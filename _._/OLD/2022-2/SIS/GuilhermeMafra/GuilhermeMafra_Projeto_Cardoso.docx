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9"/>
        <w:gridCol w:w="3669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493FA0F1" w:rsidR="00AA65FD" w:rsidRDefault="00AA65FD" w:rsidP="00B26622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294E067" w:rsidR="00AA65FD" w:rsidRPr="003C5262" w:rsidRDefault="00FF0925" w:rsidP="00974FE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</w:t>
            </w:r>
            <w:proofErr w:type="gramStart"/>
            <w:r w:rsidR="00AA65FD">
              <w:rPr>
                <w:rStyle w:val="Nmerodepgina"/>
              </w:rPr>
              <w:t>   </w:t>
            </w:r>
            <w:r>
              <w:rPr>
                <w:rStyle w:val="Nmerodepgina"/>
              </w:rPr>
              <w:t>(</w:t>
            </w:r>
            <w:proofErr w:type="gramEnd"/>
            <w:r w:rsidR="00300AD2">
              <w:rPr>
                <w:rStyle w:val="Nmerodepgina"/>
              </w:rPr>
              <w:t>X</w:t>
            </w:r>
            <w:r>
              <w:rPr>
                <w:rStyle w:val="Nmerodepgina"/>
              </w:rPr>
              <w:t>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27B8BB91" w:rsidR="00AA65FD" w:rsidRDefault="00AA65FD" w:rsidP="009B1198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9B1198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573B003" w:rsidR="002B0EDC" w:rsidRPr="00B00E04" w:rsidRDefault="00974FE3" w:rsidP="00974FE3">
      <w:pPr>
        <w:pStyle w:val="TF-TTULO"/>
      </w:pPr>
      <w:r>
        <w:t>doe+sangue agendamentos: APLICATIVO PARA agendamentos de doação de sangue</w:t>
      </w:r>
    </w:p>
    <w:p w14:paraId="5DE1407C" w14:textId="77777777" w:rsidR="00974FE3" w:rsidRDefault="00974FE3" w:rsidP="00974FE3">
      <w:pPr>
        <w:pStyle w:val="TF-AUTOR0"/>
      </w:pPr>
      <w:r>
        <w:t>Guilherme Mafra</w:t>
      </w:r>
    </w:p>
    <w:p w14:paraId="53880F09" w14:textId="4DEE21AE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>
        <w:t>– Orientador</w:t>
      </w:r>
      <w:r w:rsidR="000240A3">
        <w:t>a</w:t>
      </w:r>
    </w:p>
    <w:p w14:paraId="366F701C" w14:textId="346A9D4F" w:rsidR="00E42FB0" w:rsidRPr="00446E80" w:rsidRDefault="00F255FC" w:rsidP="00161E2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A249104" w14:textId="1F284E44" w:rsidR="00BC46F2" w:rsidRDefault="00BC46F2" w:rsidP="00542936">
      <w:pPr>
        <w:pStyle w:val="TF-TEXTO"/>
        <w:ind w:firstLine="709"/>
        <w:rPr>
          <w:szCs w:val="24"/>
        </w:rPr>
      </w:pPr>
      <w:r w:rsidRPr="7B953216">
        <w:rPr>
          <w:szCs w:val="24"/>
        </w:rPr>
        <w:t>As preocupações com a questão do sangue atravessam fronteiras e são próprias de quase todas as nações</w:t>
      </w:r>
      <w:r w:rsidR="00616E17">
        <w:rPr>
          <w:szCs w:val="24"/>
        </w:rPr>
        <w:t xml:space="preserve"> (SILVA, 2017). </w:t>
      </w:r>
      <w:r w:rsidR="00116337">
        <w:rPr>
          <w:szCs w:val="24"/>
        </w:rPr>
        <w:t xml:space="preserve">A realidade está </w:t>
      </w:r>
      <w:r w:rsidRPr="7B953216">
        <w:rPr>
          <w:szCs w:val="24"/>
        </w:rPr>
        <w:t xml:space="preserve">longe </w:t>
      </w:r>
      <w:r w:rsidR="00116337">
        <w:rPr>
          <w:szCs w:val="24"/>
        </w:rPr>
        <w:t>de ser</w:t>
      </w:r>
      <w:r w:rsidRPr="7B953216">
        <w:rPr>
          <w:szCs w:val="24"/>
        </w:rPr>
        <w:t xml:space="preserve"> ideal em termos de captação de doação espontânea e regular, </w:t>
      </w:r>
      <w:r w:rsidR="00116337">
        <w:rPr>
          <w:szCs w:val="24"/>
        </w:rPr>
        <w:t xml:space="preserve">devido que </w:t>
      </w:r>
      <w:r w:rsidRPr="7B953216">
        <w:rPr>
          <w:szCs w:val="24"/>
        </w:rPr>
        <w:t>o volume de sangue captado pelos hemocentros brasileiros é insuficiente para atender população (SILVA, 2017).</w:t>
      </w:r>
      <w:r w:rsidR="00B04716">
        <w:rPr>
          <w:szCs w:val="24"/>
        </w:rPr>
        <w:t xml:space="preserve"> </w:t>
      </w:r>
      <w:r w:rsidR="00116337">
        <w:rPr>
          <w:szCs w:val="24"/>
        </w:rPr>
        <w:t>Capecce e Nascimento (</w:t>
      </w:r>
      <w:r w:rsidRPr="7B953216">
        <w:rPr>
          <w:szCs w:val="24"/>
        </w:rPr>
        <w:t>2019</w:t>
      </w:r>
      <w:r w:rsidR="00116337">
        <w:rPr>
          <w:szCs w:val="24"/>
        </w:rPr>
        <w:t>) ainda observam</w:t>
      </w:r>
      <w:r w:rsidRPr="7B953216">
        <w:rPr>
          <w:szCs w:val="24"/>
        </w:rPr>
        <w:t xml:space="preserve"> </w:t>
      </w:r>
      <w:r w:rsidR="00116337">
        <w:rPr>
          <w:szCs w:val="24"/>
        </w:rPr>
        <w:t xml:space="preserve">que a falta de informação é um </w:t>
      </w:r>
      <w:r w:rsidRPr="7B953216">
        <w:rPr>
          <w:szCs w:val="24"/>
        </w:rPr>
        <w:t>d</w:t>
      </w:r>
      <w:r w:rsidR="00116337">
        <w:rPr>
          <w:szCs w:val="24"/>
        </w:rPr>
        <w:t xml:space="preserve">os </w:t>
      </w:r>
      <w:r w:rsidRPr="7B953216">
        <w:rPr>
          <w:szCs w:val="24"/>
        </w:rPr>
        <w:t xml:space="preserve">fatores críticos relacionados à doação de sangue, que impedem e desmotivam os doadores potenciais e não doadores de efetivarem a doação do sangue. </w:t>
      </w:r>
      <w:r w:rsidR="00B04716" w:rsidRPr="00B04716">
        <w:rPr>
          <w:szCs w:val="24"/>
        </w:rPr>
        <w:t>C</w:t>
      </w:r>
      <w:r w:rsidR="003B314B">
        <w:rPr>
          <w:szCs w:val="24"/>
        </w:rPr>
        <w:t xml:space="preserve">unha </w:t>
      </w:r>
      <w:r w:rsidR="00B04716" w:rsidRPr="00ED2E3B">
        <w:rPr>
          <w:i/>
          <w:iCs/>
          <w:szCs w:val="24"/>
        </w:rPr>
        <w:t>et al</w:t>
      </w:r>
      <w:r w:rsidR="00B04716" w:rsidRPr="00B04716">
        <w:rPr>
          <w:szCs w:val="24"/>
        </w:rPr>
        <w:t>.</w:t>
      </w:r>
      <w:r w:rsidR="003B314B">
        <w:rPr>
          <w:szCs w:val="24"/>
        </w:rPr>
        <w:t xml:space="preserve"> (</w:t>
      </w:r>
      <w:r w:rsidR="00B04716" w:rsidRPr="00B04716">
        <w:rPr>
          <w:szCs w:val="24"/>
        </w:rPr>
        <w:t>2020)</w:t>
      </w:r>
      <w:r w:rsidR="00B04716">
        <w:rPr>
          <w:szCs w:val="24"/>
        </w:rPr>
        <w:t xml:space="preserve"> </w:t>
      </w:r>
      <w:r w:rsidR="00584F8D">
        <w:rPr>
          <w:szCs w:val="24"/>
        </w:rPr>
        <w:t>complementam</w:t>
      </w:r>
      <w:r w:rsidR="00B04716" w:rsidRPr="00B04716">
        <w:rPr>
          <w:szCs w:val="24"/>
        </w:rPr>
        <w:t xml:space="preserve"> que</w:t>
      </w:r>
      <w:r w:rsidR="00584F8D">
        <w:rPr>
          <w:szCs w:val="24"/>
        </w:rPr>
        <w:t>,</w:t>
      </w:r>
      <w:r w:rsidR="00B04716" w:rsidRPr="00B04716">
        <w:rPr>
          <w:szCs w:val="24"/>
        </w:rPr>
        <w:t xml:space="preserve"> um dos motivos de redução das doações e estoque de sangue podem ser justificadas pela insegurança em grande parte dos doadores quanto à possibilidade de disseminação viral em plasma ou soro, após a população ter enfrentado o período de pandemia.</w:t>
      </w:r>
      <w:r w:rsidR="00B04716">
        <w:rPr>
          <w:szCs w:val="24"/>
        </w:rPr>
        <w:t xml:space="preserve"> </w:t>
      </w:r>
    </w:p>
    <w:p w14:paraId="7E560477" w14:textId="01E11B9A" w:rsidR="00E6086A" w:rsidRDefault="00324DD3" w:rsidP="00BC46F2">
      <w:pPr>
        <w:pStyle w:val="TF-TEXTO"/>
        <w:ind w:firstLine="709"/>
        <w:rPr>
          <w:szCs w:val="24"/>
        </w:rPr>
      </w:pPr>
      <w:r>
        <w:rPr>
          <w:szCs w:val="24"/>
        </w:rPr>
        <w:t>No</w:t>
      </w:r>
      <w:r w:rsidR="00EE1AD5" w:rsidRPr="7B953216">
        <w:rPr>
          <w:szCs w:val="24"/>
        </w:rPr>
        <w:t xml:space="preserve"> Brasil, dados da produção hemoterápica registram que 43% das doações efetuadas no país são de doadores regulares, com isso percebe-se a necessidade de melhorar o estudo, execução e a avaliação das estratégias utilizadas pelo </w:t>
      </w:r>
      <w:r>
        <w:rPr>
          <w:szCs w:val="24"/>
        </w:rPr>
        <w:t>s</w:t>
      </w:r>
      <w:r w:rsidR="00EE1AD5" w:rsidRPr="7B953216">
        <w:rPr>
          <w:szCs w:val="24"/>
        </w:rPr>
        <w:t xml:space="preserve">etor de </w:t>
      </w:r>
      <w:r>
        <w:rPr>
          <w:szCs w:val="24"/>
        </w:rPr>
        <w:t>c</w:t>
      </w:r>
      <w:r w:rsidR="00EE1AD5" w:rsidRPr="7B953216">
        <w:rPr>
          <w:szCs w:val="24"/>
        </w:rPr>
        <w:t xml:space="preserve">aptação de </w:t>
      </w:r>
      <w:r>
        <w:rPr>
          <w:szCs w:val="24"/>
        </w:rPr>
        <w:t>d</w:t>
      </w:r>
      <w:r w:rsidR="00EE1AD5" w:rsidRPr="7B953216">
        <w:rPr>
          <w:szCs w:val="24"/>
        </w:rPr>
        <w:t>oadores dos Hemocentros</w:t>
      </w:r>
      <w:r>
        <w:rPr>
          <w:szCs w:val="24"/>
        </w:rPr>
        <w:t xml:space="preserve"> (SILVA, 2017)</w:t>
      </w:r>
      <w:r w:rsidR="00EE1AD5">
        <w:rPr>
          <w:szCs w:val="24"/>
        </w:rPr>
        <w:t xml:space="preserve">. Silva </w:t>
      </w:r>
      <w:r w:rsidR="00EE1AD5" w:rsidRPr="00777187">
        <w:rPr>
          <w:i/>
          <w:iCs/>
        </w:rPr>
        <w:t>et al</w:t>
      </w:r>
      <w:r w:rsidR="00EE1AD5">
        <w:rPr>
          <w:szCs w:val="24"/>
        </w:rPr>
        <w:t>. (</w:t>
      </w:r>
      <w:r w:rsidR="0079777E">
        <w:rPr>
          <w:szCs w:val="24"/>
        </w:rPr>
        <w:t>2020</w:t>
      </w:r>
      <w:r w:rsidR="00EE1AD5">
        <w:rPr>
          <w:szCs w:val="24"/>
        </w:rPr>
        <w:t xml:space="preserve">) e </w:t>
      </w:r>
      <w:r w:rsidR="00EE1AD5" w:rsidRPr="7B953216">
        <w:rPr>
          <w:color w:val="000000" w:themeColor="text1"/>
          <w:szCs w:val="24"/>
        </w:rPr>
        <w:t>Aldamiz-Echevarria</w:t>
      </w:r>
      <w:r w:rsidR="00EE1AD5">
        <w:rPr>
          <w:color w:val="000000" w:themeColor="text1"/>
          <w:szCs w:val="24"/>
        </w:rPr>
        <w:t xml:space="preserve"> e </w:t>
      </w:r>
      <w:r w:rsidR="00EE1AD5" w:rsidRPr="7B953216">
        <w:rPr>
          <w:color w:val="000000" w:themeColor="text1"/>
          <w:szCs w:val="24"/>
        </w:rPr>
        <w:t>Aguirre-Garcia</w:t>
      </w:r>
      <w:r w:rsidR="00EE1AD5">
        <w:rPr>
          <w:color w:val="000000" w:themeColor="text1"/>
          <w:szCs w:val="24"/>
        </w:rPr>
        <w:t xml:space="preserve"> (2014) </w:t>
      </w:r>
      <w:r w:rsidR="00F01A68">
        <w:rPr>
          <w:color w:val="000000" w:themeColor="text1"/>
          <w:szCs w:val="24"/>
        </w:rPr>
        <w:t>observam</w:t>
      </w:r>
      <w:r w:rsidR="00EE1AD5">
        <w:rPr>
          <w:color w:val="000000" w:themeColor="text1"/>
          <w:szCs w:val="24"/>
        </w:rPr>
        <w:t xml:space="preserve"> a</w:t>
      </w:r>
      <w:r w:rsidR="00BC46F2" w:rsidRPr="7B953216">
        <w:rPr>
          <w:szCs w:val="24"/>
        </w:rPr>
        <w:t xml:space="preserve"> importância </w:t>
      </w:r>
      <w:proofErr w:type="gramStart"/>
      <w:r w:rsidR="00BC46F2" w:rsidRPr="7B953216">
        <w:rPr>
          <w:szCs w:val="24"/>
        </w:rPr>
        <w:t>do</w:t>
      </w:r>
      <w:proofErr w:type="gramEnd"/>
      <w:r w:rsidR="00BC46F2" w:rsidRPr="7B953216">
        <w:rPr>
          <w:szCs w:val="24"/>
        </w:rPr>
        <w:t xml:space="preserve"> hemocentro adotar recursos de marketing para captar novos doadores de sangue e promover ações de fidelização, salienta</w:t>
      </w:r>
      <w:r w:rsidR="00EE1AD5">
        <w:rPr>
          <w:szCs w:val="24"/>
        </w:rPr>
        <w:t>ndo</w:t>
      </w:r>
      <w:r w:rsidR="00BC46F2" w:rsidRPr="7B953216">
        <w:rPr>
          <w:szCs w:val="24"/>
        </w:rPr>
        <w:t xml:space="preserve"> o uso das redes sociais e das tecnologias digitais para estabelecer proximidade com o doador.</w:t>
      </w:r>
      <w:r w:rsidR="004711C2">
        <w:rPr>
          <w:szCs w:val="24"/>
        </w:rPr>
        <w:t xml:space="preserve"> </w:t>
      </w:r>
      <w:r>
        <w:rPr>
          <w:szCs w:val="24"/>
        </w:rPr>
        <w:t xml:space="preserve">Siqueira </w:t>
      </w:r>
      <w:r w:rsidRPr="00324DD3">
        <w:rPr>
          <w:i/>
          <w:iCs/>
          <w:szCs w:val="24"/>
        </w:rPr>
        <w:t>et al</w:t>
      </w:r>
      <w:r>
        <w:rPr>
          <w:szCs w:val="24"/>
        </w:rPr>
        <w:t xml:space="preserve">. (2022) </w:t>
      </w:r>
      <w:r w:rsidR="006F1371">
        <w:rPr>
          <w:szCs w:val="24"/>
        </w:rPr>
        <w:t xml:space="preserve">colocam </w:t>
      </w:r>
      <w:r>
        <w:rPr>
          <w:szCs w:val="24"/>
        </w:rPr>
        <w:t>que a</w:t>
      </w:r>
      <w:r w:rsidR="004711C2" w:rsidRPr="004711C2">
        <w:rPr>
          <w:szCs w:val="24"/>
        </w:rPr>
        <w:t xml:space="preserve"> divulgação e o engajamento da sociedade para a captação de doadores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de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sangue são vitais para o funcionamento adequado de hospitais e serviços de hemoterapia em todo o mundo.</w:t>
      </w:r>
      <w:r w:rsidR="00BC46F2" w:rsidRPr="7B953216">
        <w:rPr>
          <w:szCs w:val="24"/>
        </w:rPr>
        <w:t xml:space="preserve"> </w:t>
      </w:r>
    </w:p>
    <w:p w14:paraId="7BC64E7C" w14:textId="08C0CBDB" w:rsidR="00BC46F2" w:rsidRDefault="00E6086A" w:rsidP="00BC46F2">
      <w:pPr>
        <w:pStyle w:val="TF-TEXTO"/>
        <w:ind w:firstLine="709"/>
        <w:rPr>
          <w:szCs w:val="24"/>
        </w:rPr>
      </w:pPr>
      <w:r>
        <w:rPr>
          <w:szCs w:val="24"/>
        </w:rPr>
        <w:t xml:space="preserve">Nesse sentido, </w:t>
      </w:r>
      <w:r w:rsidR="00EE1AD5">
        <w:rPr>
          <w:szCs w:val="24"/>
        </w:rPr>
        <w:t xml:space="preserve">Silva </w:t>
      </w:r>
      <w:r w:rsidR="00EE1AD5" w:rsidRPr="00777187">
        <w:rPr>
          <w:i/>
          <w:iCs/>
          <w:szCs w:val="24"/>
        </w:rPr>
        <w:t xml:space="preserve">et al. </w:t>
      </w:r>
      <w:r w:rsidR="00EE1AD5">
        <w:rPr>
          <w:szCs w:val="24"/>
        </w:rPr>
        <w:t>(</w:t>
      </w:r>
      <w:r w:rsidR="0079777E">
        <w:rPr>
          <w:szCs w:val="24"/>
        </w:rPr>
        <w:t>2020</w:t>
      </w:r>
      <w:r w:rsidR="00EE1AD5">
        <w:rPr>
          <w:szCs w:val="24"/>
        </w:rPr>
        <w:t>) afirmam</w:t>
      </w:r>
      <w:r>
        <w:rPr>
          <w:szCs w:val="24"/>
        </w:rPr>
        <w:t xml:space="preserve"> que u</w:t>
      </w:r>
      <w:r w:rsidR="00BC46F2" w:rsidRPr="7B953216">
        <w:rPr>
          <w:szCs w:val="24"/>
        </w:rPr>
        <w:t xml:space="preserve">m aplicativo no cenário da doação de sangue é relevante, </w:t>
      </w:r>
      <w:r>
        <w:rPr>
          <w:szCs w:val="24"/>
        </w:rPr>
        <w:t>devido</w:t>
      </w:r>
      <w:r w:rsidR="006F785B">
        <w:rPr>
          <w:szCs w:val="24"/>
        </w:rPr>
        <w:t xml:space="preserve"> a</w:t>
      </w:r>
      <w:r>
        <w:rPr>
          <w:szCs w:val="24"/>
        </w:rPr>
        <w:t xml:space="preserve"> que pode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oferecer novas estratégias </w:t>
      </w:r>
      <w:r>
        <w:rPr>
          <w:szCs w:val="24"/>
        </w:rPr>
        <w:t>para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impulsionar a doação de sangue. Diante </w:t>
      </w:r>
      <w:r>
        <w:rPr>
          <w:szCs w:val="24"/>
        </w:rPr>
        <w:t>desse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cenário, este trabalho propõe o desenvolvimento de um aplicativo móvel </w:t>
      </w:r>
      <w:r w:rsidRPr="00E6086A">
        <w:rPr>
          <w:szCs w:val="24"/>
        </w:rPr>
        <w:t>para apoiar a captação</w:t>
      </w:r>
      <w:r>
        <w:rPr>
          <w:szCs w:val="24"/>
        </w:rPr>
        <w:t xml:space="preserve"> e a </w:t>
      </w:r>
      <w:r w:rsidRPr="00E6086A">
        <w:rPr>
          <w:szCs w:val="24"/>
        </w:rPr>
        <w:t>fidelização de doadores</w:t>
      </w:r>
      <w:r w:rsidR="00BC46F2" w:rsidRPr="7B953216">
        <w:rPr>
          <w:szCs w:val="24"/>
        </w:rPr>
        <w:t>.</w:t>
      </w:r>
      <w:r>
        <w:rPr>
          <w:szCs w:val="24"/>
        </w:rPr>
        <w:t xml:space="preserve"> Conjectura-se assim conscientizar as pessoas referente a importância da doação de sangue, bem como aproximar doadores e bancos</w:t>
      </w:r>
      <w:r w:rsidR="006F785B">
        <w:rPr>
          <w:szCs w:val="24"/>
        </w:rPr>
        <w:t xml:space="preserve"> de</w:t>
      </w:r>
      <w:r>
        <w:rPr>
          <w:szCs w:val="24"/>
        </w:rPr>
        <w:t xml:space="preserve"> </w:t>
      </w:r>
      <w:del w:id="9" w:author="Marcos Rogério Cardoso" w:date="2022-11-30T17:13:00Z">
        <w:r w:rsidDel="004832CD">
          <w:rPr>
            <w:szCs w:val="24"/>
          </w:rPr>
          <w:delText>sangues</w:delText>
        </w:r>
      </w:del>
      <w:ins w:id="10" w:author="Marcos Rogério Cardoso" w:date="2022-11-30T17:13:00Z">
        <w:r w:rsidR="004832CD">
          <w:rPr>
            <w:szCs w:val="24"/>
          </w:rPr>
          <w:t>sangue</w:t>
        </w:r>
      </w:ins>
      <w:r>
        <w:rPr>
          <w:szCs w:val="24"/>
        </w:rPr>
        <w:t>.</w:t>
      </w:r>
    </w:p>
    <w:p w14:paraId="286B3BEA" w14:textId="1B5EC025" w:rsidR="00F255FC" w:rsidRPr="007D10F2" w:rsidRDefault="00F255FC" w:rsidP="00E6086A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lastRenderedPageBreak/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0428622" w14:textId="34298C0A" w:rsidR="00984592" w:rsidRDefault="00342A32" w:rsidP="00A04E71">
      <w:pPr>
        <w:pStyle w:val="TF-TEXTO"/>
      </w:pPr>
      <w:r>
        <w:t xml:space="preserve">O objetivo geral deste trabalho é </w:t>
      </w:r>
      <w:r w:rsidR="000D4326">
        <w:t xml:space="preserve">desenvolver um aplicativo </w:t>
      </w:r>
      <w:r w:rsidR="009231A1">
        <w:t xml:space="preserve">que envolva </w:t>
      </w:r>
      <w:r w:rsidR="005F0737">
        <w:t xml:space="preserve">doadores </w:t>
      </w:r>
      <w:r w:rsidR="00B772E6">
        <w:t xml:space="preserve">e banco de sangue, </w:t>
      </w:r>
      <w:r w:rsidR="008F2D33">
        <w:t xml:space="preserve">promovendo </w:t>
      </w:r>
      <w:r w:rsidR="004C6E40">
        <w:t xml:space="preserve">o entendimento </w:t>
      </w:r>
      <w:r w:rsidR="00D87B70">
        <w:t>sobre a importância do tema, incentiva</w:t>
      </w:r>
      <w:r w:rsidR="008F2D33">
        <w:t>ndo</w:t>
      </w:r>
      <w:r w:rsidR="00D87B70">
        <w:t xml:space="preserve"> </w:t>
      </w:r>
      <w:r w:rsidR="002A1145">
        <w:t>a captação de novos doadores de sangue</w:t>
      </w:r>
      <w:r w:rsidR="00A04E71">
        <w:t xml:space="preserve">. </w:t>
      </w:r>
      <w:r w:rsidR="0091348A">
        <w:t>Os</w:t>
      </w:r>
      <w:r w:rsidR="00A04E71">
        <w:t xml:space="preserve"> objetivos específicos</w:t>
      </w:r>
      <w:r w:rsidR="0091348A">
        <w:t xml:space="preserve"> são</w:t>
      </w:r>
      <w:r w:rsidR="00A04E71">
        <w:t>:</w:t>
      </w:r>
    </w:p>
    <w:p w14:paraId="2180AE6F" w14:textId="12F3637A" w:rsidR="0091348A" w:rsidRDefault="00AE7C21" w:rsidP="0091348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</w:t>
      </w:r>
      <w:r w:rsidR="00570989" w:rsidRPr="00570989">
        <w:t>erenci</w:t>
      </w:r>
      <w:r>
        <w:t xml:space="preserve">ar </w:t>
      </w:r>
      <w:r w:rsidR="00570989" w:rsidRPr="00570989">
        <w:t>a doação de sangue, aproximando doadores e bancos de sangue, bem como esclarecendo dúvidas e informando o doador do processo de doação</w:t>
      </w:r>
      <w:r w:rsidR="0091348A">
        <w:t>;</w:t>
      </w:r>
    </w:p>
    <w:p w14:paraId="5F3B1DBE" w14:textId="2965254B" w:rsidR="00161E2E" w:rsidRDefault="00570989" w:rsidP="00161E2E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 w:rsidRPr="00570989">
        <w:t>propiciar a conscientização de doação de sangue pelo doador</w:t>
      </w:r>
      <w:r w:rsidR="00161E2E">
        <w:t>;</w:t>
      </w:r>
    </w:p>
    <w:p w14:paraId="746FEDC9" w14:textId="0CDA4B5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avaliar a usabilidade</w:t>
      </w:r>
      <w:r w:rsidR="00AF3E4A">
        <w:t>,</w:t>
      </w:r>
      <w:r>
        <w:t xml:space="preserve"> experiência </w:t>
      </w:r>
      <w:r w:rsidR="00AF3E4A">
        <w:t xml:space="preserve">e comunicabilidade </w:t>
      </w:r>
      <w:r>
        <w:t>d</w:t>
      </w:r>
      <w:r w:rsidR="00AF3E4A">
        <w:t>o</w:t>
      </w:r>
      <w:r>
        <w:t xml:space="preserve"> uso das interfaces desenvolvidas e de suas funcionalidades, por meio do Método Relationship of M3C with User Requirements and Usability and Com</w:t>
      </w:r>
      <w:r w:rsidR="0060780A">
        <w:t>municability Assessment in groupware (RURUCAg).</w:t>
      </w:r>
    </w:p>
    <w:p w14:paraId="57BC30CB" w14:textId="77777777" w:rsidR="00A44581" w:rsidRDefault="00A44581" w:rsidP="00161E2E">
      <w:pPr>
        <w:pStyle w:val="Ttulo1"/>
      </w:pPr>
      <w:bookmarkStart w:id="25" w:name="_Ref106623859"/>
      <w:bookmarkStart w:id="26" w:name="_Toc419598587"/>
      <w:r>
        <w:t xml:space="preserve">trabalhos </w:t>
      </w:r>
      <w:r w:rsidRPr="00FC4A9F">
        <w:t>correlatos</w:t>
      </w:r>
      <w:bookmarkEnd w:id="25"/>
    </w:p>
    <w:p w14:paraId="767EDF4E" w14:textId="1B4511CD" w:rsidR="00FA5504" w:rsidRPr="00D85CF8" w:rsidRDefault="00F7419B" w:rsidP="00F7419B">
      <w:pPr>
        <w:pStyle w:val="TF-TEXTO"/>
        <w:rPr>
          <w:color w:val="000000" w:themeColor="text1"/>
          <w:szCs w:val="24"/>
        </w:rPr>
      </w:pPr>
      <w:r w:rsidRPr="00D85CF8">
        <w:rPr>
          <w:color w:val="000000" w:themeColor="text1"/>
          <w:szCs w:val="24"/>
        </w:rPr>
        <w:t xml:space="preserve">Nesta seção estão descritos três trabalhos correlatos que apresentam características semelhantes ao trabalho proposto.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_Ref113899715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2.1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apresenta</w:t>
      </w:r>
      <w:r w:rsidRPr="00D85CF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DoeSangue </w:t>
      </w:r>
      <w:r w:rsidRPr="00D85CF8">
        <w:rPr>
          <w:color w:val="000000" w:themeColor="text1"/>
          <w:szCs w:val="24"/>
        </w:rPr>
        <w:t>(SILVA</w:t>
      </w:r>
      <w:r w:rsidR="00DE5571">
        <w:rPr>
          <w:color w:val="000000" w:themeColor="text1"/>
          <w:szCs w:val="24"/>
        </w:rPr>
        <w:t xml:space="preserve"> </w:t>
      </w:r>
      <w:r w:rsidR="00DE5571" w:rsidRPr="00DE5571">
        <w:rPr>
          <w:bCs/>
          <w:i/>
        </w:rPr>
        <w:t>et al</w:t>
      </w:r>
      <w:r w:rsidR="00161E2E">
        <w:rPr>
          <w:bCs/>
          <w:i/>
        </w:rPr>
        <w:t>.</w:t>
      </w:r>
      <w:r w:rsidRPr="00D85CF8">
        <w:rPr>
          <w:color w:val="000000" w:themeColor="text1"/>
          <w:szCs w:val="24"/>
        </w:rPr>
        <w:t xml:space="preserve">, </w:t>
      </w:r>
      <w:r w:rsidR="0079777E" w:rsidRPr="00D85CF8">
        <w:rPr>
          <w:color w:val="000000" w:themeColor="text1"/>
          <w:szCs w:val="24"/>
        </w:rPr>
        <w:t>20</w:t>
      </w:r>
      <w:r w:rsidR="0079777E">
        <w:rPr>
          <w:color w:val="000000" w:themeColor="text1"/>
          <w:szCs w:val="24"/>
        </w:rPr>
        <w:t>20</w:t>
      </w:r>
      <w:r w:rsidRPr="00D85CF8">
        <w:rPr>
          <w:color w:val="000000" w:themeColor="text1"/>
          <w:szCs w:val="24"/>
        </w:rPr>
        <w:t>)</w:t>
      </w:r>
      <w:r w:rsidRPr="00D85CF8">
        <w:rPr>
          <w:color w:val="000000" w:themeColor="text1"/>
          <w:szCs w:val="24"/>
          <w:shd w:val="clear" w:color="auto" w:fill="FFFFFF"/>
        </w:rPr>
        <w:t>.</w:t>
      </w:r>
      <w:r w:rsidRPr="00D85CF8">
        <w:rPr>
          <w:color w:val="000000" w:themeColor="text1"/>
          <w:szCs w:val="24"/>
        </w:rPr>
        <w:t xml:space="preserve">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_Ref113899836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2.2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descreve 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PartiuDoarSague </w:t>
      </w:r>
      <w:r w:rsidRPr="00D85CF8">
        <w:rPr>
          <w:color w:val="000000" w:themeColor="text1"/>
          <w:szCs w:val="24"/>
        </w:rPr>
        <w:t>(PEREIRA</w:t>
      </w:r>
      <w:r w:rsidR="00FD57EC">
        <w:rPr>
          <w:color w:val="000000" w:themeColor="text1"/>
          <w:szCs w:val="24"/>
        </w:rPr>
        <w:t>; RODRIGUES; SILVA JÚNIOR</w:t>
      </w:r>
      <w:r w:rsidRPr="00D85CF8">
        <w:rPr>
          <w:color w:val="000000" w:themeColor="text1"/>
          <w:szCs w:val="24"/>
        </w:rPr>
        <w:t xml:space="preserve">, 2017). Por fim,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_Ref113899851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2.3</w:t>
      </w:r>
      <w:r w:rsidR="003E0283">
        <w:rPr>
          <w:color w:val="000000" w:themeColor="text1"/>
          <w:szCs w:val="24"/>
        </w:rPr>
        <w:fldChar w:fldCharType="end"/>
      </w:r>
      <w:r w:rsidRPr="00D85CF8">
        <w:rPr>
          <w:color w:val="000000" w:themeColor="text1"/>
          <w:szCs w:val="24"/>
        </w:rPr>
        <w:t xml:space="preserve"> traz </w:t>
      </w:r>
      <w:r>
        <w:rPr>
          <w:color w:val="000000" w:themeColor="text1"/>
          <w:szCs w:val="24"/>
        </w:rPr>
        <w:t xml:space="preserve">o </w:t>
      </w:r>
      <w:r w:rsidR="00F95767">
        <w:rPr>
          <w:color w:val="000000" w:themeColor="text1"/>
          <w:szCs w:val="24"/>
        </w:rPr>
        <w:t xml:space="preserve">aplicativo Doe+ </w:t>
      </w:r>
      <w:r w:rsidRPr="00D85CF8">
        <w:rPr>
          <w:color w:val="000000" w:themeColor="text1"/>
          <w:szCs w:val="24"/>
        </w:rPr>
        <w:t>(</w:t>
      </w:r>
      <w:r w:rsidR="00117F9B">
        <w:rPr>
          <w:color w:val="000000" w:themeColor="text1"/>
          <w:szCs w:val="24"/>
        </w:rPr>
        <w:t xml:space="preserve">SOUZA </w:t>
      </w:r>
      <w:r w:rsidRPr="00D85CF8">
        <w:rPr>
          <w:color w:val="000000" w:themeColor="text1"/>
          <w:szCs w:val="24"/>
        </w:rPr>
        <w:t>JÚNIOR, 2020)</w:t>
      </w:r>
      <w:r w:rsidR="00990457" w:rsidRPr="00D85CF8">
        <w:rPr>
          <w:color w:val="000000" w:themeColor="text1"/>
          <w:szCs w:val="24"/>
        </w:rPr>
        <w:t>.</w:t>
      </w:r>
    </w:p>
    <w:p w14:paraId="7C49B8C8" w14:textId="653FABDD" w:rsidR="00A44581" w:rsidRDefault="000178B0" w:rsidP="00E6086A">
      <w:pPr>
        <w:pStyle w:val="Ttulo2"/>
      </w:pPr>
      <w:bookmarkStart w:id="27" w:name="_Ref113899715"/>
      <w:r w:rsidRPr="000178B0">
        <w:t>DoeSangue</w:t>
      </w:r>
      <w:r>
        <w:t>:</w:t>
      </w:r>
      <w:r w:rsidRPr="000178B0">
        <w:t xml:space="preserve"> Aplicativo de apoio à doação de sangue</w:t>
      </w:r>
      <w:bookmarkEnd w:id="27"/>
      <w:r w:rsidR="00A44581">
        <w:t xml:space="preserve"> </w:t>
      </w:r>
    </w:p>
    <w:p w14:paraId="412CDECA" w14:textId="79D783D3" w:rsidR="002C5F48" w:rsidRDefault="007524FC" w:rsidP="0010144D">
      <w:pPr>
        <w:pStyle w:val="TF-TEXTO"/>
        <w:ind w:firstLine="567"/>
      </w:pPr>
      <w:r>
        <w:rPr>
          <w:color w:val="000000" w:themeColor="text1"/>
          <w:szCs w:val="24"/>
        </w:rPr>
        <w:t>Silva</w:t>
      </w:r>
      <w:r w:rsidR="00A14BB3">
        <w:rPr>
          <w:color w:val="000000" w:themeColor="text1"/>
          <w:szCs w:val="24"/>
        </w:rPr>
        <w:t xml:space="preserve"> </w:t>
      </w:r>
      <w:r w:rsidR="00A14BB3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14BB3">
        <w:rPr>
          <w:color w:val="000000" w:themeColor="text1"/>
          <w:szCs w:val="24"/>
        </w:rPr>
        <w:t xml:space="preserve"> </w:t>
      </w:r>
      <w:r w:rsidR="00A14BB3">
        <w:t>(</w:t>
      </w:r>
      <w:r w:rsidR="0079777E">
        <w:t>2020</w:t>
      </w:r>
      <w:r w:rsidR="00FA4DD2">
        <w:t>)</w:t>
      </w:r>
      <w:r w:rsidR="00140360">
        <w:t xml:space="preserve"> </w:t>
      </w:r>
      <w:r w:rsidR="00FA4DD2">
        <w:t>prop</w:t>
      </w:r>
      <w:r w:rsidR="0022563A">
        <w:t xml:space="preserve">useram </w:t>
      </w:r>
      <w:r w:rsidR="001B44D1" w:rsidRPr="001B44D1">
        <w:t>um aplicativo para apoiar a captação e a fidelização de doadores, fortalecendo a promoção da saúde e o engajamento social</w:t>
      </w:r>
      <w:r w:rsidR="008120D1">
        <w:t>.</w:t>
      </w:r>
      <w:r w:rsidR="00AC1BCE">
        <w:t xml:space="preserve"> O aplicativo passa um significado coletivo, levando o conhecimento e orientações</w:t>
      </w:r>
      <w:r w:rsidR="00CA512D">
        <w:t xml:space="preserve"> ao usuário, promovendo o bem-estar como um </w:t>
      </w:r>
      <w:r w:rsidR="00CA0773">
        <w:t>artifício</w:t>
      </w:r>
      <w:r w:rsidR="00CA512D">
        <w:t xml:space="preserve"> para a vida (</w:t>
      </w:r>
      <w:r w:rsidR="00CA512D" w:rsidRPr="00D85CF8">
        <w:rPr>
          <w:color w:val="000000" w:themeColor="text1"/>
          <w:szCs w:val="24"/>
        </w:rPr>
        <w:t>SILVA</w:t>
      </w:r>
      <w:r w:rsidR="00CA512D">
        <w:rPr>
          <w:color w:val="000000" w:themeColor="text1"/>
          <w:szCs w:val="24"/>
        </w:rPr>
        <w:t xml:space="preserve"> </w:t>
      </w:r>
      <w:r w:rsidR="00CA512D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CA512D">
        <w:t xml:space="preserve">, </w:t>
      </w:r>
      <w:r w:rsidR="0079777E">
        <w:t>2020</w:t>
      </w:r>
      <w:r w:rsidR="00CA512D">
        <w:t xml:space="preserve">). </w:t>
      </w:r>
      <w:r w:rsidR="00391045">
        <w:t xml:space="preserve">O trabalho ainda </w:t>
      </w:r>
      <w:r w:rsidR="00705879">
        <w:t>tem</w:t>
      </w:r>
      <w:r w:rsidR="00391045">
        <w:t xml:space="preserve"> </w:t>
      </w:r>
      <w:r w:rsidR="00705879">
        <w:t>o</w:t>
      </w:r>
      <w:r w:rsidR="00391045">
        <w:t xml:space="preserve"> </w:t>
      </w:r>
      <w:r w:rsidR="00705879" w:rsidRPr="00705879">
        <w:t xml:space="preserve">recurso de bonificação </w:t>
      </w:r>
      <w:r w:rsidR="00705879">
        <w:t>para</w:t>
      </w:r>
      <w:r w:rsidR="00705879" w:rsidRPr="00705879">
        <w:t xml:space="preserve"> apoiar os hemocentros na divulgação de campanhas e disseminação de notícias relevantes ao público-alvo</w:t>
      </w:r>
      <w:r w:rsidR="00705879">
        <w:t xml:space="preserve"> </w:t>
      </w:r>
      <w:r w:rsidR="005B2487">
        <w:t>(</w:t>
      </w:r>
      <w:r w:rsidR="005B2487" w:rsidRPr="00D85CF8">
        <w:rPr>
          <w:color w:val="000000" w:themeColor="text1"/>
          <w:szCs w:val="24"/>
        </w:rPr>
        <w:t>SILVA</w:t>
      </w:r>
      <w:r w:rsidR="005B2487">
        <w:rPr>
          <w:color w:val="000000" w:themeColor="text1"/>
          <w:szCs w:val="24"/>
        </w:rPr>
        <w:t xml:space="preserve"> </w:t>
      </w:r>
      <w:r w:rsidR="005B2487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5B2487">
        <w:t xml:space="preserve">, </w:t>
      </w:r>
      <w:r w:rsidR="0079777E">
        <w:t>2020</w:t>
      </w:r>
      <w:r w:rsidR="00AD4C98">
        <w:t>)</w:t>
      </w:r>
      <w:r w:rsidR="00BA2143">
        <w:t>.</w:t>
      </w:r>
    </w:p>
    <w:p w14:paraId="7F58E4BB" w14:textId="19402CDD" w:rsidR="007474B4" w:rsidRDefault="0039471F" w:rsidP="004E6D3B">
      <w:pPr>
        <w:pStyle w:val="TF-TEXTO"/>
        <w:ind w:firstLine="567"/>
      </w:pPr>
      <w:r>
        <w:t xml:space="preserve">O aplicativo </w:t>
      </w:r>
      <w:r w:rsidR="003C68F1">
        <w:t xml:space="preserve">foi </w:t>
      </w:r>
      <w:r w:rsidR="009A360D">
        <w:t>desenvolvid</w:t>
      </w:r>
      <w:r w:rsidR="001E6B0D">
        <w:t>o</w:t>
      </w:r>
      <w:r w:rsidR="009A360D">
        <w:t xml:space="preserve"> </w:t>
      </w:r>
      <w:r w:rsidR="00F95767" w:rsidRPr="00F95767">
        <w:t xml:space="preserve">no Laboratório de Inovação do Núcleo de Aplicação em Tecnologia da Informação (NATI) </w:t>
      </w:r>
      <w:r w:rsidR="00F95767" w:rsidRPr="000D75B3">
        <w:rPr>
          <w:szCs w:val="24"/>
        </w:rPr>
        <w:t xml:space="preserve">da </w:t>
      </w:r>
      <w:r w:rsidR="000D75B3" w:rsidRPr="00C002B6">
        <w:rPr>
          <w:color w:val="000000" w:themeColor="text1"/>
          <w:szCs w:val="24"/>
          <w:shd w:val="clear" w:color="auto" w:fill="FFFFFF"/>
        </w:rPr>
        <w:t>Universidade de Fortaleza</w:t>
      </w:r>
      <w:r w:rsidR="000D75B3" w:rsidRPr="00C002B6">
        <w:rPr>
          <w:color w:val="000000" w:themeColor="text1"/>
          <w:szCs w:val="24"/>
        </w:rPr>
        <w:t xml:space="preserve"> (</w:t>
      </w:r>
      <w:r w:rsidR="00F95767" w:rsidRPr="00C002B6">
        <w:rPr>
          <w:color w:val="000000" w:themeColor="text1"/>
          <w:szCs w:val="24"/>
        </w:rPr>
        <w:t>UNIFOR</w:t>
      </w:r>
      <w:r w:rsidR="000D75B3" w:rsidRPr="00C002B6">
        <w:rPr>
          <w:color w:val="000000" w:themeColor="text1"/>
          <w:szCs w:val="24"/>
        </w:rPr>
        <w:t>)</w:t>
      </w:r>
      <w:r w:rsidR="00F95767" w:rsidRPr="00C002B6">
        <w:rPr>
          <w:color w:val="000000" w:themeColor="text1"/>
          <w:szCs w:val="24"/>
        </w:rPr>
        <w:t>.</w:t>
      </w:r>
      <w:r w:rsidR="00F95767" w:rsidRPr="00F95767">
        <w:t xml:space="preserve"> </w:t>
      </w:r>
      <w:r w:rsidR="0010144D">
        <w:t>Eles adotaram</w:t>
      </w:r>
      <w:r w:rsidR="00F95767" w:rsidRPr="00F95767">
        <w:t xml:space="preserve"> a técnica de benchmarking para o rastreio, nas lojas de aplicativos Google Play (Android) e AppStore (iOS), de tecnologias com teor semelhante e diretamente relacionadas à doação de sangue</w:t>
      </w:r>
      <w:r w:rsidR="00366CDE">
        <w:t xml:space="preserve"> (</w:t>
      </w:r>
      <w:r w:rsidR="00366CDE" w:rsidRPr="00D85CF8">
        <w:rPr>
          <w:color w:val="000000" w:themeColor="text1"/>
          <w:szCs w:val="24"/>
        </w:rPr>
        <w:t>SILVA</w:t>
      </w:r>
      <w:r w:rsidR="00366CDE">
        <w:rPr>
          <w:color w:val="000000" w:themeColor="text1"/>
          <w:szCs w:val="24"/>
        </w:rPr>
        <w:t xml:space="preserve"> </w:t>
      </w:r>
      <w:r w:rsidR="00366CDE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366CDE">
        <w:t xml:space="preserve">, </w:t>
      </w:r>
      <w:r w:rsidR="0079777E">
        <w:t>2020</w:t>
      </w:r>
      <w:r w:rsidR="00CF4AC5">
        <w:t>).</w:t>
      </w:r>
      <w:r w:rsidR="00C31444">
        <w:t xml:space="preserve"> </w:t>
      </w:r>
      <w:r w:rsidR="00800DE5">
        <w:t xml:space="preserve">Silva </w:t>
      </w:r>
      <w:r w:rsidR="00800DE5" w:rsidRPr="004E6D3B">
        <w:rPr>
          <w:i/>
          <w:iCs/>
        </w:rPr>
        <w:t>et al.</w:t>
      </w:r>
      <w:r w:rsidR="00800DE5">
        <w:t xml:space="preserve"> (</w:t>
      </w:r>
      <w:r w:rsidR="0079777E">
        <w:t>2020</w:t>
      </w:r>
      <w:r w:rsidR="00800DE5">
        <w:t>) colocam que a</w:t>
      </w:r>
      <w:r w:rsidR="0010144D">
        <w:t xml:space="preserve">lgumas das principais </w:t>
      </w:r>
      <w:r w:rsidR="009F26B3">
        <w:t>características</w:t>
      </w:r>
      <w:r w:rsidR="00492FCF">
        <w:t xml:space="preserve"> </w:t>
      </w:r>
      <w:r w:rsidR="0010144D">
        <w:t>d</w:t>
      </w:r>
      <w:r w:rsidR="00DA69A9">
        <w:t>isponibilizadas n</w:t>
      </w:r>
      <w:r w:rsidR="001E6B0D">
        <w:t xml:space="preserve">o aplicativo </w:t>
      </w:r>
      <w:r w:rsidR="0010144D">
        <w:t>são</w:t>
      </w:r>
      <w:r w:rsidR="004F3ABE">
        <w:t xml:space="preserve">: </w:t>
      </w:r>
      <w:r w:rsidR="0010144D">
        <w:t xml:space="preserve">manter cadastro de doador; agendar a doação de sangue; apresentar o local de coleta mais próximo; apresentar informações sobre doação, </w:t>
      </w:r>
      <w:r w:rsidR="0010144D">
        <w:lastRenderedPageBreak/>
        <w:t xml:space="preserve">esclarecimento e </w:t>
      </w:r>
      <w:r w:rsidR="001E6B0D">
        <w:t>dúvidas</w:t>
      </w:r>
      <w:r w:rsidR="0010144D">
        <w:t>; apresentar campanhas de doações; apresentar histórico de doações por usuário; identificar inaptidão para doação de sangue</w:t>
      </w:r>
      <w:r w:rsidR="002C5F48">
        <w:t>; e n</w:t>
      </w:r>
      <w:r w:rsidR="0010144D">
        <w:t>otificação aos usuários</w:t>
      </w:r>
      <w:r w:rsidR="00492FCF">
        <w:t>.</w:t>
      </w:r>
    </w:p>
    <w:p w14:paraId="1C4BFD4C" w14:textId="293EB1A2" w:rsidR="0060780A" w:rsidRDefault="00FA0BB4" w:rsidP="0005744B">
      <w:pPr>
        <w:pStyle w:val="TF-TEXTO"/>
      </w:pPr>
      <w:r>
        <w:t xml:space="preserve">Na </w:t>
      </w:r>
      <w:r w:rsidR="00DA69A9">
        <w:fldChar w:fldCharType="begin"/>
      </w:r>
      <w:r w:rsidR="00DA69A9">
        <w:instrText xml:space="preserve"> REF _Ref105610899 \h </w:instrText>
      </w:r>
      <w:r w:rsidR="00DA69A9">
        <w:fldChar w:fldCharType="separate"/>
      </w:r>
      <w:r w:rsidR="00DA69A9">
        <w:t xml:space="preserve">Figura </w:t>
      </w:r>
      <w:r w:rsidR="00DA69A9">
        <w:rPr>
          <w:noProof/>
        </w:rPr>
        <w:t>1</w:t>
      </w:r>
      <w:r w:rsidR="00DA69A9">
        <w:fldChar w:fldCharType="end"/>
      </w:r>
      <w:r w:rsidR="00DA69A9">
        <w:t xml:space="preserve"> </w:t>
      </w:r>
      <w:r>
        <w:t xml:space="preserve">(a) é apresentado a tela de </w:t>
      </w:r>
      <w:r>
        <w:rPr>
          <w:i/>
        </w:rPr>
        <w:t>l</w:t>
      </w:r>
      <w:r w:rsidRPr="00FA0BB4">
        <w:rPr>
          <w:i/>
        </w:rPr>
        <w:t>ogin</w:t>
      </w:r>
      <w:r>
        <w:t xml:space="preserve"> </w:t>
      </w:r>
      <w:r w:rsidRPr="00FA0BB4">
        <w:t>do usuário</w:t>
      </w:r>
      <w:r w:rsidR="00C25101">
        <w:t>. Essa tela</w:t>
      </w:r>
      <w:r w:rsidR="00192245">
        <w:t xml:space="preserve"> possibilita que o usuário acesse o aplicativo pelo cadastro</w:t>
      </w:r>
      <w:r w:rsidR="00C25101">
        <w:t>.</w:t>
      </w:r>
      <w:r w:rsidR="00192245">
        <w:t xml:space="preserve"> Após efetuar o </w:t>
      </w:r>
      <w:r w:rsidR="00192245" w:rsidRPr="00192245">
        <w:rPr>
          <w:i/>
          <w:iCs/>
        </w:rPr>
        <w:t>login</w:t>
      </w:r>
      <w:r w:rsidR="00C25101">
        <w:t xml:space="preserve"> </w:t>
      </w:r>
      <w:r w:rsidR="00A56707">
        <w:t xml:space="preserve">o usuário é redirecionado a tela </w:t>
      </w:r>
      <w:r w:rsidR="0053327F">
        <w:t>de</w:t>
      </w:r>
      <w:r w:rsidR="00A56707">
        <w:t xml:space="preserve"> menu principal</w:t>
      </w:r>
      <w:r w:rsidR="00192245">
        <w:t>.</w:t>
      </w:r>
      <w:r w:rsidR="00A56707">
        <w:t xml:space="preserve"> </w:t>
      </w:r>
      <w:r w:rsidR="00192245">
        <w:t xml:space="preserve">Se o usuário não for cadastrado no aplicativo, a tela de </w:t>
      </w:r>
      <w:r w:rsidR="00192245" w:rsidRPr="00192245">
        <w:rPr>
          <w:i/>
          <w:iCs/>
        </w:rPr>
        <w:t>login</w:t>
      </w:r>
      <w:r w:rsidR="00192245">
        <w:rPr>
          <w:i/>
          <w:iCs/>
        </w:rPr>
        <w:t xml:space="preserve"> </w:t>
      </w:r>
      <w:r w:rsidR="00192245">
        <w:t xml:space="preserve">permite ao usuário ser direcionado para a tela de cadastro. </w:t>
      </w:r>
      <w:r w:rsidR="00C25101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>
        <w:t xml:space="preserve"> (b) </w:t>
      </w:r>
      <w:r w:rsidR="006878C9">
        <w:t xml:space="preserve">traz o cadastro de um novo doador, </w:t>
      </w:r>
      <w:r w:rsidR="00C25101">
        <w:t>que possui os campos necessário</w:t>
      </w:r>
      <w:r w:rsidR="00721643">
        <w:t>s</w:t>
      </w:r>
      <w:r w:rsidR="00C25101">
        <w:t xml:space="preserve"> para realizar o cadastro</w:t>
      </w:r>
      <w:r w:rsidR="00A56707">
        <w:t xml:space="preserve">, </w:t>
      </w:r>
      <w:r w:rsidR="00C25101">
        <w:t>criar a conta</w:t>
      </w:r>
      <w:r w:rsidR="00A56707">
        <w:t xml:space="preserve"> e ter o primeiro acesso no aplicativo</w:t>
      </w:r>
      <w:r w:rsidR="00C25101">
        <w:t xml:space="preserve">. Já </w:t>
      </w:r>
      <w:r w:rsidR="006878C9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6878C9">
        <w:t xml:space="preserve"> (c) apresenta a tela de menu principal,</w:t>
      </w:r>
      <w:r w:rsidR="00C25101">
        <w:t xml:space="preserve"> trazendo as opções de </w:t>
      </w:r>
      <w:r w:rsidR="00C25101" w:rsidRPr="004E6D3B">
        <w:rPr>
          <w:rStyle w:val="TF-COURIER10"/>
        </w:rPr>
        <w:t>Quero doar</w:t>
      </w:r>
      <w:r w:rsidR="00C25101">
        <w:t xml:space="preserve">, </w:t>
      </w:r>
      <w:r w:rsidR="00C25101" w:rsidRPr="004E6D3B">
        <w:rPr>
          <w:rStyle w:val="TF-COURIER10"/>
        </w:rPr>
        <w:t xml:space="preserve">Onde </w:t>
      </w:r>
      <w:proofErr w:type="gramStart"/>
      <w:r w:rsidR="00C25101" w:rsidRPr="004E6D3B">
        <w:rPr>
          <w:rStyle w:val="TF-COURIER10"/>
        </w:rPr>
        <w:t>doar?</w:t>
      </w:r>
      <w:r w:rsidR="00C25101">
        <w:t>,</w:t>
      </w:r>
      <w:proofErr w:type="gramEnd"/>
      <w:r w:rsidR="00C25101">
        <w:t xml:space="preserve"> </w:t>
      </w:r>
      <w:r w:rsidR="00C25101" w:rsidRPr="004E6D3B">
        <w:rPr>
          <w:rStyle w:val="TF-COURIER10"/>
        </w:rPr>
        <w:t>Guia de doação</w:t>
      </w:r>
      <w:r w:rsidR="00C25101">
        <w:t xml:space="preserve">, </w:t>
      </w:r>
      <w:r w:rsidR="00C25101" w:rsidRPr="004E6D3B">
        <w:rPr>
          <w:rStyle w:val="TF-COURIER10"/>
        </w:rPr>
        <w:t>Você sabia?</w:t>
      </w:r>
      <w:r w:rsidR="00C25101">
        <w:t xml:space="preserve"> (informações e dúvidas) e a opção </w:t>
      </w:r>
      <w:r w:rsidR="00C25101" w:rsidRPr="004E6D3B">
        <w:rPr>
          <w:rStyle w:val="TF-COURIER10"/>
        </w:rPr>
        <w:t>Depoimentos</w:t>
      </w:r>
      <w:r w:rsidR="006878C9">
        <w:t>.</w:t>
      </w:r>
      <w:r w:rsidR="0005744B" w:rsidRPr="0005744B">
        <w:t xml:space="preserve"> </w:t>
      </w:r>
      <w:r w:rsidR="0005744B">
        <w:t xml:space="preserve">A tela de agendamentos </w:t>
      </w:r>
      <w:r w:rsidR="00C25101">
        <w:t xml:space="preserve">pode ser visualizada na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05744B">
        <w:t xml:space="preserve"> (d), </w:t>
      </w:r>
      <w:r w:rsidR="00AC07BF">
        <w:t xml:space="preserve">na qual deve ser informado </w:t>
      </w:r>
      <w:r w:rsidR="0005744B">
        <w:t xml:space="preserve">o </w:t>
      </w:r>
      <w:r w:rsidR="00AC07BF" w:rsidRPr="004E6D3B">
        <w:rPr>
          <w:rStyle w:val="TF-COURIER10"/>
        </w:rPr>
        <w:t>T</w:t>
      </w:r>
      <w:r w:rsidR="0005744B" w:rsidRPr="004E6D3B">
        <w:rPr>
          <w:rStyle w:val="TF-COURIER10"/>
        </w:rPr>
        <w:t>ipo</w:t>
      </w:r>
      <w:r w:rsidR="0005744B">
        <w:t xml:space="preserve">, o </w:t>
      </w:r>
      <w:r w:rsidR="00AC07BF" w:rsidRPr="004E6D3B">
        <w:rPr>
          <w:rStyle w:val="TF-COURIER10"/>
        </w:rPr>
        <w:t>L</w:t>
      </w:r>
      <w:r w:rsidR="0005744B" w:rsidRPr="004E6D3B">
        <w:rPr>
          <w:rStyle w:val="TF-COURIER10"/>
        </w:rPr>
        <w:t>ocal</w:t>
      </w:r>
      <w:r w:rsidR="0005744B">
        <w:t xml:space="preserve"> de doação, a </w:t>
      </w:r>
      <w:r w:rsidR="00AC07BF" w:rsidRPr="004E6D3B">
        <w:rPr>
          <w:rStyle w:val="TF-COURIER10"/>
        </w:rPr>
        <w:t>D</w:t>
      </w:r>
      <w:r w:rsidR="0005744B" w:rsidRPr="004E6D3B">
        <w:rPr>
          <w:rStyle w:val="TF-COURIER10"/>
        </w:rPr>
        <w:t>ata</w:t>
      </w:r>
      <w:r w:rsidR="0005744B">
        <w:t xml:space="preserve"> e o </w:t>
      </w:r>
      <w:r w:rsidR="00AC07BF" w:rsidRPr="004E6D3B">
        <w:rPr>
          <w:rStyle w:val="TF-COURIER10"/>
        </w:rPr>
        <w:t>H</w:t>
      </w:r>
      <w:r w:rsidR="0005744B" w:rsidRPr="004E6D3B">
        <w:rPr>
          <w:rStyle w:val="TF-COURIER10"/>
        </w:rPr>
        <w:t>orário</w:t>
      </w:r>
      <w:r w:rsidR="0005744B">
        <w:t>.</w:t>
      </w:r>
      <w:r w:rsidR="00AC07BF">
        <w:t xml:space="preserve"> Após informar esses dados é necessário escolher a opção </w:t>
      </w:r>
      <w:r w:rsidR="00AC07BF" w:rsidRPr="004E6D3B">
        <w:rPr>
          <w:rStyle w:val="TF-COURIER10"/>
        </w:rPr>
        <w:t>CONFIRMAR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7C9F908D" w14:textId="02A60B97" w:rsidR="001746FF" w:rsidRDefault="00B23ECD" w:rsidP="00A43CFF">
      <w:pPr>
        <w:pStyle w:val="TF-LEGENDA"/>
      </w:pPr>
      <w:bookmarkStart w:id="28" w:name="_Ref105610899"/>
      <w:bookmarkStart w:id="29" w:name="_Hlk106382648"/>
      <w:r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1</w:t>
      </w:r>
      <w:r w:rsidR="00673420">
        <w:rPr>
          <w:noProof/>
        </w:rPr>
        <w:fldChar w:fldCharType="end"/>
      </w:r>
      <w:bookmarkEnd w:id="28"/>
      <w:r w:rsidR="00696CFB">
        <w:t xml:space="preserve"> - </w:t>
      </w:r>
      <w:r w:rsidR="001746FF" w:rsidRPr="007C4FE4">
        <w:t xml:space="preserve">Telas de (a) </w:t>
      </w:r>
      <w:r w:rsidR="00BB6FB2" w:rsidRPr="00694823">
        <w:rPr>
          <w:i/>
          <w:iCs/>
        </w:rPr>
        <w:t>login</w:t>
      </w:r>
      <w:r w:rsidR="00BB6FB2">
        <w:t>,</w:t>
      </w:r>
      <w:r w:rsidR="001746FF" w:rsidRPr="007C4FE4">
        <w:t xml:space="preserve"> (b) </w:t>
      </w:r>
      <w:r w:rsidR="00BB6FB2">
        <w:t xml:space="preserve">cadastro de doador, (c) </w:t>
      </w:r>
      <w:r w:rsidR="00975909">
        <w:t>menu principal e</w:t>
      </w:r>
      <w:r w:rsidR="00BB6FB2">
        <w:t xml:space="preserve"> (d) agendamentos</w:t>
      </w:r>
    </w:p>
    <w:p w14:paraId="3BD688C3" w14:textId="769953FB" w:rsidR="00A43CFF" w:rsidRDefault="00A43CFF" w:rsidP="00D10C0A">
      <w:pPr>
        <w:pStyle w:val="TF-FIGURA"/>
      </w:pPr>
      <w:r>
        <w:rPr>
          <w:noProof/>
        </w:rPr>
        <w:drawing>
          <wp:inline distT="0" distB="0" distL="0" distR="0" wp14:anchorId="7337CBCD" wp14:editId="4DB8F4BB">
            <wp:extent cx="5414400" cy="2584800"/>
            <wp:effectExtent l="19050" t="1905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2584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C01C0" w14:textId="1B35B167" w:rsidR="004327F4" w:rsidRDefault="001746FF" w:rsidP="00AE1B78">
      <w:pPr>
        <w:pStyle w:val="TF-FONTE"/>
      </w:pPr>
      <w:r>
        <w:t xml:space="preserve">Fonte: </w:t>
      </w:r>
      <w:r w:rsidR="00A43CFF">
        <w:t xml:space="preserve">Silva </w:t>
      </w:r>
      <w:r w:rsidR="00A43CFF" w:rsidRPr="00A43CFF">
        <w:rPr>
          <w:i/>
        </w:rPr>
        <w:t>et al</w:t>
      </w:r>
      <w:r w:rsidR="0091348A">
        <w:rPr>
          <w:i/>
        </w:rPr>
        <w:t>.</w:t>
      </w:r>
      <w:r>
        <w:t xml:space="preserve"> (</w:t>
      </w:r>
      <w:r w:rsidR="0079777E">
        <w:t>2020</w:t>
      </w:r>
      <w:r>
        <w:t>).</w:t>
      </w:r>
    </w:p>
    <w:p w14:paraId="5C02587C" w14:textId="77C4D850" w:rsidR="00AE1B78" w:rsidRPr="00AE1B78" w:rsidRDefault="00AE1B78" w:rsidP="00CC7571">
      <w:pPr>
        <w:pStyle w:val="TF-TEXTO"/>
        <w:ind w:firstLine="567"/>
      </w:pPr>
      <w:r>
        <w:t xml:space="preserve">A </w:t>
      </w:r>
      <w:r w:rsidR="00A96807">
        <w:fldChar w:fldCharType="begin"/>
      </w:r>
      <w:r w:rsidR="00A96807">
        <w:instrText xml:space="preserve"> REF _Ref106879583 \h </w:instrText>
      </w:r>
      <w:r w:rsidR="00A96807">
        <w:fldChar w:fldCharType="separate"/>
      </w:r>
      <w:r w:rsidR="000B7CBB">
        <w:t xml:space="preserve">Figura </w:t>
      </w:r>
      <w:r w:rsidR="000B7CBB">
        <w:rPr>
          <w:noProof/>
        </w:rPr>
        <w:t>2</w:t>
      </w:r>
      <w:r w:rsidR="00A96807">
        <w:fldChar w:fldCharType="end"/>
      </w:r>
      <w:r>
        <w:t xml:space="preserve"> (a)</w:t>
      </w:r>
      <w:r w:rsidR="0005744B" w:rsidRPr="0005744B">
        <w:t xml:space="preserve"> traz a tela de onde doar</w:t>
      </w:r>
      <w:r w:rsidR="00AC07BF">
        <w:t xml:space="preserve">. Esta tela traz os </w:t>
      </w:r>
      <w:r w:rsidR="0005744B" w:rsidRPr="0005744B">
        <w:t xml:space="preserve">locais </w:t>
      </w:r>
      <w:r w:rsidR="00AC07BF">
        <w:t>nos quais</w:t>
      </w:r>
      <w:r w:rsidR="00AC07BF" w:rsidRPr="0005744B">
        <w:t xml:space="preserve"> </w:t>
      </w:r>
      <w:r w:rsidR="0005744B" w:rsidRPr="0005744B">
        <w:t>pode ser realizado a doaçã</w:t>
      </w:r>
      <w:r w:rsidR="0005744B">
        <w:t>o</w:t>
      </w:r>
      <w:r w:rsidR="00CB0866">
        <w:t xml:space="preserve"> a partir da sua localização</w:t>
      </w:r>
      <w:r w:rsidR="00AC07BF">
        <w:t>. N</w:t>
      </w:r>
      <w:r w:rsidR="0005744B">
        <w:t xml:space="preserve">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(b)</w:t>
      </w:r>
      <w:r w:rsidR="00AC07BF">
        <w:t xml:space="preserve"> pode ser visualizada a tela de guia de doação</w:t>
      </w:r>
      <w:r w:rsidR="00C807C8">
        <w:t xml:space="preserve">. Essa tela </w:t>
      </w:r>
      <w:r w:rsidR="008F6796">
        <w:t>apresenta informações para o usuário de como funciona o procedimento de doação, como</w:t>
      </w:r>
      <w:r w:rsidR="006D2A41">
        <w:t xml:space="preserve"> o doador deve se preparar para o </w:t>
      </w:r>
      <w:r w:rsidR="008F6796">
        <w:t>antes, durante e depois da doação</w:t>
      </w:r>
      <w:r w:rsidR="00C807C8">
        <w:t xml:space="preserve">. Já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 xml:space="preserve">(c) </w:t>
      </w:r>
      <w:r w:rsidR="00C807C8">
        <w:t>traz a tela de</w:t>
      </w:r>
      <w:r w:rsidR="004E20E7">
        <w:t xml:space="preserve"> </w:t>
      </w:r>
      <w:r w:rsidR="00D63167" w:rsidRPr="008952F0">
        <w:rPr>
          <w:rFonts w:ascii="Courier New" w:hAnsi="Courier New" w:cs="Courier New"/>
          <w:sz w:val="20"/>
        </w:rPr>
        <w:t>v</w:t>
      </w:r>
      <w:r w:rsidR="00C807C8" w:rsidRPr="008952F0">
        <w:rPr>
          <w:rFonts w:ascii="Courier New" w:hAnsi="Courier New" w:cs="Courier New"/>
          <w:sz w:val="20"/>
        </w:rPr>
        <w:t>ocê sabia – informações</w:t>
      </w:r>
      <w:r w:rsidR="00C807C8">
        <w:t xml:space="preserve">, enquanto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(d)</w:t>
      </w:r>
      <w:r w:rsidR="00C807C8">
        <w:t xml:space="preserve"> </w:t>
      </w:r>
      <w:r w:rsidR="00C807C8" w:rsidRPr="008952F0">
        <w:rPr>
          <w:rFonts w:ascii="Courier New" w:hAnsi="Courier New" w:cs="Courier New"/>
          <w:sz w:val="20"/>
        </w:rPr>
        <w:t>Você sabia – dú</w:t>
      </w:r>
      <w:r w:rsidR="0005744B" w:rsidRPr="008952F0">
        <w:rPr>
          <w:rFonts w:ascii="Courier New" w:hAnsi="Courier New" w:cs="Courier New"/>
          <w:sz w:val="20"/>
        </w:rPr>
        <w:t>vidas</w:t>
      </w:r>
      <w:r w:rsidR="00C807C8">
        <w:t>. Essas telas são</w:t>
      </w:r>
      <w:r w:rsidR="0005744B" w:rsidRPr="0005744B">
        <w:t xml:space="preserve"> para caso o usuário queira consultar</w:t>
      </w:r>
      <w:r w:rsidR="007B4F5F">
        <w:t xml:space="preserve"> alguma informação sobre o processo de doação de sangue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26CD07F7" w14:textId="375BA662" w:rsidR="004327F4" w:rsidRDefault="00817C7F" w:rsidP="00CB0866">
      <w:pPr>
        <w:pStyle w:val="TF-LEGENDA"/>
      </w:pPr>
      <w:bookmarkStart w:id="30" w:name="_Ref106879583"/>
      <w:r>
        <w:lastRenderedPageBreak/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2</w:t>
      </w:r>
      <w:r w:rsidR="00673420">
        <w:rPr>
          <w:noProof/>
        </w:rPr>
        <w:fldChar w:fldCharType="end"/>
      </w:r>
      <w:bookmarkEnd w:id="30"/>
      <w:r w:rsidR="004327F4">
        <w:t xml:space="preserve"> - </w:t>
      </w:r>
      <w:r w:rsidR="004327F4" w:rsidRPr="007C4FE4">
        <w:t>Telas de (</w:t>
      </w:r>
      <w:r w:rsidR="00236512">
        <w:t>a</w:t>
      </w:r>
      <w:r w:rsidR="004327F4" w:rsidRPr="007C4FE4">
        <w:t xml:space="preserve">) </w:t>
      </w:r>
      <w:r w:rsidR="00975909">
        <w:t>onde doar</w:t>
      </w:r>
      <w:r w:rsidR="004327F4">
        <w:t>, (</w:t>
      </w:r>
      <w:r w:rsidR="00236512">
        <w:t>b</w:t>
      </w:r>
      <w:r w:rsidR="00957744">
        <w:t>) guia,</w:t>
      </w:r>
      <w:r w:rsidR="004327F4">
        <w:t xml:space="preserve"> </w:t>
      </w:r>
      <w:r w:rsidR="00957744">
        <w:t>você sabia</w:t>
      </w:r>
      <w:r w:rsidR="001B0715">
        <w:t xml:space="preserve"> - (c) </w:t>
      </w:r>
      <w:r w:rsidR="00957744">
        <w:t xml:space="preserve">informações e (d) </w:t>
      </w:r>
      <w:r w:rsidR="004F13C7">
        <w:t>dúvidas</w:t>
      </w:r>
    </w:p>
    <w:p w14:paraId="787EAF82" w14:textId="5A33460C" w:rsidR="00495BB5" w:rsidRDefault="00495BB5" w:rsidP="004327F4">
      <w:pPr>
        <w:pStyle w:val="TF-FIGURA"/>
      </w:pPr>
      <w:r>
        <w:rPr>
          <w:noProof/>
        </w:rPr>
        <w:drawing>
          <wp:inline distT="0" distB="0" distL="0" distR="0" wp14:anchorId="7C132474" wp14:editId="558ED9A8">
            <wp:extent cx="4485600" cy="2109600"/>
            <wp:effectExtent l="19050" t="1905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109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EF529" w14:textId="348FD01A" w:rsidR="004327F4" w:rsidRDefault="004327F4" w:rsidP="00F22665">
      <w:pPr>
        <w:pStyle w:val="TF-FONTE"/>
      </w:pPr>
      <w:r>
        <w:t xml:space="preserve">Fonte: </w:t>
      </w:r>
      <w:r w:rsidR="00495BB5">
        <w:t xml:space="preserve">Silva </w:t>
      </w:r>
      <w:r w:rsidR="00495BB5" w:rsidRPr="00A43CFF">
        <w:rPr>
          <w:i/>
        </w:rPr>
        <w:t>et al</w:t>
      </w:r>
      <w:r w:rsidR="0091348A">
        <w:rPr>
          <w:i/>
        </w:rPr>
        <w:t>.</w:t>
      </w:r>
      <w:r w:rsidR="00495BB5">
        <w:t xml:space="preserve"> (</w:t>
      </w:r>
      <w:r w:rsidR="0079777E">
        <w:t>2020</w:t>
      </w:r>
      <w:r>
        <w:t>).</w:t>
      </w:r>
    </w:p>
    <w:p w14:paraId="57462126" w14:textId="15D37821" w:rsidR="008B222B" w:rsidRDefault="00022BAC" w:rsidP="008B222B">
      <w:pPr>
        <w:pStyle w:val="TF-TEXTO"/>
        <w:ind w:firstLine="567"/>
      </w:pPr>
      <w:r>
        <w:t xml:space="preserve">Além disso, Silva </w:t>
      </w:r>
      <w:r w:rsidRPr="00777187">
        <w:rPr>
          <w:i/>
          <w:iCs/>
        </w:rPr>
        <w:t>et al</w:t>
      </w:r>
      <w:r>
        <w:t>. (</w:t>
      </w:r>
      <w:r w:rsidR="0079777E">
        <w:t>2020</w:t>
      </w:r>
      <w:r>
        <w:t xml:space="preserve">) disponibilizaram no seu aplicativo </w:t>
      </w:r>
      <w:r w:rsidR="009A5E66" w:rsidRPr="002D7E7C">
        <w:t xml:space="preserve">tela de </w:t>
      </w:r>
      <w:r w:rsidR="00D63167" w:rsidRPr="002D7E7C">
        <w:t>n</w:t>
      </w:r>
      <w:r w:rsidR="00B348CD" w:rsidRPr="002D7E7C">
        <w:t>otícias</w:t>
      </w:r>
      <w:r>
        <w:t xml:space="preserve">, de depoimentos, histórico e metas do doador. A </w:t>
      </w:r>
      <w:r w:rsidR="00B348CD" w:rsidRPr="002D7E7C">
        <w:t xml:space="preserve">tela </w:t>
      </w:r>
      <w:r>
        <w:t xml:space="preserve">de </w:t>
      </w:r>
      <w:r w:rsidR="00B348CD" w:rsidRPr="002D7E7C">
        <w:t>notificações</w:t>
      </w:r>
      <w:r w:rsidR="009A5E66" w:rsidRPr="002D7E7C">
        <w:t xml:space="preserve"> </w:t>
      </w:r>
      <w:r>
        <w:t xml:space="preserve">apresenta </w:t>
      </w:r>
      <w:r w:rsidR="009A5E66" w:rsidRPr="002D7E7C">
        <w:t>campanhas e eventos</w:t>
      </w:r>
      <w:r w:rsidR="00B348CD" w:rsidRPr="002D7E7C">
        <w:t xml:space="preserve"> de doação</w:t>
      </w:r>
      <w:r w:rsidR="009A5E66" w:rsidRPr="002D7E7C">
        <w:t xml:space="preserve">, por meio de mensagens curtas. </w:t>
      </w:r>
      <w:r>
        <w:t xml:space="preserve">Já </w:t>
      </w:r>
      <w:r w:rsidR="00BF267D">
        <w:t>a tela</w:t>
      </w:r>
      <w:r w:rsidR="009A5E66" w:rsidRPr="002D7E7C">
        <w:t xml:space="preserve"> de depoimentos</w:t>
      </w:r>
      <w:r w:rsidR="00D63167" w:rsidRPr="002D7E7C">
        <w:t xml:space="preserve"> possibilita ao</w:t>
      </w:r>
      <w:r w:rsidR="009A5E66" w:rsidRPr="002D7E7C">
        <w:t xml:space="preserve"> usuário </w:t>
      </w:r>
      <w:r w:rsidR="00D63167" w:rsidRPr="002D7E7C">
        <w:t xml:space="preserve">gravar </w:t>
      </w:r>
      <w:r w:rsidR="00AA6D53">
        <w:t xml:space="preserve">os </w:t>
      </w:r>
      <w:r w:rsidR="00D63167" w:rsidRPr="002D7E7C">
        <w:t>depoimento</w:t>
      </w:r>
      <w:r w:rsidR="006C1E79" w:rsidRPr="002D7E7C">
        <w:t>s</w:t>
      </w:r>
      <w:r>
        <w:t xml:space="preserve">, enquanto a </w:t>
      </w:r>
      <w:r w:rsidR="009A5E66" w:rsidRPr="002D7E7C">
        <w:t>tela de histórico</w:t>
      </w:r>
      <w:r w:rsidR="006C1E79" w:rsidRPr="002D7E7C">
        <w:t xml:space="preserve"> de doação do usuário, </w:t>
      </w:r>
      <w:r>
        <w:t xml:space="preserve">contém </w:t>
      </w:r>
      <w:r w:rsidR="006C1E79" w:rsidRPr="002D7E7C">
        <w:t xml:space="preserve">dados sobre as doações feitas pelo doador. </w:t>
      </w:r>
      <w:r w:rsidR="00AA6D53">
        <w:t xml:space="preserve">Por fim, </w:t>
      </w:r>
      <w:r>
        <w:t>n</w:t>
      </w:r>
      <w:r w:rsidR="009A5E66" w:rsidRPr="002D7E7C">
        <w:t>a tela de metas do doador</w:t>
      </w:r>
      <w:r w:rsidR="00C31787" w:rsidRPr="002D7E7C">
        <w:t>, o usuário pode consultar a quantidade de doações feita por ele e por seus amigos, além</w:t>
      </w:r>
      <w:r w:rsidR="00721643">
        <w:t xml:space="preserve"> de</w:t>
      </w:r>
      <w:r w:rsidR="00C31787" w:rsidRPr="002D7E7C">
        <w:t xml:space="preserve"> campanhas participadas e visualizar os amigos que estão cadastrados no aplicativo </w:t>
      </w:r>
      <w:r w:rsidR="00AD66E5" w:rsidRPr="002D7E7C">
        <w:t>(</w:t>
      </w:r>
      <w:r w:rsidR="00AD66E5" w:rsidRPr="002D7E7C">
        <w:rPr>
          <w:color w:val="000000" w:themeColor="text1"/>
          <w:szCs w:val="24"/>
        </w:rPr>
        <w:t xml:space="preserve">SILVA </w:t>
      </w:r>
      <w:r w:rsidR="00AD66E5" w:rsidRPr="002D7E7C">
        <w:rPr>
          <w:bCs/>
          <w:i/>
        </w:rPr>
        <w:t>et al</w:t>
      </w:r>
      <w:r w:rsidR="0091348A">
        <w:rPr>
          <w:bCs/>
          <w:i/>
        </w:rPr>
        <w:t>.</w:t>
      </w:r>
      <w:r w:rsidR="00AD66E5" w:rsidRPr="002D7E7C">
        <w:t xml:space="preserve">, </w:t>
      </w:r>
      <w:r w:rsidR="0079777E" w:rsidRPr="002D7E7C">
        <w:t>20</w:t>
      </w:r>
      <w:r w:rsidR="0079777E">
        <w:t>20</w:t>
      </w:r>
      <w:r w:rsidR="00AD66E5" w:rsidRPr="002D7E7C">
        <w:t>)</w:t>
      </w:r>
      <w:r w:rsidR="009A5E66" w:rsidRPr="002D7E7C">
        <w:t>.</w:t>
      </w:r>
    </w:p>
    <w:p w14:paraId="22793A85" w14:textId="30BB0366" w:rsidR="00A44581" w:rsidRDefault="00C57893" w:rsidP="00E6086A">
      <w:pPr>
        <w:pStyle w:val="Ttulo2"/>
      </w:pPr>
      <w:bookmarkStart w:id="31" w:name="_Ref113899836"/>
      <w:bookmarkEnd w:id="29"/>
      <w:r w:rsidRPr="00C57893">
        <w:t>PartiuDoarSangue</w:t>
      </w:r>
      <w:r>
        <w:t xml:space="preserve">: </w:t>
      </w:r>
      <w:r w:rsidRPr="00C57893">
        <w:t>Uma Plataforma Web e Aplicativo Mobile</w:t>
      </w:r>
      <w:r>
        <w:t xml:space="preserve"> </w:t>
      </w:r>
      <w:r w:rsidRPr="00C57893">
        <w:t>para Captação e Gestão Inteligente de Doação</w:t>
      </w:r>
      <w:r w:rsidR="00BF5B84">
        <w:t xml:space="preserve"> </w:t>
      </w:r>
      <w:r w:rsidRPr="00C57893">
        <w:t>de Sangue e Hemocomponentes</w:t>
      </w:r>
      <w:bookmarkEnd w:id="31"/>
      <w:r w:rsidR="00A44581">
        <w:t xml:space="preserve"> </w:t>
      </w:r>
    </w:p>
    <w:p w14:paraId="2A8BAC2D" w14:textId="466C6079" w:rsidR="00233D53" w:rsidRDefault="00233D53" w:rsidP="00233D53">
      <w:pPr>
        <w:pStyle w:val="TF-TEXTO"/>
      </w:pPr>
      <w:bookmarkStart w:id="32" w:name="_Hlk98961611"/>
      <w:r w:rsidRPr="00CA6B46">
        <w:t>Pereira</w:t>
      </w:r>
      <w:r w:rsidR="00FD57EC">
        <w:t xml:space="preserve">, Rodrigues e Silva Júnior </w:t>
      </w:r>
      <w:r>
        <w:t xml:space="preserve">(2017) </w:t>
      </w:r>
      <w:r w:rsidR="00E64041">
        <w:t xml:space="preserve">desenvolveram uma solução </w:t>
      </w:r>
      <w:r>
        <w:t xml:space="preserve">na área da saúde </w:t>
      </w:r>
      <w:r w:rsidRPr="00CA6B46">
        <w:t xml:space="preserve">para </w:t>
      </w:r>
      <w:r>
        <w:t xml:space="preserve">auxiliar e promover a doação de sangue. </w:t>
      </w:r>
      <w:r w:rsidR="00E64041">
        <w:t>Eles</w:t>
      </w:r>
      <w:r>
        <w:t xml:space="preserve"> </w:t>
      </w:r>
      <w:r w:rsidR="004C543A">
        <w:t>tiveram</w:t>
      </w:r>
      <w:r>
        <w:t xml:space="preserve"> como objetivo a c</w:t>
      </w:r>
      <w:r w:rsidRPr="00CA6B46">
        <w:t>aptação de doadores de</w:t>
      </w:r>
      <w:r>
        <w:t xml:space="preserve"> </w:t>
      </w:r>
      <w:r w:rsidRPr="00CA6B46">
        <w:t>sangue, com intuito de contribuir p</w:t>
      </w:r>
      <w:r>
        <w:t xml:space="preserve">ara o gerenciamento, incentivo, </w:t>
      </w:r>
      <w:r w:rsidRPr="00CA6B46">
        <w:t>conscientização sobre o tema</w:t>
      </w:r>
      <w:r>
        <w:t xml:space="preserve"> e</w:t>
      </w:r>
      <w:r w:rsidRPr="00CA6B46">
        <w:t xml:space="preserve"> </w:t>
      </w:r>
      <w:r w:rsidRPr="00F32A84">
        <w:t>resolver o problema</w:t>
      </w:r>
      <w:r>
        <w:t xml:space="preserve"> </w:t>
      </w:r>
      <w:r w:rsidRPr="00F32A84">
        <w:t>dos baixos estoques nos bancos de sangue</w:t>
      </w:r>
      <w:r>
        <w:t xml:space="preserve">. A solução foi disponibilizada no formato de plataforma </w:t>
      </w:r>
      <w:r w:rsidR="00336CC0">
        <w:t>W</w:t>
      </w:r>
      <w:r>
        <w:t>eb e aplicativo móvel.</w:t>
      </w:r>
    </w:p>
    <w:p w14:paraId="4B58F983" w14:textId="5BEE5671" w:rsidR="00233D53" w:rsidRDefault="00233D53" w:rsidP="00233D53">
      <w:pPr>
        <w:pStyle w:val="TF-TEXTO"/>
      </w:pPr>
      <w:r>
        <w:t xml:space="preserve">De acordo com </w:t>
      </w:r>
      <w:r w:rsidRPr="00CA6B46">
        <w:t>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(2017), o </w:t>
      </w:r>
      <w:r w:rsidRPr="005C043B">
        <w:t xml:space="preserve">desenvolvimento da plataforma </w:t>
      </w:r>
      <w:r>
        <w:t>foi consistido</w:t>
      </w:r>
      <w:r w:rsidRPr="005C043B">
        <w:t xml:space="preserve"> em </w:t>
      </w:r>
      <w:r w:rsidRPr="00286D14">
        <w:rPr>
          <w:i/>
          <w:iCs/>
        </w:rPr>
        <w:t>back-end</w:t>
      </w:r>
      <w:r>
        <w:t xml:space="preserve">, serviços, </w:t>
      </w:r>
      <w:r w:rsidRPr="00286D14">
        <w:rPr>
          <w:i/>
          <w:iCs/>
        </w:rPr>
        <w:t>front-end</w:t>
      </w:r>
      <w:r w:rsidRPr="005C043B">
        <w:t xml:space="preserve"> e </w:t>
      </w:r>
      <w:r w:rsidR="00AD66E5">
        <w:t>um</w:t>
      </w:r>
      <w:r w:rsidR="00AD66E5" w:rsidRPr="005C043B">
        <w:t xml:space="preserve"> </w:t>
      </w:r>
      <w:r w:rsidRPr="005C043B">
        <w:t>aplica</w:t>
      </w:r>
      <w:r>
        <w:t>tivo</w:t>
      </w:r>
      <w:r w:rsidRPr="005C043B">
        <w:t xml:space="preserve"> </w:t>
      </w:r>
      <w:r>
        <w:t>móvel. 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 </w:t>
      </w:r>
      <w:r w:rsidR="00D32436">
        <w:t>utilizaram</w:t>
      </w:r>
      <w:r>
        <w:t xml:space="preserve"> em seu desenvolvimento a </w:t>
      </w:r>
      <w:r w:rsidRPr="00E436E8">
        <w:t>ferramenta para controle de versão subversion</w:t>
      </w:r>
      <w:r>
        <w:t xml:space="preserve"> e </w:t>
      </w:r>
      <w:r w:rsidRPr="00E436E8">
        <w:t xml:space="preserve">a estrutura foi mantida em uma Virtual Private Service (VPS) com linux. </w:t>
      </w:r>
      <w:r>
        <w:t>Para o</w:t>
      </w:r>
      <w:r w:rsidRPr="00E436E8">
        <w:t xml:space="preserve"> </w:t>
      </w:r>
      <w:r w:rsidRPr="00286D14">
        <w:rPr>
          <w:i/>
          <w:iCs/>
        </w:rPr>
        <w:t>back-end</w:t>
      </w:r>
      <w:r w:rsidRPr="00E436E8">
        <w:t xml:space="preserve"> </w:t>
      </w:r>
      <w:r w:rsidR="00FD57EC" w:rsidRPr="00CA6B46">
        <w:t>Pereira</w:t>
      </w:r>
      <w:r w:rsidR="00FD57EC">
        <w:t xml:space="preserve">, Rodrigues e Silva Júnior </w:t>
      </w:r>
      <w:r w:rsidR="000369C9">
        <w:t>(2017)</w:t>
      </w:r>
      <w:r>
        <w:t xml:space="preserve"> u</w:t>
      </w:r>
      <w:r w:rsidR="000369C9">
        <w:t>tilizaram</w:t>
      </w:r>
      <w:r>
        <w:t xml:space="preserve"> como lin</w:t>
      </w:r>
      <w:r w:rsidRPr="00E436E8">
        <w:t xml:space="preserve">guagem de programação o Python em conjunto </w:t>
      </w:r>
      <w:r w:rsidR="000369C9">
        <w:t xml:space="preserve">com </w:t>
      </w:r>
      <w:r>
        <w:t xml:space="preserve">o </w:t>
      </w:r>
      <w:r w:rsidRPr="00286D14">
        <w:rPr>
          <w:i/>
          <w:iCs/>
        </w:rPr>
        <w:t xml:space="preserve">framework </w:t>
      </w:r>
      <w:r>
        <w:t>Django. Para que seja realizada a comuni</w:t>
      </w:r>
      <w:r w:rsidRPr="008D402A">
        <w:t xml:space="preserve">cação das aplicações </w:t>
      </w:r>
      <w:r w:rsidR="000369C9">
        <w:t>W</w:t>
      </w:r>
      <w:r w:rsidRPr="008D402A">
        <w:t xml:space="preserve">eb e </w:t>
      </w:r>
      <w:r>
        <w:t>móvel</w:t>
      </w:r>
      <w:r w:rsidRPr="008D402A">
        <w:t xml:space="preserve"> com o </w:t>
      </w:r>
      <w:r w:rsidRPr="00286D14">
        <w:rPr>
          <w:i/>
          <w:iCs/>
        </w:rPr>
        <w:t>back-end</w:t>
      </w:r>
      <w:r w:rsidRPr="008D402A">
        <w:t xml:space="preserve">, </w:t>
      </w:r>
      <w:r w:rsidR="000369C9">
        <w:t xml:space="preserve">eles fizeram uso </w:t>
      </w:r>
      <w:r>
        <w:t xml:space="preserve">de um </w:t>
      </w:r>
      <w:r w:rsidRPr="008D402A">
        <w:t>webservice</w:t>
      </w:r>
      <w:r w:rsidR="000369C9">
        <w:t xml:space="preserve"> e f</w:t>
      </w:r>
      <w:r w:rsidRPr="008D402A">
        <w:t>oi escolhido o</w:t>
      </w:r>
      <w:r w:rsidR="00D25E52">
        <w:t xml:space="preserve"> </w:t>
      </w:r>
      <w:r w:rsidR="00D25E52" w:rsidRPr="00D25E52">
        <w:t>R</w:t>
      </w:r>
      <w:r w:rsidR="00656FD1">
        <w:t>E</w:t>
      </w:r>
      <w:r w:rsidR="00D25E52" w:rsidRPr="00D25E52">
        <w:t>presentational State Transfer (REST)</w:t>
      </w:r>
      <w:r w:rsidRPr="008D402A">
        <w:t xml:space="preserve"> como arquitetura de</w:t>
      </w:r>
      <w:r w:rsidR="006739C3">
        <w:t xml:space="preserve"> </w:t>
      </w:r>
      <w:r w:rsidRPr="008D402A">
        <w:t>implementação desta comunicação</w:t>
      </w:r>
      <w:r>
        <w:t xml:space="preserve">. </w:t>
      </w:r>
      <w:r w:rsidRPr="008D402A">
        <w:t xml:space="preserve">Para o </w:t>
      </w:r>
      <w:r w:rsidRPr="00286D14">
        <w:rPr>
          <w:i/>
          <w:iCs/>
        </w:rPr>
        <w:t>front-end</w:t>
      </w:r>
      <w:r w:rsidRPr="008D402A">
        <w:t xml:space="preserve"> foram utilizadas tecnologias </w:t>
      </w:r>
      <w:r>
        <w:t>o Bower, Bootstrap e Angular JS</w:t>
      </w:r>
      <w:r w:rsidR="00F93B1F">
        <w:t xml:space="preserve">, </w:t>
      </w:r>
      <w:r w:rsidR="00F93B1F" w:rsidRPr="008D402A">
        <w:t xml:space="preserve">que permitiram deixar </w:t>
      </w:r>
      <w:r w:rsidR="00F93B1F">
        <w:t>o aplicativo</w:t>
      </w:r>
      <w:r w:rsidR="00F93B1F" w:rsidRPr="008D402A">
        <w:t xml:space="preserve"> com um visual agradável e dinâmico para os usuários</w:t>
      </w:r>
      <w:r>
        <w:t xml:space="preserve">. </w:t>
      </w:r>
      <w:r>
        <w:lastRenderedPageBreak/>
        <w:t xml:space="preserve">O aplicativo móvel foi desenvolvido para a plataforma Android e utilizado o </w:t>
      </w:r>
      <w:r w:rsidRPr="00286D14">
        <w:rPr>
          <w:i/>
          <w:iCs/>
        </w:rPr>
        <w:t>framework</w:t>
      </w:r>
      <w:r>
        <w:t xml:space="preserve"> Ionic</w:t>
      </w:r>
      <w:r w:rsidR="00302A06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JÚNIOR, 2017)</w:t>
      </w:r>
      <w:r w:rsidR="0061188C">
        <w:t>.</w:t>
      </w:r>
    </w:p>
    <w:p w14:paraId="2F68F527" w14:textId="676A42AB" w:rsidR="00233D53" w:rsidRDefault="00233D53" w:rsidP="00856BA7">
      <w:pPr>
        <w:pStyle w:val="TF-TEXTO"/>
      </w:pPr>
      <w:r>
        <w:t xml:space="preserve">Segundo </w:t>
      </w:r>
      <w:r w:rsidR="00FD57EC" w:rsidRPr="00CA6B46">
        <w:t>Pereira</w:t>
      </w:r>
      <w:r w:rsidR="00FD57EC">
        <w:t xml:space="preserve">, Rodrigues e Silva Júnior </w:t>
      </w:r>
      <w:r>
        <w:t xml:space="preserve">(2017), as principais características da solução na plataforma </w:t>
      </w:r>
      <w:r w:rsidR="00800DE5">
        <w:t>W</w:t>
      </w:r>
      <w:r>
        <w:t xml:space="preserve">eb são: </w:t>
      </w:r>
      <w:r w:rsidR="00092BAE">
        <w:t>manter cadastro de doador; agendar a doação de sangue</w:t>
      </w:r>
      <w:r w:rsidR="00484078">
        <w:t xml:space="preserve">; </w:t>
      </w:r>
      <w:r w:rsidR="00092BAE">
        <w:t>apresentar o local de coleta mais próximo</w:t>
      </w:r>
      <w:r>
        <w:t xml:space="preserve">, </w:t>
      </w:r>
      <w:r w:rsidRPr="00B26622">
        <w:t>o solicitante</w:t>
      </w:r>
      <w:r>
        <w:t xml:space="preserve"> tem a possibilidade de ser notificado por e-mail, </w:t>
      </w:r>
      <w:r w:rsidRPr="00B26622">
        <w:t>informando quantos doadores se disponibilizaram a doar para o paciente</w:t>
      </w:r>
      <w:r>
        <w:t>. A</w:t>
      </w:r>
      <w:r w:rsidRPr="00276394">
        <w:t xml:space="preserve"> plataforma</w:t>
      </w:r>
      <w:r>
        <w:t xml:space="preserve"> </w:t>
      </w:r>
      <w:r w:rsidRPr="00276394">
        <w:t>disponibiliza uma área administrativa focada</w:t>
      </w:r>
      <w:r>
        <w:t xml:space="preserve"> </w:t>
      </w:r>
      <w:r w:rsidRPr="00276394">
        <w:t xml:space="preserve">no hemocentro, </w:t>
      </w:r>
      <w:r>
        <w:t>na qual</w:t>
      </w:r>
      <w:r w:rsidRPr="00276394">
        <w:t xml:space="preserve"> el</w:t>
      </w:r>
      <w:r>
        <w:t>a</w:t>
      </w:r>
      <w:r w:rsidRPr="00276394">
        <w:t xml:space="preserve"> tem funcionalidades como not</w:t>
      </w:r>
      <w:r>
        <w:t xml:space="preserve">ificar os doadores também por e-mails e </w:t>
      </w:r>
      <w:r w:rsidRPr="0057073B">
        <w:t>permit</w:t>
      </w:r>
      <w:r>
        <w:t xml:space="preserve">ir </w:t>
      </w:r>
      <w:r w:rsidRPr="0057073B">
        <w:t>ao hemocentro um controle sobre quantos doadores estão aptos</w:t>
      </w:r>
      <w:r>
        <w:t xml:space="preserve"> </w:t>
      </w:r>
      <w:r w:rsidRPr="0057073B">
        <w:t>para realizar uma doação no momento</w:t>
      </w:r>
      <w:r>
        <w:t xml:space="preserve">. </w:t>
      </w:r>
      <w:r w:rsidR="00FB29DC">
        <w:t>O aplicativo móvel</w:t>
      </w:r>
      <w:r w:rsidR="00FB29DC" w:rsidRPr="0015520A">
        <w:t xml:space="preserve"> entrega ao usuário todas as funcionalidades</w:t>
      </w:r>
      <w:r w:rsidR="00FB29DC">
        <w:t xml:space="preserve"> disponibilizadas na</w:t>
      </w:r>
      <w:r w:rsidR="00FB29DC" w:rsidRPr="0015520A">
        <w:t xml:space="preserve"> aplicação </w:t>
      </w:r>
      <w:r w:rsidR="00800DE5">
        <w:t>W</w:t>
      </w:r>
      <w:r w:rsidR="00FB29DC" w:rsidRPr="0015520A">
        <w:t>eb</w:t>
      </w:r>
      <w:r w:rsidR="00FB29DC">
        <w:t xml:space="preserve">. </w:t>
      </w:r>
      <w:r w:rsidR="00D27986">
        <w:t xml:space="preserve">Além dessas, </w:t>
      </w:r>
      <w:r w:rsidR="00856BA7">
        <w:t>apresentar</w:t>
      </w:r>
      <w:r w:rsidR="00D27986">
        <w:t xml:space="preserve"> </w:t>
      </w:r>
      <w:r w:rsidR="00856BA7">
        <w:t xml:space="preserve">informações sobre doação, </w:t>
      </w:r>
      <w:r w:rsidR="00D27986">
        <w:t xml:space="preserve">com </w:t>
      </w:r>
      <w:r w:rsidR="00856BA7">
        <w:t xml:space="preserve">esclarecimento e dúvidas; apresenta campanhas de doações; apresentar histórico de doações por usuário; </w:t>
      </w:r>
      <w:r w:rsidR="00D27986">
        <w:t xml:space="preserve">e realizar </w:t>
      </w:r>
      <w:r w:rsidR="00856BA7">
        <w:t>notificação aos usuários</w:t>
      </w:r>
      <w:r w:rsidR="00092BAE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61188C">
        <w:t>, 2017).</w:t>
      </w:r>
    </w:p>
    <w:p w14:paraId="6891957C" w14:textId="71A9DE92" w:rsidR="00233D53" w:rsidRDefault="00233D53" w:rsidP="00233D53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>
        <w:t xml:space="preserve"> apresentada na</w:t>
      </w:r>
      <w:r w:rsidR="00800DE5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>
        <w:t xml:space="preserve"> (a) permite que o usuário acesse o aplicativo por meio de cadastro. Caso o usuário ainda não tenha cadastro no aplicativo, a tela de </w:t>
      </w:r>
      <w:r w:rsidRPr="00F22665">
        <w:rPr>
          <w:i/>
          <w:iCs/>
        </w:rPr>
        <w:t>login</w:t>
      </w:r>
      <w:r>
        <w:t xml:space="preserve"> também permite navegar até a tela de cadastro para realizar o primeiro acesso no aplicativo. A</w:t>
      </w:r>
      <w:r w:rsidRPr="00537617">
        <w:t xml:space="preserve">pós efetuar o </w:t>
      </w:r>
      <w:r w:rsidRPr="00286D14">
        <w:rPr>
          <w:i/>
          <w:iCs/>
        </w:rPr>
        <w:t>login</w:t>
      </w:r>
      <w:r w:rsidRPr="00537617">
        <w:t xml:space="preserve"> o doador é redirecionado </w:t>
      </w:r>
      <w:r>
        <w:t xml:space="preserve">para </w:t>
      </w:r>
      <w:r w:rsidRPr="00537617">
        <w:t>a tela que contém os pedidos de doação de sangue realizados.</w:t>
      </w:r>
      <w:r>
        <w:t xml:space="preserve"> O</w:t>
      </w:r>
      <w:r w:rsidRPr="00537617">
        <w:t xml:space="preserve"> aplicativo </w:t>
      </w:r>
      <w:r>
        <w:t>possui a funcionalidade de registro de doaçã</w:t>
      </w:r>
      <w:r w:rsidRPr="00537617">
        <w:t>o</w:t>
      </w:r>
      <w:r w:rsidR="00D27986">
        <w:t>,</w:t>
      </w:r>
      <w:r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>(b)</w:t>
      </w:r>
      <w:r w:rsidR="00D27986">
        <w:t>,</w:t>
      </w:r>
      <w:r>
        <w:t xml:space="preserve"> sendo </w:t>
      </w:r>
      <w:r w:rsidRPr="00537617">
        <w:t>possível manter</w:t>
      </w:r>
      <w:r>
        <w:t xml:space="preserve"> </w:t>
      </w:r>
      <w:r w:rsidRPr="00537617">
        <w:t>o histórico de doações e controlar o período que o doador deve</w:t>
      </w:r>
      <w:r>
        <w:t xml:space="preserve"> </w:t>
      </w:r>
      <w:r w:rsidRPr="00537617">
        <w:t xml:space="preserve">aguardar entre </w:t>
      </w:r>
      <w:r w:rsidR="005F0737">
        <w:t xml:space="preserve">as </w:t>
      </w:r>
      <w:r w:rsidRPr="00537617">
        <w:t>doações</w:t>
      </w:r>
      <w:r>
        <w:t>. Já a</w:t>
      </w:r>
      <w:r w:rsidRPr="00BF5134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Pr="00BF5134">
        <w:t xml:space="preserve"> (</w:t>
      </w:r>
      <w:r>
        <w:t>c</w:t>
      </w:r>
      <w:r w:rsidRPr="00BF5134">
        <w:t>) traz a tela das solicitações de doação de sangue</w:t>
      </w:r>
      <w:r>
        <w:t xml:space="preserve"> e a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 xml:space="preserve">(d) apresenta a </w:t>
      </w:r>
      <w:r w:rsidRPr="00BF5134">
        <w:t>tela de informações sobre doação e localidade para realizar a doação, utilizando a localização informada pelo usuário</w:t>
      </w:r>
      <w:r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JÚNIOR, 2017)</w:t>
      </w:r>
      <w:r w:rsidR="0061188C">
        <w:t>.</w:t>
      </w:r>
    </w:p>
    <w:p w14:paraId="39D68819" w14:textId="20421321" w:rsidR="00A96F0B" w:rsidRDefault="00A96F0B" w:rsidP="004E6D3B">
      <w:pPr>
        <w:pStyle w:val="TF-LEGENDA"/>
      </w:pPr>
      <w:bookmarkStart w:id="33" w:name="_Ref112586545"/>
      <w:r>
        <w:t xml:space="preserve">Figura </w:t>
      </w:r>
      <w:r w:rsidR="0085684D">
        <w:fldChar w:fldCharType="begin"/>
      </w:r>
      <w:r w:rsidR="0085684D">
        <w:instrText xml:space="preserve"> SEQ Figura \* ARABIC </w:instrText>
      </w:r>
      <w:r w:rsidR="0085684D">
        <w:fldChar w:fldCharType="separate"/>
      </w:r>
      <w:r w:rsidR="00800DE5">
        <w:rPr>
          <w:noProof/>
        </w:rPr>
        <w:t>3</w:t>
      </w:r>
      <w:r w:rsidR="0085684D">
        <w:rPr>
          <w:noProof/>
        </w:rPr>
        <w:fldChar w:fldCharType="end"/>
      </w:r>
      <w:bookmarkEnd w:id="33"/>
      <w:r w:rsidR="000D535F">
        <w:t xml:space="preserve"> </w:t>
      </w:r>
      <w:r>
        <w:t xml:space="preserve">- </w:t>
      </w:r>
      <w:r w:rsidRPr="00EF0E28">
        <w:t xml:space="preserve">Telas de (a) </w:t>
      </w:r>
      <w:r w:rsidRPr="004E6D3B">
        <w:rPr>
          <w:i/>
          <w:iCs/>
        </w:rPr>
        <w:t>login</w:t>
      </w:r>
      <w:r w:rsidRPr="00EF0E28">
        <w:t>, (b) registrar doação de sangue, (c) solicitações de doação de sangue e (d) informações sobre doação e localidade para realizar a doação</w:t>
      </w:r>
    </w:p>
    <w:p w14:paraId="04224605" w14:textId="6AA762C6" w:rsidR="00BA359F" w:rsidRDefault="00BA359F" w:rsidP="00233D53">
      <w:pPr>
        <w:pStyle w:val="TF-FIGURA"/>
      </w:pPr>
      <w:r>
        <w:rPr>
          <w:noProof/>
        </w:rPr>
        <w:drawing>
          <wp:inline distT="0" distB="0" distL="0" distR="0" wp14:anchorId="32854815" wp14:editId="3489BE60">
            <wp:extent cx="5229411" cy="2280804"/>
            <wp:effectExtent l="19050" t="1905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282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411DAC0" w14:textId="7A2252C5" w:rsidR="00233D53" w:rsidRDefault="00233D53" w:rsidP="00233D53">
      <w:pPr>
        <w:pStyle w:val="TF-FONTE"/>
      </w:pPr>
      <w:r>
        <w:t xml:space="preserve">Fonte: </w:t>
      </w:r>
      <w:r w:rsidR="0061188C" w:rsidRPr="0061188C">
        <w:t>Pereira, Rodrigues e Silva Júnior</w:t>
      </w:r>
      <w:r w:rsidR="00BB2EA0">
        <w:t xml:space="preserve"> </w:t>
      </w:r>
      <w:r>
        <w:t>(2017).</w:t>
      </w:r>
    </w:p>
    <w:p w14:paraId="278A0649" w14:textId="158E9EFD" w:rsidR="00A44581" w:rsidRDefault="001D2FFF" w:rsidP="00E6086A">
      <w:pPr>
        <w:pStyle w:val="Ttulo2"/>
      </w:pPr>
      <w:bookmarkStart w:id="34" w:name="_Ref113899851"/>
      <w:bookmarkEnd w:id="32"/>
      <w:r w:rsidRPr="001D2FFF">
        <w:lastRenderedPageBreak/>
        <w:t>DOE+: Um Aplicativo</w:t>
      </w:r>
      <w:r>
        <w:t xml:space="preserve"> </w:t>
      </w:r>
      <w:r w:rsidRPr="001D2FFF">
        <w:t>Móvel de Cunho Social</w:t>
      </w:r>
      <w:r>
        <w:t xml:space="preserve"> </w:t>
      </w:r>
      <w:r w:rsidRPr="001D2FFF">
        <w:t>para Agendamento de Doação de Sangue no Hemocentro</w:t>
      </w:r>
      <w:r>
        <w:t xml:space="preserve"> </w:t>
      </w:r>
      <w:r w:rsidRPr="001D2FFF">
        <w:t>Público</w:t>
      </w:r>
      <w:r>
        <w:t xml:space="preserve"> </w:t>
      </w:r>
      <w:r w:rsidRPr="001D2FFF">
        <w:t>de Alagoas</w:t>
      </w:r>
      <w:bookmarkEnd w:id="34"/>
    </w:p>
    <w:p w14:paraId="26A29C3D" w14:textId="27C6DCE5" w:rsidR="00C84A79" w:rsidRDefault="00E33050" w:rsidP="00846218">
      <w:pPr>
        <w:pStyle w:val="TF-TEXTO"/>
      </w:pPr>
      <w:r>
        <w:t>Souza J</w:t>
      </w:r>
      <w:r w:rsidR="00990F31">
        <w:t>ú</w:t>
      </w:r>
      <w:r>
        <w:t>nior</w:t>
      </w:r>
      <w:r w:rsidR="00737E65">
        <w:t xml:space="preserve"> (20</w:t>
      </w:r>
      <w:r>
        <w:t>20</w:t>
      </w:r>
      <w:r w:rsidR="00737E65">
        <w:t xml:space="preserve">) </w:t>
      </w:r>
      <w:r w:rsidR="00D87B70">
        <w:t xml:space="preserve">desenvolveu </w:t>
      </w:r>
      <w:r w:rsidR="00737E65">
        <w:t xml:space="preserve">um aplicativo </w:t>
      </w:r>
      <w:r w:rsidR="0018539A">
        <w:t xml:space="preserve">destinado a </w:t>
      </w:r>
      <w:r w:rsidR="00E45341" w:rsidRPr="00E45341">
        <w:t>agendamentos de doação de sangue no hemocentro público, envolvendo o atendimento às demandas técnicas e colaboração na manutenção de estoque de sangue</w:t>
      </w:r>
      <w:r w:rsidR="008C4E63">
        <w:t>.</w:t>
      </w:r>
      <w:r w:rsidR="008473F0">
        <w:t xml:space="preserve"> </w:t>
      </w:r>
      <w:r w:rsidR="00E45341">
        <w:t>Souza Júnior</w:t>
      </w:r>
      <w:r w:rsidR="00F241C6">
        <w:t xml:space="preserve"> (20</w:t>
      </w:r>
      <w:r w:rsidR="00E45341">
        <w:t>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 </w:t>
      </w:r>
      <w:r w:rsidR="0087310F">
        <w:t>incentivar</w:t>
      </w:r>
      <w:r w:rsidR="009C38EE">
        <w:t xml:space="preserve"> </w:t>
      </w:r>
      <w:r w:rsidR="008042B4">
        <w:t xml:space="preserve">a </w:t>
      </w:r>
      <w:r w:rsidR="00E45341" w:rsidRPr="00E45341">
        <w:t>captação e a fidelização de doadores</w:t>
      </w:r>
      <w:r w:rsidR="0087310F">
        <w:t>, auxiliar o hemocentro n</w:t>
      </w:r>
      <w:r w:rsidR="00846218">
        <w:t xml:space="preserve">o intuito de contribuir em ações de diagnóstico, </w:t>
      </w:r>
      <w:r w:rsidR="0089766B">
        <w:t xml:space="preserve">assim como de realizar </w:t>
      </w:r>
      <w:r w:rsidR="00846218">
        <w:t>análises e implantação de serviços tecnológicos na área de plataformas móveis</w:t>
      </w:r>
      <w:r w:rsidR="00D0201E">
        <w:t>.</w:t>
      </w:r>
    </w:p>
    <w:p w14:paraId="0B7E5855" w14:textId="4FC9FB68" w:rsidR="00524EC1" w:rsidRDefault="00371579" w:rsidP="0089766B">
      <w:pPr>
        <w:pStyle w:val="TF-TEXTO"/>
      </w:pPr>
      <w:r>
        <w:t>O aplicativo foi disponibilizado para a plataforma Android</w:t>
      </w:r>
      <w:r w:rsidR="004E348E">
        <w:t xml:space="preserve"> </w:t>
      </w:r>
      <w:r w:rsidR="004E348E" w:rsidRPr="004E348E">
        <w:t xml:space="preserve">utilizando o </w:t>
      </w:r>
      <w:r w:rsidR="004E348E" w:rsidRPr="00F07110">
        <w:rPr>
          <w:i/>
          <w:iCs/>
        </w:rPr>
        <w:t>plug-in</w:t>
      </w:r>
      <w:r w:rsidR="004E348E" w:rsidRPr="004E348E">
        <w:t xml:space="preserve"> </w:t>
      </w:r>
      <w:r w:rsidR="004E348E" w:rsidRPr="0049741E">
        <w:t>Android Development Tools</w:t>
      </w:r>
      <w:r w:rsidR="00F11E29">
        <w:t xml:space="preserve"> (</w:t>
      </w:r>
      <w:r w:rsidR="00F11E29" w:rsidRPr="004E348E">
        <w:t>AD</w:t>
      </w:r>
      <w:r w:rsidR="00F11E29">
        <w:t>T)</w:t>
      </w:r>
      <w:r w:rsidR="0089766B">
        <w:t xml:space="preserve"> e</w:t>
      </w:r>
      <w:r w:rsidR="004F13C7">
        <w:t xml:space="preserve"> </w:t>
      </w:r>
      <w:r w:rsidR="004E348E" w:rsidRPr="004E348E">
        <w:t>foi adaptado para uma versão do sistema operacional iOS</w:t>
      </w:r>
      <w:r w:rsidR="004E348E">
        <w:t xml:space="preserve"> </w:t>
      </w:r>
      <w:r w:rsidR="004E348E" w:rsidRPr="004E348E">
        <w:t>da Apple</w:t>
      </w:r>
      <w:r w:rsidR="004E348E">
        <w:t>.</w:t>
      </w:r>
      <w:r w:rsidR="001F5AA0">
        <w:t xml:space="preserve"> </w:t>
      </w:r>
      <w:r w:rsidR="004E348E">
        <w:t>E</w:t>
      </w:r>
      <w:r w:rsidR="00A83FCA">
        <w:t xml:space="preserve">m seu desenvolvimento foi usado </w:t>
      </w:r>
      <w:r w:rsidR="008B682C">
        <w:t>a linguagem de programa</w:t>
      </w:r>
      <w:r w:rsidR="00F771CC">
        <w:t>ção</w:t>
      </w:r>
      <w:r w:rsidR="003D1FD6">
        <w:t xml:space="preserve"> </w:t>
      </w:r>
      <w:r w:rsidR="003D1FD6" w:rsidRPr="004E348E">
        <w:t>Java</w:t>
      </w:r>
      <w:r w:rsidR="00431741">
        <w:t xml:space="preserve"> e banco de dados </w:t>
      </w:r>
      <w:r w:rsidR="00565EA3" w:rsidRPr="004E348E">
        <w:t>PostgreSQL</w:t>
      </w:r>
      <w:r w:rsidR="00AA12B9">
        <w:t>.</w:t>
      </w:r>
      <w:r w:rsidR="00172BC1">
        <w:t xml:space="preserve"> </w:t>
      </w:r>
      <w:r w:rsidR="0089766B">
        <w:t>A</w:t>
      </w:r>
      <w:r w:rsidR="0049741E">
        <w:t xml:space="preserve"> </w:t>
      </w:r>
      <w:r w:rsidR="0049741E" w:rsidRPr="0049741E">
        <w:t>interface</w:t>
      </w:r>
      <w:r w:rsidR="0049741E">
        <w:t xml:space="preserve">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foi implementada em ambiente Ubuntu</w:t>
      </w:r>
      <w:r w:rsidR="0049741E">
        <w:t xml:space="preserve"> </w:t>
      </w:r>
      <w:r w:rsidR="0049741E" w:rsidRPr="0049741E">
        <w:t>14.04,</w:t>
      </w:r>
      <w:r w:rsidR="0049741E">
        <w:t xml:space="preserve"> </w:t>
      </w:r>
      <w:r w:rsidR="0049741E" w:rsidRPr="0049741E">
        <w:t>u</w:t>
      </w:r>
      <w:r w:rsidR="0089766B">
        <w:t>tiliz</w:t>
      </w:r>
      <w:r w:rsidR="0049741E" w:rsidRPr="0049741E">
        <w:t xml:space="preserve">ando o </w:t>
      </w:r>
      <w:r w:rsidR="0049741E" w:rsidRPr="0049741E">
        <w:rPr>
          <w:i/>
          <w:iCs/>
        </w:rPr>
        <w:t>framework</w:t>
      </w:r>
      <w:r w:rsidR="0049741E">
        <w:t xml:space="preserve"> </w:t>
      </w:r>
      <w:r w:rsidR="0049741E" w:rsidRPr="0049741E">
        <w:t>Ruby on Rails</w:t>
      </w:r>
      <w:r w:rsidR="0049741E">
        <w:t xml:space="preserve">.  </w:t>
      </w:r>
      <w:r w:rsidR="0049741E" w:rsidRPr="0049741E">
        <w:t xml:space="preserve">Para as notificações </w:t>
      </w:r>
      <w:r w:rsidR="0049741E" w:rsidRPr="00F11E29">
        <w:rPr>
          <w:i/>
          <w:iCs/>
        </w:rPr>
        <w:t>push</w:t>
      </w:r>
      <w:r w:rsidR="0049741E">
        <w:t xml:space="preserve"> </w:t>
      </w:r>
      <w:r w:rsidR="0049741E" w:rsidRPr="0049741E">
        <w:t xml:space="preserve">entre a versão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e</w:t>
      </w:r>
      <w:r w:rsidR="0049741E">
        <w:t xml:space="preserve"> </w:t>
      </w:r>
      <w:r w:rsidR="0049741E" w:rsidRPr="0049741E">
        <w:t>a</w:t>
      </w:r>
      <w:r w:rsidR="0049741E">
        <w:t xml:space="preserve"> </w:t>
      </w:r>
      <w:r w:rsidR="0089766B">
        <w:t xml:space="preserve">móvel </w:t>
      </w:r>
      <w:r w:rsidR="0049741E" w:rsidRPr="0049741E">
        <w:t>foi adotado</w:t>
      </w:r>
      <w:r w:rsidR="0049741E">
        <w:t xml:space="preserve"> </w:t>
      </w:r>
      <w:r w:rsidR="0049741E" w:rsidRPr="0049741E">
        <w:t>o Google</w:t>
      </w:r>
      <w:r w:rsidR="0049741E">
        <w:t xml:space="preserve"> </w:t>
      </w:r>
      <w:r w:rsidR="0049741E" w:rsidRPr="0049741E">
        <w:t>CloudAPI</w:t>
      </w:r>
      <w:r w:rsidR="000E1827">
        <w:t xml:space="preserve"> </w:t>
      </w:r>
      <w:r w:rsidR="00524EC1">
        <w:t>(</w:t>
      </w:r>
      <w:r w:rsidR="000E1827">
        <w:t>SOUZA JÚNIOR</w:t>
      </w:r>
      <w:r w:rsidR="00524EC1">
        <w:t>, 20</w:t>
      </w:r>
      <w:r w:rsidR="000E1827">
        <w:t>20</w:t>
      </w:r>
      <w:r w:rsidR="00524EC1">
        <w:t>)</w:t>
      </w:r>
      <w:r w:rsidR="00172BC1">
        <w:t>.</w:t>
      </w:r>
      <w:r w:rsidR="0089766B">
        <w:t xml:space="preserve"> Cabe destacar, que algumas da</w:t>
      </w:r>
      <w:r w:rsidR="00A83FCA">
        <w:t xml:space="preserve">s principais </w:t>
      </w:r>
      <w:r w:rsidR="009F26B3">
        <w:t>características</w:t>
      </w:r>
      <w:r w:rsidR="00A83FCA">
        <w:t xml:space="preserve"> do aplicativo </w:t>
      </w:r>
      <w:r w:rsidR="0089766B">
        <w:t>de</w:t>
      </w:r>
      <w:r w:rsidR="00A83FCA">
        <w:t xml:space="preserve"> </w:t>
      </w:r>
      <w:r w:rsidR="00DA3AB4">
        <w:t>Souza Júnior (2020</w:t>
      </w:r>
      <w:r w:rsidR="00D931EB">
        <w:t>)</w:t>
      </w:r>
      <w:r w:rsidR="002159F3">
        <w:t xml:space="preserve"> são</w:t>
      </w:r>
      <w:r w:rsidR="00DA3AB4">
        <w:t xml:space="preserve">: </w:t>
      </w:r>
      <w:r w:rsidR="0089766B">
        <w:t>manter cadastro de doador, agendar a doação de sangue, a</w:t>
      </w:r>
      <w:r w:rsidR="0089766B" w:rsidRPr="0089766B">
        <w:t>presentar campanhas de doações</w:t>
      </w:r>
      <w:r w:rsidR="0089766B">
        <w:t>, n</w:t>
      </w:r>
      <w:r w:rsidR="0089766B" w:rsidRPr="0089766B">
        <w:t>otificação aos usuários</w:t>
      </w:r>
      <w:r w:rsidR="00DA3AB4">
        <w:t xml:space="preserve">, </w:t>
      </w:r>
      <w:r w:rsidR="00001497">
        <w:t xml:space="preserve">visualizar o </w:t>
      </w:r>
      <w:r w:rsidR="00DA3AB4">
        <w:t>nível dos estoques de sangue</w:t>
      </w:r>
      <w:r w:rsidR="00001497">
        <w:t>,</w:t>
      </w:r>
      <w:r w:rsidR="00DA3AB4">
        <w:t xml:space="preserve"> </w:t>
      </w:r>
      <w:r w:rsidR="00001497">
        <w:t xml:space="preserve">compartilhar </w:t>
      </w:r>
      <w:r w:rsidR="00DA3AB4">
        <w:t xml:space="preserve">via redes sociais (Facebook e Twitter) e </w:t>
      </w:r>
      <w:r w:rsidR="00001497">
        <w:t>disponibilizar</w:t>
      </w:r>
      <w:r w:rsidR="00DA3AB4" w:rsidRPr="00DA3AB4">
        <w:t xml:space="preserve"> um </w:t>
      </w:r>
      <w:r w:rsidR="00DA3AB4" w:rsidRPr="00DA3AB4">
        <w:rPr>
          <w:i/>
        </w:rPr>
        <w:t>dashboard</w:t>
      </w:r>
      <w:r w:rsidR="00DA3AB4">
        <w:t xml:space="preserve"> </w:t>
      </w:r>
      <w:r w:rsidR="00DA3AB4" w:rsidRPr="00DA3AB4">
        <w:t>com gráficos ilustrando a quantidade de doações</w:t>
      </w:r>
      <w:r w:rsidR="003974B0">
        <w:t>.</w:t>
      </w:r>
    </w:p>
    <w:p w14:paraId="10F1C8D2" w14:textId="0E6A2BE7" w:rsidR="00C548ED" w:rsidRDefault="0058518B" w:rsidP="009D5014">
      <w:pPr>
        <w:pStyle w:val="TF-TEXTO"/>
      </w:pPr>
      <w:r>
        <w:t xml:space="preserve">O aplicativo </w:t>
      </w:r>
      <w:r w:rsidRPr="0058518B">
        <w:t>possibilita</w:t>
      </w:r>
      <w:r>
        <w:t xml:space="preserve"> ao usuário visualizar as</w:t>
      </w:r>
      <w:r w:rsidRPr="0058518B">
        <w:t xml:space="preserve"> campanhas institucio</w:t>
      </w:r>
      <w:r>
        <w:t xml:space="preserve">nais e </w:t>
      </w:r>
      <w:r w:rsidRPr="0058518B">
        <w:t>ser notificado</w:t>
      </w:r>
      <w:r>
        <w:t xml:space="preserve"> quando </w:t>
      </w:r>
      <w:r w:rsidR="00DF3E7B">
        <w:t>elas</w:t>
      </w:r>
      <w:r>
        <w:t xml:space="preserve"> </w:t>
      </w:r>
      <w:r w:rsidRPr="0058518B">
        <w:t>fossem</w:t>
      </w:r>
      <w:r>
        <w:t xml:space="preserve"> cadastradas pelo </w:t>
      </w:r>
      <w:r w:rsidRPr="0058518B">
        <w:t>hemocentro</w:t>
      </w:r>
      <w:r>
        <w:t xml:space="preserve"> </w:t>
      </w:r>
      <w:r w:rsidR="00DF3E7B">
        <w:t>(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9D5014">
        <w:t>(a)</w:t>
      </w:r>
      <w:r w:rsidR="00DF3E7B">
        <w:t>). E</w:t>
      </w:r>
      <w:r w:rsidRPr="0058518B">
        <w:t>stas funcionalidades foram alcançadas após a implantação</w:t>
      </w:r>
      <w:r w:rsidR="009D5014">
        <w:t xml:space="preserve"> e a oficialização do </w:t>
      </w:r>
      <w:r w:rsidR="00DF3E7B">
        <w:rPr>
          <w:iCs/>
        </w:rPr>
        <w:t xml:space="preserve">aplicativo </w:t>
      </w:r>
      <w:r w:rsidR="009D5014">
        <w:t xml:space="preserve">pela diretoria do </w:t>
      </w:r>
      <w:r w:rsidR="009D5014" w:rsidRPr="0058518B">
        <w:t>hemocentro, com</w:t>
      </w:r>
      <w:r w:rsidR="009D5014">
        <w:t xml:space="preserve"> o intuito de privilegiar os </w:t>
      </w:r>
      <w:r w:rsidRPr="0058518B">
        <w:t>doadore</w:t>
      </w:r>
      <w:r w:rsidR="009D5014">
        <w:t xml:space="preserve">s que </w:t>
      </w:r>
      <w:r w:rsidRPr="0058518B">
        <w:t>fizessem seus agendamentos de doação via smartphone</w:t>
      </w:r>
      <w:r w:rsidR="009D5014">
        <w:t>.</w:t>
      </w:r>
      <w:r w:rsidR="00E83EE3" w:rsidRPr="00E83EE3">
        <w:t xml:space="preserve"> </w:t>
      </w:r>
      <w:r w:rsidR="00807120">
        <w:t xml:space="preserve">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>
        <w:t>(b) ilustra</w:t>
      </w:r>
      <w:r w:rsidR="00E83EE3" w:rsidRPr="00E83EE3">
        <w:t xml:space="preserve"> a tela d</w:t>
      </w:r>
      <w:r w:rsidR="0005122C">
        <w:t xml:space="preserve">e novo agendamento e 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 w:rsidRPr="00E83EE3">
        <w:t xml:space="preserve">(c) apresenta a tela de detalhe do agendamento do usuário (dia, horário e local). </w:t>
      </w:r>
      <w:r w:rsidR="00807120">
        <w:t>Já a</w:t>
      </w:r>
      <w:r w:rsidR="00E83EE3" w:rsidRPr="00E83EE3">
        <w:t xml:space="preserve">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 w:rsidRPr="00E83EE3">
        <w:t xml:space="preserve"> </w:t>
      </w:r>
      <w:r w:rsidR="00E83EE3" w:rsidRPr="00E83EE3">
        <w:t xml:space="preserve">(d) </w:t>
      </w:r>
      <w:r w:rsidR="00E50126">
        <w:t>traz</w:t>
      </w:r>
      <w:r w:rsidR="00E50126" w:rsidRPr="00E83EE3">
        <w:t xml:space="preserve"> </w:t>
      </w:r>
      <w:r w:rsidR="00E83EE3" w:rsidRPr="00E83EE3">
        <w:t>a tela de compartilhamento</w:t>
      </w:r>
      <w:r w:rsidR="00E83EE3">
        <w:t xml:space="preserve"> </w:t>
      </w:r>
      <w:r w:rsidR="00E83EE3" w:rsidRPr="00E83EE3">
        <w:t>em redes sociais do aplicativo</w:t>
      </w:r>
      <w:r w:rsidR="00807120">
        <w:t xml:space="preserve"> (SOUZA JÚNIOR, 2020).</w:t>
      </w:r>
    </w:p>
    <w:p w14:paraId="2025D3CC" w14:textId="1A23029B" w:rsidR="00DF3E7B" w:rsidRDefault="00DF3E7B" w:rsidP="004E6D3B">
      <w:pPr>
        <w:pStyle w:val="TF-LEGENDA"/>
      </w:pPr>
      <w:bookmarkStart w:id="35" w:name="_Ref112587965"/>
      <w:r>
        <w:t xml:space="preserve">Figura </w:t>
      </w:r>
      <w:r w:rsidR="0085684D">
        <w:fldChar w:fldCharType="begin"/>
      </w:r>
      <w:r w:rsidR="0085684D">
        <w:instrText xml:space="preserve"> SEQ Figura \* ARABIC </w:instrText>
      </w:r>
      <w:r w:rsidR="0085684D">
        <w:fldChar w:fldCharType="separate"/>
      </w:r>
      <w:r w:rsidR="00800DE5">
        <w:rPr>
          <w:noProof/>
        </w:rPr>
        <w:t>4</w:t>
      </w:r>
      <w:r w:rsidR="0085684D">
        <w:rPr>
          <w:noProof/>
        </w:rPr>
        <w:fldChar w:fldCharType="end"/>
      </w:r>
      <w:bookmarkEnd w:id="35"/>
      <w:r>
        <w:t xml:space="preserve"> - </w:t>
      </w:r>
      <w:r w:rsidRPr="00EC3EEE">
        <w:t>Telas de (a) campanhas institucionais, (b) novo agendamento, (c) detalhe do agendamento do usuário e (d) compartilhamento em redes sociais</w:t>
      </w:r>
    </w:p>
    <w:p w14:paraId="39C1FF5A" w14:textId="0B20B9C3" w:rsidR="00E41433" w:rsidRDefault="00E41433" w:rsidP="00E41433">
      <w:pPr>
        <w:pStyle w:val="TF-FIGURA"/>
      </w:pPr>
      <w:r>
        <w:rPr>
          <w:noProof/>
        </w:rPr>
        <w:drawing>
          <wp:inline distT="0" distB="0" distL="0" distR="0" wp14:anchorId="578827F4" wp14:editId="58799E4A">
            <wp:extent cx="3769200" cy="1594800"/>
            <wp:effectExtent l="19050" t="19050" r="317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200" cy="1594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9AF06" w14:textId="02347499" w:rsidR="000F2B89" w:rsidRDefault="000F2B89" w:rsidP="000F2B89">
      <w:pPr>
        <w:pStyle w:val="TF-FONTE"/>
      </w:pPr>
      <w:r>
        <w:t xml:space="preserve">Fonte: </w:t>
      </w:r>
      <w:r w:rsidR="00E41433">
        <w:t>Souza Júnior</w:t>
      </w:r>
      <w:r>
        <w:t xml:space="preserve"> (20</w:t>
      </w:r>
      <w:r w:rsidR="00E41433">
        <w:t>20</w:t>
      </w:r>
      <w:r>
        <w:t>).</w:t>
      </w:r>
    </w:p>
    <w:p w14:paraId="664B55CF" w14:textId="7F59257F" w:rsidR="00451B94" w:rsidRDefault="00451B94" w:rsidP="00161E2E">
      <w:pPr>
        <w:pStyle w:val="Ttulo1"/>
      </w:pPr>
      <w:bookmarkStart w:id="36" w:name="_Toc54164921"/>
      <w:bookmarkStart w:id="37" w:name="_Toc54165675"/>
      <w:bookmarkStart w:id="38" w:name="_Toc54169333"/>
      <w:bookmarkStart w:id="39" w:name="_Toc96347439"/>
      <w:bookmarkStart w:id="40" w:name="_Toc96357723"/>
      <w:bookmarkStart w:id="41" w:name="_Toc96491866"/>
      <w:bookmarkStart w:id="42" w:name="_Toc411603107"/>
      <w:bookmarkEnd w:id="26"/>
      <w:r>
        <w:lastRenderedPageBreak/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E6086A">
      <w:pPr>
        <w:pStyle w:val="Ttulo2"/>
      </w:pPr>
      <w:bookmarkStart w:id="43" w:name="_Ref106623884"/>
      <w:bookmarkStart w:id="44" w:name="_Toc54164915"/>
      <w:bookmarkStart w:id="45" w:name="_Toc54165669"/>
      <w:bookmarkStart w:id="46" w:name="_Toc54169327"/>
      <w:bookmarkStart w:id="47" w:name="_Toc96347433"/>
      <w:bookmarkStart w:id="48" w:name="_Toc96357717"/>
      <w:bookmarkStart w:id="49" w:name="_Toc96491860"/>
      <w:bookmarkStart w:id="50" w:name="_Toc351015594"/>
      <w:r>
        <w:t>JUSTIFICATIVA</w:t>
      </w:r>
      <w:bookmarkEnd w:id="43"/>
    </w:p>
    <w:p w14:paraId="3F20E980" w14:textId="51E1182E" w:rsidR="003C451B" w:rsidRDefault="00E50126" w:rsidP="008A47A1">
      <w:pPr>
        <w:pStyle w:val="TF-TEXTO"/>
        <w:ind w:firstLine="567"/>
      </w:pPr>
      <w:r>
        <w:t xml:space="preserve">Segundo Capecce </w:t>
      </w:r>
      <w:r w:rsidR="0061188C" w:rsidRPr="00694823">
        <w:t>e Nascimento</w:t>
      </w:r>
      <w:r>
        <w:t xml:space="preserve"> (2019), </w:t>
      </w:r>
      <w:r w:rsidR="003479EE">
        <w:t xml:space="preserve">no Brasil </w:t>
      </w:r>
      <w:r>
        <w:t xml:space="preserve">existe o </w:t>
      </w:r>
      <w:r w:rsidR="003479EE">
        <w:t>índice insatisfatório de doação para atender de maneira conveniente à população</w:t>
      </w:r>
      <w:r>
        <w:t>. P</w:t>
      </w:r>
      <w:r w:rsidR="003479EE">
        <w:t xml:space="preserve">or esse motivo </w:t>
      </w:r>
      <w:r w:rsidR="006A46BD">
        <w:t>são</w:t>
      </w:r>
      <w:r>
        <w:t xml:space="preserve"> visto</w:t>
      </w:r>
      <w:r w:rsidR="006A46BD">
        <w:t>s</w:t>
      </w:r>
      <w:r>
        <w:t xml:space="preserve"> </w:t>
      </w:r>
      <w:r w:rsidR="003479EE">
        <w:t>hemocentros e hospitais constantemente clamando por bolsas de sangue (CAPECCE</w:t>
      </w:r>
      <w:r w:rsidR="0061188C">
        <w:t>; NASCIMENTO</w:t>
      </w:r>
      <w:r w:rsidR="003479EE">
        <w:t xml:space="preserve">, 2019). </w:t>
      </w:r>
      <w:r w:rsidR="00055236">
        <w:t>De acordo com dados do Ministério da Saúde, publicados em 2019, 16 a cada mil habitantes doa</w:t>
      </w:r>
      <w:r w:rsidR="005A585A">
        <w:t>m</w:t>
      </w:r>
      <w:r w:rsidR="00055236">
        <w:t xml:space="preserve"> sangue no país, </w:t>
      </w:r>
      <w:r w:rsidR="00324DD3">
        <w:t>correspondendo</w:t>
      </w:r>
      <w:r w:rsidR="00055236">
        <w:t xml:space="preserve"> a 1,6% da população brasileira</w:t>
      </w:r>
      <w:r w:rsidR="00324DD3">
        <w:t xml:space="preserve">. Contudo, </w:t>
      </w:r>
      <w:r w:rsidR="002963AA">
        <w:t>o</w:t>
      </w:r>
      <w:r w:rsidR="003479EE">
        <w:t>s índices recomendados pela</w:t>
      </w:r>
      <w:r w:rsidR="000366C4">
        <w:t xml:space="preserve"> </w:t>
      </w:r>
      <w:r w:rsidR="000366C4" w:rsidRPr="000366C4">
        <w:t>Organização Mundial da Saúde</w:t>
      </w:r>
      <w:r w:rsidR="000366C4">
        <w:t xml:space="preserve"> </w:t>
      </w:r>
      <w:r w:rsidR="007D642E">
        <w:t>(</w:t>
      </w:r>
      <w:r w:rsidR="003479EE">
        <w:t>OMS</w:t>
      </w:r>
      <w:r w:rsidR="007D642E">
        <w:t>)</w:t>
      </w:r>
      <w:r w:rsidR="003479EE">
        <w:t xml:space="preserve"> </w:t>
      </w:r>
      <w:r w:rsidR="005A585A">
        <w:t>são de que</w:t>
      </w:r>
      <w:r w:rsidR="008E4BC6">
        <w:t xml:space="preserve"> o</w:t>
      </w:r>
      <w:r w:rsidR="008E4BC6" w:rsidRPr="008E4BC6">
        <w:t xml:space="preserve"> </w:t>
      </w:r>
      <w:r w:rsidR="008E4BC6">
        <w:t>percentual ideal de doadores para um país esteja</w:t>
      </w:r>
      <w:r w:rsidR="003479EE">
        <w:t xml:space="preserve"> </w:t>
      </w:r>
      <w:r w:rsidR="008E4BC6">
        <w:t xml:space="preserve">entre </w:t>
      </w:r>
      <w:r w:rsidR="003479EE">
        <w:t xml:space="preserve">3% </w:t>
      </w:r>
      <w:r w:rsidR="008E4BC6">
        <w:t xml:space="preserve">e </w:t>
      </w:r>
      <w:r w:rsidR="003479EE">
        <w:t>5% de doações</w:t>
      </w:r>
      <w:r w:rsidR="000366C4">
        <w:t xml:space="preserve"> de sangue</w:t>
      </w:r>
      <w:r w:rsidR="003479EE">
        <w:t xml:space="preserve"> (</w:t>
      </w:r>
      <w:r w:rsidR="002963AA">
        <w:t>ALVES</w:t>
      </w:r>
      <w:r w:rsidR="003479EE">
        <w:t>, 20</w:t>
      </w:r>
      <w:r w:rsidR="002963AA">
        <w:t>22</w:t>
      </w:r>
      <w:r w:rsidR="000366C4">
        <w:t>)</w:t>
      </w:r>
      <w:r w:rsidR="003479EE">
        <w:t>.</w:t>
      </w:r>
      <w:r w:rsidR="00FA7A24">
        <w:t xml:space="preserve"> </w:t>
      </w:r>
      <w:r w:rsidR="00542857" w:rsidDel="00542857">
        <w:t xml:space="preserve"> </w:t>
      </w:r>
      <w:r w:rsidR="00347D7C">
        <w:t>Nesse contexto,</w:t>
      </w:r>
      <w:r w:rsidR="00155BBA">
        <w:t xml:space="preserve"> Silva </w:t>
      </w:r>
      <w:r w:rsidR="00155BBA" w:rsidRPr="00155BBA">
        <w:rPr>
          <w:i/>
          <w:iCs/>
        </w:rPr>
        <w:t>et al</w:t>
      </w:r>
      <w:r w:rsidR="00286E7F">
        <w:rPr>
          <w:i/>
          <w:iCs/>
        </w:rPr>
        <w:t>.</w:t>
      </w:r>
      <w:r w:rsidR="00155BBA">
        <w:t xml:space="preserve"> </w:t>
      </w:r>
      <w:r w:rsidR="00347D7C">
        <w:t>(</w:t>
      </w:r>
      <w:r w:rsidR="0079777E">
        <w:t>2020</w:t>
      </w:r>
      <w:r w:rsidR="00347D7C">
        <w:t xml:space="preserve">), </w:t>
      </w:r>
      <w:r w:rsidR="00155BBA">
        <w:t>Pereira</w:t>
      </w:r>
      <w:r w:rsidR="00BC6FAA">
        <w:t xml:space="preserve">, Rodrigues e Silva Júnior </w:t>
      </w:r>
      <w:r w:rsidR="00347D7C">
        <w:t>(20</w:t>
      </w:r>
      <w:r w:rsidR="00155BBA">
        <w:t>17</w:t>
      </w:r>
      <w:r w:rsidR="00347D7C">
        <w:t xml:space="preserve">) e </w:t>
      </w:r>
      <w:r w:rsidR="00155BBA">
        <w:t>Souza Júnior</w:t>
      </w:r>
      <w:r w:rsidR="00347D7C">
        <w:t xml:space="preserve"> (20</w:t>
      </w:r>
      <w:r w:rsidR="00155BBA">
        <w:t>20</w:t>
      </w:r>
      <w:r w:rsidR="00347D7C">
        <w:t>) identifica</w:t>
      </w:r>
      <w:r w:rsidR="00FA1A98">
        <w:t>ra</w:t>
      </w:r>
      <w:r w:rsidR="00347D7C">
        <w:t>m a possibilidade de desenvolver um aplicativo que centralize as informações, auxilie</w:t>
      </w:r>
      <w:r w:rsidR="00155BBA">
        <w:t xml:space="preserve"> o doador</w:t>
      </w:r>
      <w:r w:rsidR="00347D7C">
        <w:t xml:space="preserve"> n</w:t>
      </w:r>
      <w:r w:rsidR="00155BBA">
        <w:t>o processo de doação de sangue</w:t>
      </w:r>
      <w:r w:rsidR="00347D7C">
        <w:t xml:space="preserve">.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347D7C">
        <w:t xml:space="preserve"> é apresentado um comparativo entre os trabalhos correlatos descritos na seção </w:t>
      </w:r>
      <w:r w:rsidR="008E6B29">
        <w:fldChar w:fldCharType="begin"/>
      </w:r>
      <w:r w:rsidR="008E6B29">
        <w:instrText xml:space="preserve"> REF _Ref106623859 \r \h </w:instrText>
      </w:r>
      <w:r w:rsidR="008E6B29">
        <w:fldChar w:fldCharType="separate"/>
      </w:r>
      <w:r w:rsidR="000B7CBB">
        <w:t>2</w:t>
      </w:r>
      <w:r w:rsidR="008E6B29">
        <w:fldChar w:fldCharType="end"/>
      </w:r>
      <w:r w:rsidR="00347D7C">
        <w:t>, de modo que as linhas representam as características e as colunas os trabalhos relacionados.</w:t>
      </w:r>
    </w:p>
    <w:p w14:paraId="7CBDCBEE" w14:textId="397B7F23" w:rsidR="00C436B6" w:rsidRDefault="007C055E" w:rsidP="007C055E">
      <w:pPr>
        <w:pStyle w:val="TF-LEGENDA"/>
      </w:pPr>
      <w:bookmarkStart w:id="51" w:name="_Ref52025161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1</w:t>
      </w:r>
      <w:r w:rsidR="00421827">
        <w:rPr>
          <w:noProof/>
        </w:rPr>
        <w:fldChar w:fldCharType="end"/>
      </w:r>
      <w:bookmarkEnd w:id="51"/>
      <w:r w:rsidR="00C436B6">
        <w:t xml:space="preserve"> -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8"/>
        <w:gridCol w:w="1134"/>
        <w:gridCol w:w="1276"/>
        <w:gridCol w:w="1269"/>
      </w:tblGrid>
      <w:tr w:rsidR="00C436B6" w14:paraId="1F39492F" w14:textId="77777777" w:rsidTr="00694823">
        <w:trPr>
          <w:trHeight w:val="567"/>
          <w:jc w:val="center"/>
        </w:trPr>
        <w:tc>
          <w:tcPr>
            <w:tcW w:w="538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022BAC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Trabalhos Correlato</w:t>
            </w:r>
            <w:r w:rsidR="009F26B3" w:rsidRPr="00022BAC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022BAC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022BAC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3B5DA036" w14:textId="2ADD1EE8" w:rsidR="00C436B6" w:rsidRPr="00022BAC" w:rsidRDefault="00D939A2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Silva </w:t>
            </w:r>
            <w:r w:rsidR="00AA0038" w:rsidRPr="00022BAC">
              <w:rPr>
                <w:b/>
                <w:bCs/>
                <w:i/>
                <w:sz w:val="20"/>
              </w:rPr>
              <w:t>et al</w:t>
            </w:r>
            <w:r w:rsidR="00661085" w:rsidRPr="00022BAC">
              <w:rPr>
                <w:b/>
                <w:bCs/>
                <w:i/>
                <w:sz w:val="20"/>
              </w:rPr>
              <w:t>.</w:t>
            </w:r>
            <w:r w:rsidR="00AA0038" w:rsidRPr="00022BAC">
              <w:rPr>
                <w:b/>
                <w:bCs/>
                <w:sz w:val="20"/>
              </w:rPr>
              <w:t xml:space="preserve"> </w:t>
            </w:r>
            <w:r w:rsidR="00E541F4" w:rsidRPr="00022BAC">
              <w:rPr>
                <w:b/>
                <w:bCs/>
                <w:sz w:val="20"/>
              </w:rPr>
              <w:t>(</w:t>
            </w:r>
            <w:r w:rsidR="0079777E" w:rsidRPr="00022BAC">
              <w:rPr>
                <w:b/>
                <w:bCs/>
                <w:sz w:val="20"/>
              </w:rPr>
              <w:t>20</w:t>
            </w:r>
            <w:r w:rsidR="0079777E">
              <w:rPr>
                <w:b/>
                <w:bCs/>
                <w:sz w:val="20"/>
              </w:rPr>
              <w:t>20</w:t>
            </w:r>
            <w:r w:rsidR="00E541F4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1D80373" w14:textId="40C44647" w:rsidR="00C436B6" w:rsidRPr="00022BAC" w:rsidRDefault="0061188C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Pereira, Rodrigues e Silva Júnior </w:t>
            </w:r>
            <w:r w:rsidR="0005273E" w:rsidRPr="00022BAC">
              <w:rPr>
                <w:b/>
                <w:bCs/>
                <w:sz w:val="20"/>
              </w:rPr>
              <w:t>(20</w:t>
            </w:r>
            <w:r w:rsidR="00D939A2" w:rsidRPr="00022BAC">
              <w:rPr>
                <w:b/>
                <w:bCs/>
                <w:sz w:val="20"/>
              </w:rPr>
              <w:t>17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69" w:type="dxa"/>
            <w:shd w:val="clear" w:color="auto" w:fill="A6A6A6"/>
            <w:vAlign w:val="center"/>
          </w:tcPr>
          <w:p w14:paraId="2708FF5D" w14:textId="03B528C7" w:rsidR="00B36E4A" w:rsidRPr="00022BAC" w:rsidRDefault="00F05428" w:rsidP="0010144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Souza </w:t>
            </w:r>
            <w:r w:rsidR="00D939A2" w:rsidRPr="00022BAC">
              <w:rPr>
                <w:b/>
                <w:bCs/>
                <w:sz w:val="20"/>
              </w:rPr>
              <w:t>Júnior (2020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</w:tr>
      <w:tr w:rsidR="00C436B6" w14:paraId="21196663" w14:textId="77777777" w:rsidTr="00777187">
        <w:trPr>
          <w:trHeight w:val="70"/>
          <w:jc w:val="center"/>
        </w:trPr>
        <w:tc>
          <w:tcPr>
            <w:tcW w:w="5388" w:type="dxa"/>
            <w:shd w:val="clear" w:color="auto" w:fill="auto"/>
          </w:tcPr>
          <w:p w14:paraId="73B964F7" w14:textId="24714C30" w:rsidR="00C436B6" w:rsidRPr="00022BAC" w:rsidRDefault="007074DC" w:rsidP="00F946D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 xml:space="preserve">Manter cadastro </w:t>
            </w:r>
            <w:r w:rsidR="00F946D6" w:rsidRPr="00022BAC">
              <w:rPr>
                <w:sz w:val="20"/>
              </w:rPr>
              <w:t>de doador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635038" w14:textId="137A9B71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092AD1" w14:textId="467E35C7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BC6FC9" w14:textId="7E01A2D1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6799ACF" w14:textId="0065C21F" w:rsidR="00C436B6" w:rsidRPr="00022BAC" w:rsidRDefault="00F946D6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Agendar 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4F5E7" w14:textId="61AA0754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CA7EAE" w14:textId="58E968CA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6A91EF" w14:textId="1FD015CD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59A136E3" w14:textId="291D38F3" w:rsidR="00171330" w:rsidRPr="00022BAC" w:rsidRDefault="00F946D6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o local d</w:t>
            </w:r>
            <w:r w:rsidR="0076680B" w:rsidRPr="00022BAC">
              <w:rPr>
                <w:sz w:val="20"/>
              </w:rPr>
              <w:t>e coleta mais próximo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C39914" w14:textId="52E81415" w:rsidR="00171330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D45C59" w14:textId="0ED99167" w:rsidR="00171330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7E79221" w14:textId="681638A5" w:rsidR="00171330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6A6503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0EBE768" w14:textId="60A1A91A" w:rsidR="00C436B6" w:rsidRPr="00022BAC" w:rsidRDefault="0076680B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informações sobre doação, esclarecimento e d</w:t>
            </w:r>
            <w:r w:rsidR="00856BA7" w:rsidRPr="00022BAC">
              <w:rPr>
                <w:sz w:val="20"/>
              </w:rPr>
              <w:t>ú</w:t>
            </w:r>
            <w:r w:rsidRPr="00022BAC">
              <w:rPr>
                <w:sz w:val="20"/>
              </w:rPr>
              <w:t>vidas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9693B" w14:textId="2C57390E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E6DE37" w14:textId="75870C22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5E7BF65" w14:textId="37880C2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2F159567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5615075" w14:textId="1A5BEDB7" w:rsidR="00C436B6" w:rsidRPr="00022BAC" w:rsidRDefault="00AE4681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campanhas de doações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8951C" w14:textId="1892BE88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5D2FA3" w14:textId="6509D008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7F9393B" w14:textId="74F48E73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116BC1" w14:textId="2D1DAEB8" w:rsidR="00C436B6" w:rsidRPr="00022BAC" w:rsidRDefault="004C6FE4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histórico</w:t>
            </w:r>
            <w:r w:rsidR="00AE4681" w:rsidRPr="00022BAC">
              <w:rPr>
                <w:sz w:val="20"/>
              </w:rPr>
              <w:t xml:space="preserve"> de doações por usuário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FB510" w14:textId="4BABCAE0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B1FA82" w14:textId="53170FD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E422F1" w14:textId="69D1B21E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D962BC" w14:paraId="310390F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5125B1" w14:textId="3DDC029C" w:rsidR="00D962BC" w:rsidRPr="00022BAC" w:rsidRDefault="00D962BC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Identificar inaptidão para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1FEE96" w14:textId="2567F200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10D0ED" w14:textId="14C5C70B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2BE52B" w14:textId="0271ACDE" w:rsidR="00D962BC" w:rsidRPr="00022BAC" w:rsidRDefault="00D962BC" w:rsidP="0010144D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7C5D064E" w14:textId="57ECC8C8" w:rsidR="00C436B6" w:rsidRPr="00022BAC" w:rsidRDefault="003C1D45" w:rsidP="00C64B66">
            <w:pPr>
              <w:pStyle w:val="TF-TEXTOQUADRO"/>
              <w:rPr>
                <w:sz w:val="20"/>
              </w:rPr>
            </w:pPr>
            <w:bookmarkStart w:id="52" w:name="_Hlk112587735"/>
            <w:r w:rsidRPr="00022BAC">
              <w:rPr>
                <w:sz w:val="20"/>
              </w:rPr>
              <w:t>Notifica</w:t>
            </w:r>
            <w:r w:rsidR="004739E0" w:rsidRPr="00022BAC">
              <w:rPr>
                <w:sz w:val="20"/>
              </w:rPr>
              <w:t>ção aos usuários</w:t>
            </w:r>
            <w:bookmarkEnd w:id="52"/>
          </w:p>
        </w:tc>
        <w:tc>
          <w:tcPr>
            <w:tcW w:w="1134" w:type="dxa"/>
            <w:shd w:val="clear" w:color="auto" w:fill="auto"/>
            <w:vAlign w:val="center"/>
          </w:tcPr>
          <w:p w14:paraId="17C7EBA7" w14:textId="61749F4A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A82F52" w14:textId="554C91ED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E2C4BD6" w14:textId="1D4180BD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B37D8" w14:paraId="55E6C878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4A0E3C4C" w14:textId="05BACE16" w:rsidR="007B37D8" w:rsidRPr="00022BAC" w:rsidRDefault="0089766B" w:rsidP="00193B52">
            <w:pPr>
              <w:pStyle w:val="TF-TEXTOQUADRO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Plataformas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2BF9CA" w14:textId="711AD88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Móvel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A8D7A" w14:textId="3F574612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B26C05" w14:textId="0BCF132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7986A351" w:rsidR="009A1BF7" w:rsidRDefault="00FA1A98" w:rsidP="00DF382D">
      <w:pPr>
        <w:pStyle w:val="TF-TEXTO"/>
      </w:pPr>
      <w:r>
        <w:t>Ao analisar o</w:t>
      </w:r>
      <w:r w:rsidR="00AF1946">
        <w:t xml:space="preserve">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AF1946">
        <w:t xml:space="preserve"> é possível </w:t>
      </w:r>
      <w:r>
        <w:t xml:space="preserve">perceber </w:t>
      </w:r>
      <w:r w:rsidR="00F33281">
        <w:t xml:space="preserve">que as soluções de </w:t>
      </w:r>
      <w:r w:rsidR="006D1E99">
        <w:t xml:space="preserve">Silva </w:t>
      </w:r>
      <w:r w:rsidR="006D1E99" w:rsidRPr="006D1E99">
        <w:rPr>
          <w:i/>
          <w:iCs/>
        </w:rPr>
        <w:t>et al</w:t>
      </w:r>
      <w:r>
        <w:rPr>
          <w:i/>
          <w:iCs/>
        </w:rPr>
        <w:t>.</w:t>
      </w:r>
      <w:r w:rsidR="00F33281">
        <w:t xml:space="preserve"> (</w:t>
      </w:r>
      <w:r w:rsidR="0079777E">
        <w:t>2020</w:t>
      </w:r>
      <w:r w:rsidR="006D1E99">
        <w:t xml:space="preserve">), </w:t>
      </w:r>
      <w:r w:rsidR="0061188C" w:rsidRPr="00CA6B46">
        <w:t>Pereira</w:t>
      </w:r>
      <w:r w:rsidR="0061188C">
        <w:t>, Rodrigues e Silva Júnior</w:t>
      </w:r>
      <w:r w:rsidR="00F33281">
        <w:t xml:space="preserve"> (201</w:t>
      </w:r>
      <w:r w:rsidR="006D1E99">
        <w:t>7</w:t>
      </w:r>
      <w:r w:rsidR="00F33281">
        <w:t>)</w:t>
      </w:r>
      <w:r w:rsidR="006D1E99">
        <w:t xml:space="preserve"> e Souza Júnior (2020)</w:t>
      </w:r>
      <w:r w:rsidR="00F33281">
        <w:t xml:space="preserve"> permitem o cadastro de </w:t>
      </w:r>
      <w:r w:rsidR="006D1E99">
        <w:t>doador</w:t>
      </w:r>
      <w:r>
        <w:t>. E</w:t>
      </w:r>
      <w:r w:rsidR="00F33281">
        <w:t>ssa característica é importante devido a</w:t>
      </w:r>
      <w:r w:rsidR="006D1E99">
        <w:t>o doador</w:t>
      </w:r>
      <w:r w:rsidR="00F33281">
        <w:t xml:space="preserve"> </w:t>
      </w:r>
      <w:r w:rsidR="006D1E99">
        <w:t xml:space="preserve">poder utilizar </w:t>
      </w:r>
      <w:r w:rsidR="00F33281">
        <w:t>o aplicativo</w:t>
      </w:r>
      <w:r w:rsidR="006D1E99">
        <w:t xml:space="preserve"> e o usuário que não é um doador se tornar um</w:t>
      </w:r>
      <w:r w:rsidR="00F33281">
        <w:t>. Já a</w:t>
      </w:r>
      <w:r w:rsidR="00C7212F">
        <w:t xml:space="preserve"> </w:t>
      </w:r>
      <w:r w:rsidR="00F33281">
        <w:t xml:space="preserve">característica de </w:t>
      </w:r>
      <w:r w:rsidR="00C7212F">
        <w:t xml:space="preserve">agendar a doação de sangue está presente em Silva </w:t>
      </w:r>
      <w:r w:rsidR="00C7212F" w:rsidRPr="006D1E99">
        <w:rPr>
          <w:i/>
          <w:iCs/>
        </w:rPr>
        <w:t>et al</w:t>
      </w:r>
      <w:r>
        <w:rPr>
          <w:i/>
          <w:iCs/>
        </w:rPr>
        <w:t>.</w:t>
      </w:r>
      <w:r w:rsidR="00C7212F">
        <w:t xml:space="preserve"> (</w:t>
      </w:r>
      <w:r w:rsidR="0079777E">
        <w:t>2020</w:t>
      </w:r>
      <w:r w:rsidR="00C7212F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C7212F">
        <w:t>(2017) e Souza Júnior (2020)</w:t>
      </w:r>
      <w:r w:rsidR="00C43276">
        <w:t>.</w:t>
      </w:r>
      <w:r w:rsidR="00EA6C9D">
        <w:t xml:space="preserve"> </w:t>
      </w:r>
      <w:r w:rsidR="00C43276">
        <w:t>E</w:t>
      </w:r>
      <w:r w:rsidR="00EA6C9D">
        <w:t>ssa</w:t>
      </w:r>
      <w:r w:rsidR="00C7212F">
        <w:t xml:space="preserve"> </w:t>
      </w:r>
      <w:r w:rsidR="00EA6C9D">
        <w:lastRenderedPageBreak/>
        <w:t xml:space="preserve">característica </w:t>
      </w:r>
      <w:r w:rsidR="00C7212F">
        <w:t>é</w:t>
      </w:r>
      <w:r w:rsidR="005544CB">
        <w:t xml:space="preserve"> e</w:t>
      </w:r>
      <w:r w:rsidR="00C7212F">
        <w:t>ssencial para que o doador consiga efetuar o agendamento da doação por meio do aplicativo</w:t>
      </w:r>
      <w:r w:rsidR="00073E90">
        <w:t>.</w:t>
      </w:r>
    </w:p>
    <w:p w14:paraId="0533D5F4" w14:textId="0CE534C9" w:rsidR="00C16AC6" w:rsidRDefault="0006184D" w:rsidP="00ED3297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79777E">
        <w:t>2020</w:t>
      </w:r>
      <w:r>
        <w:t xml:space="preserve">) e </w:t>
      </w:r>
      <w:r w:rsidR="0061188C" w:rsidRPr="00CA6B46">
        <w:t>Pereira</w:t>
      </w:r>
      <w:r w:rsidR="0061188C">
        <w:t xml:space="preserve">, Rodrigues e Silva Júnior </w:t>
      </w:r>
      <w:r>
        <w:t xml:space="preserve">(2017) </w:t>
      </w:r>
      <w:r w:rsidR="00EF794F">
        <w:t xml:space="preserve">possuem </w:t>
      </w:r>
      <w:r w:rsidR="00082780">
        <w:t>a característica</w:t>
      </w:r>
      <w:r w:rsidR="005E6C3E">
        <w:t xml:space="preserve"> de </w:t>
      </w:r>
      <w:r w:rsidR="00906A8A">
        <w:t>apresentar o local de coleta mais próximo</w:t>
      </w:r>
      <w:r w:rsidR="00082780">
        <w:t>.</w:t>
      </w:r>
      <w:r w:rsidR="00906A8A">
        <w:t xml:space="preserve"> </w:t>
      </w:r>
      <w:r w:rsidR="00082780">
        <w:t xml:space="preserve">Essa característica </w:t>
      </w:r>
      <w:r w:rsidR="00A56F73">
        <w:t xml:space="preserve">é </w:t>
      </w:r>
      <w:r w:rsidR="00082780">
        <w:t>essenci</w:t>
      </w:r>
      <w:r w:rsidR="00A56F73">
        <w:t>al</w:t>
      </w:r>
      <w:r w:rsidR="004003F4">
        <w:t>, u</w:t>
      </w:r>
      <w:r w:rsidR="00906A8A">
        <w:t>tilizando da localização informada pelo doador</w:t>
      </w:r>
      <w:r w:rsidR="00FA1A98">
        <w:t xml:space="preserve">. O </w:t>
      </w:r>
      <w:r w:rsidR="00906A8A">
        <w:t>aplicativo utiliza do Google Maps para busca</w:t>
      </w:r>
      <w:r w:rsidR="00FA1A98">
        <w:t>r</w:t>
      </w:r>
      <w:r w:rsidR="004003F4">
        <w:t xml:space="preserve"> </w:t>
      </w:r>
      <w:r w:rsidR="00906A8A">
        <w:t>o local de coleta de sangue</w:t>
      </w:r>
      <w:r w:rsidR="00082780">
        <w:t xml:space="preserve"> mais perto do </w:t>
      </w:r>
      <w:r w:rsidR="004003F4">
        <w:t xml:space="preserve">doador. </w:t>
      </w:r>
      <w:r w:rsidR="00A56F73">
        <w:t xml:space="preserve">Silva </w:t>
      </w:r>
      <w:r w:rsidR="00A56F73" w:rsidRPr="006D1E99">
        <w:rPr>
          <w:i/>
          <w:iCs/>
        </w:rPr>
        <w:t>et al</w:t>
      </w:r>
      <w:r w:rsidR="00A56F73">
        <w:rPr>
          <w:i/>
          <w:iCs/>
        </w:rPr>
        <w:t>.</w:t>
      </w:r>
      <w:r w:rsidR="00A56F73">
        <w:t xml:space="preserve"> (</w:t>
      </w:r>
      <w:r w:rsidR="0079777E">
        <w:t>2020</w:t>
      </w:r>
      <w:r w:rsidR="00A56F73">
        <w:t xml:space="preserve">) e </w:t>
      </w:r>
      <w:r w:rsidR="00A56F73" w:rsidRPr="00CA6B46">
        <w:t>Pereira</w:t>
      </w:r>
      <w:r w:rsidR="00A56F73">
        <w:t>, Rodrigues e Silva Júnior (2017) t</w:t>
      </w:r>
      <w:r w:rsidR="004003F4">
        <w:t xml:space="preserve">ambém </w:t>
      </w:r>
      <w:r w:rsidR="0090403A">
        <w:t>possu</w:t>
      </w:r>
      <w:r w:rsidR="000A6FC4">
        <w:t>i</w:t>
      </w:r>
      <w:r w:rsidR="0090403A">
        <w:t xml:space="preserve"> </w:t>
      </w:r>
      <w:r w:rsidR="00A56F73">
        <w:t xml:space="preserve">a característica de </w:t>
      </w:r>
      <w:r w:rsidR="00A56F73" w:rsidRPr="00A56F73">
        <w:t>apresentar informações sobre doação, esclarecimentos e dúvidas</w:t>
      </w:r>
      <w:r w:rsidR="00A56F73">
        <w:t xml:space="preserve">. Essa característica tem a funcionalidade de trazer </w:t>
      </w:r>
      <w:r w:rsidR="0090403A">
        <w:t xml:space="preserve">conhecimento </w:t>
      </w:r>
      <w:r w:rsidR="004003F4">
        <w:t xml:space="preserve">sobre o funcionamento do processo de doação para o doador, por meio de pesquisas alocadas no aplicativo com o </w:t>
      </w:r>
      <w:r w:rsidR="0003692A">
        <w:t>intuito</w:t>
      </w:r>
      <w:r w:rsidR="004003F4">
        <w:t xml:space="preserve"> de esclarecimento de dúvidas. </w:t>
      </w:r>
    </w:p>
    <w:p w14:paraId="25880B15" w14:textId="5D951C32" w:rsidR="00161C5C" w:rsidRDefault="00FB69F1" w:rsidP="006C0ADE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), </w:t>
      </w:r>
      <w:r w:rsidR="0061188C" w:rsidRPr="00CA6B46">
        <w:t>Pereira</w:t>
      </w:r>
      <w:r w:rsidR="0061188C">
        <w:t xml:space="preserve">, Rodrigues e Silva Júnior </w:t>
      </w:r>
      <w:r>
        <w:t xml:space="preserve">(2017) e Souza Júnior (2020) </w:t>
      </w:r>
      <w:r w:rsidR="00FA1A98">
        <w:t xml:space="preserve">destacam-se também por apresentar campanhas de doações. Esta característica </w:t>
      </w:r>
      <w:r>
        <w:t>permite que o aplicativo incentive, informe e conscientize os usuários sobre a importância da doação de sangue</w:t>
      </w:r>
      <w:r w:rsidR="006C0ADE">
        <w:t>.</w:t>
      </w:r>
      <w:r w:rsidR="00F33281">
        <w:t xml:space="preserve"> </w:t>
      </w:r>
      <w:r w:rsidR="00FA1A98">
        <w:t xml:space="preserve">Já a característica de </w:t>
      </w:r>
      <w:r w:rsidR="00161C5C">
        <w:t>a</w:t>
      </w:r>
      <w:r w:rsidR="00161C5C" w:rsidRPr="00161C5C">
        <w:t>presentar histórico de doações por usuário</w:t>
      </w:r>
      <w:r w:rsidR="00161C5C">
        <w:t xml:space="preserve"> </w:t>
      </w:r>
      <w:r w:rsidR="00FA1A98">
        <w:t xml:space="preserve">estão </w:t>
      </w:r>
      <w:r w:rsidR="00161C5C">
        <w:t xml:space="preserve">presentes em Silva </w:t>
      </w:r>
      <w:r w:rsidR="00161C5C" w:rsidRPr="006D1E99">
        <w:rPr>
          <w:i/>
          <w:iCs/>
        </w:rPr>
        <w:t>et al</w:t>
      </w:r>
      <w:r w:rsidR="00FA1A98">
        <w:rPr>
          <w:i/>
          <w:iCs/>
        </w:rPr>
        <w:t>.</w:t>
      </w:r>
      <w:r w:rsidR="00161C5C">
        <w:t xml:space="preserve"> (</w:t>
      </w:r>
      <w:r w:rsidR="00BF267D">
        <w:t>2020</w:t>
      </w:r>
      <w:r w:rsidR="00161C5C">
        <w:t xml:space="preserve">) e </w:t>
      </w:r>
      <w:r w:rsidR="0061188C" w:rsidRPr="00CA6B46">
        <w:t>Pereira</w:t>
      </w:r>
      <w:r w:rsidR="0061188C">
        <w:t xml:space="preserve">, Rodrigues e Silva Júnior </w:t>
      </w:r>
      <w:r w:rsidR="00161C5C">
        <w:t>(2017)</w:t>
      </w:r>
      <w:r w:rsidR="00FA1A98">
        <w:t>. E</w:t>
      </w:r>
      <w:r w:rsidR="00D80E65">
        <w:t xml:space="preserve">ssa característica permite que o doador </w:t>
      </w:r>
      <w:r w:rsidR="008A41D7">
        <w:t xml:space="preserve">tenha </w:t>
      </w:r>
      <w:r w:rsidR="00D80E65" w:rsidRPr="00D80E65">
        <w:t>dados sobre as doações feitas p</w:t>
      </w:r>
      <w:r w:rsidR="00D80E65">
        <w:t>or ele, possibilitando visualizar a quantidade de doações, data d</w:t>
      </w:r>
      <w:r w:rsidR="00410F9E">
        <w:t>a última</w:t>
      </w:r>
      <w:r w:rsidR="00D80E65">
        <w:t xml:space="preserve"> doação</w:t>
      </w:r>
      <w:r w:rsidR="00410F9E">
        <w:t xml:space="preserve"> realizada</w:t>
      </w:r>
      <w:r w:rsidR="00F33F3F">
        <w:t>s</w:t>
      </w:r>
      <w:r w:rsidR="00D80E65">
        <w:t>, entre outras informações do doador.</w:t>
      </w:r>
    </w:p>
    <w:p w14:paraId="48094760" w14:textId="6EEBB63C" w:rsidR="00611360" w:rsidRDefault="008A41D7" w:rsidP="00611360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94FE9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 </w:t>
      </w:r>
      <w:r w:rsidR="00F94FE9">
        <w:t>destac</w:t>
      </w:r>
      <w:r w:rsidR="00BC6FAA">
        <w:t>am</w:t>
      </w:r>
      <w:r w:rsidR="00F94FE9">
        <w:t xml:space="preserve">-se ainda por </w:t>
      </w:r>
      <w:r>
        <w:t>i</w:t>
      </w:r>
      <w:r w:rsidRPr="008A41D7">
        <w:t>dentificar inaptidão para doação de sangue</w:t>
      </w:r>
      <w:r>
        <w:t xml:space="preserve">, </w:t>
      </w:r>
      <w:r w:rsidR="00F94FE9">
        <w:t xml:space="preserve">por meio </w:t>
      </w:r>
      <w:r>
        <w:t>de perguntas</w:t>
      </w:r>
      <w:r w:rsidR="008A3202">
        <w:t xml:space="preserve"> feitas ao doador sobre questões da sua saúde, antes de efetuar o agendamento da doação, auxiliando no controle de doadores incapacitados de efetuar a doação. </w:t>
      </w:r>
      <w:r w:rsidR="001D2DAF">
        <w:t>J</w:t>
      </w:r>
      <w:r w:rsidR="00F33281">
        <w:t xml:space="preserve">á a possibilidade de notificar usuários é disponibilizada por </w:t>
      </w:r>
      <w:r w:rsidR="008A3202">
        <w:t xml:space="preserve">Silva </w:t>
      </w:r>
      <w:r w:rsidR="008A3202" w:rsidRPr="006D1E99">
        <w:rPr>
          <w:i/>
          <w:iCs/>
        </w:rPr>
        <w:t>et al</w:t>
      </w:r>
      <w:r w:rsidR="00F94FE9">
        <w:rPr>
          <w:i/>
          <w:iCs/>
        </w:rPr>
        <w:t>.</w:t>
      </w:r>
      <w:r w:rsidR="008A3202">
        <w:t xml:space="preserve"> (</w:t>
      </w:r>
      <w:r w:rsidR="00BF267D">
        <w:t>2020</w:t>
      </w:r>
      <w:r w:rsidR="008A3202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8A3202">
        <w:t>(2017) e Souza Júnior (2020)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e sugerindo </w:t>
      </w:r>
      <w:r w:rsidR="00EA2E4A">
        <w:t xml:space="preserve">o agendamento de </w:t>
      </w:r>
      <w:r w:rsidR="008A3202">
        <w:t>doações</w:t>
      </w:r>
      <w:r w:rsidR="00EA2E4A">
        <w:t>.</w:t>
      </w:r>
    </w:p>
    <w:p w14:paraId="2B0A47EF" w14:textId="6C6610FA" w:rsidR="00364BF0" w:rsidRDefault="000A6A13" w:rsidP="00611360">
      <w:pPr>
        <w:pStyle w:val="TF-TEXTO"/>
      </w:pPr>
      <w:r>
        <w:t>A presente proposta apresenta paridade com todos os três trabalhos correlatos apresentados. O aplicativo proposto</w:t>
      </w:r>
      <w:r w:rsidR="008C46FA">
        <w:t xml:space="preserve"> </w:t>
      </w:r>
      <w:r>
        <w:t>busc</w:t>
      </w:r>
      <w:r w:rsidR="00746BC7">
        <w:t>a</w:t>
      </w:r>
      <w:r w:rsidR="008C46FA">
        <w:t xml:space="preserve"> auxiliar</w:t>
      </w:r>
      <w:r w:rsidR="00746BC7">
        <w:t xml:space="preserve"> e </w:t>
      </w:r>
      <w:r w:rsidR="008C46FA">
        <w:t>informar o doador sobre</w:t>
      </w:r>
      <w:r w:rsidR="00746BC7">
        <w:t xml:space="preserve"> a</w:t>
      </w:r>
      <w:r w:rsidR="008C46FA">
        <w:t xml:space="preserve"> doação de sangue, </w:t>
      </w:r>
      <w:r w:rsidR="00746BC7">
        <w:t>facilitando o processo de agendamentos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 w:rsidR="00746BC7">
        <w:t xml:space="preserve"> a prática de doação </w:t>
      </w:r>
      <w:r w:rsidR="00F94FE9">
        <w:t xml:space="preserve">por meio </w:t>
      </w:r>
      <w:r w:rsidR="00746BC7">
        <w:t>de notificações e campanhas presentes no aplicativo</w:t>
      </w:r>
      <w:r w:rsidR="00C077A2">
        <w:t>,</w:t>
      </w:r>
      <w:r>
        <w:t xml:space="preserve"> centralizando e ampliando a importância d</w:t>
      </w:r>
      <w:r w:rsidR="00746BC7">
        <w:t>o tema</w:t>
      </w:r>
      <w:r>
        <w:t xml:space="preserve"> </w:t>
      </w:r>
      <w:r w:rsidR="00F32CF9">
        <w:t xml:space="preserve">de doação de sangue </w:t>
      </w:r>
      <w:r>
        <w:t>na vida das pessoas.</w:t>
      </w:r>
    </w:p>
    <w:p w14:paraId="33BC834B" w14:textId="5846A96E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582E62">
        <w:t xml:space="preserve">, é perceptível que o trabalho possuí relevância para a sociedade. O aplicativo traz </w:t>
      </w:r>
      <w:r w:rsidR="00FC7A2A">
        <w:t>valor</w:t>
      </w:r>
      <w:r w:rsidR="00D6009C">
        <w:t xml:space="preserve">, principalmente pelo fator de ajudar vidas </w:t>
      </w:r>
      <w:r w:rsidR="00FC7A2A">
        <w:t xml:space="preserve">e contribuir socialmente </w:t>
      </w:r>
      <w:r w:rsidR="00D6009C">
        <w:t>incentivando, levando conhecimento e orientações sobre o tema de doação de sangue</w:t>
      </w:r>
      <w:r w:rsidR="006B26C0">
        <w:t xml:space="preserve">. </w:t>
      </w:r>
      <w:r w:rsidR="002E0AD4">
        <w:t xml:space="preserve">A proposta ainda trará como contribuição acadêmica, </w:t>
      </w:r>
      <w:r w:rsidR="00F94FE9">
        <w:t xml:space="preserve">referencial teórico para utilizar tanto </w:t>
      </w:r>
      <w:r w:rsidR="002E0AD4">
        <w:t xml:space="preserve">o uso do Design </w:t>
      </w:r>
      <w:r w:rsidR="00F94FE9">
        <w:t xml:space="preserve">Thinking </w:t>
      </w:r>
      <w:r w:rsidR="00324DD3">
        <w:t xml:space="preserve">(DT) </w:t>
      </w:r>
      <w:r w:rsidR="00F94FE9">
        <w:t>na construção de um aplicativo na área da computação</w:t>
      </w:r>
      <w:r w:rsidR="00C90AE0">
        <w:t xml:space="preserve"> </w:t>
      </w:r>
      <w:r w:rsidR="00F94FE9">
        <w:t xml:space="preserve">quanto </w:t>
      </w:r>
      <w:r w:rsidR="00C90AE0">
        <w:t>do método</w:t>
      </w:r>
      <w:r w:rsidR="00BA1DEC">
        <w:t xml:space="preserve"> </w:t>
      </w:r>
      <w:r w:rsidR="00BA1DEC" w:rsidRPr="000109FE">
        <w:t>RURUCAg</w:t>
      </w:r>
      <w:r w:rsidR="00BA1DEC">
        <w:t xml:space="preserve">. Como contribuição </w:t>
      </w:r>
      <w:r w:rsidR="00BA1DEC">
        <w:lastRenderedPageBreak/>
        <w:t xml:space="preserve">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F94FE9">
        <w:t xml:space="preserve">. Além disso, </w:t>
      </w:r>
      <w:r w:rsidR="00F7628E">
        <w:t xml:space="preserve">trará a contribuição de utilizar </w:t>
      </w:r>
      <w:r w:rsidR="001B73BD">
        <w:t xml:space="preserve">o </w:t>
      </w:r>
      <w:r w:rsidR="001B73BD" w:rsidRPr="001B73BD">
        <w:rPr>
          <w:i/>
          <w:iCs/>
        </w:rPr>
        <w:t>framework</w:t>
      </w:r>
      <w:r w:rsidR="001B73BD">
        <w:t xml:space="preserve"> Flutter</w:t>
      </w:r>
      <w:r w:rsidR="00880DB8">
        <w:t>, juntamente com uma Application Programming Interface (API)</w:t>
      </w:r>
      <w:r w:rsidR="00EB2672">
        <w:t xml:space="preserve"> implementada na linguagem </w:t>
      </w:r>
      <w:r w:rsidR="00F94FE9" w:rsidRPr="00F94FE9">
        <w:t>Hypertext Pre</w:t>
      </w:r>
      <w:r w:rsidR="00F94FE9">
        <w:t>P</w:t>
      </w:r>
      <w:r w:rsidR="00F94FE9" w:rsidRPr="00F94FE9">
        <w:t xml:space="preserve">rocessor </w:t>
      </w:r>
      <w:r w:rsidR="00F94FE9">
        <w:t>(</w:t>
      </w:r>
      <w:r w:rsidR="001B73BD">
        <w:t>PHP</w:t>
      </w:r>
      <w:r w:rsidR="00F94FE9">
        <w:t>)</w:t>
      </w:r>
      <w:r w:rsidR="0095097B">
        <w:t>.</w:t>
      </w:r>
    </w:p>
    <w:p w14:paraId="212D208A" w14:textId="793C6513" w:rsidR="00451B94" w:rsidRDefault="00451B94" w:rsidP="00E6086A">
      <w:pPr>
        <w:pStyle w:val="Ttulo2"/>
      </w:pPr>
      <w:bookmarkStart w:id="53" w:name="_Ref106623894"/>
      <w:r>
        <w:t>REQUISITOS PRINCIPAIS DO PROBLEMA A SER TRABALHADO</w:t>
      </w:r>
      <w:bookmarkEnd w:id="44"/>
      <w:bookmarkEnd w:id="45"/>
      <w:bookmarkEnd w:id="46"/>
      <w:bookmarkEnd w:id="47"/>
      <w:bookmarkEnd w:id="48"/>
      <w:bookmarkEnd w:id="49"/>
      <w:bookmarkEnd w:id="50"/>
      <w:bookmarkEnd w:id="53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2C0512CE" w:rsidR="009F6B50" w:rsidRDefault="001B09EB" w:rsidP="001B09EB">
      <w:pPr>
        <w:pStyle w:val="TF-LEGENDA"/>
      </w:pPr>
      <w:bookmarkStart w:id="54" w:name="_Ref52887444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2</w:t>
      </w:r>
      <w:r w:rsidR="00421827">
        <w:rPr>
          <w:noProof/>
        </w:rPr>
        <w:fldChar w:fldCharType="end"/>
      </w:r>
      <w:bookmarkEnd w:id="54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B26622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B26622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B2662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4DA0FD41" w:rsidR="009F6B50" w:rsidRPr="009964B7" w:rsidRDefault="00431A09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726502">
              <w:rPr>
                <w:bCs/>
                <w:sz w:val="20"/>
              </w:rPr>
              <w:t>doador</w:t>
            </w:r>
            <w:r w:rsidR="0017658D">
              <w:rPr>
                <w:bCs/>
                <w:sz w:val="20"/>
              </w:rPr>
              <w:t xml:space="preserve"> (C</w:t>
            </w:r>
            <w:r w:rsidR="006D1B7B">
              <w:rPr>
                <w:bCs/>
                <w:sz w:val="20"/>
              </w:rPr>
              <w:t xml:space="preserve">reate, </w:t>
            </w:r>
            <w:r w:rsidR="0017658D">
              <w:rPr>
                <w:bCs/>
                <w:sz w:val="20"/>
              </w:rPr>
              <w:t>R</w:t>
            </w:r>
            <w:r w:rsidR="006D1B7B">
              <w:rPr>
                <w:bCs/>
                <w:sz w:val="20"/>
              </w:rPr>
              <w:t xml:space="preserve">ead, </w:t>
            </w:r>
            <w:r w:rsidR="0017658D">
              <w:rPr>
                <w:bCs/>
                <w:sz w:val="20"/>
              </w:rPr>
              <w:t>U</w:t>
            </w:r>
            <w:r w:rsidR="006D1B7B">
              <w:rPr>
                <w:bCs/>
                <w:sz w:val="20"/>
              </w:rPr>
              <w:t xml:space="preserve">pdate and </w:t>
            </w:r>
            <w:r w:rsidR="0017658D">
              <w:rPr>
                <w:bCs/>
                <w:sz w:val="20"/>
              </w:rPr>
              <w:t>D</w:t>
            </w:r>
            <w:r w:rsidR="006D1B7B">
              <w:rPr>
                <w:bCs/>
                <w:sz w:val="20"/>
              </w:rPr>
              <w:t>elete - CRUD</w:t>
            </w:r>
            <w:r w:rsidR="0017658D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D1B7B" w:rsidRPr="007E0D87" w14:paraId="05A10E6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A0E3805" w14:textId="31B20A83" w:rsidR="006D1B7B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E01608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E01608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E88152C" w14:textId="060D73ED" w:rsidR="006D1B7B" w:rsidRPr="009964B7" w:rsidRDefault="006D1B7B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7577FCA8" w:rsidR="009F6B50" w:rsidRPr="00365BE9" w:rsidRDefault="00FB0CF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>ermitir ao usuário</w:t>
            </w:r>
            <w:r w:rsidR="007B1270">
              <w:rPr>
                <w:bCs/>
                <w:sz w:val="20"/>
              </w:rPr>
              <w:t xml:space="preserve"> agendar doação de sangue</w:t>
            </w:r>
            <w:r w:rsidR="00F05CA0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60B90771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7B1270">
              <w:rPr>
                <w:bCs/>
                <w:sz w:val="20"/>
              </w:rPr>
              <w:t xml:space="preserve">visualizar </w:t>
            </w:r>
            <w:r w:rsidR="007B1270" w:rsidRPr="007B1270">
              <w:rPr>
                <w:bCs/>
                <w:sz w:val="20"/>
              </w:rPr>
              <w:t>local de coleta mais próxim</w:t>
            </w:r>
            <w:r w:rsidR="007B1270"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2A61CE3E" w:rsidR="006346E1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7F3992" w:rsidRPr="007F3992">
              <w:rPr>
                <w:bCs/>
                <w:sz w:val="20"/>
              </w:rPr>
              <w:t>informações sobre doação</w:t>
            </w:r>
            <w:r w:rsidR="007F3992">
              <w:rPr>
                <w:bCs/>
                <w:sz w:val="20"/>
              </w:rPr>
              <w:t>, esclarecimento e dúvidas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403FEB1E" w:rsidR="003566AF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7F3992">
              <w:rPr>
                <w:bCs/>
                <w:sz w:val="20"/>
              </w:rPr>
              <w:t>visualizar campanhas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FD503AF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F05CA0">
              <w:rPr>
                <w:bCs/>
                <w:sz w:val="20"/>
              </w:rPr>
              <w:t xml:space="preserve">o seu </w:t>
            </w:r>
            <w:r w:rsidR="007F3992">
              <w:rPr>
                <w:bCs/>
                <w:sz w:val="20"/>
              </w:rPr>
              <w:t>histórico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E94B4C" w:rsidRPr="007E0D87" w14:paraId="007EA577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75F8BB" w14:textId="5C0E85E5" w:rsidR="00E94B4C" w:rsidRDefault="00E94B4C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E94B4C">
              <w:rPr>
                <w:bCs/>
                <w:sz w:val="20"/>
              </w:rPr>
              <w:t>permitir ao usuário visualizar o gráfico das doações realizadas em um determinado período para o hemocentro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D402DD" w14:textId="136219BC" w:rsidR="00E94B4C" w:rsidRDefault="00E94B4C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344A952B" w:rsidR="009F6B50" w:rsidRPr="00846166" w:rsidRDefault="00F05CA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6D1B7B">
              <w:rPr>
                <w:bCs/>
                <w:sz w:val="20"/>
              </w:rPr>
              <w:t xml:space="preserve">ermitir ao usuário receber </w:t>
            </w:r>
            <w:r w:rsidR="00FB4CA1"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>otifica</w:t>
            </w:r>
            <w:r w:rsidR="006D1B7B">
              <w:rPr>
                <w:bCs/>
                <w:sz w:val="20"/>
              </w:rPr>
              <w:t xml:space="preserve">ção </w:t>
            </w:r>
            <w:r w:rsidR="00FB4CA1">
              <w:rPr>
                <w:bCs/>
                <w:sz w:val="20"/>
              </w:rPr>
              <w:t xml:space="preserve">por meio de notificações </w:t>
            </w:r>
            <w:r w:rsidR="00FB4CA1" w:rsidRPr="001167E8">
              <w:rPr>
                <w:bCs/>
                <w:i/>
                <w:iCs/>
                <w:sz w:val="20"/>
              </w:rPr>
              <w:t>push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4513FB0" w:rsidR="009F6B50" w:rsidRPr="0005336A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 xml:space="preserve">o </w:t>
            </w:r>
            <w:r w:rsidR="0005336A" w:rsidRPr="0005336A">
              <w:rPr>
                <w:bCs/>
                <w:i/>
                <w:iCs/>
                <w:sz w:val="20"/>
              </w:rPr>
              <w:t>framework</w:t>
            </w:r>
            <w:r w:rsidR="0005336A">
              <w:rPr>
                <w:bCs/>
                <w:i/>
                <w:i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>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B867541" w:rsidR="0065724F" w:rsidRDefault="00DE7C3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>linguagem</w:t>
            </w:r>
            <w:r w:rsidR="001B73BD">
              <w:rPr>
                <w:bCs/>
                <w:sz w:val="20"/>
              </w:rPr>
              <w:t xml:space="preserve"> PHP</w:t>
            </w:r>
            <w:r w:rsidR="00FE5CE7">
              <w:rPr>
                <w:bCs/>
                <w:sz w:val="20"/>
              </w:rPr>
              <w:t xml:space="preserve"> para </w:t>
            </w:r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r w:rsidR="00B56CE0">
              <w:rPr>
                <w:bCs/>
                <w:sz w:val="20"/>
              </w:rPr>
              <w:t xml:space="preserve"> Programming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3B611621" w:rsidR="00D33306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6D1B7B">
              <w:rPr>
                <w:bCs/>
                <w:sz w:val="20"/>
              </w:rPr>
              <w:t>ser desenvolvido usando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RURUCAg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>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4D475A" w:rsidRPr="007E0D87" w14:paraId="4A824883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17D991" w14:textId="0216671B" w:rsidR="004D475A" w:rsidRDefault="004D475A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027655" w14:textId="6FB06B90" w:rsidR="004D475A" w:rsidRPr="009964B7" w:rsidRDefault="004D475A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6086A">
      <w:pPr>
        <w:pStyle w:val="Ttulo2"/>
      </w:pPr>
      <w:bookmarkStart w:id="55" w:name="_Ref106623904"/>
      <w:r>
        <w:t>METODOLOGIA</w:t>
      </w:r>
      <w:bookmarkEnd w:id="55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1600CD41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>realizar aprofundamento na literatura sobre os assuntos</w:t>
      </w:r>
      <w:r w:rsidR="00CD7FEF">
        <w:t xml:space="preserve"> doação de </w:t>
      </w:r>
      <w:r w:rsidR="001554C1">
        <w:t xml:space="preserve">sangue, </w:t>
      </w:r>
      <w:r w:rsidR="00BE70A7">
        <w:t>Design</w:t>
      </w:r>
      <w:r w:rsidR="00CD7FEF">
        <w:t xml:space="preserve"> </w:t>
      </w:r>
      <w:r w:rsidR="004B6658" w:rsidRPr="004B6658">
        <w:t>Thinking</w:t>
      </w:r>
      <w:r w:rsidR="00E94B4C">
        <w:t xml:space="preserve">, usabilidade e </w:t>
      </w:r>
      <w:r w:rsidR="00421022">
        <w:t>M</w:t>
      </w:r>
      <w:r w:rsidR="00E94B4C">
        <w:t xml:space="preserve">aterial </w:t>
      </w:r>
      <w:r w:rsidR="00421022">
        <w:t>D</w:t>
      </w:r>
      <w:r w:rsidR="00E94B4C">
        <w:t>esign</w:t>
      </w:r>
      <w:r w:rsidRPr="007E0D87">
        <w:t>;</w:t>
      </w:r>
    </w:p>
    <w:p w14:paraId="419A2BA5" w14:textId="3D35F47C" w:rsidR="00F64530" w:rsidRPr="007E0D87" w:rsidRDefault="00F64530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 w:rsidRPr="00F64530">
        <w:t xml:space="preserve">aplicação da oficina de Design Thinking: </w:t>
      </w:r>
      <w:r w:rsidR="003A3535">
        <w:t xml:space="preserve"> </w:t>
      </w:r>
      <w:r w:rsidRPr="00F64530">
        <w:t xml:space="preserve">localizar os problemas dos usuários </w:t>
      </w:r>
      <w:r>
        <w:t>por meio</w:t>
      </w:r>
      <w:r w:rsidRPr="00F64530">
        <w:t xml:space="preserve"> de pesquisas exploratórias e questionários com o público-alvo da aplicação. </w:t>
      </w:r>
      <w:r w:rsidR="003A3535">
        <w:t xml:space="preserve">Utilizando das </w:t>
      </w:r>
      <w:r w:rsidRPr="00F64530">
        <w:t xml:space="preserve">informações e </w:t>
      </w:r>
      <w:r w:rsidR="002A6C19" w:rsidRPr="002A6C19">
        <w:t>impasses</w:t>
      </w:r>
      <w:r w:rsidR="002A6C19" w:rsidRPr="002A6C19" w:rsidDel="002A6C19">
        <w:t xml:space="preserve"> </w:t>
      </w:r>
      <w:r w:rsidRPr="00F64530">
        <w:t xml:space="preserve">encontrados na etapa anterior </w:t>
      </w:r>
      <w:r w:rsidR="003A3535">
        <w:t>como</w:t>
      </w:r>
      <w:r w:rsidR="002A6C19">
        <w:t xml:space="preserve"> </w:t>
      </w:r>
      <w:r w:rsidRPr="00F64530">
        <w:t xml:space="preserve">ideias, </w:t>
      </w:r>
      <w:r w:rsidR="00D02981" w:rsidRPr="00D02981">
        <w:t>envolvendo o usuário no processo de idealização e desenvolvimento</w:t>
      </w:r>
      <w:r w:rsidR="00D02981">
        <w:t xml:space="preserve"> </w:t>
      </w:r>
      <w:r>
        <w:t>do aplicativo;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</w:t>
      </w:r>
      <w:r>
        <w:lastRenderedPageBreak/>
        <w:t xml:space="preserve">construção de casos de uso e diagramas da Unified Modeling Language (UML), utilizando a ferramenta </w:t>
      </w:r>
      <w:r w:rsidR="00870938">
        <w:t>Lucid</w:t>
      </w:r>
      <w:r w:rsidR="006E2145">
        <w:t>chart</w:t>
      </w:r>
      <w:r>
        <w:t>;</w:t>
      </w:r>
    </w:p>
    <w:p w14:paraId="1D92A53E" w14:textId="17F728B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0C29BE">
        <w:t xml:space="preserve">o </w:t>
      </w:r>
      <w:r w:rsidR="000C29BE" w:rsidRPr="000C29BE">
        <w:rPr>
          <w:i/>
          <w:iCs/>
        </w:rPr>
        <w:t>framework</w:t>
      </w:r>
      <w:r w:rsidR="000C29BE">
        <w:t xml:space="preserve"> Flutter </w:t>
      </w:r>
      <w:r w:rsidR="00715CF0">
        <w:t xml:space="preserve">e </w:t>
      </w:r>
      <w:r w:rsidR="00F64530">
        <w:t>a</w:t>
      </w:r>
      <w:r w:rsidR="000C29BE">
        <w:t xml:space="preserve"> linguagem PHP </w:t>
      </w:r>
      <w:r w:rsidR="001A7290">
        <w:t>para a criação da</w:t>
      </w:r>
      <w:r w:rsidR="00F866FC">
        <w:t xml:space="preserve"> API</w:t>
      </w:r>
      <w:r w:rsidR="001A7290">
        <w:t xml:space="preserve"> </w:t>
      </w:r>
      <w:r w:rsidR="00F866FC">
        <w:t xml:space="preserve">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3E58F4A7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2431E5">
        <w:t xml:space="preserve">, </w:t>
      </w:r>
      <w:r>
        <w:t>validação</w:t>
      </w:r>
      <w:r w:rsidR="002431E5">
        <w:t xml:space="preserve"> e análise</w:t>
      </w:r>
      <w:r>
        <w:t xml:space="preserve">: </w:t>
      </w:r>
      <w:r w:rsidR="00D60A27">
        <w:t>em paralelo com</w:t>
      </w:r>
      <w:r>
        <w:t xml:space="preserve"> a implementação, realizar os testes do aplicativo e </w:t>
      </w:r>
      <w:r w:rsidR="00187E28">
        <w:t xml:space="preserve">realizar a validação junto a possíveis usuários </w:t>
      </w:r>
      <w:r>
        <w:t>por meio do método RURUCAg.</w:t>
      </w:r>
    </w:p>
    <w:p w14:paraId="570E1F6E" w14:textId="5774CA9F" w:rsidR="00451B94" w:rsidRPr="007E0D87" w:rsidRDefault="00E26D75" w:rsidP="00E26D75">
      <w:pPr>
        <w:pStyle w:val="TF-LEGENDA-Ilustracao"/>
      </w:pPr>
      <w:bookmarkStart w:id="56" w:name="_Ref98650273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3</w:t>
      </w:r>
      <w:r w:rsidR="00421827">
        <w:rPr>
          <w:noProof/>
        </w:rPr>
        <w:fldChar w:fldCharType="end"/>
      </w:r>
      <w:bookmarkEnd w:id="56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BA53493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E45280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694823">
        <w:trPr>
          <w:cantSplit/>
          <w:trHeight w:val="128"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37FB6785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F7DA254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0552507D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6EA6EB4C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3E90A0C8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7044B46D" w:rsidR="00F207B1" w:rsidRPr="00697AC7" w:rsidRDefault="008A47A1" w:rsidP="00F207B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207B1" w:rsidRPr="00697AC7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F64530" w:rsidRPr="007E0D87" w14:paraId="27BE213E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28AB5F6" w14:textId="781ED80C" w:rsidR="00F64530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</w:t>
            </w:r>
            <w:r w:rsidR="00F64530">
              <w:rPr>
                <w:sz w:val="20"/>
              </w:rPr>
              <w:t>plicação da oficina de Design Thinking</w:t>
            </w:r>
          </w:p>
        </w:tc>
        <w:tc>
          <w:tcPr>
            <w:tcW w:w="275" w:type="dxa"/>
            <w:shd w:val="clear" w:color="auto" w:fill="auto"/>
          </w:tcPr>
          <w:p w14:paraId="2E738D30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21FC36B7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CBE0D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F7EB56A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B025449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36857E1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50000AB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7C268738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D1E6D25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34E23B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E4C47B6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0D6912" w:rsidRPr="00697AC7">
              <w:rPr>
                <w:sz w:val="20"/>
              </w:rPr>
              <w:t>evantamento dos requisitos</w:t>
            </w:r>
          </w:p>
        </w:tc>
        <w:tc>
          <w:tcPr>
            <w:tcW w:w="275" w:type="dxa"/>
            <w:shd w:val="clear" w:color="auto" w:fill="auto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444E00E7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0D6912" w:rsidRPr="00697AC7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3FFC6BE1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0D6912" w:rsidRPr="00697AC7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324DD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46087B1C" w:rsidR="000D6912" w:rsidRPr="00697AC7" w:rsidRDefault="00EB4263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0D6912" w:rsidRPr="00697AC7">
              <w:rPr>
                <w:sz w:val="20"/>
              </w:rPr>
              <w:t>erificação</w:t>
            </w:r>
            <w:r w:rsidR="00187E28">
              <w:rPr>
                <w:sz w:val="20"/>
              </w:rPr>
              <w:t xml:space="preserve">, </w:t>
            </w:r>
            <w:r w:rsidR="000D6912" w:rsidRPr="00697AC7">
              <w:rPr>
                <w:sz w:val="20"/>
              </w:rPr>
              <w:t>validação</w:t>
            </w:r>
            <w:r w:rsidR="00187E28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4F1495A" w14:textId="3A431FCE" w:rsidR="0009485F" w:rsidRDefault="0037046F" w:rsidP="0009485F">
      <w:pPr>
        <w:pStyle w:val="Ttulo1"/>
      </w:pPr>
      <w:r>
        <w:t>REVISÃO BIBLIOGRÁFICA</w:t>
      </w:r>
    </w:p>
    <w:p w14:paraId="155A23BE" w14:textId="3FDF55A8" w:rsidR="00DA76B1" w:rsidRDefault="00DA76B1" w:rsidP="00DA76B1">
      <w:pPr>
        <w:pStyle w:val="TF-TEXTO"/>
      </w:pPr>
      <w:r>
        <w:t xml:space="preserve">Nesta seção serão vistos os conceitos de maior relevância para o trabalho em questão, sendo eles: a subseção </w:t>
      </w:r>
      <w:r>
        <w:fldChar w:fldCharType="begin"/>
      </w:r>
      <w:r>
        <w:instrText xml:space="preserve"> REF _Ref114493293 \r \h </w:instrText>
      </w:r>
      <w:r>
        <w:fldChar w:fldCharType="separate"/>
      </w:r>
      <w:r>
        <w:t>4.1</w:t>
      </w:r>
      <w:r>
        <w:fldChar w:fldCharType="end"/>
      </w:r>
      <w:r>
        <w:t xml:space="preserve"> apresenta sobre a doação de sangue; a subseção </w:t>
      </w:r>
      <w:r>
        <w:fldChar w:fldCharType="begin"/>
      </w:r>
      <w:r>
        <w:instrText xml:space="preserve"> REF _Ref114493324 \r \h </w:instrText>
      </w:r>
      <w:r>
        <w:fldChar w:fldCharType="separate"/>
      </w:r>
      <w:r>
        <w:t>4.2</w:t>
      </w:r>
      <w:r>
        <w:fldChar w:fldCharType="end"/>
      </w:r>
      <w:r>
        <w:t xml:space="preserve"> fala sobre o Design Thinking; e por fim, a subseção </w:t>
      </w:r>
      <w:r>
        <w:fldChar w:fldCharType="begin"/>
      </w:r>
      <w:r>
        <w:instrText xml:space="preserve"> REF _Ref114493417 \r \h </w:instrText>
      </w:r>
      <w:r>
        <w:fldChar w:fldCharType="separate"/>
      </w:r>
      <w:r>
        <w:t>4.3</w:t>
      </w:r>
      <w:r>
        <w:fldChar w:fldCharType="end"/>
      </w:r>
      <w:r>
        <w:t xml:space="preserve"> aborda </w:t>
      </w:r>
      <w:r w:rsidR="004647EC">
        <w:t>o Design de Interface</w:t>
      </w:r>
      <w:r>
        <w:t xml:space="preserve"> e</w:t>
      </w:r>
      <w:r w:rsidR="004647EC">
        <w:t xml:space="preserve"> o</w:t>
      </w:r>
      <w:r>
        <w:t xml:space="preserve"> Material Design.</w:t>
      </w:r>
    </w:p>
    <w:p w14:paraId="3C2801BF" w14:textId="66787DAA" w:rsidR="00DA76B1" w:rsidRPr="00DA76B1" w:rsidRDefault="00DA76B1" w:rsidP="00DA76B1">
      <w:pPr>
        <w:pStyle w:val="Ttulo2"/>
        <w:numPr>
          <w:ilvl w:val="1"/>
          <w:numId w:val="22"/>
        </w:numPr>
      </w:pPr>
      <w:bookmarkStart w:id="57" w:name="_Ref114493293"/>
      <w:r>
        <w:t>doação de sangue</w:t>
      </w:r>
      <w:bookmarkEnd w:id="57"/>
    </w:p>
    <w:p w14:paraId="746A4159" w14:textId="5ED70C26" w:rsidR="00407BCF" w:rsidRDefault="004647EC" w:rsidP="006962F0">
      <w:pPr>
        <w:pStyle w:val="TF-TEXTO"/>
      </w:pPr>
      <w:r>
        <w:t>S</w:t>
      </w:r>
      <w:r w:rsidR="00407BCF">
        <w:t xml:space="preserve">egundo Capecce e Nascimento (2019), a </w:t>
      </w:r>
      <w:r w:rsidR="00CD4CBF" w:rsidRPr="7B953216">
        <w:t>doação é um ato voluntário no qual o sangue é utilizado para inúmeros fins, como ajudar pacientes que estão acidentados, que esteja passando por uma quimioterapia ou para aqueles que possuem algum tipo de deficiência na produção do sangue.</w:t>
      </w:r>
      <w:r w:rsidR="00C55DCD">
        <w:t xml:space="preserve"> </w:t>
      </w:r>
      <w:r w:rsidR="00565EA3">
        <w:t>Cavalcante</w:t>
      </w:r>
      <w:r w:rsidR="00324DD3">
        <w:t xml:space="preserve"> (2022)</w:t>
      </w:r>
      <w:r>
        <w:t xml:space="preserve"> complementam que,</w:t>
      </w:r>
      <w:r w:rsidR="00324DD3">
        <w:t xml:space="preserve"> </w:t>
      </w:r>
      <w:r w:rsidR="00C55DCD">
        <w:t>a necessidade de sangue e hemoderivados vem aumentando a cada ano e em muitos países</w:t>
      </w:r>
      <w:r w:rsidR="00324DD3">
        <w:t>. Isso ocorre</w:t>
      </w:r>
      <w:r w:rsidR="00C55DCD">
        <w:t xml:space="preserve"> principalmente em países de baixa e média renda</w:t>
      </w:r>
      <w:r w:rsidR="00324DD3">
        <w:t xml:space="preserve">, nos quais </w:t>
      </w:r>
      <w:r w:rsidR="00C55DCD">
        <w:t xml:space="preserve">a demanda excede a oferta, e os serviços de sangue têm dificuldade em disponibilizar sangue suficiente, </w:t>
      </w:r>
      <w:r w:rsidR="00324DD3">
        <w:t xml:space="preserve">se fazendo </w:t>
      </w:r>
      <w:r w:rsidR="00A303FA">
        <w:t xml:space="preserve">necessário </w:t>
      </w:r>
      <w:r w:rsidR="00C55DCD">
        <w:t xml:space="preserve">o aumento de doadores </w:t>
      </w:r>
      <w:r w:rsidR="002E59E7">
        <w:t>(</w:t>
      </w:r>
      <w:r w:rsidR="002E59E7" w:rsidRPr="002E59E7">
        <w:t>CAVALCANTE,</w:t>
      </w:r>
      <w:r w:rsidR="002E59E7">
        <w:t xml:space="preserve"> 2022).</w:t>
      </w:r>
      <w:r w:rsidR="006962F0">
        <w:t xml:space="preserve"> </w:t>
      </w:r>
      <w:r w:rsidR="00A303FA">
        <w:t>Alves (2022) ainda coloca que o</w:t>
      </w:r>
      <w:r w:rsidR="006962F0" w:rsidRPr="7B953216">
        <w:t xml:space="preserve"> </w:t>
      </w:r>
      <w:r w:rsidR="00CD4CBF" w:rsidRPr="7B953216">
        <w:t xml:space="preserve">processo de doação de sangue é composto por um </w:t>
      </w:r>
      <w:r w:rsidR="006962F0">
        <w:t>sistema</w:t>
      </w:r>
      <w:r w:rsidR="006962F0" w:rsidRPr="7B953216">
        <w:t xml:space="preserve"> </w:t>
      </w:r>
      <w:r w:rsidR="006962F0">
        <w:t>rígido</w:t>
      </w:r>
      <w:r w:rsidR="00CD4CBF" w:rsidRPr="7B953216">
        <w:t>, denominada ‘Ciclo do Sangue’</w:t>
      </w:r>
      <w:r w:rsidR="00A303FA">
        <w:t xml:space="preserve">. Esse ciclo é </w:t>
      </w:r>
      <w:r w:rsidR="00CD4CBF" w:rsidRPr="7B953216">
        <w:t>dividid</w:t>
      </w:r>
      <w:r w:rsidR="00A303FA">
        <w:t>o</w:t>
      </w:r>
      <w:r w:rsidR="00CD4CBF" w:rsidRPr="7B953216">
        <w:t xml:space="preserve"> em nove etapas, a captação do doador, conscientização, cadastro, triagem clínica, triagem hematológica, coleta, triagem laboratorial das amostras, distribuição e procedimentos transfusionais</w:t>
      </w:r>
      <w:r w:rsidR="00F319B7">
        <w:t xml:space="preserve"> (ALVES, 2022; MINISTÉRIO DA SAÚDE, 2015)</w:t>
      </w:r>
      <w:r w:rsidR="00407BCF">
        <w:t>.</w:t>
      </w:r>
      <w:r w:rsidR="00475205">
        <w:t xml:space="preserve"> </w:t>
      </w:r>
      <w:bookmarkStart w:id="58" w:name="_Ref114493324"/>
    </w:p>
    <w:p w14:paraId="222F2D99" w14:textId="1F2202E8" w:rsidR="00B372CB" w:rsidRDefault="00B372CB" w:rsidP="00E1365B">
      <w:pPr>
        <w:pStyle w:val="TF-TEXTO"/>
      </w:pPr>
      <w:r w:rsidRPr="00B372CB">
        <w:lastRenderedPageBreak/>
        <w:t>A demanda por transfusões sanguíneas é um tema debatido como um desafio à saúde pública</w:t>
      </w:r>
      <w:r w:rsidR="002C24BE">
        <w:t xml:space="preserve"> </w:t>
      </w:r>
      <w:r w:rsidR="002C24BE" w:rsidRPr="00B372CB">
        <w:t xml:space="preserve">(MESQUITA </w:t>
      </w:r>
      <w:r w:rsidR="002C24BE" w:rsidRPr="002C24BE">
        <w:rPr>
          <w:i/>
          <w:iCs/>
        </w:rPr>
        <w:t>et al</w:t>
      </w:r>
      <w:r w:rsidR="002C24BE" w:rsidRPr="00B372CB">
        <w:t>, 2021)</w:t>
      </w:r>
      <w:r w:rsidR="002C24BE">
        <w:t>.</w:t>
      </w:r>
      <w:r w:rsidRPr="00B372CB">
        <w:t xml:space="preserve"> </w:t>
      </w:r>
      <w:r w:rsidR="004647EC">
        <w:t>Nesse contexto, no</w:t>
      </w:r>
      <w:r w:rsidR="002C24BE">
        <w:t xml:space="preserve"> </w:t>
      </w:r>
      <w:r w:rsidRPr="00B372CB">
        <w:t>Brasil, a legislação regulamenta a política pública do sangue e considera as doações um ato de altruísmo e solidariedade</w:t>
      </w:r>
      <w:r w:rsidR="002C24BE">
        <w:t>, a</w:t>
      </w:r>
      <w:r>
        <w:t>ssim e</w:t>
      </w:r>
      <w:r w:rsidRPr="00B372CB">
        <w:t>ntendida como um comportamento pró-social</w:t>
      </w:r>
      <w:r w:rsidR="002C24BE">
        <w:t xml:space="preserve"> </w:t>
      </w:r>
      <w:r w:rsidR="002C24BE" w:rsidRPr="00B372CB">
        <w:t xml:space="preserve">(MESQUITA </w:t>
      </w:r>
      <w:r w:rsidR="002C24BE" w:rsidRPr="002C24BE">
        <w:rPr>
          <w:i/>
          <w:iCs/>
        </w:rPr>
        <w:t>et al</w:t>
      </w:r>
      <w:r w:rsidR="002C24BE" w:rsidRPr="00B372CB">
        <w:t>, 2021)</w:t>
      </w:r>
      <w:r>
        <w:t xml:space="preserve">. </w:t>
      </w:r>
      <w:r w:rsidR="004647EC">
        <w:t>P</w:t>
      </w:r>
      <w:r w:rsidRPr="00B372CB">
        <w:t>essoas entre 16 e 69 anos podem realizar doações de sangue, para os menores de 18 anos é necessário o consentimento dos responsáveis,</w:t>
      </w:r>
      <w:r w:rsidR="004647EC">
        <w:t xml:space="preserve"> e</w:t>
      </w:r>
      <w:r w:rsidRPr="00B372CB">
        <w:t xml:space="preserve"> entre 60 e 69 anos só poderá doar se já o tiver feito antes dos 60 anos (B</w:t>
      </w:r>
      <w:r w:rsidR="002C24BE">
        <w:t>RASIL</w:t>
      </w:r>
      <w:r w:rsidRPr="00B372CB">
        <w:t>, 2017). Além disso, é preciso pesar no mínimo 50 quilos</w:t>
      </w:r>
      <w:r w:rsidR="00905B3C">
        <w:t xml:space="preserve">, </w:t>
      </w:r>
      <w:r w:rsidRPr="00B372CB">
        <w:t>estar em bom estado de saúde</w:t>
      </w:r>
      <w:r w:rsidR="00E1365B">
        <w:t xml:space="preserve"> e </w:t>
      </w:r>
      <w:r w:rsidR="00E1365B" w:rsidRPr="00E1365B">
        <w:t>estar descansado</w:t>
      </w:r>
      <w:r w:rsidR="00E1365B">
        <w:t xml:space="preserve"> para os processos </w:t>
      </w:r>
      <w:r w:rsidR="00905B3C">
        <w:t xml:space="preserve">da doação de sangue </w:t>
      </w:r>
      <w:r w:rsidR="00E1365B">
        <w:t>que virão a ocorrer, ressaltar que</w:t>
      </w:r>
      <w:r w:rsidRPr="00B372CB">
        <w:t xml:space="preserve"> a frequência máxima de quatro doações anuais para o homem e de três doações anuais para a mulher (</w:t>
      </w:r>
      <w:r w:rsidR="002C24BE" w:rsidRPr="00B372CB">
        <w:t>B</w:t>
      </w:r>
      <w:r w:rsidR="002C24BE">
        <w:t>RASIL</w:t>
      </w:r>
      <w:r w:rsidRPr="00B372CB">
        <w:t>, 2017).</w:t>
      </w:r>
    </w:p>
    <w:p w14:paraId="0A672DB0" w14:textId="5A67B64C" w:rsidR="00E33480" w:rsidRDefault="008377AE" w:rsidP="00E33480">
      <w:pPr>
        <w:pStyle w:val="TF-TEXTO"/>
      </w:pPr>
      <w:r w:rsidRPr="008377AE">
        <w:t xml:space="preserve">O sistema de doação de sangue, segundo </w:t>
      </w:r>
      <w:r w:rsidR="00C9442E">
        <w:t>P</w:t>
      </w:r>
      <w:r w:rsidRPr="008377AE">
        <w:t xml:space="preserve">imenta </w:t>
      </w:r>
      <w:r w:rsidR="00C9442E">
        <w:t>e</w:t>
      </w:r>
      <w:r w:rsidRPr="008377AE">
        <w:t xml:space="preserve"> Souza (2020), a pandemia também teve o seu papel negativo, afastando muitos doadores, informações dadas pelo hemocentro coordenador do Estado do Rio de Janeiro (HEMORIO), em maio de 2020, o estoque de sangue seguro teve uma baixa de até 38% nas doações, esta realidade foi percebida em todo o território nacional. </w:t>
      </w:r>
      <w:r w:rsidR="00C9442E">
        <w:t>Alves (2022)</w:t>
      </w:r>
      <w:r w:rsidR="00CA3384">
        <w:t xml:space="preserve"> ainda destaca que</w:t>
      </w:r>
      <w:r w:rsidR="00C9442E">
        <w:t xml:space="preserve">, </w:t>
      </w:r>
      <w:r w:rsidRPr="008377AE">
        <w:t xml:space="preserve">a doação de sangue já é um problema sistêmico porque envolve uma série de variáveis, precisa ser realizadas dinâmicas complexas para os tomadores de decisão nas organizações que prestam o serviço de análise e distribuição do sangue aos principais hospitais. Os gestores que estão envolvidos na área da </w:t>
      </w:r>
      <w:r w:rsidR="00C9442E" w:rsidRPr="008377AE">
        <w:t>saúde</w:t>
      </w:r>
      <w:r w:rsidRPr="008377AE">
        <w:t>, enfrentam os desafios que englobam essas variáveis e que os obrigam a traçar estratégias adaptáveis e ir atrás de novas soluções (ALVES</w:t>
      </w:r>
      <w:r w:rsidR="00C9442E">
        <w:t>, 2022</w:t>
      </w:r>
      <w:r w:rsidRPr="008377AE">
        <w:t>). Dentro dos sistemas de saúde modernos, o sangue assim como seus compostos e derivados são extremamente e</w:t>
      </w:r>
      <w:r>
        <w:t>s</w:t>
      </w:r>
      <w:r w:rsidRPr="008377AE">
        <w:t>senciais para o pleno funcionamento no que se refere a atenção hematológica e transfusional (S</w:t>
      </w:r>
      <w:r w:rsidR="00656C27">
        <w:t>OUZA;</w:t>
      </w:r>
      <w:r w:rsidRPr="008377AE">
        <w:t xml:space="preserve"> S</w:t>
      </w:r>
      <w:r w:rsidR="00656C27">
        <w:t>ANTORO,</w:t>
      </w:r>
      <w:r w:rsidRPr="008377AE">
        <w:t xml:space="preserve"> 2019). Porém mesmo o processo de doação de sangue reconhecido com um ato solidário, não é uma ação recorrente na sociedade, com isso enfrenta problemas de escassez (MESQUITA </w:t>
      </w:r>
      <w:r w:rsidRPr="00C9442E">
        <w:rPr>
          <w:i/>
          <w:iCs/>
        </w:rPr>
        <w:t>et al</w:t>
      </w:r>
      <w:r w:rsidRPr="008377AE">
        <w:t>, 2021).</w:t>
      </w:r>
      <w:bookmarkEnd w:id="58"/>
    </w:p>
    <w:p w14:paraId="577286A7" w14:textId="7603EA3D" w:rsidR="00DA76B1" w:rsidRDefault="00DA76B1" w:rsidP="00DA76B1">
      <w:pPr>
        <w:pStyle w:val="Ttulo2"/>
        <w:numPr>
          <w:ilvl w:val="1"/>
          <w:numId w:val="22"/>
        </w:numPr>
      </w:pPr>
      <w:r>
        <w:t>Design Thinking</w:t>
      </w:r>
    </w:p>
    <w:p w14:paraId="52DB3965" w14:textId="77777777" w:rsidR="00317ADD" w:rsidRDefault="00CD4CBF" w:rsidP="00E33480">
      <w:pPr>
        <w:pStyle w:val="TF-TEXTO"/>
      </w:pPr>
      <w:r w:rsidRPr="74EFF2FD">
        <w:t>O Design Thinking (</w:t>
      </w:r>
      <w:r w:rsidR="00CC38E3" w:rsidRPr="74EFF2FD">
        <w:t>DT)</w:t>
      </w:r>
      <w:r w:rsidR="006F1371">
        <w:t>, segundo Moreira e Torres</w:t>
      </w:r>
      <w:r w:rsidR="002324C4">
        <w:t xml:space="preserve"> </w:t>
      </w:r>
      <w:r w:rsidR="002324C4" w:rsidRPr="005954AB">
        <w:rPr>
          <w:szCs w:val="24"/>
        </w:rPr>
        <w:t>J</w:t>
      </w:r>
      <w:r w:rsidR="002324C4">
        <w:rPr>
          <w:szCs w:val="24"/>
        </w:rPr>
        <w:t>únior</w:t>
      </w:r>
      <w:r w:rsidR="006F1371">
        <w:t xml:space="preserve"> (202</w:t>
      </w:r>
      <w:r w:rsidR="002324C4">
        <w:t>0</w:t>
      </w:r>
      <w:r w:rsidR="006F1371">
        <w:t>),</w:t>
      </w:r>
      <w:r w:rsidR="00CC38E3" w:rsidRPr="74EFF2FD">
        <w:t xml:space="preserve"> </w:t>
      </w:r>
      <w:r w:rsidR="00CC38E3">
        <w:t>diferente</w:t>
      </w:r>
      <w:r w:rsidR="00C77DD4">
        <w:t>mente</w:t>
      </w:r>
      <w:r w:rsidR="0081285F" w:rsidRPr="0081285F">
        <w:t xml:space="preserve"> de outras </w:t>
      </w:r>
      <w:r w:rsidR="006F1371">
        <w:t>metodologias na</w:t>
      </w:r>
      <w:r w:rsidR="00C77DD4">
        <w:t xml:space="preserve"> </w:t>
      </w:r>
      <w:r w:rsidR="0081285F" w:rsidRPr="0081285F">
        <w:t>construção de requisitos para seleção ou prototipação de software</w:t>
      </w:r>
      <w:r w:rsidR="00A303FA">
        <w:t>,</w:t>
      </w:r>
      <w:r w:rsidR="0081285F">
        <w:t xml:space="preserve"> ele </w:t>
      </w:r>
      <w:r w:rsidRPr="74EFF2FD">
        <w:t xml:space="preserve">se apresenta com a finalidade de auxiliar o processo de criação e inovação, tendo </w:t>
      </w:r>
      <w:r w:rsidR="00C77DD4">
        <w:t xml:space="preserve">a </w:t>
      </w:r>
      <w:r w:rsidRPr="74EFF2FD">
        <w:t>abordagem de buscar soluções de forma coletiva</w:t>
      </w:r>
      <w:r w:rsidR="00A303FA">
        <w:t xml:space="preserve">, </w:t>
      </w:r>
      <w:r w:rsidRPr="74EFF2FD">
        <w:t>colaborativa</w:t>
      </w:r>
      <w:r w:rsidR="00A303FA">
        <w:t xml:space="preserve"> e inovadora</w:t>
      </w:r>
      <w:r w:rsidR="00A303FA" w:rsidRPr="74EFF2FD">
        <w:t>.</w:t>
      </w:r>
      <w:r w:rsidR="00A303FA">
        <w:t xml:space="preserve"> A</w:t>
      </w:r>
      <w:r w:rsidRPr="74EFF2FD">
        <w:t xml:space="preserve"> metodologia </w:t>
      </w:r>
      <w:r w:rsidR="00081365">
        <w:t xml:space="preserve">busca </w:t>
      </w:r>
      <w:r w:rsidR="0081285F" w:rsidRPr="0081285F">
        <w:t>empatia de seus stakeholders</w:t>
      </w:r>
      <w:r w:rsidR="003614B0">
        <w:t>,</w:t>
      </w:r>
      <w:r w:rsidR="0081285F">
        <w:t xml:space="preserve"> </w:t>
      </w:r>
      <w:r w:rsidR="0081285F" w:rsidRPr="0081285F">
        <w:t>ou seja, as pessoas são colocadas no centro da nova solução</w:t>
      </w:r>
      <w:r w:rsidR="0081285F">
        <w:t xml:space="preserve"> </w:t>
      </w:r>
      <w:r w:rsidRPr="74EFF2FD">
        <w:t>(MOREIRA; TORRES</w:t>
      </w:r>
      <w:r w:rsidR="002324C4">
        <w:t xml:space="preserve"> </w:t>
      </w:r>
      <w:r w:rsidR="002324C4" w:rsidRPr="005954AB">
        <w:rPr>
          <w:szCs w:val="24"/>
        </w:rPr>
        <w:t>JÚNIOR</w:t>
      </w:r>
      <w:r w:rsidRPr="74EFF2FD">
        <w:t xml:space="preserve">, 2020). Para Brown (2018) e Brown (2008), o DT funciona como uma </w:t>
      </w:r>
      <w:r w:rsidRPr="74EFF2FD">
        <w:lastRenderedPageBreak/>
        <w:t>metodologia para conceber ideias</w:t>
      </w:r>
      <w:r w:rsidR="00A303FA">
        <w:t xml:space="preserve"> inovadoras de forma colaborativa</w:t>
      </w:r>
      <w:r w:rsidRPr="74EFF2FD">
        <w:t xml:space="preserve">, se baseando em necessidades reais de um usuário. </w:t>
      </w:r>
    </w:p>
    <w:p w14:paraId="768B49D8" w14:textId="4AC07182" w:rsidR="006D7BC9" w:rsidRDefault="00C77DD4" w:rsidP="00317ADD">
      <w:pPr>
        <w:pStyle w:val="TF-TEXTO"/>
      </w:pPr>
      <w:r w:rsidRPr="74EFF2FD">
        <w:t>Brown (2018)</w:t>
      </w:r>
      <w:r w:rsidR="0005295B">
        <w:t xml:space="preserve"> coloca que o DT</w:t>
      </w:r>
      <w:r>
        <w:t xml:space="preserve">, </w:t>
      </w:r>
      <w:r w:rsidR="009659EB">
        <w:t>pode</w:t>
      </w:r>
      <w:r w:rsidR="00CD4CBF" w:rsidRPr="74EFF2FD">
        <w:t xml:space="preserve"> ocorre</w:t>
      </w:r>
      <w:r w:rsidR="009659EB">
        <w:t>r</w:t>
      </w:r>
      <w:r w:rsidR="00CD4CBF" w:rsidRPr="74EFF2FD">
        <w:t xml:space="preserve"> em três etapas: a inspiração, a idealização e a implementação</w:t>
      </w:r>
      <w:r w:rsidR="00E34A93">
        <w:t>. N</w:t>
      </w:r>
      <w:r w:rsidR="00CD4CBF" w:rsidRPr="74EFF2FD">
        <w:t xml:space="preserve">a etapa de inspiração será definido o problema, </w:t>
      </w:r>
      <w:r w:rsidR="00E34A93">
        <w:t>enquanto</w:t>
      </w:r>
      <w:r w:rsidR="00E34A93" w:rsidRPr="74EFF2FD">
        <w:t xml:space="preserve"> </w:t>
      </w:r>
      <w:r w:rsidR="00CD4CBF" w:rsidRPr="74EFF2FD">
        <w:t>na etapa da idealização será realizado o desenvolvimento de ideias harmônicas para solucionar os problemas encontrados e na etapa da implementação as ideias são colocadas em prática</w:t>
      </w:r>
      <w:r w:rsidR="00E34A93">
        <w:t xml:space="preserve">. Cabe destacar, que </w:t>
      </w:r>
      <w:r w:rsidR="00CD4CBF" w:rsidRPr="74EFF2FD">
        <w:t>a implementação se baseia na prototipação</w:t>
      </w:r>
      <w:r w:rsidR="00A303FA">
        <w:t xml:space="preserve"> (BROWN, 2018)</w:t>
      </w:r>
      <w:r w:rsidR="00CD4CBF" w:rsidRPr="74EFF2FD">
        <w:t xml:space="preserve">. </w:t>
      </w:r>
      <w:r w:rsidR="009659EB">
        <w:t>A</w:t>
      </w:r>
      <w:r w:rsidR="009659EB" w:rsidRPr="74EFF2FD">
        <w:t xml:space="preserve"> prototipação </w:t>
      </w:r>
      <w:r w:rsidR="009659EB">
        <w:t>deve ser utilizada na aplicação da metodologia do DT para que</w:t>
      </w:r>
      <w:r w:rsidR="009659EB" w:rsidRPr="74EFF2FD">
        <w:t xml:space="preserve"> </w:t>
      </w:r>
      <w:r w:rsidR="009659EB">
        <w:t>as</w:t>
      </w:r>
      <w:r w:rsidR="009659EB" w:rsidRPr="74EFF2FD">
        <w:t xml:space="preserve"> ideias </w:t>
      </w:r>
      <w:r w:rsidR="009659EB">
        <w:t>sejam</w:t>
      </w:r>
      <w:r w:rsidR="009659EB" w:rsidRPr="74EFF2FD">
        <w:t xml:space="preserve"> avaliadas e </w:t>
      </w:r>
      <w:r>
        <w:t>implementadas</w:t>
      </w:r>
      <w:r w:rsidR="009659EB" w:rsidRPr="74EFF2FD">
        <w:t>, descartando as alternativas não viáveis ou invalidadas</w:t>
      </w:r>
      <w:r w:rsidR="009659EB">
        <w:t xml:space="preserve"> (</w:t>
      </w:r>
      <w:r w:rsidR="009659EB" w:rsidRPr="74EFF2FD">
        <w:t>MEDEIROS</w:t>
      </w:r>
      <w:r w:rsidR="009659EB">
        <w:t xml:space="preserve">; </w:t>
      </w:r>
      <w:r w:rsidR="009659EB" w:rsidRPr="74EFF2FD">
        <w:t>KAULING</w:t>
      </w:r>
      <w:r w:rsidR="009659EB">
        <w:t xml:space="preserve">, </w:t>
      </w:r>
      <w:r w:rsidR="009659EB" w:rsidRPr="74EFF2FD">
        <w:t>2018)</w:t>
      </w:r>
      <w:r w:rsidR="00B94CDA">
        <w:t xml:space="preserve">. </w:t>
      </w:r>
    </w:p>
    <w:p w14:paraId="5F6D325C" w14:textId="7CEF5344" w:rsidR="00A317FC" w:rsidRDefault="00A317FC" w:rsidP="001F0F30">
      <w:pPr>
        <w:pStyle w:val="TF-TEXTO"/>
      </w:pPr>
      <w:r>
        <w:t>Referente as três fases relatadas por Brown</w:t>
      </w:r>
      <w:r w:rsidR="002B42EE">
        <w:t xml:space="preserve"> (2018)</w:t>
      </w:r>
      <w:r>
        <w:t>, que compõem o DT, a</w:t>
      </w:r>
      <w:r w:rsidR="002B42EE">
        <w:t xml:space="preserve"> etapa de</w:t>
      </w:r>
      <w:r w:rsidRPr="00A317FC">
        <w:t xml:space="preserve"> inspiração é </w:t>
      </w:r>
      <w:r>
        <w:t xml:space="preserve">a </w:t>
      </w:r>
      <w:r w:rsidRPr="00A317FC">
        <w:t>fase que o</w:t>
      </w:r>
      <w:r>
        <w:t xml:space="preserve"> </w:t>
      </w:r>
      <w:r w:rsidRPr="00A317FC">
        <w:t>contexto de empresa e o consumidor são avaliados minuciosamente, para que nenhuma possível oportunidade seja deixada de lado</w:t>
      </w:r>
      <w:r w:rsidR="002B42EE">
        <w:t xml:space="preserve"> </w:t>
      </w:r>
      <w:r w:rsidR="002B42EE" w:rsidRPr="00A317FC">
        <w:t>(DUARTE FILHO, 2022; MACEDO</w:t>
      </w:r>
      <w:r w:rsidR="002B42EE">
        <w:t>;</w:t>
      </w:r>
      <w:r w:rsidR="002B42EE" w:rsidRPr="00A317FC">
        <w:t xml:space="preserve"> MIGUEL</w:t>
      </w:r>
      <w:r w:rsidR="002B42EE">
        <w:t>;</w:t>
      </w:r>
      <w:r w:rsidR="002B42EE" w:rsidRPr="00A317FC">
        <w:t xml:space="preserve"> CASAROTTO FILHO, 2015)</w:t>
      </w:r>
      <w:r w:rsidRPr="00A317FC">
        <w:t xml:space="preserve">. </w:t>
      </w:r>
      <w:r w:rsidR="00DA1E1B">
        <w:t>Já a etapa</w:t>
      </w:r>
      <w:r>
        <w:t xml:space="preserve"> de </w:t>
      </w:r>
      <w:r w:rsidRPr="00A317FC">
        <w:t xml:space="preserve">idealização são atividades de geração, desenvolvimento e teste de ideias, partindo dos problemas levantados na </w:t>
      </w:r>
      <w:r>
        <w:t>etapa</w:t>
      </w:r>
      <w:r w:rsidRPr="00A317FC">
        <w:t xml:space="preserve"> anterior, gerando ideias e conceitos, que serão convertidos rapidamente em protótipos (DUARTE FILHO, 2022; MACEDO</w:t>
      </w:r>
      <w:r w:rsidR="00E33480">
        <w:t>;</w:t>
      </w:r>
      <w:r w:rsidRPr="00A317FC">
        <w:t xml:space="preserve"> MIGUEL</w:t>
      </w:r>
      <w:r w:rsidR="00E33480">
        <w:t>;</w:t>
      </w:r>
      <w:r w:rsidRPr="00A317FC">
        <w:t xml:space="preserve"> CASAROTTO FILHO, 2015). </w:t>
      </w:r>
      <w:r w:rsidR="001F0F30">
        <w:t xml:space="preserve">A última </w:t>
      </w:r>
      <w:r w:rsidR="00DA1E1B">
        <w:t>etapa que se refere</w:t>
      </w:r>
      <w:r w:rsidR="001F0F30">
        <w:t xml:space="preserve"> </w:t>
      </w:r>
      <w:r w:rsidR="00DA1E1B">
        <w:t>a</w:t>
      </w:r>
      <w:r w:rsidR="001F0F30">
        <w:t xml:space="preserve"> implementação é o momento de produção e realização, com o objetivo de melhorar as soluções e elaborar algo mais favorável para o contexto, havendo a necessidade de testar antes e assegurar se o que foi produzido é eficiente (LUZ, 2018</w:t>
      </w:r>
      <w:r w:rsidR="00E33480">
        <w:t>;</w:t>
      </w:r>
      <w:r w:rsidR="001F0F30">
        <w:t xml:space="preserve"> IDEO, 2009).</w:t>
      </w:r>
    </w:p>
    <w:p w14:paraId="0D3E70A2" w14:textId="06A86C4D" w:rsidR="0009485F" w:rsidRDefault="0009485F" w:rsidP="00337A9D">
      <w:pPr>
        <w:pStyle w:val="TF-TEXTO"/>
        <w:ind w:firstLine="567"/>
      </w:pPr>
      <w:r w:rsidRPr="0009485F">
        <w:t>Luz (2018)</w:t>
      </w:r>
      <w:r w:rsidR="00682800">
        <w:t xml:space="preserve"> </w:t>
      </w:r>
      <w:r w:rsidR="00F01A68">
        <w:t xml:space="preserve">observa </w:t>
      </w:r>
      <w:r w:rsidR="00682800">
        <w:t>que</w:t>
      </w:r>
      <w:r>
        <w:t>,</w:t>
      </w:r>
      <w:r w:rsidRPr="0009485F">
        <w:t xml:space="preserve"> o </w:t>
      </w:r>
      <w:r>
        <w:t>D</w:t>
      </w:r>
      <w:r w:rsidRPr="0009485F">
        <w:t xml:space="preserve">T é um processo criativo que tem como conceito promover a maior conexão entre as pessoas envolvidas, utilizando a inteligência coletiva a favor do objetivo. A abordagem do DT é uma abordagem centrada no ser humano que, </w:t>
      </w:r>
      <w:r w:rsidR="00682800">
        <w:t>por meio</w:t>
      </w:r>
      <w:r w:rsidRPr="0009485F">
        <w:t xml:space="preserve"> de um processo de design não linear, busca de forma contínua a inovação (LUZ, 2018). O DT se destaca por primeiramente buscar compreender e assimilar o problema, para então, elaborar ideias e soluções que possam melhorar a vida das pessoas (LUZ, 2018). </w:t>
      </w:r>
      <w:r w:rsidR="00337A9D" w:rsidRPr="0009485F">
        <w:t>F</w:t>
      </w:r>
      <w:r w:rsidR="00337A9D">
        <w:t xml:space="preserve">erreira </w:t>
      </w:r>
      <w:r w:rsidR="00337A9D" w:rsidRPr="00B05903">
        <w:rPr>
          <w:i/>
          <w:iCs/>
        </w:rPr>
        <w:t>et al</w:t>
      </w:r>
      <w:r w:rsidR="00337A9D" w:rsidRPr="00C70433">
        <w:t>. (</w:t>
      </w:r>
      <w:r w:rsidR="00337A9D" w:rsidRPr="00B05903">
        <w:t>2022</w:t>
      </w:r>
      <w:r w:rsidR="00337A9D">
        <w:t xml:space="preserve">) e </w:t>
      </w:r>
      <w:r w:rsidR="00337A9D" w:rsidRPr="0009485F">
        <w:t>C</w:t>
      </w:r>
      <w:r w:rsidR="00337A9D">
        <w:t xml:space="preserve">ardon e </w:t>
      </w:r>
      <w:r w:rsidR="00337A9D" w:rsidRPr="00E33480">
        <w:rPr>
          <w:color w:val="000000" w:themeColor="text1"/>
          <w:szCs w:val="24"/>
        </w:rPr>
        <w:t>L</w:t>
      </w:r>
      <w:r w:rsidR="00337A9D">
        <w:rPr>
          <w:color w:val="000000" w:themeColor="text1"/>
          <w:szCs w:val="24"/>
        </w:rPr>
        <w:t>eonard (</w:t>
      </w:r>
      <w:r w:rsidR="00337A9D" w:rsidRPr="0009485F">
        <w:t xml:space="preserve">2010) </w:t>
      </w:r>
      <w:r w:rsidR="00F01A68">
        <w:t xml:space="preserve">ainda </w:t>
      </w:r>
      <w:r w:rsidR="00337A9D" w:rsidRPr="0009485F">
        <w:t>menciona</w:t>
      </w:r>
      <w:r w:rsidR="00337A9D">
        <w:t>m que</w:t>
      </w:r>
      <w:r w:rsidR="00337A9D" w:rsidRPr="0009485F">
        <w:t xml:space="preserve"> o DT </w:t>
      </w:r>
      <w:r w:rsidR="00337A9D">
        <w:t xml:space="preserve">é </w:t>
      </w:r>
      <w:r w:rsidR="00337A9D" w:rsidRPr="0009485F">
        <w:t>uma ferramenta útil, que aplica o pensamento crítico e criativo para compreender, visualizar e descrever os problemas complexos ou mal estruturados, e em seguida, desenvolver abordagens práticas para resolvê-los</w:t>
      </w:r>
      <w:r w:rsidR="00337A9D">
        <w:t>.</w:t>
      </w:r>
    </w:p>
    <w:p w14:paraId="5A9DFA35" w14:textId="64BB023C" w:rsidR="00DA76B1" w:rsidRDefault="00DA76B1" w:rsidP="00DA76B1">
      <w:pPr>
        <w:pStyle w:val="Ttulo2"/>
        <w:numPr>
          <w:ilvl w:val="1"/>
          <w:numId w:val="22"/>
        </w:numPr>
      </w:pPr>
      <w:bookmarkStart w:id="59" w:name="_Ref114493417"/>
      <w:r>
        <w:t>desing de interface e Material Design</w:t>
      </w:r>
      <w:bookmarkEnd w:id="59"/>
    </w:p>
    <w:p w14:paraId="73B8DBDB" w14:textId="77777777" w:rsidR="00353F9B" w:rsidRDefault="00353F9B" w:rsidP="00353F9B">
      <w:pPr>
        <w:pStyle w:val="TF-TEXTO"/>
      </w:pPr>
      <w:r>
        <w:t>O</w:t>
      </w:r>
      <w:r w:rsidRPr="7B953216">
        <w:t xml:space="preserve"> design de interface compõe tudo o que há no sistema que as pessoas entram em contato seja física, conceitualmente ou perceptiva, e que proporcione a melhor experiencia do usuário ao utilizar o determinado sistema</w:t>
      </w:r>
      <w:r>
        <w:t xml:space="preserve"> (</w:t>
      </w:r>
      <w:r w:rsidRPr="7B953216">
        <w:t xml:space="preserve">DINIZ </w:t>
      </w:r>
      <w:r w:rsidRPr="7B953216">
        <w:rPr>
          <w:i/>
          <w:iCs/>
        </w:rPr>
        <w:t>et al.</w:t>
      </w:r>
      <w:r>
        <w:t xml:space="preserve">, </w:t>
      </w:r>
      <w:r w:rsidRPr="7B953216">
        <w:t>2020)</w:t>
      </w:r>
      <w:r>
        <w:t xml:space="preserve">; </w:t>
      </w:r>
      <w:r w:rsidRPr="7B953216">
        <w:t>BENYON</w:t>
      </w:r>
      <w:r>
        <w:t xml:space="preserve">, </w:t>
      </w:r>
      <w:r w:rsidRPr="7B953216">
        <w:t xml:space="preserve">2011). </w:t>
      </w:r>
      <w:r>
        <w:t xml:space="preserve">Já para </w:t>
      </w:r>
      <w:r w:rsidRPr="7B953216">
        <w:t>Porto</w:t>
      </w:r>
      <w:r>
        <w:t>,</w:t>
      </w:r>
      <w:r w:rsidRPr="7B953216">
        <w:t xml:space="preserve"> </w:t>
      </w:r>
      <w:r w:rsidRPr="7B953216">
        <w:lastRenderedPageBreak/>
        <w:t>Barbosa</w:t>
      </w:r>
      <w:r>
        <w:t xml:space="preserve"> e</w:t>
      </w:r>
      <w:r w:rsidRPr="7B953216">
        <w:t xml:space="preserve"> Wangenheim</w:t>
      </w:r>
      <w:r>
        <w:t xml:space="preserve"> (</w:t>
      </w:r>
      <w:r w:rsidRPr="7B953216">
        <w:t>2018</w:t>
      </w:r>
      <w:r>
        <w:t xml:space="preserve">) e </w:t>
      </w:r>
      <w:r w:rsidRPr="7B953216">
        <w:t>Nielsen</w:t>
      </w:r>
      <w:r>
        <w:t xml:space="preserve"> (</w:t>
      </w:r>
      <w:r w:rsidRPr="7B953216">
        <w:t>1993)</w:t>
      </w:r>
      <w:r>
        <w:t>, o</w:t>
      </w:r>
      <w:r w:rsidRPr="7B953216">
        <w:t xml:space="preserve"> design de interface visa potencializar a usabilidade e a experiência do usuário, tornando a interação do usuário eficiente, efetiva e satisfatória</w:t>
      </w:r>
      <w:r>
        <w:t xml:space="preserve">. </w:t>
      </w:r>
    </w:p>
    <w:p w14:paraId="15D74318" w14:textId="77777777" w:rsidR="00353F9B" w:rsidRDefault="00353F9B" w:rsidP="00353F9B">
      <w:pPr>
        <w:pStyle w:val="TF-TEXTO"/>
      </w:pPr>
      <w:r w:rsidRPr="007F7355">
        <w:t>Atualmente a tecnologia de apoio à assistência em saúde está se tornado mais popular, por</w:t>
      </w:r>
      <w:r>
        <w:t>é</w:t>
      </w:r>
      <w:r w:rsidRPr="007F7355">
        <w:t xml:space="preserve">m nem sempre o requisito de </w:t>
      </w:r>
      <w:r>
        <w:t xml:space="preserve">design de interface </w:t>
      </w:r>
      <w:r w:rsidRPr="007F7355">
        <w:t xml:space="preserve">tem sido valorizado nas etapas de avaliação de </w:t>
      </w:r>
      <w:r>
        <w:t>aplicativo</w:t>
      </w:r>
      <w:r w:rsidRPr="007F7355">
        <w:t xml:space="preserve"> e projeto</w:t>
      </w:r>
      <w:r>
        <w:t xml:space="preserve"> </w:t>
      </w:r>
      <w:r w:rsidRPr="007F7355">
        <w:t xml:space="preserve">(GASPAR </w:t>
      </w:r>
      <w:r w:rsidRPr="003E19D0">
        <w:rPr>
          <w:i/>
          <w:iCs/>
        </w:rPr>
        <w:t>et al</w:t>
      </w:r>
      <w:r>
        <w:t>.</w:t>
      </w:r>
      <w:r w:rsidRPr="007F7355">
        <w:t xml:space="preserve">, 2022). Um </w:t>
      </w:r>
      <w:r>
        <w:t>aplicativo</w:t>
      </w:r>
      <w:r w:rsidRPr="007F7355">
        <w:t xml:space="preserve"> além de ser funcional deve ter uma boa usabilidade e comunicabilidade, que são os principais requisitos para a construção de um sistema digital (GASPAR </w:t>
      </w:r>
      <w:r w:rsidRPr="003E19D0">
        <w:rPr>
          <w:i/>
          <w:iCs/>
        </w:rPr>
        <w:t>et al</w:t>
      </w:r>
      <w:r>
        <w:t>.</w:t>
      </w:r>
      <w:r w:rsidRPr="007F7355">
        <w:t xml:space="preserve">, 2022; NIELSEN, 1994).  </w:t>
      </w:r>
      <w:r>
        <w:t>Para</w:t>
      </w:r>
      <w:r w:rsidRPr="007F7355">
        <w:t xml:space="preserve"> Vasconcelos</w:t>
      </w:r>
      <w:r>
        <w:t xml:space="preserve"> (</w:t>
      </w:r>
      <w:r w:rsidRPr="007F7355">
        <w:t>2021</w:t>
      </w:r>
      <w:r>
        <w:t xml:space="preserve">) e </w:t>
      </w:r>
      <w:r w:rsidRPr="007F7355">
        <w:t>Si</w:t>
      </w:r>
      <w:r>
        <w:t>l</w:t>
      </w:r>
      <w:r w:rsidRPr="007F7355">
        <w:t>vino</w:t>
      </w:r>
      <w:r>
        <w:t xml:space="preserve"> e</w:t>
      </w:r>
      <w:r w:rsidRPr="007F7355">
        <w:t xml:space="preserve"> Abrahão</w:t>
      </w:r>
      <w:r>
        <w:t xml:space="preserve"> (</w:t>
      </w:r>
      <w:r w:rsidRPr="007F7355">
        <w:t>2003)</w:t>
      </w:r>
      <w:r>
        <w:t xml:space="preserve">, </w:t>
      </w:r>
      <w:r w:rsidRPr="007F7355">
        <w:t>a usabilidade, aferida pelos critérios ergonômicos e de funcionalidade, indica</w:t>
      </w:r>
      <w:r>
        <w:t>m</w:t>
      </w:r>
      <w:r w:rsidRPr="007F7355">
        <w:t xml:space="preserve"> o grau de facilidade que a página oferece ao ser acessada. Se a usabilidade for aplicada de forma correta, ela pode contribuir para aprimorar a interação do usuário com o ambiente informacional</w:t>
      </w:r>
      <w:r>
        <w:t>, melhorando o design das interfaces desenvolvidas e seu uso</w:t>
      </w:r>
      <w:r w:rsidRPr="007F7355">
        <w:t xml:space="preserve"> (VASCONCELOS, 2021; S</w:t>
      </w:r>
      <w:r>
        <w:t>IL</w:t>
      </w:r>
      <w:r w:rsidRPr="007F7355">
        <w:t>VINO</w:t>
      </w:r>
      <w:r>
        <w:t>;</w:t>
      </w:r>
      <w:r w:rsidRPr="007F7355">
        <w:t xml:space="preserve"> ABRAHÃO, 2003).</w:t>
      </w:r>
    </w:p>
    <w:p w14:paraId="7E359DCC" w14:textId="77777777" w:rsidR="00353F9B" w:rsidRDefault="00353F9B" w:rsidP="00353F9B">
      <w:pPr>
        <w:pStyle w:val="TF-TEXTO"/>
      </w:pPr>
      <w:r w:rsidRPr="7B953216">
        <w:t>Google (2017) complementa que o design de interface com uma boa usabilidade pode ser orientado por guias de estilo, como o Material Design</w:t>
      </w:r>
      <w:r>
        <w:t xml:space="preserve"> (MD)</w:t>
      </w:r>
      <w:r w:rsidRPr="7B953216">
        <w:t>, que é voltado ao design de interface para aplicativos Android. Um guia de estilo auxilia a prevenir problemas de usabilidade, pelo fato de manter a consistência entre designs para a mesma plataforma (PORTO; BARBOSA; WANGENHEIM, 2018).</w:t>
      </w:r>
      <w:r>
        <w:t xml:space="preserve"> Segundo Oliveira (2022), o MD foi desenvolvido p</w:t>
      </w:r>
      <w:r w:rsidRPr="005C11C6">
        <w:t xml:space="preserve">ara melhorar a </w:t>
      </w:r>
      <w:r>
        <w:t>i</w:t>
      </w:r>
      <w:r w:rsidRPr="005C11C6">
        <w:t>nteratividade humano-computador e tornar a experiência mais intuitiva</w:t>
      </w:r>
      <w:r>
        <w:t xml:space="preserve">. </w:t>
      </w:r>
    </w:p>
    <w:p w14:paraId="66974186" w14:textId="09568B26" w:rsidR="005131A3" w:rsidRDefault="00353F9B" w:rsidP="00353F9B">
      <w:pPr>
        <w:pStyle w:val="TF-TEXTO"/>
      </w:pPr>
      <w:r>
        <w:t xml:space="preserve">O MD </w:t>
      </w:r>
      <w:r w:rsidRPr="005C11C6">
        <w:t xml:space="preserve">é um sistema adaptável que contempla diretrizes, componentes e ferramentas que suportam as melhores práticas de design de interface do usuário (OLIVEIRA, 2022). O </w:t>
      </w:r>
      <w:r>
        <w:t>MD</w:t>
      </w:r>
      <w:r w:rsidRPr="005C11C6">
        <w:t xml:space="preserve"> tem seu código-fonte aberto e simplifica a colaboração entre designers e desenvolvedores, além de auxiliar equipes a criarem produtos visualmente bonitos rapidamente e iterações de alta qualidade para Android, iOS, Flutter e Web (OLIVEIRA, 2022).</w:t>
      </w:r>
      <w:r>
        <w:t xml:space="preserve"> </w:t>
      </w:r>
      <w:r w:rsidRPr="00621E4B">
        <w:t>O Material Design adapta-se ao tamanho de tela e mantém elementos de forma consistente em qualquer dispositivo acessado (MATERIAL DESIGN, 2022).</w:t>
      </w:r>
      <w:r>
        <w:t xml:space="preserve"> </w:t>
      </w:r>
      <w:r w:rsidRPr="00621E4B">
        <w:t xml:space="preserve">Os elementos do sistema responsivo são formados por colunas, margens e os </w:t>
      </w:r>
      <w:r w:rsidRPr="00621E4B">
        <w:rPr>
          <w:i/>
          <w:iCs/>
        </w:rPr>
        <w:t>gutters</w:t>
      </w:r>
      <w:r w:rsidRPr="00621E4B">
        <w:t>, que é o espaço entre as colunas e é responsável em auxiliar a separação de conteúdo</w:t>
      </w:r>
      <w:r>
        <w:t xml:space="preserve"> </w:t>
      </w:r>
      <w:r w:rsidRPr="00621E4B">
        <w:t>(MATERIAL DESIGN, 2022</w:t>
      </w:r>
      <w:r>
        <w:t>).</w:t>
      </w:r>
    </w:p>
    <w:p w14:paraId="0577F503" w14:textId="61F81A61" w:rsidR="004C143E" w:rsidRPr="00E45A85" w:rsidRDefault="00336CC0" w:rsidP="004B6B1D">
      <w:pPr>
        <w:pStyle w:val="TF-refernciasbibliogrficasTTULO"/>
        <w:rPr>
          <w:lang w:val="en-US"/>
        </w:rPr>
      </w:pPr>
      <w:r w:rsidRPr="00E45A85">
        <w:rPr>
          <w:lang w:val="en-US"/>
        </w:rPr>
        <w:lastRenderedPageBreak/>
        <w:t>Referências</w:t>
      </w:r>
    </w:p>
    <w:p w14:paraId="2AD914DC" w14:textId="392683EB" w:rsidR="00693420" w:rsidRDefault="004C143E" w:rsidP="0058465B">
      <w:pPr>
        <w:rPr>
          <w:color w:val="000000" w:themeColor="text1"/>
        </w:rPr>
      </w:pPr>
      <w:r w:rsidRPr="00E45A85">
        <w:rPr>
          <w:color w:val="000000" w:themeColor="text1"/>
          <w:lang w:val="en-US"/>
        </w:rPr>
        <w:t xml:space="preserve">ALDAMIZ-ECHEVARRIA, C; AGUIRRE-GARCIA M. S. Behavior model for blood donors and marketing strategies to retain and attract them. </w:t>
      </w:r>
      <w:r w:rsidRPr="009659EB">
        <w:rPr>
          <w:b/>
          <w:bCs/>
          <w:color w:val="000000" w:themeColor="text1"/>
        </w:rPr>
        <w:t>Rev</w:t>
      </w:r>
      <w:r w:rsidR="009659EB" w:rsidRPr="009659EB">
        <w:rPr>
          <w:b/>
          <w:bCs/>
          <w:color w:val="000000" w:themeColor="text1"/>
        </w:rPr>
        <w:t>ista</w:t>
      </w:r>
      <w:r w:rsidRPr="009659EB">
        <w:rPr>
          <w:b/>
          <w:bCs/>
          <w:color w:val="000000" w:themeColor="text1"/>
        </w:rPr>
        <w:t xml:space="preserve"> Latino-Am. Enfermagem</w:t>
      </w:r>
      <w:r w:rsidRPr="005954AB">
        <w:rPr>
          <w:color w:val="000000" w:themeColor="text1"/>
        </w:rPr>
        <w:t xml:space="preserve">, p.467-475. </w:t>
      </w:r>
      <w:r w:rsidR="004C4C3C">
        <w:rPr>
          <w:color w:val="000000" w:themeColor="text1"/>
        </w:rPr>
        <w:t>m</w:t>
      </w:r>
      <w:r w:rsidRPr="005954AB">
        <w:rPr>
          <w:color w:val="000000" w:themeColor="text1"/>
        </w:rPr>
        <w:t>a</w:t>
      </w:r>
      <w:r w:rsidR="00FF2172">
        <w:rPr>
          <w:color w:val="000000" w:themeColor="text1"/>
        </w:rPr>
        <w:t>io</w:t>
      </w:r>
      <w:r w:rsidRPr="005954AB">
        <w:rPr>
          <w:color w:val="000000" w:themeColor="text1"/>
        </w:rPr>
        <w:t>, 2014.</w:t>
      </w:r>
    </w:p>
    <w:p w14:paraId="159FAB23" w14:textId="77777777" w:rsidR="00693420" w:rsidRPr="005954AB" w:rsidRDefault="00693420" w:rsidP="0068121E">
      <w:pPr>
        <w:rPr>
          <w:color w:val="000000" w:themeColor="text1"/>
        </w:rPr>
      </w:pPr>
    </w:p>
    <w:p w14:paraId="3592B4CF" w14:textId="77777777" w:rsidR="007F147C" w:rsidRDefault="0068121E" w:rsidP="0058465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ALVES, Ana Luísa da Silva. </w:t>
      </w:r>
      <w:r w:rsidRPr="0068121E">
        <w:rPr>
          <w:b/>
          <w:bCs/>
          <w:color w:val="000000" w:themeColor="text1"/>
          <w:szCs w:val="24"/>
        </w:rPr>
        <w:t>Proposição de estratégias para captação de doadores de sangue baseado em uma modelagem em Dinâmica de Sistemas (DS)</w:t>
      </w:r>
      <w:r w:rsidRPr="005954AB">
        <w:rPr>
          <w:color w:val="000000" w:themeColor="text1"/>
          <w:szCs w:val="24"/>
        </w:rPr>
        <w:t>. 2022. 116 f. Trabalho de Conclusão de Curso (Graduação em Engenharia de Produção) - Universidade Federal Fluminense, Niterói, 2022</w:t>
      </w:r>
      <w:r w:rsidR="00E0498B">
        <w:rPr>
          <w:color w:val="000000" w:themeColor="text1"/>
          <w:szCs w:val="24"/>
        </w:rPr>
        <w:t>.</w:t>
      </w:r>
    </w:p>
    <w:p w14:paraId="3DB743C5" w14:textId="6A562C8A" w:rsidR="007F147C" w:rsidRPr="00E45A85" w:rsidRDefault="00E0498B" w:rsidP="007F147C">
      <w:pPr>
        <w:pStyle w:val="TF-refernciasITEM"/>
        <w:rPr>
          <w:lang w:val="en-US"/>
        </w:rPr>
      </w:pPr>
      <w:r>
        <w:t xml:space="preserve">BENYON, D. </w:t>
      </w:r>
      <w:r w:rsidRPr="00E06FCC">
        <w:rPr>
          <w:b/>
          <w:bCs/>
        </w:rPr>
        <w:t>Interação Humano-Computador</w:t>
      </w:r>
      <w:r>
        <w:t xml:space="preserve">. </w:t>
      </w:r>
      <w:r w:rsidRPr="00E45A85">
        <w:rPr>
          <w:lang w:val="en-US"/>
        </w:rPr>
        <w:t>Pearson Prentice Hall, 2011.</w:t>
      </w:r>
    </w:p>
    <w:p w14:paraId="2EE86ADF" w14:textId="30534069" w:rsidR="00B553EC" w:rsidRPr="00E45A85" w:rsidRDefault="00E16272" w:rsidP="008D2847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  <w:lang w:val="en-US"/>
        </w:rPr>
      </w:pPr>
      <w:r w:rsidRPr="00E45A85">
        <w:rPr>
          <w:lang w:val="en-US"/>
        </w:rPr>
        <w:t xml:space="preserve">BRASIL, Agência. </w:t>
      </w:r>
      <w:r w:rsidRPr="00E06FCC">
        <w:rPr>
          <w:b/>
          <w:bCs/>
        </w:rPr>
        <w:t>Doação de sangue</w:t>
      </w:r>
      <w:r w:rsidRPr="00E16272">
        <w:t xml:space="preserve">: 1,8% da população brasileira doa sangue; meta </w:t>
      </w:r>
      <w:r w:rsidR="00181E5D">
        <w:t xml:space="preserve">da OMS </w:t>
      </w:r>
      <w:r w:rsidRPr="00E16272">
        <w:t>é</w:t>
      </w:r>
      <w:r w:rsidR="00181E5D">
        <w:t xml:space="preserve"> </w:t>
      </w:r>
      <w:r w:rsidRPr="00E16272">
        <w:t>3%</w:t>
      </w:r>
      <w:r w:rsidR="00181E5D">
        <w:t xml:space="preserve">, </w:t>
      </w:r>
      <w:r w:rsidR="00181E5D" w:rsidRPr="00181E5D">
        <w:rPr>
          <w:color w:val="000000" w:themeColor="text1"/>
          <w:szCs w:val="24"/>
        </w:rPr>
        <w:t>Brasília</w:t>
      </w:r>
      <w:r w:rsidR="00181E5D">
        <w:rPr>
          <w:color w:val="000000" w:themeColor="text1"/>
          <w:szCs w:val="24"/>
        </w:rPr>
        <w:t xml:space="preserve"> (DF)</w:t>
      </w:r>
      <w:r w:rsidR="00181E5D">
        <w:t>,</w:t>
      </w:r>
      <w:r w:rsidR="0058465B">
        <w:t xml:space="preserve"> </w:t>
      </w:r>
      <w:r>
        <w:t>2017.</w:t>
      </w:r>
      <w:r w:rsidR="0058465B">
        <w:t xml:space="preserve"> </w:t>
      </w:r>
      <w:r w:rsidRPr="005954AB">
        <w:rPr>
          <w:color w:val="000000" w:themeColor="text1"/>
          <w:szCs w:val="24"/>
        </w:rPr>
        <w:t>Disponível</w:t>
      </w:r>
      <w:r w:rsidR="0058465B">
        <w:rPr>
          <w:color w:val="000000" w:themeColor="text1"/>
          <w:szCs w:val="24"/>
        </w:rPr>
        <w:t xml:space="preserve"> </w:t>
      </w:r>
      <w:r w:rsidRPr="005954AB">
        <w:rPr>
          <w:color w:val="000000" w:themeColor="text1"/>
          <w:szCs w:val="24"/>
        </w:rPr>
        <w:t>em:</w:t>
      </w:r>
      <w:r w:rsidR="00181E5D">
        <w:rPr>
          <w:color w:val="000000" w:themeColor="text1"/>
          <w:szCs w:val="24"/>
        </w:rPr>
        <w:t xml:space="preserve"> </w:t>
      </w:r>
      <w:hyperlink r:id="rId15" w:history="1">
        <w:r w:rsidR="0058465B" w:rsidRPr="0058465B">
          <w:rPr>
            <w:rStyle w:val="Hyperlink"/>
            <w:noProof w:val="0"/>
            <w:color w:val="000000" w:themeColor="text1"/>
          </w:rPr>
          <w:t>https://agenciabrasil.ebc.com.br/geral/noticia/2017-06/doacao-de-sangue-18-da-populacao-brasileira-doa-sangue-meta-da-oms-e-3</w:t>
        </w:r>
      </w:hyperlink>
      <w:r>
        <w:t xml:space="preserve">. </w:t>
      </w:r>
      <w:r w:rsidRPr="00E45A85">
        <w:rPr>
          <w:color w:val="000000" w:themeColor="text1"/>
          <w:szCs w:val="24"/>
          <w:lang w:val="en-US"/>
        </w:rPr>
        <w:t>Acesso em: 16 nov. 2022.</w:t>
      </w:r>
    </w:p>
    <w:p w14:paraId="3AFE86C5" w14:textId="77777777" w:rsidR="00181E5D" w:rsidRPr="00E45A85" w:rsidRDefault="00181E5D" w:rsidP="00E16272">
      <w:pPr>
        <w:pStyle w:val="TF-TEXTO"/>
        <w:spacing w:before="0" w:after="240" w:line="240" w:lineRule="auto"/>
        <w:ind w:firstLine="0"/>
        <w:rPr>
          <w:color w:val="000000" w:themeColor="text1"/>
          <w:szCs w:val="24"/>
          <w:lang w:val="en-US"/>
        </w:rPr>
      </w:pPr>
    </w:p>
    <w:p w14:paraId="5A5CB1B9" w14:textId="574FE3F1" w:rsidR="007F147C" w:rsidRPr="00E45A85" w:rsidRDefault="00336CC0" w:rsidP="00E16272">
      <w:pPr>
        <w:pStyle w:val="TF-TEXTO"/>
        <w:spacing w:before="0" w:after="240" w:line="240" w:lineRule="auto"/>
        <w:ind w:firstLine="0"/>
        <w:rPr>
          <w:color w:val="000000" w:themeColor="text1"/>
          <w:szCs w:val="24"/>
          <w:lang w:val="en-US"/>
        </w:rPr>
      </w:pPr>
      <w:r w:rsidRPr="00E45A85">
        <w:rPr>
          <w:color w:val="000000" w:themeColor="text1"/>
          <w:shd w:val="clear" w:color="auto" w:fill="FFFFFF"/>
          <w:lang w:val="en-US"/>
        </w:rPr>
        <w:t>BROWN, T. Design thinking</w:t>
      </w:r>
      <w:r w:rsidRPr="00E45A85">
        <w:rPr>
          <w:b/>
          <w:color w:val="000000" w:themeColor="text1"/>
          <w:shd w:val="clear" w:color="auto" w:fill="FFFFFF"/>
          <w:lang w:val="en-US"/>
        </w:rPr>
        <w:t>. Harvard Business Review</w:t>
      </w:r>
      <w:r w:rsidRPr="00E45A85">
        <w:rPr>
          <w:color w:val="000000" w:themeColor="text1"/>
          <w:shd w:val="clear" w:color="auto" w:fill="FFFFFF"/>
          <w:lang w:val="en-US"/>
        </w:rPr>
        <w:t>, Brighton, v. 86, no. 6, p. 84 92, jun. 2008.</w:t>
      </w:r>
    </w:p>
    <w:p w14:paraId="43612732" w14:textId="77777777" w:rsidR="007F147C" w:rsidRDefault="00336CC0" w:rsidP="007F147C">
      <w:pPr>
        <w:pStyle w:val="TF-refernciasITEM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>BROWN, T. </w:t>
      </w:r>
      <w:r w:rsidRPr="005954AB">
        <w:rPr>
          <w:b/>
          <w:color w:val="000000" w:themeColor="text1"/>
          <w:shd w:val="clear" w:color="auto" w:fill="FFFFFF"/>
        </w:rPr>
        <w:t>Design Thinking</w:t>
      </w:r>
      <w:r w:rsidRPr="005954AB">
        <w:rPr>
          <w:color w:val="000000" w:themeColor="text1"/>
          <w:shd w:val="clear" w:color="auto" w:fill="FFFFFF"/>
        </w:rPr>
        <w:t>: uma metodologia poderosa para decretar o fim das velhas ideias. 2. ed. Rio de Janeiro: Alta Books, 2018. 272 p.</w:t>
      </w:r>
    </w:p>
    <w:p w14:paraId="63349F0B" w14:textId="77777777" w:rsidR="007F147C" w:rsidRPr="00E45A85" w:rsidRDefault="00336CC0" w:rsidP="00D00F2B">
      <w:pPr>
        <w:pStyle w:val="TF-refernciasITEM"/>
        <w:rPr>
          <w:color w:val="000000" w:themeColor="text1"/>
          <w:szCs w:val="24"/>
          <w:lang w:val="en-US"/>
        </w:rPr>
      </w:pPr>
      <w:r w:rsidRPr="005954AB">
        <w:rPr>
          <w:color w:val="000000" w:themeColor="text1"/>
        </w:rPr>
        <w:t>CAPECCE, Isabelle Bezerra; NASCIMENTO, A. de A</w:t>
      </w:r>
      <w:r w:rsidR="009659EB">
        <w:rPr>
          <w:color w:val="000000" w:themeColor="text1"/>
        </w:rPr>
        <w:t>.</w:t>
      </w:r>
      <w:r w:rsidR="00053578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 xml:space="preserve">D. Doação de Sangue. </w:t>
      </w:r>
      <w:r w:rsidRPr="00E45A85">
        <w:rPr>
          <w:b/>
          <w:bCs/>
          <w:color w:val="000000" w:themeColor="text1"/>
          <w:lang w:val="en-US"/>
        </w:rPr>
        <w:t>Convenit Internacional</w:t>
      </w:r>
      <w:r w:rsidRPr="00E45A85">
        <w:rPr>
          <w:color w:val="000000" w:themeColor="text1"/>
          <w:lang w:val="en-US"/>
        </w:rPr>
        <w:t>,</w:t>
      </w:r>
      <w:r w:rsidR="00240200" w:rsidRPr="00E45A85">
        <w:rPr>
          <w:color w:val="000000" w:themeColor="text1"/>
          <w:lang w:val="en-US"/>
        </w:rPr>
        <w:t xml:space="preserve"> São Paulo,</w:t>
      </w:r>
      <w:r w:rsidRPr="00E45A85">
        <w:rPr>
          <w:color w:val="000000" w:themeColor="text1"/>
          <w:lang w:val="en-US"/>
        </w:rPr>
        <w:t xml:space="preserve"> v. 31, </w:t>
      </w:r>
      <w:r w:rsidR="00240200" w:rsidRPr="00E45A85">
        <w:rPr>
          <w:color w:val="000000" w:themeColor="text1"/>
          <w:lang w:val="en-US"/>
        </w:rPr>
        <w:t>p.101-111,</w:t>
      </w:r>
      <w:r w:rsidR="00240200" w:rsidRPr="00E45A85" w:rsidDel="00240200">
        <w:rPr>
          <w:color w:val="000000" w:themeColor="text1"/>
          <w:lang w:val="en-US"/>
        </w:rPr>
        <w:t xml:space="preserve"> </w:t>
      </w:r>
      <w:r w:rsidR="00240200" w:rsidRPr="00E45A85">
        <w:rPr>
          <w:color w:val="000000" w:themeColor="text1"/>
          <w:lang w:val="en-US"/>
        </w:rPr>
        <w:t>set.</w:t>
      </w:r>
      <w:r w:rsidRPr="00E45A85">
        <w:rPr>
          <w:color w:val="000000" w:themeColor="text1"/>
          <w:lang w:val="en-US"/>
        </w:rPr>
        <w:t xml:space="preserve"> 2019.</w:t>
      </w:r>
    </w:p>
    <w:p w14:paraId="17D1B9F3" w14:textId="54632D49" w:rsidR="00C2555E" w:rsidRDefault="00C2555E" w:rsidP="00D00F2B">
      <w:pPr>
        <w:pStyle w:val="TF-refernciasITEM"/>
        <w:rPr>
          <w:color w:val="000000" w:themeColor="text1"/>
          <w:szCs w:val="24"/>
        </w:rPr>
      </w:pPr>
      <w:r w:rsidRPr="00E45A85">
        <w:rPr>
          <w:color w:val="000000" w:themeColor="text1"/>
          <w:szCs w:val="24"/>
          <w:lang w:val="en-US"/>
        </w:rPr>
        <w:t xml:space="preserve">CARDON, E. C.; LEONARD, S. Unleashing design: Planning and the art of battle command. </w:t>
      </w:r>
      <w:r w:rsidRPr="00C2555E">
        <w:rPr>
          <w:b/>
          <w:bCs/>
          <w:color w:val="000000" w:themeColor="text1"/>
          <w:szCs w:val="24"/>
        </w:rPr>
        <w:t>Military Review</w:t>
      </w:r>
      <w:r w:rsidRPr="00C2555E">
        <w:rPr>
          <w:color w:val="000000" w:themeColor="text1"/>
          <w:szCs w:val="24"/>
        </w:rPr>
        <w:t>, v. 90, n; 2, p. 2-12, 2010.</w:t>
      </w:r>
    </w:p>
    <w:p w14:paraId="62433284" w14:textId="31A72A7E" w:rsidR="004B6B1D" w:rsidRDefault="00D00F2B" w:rsidP="00D00F2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CAVALCANTE, Renato Belsser Alves. </w:t>
      </w:r>
      <w:r w:rsidRPr="00D00F2B">
        <w:rPr>
          <w:b/>
          <w:bCs/>
          <w:color w:val="000000" w:themeColor="text1"/>
          <w:szCs w:val="24"/>
        </w:rPr>
        <w:t xml:space="preserve">Revisão bibliográfica das características </w:t>
      </w:r>
      <w:proofErr w:type="gramStart"/>
      <w:r w:rsidRPr="00D00F2B">
        <w:rPr>
          <w:b/>
          <w:bCs/>
          <w:color w:val="000000" w:themeColor="text1"/>
          <w:szCs w:val="24"/>
        </w:rPr>
        <w:t>sócio demográficas</w:t>
      </w:r>
      <w:proofErr w:type="gramEnd"/>
      <w:r w:rsidRPr="00D00F2B">
        <w:rPr>
          <w:b/>
          <w:bCs/>
          <w:color w:val="000000" w:themeColor="text1"/>
          <w:szCs w:val="24"/>
        </w:rPr>
        <w:t xml:space="preserve"> dos doadores de sangue</w:t>
      </w:r>
      <w:r w:rsidRPr="005954AB">
        <w:rPr>
          <w:color w:val="000000" w:themeColor="text1"/>
          <w:szCs w:val="24"/>
        </w:rPr>
        <w:t>. 2022. 28f. Trabalho de Conclusão de Curso (Graduação em Farmácia), Departamento de Farmácia, Universidade Federal do Rio Grande do Norte, Natal, 2022.</w:t>
      </w:r>
    </w:p>
    <w:p w14:paraId="446ED138" w14:textId="77777777" w:rsidR="00C54681" w:rsidRDefault="00E86D7E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 w:rsidRPr="00E86D7E">
        <w:rPr>
          <w:color w:val="000000" w:themeColor="text1"/>
          <w:szCs w:val="24"/>
        </w:rPr>
        <w:t xml:space="preserve">CUNHA, C. S. </w:t>
      </w:r>
      <w:r w:rsidRPr="00E86D7E">
        <w:rPr>
          <w:i/>
          <w:iCs/>
          <w:color w:val="000000" w:themeColor="text1"/>
          <w:szCs w:val="24"/>
        </w:rPr>
        <w:t>et al</w:t>
      </w:r>
      <w:r w:rsidRPr="00E86D7E">
        <w:rPr>
          <w:color w:val="000000" w:themeColor="text1"/>
          <w:szCs w:val="24"/>
        </w:rPr>
        <w:t xml:space="preserve">. </w:t>
      </w:r>
      <w:r w:rsidR="009659EB" w:rsidRPr="00E86D7E">
        <w:rPr>
          <w:color w:val="000000" w:themeColor="text1"/>
          <w:szCs w:val="24"/>
        </w:rPr>
        <w:t xml:space="preserve">Transfusão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s</w:t>
      </w:r>
      <w:r w:rsidR="009659EB" w:rsidRPr="00E86D7E">
        <w:rPr>
          <w:color w:val="000000" w:themeColor="text1"/>
          <w:szCs w:val="24"/>
        </w:rPr>
        <w:t xml:space="preserve">angue </w:t>
      </w:r>
      <w:r w:rsidR="009659EB">
        <w:rPr>
          <w:color w:val="000000" w:themeColor="text1"/>
          <w:szCs w:val="24"/>
        </w:rPr>
        <w:t>n</w:t>
      </w:r>
      <w:r w:rsidR="009659EB" w:rsidRPr="00E86D7E">
        <w:rPr>
          <w:color w:val="000000" w:themeColor="text1"/>
          <w:szCs w:val="24"/>
        </w:rPr>
        <w:t xml:space="preserve">o Brasil </w:t>
      </w:r>
      <w:r w:rsidR="009659EB">
        <w:rPr>
          <w:color w:val="000000" w:themeColor="text1"/>
          <w:szCs w:val="24"/>
        </w:rPr>
        <w:t>e</w:t>
      </w:r>
      <w:r w:rsidR="009659EB" w:rsidRPr="00E86D7E">
        <w:rPr>
          <w:color w:val="000000" w:themeColor="text1"/>
          <w:szCs w:val="24"/>
        </w:rPr>
        <w:t xml:space="preserve">m </w:t>
      </w:r>
      <w:r w:rsidR="009659EB">
        <w:rPr>
          <w:color w:val="000000" w:themeColor="text1"/>
          <w:szCs w:val="24"/>
        </w:rPr>
        <w:t>t</w:t>
      </w:r>
      <w:r w:rsidR="009659EB" w:rsidRPr="00E86D7E">
        <w:rPr>
          <w:color w:val="000000" w:themeColor="text1"/>
          <w:szCs w:val="24"/>
        </w:rPr>
        <w:t xml:space="preserve">empos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andemia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or </w:t>
      </w:r>
      <w:r w:rsidRPr="00E86D7E">
        <w:rPr>
          <w:color w:val="000000" w:themeColor="text1"/>
          <w:szCs w:val="24"/>
        </w:rPr>
        <w:t>C</w:t>
      </w:r>
      <w:r w:rsidR="009659EB">
        <w:rPr>
          <w:color w:val="000000" w:themeColor="text1"/>
          <w:szCs w:val="24"/>
        </w:rPr>
        <w:t>ovid</w:t>
      </w:r>
      <w:r w:rsidRPr="00E86D7E">
        <w:rPr>
          <w:color w:val="000000" w:themeColor="text1"/>
          <w:szCs w:val="24"/>
        </w:rPr>
        <w:t xml:space="preserve">-19. </w:t>
      </w:r>
      <w:r w:rsidRPr="009659EB">
        <w:rPr>
          <w:b/>
          <w:bCs/>
          <w:color w:val="000000" w:themeColor="text1"/>
          <w:szCs w:val="24"/>
        </w:rPr>
        <w:t>Hematology, Transfusion and Cell Therapy</w:t>
      </w:r>
      <w:r w:rsidRPr="00E86D7E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v.42, p. 561,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nov. 2020.</w:t>
      </w:r>
    </w:p>
    <w:p w14:paraId="712BFF6C" w14:textId="299C54CE" w:rsidR="004B6B1D" w:rsidRPr="005954AB" w:rsidRDefault="004B6B1D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DINIZ, Luciana Mara Freitas </w:t>
      </w:r>
      <w:r>
        <w:rPr>
          <w:i/>
          <w:iCs/>
          <w:color w:val="000000" w:themeColor="text1"/>
          <w:szCs w:val="24"/>
        </w:rPr>
        <w:t>et al</w:t>
      </w:r>
      <w:r>
        <w:rPr>
          <w:color w:val="000000" w:themeColor="text1"/>
          <w:szCs w:val="24"/>
        </w:rPr>
        <w:t>. Aprendizado Baseado em Projetos em IHC (presencial e remoto): prototipação segundo as heurísticas de Nielsen. </w:t>
      </w:r>
      <w:r>
        <w:rPr>
          <w:rStyle w:val="nfase"/>
          <w:color w:val="000000" w:themeColor="text1"/>
          <w:szCs w:val="24"/>
        </w:rPr>
        <w:t>In</w:t>
      </w:r>
      <w:r>
        <w:rPr>
          <w:color w:val="000000" w:themeColor="text1"/>
          <w:szCs w:val="24"/>
        </w:rPr>
        <w:t>: WORKSHOP SOBRE EDUCAÇÃO EM IHC - SIMPÓSIO BRASILEIRO DE FATORES HUMANOS EM SISTEMAS COMPUTACIONAIS (IHC), 19</w:t>
      </w:r>
      <w:proofErr w:type="gramStart"/>
      <w:r>
        <w:rPr>
          <w:color w:val="000000" w:themeColor="text1"/>
          <w:szCs w:val="24"/>
        </w:rPr>
        <w:t>. ,</w:t>
      </w:r>
      <w:proofErr w:type="gramEnd"/>
      <w:r>
        <w:rPr>
          <w:color w:val="000000" w:themeColor="text1"/>
          <w:szCs w:val="24"/>
        </w:rPr>
        <w:t xml:space="preserve"> 2020, Evento Online. </w:t>
      </w:r>
      <w:r>
        <w:rPr>
          <w:rStyle w:val="Forte"/>
          <w:color w:val="000000" w:themeColor="text1"/>
          <w:szCs w:val="24"/>
        </w:rPr>
        <w:t>Anais</w:t>
      </w:r>
      <w:r>
        <w:rPr>
          <w:color w:val="000000" w:themeColor="text1"/>
          <w:szCs w:val="24"/>
        </w:rPr>
        <w:t> [...]. Porto Alegre: Sociedade Brasileira de Computação, 2020. p. 13-18.</w:t>
      </w:r>
    </w:p>
    <w:p w14:paraId="6C87E0A6" w14:textId="71E1C58D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C637DD">
        <w:rPr>
          <w:color w:val="000000" w:themeColor="text1"/>
          <w:szCs w:val="24"/>
        </w:rPr>
        <w:t xml:space="preserve">DUARTE FILHO, José Carlos da Silva. </w:t>
      </w:r>
      <w:r w:rsidRPr="00E06FCC">
        <w:rPr>
          <w:b/>
          <w:bCs/>
          <w:color w:val="000000" w:themeColor="text1"/>
          <w:szCs w:val="24"/>
        </w:rPr>
        <w:t>User Journey Blueprint</w:t>
      </w:r>
      <w:r w:rsidRPr="00C637DD">
        <w:rPr>
          <w:color w:val="000000" w:themeColor="text1"/>
          <w:szCs w:val="24"/>
        </w:rPr>
        <w:t xml:space="preserve"> </w:t>
      </w:r>
      <w:r w:rsidRPr="00E06FCC">
        <w:rPr>
          <w:b/>
          <w:bCs/>
          <w:color w:val="000000" w:themeColor="text1"/>
          <w:szCs w:val="24"/>
        </w:rPr>
        <w:t>(UJB)</w:t>
      </w:r>
      <w:r w:rsidRPr="00C637DD">
        <w:rPr>
          <w:color w:val="000000" w:themeColor="text1"/>
          <w:szCs w:val="24"/>
        </w:rPr>
        <w:t>: uma técnica de Design Thinking para a especificação de cenários em projetos de desenvolvimento de software. 2022. 206 f. Dissertação (Mestrado em Informática) - Universidade Federal do Amazonas, Manaus (AM), 2022.</w:t>
      </w:r>
    </w:p>
    <w:p w14:paraId="7D6495B9" w14:textId="77777777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2BA9D752" w14:textId="64DE83DF" w:rsidR="00B05903" w:rsidRDefault="00B05903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B05903">
        <w:rPr>
          <w:color w:val="000000" w:themeColor="text1"/>
          <w:szCs w:val="24"/>
        </w:rPr>
        <w:t xml:space="preserve">FERREIRA, Emily Nascimento Souza </w:t>
      </w:r>
      <w:r w:rsidRPr="00B05903">
        <w:rPr>
          <w:i/>
          <w:iCs/>
          <w:color w:val="000000" w:themeColor="text1"/>
          <w:szCs w:val="24"/>
        </w:rPr>
        <w:t>et al</w:t>
      </w:r>
      <w:r w:rsidRPr="00B05903">
        <w:rPr>
          <w:color w:val="000000" w:themeColor="text1"/>
          <w:szCs w:val="24"/>
        </w:rPr>
        <w:t xml:space="preserve">. </w:t>
      </w:r>
      <w:r w:rsidRPr="00E06FCC">
        <w:rPr>
          <w:b/>
          <w:bCs/>
          <w:color w:val="000000" w:themeColor="text1"/>
          <w:szCs w:val="24"/>
        </w:rPr>
        <w:t>O uso do design thinking no processo de prototipagem de um aplicativo para coleta seletiva</w:t>
      </w:r>
      <w:r w:rsidRPr="00B05903">
        <w:rPr>
          <w:color w:val="000000" w:themeColor="text1"/>
          <w:szCs w:val="24"/>
        </w:rPr>
        <w:t>. Trabalho de Conclusão de Curso, Universidade Católica do Salvador. 2022.</w:t>
      </w:r>
    </w:p>
    <w:p w14:paraId="4775DCAD" w14:textId="77777777" w:rsidR="00E06FCC" w:rsidRDefault="00E06FCC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43CCB551" w14:textId="0F9FAA73" w:rsidR="00B05903" w:rsidRDefault="007F7355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7F7355">
        <w:rPr>
          <w:color w:val="000000" w:themeColor="text1"/>
          <w:szCs w:val="24"/>
        </w:rPr>
        <w:t>G</w:t>
      </w:r>
      <w:r>
        <w:rPr>
          <w:color w:val="000000" w:themeColor="text1"/>
          <w:szCs w:val="24"/>
        </w:rPr>
        <w:t>ASPAR</w:t>
      </w:r>
      <w:r w:rsidRPr="007F7355">
        <w:rPr>
          <w:color w:val="000000" w:themeColor="text1"/>
          <w:szCs w:val="24"/>
        </w:rPr>
        <w:t xml:space="preserve">, J. </w:t>
      </w:r>
      <w:r w:rsidRPr="007F7355">
        <w:rPr>
          <w:i/>
          <w:iCs/>
          <w:color w:val="000000" w:themeColor="text1"/>
          <w:szCs w:val="24"/>
        </w:rPr>
        <w:t>et al</w:t>
      </w:r>
      <w:r w:rsidRPr="007F7355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CB0F21">
        <w:rPr>
          <w:color w:val="000000" w:themeColor="text1"/>
          <w:szCs w:val="24"/>
        </w:rPr>
        <w:t xml:space="preserve">Avaliação de usabilidade do aplicativo Preemie Care. </w:t>
      </w:r>
      <w:r w:rsidRPr="00CB0F21">
        <w:rPr>
          <w:b/>
          <w:bCs/>
          <w:color w:val="000000" w:themeColor="text1"/>
          <w:szCs w:val="24"/>
        </w:rPr>
        <w:t xml:space="preserve">Revista </w:t>
      </w:r>
      <w:r w:rsidRPr="00E06FCC">
        <w:rPr>
          <w:b/>
          <w:bCs/>
          <w:color w:val="000000" w:themeColor="text1"/>
          <w:szCs w:val="24"/>
        </w:rPr>
        <w:t>de Saúde Digital e Tecnologias Educacionais</w:t>
      </w:r>
      <w:r w:rsidRPr="007F7355">
        <w:rPr>
          <w:color w:val="000000" w:themeColor="text1"/>
          <w:szCs w:val="24"/>
        </w:rPr>
        <w:t xml:space="preserve"> [online], volume 7, n. 1. Editor responsável: Luiz </w:t>
      </w:r>
      <w:r w:rsidRPr="007F7355">
        <w:rPr>
          <w:color w:val="000000" w:themeColor="text1"/>
          <w:szCs w:val="24"/>
        </w:rPr>
        <w:lastRenderedPageBreak/>
        <w:t>Roberto de Oliveira. Fortaleza, fluxo contínuo, p.135-148. jun. 2022. Disponível em: http://periodicos.ufc.br/resdite/index. Acesso em</w:t>
      </w:r>
      <w:r>
        <w:rPr>
          <w:color w:val="000000" w:themeColor="text1"/>
          <w:szCs w:val="24"/>
        </w:rPr>
        <w:t xml:space="preserve">: </w:t>
      </w:r>
      <w:r w:rsidRPr="007F7355">
        <w:rPr>
          <w:color w:val="000000" w:themeColor="text1"/>
          <w:szCs w:val="24"/>
        </w:rPr>
        <w:t>21</w:t>
      </w:r>
      <w:r>
        <w:rPr>
          <w:color w:val="000000" w:themeColor="text1"/>
          <w:szCs w:val="24"/>
        </w:rPr>
        <w:t xml:space="preserve"> nov. </w:t>
      </w:r>
      <w:r w:rsidRPr="007F7355">
        <w:rPr>
          <w:color w:val="000000" w:themeColor="text1"/>
          <w:szCs w:val="24"/>
        </w:rPr>
        <w:t>2022.</w:t>
      </w:r>
    </w:p>
    <w:p w14:paraId="69FC838C" w14:textId="77777777" w:rsidR="007F7355" w:rsidRDefault="007F7355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48F499A6" w14:textId="03F85C60" w:rsidR="00336CC0" w:rsidRDefault="00336CC0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E45A85">
        <w:rPr>
          <w:color w:val="000000" w:themeColor="text1"/>
          <w:szCs w:val="24"/>
          <w:lang w:val="en-US"/>
        </w:rPr>
        <w:t xml:space="preserve">GOOGLE. </w:t>
      </w:r>
      <w:r w:rsidRPr="00E45A85">
        <w:rPr>
          <w:b/>
          <w:color w:val="000000" w:themeColor="text1"/>
          <w:szCs w:val="24"/>
          <w:lang w:val="en-US"/>
        </w:rPr>
        <w:t>Introduction - Material Design</w:t>
      </w:r>
      <w:r w:rsidRPr="00E45A85">
        <w:rPr>
          <w:color w:val="000000" w:themeColor="text1"/>
          <w:szCs w:val="24"/>
          <w:lang w:val="en-US"/>
        </w:rPr>
        <w:t xml:space="preserve">. [s.1.], 2017. </w:t>
      </w:r>
      <w:r w:rsidRPr="005954AB">
        <w:rPr>
          <w:color w:val="000000" w:themeColor="text1"/>
          <w:szCs w:val="24"/>
        </w:rPr>
        <w:t xml:space="preserve">Disponível em: </w:t>
      </w:r>
      <w:hyperlink r:id="rId16" w:anchor="introduction-principles">
        <w:r w:rsidRPr="005954AB">
          <w:rPr>
            <w:color w:val="000000" w:themeColor="text1"/>
            <w:szCs w:val="24"/>
            <w:u w:val="single"/>
          </w:rPr>
          <w:t>https://material.io/design#introduction-principles</w:t>
        </w:r>
      </w:hyperlink>
      <w:r w:rsidRPr="005954AB">
        <w:rPr>
          <w:color w:val="000000" w:themeColor="text1"/>
          <w:szCs w:val="24"/>
        </w:rPr>
        <w:t>. Acesso em: 21 set. 2022.</w:t>
      </w:r>
    </w:p>
    <w:p w14:paraId="0E49D084" w14:textId="77777777" w:rsidR="00E33480" w:rsidRDefault="00E33480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18E1EEBE" w14:textId="36CC89A3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  <w:r w:rsidRPr="00C637DD">
        <w:rPr>
          <w:szCs w:val="24"/>
        </w:rPr>
        <w:t xml:space="preserve">IDEO. </w:t>
      </w:r>
      <w:r w:rsidRPr="00CB0F21">
        <w:rPr>
          <w:b/>
          <w:bCs/>
          <w:szCs w:val="24"/>
        </w:rPr>
        <w:t>Human Centered Design Toolkit</w:t>
      </w:r>
      <w:r w:rsidR="00CB0F21">
        <w:rPr>
          <w:szCs w:val="24"/>
        </w:rPr>
        <w:t xml:space="preserve">. </w:t>
      </w:r>
      <w:r w:rsidR="00CB0F21" w:rsidRPr="00CB0F21">
        <w:rPr>
          <w:szCs w:val="24"/>
        </w:rPr>
        <w:t>[s.1.</w:t>
      </w:r>
      <w:proofErr w:type="gramStart"/>
      <w:r w:rsidR="00CB0F21" w:rsidRPr="00CB0F21">
        <w:rPr>
          <w:szCs w:val="24"/>
        </w:rPr>
        <w:t xml:space="preserve">], </w:t>
      </w:r>
      <w:r w:rsidRPr="00C637DD">
        <w:rPr>
          <w:szCs w:val="24"/>
        </w:rPr>
        <w:t xml:space="preserve"> 2009</w:t>
      </w:r>
      <w:proofErr w:type="gramEnd"/>
      <w:r w:rsidRPr="00C637DD">
        <w:rPr>
          <w:szCs w:val="24"/>
        </w:rPr>
        <w:t xml:space="preserve">. Disponível em: </w:t>
      </w:r>
      <w:hyperlink r:id="rId17" w:history="1">
        <w:r w:rsidRPr="00C637DD">
          <w:rPr>
            <w:rStyle w:val="Hyperlink"/>
            <w:noProof w:val="0"/>
            <w:color w:val="000000" w:themeColor="text1"/>
            <w:szCs w:val="24"/>
          </w:rPr>
          <w:t>https://www.ideo.com/post/design-kit</w:t>
        </w:r>
      </w:hyperlink>
      <w:r>
        <w:rPr>
          <w:color w:val="000000" w:themeColor="text1"/>
          <w:szCs w:val="24"/>
        </w:rPr>
        <w:t>.</w:t>
      </w:r>
      <w:r>
        <w:rPr>
          <w:szCs w:val="24"/>
        </w:rPr>
        <w:t xml:space="preserve"> </w:t>
      </w:r>
      <w:r w:rsidRPr="005954AB">
        <w:rPr>
          <w:color w:val="000000" w:themeColor="text1"/>
          <w:szCs w:val="24"/>
        </w:rPr>
        <w:t xml:space="preserve">Acesso em: </w:t>
      </w:r>
      <w:r>
        <w:rPr>
          <w:color w:val="000000" w:themeColor="text1"/>
          <w:szCs w:val="24"/>
        </w:rPr>
        <w:t>18</w:t>
      </w:r>
      <w:r w:rsidRPr="005954A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nov</w:t>
      </w:r>
      <w:r w:rsidRPr="005954AB">
        <w:rPr>
          <w:color w:val="000000" w:themeColor="text1"/>
          <w:szCs w:val="24"/>
        </w:rPr>
        <w:t>. 2022.</w:t>
      </w:r>
    </w:p>
    <w:p w14:paraId="7F494810" w14:textId="77777777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</w:p>
    <w:p w14:paraId="51410031" w14:textId="03E8E691" w:rsidR="00B05903" w:rsidRDefault="00B05903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  <w:r w:rsidRPr="00B05903">
        <w:rPr>
          <w:szCs w:val="24"/>
        </w:rPr>
        <w:t xml:space="preserve">LUZ, F. G. da. </w:t>
      </w:r>
      <w:r w:rsidRPr="00E06FCC">
        <w:rPr>
          <w:b/>
          <w:bCs/>
          <w:szCs w:val="24"/>
        </w:rPr>
        <w:t>Empreendedorismo e design thinking</w:t>
      </w:r>
      <w:r w:rsidRPr="00B05903">
        <w:rPr>
          <w:szCs w:val="24"/>
        </w:rPr>
        <w:t>: um estudo sobre a articulação da etapa inicial dos processos de design thinking com as etapas iniciais de novos empreendimentos. 2018. 129 f. Dissertação (Mestrado em Design) – Programa de Pós-Graduação em Design, Universidade do Vale do Rio dos Sinos, Porto Alegre, 2018.</w:t>
      </w:r>
    </w:p>
    <w:p w14:paraId="5DB500B4" w14:textId="77777777" w:rsidR="00C637DD" w:rsidRPr="005954AB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</w:p>
    <w:p w14:paraId="022A04F4" w14:textId="064F6CB7" w:rsidR="004F408A" w:rsidRDefault="004F408A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1B69C4">
        <w:rPr>
          <w:szCs w:val="24"/>
        </w:rPr>
        <w:t xml:space="preserve">MACEDO, M. A.; MIGUEL, P. A. C.; </w:t>
      </w:r>
      <w:r w:rsidRPr="00C637DD">
        <w:rPr>
          <w:szCs w:val="24"/>
        </w:rPr>
        <w:t>C</w:t>
      </w:r>
      <w:r>
        <w:rPr>
          <w:szCs w:val="24"/>
        </w:rPr>
        <w:t>ASAROTTO</w:t>
      </w:r>
      <w:r w:rsidRPr="001B69C4">
        <w:rPr>
          <w:szCs w:val="24"/>
        </w:rPr>
        <w:t xml:space="preserve"> FILHO, N. A Caracterização do Design Thinking como um Modelo de Inovação. </w:t>
      </w:r>
      <w:r w:rsidRPr="001B69C4">
        <w:rPr>
          <w:b/>
          <w:bCs/>
          <w:szCs w:val="24"/>
        </w:rPr>
        <w:t>RAI Revista de Administração e Inovação</w:t>
      </w:r>
      <w:r w:rsidRPr="001B69C4">
        <w:rPr>
          <w:szCs w:val="24"/>
        </w:rPr>
        <w:t>, v. 12, n. 3, p. 157–182, 1 jul. 2015</w:t>
      </w:r>
      <w:r w:rsidR="00C637DD" w:rsidRPr="00C637DD">
        <w:rPr>
          <w:szCs w:val="24"/>
        </w:rPr>
        <w:t>.</w:t>
      </w:r>
    </w:p>
    <w:p w14:paraId="300A5870" w14:textId="77777777" w:rsidR="00F01A68" w:rsidRDefault="00F01A68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17792000" w14:textId="01DAE661" w:rsidR="00B553EC" w:rsidRDefault="00B553EC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E45A85">
        <w:rPr>
          <w:szCs w:val="24"/>
          <w:lang w:val="en-US"/>
        </w:rPr>
        <w:t xml:space="preserve">MATERIAL DESIGN. </w:t>
      </w:r>
      <w:r w:rsidRPr="00E45A85">
        <w:rPr>
          <w:b/>
          <w:bCs/>
          <w:szCs w:val="24"/>
          <w:lang w:val="en-US"/>
        </w:rPr>
        <w:t>Material Design</w:t>
      </w:r>
      <w:r w:rsidRPr="00E45A85">
        <w:rPr>
          <w:szCs w:val="24"/>
          <w:lang w:val="en-US"/>
        </w:rPr>
        <w:t xml:space="preserve">. Responsive layout grid, 2022. </w:t>
      </w:r>
      <w:r w:rsidRPr="004837B3">
        <w:rPr>
          <w:szCs w:val="24"/>
        </w:rPr>
        <w:t>Disponível em:</w:t>
      </w:r>
      <w:r w:rsidRPr="00621E4B">
        <w:t xml:space="preserve"> </w:t>
      </w:r>
      <w:hyperlink r:id="rId18" w:anchor="columns-gutters-and-ma" w:history="1">
        <w:r w:rsidRPr="00621E4B">
          <w:rPr>
            <w:rStyle w:val="Hyperlink"/>
            <w:noProof w:val="0"/>
            <w:color w:val="000000" w:themeColor="text1"/>
            <w:szCs w:val="24"/>
          </w:rPr>
          <w:t>https://material.io/design/layout/responsive-layout-grid.html#columns-gutters-and-ma</w:t>
        </w:r>
      </w:hyperlink>
      <w:r w:rsidRPr="00621E4B">
        <w:rPr>
          <w:color w:val="000000" w:themeColor="text1"/>
          <w:szCs w:val="24"/>
        </w:rPr>
        <w:t>.</w:t>
      </w:r>
      <w:r>
        <w:rPr>
          <w:szCs w:val="24"/>
        </w:rPr>
        <w:t xml:space="preserve"> </w:t>
      </w:r>
      <w:r w:rsidRPr="004837B3">
        <w:rPr>
          <w:szCs w:val="24"/>
        </w:rPr>
        <w:t xml:space="preserve">Acesso em: </w:t>
      </w:r>
      <w:r>
        <w:rPr>
          <w:szCs w:val="24"/>
        </w:rPr>
        <w:t>27</w:t>
      </w:r>
      <w:r w:rsidRPr="004837B3">
        <w:rPr>
          <w:szCs w:val="24"/>
        </w:rPr>
        <w:t xml:space="preserve"> </w:t>
      </w:r>
      <w:r>
        <w:rPr>
          <w:szCs w:val="24"/>
        </w:rPr>
        <w:t>nov</w:t>
      </w:r>
      <w:r w:rsidRPr="004837B3">
        <w:rPr>
          <w:szCs w:val="24"/>
        </w:rPr>
        <w:t>. 2022</w:t>
      </w:r>
      <w:r>
        <w:rPr>
          <w:szCs w:val="24"/>
        </w:rPr>
        <w:t>.</w:t>
      </w:r>
    </w:p>
    <w:p w14:paraId="655B49E4" w14:textId="77777777" w:rsidR="00B553EC" w:rsidRDefault="00B553EC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0187CF3B" w14:textId="2558AA15" w:rsidR="00B9495F" w:rsidRDefault="00336CC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5954AB">
        <w:rPr>
          <w:szCs w:val="24"/>
        </w:rPr>
        <w:t xml:space="preserve">MEDEIROS, Alessandra Olisia; KAULING, Graziela Brunhari. </w:t>
      </w:r>
      <w:r w:rsidRPr="005954AB">
        <w:rPr>
          <w:b/>
          <w:bCs/>
          <w:szCs w:val="24"/>
        </w:rPr>
        <w:t>A utilização do Design Thinking em Empresas de moda</w:t>
      </w:r>
      <w:r w:rsidRPr="005954AB">
        <w:rPr>
          <w:szCs w:val="24"/>
        </w:rPr>
        <w:t>: uma proposta de modelo. 2018. 18 f. TCC (Graduação) - Curso de Design de Moda, O Instituto Federal de Educação Ciência e Tecnologia de Santa Catarina, Araranguá, 2018.</w:t>
      </w:r>
    </w:p>
    <w:p w14:paraId="1554FBD7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3AAD1A4D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693420">
        <w:rPr>
          <w:szCs w:val="24"/>
        </w:rPr>
        <w:t xml:space="preserve">MESQUITA, Nanci Felix </w:t>
      </w:r>
      <w:r w:rsidRPr="00693420">
        <w:rPr>
          <w:i/>
          <w:iCs/>
          <w:szCs w:val="24"/>
        </w:rPr>
        <w:t>et al</w:t>
      </w:r>
      <w:r w:rsidRPr="00693420">
        <w:rPr>
          <w:szCs w:val="24"/>
        </w:rPr>
        <w:t xml:space="preserve">. Dificuldades e estratégias relacionadas com a doação de sangue em um serviço de hemoterapia. </w:t>
      </w:r>
      <w:r w:rsidRPr="00E06FCC">
        <w:rPr>
          <w:b/>
          <w:bCs/>
          <w:szCs w:val="24"/>
        </w:rPr>
        <w:t>Revista RENE</w:t>
      </w:r>
      <w:r w:rsidRPr="00693420">
        <w:rPr>
          <w:szCs w:val="24"/>
        </w:rPr>
        <w:t>: Revista da Rede de Enfermagem do Nordeste. Vol. 22, e70830 (2021), p. 1-9, 2021.</w:t>
      </w:r>
    </w:p>
    <w:p w14:paraId="53D2D562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2203932E" w14:textId="1DD6C867" w:rsidR="000C73B6" w:rsidRPr="00693420" w:rsidRDefault="00B9495F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5954AB">
        <w:rPr>
          <w:color w:val="000000" w:themeColor="text1"/>
          <w:szCs w:val="24"/>
        </w:rPr>
        <w:t xml:space="preserve">MINISTÉRIO DA SAÚDE. </w:t>
      </w:r>
      <w:r w:rsidRPr="00053578">
        <w:rPr>
          <w:b/>
          <w:bCs/>
          <w:color w:val="000000" w:themeColor="text1"/>
          <w:szCs w:val="24"/>
        </w:rPr>
        <w:t>Manual de Orientações para Promoção da Doação Voluntária de Sangue</w:t>
      </w:r>
      <w:r w:rsidRPr="005954AB">
        <w:rPr>
          <w:color w:val="000000" w:themeColor="text1"/>
          <w:szCs w:val="24"/>
        </w:rPr>
        <w:t>. Secretaria de Atenção à Saúde,</w:t>
      </w:r>
      <w:r>
        <w:rPr>
          <w:color w:val="000000" w:themeColor="text1"/>
          <w:szCs w:val="24"/>
        </w:rPr>
        <w:t xml:space="preserve"> [s.1.], </w:t>
      </w:r>
      <w:r w:rsidRPr="005954AB">
        <w:rPr>
          <w:color w:val="000000" w:themeColor="text1"/>
          <w:szCs w:val="24"/>
        </w:rPr>
        <w:t>2015.</w:t>
      </w:r>
      <w:r>
        <w:rPr>
          <w:color w:val="000000" w:themeColor="text1"/>
          <w:szCs w:val="24"/>
        </w:rPr>
        <w:t xml:space="preserve"> </w:t>
      </w:r>
      <w:r>
        <w:t xml:space="preserve">Disponível em: </w:t>
      </w:r>
      <w:hyperlink r:id="rId19" w:history="1">
        <w:r w:rsidRPr="00B9495F">
          <w:rPr>
            <w:rStyle w:val="Hyperlink"/>
            <w:noProof w:val="0"/>
            <w:color w:val="000000" w:themeColor="text1"/>
          </w:rPr>
          <w:t>https://bvsms.saude.gov.br/bvs/publicacoes/manual_orientacoes_promocao_doacao_voluntaria_sangue.pdf</w:t>
        </w:r>
      </w:hyperlink>
      <w:r>
        <w:t>. Acesso em: 03 out</w:t>
      </w:r>
      <w:r w:rsidR="009659EB">
        <w:t>.</w:t>
      </w:r>
      <w:r>
        <w:t xml:space="preserve"> 2022.</w:t>
      </w:r>
    </w:p>
    <w:p w14:paraId="6E7DD45D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4654D2CE" w14:textId="5A50F2C2" w:rsidR="0057428D" w:rsidRPr="00E45A85" w:rsidRDefault="00A87C74" w:rsidP="00CB0F21">
      <w:pPr>
        <w:pStyle w:val="TF-TEXTO"/>
        <w:spacing w:after="240" w:line="240" w:lineRule="auto"/>
        <w:ind w:firstLine="0"/>
        <w:jc w:val="left"/>
        <w:rPr>
          <w:szCs w:val="24"/>
          <w:lang w:val="en-US"/>
        </w:rPr>
      </w:pPr>
      <w:r w:rsidRPr="005954AB">
        <w:rPr>
          <w:szCs w:val="24"/>
        </w:rPr>
        <w:t>MOREIRA, Wendell Tadeu; TORRES JÚNIOR, Alvair Silveira. Um estudo sobre design thinking como ferramenta na especificação de requisitos de software.</w:t>
      </w:r>
      <w:r w:rsidR="009659EB">
        <w:rPr>
          <w:szCs w:val="24"/>
        </w:rPr>
        <w:t xml:space="preserve"> </w:t>
      </w:r>
      <w:r w:rsidR="00245DA9" w:rsidRPr="005954AB">
        <w:rPr>
          <w:i/>
          <w:iCs/>
          <w:szCs w:val="24"/>
        </w:rPr>
        <w:t>In</w:t>
      </w:r>
      <w:r w:rsidR="00245DA9" w:rsidRPr="005954AB">
        <w:rPr>
          <w:szCs w:val="24"/>
        </w:rPr>
        <w:t xml:space="preserve">: </w:t>
      </w:r>
      <w:r w:rsidR="009659EB" w:rsidRPr="005954AB">
        <w:rPr>
          <w:szCs w:val="24"/>
        </w:rPr>
        <w:t>ENCONTRO DOS MESTRADOS PROFISSIONAIS DE ADMINISTRAÇÃO (EMPRAD</w:t>
      </w:r>
      <w:r w:rsidR="00245DA9" w:rsidRPr="005954AB">
        <w:rPr>
          <w:szCs w:val="24"/>
        </w:rPr>
        <w:t xml:space="preserve">), </w:t>
      </w:r>
      <w:r w:rsidRPr="005954AB">
        <w:rPr>
          <w:szCs w:val="24"/>
        </w:rPr>
        <w:t>2020,</w:t>
      </w:r>
      <w:r w:rsidR="00245DA9" w:rsidRPr="005954AB">
        <w:rPr>
          <w:szCs w:val="24"/>
        </w:rPr>
        <w:t xml:space="preserve"> São Paulo. </w:t>
      </w:r>
      <w:r w:rsidRPr="00E45A85">
        <w:rPr>
          <w:b/>
          <w:bCs/>
          <w:szCs w:val="24"/>
          <w:lang w:val="en-US"/>
        </w:rPr>
        <w:t>Anais</w:t>
      </w:r>
      <w:r w:rsidR="009659EB" w:rsidRPr="00E45A85">
        <w:rPr>
          <w:b/>
          <w:bCs/>
          <w:szCs w:val="24"/>
          <w:lang w:val="en-US"/>
        </w:rPr>
        <w:t xml:space="preserve"> [</w:t>
      </w:r>
      <w:r w:rsidRPr="00E45A85">
        <w:rPr>
          <w:b/>
          <w:bCs/>
          <w:szCs w:val="24"/>
          <w:lang w:val="en-US"/>
        </w:rPr>
        <w:t>.</w:t>
      </w:r>
      <w:r w:rsidR="00245DA9" w:rsidRPr="00E45A85">
        <w:rPr>
          <w:b/>
          <w:bCs/>
          <w:szCs w:val="24"/>
          <w:lang w:val="en-US"/>
        </w:rPr>
        <w:t>.</w:t>
      </w:r>
      <w:r w:rsidRPr="00E45A85">
        <w:rPr>
          <w:b/>
          <w:bCs/>
          <w:szCs w:val="24"/>
          <w:lang w:val="en-US"/>
        </w:rPr>
        <w:t>.</w:t>
      </w:r>
      <w:r w:rsidR="009659EB" w:rsidRPr="00E45A85">
        <w:rPr>
          <w:b/>
          <w:bCs/>
          <w:szCs w:val="24"/>
          <w:lang w:val="en-US"/>
        </w:rPr>
        <w:t>]</w:t>
      </w:r>
      <w:r w:rsidR="009659EB" w:rsidRPr="00E45A85">
        <w:rPr>
          <w:szCs w:val="24"/>
          <w:lang w:val="en-US"/>
        </w:rPr>
        <w:t>.</w:t>
      </w:r>
      <w:r w:rsidRPr="00E45A85">
        <w:rPr>
          <w:szCs w:val="24"/>
          <w:lang w:val="en-US"/>
        </w:rPr>
        <w:t xml:space="preserve"> São Paulo: EAD/FEA/USP, 2020. 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067F0D70" w14:textId="77777777" w:rsidR="006E5CCA" w:rsidRPr="00E45A85" w:rsidRDefault="006E5CCA" w:rsidP="00CB0F21">
      <w:pPr>
        <w:pStyle w:val="TF-TEXTO"/>
        <w:spacing w:after="240" w:line="240" w:lineRule="auto"/>
        <w:ind w:firstLine="0"/>
        <w:jc w:val="left"/>
        <w:rPr>
          <w:szCs w:val="24"/>
          <w:lang w:val="en-US"/>
        </w:rPr>
      </w:pPr>
    </w:p>
    <w:p w14:paraId="17303EFA" w14:textId="118069CA" w:rsidR="007F7355" w:rsidRPr="00E45A85" w:rsidRDefault="007F7355" w:rsidP="00CB0F21">
      <w:pPr>
        <w:pStyle w:val="TF-TEXTO"/>
        <w:spacing w:after="240" w:line="240" w:lineRule="auto"/>
        <w:ind w:firstLine="0"/>
        <w:jc w:val="left"/>
        <w:rPr>
          <w:color w:val="000000" w:themeColor="text1"/>
          <w:szCs w:val="24"/>
          <w:lang w:val="en-US"/>
        </w:rPr>
      </w:pPr>
      <w:r w:rsidRPr="00E45A85">
        <w:rPr>
          <w:szCs w:val="24"/>
          <w:lang w:val="en-US"/>
        </w:rPr>
        <w:t>NIELSEN</w:t>
      </w:r>
      <w:r w:rsidRPr="00E45A85">
        <w:rPr>
          <w:color w:val="000000" w:themeColor="text1"/>
          <w:szCs w:val="24"/>
          <w:lang w:val="en-US"/>
        </w:rPr>
        <w:t>, J. Heuristic evaluation, w: Nielsen J., Mack RL (eds.), usability inspection methods. John Wiley &amp; Sons, New York, NY; 1994.</w:t>
      </w:r>
    </w:p>
    <w:p w14:paraId="773A6B38" w14:textId="77777777" w:rsidR="007F7355" w:rsidRPr="00E45A85" w:rsidRDefault="007F7355" w:rsidP="00022BAC">
      <w:pPr>
        <w:pStyle w:val="TF-TEXTO"/>
        <w:spacing w:after="240" w:line="240" w:lineRule="auto"/>
        <w:ind w:firstLine="0"/>
        <w:rPr>
          <w:szCs w:val="24"/>
          <w:lang w:val="en-US"/>
        </w:rPr>
      </w:pPr>
    </w:p>
    <w:p w14:paraId="149C825F" w14:textId="30ECCB92" w:rsidR="00777703" w:rsidRPr="007F7355" w:rsidRDefault="00C54681" w:rsidP="0022119D">
      <w:pPr>
        <w:pStyle w:val="TF-TEXTO"/>
        <w:spacing w:after="240" w:line="240" w:lineRule="auto"/>
        <w:ind w:firstLine="0"/>
        <w:rPr>
          <w:szCs w:val="24"/>
          <w:u w:val="single"/>
        </w:rPr>
      </w:pPr>
      <w:r w:rsidRPr="00E45A85">
        <w:rPr>
          <w:szCs w:val="24"/>
          <w:lang w:val="en-US"/>
        </w:rPr>
        <w:t xml:space="preserve">NIELSEN, J. </w:t>
      </w:r>
      <w:r w:rsidRPr="00E45A85">
        <w:rPr>
          <w:b/>
          <w:bCs/>
          <w:szCs w:val="24"/>
          <w:lang w:val="en-US"/>
        </w:rPr>
        <w:t>Usability Engineering</w:t>
      </w:r>
      <w:r w:rsidRPr="00E45A85">
        <w:rPr>
          <w:szCs w:val="24"/>
          <w:lang w:val="en-US"/>
        </w:rPr>
        <w:t xml:space="preserve">. </w:t>
      </w:r>
      <w:r w:rsidRPr="00C54681">
        <w:rPr>
          <w:szCs w:val="24"/>
        </w:rPr>
        <w:t>Morgan Kaufmann, 362 p.</w:t>
      </w:r>
      <w:r>
        <w:rPr>
          <w:szCs w:val="24"/>
        </w:rPr>
        <w:t xml:space="preserve"> </w:t>
      </w:r>
      <w:r w:rsidRPr="00C54681">
        <w:rPr>
          <w:szCs w:val="24"/>
        </w:rPr>
        <w:t>1993</w:t>
      </w:r>
      <w:r>
        <w:rPr>
          <w:szCs w:val="24"/>
        </w:rPr>
        <w:t>.</w:t>
      </w:r>
    </w:p>
    <w:p w14:paraId="20809A11" w14:textId="77777777" w:rsidR="00DF5694" w:rsidRPr="00DF5694" w:rsidRDefault="00DF5694" w:rsidP="00DF5694">
      <w:pPr>
        <w:rPr>
          <w:color w:val="000000" w:themeColor="text1"/>
        </w:rPr>
      </w:pPr>
      <w:r w:rsidRPr="00DF5694">
        <w:rPr>
          <w:color w:val="000000" w:themeColor="text1"/>
        </w:rPr>
        <w:t xml:space="preserve">OLIVEIRA, Danilo Pereira de. </w:t>
      </w:r>
      <w:r w:rsidRPr="00DF5694">
        <w:rPr>
          <w:b/>
          <w:bCs/>
          <w:color w:val="000000" w:themeColor="text1"/>
        </w:rPr>
        <w:t>Proposta de interface baseada no Material Design para um aplicativo Android no domínio de barbearias</w:t>
      </w:r>
      <w:r w:rsidRPr="00DF5694">
        <w:rPr>
          <w:color w:val="000000" w:themeColor="text1"/>
        </w:rPr>
        <w:t>. 2022. 40 f. Trabalho de Conclusão de Curso (Graduação em Sistemas de Informação) – Universidade Federal de Uberlândia, Monte Carmelo, 2022.</w:t>
      </w:r>
    </w:p>
    <w:p w14:paraId="18BAA126" w14:textId="77777777" w:rsidR="00DF5694" w:rsidRDefault="00DF5694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6629AA76" w14:textId="48E1C7CB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lastRenderedPageBreak/>
        <w:t>PEREIRA, Adriano C. M.; RODRIGUES, Thiago Abreu; SILVA JÚNIOR, Orlando. PartiuDoarSangue - Uma Plataforma Web e Aplicativo Mobile para Captação e Gestão Inteligente de Doação de Sangue e Hemocomponentes.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DE FERRAMENTAS E APLICAÇÕES - SIMPÓSIO BRASILEIRO DE SISTEMAS MULTIMÍDIA E WEB (WEBMEDIA), 2017, Gramado.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 xml:space="preserve"> [...]. Porto Alegre: Sociedade Brasileira de Computação, 2017. p. 154-158. </w:t>
      </w:r>
    </w:p>
    <w:p w14:paraId="6878993F" w14:textId="7B090108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23798BEA" w14:textId="7231153C" w:rsidR="00F306F5" w:rsidRDefault="00F306F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F306F5">
        <w:rPr>
          <w:color w:val="000000" w:themeColor="text1"/>
          <w:szCs w:val="24"/>
        </w:rPr>
        <w:t xml:space="preserve">PIMENTA, I. S.; SOUZA, T. F. Desafios da doação de sangue durante a pandemia no Brasil. </w:t>
      </w:r>
      <w:r w:rsidRPr="001479B6">
        <w:rPr>
          <w:b/>
          <w:bCs/>
          <w:color w:val="000000" w:themeColor="text1"/>
          <w:szCs w:val="24"/>
        </w:rPr>
        <w:t>Hematology, Transfusion and Cell Therapy</w:t>
      </w:r>
      <w:r w:rsidRPr="00F306F5">
        <w:rPr>
          <w:color w:val="000000" w:themeColor="text1"/>
          <w:szCs w:val="24"/>
        </w:rPr>
        <w:t>, v. 42, p. 529, 1 nov. 2020</w:t>
      </w:r>
      <w:r>
        <w:rPr>
          <w:color w:val="000000" w:themeColor="text1"/>
          <w:szCs w:val="24"/>
        </w:rPr>
        <w:t>.</w:t>
      </w:r>
    </w:p>
    <w:p w14:paraId="612B14DA" w14:textId="77777777" w:rsidR="00F306F5" w:rsidRDefault="00F306F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04372D23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  <w:r w:rsidRPr="005954AB">
        <w:rPr>
          <w:color w:val="000000" w:themeColor="text1"/>
        </w:rPr>
        <w:t>PORTO, João V.A; BARBOSA, Heliziane; WANGENHEIM, Christiane Gresse von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</w:t>
      </w:r>
      <w:r w:rsidRPr="005954AB">
        <w:rPr>
          <w:b/>
          <w:color w:val="000000" w:themeColor="text1"/>
        </w:rPr>
        <w:t xml:space="preserve">Proposta de um Checklist de Avaliação de Usabilidade de Aplicativos Android no Contexto Educacional. </w:t>
      </w:r>
      <w:r w:rsidRPr="005954AB">
        <w:rPr>
          <w:color w:val="000000" w:themeColor="text1"/>
        </w:rPr>
        <w:t>2018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Departamento de Informática e Estatística (INE)/ Universidade Federal de Santa Catarina (UFSC).</w:t>
      </w:r>
      <w:r w:rsidR="000C73B6" w:rsidRPr="005954AB" w:rsidDel="000C73B6">
        <w:rPr>
          <w:color w:val="000000" w:themeColor="text1"/>
        </w:rPr>
        <w:t xml:space="preserve"> </w:t>
      </w:r>
    </w:p>
    <w:p w14:paraId="3AD0D44C" w14:textId="77777777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</w:p>
    <w:p w14:paraId="7530A643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  <w:r w:rsidRPr="005954AB">
        <w:rPr>
          <w:color w:val="000000" w:themeColor="text1"/>
        </w:rPr>
        <w:t xml:space="preserve">SILVA, Joélia Rodrigues </w:t>
      </w:r>
      <w:r w:rsidRPr="005954AB">
        <w:rPr>
          <w:i/>
          <w:iCs/>
          <w:color w:val="000000" w:themeColor="text1"/>
        </w:rPr>
        <w:t>et al</w:t>
      </w:r>
      <w:r w:rsidRPr="005954AB">
        <w:rPr>
          <w:color w:val="000000" w:themeColor="text1"/>
        </w:rPr>
        <w:t xml:space="preserve">. </w:t>
      </w:r>
      <w:r w:rsidRPr="005954AB">
        <w:rPr>
          <w:b/>
          <w:bCs/>
          <w:color w:val="000000" w:themeColor="text1"/>
        </w:rPr>
        <w:t>DoeSangue</w:t>
      </w:r>
      <w:r w:rsidRPr="005954AB">
        <w:rPr>
          <w:color w:val="000000" w:themeColor="text1"/>
        </w:rPr>
        <w:t>: Aplicativo de apoio à doação de sangue:</w:t>
      </w:r>
      <w:r w:rsidRPr="005954AB">
        <w:rPr>
          <w:b/>
          <w:bCs/>
          <w:color w:val="000000" w:themeColor="text1"/>
        </w:rPr>
        <w:t xml:space="preserve"> </w:t>
      </w:r>
      <w:r w:rsidRPr="005954AB">
        <w:rPr>
          <w:color w:val="000000" w:themeColor="text1"/>
        </w:rPr>
        <w:t>contribuições de especialistas sobre a funcionalidade da ferramenta.</w:t>
      </w:r>
      <w:r w:rsidR="00557145" w:rsidRPr="005954AB">
        <w:rPr>
          <w:color w:val="000000" w:themeColor="text1"/>
        </w:rPr>
        <w:t xml:space="preserve"> Fortaleza CE </w:t>
      </w:r>
      <w:r w:rsidR="00735C32" w:rsidRPr="005954AB">
        <w:rPr>
          <w:color w:val="000000" w:themeColor="text1"/>
        </w:rPr>
        <w:t xml:space="preserve">Brasil, p. </w:t>
      </w:r>
      <w:r w:rsidR="00240200" w:rsidRPr="005954AB">
        <w:rPr>
          <w:color w:val="000000" w:themeColor="text1"/>
        </w:rPr>
        <w:t>493</w:t>
      </w:r>
      <w:r w:rsidR="00735C32" w:rsidRPr="005954AB">
        <w:rPr>
          <w:color w:val="000000" w:themeColor="text1"/>
        </w:rPr>
        <w:t>-</w:t>
      </w:r>
      <w:r w:rsidR="00240200" w:rsidRPr="005954AB">
        <w:rPr>
          <w:color w:val="000000" w:themeColor="text1"/>
        </w:rPr>
        <w:t>502</w:t>
      </w:r>
      <w:r w:rsidR="00735C32" w:rsidRPr="005954AB">
        <w:rPr>
          <w:color w:val="000000" w:themeColor="text1"/>
        </w:rPr>
        <w:t>,</w:t>
      </w:r>
      <w:r w:rsidRPr="005954AB">
        <w:rPr>
          <w:color w:val="000000" w:themeColor="text1"/>
        </w:rPr>
        <w:t xml:space="preserve"> </w:t>
      </w:r>
      <w:r w:rsidR="00735C32" w:rsidRPr="005954AB">
        <w:rPr>
          <w:color w:val="000000" w:themeColor="text1"/>
        </w:rPr>
        <w:t>abr.</w:t>
      </w:r>
      <w:r w:rsidR="00BF267D" w:rsidRPr="005954AB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>20</w:t>
      </w:r>
      <w:r w:rsidR="00735C32" w:rsidRPr="005954AB">
        <w:rPr>
          <w:color w:val="000000" w:themeColor="text1"/>
        </w:rPr>
        <w:t>20</w:t>
      </w:r>
      <w:r w:rsidRPr="005954AB">
        <w:rPr>
          <w:color w:val="000000" w:themeColor="text1"/>
        </w:rPr>
        <w:t>.</w:t>
      </w:r>
    </w:p>
    <w:p w14:paraId="24DF4847" w14:textId="77777777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</w:p>
    <w:p w14:paraId="366B5E2C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SILVA, Marcia Oliveira da. </w:t>
      </w:r>
      <w:r w:rsidRPr="00510614">
        <w:rPr>
          <w:b/>
          <w:bCs/>
          <w:color w:val="000000" w:themeColor="text1"/>
          <w:shd w:val="clear" w:color="auto" w:fill="FFFFFF"/>
        </w:rPr>
        <w:t>Ritos e mitos</w:t>
      </w:r>
      <w:r w:rsidRPr="005954AB">
        <w:rPr>
          <w:color w:val="000000" w:themeColor="text1"/>
          <w:shd w:val="clear" w:color="auto" w:fill="FFFFFF"/>
        </w:rPr>
        <w:t>: as representações sobre o sangue e sua doação. 2017, 99 f. Dissertação (Mestrado Profissional em Educação Profissional em Saúde) - Fundação Oswaldo Cruz, Escola Politécnica de Saúde Joaquim Venâncio, Rio de Janeiro, 2017.</w:t>
      </w:r>
    </w:p>
    <w:p w14:paraId="73A157BD" w14:textId="4F2846E9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</w:p>
    <w:p w14:paraId="57352C1D" w14:textId="342AE792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  <w:r w:rsidRPr="007F7355">
        <w:rPr>
          <w:color w:val="000000" w:themeColor="text1"/>
          <w:shd w:val="clear" w:color="auto" w:fill="FFFFFF"/>
        </w:rPr>
        <w:t xml:space="preserve">SILVINO, A. M. D; ABRAHÃO, J. I. Navegabilidade e inclusão digital: usabilidade e competência. </w:t>
      </w:r>
      <w:r w:rsidRPr="00FB5EC1">
        <w:rPr>
          <w:b/>
          <w:bCs/>
          <w:color w:val="000000" w:themeColor="text1"/>
          <w:shd w:val="clear" w:color="auto" w:fill="FFFFFF"/>
        </w:rPr>
        <w:t>RAE-eletrônica</w:t>
      </w:r>
      <w:r w:rsidRPr="007F7355">
        <w:rPr>
          <w:color w:val="000000" w:themeColor="text1"/>
          <w:shd w:val="clear" w:color="auto" w:fill="FFFFFF"/>
        </w:rPr>
        <w:t>, v. 2, n. 2, 2003.</w:t>
      </w:r>
    </w:p>
    <w:p w14:paraId="0E019388" w14:textId="77777777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</w:p>
    <w:p w14:paraId="1C004369" w14:textId="77777777" w:rsidR="00C54681" w:rsidRPr="00E45A85" w:rsidRDefault="00156960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  <w:lang w:val="en-US"/>
        </w:rPr>
      </w:pPr>
      <w:r w:rsidRPr="005954AB">
        <w:rPr>
          <w:color w:val="000000" w:themeColor="text1"/>
          <w:shd w:val="clear" w:color="auto" w:fill="FFFFFF"/>
        </w:rPr>
        <w:t xml:space="preserve">SIQUEIRA, Luciano de Oliveira </w:t>
      </w:r>
      <w:r w:rsidRPr="005954AB">
        <w:rPr>
          <w:i/>
          <w:iCs/>
          <w:color w:val="000000" w:themeColor="text1"/>
          <w:shd w:val="clear" w:color="auto" w:fill="FFFFFF"/>
        </w:rPr>
        <w:t>et al</w:t>
      </w:r>
      <w:r w:rsidRPr="005954AB">
        <w:rPr>
          <w:color w:val="000000" w:themeColor="text1"/>
          <w:shd w:val="clear" w:color="auto" w:fill="FFFFFF"/>
        </w:rPr>
        <w:t>. </w:t>
      </w:r>
      <w:r w:rsidRPr="00E45A85">
        <w:rPr>
          <w:color w:val="000000" w:themeColor="text1"/>
          <w:shd w:val="clear" w:color="auto" w:fill="FFFFFF"/>
          <w:lang w:val="en-US"/>
        </w:rPr>
        <w:t>Construction and analysis of adjuvant materials in the health education process for the blood donation. </w:t>
      </w:r>
      <w:r w:rsidRPr="00E45A85">
        <w:rPr>
          <w:b/>
          <w:bCs/>
          <w:color w:val="000000" w:themeColor="text1"/>
          <w:shd w:val="clear" w:color="auto" w:fill="FFFFFF"/>
          <w:lang w:val="en-US"/>
        </w:rPr>
        <w:t>Sci</w:t>
      </w:r>
      <w:r w:rsidR="00510614" w:rsidRPr="00E45A85">
        <w:rPr>
          <w:b/>
          <w:bCs/>
          <w:color w:val="000000" w:themeColor="text1"/>
          <w:shd w:val="clear" w:color="auto" w:fill="FFFFFF"/>
          <w:lang w:val="en-US"/>
        </w:rPr>
        <w:t>elo</w:t>
      </w:r>
      <w:r w:rsidRPr="00E45A85">
        <w:rPr>
          <w:b/>
          <w:bCs/>
          <w:color w:val="000000" w:themeColor="text1"/>
          <w:shd w:val="clear" w:color="auto" w:fill="FFFFFF"/>
          <w:lang w:val="en-US"/>
        </w:rPr>
        <w:t xml:space="preserve"> Preprints</w:t>
      </w:r>
      <w:r w:rsidRPr="00E45A85">
        <w:rPr>
          <w:color w:val="000000" w:themeColor="text1"/>
          <w:shd w:val="clear" w:color="auto" w:fill="FFFFFF"/>
          <w:lang w:val="en-US"/>
        </w:rPr>
        <w:t xml:space="preserve">, </w:t>
      </w:r>
      <w:r w:rsidR="005954AB" w:rsidRPr="00E45A85">
        <w:rPr>
          <w:color w:val="000000" w:themeColor="text1"/>
          <w:shd w:val="clear" w:color="auto" w:fill="FFFFFF"/>
          <w:lang w:val="en-US"/>
        </w:rPr>
        <w:t>Rio Grande do Sul, p.1-22</w:t>
      </w:r>
      <w:r w:rsidRPr="00E45A85">
        <w:rPr>
          <w:color w:val="000000" w:themeColor="text1"/>
          <w:shd w:val="clear" w:color="auto" w:fill="FFFFFF"/>
          <w:lang w:val="en-US"/>
        </w:rPr>
        <w:t xml:space="preserve">, jun. 2022. </w:t>
      </w:r>
    </w:p>
    <w:p w14:paraId="58288D3A" w14:textId="77777777" w:rsidR="00C54681" w:rsidRPr="00E45A85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  <w:lang w:val="en-US"/>
        </w:rPr>
      </w:pPr>
    </w:p>
    <w:p w14:paraId="625D6666" w14:textId="13C2B943" w:rsidR="00387213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>SOUZA JÚNIOR, Marcílio Ferreira. DOE+: Um Aplicativo Móvel de Cunho Social para Agendamento de Doação de Sangue no Hemocentro Público de Alagoas.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SOBRE AS IMPLICAÇÕES DA COMPUTAÇÃO NA SOCIEDADE (WICS), 1</w:t>
      </w:r>
      <w:proofErr w:type="gramStart"/>
      <w:r w:rsidRPr="005954AB">
        <w:rPr>
          <w:color w:val="000000" w:themeColor="text1"/>
          <w:szCs w:val="24"/>
        </w:rPr>
        <w:t>. ,</w:t>
      </w:r>
      <w:proofErr w:type="gramEnd"/>
      <w:r w:rsidRPr="005954AB">
        <w:rPr>
          <w:color w:val="000000" w:themeColor="text1"/>
          <w:szCs w:val="24"/>
        </w:rPr>
        <w:t xml:space="preserve"> 2020, Cuiabá.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> [...]. Porto Alegre: Sociedade Brasileira de Computação, 2020. p. 153-160. ISSN 2763-8707.</w:t>
      </w:r>
    </w:p>
    <w:p w14:paraId="3049EC00" w14:textId="77777777" w:rsidR="00B05903" w:rsidRDefault="00B05903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1794AE54" w14:textId="6D028AE7" w:rsidR="00387213" w:rsidRDefault="00387213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387213">
        <w:rPr>
          <w:color w:val="000000" w:themeColor="text1"/>
          <w:szCs w:val="24"/>
        </w:rPr>
        <w:t xml:space="preserve">SOUZA, M. K. B. DE; SANTORO, P. Desafios e estratégias para doação de sangue e autossuficiência sob perspectivas regionais da Espanha e do Brasil. </w:t>
      </w:r>
      <w:r w:rsidRPr="00387213">
        <w:rPr>
          <w:b/>
          <w:bCs/>
          <w:color w:val="000000" w:themeColor="text1"/>
          <w:szCs w:val="24"/>
        </w:rPr>
        <w:t>Cadernos Saúde Coletiva</w:t>
      </w:r>
      <w:r w:rsidRPr="00387213">
        <w:rPr>
          <w:color w:val="000000" w:themeColor="text1"/>
          <w:szCs w:val="24"/>
        </w:rPr>
        <w:t>, v. 27, n. 2, p. 195–201, jun. 2019.</w:t>
      </w:r>
    </w:p>
    <w:p w14:paraId="1597A8F8" w14:textId="7639FF0B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29FA37BE" w14:textId="6D758661" w:rsidR="00E45A8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7F7355">
        <w:rPr>
          <w:color w:val="000000" w:themeColor="text1"/>
          <w:szCs w:val="24"/>
        </w:rPr>
        <w:t xml:space="preserve">VASCONCELOS, Emanuelly Vilela Lopes de. </w:t>
      </w:r>
      <w:r w:rsidRPr="00FB5EC1">
        <w:rPr>
          <w:b/>
          <w:bCs/>
          <w:color w:val="000000" w:themeColor="text1"/>
          <w:szCs w:val="24"/>
        </w:rPr>
        <w:t>Usabilidade em Ambiente Virtual de Aprendizagem (AVA)</w:t>
      </w:r>
      <w:r w:rsidRPr="007F7355">
        <w:rPr>
          <w:color w:val="000000" w:themeColor="text1"/>
          <w:szCs w:val="24"/>
        </w:rPr>
        <w:t>: Um Estudo de Caso de Disciplina Ofertada no Contexto da Pandemia do Covid-19. Trabalho de Conclusão de Curso</w:t>
      </w:r>
      <w:r>
        <w:rPr>
          <w:color w:val="000000" w:themeColor="text1"/>
          <w:szCs w:val="24"/>
        </w:rPr>
        <w:t xml:space="preserve"> </w:t>
      </w:r>
      <w:r w:rsidRPr="007F7355">
        <w:rPr>
          <w:color w:val="000000" w:themeColor="text1"/>
          <w:szCs w:val="24"/>
        </w:rPr>
        <w:t>(Graduação em Gestão da Informação) - Universidade Federal De Pernambuco, 2021.</w:t>
      </w:r>
    </w:p>
    <w:p w14:paraId="50B1303F" w14:textId="77777777" w:rsidR="00E45A85" w:rsidRDefault="00E45A85">
      <w:pPr>
        <w:keepNext w:val="0"/>
        <w:keepLines w:val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492F30" w14:textId="77777777" w:rsidR="00E45A85" w:rsidRDefault="00E45A85" w:rsidP="00E45A85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64A43068" w14:textId="77777777" w:rsidR="00E45A85" w:rsidRDefault="00E45A85" w:rsidP="00E45A85">
      <w:pPr>
        <w:pStyle w:val="TF-xAvalTTULO"/>
      </w:pPr>
      <w:r w:rsidRPr="00320BFA">
        <w:t xml:space="preserve">PROFESSOR </w:t>
      </w:r>
      <w:r>
        <w:t>AVALIADOR – projeto</w:t>
      </w:r>
    </w:p>
    <w:p w14:paraId="09E1FC3F" w14:textId="5260E482" w:rsidR="00E45A85" w:rsidRDefault="00E45A85" w:rsidP="00E45A85">
      <w:pPr>
        <w:pStyle w:val="TF-xAvalLINHA"/>
      </w:pPr>
      <w:r w:rsidRPr="00320BFA">
        <w:t>Avaliador(a):</w:t>
      </w:r>
      <w:r w:rsidRPr="00320BFA">
        <w:tab/>
      </w:r>
      <w:r w:rsidRPr="00E45A85">
        <w:t>Marcos Rogério Cardoso</w:t>
      </w:r>
    </w:p>
    <w:p w14:paraId="3D96B708" w14:textId="77777777" w:rsidR="00E45A85" w:rsidRPr="00340EA0" w:rsidRDefault="00E45A85" w:rsidP="00E45A85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0"/>
        <w:gridCol w:w="6945"/>
        <w:gridCol w:w="429"/>
        <w:gridCol w:w="536"/>
        <w:gridCol w:w="476"/>
      </w:tblGrid>
      <w:tr w:rsidR="00E45A85" w:rsidRPr="00320BFA" w14:paraId="3324C9C7" w14:textId="77777777" w:rsidTr="007A74A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885F2" w14:textId="77777777" w:rsidR="00E45A85" w:rsidRPr="00320BFA" w:rsidRDefault="00E45A85" w:rsidP="007A74A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E377F2A" w14:textId="77777777" w:rsidR="00E45A85" w:rsidRPr="00320BFA" w:rsidRDefault="00E45A85" w:rsidP="007A74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2163777" w14:textId="77777777" w:rsidR="00E45A85" w:rsidRPr="00320BFA" w:rsidRDefault="00E45A85" w:rsidP="007A74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95A9577" w14:textId="77777777" w:rsidR="00E45A85" w:rsidRPr="00320BFA" w:rsidRDefault="00E45A85" w:rsidP="007A74A7">
            <w:pPr>
              <w:pStyle w:val="TF-xAvalITEMTABELA"/>
            </w:pPr>
            <w:r w:rsidRPr="00320BFA">
              <w:t>não atende</w:t>
            </w:r>
          </w:p>
        </w:tc>
      </w:tr>
      <w:tr w:rsidR="00E45A85" w:rsidRPr="00320BFA" w14:paraId="32060F6B" w14:textId="77777777" w:rsidTr="007A74A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55D9F14" w14:textId="77777777" w:rsidR="00E45A85" w:rsidRPr="0000224C" w:rsidRDefault="00E45A85" w:rsidP="007A74A7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632" w14:textId="77777777" w:rsidR="00E45A85" w:rsidRPr="00320BFA" w:rsidRDefault="00E45A85" w:rsidP="00E45A85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A3F0AEB" w14:textId="77777777" w:rsidR="00E45A85" w:rsidRPr="00320BFA" w:rsidRDefault="00E45A85" w:rsidP="007A74A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C066" w14:textId="67594156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0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D986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04ED08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172B39DF" w14:textId="77777777" w:rsidTr="007A74A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8A4899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EF6C" w14:textId="77777777" w:rsidR="00E45A85" w:rsidRPr="00320BFA" w:rsidRDefault="00E45A85" w:rsidP="007A74A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D3E8" w14:textId="4FF5B8E0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1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44AC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D48B6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2BE2436D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57EBFD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529CA" w14:textId="77777777" w:rsidR="00E45A85" w:rsidRPr="00320BFA" w:rsidRDefault="00E45A85" w:rsidP="00E45A85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9212556" w14:textId="77777777" w:rsidR="00E45A85" w:rsidRPr="00320BFA" w:rsidRDefault="00E45A85" w:rsidP="007A74A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574C" w14:textId="662C6398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2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A63E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259C19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0DE88035" w14:textId="77777777" w:rsidTr="007A74A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4165FF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A05C" w14:textId="77777777" w:rsidR="00E45A85" w:rsidRPr="00320BFA" w:rsidRDefault="00E45A85" w:rsidP="007A74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B028" w14:textId="20C2507B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3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3FE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DDD95C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2C1C51C1" w14:textId="77777777" w:rsidTr="007A74A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8B264E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48E5" w14:textId="77777777" w:rsidR="00E45A85" w:rsidRPr="00320BFA" w:rsidRDefault="00E45A85" w:rsidP="007A74A7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5A7E2267" w14:textId="77777777" w:rsidR="00E45A85" w:rsidRPr="00320BFA" w:rsidRDefault="00E45A85" w:rsidP="007A74A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9F83" w14:textId="59962FC3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4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331E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A3C729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0C936479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791521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7FC9" w14:textId="77777777" w:rsidR="00E45A85" w:rsidRPr="00320BFA" w:rsidRDefault="00E45A85" w:rsidP="00E45A85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432F11F8" w14:textId="77777777" w:rsidR="00E45A85" w:rsidRPr="00320BFA" w:rsidRDefault="00E45A85" w:rsidP="007A74A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29A9" w14:textId="71B324B4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5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3F0B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D74C36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059D5443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8239EC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BC8B" w14:textId="77777777" w:rsidR="00E45A85" w:rsidRPr="00320BFA" w:rsidRDefault="00E45A85" w:rsidP="007A74A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07F8" w14:textId="0093F791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6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8AF60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DCE080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4FBF0FA0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B645EF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D97D" w14:textId="77777777" w:rsidR="00E45A85" w:rsidRPr="00320BFA" w:rsidRDefault="00E45A85" w:rsidP="007A74A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4709" w14:textId="478D37FD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7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E7B4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0FD083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2031C609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C74563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E61E" w14:textId="77777777" w:rsidR="00E45A85" w:rsidRPr="00320BFA" w:rsidRDefault="00E45A85" w:rsidP="00E45A85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231F02D" w14:textId="77777777" w:rsidR="00E45A85" w:rsidRPr="00320BFA" w:rsidRDefault="00E45A85" w:rsidP="007A74A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E20B" w14:textId="0FA9B53D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8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5E7D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C0DED8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3050AF8B" w14:textId="77777777" w:rsidTr="007A74A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86F846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6754" w14:textId="77777777" w:rsidR="00E45A85" w:rsidRPr="00320BFA" w:rsidRDefault="00E45A85" w:rsidP="00E45A85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F5BC973" w14:textId="77777777" w:rsidR="00E45A85" w:rsidRPr="00320BFA" w:rsidRDefault="00E45A85" w:rsidP="007A74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02A3" w14:textId="7C9A994F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69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1A74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19BC12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35A12BD2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6B3966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B6A1" w14:textId="77777777" w:rsidR="00E45A85" w:rsidRPr="00320BFA" w:rsidRDefault="00E45A85" w:rsidP="007A74A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F748" w14:textId="51F855B9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0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7939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D9410B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3CE5B2FD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1AF5A1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C8E7" w14:textId="77777777" w:rsidR="00E45A85" w:rsidRPr="00320BFA" w:rsidRDefault="00E45A85" w:rsidP="00E45A85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F210E3B" w14:textId="77777777" w:rsidR="00E45A85" w:rsidRPr="00320BFA" w:rsidRDefault="00E45A85" w:rsidP="007A74A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B9C6B" w14:textId="3EFD74F2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1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6413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381762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43FA079F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106A14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C26DC3" w14:textId="77777777" w:rsidR="00E45A85" w:rsidRPr="00320BFA" w:rsidRDefault="00E45A85" w:rsidP="007A74A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8F9AC47" w14:textId="1C7C407B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2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5302D9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4A11D9E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43EBA767" w14:textId="77777777" w:rsidTr="007A74A7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A0334B4" w14:textId="77777777" w:rsidR="00E45A85" w:rsidRPr="0000224C" w:rsidRDefault="00E45A85" w:rsidP="007A74A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C458" w14:textId="77777777" w:rsidR="00E45A85" w:rsidRPr="00320BFA" w:rsidRDefault="00E45A85" w:rsidP="00E45A85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9BE2D79" w14:textId="77777777" w:rsidR="00E45A85" w:rsidRPr="00320BFA" w:rsidRDefault="00E45A85" w:rsidP="007A74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5C11" w14:textId="65C27CFB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3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BB3C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CEDC71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E45A85" w:rsidRPr="00320BFA" w14:paraId="70ADD6B5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81F7C7" w14:textId="77777777" w:rsidR="00E45A85" w:rsidRPr="00320BFA" w:rsidRDefault="00E45A85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F0B7393" w14:textId="77777777" w:rsidR="00E45A85" w:rsidRPr="00320BFA" w:rsidRDefault="00E45A85" w:rsidP="007A74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55D7F8E" w14:textId="7141A244" w:rsidR="00E45A85" w:rsidRPr="00320BFA" w:rsidRDefault="004832CD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4" w:author="Marcos Rogério Cardoso" w:date="2022-11-30T17:2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F34A6C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7AD0EC" w14:textId="77777777" w:rsidR="00E45A85" w:rsidRPr="00320BFA" w:rsidRDefault="00E45A85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812C9F3" w14:textId="77777777" w:rsidR="00E45A85" w:rsidRPr="003F5F25" w:rsidRDefault="00E45A85" w:rsidP="00E45A85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E45A85" w:rsidRPr="0000224C" w14:paraId="66687732" w14:textId="77777777" w:rsidTr="007A74A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3DA5434" w14:textId="77777777" w:rsidR="00E45A85" w:rsidRPr="0000224C" w:rsidRDefault="00E45A85" w:rsidP="007A74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49DD426E" w14:textId="77777777" w:rsidR="00E45A85" w:rsidRPr="0000224C" w:rsidRDefault="00E45A85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84A533F" w14:textId="77777777" w:rsidR="00E45A85" w:rsidRPr="0000224C" w:rsidRDefault="00E45A85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E45A85" w:rsidRPr="0000224C" w14:paraId="2978677D" w14:textId="77777777" w:rsidTr="007A74A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0B194CD" w14:textId="77777777" w:rsidR="00E45A85" w:rsidRPr="0000224C" w:rsidRDefault="00E45A85" w:rsidP="007A74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7A65BEE" w14:textId="7DFAF8EB" w:rsidR="00E45A85" w:rsidRPr="0000224C" w:rsidRDefault="00E45A85" w:rsidP="007A74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</w:t>
            </w:r>
            <w:ins w:id="75" w:author="Marcos Rogério Cardoso" w:date="2022-11-30T17:21:00Z">
              <w:r w:rsidR="004832CD">
                <w:rPr>
                  <w:sz w:val="20"/>
                </w:rPr>
                <w:t>X</w:t>
              </w:r>
            </w:ins>
            <w:proofErr w:type="gramEnd"/>
            <w:r w:rsidRPr="0000224C">
              <w:rPr>
                <w:sz w:val="20"/>
              </w:rPr>
              <w:t xml:space="preserve">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421A309" w14:textId="77777777" w:rsidR="00E45A85" w:rsidRPr="0000224C" w:rsidRDefault="00E45A85" w:rsidP="007A74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B26EA60" w14:textId="77777777" w:rsidR="00E45A85" w:rsidRDefault="00E45A85" w:rsidP="00E45A85">
      <w:pPr>
        <w:pStyle w:val="TF-xAvalITEMDETALHE"/>
      </w:pPr>
    </w:p>
    <w:p w14:paraId="6EFA0EAF" w14:textId="77777777" w:rsidR="00E45A85" w:rsidRDefault="00E45A85" w:rsidP="00E45A85">
      <w:pPr>
        <w:pStyle w:val="TF-xAvalTTULO"/>
        <w:ind w:left="0" w:firstLine="0"/>
        <w:jc w:val="left"/>
      </w:pPr>
    </w:p>
    <w:p w14:paraId="75197A4B" w14:textId="77777777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sectPr w:rsidR="007F7355" w:rsidSect="00CD4CB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418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B0838" w14:textId="77777777" w:rsidR="0085684D" w:rsidRDefault="0085684D">
      <w:r>
        <w:separator/>
      </w:r>
    </w:p>
  </w:endnote>
  <w:endnote w:type="continuationSeparator" w:id="0">
    <w:p w14:paraId="39896551" w14:textId="77777777" w:rsidR="0085684D" w:rsidRDefault="0085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421827" w:rsidRDefault="00421827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559BF73D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7B7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421827" w:rsidRDefault="00421827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E8FF4" w14:textId="77777777" w:rsidR="0085684D" w:rsidRDefault="0085684D">
      <w:r>
        <w:separator/>
      </w:r>
    </w:p>
  </w:footnote>
  <w:footnote w:type="continuationSeparator" w:id="0">
    <w:p w14:paraId="53814894" w14:textId="77777777" w:rsidR="0085684D" w:rsidRDefault="00856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421827" w:rsidRDefault="00421827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421827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421827" w:rsidRDefault="00421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50391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06114C"/>
    <w:multiLevelType w:val="multilevel"/>
    <w:tmpl w:val="7D20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s Rogério Cardoso">
    <w15:presenceInfo w15:providerId="AD" w15:userId="S::mcardoso@furb.br::d198d7ea-9ce4-4b02-b2da-76cf4e670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proofState w:grammar="clean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497"/>
    <w:rsid w:val="00001DE3"/>
    <w:rsid w:val="0000224C"/>
    <w:rsid w:val="00003D8F"/>
    <w:rsid w:val="00004285"/>
    <w:rsid w:val="0000511D"/>
    <w:rsid w:val="00006EA5"/>
    <w:rsid w:val="000070E1"/>
    <w:rsid w:val="000072C7"/>
    <w:rsid w:val="00007435"/>
    <w:rsid w:val="000100A1"/>
    <w:rsid w:val="00010D49"/>
    <w:rsid w:val="0001107C"/>
    <w:rsid w:val="00011F98"/>
    <w:rsid w:val="00012922"/>
    <w:rsid w:val="00013F5B"/>
    <w:rsid w:val="00014650"/>
    <w:rsid w:val="0001575C"/>
    <w:rsid w:val="00015C01"/>
    <w:rsid w:val="00016434"/>
    <w:rsid w:val="00016444"/>
    <w:rsid w:val="000178B0"/>
    <w:rsid w:val="000179B5"/>
    <w:rsid w:val="00017B62"/>
    <w:rsid w:val="000204E7"/>
    <w:rsid w:val="0002065E"/>
    <w:rsid w:val="00020FC8"/>
    <w:rsid w:val="00021441"/>
    <w:rsid w:val="00022BAC"/>
    <w:rsid w:val="000239F0"/>
    <w:rsid w:val="00023FA0"/>
    <w:rsid w:val="000240A3"/>
    <w:rsid w:val="000255FE"/>
    <w:rsid w:val="000259A6"/>
    <w:rsid w:val="00025A65"/>
    <w:rsid w:val="0002602F"/>
    <w:rsid w:val="00030048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9C2"/>
    <w:rsid w:val="0003582E"/>
    <w:rsid w:val="0003597F"/>
    <w:rsid w:val="0003626D"/>
    <w:rsid w:val="000366C4"/>
    <w:rsid w:val="0003692A"/>
    <w:rsid w:val="000369C9"/>
    <w:rsid w:val="00036A28"/>
    <w:rsid w:val="00036E5B"/>
    <w:rsid w:val="000407AC"/>
    <w:rsid w:val="00040A7F"/>
    <w:rsid w:val="00042A80"/>
    <w:rsid w:val="000445BD"/>
    <w:rsid w:val="00044ACC"/>
    <w:rsid w:val="0004641A"/>
    <w:rsid w:val="000466F7"/>
    <w:rsid w:val="0004680E"/>
    <w:rsid w:val="00050AC0"/>
    <w:rsid w:val="000511B1"/>
    <w:rsid w:val="0005122C"/>
    <w:rsid w:val="0005273E"/>
    <w:rsid w:val="00052903"/>
    <w:rsid w:val="00052949"/>
    <w:rsid w:val="0005295B"/>
    <w:rsid w:val="00052A07"/>
    <w:rsid w:val="00052DC4"/>
    <w:rsid w:val="0005336A"/>
    <w:rsid w:val="000533DA"/>
    <w:rsid w:val="000533DD"/>
    <w:rsid w:val="00053578"/>
    <w:rsid w:val="000535F8"/>
    <w:rsid w:val="0005457F"/>
    <w:rsid w:val="00055236"/>
    <w:rsid w:val="00055EB6"/>
    <w:rsid w:val="00057186"/>
    <w:rsid w:val="0005744B"/>
    <w:rsid w:val="000579A0"/>
    <w:rsid w:val="000608E9"/>
    <w:rsid w:val="00060F02"/>
    <w:rsid w:val="00061182"/>
    <w:rsid w:val="0006184D"/>
    <w:rsid w:val="00061FEB"/>
    <w:rsid w:val="0006229D"/>
    <w:rsid w:val="00062F77"/>
    <w:rsid w:val="00062FF7"/>
    <w:rsid w:val="00065875"/>
    <w:rsid w:val="000667DF"/>
    <w:rsid w:val="00066977"/>
    <w:rsid w:val="0006716A"/>
    <w:rsid w:val="00070460"/>
    <w:rsid w:val="00070838"/>
    <w:rsid w:val="00070D94"/>
    <w:rsid w:val="00071545"/>
    <w:rsid w:val="00071B2D"/>
    <w:rsid w:val="0007209B"/>
    <w:rsid w:val="00072A86"/>
    <w:rsid w:val="000732B4"/>
    <w:rsid w:val="00073C14"/>
    <w:rsid w:val="00073E90"/>
    <w:rsid w:val="0007403E"/>
    <w:rsid w:val="00074702"/>
    <w:rsid w:val="00075792"/>
    <w:rsid w:val="000758EC"/>
    <w:rsid w:val="00077598"/>
    <w:rsid w:val="00080F9C"/>
    <w:rsid w:val="0008135E"/>
    <w:rsid w:val="00081365"/>
    <w:rsid w:val="00082731"/>
    <w:rsid w:val="00082780"/>
    <w:rsid w:val="00084764"/>
    <w:rsid w:val="0008579A"/>
    <w:rsid w:val="000857A9"/>
    <w:rsid w:val="0008691E"/>
    <w:rsid w:val="00086AA8"/>
    <w:rsid w:val="0008732D"/>
    <w:rsid w:val="00087D11"/>
    <w:rsid w:val="0009106A"/>
    <w:rsid w:val="00092BAE"/>
    <w:rsid w:val="000938A3"/>
    <w:rsid w:val="00093B6A"/>
    <w:rsid w:val="0009485F"/>
    <w:rsid w:val="00094869"/>
    <w:rsid w:val="0009552E"/>
    <w:rsid w:val="00096308"/>
    <w:rsid w:val="00096529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6FC4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3A1A"/>
    <w:rsid w:val="000B508B"/>
    <w:rsid w:val="000B6E72"/>
    <w:rsid w:val="000B7C76"/>
    <w:rsid w:val="000B7CBB"/>
    <w:rsid w:val="000C025F"/>
    <w:rsid w:val="000C030F"/>
    <w:rsid w:val="000C15FB"/>
    <w:rsid w:val="000C18FD"/>
    <w:rsid w:val="000C1926"/>
    <w:rsid w:val="000C1A18"/>
    <w:rsid w:val="000C1CE7"/>
    <w:rsid w:val="000C29BE"/>
    <w:rsid w:val="000C318C"/>
    <w:rsid w:val="000C357D"/>
    <w:rsid w:val="000C3A91"/>
    <w:rsid w:val="000C48B6"/>
    <w:rsid w:val="000C4B45"/>
    <w:rsid w:val="000C51D2"/>
    <w:rsid w:val="000C5276"/>
    <w:rsid w:val="000C648D"/>
    <w:rsid w:val="000C6A6E"/>
    <w:rsid w:val="000C73B6"/>
    <w:rsid w:val="000C74AE"/>
    <w:rsid w:val="000C763F"/>
    <w:rsid w:val="000C7654"/>
    <w:rsid w:val="000C7C0B"/>
    <w:rsid w:val="000C7C96"/>
    <w:rsid w:val="000D1294"/>
    <w:rsid w:val="000D17DA"/>
    <w:rsid w:val="000D1DB3"/>
    <w:rsid w:val="000D3325"/>
    <w:rsid w:val="000D38FA"/>
    <w:rsid w:val="000D3E3F"/>
    <w:rsid w:val="000D4326"/>
    <w:rsid w:val="000D48D8"/>
    <w:rsid w:val="000D49E5"/>
    <w:rsid w:val="000D5197"/>
    <w:rsid w:val="000D535F"/>
    <w:rsid w:val="000D56BD"/>
    <w:rsid w:val="000D5836"/>
    <w:rsid w:val="000D6184"/>
    <w:rsid w:val="000D68C0"/>
    <w:rsid w:val="000D6912"/>
    <w:rsid w:val="000D70F0"/>
    <w:rsid w:val="000D717F"/>
    <w:rsid w:val="000D75B3"/>
    <w:rsid w:val="000D77C2"/>
    <w:rsid w:val="000D7B7F"/>
    <w:rsid w:val="000D7BDD"/>
    <w:rsid w:val="000E01B8"/>
    <w:rsid w:val="000E039E"/>
    <w:rsid w:val="000E1472"/>
    <w:rsid w:val="000E1827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6D47"/>
    <w:rsid w:val="000F77E3"/>
    <w:rsid w:val="000F7AC6"/>
    <w:rsid w:val="00100051"/>
    <w:rsid w:val="001007FF"/>
    <w:rsid w:val="00100BF4"/>
    <w:rsid w:val="0010144D"/>
    <w:rsid w:val="00102346"/>
    <w:rsid w:val="001035B5"/>
    <w:rsid w:val="00104237"/>
    <w:rsid w:val="001042C0"/>
    <w:rsid w:val="001054E6"/>
    <w:rsid w:val="0010633A"/>
    <w:rsid w:val="00106A46"/>
    <w:rsid w:val="00106F4E"/>
    <w:rsid w:val="00107B02"/>
    <w:rsid w:val="00110146"/>
    <w:rsid w:val="00111D2D"/>
    <w:rsid w:val="001129EC"/>
    <w:rsid w:val="00113088"/>
    <w:rsid w:val="00113194"/>
    <w:rsid w:val="0011363A"/>
    <w:rsid w:val="00113A3F"/>
    <w:rsid w:val="00115697"/>
    <w:rsid w:val="00116337"/>
    <w:rsid w:val="001164FE"/>
    <w:rsid w:val="001167E8"/>
    <w:rsid w:val="00116F8E"/>
    <w:rsid w:val="0011784B"/>
    <w:rsid w:val="00117F9B"/>
    <w:rsid w:val="0012032B"/>
    <w:rsid w:val="0012045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360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50A"/>
    <w:rsid w:val="001476C4"/>
    <w:rsid w:val="001479B6"/>
    <w:rsid w:val="00152FF1"/>
    <w:rsid w:val="00153420"/>
    <w:rsid w:val="0015520A"/>
    <w:rsid w:val="001554C1"/>
    <w:rsid w:val="001554E9"/>
    <w:rsid w:val="00155BBA"/>
    <w:rsid w:val="00155C42"/>
    <w:rsid w:val="00156375"/>
    <w:rsid w:val="00156960"/>
    <w:rsid w:val="00160068"/>
    <w:rsid w:val="0016008F"/>
    <w:rsid w:val="001607D1"/>
    <w:rsid w:val="00161C5C"/>
    <w:rsid w:val="00161E2E"/>
    <w:rsid w:val="001622DF"/>
    <w:rsid w:val="00162B16"/>
    <w:rsid w:val="00162BF1"/>
    <w:rsid w:val="0016457C"/>
    <w:rsid w:val="00164B1A"/>
    <w:rsid w:val="0016560C"/>
    <w:rsid w:val="00165803"/>
    <w:rsid w:val="001659AD"/>
    <w:rsid w:val="0016650B"/>
    <w:rsid w:val="001676BA"/>
    <w:rsid w:val="00167837"/>
    <w:rsid w:val="00167C34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1E5D"/>
    <w:rsid w:val="0018218F"/>
    <w:rsid w:val="0018247B"/>
    <w:rsid w:val="001837EB"/>
    <w:rsid w:val="00184961"/>
    <w:rsid w:val="00184AF8"/>
    <w:rsid w:val="0018539A"/>
    <w:rsid w:val="001857B1"/>
    <w:rsid w:val="00185EB5"/>
    <w:rsid w:val="00186092"/>
    <w:rsid w:val="0018677F"/>
    <w:rsid w:val="00187E28"/>
    <w:rsid w:val="00190AE3"/>
    <w:rsid w:val="001918CE"/>
    <w:rsid w:val="00192245"/>
    <w:rsid w:val="00192853"/>
    <w:rsid w:val="00192A8D"/>
    <w:rsid w:val="001938DC"/>
    <w:rsid w:val="00193A97"/>
    <w:rsid w:val="00193B52"/>
    <w:rsid w:val="00193D33"/>
    <w:rsid w:val="001948BE"/>
    <w:rsid w:val="00194942"/>
    <w:rsid w:val="0019547B"/>
    <w:rsid w:val="00195EBD"/>
    <w:rsid w:val="00196221"/>
    <w:rsid w:val="00196479"/>
    <w:rsid w:val="0019728B"/>
    <w:rsid w:val="001A12CE"/>
    <w:rsid w:val="001A18ED"/>
    <w:rsid w:val="001A5AE7"/>
    <w:rsid w:val="001A5EF1"/>
    <w:rsid w:val="001A6292"/>
    <w:rsid w:val="001A653C"/>
    <w:rsid w:val="001A7290"/>
    <w:rsid w:val="001A7511"/>
    <w:rsid w:val="001A77C2"/>
    <w:rsid w:val="001A7B27"/>
    <w:rsid w:val="001B0715"/>
    <w:rsid w:val="001B0734"/>
    <w:rsid w:val="001B09EB"/>
    <w:rsid w:val="001B0E5F"/>
    <w:rsid w:val="001B22A8"/>
    <w:rsid w:val="001B2F1E"/>
    <w:rsid w:val="001B36BF"/>
    <w:rsid w:val="001B4213"/>
    <w:rsid w:val="001B44D1"/>
    <w:rsid w:val="001B48AB"/>
    <w:rsid w:val="001B4B3E"/>
    <w:rsid w:val="001B5C69"/>
    <w:rsid w:val="001B5D6A"/>
    <w:rsid w:val="001B5DE0"/>
    <w:rsid w:val="001B61AD"/>
    <w:rsid w:val="001B73BD"/>
    <w:rsid w:val="001C0048"/>
    <w:rsid w:val="001C026C"/>
    <w:rsid w:val="001C092F"/>
    <w:rsid w:val="001C28D0"/>
    <w:rsid w:val="001C3369"/>
    <w:rsid w:val="001C33B0"/>
    <w:rsid w:val="001C358C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2FFF"/>
    <w:rsid w:val="001D314C"/>
    <w:rsid w:val="001D5F9D"/>
    <w:rsid w:val="001D6234"/>
    <w:rsid w:val="001D64C7"/>
    <w:rsid w:val="001D6F0C"/>
    <w:rsid w:val="001D7AE7"/>
    <w:rsid w:val="001E0E58"/>
    <w:rsid w:val="001E29FE"/>
    <w:rsid w:val="001E3EF5"/>
    <w:rsid w:val="001E5316"/>
    <w:rsid w:val="001E53BF"/>
    <w:rsid w:val="001E646A"/>
    <w:rsid w:val="001E682E"/>
    <w:rsid w:val="001E6B0D"/>
    <w:rsid w:val="001E6CD9"/>
    <w:rsid w:val="001F007F"/>
    <w:rsid w:val="001F0D36"/>
    <w:rsid w:val="001F0F30"/>
    <w:rsid w:val="001F15C1"/>
    <w:rsid w:val="001F1E8C"/>
    <w:rsid w:val="001F471B"/>
    <w:rsid w:val="001F4B40"/>
    <w:rsid w:val="001F59EA"/>
    <w:rsid w:val="001F5AA0"/>
    <w:rsid w:val="001F5E92"/>
    <w:rsid w:val="001F623F"/>
    <w:rsid w:val="001F6318"/>
    <w:rsid w:val="001F7802"/>
    <w:rsid w:val="00201E9B"/>
    <w:rsid w:val="00202F3F"/>
    <w:rsid w:val="00204AEC"/>
    <w:rsid w:val="00204EEC"/>
    <w:rsid w:val="002055BA"/>
    <w:rsid w:val="00205653"/>
    <w:rsid w:val="00205BF3"/>
    <w:rsid w:val="00205DBF"/>
    <w:rsid w:val="002101F3"/>
    <w:rsid w:val="0021053D"/>
    <w:rsid w:val="002108F9"/>
    <w:rsid w:val="00210988"/>
    <w:rsid w:val="00210E0A"/>
    <w:rsid w:val="00210F7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76C0"/>
    <w:rsid w:val="002177A0"/>
    <w:rsid w:val="00220FB9"/>
    <w:rsid w:val="00221102"/>
    <w:rsid w:val="0022119D"/>
    <w:rsid w:val="00222124"/>
    <w:rsid w:val="0022343C"/>
    <w:rsid w:val="00223CBE"/>
    <w:rsid w:val="002248D8"/>
    <w:rsid w:val="00224BB2"/>
    <w:rsid w:val="0022563A"/>
    <w:rsid w:val="00226DE6"/>
    <w:rsid w:val="00230826"/>
    <w:rsid w:val="002308BD"/>
    <w:rsid w:val="00230BA7"/>
    <w:rsid w:val="0023162B"/>
    <w:rsid w:val="00231F65"/>
    <w:rsid w:val="002324C4"/>
    <w:rsid w:val="002328A7"/>
    <w:rsid w:val="002331E7"/>
    <w:rsid w:val="00233D53"/>
    <w:rsid w:val="00233F9E"/>
    <w:rsid w:val="00233FA8"/>
    <w:rsid w:val="00235240"/>
    <w:rsid w:val="00235D26"/>
    <w:rsid w:val="0023632E"/>
    <w:rsid w:val="00236512"/>
    <w:rsid w:val="002368FD"/>
    <w:rsid w:val="002369CB"/>
    <w:rsid w:val="002371F3"/>
    <w:rsid w:val="00237C8D"/>
    <w:rsid w:val="00237E67"/>
    <w:rsid w:val="00240200"/>
    <w:rsid w:val="00240792"/>
    <w:rsid w:val="0024110F"/>
    <w:rsid w:val="00241FBA"/>
    <w:rsid w:val="002423AB"/>
    <w:rsid w:val="002431E5"/>
    <w:rsid w:val="002439DF"/>
    <w:rsid w:val="002440B0"/>
    <w:rsid w:val="002444A7"/>
    <w:rsid w:val="00245366"/>
    <w:rsid w:val="0024548F"/>
    <w:rsid w:val="00245DA9"/>
    <w:rsid w:val="0024602C"/>
    <w:rsid w:val="002475DE"/>
    <w:rsid w:val="00251A3E"/>
    <w:rsid w:val="00253C68"/>
    <w:rsid w:val="002541A4"/>
    <w:rsid w:val="00254D3C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5F74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2DB"/>
    <w:rsid w:val="00275E07"/>
    <w:rsid w:val="002762E5"/>
    <w:rsid w:val="00276394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2BC7"/>
    <w:rsid w:val="00284EB7"/>
    <w:rsid w:val="002851F8"/>
    <w:rsid w:val="0028617A"/>
    <w:rsid w:val="0028617C"/>
    <w:rsid w:val="00286E7F"/>
    <w:rsid w:val="00287725"/>
    <w:rsid w:val="00287C9A"/>
    <w:rsid w:val="00290140"/>
    <w:rsid w:val="0029056E"/>
    <w:rsid w:val="002910FF"/>
    <w:rsid w:val="00291A06"/>
    <w:rsid w:val="00295057"/>
    <w:rsid w:val="00295494"/>
    <w:rsid w:val="00295C5E"/>
    <w:rsid w:val="0029608A"/>
    <w:rsid w:val="002963AA"/>
    <w:rsid w:val="00297663"/>
    <w:rsid w:val="002A0601"/>
    <w:rsid w:val="002A1145"/>
    <w:rsid w:val="002A16E6"/>
    <w:rsid w:val="002A19A5"/>
    <w:rsid w:val="002A1CD4"/>
    <w:rsid w:val="002A29ED"/>
    <w:rsid w:val="002A39CB"/>
    <w:rsid w:val="002A407F"/>
    <w:rsid w:val="002A5A7F"/>
    <w:rsid w:val="002A6617"/>
    <w:rsid w:val="002A6C19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EDC"/>
    <w:rsid w:val="002B17EC"/>
    <w:rsid w:val="002B1EC2"/>
    <w:rsid w:val="002B2C49"/>
    <w:rsid w:val="002B2EE3"/>
    <w:rsid w:val="002B336F"/>
    <w:rsid w:val="002B37A0"/>
    <w:rsid w:val="002B3A7E"/>
    <w:rsid w:val="002B42EE"/>
    <w:rsid w:val="002B4718"/>
    <w:rsid w:val="002B4DB5"/>
    <w:rsid w:val="002B55A6"/>
    <w:rsid w:val="002B5C1E"/>
    <w:rsid w:val="002B70A7"/>
    <w:rsid w:val="002B7C51"/>
    <w:rsid w:val="002C130F"/>
    <w:rsid w:val="002C222E"/>
    <w:rsid w:val="002C24BE"/>
    <w:rsid w:val="002C380E"/>
    <w:rsid w:val="002C3D3A"/>
    <w:rsid w:val="002C55B4"/>
    <w:rsid w:val="002C5F48"/>
    <w:rsid w:val="002D1A23"/>
    <w:rsid w:val="002D1BD7"/>
    <w:rsid w:val="002D2BDE"/>
    <w:rsid w:val="002D2C71"/>
    <w:rsid w:val="002D5D9E"/>
    <w:rsid w:val="002D6936"/>
    <w:rsid w:val="002D7E7C"/>
    <w:rsid w:val="002E0841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9E7"/>
    <w:rsid w:val="002E652A"/>
    <w:rsid w:val="002E6A42"/>
    <w:rsid w:val="002E6C2F"/>
    <w:rsid w:val="002E6DD1"/>
    <w:rsid w:val="002E6FC5"/>
    <w:rsid w:val="002E7FBD"/>
    <w:rsid w:val="002F027E"/>
    <w:rsid w:val="002F0A5B"/>
    <w:rsid w:val="002F14B8"/>
    <w:rsid w:val="002F1C29"/>
    <w:rsid w:val="002F525B"/>
    <w:rsid w:val="00300AD2"/>
    <w:rsid w:val="0030133B"/>
    <w:rsid w:val="00302A06"/>
    <w:rsid w:val="00302DB4"/>
    <w:rsid w:val="00302E7B"/>
    <w:rsid w:val="00303B74"/>
    <w:rsid w:val="003062FD"/>
    <w:rsid w:val="00307994"/>
    <w:rsid w:val="00310232"/>
    <w:rsid w:val="00310BAA"/>
    <w:rsid w:val="00311253"/>
    <w:rsid w:val="00312CEA"/>
    <w:rsid w:val="00312FA7"/>
    <w:rsid w:val="0031377E"/>
    <w:rsid w:val="00314C41"/>
    <w:rsid w:val="00314CF4"/>
    <w:rsid w:val="00315617"/>
    <w:rsid w:val="003157E0"/>
    <w:rsid w:val="003168CD"/>
    <w:rsid w:val="00317AD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4DD3"/>
    <w:rsid w:val="00325057"/>
    <w:rsid w:val="003250DE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6CC0"/>
    <w:rsid w:val="00337A9D"/>
    <w:rsid w:val="00337F2F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2B74"/>
    <w:rsid w:val="003430EB"/>
    <w:rsid w:val="00343F5D"/>
    <w:rsid w:val="00344233"/>
    <w:rsid w:val="00344540"/>
    <w:rsid w:val="00345D92"/>
    <w:rsid w:val="00346265"/>
    <w:rsid w:val="00346E13"/>
    <w:rsid w:val="003479EE"/>
    <w:rsid w:val="00347D7C"/>
    <w:rsid w:val="0035003E"/>
    <w:rsid w:val="003519A3"/>
    <w:rsid w:val="00352589"/>
    <w:rsid w:val="00353F9B"/>
    <w:rsid w:val="00354B43"/>
    <w:rsid w:val="003553DE"/>
    <w:rsid w:val="003566AF"/>
    <w:rsid w:val="003567D8"/>
    <w:rsid w:val="00356A99"/>
    <w:rsid w:val="00356E29"/>
    <w:rsid w:val="00357F53"/>
    <w:rsid w:val="00360232"/>
    <w:rsid w:val="00360812"/>
    <w:rsid w:val="00360F1E"/>
    <w:rsid w:val="003614B0"/>
    <w:rsid w:val="00361C8F"/>
    <w:rsid w:val="00362443"/>
    <w:rsid w:val="00362AF7"/>
    <w:rsid w:val="00362C09"/>
    <w:rsid w:val="00362FDD"/>
    <w:rsid w:val="003642E2"/>
    <w:rsid w:val="003647EA"/>
    <w:rsid w:val="00364B75"/>
    <w:rsid w:val="00364BF0"/>
    <w:rsid w:val="003651CC"/>
    <w:rsid w:val="00366CDE"/>
    <w:rsid w:val="00366E57"/>
    <w:rsid w:val="00370140"/>
    <w:rsid w:val="00370423"/>
    <w:rsid w:val="0037046F"/>
    <w:rsid w:val="00370880"/>
    <w:rsid w:val="00370957"/>
    <w:rsid w:val="00370FCD"/>
    <w:rsid w:val="003713F2"/>
    <w:rsid w:val="00371579"/>
    <w:rsid w:val="0037286D"/>
    <w:rsid w:val="003750FC"/>
    <w:rsid w:val="003752A6"/>
    <w:rsid w:val="00375351"/>
    <w:rsid w:val="0037547C"/>
    <w:rsid w:val="00376046"/>
    <w:rsid w:val="003767DD"/>
    <w:rsid w:val="0037764D"/>
    <w:rsid w:val="00377DA7"/>
    <w:rsid w:val="0038065A"/>
    <w:rsid w:val="003815C6"/>
    <w:rsid w:val="0038265D"/>
    <w:rsid w:val="00383087"/>
    <w:rsid w:val="00383898"/>
    <w:rsid w:val="00383EC9"/>
    <w:rsid w:val="003871DD"/>
    <w:rsid w:val="00387213"/>
    <w:rsid w:val="0038731E"/>
    <w:rsid w:val="0038747A"/>
    <w:rsid w:val="00387FAA"/>
    <w:rsid w:val="00390178"/>
    <w:rsid w:val="00390F58"/>
    <w:rsid w:val="00391045"/>
    <w:rsid w:val="003913C3"/>
    <w:rsid w:val="00392146"/>
    <w:rsid w:val="003926FC"/>
    <w:rsid w:val="0039291F"/>
    <w:rsid w:val="003934A3"/>
    <w:rsid w:val="0039384F"/>
    <w:rsid w:val="003946F1"/>
    <w:rsid w:val="0039471F"/>
    <w:rsid w:val="003974B0"/>
    <w:rsid w:val="003A0F3F"/>
    <w:rsid w:val="003A2764"/>
    <w:rsid w:val="003A2B7D"/>
    <w:rsid w:val="003A34F6"/>
    <w:rsid w:val="003A3535"/>
    <w:rsid w:val="003A3677"/>
    <w:rsid w:val="003A3D7C"/>
    <w:rsid w:val="003A4A75"/>
    <w:rsid w:val="003A4C02"/>
    <w:rsid w:val="003A5366"/>
    <w:rsid w:val="003A6BAC"/>
    <w:rsid w:val="003A7CFE"/>
    <w:rsid w:val="003A7DC3"/>
    <w:rsid w:val="003B0D73"/>
    <w:rsid w:val="003B18B2"/>
    <w:rsid w:val="003B3030"/>
    <w:rsid w:val="003B314B"/>
    <w:rsid w:val="003B59CA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C7D34"/>
    <w:rsid w:val="003D0531"/>
    <w:rsid w:val="003D19B9"/>
    <w:rsid w:val="003D1FD6"/>
    <w:rsid w:val="003D2DF1"/>
    <w:rsid w:val="003D350C"/>
    <w:rsid w:val="003D398C"/>
    <w:rsid w:val="003D473B"/>
    <w:rsid w:val="003D4B35"/>
    <w:rsid w:val="003D4F28"/>
    <w:rsid w:val="003D5A8E"/>
    <w:rsid w:val="003D60A9"/>
    <w:rsid w:val="003D6362"/>
    <w:rsid w:val="003D6567"/>
    <w:rsid w:val="003D65E7"/>
    <w:rsid w:val="003E0283"/>
    <w:rsid w:val="003E21FD"/>
    <w:rsid w:val="003E357C"/>
    <w:rsid w:val="003E384D"/>
    <w:rsid w:val="003E4F19"/>
    <w:rsid w:val="003E6BD6"/>
    <w:rsid w:val="003E7E4E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3F4"/>
    <w:rsid w:val="00400983"/>
    <w:rsid w:val="00400BF1"/>
    <w:rsid w:val="00402466"/>
    <w:rsid w:val="00402C80"/>
    <w:rsid w:val="0040436D"/>
    <w:rsid w:val="0040509A"/>
    <w:rsid w:val="0040695E"/>
    <w:rsid w:val="00406B90"/>
    <w:rsid w:val="00407BCF"/>
    <w:rsid w:val="00410543"/>
    <w:rsid w:val="00410F9E"/>
    <w:rsid w:val="0041153A"/>
    <w:rsid w:val="0041233D"/>
    <w:rsid w:val="00414B99"/>
    <w:rsid w:val="004155F8"/>
    <w:rsid w:val="00415C43"/>
    <w:rsid w:val="0041669F"/>
    <w:rsid w:val="004171CB"/>
    <w:rsid w:val="00417218"/>
    <w:rsid w:val="004173CB"/>
    <w:rsid w:val="004173CC"/>
    <w:rsid w:val="004176CA"/>
    <w:rsid w:val="00417FA9"/>
    <w:rsid w:val="00420F62"/>
    <w:rsid w:val="00421022"/>
    <w:rsid w:val="004214BA"/>
    <w:rsid w:val="00421827"/>
    <w:rsid w:val="0042356B"/>
    <w:rsid w:val="004237D8"/>
    <w:rsid w:val="00423DB7"/>
    <w:rsid w:val="0042420A"/>
    <w:rsid w:val="004243D2"/>
    <w:rsid w:val="00424610"/>
    <w:rsid w:val="004246CD"/>
    <w:rsid w:val="0042471E"/>
    <w:rsid w:val="00424A79"/>
    <w:rsid w:val="00424C97"/>
    <w:rsid w:val="00424E18"/>
    <w:rsid w:val="0042619E"/>
    <w:rsid w:val="00426C8F"/>
    <w:rsid w:val="0042715F"/>
    <w:rsid w:val="00427293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1F44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707"/>
    <w:rsid w:val="004478E6"/>
    <w:rsid w:val="0044799B"/>
    <w:rsid w:val="00450727"/>
    <w:rsid w:val="00450DAD"/>
    <w:rsid w:val="0045117D"/>
    <w:rsid w:val="00451B94"/>
    <w:rsid w:val="00454EF3"/>
    <w:rsid w:val="0045683F"/>
    <w:rsid w:val="00456880"/>
    <w:rsid w:val="004568EB"/>
    <w:rsid w:val="00457576"/>
    <w:rsid w:val="004606F8"/>
    <w:rsid w:val="0046101D"/>
    <w:rsid w:val="00461A87"/>
    <w:rsid w:val="00462746"/>
    <w:rsid w:val="004641D4"/>
    <w:rsid w:val="004647EC"/>
    <w:rsid w:val="00464E35"/>
    <w:rsid w:val="00465D58"/>
    <w:rsid w:val="00466EE2"/>
    <w:rsid w:val="00470362"/>
    <w:rsid w:val="00470C41"/>
    <w:rsid w:val="00470F96"/>
    <w:rsid w:val="00471017"/>
    <w:rsid w:val="004711C2"/>
    <w:rsid w:val="00471A8B"/>
    <w:rsid w:val="00472CCD"/>
    <w:rsid w:val="00472D3E"/>
    <w:rsid w:val="004739E0"/>
    <w:rsid w:val="00474516"/>
    <w:rsid w:val="00474A14"/>
    <w:rsid w:val="00474D52"/>
    <w:rsid w:val="00475205"/>
    <w:rsid w:val="0047690F"/>
    <w:rsid w:val="00476C78"/>
    <w:rsid w:val="004810EE"/>
    <w:rsid w:val="00481303"/>
    <w:rsid w:val="0048251A"/>
    <w:rsid w:val="004832CD"/>
    <w:rsid w:val="00484078"/>
    <w:rsid w:val="00484A5A"/>
    <w:rsid w:val="0048576D"/>
    <w:rsid w:val="00485F61"/>
    <w:rsid w:val="00487E87"/>
    <w:rsid w:val="0049091F"/>
    <w:rsid w:val="004923FB"/>
    <w:rsid w:val="00492EED"/>
    <w:rsid w:val="00492FCF"/>
    <w:rsid w:val="004931AF"/>
    <w:rsid w:val="004936C6"/>
    <w:rsid w:val="00493B1A"/>
    <w:rsid w:val="00493C4A"/>
    <w:rsid w:val="00493CB1"/>
    <w:rsid w:val="00493F26"/>
    <w:rsid w:val="0049495C"/>
    <w:rsid w:val="00494D2A"/>
    <w:rsid w:val="00494F4E"/>
    <w:rsid w:val="00495BB5"/>
    <w:rsid w:val="00497019"/>
    <w:rsid w:val="00497180"/>
    <w:rsid w:val="0049741E"/>
    <w:rsid w:val="00497CF8"/>
    <w:rsid w:val="00497EF6"/>
    <w:rsid w:val="004A16DC"/>
    <w:rsid w:val="004A1EAD"/>
    <w:rsid w:val="004A255F"/>
    <w:rsid w:val="004A34B7"/>
    <w:rsid w:val="004A4218"/>
    <w:rsid w:val="004A4C5F"/>
    <w:rsid w:val="004A528A"/>
    <w:rsid w:val="004A5AC8"/>
    <w:rsid w:val="004A700B"/>
    <w:rsid w:val="004A7282"/>
    <w:rsid w:val="004A7603"/>
    <w:rsid w:val="004A7854"/>
    <w:rsid w:val="004B0457"/>
    <w:rsid w:val="004B129F"/>
    <w:rsid w:val="004B14EE"/>
    <w:rsid w:val="004B227D"/>
    <w:rsid w:val="004B42D8"/>
    <w:rsid w:val="004B492E"/>
    <w:rsid w:val="004B4E74"/>
    <w:rsid w:val="004B58D5"/>
    <w:rsid w:val="004B6658"/>
    <w:rsid w:val="004B6B1D"/>
    <w:rsid w:val="004B6B8F"/>
    <w:rsid w:val="004B7033"/>
    <w:rsid w:val="004B7511"/>
    <w:rsid w:val="004C014A"/>
    <w:rsid w:val="004C143E"/>
    <w:rsid w:val="004C3690"/>
    <w:rsid w:val="004C3C31"/>
    <w:rsid w:val="004C4222"/>
    <w:rsid w:val="004C4C3C"/>
    <w:rsid w:val="004C4C7D"/>
    <w:rsid w:val="004C543A"/>
    <w:rsid w:val="004C663D"/>
    <w:rsid w:val="004C698F"/>
    <w:rsid w:val="004C6E40"/>
    <w:rsid w:val="004C6FE4"/>
    <w:rsid w:val="004C71BD"/>
    <w:rsid w:val="004C74F3"/>
    <w:rsid w:val="004C783D"/>
    <w:rsid w:val="004D00CB"/>
    <w:rsid w:val="004D0B42"/>
    <w:rsid w:val="004D13D6"/>
    <w:rsid w:val="004D18EB"/>
    <w:rsid w:val="004D303C"/>
    <w:rsid w:val="004D340F"/>
    <w:rsid w:val="004D3D35"/>
    <w:rsid w:val="004D40BB"/>
    <w:rsid w:val="004D410E"/>
    <w:rsid w:val="004D475A"/>
    <w:rsid w:val="004D4EF6"/>
    <w:rsid w:val="004D52EC"/>
    <w:rsid w:val="004D6435"/>
    <w:rsid w:val="004D6BCC"/>
    <w:rsid w:val="004D6EB5"/>
    <w:rsid w:val="004D7832"/>
    <w:rsid w:val="004E05D2"/>
    <w:rsid w:val="004E1CA9"/>
    <w:rsid w:val="004E20E7"/>
    <w:rsid w:val="004E239B"/>
    <w:rsid w:val="004E23CE"/>
    <w:rsid w:val="004E348E"/>
    <w:rsid w:val="004E434F"/>
    <w:rsid w:val="004E516B"/>
    <w:rsid w:val="004E5A2B"/>
    <w:rsid w:val="004E6B94"/>
    <w:rsid w:val="004E6D3B"/>
    <w:rsid w:val="004E6D8F"/>
    <w:rsid w:val="004E7C1F"/>
    <w:rsid w:val="004F0337"/>
    <w:rsid w:val="004F1043"/>
    <w:rsid w:val="004F13C7"/>
    <w:rsid w:val="004F1CD2"/>
    <w:rsid w:val="004F2E60"/>
    <w:rsid w:val="004F353D"/>
    <w:rsid w:val="004F3ABE"/>
    <w:rsid w:val="004F408A"/>
    <w:rsid w:val="004F4AE6"/>
    <w:rsid w:val="004F50DA"/>
    <w:rsid w:val="004F5A18"/>
    <w:rsid w:val="004F6D67"/>
    <w:rsid w:val="00500268"/>
    <w:rsid w:val="00500539"/>
    <w:rsid w:val="0050253C"/>
    <w:rsid w:val="00503373"/>
    <w:rsid w:val="00503F3F"/>
    <w:rsid w:val="00504353"/>
    <w:rsid w:val="00505D38"/>
    <w:rsid w:val="00506786"/>
    <w:rsid w:val="00510614"/>
    <w:rsid w:val="00512A58"/>
    <w:rsid w:val="00513027"/>
    <w:rsid w:val="005131A3"/>
    <w:rsid w:val="00514001"/>
    <w:rsid w:val="005154FA"/>
    <w:rsid w:val="00515944"/>
    <w:rsid w:val="005216FB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E14"/>
    <w:rsid w:val="00530244"/>
    <w:rsid w:val="00531026"/>
    <w:rsid w:val="0053163B"/>
    <w:rsid w:val="00531A5B"/>
    <w:rsid w:val="00532645"/>
    <w:rsid w:val="0053327F"/>
    <w:rsid w:val="00534C0B"/>
    <w:rsid w:val="00535E07"/>
    <w:rsid w:val="00536336"/>
    <w:rsid w:val="00537617"/>
    <w:rsid w:val="00537F71"/>
    <w:rsid w:val="00540EB0"/>
    <w:rsid w:val="0054122C"/>
    <w:rsid w:val="00542227"/>
    <w:rsid w:val="00542857"/>
    <w:rsid w:val="00542936"/>
    <w:rsid w:val="00542E6D"/>
    <w:rsid w:val="00542ED7"/>
    <w:rsid w:val="00542EDF"/>
    <w:rsid w:val="00543529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7145"/>
    <w:rsid w:val="00560E1E"/>
    <w:rsid w:val="00561E43"/>
    <w:rsid w:val="00564A29"/>
    <w:rsid w:val="00564FBC"/>
    <w:rsid w:val="005658EC"/>
    <w:rsid w:val="00565CB9"/>
    <w:rsid w:val="00565E8C"/>
    <w:rsid w:val="00565EA3"/>
    <w:rsid w:val="0056720E"/>
    <w:rsid w:val="0056796C"/>
    <w:rsid w:val="005701C7"/>
    <w:rsid w:val="005703AC"/>
    <w:rsid w:val="005705A9"/>
    <w:rsid w:val="0057073B"/>
    <w:rsid w:val="00570989"/>
    <w:rsid w:val="005719E0"/>
    <w:rsid w:val="00572864"/>
    <w:rsid w:val="0057391A"/>
    <w:rsid w:val="0057398A"/>
    <w:rsid w:val="00573B72"/>
    <w:rsid w:val="00573BCF"/>
    <w:rsid w:val="00573C3E"/>
    <w:rsid w:val="00573C3F"/>
    <w:rsid w:val="0057428D"/>
    <w:rsid w:val="005744E2"/>
    <w:rsid w:val="00574759"/>
    <w:rsid w:val="00575626"/>
    <w:rsid w:val="00575DAB"/>
    <w:rsid w:val="005767E5"/>
    <w:rsid w:val="0057784E"/>
    <w:rsid w:val="005802AF"/>
    <w:rsid w:val="00580D7D"/>
    <w:rsid w:val="005816E5"/>
    <w:rsid w:val="00581C4A"/>
    <w:rsid w:val="00582997"/>
    <w:rsid w:val="00582E62"/>
    <w:rsid w:val="00583699"/>
    <w:rsid w:val="0058465B"/>
    <w:rsid w:val="005847B8"/>
    <w:rsid w:val="0058482B"/>
    <w:rsid w:val="00584C4C"/>
    <w:rsid w:val="00584F8D"/>
    <w:rsid w:val="0058518B"/>
    <w:rsid w:val="00585228"/>
    <w:rsid w:val="00585966"/>
    <w:rsid w:val="00585DB6"/>
    <w:rsid w:val="0058618A"/>
    <w:rsid w:val="005863E5"/>
    <w:rsid w:val="005866A1"/>
    <w:rsid w:val="00587247"/>
    <w:rsid w:val="00590210"/>
    <w:rsid w:val="00590807"/>
    <w:rsid w:val="00591611"/>
    <w:rsid w:val="00591C24"/>
    <w:rsid w:val="00594E4B"/>
    <w:rsid w:val="005954AB"/>
    <w:rsid w:val="005A0431"/>
    <w:rsid w:val="005A0F34"/>
    <w:rsid w:val="005A1132"/>
    <w:rsid w:val="005A11E0"/>
    <w:rsid w:val="005A13DD"/>
    <w:rsid w:val="005A1593"/>
    <w:rsid w:val="005A1640"/>
    <w:rsid w:val="005A1802"/>
    <w:rsid w:val="005A191D"/>
    <w:rsid w:val="005A1D05"/>
    <w:rsid w:val="005A20D8"/>
    <w:rsid w:val="005A2787"/>
    <w:rsid w:val="005A33C5"/>
    <w:rsid w:val="005A35D6"/>
    <w:rsid w:val="005A362B"/>
    <w:rsid w:val="005A36E5"/>
    <w:rsid w:val="005A44A7"/>
    <w:rsid w:val="005A4556"/>
    <w:rsid w:val="005A4952"/>
    <w:rsid w:val="005A5191"/>
    <w:rsid w:val="005A5435"/>
    <w:rsid w:val="005A57A6"/>
    <w:rsid w:val="005A585A"/>
    <w:rsid w:val="005A5D45"/>
    <w:rsid w:val="005A6895"/>
    <w:rsid w:val="005A6BC7"/>
    <w:rsid w:val="005B027D"/>
    <w:rsid w:val="005B094C"/>
    <w:rsid w:val="005B1630"/>
    <w:rsid w:val="005B20A1"/>
    <w:rsid w:val="005B2478"/>
    <w:rsid w:val="005B2487"/>
    <w:rsid w:val="005B3726"/>
    <w:rsid w:val="005B53BF"/>
    <w:rsid w:val="005B6F74"/>
    <w:rsid w:val="005B793C"/>
    <w:rsid w:val="005C043B"/>
    <w:rsid w:val="005C0614"/>
    <w:rsid w:val="005C09B9"/>
    <w:rsid w:val="005C11C6"/>
    <w:rsid w:val="005C1A97"/>
    <w:rsid w:val="005C1C1A"/>
    <w:rsid w:val="005C2073"/>
    <w:rsid w:val="005C21FC"/>
    <w:rsid w:val="005C30AE"/>
    <w:rsid w:val="005C3376"/>
    <w:rsid w:val="005C4AF5"/>
    <w:rsid w:val="005C4FF1"/>
    <w:rsid w:val="005C534C"/>
    <w:rsid w:val="005D03BA"/>
    <w:rsid w:val="005D15A8"/>
    <w:rsid w:val="005D2C33"/>
    <w:rsid w:val="005D3387"/>
    <w:rsid w:val="005D4F28"/>
    <w:rsid w:val="005D5A2A"/>
    <w:rsid w:val="005D71E7"/>
    <w:rsid w:val="005E1304"/>
    <w:rsid w:val="005E2579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737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5E5B"/>
    <w:rsid w:val="005F645A"/>
    <w:rsid w:val="005F744B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360"/>
    <w:rsid w:val="0061188C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1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62E"/>
    <w:rsid w:val="0063277E"/>
    <w:rsid w:val="00634150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475C2"/>
    <w:rsid w:val="00647C55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631"/>
    <w:rsid w:val="00656C00"/>
    <w:rsid w:val="00656C27"/>
    <w:rsid w:val="00656FD1"/>
    <w:rsid w:val="0065724F"/>
    <w:rsid w:val="006572CD"/>
    <w:rsid w:val="00657859"/>
    <w:rsid w:val="00661085"/>
    <w:rsid w:val="00661805"/>
    <w:rsid w:val="00661967"/>
    <w:rsid w:val="00661D51"/>
    <w:rsid w:val="00661F61"/>
    <w:rsid w:val="006626AC"/>
    <w:rsid w:val="006641C7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3420"/>
    <w:rsid w:val="006739C3"/>
    <w:rsid w:val="00674155"/>
    <w:rsid w:val="0067434A"/>
    <w:rsid w:val="006746CA"/>
    <w:rsid w:val="00674935"/>
    <w:rsid w:val="0067560D"/>
    <w:rsid w:val="0067583D"/>
    <w:rsid w:val="0067605D"/>
    <w:rsid w:val="006770B9"/>
    <w:rsid w:val="006802F6"/>
    <w:rsid w:val="00680CB2"/>
    <w:rsid w:val="0068121E"/>
    <w:rsid w:val="00681742"/>
    <w:rsid w:val="0068253F"/>
    <w:rsid w:val="00682800"/>
    <w:rsid w:val="00683C56"/>
    <w:rsid w:val="00683CAF"/>
    <w:rsid w:val="00683F92"/>
    <w:rsid w:val="00685047"/>
    <w:rsid w:val="00685920"/>
    <w:rsid w:val="00685944"/>
    <w:rsid w:val="00685B34"/>
    <w:rsid w:val="00686D7A"/>
    <w:rsid w:val="006878C9"/>
    <w:rsid w:val="00687FF6"/>
    <w:rsid w:val="006907E2"/>
    <w:rsid w:val="00693420"/>
    <w:rsid w:val="0069472E"/>
    <w:rsid w:val="00694823"/>
    <w:rsid w:val="00695584"/>
    <w:rsid w:val="00695745"/>
    <w:rsid w:val="0069600B"/>
    <w:rsid w:val="006962F0"/>
    <w:rsid w:val="00696CFB"/>
    <w:rsid w:val="0069741F"/>
    <w:rsid w:val="00697AC7"/>
    <w:rsid w:val="00697FA5"/>
    <w:rsid w:val="006A0A1A"/>
    <w:rsid w:val="006A0DD9"/>
    <w:rsid w:val="006A159F"/>
    <w:rsid w:val="006A1F1A"/>
    <w:rsid w:val="006A2030"/>
    <w:rsid w:val="006A367F"/>
    <w:rsid w:val="006A4097"/>
    <w:rsid w:val="006A46BD"/>
    <w:rsid w:val="006A5325"/>
    <w:rsid w:val="006A5F84"/>
    <w:rsid w:val="006A6460"/>
    <w:rsid w:val="006A70B1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1AA"/>
    <w:rsid w:val="006B5AEA"/>
    <w:rsid w:val="006B5D34"/>
    <w:rsid w:val="006B6383"/>
    <w:rsid w:val="006B640D"/>
    <w:rsid w:val="006B66BC"/>
    <w:rsid w:val="006C063E"/>
    <w:rsid w:val="006C0ADE"/>
    <w:rsid w:val="006C0CD4"/>
    <w:rsid w:val="006C1E79"/>
    <w:rsid w:val="006C2275"/>
    <w:rsid w:val="006C365E"/>
    <w:rsid w:val="006C40BE"/>
    <w:rsid w:val="006C5A60"/>
    <w:rsid w:val="006C5D48"/>
    <w:rsid w:val="006C61FA"/>
    <w:rsid w:val="006C6400"/>
    <w:rsid w:val="006C76AB"/>
    <w:rsid w:val="006C7C65"/>
    <w:rsid w:val="006D0896"/>
    <w:rsid w:val="006D1B7B"/>
    <w:rsid w:val="006D1E99"/>
    <w:rsid w:val="006D205B"/>
    <w:rsid w:val="006D2A41"/>
    <w:rsid w:val="006D2B86"/>
    <w:rsid w:val="006D2D28"/>
    <w:rsid w:val="006D3356"/>
    <w:rsid w:val="006D395C"/>
    <w:rsid w:val="006D63F6"/>
    <w:rsid w:val="006D7BC9"/>
    <w:rsid w:val="006E04E4"/>
    <w:rsid w:val="006E075C"/>
    <w:rsid w:val="006E0974"/>
    <w:rsid w:val="006E0AE1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5CCA"/>
    <w:rsid w:val="006E6929"/>
    <w:rsid w:val="006E73A9"/>
    <w:rsid w:val="006E7A19"/>
    <w:rsid w:val="006F02F0"/>
    <w:rsid w:val="006F1349"/>
    <w:rsid w:val="006F1371"/>
    <w:rsid w:val="006F284B"/>
    <w:rsid w:val="006F396D"/>
    <w:rsid w:val="006F3FEE"/>
    <w:rsid w:val="006F4B70"/>
    <w:rsid w:val="006F5AF3"/>
    <w:rsid w:val="006F632A"/>
    <w:rsid w:val="006F68DD"/>
    <w:rsid w:val="006F6B6F"/>
    <w:rsid w:val="006F785B"/>
    <w:rsid w:val="0070095D"/>
    <w:rsid w:val="00703794"/>
    <w:rsid w:val="0070391A"/>
    <w:rsid w:val="00705879"/>
    <w:rsid w:val="00706486"/>
    <w:rsid w:val="0070709E"/>
    <w:rsid w:val="007074DC"/>
    <w:rsid w:val="00710951"/>
    <w:rsid w:val="00710FAC"/>
    <w:rsid w:val="00711E19"/>
    <w:rsid w:val="00712682"/>
    <w:rsid w:val="00712A9C"/>
    <w:rsid w:val="00715222"/>
    <w:rsid w:val="00715CA2"/>
    <w:rsid w:val="00715CF0"/>
    <w:rsid w:val="00716455"/>
    <w:rsid w:val="0071693D"/>
    <w:rsid w:val="0072028F"/>
    <w:rsid w:val="00721474"/>
    <w:rsid w:val="007214E3"/>
    <w:rsid w:val="00721643"/>
    <w:rsid w:val="00721764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502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4C84"/>
    <w:rsid w:val="00735520"/>
    <w:rsid w:val="00735AFC"/>
    <w:rsid w:val="00735C32"/>
    <w:rsid w:val="0073781A"/>
    <w:rsid w:val="00737E65"/>
    <w:rsid w:val="00740806"/>
    <w:rsid w:val="00741346"/>
    <w:rsid w:val="00743501"/>
    <w:rsid w:val="00744211"/>
    <w:rsid w:val="007454B7"/>
    <w:rsid w:val="00745A1D"/>
    <w:rsid w:val="00745CC4"/>
    <w:rsid w:val="00746BC7"/>
    <w:rsid w:val="007474B4"/>
    <w:rsid w:val="00747CD1"/>
    <w:rsid w:val="00751A74"/>
    <w:rsid w:val="00751CC1"/>
    <w:rsid w:val="007524FC"/>
    <w:rsid w:val="00752C32"/>
    <w:rsid w:val="007549EE"/>
    <w:rsid w:val="00754A72"/>
    <w:rsid w:val="00754C82"/>
    <w:rsid w:val="00754E51"/>
    <w:rsid w:val="00755374"/>
    <w:rsid w:val="007554DF"/>
    <w:rsid w:val="007558E9"/>
    <w:rsid w:val="0075643E"/>
    <w:rsid w:val="00756D9A"/>
    <w:rsid w:val="0075776D"/>
    <w:rsid w:val="0075788B"/>
    <w:rsid w:val="0076085F"/>
    <w:rsid w:val="00760ADE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80B"/>
    <w:rsid w:val="00766909"/>
    <w:rsid w:val="00767211"/>
    <w:rsid w:val="00770282"/>
    <w:rsid w:val="007722BF"/>
    <w:rsid w:val="007725BC"/>
    <w:rsid w:val="00772979"/>
    <w:rsid w:val="0077485B"/>
    <w:rsid w:val="00774F20"/>
    <w:rsid w:val="0077580B"/>
    <w:rsid w:val="007759C0"/>
    <w:rsid w:val="00777187"/>
    <w:rsid w:val="00777364"/>
    <w:rsid w:val="00777703"/>
    <w:rsid w:val="00777B8A"/>
    <w:rsid w:val="00780616"/>
    <w:rsid w:val="00780CE8"/>
    <w:rsid w:val="00781167"/>
    <w:rsid w:val="007814F5"/>
    <w:rsid w:val="00781F69"/>
    <w:rsid w:val="00784C61"/>
    <w:rsid w:val="00784DE5"/>
    <w:rsid w:val="00784EE6"/>
    <w:rsid w:val="00784FA8"/>
    <w:rsid w:val="007854B3"/>
    <w:rsid w:val="00785F66"/>
    <w:rsid w:val="007864D1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AD5"/>
    <w:rsid w:val="007973E3"/>
    <w:rsid w:val="0079777E"/>
    <w:rsid w:val="00797E1C"/>
    <w:rsid w:val="007A0BF0"/>
    <w:rsid w:val="007A1883"/>
    <w:rsid w:val="007A3FE2"/>
    <w:rsid w:val="007A43BF"/>
    <w:rsid w:val="007A4C62"/>
    <w:rsid w:val="007A5914"/>
    <w:rsid w:val="007A595C"/>
    <w:rsid w:val="007A66C1"/>
    <w:rsid w:val="007B0CFF"/>
    <w:rsid w:val="007B1173"/>
    <w:rsid w:val="007B1270"/>
    <w:rsid w:val="007B1309"/>
    <w:rsid w:val="007B2875"/>
    <w:rsid w:val="007B2934"/>
    <w:rsid w:val="007B37D8"/>
    <w:rsid w:val="007B4BF6"/>
    <w:rsid w:val="007B4DED"/>
    <w:rsid w:val="007B4F5F"/>
    <w:rsid w:val="007B5884"/>
    <w:rsid w:val="007B6B7B"/>
    <w:rsid w:val="007B6CDC"/>
    <w:rsid w:val="007B7017"/>
    <w:rsid w:val="007B74B4"/>
    <w:rsid w:val="007C022C"/>
    <w:rsid w:val="007C055E"/>
    <w:rsid w:val="007C075E"/>
    <w:rsid w:val="007C159D"/>
    <w:rsid w:val="007C1FD4"/>
    <w:rsid w:val="007C2501"/>
    <w:rsid w:val="007C2F0E"/>
    <w:rsid w:val="007C4027"/>
    <w:rsid w:val="007C4B78"/>
    <w:rsid w:val="007C60D2"/>
    <w:rsid w:val="007C6D4B"/>
    <w:rsid w:val="007C75FF"/>
    <w:rsid w:val="007D0720"/>
    <w:rsid w:val="007D0C63"/>
    <w:rsid w:val="007D0E34"/>
    <w:rsid w:val="007D1012"/>
    <w:rsid w:val="007D10F2"/>
    <w:rsid w:val="007D207E"/>
    <w:rsid w:val="007D3B80"/>
    <w:rsid w:val="007D4933"/>
    <w:rsid w:val="007D49E6"/>
    <w:rsid w:val="007D4C18"/>
    <w:rsid w:val="007D53AC"/>
    <w:rsid w:val="007D6055"/>
    <w:rsid w:val="007D642E"/>
    <w:rsid w:val="007D68B0"/>
    <w:rsid w:val="007D6B1B"/>
    <w:rsid w:val="007D6DEC"/>
    <w:rsid w:val="007D6DFD"/>
    <w:rsid w:val="007D765C"/>
    <w:rsid w:val="007D79D1"/>
    <w:rsid w:val="007D7B13"/>
    <w:rsid w:val="007E10EC"/>
    <w:rsid w:val="007E46A1"/>
    <w:rsid w:val="007E46E7"/>
    <w:rsid w:val="007E4E03"/>
    <w:rsid w:val="007E6A53"/>
    <w:rsid w:val="007E730D"/>
    <w:rsid w:val="007E7311"/>
    <w:rsid w:val="007F071A"/>
    <w:rsid w:val="007F147C"/>
    <w:rsid w:val="007F1874"/>
    <w:rsid w:val="007F18C0"/>
    <w:rsid w:val="007F3992"/>
    <w:rsid w:val="007F403E"/>
    <w:rsid w:val="007F49DA"/>
    <w:rsid w:val="007F5D56"/>
    <w:rsid w:val="007F7355"/>
    <w:rsid w:val="007F7DDD"/>
    <w:rsid w:val="0080092D"/>
    <w:rsid w:val="00800DE5"/>
    <w:rsid w:val="008014FE"/>
    <w:rsid w:val="008015A2"/>
    <w:rsid w:val="00801B3E"/>
    <w:rsid w:val="00802358"/>
    <w:rsid w:val="00802BE6"/>
    <w:rsid w:val="00803369"/>
    <w:rsid w:val="008036CE"/>
    <w:rsid w:val="008042B4"/>
    <w:rsid w:val="008048EE"/>
    <w:rsid w:val="00804EE4"/>
    <w:rsid w:val="00806936"/>
    <w:rsid w:val="00806A78"/>
    <w:rsid w:val="00806C59"/>
    <w:rsid w:val="00807120"/>
    <w:rsid w:val="008071EF"/>
    <w:rsid w:val="008072AC"/>
    <w:rsid w:val="008106D2"/>
    <w:rsid w:val="00810CEA"/>
    <w:rsid w:val="008120D1"/>
    <w:rsid w:val="0081285F"/>
    <w:rsid w:val="00812B9F"/>
    <w:rsid w:val="0081311B"/>
    <w:rsid w:val="008132A9"/>
    <w:rsid w:val="0081406E"/>
    <w:rsid w:val="00816858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98F"/>
    <w:rsid w:val="00833A16"/>
    <w:rsid w:val="00833DE8"/>
    <w:rsid w:val="00833F47"/>
    <w:rsid w:val="008348C3"/>
    <w:rsid w:val="00836287"/>
    <w:rsid w:val="008373B4"/>
    <w:rsid w:val="0083742E"/>
    <w:rsid w:val="00837708"/>
    <w:rsid w:val="008377AE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58C8"/>
    <w:rsid w:val="00846218"/>
    <w:rsid w:val="00846F4A"/>
    <w:rsid w:val="008473F0"/>
    <w:rsid w:val="00847D37"/>
    <w:rsid w:val="0085001D"/>
    <w:rsid w:val="008504B8"/>
    <w:rsid w:val="00850A45"/>
    <w:rsid w:val="00850F31"/>
    <w:rsid w:val="00851DF6"/>
    <w:rsid w:val="00853F62"/>
    <w:rsid w:val="008546E4"/>
    <w:rsid w:val="0085513D"/>
    <w:rsid w:val="00855377"/>
    <w:rsid w:val="00855576"/>
    <w:rsid w:val="0085596F"/>
    <w:rsid w:val="0085684D"/>
    <w:rsid w:val="00856971"/>
    <w:rsid w:val="00856BA7"/>
    <w:rsid w:val="00856EE3"/>
    <w:rsid w:val="00857330"/>
    <w:rsid w:val="00857835"/>
    <w:rsid w:val="00857A80"/>
    <w:rsid w:val="00860371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10F"/>
    <w:rsid w:val="00873D16"/>
    <w:rsid w:val="00874331"/>
    <w:rsid w:val="00876818"/>
    <w:rsid w:val="00876A17"/>
    <w:rsid w:val="00876AB4"/>
    <w:rsid w:val="00877438"/>
    <w:rsid w:val="008778FB"/>
    <w:rsid w:val="0088009A"/>
    <w:rsid w:val="00880DB8"/>
    <w:rsid w:val="00881A6F"/>
    <w:rsid w:val="008825D5"/>
    <w:rsid w:val="00885090"/>
    <w:rsid w:val="00886276"/>
    <w:rsid w:val="00886D76"/>
    <w:rsid w:val="00887495"/>
    <w:rsid w:val="00890E5E"/>
    <w:rsid w:val="00892BA7"/>
    <w:rsid w:val="008945B2"/>
    <w:rsid w:val="008952F0"/>
    <w:rsid w:val="00895890"/>
    <w:rsid w:val="0089593A"/>
    <w:rsid w:val="008968EA"/>
    <w:rsid w:val="00897019"/>
    <w:rsid w:val="008973B3"/>
    <w:rsid w:val="00897481"/>
    <w:rsid w:val="0089766B"/>
    <w:rsid w:val="008978DA"/>
    <w:rsid w:val="008A0448"/>
    <w:rsid w:val="008A0833"/>
    <w:rsid w:val="008A0916"/>
    <w:rsid w:val="008A0CD2"/>
    <w:rsid w:val="008A1365"/>
    <w:rsid w:val="008A1653"/>
    <w:rsid w:val="008A24FA"/>
    <w:rsid w:val="008A2C52"/>
    <w:rsid w:val="008A3202"/>
    <w:rsid w:val="008A33A5"/>
    <w:rsid w:val="008A38E3"/>
    <w:rsid w:val="008A41D7"/>
    <w:rsid w:val="008A47A1"/>
    <w:rsid w:val="008A4948"/>
    <w:rsid w:val="008A4CFE"/>
    <w:rsid w:val="008A5A34"/>
    <w:rsid w:val="008A6EA7"/>
    <w:rsid w:val="008A7CAE"/>
    <w:rsid w:val="008B02BC"/>
    <w:rsid w:val="008B076A"/>
    <w:rsid w:val="008B0A07"/>
    <w:rsid w:val="008B0AAF"/>
    <w:rsid w:val="008B1D58"/>
    <w:rsid w:val="008B222B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963"/>
    <w:rsid w:val="008C0D03"/>
    <w:rsid w:val="008C1495"/>
    <w:rsid w:val="008C1BBB"/>
    <w:rsid w:val="008C1DCD"/>
    <w:rsid w:val="008C46FA"/>
    <w:rsid w:val="008C4E63"/>
    <w:rsid w:val="008C5E2A"/>
    <w:rsid w:val="008C683F"/>
    <w:rsid w:val="008C77A1"/>
    <w:rsid w:val="008C7DC4"/>
    <w:rsid w:val="008D0354"/>
    <w:rsid w:val="008D13C2"/>
    <w:rsid w:val="008D1AA2"/>
    <w:rsid w:val="008D25C3"/>
    <w:rsid w:val="008D2847"/>
    <w:rsid w:val="008D402A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BC6"/>
    <w:rsid w:val="008E5772"/>
    <w:rsid w:val="008E6B29"/>
    <w:rsid w:val="008E6E52"/>
    <w:rsid w:val="008E6F46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A2F"/>
    <w:rsid w:val="008F2D33"/>
    <w:rsid w:val="008F2DC1"/>
    <w:rsid w:val="008F3CA8"/>
    <w:rsid w:val="008F4EBB"/>
    <w:rsid w:val="008F55B1"/>
    <w:rsid w:val="008F6796"/>
    <w:rsid w:val="008F6B66"/>
    <w:rsid w:val="008F70AD"/>
    <w:rsid w:val="008F7222"/>
    <w:rsid w:val="008F7DBE"/>
    <w:rsid w:val="00900DB1"/>
    <w:rsid w:val="00901AB2"/>
    <w:rsid w:val="00901AE4"/>
    <w:rsid w:val="009022BF"/>
    <w:rsid w:val="00902C25"/>
    <w:rsid w:val="00902F7B"/>
    <w:rsid w:val="00903B17"/>
    <w:rsid w:val="0090403A"/>
    <w:rsid w:val="00905B3C"/>
    <w:rsid w:val="009061EC"/>
    <w:rsid w:val="00906544"/>
    <w:rsid w:val="00906A8A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348A"/>
    <w:rsid w:val="00913DD1"/>
    <w:rsid w:val="009141BB"/>
    <w:rsid w:val="009160A7"/>
    <w:rsid w:val="009179FB"/>
    <w:rsid w:val="00917C74"/>
    <w:rsid w:val="00920285"/>
    <w:rsid w:val="00922BBA"/>
    <w:rsid w:val="009231A1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3115"/>
    <w:rsid w:val="0093522F"/>
    <w:rsid w:val="0093529C"/>
    <w:rsid w:val="00935DEC"/>
    <w:rsid w:val="00935E2C"/>
    <w:rsid w:val="00935EF1"/>
    <w:rsid w:val="009364FC"/>
    <w:rsid w:val="0093669A"/>
    <w:rsid w:val="009369E5"/>
    <w:rsid w:val="00937819"/>
    <w:rsid w:val="00941FF5"/>
    <w:rsid w:val="009420C6"/>
    <w:rsid w:val="0094226E"/>
    <w:rsid w:val="00942BDE"/>
    <w:rsid w:val="00943D71"/>
    <w:rsid w:val="009454E4"/>
    <w:rsid w:val="00945890"/>
    <w:rsid w:val="00946181"/>
    <w:rsid w:val="00946197"/>
    <w:rsid w:val="009477EB"/>
    <w:rsid w:val="00950677"/>
    <w:rsid w:val="00950798"/>
    <w:rsid w:val="0095097B"/>
    <w:rsid w:val="00951512"/>
    <w:rsid w:val="00951E62"/>
    <w:rsid w:val="00951FD2"/>
    <w:rsid w:val="00952B19"/>
    <w:rsid w:val="00954B54"/>
    <w:rsid w:val="009553E0"/>
    <w:rsid w:val="009567CA"/>
    <w:rsid w:val="00957090"/>
    <w:rsid w:val="0095730B"/>
    <w:rsid w:val="00957744"/>
    <w:rsid w:val="009601C6"/>
    <w:rsid w:val="00960FB7"/>
    <w:rsid w:val="00964166"/>
    <w:rsid w:val="009643AF"/>
    <w:rsid w:val="009651A8"/>
    <w:rsid w:val="009659EB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4FE3"/>
    <w:rsid w:val="009751DE"/>
    <w:rsid w:val="00975601"/>
    <w:rsid w:val="00975909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F2B"/>
    <w:rsid w:val="0099027D"/>
    <w:rsid w:val="00990457"/>
    <w:rsid w:val="009905AD"/>
    <w:rsid w:val="00990F31"/>
    <w:rsid w:val="00990F4C"/>
    <w:rsid w:val="009911D3"/>
    <w:rsid w:val="0099189B"/>
    <w:rsid w:val="00991A62"/>
    <w:rsid w:val="00991EAB"/>
    <w:rsid w:val="0099290E"/>
    <w:rsid w:val="00994257"/>
    <w:rsid w:val="0099492E"/>
    <w:rsid w:val="00994C8C"/>
    <w:rsid w:val="00995B07"/>
    <w:rsid w:val="00995F0D"/>
    <w:rsid w:val="00996B38"/>
    <w:rsid w:val="00997424"/>
    <w:rsid w:val="00997607"/>
    <w:rsid w:val="00997F63"/>
    <w:rsid w:val="009A0364"/>
    <w:rsid w:val="009A04D9"/>
    <w:rsid w:val="009A102A"/>
    <w:rsid w:val="009A1BF7"/>
    <w:rsid w:val="009A1DB9"/>
    <w:rsid w:val="009A2619"/>
    <w:rsid w:val="009A359A"/>
    <w:rsid w:val="009A360D"/>
    <w:rsid w:val="009A4717"/>
    <w:rsid w:val="009A57EC"/>
    <w:rsid w:val="009A5850"/>
    <w:rsid w:val="009A5E66"/>
    <w:rsid w:val="009A628B"/>
    <w:rsid w:val="009A69C6"/>
    <w:rsid w:val="009B10D6"/>
    <w:rsid w:val="009B1157"/>
    <w:rsid w:val="009B1198"/>
    <w:rsid w:val="009B1AFC"/>
    <w:rsid w:val="009B2B49"/>
    <w:rsid w:val="009B4866"/>
    <w:rsid w:val="009B77D3"/>
    <w:rsid w:val="009B7954"/>
    <w:rsid w:val="009C0A61"/>
    <w:rsid w:val="009C150C"/>
    <w:rsid w:val="009C15F1"/>
    <w:rsid w:val="009C30C1"/>
    <w:rsid w:val="009C38EE"/>
    <w:rsid w:val="009C3CC7"/>
    <w:rsid w:val="009C3CF6"/>
    <w:rsid w:val="009C4544"/>
    <w:rsid w:val="009C617A"/>
    <w:rsid w:val="009C6199"/>
    <w:rsid w:val="009C7D53"/>
    <w:rsid w:val="009D1380"/>
    <w:rsid w:val="009D147D"/>
    <w:rsid w:val="009D32C8"/>
    <w:rsid w:val="009D335E"/>
    <w:rsid w:val="009D3A15"/>
    <w:rsid w:val="009D428C"/>
    <w:rsid w:val="009D500D"/>
    <w:rsid w:val="009D5014"/>
    <w:rsid w:val="009D5384"/>
    <w:rsid w:val="009D5907"/>
    <w:rsid w:val="009D65D0"/>
    <w:rsid w:val="009D77C5"/>
    <w:rsid w:val="009D7E91"/>
    <w:rsid w:val="009E135E"/>
    <w:rsid w:val="009E29BC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6B50"/>
    <w:rsid w:val="009F7B80"/>
    <w:rsid w:val="00A00087"/>
    <w:rsid w:val="00A006F9"/>
    <w:rsid w:val="00A00863"/>
    <w:rsid w:val="00A01B98"/>
    <w:rsid w:val="00A03A3D"/>
    <w:rsid w:val="00A044AE"/>
    <w:rsid w:val="00A045C4"/>
    <w:rsid w:val="00A04E71"/>
    <w:rsid w:val="00A10DFA"/>
    <w:rsid w:val="00A11F96"/>
    <w:rsid w:val="00A125AB"/>
    <w:rsid w:val="00A14BB3"/>
    <w:rsid w:val="00A160E7"/>
    <w:rsid w:val="00A16211"/>
    <w:rsid w:val="00A16694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5E9A"/>
    <w:rsid w:val="00A2652B"/>
    <w:rsid w:val="00A27139"/>
    <w:rsid w:val="00A27937"/>
    <w:rsid w:val="00A303FA"/>
    <w:rsid w:val="00A307C7"/>
    <w:rsid w:val="00A317FC"/>
    <w:rsid w:val="00A31FC6"/>
    <w:rsid w:val="00A3238E"/>
    <w:rsid w:val="00A325A1"/>
    <w:rsid w:val="00A33274"/>
    <w:rsid w:val="00A33DE7"/>
    <w:rsid w:val="00A373AB"/>
    <w:rsid w:val="00A3780C"/>
    <w:rsid w:val="00A41092"/>
    <w:rsid w:val="00A41423"/>
    <w:rsid w:val="00A43311"/>
    <w:rsid w:val="00A43494"/>
    <w:rsid w:val="00A43CFB"/>
    <w:rsid w:val="00A43CFF"/>
    <w:rsid w:val="00A44228"/>
    <w:rsid w:val="00A44581"/>
    <w:rsid w:val="00A4490C"/>
    <w:rsid w:val="00A449A1"/>
    <w:rsid w:val="00A45093"/>
    <w:rsid w:val="00A45530"/>
    <w:rsid w:val="00A46B50"/>
    <w:rsid w:val="00A46D8E"/>
    <w:rsid w:val="00A47B4D"/>
    <w:rsid w:val="00A50EAF"/>
    <w:rsid w:val="00A5193C"/>
    <w:rsid w:val="00A51CE5"/>
    <w:rsid w:val="00A51E96"/>
    <w:rsid w:val="00A52AB9"/>
    <w:rsid w:val="00A5510B"/>
    <w:rsid w:val="00A56707"/>
    <w:rsid w:val="00A56AAE"/>
    <w:rsid w:val="00A56F73"/>
    <w:rsid w:val="00A57143"/>
    <w:rsid w:val="00A57649"/>
    <w:rsid w:val="00A60067"/>
    <w:rsid w:val="00A602F9"/>
    <w:rsid w:val="00A61B0A"/>
    <w:rsid w:val="00A61E76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4ECA"/>
    <w:rsid w:val="00A7508A"/>
    <w:rsid w:val="00A76EF6"/>
    <w:rsid w:val="00A77561"/>
    <w:rsid w:val="00A811E3"/>
    <w:rsid w:val="00A81D69"/>
    <w:rsid w:val="00A81DE0"/>
    <w:rsid w:val="00A81EC4"/>
    <w:rsid w:val="00A83D89"/>
    <w:rsid w:val="00A83FCA"/>
    <w:rsid w:val="00A8662C"/>
    <w:rsid w:val="00A86C0E"/>
    <w:rsid w:val="00A877CB"/>
    <w:rsid w:val="00A87875"/>
    <w:rsid w:val="00A87C74"/>
    <w:rsid w:val="00A9061B"/>
    <w:rsid w:val="00A9062D"/>
    <w:rsid w:val="00A92B78"/>
    <w:rsid w:val="00A94932"/>
    <w:rsid w:val="00A95299"/>
    <w:rsid w:val="00A95454"/>
    <w:rsid w:val="00A966E6"/>
    <w:rsid w:val="00A96807"/>
    <w:rsid w:val="00A96F0B"/>
    <w:rsid w:val="00A97576"/>
    <w:rsid w:val="00AA0038"/>
    <w:rsid w:val="00AA0050"/>
    <w:rsid w:val="00AA12B9"/>
    <w:rsid w:val="00AA1373"/>
    <w:rsid w:val="00AA2045"/>
    <w:rsid w:val="00AA2BD8"/>
    <w:rsid w:val="00AA30DF"/>
    <w:rsid w:val="00AA32F3"/>
    <w:rsid w:val="00AA483E"/>
    <w:rsid w:val="00AA4E28"/>
    <w:rsid w:val="00AA5984"/>
    <w:rsid w:val="00AA65FD"/>
    <w:rsid w:val="00AA6D53"/>
    <w:rsid w:val="00AA7333"/>
    <w:rsid w:val="00AA7696"/>
    <w:rsid w:val="00AB060A"/>
    <w:rsid w:val="00AB0961"/>
    <w:rsid w:val="00AB1E7D"/>
    <w:rsid w:val="00AB2BE3"/>
    <w:rsid w:val="00AB44CE"/>
    <w:rsid w:val="00AB4F01"/>
    <w:rsid w:val="00AB52E2"/>
    <w:rsid w:val="00AB5EB7"/>
    <w:rsid w:val="00AB655D"/>
    <w:rsid w:val="00AB6901"/>
    <w:rsid w:val="00AB742A"/>
    <w:rsid w:val="00AB77DC"/>
    <w:rsid w:val="00AB7834"/>
    <w:rsid w:val="00AC07BF"/>
    <w:rsid w:val="00AC0E26"/>
    <w:rsid w:val="00AC169D"/>
    <w:rsid w:val="00AC1BCE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C6DDE"/>
    <w:rsid w:val="00AD0E6C"/>
    <w:rsid w:val="00AD19B6"/>
    <w:rsid w:val="00AD1C27"/>
    <w:rsid w:val="00AD1D2C"/>
    <w:rsid w:val="00AD23B3"/>
    <w:rsid w:val="00AD2E3B"/>
    <w:rsid w:val="00AD31D8"/>
    <w:rsid w:val="00AD4C98"/>
    <w:rsid w:val="00AD66E5"/>
    <w:rsid w:val="00AD68AC"/>
    <w:rsid w:val="00AD7190"/>
    <w:rsid w:val="00AD7C3E"/>
    <w:rsid w:val="00AD7CD5"/>
    <w:rsid w:val="00AE0525"/>
    <w:rsid w:val="00AE08DB"/>
    <w:rsid w:val="00AE0B76"/>
    <w:rsid w:val="00AE14A8"/>
    <w:rsid w:val="00AE1B78"/>
    <w:rsid w:val="00AE1C93"/>
    <w:rsid w:val="00AE2729"/>
    <w:rsid w:val="00AE2E04"/>
    <w:rsid w:val="00AE3148"/>
    <w:rsid w:val="00AE4681"/>
    <w:rsid w:val="00AE46C0"/>
    <w:rsid w:val="00AE5898"/>
    <w:rsid w:val="00AE5AE2"/>
    <w:rsid w:val="00AE5FAE"/>
    <w:rsid w:val="00AE6AE4"/>
    <w:rsid w:val="00AE6D7D"/>
    <w:rsid w:val="00AE7343"/>
    <w:rsid w:val="00AE7C21"/>
    <w:rsid w:val="00AF1946"/>
    <w:rsid w:val="00AF33A3"/>
    <w:rsid w:val="00AF3B36"/>
    <w:rsid w:val="00AF3E4A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6DF"/>
    <w:rsid w:val="00B04716"/>
    <w:rsid w:val="00B05485"/>
    <w:rsid w:val="00B05903"/>
    <w:rsid w:val="00B07B03"/>
    <w:rsid w:val="00B07F58"/>
    <w:rsid w:val="00B10ACA"/>
    <w:rsid w:val="00B126F9"/>
    <w:rsid w:val="00B13A67"/>
    <w:rsid w:val="00B1458E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1BD0"/>
    <w:rsid w:val="00B22129"/>
    <w:rsid w:val="00B22262"/>
    <w:rsid w:val="00B232E6"/>
    <w:rsid w:val="00B23B61"/>
    <w:rsid w:val="00B23E28"/>
    <w:rsid w:val="00B23ECD"/>
    <w:rsid w:val="00B25CED"/>
    <w:rsid w:val="00B2644A"/>
    <w:rsid w:val="00B26622"/>
    <w:rsid w:val="00B26690"/>
    <w:rsid w:val="00B30392"/>
    <w:rsid w:val="00B3102F"/>
    <w:rsid w:val="00B32614"/>
    <w:rsid w:val="00B3271E"/>
    <w:rsid w:val="00B32A95"/>
    <w:rsid w:val="00B32B8D"/>
    <w:rsid w:val="00B332CD"/>
    <w:rsid w:val="00B348CD"/>
    <w:rsid w:val="00B357C1"/>
    <w:rsid w:val="00B35D78"/>
    <w:rsid w:val="00B363E6"/>
    <w:rsid w:val="00B367C0"/>
    <w:rsid w:val="00B36827"/>
    <w:rsid w:val="00B36D98"/>
    <w:rsid w:val="00B36E4A"/>
    <w:rsid w:val="00B372CB"/>
    <w:rsid w:val="00B3737D"/>
    <w:rsid w:val="00B376ED"/>
    <w:rsid w:val="00B40CA4"/>
    <w:rsid w:val="00B41A15"/>
    <w:rsid w:val="00B41B9F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53EC"/>
    <w:rsid w:val="00B55EA5"/>
    <w:rsid w:val="00B566BF"/>
    <w:rsid w:val="00B5692E"/>
    <w:rsid w:val="00B56CE0"/>
    <w:rsid w:val="00B602CA"/>
    <w:rsid w:val="00B60539"/>
    <w:rsid w:val="00B623B2"/>
    <w:rsid w:val="00B62979"/>
    <w:rsid w:val="00B62B24"/>
    <w:rsid w:val="00B632A8"/>
    <w:rsid w:val="00B635DE"/>
    <w:rsid w:val="00B63D00"/>
    <w:rsid w:val="00B64FB2"/>
    <w:rsid w:val="00B665B2"/>
    <w:rsid w:val="00B6763F"/>
    <w:rsid w:val="00B678E1"/>
    <w:rsid w:val="00B7001D"/>
    <w:rsid w:val="00B70056"/>
    <w:rsid w:val="00B71C86"/>
    <w:rsid w:val="00B71FFB"/>
    <w:rsid w:val="00B720AD"/>
    <w:rsid w:val="00B7258C"/>
    <w:rsid w:val="00B74499"/>
    <w:rsid w:val="00B762BF"/>
    <w:rsid w:val="00B76528"/>
    <w:rsid w:val="00B769F5"/>
    <w:rsid w:val="00B772E6"/>
    <w:rsid w:val="00B77BFD"/>
    <w:rsid w:val="00B8054D"/>
    <w:rsid w:val="00B823A7"/>
    <w:rsid w:val="00B824A3"/>
    <w:rsid w:val="00B83E72"/>
    <w:rsid w:val="00B8441E"/>
    <w:rsid w:val="00B84832"/>
    <w:rsid w:val="00B84AFD"/>
    <w:rsid w:val="00B84B67"/>
    <w:rsid w:val="00B84E73"/>
    <w:rsid w:val="00B8545B"/>
    <w:rsid w:val="00B8578E"/>
    <w:rsid w:val="00B86811"/>
    <w:rsid w:val="00B86BCD"/>
    <w:rsid w:val="00B90FA5"/>
    <w:rsid w:val="00B912FA"/>
    <w:rsid w:val="00B919F1"/>
    <w:rsid w:val="00B91D81"/>
    <w:rsid w:val="00B92428"/>
    <w:rsid w:val="00B926F6"/>
    <w:rsid w:val="00B94830"/>
    <w:rsid w:val="00B9495F"/>
    <w:rsid w:val="00B94CDA"/>
    <w:rsid w:val="00B952B2"/>
    <w:rsid w:val="00B952D5"/>
    <w:rsid w:val="00B95843"/>
    <w:rsid w:val="00B977A2"/>
    <w:rsid w:val="00BA0D9A"/>
    <w:rsid w:val="00BA104E"/>
    <w:rsid w:val="00BA1224"/>
    <w:rsid w:val="00BA196C"/>
    <w:rsid w:val="00BA1DEC"/>
    <w:rsid w:val="00BA2143"/>
    <w:rsid w:val="00BA2260"/>
    <w:rsid w:val="00BA2D65"/>
    <w:rsid w:val="00BA3386"/>
    <w:rsid w:val="00BA359F"/>
    <w:rsid w:val="00BA3790"/>
    <w:rsid w:val="00BA381B"/>
    <w:rsid w:val="00BA3C91"/>
    <w:rsid w:val="00BA4012"/>
    <w:rsid w:val="00BA425F"/>
    <w:rsid w:val="00BA4269"/>
    <w:rsid w:val="00BA6BBA"/>
    <w:rsid w:val="00BB061A"/>
    <w:rsid w:val="00BB1111"/>
    <w:rsid w:val="00BB1890"/>
    <w:rsid w:val="00BB1F21"/>
    <w:rsid w:val="00BB2482"/>
    <w:rsid w:val="00BB2EA0"/>
    <w:rsid w:val="00BB3068"/>
    <w:rsid w:val="00BB3D43"/>
    <w:rsid w:val="00BB3FDF"/>
    <w:rsid w:val="00BB4371"/>
    <w:rsid w:val="00BB4455"/>
    <w:rsid w:val="00BB468D"/>
    <w:rsid w:val="00BB4F80"/>
    <w:rsid w:val="00BB5F36"/>
    <w:rsid w:val="00BB6449"/>
    <w:rsid w:val="00BB6FB2"/>
    <w:rsid w:val="00BB7583"/>
    <w:rsid w:val="00BB7FA1"/>
    <w:rsid w:val="00BC0E8D"/>
    <w:rsid w:val="00BC1BD8"/>
    <w:rsid w:val="00BC1E85"/>
    <w:rsid w:val="00BC2859"/>
    <w:rsid w:val="00BC46F2"/>
    <w:rsid w:val="00BC4F18"/>
    <w:rsid w:val="00BC5E14"/>
    <w:rsid w:val="00BC663F"/>
    <w:rsid w:val="00BC6FAA"/>
    <w:rsid w:val="00BD0841"/>
    <w:rsid w:val="00BD143B"/>
    <w:rsid w:val="00BD1837"/>
    <w:rsid w:val="00BD20A9"/>
    <w:rsid w:val="00BD22EF"/>
    <w:rsid w:val="00BD230B"/>
    <w:rsid w:val="00BD2F2A"/>
    <w:rsid w:val="00BD38E3"/>
    <w:rsid w:val="00BD3B40"/>
    <w:rsid w:val="00BD514E"/>
    <w:rsid w:val="00BD5AD4"/>
    <w:rsid w:val="00BD5CE9"/>
    <w:rsid w:val="00BD5F31"/>
    <w:rsid w:val="00BD66FC"/>
    <w:rsid w:val="00BD68D3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4C04"/>
    <w:rsid w:val="00BE566C"/>
    <w:rsid w:val="00BE654A"/>
    <w:rsid w:val="00BE6551"/>
    <w:rsid w:val="00BE70A7"/>
    <w:rsid w:val="00BE7BA8"/>
    <w:rsid w:val="00BF0614"/>
    <w:rsid w:val="00BF093B"/>
    <w:rsid w:val="00BF1AE8"/>
    <w:rsid w:val="00BF267D"/>
    <w:rsid w:val="00BF2BA4"/>
    <w:rsid w:val="00BF3D25"/>
    <w:rsid w:val="00BF427D"/>
    <w:rsid w:val="00BF4880"/>
    <w:rsid w:val="00BF5B84"/>
    <w:rsid w:val="00BF65B7"/>
    <w:rsid w:val="00BF65C2"/>
    <w:rsid w:val="00BF6D82"/>
    <w:rsid w:val="00BF6EDC"/>
    <w:rsid w:val="00BF708A"/>
    <w:rsid w:val="00BF7707"/>
    <w:rsid w:val="00C002B6"/>
    <w:rsid w:val="00C00B88"/>
    <w:rsid w:val="00C01501"/>
    <w:rsid w:val="00C0270C"/>
    <w:rsid w:val="00C0445D"/>
    <w:rsid w:val="00C06794"/>
    <w:rsid w:val="00C06B2A"/>
    <w:rsid w:val="00C07036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618D"/>
    <w:rsid w:val="00C1627A"/>
    <w:rsid w:val="00C1654C"/>
    <w:rsid w:val="00C169FE"/>
    <w:rsid w:val="00C16A44"/>
    <w:rsid w:val="00C16AC6"/>
    <w:rsid w:val="00C17306"/>
    <w:rsid w:val="00C17AB1"/>
    <w:rsid w:val="00C17B32"/>
    <w:rsid w:val="00C17F40"/>
    <w:rsid w:val="00C208AF"/>
    <w:rsid w:val="00C21AEE"/>
    <w:rsid w:val="00C22566"/>
    <w:rsid w:val="00C2276F"/>
    <w:rsid w:val="00C229E6"/>
    <w:rsid w:val="00C23A22"/>
    <w:rsid w:val="00C23F2E"/>
    <w:rsid w:val="00C24BA4"/>
    <w:rsid w:val="00C25101"/>
    <w:rsid w:val="00C2555E"/>
    <w:rsid w:val="00C25778"/>
    <w:rsid w:val="00C26113"/>
    <w:rsid w:val="00C26F6E"/>
    <w:rsid w:val="00C30657"/>
    <w:rsid w:val="00C30882"/>
    <w:rsid w:val="00C31444"/>
    <w:rsid w:val="00C31559"/>
    <w:rsid w:val="00C31787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695A"/>
    <w:rsid w:val="00C40AA2"/>
    <w:rsid w:val="00C410E1"/>
    <w:rsid w:val="00C416CB"/>
    <w:rsid w:val="00C42049"/>
    <w:rsid w:val="00C4244F"/>
    <w:rsid w:val="00C42897"/>
    <w:rsid w:val="00C43276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3AE1"/>
    <w:rsid w:val="00C54681"/>
    <w:rsid w:val="00C548ED"/>
    <w:rsid w:val="00C559C8"/>
    <w:rsid w:val="00C55C44"/>
    <w:rsid w:val="00C55D58"/>
    <w:rsid w:val="00C55DCD"/>
    <w:rsid w:val="00C571FD"/>
    <w:rsid w:val="00C57396"/>
    <w:rsid w:val="00C57893"/>
    <w:rsid w:val="00C632ED"/>
    <w:rsid w:val="00C635D8"/>
    <w:rsid w:val="00C637DD"/>
    <w:rsid w:val="00C63F8A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12F"/>
    <w:rsid w:val="00C72E02"/>
    <w:rsid w:val="00C73447"/>
    <w:rsid w:val="00C737A3"/>
    <w:rsid w:val="00C74EFE"/>
    <w:rsid w:val="00C755DB"/>
    <w:rsid w:val="00C756C5"/>
    <w:rsid w:val="00C75BEB"/>
    <w:rsid w:val="00C75D77"/>
    <w:rsid w:val="00C75E22"/>
    <w:rsid w:val="00C7611E"/>
    <w:rsid w:val="00C775B9"/>
    <w:rsid w:val="00C779DC"/>
    <w:rsid w:val="00C77DD4"/>
    <w:rsid w:val="00C807C8"/>
    <w:rsid w:val="00C80925"/>
    <w:rsid w:val="00C80C3A"/>
    <w:rsid w:val="00C81081"/>
    <w:rsid w:val="00C81AFC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442E"/>
    <w:rsid w:val="00C96559"/>
    <w:rsid w:val="00C96EAC"/>
    <w:rsid w:val="00CA0773"/>
    <w:rsid w:val="00CA108B"/>
    <w:rsid w:val="00CA144F"/>
    <w:rsid w:val="00CA195B"/>
    <w:rsid w:val="00CA2D69"/>
    <w:rsid w:val="00CA2E0D"/>
    <w:rsid w:val="00CA3384"/>
    <w:rsid w:val="00CA36A9"/>
    <w:rsid w:val="00CA3840"/>
    <w:rsid w:val="00CA4129"/>
    <w:rsid w:val="00CA512D"/>
    <w:rsid w:val="00CA62BA"/>
    <w:rsid w:val="00CA6B46"/>
    <w:rsid w:val="00CA6CDB"/>
    <w:rsid w:val="00CA71F4"/>
    <w:rsid w:val="00CA74E5"/>
    <w:rsid w:val="00CA7B4F"/>
    <w:rsid w:val="00CA7C61"/>
    <w:rsid w:val="00CA7DBC"/>
    <w:rsid w:val="00CA7F10"/>
    <w:rsid w:val="00CB01AA"/>
    <w:rsid w:val="00CB0866"/>
    <w:rsid w:val="00CB0F21"/>
    <w:rsid w:val="00CB0F4A"/>
    <w:rsid w:val="00CB0F74"/>
    <w:rsid w:val="00CB20EB"/>
    <w:rsid w:val="00CB2709"/>
    <w:rsid w:val="00CB2E3C"/>
    <w:rsid w:val="00CB3082"/>
    <w:rsid w:val="00CB33A9"/>
    <w:rsid w:val="00CB367E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A38"/>
    <w:rsid w:val="00CC1F10"/>
    <w:rsid w:val="00CC3524"/>
    <w:rsid w:val="00CC38E3"/>
    <w:rsid w:val="00CC3E3F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3823"/>
    <w:rsid w:val="00CD4524"/>
    <w:rsid w:val="00CD4BBC"/>
    <w:rsid w:val="00CD4CBF"/>
    <w:rsid w:val="00CD5669"/>
    <w:rsid w:val="00CD5693"/>
    <w:rsid w:val="00CD5EFE"/>
    <w:rsid w:val="00CD6F0F"/>
    <w:rsid w:val="00CD7FEF"/>
    <w:rsid w:val="00CE0BB7"/>
    <w:rsid w:val="00CE14B9"/>
    <w:rsid w:val="00CE1A56"/>
    <w:rsid w:val="00CE2147"/>
    <w:rsid w:val="00CE228A"/>
    <w:rsid w:val="00CE2666"/>
    <w:rsid w:val="00CE3E9A"/>
    <w:rsid w:val="00CE48F7"/>
    <w:rsid w:val="00CE54E0"/>
    <w:rsid w:val="00CE61BD"/>
    <w:rsid w:val="00CE6976"/>
    <w:rsid w:val="00CE708B"/>
    <w:rsid w:val="00CE7FDA"/>
    <w:rsid w:val="00CF04E2"/>
    <w:rsid w:val="00CF0ADA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0F2B"/>
    <w:rsid w:val="00D010BA"/>
    <w:rsid w:val="00D0135C"/>
    <w:rsid w:val="00D018F9"/>
    <w:rsid w:val="00D0201E"/>
    <w:rsid w:val="00D02981"/>
    <w:rsid w:val="00D041BD"/>
    <w:rsid w:val="00D052EA"/>
    <w:rsid w:val="00D058C2"/>
    <w:rsid w:val="00D05DBF"/>
    <w:rsid w:val="00D0722F"/>
    <w:rsid w:val="00D0769A"/>
    <w:rsid w:val="00D10C0A"/>
    <w:rsid w:val="00D113DC"/>
    <w:rsid w:val="00D11920"/>
    <w:rsid w:val="00D11B47"/>
    <w:rsid w:val="00D11E6B"/>
    <w:rsid w:val="00D11E84"/>
    <w:rsid w:val="00D1236B"/>
    <w:rsid w:val="00D123DF"/>
    <w:rsid w:val="00D125DA"/>
    <w:rsid w:val="00D12AF5"/>
    <w:rsid w:val="00D1322F"/>
    <w:rsid w:val="00D13E54"/>
    <w:rsid w:val="00D14A99"/>
    <w:rsid w:val="00D15152"/>
    <w:rsid w:val="00D15A0D"/>
    <w:rsid w:val="00D15B4E"/>
    <w:rsid w:val="00D15C0E"/>
    <w:rsid w:val="00D15E21"/>
    <w:rsid w:val="00D177E7"/>
    <w:rsid w:val="00D2079F"/>
    <w:rsid w:val="00D209FD"/>
    <w:rsid w:val="00D211C2"/>
    <w:rsid w:val="00D21433"/>
    <w:rsid w:val="00D2147D"/>
    <w:rsid w:val="00D21BDC"/>
    <w:rsid w:val="00D21D75"/>
    <w:rsid w:val="00D224A8"/>
    <w:rsid w:val="00D229E7"/>
    <w:rsid w:val="00D22A6A"/>
    <w:rsid w:val="00D22AE4"/>
    <w:rsid w:val="00D22FD5"/>
    <w:rsid w:val="00D24E57"/>
    <w:rsid w:val="00D25ABB"/>
    <w:rsid w:val="00D25E52"/>
    <w:rsid w:val="00D25F66"/>
    <w:rsid w:val="00D26B7F"/>
    <w:rsid w:val="00D26E4F"/>
    <w:rsid w:val="00D27986"/>
    <w:rsid w:val="00D31576"/>
    <w:rsid w:val="00D3178B"/>
    <w:rsid w:val="00D31EBF"/>
    <w:rsid w:val="00D32436"/>
    <w:rsid w:val="00D33306"/>
    <w:rsid w:val="00D33595"/>
    <w:rsid w:val="00D35008"/>
    <w:rsid w:val="00D36317"/>
    <w:rsid w:val="00D3682D"/>
    <w:rsid w:val="00D368C8"/>
    <w:rsid w:val="00D37053"/>
    <w:rsid w:val="00D37447"/>
    <w:rsid w:val="00D40686"/>
    <w:rsid w:val="00D4172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5975"/>
    <w:rsid w:val="00D56264"/>
    <w:rsid w:val="00D563F4"/>
    <w:rsid w:val="00D568FF"/>
    <w:rsid w:val="00D6009C"/>
    <w:rsid w:val="00D60450"/>
    <w:rsid w:val="00D607E9"/>
    <w:rsid w:val="00D60A27"/>
    <w:rsid w:val="00D60C18"/>
    <w:rsid w:val="00D60D03"/>
    <w:rsid w:val="00D611EA"/>
    <w:rsid w:val="00D6167A"/>
    <w:rsid w:val="00D626B2"/>
    <w:rsid w:val="00D63167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4A88"/>
    <w:rsid w:val="00D74C4F"/>
    <w:rsid w:val="00D74F8E"/>
    <w:rsid w:val="00D75DF9"/>
    <w:rsid w:val="00D76276"/>
    <w:rsid w:val="00D76D18"/>
    <w:rsid w:val="00D80549"/>
    <w:rsid w:val="00D80E65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5187"/>
    <w:rsid w:val="00D8568E"/>
    <w:rsid w:val="00D85CF8"/>
    <w:rsid w:val="00D87B70"/>
    <w:rsid w:val="00D87C77"/>
    <w:rsid w:val="00D90E0D"/>
    <w:rsid w:val="00D91719"/>
    <w:rsid w:val="00D91BF9"/>
    <w:rsid w:val="00D931EB"/>
    <w:rsid w:val="00D936AD"/>
    <w:rsid w:val="00D939A2"/>
    <w:rsid w:val="00D93CE1"/>
    <w:rsid w:val="00D93E4D"/>
    <w:rsid w:val="00D9470A"/>
    <w:rsid w:val="00D94AE7"/>
    <w:rsid w:val="00D9583A"/>
    <w:rsid w:val="00D962BC"/>
    <w:rsid w:val="00D966B3"/>
    <w:rsid w:val="00D96F6B"/>
    <w:rsid w:val="00D970F0"/>
    <w:rsid w:val="00D976A5"/>
    <w:rsid w:val="00D97923"/>
    <w:rsid w:val="00D97AFB"/>
    <w:rsid w:val="00DA19FB"/>
    <w:rsid w:val="00DA1E1B"/>
    <w:rsid w:val="00DA3AB4"/>
    <w:rsid w:val="00DA4540"/>
    <w:rsid w:val="00DA4E21"/>
    <w:rsid w:val="00DA587E"/>
    <w:rsid w:val="00DA5C6E"/>
    <w:rsid w:val="00DA5E94"/>
    <w:rsid w:val="00DA60F4"/>
    <w:rsid w:val="00DA6674"/>
    <w:rsid w:val="00DA69A9"/>
    <w:rsid w:val="00DA71DF"/>
    <w:rsid w:val="00DA72D4"/>
    <w:rsid w:val="00DA76B1"/>
    <w:rsid w:val="00DB0356"/>
    <w:rsid w:val="00DB0F8B"/>
    <w:rsid w:val="00DB11F6"/>
    <w:rsid w:val="00DB1988"/>
    <w:rsid w:val="00DB274D"/>
    <w:rsid w:val="00DB2799"/>
    <w:rsid w:val="00DB3052"/>
    <w:rsid w:val="00DB3856"/>
    <w:rsid w:val="00DB3CD6"/>
    <w:rsid w:val="00DB5B9C"/>
    <w:rsid w:val="00DB703B"/>
    <w:rsid w:val="00DB76E4"/>
    <w:rsid w:val="00DC0717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909"/>
    <w:rsid w:val="00DD2CAC"/>
    <w:rsid w:val="00DD5A5B"/>
    <w:rsid w:val="00DD6334"/>
    <w:rsid w:val="00DD65E3"/>
    <w:rsid w:val="00DD7134"/>
    <w:rsid w:val="00DD71A2"/>
    <w:rsid w:val="00DE0313"/>
    <w:rsid w:val="00DE03DF"/>
    <w:rsid w:val="00DE1365"/>
    <w:rsid w:val="00DE1450"/>
    <w:rsid w:val="00DE23BF"/>
    <w:rsid w:val="00DE2942"/>
    <w:rsid w:val="00DE3981"/>
    <w:rsid w:val="00DE40DD"/>
    <w:rsid w:val="00DE4385"/>
    <w:rsid w:val="00DE4F42"/>
    <w:rsid w:val="00DE5571"/>
    <w:rsid w:val="00DE6AFD"/>
    <w:rsid w:val="00DE70A6"/>
    <w:rsid w:val="00DE7755"/>
    <w:rsid w:val="00DE7C31"/>
    <w:rsid w:val="00DF059A"/>
    <w:rsid w:val="00DF0660"/>
    <w:rsid w:val="00DF0AD9"/>
    <w:rsid w:val="00DF2677"/>
    <w:rsid w:val="00DF382D"/>
    <w:rsid w:val="00DF3D56"/>
    <w:rsid w:val="00DF3E7B"/>
    <w:rsid w:val="00DF4414"/>
    <w:rsid w:val="00DF5170"/>
    <w:rsid w:val="00DF5694"/>
    <w:rsid w:val="00DF5B48"/>
    <w:rsid w:val="00DF6262"/>
    <w:rsid w:val="00DF64E9"/>
    <w:rsid w:val="00DF6D19"/>
    <w:rsid w:val="00DF6ED2"/>
    <w:rsid w:val="00DF709E"/>
    <w:rsid w:val="00DF70F5"/>
    <w:rsid w:val="00DF73E8"/>
    <w:rsid w:val="00DF7E40"/>
    <w:rsid w:val="00E01608"/>
    <w:rsid w:val="00E038AD"/>
    <w:rsid w:val="00E0498B"/>
    <w:rsid w:val="00E05BDA"/>
    <w:rsid w:val="00E06FCC"/>
    <w:rsid w:val="00E076F7"/>
    <w:rsid w:val="00E07A7A"/>
    <w:rsid w:val="00E07B26"/>
    <w:rsid w:val="00E104E8"/>
    <w:rsid w:val="00E108AE"/>
    <w:rsid w:val="00E11B0F"/>
    <w:rsid w:val="00E12A3A"/>
    <w:rsid w:val="00E12A85"/>
    <w:rsid w:val="00E1365B"/>
    <w:rsid w:val="00E143E4"/>
    <w:rsid w:val="00E149FF"/>
    <w:rsid w:val="00E14A3B"/>
    <w:rsid w:val="00E15239"/>
    <w:rsid w:val="00E1612C"/>
    <w:rsid w:val="00E16272"/>
    <w:rsid w:val="00E16B86"/>
    <w:rsid w:val="00E17AAE"/>
    <w:rsid w:val="00E20053"/>
    <w:rsid w:val="00E2007D"/>
    <w:rsid w:val="00E2040F"/>
    <w:rsid w:val="00E216E6"/>
    <w:rsid w:val="00E219A9"/>
    <w:rsid w:val="00E2252C"/>
    <w:rsid w:val="00E22CCA"/>
    <w:rsid w:val="00E2389A"/>
    <w:rsid w:val="00E2485B"/>
    <w:rsid w:val="00E2516C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E7F"/>
    <w:rsid w:val="00E31DBD"/>
    <w:rsid w:val="00E33050"/>
    <w:rsid w:val="00E33363"/>
    <w:rsid w:val="00E33372"/>
    <w:rsid w:val="00E33480"/>
    <w:rsid w:val="00E33AEA"/>
    <w:rsid w:val="00E34A93"/>
    <w:rsid w:val="00E35DF9"/>
    <w:rsid w:val="00E361D2"/>
    <w:rsid w:val="00E36377"/>
    <w:rsid w:val="00E36ADE"/>
    <w:rsid w:val="00E36D82"/>
    <w:rsid w:val="00E407E4"/>
    <w:rsid w:val="00E40F3B"/>
    <w:rsid w:val="00E413DB"/>
    <w:rsid w:val="00E41433"/>
    <w:rsid w:val="00E42B45"/>
    <w:rsid w:val="00E42F5C"/>
    <w:rsid w:val="00E42FB0"/>
    <w:rsid w:val="00E436E8"/>
    <w:rsid w:val="00E43F89"/>
    <w:rsid w:val="00E44559"/>
    <w:rsid w:val="00E44F1B"/>
    <w:rsid w:val="00E45280"/>
    <w:rsid w:val="00E45341"/>
    <w:rsid w:val="00E45689"/>
    <w:rsid w:val="00E45A85"/>
    <w:rsid w:val="00E45BBD"/>
    <w:rsid w:val="00E460B9"/>
    <w:rsid w:val="00E472A4"/>
    <w:rsid w:val="00E50126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86A"/>
    <w:rsid w:val="00E60F34"/>
    <w:rsid w:val="00E61711"/>
    <w:rsid w:val="00E61CA7"/>
    <w:rsid w:val="00E61CDE"/>
    <w:rsid w:val="00E61D4B"/>
    <w:rsid w:val="00E64041"/>
    <w:rsid w:val="00E64E38"/>
    <w:rsid w:val="00E665C1"/>
    <w:rsid w:val="00E67121"/>
    <w:rsid w:val="00E672B1"/>
    <w:rsid w:val="00E7075F"/>
    <w:rsid w:val="00E7198D"/>
    <w:rsid w:val="00E71AD5"/>
    <w:rsid w:val="00E72C33"/>
    <w:rsid w:val="00E735AF"/>
    <w:rsid w:val="00E73753"/>
    <w:rsid w:val="00E73EDC"/>
    <w:rsid w:val="00E73F0A"/>
    <w:rsid w:val="00E743B2"/>
    <w:rsid w:val="00E74617"/>
    <w:rsid w:val="00E747E3"/>
    <w:rsid w:val="00E74CA6"/>
    <w:rsid w:val="00E74DF0"/>
    <w:rsid w:val="00E75E3D"/>
    <w:rsid w:val="00E75F60"/>
    <w:rsid w:val="00E7784D"/>
    <w:rsid w:val="00E77E16"/>
    <w:rsid w:val="00E8100B"/>
    <w:rsid w:val="00E8113D"/>
    <w:rsid w:val="00E8147A"/>
    <w:rsid w:val="00E82369"/>
    <w:rsid w:val="00E82653"/>
    <w:rsid w:val="00E83BA0"/>
    <w:rsid w:val="00E83EE3"/>
    <w:rsid w:val="00E84491"/>
    <w:rsid w:val="00E84FCD"/>
    <w:rsid w:val="00E852B2"/>
    <w:rsid w:val="00E85411"/>
    <w:rsid w:val="00E86D7E"/>
    <w:rsid w:val="00E870CC"/>
    <w:rsid w:val="00E875E0"/>
    <w:rsid w:val="00E87943"/>
    <w:rsid w:val="00E907E6"/>
    <w:rsid w:val="00E910D6"/>
    <w:rsid w:val="00E914AE"/>
    <w:rsid w:val="00E91A96"/>
    <w:rsid w:val="00E91CEB"/>
    <w:rsid w:val="00E91CFD"/>
    <w:rsid w:val="00E9335B"/>
    <w:rsid w:val="00E94067"/>
    <w:rsid w:val="00E94B4C"/>
    <w:rsid w:val="00E95334"/>
    <w:rsid w:val="00E95505"/>
    <w:rsid w:val="00E95A69"/>
    <w:rsid w:val="00E96530"/>
    <w:rsid w:val="00E96CE5"/>
    <w:rsid w:val="00E96D0D"/>
    <w:rsid w:val="00E96DD8"/>
    <w:rsid w:val="00E97120"/>
    <w:rsid w:val="00E9731C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B1E"/>
    <w:rsid w:val="00EA7EB1"/>
    <w:rsid w:val="00EB001B"/>
    <w:rsid w:val="00EB04B7"/>
    <w:rsid w:val="00EB064A"/>
    <w:rsid w:val="00EB23C4"/>
    <w:rsid w:val="00EB2672"/>
    <w:rsid w:val="00EB3073"/>
    <w:rsid w:val="00EB30A2"/>
    <w:rsid w:val="00EB3878"/>
    <w:rsid w:val="00EB3F85"/>
    <w:rsid w:val="00EB4263"/>
    <w:rsid w:val="00EB49D5"/>
    <w:rsid w:val="00EB519A"/>
    <w:rsid w:val="00EB5AB7"/>
    <w:rsid w:val="00EB5FAE"/>
    <w:rsid w:val="00EB7992"/>
    <w:rsid w:val="00EB7EC3"/>
    <w:rsid w:val="00EC0104"/>
    <w:rsid w:val="00EC0184"/>
    <w:rsid w:val="00EC1431"/>
    <w:rsid w:val="00EC27AA"/>
    <w:rsid w:val="00EC2A3F"/>
    <w:rsid w:val="00EC2D7A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2013"/>
    <w:rsid w:val="00ED2E3B"/>
    <w:rsid w:val="00ED3297"/>
    <w:rsid w:val="00ED3591"/>
    <w:rsid w:val="00ED37E1"/>
    <w:rsid w:val="00ED4AD3"/>
    <w:rsid w:val="00ED515E"/>
    <w:rsid w:val="00ED5775"/>
    <w:rsid w:val="00ED5B88"/>
    <w:rsid w:val="00ED6408"/>
    <w:rsid w:val="00ED6F67"/>
    <w:rsid w:val="00ED7649"/>
    <w:rsid w:val="00EE056F"/>
    <w:rsid w:val="00EE0D81"/>
    <w:rsid w:val="00EE0DAB"/>
    <w:rsid w:val="00EE1AD5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7E8"/>
    <w:rsid w:val="00EF2D8B"/>
    <w:rsid w:val="00EF43F5"/>
    <w:rsid w:val="00EF4545"/>
    <w:rsid w:val="00EF45B6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1A68"/>
    <w:rsid w:val="00F032C3"/>
    <w:rsid w:val="00F03C32"/>
    <w:rsid w:val="00F03F50"/>
    <w:rsid w:val="00F041C4"/>
    <w:rsid w:val="00F047EE"/>
    <w:rsid w:val="00F04A05"/>
    <w:rsid w:val="00F05428"/>
    <w:rsid w:val="00F0581E"/>
    <w:rsid w:val="00F05A41"/>
    <w:rsid w:val="00F05CA0"/>
    <w:rsid w:val="00F05D0B"/>
    <w:rsid w:val="00F07110"/>
    <w:rsid w:val="00F11D7F"/>
    <w:rsid w:val="00F11E29"/>
    <w:rsid w:val="00F11FCF"/>
    <w:rsid w:val="00F12213"/>
    <w:rsid w:val="00F12306"/>
    <w:rsid w:val="00F1259E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70B4"/>
    <w:rsid w:val="00F201A1"/>
    <w:rsid w:val="00F20782"/>
    <w:rsid w:val="00F207B1"/>
    <w:rsid w:val="00F20BC6"/>
    <w:rsid w:val="00F21403"/>
    <w:rsid w:val="00F21D16"/>
    <w:rsid w:val="00F22362"/>
    <w:rsid w:val="00F225D5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AA4"/>
    <w:rsid w:val="00F25E4B"/>
    <w:rsid w:val="00F26A20"/>
    <w:rsid w:val="00F26A99"/>
    <w:rsid w:val="00F276C9"/>
    <w:rsid w:val="00F306F5"/>
    <w:rsid w:val="00F30BC2"/>
    <w:rsid w:val="00F31359"/>
    <w:rsid w:val="00F319AE"/>
    <w:rsid w:val="00F319B7"/>
    <w:rsid w:val="00F31E51"/>
    <w:rsid w:val="00F320C5"/>
    <w:rsid w:val="00F32A84"/>
    <w:rsid w:val="00F32CF9"/>
    <w:rsid w:val="00F33090"/>
    <w:rsid w:val="00F33281"/>
    <w:rsid w:val="00F3365F"/>
    <w:rsid w:val="00F33F3F"/>
    <w:rsid w:val="00F340A4"/>
    <w:rsid w:val="00F34D25"/>
    <w:rsid w:val="00F359D3"/>
    <w:rsid w:val="00F40690"/>
    <w:rsid w:val="00F406A3"/>
    <w:rsid w:val="00F41EA8"/>
    <w:rsid w:val="00F4217D"/>
    <w:rsid w:val="00F43B8F"/>
    <w:rsid w:val="00F43DA3"/>
    <w:rsid w:val="00F443F0"/>
    <w:rsid w:val="00F452E0"/>
    <w:rsid w:val="00F45389"/>
    <w:rsid w:val="00F46D7B"/>
    <w:rsid w:val="00F50A92"/>
    <w:rsid w:val="00F51785"/>
    <w:rsid w:val="00F51E9C"/>
    <w:rsid w:val="00F52565"/>
    <w:rsid w:val="00F529E0"/>
    <w:rsid w:val="00F530D7"/>
    <w:rsid w:val="00F541E6"/>
    <w:rsid w:val="00F55661"/>
    <w:rsid w:val="00F55F1F"/>
    <w:rsid w:val="00F56B19"/>
    <w:rsid w:val="00F57348"/>
    <w:rsid w:val="00F57E40"/>
    <w:rsid w:val="00F6083A"/>
    <w:rsid w:val="00F61399"/>
    <w:rsid w:val="00F61851"/>
    <w:rsid w:val="00F61B2E"/>
    <w:rsid w:val="00F61D00"/>
    <w:rsid w:val="00F62F49"/>
    <w:rsid w:val="00F640BF"/>
    <w:rsid w:val="00F6411A"/>
    <w:rsid w:val="00F64530"/>
    <w:rsid w:val="00F65F74"/>
    <w:rsid w:val="00F66EFD"/>
    <w:rsid w:val="00F67262"/>
    <w:rsid w:val="00F676EA"/>
    <w:rsid w:val="00F67760"/>
    <w:rsid w:val="00F677C9"/>
    <w:rsid w:val="00F706BE"/>
    <w:rsid w:val="00F70754"/>
    <w:rsid w:val="00F7146E"/>
    <w:rsid w:val="00F72A49"/>
    <w:rsid w:val="00F73E0E"/>
    <w:rsid w:val="00F7419B"/>
    <w:rsid w:val="00F748FF"/>
    <w:rsid w:val="00F75070"/>
    <w:rsid w:val="00F752B7"/>
    <w:rsid w:val="00F7622C"/>
    <w:rsid w:val="00F7628E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3B1F"/>
    <w:rsid w:val="00F93CE2"/>
    <w:rsid w:val="00F94004"/>
    <w:rsid w:val="00F946D6"/>
    <w:rsid w:val="00F94F07"/>
    <w:rsid w:val="00F94FE9"/>
    <w:rsid w:val="00F95767"/>
    <w:rsid w:val="00F96ED1"/>
    <w:rsid w:val="00F96EF6"/>
    <w:rsid w:val="00F9793C"/>
    <w:rsid w:val="00F97EE3"/>
    <w:rsid w:val="00FA05E0"/>
    <w:rsid w:val="00FA0A30"/>
    <w:rsid w:val="00FA0BB4"/>
    <w:rsid w:val="00FA0C14"/>
    <w:rsid w:val="00FA0E72"/>
    <w:rsid w:val="00FA137A"/>
    <w:rsid w:val="00FA16CC"/>
    <w:rsid w:val="00FA1A98"/>
    <w:rsid w:val="00FA1DD8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6F9E"/>
    <w:rsid w:val="00FA7320"/>
    <w:rsid w:val="00FA77DE"/>
    <w:rsid w:val="00FA7A24"/>
    <w:rsid w:val="00FB0183"/>
    <w:rsid w:val="00FB0A23"/>
    <w:rsid w:val="00FB0CFE"/>
    <w:rsid w:val="00FB1A6B"/>
    <w:rsid w:val="00FB1AA5"/>
    <w:rsid w:val="00FB2406"/>
    <w:rsid w:val="00FB29DC"/>
    <w:rsid w:val="00FB2EF4"/>
    <w:rsid w:val="00FB3AA9"/>
    <w:rsid w:val="00FB4183"/>
    <w:rsid w:val="00FB4840"/>
    <w:rsid w:val="00FB4B02"/>
    <w:rsid w:val="00FB4CA1"/>
    <w:rsid w:val="00FB5457"/>
    <w:rsid w:val="00FB572D"/>
    <w:rsid w:val="00FB5EC1"/>
    <w:rsid w:val="00FB6035"/>
    <w:rsid w:val="00FB66F5"/>
    <w:rsid w:val="00FB67C5"/>
    <w:rsid w:val="00FB69F1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5AEC"/>
    <w:rsid w:val="00FC60EB"/>
    <w:rsid w:val="00FC7A2A"/>
    <w:rsid w:val="00FD23D5"/>
    <w:rsid w:val="00FD299A"/>
    <w:rsid w:val="00FD40C1"/>
    <w:rsid w:val="00FD490A"/>
    <w:rsid w:val="00FD4FA4"/>
    <w:rsid w:val="00FD4FFF"/>
    <w:rsid w:val="00FD57EC"/>
    <w:rsid w:val="00FE006E"/>
    <w:rsid w:val="00FE030F"/>
    <w:rsid w:val="00FE1210"/>
    <w:rsid w:val="00FE179E"/>
    <w:rsid w:val="00FE1895"/>
    <w:rsid w:val="00FE190A"/>
    <w:rsid w:val="00FE197E"/>
    <w:rsid w:val="00FE2FB4"/>
    <w:rsid w:val="00FE322F"/>
    <w:rsid w:val="00FE37DB"/>
    <w:rsid w:val="00FE3FE2"/>
    <w:rsid w:val="00FE4C04"/>
    <w:rsid w:val="00FE5C41"/>
    <w:rsid w:val="00FE5CE7"/>
    <w:rsid w:val="00FE725F"/>
    <w:rsid w:val="00FE747D"/>
    <w:rsid w:val="00FF085B"/>
    <w:rsid w:val="00FF0925"/>
    <w:rsid w:val="00FF0DF1"/>
    <w:rsid w:val="00FF2098"/>
    <w:rsid w:val="00FF2172"/>
    <w:rsid w:val="00FF26AA"/>
    <w:rsid w:val="00FF2B26"/>
    <w:rsid w:val="00FF3A7C"/>
    <w:rsid w:val="00FF51DF"/>
    <w:rsid w:val="00FF5548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E40C969F-097C-4711-A741-E115351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161E2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6086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6086A"/>
    <w:rPr>
      <w:caps/>
      <w:color w:val="000000"/>
      <w:sz w:val="24"/>
    </w:rPr>
  </w:style>
  <w:style w:type="character" w:styleId="nfase">
    <w:name w:val="Emphasis"/>
    <w:basedOn w:val="Fontepargpadro"/>
    <w:uiPriority w:val="20"/>
    <w:qFormat/>
    <w:rsid w:val="009567CA"/>
    <w:rPr>
      <w:i/>
      <w:iCs/>
    </w:rPr>
  </w:style>
  <w:style w:type="character" w:customStyle="1" w:styleId="Ttulo1Char">
    <w:name w:val="Título 1 Char"/>
    <w:aliases w:val="TF-TÍTULO 1 Char"/>
    <w:basedOn w:val="Fontepargpadro"/>
    <w:link w:val="Ttulo1"/>
    <w:rsid w:val="00756D9A"/>
    <w:rPr>
      <w:b/>
      <w:caps/>
      <w:sz w:val="24"/>
      <w:szCs w:val="24"/>
    </w:rPr>
  </w:style>
  <w:style w:type="character" w:customStyle="1" w:styleId="name">
    <w:name w:val="name"/>
    <w:basedOn w:val="Fontepargpadro"/>
    <w:rsid w:val="00A25E9A"/>
  </w:style>
  <w:style w:type="character" w:customStyle="1" w:styleId="affiliation">
    <w:name w:val="affiliation"/>
    <w:basedOn w:val="Fontepargpadro"/>
    <w:rsid w:val="00A25E9A"/>
  </w:style>
  <w:style w:type="character" w:styleId="MenoPendente">
    <w:name w:val="Unresolved Mention"/>
    <w:basedOn w:val="Fontepargpadro"/>
    <w:uiPriority w:val="99"/>
    <w:semiHidden/>
    <w:unhideWhenUsed/>
    <w:rsid w:val="00E3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material.io/design/layout/responsive-layout-grid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ideo.com/post/design-kit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material.io/desig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genciabrasil.ebc.com.br/geral/noticia/2017-06/doacao-de-sangue-18-da-populacao-brasileira-doa-sangue-meta-da-oms-e-3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bvsms.saude.gov.br/bvs/publicacoes/manual_orientacoes_promocao_doacao_voluntaria_sangue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8908E866-0189-48B9-BA5B-89B4212236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6652</Words>
  <Characters>35921</Characters>
  <Application>Microsoft Office Word</Application>
  <DocSecurity>0</DocSecurity>
  <Lines>299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Marcos Rogério Cardoso</cp:lastModifiedBy>
  <cp:revision>3</cp:revision>
  <cp:lastPrinted>2022-06-24T00:27:00Z</cp:lastPrinted>
  <dcterms:created xsi:type="dcterms:W3CDTF">2022-11-29T21:17:00Z</dcterms:created>
  <dcterms:modified xsi:type="dcterms:W3CDTF">2022-11-30T20:21:00Z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2022-09-12T22:55:39Z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ca1e49af-03b2-4185-9b0c-4724be66ecac</vt:lpwstr>
  </property>
  <property fmtid="{D5CDD505-2E9C-101B-9397-08002B2CF9AE}" pid="9" name="MSIP_Label_8c28577e-0e52-49e2-b52e-02bb75ccb8f1_ContentBits">
    <vt:lpwstr>0</vt:lpwstr>
  </property>
</Properties>
</file>