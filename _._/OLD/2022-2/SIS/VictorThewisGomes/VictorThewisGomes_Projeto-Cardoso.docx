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14BBB5C0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  ) PRÉ-PROJETO     (</w:t>
            </w:r>
            <w:r w:rsidR="00E702AA">
              <w:rPr>
                <w:color w:val="000000"/>
              </w:rPr>
              <w:t xml:space="preserve"> X</w:t>
            </w:r>
            <w:r>
              <w:rPr>
                <w:color w:val="000000"/>
              </w:rPr>
              <w:t xml:space="preserve">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1A88BE3" w:rsidR="002E575B" w:rsidRDefault="00353244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Prof. </w:t>
      </w:r>
      <w:r w:rsidR="002E575B">
        <w:rPr>
          <w:color w:val="000000"/>
        </w:rPr>
        <w:t>Alexander Roberto Valdameri - Orientador</w:t>
      </w:r>
    </w:p>
    <w:p w14:paraId="77017A5D" w14:textId="671C81BA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Heino Soehn - </w:t>
      </w:r>
      <w:r>
        <w:t xml:space="preserve">Supervisor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53244"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EB70CDF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Elmasri e Navathe (2018), são definidos como relacionamentos entre diversos dados com valores implícitos como nome, telefone, endereço, </w:t>
      </w:r>
      <w:r w:rsidR="00353244">
        <w:t>entre outros</w:t>
      </w:r>
      <w:r>
        <w:t xml:space="preserve">. Por este motivo, um banco de dados é uma das ferramentas mais utilizadas por programas de </w:t>
      </w:r>
      <w:r w:rsidR="00E702AA">
        <w:t>computador</w:t>
      </w:r>
      <w:r w:rsidR="00BD2B90">
        <w:t>es</w:t>
      </w:r>
      <w:r>
        <w:t xml:space="preserve"> para realizar o armazenamento das informações. Porém, quando existe a necessidade de realizar a troca de sistema como para atender regras de negócio, atualizações de versão</w:t>
      </w:r>
      <w:r w:rsidR="00353244">
        <w:t>, entre outros</w:t>
      </w:r>
      <w:r>
        <w:t xml:space="preserve">, </w:t>
      </w:r>
      <w:r w:rsidR="00E702AA">
        <w:t>é</w:t>
      </w:r>
      <w:r>
        <w:t xml:space="preserve"> </w:t>
      </w:r>
      <w:r w:rsidR="00353244">
        <w:t>necessário</w:t>
      </w:r>
      <w:r w:rsidR="00E702AA">
        <w:t xml:space="preserve"> </w:t>
      </w:r>
      <w:r>
        <w:t>realizar um processo que é conhecido como migração de dados. Conforme Mendonça (2009), a migração de dados é uma etapa fundamental do processo de troca de sistemas, levando em consideração a importância dos dados para a organização e</w:t>
      </w:r>
      <w:r w:rsidR="00C23C60">
        <w:t>,</w:t>
      </w:r>
      <w:r>
        <w:t xml:space="preserve"> também</w:t>
      </w:r>
      <w:r w:rsidR="00C23C60">
        <w:t>,</w:t>
      </w:r>
      <w:r>
        <w:t xml:space="preserve">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Wingraph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5DC02CC4" w:rsidR="00C56169" w:rsidRDefault="00C56169" w:rsidP="00704C3A">
      <w:pPr>
        <w:pStyle w:val="TF-ALNEA"/>
        <w:ind w:left="709"/>
      </w:pPr>
      <w:r w:rsidRPr="00353244">
        <w:t>a)</w:t>
      </w:r>
      <w:r w:rsidR="00C23C60">
        <w:t xml:space="preserve"> </w:t>
      </w:r>
      <w:r w:rsidRPr="00353244">
        <w:t>disponibilizar uma interface que o consultor consiga escolher qual tipo de dados deseja</w:t>
      </w:r>
      <w:r>
        <w:t xml:space="preserve"> importar;</w:t>
      </w:r>
    </w:p>
    <w:p w14:paraId="69250A9A" w14:textId="3082533D" w:rsidR="00C56169" w:rsidRDefault="00C56169" w:rsidP="00704C3A">
      <w:pPr>
        <w:pStyle w:val="TF-ALNEA"/>
        <w:ind w:left="709"/>
      </w:pPr>
      <w:r>
        <w:t>b)</w:t>
      </w:r>
      <w:r w:rsidR="00C23C60">
        <w:t xml:space="preserve"> </w:t>
      </w:r>
      <w:r>
        <w:t>tornar mais simples o processo de migração no dia a dia dos consultores;</w:t>
      </w:r>
    </w:p>
    <w:p w14:paraId="20D89C36" w14:textId="3653576E" w:rsidR="00F81198" w:rsidRDefault="00C56169" w:rsidP="00704C3A">
      <w:pPr>
        <w:pStyle w:val="TF-ALNEA"/>
        <w:ind w:left="709"/>
      </w:pPr>
      <w:r>
        <w:t>c)</w:t>
      </w:r>
      <w:r w:rsidR="00C23C60">
        <w:t xml:space="preserve"> </w:t>
      </w:r>
      <w:r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174F2FE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Resource Planning (ERP) </w:t>
      </w:r>
      <w:r w:rsidR="00353244">
        <w:t>construído</w:t>
      </w:r>
      <w:r w:rsidR="002973C4" w:rsidRPr="00F775FB">
        <w:t xml:space="preserve">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35FE4412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>urante a migração dos dados do cliente para o Wingraph,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Comma-Separated Values (CSV) contendo os dados que vão ser importados no </w:t>
      </w:r>
      <w:r w:rsidR="006100F7" w:rsidRPr="00F775FB">
        <w:t xml:space="preserve">bando de dados do </w:t>
      </w:r>
      <w:r w:rsidR="00A53ACB" w:rsidRPr="00F775FB">
        <w:t>Wingraph</w:t>
      </w:r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 xml:space="preserve">sejam iguais ao nome da coluna no banco de dados, além de ter que validar </w:t>
      </w:r>
      <w:r w:rsidR="00E702AA">
        <w:t>quais campos devem ser obrigatoriamente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CBEB8E0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</w:t>
      </w:r>
      <w:r w:rsidRPr="00704C3A">
        <w:t>para</w:t>
      </w:r>
      <w:r w:rsidRPr="00F775FB">
        <w:t xml:space="preserve"> que cada linha se transforme em um comando de </w:t>
      </w:r>
      <w:r w:rsidRPr="005670D4">
        <w:t>insert</w:t>
      </w:r>
      <w:r w:rsidRPr="00F775FB">
        <w:t xml:space="preserve"> no banco de dados, com o </w:t>
      </w:r>
      <w:r w:rsidR="003F4280" w:rsidRPr="00F775FB">
        <w:t xml:space="preserve">CSV </w:t>
      </w:r>
      <w:r w:rsidRPr="00717458">
        <w:t>monta</w:t>
      </w:r>
      <w:r w:rsidR="00E702AA" w:rsidRPr="00717458">
        <w:t>do</w:t>
      </w:r>
      <w:r w:rsidRPr="00F775FB">
        <w:t xml:space="preserve"> é necessário abrir</w:t>
      </w:r>
      <w:r w:rsidR="00D71FEB">
        <w:t xml:space="preserve"> a ferramenta </w:t>
      </w:r>
      <w:r w:rsidRPr="00F775FB">
        <w:t xml:space="preserve">HeidiSQL e importar manualmente esse arquivo </w:t>
      </w:r>
      <w:r w:rsidR="003F4280" w:rsidRPr="00F775FB">
        <w:t xml:space="preserve">CSV </w:t>
      </w:r>
      <w:r w:rsidRPr="00F775FB">
        <w:t xml:space="preserve">para que os </w:t>
      </w:r>
      <w:r w:rsidRPr="009721DF">
        <w:rPr>
          <w:i/>
          <w:iCs/>
        </w:rPr>
        <w:t>inserts</w:t>
      </w:r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Ferraça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r w:rsidRPr="009721DF">
        <w:rPr>
          <w:i/>
          <w:iCs/>
          <w:szCs w:val="20"/>
        </w:rPr>
        <w:t>back-end</w:t>
      </w:r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front-end</w:t>
      </w:r>
      <w:r w:rsidRPr="005670D4">
        <w:rPr>
          <w:szCs w:val="20"/>
        </w:rPr>
        <w:t>). Já para as conexões com o banco de dados foi utilizado o driver Borland Database Engine (BDE) provendo acesso a qualquer sistema gerenciador de banco de dados que disponibilize um driver compatível (FERRAÇA, 2008).</w:t>
      </w:r>
    </w:p>
    <w:p w14:paraId="4FD1443D" w14:textId="364DEE54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Ferraça (2008), as principais etapas da migração de dados são: escolha do SGBD de origem e do SGBD de destino, definição das tabelas ignoradas, levantamento das palavras que devem ser ignoradas, verificar quais visões e </w:t>
      </w:r>
      <w:r w:rsidRPr="00FC7089">
        <w:rPr>
          <w:i/>
          <w:iCs/>
          <w:szCs w:val="20"/>
        </w:rPr>
        <w:t>constrain</w:t>
      </w:r>
      <w:r w:rsidR="00E702AA">
        <w:rPr>
          <w:i/>
          <w:iCs/>
          <w:szCs w:val="20"/>
        </w:rPr>
        <w:t>t</w:t>
      </w:r>
      <w:r w:rsidRPr="00FC7089">
        <w:rPr>
          <w:i/>
          <w:iCs/>
          <w:szCs w:val="20"/>
        </w:rPr>
        <w:t>s</w:t>
      </w:r>
      <w:r w:rsidRPr="005670D4">
        <w:rPr>
          <w:szCs w:val="20"/>
        </w:rPr>
        <w:t xml:space="preserve"> do tipo </w:t>
      </w:r>
      <w:r w:rsidRPr="00FC7089">
        <w:rPr>
          <w:i/>
          <w:iCs/>
          <w:szCs w:val="20"/>
        </w:rPr>
        <w:t>check</w:t>
      </w:r>
      <w:r w:rsidRPr="005670D4">
        <w:rPr>
          <w:szCs w:val="20"/>
        </w:rPr>
        <w:t xml:space="preserve"> serão importadas, identificar tipos de dados que necessitam de alteração, validar o tamanho máximo de colunas numéricas</w:t>
      </w:r>
      <w:r w:rsidR="00834741">
        <w:rPr>
          <w:szCs w:val="20"/>
        </w:rPr>
        <w:t xml:space="preserve"> e</w:t>
      </w:r>
      <w:r w:rsidRPr="005670D4">
        <w:rPr>
          <w:szCs w:val="20"/>
        </w:rPr>
        <w:t xml:space="preserve"> realizar a troca do caractere delimitador de comandos.</w:t>
      </w:r>
    </w:p>
    <w:p w14:paraId="2A33C602" w14:textId="0E9ACE32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SGBDs. Ao ser iniciada, a ferramenta realizará a migração dos dados, ou a geração de arquivos de comandos em formato de texto dependendo da forma escolhida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Ferraça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Vian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SGBDs PostgreSQL e MySQL. Vian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r w:rsidR="00430822" w:rsidRPr="009721DF">
        <w:rPr>
          <w:i/>
          <w:iCs/>
          <w:szCs w:val="20"/>
        </w:rPr>
        <w:t>schema</w:t>
      </w:r>
      <w:r w:rsidR="00430822" w:rsidRPr="005670D4">
        <w:rPr>
          <w:szCs w:val="20"/>
        </w:rPr>
        <w:t xml:space="preserve"> dos SGBD escolhidos.</w:t>
      </w:r>
    </w:p>
    <w:p w14:paraId="35C1B000" w14:textId="66BCDE69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r w:rsidR="008524C7" w:rsidRPr="005670D4">
        <w:rPr>
          <w:szCs w:val="20"/>
        </w:rPr>
        <w:t xml:space="preserve">Vian (2020), o sistema foi desenvolvido utilizando a linguagem Hypertext Preprocessor (PHP) em conjunto com o </w:t>
      </w:r>
      <w:r w:rsidR="00880EB9" w:rsidRPr="005670D4">
        <w:rPr>
          <w:szCs w:val="20"/>
        </w:rPr>
        <w:t xml:space="preserve">Visual Studio Code </w:t>
      </w:r>
      <w:r w:rsidR="003C3D6E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Laravel responsável pelo </w:t>
      </w:r>
      <w:r w:rsidR="00880EB9" w:rsidRPr="00FC7089">
        <w:rPr>
          <w:i/>
          <w:iCs/>
          <w:szCs w:val="20"/>
        </w:rPr>
        <w:t>back-end</w:t>
      </w:r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r w:rsidR="00551483">
        <w:rPr>
          <w:szCs w:val="20"/>
        </w:rPr>
        <w:t>.</w:t>
      </w:r>
      <w:r w:rsidR="00AF7AAE" w:rsidRPr="005670D4">
        <w:rPr>
          <w:szCs w:val="20"/>
        </w:rPr>
        <w:t xml:space="preserve"> </w:t>
      </w:r>
      <w:r w:rsidR="00551483">
        <w:rPr>
          <w:szCs w:val="20"/>
        </w:rPr>
        <w:t>J</w:t>
      </w:r>
      <w:r w:rsidR="00AF7AAE" w:rsidRPr="005670D4">
        <w:rPr>
          <w:szCs w:val="20"/>
        </w:rPr>
        <w:t>á para a migração de dados foram escolhidos os SGBDs PostgreSQL e MySQL (VIAN, 2020).</w:t>
      </w:r>
    </w:p>
    <w:p w14:paraId="10C17215" w14:textId="5BA9D190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Vian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r w:rsidR="00E8369F" w:rsidRPr="00B8185E">
        <w:rPr>
          <w:i/>
          <w:iCs/>
          <w:szCs w:val="20"/>
        </w:rPr>
        <w:t>dumps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r w:rsidR="00683FDC" w:rsidRPr="00B8185E">
        <w:rPr>
          <w:i/>
          <w:iCs/>
          <w:szCs w:val="20"/>
        </w:rPr>
        <w:t>template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em formato JavaScript Object Notation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551483">
        <w:rPr>
          <w:i/>
          <w:iCs/>
          <w:szCs w:val="20"/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r w:rsidR="00551483">
        <w:rPr>
          <w:szCs w:val="20"/>
        </w:rPr>
        <w:t xml:space="preserve">e </w:t>
      </w:r>
      <w:r w:rsidR="009F6442" w:rsidRPr="005670D4">
        <w:rPr>
          <w:szCs w:val="20"/>
        </w:rPr>
        <w:t xml:space="preserve">disponibilizar um arquivo .tar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r w:rsidR="00723FFB" w:rsidRPr="000F42E9">
        <w:rPr>
          <w:i/>
          <w:iCs/>
          <w:szCs w:val="20"/>
        </w:rPr>
        <w:t>template</w:t>
      </w:r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r w:rsidR="00723FFB" w:rsidRPr="000F42E9">
        <w:rPr>
          <w:i/>
          <w:iCs/>
          <w:szCs w:val="20"/>
        </w:rPr>
        <w:t>template</w:t>
      </w:r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2E31DB">
        <w:rPr>
          <w:color w:val="000000"/>
          <w:sz w:val="20"/>
          <w:szCs w:val="20"/>
        </w:rPr>
        <w:t>Vian</w:t>
      </w:r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SGBDs,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08D4A4A6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r w:rsidRPr="000F42E9">
        <w:rPr>
          <w:i/>
          <w:iCs/>
          <w:szCs w:val="20"/>
        </w:rPr>
        <w:t>back-end</w:t>
      </w:r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front-end</w:t>
      </w:r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r w:rsidR="00ED525E">
        <w:rPr>
          <w:szCs w:val="20"/>
        </w:rPr>
        <w:t>.</w:t>
      </w:r>
      <w:r w:rsidRPr="00C56169">
        <w:rPr>
          <w:szCs w:val="20"/>
        </w:rPr>
        <w:t xml:space="preserve"> </w:t>
      </w:r>
      <w:r w:rsidR="00ED525E">
        <w:rPr>
          <w:szCs w:val="20"/>
        </w:rPr>
        <w:t>P</w:t>
      </w:r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6AD5070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>e suas restrições do banco de dados de origem, criação de um arquivo texto onde contenha instruções Standard Query Language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7EDD6A44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Protocol (IP) d</w:t>
      </w:r>
      <w:r w:rsidR="00430E7D" w:rsidRPr="005670D4">
        <w:rPr>
          <w:szCs w:val="20"/>
        </w:rPr>
        <w:t>as máquinas onde os bancos de dados encontram-se armazenados</w:t>
      </w:r>
      <w:r w:rsidR="002C1342">
        <w:rPr>
          <w:szCs w:val="20"/>
        </w:rPr>
        <w:t>. Já</w:t>
      </w:r>
      <w:r w:rsidR="00430E7D" w:rsidRPr="005670D4">
        <w:rPr>
          <w:szCs w:val="20"/>
        </w:rPr>
        <w:t xml:space="preserve"> no campo </w:t>
      </w:r>
      <w:r w:rsidR="00430E7D" w:rsidRPr="000F42E9">
        <w:rPr>
          <w:i/>
          <w:iCs/>
          <w:szCs w:val="20"/>
        </w:rPr>
        <w:t>database</w:t>
      </w:r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2243764C" w:rsidR="00AC2342" w:rsidRPr="00D7279D" w:rsidRDefault="008B7677" w:rsidP="005670D4">
      <w:pPr>
        <w:pStyle w:val="TF-TEXTO"/>
      </w:pPr>
      <w:r w:rsidRPr="00D71FEB">
        <w:t xml:space="preserve">Nesse contexto, Mello (2009), Vian (2020) e </w:t>
      </w:r>
      <w:r w:rsidR="004F7BFA" w:rsidRPr="00D71FEB">
        <w:t>Ferraça</w:t>
      </w:r>
      <w:r w:rsidRPr="00D71FEB">
        <w:t xml:space="preserve"> (</w:t>
      </w:r>
      <w:r w:rsidRPr="00EA423F">
        <w:t>20</w:t>
      </w:r>
      <w:r w:rsidR="00EA423F" w:rsidRPr="00EA423F">
        <w:t>0</w:t>
      </w:r>
      <w:r w:rsidR="00EA423F">
        <w:t>8</w:t>
      </w:r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D359E4">
        <w:t>No</w:t>
      </w:r>
      <w:r w:rsidR="00E019E2" w:rsidRPr="00704C3A">
        <w:t xml:space="preserve"> </w:t>
      </w:r>
      <w:r w:rsidR="00F46474" w:rsidRPr="00704C3A">
        <w:t>Q</w:t>
      </w:r>
      <w:r w:rsidR="00E019E2" w:rsidRPr="00704C3A">
        <w:t>uadro 1</w:t>
      </w:r>
      <w:r w:rsidR="00D359E4">
        <w:t xml:space="preserve"> é</w:t>
      </w:r>
      <w:r w:rsidR="00E019E2" w:rsidRPr="00D71FEB">
        <w:t xml:space="preserve"> apresentad</w:t>
      </w:r>
      <w:r w:rsidR="00D359E4">
        <w:t>o</w:t>
      </w:r>
      <w:r w:rsidR="00E019E2" w:rsidRPr="00D71FEB">
        <w:t xml:space="preserve">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Ferraça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Vian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EndPr/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EndPr/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DE5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EndPr/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DE5222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DE5222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EndPr/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DE5222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EndPr/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r w:rsidRPr="006C51BE">
              <w:rPr>
                <w:i/>
                <w:iCs/>
                <w:sz w:val="20"/>
                <w:szCs w:val="20"/>
              </w:rPr>
              <w:t>schemas</w:t>
            </w:r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DE5222">
            <w:pPr>
              <w:jc w:val="center"/>
            </w:pPr>
            <w:sdt>
              <w:sdtPr>
                <w:tag w:val="goog_rdk_7"/>
                <w:id w:val="-1084298256"/>
              </w:sdtPr>
              <w:sdtEndPr/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692C5BDD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E6511C">
        <w:rPr>
          <w:szCs w:val="20"/>
        </w:rPr>
        <w:t>Analisando o Quadro 1 é possível identificar que as soluções de Mello (20</w:t>
      </w:r>
      <w:r w:rsidR="00A13B80" w:rsidRPr="00E6511C">
        <w:rPr>
          <w:szCs w:val="20"/>
        </w:rPr>
        <w:t>09</w:t>
      </w:r>
      <w:r w:rsidRPr="00E6511C">
        <w:rPr>
          <w:szCs w:val="20"/>
        </w:rPr>
        <w:t>)</w:t>
      </w:r>
      <w:r w:rsidR="00A13B80" w:rsidRPr="00E6511C">
        <w:rPr>
          <w:szCs w:val="20"/>
        </w:rPr>
        <w:t>,</w:t>
      </w:r>
      <w:r w:rsidRPr="00E6511C">
        <w:rPr>
          <w:szCs w:val="20"/>
        </w:rPr>
        <w:t xml:space="preserve"> </w:t>
      </w:r>
      <w:r w:rsidR="00A13B80" w:rsidRPr="00E6511C">
        <w:rPr>
          <w:szCs w:val="20"/>
        </w:rPr>
        <w:t>Vian</w:t>
      </w:r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Ferraca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r w:rsidR="009826E4">
        <w:rPr>
          <w:szCs w:val="20"/>
        </w:rPr>
        <w:t>.</w:t>
      </w:r>
      <w:r w:rsidR="00A13B80" w:rsidRPr="005670D4">
        <w:rPr>
          <w:szCs w:val="20"/>
        </w:rPr>
        <w:t xml:space="preserve"> </w:t>
      </w:r>
      <w:r w:rsidR="009826E4">
        <w:rPr>
          <w:szCs w:val="20"/>
        </w:rPr>
        <w:t>E</w:t>
      </w:r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>importante pois é o ato de migrar os dados que faz com que todas as informações desejadas sejam repassadas para a outra base de dados. Já a característica de parametrização de dados da migração está presente em Ferraca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12659259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r w:rsidRPr="00704C3A">
        <w:rPr>
          <w:szCs w:val="20"/>
        </w:rPr>
        <w:t>Ferraca (2008) e Mello (2009) possuem a característica de alteração do tipo das colunas</w:t>
      </w:r>
      <w:r w:rsidR="00E6511C" w:rsidRPr="00704C3A">
        <w:rPr>
          <w:szCs w:val="20"/>
        </w:rPr>
        <w:t xml:space="preserve">. </w:t>
      </w:r>
      <w:r w:rsidRPr="00704C3A">
        <w:rPr>
          <w:szCs w:val="20"/>
        </w:rPr>
        <w:t xml:space="preserve"> </w:t>
      </w:r>
      <w:r w:rsidR="00E6511C" w:rsidRPr="00704C3A">
        <w:rPr>
          <w:szCs w:val="20"/>
        </w:rPr>
        <w:t>D</w:t>
      </w:r>
      <w:r w:rsidRPr="00704C3A">
        <w:rPr>
          <w:szCs w:val="20"/>
        </w:rPr>
        <w:t>ependendo do tipo do SGBD de origem e destino o tipo das colunas podem ter diferenças</w:t>
      </w:r>
      <w:r w:rsidR="00E6511C" w:rsidRPr="00704C3A">
        <w:rPr>
          <w:szCs w:val="20"/>
        </w:rPr>
        <w:t>,</w:t>
      </w:r>
      <w:r w:rsidR="00C72649" w:rsidRPr="00704C3A">
        <w:rPr>
          <w:szCs w:val="20"/>
        </w:rPr>
        <w:t xml:space="preserve"> existindo a necessidade da alteração do tipo da coluna no SGBD de destino</w:t>
      </w:r>
      <w:r w:rsidR="00E6511C" w:rsidRPr="00704C3A">
        <w:rPr>
          <w:szCs w:val="20"/>
        </w:rPr>
        <w:t>.</w:t>
      </w:r>
      <w:r w:rsidR="00C72649" w:rsidRPr="00704C3A">
        <w:rPr>
          <w:szCs w:val="20"/>
        </w:rPr>
        <w:t xml:space="preserve"> </w:t>
      </w:r>
      <w:r w:rsidR="00E6511C" w:rsidRPr="00704C3A">
        <w:rPr>
          <w:szCs w:val="20"/>
        </w:rPr>
        <w:t>T</w:t>
      </w:r>
      <w:r w:rsidR="00C72649" w:rsidRPr="00704C3A">
        <w:rPr>
          <w:szCs w:val="20"/>
        </w:rPr>
        <w:t>anto em Ferraca</w:t>
      </w:r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</w:t>
      </w:r>
      <w:del w:id="9" w:author="Marcos Rogério Cardoso" w:date="2022-11-30T17:09:00Z">
        <w:r w:rsidR="00C72649" w:rsidRPr="005670D4" w:rsidDel="00EA478B">
          <w:rPr>
            <w:szCs w:val="20"/>
          </w:rPr>
          <w:delText xml:space="preserve">está </w:delText>
        </w:r>
      </w:del>
      <w:ins w:id="10" w:author="Marcos Rogério Cardoso" w:date="2022-11-30T17:09:00Z">
        <w:r w:rsidR="00EA478B">
          <w:rPr>
            <w:szCs w:val="20"/>
          </w:rPr>
          <w:t>esta</w:t>
        </w:r>
        <w:r w:rsidR="00EA478B" w:rsidRPr="005670D4">
          <w:rPr>
            <w:szCs w:val="20"/>
          </w:rPr>
          <w:t xml:space="preserve"> </w:t>
        </w:r>
      </w:ins>
      <w:r w:rsidR="00C72649" w:rsidRPr="005670D4">
        <w:rPr>
          <w:szCs w:val="20"/>
        </w:rPr>
        <w:t xml:space="preserve">característica </w:t>
      </w:r>
      <w:r w:rsidR="00932D92" w:rsidRPr="005670D4">
        <w:rPr>
          <w:szCs w:val="20"/>
        </w:rPr>
        <w:t xml:space="preserve">tem vínculo com </w:t>
      </w:r>
      <w:del w:id="11" w:author="Marcos Rogério Cardoso" w:date="2022-11-30T17:09:00Z">
        <w:r w:rsidR="00932D92" w:rsidRPr="005670D4" w:rsidDel="00EA478B">
          <w:rPr>
            <w:szCs w:val="20"/>
          </w:rPr>
          <w:delText>o a</w:delText>
        </w:r>
      </w:del>
      <w:ins w:id="12" w:author="Marcos Rogério Cardoso" w:date="2022-11-30T17:09:00Z">
        <w:r w:rsidR="00EA478B">
          <w:rPr>
            <w:szCs w:val="20"/>
          </w:rPr>
          <w:t>a</w:t>
        </w:r>
      </w:ins>
      <w:r w:rsidR="00932D92" w:rsidRPr="005670D4">
        <w:rPr>
          <w:szCs w:val="20"/>
        </w:rPr>
        <w:t xml:space="preserve"> característica </w:t>
      </w:r>
      <w:r w:rsidR="00DF5960">
        <w:rPr>
          <w:szCs w:val="20"/>
        </w:rPr>
        <w:t xml:space="preserve">do </w:t>
      </w:r>
      <w:r w:rsidR="00932D92" w:rsidRPr="005670D4">
        <w:rPr>
          <w:szCs w:val="20"/>
        </w:rPr>
        <w:t xml:space="preserve">SGBD MySQL presente em Ferraca (2008), Mello (2009) e Vian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MySQl é maior, isso ocasiona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r w:rsidR="00863BF8" w:rsidRPr="005670D4">
        <w:rPr>
          <w:szCs w:val="20"/>
        </w:rPr>
        <w:t>Ferraca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r w:rsidR="00822AE8" w:rsidRPr="000F42E9">
        <w:rPr>
          <w:i/>
          <w:iCs/>
          <w:szCs w:val="20"/>
        </w:rPr>
        <w:t>schemas</w:t>
      </w:r>
      <w:r w:rsidR="00822AE8" w:rsidRPr="005670D4">
        <w:rPr>
          <w:szCs w:val="20"/>
        </w:rPr>
        <w:t xml:space="preserve"> do banco de dados é citada por Vian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Wingraph,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Wingraph,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6555150D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</w:t>
      </w:r>
      <w:r w:rsidR="00353244">
        <w:t xml:space="preserve">a qual </w:t>
      </w:r>
      <w:r w:rsidR="00E20487" w:rsidRPr="00940E0F">
        <w:t>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13" w:name="_heading=h.3rdcrjn" w:colFirst="0" w:colLast="0"/>
      <w:bookmarkEnd w:id="13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4" w:name="_heading=h.26in1rg" w:colFirst="0" w:colLast="0"/>
      <w:bookmarkEnd w:id="14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0C158ED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migrar dados de </w:t>
            </w:r>
            <w:r w:rsidRPr="00353244">
              <w:rPr>
                <w:color w:val="000000"/>
                <w:sz w:val="20"/>
                <w:szCs w:val="20"/>
              </w:rPr>
              <w:t>contas</w:t>
            </w:r>
            <w:r>
              <w:rPr>
                <w:color w:val="000000"/>
                <w:sz w:val="20"/>
                <w:szCs w:val="20"/>
              </w:rPr>
              <w:t xml:space="preserve">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5" w:name="_heading=h.lnxbz9" w:colFirst="0" w:colLast="0"/>
      <w:bookmarkEnd w:id="15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especificação e análise: formalizar as funcionalidades do aplicativo por meio da construção de casos de uso e diagramas da Unified Modeling Language (UML), utilizando a ferramenta Lucidchart;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RURUCAg</w:t>
      </w:r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6" w:name="_heading=h.1ksv4uv" w:colFirst="0" w:colLast="0"/>
      <w:bookmarkEnd w:id="16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B746AF2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</w:t>
      </w:r>
      <w:del w:id="17" w:author="Marcos Rogério Cardoso" w:date="2022-11-30T17:10:00Z">
        <w:r w:rsidR="00B74420" w:rsidRPr="007026D3" w:rsidDel="00EA478B">
          <w:rPr>
            <w:szCs w:val="20"/>
          </w:rPr>
          <w:delText xml:space="preserve"> a</w:delText>
        </w:r>
        <w:r w:rsidR="00D25DF3" w:rsidDel="00EA478B">
          <w:rPr>
            <w:szCs w:val="20"/>
          </w:rPr>
          <w:delText>:</w:delText>
        </w:r>
      </w:del>
      <w:ins w:id="18" w:author="Marcos Rogério Cardoso" w:date="2022-11-30T17:10:00Z">
        <w:r w:rsidR="00EA478B">
          <w:rPr>
            <w:szCs w:val="20"/>
          </w:rPr>
          <w:t>: a</w:t>
        </w:r>
      </w:ins>
      <w:r w:rsidR="00B74420" w:rsidRPr="007026D3">
        <w:rPr>
          <w:szCs w:val="20"/>
        </w:rPr>
        <w:t xml:space="preserve">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05A95C63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</w:t>
      </w:r>
      <w:r w:rsidR="00D17E5C">
        <w:rPr>
          <w:szCs w:val="20"/>
        </w:rPr>
        <w:t>a</w:t>
      </w:r>
      <w:r w:rsidRPr="007026D3">
        <w:rPr>
          <w:szCs w:val="20"/>
        </w:rPr>
        <w:t xml:space="preserve"> ao negócio e </w:t>
      </w:r>
      <w:r w:rsidR="001E2BDA" w:rsidRPr="007026D3">
        <w:rPr>
          <w:szCs w:val="20"/>
        </w:rPr>
        <w:t>compreender como</w:t>
      </w:r>
      <w:r w:rsidR="00F62C77">
        <w:rPr>
          <w:szCs w:val="20"/>
        </w:rPr>
        <w:t xml:space="preserve"> é a estrutura do</w:t>
      </w:r>
      <w:r w:rsidR="001E2BDA" w:rsidRPr="007026D3">
        <w:rPr>
          <w:szCs w:val="20"/>
        </w:rPr>
        <w:t xml:space="preserve">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9" w:name="_heading=h.44sinio" w:colFirst="0" w:colLast="0"/>
      <w:bookmarkEnd w:id="19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20" w:name="_heading=h.2jxsxqh" w:colFirst="0" w:colLast="0"/>
      <w:bookmarkEnd w:id="20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21" w:name="_heading=h.z337ya" w:colFirst="0" w:colLast="0"/>
      <w:bookmarkEnd w:id="21"/>
      <w:r>
        <w:t>IMPLANTAÇÃO DE SISTEMAS ERP</w:t>
      </w:r>
    </w:p>
    <w:p w14:paraId="352F3D00" w14:textId="337A4342" w:rsidR="00AC2342" w:rsidRPr="00D07558" w:rsidRDefault="00B22620" w:rsidP="00D07558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>segundo Caiçara</w:t>
      </w:r>
      <w:r w:rsidR="00D80336">
        <w:rPr>
          <w:szCs w:val="20"/>
        </w:rPr>
        <w:t xml:space="preserve"> Junior</w:t>
      </w:r>
      <w:r w:rsidR="00EA34F0" w:rsidRPr="007026D3">
        <w:rPr>
          <w:szCs w:val="20"/>
        </w:rPr>
        <w:t xml:space="preserve">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r w:rsidR="00305486" w:rsidRPr="00704C3A">
        <w:rPr>
          <w:szCs w:val="20"/>
        </w:rPr>
        <w:t xml:space="preserve">Nos últimos </w:t>
      </w:r>
      <w:r w:rsidR="00944FD2" w:rsidRPr="00704C3A">
        <w:rPr>
          <w:szCs w:val="20"/>
        </w:rPr>
        <w:t xml:space="preserve">anos </w:t>
      </w:r>
      <w:r w:rsidR="00585492" w:rsidRPr="00704C3A">
        <w:rPr>
          <w:szCs w:val="20"/>
        </w:rPr>
        <w:t>os Sistemas integrados de Gestão</w:t>
      </w:r>
      <w:r w:rsidR="00585492" w:rsidRPr="007026D3">
        <w:rPr>
          <w:szCs w:val="20"/>
        </w:rPr>
        <w:t xml:space="preserve">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</w:t>
      </w:r>
      <w:r w:rsidR="0082325C">
        <w:rPr>
          <w:szCs w:val="20"/>
        </w:rPr>
        <w:t>.</w:t>
      </w:r>
      <w:r w:rsidR="00D07558">
        <w:rPr>
          <w:szCs w:val="20"/>
        </w:rPr>
        <w:t xml:space="preserve"> De acordo com Altobello Neto</w:t>
      </w:r>
      <w:r w:rsidR="00500440">
        <w:rPr>
          <w:szCs w:val="20"/>
        </w:rPr>
        <w:t>,</w:t>
      </w:r>
      <w:r w:rsidR="00D07558">
        <w:rPr>
          <w:szCs w:val="20"/>
        </w:rPr>
        <w:t xml:space="preserve"> Hamgagic</w:t>
      </w:r>
      <w:r w:rsidR="00500440">
        <w:rPr>
          <w:szCs w:val="20"/>
        </w:rPr>
        <w:t>,</w:t>
      </w:r>
      <w:r w:rsidR="00D07558">
        <w:rPr>
          <w:szCs w:val="20"/>
        </w:rPr>
        <w:t xml:space="preserve"> Viagi (2020), a literatura sobre o assunto descreve vários resultados positivos com a implantação e utilização desses sistemas. Porém, os pesquisadores Vargas e Pinto (2019), apontam que mesmo depois de pelo menos duas décadas de pesquisas já realizadas sobre a questão temática, a implantação de sistemas de informação integrados ERP, permanece tendo muitos desafios.</w:t>
      </w:r>
      <w:r w:rsidR="001B645D" w:rsidRPr="007026D3">
        <w:rPr>
          <w:szCs w:val="20"/>
        </w:rPr>
        <w:tab/>
        <w:t xml:space="preserve"> Durante um projeto de </w:t>
      </w:r>
      <w:r w:rsidR="00A97D18" w:rsidRPr="007026D3">
        <w:rPr>
          <w:szCs w:val="20"/>
        </w:rPr>
        <w:t>implantação</w:t>
      </w:r>
      <w:r w:rsidR="001B645D"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="001B645D"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="001B645D" w:rsidRPr="007026D3">
        <w:rPr>
          <w:szCs w:val="20"/>
        </w:rPr>
        <w:t xml:space="preserve"> atividades devem ser gerenciadas, com o </w:t>
      </w:r>
      <w:r w:rsidR="001B645D" w:rsidRPr="00353244">
        <w:rPr>
          <w:szCs w:val="20"/>
        </w:rPr>
        <w:t>intu</w:t>
      </w:r>
      <w:r w:rsidR="00353244" w:rsidRPr="00353244">
        <w:rPr>
          <w:szCs w:val="20"/>
        </w:rPr>
        <w:t>i</w:t>
      </w:r>
      <w:r w:rsidR="003D443E">
        <w:rPr>
          <w:szCs w:val="20"/>
        </w:rPr>
        <w:t>t</w:t>
      </w:r>
      <w:r w:rsidR="001B645D" w:rsidRPr="00353244">
        <w:rPr>
          <w:szCs w:val="20"/>
        </w:rPr>
        <w:t>o</w:t>
      </w:r>
      <w:r w:rsidR="001B645D" w:rsidRPr="007026D3">
        <w:rPr>
          <w:szCs w:val="20"/>
        </w:rPr>
        <w:t xml:space="preserve">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>nvolvimento e treinamento de usuários, suporte da alta administração, desenvolvimento de software, teste, soluções de problemas, composição e trabalho em equipe, gerenciamento de mudança</w:t>
      </w:r>
      <w:r w:rsidR="00F74807">
        <w:rPr>
          <w:szCs w:val="20"/>
        </w:rPr>
        <w:t>, entre outros</w:t>
      </w:r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B761604" w14:textId="1CA25518" w:rsidR="00AC2342" w:rsidRPr="00704C3A" w:rsidRDefault="007F12FA" w:rsidP="00F74807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</w:rPr>
      </w:pPr>
      <w:bookmarkStart w:id="22" w:name="_heading=h.3j2qqm3" w:colFirst="0" w:colLast="0"/>
      <w:bookmarkEnd w:id="22"/>
      <w:r w:rsidRPr="00704C3A">
        <w:rPr>
          <w:rFonts w:ascii="Times" w:hAnsi="Times"/>
          <w:b/>
          <w:bCs/>
          <w:caps/>
          <w:szCs w:val="20"/>
        </w:rPr>
        <w:t>Referências</w:t>
      </w:r>
    </w:p>
    <w:p w14:paraId="5BB6ABB6" w14:textId="3A1C0DAD" w:rsidR="00D92E7B" w:rsidRPr="00ED4F7F" w:rsidRDefault="00D92E7B" w:rsidP="00D92E7B">
      <w:pPr>
        <w:pStyle w:val="TF-refernciasITEM"/>
        <w:keepNext w:val="0"/>
      </w:pPr>
      <w:r w:rsidRPr="00ED4F7F">
        <w:t>ALTOBELLO NETO, Domingos; HAMGAGIC, Miroslava;</w:t>
      </w:r>
      <w:r w:rsidR="00F635EC" w:rsidRPr="00ED4F7F">
        <w:t xml:space="preserve"> </w:t>
      </w:r>
      <w:r w:rsidRPr="00ED4F7F">
        <w:t xml:space="preserve">VIAGI, Arcione. F. </w:t>
      </w:r>
      <w:r w:rsidRPr="00ED4F7F">
        <w:rPr>
          <w:b/>
          <w:bCs/>
        </w:rPr>
        <w:t>Fatores Críticos de Sucesso-FCS na Implantação de Sistemas ERP –Enterprise Research Planning</w:t>
      </w:r>
      <w:r w:rsidR="00060624">
        <w:t>.</w:t>
      </w:r>
      <w:r w:rsidR="0006503E">
        <w:t xml:space="preserve"> Curitiba</w:t>
      </w:r>
      <w:r w:rsidR="00060624">
        <w:t>:</w:t>
      </w:r>
      <w:r w:rsidR="0006503E">
        <w:t xml:space="preserve"> 2020. </w:t>
      </w:r>
      <w:r w:rsidRPr="00ED4F7F">
        <w:t xml:space="preserve">Disponível em: </w:t>
      </w:r>
      <w:hyperlink r:id="rId13" w:history="1">
        <w:r w:rsidRPr="00ED4F7F">
          <w:t>https://brazilianjournals.com/ojs/index.php/BRJD/article/view/21254/16970</w:t>
        </w:r>
      </w:hyperlink>
      <w:r w:rsidRPr="00ED4F7F"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BREMEN. </w:t>
      </w:r>
      <w:r w:rsidRPr="00ED4F7F">
        <w:rPr>
          <w:b/>
          <w:bCs/>
          <w:szCs w:val="20"/>
        </w:rPr>
        <w:t>Sobre a Empresa</w:t>
      </w:r>
      <w:r w:rsidRPr="00F214BE">
        <w:rPr>
          <w:szCs w:val="20"/>
        </w:rPr>
        <w:t>, [S.l],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15DD3919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</w:t>
      </w:r>
      <w:r w:rsidR="00353244">
        <w:rPr>
          <w:szCs w:val="20"/>
        </w:rPr>
        <w:t>.</w:t>
      </w:r>
      <w:r w:rsidRPr="00473CAB">
        <w:rPr>
          <w:szCs w:val="20"/>
        </w:rPr>
        <w:t xml:space="preserve"> </w:t>
      </w:r>
      <w:r w:rsidRPr="00ED4F7F">
        <w:rPr>
          <w:b/>
          <w:bCs/>
          <w:szCs w:val="20"/>
        </w:rPr>
        <w:t>Sistemas integrados de gestão – ERP: uma abordagem gerencial. 2 ed</w:t>
      </w:r>
      <w:r w:rsidRPr="00473CAB">
        <w:rPr>
          <w:szCs w:val="20"/>
        </w:rPr>
        <w:t>. Curitiba: InterSaberes, 2015.</w:t>
      </w:r>
    </w:p>
    <w:p w14:paraId="622F417C" w14:textId="7F5DEB8C" w:rsidR="00D92E7B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DATE, C. J. </w:t>
      </w:r>
      <w:r w:rsidRPr="00ED4F7F">
        <w:rPr>
          <w:b/>
          <w:bCs/>
          <w:szCs w:val="20"/>
        </w:rPr>
        <w:t>Introdução a Sistemas de Bancos de Dados</w:t>
      </w:r>
      <w:r w:rsidRPr="006B3B7C">
        <w:rPr>
          <w:szCs w:val="20"/>
        </w:rPr>
        <w:t>. 8 ed. Rio de Janeiro. Elsevier Brasil. 2004.</w:t>
      </w:r>
    </w:p>
    <w:p w14:paraId="2B4827C5" w14:textId="77777777" w:rsidR="00C013ED" w:rsidRPr="006B3B7C" w:rsidRDefault="00C013ED" w:rsidP="00C013ED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R; NAVATHE, S. B. </w:t>
      </w:r>
      <w:r w:rsidRPr="00ED4F7F">
        <w:rPr>
          <w:b/>
          <w:bCs/>
          <w:szCs w:val="20"/>
        </w:rPr>
        <w:t>Sistemas de Banco de Dados</w:t>
      </w:r>
      <w:r w:rsidRPr="006B3B7C">
        <w:rPr>
          <w:szCs w:val="20"/>
        </w:rPr>
        <w:t>. 4. ed. São Paulo. Tradução Pearson Education do Brasil, 2006.</w:t>
      </w:r>
    </w:p>
    <w:p w14:paraId="5122489A" w14:textId="77777777" w:rsidR="00C013ED" w:rsidRPr="006B3B7C" w:rsidRDefault="00C013ED" w:rsidP="00D92E7B">
      <w:pPr>
        <w:pStyle w:val="TF-refernciasITEM"/>
        <w:keepNext w:val="0"/>
        <w:rPr>
          <w:szCs w:val="20"/>
        </w:rPr>
      </w:pP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</w:t>
      </w:r>
      <w:r w:rsidRPr="00ED4F7F">
        <w:rPr>
          <w:b/>
          <w:bCs/>
          <w:szCs w:val="20"/>
        </w:rPr>
        <w:t>Sistema de banco de dados</w:t>
      </w:r>
      <w:r w:rsidRPr="006B3B7C">
        <w:rPr>
          <w:szCs w:val="20"/>
        </w:rPr>
        <w:t>. 7. ed. São Paulo: Pearson Education do Brasil, 2018.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Maycon. </w:t>
      </w:r>
      <w:r w:rsidRPr="00ED4F7F">
        <w:rPr>
          <w:b/>
          <w:bCs/>
          <w:szCs w:val="20"/>
        </w:rPr>
        <w:t>Migrate DataBases – Migrador Genérico de Bancos de Dados Relacionais</w:t>
      </w:r>
      <w:r w:rsidRPr="006B3B7C">
        <w:rPr>
          <w:szCs w:val="20"/>
        </w:rPr>
        <w:t xml:space="preserve">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GUEDES, Anselmo. </w:t>
      </w:r>
      <w:r w:rsidRPr="00ED4F7F">
        <w:rPr>
          <w:b/>
          <w:bCs/>
          <w:szCs w:val="20"/>
        </w:rPr>
        <w:t>Migração de dados: não deixe essa atividade tornar seu projeto um fracasso</w:t>
      </w:r>
      <w:r w:rsidR="004C35A1">
        <w:rPr>
          <w:szCs w:val="20"/>
        </w:rPr>
        <w:t>, [S.l],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JOÃO, B. N. </w:t>
      </w:r>
      <w:r w:rsidRPr="00ED4F7F">
        <w:rPr>
          <w:b/>
          <w:bCs/>
          <w:szCs w:val="20"/>
        </w:rPr>
        <w:t>Sistemas de informação</w:t>
      </w:r>
      <w:r w:rsidRPr="00F214BE">
        <w:rPr>
          <w:szCs w:val="20"/>
        </w:rPr>
        <w:t>. São Paulo: Pearson, 2012. Disponível em: https://plataforma.bvirtual.com.br/Leitor/Publicacao/3056/pdf/0. Acesso em: 14 set. 2022.</w:t>
      </w:r>
    </w:p>
    <w:p w14:paraId="7394CBAD" w14:textId="72F4847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</w:t>
      </w:r>
      <w:r w:rsidRPr="00ED4F7F">
        <w:rPr>
          <w:b/>
          <w:bCs/>
          <w:szCs w:val="20"/>
        </w:rPr>
        <w:t>Ferramenta de migração de dados para o ALERT</w:t>
      </w:r>
      <w:r w:rsidR="00E44671">
        <w:rPr>
          <w:szCs w:val="20"/>
        </w:rPr>
        <w:t>:</w:t>
      </w:r>
      <w:r w:rsidRPr="006B3B7C">
        <w:rPr>
          <w:szCs w:val="20"/>
        </w:rPr>
        <w:t xml:space="preserve"> </w:t>
      </w:r>
      <w:r w:rsidR="00D63B24">
        <w:rPr>
          <w:szCs w:val="20"/>
        </w:rPr>
        <w:t xml:space="preserve">Faculdade de Engenharia da Cidade de Porto, 2009. </w:t>
      </w:r>
      <w:r w:rsidRPr="006B3B7C">
        <w:rPr>
          <w:szCs w:val="20"/>
        </w:rPr>
        <w:t xml:space="preserve">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14941CEB" w14:textId="6A14660C" w:rsidR="00A30CD5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ED4F7F">
        <w:rPr>
          <w:b/>
          <w:bCs/>
          <w:szCs w:val="20"/>
        </w:rPr>
        <w:t>Migração Entre Sistemas Gerenciadores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>Disponível em</w:t>
      </w:r>
      <w:r w:rsidRPr="00ED4F7F">
        <w:rPr>
          <w:szCs w:val="20"/>
        </w:rPr>
        <w:t xml:space="preserve">: </w:t>
      </w:r>
      <w:hyperlink r:id="rId17" w:history="1">
        <w:r w:rsidR="00ED4F7F" w:rsidRPr="00ED4F7F">
          <w:rPr>
            <w:rStyle w:val="Hyperlink"/>
            <w:noProof w:val="0"/>
            <w:color w:val="auto"/>
            <w:szCs w:val="20"/>
            <w:u w:val="none"/>
          </w:rPr>
          <w:t>https://cepein.femanet.com.br/extrafema/buscarTccCurso.jsp?id=48</w:t>
        </w:r>
      </w:hyperlink>
      <w:r w:rsidR="000E7FD7" w:rsidRPr="00886ECE">
        <w:rPr>
          <w:szCs w:val="20"/>
        </w:rPr>
        <w:t>.</w:t>
      </w:r>
    </w:p>
    <w:p w14:paraId="4EC3F2AC" w14:textId="573B17EE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 xml:space="preserve">MENDONÇA, M. H. R. </w:t>
      </w:r>
      <w:r w:rsidRPr="00ED4F7F">
        <w:rPr>
          <w:b/>
          <w:bCs/>
          <w:szCs w:val="20"/>
        </w:rPr>
        <w:t>Metodologia de migração de dados em um contexto de migração de sistemas legados</w:t>
      </w:r>
      <w:r w:rsidRPr="00F214BE">
        <w:rPr>
          <w:szCs w:val="20"/>
        </w:rPr>
        <w:t xml:space="preserve">. 151f. Dissertação (Mestrado em Ciência da Computação), Universidade Federal de Pelotas - UFPEL, 2009. Disponível em: https://repositorio.ufpe.br/handle/123456789/1934. 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OLIVEIRA, C. S; MARCELINO M. A. </w:t>
      </w:r>
      <w:r w:rsidRPr="00ED4F7F">
        <w:rPr>
          <w:b/>
          <w:bCs/>
          <w:szCs w:val="20"/>
        </w:rPr>
        <w:t>Metodologias e estratégias de migração de dados</w:t>
      </w:r>
      <w:r w:rsidRPr="00F214BE">
        <w:rPr>
          <w:szCs w:val="20"/>
        </w:rPr>
        <w:t>. V. 13, n.3, p. 183-191. São Paulo: 2012. Disponível em: https://ojs.ifsp.edu.br/index.php/sinergia/issue/view/19/38. Acesso em: 14 set. 2022.</w:t>
      </w:r>
    </w:p>
    <w:p w14:paraId="0BC1897F" w14:textId="00DF85D2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SILBERSCHATZ, Abraham; KORTH, Henry F Co-autor; SUDARSHAN, S Co-autor. </w:t>
      </w:r>
      <w:r w:rsidRPr="00ED4F7F">
        <w:rPr>
          <w:b/>
          <w:bCs/>
          <w:szCs w:val="20"/>
        </w:rPr>
        <w:t xml:space="preserve">Sistema de banco de </w:t>
      </w:r>
      <w:r w:rsidRPr="00B703D1">
        <w:rPr>
          <w:b/>
          <w:bCs/>
          <w:szCs w:val="20"/>
        </w:rPr>
        <w:t>dados.7</w:t>
      </w:r>
      <w:r w:rsidRPr="00F214BE">
        <w:rPr>
          <w:szCs w:val="20"/>
        </w:rPr>
        <w:t>. Rio de Janeiro: GEN LTC, 2020. 1 recurso online. Disponível em: https://integrada.minhabiblioteca.com.br/books/9788595157552. Acesso em: 18 set. 2022.</w:t>
      </w:r>
    </w:p>
    <w:p w14:paraId="13AE2DA7" w14:textId="68A33A73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>TEIXEIRA, Tarcisio, et al. </w:t>
      </w:r>
      <w:r w:rsidRPr="00ED4F7F">
        <w:rPr>
          <w:b/>
          <w:bCs/>
          <w:szCs w:val="20"/>
        </w:rPr>
        <w:t>LGPD e Cartórios: Implementação e Questões Práticas</w:t>
      </w:r>
      <w:r w:rsidRPr="00F214BE">
        <w:rPr>
          <w:szCs w:val="20"/>
        </w:rPr>
        <w:t>. Disponível em: Minha Biblioteca, Editora Saraiva, 2021.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</w:t>
      </w:r>
      <w:r w:rsidRPr="00ED4F7F">
        <w:rPr>
          <w:b/>
          <w:bCs/>
          <w:szCs w:val="20"/>
        </w:rPr>
        <w:t>O caso de insucesso da implantação de um sistema ERP em uma empresa de pequeno porte</w:t>
      </w:r>
      <w:r w:rsidRPr="00F214BE">
        <w:rPr>
          <w:szCs w:val="20"/>
        </w:rPr>
        <w:t>. Revista Contribuciones a las Ciencias Sociales, enero 2019. Disponível em: https://www.eumed.net/rev/cccss/2019/01/implantacao-sistemaerp-empresa.html //hdl.handle.net/20.500.11763/cccss1901implantacao-sistemaerp-empresa Acesso: 14 set. 2022.</w:t>
      </w:r>
    </w:p>
    <w:p w14:paraId="2BCD196A" w14:textId="06453BE5" w:rsidR="0028088D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ED4F7F">
        <w:rPr>
          <w:b/>
          <w:bCs/>
          <w:szCs w:val="20"/>
        </w:rPr>
        <w:t>Desenvolvimento de uma Ferramenta para Migração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 xml:space="preserve">Lajeado: 2020. Disponível em: </w:t>
      </w:r>
      <w:hyperlink r:id="rId18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291768CE" w14:textId="77777777" w:rsidR="0028088D" w:rsidRDefault="0028088D">
      <w:pPr>
        <w:rPr>
          <w:szCs w:val="20"/>
        </w:rPr>
      </w:pPr>
      <w:r>
        <w:rPr>
          <w:szCs w:val="20"/>
        </w:rPr>
        <w:br w:type="page"/>
      </w:r>
    </w:p>
    <w:p w14:paraId="6F7054F6" w14:textId="77777777" w:rsidR="0028088D" w:rsidRDefault="0028088D" w:rsidP="0028088D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3785EDF" w14:textId="77777777" w:rsidR="0028088D" w:rsidRDefault="0028088D" w:rsidP="0028088D">
      <w:pPr>
        <w:pStyle w:val="TF-xAvalTTULO"/>
      </w:pPr>
      <w:r w:rsidRPr="00320BFA">
        <w:t xml:space="preserve">PROFESSOR </w:t>
      </w:r>
      <w:r>
        <w:t>AVALIADOR – projeto</w:t>
      </w:r>
    </w:p>
    <w:p w14:paraId="7BDC7470" w14:textId="1472003D" w:rsidR="0028088D" w:rsidRDefault="0028088D" w:rsidP="0028088D">
      <w:pPr>
        <w:pStyle w:val="TF-xAvalLINHA"/>
      </w:pPr>
      <w:r w:rsidRPr="00320BFA">
        <w:t>Avaliador(a):</w:t>
      </w:r>
      <w:r w:rsidRPr="00320BFA">
        <w:tab/>
      </w:r>
      <w:r w:rsidRPr="0028088D">
        <w:t>Marcos Rogério Cardoso</w:t>
      </w:r>
    </w:p>
    <w:p w14:paraId="536BEE50" w14:textId="77777777" w:rsidR="0028088D" w:rsidRPr="00340EA0" w:rsidRDefault="0028088D" w:rsidP="0028088D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28088D" w:rsidRPr="00320BFA" w14:paraId="0A9B2DD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A25631" w14:textId="77777777" w:rsidR="0028088D" w:rsidRPr="00320BFA" w:rsidRDefault="0028088D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D17B8D" w14:textId="77777777" w:rsidR="0028088D" w:rsidRPr="00320BFA" w:rsidRDefault="0028088D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7DC3D6" w14:textId="77777777" w:rsidR="0028088D" w:rsidRPr="00320BFA" w:rsidRDefault="0028088D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ACECD00" w14:textId="77777777" w:rsidR="0028088D" w:rsidRPr="00320BFA" w:rsidRDefault="0028088D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28088D" w:rsidRPr="00320BFA" w14:paraId="30225945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E39D3A9" w14:textId="77777777" w:rsidR="0028088D" w:rsidRPr="0000224C" w:rsidRDefault="0028088D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FCB3" w14:textId="77777777" w:rsidR="0028088D" w:rsidRPr="00320BFA" w:rsidRDefault="0028088D" w:rsidP="0028088D">
            <w:pPr>
              <w:pStyle w:val="TF-xAvalITEM"/>
              <w:numPr>
                <w:ilvl w:val="0"/>
                <w:numId w:val="9"/>
              </w:numPr>
            </w:pPr>
            <w:r w:rsidRPr="00320BFA">
              <w:t>INTRODUÇÃO</w:t>
            </w:r>
          </w:p>
          <w:p w14:paraId="61E00DB5" w14:textId="77777777" w:rsidR="0028088D" w:rsidRPr="00320BFA" w:rsidRDefault="0028088D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B8CF" w14:textId="6C37B21C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3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D82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41533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3332B2B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7824F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ED28" w14:textId="77777777" w:rsidR="0028088D" w:rsidRPr="00320BFA" w:rsidRDefault="0028088D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1D48" w14:textId="2FB8C11A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4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0F79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37743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E2FC10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BE4C3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0C5D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OBJETIVOS</w:t>
            </w:r>
          </w:p>
          <w:p w14:paraId="3F6B51FB" w14:textId="77777777" w:rsidR="0028088D" w:rsidRPr="00320BFA" w:rsidRDefault="0028088D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50" w14:textId="5DD4CFB2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5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F6A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9D9A7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0FAF9BB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0DB9FB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BD1B" w14:textId="77777777" w:rsidR="0028088D" w:rsidRPr="00320BFA" w:rsidRDefault="0028088D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965E" w14:textId="4830C3EB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6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5AA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B2B5F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6F139871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B353B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D80C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  <w:jc w:val="left"/>
            </w:pPr>
            <w:r w:rsidRPr="00320BFA">
              <w:t>TRABALHOS CORRELATOS</w:t>
            </w:r>
          </w:p>
          <w:p w14:paraId="717E265D" w14:textId="77777777" w:rsidR="0028088D" w:rsidRPr="00320BFA" w:rsidRDefault="0028088D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AE1B" w14:textId="11D8E990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7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001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C5B09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6751162F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C2B39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136D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JUSTIFICATIVA</w:t>
            </w:r>
          </w:p>
          <w:p w14:paraId="172D481E" w14:textId="77777777" w:rsidR="0028088D" w:rsidRPr="00320BFA" w:rsidRDefault="0028088D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2C4" w14:textId="4984EEF6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8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810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6B601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AA0EACC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CF067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6567" w14:textId="77777777" w:rsidR="0028088D" w:rsidRPr="00320BFA" w:rsidRDefault="0028088D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ECEC" w14:textId="0BD02F4F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29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DEAC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D2429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C84F45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5C6CE6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96C2" w14:textId="77777777" w:rsidR="0028088D" w:rsidRPr="00320BFA" w:rsidRDefault="0028088D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7D32" w14:textId="4CB3984E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0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D69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DEFCA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914F6F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9DC2C2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6591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REQUISITOS PRINCIPAIS DO PROBLEMA A SER TRABALHADO</w:t>
            </w:r>
          </w:p>
          <w:p w14:paraId="6F564463" w14:textId="77777777" w:rsidR="0028088D" w:rsidRPr="00320BFA" w:rsidRDefault="0028088D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C90" w14:textId="20E6C16E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1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613A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81E40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5090CDB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53648E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7AF9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METODOLOGIA</w:t>
            </w:r>
          </w:p>
          <w:p w14:paraId="6A8B5EB2" w14:textId="77777777" w:rsidR="0028088D" w:rsidRPr="00320BFA" w:rsidRDefault="0028088D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D45D" w14:textId="4F974B50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2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DB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E64924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31DA6E6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16F1A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0F10" w14:textId="77777777" w:rsidR="0028088D" w:rsidRPr="00320BFA" w:rsidRDefault="0028088D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1C1" w14:textId="7A31184C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3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03E5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0264F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3478265F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B419D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ABC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0F428B4" w14:textId="77777777" w:rsidR="0028088D" w:rsidRPr="00320BFA" w:rsidRDefault="0028088D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4307" w14:textId="487E0C74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4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41E1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3E2E03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9B9258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64D8F7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E43607" w14:textId="77777777" w:rsidR="0028088D" w:rsidRPr="00320BFA" w:rsidRDefault="0028088D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F96A29" w14:textId="26B086E6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5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6A70E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7AF94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4530AE7C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E2847C" w14:textId="77777777" w:rsidR="0028088D" w:rsidRPr="0000224C" w:rsidRDefault="0028088D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8954" w14:textId="77777777" w:rsidR="0028088D" w:rsidRPr="00320BFA" w:rsidRDefault="0028088D" w:rsidP="0028088D">
            <w:pPr>
              <w:pStyle w:val="TF-xAvalITEM"/>
              <w:numPr>
                <w:ilvl w:val="0"/>
                <w:numId w:val="7"/>
              </w:numPr>
            </w:pPr>
            <w:r w:rsidRPr="00320BFA">
              <w:t>LINGUAGEM USADA (redação)</w:t>
            </w:r>
          </w:p>
          <w:p w14:paraId="6CFE0DCA" w14:textId="77777777" w:rsidR="0028088D" w:rsidRPr="00320BFA" w:rsidRDefault="0028088D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FA04" w14:textId="5D33E757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6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5122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E44B7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8088D" w:rsidRPr="00320BFA" w14:paraId="11BDC4D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2AE19" w14:textId="77777777" w:rsidR="0028088D" w:rsidRPr="00320BFA" w:rsidRDefault="0028088D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FDFA3B" w14:textId="77777777" w:rsidR="0028088D" w:rsidRPr="00320BFA" w:rsidRDefault="0028088D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757ABB" w14:textId="2B3EE0E1" w:rsidR="0028088D" w:rsidRPr="00320BFA" w:rsidRDefault="00EA478B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7" w:author="Marcos Rogério Cardoso" w:date="2022-11-30T17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F234D8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E2254D" w14:textId="77777777" w:rsidR="0028088D" w:rsidRPr="00320BFA" w:rsidRDefault="0028088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835BCC8" w14:textId="77777777" w:rsidR="0028088D" w:rsidRPr="003F5F25" w:rsidRDefault="0028088D" w:rsidP="0028088D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8088D" w:rsidRPr="0000224C" w14:paraId="6AAD19F5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098197B" w14:textId="77777777" w:rsidR="0028088D" w:rsidRPr="0000224C" w:rsidRDefault="0028088D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6162879" w14:textId="77777777" w:rsidR="0028088D" w:rsidRPr="0000224C" w:rsidRDefault="0028088D" w:rsidP="0028088D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B1B8AEA" w14:textId="77777777" w:rsidR="0028088D" w:rsidRPr="0000224C" w:rsidRDefault="0028088D" w:rsidP="0028088D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8088D" w:rsidRPr="0000224C" w14:paraId="45F2F4D6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DC9BC06" w14:textId="77777777" w:rsidR="0028088D" w:rsidRPr="0000224C" w:rsidRDefault="0028088D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3EFADD" w14:textId="2645DD46" w:rsidR="0028088D" w:rsidRPr="0000224C" w:rsidRDefault="0028088D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ins w:id="38" w:author="Marcos Rogério Cardoso" w:date="2022-11-30T17:11:00Z">
              <w:r w:rsidR="00EA478B">
                <w:rPr>
                  <w:sz w:val="20"/>
                </w:rPr>
                <w:t>X</w:t>
              </w:r>
            </w:ins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E2AAB1A" w14:textId="77777777" w:rsidR="0028088D" w:rsidRPr="0000224C" w:rsidRDefault="0028088D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14A7A144" w14:textId="77777777" w:rsidR="0028088D" w:rsidRDefault="0028088D" w:rsidP="0028088D">
      <w:pPr>
        <w:pStyle w:val="TF-xAvalITEMDETALHE"/>
      </w:pPr>
    </w:p>
    <w:p w14:paraId="7DE27A47" w14:textId="77777777" w:rsidR="0028088D" w:rsidRDefault="0028088D" w:rsidP="0028088D">
      <w:pPr>
        <w:pStyle w:val="TF-xAvalTTULO"/>
        <w:ind w:left="0" w:firstLine="0"/>
        <w:jc w:val="left"/>
      </w:pPr>
    </w:p>
    <w:p w14:paraId="3C222DD6" w14:textId="77777777" w:rsidR="00FB3109" w:rsidRPr="00D92E7B" w:rsidRDefault="00FB3109" w:rsidP="005670D4">
      <w:pPr>
        <w:pStyle w:val="TF-refernciasITEM"/>
        <w:keepNext w:val="0"/>
        <w:rPr>
          <w:szCs w:val="20"/>
        </w:rPr>
      </w:pPr>
    </w:p>
    <w:sectPr w:rsidR="00FB3109" w:rsidRPr="00D92E7B">
      <w:headerReference w:type="default" r:id="rId19"/>
      <w:footerReference w:type="even" r:id="rId20"/>
      <w:footerReference w:type="default" r:id="rId21"/>
      <w:headerReference w:type="first" r:id="rId22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51AF" w14:textId="77777777" w:rsidR="00DE5222" w:rsidRDefault="00DE5222">
      <w:r>
        <w:separator/>
      </w:r>
    </w:p>
  </w:endnote>
  <w:endnote w:type="continuationSeparator" w:id="0">
    <w:p w14:paraId="0DCB61D2" w14:textId="77777777" w:rsidR="00DE5222" w:rsidRDefault="00DE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E5222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EC97" w14:textId="77777777" w:rsidR="00DE5222" w:rsidRDefault="00DE5222">
      <w:r>
        <w:separator/>
      </w:r>
    </w:p>
  </w:footnote>
  <w:footnote w:type="continuationSeparator" w:id="0">
    <w:p w14:paraId="3CC9F803" w14:textId="77777777" w:rsidR="00DE5222" w:rsidRDefault="00DE5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0624"/>
    <w:rsid w:val="000644A6"/>
    <w:rsid w:val="0006503E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15B"/>
    <w:rsid w:val="001719A8"/>
    <w:rsid w:val="0018074D"/>
    <w:rsid w:val="001811F7"/>
    <w:rsid w:val="00181900"/>
    <w:rsid w:val="001936A4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7749B"/>
    <w:rsid w:val="0028088D"/>
    <w:rsid w:val="00290CCE"/>
    <w:rsid w:val="002973C4"/>
    <w:rsid w:val="00297C33"/>
    <w:rsid w:val="002B2B22"/>
    <w:rsid w:val="002C02A9"/>
    <w:rsid w:val="002C0C53"/>
    <w:rsid w:val="002C1342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53244"/>
    <w:rsid w:val="00383013"/>
    <w:rsid w:val="003A08BD"/>
    <w:rsid w:val="003A63C3"/>
    <w:rsid w:val="003B081F"/>
    <w:rsid w:val="003B64E2"/>
    <w:rsid w:val="003C3D6E"/>
    <w:rsid w:val="003C4ED2"/>
    <w:rsid w:val="003D443E"/>
    <w:rsid w:val="003E210B"/>
    <w:rsid w:val="003E4369"/>
    <w:rsid w:val="003F0EDF"/>
    <w:rsid w:val="003F4280"/>
    <w:rsid w:val="003F7985"/>
    <w:rsid w:val="00402885"/>
    <w:rsid w:val="00422246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A0D4B"/>
    <w:rsid w:val="004C286E"/>
    <w:rsid w:val="004C35A1"/>
    <w:rsid w:val="004C6E22"/>
    <w:rsid w:val="004D1531"/>
    <w:rsid w:val="004D3A82"/>
    <w:rsid w:val="004F7BFA"/>
    <w:rsid w:val="00500440"/>
    <w:rsid w:val="005007E2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1483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17C6"/>
    <w:rsid w:val="006C51BE"/>
    <w:rsid w:val="006C5CF0"/>
    <w:rsid w:val="006D1F1F"/>
    <w:rsid w:val="006E3AA5"/>
    <w:rsid w:val="006F5BB8"/>
    <w:rsid w:val="00700707"/>
    <w:rsid w:val="007026D3"/>
    <w:rsid w:val="00703818"/>
    <w:rsid w:val="00704C3A"/>
    <w:rsid w:val="00705D9E"/>
    <w:rsid w:val="00717458"/>
    <w:rsid w:val="00723FFB"/>
    <w:rsid w:val="0073061C"/>
    <w:rsid w:val="00735BEF"/>
    <w:rsid w:val="00765AE0"/>
    <w:rsid w:val="007A6C4E"/>
    <w:rsid w:val="007B3FE1"/>
    <w:rsid w:val="007C2135"/>
    <w:rsid w:val="007C2CF7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2325C"/>
    <w:rsid w:val="0083335A"/>
    <w:rsid w:val="00834741"/>
    <w:rsid w:val="008408FE"/>
    <w:rsid w:val="008500E4"/>
    <w:rsid w:val="008524C7"/>
    <w:rsid w:val="008612BC"/>
    <w:rsid w:val="00863BF8"/>
    <w:rsid w:val="00872937"/>
    <w:rsid w:val="00880EB9"/>
    <w:rsid w:val="00881FB4"/>
    <w:rsid w:val="0089387F"/>
    <w:rsid w:val="008A2014"/>
    <w:rsid w:val="008B452F"/>
    <w:rsid w:val="008B7677"/>
    <w:rsid w:val="008C40E7"/>
    <w:rsid w:val="008C60A3"/>
    <w:rsid w:val="008D44B8"/>
    <w:rsid w:val="008D6619"/>
    <w:rsid w:val="008E1849"/>
    <w:rsid w:val="008F24D0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26E4"/>
    <w:rsid w:val="009871EA"/>
    <w:rsid w:val="009B0F87"/>
    <w:rsid w:val="009B243E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590E"/>
    <w:rsid w:val="00A87D69"/>
    <w:rsid w:val="00A936AD"/>
    <w:rsid w:val="00A9375D"/>
    <w:rsid w:val="00A97D18"/>
    <w:rsid w:val="00AA3EB3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03D1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2B90"/>
    <w:rsid w:val="00BD60E1"/>
    <w:rsid w:val="00C013ED"/>
    <w:rsid w:val="00C158F8"/>
    <w:rsid w:val="00C23C60"/>
    <w:rsid w:val="00C32E60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C3AC7"/>
    <w:rsid w:val="00CF600E"/>
    <w:rsid w:val="00D01023"/>
    <w:rsid w:val="00D06A19"/>
    <w:rsid w:val="00D07558"/>
    <w:rsid w:val="00D1471A"/>
    <w:rsid w:val="00D14CF0"/>
    <w:rsid w:val="00D17E5C"/>
    <w:rsid w:val="00D243F7"/>
    <w:rsid w:val="00D25DF3"/>
    <w:rsid w:val="00D32CAD"/>
    <w:rsid w:val="00D357EE"/>
    <w:rsid w:val="00D359E4"/>
    <w:rsid w:val="00D425D4"/>
    <w:rsid w:val="00D43323"/>
    <w:rsid w:val="00D515DE"/>
    <w:rsid w:val="00D53714"/>
    <w:rsid w:val="00D546BE"/>
    <w:rsid w:val="00D6099F"/>
    <w:rsid w:val="00D63B24"/>
    <w:rsid w:val="00D71FEB"/>
    <w:rsid w:val="00D7279D"/>
    <w:rsid w:val="00D741BC"/>
    <w:rsid w:val="00D748B7"/>
    <w:rsid w:val="00D80336"/>
    <w:rsid w:val="00D850FF"/>
    <w:rsid w:val="00D92E7B"/>
    <w:rsid w:val="00D948E8"/>
    <w:rsid w:val="00DB461A"/>
    <w:rsid w:val="00DB5B05"/>
    <w:rsid w:val="00DC7FD0"/>
    <w:rsid w:val="00DD1BE3"/>
    <w:rsid w:val="00DE5222"/>
    <w:rsid w:val="00DF0044"/>
    <w:rsid w:val="00DF0A8C"/>
    <w:rsid w:val="00DF5960"/>
    <w:rsid w:val="00DF6CF3"/>
    <w:rsid w:val="00E019E2"/>
    <w:rsid w:val="00E12BD1"/>
    <w:rsid w:val="00E17F64"/>
    <w:rsid w:val="00E20487"/>
    <w:rsid w:val="00E253D2"/>
    <w:rsid w:val="00E2564F"/>
    <w:rsid w:val="00E25C7B"/>
    <w:rsid w:val="00E33A5C"/>
    <w:rsid w:val="00E44671"/>
    <w:rsid w:val="00E45CE8"/>
    <w:rsid w:val="00E6511C"/>
    <w:rsid w:val="00E65976"/>
    <w:rsid w:val="00E702AA"/>
    <w:rsid w:val="00E746FB"/>
    <w:rsid w:val="00E758A8"/>
    <w:rsid w:val="00E76E31"/>
    <w:rsid w:val="00E8369F"/>
    <w:rsid w:val="00E94C9F"/>
    <w:rsid w:val="00EA34F0"/>
    <w:rsid w:val="00EA423F"/>
    <w:rsid w:val="00EA478B"/>
    <w:rsid w:val="00EB41C6"/>
    <w:rsid w:val="00EC3088"/>
    <w:rsid w:val="00EC5B99"/>
    <w:rsid w:val="00ED4F7F"/>
    <w:rsid w:val="00ED525E"/>
    <w:rsid w:val="00EE39E5"/>
    <w:rsid w:val="00EE3AEA"/>
    <w:rsid w:val="00EE5053"/>
    <w:rsid w:val="00F11563"/>
    <w:rsid w:val="00F13309"/>
    <w:rsid w:val="00F3002F"/>
    <w:rsid w:val="00F31BB7"/>
    <w:rsid w:val="00F42CC6"/>
    <w:rsid w:val="00F46474"/>
    <w:rsid w:val="00F506D2"/>
    <w:rsid w:val="00F62C77"/>
    <w:rsid w:val="00F635EC"/>
    <w:rsid w:val="00F645E3"/>
    <w:rsid w:val="00F74807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yperlink" Target="https://www.univates.br/bdu/bitstream/10737/3030/1/2020VitorSoaresVian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ein.femanet.com.br/extrafema/buscarTccCurso.jsp?id=4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Props1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4604</Words>
  <Characters>24862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Marcos Rogério Cardoso</cp:lastModifiedBy>
  <cp:revision>39</cp:revision>
  <dcterms:created xsi:type="dcterms:W3CDTF">2022-11-17T11:02:00Z</dcterms:created>
  <dcterms:modified xsi:type="dcterms:W3CDTF">2022-11-30T20:11:00Z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