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8"/>
        <w:gridCol w:w="3670"/>
      </w:tblGrid>
      <w:tr w:rsidR="002E575B" w14:paraId="09F87C65" w14:textId="77777777" w:rsidTr="0078257B">
        <w:tc>
          <w:tcPr>
            <w:tcW w:w="8948" w:type="dxa"/>
            <w:gridSpan w:val="2"/>
            <w:shd w:val="clear" w:color="auto" w:fill="auto"/>
          </w:tcPr>
          <w:p w14:paraId="45528656" w14:textId="1A4EAC01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CURSO DE SISTEMAS DE INFORMAÇÃO – TCC </w:t>
            </w:r>
            <w:r w:rsidR="00AC4F0A">
              <w:rPr>
                <w:color w:val="000000"/>
              </w:rPr>
              <w:t>APLICADO</w:t>
            </w:r>
          </w:p>
        </w:tc>
      </w:tr>
      <w:tr w:rsidR="002E575B" w14:paraId="53DB19D9" w14:textId="77777777" w:rsidTr="0078257B">
        <w:tc>
          <w:tcPr>
            <w:tcW w:w="5278" w:type="dxa"/>
            <w:shd w:val="clear" w:color="auto" w:fill="auto"/>
          </w:tcPr>
          <w:p w14:paraId="1CC8D86E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  X</w:t>
            </w:r>
            <w:proofErr w:type="gramEnd"/>
            <w:r>
              <w:rPr>
                <w:color w:val="000000"/>
              </w:rPr>
              <w:t xml:space="preserve"> ) PRÉ-PROJETO     (  ) PROJETO </w:t>
            </w:r>
          </w:p>
        </w:tc>
        <w:tc>
          <w:tcPr>
            <w:tcW w:w="3670" w:type="dxa"/>
            <w:shd w:val="clear" w:color="auto" w:fill="auto"/>
          </w:tcPr>
          <w:p w14:paraId="6023AE1B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ANO/SEMESTRE: </w:t>
            </w:r>
            <w:r>
              <w:t>2023</w:t>
            </w:r>
            <w:r>
              <w:rPr>
                <w:color w:val="000000"/>
              </w:rPr>
              <w:t>/1</w:t>
            </w:r>
          </w:p>
        </w:tc>
      </w:tr>
    </w:tbl>
    <w:p w14:paraId="177B841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MIGRAÇÃO DE BANCO DE DADOS: FERRAMENTA PARA CARGA DE DADOS NA IMPLANTAÇÃO DE SISTEMAS</w:t>
      </w:r>
    </w:p>
    <w:p w14:paraId="7886E2D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Victor Thewis Gomes</w:t>
      </w:r>
    </w:p>
    <w:p w14:paraId="69B8F0F9" w14:textId="4B61FE31" w:rsidR="002E575B" w:rsidRDefault="001813C5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ins w:id="0" w:author="Dalton Solano dos Reis" w:date="2022-11-06T15:56:00Z">
        <w:r>
          <w:rPr>
            <w:color w:val="000000"/>
          </w:rPr>
          <w:t xml:space="preserve">prof. </w:t>
        </w:r>
      </w:ins>
      <w:r w:rsidR="002E575B">
        <w:rPr>
          <w:color w:val="000000"/>
        </w:rPr>
        <w:t xml:space="preserve">Alexander Roberto </w:t>
      </w:r>
      <w:proofErr w:type="spellStart"/>
      <w:r w:rsidR="002E575B">
        <w:rPr>
          <w:color w:val="000000"/>
        </w:rPr>
        <w:t>Valdameri</w:t>
      </w:r>
      <w:proofErr w:type="spellEnd"/>
      <w:r w:rsidR="002E575B">
        <w:rPr>
          <w:color w:val="000000"/>
        </w:rPr>
        <w:t xml:space="preserve"> - Orientador</w:t>
      </w:r>
      <w:del w:id="1" w:author="Dalton Solano dos Reis" w:date="2022-11-06T15:56:00Z">
        <w:r w:rsidR="002E575B" w:rsidDel="001813C5">
          <w:rPr>
            <w:color w:val="000000"/>
          </w:rPr>
          <w:delText>(a)</w:delText>
        </w:r>
      </w:del>
    </w:p>
    <w:p w14:paraId="77017A5D" w14:textId="2B60DE65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proofErr w:type="spellStart"/>
      <w:r>
        <w:rPr>
          <w:color w:val="000000"/>
        </w:rPr>
        <w:t>Heino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Soehn</w:t>
      </w:r>
      <w:proofErr w:type="spellEnd"/>
      <w:r>
        <w:rPr>
          <w:color w:val="000000"/>
        </w:rPr>
        <w:t xml:space="preserve"> - </w:t>
      </w:r>
      <w:r>
        <w:t>Supervisor</w:t>
      </w:r>
      <w:del w:id="2" w:author="Dalton Solano dos Reis" w:date="2022-11-06T15:55:00Z">
        <w:r w:rsidDel="001813C5">
          <w:delText>(a)</w:delText>
        </w:r>
      </w:del>
      <w:r>
        <w:t xml:space="preserve"> </w:t>
      </w:r>
    </w:p>
    <w:p w14:paraId="0EC02FEF" w14:textId="77777777" w:rsidR="002E575B" w:rsidRDefault="002E575B" w:rsidP="002E575B">
      <w:pPr>
        <w:pStyle w:val="Ttulo1"/>
        <w:numPr>
          <w:ilvl w:val="0"/>
          <w:numId w:val="3"/>
        </w:numPr>
      </w:pPr>
      <w:r>
        <w:t xml:space="preserve">Introdução </w:t>
      </w:r>
    </w:p>
    <w:p w14:paraId="7DFB97E5" w14:textId="34260D5D" w:rsidR="002E575B" w:rsidRDefault="002E575B" w:rsidP="002E575B">
      <w:pPr>
        <w:pStyle w:val="TF-TEXTO"/>
      </w:pPr>
      <w:bookmarkStart w:id="3" w:name="_Hlk114598329"/>
      <w:r>
        <w:t xml:space="preserve">Com o passar dos anos, diversas empresas vêm aprimorando a sua forma de trabalhar, utilizando cada vez mais dados para </w:t>
      </w:r>
      <w:r w:rsidR="00D71FEB">
        <w:t>auxiliar na</w:t>
      </w:r>
      <w:r>
        <w:t xml:space="preserve"> tomada de decisão</w:t>
      </w:r>
      <w:r w:rsidR="00D71FEB">
        <w:t>.</w:t>
      </w:r>
      <w:r>
        <w:t xml:space="preserve"> </w:t>
      </w:r>
      <w:r w:rsidR="00D71FEB">
        <w:t xml:space="preserve">Por esta razão, </w:t>
      </w:r>
      <w:r>
        <w:t xml:space="preserve">os dados são de extrema importância e necessitam de uma atenção especial, pois </w:t>
      </w:r>
      <w:r w:rsidR="00D71FEB">
        <w:t>a partir d</w:t>
      </w:r>
      <w:r>
        <w:t xml:space="preserve">os dados </w:t>
      </w:r>
      <w:r w:rsidR="00D71FEB">
        <w:t>são obtidas as informações</w:t>
      </w:r>
      <w:r>
        <w:t xml:space="preserve">. De acordo com Teixeira </w:t>
      </w:r>
      <w:r>
        <w:rPr>
          <w:i/>
        </w:rPr>
        <w:t>et al</w:t>
      </w:r>
      <w:r>
        <w:t>. (2021), a informação é o novo elemento estruturante que organiza a sociedade, tal como fizeram a terra, as máquinas a vapor e a eletricidade, bem como serviços nas sociedades agrícolas da era industrial e pós-industrial.</w:t>
      </w:r>
    </w:p>
    <w:p w14:paraId="37FF359C" w14:textId="77777777" w:rsidR="002E575B" w:rsidRDefault="002E575B" w:rsidP="002E575B">
      <w:pPr>
        <w:pStyle w:val="TF-TEXTO"/>
      </w:pPr>
      <w:r>
        <w:t>Em organizações, considera-se umas das formas mais eficientes de se manipular os dados a utilização de sistemas ou programas de computadores (</w:t>
      </w:r>
      <w:r w:rsidRPr="001813C5">
        <w:rPr>
          <w:rPrChange w:id="4" w:author="Dalton Solano dos Reis" w:date="2022-11-06T15:57:00Z">
            <w:rPr>
              <w:i/>
              <w:iCs/>
            </w:rPr>
          </w:rPrChange>
        </w:rPr>
        <w:t>softwares</w:t>
      </w:r>
      <w:r>
        <w:t>) que, para João (2012), define-se como um complexo de componentes que se relacionam de forma a recuperar, armazenar e distribuir informações que podem auxiliar em processos de tomada de decisão, de coordenação ou de controle de uma organização.</w:t>
      </w:r>
    </w:p>
    <w:p w14:paraId="54B8809B" w14:textId="44097F72" w:rsidR="002E575B" w:rsidRDefault="002E575B" w:rsidP="002E575B">
      <w:pPr>
        <w:pStyle w:val="TF-TEXTO"/>
      </w:pPr>
      <w:r>
        <w:t xml:space="preserve">Nesse sentido, a maioria dos dados corporativos </w:t>
      </w:r>
      <w:r w:rsidR="00D71FEB">
        <w:t>são</w:t>
      </w:r>
      <w:r>
        <w:t xml:space="preserve"> armazenado em sistemas que utilizam banco de dados, que em concordância com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 (2018), são definidos como relacionamentos entre diversos dados com valores implícitos como nome, telefone, endereço</w:t>
      </w:r>
      <w:del w:id="5" w:author="Dalton Solano dos Reis" w:date="2022-11-06T15:58:00Z">
        <w:r w:rsidDel="001813C5">
          <w:delText>, etc</w:delText>
        </w:r>
      </w:del>
      <w:ins w:id="6" w:author="Dalton Solano dos Reis" w:date="2022-11-06T15:58:00Z">
        <w:r w:rsidR="001813C5">
          <w:t xml:space="preserve"> entre outros</w:t>
        </w:r>
      </w:ins>
      <w:r>
        <w:t xml:space="preserve">. Por este motivo, um banco de dados é uma das ferramentas mais utilizadas por programas de computares para realizar o armazenamento das informações. Porém, quando existe a necessidade de realizar a troca de sistema como para atender regras de negócio, atualizações de versão </w:t>
      </w:r>
      <w:del w:id="7" w:author="Dalton Solano dos Reis" w:date="2022-11-06T15:59:00Z">
        <w:r w:rsidDel="001813C5">
          <w:delText>etc</w:delText>
        </w:r>
      </w:del>
      <w:ins w:id="8" w:author="Dalton Solano dos Reis" w:date="2022-11-06T15:59:00Z">
        <w:r w:rsidR="001813C5">
          <w:t>entre outros</w:t>
        </w:r>
      </w:ins>
      <w:r>
        <w:t>, são necessárias ações realizar um processo que é conhecido como migração de dados. Conforme Mendonça (2009), a migração de dados é uma etapa fundamental do processo de troca de sistemas, levando em consideração a importância dos dados para a organização e também que sua perda pode ocasionar prejuízos financeiros.</w:t>
      </w:r>
    </w:p>
    <w:p w14:paraId="452A9978" w14:textId="77777777" w:rsidR="002E575B" w:rsidRDefault="002E575B" w:rsidP="002E575B">
      <w:pPr>
        <w:pStyle w:val="TF-TEXTO"/>
      </w:pPr>
      <w:r w:rsidRPr="00D71FEB">
        <w:t>É neste cenário que o trabalho está inserido, ou seja, o desenvolvimento de uma ferramenta para auxiliar o processo de migração de dados de sistemas quando ocorre atualizações, migração ou implantação de sistemas de informação.</w:t>
      </w:r>
      <w:bookmarkEnd w:id="3"/>
    </w:p>
    <w:p w14:paraId="38A636C6" w14:textId="0E4E5E4C" w:rsidR="002E575B" w:rsidRDefault="002E575B" w:rsidP="002E575B">
      <w:pPr>
        <w:pStyle w:val="TF-TEXTO"/>
        <w:ind w:firstLine="0"/>
      </w:pPr>
      <w:bookmarkStart w:id="9" w:name="_heading=h.gjdgxs" w:colFirst="0" w:colLast="0"/>
      <w:bookmarkEnd w:id="9"/>
    </w:p>
    <w:p w14:paraId="6F844AF2" w14:textId="77777777" w:rsidR="002E575B" w:rsidRPr="003C4ED2" w:rsidRDefault="002E575B" w:rsidP="002E575B">
      <w:pPr>
        <w:pStyle w:val="TF-TEXTO"/>
        <w:ind w:firstLine="0"/>
      </w:pPr>
    </w:p>
    <w:p w14:paraId="10267565" w14:textId="77777777" w:rsidR="00AC2342" w:rsidRPr="005670D4" w:rsidRDefault="007F12FA">
      <w:pPr>
        <w:pStyle w:val="Ttulo2"/>
        <w:numPr>
          <w:ilvl w:val="1"/>
          <w:numId w:val="3"/>
        </w:numPr>
      </w:pPr>
      <w:bookmarkStart w:id="10" w:name="_heading=h.30j0zll" w:colFirst="0" w:colLast="0"/>
      <w:bookmarkEnd w:id="10"/>
      <w:r w:rsidRPr="005670D4">
        <w:lastRenderedPageBreak/>
        <w:t>OBJETIVOS</w:t>
      </w:r>
    </w:p>
    <w:p w14:paraId="57EC5DBF" w14:textId="77777777" w:rsidR="00C56169" w:rsidRDefault="00C56169" w:rsidP="00C56169">
      <w:pPr>
        <w:pStyle w:val="TF-TEXTO"/>
      </w:pPr>
      <w:bookmarkStart w:id="11" w:name="_Hlk114598363"/>
      <w:r>
        <w:t xml:space="preserve">O objetivo geral deste trabalho é desenvolver uma ferramenta para auxiliar os consultores na migração de dados de um sistema para o sistema </w:t>
      </w:r>
      <w:proofErr w:type="spellStart"/>
      <w:r>
        <w:t>Wingraph</w:t>
      </w:r>
      <w:proofErr w:type="spellEnd"/>
      <w:r>
        <w:t xml:space="preserve"> 5.0. </w:t>
      </w:r>
    </w:p>
    <w:p w14:paraId="21D54A52" w14:textId="77777777" w:rsidR="00C56169" w:rsidRDefault="00C56169" w:rsidP="00C56169">
      <w:pPr>
        <w:pStyle w:val="TF-TEXTO"/>
      </w:pPr>
      <w:r>
        <w:t>Como objetivos específicos tem-se:</w:t>
      </w:r>
    </w:p>
    <w:p w14:paraId="0E90EEC7" w14:textId="77777777" w:rsidR="00C56169" w:rsidRDefault="00C56169" w:rsidP="00C56169">
      <w:pPr>
        <w:pStyle w:val="TF-TEXTO"/>
      </w:pPr>
      <w:r>
        <w:t>a)</w:t>
      </w:r>
      <w:commentRangeStart w:id="12"/>
      <w:r>
        <w:tab/>
      </w:r>
      <w:commentRangeEnd w:id="12"/>
      <w:r w:rsidR="001813C5">
        <w:rPr>
          <w:rStyle w:val="Refdecomentrio"/>
        </w:rPr>
        <w:commentReference w:id="12"/>
      </w:r>
      <w:r>
        <w:t>disponibilizar uma interface que o consultor consiga escolher qual tipo de dados deseja importar;</w:t>
      </w:r>
    </w:p>
    <w:p w14:paraId="69250A9A" w14:textId="77777777" w:rsidR="00C56169" w:rsidRDefault="00C56169" w:rsidP="00C56169">
      <w:pPr>
        <w:pStyle w:val="TF-TEXTO"/>
      </w:pPr>
      <w:r>
        <w:t>b)</w:t>
      </w:r>
      <w:r>
        <w:tab/>
        <w:t>tornar mais simples o processo de migração no dia a dia dos consultores;</w:t>
      </w:r>
    </w:p>
    <w:p w14:paraId="20D89C36" w14:textId="0187CA36" w:rsidR="00F81198" w:rsidRDefault="00C56169" w:rsidP="005670D4">
      <w:pPr>
        <w:pStyle w:val="TF-TEXTO"/>
      </w:pPr>
      <w:r>
        <w:t>c)</w:t>
      </w:r>
      <w:r>
        <w:tab/>
        <w:t>minimizar o tempo da migração de sistema.</w:t>
      </w:r>
      <w:r w:rsidR="00B645E9">
        <w:t xml:space="preserve"> </w:t>
      </w:r>
      <w:bookmarkEnd w:id="11"/>
    </w:p>
    <w:p w14:paraId="61AAAD9F" w14:textId="7F52C02A" w:rsidR="00AC2342" w:rsidRPr="005670D4" w:rsidRDefault="007F12FA">
      <w:pPr>
        <w:pStyle w:val="Ttulo1"/>
        <w:numPr>
          <w:ilvl w:val="0"/>
          <w:numId w:val="3"/>
        </w:numPr>
      </w:pPr>
      <w:bookmarkStart w:id="13" w:name="_heading=h.1fob9te" w:colFirst="0" w:colLast="0"/>
      <w:bookmarkEnd w:id="13"/>
      <w:r w:rsidRPr="005670D4">
        <w:t>DESCRIÇÃO DA SITUAÇÃO ATUAL</w:t>
      </w:r>
    </w:p>
    <w:p w14:paraId="24A2FE80" w14:textId="15B8D6F6" w:rsidR="00383013" w:rsidRPr="00F775FB" w:rsidRDefault="00531D0C" w:rsidP="00F775FB">
      <w:pPr>
        <w:pStyle w:val="TF-TEXTO"/>
      </w:pPr>
      <w:r w:rsidRPr="00F775FB">
        <w:t>A empresa que será aplicada a ferramenta se trata da Bremen Sistema que é</w:t>
      </w:r>
      <w:r w:rsidR="00B439FA" w:rsidRPr="00F775FB">
        <w:t xml:space="preserve"> uma empresa brasileira de capital nacional pioneira na comercialização e desenvolvimento de software </w:t>
      </w:r>
      <w:r w:rsidR="00D71FEB" w:rsidRPr="00F775FB">
        <w:t>específico</w:t>
      </w:r>
      <w:r w:rsidR="00B439FA" w:rsidRPr="00F775FB">
        <w:t xml:space="preserve"> para a gestão da indústria gráfica</w:t>
      </w:r>
      <w:r w:rsidR="00D71FEB">
        <w:t>.</w:t>
      </w:r>
      <w:r w:rsidR="00B439FA" w:rsidRPr="00F775FB">
        <w:t xml:space="preserve"> </w:t>
      </w:r>
      <w:r w:rsidR="00D71FEB">
        <w:t>C</w:t>
      </w:r>
      <w:r w:rsidR="00B439FA" w:rsidRPr="00F775FB">
        <w:t>om 25 anos de presença no mercado, possui clientes distribuídos por todas as regiões do Brasil</w:t>
      </w:r>
      <w:r w:rsidRPr="00F775FB">
        <w:t xml:space="preserve"> (BREMEN, 2022).</w:t>
      </w:r>
    </w:p>
    <w:p w14:paraId="42263C64" w14:textId="55741B1A" w:rsidR="002440F8" w:rsidRPr="00F775FB" w:rsidRDefault="00617C0B" w:rsidP="00F775FB">
      <w:pPr>
        <w:pStyle w:val="TF-TEXTO"/>
      </w:pPr>
      <w:r w:rsidRPr="00F775FB">
        <w:t xml:space="preserve">O sistema desenvolvido pela Bremen Sistemas se trata de um Enterprise </w:t>
      </w:r>
      <w:proofErr w:type="spellStart"/>
      <w:r w:rsidRPr="00F775FB">
        <w:t>Resource</w:t>
      </w:r>
      <w:proofErr w:type="spellEnd"/>
      <w:r w:rsidRPr="00F775FB">
        <w:t xml:space="preserve"> Planning (ERP) </w:t>
      </w:r>
      <w:commentRangeStart w:id="14"/>
      <w:r w:rsidR="002973C4" w:rsidRPr="00F775FB">
        <w:t xml:space="preserve">desenvolvido </w:t>
      </w:r>
      <w:commentRangeEnd w:id="14"/>
      <w:r w:rsidR="001813C5">
        <w:rPr>
          <w:rStyle w:val="Refdecomentrio"/>
        </w:rPr>
        <w:commentReference w:id="14"/>
      </w:r>
      <w:r w:rsidR="002973C4" w:rsidRPr="00F775FB">
        <w:t>utilizando a linguagem de programação Delphi e como</w:t>
      </w:r>
      <w:r w:rsidR="00AF4EE1" w:rsidRPr="00F775FB">
        <w:t xml:space="preserve"> </w:t>
      </w:r>
      <w:r w:rsidR="00257482" w:rsidRPr="00F775FB">
        <w:rPr>
          <w:highlight w:val="white"/>
        </w:rPr>
        <w:t>Sistema Gerenciador de Banco de Dados</w:t>
      </w:r>
      <w:r w:rsidR="00AF4EE1" w:rsidRPr="005670D4">
        <w:rPr>
          <w:rFonts w:eastAsia="Arial"/>
          <w:highlight w:val="white"/>
        </w:rPr>
        <w:t xml:space="preserve"> </w:t>
      </w:r>
      <w:r w:rsidR="00AF4EE1" w:rsidRPr="005670D4">
        <w:rPr>
          <w:rFonts w:eastAsia="Arial"/>
        </w:rPr>
        <w:t>(</w:t>
      </w:r>
      <w:r w:rsidR="00AF4EE1" w:rsidRPr="00F775FB">
        <w:t>SGBD) é utilizado o MySQL</w:t>
      </w:r>
      <w:r w:rsidR="00257482" w:rsidRPr="00F775FB">
        <w:t>.</w:t>
      </w:r>
      <w:r w:rsidR="002973C4" w:rsidRPr="00F775FB">
        <w:t xml:space="preserve"> </w:t>
      </w:r>
      <w:r w:rsidR="00257482" w:rsidRPr="00F775FB">
        <w:t>O</w:t>
      </w:r>
      <w:r w:rsidR="002973C4" w:rsidRPr="00F775FB">
        <w:t xml:space="preserve"> ERP é destinado para empresas do setor gráfico.</w:t>
      </w:r>
    </w:p>
    <w:p w14:paraId="53D4186E" w14:textId="1F621E7E" w:rsidR="00531D0C" w:rsidRDefault="00531D0C" w:rsidP="00F775FB">
      <w:pPr>
        <w:pStyle w:val="TF-TEXTO"/>
      </w:pPr>
      <w:r w:rsidRPr="00F775FB">
        <w:tab/>
      </w:r>
      <w:r w:rsidR="002440F8" w:rsidRPr="00F775FB">
        <w:t>Atualmente a</w:t>
      </w:r>
      <w:r w:rsidRPr="00F775FB">
        <w:t xml:space="preserve"> empresa é composta por </w:t>
      </w:r>
      <w:r w:rsidR="00DD1BE3" w:rsidRPr="00F775FB">
        <w:t>7</w:t>
      </w:r>
      <w:r w:rsidRPr="00F775FB">
        <w:t xml:space="preserve"> setores</w:t>
      </w:r>
      <w:r w:rsidR="00AB28FC" w:rsidRPr="00F775FB">
        <w:t>.</w:t>
      </w:r>
      <w:r w:rsidRPr="00F775FB">
        <w:t xml:space="preserve"> </w:t>
      </w:r>
      <w:r w:rsidR="00AB28FC" w:rsidRPr="00F775FB">
        <w:t>A</w:t>
      </w:r>
      <w:r w:rsidR="00DD1BE3" w:rsidRPr="00F775FB">
        <w:t xml:space="preserve"> Figura 1 exibe o organograma da empresa, </w:t>
      </w:r>
      <w:r w:rsidR="00AB28FC" w:rsidRPr="00F775FB">
        <w:t xml:space="preserve">com destaque </w:t>
      </w:r>
      <w:r w:rsidR="00D243F7" w:rsidRPr="00F775FB">
        <w:t xml:space="preserve">para o setor de implantação, visto que a ferramenta a ser </w:t>
      </w:r>
      <w:r w:rsidR="00DD1BE3" w:rsidRPr="00F775FB">
        <w:t xml:space="preserve">desenvolvida será utilizada </w:t>
      </w:r>
      <w:r w:rsidR="00D243F7" w:rsidRPr="00F775FB">
        <w:t xml:space="preserve">neste </w:t>
      </w:r>
      <w:r w:rsidR="00DD1BE3" w:rsidRPr="00F775FB">
        <w:t>setor, pois o mesmo é responsável por passar o treinamento para os novos clientes e montar sua respectiva base de dados.</w:t>
      </w:r>
    </w:p>
    <w:p w14:paraId="56E6E2D1" w14:textId="75962252" w:rsidR="00264BDA" w:rsidRDefault="00264BDA" w:rsidP="00264BDA">
      <w:pPr>
        <w:pStyle w:val="TF-FIGURA"/>
      </w:pPr>
      <w:r>
        <w:t xml:space="preserve">Figura 1 – Organograma da Bremen Sistemas </w:t>
      </w:r>
    </w:p>
    <w:p w14:paraId="299F6C1F" w14:textId="12389AB9" w:rsidR="00DD1BE3" w:rsidRDefault="00F81198" w:rsidP="00F775FB">
      <w:pPr>
        <w:pStyle w:val="TF-FIGURA"/>
      </w:pPr>
      <w:r w:rsidRPr="00584C13">
        <w:rPr>
          <w:noProof/>
        </w:rPr>
        <w:drawing>
          <wp:inline distT="0" distB="0" distL="0" distR="0" wp14:anchorId="47E55BF5" wp14:editId="5D867DA6">
            <wp:extent cx="5772641" cy="2333625"/>
            <wp:effectExtent l="19050" t="19050" r="190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19" cy="2350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627A98" w14:textId="5671CDAD" w:rsidR="00802E28" w:rsidRDefault="00264BDA" w:rsidP="00802E28">
      <w:pPr>
        <w:pStyle w:val="TF-FONTE"/>
        <w:rPr>
          <w:sz w:val="20"/>
          <w:szCs w:val="20"/>
        </w:rPr>
      </w:pPr>
      <w:r w:rsidRPr="00264BDA">
        <w:rPr>
          <w:sz w:val="20"/>
          <w:szCs w:val="20"/>
        </w:rPr>
        <w:t>Fonte: elaborado pelo autor.</w:t>
      </w:r>
    </w:p>
    <w:p w14:paraId="47D93768" w14:textId="55E970CF" w:rsidR="00B439FA" w:rsidRPr="00F775FB" w:rsidRDefault="002440F8" w:rsidP="00F775FB">
      <w:pPr>
        <w:pStyle w:val="TF-TEXTO"/>
      </w:pPr>
      <w:r w:rsidRPr="00F775FB">
        <w:lastRenderedPageBreak/>
        <w:t>D</w:t>
      </w:r>
      <w:r w:rsidR="00802E28" w:rsidRPr="00F775FB">
        <w:t xml:space="preserve">urante a migração dos dados do cliente para o </w:t>
      </w:r>
      <w:proofErr w:type="spellStart"/>
      <w:r w:rsidR="00802E28" w:rsidRPr="00F775FB">
        <w:t>Wingraph</w:t>
      </w:r>
      <w:proofErr w:type="spellEnd"/>
      <w:r w:rsidR="00802E28" w:rsidRPr="00F775FB">
        <w:t>, os consultores precisam exportar manualmente as informações da base do cliente, esse processo geralmente é via comandos SQL ou via relatórios disponibilizados</w:t>
      </w:r>
      <w:r w:rsidR="0083335A" w:rsidRPr="00F775FB">
        <w:t>.</w:t>
      </w:r>
      <w:r w:rsidR="00802E28" w:rsidRPr="00F775FB">
        <w:t xml:space="preserve"> </w:t>
      </w:r>
      <w:r w:rsidR="0083335A" w:rsidRPr="00F775FB">
        <w:t>A</w:t>
      </w:r>
      <w:r w:rsidR="00A53ACB" w:rsidRPr="00F775FB">
        <w:t xml:space="preserve">pós essa exportação </w:t>
      </w:r>
      <w:r w:rsidR="0083335A" w:rsidRPr="00F775FB">
        <w:t xml:space="preserve">é </w:t>
      </w:r>
      <w:r w:rsidR="00A53ACB" w:rsidRPr="00F775FB">
        <w:t xml:space="preserve">necessário </w:t>
      </w:r>
      <w:r w:rsidR="0083335A" w:rsidRPr="00F775FB">
        <w:t xml:space="preserve">a geração de </w:t>
      </w:r>
      <w:r w:rsidR="00A53ACB" w:rsidRPr="00F775FB">
        <w:t xml:space="preserve">um arquivo do tipo </w:t>
      </w:r>
      <w:proofErr w:type="spellStart"/>
      <w:r w:rsidR="00A53ACB" w:rsidRPr="00F775FB">
        <w:t>Comma-Separated</w:t>
      </w:r>
      <w:proofErr w:type="spellEnd"/>
      <w:r w:rsidR="00A53ACB" w:rsidRPr="00F775FB">
        <w:t xml:space="preserve"> </w:t>
      </w:r>
      <w:proofErr w:type="spellStart"/>
      <w:r w:rsidR="00A53ACB" w:rsidRPr="00F775FB">
        <w:t>Values</w:t>
      </w:r>
      <w:proofErr w:type="spellEnd"/>
      <w:r w:rsidR="00A53ACB" w:rsidRPr="00F775FB">
        <w:t xml:space="preserve"> (CSV) contendo os dados que vão ser importados no </w:t>
      </w:r>
      <w:r w:rsidR="006100F7" w:rsidRPr="00F775FB">
        <w:t xml:space="preserve">bando de dados do </w:t>
      </w:r>
      <w:proofErr w:type="spellStart"/>
      <w:r w:rsidR="00A53ACB" w:rsidRPr="00F775FB">
        <w:t>Wingraph</w:t>
      </w:r>
      <w:proofErr w:type="spellEnd"/>
      <w:r w:rsidR="00533638" w:rsidRPr="00F775FB">
        <w:t>.</w:t>
      </w:r>
      <w:r w:rsidR="00A53ACB" w:rsidRPr="00F775FB">
        <w:t xml:space="preserve"> </w:t>
      </w:r>
      <w:r w:rsidR="00533638" w:rsidRPr="00F775FB">
        <w:t>N</w:t>
      </w:r>
      <w:r w:rsidR="00A53ACB" w:rsidRPr="00F775FB">
        <w:t xml:space="preserve">o momento da montagem desse arquivo o consultor deve se atentar aos nomes das colunas para </w:t>
      </w:r>
      <w:r w:rsidR="009B35DB" w:rsidRPr="00F775FB">
        <w:t xml:space="preserve">que </w:t>
      </w:r>
      <w:r w:rsidR="00A53ACB" w:rsidRPr="00F775FB">
        <w:t>sejam iguais ao nome da coluna no banco de dados, além de ter que validar quais campos são de obrigatoriedade ser preenchidos</w:t>
      </w:r>
      <w:r w:rsidR="006100F7" w:rsidRPr="00F775FB">
        <w:t>.</w:t>
      </w:r>
      <w:r w:rsidR="00AF6DD1" w:rsidRPr="00F775FB">
        <w:t xml:space="preserve"> </w:t>
      </w:r>
    </w:p>
    <w:p w14:paraId="66EC49CD" w14:textId="1653DEE5" w:rsidR="00802E28" w:rsidRPr="00F775FB" w:rsidRDefault="00B439FA" w:rsidP="00F775FB">
      <w:pPr>
        <w:pStyle w:val="TF-TEXTO"/>
      </w:pPr>
      <w:r w:rsidRPr="00F775FB">
        <w:t xml:space="preserve">Após o levantamento dos dados o consultor precisa moldar a planilha para que cada linha se transforme em um comando de </w:t>
      </w:r>
      <w:proofErr w:type="spellStart"/>
      <w:r w:rsidRPr="005670D4">
        <w:t>insert</w:t>
      </w:r>
      <w:proofErr w:type="spellEnd"/>
      <w:r w:rsidRPr="00F775FB">
        <w:t xml:space="preserve"> no banco de dados, com o </w:t>
      </w:r>
      <w:r w:rsidR="003F4280" w:rsidRPr="00F775FB">
        <w:t xml:space="preserve">CSV </w:t>
      </w:r>
      <w:r w:rsidRPr="00F775FB">
        <w:t>montando é necessário abrir</w:t>
      </w:r>
      <w:r w:rsidR="00D71FEB">
        <w:t xml:space="preserve"> a ferramenta </w:t>
      </w:r>
      <w:proofErr w:type="spellStart"/>
      <w:r w:rsidRPr="00F775FB">
        <w:t>HeidiSQL</w:t>
      </w:r>
      <w:proofErr w:type="spellEnd"/>
      <w:r w:rsidRPr="00F775FB">
        <w:t xml:space="preserve"> e importar manualmente esse arquivo </w:t>
      </w:r>
      <w:r w:rsidR="003F4280" w:rsidRPr="00F775FB">
        <w:t xml:space="preserve">CSV </w:t>
      </w:r>
      <w:r w:rsidRPr="00F775FB">
        <w:t xml:space="preserve">para que os </w:t>
      </w:r>
      <w:proofErr w:type="spellStart"/>
      <w:r w:rsidRPr="009721DF">
        <w:rPr>
          <w:i/>
          <w:iCs/>
        </w:rPr>
        <w:t>inserts</w:t>
      </w:r>
      <w:proofErr w:type="spellEnd"/>
      <w:r w:rsidRPr="00F775FB">
        <w:t xml:space="preserve"> sejam aplicados na </w:t>
      </w:r>
      <w:r w:rsidR="003F4280" w:rsidRPr="005670D4">
        <w:t>base de dados</w:t>
      </w:r>
      <w:r w:rsidRPr="00F775FB">
        <w:t xml:space="preserve">. </w:t>
      </w:r>
    </w:p>
    <w:p w14:paraId="09335C60" w14:textId="4922D966" w:rsidR="006100F7" w:rsidRPr="00F775FB" w:rsidRDefault="006100F7" w:rsidP="00F775FB">
      <w:pPr>
        <w:pStyle w:val="TF-TEXTO"/>
      </w:pPr>
      <w:r w:rsidRPr="00F775FB">
        <w:t xml:space="preserve">Tendo em vista o trabalho que o consultor tem para fazer a migração dos dados, </w:t>
      </w:r>
      <w:r w:rsidR="00AC7937" w:rsidRPr="00F775FB">
        <w:t xml:space="preserve">torna-se fundamental </w:t>
      </w:r>
      <w:r w:rsidRPr="00F775FB">
        <w:t xml:space="preserve">que esse processo </w:t>
      </w:r>
      <w:r w:rsidR="00AC7937" w:rsidRPr="00F775FB">
        <w:t>seja</w:t>
      </w:r>
      <w:r w:rsidRPr="00F775FB">
        <w:t xml:space="preserve"> automatizado fazendo com que o consultor economize tempo na migração desses dados e possa focar no treinamento dos usuários do sistema.</w:t>
      </w:r>
    </w:p>
    <w:p w14:paraId="5ED70C03" w14:textId="77777777" w:rsidR="00AC2342" w:rsidRDefault="007F12FA">
      <w:pPr>
        <w:pStyle w:val="Ttulo1"/>
        <w:numPr>
          <w:ilvl w:val="0"/>
          <w:numId w:val="3"/>
        </w:numPr>
      </w:pPr>
      <w:r>
        <w:t>trabalhos correlatos</w:t>
      </w:r>
    </w:p>
    <w:p w14:paraId="7AF4A627" w14:textId="531AC13E" w:rsidR="00AC2342" w:rsidRPr="005670D4" w:rsidRDefault="007F12FA" w:rsidP="005670D4">
      <w:pPr>
        <w:pStyle w:val="TF-TEXTO"/>
        <w:keepNext w:val="0"/>
        <w:keepLines w:val="0"/>
        <w:ind w:firstLine="567"/>
        <w:rPr>
          <w:szCs w:val="20"/>
        </w:rPr>
      </w:pPr>
      <w:r w:rsidRPr="005670D4">
        <w:rPr>
          <w:szCs w:val="20"/>
        </w:rPr>
        <w:t xml:space="preserve">Nesta seção estão descritos três trabalhos correlatos que apresentam características semelhantes ao trabalho proposto. A subseção 3.1 (FERRAÇA, 2008) traz uma aplicação por meio da plataforma </w:t>
      </w:r>
      <w:r w:rsidRPr="00C56169">
        <w:rPr>
          <w:szCs w:val="20"/>
        </w:rPr>
        <w:t>Delphi,</w:t>
      </w:r>
      <w:r w:rsidRPr="005670D4">
        <w:rPr>
          <w:szCs w:val="20"/>
        </w:rPr>
        <w:t xml:space="preserve"> que realiza a migração de dados </w:t>
      </w:r>
      <w:r w:rsidRPr="00C56169">
        <w:rPr>
          <w:szCs w:val="20"/>
        </w:rPr>
        <w:t>a fim</w:t>
      </w:r>
      <w:r w:rsidRPr="005670D4">
        <w:rPr>
          <w:szCs w:val="20"/>
        </w:rPr>
        <w:t xml:space="preserve"> de </w:t>
      </w:r>
      <w:r w:rsidRPr="00C56169">
        <w:rPr>
          <w:szCs w:val="20"/>
        </w:rPr>
        <w:t xml:space="preserve">migrar </w:t>
      </w:r>
      <w:r w:rsidRPr="005670D4">
        <w:rPr>
          <w:szCs w:val="20"/>
        </w:rPr>
        <w:t xml:space="preserve">informações de uma base de dados para outra.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>.2 (</w:t>
      </w:r>
      <w:r w:rsidR="009441EA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7A6C4E" w:rsidRPr="005670D4">
        <w:rPr>
          <w:szCs w:val="20"/>
        </w:rPr>
        <w:t>2020</w:t>
      </w:r>
      <w:r w:rsidRPr="005670D4">
        <w:rPr>
          <w:szCs w:val="20"/>
        </w:rPr>
        <w:t>) traz u</w:t>
      </w:r>
      <w:r w:rsidR="00A9375D" w:rsidRPr="005670D4">
        <w:rPr>
          <w:szCs w:val="20"/>
        </w:rPr>
        <w:t>m sistema web voltado a migração de dados</w:t>
      </w:r>
      <w:r w:rsidRPr="005670D4">
        <w:rPr>
          <w:szCs w:val="20"/>
        </w:rPr>
        <w:t>, permitindo</w:t>
      </w:r>
      <w:r w:rsidR="00A9375D" w:rsidRPr="005670D4">
        <w:rPr>
          <w:szCs w:val="20"/>
        </w:rPr>
        <w:t xml:space="preserve"> ser executado em pequenas e médias bases de dado</w:t>
      </w:r>
      <w:r w:rsidR="00DF6CF3" w:rsidRPr="005670D4">
        <w:rPr>
          <w:szCs w:val="20"/>
        </w:rPr>
        <w:t>s</w:t>
      </w:r>
      <w:r w:rsidRPr="005670D4">
        <w:rPr>
          <w:szCs w:val="20"/>
        </w:rPr>
        <w:t xml:space="preserve">. Por fim,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 xml:space="preserve">.3 </w:t>
      </w:r>
      <w:r w:rsidR="003B64E2" w:rsidRPr="005670D4">
        <w:rPr>
          <w:szCs w:val="20"/>
        </w:rPr>
        <w:t>(MELLO</w:t>
      </w:r>
      <w:r w:rsidRPr="005670D4">
        <w:rPr>
          <w:szCs w:val="20"/>
        </w:rPr>
        <w:t>, 20</w:t>
      </w:r>
      <w:r w:rsidR="003B64E2" w:rsidRPr="005670D4">
        <w:rPr>
          <w:szCs w:val="20"/>
        </w:rPr>
        <w:t>0</w:t>
      </w:r>
      <w:r w:rsidRPr="005670D4">
        <w:rPr>
          <w:szCs w:val="20"/>
        </w:rPr>
        <w:t xml:space="preserve">9) </w:t>
      </w:r>
      <w:r w:rsidR="003B64E2" w:rsidRPr="005670D4">
        <w:rPr>
          <w:szCs w:val="20"/>
        </w:rPr>
        <w:t xml:space="preserve">traz uma ferramenta que auxilia o modelo de migração durante o </w:t>
      </w:r>
      <w:r w:rsidR="00AF4EE1" w:rsidRPr="005670D4">
        <w:rPr>
          <w:szCs w:val="20"/>
        </w:rPr>
        <w:t>processo</w:t>
      </w:r>
      <w:r w:rsidR="003B64E2" w:rsidRPr="005670D4">
        <w:rPr>
          <w:szCs w:val="20"/>
        </w:rPr>
        <w:t>.</w:t>
      </w:r>
    </w:p>
    <w:p w14:paraId="169728EC" w14:textId="77777777" w:rsidR="00AC2342" w:rsidRPr="00A607BC" w:rsidRDefault="007F12FA">
      <w:pPr>
        <w:pStyle w:val="Ttulo2"/>
        <w:numPr>
          <w:ilvl w:val="1"/>
          <w:numId w:val="3"/>
        </w:numPr>
      </w:pPr>
      <w:r w:rsidRPr="00A607BC">
        <w:t>MIGRATE DATABASES – MIGRADOR GENÉRICO DE BANCO DE DADOS RELACIONAIS</w:t>
      </w:r>
    </w:p>
    <w:p w14:paraId="400997DD" w14:textId="31B3AC10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proofErr w:type="spellStart"/>
      <w:r w:rsidRPr="005670D4">
        <w:rPr>
          <w:szCs w:val="20"/>
        </w:rPr>
        <w:t>Ferraça</w:t>
      </w:r>
      <w:proofErr w:type="spellEnd"/>
      <w:r w:rsidRPr="005670D4">
        <w:rPr>
          <w:szCs w:val="20"/>
        </w:rPr>
        <w:t xml:space="preserve"> (2008) propôs o desenvolvimento de uma ferramenta de código aberto capaz de ler e migrar metadados e dados de um SGBD</w:t>
      </w:r>
      <w:r w:rsidR="00AF4EE1" w:rsidRPr="005670D4">
        <w:rPr>
          <w:szCs w:val="20"/>
        </w:rPr>
        <w:t xml:space="preserve"> </w:t>
      </w:r>
      <w:r w:rsidRPr="005670D4">
        <w:rPr>
          <w:szCs w:val="20"/>
        </w:rPr>
        <w:t xml:space="preserve">de origem e gerar comandos Linguagem de Manipulação de Dados (DML) e Linguagem de Definição de Dados (DDL) para um SGBD de </w:t>
      </w:r>
      <w:r w:rsidRPr="00C56169">
        <w:rPr>
          <w:szCs w:val="20"/>
        </w:rPr>
        <w:t>destino</w:t>
      </w:r>
      <w:r w:rsidRPr="005670D4">
        <w:rPr>
          <w:szCs w:val="20"/>
        </w:rPr>
        <w:t xml:space="preserve">. O trabalho ainda teve o objetivo de ser genérico o suficiente para independer de um banco de dados </w:t>
      </w:r>
      <w:r w:rsidRPr="00C56169">
        <w:rPr>
          <w:szCs w:val="20"/>
        </w:rPr>
        <w:t>específico.</w:t>
      </w:r>
    </w:p>
    <w:p w14:paraId="4B13C09E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ferramenta foi desenvolvida utilizando a linguagem de programação Delphi tanto para o (</w:t>
      </w:r>
      <w:proofErr w:type="spellStart"/>
      <w:r w:rsidRPr="009721DF">
        <w:rPr>
          <w:i/>
          <w:iCs/>
          <w:szCs w:val="20"/>
        </w:rPr>
        <w:t>back-end</w:t>
      </w:r>
      <w:proofErr w:type="spellEnd"/>
      <w:r w:rsidRPr="005670D4">
        <w:rPr>
          <w:szCs w:val="20"/>
        </w:rPr>
        <w:t>) quanto para o (</w:t>
      </w:r>
      <w:r w:rsidRPr="009721DF">
        <w:rPr>
          <w:i/>
          <w:iCs/>
          <w:szCs w:val="20"/>
        </w:rPr>
        <w:t>front-</w:t>
      </w:r>
      <w:proofErr w:type="spellStart"/>
      <w:r w:rsidRPr="009721DF">
        <w:rPr>
          <w:i/>
          <w:iCs/>
          <w:szCs w:val="20"/>
        </w:rPr>
        <w:t>end</w:t>
      </w:r>
      <w:proofErr w:type="spellEnd"/>
      <w:r w:rsidRPr="005670D4">
        <w:rPr>
          <w:szCs w:val="20"/>
        </w:rPr>
        <w:t xml:space="preserve">). Já para as conexões com o banco de dados foi utilizado o driver Borland </w:t>
      </w:r>
      <w:proofErr w:type="spellStart"/>
      <w:r w:rsidRPr="005670D4">
        <w:rPr>
          <w:szCs w:val="20"/>
        </w:rPr>
        <w:t>Database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Engine</w:t>
      </w:r>
      <w:proofErr w:type="spellEnd"/>
      <w:r w:rsidRPr="005670D4">
        <w:rPr>
          <w:szCs w:val="20"/>
        </w:rPr>
        <w:t xml:space="preserve"> (BDE) provendo acesso a qualquer sistema gerenciador de banco de dados que disponibilize um driver compatível (FERRAÇA, 2008).</w:t>
      </w:r>
    </w:p>
    <w:p w14:paraId="4FD1443D" w14:textId="693458B3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lastRenderedPageBreak/>
        <w:t xml:space="preserve">Segundo </w:t>
      </w:r>
      <w:proofErr w:type="spellStart"/>
      <w:r w:rsidRPr="005670D4">
        <w:rPr>
          <w:szCs w:val="20"/>
        </w:rPr>
        <w:t>Ferraça</w:t>
      </w:r>
      <w:proofErr w:type="spellEnd"/>
      <w:r w:rsidRPr="005670D4">
        <w:rPr>
          <w:szCs w:val="20"/>
        </w:rPr>
        <w:t xml:space="preserve"> (2008), as principais etapas da migração de dados são: escolha do SGBD de origem e do SGBD de destino, definição das tabelas ignoradas, levantamento das palavras que devem ser ignoradas, verificar quais visões e </w:t>
      </w:r>
      <w:proofErr w:type="spellStart"/>
      <w:r w:rsidRPr="00FC7089">
        <w:rPr>
          <w:i/>
          <w:iCs/>
          <w:szCs w:val="20"/>
        </w:rPr>
        <w:t>constrains</w:t>
      </w:r>
      <w:proofErr w:type="spellEnd"/>
      <w:r w:rsidRPr="005670D4">
        <w:rPr>
          <w:szCs w:val="20"/>
        </w:rPr>
        <w:t xml:space="preserve"> do tipo </w:t>
      </w:r>
      <w:proofErr w:type="spellStart"/>
      <w:r w:rsidRPr="00FC7089">
        <w:rPr>
          <w:i/>
          <w:iCs/>
          <w:szCs w:val="20"/>
        </w:rPr>
        <w:t>check</w:t>
      </w:r>
      <w:proofErr w:type="spellEnd"/>
      <w:r w:rsidRPr="005670D4">
        <w:rPr>
          <w:szCs w:val="20"/>
        </w:rPr>
        <w:t xml:space="preserve"> serão importadas, identificar tipos de dados que necessitam de alteração, validar o tamanho máximo de colunas numéricas, </w:t>
      </w:r>
      <w:ins w:id="15" w:author="Dalton Solano dos Reis" w:date="2022-11-06T16:06:00Z">
        <w:r w:rsidR="00E72A7D">
          <w:rPr>
            <w:szCs w:val="20"/>
          </w:rPr>
          <w:t xml:space="preserve">e </w:t>
        </w:r>
      </w:ins>
      <w:r w:rsidRPr="005670D4">
        <w:rPr>
          <w:szCs w:val="20"/>
        </w:rPr>
        <w:t>realizar a troca do caractere delimitador de comandos.</w:t>
      </w:r>
    </w:p>
    <w:p w14:paraId="2A33C602" w14:textId="6DF82EF3" w:rsidR="00AC2342" w:rsidRDefault="007F12FA" w:rsidP="005670D4">
      <w:pPr>
        <w:pStyle w:val="TF-TEXTO"/>
        <w:keepNext w:val="0"/>
        <w:keepLines w:val="0"/>
        <w:rPr>
          <w:color w:val="000000"/>
          <w:u w:val="single"/>
        </w:rPr>
      </w:pPr>
      <w:r w:rsidRPr="005670D4">
        <w:rPr>
          <w:szCs w:val="20"/>
        </w:rPr>
        <w:t xml:space="preserve">A interface de conexão entre os bancos de dados e menus de parametrização apresentado na Figura </w:t>
      </w:r>
      <w:r w:rsidR="00485D57" w:rsidRPr="005670D4">
        <w:rPr>
          <w:szCs w:val="20"/>
        </w:rPr>
        <w:t>2</w:t>
      </w:r>
      <w:r w:rsidRPr="005670D4">
        <w:rPr>
          <w:szCs w:val="20"/>
        </w:rPr>
        <w:t xml:space="preserve"> exibe as principais parametrizações para a utilização da ferramenta, onde a pessoa que vai realizar a migração deverá fazer uma serie de parametrizações de como a migração deve ocorrer dependendo da origem e destino dos </w:t>
      </w:r>
      <w:proofErr w:type="spellStart"/>
      <w:r w:rsidRPr="005670D4">
        <w:rPr>
          <w:szCs w:val="20"/>
        </w:rPr>
        <w:t>SGBDs</w:t>
      </w:r>
      <w:proofErr w:type="spellEnd"/>
      <w:r w:rsidRPr="005670D4">
        <w:rPr>
          <w:szCs w:val="20"/>
        </w:rPr>
        <w:t>. Ao ser iniciada, a ferramenta realizará a migração dos dados, ou a geração de arquivos de comandos em formato de texto dependendo da forma escolhida</w:t>
      </w:r>
      <w:del w:id="16" w:author="Dalton Solano dos Reis" w:date="2022-11-06T16:07:00Z">
        <w:r w:rsidRPr="005670D4" w:rsidDel="00E72A7D">
          <w:rPr>
            <w:szCs w:val="20"/>
          </w:rPr>
          <w:delText>.</w:delText>
        </w:r>
      </w:del>
      <w:r w:rsidRPr="005670D4">
        <w:rPr>
          <w:szCs w:val="20"/>
        </w:rPr>
        <w:t xml:space="preserve"> (FERRAÇA, 2008). </w:t>
      </w:r>
    </w:p>
    <w:p w14:paraId="1F3FF925" w14:textId="34D7A97C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17" w:name="_heading=h.3znysh7" w:colFirst="0" w:colLast="0"/>
      <w:bookmarkEnd w:id="17"/>
      <w:r>
        <w:rPr>
          <w:color w:val="000000"/>
        </w:rPr>
        <w:t xml:space="preserve">Figura </w:t>
      </w:r>
      <w:r w:rsidR="00485D57">
        <w:rPr>
          <w:color w:val="000000"/>
        </w:rPr>
        <w:t>2</w:t>
      </w:r>
      <w:r>
        <w:rPr>
          <w:color w:val="000000"/>
        </w:rPr>
        <w:t xml:space="preserve"> – Interface de conexão entre os bancos de dados e menus de parametrização</w:t>
      </w:r>
    </w:p>
    <w:p w14:paraId="7445BFAE" w14:textId="77777777" w:rsidR="00AC2342" w:rsidRDefault="007F12FA">
      <w:pPr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3768FA" wp14:editId="0ABBB11E">
            <wp:extent cx="5848350" cy="3486150"/>
            <wp:effectExtent l="19050" t="19050" r="19050" b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75BB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proofErr w:type="spellStart"/>
      <w:r>
        <w:rPr>
          <w:color w:val="000000"/>
          <w:sz w:val="20"/>
          <w:szCs w:val="20"/>
        </w:rPr>
        <w:t>Ferraça</w:t>
      </w:r>
      <w:proofErr w:type="spellEnd"/>
      <w:r>
        <w:rPr>
          <w:color w:val="000000"/>
          <w:sz w:val="20"/>
          <w:szCs w:val="20"/>
        </w:rPr>
        <w:t xml:space="preserve"> (2008).</w:t>
      </w:r>
    </w:p>
    <w:p w14:paraId="0AE7404C" w14:textId="65450D24" w:rsidR="00AC2342" w:rsidRDefault="00A9375D">
      <w:pPr>
        <w:pStyle w:val="Ttulo2"/>
        <w:numPr>
          <w:ilvl w:val="1"/>
          <w:numId w:val="3"/>
        </w:numPr>
      </w:pPr>
      <w:r>
        <w:t xml:space="preserve">DESENVOLVIMENTO DE UMA FERRAMENTA </w:t>
      </w:r>
      <w:r w:rsidR="00DF6CF3">
        <w:t>PARA MIGRAÇÃO DE BANCO DE DADOS</w:t>
      </w:r>
    </w:p>
    <w:p w14:paraId="581C754C" w14:textId="7E66B4E3" w:rsidR="00DF6CF3" w:rsidRPr="005670D4" w:rsidRDefault="00DF6CF3" w:rsidP="005670D4">
      <w:pPr>
        <w:pStyle w:val="TF-TEXTO"/>
        <w:keepNext w:val="0"/>
        <w:keepLines w:val="0"/>
        <w:rPr>
          <w:szCs w:val="20"/>
        </w:rPr>
      </w:pP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 propôs um sistema </w:t>
      </w:r>
      <w:r w:rsidR="00430822" w:rsidRPr="005670D4">
        <w:rPr>
          <w:szCs w:val="20"/>
        </w:rPr>
        <w:t xml:space="preserve">desenvolvido na plataforma </w:t>
      </w:r>
      <w:r w:rsidRPr="005670D4">
        <w:rPr>
          <w:szCs w:val="20"/>
        </w:rPr>
        <w:t xml:space="preserve">web para auxiliar no processo de migração de software tendo como principal foco nos </w:t>
      </w:r>
      <w:proofErr w:type="spellStart"/>
      <w:r w:rsidRPr="005670D4">
        <w:rPr>
          <w:szCs w:val="20"/>
        </w:rPr>
        <w:t>SGBDs</w:t>
      </w:r>
      <w:proofErr w:type="spellEnd"/>
      <w:r w:rsidRPr="005670D4">
        <w:rPr>
          <w:szCs w:val="20"/>
        </w:rPr>
        <w:t xml:space="preserve"> PostgreSQL e MySQL. </w:t>
      </w: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 </w:t>
      </w:r>
      <w:r w:rsidR="00430822" w:rsidRPr="005670D4">
        <w:rPr>
          <w:szCs w:val="20"/>
        </w:rPr>
        <w:t xml:space="preserve">menciona que o sistema tem apenas o objetivo de migrar os dados sem fazer nenhuma alteração no </w:t>
      </w:r>
      <w:proofErr w:type="spellStart"/>
      <w:r w:rsidR="00430822" w:rsidRPr="009721DF">
        <w:rPr>
          <w:i/>
          <w:iCs/>
          <w:szCs w:val="20"/>
        </w:rPr>
        <w:t>schema</w:t>
      </w:r>
      <w:proofErr w:type="spellEnd"/>
      <w:r w:rsidR="00430822" w:rsidRPr="005670D4">
        <w:rPr>
          <w:szCs w:val="20"/>
        </w:rPr>
        <w:t xml:space="preserve"> dos SGBD escolhidos.</w:t>
      </w:r>
    </w:p>
    <w:p w14:paraId="35C1B000" w14:textId="3275C8C1" w:rsidR="00430822" w:rsidRPr="005670D4" w:rsidRDefault="0043082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De acordo com </w:t>
      </w:r>
      <w:proofErr w:type="spellStart"/>
      <w:r w:rsidR="008524C7" w:rsidRPr="005670D4">
        <w:rPr>
          <w:szCs w:val="20"/>
        </w:rPr>
        <w:t>Vian</w:t>
      </w:r>
      <w:proofErr w:type="spellEnd"/>
      <w:r w:rsidR="008524C7" w:rsidRPr="005670D4">
        <w:rPr>
          <w:szCs w:val="20"/>
        </w:rPr>
        <w:t xml:space="preserve"> (2020), o sistema foi desenvolvido utilizando a linguagem Hypertext </w:t>
      </w:r>
      <w:proofErr w:type="spellStart"/>
      <w:r w:rsidR="008524C7" w:rsidRPr="005670D4">
        <w:rPr>
          <w:szCs w:val="20"/>
        </w:rPr>
        <w:t>Preprocessor</w:t>
      </w:r>
      <w:proofErr w:type="spellEnd"/>
      <w:r w:rsidR="008524C7" w:rsidRPr="005670D4">
        <w:rPr>
          <w:szCs w:val="20"/>
        </w:rPr>
        <w:t xml:space="preserve"> (PHP) em conjunto com o </w:t>
      </w:r>
      <w:r w:rsidR="00880EB9" w:rsidRPr="005670D4">
        <w:rPr>
          <w:szCs w:val="20"/>
        </w:rPr>
        <w:t xml:space="preserve">Visual Studio </w:t>
      </w:r>
      <w:proofErr w:type="spellStart"/>
      <w:r w:rsidR="00880EB9" w:rsidRPr="005670D4">
        <w:rPr>
          <w:szCs w:val="20"/>
        </w:rPr>
        <w:t>Code</w:t>
      </w:r>
      <w:proofErr w:type="spellEnd"/>
      <w:r w:rsidR="00880EB9" w:rsidRPr="005670D4">
        <w:rPr>
          <w:szCs w:val="20"/>
        </w:rPr>
        <w:t xml:space="preserve"> </w:t>
      </w:r>
      <w:del w:id="18" w:author="Dalton Solano dos Reis" w:date="2022-11-06T16:08:00Z">
        <w:r w:rsidR="00880EB9" w:rsidRPr="005670D4" w:rsidDel="00E72A7D">
          <w:rPr>
            <w:szCs w:val="20"/>
          </w:rPr>
          <w:delText xml:space="preserve">(VS CODE) </w:delText>
        </w:r>
      </w:del>
      <w:r w:rsidR="00880EB9" w:rsidRPr="005670D4">
        <w:rPr>
          <w:szCs w:val="20"/>
        </w:rPr>
        <w:t xml:space="preserve">no qual se refere ao </w:t>
      </w:r>
      <w:r w:rsidR="008524C7" w:rsidRPr="005670D4">
        <w:rPr>
          <w:szCs w:val="20"/>
        </w:rPr>
        <w:t xml:space="preserve">Ambiente de Desenvolvimento </w:t>
      </w:r>
      <w:r w:rsidR="00880EB9" w:rsidRPr="005670D4">
        <w:rPr>
          <w:szCs w:val="20"/>
        </w:rPr>
        <w:t>Integrado (</w:t>
      </w:r>
      <w:r w:rsidR="008524C7" w:rsidRPr="005670D4">
        <w:rPr>
          <w:szCs w:val="20"/>
        </w:rPr>
        <w:t>IDE)</w:t>
      </w:r>
      <w:r w:rsidR="00880EB9" w:rsidRPr="005670D4">
        <w:rPr>
          <w:szCs w:val="20"/>
        </w:rPr>
        <w:t xml:space="preserve">, utilizando o framework Angular para a criação </w:t>
      </w:r>
      <w:r w:rsidR="00880EB9" w:rsidRPr="005670D4">
        <w:rPr>
          <w:szCs w:val="20"/>
        </w:rPr>
        <w:lastRenderedPageBreak/>
        <w:t xml:space="preserve">das páginas web juntamente com o framework </w:t>
      </w:r>
      <w:proofErr w:type="spellStart"/>
      <w:r w:rsidR="00880EB9" w:rsidRPr="005670D4">
        <w:rPr>
          <w:szCs w:val="20"/>
        </w:rPr>
        <w:t>Laravel</w:t>
      </w:r>
      <w:proofErr w:type="spellEnd"/>
      <w:r w:rsidR="00880EB9" w:rsidRPr="005670D4">
        <w:rPr>
          <w:szCs w:val="20"/>
        </w:rPr>
        <w:t xml:space="preserve"> responsável pelo </w:t>
      </w:r>
      <w:proofErr w:type="spellStart"/>
      <w:r w:rsidR="00880EB9" w:rsidRPr="00FC7089">
        <w:rPr>
          <w:i/>
          <w:iCs/>
          <w:szCs w:val="20"/>
        </w:rPr>
        <w:t>back-end</w:t>
      </w:r>
      <w:proofErr w:type="spellEnd"/>
      <w:r w:rsidR="00880EB9" w:rsidRPr="005670D4">
        <w:rPr>
          <w:szCs w:val="20"/>
        </w:rPr>
        <w:t xml:space="preserve"> do </w:t>
      </w:r>
      <w:r w:rsidR="00AF7AAE" w:rsidRPr="005670D4">
        <w:rPr>
          <w:szCs w:val="20"/>
        </w:rPr>
        <w:t>sistema</w:t>
      </w:r>
      <w:ins w:id="19" w:author="Dalton Solano dos Reis" w:date="2022-11-06T16:08:00Z">
        <w:r w:rsidR="00E72A7D">
          <w:rPr>
            <w:szCs w:val="20"/>
          </w:rPr>
          <w:t>. J</w:t>
        </w:r>
      </w:ins>
      <w:del w:id="20" w:author="Dalton Solano dos Reis" w:date="2022-11-06T16:08:00Z">
        <w:r w:rsidR="00AF7AAE" w:rsidRPr="005670D4" w:rsidDel="00E72A7D">
          <w:rPr>
            <w:szCs w:val="20"/>
          </w:rPr>
          <w:delText>, j</w:delText>
        </w:r>
      </w:del>
      <w:r w:rsidR="00AF7AAE" w:rsidRPr="005670D4">
        <w:rPr>
          <w:szCs w:val="20"/>
        </w:rPr>
        <w:t xml:space="preserve">á para a migração de dados foram escolhidos os </w:t>
      </w:r>
      <w:proofErr w:type="spellStart"/>
      <w:r w:rsidR="00AF7AAE" w:rsidRPr="005670D4">
        <w:rPr>
          <w:szCs w:val="20"/>
        </w:rPr>
        <w:t>SGBDs</w:t>
      </w:r>
      <w:proofErr w:type="spellEnd"/>
      <w:r w:rsidR="00AF7AAE" w:rsidRPr="005670D4">
        <w:rPr>
          <w:szCs w:val="20"/>
        </w:rPr>
        <w:t xml:space="preserve"> PostgreSQL e MySQL (VIAN, 2020).</w:t>
      </w:r>
    </w:p>
    <w:p w14:paraId="10C17215" w14:textId="57D72AB7" w:rsidR="00AC2342" w:rsidRPr="005670D4" w:rsidRDefault="00AF3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Segundo </w:t>
      </w: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(2020), as principais </w:t>
      </w:r>
      <w:r w:rsidR="009F6442" w:rsidRPr="005670D4">
        <w:rPr>
          <w:szCs w:val="20"/>
        </w:rPr>
        <w:t>etapas</w:t>
      </w:r>
      <w:r w:rsidRPr="005670D4">
        <w:rPr>
          <w:szCs w:val="20"/>
        </w:rPr>
        <w:t xml:space="preserve"> </w:t>
      </w:r>
      <w:r w:rsidR="00E8369F" w:rsidRPr="005670D4">
        <w:rPr>
          <w:szCs w:val="20"/>
        </w:rPr>
        <w:t xml:space="preserve">da solução do sistema de migração de dados são: </w:t>
      </w:r>
      <w:r w:rsidR="009F6442" w:rsidRPr="005670D4">
        <w:rPr>
          <w:szCs w:val="20"/>
        </w:rPr>
        <w:t>a seleção do</w:t>
      </w:r>
      <w:r w:rsidR="00E8369F" w:rsidRPr="005670D4">
        <w:rPr>
          <w:szCs w:val="20"/>
        </w:rPr>
        <w:t xml:space="preserve"> banco de dados de origem e destino, </w:t>
      </w:r>
      <w:r w:rsidR="00010D59" w:rsidRPr="005670D4">
        <w:rPr>
          <w:szCs w:val="20"/>
        </w:rPr>
        <w:t xml:space="preserve">utilização </w:t>
      </w:r>
      <w:r w:rsidR="001709CD" w:rsidRPr="005670D4">
        <w:rPr>
          <w:szCs w:val="20"/>
        </w:rPr>
        <w:t>de dois</w:t>
      </w:r>
      <w:r w:rsidR="00E8369F" w:rsidRPr="005670D4">
        <w:rPr>
          <w:szCs w:val="20"/>
        </w:rPr>
        <w:t xml:space="preserve"> arquivos zip que contenham os </w:t>
      </w:r>
      <w:proofErr w:type="spellStart"/>
      <w:r w:rsidR="00E8369F" w:rsidRPr="00B8185E">
        <w:rPr>
          <w:i/>
          <w:iCs/>
          <w:szCs w:val="20"/>
        </w:rPr>
        <w:t>dumps</w:t>
      </w:r>
      <w:proofErr w:type="spellEnd"/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do Banco de Dados (BD)</w:t>
      </w:r>
      <w:r w:rsidR="00010D59" w:rsidRPr="005670D4">
        <w:rPr>
          <w:szCs w:val="20"/>
        </w:rPr>
        <w:t>,</w:t>
      </w:r>
      <w:r w:rsidR="00683FDC" w:rsidRPr="005670D4">
        <w:rPr>
          <w:szCs w:val="20"/>
        </w:rPr>
        <w:t xml:space="preserve"> gerar o arquivo </w:t>
      </w:r>
      <w:proofErr w:type="spellStart"/>
      <w:r w:rsidR="00683FDC" w:rsidRPr="00B8185E">
        <w:rPr>
          <w:i/>
          <w:iCs/>
          <w:szCs w:val="20"/>
        </w:rPr>
        <w:t>template</w:t>
      </w:r>
      <w:proofErr w:type="spellEnd"/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 xml:space="preserve">em formato </w:t>
      </w:r>
      <w:proofErr w:type="spellStart"/>
      <w:r w:rsidR="00683FDC" w:rsidRPr="005670D4">
        <w:rPr>
          <w:szCs w:val="20"/>
        </w:rPr>
        <w:t>JavaScript</w:t>
      </w:r>
      <w:proofErr w:type="spellEnd"/>
      <w:r w:rsidR="00683FDC" w:rsidRPr="005670D4">
        <w:rPr>
          <w:szCs w:val="20"/>
        </w:rPr>
        <w:t xml:space="preserve"> </w:t>
      </w:r>
      <w:proofErr w:type="spellStart"/>
      <w:r w:rsidR="00683FDC" w:rsidRPr="005670D4">
        <w:rPr>
          <w:szCs w:val="20"/>
        </w:rPr>
        <w:t>Object</w:t>
      </w:r>
      <w:proofErr w:type="spellEnd"/>
      <w:r w:rsidR="00683FDC" w:rsidRPr="005670D4">
        <w:rPr>
          <w:szCs w:val="20"/>
        </w:rPr>
        <w:t xml:space="preserve"> </w:t>
      </w:r>
      <w:proofErr w:type="spellStart"/>
      <w:r w:rsidR="00683FDC" w:rsidRPr="005670D4">
        <w:rPr>
          <w:szCs w:val="20"/>
        </w:rPr>
        <w:t>Notation</w:t>
      </w:r>
      <w:proofErr w:type="spellEnd"/>
      <w:r w:rsidR="00683FDC" w:rsidRPr="005670D4">
        <w:rPr>
          <w:szCs w:val="20"/>
        </w:rPr>
        <w:t xml:space="preserve"> (JSON)</w:t>
      </w:r>
      <w:r w:rsidR="00010D59" w:rsidRPr="005670D4">
        <w:rPr>
          <w:szCs w:val="20"/>
        </w:rPr>
        <w:t xml:space="preserve">, utilização de uma API para gerir os </w:t>
      </w:r>
      <w:r w:rsidR="00010D59" w:rsidRPr="00E72A7D">
        <w:rPr>
          <w:i/>
          <w:iCs/>
          <w:szCs w:val="20"/>
          <w:rPrChange w:id="21" w:author="Dalton Solano dos Reis" w:date="2022-11-06T16:09:00Z">
            <w:rPr>
              <w:szCs w:val="20"/>
            </w:rPr>
          </w:rPrChange>
        </w:rPr>
        <w:t>containers</w:t>
      </w:r>
      <w:r w:rsidR="00010D59" w:rsidRPr="005670D4">
        <w:rPr>
          <w:szCs w:val="20"/>
        </w:rPr>
        <w:t xml:space="preserve"> usados no processo de migração que são gerados conforme necessidade, </w:t>
      </w:r>
      <w:ins w:id="22" w:author="Dalton Solano dos Reis" w:date="2022-11-06T16:09:00Z">
        <w:r w:rsidR="00E72A7D">
          <w:rPr>
            <w:szCs w:val="20"/>
          </w:rPr>
          <w:t xml:space="preserve">e </w:t>
        </w:r>
      </w:ins>
      <w:r w:rsidR="009F6442" w:rsidRPr="005670D4">
        <w:rPr>
          <w:szCs w:val="20"/>
        </w:rPr>
        <w:t>disponibilizar um arquivo .</w:t>
      </w:r>
      <w:proofErr w:type="spellStart"/>
      <w:r w:rsidR="009F6442" w:rsidRPr="005670D4">
        <w:rPr>
          <w:szCs w:val="20"/>
        </w:rPr>
        <w:t>tar</w:t>
      </w:r>
      <w:proofErr w:type="spellEnd"/>
      <w:r w:rsidR="009F6442" w:rsidRPr="005670D4">
        <w:rPr>
          <w:szCs w:val="20"/>
        </w:rPr>
        <w:t xml:space="preserve"> no final da execução </w:t>
      </w:r>
      <w:r w:rsidRPr="005670D4">
        <w:rPr>
          <w:szCs w:val="20"/>
        </w:rPr>
        <w:t>(</w:t>
      </w:r>
      <w:r w:rsidR="009F6442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9F6442" w:rsidRPr="005670D4">
        <w:rPr>
          <w:szCs w:val="20"/>
        </w:rPr>
        <w:t>2020</w:t>
      </w:r>
      <w:r w:rsidRPr="005670D4">
        <w:rPr>
          <w:szCs w:val="20"/>
        </w:rPr>
        <w:t>).</w:t>
      </w:r>
    </w:p>
    <w:p w14:paraId="6D71F51C" w14:textId="5A54468A" w:rsidR="009F6442" w:rsidRPr="001201B8" w:rsidRDefault="009F6442" w:rsidP="005670D4">
      <w:pPr>
        <w:pStyle w:val="TF-TEXTO"/>
        <w:keepNext w:val="0"/>
        <w:keepLines w:val="0"/>
        <w:rPr>
          <w:color w:val="000000"/>
        </w:rPr>
      </w:pPr>
      <w:r w:rsidRPr="005670D4">
        <w:rPr>
          <w:szCs w:val="20"/>
        </w:rPr>
        <w:t xml:space="preserve">A tela de fluxo de migração apresentada na Figura </w:t>
      </w:r>
      <w:r w:rsidR="00CB1903" w:rsidRPr="005670D4">
        <w:rPr>
          <w:szCs w:val="20"/>
        </w:rPr>
        <w:t>3 permite</w:t>
      </w:r>
      <w:r w:rsidRPr="005670D4">
        <w:rPr>
          <w:szCs w:val="20"/>
        </w:rPr>
        <w:t xml:space="preserve"> que o usuário</w:t>
      </w:r>
      <w:r w:rsidR="00723FFB" w:rsidRPr="005670D4">
        <w:rPr>
          <w:szCs w:val="20"/>
        </w:rPr>
        <w:t xml:space="preserve"> escolha um </w:t>
      </w:r>
      <w:proofErr w:type="spellStart"/>
      <w:r w:rsidR="00723FFB" w:rsidRPr="000F42E9">
        <w:rPr>
          <w:i/>
          <w:iCs/>
          <w:szCs w:val="20"/>
        </w:rPr>
        <w:t>template</w:t>
      </w:r>
      <w:proofErr w:type="spellEnd"/>
      <w:r w:rsidRPr="005670D4">
        <w:rPr>
          <w:szCs w:val="20"/>
        </w:rPr>
        <w:t xml:space="preserve"> </w:t>
      </w:r>
      <w:r w:rsidR="00723FFB" w:rsidRPr="005670D4">
        <w:rPr>
          <w:szCs w:val="20"/>
        </w:rPr>
        <w:t xml:space="preserve">previamente criado que foi gerado a partir de migrações realizadas anteriormente, ou criar um novo </w:t>
      </w:r>
      <w:proofErr w:type="spellStart"/>
      <w:r w:rsidR="00723FFB" w:rsidRPr="000F42E9">
        <w:rPr>
          <w:i/>
          <w:iCs/>
          <w:szCs w:val="20"/>
        </w:rPr>
        <w:t>template</w:t>
      </w:r>
      <w:proofErr w:type="spellEnd"/>
      <w:r w:rsidR="00723FFB" w:rsidRPr="005670D4">
        <w:rPr>
          <w:szCs w:val="20"/>
        </w:rPr>
        <w:t xml:space="preserve"> que se adeque com a migração que será feita na ocasião. No cartão de origem o usuário deve selecionar o SGBD de onde os dados vão sair, sendo eles MySQL</w:t>
      </w:r>
      <w:r w:rsidR="002E31DB" w:rsidRPr="005670D4">
        <w:rPr>
          <w:szCs w:val="20"/>
        </w:rPr>
        <w:t xml:space="preserve"> 5.7</w:t>
      </w:r>
      <w:r w:rsidR="00723FFB" w:rsidRPr="005670D4">
        <w:rPr>
          <w:szCs w:val="20"/>
        </w:rPr>
        <w:t xml:space="preserve"> ou</w:t>
      </w:r>
      <w:r w:rsidR="002E31DB" w:rsidRPr="005670D4">
        <w:rPr>
          <w:szCs w:val="20"/>
        </w:rPr>
        <w:t xml:space="preserve"> PostgreSQL 12, após a seleção deverá ser anexado um arquivo no formato .zip contendo o </w:t>
      </w:r>
      <w:proofErr w:type="spellStart"/>
      <w:r w:rsidR="002E31DB" w:rsidRPr="000F42E9">
        <w:rPr>
          <w:i/>
          <w:iCs/>
          <w:szCs w:val="20"/>
        </w:rPr>
        <w:t>dump</w:t>
      </w:r>
      <w:proofErr w:type="spellEnd"/>
      <w:r w:rsidR="002E31DB" w:rsidRPr="005670D4">
        <w:rPr>
          <w:szCs w:val="20"/>
        </w:rPr>
        <w:t xml:space="preserve"> do banco de dados. Já no cartão de destino, deve-se fazer o mesmo processo, sendo que o .zip deve conter um </w:t>
      </w:r>
      <w:proofErr w:type="spellStart"/>
      <w:r w:rsidR="002E31DB" w:rsidRPr="000F42E9">
        <w:rPr>
          <w:i/>
          <w:iCs/>
          <w:szCs w:val="20"/>
        </w:rPr>
        <w:t>dump</w:t>
      </w:r>
      <w:proofErr w:type="spellEnd"/>
      <w:r w:rsidR="002E31DB" w:rsidRPr="005670D4">
        <w:rPr>
          <w:szCs w:val="20"/>
        </w:rPr>
        <w:t xml:space="preserve"> da base de destino (VIAN, 2020).</w:t>
      </w:r>
    </w:p>
    <w:p w14:paraId="4FB0C484" w14:textId="722EE6CB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23" w:name="_heading=h.2et92p0" w:colFirst="0" w:colLast="0"/>
      <w:bookmarkEnd w:id="23"/>
      <w:r>
        <w:rPr>
          <w:color w:val="000000"/>
        </w:rPr>
        <w:t xml:space="preserve">Figura </w:t>
      </w:r>
      <w:r w:rsidR="00485D57">
        <w:rPr>
          <w:color w:val="000000"/>
        </w:rPr>
        <w:t>3</w:t>
      </w:r>
      <w:r>
        <w:rPr>
          <w:color w:val="000000"/>
        </w:rPr>
        <w:t>-</w:t>
      </w:r>
      <w:r w:rsidR="002E31DB" w:rsidRPr="002E31DB">
        <w:rPr>
          <w:color w:val="000000"/>
        </w:rPr>
        <w:t>Tela de novo fluxo de migração</w:t>
      </w:r>
    </w:p>
    <w:p w14:paraId="4B6FE1A1" w14:textId="3985067F" w:rsidR="00AC2342" w:rsidRDefault="001201B8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3F570B68" wp14:editId="3CCA97D3">
            <wp:extent cx="5759417" cy="207645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17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C9FD" w14:textId="60EF87C8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proofErr w:type="spellStart"/>
      <w:r w:rsidR="002E31DB">
        <w:rPr>
          <w:color w:val="000000"/>
          <w:sz w:val="20"/>
          <w:szCs w:val="20"/>
        </w:rPr>
        <w:t>Vian</w:t>
      </w:r>
      <w:proofErr w:type="spellEnd"/>
      <w:r>
        <w:rPr>
          <w:color w:val="000000"/>
          <w:sz w:val="20"/>
          <w:szCs w:val="20"/>
        </w:rPr>
        <w:t xml:space="preserve"> (</w:t>
      </w:r>
      <w:r w:rsidR="002E31DB">
        <w:rPr>
          <w:color w:val="000000"/>
          <w:sz w:val="20"/>
          <w:szCs w:val="20"/>
        </w:rPr>
        <w:t>2020</w:t>
      </w:r>
      <w:r>
        <w:rPr>
          <w:color w:val="000000"/>
          <w:sz w:val="20"/>
          <w:szCs w:val="20"/>
        </w:rPr>
        <w:t>).</w:t>
      </w:r>
    </w:p>
    <w:p w14:paraId="34BC516C" w14:textId="0B3B07EC" w:rsidR="00AC2342" w:rsidRDefault="00D6099F">
      <w:pPr>
        <w:pStyle w:val="Ttulo2"/>
        <w:numPr>
          <w:ilvl w:val="1"/>
          <w:numId w:val="3"/>
        </w:numPr>
      </w:pPr>
      <w:r>
        <w:t>MIGRAÇÃO ENTRE SISTEMAS GERENCIADORES DE BANCO E DADOS</w:t>
      </w:r>
    </w:p>
    <w:p w14:paraId="3216E935" w14:textId="3AC7E601" w:rsidR="003B64E2" w:rsidRPr="005670D4" w:rsidRDefault="003B64E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Mello (2009) propôs o desenvolvimento de uma ferramenta que auxilia o modelo de migração definido no momento da execução</w:t>
      </w:r>
      <w:r w:rsidR="00F3002F" w:rsidRPr="005670D4">
        <w:rPr>
          <w:szCs w:val="20"/>
        </w:rPr>
        <w:t>, destinada a empresas que possuem problemas em seus bancos de dados</w:t>
      </w:r>
      <w:r w:rsidR="003F0EDF" w:rsidRPr="005670D4">
        <w:rPr>
          <w:szCs w:val="20"/>
        </w:rPr>
        <w:t xml:space="preserve"> tais como custos, desempenho ou melhor usabilidade. Mello (2009) teve como principal objetivo mostrar do que se trata uma migração entre </w:t>
      </w:r>
      <w:proofErr w:type="spellStart"/>
      <w:r w:rsidR="003F0EDF" w:rsidRPr="005670D4">
        <w:rPr>
          <w:szCs w:val="20"/>
        </w:rPr>
        <w:t>SGBDs</w:t>
      </w:r>
      <w:proofErr w:type="spellEnd"/>
      <w:r w:rsidR="003F0EDF" w:rsidRPr="005670D4">
        <w:rPr>
          <w:szCs w:val="20"/>
        </w:rPr>
        <w:t>, quais os passos e requisitos para que isto possa vir a acontecer (MELLO, 2009).</w:t>
      </w:r>
      <w:r w:rsidR="00F3002F" w:rsidRPr="005670D4">
        <w:rPr>
          <w:szCs w:val="20"/>
        </w:rPr>
        <w:t xml:space="preserve"> </w:t>
      </w:r>
    </w:p>
    <w:p w14:paraId="5264C182" w14:textId="6D37A35B" w:rsidR="008F45A2" w:rsidRPr="00C56169" w:rsidRDefault="005B5A17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ferramenta foi desenvolvida utilizando a linguagem de programação Java tanto para o </w:t>
      </w:r>
      <w:proofErr w:type="spellStart"/>
      <w:r w:rsidRPr="000F42E9">
        <w:rPr>
          <w:i/>
          <w:iCs/>
          <w:szCs w:val="20"/>
        </w:rPr>
        <w:t>back-end</w:t>
      </w:r>
      <w:proofErr w:type="spellEnd"/>
      <w:r w:rsidRPr="005670D4">
        <w:rPr>
          <w:szCs w:val="20"/>
        </w:rPr>
        <w:t xml:space="preserve"> quanto para o </w:t>
      </w:r>
      <w:r w:rsidRPr="000F42E9">
        <w:rPr>
          <w:i/>
          <w:iCs/>
          <w:szCs w:val="20"/>
        </w:rPr>
        <w:t>front-</w:t>
      </w:r>
      <w:proofErr w:type="spellStart"/>
      <w:r w:rsidRPr="000F42E9">
        <w:rPr>
          <w:i/>
          <w:iCs/>
          <w:szCs w:val="20"/>
        </w:rPr>
        <w:t>end</w:t>
      </w:r>
      <w:proofErr w:type="spellEnd"/>
      <w:r w:rsidRPr="005670D4">
        <w:rPr>
          <w:szCs w:val="20"/>
        </w:rPr>
        <w:t xml:space="preserve"> sendo escolhido como IDE o </w:t>
      </w:r>
      <w:r w:rsidRPr="00C56169">
        <w:rPr>
          <w:szCs w:val="20"/>
        </w:rPr>
        <w:t>NetBeans 6.0.1</w:t>
      </w:r>
      <w:ins w:id="24" w:author="Dalton Solano dos Reis" w:date="2022-11-06T16:10:00Z">
        <w:r w:rsidR="00E72A7D">
          <w:rPr>
            <w:szCs w:val="20"/>
          </w:rPr>
          <w:t>. P</w:t>
        </w:r>
      </w:ins>
      <w:del w:id="25" w:author="Dalton Solano dos Reis" w:date="2022-11-06T16:10:00Z">
        <w:r w:rsidRPr="00C56169" w:rsidDel="00E72A7D">
          <w:rPr>
            <w:szCs w:val="20"/>
          </w:rPr>
          <w:delText>, p</w:delText>
        </w:r>
      </w:del>
      <w:r w:rsidRPr="00C56169">
        <w:rPr>
          <w:szCs w:val="20"/>
        </w:rPr>
        <w:t>ara as migrações foi definido que serão aceitas apenas migrações entre banco de dados Oracle 11g, MySQL 5.0, PostgreSQL 8.4</w:t>
      </w:r>
      <w:r w:rsidR="00C67CA3" w:rsidRPr="00C56169">
        <w:rPr>
          <w:szCs w:val="20"/>
        </w:rPr>
        <w:t xml:space="preserve">. </w:t>
      </w:r>
    </w:p>
    <w:p w14:paraId="21CF891C" w14:textId="7336664E" w:rsidR="003F0EDF" w:rsidRPr="00C56169" w:rsidRDefault="00C67CA3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As </w:t>
      </w:r>
      <w:del w:id="26" w:author="Dalton Solano dos Reis" w:date="2022-11-06T16:11:00Z">
        <w:r w:rsidRPr="00C56169" w:rsidDel="00E72A7D">
          <w:rPr>
            <w:szCs w:val="20"/>
          </w:rPr>
          <w:delText xml:space="preserve">principais </w:delText>
        </w:r>
      </w:del>
      <w:r w:rsidRPr="00C56169">
        <w:rPr>
          <w:szCs w:val="20"/>
        </w:rPr>
        <w:t xml:space="preserve">duas principais etapas para a ferramenta realizar a migração de dados destacadas por Mello (2009) são: realizar o levantamento das estruturas das tabelas, verificar os tipos de atributos </w:t>
      </w:r>
      <w:r w:rsidR="00423574" w:rsidRPr="00C56169">
        <w:rPr>
          <w:szCs w:val="20"/>
        </w:rPr>
        <w:t xml:space="preserve">e suas restrições do banco de dados de origem, criação de um arquivo texto onde contenha instruções Standard Query </w:t>
      </w:r>
      <w:proofErr w:type="spellStart"/>
      <w:r w:rsidR="00423574" w:rsidRPr="00C56169">
        <w:rPr>
          <w:szCs w:val="20"/>
        </w:rPr>
        <w:t>Language</w:t>
      </w:r>
      <w:proofErr w:type="spellEnd"/>
      <w:r w:rsidR="00423574" w:rsidRPr="00C56169">
        <w:rPr>
          <w:szCs w:val="20"/>
        </w:rPr>
        <w:t xml:space="preserve"> (SQL) dos dados da estrutura</w:t>
      </w:r>
      <w:r w:rsidR="005F49D7" w:rsidRPr="00C56169">
        <w:rPr>
          <w:szCs w:val="20"/>
        </w:rPr>
        <w:t xml:space="preserve"> e</w:t>
      </w:r>
      <w:r w:rsidR="00423574" w:rsidRPr="00C56169">
        <w:rPr>
          <w:szCs w:val="20"/>
        </w:rPr>
        <w:t xml:space="preserve"> atributos compatíveis</w:t>
      </w:r>
      <w:r w:rsidR="005F49D7" w:rsidRPr="00C56169">
        <w:rPr>
          <w:szCs w:val="20"/>
        </w:rPr>
        <w:t xml:space="preserve"> com o banco de dados de </w:t>
      </w:r>
      <w:r w:rsidR="005F49D7" w:rsidRPr="005670D4">
        <w:rPr>
          <w:szCs w:val="20"/>
        </w:rPr>
        <w:t>destino</w:t>
      </w:r>
      <w:r w:rsidR="005F49D7" w:rsidRPr="00C56169">
        <w:rPr>
          <w:szCs w:val="20"/>
        </w:rPr>
        <w:t xml:space="preserve">, preparar o banco de dados de destino para receber os dados da origem, gerar um arquivo texto com instruções SQL </w:t>
      </w:r>
      <w:r w:rsidR="009252B9" w:rsidRPr="00C56169">
        <w:rPr>
          <w:szCs w:val="20"/>
        </w:rPr>
        <w:t>que serão responsáveis por inserir os registros no banco de dados de destino.</w:t>
      </w:r>
    </w:p>
    <w:p w14:paraId="24FEA3D0" w14:textId="06958F7D" w:rsidR="009252B9" w:rsidRPr="005670D4" w:rsidRDefault="009252B9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tela de conexão de banco de dados apresentada na Figura </w:t>
      </w:r>
      <w:r w:rsidR="00CB1903" w:rsidRPr="005670D4">
        <w:rPr>
          <w:szCs w:val="20"/>
        </w:rPr>
        <w:t>4 permite</w:t>
      </w:r>
      <w:r w:rsidRPr="005670D4">
        <w:rPr>
          <w:szCs w:val="20"/>
        </w:rPr>
        <w:t xml:space="preserve"> que o usuário preencha os Internet </w:t>
      </w:r>
      <w:proofErr w:type="spellStart"/>
      <w:r w:rsidRPr="005670D4">
        <w:rPr>
          <w:szCs w:val="20"/>
        </w:rPr>
        <w:t>Protocol</w:t>
      </w:r>
      <w:proofErr w:type="spellEnd"/>
      <w:r w:rsidRPr="005670D4">
        <w:rPr>
          <w:szCs w:val="20"/>
        </w:rPr>
        <w:t xml:space="preserve"> (IP) d</w:t>
      </w:r>
      <w:r w:rsidR="00430E7D" w:rsidRPr="005670D4">
        <w:rPr>
          <w:szCs w:val="20"/>
        </w:rPr>
        <w:t>as máquinas onde os bancos de dados encontram-se armazenados</w:t>
      </w:r>
      <w:del w:id="27" w:author="Dalton Solano dos Reis" w:date="2022-11-06T16:12:00Z">
        <w:r w:rsidR="00430E7D" w:rsidRPr="005670D4" w:rsidDel="00E72A7D">
          <w:rPr>
            <w:szCs w:val="20"/>
          </w:rPr>
          <w:delText xml:space="preserve">, </w:delText>
        </w:r>
      </w:del>
      <w:ins w:id="28" w:author="Dalton Solano dos Reis" w:date="2022-11-06T16:12:00Z">
        <w:r w:rsidR="00E72A7D">
          <w:rPr>
            <w:szCs w:val="20"/>
          </w:rPr>
          <w:t>. Já</w:t>
        </w:r>
        <w:r w:rsidR="00E72A7D" w:rsidRPr="005670D4">
          <w:rPr>
            <w:szCs w:val="20"/>
          </w:rPr>
          <w:t xml:space="preserve"> </w:t>
        </w:r>
      </w:ins>
      <w:r w:rsidR="00430E7D" w:rsidRPr="005670D4">
        <w:rPr>
          <w:szCs w:val="20"/>
        </w:rPr>
        <w:t xml:space="preserve">no campo </w:t>
      </w:r>
      <w:proofErr w:type="spellStart"/>
      <w:r w:rsidR="00430E7D" w:rsidRPr="000F42E9">
        <w:rPr>
          <w:i/>
          <w:iCs/>
          <w:szCs w:val="20"/>
        </w:rPr>
        <w:t>database</w:t>
      </w:r>
      <w:proofErr w:type="spellEnd"/>
      <w:r w:rsidR="00430E7D" w:rsidRPr="005670D4">
        <w:rPr>
          <w:szCs w:val="20"/>
        </w:rPr>
        <w:t xml:space="preserve"> é necessário ser informado o nome do banco de dados quer será utilizado e posteriormente nos campos usuário e senha </w:t>
      </w:r>
      <w:r w:rsidR="00D425D4" w:rsidRPr="005670D4">
        <w:rPr>
          <w:szCs w:val="20"/>
        </w:rPr>
        <w:t>é fundamental que seja informada as credenciais de acesso dos bancos de dados</w:t>
      </w:r>
      <w:r w:rsidR="00A607BC" w:rsidRPr="005670D4">
        <w:rPr>
          <w:szCs w:val="20"/>
        </w:rPr>
        <w:t xml:space="preserve"> (MELLO, 2009)</w:t>
      </w:r>
      <w:r w:rsidR="00D425D4" w:rsidRPr="005670D4">
        <w:rPr>
          <w:szCs w:val="20"/>
        </w:rPr>
        <w:t>.</w:t>
      </w:r>
    </w:p>
    <w:p w14:paraId="03B1B559" w14:textId="67B93540" w:rsidR="00AC2342" w:rsidRPr="001709CD" w:rsidRDefault="007F12FA" w:rsidP="00D425D4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u w:val="single"/>
        </w:rPr>
      </w:pPr>
      <w:r>
        <w:rPr>
          <w:color w:val="000000"/>
        </w:rPr>
        <w:t xml:space="preserve">Figura </w:t>
      </w:r>
      <w:r w:rsidR="00485D57">
        <w:rPr>
          <w:color w:val="000000"/>
        </w:rPr>
        <w:t>4</w:t>
      </w:r>
      <w:r>
        <w:rPr>
          <w:color w:val="000000"/>
        </w:rPr>
        <w:t xml:space="preserve"> - </w:t>
      </w:r>
      <w:r w:rsidR="00D425D4" w:rsidRPr="00D425D4">
        <w:rPr>
          <w:color w:val="000000"/>
        </w:rPr>
        <w:t>Tela de Conexão com os Bancos de Dados</w:t>
      </w:r>
    </w:p>
    <w:p w14:paraId="5386CDE1" w14:textId="4D33B6B6" w:rsidR="00AC2342" w:rsidRDefault="00D425D4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24E782FD" wp14:editId="62328B30">
            <wp:extent cx="4133850" cy="1480565"/>
            <wp:effectExtent l="19050" t="19050" r="19050" b="247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0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1391" w14:textId="2F2AD6DE" w:rsidR="00AC2342" w:rsidRPr="005670D4" w:rsidRDefault="007F12FA" w:rsidP="005670D4">
      <w:pPr>
        <w:pStyle w:val="TF-FONTE"/>
        <w:rPr>
          <w:sz w:val="20"/>
          <w:szCs w:val="20"/>
        </w:rPr>
      </w:pPr>
      <w:r w:rsidRPr="005670D4">
        <w:rPr>
          <w:sz w:val="20"/>
          <w:szCs w:val="20"/>
        </w:rPr>
        <w:t xml:space="preserve">Fonte: </w:t>
      </w:r>
      <w:r w:rsidR="001709CD" w:rsidRPr="005670D4">
        <w:rPr>
          <w:sz w:val="20"/>
          <w:szCs w:val="20"/>
        </w:rPr>
        <w:t>Mello</w:t>
      </w:r>
      <w:r w:rsidRPr="005670D4">
        <w:rPr>
          <w:sz w:val="20"/>
          <w:szCs w:val="20"/>
        </w:rPr>
        <w:t xml:space="preserve"> (20</w:t>
      </w:r>
      <w:r w:rsidR="001709CD" w:rsidRPr="005670D4">
        <w:rPr>
          <w:sz w:val="20"/>
          <w:szCs w:val="20"/>
        </w:rPr>
        <w:t>0</w:t>
      </w:r>
      <w:r w:rsidRPr="005670D4">
        <w:rPr>
          <w:sz w:val="20"/>
          <w:szCs w:val="20"/>
        </w:rPr>
        <w:t>9).</w:t>
      </w:r>
    </w:p>
    <w:p w14:paraId="5581D717" w14:textId="77777777" w:rsidR="00AC2342" w:rsidRPr="00D71FEB" w:rsidRDefault="007F12FA">
      <w:pPr>
        <w:pStyle w:val="Ttulo1"/>
        <w:numPr>
          <w:ilvl w:val="0"/>
          <w:numId w:val="3"/>
        </w:numPr>
      </w:pPr>
      <w:r w:rsidRPr="00D71FEB">
        <w:t>proposta DO APLICATIVO</w:t>
      </w:r>
    </w:p>
    <w:p w14:paraId="7125622C" w14:textId="1C31FA7E" w:rsidR="00AC2342" w:rsidRDefault="007F12FA" w:rsidP="005670D4">
      <w:pPr>
        <w:pStyle w:val="TF-TEXTO"/>
        <w:keepNext w:val="0"/>
        <w:keepLines w:val="0"/>
        <w:rPr>
          <w:szCs w:val="20"/>
        </w:rPr>
      </w:pPr>
      <w:r w:rsidRPr="00D71FEB">
        <w:rPr>
          <w:szCs w:val="20"/>
        </w:rPr>
        <w:t xml:space="preserve">Nesta seção serão descritas as justificativas para o desenvolvimento do trabalho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 xml:space="preserve">.1), também serão descritos os Requisitos Funcionais (RF) e os Requisitos Não Funcionais (RNF)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.2)</w:t>
      </w:r>
      <w:r w:rsidR="005670D4" w:rsidRPr="00D71FEB">
        <w:rPr>
          <w:szCs w:val="20"/>
        </w:rPr>
        <w:t xml:space="preserve"> e por fim </w:t>
      </w:r>
      <w:r w:rsidRPr="00D71FEB">
        <w:rPr>
          <w:szCs w:val="20"/>
        </w:rPr>
        <w:t xml:space="preserve">será descrito as metodologias e planejamento do cronograma para o desenvolvimento do trabalho aqui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.3).</w:t>
      </w:r>
      <w:bookmarkStart w:id="29" w:name="_heading=h.2s8eyo1" w:colFirst="0" w:colLast="0"/>
      <w:bookmarkEnd w:id="29"/>
    </w:p>
    <w:p w14:paraId="61CBFE48" w14:textId="47C9EF22" w:rsidR="005670D4" w:rsidRPr="00D71FEB" w:rsidRDefault="005670D4" w:rsidP="005670D4">
      <w:pPr>
        <w:pStyle w:val="Ttulo2"/>
        <w:numPr>
          <w:ilvl w:val="1"/>
          <w:numId w:val="3"/>
        </w:numPr>
      </w:pPr>
      <w:r w:rsidRPr="00D71FEB">
        <w:t>JUSTIFICATIVA</w:t>
      </w:r>
    </w:p>
    <w:p w14:paraId="28E7B9CE" w14:textId="5CCFCE21" w:rsidR="005670D4" w:rsidRPr="00D71FEB" w:rsidRDefault="005670D4" w:rsidP="005670D4">
      <w:pPr>
        <w:pStyle w:val="TF-TEXTO"/>
      </w:pPr>
      <w:r w:rsidRPr="00D71FEB">
        <w:t>Nas seções 1 e 2 foram evidenciados a relevância do tema proposto. Segundo Guedes (2013) em um projeto de desenvolvimento e implantação de sistemas, independentemente do tipo de projeto, existe a necessidade de migrar dados do sistema antigo para o novo sistema.</w:t>
      </w:r>
    </w:p>
    <w:p w14:paraId="58D79716" w14:textId="5CCFCE21" w:rsidR="005670D4" w:rsidRPr="000160CF" w:rsidRDefault="005670D4" w:rsidP="005670D4">
      <w:pPr>
        <w:pStyle w:val="TF-TEXTO"/>
        <w:keepNext w:val="0"/>
        <w:keepLines w:val="0"/>
        <w:rPr>
          <w:szCs w:val="20"/>
          <w:highlight w:val="yellow"/>
        </w:rPr>
      </w:pPr>
    </w:p>
    <w:p w14:paraId="1DF9ABC9" w14:textId="78458C32" w:rsidR="00D7279D" w:rsidRPr="00D71FEB" w:rsidRDefault="0046799B" w:rsidP="00D7279D">
      <w:pPr>
        <w:pStyle w:val="TF-TEXTO"/>
      </w:pPr>
      <w:r w:rsidRPr="00D71FEB">
        <w:lastRenderedPageBreak/>
        <w:t>Nesse processo alguma conversão, tratamento, ou transformação de dados deverá ser realizada</w:t>
      </w:r>
      <w:r w:rsidR="008B7677" w:rsidRPr="00D71FEB">
        <w:t xml:space="preserve">. É comum que </w:t>
      </w:r>
      <w:r w:rsidR="00530208" w:rsidRPr="00D71FEB">
        <w:t xml:space="preserve">o </w:t>
      </w:r>
      <w:r w:rsidR="008B7677" w:rsidRPr="00D71FEB">
        <w:t xml:space="preserve">processo de migração seja visto como uma atividade simples, porém </w:t>
      </w:r>
      <w:r w:rsidR="000E6749">
        <w:t>sabe-se</w:t>
      </w:r>
      <w:r w:rsidR="008B7677" w:rsidRPr="00D71FEB">
        <w:t xml:space="preserve"> que a migração de dados é uma atividade custosa dentro de um projeto e se não for feita com a devida atenção, se tornará o caminho crítico do projeto, além de poder gerar atrasos ou até o fracasso do projeto (GUEDES, 2013). </w:t>
      </w:r>
    </w:p>
    <w:p w14:paraId="6542C688" w14:textId="0D4A42A0" w:rsidR="00AC2342" w:rsidRPr="00D7279D" w:rsidRDefault="008B7677" w:rsidP="005670D4">
      <w:pPr>
        <w:pStyle w:val="TF-TEXTO"/>
      </w:pPr>
      <w:r w:rsidRPr="00D71FEB">
        <w:t xml:space="preserve">Nesse contexto, Mello (2009), </w:t>
      </w:r>
      <w:proofErr w:type="spellStart"/>
      <w:r w:rsidRPr="00D71FEB">
        <w:t>Vian</w:t>
      </w:r>
      <w:proofErr w:type="spellEnd"/>
      <w:r w:rsidRPr="00D71FEB">
        <w:t xml:space="preserve"> (2020) e </w:t>
      </w:r>
      <w:proofErr w:type="spellStart"/>
      <w:r w:rsidR="004F7BFA" w:rsidRPr="00D71FEB">
        <w:t>Ferraça</w:t>
      </w:r>
      <w:proofErr w:type="spellEnd"/>
      <w:r w:rsidRPr="00D71FEB">
        <w:t xml:space="preserve"> (</w:t>
      </w:r>
      <w:del w:id="30" w:author="Dalton Solano dos Reis" w:date="2022-11-06T16:28:00Z">
        <w:r w:rsidRPr="00D71FEB" w:rsidDel="008F72B8">
          <w:delText>2019</w:delText>
        </w:r>
      </w:del>
      <w:ins w:id="31" w:author="Dalton Solano dos Reis" w:date="2022-11-06T16:28:00Z">
        <w:r w:rsidR="008F72B8">
          <w:t>2008</w:t>
        </w:r>
      </w:ins>
      <w:r w:rsidRPr="00D71FEB">
        <w:t xml:space="preserve">) identificam a possibilidade de desenvolver </w:t>
      </w:r>
      <w:r w:rsidR="00646EB5" w:rsidRPr="00D71FEB">
        <w:t>uma ferramenta</w:t>
      </w:r>
      <w:r w:rsidRPr="00D71FEB">
        <w:t xml:space="preserve"> que centralize as informações, auxilie na </w:t>
      </w:r>
      <w:r w:rsidR="004F7BFA" w:rsidRPr="00D71FEB">
        <w:t xml:space="preserve">confiabilidade e agilidade no processo de migração de dados.  </w:t>
      </w:r>
      <w:r w:rsidR="00E019E2" w:rsidRPr="00D71FEB">
        <w:t xml:space="preserve">No </w:t>
      </w:r>
      <w:commentRangeStart w:id="32"/>
      <w:r w:rsidR="00E019E2" w:rsidRPr="00D71FEB">
        <w:t>quadro 1</w:t>
      </w:r>
      <w:commentRangeEnd w:id="32"/>
      <w:r w:rsidR="00E72A7D">
        <w:rPr>
          <w:rStyle w:val="Refdecomentrio"/>
        </w:rPr>
        <w:commentReference w:id="32"/>
      </w:r>
      <w:r w:rsidR="00E019E2" w:rsidRPr="00D71FEB">
        <w:t xml:space="preserve"> é apresentado um comparativo entre</w:t>
      </w:r>
      <w:r w:rsidR="00E019E2" w:rsidRPr="005670D4">
        <w:t xml:space="preserve"> os trabalhos correlatos descritos na seção </w:t>
      </w:r>
      <w:r w:rsidR="00543BA3" w:rsidRPr="00D7279D">
        <w:t>3</w:t>
      </w:r>
      <w:r w:rsidR="00E019E2" w:rsidRPr="005670D4">
        <w:t>, de modo que as linhas representam as características e as colunas os trabalhos relacionados</w:t>
      </w:r>
      <w:r w:rsidR="00D7279D">
        <w:t>.</w:t>
      </w:r>
      <w:r w:rsidR="00D7279D" w:rsidRPr="00D7279D">
        <w:t xml:space="preserve"> </w:t>
      </w:r>
      <w:bookmarkStart w:id="33" w:name="_heading=h.17dp8vu" w:colFirst="0" w:colLast="0"/>
      <w:bookmarkEnd w:id="33"/>
    </w:p>
    <w:p w14:paraId="4DC731DD" w14:textId="04984CE6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 w:rsidRPr="00D53714">
        <w:rPr>
          <w:color w:val="000000"/>
        </w:rPr>
        <w:t>Quadro 1 - Comparativo dos trabalhos correlatos</w:t>
      </w:r>
    </w:p>
    <w:tbl>
      <w:tblPr>
        <w:tblStyle w:val="a0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746"/>
        <w:gridCol w:w="1746"/>
        <w:gridCol w:w="1747"/>
      </w:tblGrid>
      <w:tr w:rsidR="00AC2342" w14:paraId="0F915E2B" w14:textId="77777777">
        <w:trPr>
          <w:trHeight w:val="567"/>
          <w:jc w:val="center"/>
        </w:trPr>
        <w:tc>
          <w:tcPr>
            <w:tcW w:w="3828" w:type="dxa"/>
            <w:shd w:val="clear" w:color="auto" w:fill="A6A6A6"/>
          </w:tcPr>
          <w:p w14:paraId="6DD0B8A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7B4A03C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617F49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B2613A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Ferraça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(2008)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CC5671" w14:textId="325B4D99" w:rsidR="00AC2342" w:rsidRDefault="007A6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Vian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01CFB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DDBEAD" w14:textId="66DBC7B8" w:rsidR="00AC2342" w:rsidRDefault="00D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Mello (2009)</w:t>
            </w:r>
          </w:p>
          <w:p w14:paraId="2FE8C31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AC2342" w14:paraId="0CF0D189" w14:textId="77777777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56D6410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Migração de Dados</w:t>
            </w:r>
          </w:p>
        </w:tc>
        <w:tc>
          <w:tcPr>
            <w:tcW w:w="1746" w:type="dxa"/>
            <w:shd w:val="clear" w:color="auto" w:fill="auto"/>
          </w:tcPr>
          <w:p w14:paraId="748AA115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925492806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5528B28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023053124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AB13FFE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2"/>
                <w:id w:val="-1101410178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25329056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0DA33B95" w14:textId="5F2E891A" w:rsidR="00AC2342" w:rsidRPr="00A10208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53714">
              <w:rPr>
                <w:color w:val="000000"/>
                <w:sz w:val="20"/>
                <w:szCs w:val="20"/>
              </w:rPr>
              <w:t>Parametrização de dados da migração</w:t>
            </w:r>
          </w:p>
        </w:tc>
        <w:tc>
          <w:tcPr>
            <w:tcW w:w="1746" w:type="dxa"/>
            <w:shd w:val="clear" w:color="auto" w:fill="auto"/>
          </w:tcPr>
          <w:p w14:paraId="4A316931" w14:textId="416BA4AB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813160701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649D61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4A411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  <w:tr w:rsidR="00AC2342" w14:paraId="4B277618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FD7E93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Alteração do tipo das colunas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3919CE40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  <w:id w:val="-91455656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2E0A31B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822D3E2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-371229643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6C4983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43EA4D43" w14:textId="2FB715D9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SGBD MySQL</w:t>
            </w:r>
          </w:p>
        </w:tc>
        <w:tc>
          <w:tcPr>
            <w:tcW w:w="1746" w:type="dxa"/>
            <w:shd w:val="clear" w:color="auto" w:fill="auto"/>
          </w:tcPr>
          <w:p w14:paraId="0EA2D551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9332451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17DE2CF7" w14:textId="1DCDE5E6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318233542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16FBD79" w14:textId="7EF967A4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2043006915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AD977E1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6F100D81" w14:textId="4109FC88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 de Desenvolvimento</w:t>
            </w:r>
          </w:p>
        </w:tc>
        <w:tc>
          <w:tcPr>
            <w:tcW w:w="1746" w:type="dxa"/>
            <w:shd w:val="clear" w:color="auto" w:fill="auto"/>
          </w:tcPr>
          <w:p w14:paraId="55E30F90" w14:textId="77777777" w:rsidR="00AC2342" w:rsidRDefault="00000000">
            <w:pP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tag w:val="goog_rdk_6"/>
                <w:id w:val="-28126352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2D8F157" w14:textId="3729D449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7"/>
                <w:id w:val="-116906297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57AF4AE8" w14:textId="5AC1B70E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8"/>
                <w:id w:val="-423115933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A607BC" w14:paraId="2E81DAE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35AC874" w14:textId="189496B7" w:rsidR="00A607BC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alterar o </w:t>
            </w:r>
            <w:proofErr w:type="spellStart"/>
            <w:r w:rsidRPr="00E72A7D">
              <w:rPr>
                <w:i/>
                <w:iCs/>
                <w:sz w:val="20"/>
                <w:szCs w:val="20"/>
                <w:rPrChange w:id="34" w:author="Dalton Solano dos Reis" w:date="2022-11-06T16:14:00Z">
                  <w:rPr>
                    <w:sz w:val="20"/>
                    <w:szCs w:val="20"/>
                  </w:rPr>
                </w:rPrChange>
              </w:rPr>
              <w:t>schemas</w:t>
            </w:r>
            <w:proofErr w:type="spellEnd"/>
            <w:r>
              <w:rPr>
                <w:sz w:val="20"/>
                <w:szCs w:val="20"/>
              </w:rPr>
              <w:t xml:space="preserve"> do banco de dados</w:t>
            </w:r>
          </w:p>
        </w:tc>
        <w:tc>
          <w:tcPr>
            <w:tcW w:w="1746" w:type="dxa"/>
            <w:shd w:val="clear" w:color="auto" w:fill="auto"/>
          </w:tcPr>
          <w:p w14:paraId="1CC8D37F" w14:textId="37BB4B44" w:rsidR="00A607BC" w:rsidRDefault="00A607BC">
            <w:pPr>
              <w:jc w:val="center"/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5F66824E" w14:textId="5B7DDEF1" w:rsidR="00A607BC" w:rsidRDefault="00000000">
            <w:pPr>
              <w:jc w:val="center"/>
            </w:pPr>
            <w:sdt>
              <w:sdtPr>
                <w:tag w:val="goog_rdk_7"/>
                <w:id w:val="-1084298256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7AA1DC00" w14:textId="369E86AA" w:rsidR="00A607BC" w:rsidRPr="001709CD" w:rsidRDefault="00A607BC">
            <w:pPr>
              <w:jc w:val="center"/>
              <w:rPr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03D8DC2B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5B80056F" w14:textId="45DAE35A" w:rsidR="00A10208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Analisando o Quadro 1 é possível identificar que as soluções de Mello (20</w:t>
      </w:r>
      <w:r w:rsidR="00A13B80" w:rsidRPr="005670D4">
        <w:rPr>
          <w:szCs w:val="20"/>
        </w:rPr>
        <w:t>09</w:t>
      </w:r>
      <w:r w:rsidRPr="005670D4">
        <w:rPr>
          <w:szCs w:val="20"/>
        </w:rPr>
        <w:t>)</w:t>
      </w:r>
      <w:r w:rsidR="00A13B80" w:rsidRPr="005670D4">
        <w:rPr>
          <w:szCs w:val="20"/>
        </w:rPr>
        <w:t>,</w:t>
      </w:r>
      <w:r w:rsidRPr="005670D4">
        <w:rPr>
          <w:szCs w:val="20"/>
        </w:rPr>
        <w:t xml:space="preserve"> </w:t>
      </w:r>
      <w:proofErr w:type="spellStart"/>
      <w:r w:rsidR="00A13B80"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</w:t>
      </w:r>
      <w:r w:rsidR="00A13B80" w:rsidRPr="005670D4">
        <w:rPr>
          <w:szCs w:val="20"/>
        </w:rPr>
        <w:t>20</w:t>
      </w:r>
      <w:r w:rsidRPr="005670D4">
        <w:rPr>
          <w:szCs w:val="20"/>
        </w:rPr>
        <w:t xml:space="preserve">) </w:t>
      </w:r>
      <w:r w:rsidR="00A13B80" w:rsidRPr="005670D4">
        <w:rPr>
          <w:szCs w:val="20"/>
        </w:rPr>
        <w:t xml:space="preserve">e </w:t>
      </w:r>
      <w:proofErr w:type="spellStart"/>
      <w:r w:rsidR="00A13B80" w:rsidRPr="005670D4">
        <w:rPr>
          <w:szCs w:val="20"/>
        </w:rPr>
        <w:t>Ferraca</w:t>
      </w:r>
      <w:proofErr w:type="spellEnd"/>
      <w:r w:rsidR="00A13B80" w:rsidRPr="005670D4">
        <w:rPr>
          <w:szCs w:val="20"/>
        </w:rPr>
        <w:t xml:space="preserve"> (2008) </w:t>
      </w:r>
      <w:r w:rsidRPr="005670D4">
        <w:rPr>
          <w:szCs w:val="20"/>
        </w:rPr>
        <w:t xml:space="preserve">permitem </w:t>
      </w:r>
      <w:r w:rsidR="00A13B80" w:rsidRPr="005670D4">
        <w:rPr>
          <w:szCs w:val="20"/>
        </w:rPr>
        <w:t>que seja realizada a operação de migração de dados</w:t>
      </w:r>
      <w:del w:id="35" w:author="Dalton Solano dos Reis" w:date="2022-11-06T16:14:00Z">
        <w:r w:rsidR="00A13B80" w:rsidRPr="005670D4" w:rsidDel="00E72A7D">
          <w:rPr>
            <w:szCs w:val="20"/>
          </w:rPr>
          <w:delText>, e</w:delText>
        </w:r>
      </w:del>
      <w:ins w:id="36" w:author="Dalton Solano dos Reis" w:date="2022-11-06T16:14:00Z">
        <w:r w:rsidR="00E72A7D">
          <w:rPr>
            <w:szCs w:val="20"/>
          </w:rPr>
          <w:t>. E</w:t>
        </w:r>
      </w:ins>
      <w:r w:rsidR="00A13B80" w:rsidRPr="005670D4">
        <w:rPr>
          <w:szCs w:val="20"/>
        </w:rPr>
        <w:t xml:space="preserve">ssa característica é </w:t>
      </w:r>
      <w:r w:rsidR="002D2768" w:rsidRPr="005670D4">
        <w:rPr>
          <w:szCs w:val="20"/>
        </w:rPr>
        <w:t xml:space="preserve">importante pois é o ato de migrar os dados que faz com que todas as informações desejadas sejam repassadas para a outra base de dados. Já a característica de parametrização de dados da migração está presente em </w:t>
      </w:r>
      <w:proofErr w:type="spellStart"/>
      <w:r w:rsidR="002D2768" w:rsidRPr="005670D4">
        <w:rPr>
          <w:szCs w:val="20"/>
        </w:rPr>
        <w:t>Ferraca</w:t>
      </w:r>
      <w:proofErr w:type="spellEnd"/>
      <w:r w:rsidR="002D2768" w:rsidRPr="005670D4">
        <w:rPr>
          <w:szCs w:val="20"/>
        </w:rPr>
        <w:t xml:space="preserve"> (2008)</w:t>
      </w:r>
      <w:r w:rsidR="00A10208" w:rsidRPr="005670D4">
        <w:rPr>
          <w:szCs w:val="20"/>
        </w:rPr>
        <w:t>. Essa</w:t>
      </w:r>
      <w:r w:rsidR="002D2768" w:rsidRPr="005670D4">
        <w:rPr>
          <w:szCs w:val="20"/>
        </w:rPr>
        <w:t xml:space="preserve"> </w:t>
      </w:r>
      <w:r w:rsidR="00A10208" w:rsidRPr="005670D4">
        <w:rPr>
          <w:szCs w:val="20"/>
        </w:rPr>
        <w:t>característica é importante para o usuário pois ele pode escolher quais dados</w:t>
      </w:r>
      <w:r w:rsidR="00D546BE" w:rsidRPr="005670D4">
        <w:rPr>
          <w:szCs w:val="20"/>
        </w:rPr>
        <w:t xml:space="preserve"> ele deseja</w:t>
      </w:r>
      <w:r w:rsidR="00A10208" w:rsidRPr="005670D4">
        <w:rPr>
          <w:szCs w:val="20"/>
        </w:rPr>
        <w:t xml:space="preserve"> migrar tornando assim a ferramenta menos engessada e </w:t>
      </w:r>
      <w:r w:rsidR="00D71FEB" w:rsidRPr="005670D4">
        <w:rPr>
          <w:szCs w:val="20"/>
        </w:rPr>
        <w:t>específica</w:t>
      </w:r>
      <w:r w:rsidR="00A10208" w:rsidRPr="005670D4">
        <w:rPr>
          <w:szCs w:val="20"/>
        </w:rPr>
        <w:t>.</w:t>
      </w:r>
    </w:p>
    <w:p w14:paraId="461D5C26" w14:textId="72501F64" w:rsidR="00B842A7" w:rsidRPr="005670D4" w:rsidRDefault="00A10208" w:rsidP="005670D4">
      <w:pPr>
        <w:pStyle w:val="TF-TEXTO"/>
        <w:keepNext w:val="0"/>
        <w:keepLines w:val="0"/>
        <w:rPr>
          <w:szCs w:val="20"/>
        </w:rPr>
      </w:pPr>
      <w:commentRangeStart w:id="37"/>
      <w:proofErr w:type="spellStart"/>
      <w:r w:rsidRPr="005670D4">
        <w:rPr>
          <w:szCs w:val="20"/>
        </w:rPr>
        <w:t>Ferraca</w:t>
      </w:r>
      <w:proofErr w:type="spellEnd"/>
      <w:r w:rsidRPr="005670D4">
        <w:rPr>
          <w:szCs w:val="20"/>
        </w:rPr>
        <w:t xml:space="preserve"> </w:t>
      </w:r>
      <w:commentRangeEnd w:id="37"/>
      <w:r w:rsidR="00E72A7D">
        <w:rPr>
          <w:rStyle w:val="Refdecomentrio"/>
        </w:rPr>
        <w:commentReference w:id="37"/>
      </w:r>
      <w:r w:rsidRPr="005670D4">
        <w:rPr>
          <w:szCs w:val="20"/>
        </w:rPr>
        <w:t>(2008) e Mello (2009) possuem a característica de alteração do tipo das colunas onde dependendo do tipo do SGBD de origem e destino o tipos das colunas podem ter diferenças</w:t>
      </w:r>
      <w:r w:rsidR="00C72649" w:rsidRPr="005670D4">
        <w:rPr>
          <w:szCs w:val="20"/>
        </w:rPr>
        <w:t xml:space="preserve"> existindo a necessidade da alteração do tipo da coluna no SGBD de destino, tanto em </w:t>
      </w:r>
      <w:proofErr w:type="spellStart"/>
      <w:r w:rsidR="00C72649" w:rsidRPr="005670D4">
        <w:rPr>
          <w:szCs w:val="20"/>
        </w:rPr>
        <w:t>Ferraca</w:t>
      </w:r>
      <w:proofErr w:type="spellEnd"/>
      <w:r w:rsidR="00C72649" w:rsidRPr="005670D4">
        <w:rPr>
          <w:szCs w:val="20"/>
        </w:rPr>
        <w:t xml:space="preserve"> (2008) quanto em Mello (2009) a necessidade de mudança é avaliada utilizando informações que o próprio SGBD disponibiliza, está característica é </w:t>
      </w:r>
      <w:r w:rsidR="00932D92" w:rsidRPr="005670D4">
        <w:rPr>
          <w:szCs w:val="20"/>
        </w:rPr>
        <w:t xml:space="preserve">tem vínculo com o a característica SGBD MySQL presente em </w:t>
      </w:r>
      <w:proofErr w:type="spellStart"/>
      <w:r w:rsidR="00932D92" w:rsidRPr="005670D4">
        <w:rPr>
          <w:szCs w:val="20"/>
        </w:rPr>
        <w:t>Ferraca</w:t>
      </w:r>
      <w:proofErr w:type="spellEnd"/>
      <w:r w:rsidR="00932D92" w:rsidRPr="005670D4">
        <w:rPr>
          <w:szCs w:val="20"/>
        </w:rPr>
        <w:t xml:space="preserve"> (2008),  Mello (2009) e </w:t>
      </w:r>
      <w:proofErr w:type="spellStart"/>
      <w:r w:rsidR="00932D92" w:rsidRPr="005670D4">
        <w:rPr>
          <w:szCs w:val="20"/>
        </w:rPr>
        <w:t>Vian</w:t>
      </w:r>
      <w:proofErr w:type="spellEnd"/>
      <w:r w:rsidR="00932D92" w:rsidRPr="005670D4">
        <w:rPr>
          <w:szCs w:val="20"/>
        </w:rPr>
        <w:t xml:space="preserve"> (2020). Essas duas características juntas são relevantes pois como o MySQL é uma ferramenta gratuita a chance </w:t>
      </w:r>
      <w:r w:rsidR="00D546BE" w:rsidRPr="005670D4">
        <w:rPr>
          <w:szCs w:val="20"/>
        </w:rPr>
        <w:t>de o</w:t>
      </w:r>
      <w:r w:rsidR="00932D92" w:rsidRPr="005670D4">
        <w:rPr>
          <w:szCs w:val="20"/>
        </w:rPr>
        <w:t xml:space="preserve"> SGBD de origem ser o </w:t>
      </w:r>
      <w:proofErr w:type="spellStart"/>
      <w:r w:rsidR="00932D92" w:rsidRPr="005670D4">
        <w:rPr>
          <w:szCs w:val="20"/>
        </w:rPr>
        <w:t>MySQl</w:t>
      </w:r>
      <w:proofErr w:type="spellEnd"/>
      <w:r w:rsidR="00932D92" w:rsidRPr="005670D4">
        <w:rPr>
          <w:szCs w:val="20"/>
        </w:rPr>
        <w:t xml:space="preserve"> é maior, isso ocasionada uma maior facilidade na migração já que </w:t>
      </w:r>
      <w:r w:rsidR="00D546BE" w:rsidRPr="005670D4">
        <w:rPr>
          <w:szCs w:val="20"/>
        </w:rPr>
        <w:t>a tipagem das colunas será</w:t>
      </w:r>
      <w:r w:rsidR="00B60AA9" w:rsidRPr="005670D4">
        <w:rPr>
          <w:szCs w:val="20"/>
        </w:rPr>
        <w:t xml:space="preserve"> </w:t>
      </w:r>
      <w:r w:rsidR="00D546BE" w:rsidRPr="005670D4">
        <w:rPr>
          <w:szCs w:val="20"/>
        </w:rPr>
        <w:t>igual</w:t>
      </w:r>
      <w:r w:rsidR="00B60AA9" w:rsidRPr="005670D4">
        <w:rPr>
          <w:szCs w:val="20"/>
        </w:rPr>
        <w:t>.</w:t>
      </w:r>
    </w:p>
    <w:p w14:paraId="50AFF349" w14:textId="55C5D2A6" w:rsidR="00A10208" w:rsidRPr="00C56169" w:rsidRDefault="00B842A7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 </w:t>
      </w:r>
      <w:r w:rsidR="00863BF8" w:rsidRPr="00C56169">
        <w:rPr>
          <w:szCs w:val="20"/>
        </w:rPr>
        <w:t xml:space="preserve">característica de plataforma de desenvolvimento encontrada em </w:t>
      </w:r>
      <w:proofErr w:type="spellStart"/>
      <w:r w:rsidR="00863BF8" w:rsidRPr="005670D4">
        <w:rPr>
          <w:szCs w:val="20"/>
        </w:rPr>
        <w:t>Ferraca</w:t>
      </w:r>
      <w:proofErr w:type="spellEnd"/>
      <w:r w:rsidR="00863BF8" w:rsidRPr="005670D4">
        <w:rPr>
          <w:szCs w:val="20"/>
        </w:rPr>
        <w:t xml:space="preserve"> (2008) se diz respeito ao Delphi que é uma plataforma para desenvolvimento de aplicações, a mesma é exatamente uma das ferramentas que serão utilizadas para a criação da ferramenta do presente trabalho</w:t>
      </w:r>
      <w:r w:rsidR="00822AE8" w:rsidRPr="005670D4">
        <w:rPr>
          <w:szCs w:val="20"/>
        </w:rPr>
        <w:t xml:space="preserve">. Já a característica de não alterar </w:t>
      </w:r>
      <w:proofErr w:type="spellStart"/>
      <w:r w:rsidR="00822AE8" w:rsidRPr="000F42E9">
        <w:rPr>
          <w:i/>
          <w:iCs/>
          <w:szCs w:val="20"/>
        </w:rPr>
        <w:t>schemas</w:t>
      </w:r>
      <w:proofErr w:type="spellEnd"/>
      <w:r w:rsidR="00822AE8" w:rsidRPr="005670D4">
        <w:rPr>
          <w:szCs w:val="20"/>
        </w:rPr>
        <w:t xml:space="preserve"> do banco de dados é citada por </w:t>
      </w:r>
      <w:proofErr w:type="spellStart"/>
      <w:r w:rsidR="00822AE8" w:rsidRPr="005670D4">
        <w:rPr>
          <w:szCs w:val="20"/>
        </w:rPr>
        <w:t>Vian</w:t>
      </w:r>
      <w:proofErr w:type="spellEnd"/>
      <w:r w:rsidR="00822AE8" w:rsidRPr="005670D4">
        <w:rPr>
          <w:szCs w:val="20"/>
        </w:rPr>
        <w:t xml:space="preserve"> (2020) traz a segurança de que nenhum privilégio de usuário será perdido durante o processo de migração dos dados. </w:t>
      </w:r>
      <w:r w:rsidR="00932D92" w:rsidRPr="00C56169">
        <w:rPr>
          <w:szCs w:val="20"/>
        </w:rPr>
        <w:t xml:space="preserve"> </w:t>
      </w:r>
      <w:r w:rsidR="00C72649" w:rsidRPr="00C56169">
        <w:rPr>
          <w:szCs w:val="20"/>
        </w:rPr>
        <w:t xml:space="preserve"> </w:t>
      </w:r>
    </w:p>
    <w:p w14:paraId="211E2C7B" w14:textId="0DB7089A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presente proposta apresenta paridade com todos os três trabalhos correlatos apresentados. O aplicativo proposto busca facilitar</w:t>
      </w:r>
      <w:r w:rsidR="00D546BE" w:rsidRPr="005670D4">
        <w:rPr>
          <w:szCs w:val="20"/>
        </w:rPr>
        <w:t xml:space="preserve"> e agilizar o processo de migração de dados de novos e antigos clientes que optaram por utilizar o </w:t>
      </w:r>
      <w:proofErr w:type="spellStart"/>
      <w:r w:rsidR="00D546BE" w:rsidRPr="005670D4">
        <w:rPr>
          <w:szCs w:val="20"/>
        </w:rPr>
        <w:t>Wingraph</w:t>
      </w:r>
      <w:proofErr w:type="spellEnd"/>
      <w:r w:rsidR="00D546BE" w:rsidRPr="005670D4">
        <w:rPr>
          <w:szCs w:val="20"/>
        </w:rPr>
        <w:t>, eliminando tarefas repetitivas e demoradas que o setor de implantação necessita fazer como</w:t>
      </w:r>
      <w:r w:rsidR="00D01023" w:rsidRPr="005670D4">
        <w:rPr>
          <w:szCs w:val="20"/>
        </w:rPr>
        <w:t xml:space="preserve"> verificar se os dados que serão importados já existem no </w:t>
      </w:r>
      <w:proofErr w:type="spellStart"/>
      <w:r w:rsidR="00D01023" w:rsidRPr="005670D4">
        <w:rPr>
          <w:szCs w:val="20"/>
        </w:rPr>
        <w:t>Wingraph</w:t>
      </w:r>
      <w:proofErr w:type="spellEnd"/>
      <w:r w:rsidR="00D01023" w:rsidRPr="005670D4">
        <w:rPr>
          <w:szCs w:val="20"/>
        </w:rPr>
        <w:t xml:space="preserve">, verificar se o nome das colunas do arquivo de importação é idêntico </w:t>
      </w:r>
      <w:r w:rsidR="00290CCE" w:rsidRPr="005670D4">
        <w:rPr>
          <w:szCs w:val="20"/>
        </w:rPr>
        <w:t>aos nomes</w:t>
      </w:r>
      <w:r w:rsidR="00D01023" w:rsidRPr="005670D4">
        <w:rPr>
          <w:szCs w:val="20"/>
        </w:rPr>
        <w:t xml:space="preserve"> das colunas da tabela do banco de dados e validação entre </w:t>
      </w:r>
      <w:r w:rsidR="00290CCE" w:rsidRPr="005670D4">
        <w:rPr>
          <w:szCs w:val="20"/>
        </w:rPr>
        <w:t>os objetos das classes do banco de dados. Além disso, permitirá que outros setores da empresa como suporte ou desenvolvimento efetuem o procedimento de migração, diminuindo a sobrecarga do trabalho de migração do setor de implantação.</w:t>
      </w:r>
    </w:p>
    <w:p w14:paraId="423F0729" w14:textId="7EA4BE97" w:rsidR="00E20487" w:rsidRPr="00940E0F" w:rsidRDefault="007F12FA" w:rsidP="00940E0F">
      <w:pPr>
        <w:pStyle w:val="TF-TEXTO"/>
      </w:pPr>
      <w:r w:rsidRPr="00940E0F">
        <w:t xml:space="preserve">Com base nessas características, tal como apresentadas no Quadro 1, é perceptível que o trabalho possuí relevância para a </w:t>
      </w:r>
      <w:r w:rsidR="00F42CC6" w:rsidRPr="00940E0F">
        <w:t>empresa</w:t>
      </w:r>
      <w:r w:rsidR="00E20487" w:rsidRPr="00940E0F">
        <w:t xml:space="preserve"> que a ferramenta de migração será aplicada</w:t>
      </w:r>
      <w:r w:rsidRPr="00940E0F">
        <w:t>.</w:t>
      </w:r>
      <w:r w:rsidR="00E20487" w:rsidRPr="00940E0F">
        <w:t xml:space="preserve"> A ferramenta de migração de dados traz valor e contribuirá funcionalmente e não apenas</w:t>
      </w:r>
      <w:r w:rsidR="007C2CF7" w:rsidRPr="00940E0F">
        <w:t xml:space="preserve"> na economia de tempo em geral, mas também na confiabilidade dos dados que estão sendo </w:t>
      </w:r>
      <w:r w:rsidR="002C0C53" w:rsidRPr="00940E0F">
        <w:t>migrados</w:t>
      </w:r>
      <w:r w:rsidR="006A0022" w:rsidRPr="00940E0F">
        <w:t>, além de incentivar outras pessoas a realizarem o processo de migração, já que o processo tende a ficar menos burocrático e mais simplificado. A proposta ainda trará como contribuição acadêmica, a documentação de todo o processo, desenvolvimento, implantação e a sustentação da migração de dados. Como contribuição tecnológica, destaca-se o desenvolvimento de uma ferramenta de migração de dados a partir da leitura de um arquivo no qual o processo torna-se o ponto central do desenvolvimento</w:t>
      </w:r>
      <w:r w:rsidR="00947296" w:rsidRPr="00940E0F">
        <w:t xml:space="preserve"> e será utilizada a linguagem de programação Delphi para arquitetar toda a solução. </w:t>
      </w:r>
    </w:p>
    <w:p w14:paraId="345DA5BC" w14:textId="77777777" w:rsidR="00AC2342" w:rsidRDefault="007F12FA">
      <w:pPr>
        <w:pStyle w:val="Ttulo2"/>
        <w:numPr>
          <w:ilvl w:val="1"/>
          <w:numId w:val="3"/>
        </w:numPr>
      </w:pPr>
      <w:bookmarkStart w:id="38" w:name="_heading=h.3rdcrjn" w:colFirst="0" w:colLast="0"/>
      <w:bookmarkEnd w:id="38"/>
      <w:r>
        <w:t>REQUISITOS PRINCIPAIS DO PROBLEMA A SER TRABALHADO</w:t>
      </w:r>
    </w:p>
    <w:p w14:paraId="07ABE1B6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Nessa subseção serão especificados os Requisitos Funcionais (RF) e Requisitos Não Funcionais (RNF), conforme o Quadro 2.</w:t>
      </w:r>
    </w:p>
    <w:p w14:paraId="67FEB05F" w14:textId="77777777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39" w:name="_heading=h.26in1rg" w:colFirst="0" w:colLast="0"/>
      <w:bookmarkEnd w:id="39"/>
      <w:r>
        <w:rPr>
          <w:color w:val="000000"/>
        </w:rPr>
        <w:lastRenderedPageBreak/>
        <w:t>Quadro 2 - Principais Requisitos Funcionais e Não Funcionais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1"/>
        <w:gridCol w:w="664"/>
      </w:tblGrid>
      <w:tr w:rsidR="00AC2342" w14:paraId="6A578BBD" w14:textId="7777777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30C121A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33C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</w:tr>
      <w:tr w:rsidR="00AC2342" w14:paraId="4B927A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B98B53E" w14:textId="7A89FD76" w:rsidR="00AC2342" w:rsidRDefault="00297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arquivos </w:t>
            </w:r>
            <w:r w:rsidR="003F4280">
              <w:rPr>
                <w:color w:val="000000"/>
                <w:sz w:val="20"/>
                <w:szCs w:val="20"/>
              </w:rPr>
              <w:t>CSV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C6DCE5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AD91E3B" w14:textId="77777777">
        <w:trPr>
          <w:trHeight w:val="145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D654F89" w14:textId="5C8EF97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 </w:t>
            </w:r>
            <w:r w:rsidR="003F4280">
              <w:rPr>
                <w:color w:val="000000"/>
                <w:sz w:val="20"/>
                <w:szCs w:val="20"/>
              </w:rPr>
              <w:t>XLS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2A9100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0D5948D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669AC08" w14:textId="694CB456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persistir dados na base de dados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3EF966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66ED96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CB0A823" w14:textId="3EAF282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login e senha para acessar a ferramenta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02F020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D55E98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596D50D" w14:textId="6E47E91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possuir uma interface para interação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6783A0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49121883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3EC4CCA" w14:textId="57C5BC12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contas a receber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B4AA11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C057B7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564345C9" w14:textId="57CCD8AD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constas a pagar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DD914F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1C8635B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95DEE94" w14:textId="68A15264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pessoa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3966AA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76A55EE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63C6F43C" w14:textId="075D7E4F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itens de estoque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94845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8104A7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135F22C" w14:textId="696E8E6E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campos obrigatórios para realizar a migração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D985561" w14:textId="515AFA56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901BB5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0E77164" w14:textId="2A42900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</w:t>
            </w:r>
            <w:r w:rsidR="00297C33">
              <w:rPr>
                <w:color w:val="000000"/>
                <w:sz w:val="20"/>
                <w:szCs w:val="20"/>
              </w:rPr>
              <w:t xml:space="preserve">Delphi como linguagem de </w:t>
            </w:r>
            <w:r w:rsidR="007B3FE1">
              <w:rPr>
                <w:color w:val="000000"/>
                <w:sz w:val="20"/>
                <w:szCs w:val="20"/>
              </w:rPr>
              <w:t>programação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9F5E29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E5256D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7C598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processo de Design Centrado no Usuário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782C1D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C3E6D4B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7DAC09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o método </w:t>
            </w:r>
            <w:proofErr w:type="spellStart"/>
            <w:r>
              <w:rPr>
                <w:color w:val="000000"/>
                <w:sz w:val="20"/>
                <w:szCs w:val="20"/>
              </w:rPr>
              <w:t>RURUCAg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E1A265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4B4E2F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71F38FDD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o método </w:t>
            </w:r>
            <w:proofErr w:type="spellStart"/>
            <w:r>
              <w:rPr>
                <w:color w:val="000000"/>
                <w:sz w:val="20"/>
                <w:szCs w:val="20"/>
              </w:rPr>
              <w:t>RURUCAg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7E305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A75BF99" w14:textId="77777777" w:rsidTr="003F4280">
        <w:trPr>
          <w:trHeight w:val="70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17424D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FB629F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A7DF511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4457FB" w14:textId="569D489E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construído utilizando banco de dados </w:t>
            </w:r>
            <w:r w:rsidR="00297C33">
              <w:rPr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EFF4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1086497A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D2F54E2" w14:textId="6AF7C5F0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disponibilizado </w:t>
            </w:r>
            <w:r w:rsidR="00297C33">
              <w:rPr>
                <w:color w:val="000000"/>
                <w:sz w:val="20"/>
                <w:szCs w:val="20"/>
              </w:rPr>
              <w:t>para desktop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BD835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7B3FE1" w14:paraId="54A76BC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8424B85" w14:textId="2C9295B7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acessível no Windows </w:t>
            </w:r>
            <w:r w:rsidR="00055B21">
              <w:rPr>
                <w:color w:val="000000"/>
                <w:sz w:val="20"/>
                <w:szCs w:val="20"/>
              </w:rPr>
              <w:t xml:space="preserve">versões </w:t>
            </w:r>
            <w:r>
              <w:rPr>
                <w:color w:val="000000"/>
                <w:sz w:val="20"/>
                <w:szCs w:val="20"/>
              </w:rPr>
              <w:t>10 e 11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1257FD91" w14:textId="665E42DA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</w:tbl>
    <w:p w14:paraId="0ABD8D9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3D9B1586" w14:textId="4DCC3230" w:rsidR="007B3FE1" w:rsidRPr="007B3FE1" w:rsidRDefault="007F12FA" w:rsidP="007B3FE1">
      <w:pPr>
        <w:pStyle w:val="Ttulo2"/>
        <w:numPr>
          <w:ilvl w:val="1"/>
          <w:numId w:val="3"/>
        </w:numPr>
      </w:pPr>
      <w:bookmarkStart w:id="40" w:name="_heading=h.lnxbz9" w:colFirst="0" w:colLast="0"/>
      <w:bookmarkEnd w:id="40"/>
      <w:r>
        <w:t>METODOLOGIA</w:t>
      </w:r>
    </w:p>
    <w:p w14:paraId="69F20459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metodologia dessa proposta será constituída pelos seguintes instrumentos metodológicos e será desenvolvido nas etapas relacionadas no Quadro 3:</w:t>
      </w:r>
    </w:p>
    <w:p w14:paraId="049DB243" w14:textId="20881D1A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aprofundamento bibliográfico: realizar aprofundamento na literatura sobre os assuntos </w:t>
      </w:r>
      <w:r w:rsidR="008E1849" w:rsidRPr="005670D4">
        <w:rPr>
          <w:szCs w:val="20"/>
        </w:rPr>
        <w:t>migração de sistemas de informação</w:t>
      </w:r>
      <w:r w:rsidRPr="005670D4">
        <w:rPr>
          <w:szCs w:val="20"/>
        </w:rPr>
        <w:t xml:space="preserve">, </w:t>
      </w:r>
      <w:r w:rsidR="008E1849" w:rsidRPr="005670D4">
        <w:rPr>
          <w:szCs w:val="20"/>
        </w:rPr>
        <w:t xml:space="preserve">atualização de bases de dados </w:t>
      </w:r>
      <w:r w:rsidRPr="005670D4">
        <w:rPr>
          <w:szCs w:val="20"/>
        </w:rPr>
        <w:t xml:space="preserve">e </w:t>
      </w:r>
      <w:r w:rsidR="008E1849" w:rsidRPr="005670D4">
        <w:rPr>
          <w:szCs w:val="20"/>
        </w:rPr>
        <w:t>prototipação;</w:t>
      </w:r>
    </w:p>
    <w:p w14:paraId="30CC6558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levantamento dos requisitos: analisar os requisitos funcionais e não-funcionais já definidos e, se necessário, especificar outros a partir da etapa do aprofundamento realizado;</w:t>
      </w:r>
    </w:p>
    <w:p w14:paraId="2C58B2DE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especificação e análise: formalizar as funcionalidades do aplicativo por meio da construção de casos de uso e diagramas da </w:t>
      </w:r>
      <w:proofErr w:type="spellStart"/>
      <w:r w:rsidRPr="005670D4">
        <w:rPr>
          <w:szCs w:val="20"/>
        </w:rPr>
        <w:t>Unified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Modeling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Language</w:t>
      </w:r>
      <w:proofErr w:type="spellEnd"/>
      <w:r w:rsidRPr="005670D4">
        <w:rPr>
          <w:szCs w:val="20"/>
        </w:rPr>
        <w:t xml:space="preserve"> (UML), utilizando a ferramenta </w:t>
      </w:r>
      <w:proofErr w:type="spellStart"/>
      <w:r w:rsidRPr="005670D4">
        <w:rPr>
          <w:szCs w:val="20"/>
        </w:rPr>
        <w:t>Lucidchart</w:t>
      </w:r>
      <w:proofErr w:type="spellEnd"/>
      <w:r w:rsidRPr="005670D4">
        <w:rPr>
          <w:szCs w:val="20"/>
        </w:rPr>
        <w:t>;</w:t>
      </w:r>
    </w:p>
    <w:p w14:paraId="75F92E99" w14:textId="6EA8ADE7" w:rsidR="008E1849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implementação: desenvolver o aplicativo utilizando a </w:t>
      </w:r>
      <w:r w:rsidR="008E1849" w:rsidRPr="005670D4">
        <w:rPr>
          <w:szCs w:val="20"/>
        </w:rPr>
        <w:t>linguagem Delphi e MySQL</w:t>
      </w:r>
    </w:p>
    <w:p w14:paraId="4A7B090A" w14:textId="02AEA94E" w:rsidR="001E37D2" w:rsidRPr="00322B7D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verificação e validação: </w:t>
      </w:r>
      <w:r w:rsidR="00322B7D">
        <w:rPr>
          <w:szCs w:val="20"/>
        </w:rPr>
        <w:t>junto</w:t>
      </w:r>
      <w:r w:rsidRPr="005670D4">
        <w:rPr>
          <w:szCs w:val="20"/>
        </w:rPr>
        <w:t xml:space="preserve"> a implementação, realizar os testes do aplicativo e validar com o usuário a sua usabilidade por meio do método </w:t>
      </w:r>
      <w:proofErr w:type="spellStart"/>
      <w:r w:rsidRPr="005670D4">
        <w:rPr>
          <w:szCs w:val="20"/>
        </w:rPr>
        <w:t>RURUCAg</w:t>
      </w:r>
      <w:proofErr w:type="spellEnd"/>
      <w:r w:rsidR="00322B7D">
        <w:rPr>
          <w:szCs w:val="20"/>
        </w:rPr>
        <w:t>.</w:t>
      </w:r>
    </w:p>
    <w:p w14:paraId="54DE6426" w14:textId="480D39EA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>
        <w:rPr>
          <w:color w:val="000000"/>
        </w:rPr>
        <w:t>Quadro 3 - Cronograma</w:t>
      </w:r>
    </w:p>
    <w:tbl>
      <w:tblPr>
        <w:tblStyle w:val="a2"/>
        <w:tblW w:w="8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7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C2342" w14:paraId="05C544B6" w14:textId="77777777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2B4EDB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Quinzenas</w:t>
            </w:r>
          </w:p>
          <w:p w14:paraId="2210F64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7FC5BA04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5F7E27AF" w14:textId="3745FB5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</w:t>
            </w:r>
            <w:r w:rsidR="00EE5053"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AC2342" w14:paraId="08269704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BE9AF50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000000"/>
            </w:tcBorders>
            <w:shd w:val="clear" w:color="auto" w:fill="A6A6A6"/>
          </w:tcPr>
          <w:p w14:paraId="4EF78EEA" w14:textId="60AA924D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fev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0A3294C8" w14:textId="0ABB85CB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5182741A" w14:textId="57086CD9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4ACF32C" w14:textId="7944B232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49F99DC6" w14:textId="5B75218C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jun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AC2342" w14:paraId="452B4E96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4B7C1F03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BE968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1A163C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577CAB4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64C34CE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336A4E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044066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CB6830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20CD3C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C90DA8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A6A6A6"/>
          </w:tcPr>
          <w:p w14:paraId="5C1C4FB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AC2342" w14:paraId="691F0E0D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972B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AEAAAA"/>
          </w:tcPr>
          <w:p w14:paraId="31D48FD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29EB0F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CF73A8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38E69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97031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015A1A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8E646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53BB6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EDE0C7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5790CD4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02A3D94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676B07F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dos requisitos</w:t>
            </w:r>
          </w:p>
        </w:tc>
        <w:tc>
          <w:tcPr>
            <w:tcW w:w="275" w:type="dxa"/>
          </w:tcPr>
          <w:p w14:paraId="101CDF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B527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6B47D9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543036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5DEA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9AB5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2D43D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90AE2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76E6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0968AF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6227A358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3F8903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 e análise</w:t>
            </w:r>
          </w:p>
        </w:tc>
        <w:tc>
          <w:tcPr>
            <w:tcW w:w="275" w:type="dxa"/>
          </w:tcPr>
          <w:p w14:paraId="065529F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37B98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0D45C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DE80EB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8A2FE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5D1A5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C78E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AD3FB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71C5E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7EC18C1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30746FE2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5B25D4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5" w:type="dxa"/>
          </w:tcPr>
          <w:p w14:paraId="46B165B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9870D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2E44B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F0E30E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77491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BC72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D540E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CB049C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20B72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2C22070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1A0658A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7DF510D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Verificação e validação</w:t>
            </w:r>
          </w:p>
        </w:tc>
        <w:tc>
          <w:tcPr>
            <w:tcW w:w="275" w:type="dxa"/>
          </w:tcPr>
          <w:p w14:paraId="3D94A70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D7BE8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B55A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52147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E907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E20D8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2CD1B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F777BF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5DB2B3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41696B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64130F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073BFB92" w14:textId="77777777" w:rsidR="00AC2342" w:rsidRDefault="007F12FA">
      <w:pPr>
        <w:pStyle w:val="Ttulo1"/>
        <w:numPr>
          <w:ilvl w:val="0"/>
          <w:numId w:val="3"/>
        </w:numPr>
      </w:pPr>
      <w:r>
        <w:lastRenderedPageBreak/>
        <w:t>REVISÃO BIBLIOGRÁFICA</w:t>
      </w:r>
    </w:p>
    <w:p w14:paraId="232ED0B4" w14:textId="2145843B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Nesta seção os conceitos de maior relevância para o trabalho serão descritos. A seção será organizada da seguinte forma: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.1 apresenta sobre </w:t>
      </w:r>
      <w:r w:rsidR="00FB25C9" w:rsidRPr="005670D4">
        <w:rPr>
          <w:szCs w:val="20"/>
        </w:rPr>
        <w:t xml:space="preserve">migração de </w:t>
      </w:r>
      <w:r w:rsidR="007F16E4" w:rsidRPr="005670D4">
        <w:rPr>
          <w:szCs w:val="20"/>
        </w:rPr>
        <w:t>dado</w:t>
      </w:r>
      <w:r w:rsidR="00135790">
        <w:rPr>
          <w:szCs w:val="20"/>
        </w:rPr>
        <w:t>s</w:t>
      </w:r>
      <w:r w:rsidRPr="005670D4">
        <w:rPr>
          <w:szCs w:val="20"/>
        </w:rPr>
        <w:t xml:space="preserve">;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.2 contextualiza o tema de </w:t>
      </w:r>
      <w:r w:rsidR="002B2B22" w:rsidRPr="005670D4">
        <w:rPr>
          <w:szCs w:val="20"/>
        </w:rPr>
        <w:t>sistema de banco de dados</w:t>
      </w:r>
      <w:r w:rsidRPr="005670D4">
        <w:rPr>
          <w:szCs w:val="20"/>
        </w:rPr>
        <w:t xml:space="preserve">; e por fim,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.3 aborda o conceito de </w:t>
      </w:r>
      <w:r w:rsidR="00135790">
        <w:rPr>
          <w:szCs w:val="20"/>
        </w:rPr>
        <w:t>i</w:t>
      </w:r>
      <w:r w:rsidR="00B93725" w:rsidRPr="005670D4">
        <w:rPr>
          <w:szCs w:val="20"/>
        </w:rPr>
        <w:t>mplantação de sistemas ERP</w:t>
      </w:r>
      <w:r w:rsidRPr="005670D4">
        <w:rPr>
          <w:szCs w:val="20"/>
        </w:rPr>
        <w:t>.</w:t>
      </w:r>
    </w:p>
    <w:p w14:paraId="560959DD" w14:textId="6ABFC6DE" w:rsidR="00AC2342" w:rsidRDefault="00D14CF0">
      <w:pPr>
        <w:pStyle w:val="Ttulo2"/>
        <w:numPr>
          <w:ilvl w:val="1"/>
          <w:numId w:val="3"/>
        </w:numPr>
      </w:pPr>
      <w:bookmarkStart w:id="41" w:name="_heading=h.1ksv4uv" w:colFirst="0" w:colLast="0"/>
      <w:bookmarkEnd w:id="41"/>
      <w:r>
        <w:t xml:space="preserve">MIGRAÇÃO DE </w:t>
      </w:r>
      <w:r w:rsidR="007F16E4">
        <w:t>DADOS</w:t>
      </w:r>
    </w:p>
    <w:p w14:paraId="29B72060" w14:textId="3794DB97" w:rsidR="00AB78DF" w:rsidRPr="007026D3" w:rsidRDefault="007F16E4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Segundo </w:t>
      </w:r>
      <w:r w:rsidR="003A63C3" w:rsidRPr="007026D3">
        <w:rPr>
          <w:szCs w:val="20"/>
        </w:rPr>
        <w:t>Lima</w:t>
      </w:r>
      <w:r w:rsidRPr="007026D3">
        <w:rPr>
          <w:szCs w:val="20"/>
        </w:rPr>
        <w:t xml:space="preserve"> (2009), o processo de migração de dados </w:t>
      </w:r>
      <w:r w:rsidR="003A63C3" w:rsidRPr="007026D3">
        <w:rPr>
          <w:szCs w:val="20"/>
        </w:rPr>
        <w:t>pode ser descrito como um conjunto de atividades, que transfere dados a partir de um ou mais sistemas fonte para um novo sistema, com o objetivo de preservar os dados existentes no antigo sistema e torn</w:t>
      </w:r>
      <w:r w:rsidR="00055B21" w:rsidRPr="007026D3">
        <w:rPr>
          <w:szCs w:val="20"/>
        </w:rPr>
        <w:t>á</w:t>
      </w:r>
      <w:r w:rsidR="003A63C3" w:rsidRPr="007026D3">
        <w:rPr>
          <w:szCs w:val="20"/>
        </w:rPr>
        <w:t>-lo acessível a partir da nova aplicação. Ainda segundo o autor a migração de dados é geralmente necessária quando uma organização decide mud</w:t>
      </w:r>
      <w:r w:rsidR="007F56AE" w:rsidRPr="007026D3">
        <w:rPr>
          <w:szCs w:val="20"/>
        </w:rPr>
        <w:t>ar o seu sistema aplicacional para um novo, tendo como requisito a preservação dos dados históricos.</w:t>
      </w:r>
    </w:p>
    <w:p w14:paraId="5D235ABD" w14:textId="64B900A0" w:rsidR="00703818" w:rsidRPr="007026D3" w:rsidRDefault="003A63C3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D</w:t>
      </w:r>
      <w:r w:rsidR="002C02A9" w:rsidRPr="007026D3">
        <w:rPr>
          <w:szCs w:val="20"/>
        </w:rPr>
        <w:t>e acordo com</w:t>
      </w:r>
      <w:r w:rsidR="00B74420" w:rsidRPr="007026D3">
        <w:rPr>
          <w:szCs w:val="20"/>
        </w:rPr>
        <w:t xml:space="preserve"> Oliveira (2012) existem dois perfis possíveis de migração de dados, a transposição de arquivos ou objetos digitais</w:t>
      </w:r>
      <w:r w:rsidR="004C286E" w:rsidRPr="007026D3">
        <w:rPr>
          <w:szCs w:val="20"/>
        </w:rPr>
        <w:t xml:space="preserve"> para uma nova tecnologia entre servidor, e a reutilização dos dados ou atualização de uma estrutura já existente.</w:t>
      </w:r>
      <w:r w:rsidR="009871EA" w:rsidRPr="007026D3">
        <w:rPr>
          <w:szCs w:val="20"/>
        </w:rPr>
        <w:t xml:space="preserve"> </w:t>
      </w:r>
    </w:p>
    <w:p w14:paraId="3796791E" w14:textId="269A1E8C" w:rsidR="00B74420" w:rsidRPr="007026D3" w:rsidRDefault="009871EA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Nesse sentido, as técnicas de migração de dados são consideradas múltiplas e passam por carregar os dados manualmente, mover ficheiros de um disco para o outro, desenvolver um </w:t>
      </w:r>
      <w:r w:rsidRPr="005670D4">
        <w:rPr>
          <w:szCs w:val="20"/>
        </w:rPr>
        <w:t>software</w:t>
      </w:r>
      <w:r w:rsidRPr="007026D3">
        <w:rPr>
          <w:szCs w:val="20"/>
        </w:rPr>
        <w:t xml:space="preserve"> à medida entre outros. A definição da forma com que a migração será feita vai depender da qualidade dos dados do sistema fonte, da possibilidade de estabelecer uma correspondência </w:t>
      </w:r>
      <w:r w:rsidR="00027F4B" w:rsidRPr="007026D3">
        <w:rPr>
          <w:szCs w:val="20"/>
        </w:rPr>
        <w:t>mais ou menos perfeita entre os modelos fonte e destino, dos recursos disponíveis (</w:t>
      </w:r>
      <w:r w:rsidR="00703818" w:rsidRPr="007026D3">
        <w:rPr>
          <w:szCs w:val="20"/>
        </w:rPr>
        <w:t>LIMA</w:t>
      </w:r>
      <w:r w:rsidR="00027F4B" w:rsidRPr="007026D3">
        <w:rPr>
          <w:szCs w:val="20"/>
        </w:rPr>
        <w:t>, 2009).</w:t>
      </w:r>
    </w:p>
    <w:p w14:paraId="7F880344" w14:textId="2401938B" w:rsidR="003E210B" w:rsidRPr="007026D3" w:rsidRDefault="00703818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No entanto, de acordo com Lima </w:t>
      </w:r>
      <w:r w:rsidR="00765AE0" w:rsidRPr="007026D3">
        <w:rPr>
          <w:szCs w:val="20"/>
        </w:rPr>
        <w:t>(</w:t>
      </w:r>
      <w:r w:rsidRPr="007026D3">
        <w:rPr>
          <w:szCs w:val="20"/>
        </w:rPr>
        <w:t>2009), a migração de dados é um trabalho complexo e o seu sucesso depende de vários fatores</w:t>
      </w:r>
      <w:r w:rsidR="00055B21" w:rsidRPr="007026D3">
        <w:rPr>
          <w:szCs w:val="20"/>
        </w:rPr>
        <w:t>.</w:t>
      </w:r>
      <w:r w:rsidRPr="007026D3">
        <w:rPr>
          <w:szCs w:val="20"/>
        </w:rPr>
        <w:t xml:space="preserve"> </w:t>
      </w:r>
      <w:r w:rsidR="00055B21" w:rsidRPr="007026D3">
        <w:rPr>
          <w:szCs w:val="20"/>
        </w:rPr>
        <w:t xml:space="preserve">Ainda segundo o autor, cabe </w:t>
      </w:r>
      <w:r w:rsidRPr="007026D3">
        <w:rPr>
          <w:szCs w:val="20"/>
        </w:rPr>
        <w:t>destaque</w:t>
      </w:r>
      <w:r w:rsidR="00055B21" w:rsidRPr="007026D3">
        <w:rPr>
          <w:szCs w:val="20"/>
        </w:rPr>
        <w:t>:</w:t>
      </w:r>
      <w:r w:rsidRPr="007026D3">
        <w:rPr>
          <w:szCs w:val="20"/>
        </w:rPr>
        <w:t xml:space="preserve"> definição das expectativas da migração com o cliente, aprender as exigências dos dados pare ao negócio e </w:t>
      </w:r>
      <w:r w:rsidR="001E2BDA" w:rsidRPr="007026D3">
        <w:rPr>
          <w:szCs w:val="20"/>
        </w:rPr>
        <w:t>compreender como o sistema destino para conseguir fazer com que os dados de origem sejam encaixados no lugar correto no sistema destino.</w:t>
      </w:r>
    </w:p>
    <w:p w14:paraId="7C177B51" w14:textId="66B223A1" w:rsidR="00AC2342" w:rsidRDefault="002B2B22">
      <w:pPr>
        <w:pStyle w:val="Ttulo2"/>
        <w:numPr>
          <w:ilvl w:val="1"/>
          <w:numId w:val="3"/>
        </w:numPr>
      </w:pPr>
      <w:bookmarkStart w:id="42" w:name="_heading=h.44sinio" w:colFirst="0" w:colLast="0"/>
      <w:bookmarkEnd w:id="42"/>
      <w:r>
        <w:t>SISTEMA DE BANCO DE DADOS</w:t>
      </w:r>
    </w:p>
    <w:p w14:paraId="1074427E" w14:textId="24E59A03" w:rsidR="00590868" w:rsidRPr="007026D3" w:rsidRDefault="009C5B3D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“</w:t>
      </w:r>
      <w:r w:rsidR="00590868" w:rsidRPr="007026D3">
        <w:rPr>
          <w:szCs w:val="20"/>
        </w:rPr>
        <w:t xml:space="preserve">Um banco de dados é uma coleção de dados relacionados. Os dados são fatos que podem ser gravados e possuem um significado implícito. As informações </w:t>
      </w:r>
      <w:r w:rsidRPr="007026D3">
        <w:rPr>
          <w:szCs w:val="20"/>
        </w:rPr>
        <w:t>são uma coleção de dados com um significado”</w:t>
      </w:r>
      <w:r w:rsidR="00590868" w:rsidRPr="007026D3">
        <w:rPr>
          <w:szCs w:val="20"/>
        </w:rPr>
        <w:t xml:space="preserve"> </w:t>
      </w:r>
      <w:r w:rsidRPr="007026D3">
        <w:rPr>
          <w:szCs w:val="20"/>
        </w:rPr>
        <w:t>(ELMASRI; NAVATHE, 2006, p. 4).</w:t>
      </w:r>
      <w:r w:rsidR="00765AE0" w:rsidRPr="007026D3">
        <w:rPr>
          <w:szCs w:val="20"/>
        </w:rPr>
        <w:t xml:space="preserve"> Segundo </w:t>
      </w:r>
      <w:proofErr w:type="spellStart"/>
      <w:r w:rsidR="00765AE0" w:rsidRPr="005670D4">
        <w:rPr>
          <w:szCs w:val="20"/>
        </w:rPr>
        <w:t>Silberscha</w:t>
      </w:r>
      <w:r w:rsidR="00F11563">
        <w:rPr>
          <w:szCs w:val="20"/>
        </w:rPr>
        <w:t>t</w:t>
      </w:r>
      <w:r w:rsidR="00765AE0" w:rsidRPr="005670D4">
        <w:rPr>
          <w:szCs w:val="20"/>
        </w:rPr>
        <w:t>z</w:t>
      </w:r>
      <w:proofErr w:type="spellEnd"/>
      <w:r w:rsidR="00765AE0" w:rsidRPr="005670D4">
        <w:rPr>
          <w:szCs w:val="20"/>
        </w:rPr>
        <w:t xml:space="preserve"> et al (2020)</w:t>
      </w:r>
      <w:r w:rsidR="00765AE0" w:rsidRPr="007026D3">
        <w:rPr>
          <w:szCs w:val="20"/>
        </w:rPr>
        <w:t xml:space="preserve"> um SGBD é uma coleção de dados inter-relacionados e um conjunto de programas para acessar estes dados. Uma coleção de dados, normalmente conhecida como “banco de dados”, armazena informações importantes para uma empresa.</w:t>
      </w:r>
    </w:p>
    <w:p w14:paraId="57B2428A" w14:textId="3900F248" w:rsidR="00AC2342" w:rsidRDefault="004C6E22" w:rsidP="005670D4">
      <w:pPr>
        <w:pStyle w:val="TF-TEXTO"/>
        <w:keepNext w:val="0"/>
        <w:keepLines w:val="0"/>
      </w:pPr>
      <w:r w:rsidRPr="007026D3">
        <w:rPr>
          <w:szCs w:val="20"/>
        </w:rPr>
        <w:lastRenderedPageBreak/>
        <w:t>A utilização de um banco de dados gerenciado por um administrador de dados, que em maioria das situações é um técnico especializado, obtém vantagens para a empresa que opta por utilizar. De exemplo pode-se citar o compartilhamento da informação, a redução da redundância, diminuição da inconsistência, a integridade dos dados, reforço na segurança, equilíbrio nos requisitos contraditórios e na padronização (DATE, 2004, p. 16)</w:t>
      </w:r>
      <w:r w:rsidR="00E17F64" w:rsidRPr="007026D3">
        <w:rPr>
          <w:szCs w:val="20"/>
        </w:rPr>
        <w:t>. Os pontos citados acima</w:t>
      </w:r>
      <w:r w:rsidR="00D71FEB">
        <w:rPr>
          <w:szCs w:val="20"/>
        </w:rPr>
        <w:t xml:space="preserve"> se</w:t>
      </w:r>
      <w:r w:rsidR="00E17F64" w:rsidRPr="007026D3">
        <w:rPr>
          <w:szCs w:val="20"/>
        </w:rPr>
        <w:t xml:space="preserve"> tratam de algumas questões importantes </w:t>
      </w:r>
      <w:r w:rsidR="00055B21" w:rsidRPr="007026D3">
        <w:rPr>
          <w:szCs w:val="20"/>
        </w:rPr>
        <w:t>n</w:t>
      </w:r>
      <w:r w:rsidR="00E17F64" w:rsidRPr="007026D3">
        <w:rPr>
          <w:szCs w:val="20"/>
        </w:rPr>
        <w:t>o emprego de um banco de dados.</w:t>
      </w:r>
      <w:bookmarkStart w:id="43" w:name="_heading=h.2jxsxqh" w:colFirst="0" w:colLast="0"/>
      <w:bookmarkEnd w:id="43"/>
    </w:p>
    <w:p w14:paraId="6CAF8B1C" w14:textId="10391B7C" w:rsidR="00AC2342" w:rsidRDefault="00B93725">
      <w:pPr>
        <w:pStyle w:val="Ttulo2"/>
        <w:numPr>
          <w:ilvl w:val="1"/>
          <w:numId w:val="3"/>
        </w:numPr>
      </w:pPr>
      <w:bookmarkStart w:id="44" w:name="_heading=h.z337ya" w:colFirst="0" w:colLast="0"/>
      <w:bookmarkEnd w:id="44"/>
      <w:r>
        <w:t>IMPLANTAÇÃO DE SISTEMAS ERP</w:t>
      </w:r>
    </w:p>
    <w:p w14:paraId="655D2D34" w14:textId="140B9ADE" w:rsidR="00040935" w:rsidRPr="007026D3" w:rsidRDefault="00B22620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Um sistema ERP </w:t>
      </w:r>
      <w:r w:rsidR="00EA34F0" w:rsidRPr="007026D3">
        <w:rPr>
          <w:szCs w:val="20"/>
        </w:rPr>
        <w:t xml:space="preserve">segundo Caiçara </w:t>
      </w:r>
      <w:ins w:id="45" w:author="Dalton Solano dos Reis" w:date="2022-11-06T16:27:00Z">
        <w:r w:rsidR="008F72B8">
          <w:rPr>
            <w:szCs w:val="20"/>
          </w:rPr>
          <w:t xml:space="preserve">Junior </w:t>
        </w:r>
      </w:ins>
      <w:r w:rsidR="00EA34F0" w:rsidRPr="007026D3">
        <w:rPr>
          <w:szCs w:val="20"/>
        </w:rPr>
        <w:t xml:space="preserve">(2015), </w:t>
      </w:r>
      <w:r w:rsidRPr="007026D3">
        <w:rPr>
          <w:szCs w:val="20"/>
        </w:rPr>
        <w:t>é um sistema de informação que permite a integração de dados entre sistemas tradicionais, além também de processos de negócio de uma organização</w:t>
      </w:r>
      <w:r w:rsidR="00EA34F0" w:rsidRPr="007026D3">
        <w:rPr>
          <w:szCs w:val="20"/>
        </w:rPr>
        <w:t>.</w:t>
      </w:r>
      <w:r w:rsidR="00305486" w:rsidRPr="007026D3">
        <w:rPr>
          <w:szCs w:val="20"/>
        </w:rPr>
        <w:t xml:space="preserve"> </w:t>
      </w:r>
      <w:commentRangeStart w:id="46"/>
      <w:r w:rsidR="00305486" w:rsidRPr="007026D3">
        <w:rPr>
          <w:szCs w:val="20"/>
        </w:rPr>
        <w:t xml:space="preserve">Nos últimos </w:t>
      </w:r>
      <w:commentRangeEnd w:id="46"/>
      <w:r w:rsidR="00013AA6">
        <w:rPr>
          <w:rStyle w:val="Refdecomentrio"/>
        </w:rPr>
        <w:commentReference w:id="46"/>
      </w:r>
      <w:r w:rsidR="00944FD2" w:rsidRPr="007026D3">
        <w:rPr>
          <w:szCs w:val="20"/>
        </w:rPr>
        <w:t xml:space="preserve">anos </w:t>
      </w:r>
      <w:r w:rsidR="00585492" w:rsidRPr="007026D3">
        <w:rPr>
          <w:szCs w:val="20"/>
        </w:rPr>
        <w:t xml:space="preserve">os Sistemas integrados de Gestão ou ERP têm sido amplamente </w:t>
      </w:r>
      <w:r w:rsidR="00A87D69" w:rsidRPr="007026D3">
        <w:rPr>
          <w:szCs w:val="20"/>
        </w:rPr>
        <w:t>usados</w:t>
      </w:r>
      <w:r w:rsidR="00585492" w:rsidRPr="007026D3">
        <w:rPr>
          <w:szCs w:val="20"/>
        </w:rPr>
        <w:t xml:space="preserve"> pelas empresas, eles </w:t>
      </w:r>
      <w:r w:rsidR="00A57646" w:rsidRPr="007026D3">
        <w:rPr>
          <w:szCs w:val="20"/>
        </w:rPr>
        <w:t>são vistos como “soluções” para a grande maioria dos problemas relacionados a negócio, a literatura sobre o assunto descreve vários resultados</w:t>
      </w:r>
      <w:r w:rsidR="00944FD2" w:rsidRPr="007026D3">
        <w:rPr>
          <w:szCs w:val="20"/>
        </w:rPr>
        <w:t xml:space="preserve"> positivos</w:t>
      </w:r>
      <w:r w:rsidR="00A57646" w:rsidRPr="007026D3">
        <w:rPr>
          <w:szCs w:val="20"/>
        </w:rPr>
        <w:t xml:space="preserve"> com a implantação e utilização desses sistemas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B2094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B2094F" w:rsidRPr="007026D3">
        <w:rPr>
          <w:szCs w:val="20"/>
        </w:rPr>
        <w:t>2020</w:t>
      </w:r>
      <w:r w:rsidR="00A57646" w:rsidRPr="007026D3">
        <w:rPr>
          <w:szCs w:val="20"/>
        </w:rPr>
        <w:t>)</w:t>
      </w:r>
      <w:r w:rsidR="00A87D69" w:rsidRPr="007026D3">
        <w:rPr>
          <w:szCs w:val="20"/>
        </w:rPr>
        <w:t>. Porém</w:t>
      </w:r>
      <w:r w:rsidR="00D71FEB">
        <w:rPr>
          <w:szCs w:val="20"/>
        </w:rPr>
        <w:t>,</w:t>
      </w:r>
      <w:r w:rsidR="00A87D69" w:rsidRPr="007026D3">
        <w:rPr>
          <w:szCs w:val="20"/>
        </w:rPr>
        <w:t xml:space="preserve"> segundo</w:t>
      </w:r>
      <w:r w:rsidR="001104C3" w:rsidRPr="007026D3">
        <w:rPr>
          <w:szCs w:val="20"/>
        </w:rPr>
        <w:t xml:space="preserve"> os pesquisadores Vargas e Pinto (2019), </w:t>
      </w:r>
      <w:r w:rsidR="008C40E7" w:rsidRPr="007026D3">
        <w:rPr>
          <w:szCs w:val="20"/>
        </w:rPr>
        <w:t>mesmo depois de pelo menos duas décadas de pesquisas já realizadas sobre a questão temática, a implantação de sistemas de informação integrados ERP permanece tendo muitos desafios</w:t>
      </w:r>
      <w:r w:rsidR="00550C01" w:rsidRPr="007026D3">
        <w:rPr>
          <w:szCs w:val="20"/>
        </w:rPr>
        <w:t>.</w:t>
      </w:r>
      <w:r w:rsidR="001B645D" w:rsidRPr="007026D3">
        <w:rPr>
          <w:szCs w:val="20"/>
        </w:rPr>
        <w:tab/>
        <w:t xml:space="preserve"> </w:t>
      </w:r>
    </w:p>
    <w:p w14:paraId="352F3D00" w14:textId="6D8CE23A" w:rsidR="00AC2342" w:rsidRDefault="001B645D" w:rsidP="005670D4">
      <w:pPr>
        <w:pStyle w:val="TF-TEXTO"/>
        <w:keepNext w:val="0"/>
        <w:keepLines w:val="0"/>
      </w:pPr>
      <w:r w:rsidRPr="007026D3">
        <w:rPr>
          <w:szCs w:val="20"/>
        </w:rPr>
        <w:t xml:space="preserve">Durante um projeto de </w:t>
      </w:r>
      <w:r w:rsidR="00A97D18" w:rsidRPr="007026D3">
        <w:rPr>
          <w:szCs w:val="20"/>
        </w:rPr>
        <w:t>implantação</w:t>
      </w:r>
      <w:r w:rsidRPr="007026D3">
        <w:rPr>
          <w:szCs w:val="20"/>
        </w:rPr>
        <w:t xml:space="preserve"> </w:t>
      </w:r>
      <w:r w:rsidR="00944FD2" w:rsidRPr="007026D3">
        <w:rPr>
          <w:szCs w:val="20"/>
        </w:rPr>
        <w:t>d</w:t>
      </w:r>
      <w:r w:rsidRPr="007026D3">
        <w:rPr>
          <w:szCs w:val="20"/>
        </w:rPr>
        <w:t xml:space="preserve">e sistemas ERP, </w:t>
      </w:r>
      <w:r w:rsidR="00765AE0" w:rsidRPr="007026D3">
        <w:rPr>
          <w:szCs w:val="20"/>
        </w:rPr>
        <w:t>várias</w:t>
      </w:r>
      <w:r w:rsidRPr="007026D3">
        <w:rPr>
          <w:szCs w:val="20"/>
        </w:rPr>
        <w:t xml:space="preserve"> atividades devem ser gerenciadas, com o intuído de não comprometer o sucesso do projet</w:t>
      </w:r>
      <w:r w:rsidR="00A97D18" w:rsidRPr="007026D3">
        <w:rPr>
          <w:szCs w:val="20"/>
        </w:rPr>
        <w:t>o. Como é inviável controlar todos os fatores presentes, alguns devem ser considerados mais importantes</w:t>
      </w:r>
      <w:r w:rsidR="008B452F" w:rsidRPr="007026D3">
        <w:rPr>
          <w:szCs w:val="20"/>
        </w:rPr>
        <w:t xml:space="preserve"> e</w:t>
      </w:r>
      <w:r w:rsidR="00A97D18" w:rsidRPr="007026D3">
        <w:rPr>
          <w:szCs w:val="20"/>
        </w:rPr>
        <w:t xml:space="preserve"> acompanhados </w:t>
      </w:r>
      <w:r w:rsidR="008B452F" w:rsidRPr="007026D3">
        <w:rPr>
          <w:szCs w:val="20"/>
        </w:rPr>
        <w:t>de uma maneira mais próxima devido a</w:t>
      </w:r>
      <w:r w:rsidR="00055B21" w:rsidRPr="007026D3">
        <w:rPr>
          <w:szCs w:val="20"/>
        </w:rPr>
        <w:t xml:space="preserve">o seu </w:t>
      </w:r>
      <w:r w:rsidR="000F42E9">
        <w:rPr>
          <w:szCs w:val="20"/>
        </w:rPr>
        <w:t>impacto no</w:t>
      </w:r>
      <w:r w:rsidR="008B452F" w:rsidRPr="007026D3">
        <w:rPr>
          <w:szCs w:val="20"/>
        </w:rPr>
        <w:t xml:space="preserve"> processo</w:t>
      </w:r>
      <w:r w:rsidR="00A97D18" w:rsidRPr="007026D3">
        <w:rPr>
          <w:szCs w:val="20"/>
        </w:rPr>
        <w:t xml:space="preserve">, </w:t>
      </w:r>
      <w:r w:rsidR="008B452F" w:rsidRPr="007026D3">
        <w:rPr>
          <w:szCs w:val="20"/>
        </w:rPr>
        <w:t xml:space="preserve">sendo alguns deles: </w:t>
      </w:r>
      <w:r w:rsidR="00055B21" w:rsidRPr="007026D3">
        <w:rPr>
          <w:szCs w:val="20"/>
        </w:rPr>
        <w:t>e</w:t>
      </w:r>
      <w:r w:rsidR="008B452F" w:rsidRPr="007026D3">
        <w:rPr>
          <w:szCs w:val="20"/>
        </w:rPr>
        <w:t xml:space="preserve">nvolvimento e treinamento de usuários, suporte da alta administração, desenvolvimento de software, teste, soluções de problemas, composição e trabalho em equipe, gerenciamento de mudança </w:t>
      </w:r>
      <w:del w:id="47" w:author="Dalton Solano dos Reis" w:date="2022-11-06T16:25:00Z">
        <w:r w:rsidR="008B452F" w:rsidRPr="007026D3" w:rsidDel="00013AA6">
          <w:rPr>
            <w:szCs w:val="20"/>
          </w:rPr>
          <w:delText xml:space="preserve">etc </w:delText>
        </w:r>
      </w:del>
      <w:ins w:id="48" w:author="Dalton Solano dos Reis" w:date="2022-11-06T16:25:00Z">
        <w:r w:rsidR="00013AA6">
          <w:rPr>
            <w:szCs w:val="20"/>
          </w:rPr>
          <w:t>entre outros</w:t>
        </w:r>
        <w:r w:rsidR="00013AA6" w:rsidRPr="007026D3">
          <w:rPr>
            <w:szCs w:val="20"/>
          </w:rPr>
          <w:t xml:space="preserve"> </w:t>
        </w:r>
      </w:ins>
      <w:r w:rsidR="008B452F" w:rsidRPr="007026D3">
        <w:rPr>
          <w:szCs w:val="20"/>
        </w:rPr>
        <w:t>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8B452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8B452F" w:rsidRPr="007026D3">
        <w:rPr>
          <w:szCs w:val="20"/>
        </w:rPr>
        <w:t>2020)</w:t>
      </w:r>
      <w:r w:rsidR="00040935" w:rsidRPr="007026D3">
        <w:rPr>
          <w:szCs w:val="20"/>
        </w:rPr>
        <w:t>.</w:t>
      </w:r>
    </w:p>
    <w:p w14:paraId="30B49F47" w14:textId="77777777" w:rsidR="00773C34" w:rsidRDefault="00773C34" w:rsidP="005670D4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hAnsi="Times"/>
          <w:caps/>
          <w:szCs w:val="20"/>
        </w:rPr>
      </w:pPr>
      <w:bookmarkStart w:id="49" w:name="_heading=h.3j2qqm3" w:colFirst="0" w:colLast="0"/>
      <w:bookmarkEnd w:id="49"/>
    </w:p>
    <w:p w14:paraId="3B761604" w14:textId="542F2BEA" w:rsidR="00AC2342" w:rsidRPr="00773C34" w:rsidRDefault="007F12FA" w:rsidP="00773C34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</w:rPr>
      </w:pPr>
      <w:commentRangeStart w:id="50"/>
      <w:commentRangeStart w:id="51"/>
      <w:r w:rsidRPr="00773C34">
        <w:rPr>
          <w:rFonts w:ascii="Times" w:hAnsi="Times"/>
          <w:b/>
          <w:bCs/>
          <w:caps/>
          <w:szCs w:val="20"/>
        </w:rPr>
        <w:t>Referências</w:t>
      </w:r>
      <w:commentRangeEnd w:id="50"/>
      <w:r w:rsidR="008F72B8">
        <w:rPr>
          <w:rStyle w:val="Refdecomentrio"/>
        </w:rPr>
        <w:commentReference w:id="50"/>
      </w:r>
      <w:commentRangeEnd w:id="51"/>
      <w:r w:rsidR="008F72B8">
        <w:rPr>
          <w:rStyle w:val="Refdecomentrio"/>
        </w:rPr>
        <w:commentReference w:id="51"/>
      </w:r>
    </w:p>
    <w:p w14:paraId="5BB6ABB6" w14:textId="6BF1EC91" w:rsidR="00D92E7B" w:rsidRPr="00F214BE" w:rsidRDefault="00D92E7B" w:rsidP="00D92E7B">
      <w:pPr>
        <w:pStyle w:val="TF-refernciasITEM"/>
        <w:keepNext w:val="0"/>
        <w:rPr>
          <w:szCs w:val="20"/>
        </w:rPr>
      </w:pPr>
      <w:commentRangeStart w:id="52"/>
      <w:r w:rsidRPr="00F214BE">
        <w:rPr>
          <w:szCs w:val="20"/>
        </w:rPr>
        <w:t xml:space="preserve">ALTOBELLO </w:t>
      </w:r>
      <w:commentRangeEnd w:id="52"/>
      <w:r w:rsidR="008F72B8">
        <w:rPr>
          <w:rStyle w:val="Refdecomentrio"/>
        </w:rPr>
        <w:commentReference w:id="52"/>
      </w:r>
      <w:r w:rsidRPr="00F214BE">
        <w:rPr>
          <w:szCs w:val="20"/>
        </w:rPr>
        <w:t xml:space="preserve">NETO, Domingos; HAMGAGIC, </w:t>
      </w:r>
      <w:proofErr w:type="spellStart"/>
      <w:r w:rsidRPr="00F214BE">
        <w:rPr>
          <w:szCs w:val="20"/>
        </w:rPr>
        <w:t>Miroslava</w:t>
      </w:r>
      <w:proofErr w:type="spellEnd"/>
      <w:r w:rsidRPr="00F214BE">
        <w:rPr>
          <w:szCs w:val="20"/>
        </w:rPr>
        <w:t>;</w:t>
      </w:r>
      <w:r w:rsidR="00F635EC">
        <w:rPr>
          <w:szCs w:val="20"/>
        </w:rPr>
        <w:t xml:space="preserve"> </w:t>
      </w:r>
      <w:r w:rsidRPr="00F214BE">
        <w:rPr>
          <w:szCs w:val="20"/>
        </w:rPr>
        <w:t xml:space="preserve">VIAGI, </w:t>
      </w:r>
      <w:proofErr w:type="spellStart"/>
      <w:r w:rsidRPr="00F214BE">
        <w:rPr>
          <w:szCs w:val="20"/>
        </w:rPr>
        <w:t>Arcione</w:t>
      </w:r>
      <w:proofErr w:type="spellEnd"/>
      <w:r w:rsidRPr="00F214BE">
        <w:rPr>
          <w:szCs w:val="20"/>
        </w:rPr>
        <w:t xml:space="preserve">. F. Fatores Críticos de Sucesso-FCS na Implantação de Sistemas ERP –Enterprise </w:t>
      </w:r>
      <w:proofErr w:type="spellStart"/>
      <w:r w:rsidRPr="00F214BE">
        <w:rPr>
          <w:szCs w:val="20"/>
        </w:rPr>
        <w:t>Research</w:t>
      </w:r>
      <w:proofErr w:type="spellEnd"/>
      <w:r w:rsidRPr="00F214BE">
        <w:rPr>
          <w:szCs w:val="20"/>
        </w:rPr>
        <w:t xml:space="preserve"> Planning. Disponível em: </w:t>
      </w:r>
      <w:hyperlink r:id="rId17" w:history="1">
        <w:r w:rsidRPr="005670D4">
          <w:t>https://brazilianjournals.com/ojs/index.php/BRJD/article/view/21254/16970</w:t>
        </w:r>
      </w:hyperlink>
      <w:r w:rsidRPr="00F214BE">
        <w:rPr>
          <w:szCs w:val="20"/>
        </w:rPr>
        <w:t>. Acesso em:14 set. 2022.</w:t>
      </w:r>
    </w:p>
    <w:p w14:paraId="09E6469A" w14:textId="1AA73810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BREMEN. Sobre a Empresa, [</w:t>
      </w:r>
      <w:proofErr w:type="spellStart"/>
      <w:r w:rsidRPr="00F214BE">
        <w:rPr>
          <w:szCs w:val="20"/>
        </w:rPr>
        <w:t>S.l</w:t>
      </w:r>
      <w:proofErr w:type="spellEnd"/>
      <w:r w:rsidRPr="00F214BE">
        <w:rPr>
          <w:szCs w:val="20"/>
        </w:rPr>
        <w:t>], 2022. Disponível em:</w:t>
      </w:r>
      <w:r w:rsidR="004C35A1">
        <w:rPr>
          <w:szCs w:val="20"/>
        </w:rPr>
        <w:t xml:space="preserve"> </w:t>
      </w:r>
      <w:hyperlink r:id="rId18" w:history="1">
        <w:r w:rsidR="004C35A1" w:rsidRPr="000E7FD7">
          <w:rPr>
            <w:rStyle w:val="Hyperlink"/>
            <w:noProof w:val="0"/>
            <w:color w:val="auto"/>
            <w:szCs w:val="20"/>
            <w:u w:val="none"/>
          </w:rPr>
          <w:t>http://bremen.com.br/sobre_a_bremen</w:t>
        </w:r>
      </w:hyperlink>
      <w:r w:rsidRPr="00F214BE">
        <w:rPr>
          <w:szCs w:val="20"/>
        </w:rPr>
        <w:t>. Acesso em: 11 de set. 2022.</w:t>
      </w:r>
    </w:p>
    <w:p w14:paraId="311B8FB3" w14:textId="04718A0C" w:rsidR="00473CAB" w:rsidRPr="006B3B7C" w:rsidRDefault="00473CAB" w:rsidP="00473CAB">
      <w:pPr>
        <w:pStyle w:val="TF-refernciasITEM"/>
        <w:keepNext w:val="0"/>
        <w:rPr>
          <w:szCs w:val="20"/>
        </w:rPr>
      </w:pPr>
      <w:r w:rsidRPr="00473CAB">
        <w:rPr>
          <w:szCs w:val="20"/>
        </w:rPr>
        <w:t>CAIÇARA JUNIOR, Cícero Sistemas integrados de gestão – ERP: uma</w:t>
      </w:r>
      <w:r>
        <w:rPr>
          <w:szCs w:val="20"/>
        </w:rPr>
        <w:t xml:space="preserve"> </w:t>
      </w:r>
      <w:r w:rsidRPr="00473CAB">
        <w:rPr>
          <w:szCs w:val="20"/>
        </w:rPr>
        <w:t xml:space="preserve">abordagem gerencial. 2 ed. Curitiba: </w:t>
      </w:r>
      <w:proofErr w:type="spellStart"/>
      <w:r w:rsidRPr="00473CAB">
        <w:rPr>
          <w:szCs w:val="20"/>
        </w:rPr>
        <w:t>InterSaberes</w:t>
      </w:r>
      <w:proofErr w:type="spellEnd"/>
      <w:r w:rsidRPr="00473CAB">
        <w:rPr>
          <w:szCs w:val="20"/>
        </w:rPr>
        <w:t>, 2015.</w:t>
      </w:r>
    </w:p>
    <w:p w14:paraId="622F417C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>DATE, C. J. Introdução a Sistemas de Bancos de Dados. 8 ed. Rio de Janeiro. Elsevier Brasil. 2004.</w:t>
      </w:r>
    </w:p>
    <w:p w14:paraId="49F00D16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R.; NAVATHE S. B. Sistema de banco de dados. 7. ed. São Paulo: Pearson </w:t>
      </w:r>
      <w:proofErr w:type="spellStart"/>
      <w:r w:rsidRPr="006B3B7C">
        <w:rPr>
          <w:szCs w:val="20"/>
        </w:rPr>
        <w:t>Education</w:t>
      </w:r>
      <w:proofErr w:type="spellEnd"/>
      <w:r w:rsidRPr="006B3B7C">
        <w:rPr>
          <w:szCs w:val="20"/>
        </w:rPr>
        <w:t xml:space="preserve"> do Brasil, 2018.</w:t>
      </w:r>
    </w:p>
    <w:p w14:paraId="1932D312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lastRenderedPageBreak/>
        <w:t xml:space="preserve">ELMASRI, R; NAVATHE, S. B. Sistemas de Banco de Dados. 4. ed. São Paulo. Tradução Pearson </w:t>
      </w:r>
      <w:proofErr w:type="spellStart"/>
      <w:r w:rsidRPr="006B3B7C">
        <w:rPr>
          <w:szCs w:val="20"/>
        </w:rPr>
        <w:t>Education</w:t>
      </w:r>
      <w:proofErr w:type="spellEnd"/>
      <w:r w:rsidRPr="006B3B7C">
        <w:rPr>
          <w:szCs w:val="20"/>
        </w:rPr>
        <w:t xml:space="preserve"> do Brasil, 2006.</w:t>
      </w:r>
    </w:p>
    <w:p w14:paraId="4DD8175B" w14:textId="73D8E42D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FERRAÇA, </w:t>
      </w:r>
      <w:proofErr w:type="spellStart"/>
      <w:r w:rsidRPr="006B3B7C">
        <w:rPr>
          <w:szCs w:val="20"/>
        </w:rPr>
        <w:t>Maycon</w:t>
      </w:r>
      <w:proofErr w:type="spellEnd"/>
      <w:r w:rsidRPr="006B3B7C">
        <w:rPr>
          <w:szCs w:val="20"/>
        </w:rPr>
        <w:t xml:space="preserve">. </w:t>
      </w:r>
      <w:proofErr w:type="spellStart"/>
      <w:r w:rsidRPr="006B3B7C">
        <w:rPr>
          <w:szCs w:val="20"/>
        </w:rPr>
        <w:t>Migrate</w:t>
      </w:r>
      <w:proofErr w:type="spellEnd"/>
      <w:r w:rsidRPr="006B3B7C">
        <w:rPr>
          <w:szCs w:val="20"/>
        </w:rPr>
        <w:t xml:space="preserve"> </w:t>
      </w:r>
      <w:proofErr w:type="spellStart"/>
      <w:r w:rsidRPr="006B3B7C">
        <w:rPr>
          <w:szCs w:val="20"/>
        </w:rPr>
        <w:t>DataBases</w:t>
      </w:r>
      <w:proofErr w:type="spellEnd"/>
      <w:r w:rsidRPr="006B3B7C">
        <w:rPr>
          <w:szCs w:val="20"/>
        </w:rPr>
        <w:t xml:space="preserve"> – Migrador Genérico de Bancos de Dados Relacionais. Caxias do Sul: 2008. Disponível em: </w:t>
      </w:r>
      <w:hyperlink r:id="rId19" w:history="1">
        <w:r w:rsidRPr="006B3B7C">
          <w:rPr>
            <w:szCs w:val="20"/>
          </w:rPr>
          <w:t>https://repositorio.ucs.br/xmlui/bitstream/handle/11338/1243/TCC%20Maycon%20Ferraca.pdf?sequence=1&amp;isAllowed=y</w:t>
        </w:r>
      </w:hyperlink>
      <w:r w:rsidRPr="006B3B7C">
        <w:rPr>
          <w:szCs w:val="20"/>
        </w:rPr>
        <w:t>.</w:t>
      </w:r>
    </w:p>
    <w:p w14:paraId="7604D246" w14:textId="608E6E0B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>GUEDES, Anselmo. Migração de dados: não deixe essa atividade tornar seu projeto um fracasso</w:t>
      </w:r>
      <w:r w:rsidR="004C35A1">
        <w:rPr>
          <w:szCs w:val="20"/>
        </w:rPr>
        <w:t>, [</w:t>
      </w:r>
      <w:proofErr w:type="spellStart"/>
      <w:r w:rsidR="004C35A1">
        <w:rPr>
          <w:szCs w:val="20"/>
        </w:rPr>
        <w:t>S.l</w:t>
      </w:r>
      <w:proofErr w:type="spellEnd"/>
      <w:r w:rsidR="004C35A1">
        <w:rPr>
          <w:szCs w:val="20"/>
        </w:rPr>
        <w:t>], 2013.</w:t>
      </w:r>
      <w:r w:rsidRPr="006B3B7C">
        <w:rPr>
          <w:szCs w:val="20"/>
        </w:rPr>
        <w:t xml:space="preserve"> Disponível em: </w:t>
      </w:r>
      <w:r w:rsidR="00CF600E" w:rsidRPr="00D71FEB">
        <w:rPr>
          <w:szCs w:val="20"/>
        </w:rPr>
        <w:t>https://imasters.com.br/desenvolvimento/migracao-de-dados-nao-deixe-essa-atividade-tornar-seu-projeto-um-fracasso/?trace=1519021197&amp;source=single. Acesso</w:t>
      </w:r>
      <w:r w:rsidRPr="006B3B7C">
        <w:rPr>
          <w:szCs w:val="20"/>
        </w:rPr>
        <w:t xml:space="preserve"> em: 11 de set. 2022.</w:t>
      </w:r>
    </w:p>
    <w:p w14:paraId="56FFD8BC" w14:textId="20CD0064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JOÃO, B. N. Sistemas de informação. São Paulo: Pearson, 2012. Disponível em: https://plataforma.bvirtual.com.br/Leitor/Publicacao/3056/pdf/0. Acesso em: 14 set. 2022.</w:t>
      </w:r>
    </w:p>
    <w:p w14:paraId="7394CBAD" w14:textId="01CBFA51" w:rsidR="00A30CD5" w:rsidRPr="006B3B7C" w:rsidRDefault="00A30CD5" w:rsidP="00D92E7B">
      <w:pPr>
        <w:pStyle w:val="TF-refernciasITEM"/>
        <w:keepNext w:val="0"/>
        <w:rPr>
          <w:szCs w:val="20"/>
        </w:rPr>
      </w:pPr>
      <w:commentRangeStart w:id="53"/>
      <w:r w:rsidRPr="006B3B7C">
        <w:rPr>
          <w:szCs w:val="20"/>
        </w:rPr>
        <w:t>LIMA</w:t>
      </w:r>
      <w:commentRangeEnd w:id="53"/>
      <w:r w:rsidR="008F72B8">
        <w:rPr>
          <w:rStyle w:val="Refdecomentrio"/>
        </w:rPr>
        <w:commentReference w:id="53"/>
      </w:r>
      <w:r w:rsidRPr="006B3B7C">
        <w:rPr>
          <w:szCs w:val="20"/>
        </w:rPr>
        <w:t xml:space="preserve">, Maria. M.V.C. Ferramenta de migração de dados para o ALERT. Disponível em: </w:t>
      </w:r>
      <w:hyperlink r:id="rId20" w:history="1">
        <w:r w:rsidRPr="00F214BE">
          <w:t>https://repositorio-aberto.up.pt/bitstream/10216/66787/1/000135411.pdf</w:t>
        </w:r>
      </w:hyperlink>
      <w:r w:rsidRPr="006B3B7C">
        <w:rPr>
          <w:szCs w:val="20"/>
        </w:rPr>
        <w:t xml:space="preserve"> . Acesso em: 11 de set. 2022.</w:t>
      </w:r>
    </w:p>
    <w:p w14:paraId="302A83C2" w14:textId="62B67B3F" w:rsidR="00D92E7B" w:rsidRDefault="00D92E7B" w:rsidP="00D92E7B">
      <w:pPr>
        <w:pStyle w:val="TF-refernciasITEM"/>
        <w:keepNext w:val="0"/>
        <w:rPr>
          <w:szCs w:val="20"/>
        </w:rPr>
      </w:pPr>
      <w:commentRangeStart w:id="54"/>
      <w:r w:rsidRPr="00F214BE">
        <w:rPr>
          <w:szCs w:val="20"/>
        </w:rPr>
        <w:t>MENDONÇA</w:t>
      </w:r>
      <w:commentRangeEnd w:id="54"/>
      <w:r w:rsidR="008F72B8">
        <w:rPr>
          <w:rStyle w:val="Refdecomentrio"/>
        </w:rPr>
        <w:commentReference w:id="54"/>
      </w:r>
      <w:r w:rsidRPr="00F214BE">
        <w:rPr>
          <w:szCs w:val="20"/>
        </w:rPr>
        <w:t xml:space="preserve">, M. H. R. Metodologia de migração de dados em um contexto de migração de sistemas legados. 151f. Dissertação (Mestrado em Ciência da Computação), Universidade Federal de Pelotas - UFPEL, 2009. Disponível em: https://repositorio.ufpe.br/handle/123456789/1934. </w:t>
      </w:r>
    </w:p>
    <w:p w14:paraId="14941CEB" w14:textId="7C173DBE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MELLO, Rafael. B. </w:t>
      </w:r>
      <w:r w:rsidRPr="00F214BE">
        <w:rPr>
          <w:szCs w:val="20"/>
        </w:rPr>
        <w:t xml:space="preserve">Migração Entre Sistemas Gerenciadores de Banco de Dados. </w:t>
      </w:r>
      <w:r w:rsidRPr="00886ECE">
        <w:rPr>
          <w:szCs w:val="20"/>
        </w:rPr>
        <w:t>Assis: 2009.</w:t>
      </w:r>
      <w:r>
        <w:rPr>
          <w:szCs w:val="20"/>
        </w:rPr>
        <w:t xml:space="preserve"> </w:t>
      </w:r>
      <w:r w:rsidRPr="00886ECE">
        <w:rPr>
          <w:szCs w:val="20"/>
        </w:rPr>
        <w:t xml:space="preserve">Disponível em: </w:t>
      </w:r>
      <w:r w:rsidR="000E7FD7" w:rsidRPr="00886ECE">
        <w:rPr>
          <w:szCs w:val="20"/>
        </w:rPr>
        <w:t>https://cepein.femanet.com.br/extrafema/buscarTccCurso.jsp?id=48.</w:t>
      </w:r>
    </w:p>
    <w:p w14:paraId="6A0D6CAF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commentRangeStart w:id="55"/>
      <w:r w:rsidRPr="00F214BE">
        <w:rPr>
          <w:szCs w:val="20"/>
        </w:rPr>
        <w:t>TEIXEIRA</w:t>
      </w:r>
      <w:commentRangeEnd w:id="55"/>
      <w:r w:rsidR="008F72B8">
        <w:rPr>
          <w:rStyle w:val="Refdecomentrio"/>
        </w:rPr>
        <w:commentReference w:id="55"/>
      </w:r>
      <w:r w:rsidRPr="00F214BE">
        <w:rPr>
          <w:szCs w:val="20"/>
        </w:rPr>
        <w:t xml:space="preserve">, </w:t>
      </w:r>
      <w:proofErr w:type="spellStart"/>
      <w:r w:rsidRPr="00F214BE">
        <w:rPr>
          <w:szCs w:val="20"/>
        </w:rPr>
        <w:t>Tarcisio</w:t>
      </w:r>
      <w:proofErr w:type="spellEnd"/>
      <w:r w:rsidRPr="00F214BE">
        <w:rPr>
          <w:szCs w:val="20"/>
        </w:rPr>
        <w:t>, et al. LGPD e Cartórios: Implementação e Questões Práticas. Disponível em: Minha Biblioteca, Editora Saraiva, 2021.</w:t>
      </w:r>
    </w:p>
    <w:p w14:paraId="200F7328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OLIVEIRA, C. S; MARCELINO M. A. Metodologias e estratégias de migração de dados. V. 13, n.3, p. 183-191. São Paulo: 2012. Disponível em: https://ojs.ifsp.edu.br/index.php/sinergia/issue/view/19/38. Acesso em: 14 set. 2022.</w:t>
      </w:r>
    </w:p>
    <w:p w14:paraId="0BC1897F" w14:textId="4DAB6F7A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SILBERSCHATZ, Abraham; KORTH, Henry F </w:t>
      </w:r>
      <w:proofErr w:type="spellStart"/>
      <w:r w:rsidRPr="00F214BE">
        <w:rPr>
          <w:szCs w:val="20"/>
        </w:rPr>
        <w:t>Co-autor</w:t>
      </w:r>
      <w:proofErr w:type="spellEnd"/>
      <w:r w:rsidRPr="00F214BE">
        <w:rPr>
          <w:szCs w:val="20"/>
        </w:rPr>
        <w:t xml:space="preserve">; SUDARSHAN, S </w:t>
      </w:r>
      <w:proofErr w:type="spellStart"/>
      <w:r w:rsidRPr="00F214BE">
        <w:rPr>
          <w:szCs w:val="20"/>
        </w:rPr>
        <w:t>Co-autor</w:t>
      </w:r>
      <w:proofErr w:type="spellEnd"/>
      <w:r w:rsidRPr="00F214BE">
        <w:rPr>
          <w:szCs w:val="20"/>
        </w:rPr>
        <w:t xml:space="preserve">. Sistema de banco de dados.7. Rio de </w:t>
      </w:r>
      <w:r w:rsidR="008B1894" w:rsidRPr="00F214BE">
        <w:rPr>
          <w:szCs w:val="20"/>
        </w:rPr>
        <w:t>Janeiro:</w:t>
      </w:r>
      <w:r w:rsidRPr="00F214BE">
        <w:rPr>
          <w:szCs w:val="20"/>
        </w:rPr>
        <w:t xml:space="preserve"> GEN LTC, 2020. 1 recurso online. Disponível em: https://integrada.minhabiblioteca.com.br/books/9788595157552. Acesso em: 18 set. 2022.</w:t>
      </w:r>
    </w:p>
    <w:p w14:paraId="1AC476F3" w14:textId="77777777" w:rsidR="00D92E7B" w:rsidRPr="00886EC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VARGAS, Juliano; PINTO, Nelson. O caso de insucesso da implantação de um sistema ERP em uma empresa de pequeno porte. Revista </w:t>
      </w:r>
      <w:proofErr w:type="spellStart"/>
      <w:r w:rsidRPr="00F214BE">
        <w:rPr>
          <w:szCs w:val="20"/>
        </w:rPr>
        <w:t>Contribuciones</w:t>
      </w:r>
      <w:proofErr w:type="spellEnd"/>
      <w:r w:rsidRPr="00F214BE">
        <w:rPr>
          <w:szCs w:val="20"/>
        </w:rPr>
        <w:t xml:space="preserve"> a </w:t>
      </w:r>
      <w:proofErr w:type="spellStart"/>
      <w:r w:rsidRPr="00F214BE">
        <w:rPr>
          <w:szCs w:val="20"/>
        </w:rPr>
        <w:t>las</w:t>
      </w:r>
      <w:proofErr w:type="spellEnd"/>
      <w:r w:rsidRPr="00F214BE">
        <w:rPr>
          <w:szCs w:val="20"/>
        </w:rPr>
        <w:t xml:space="preserve"> </w:t>
      </w:r>
      <w:proofErr w:type="spellStart"/>
      <w:r w:rsidRPr="00F214BE">
        <w:rPr>
          <w:szCs w:val="20"/>
        </w:rPr>
        <w:t>Ciencias</w:t>
      </w:r>
      <w:proofErr w:type="spellEnd"/>
      <w:r w:rsidRPr="00F214BE">
        <w:rPr>
          <w:szCs w:val="20"/>
        </w:rPr>
        <w:t xml:space="preserve"> </w:t>
      </w:r>
      <w:proofErr w:type="spellStart"/>
      <w:r w:rsidRPr="00F214BE">
        <w:rPr>
          <w:szCs w:val="20"/>
        </w:rPr>
        <w:t>Sociales</w:t>
      </w:r>
      <w:proofErr w:type="spellEnd"/>
      <w:r w:rsidRPr="00F214BE">
        <w:rPr>
          <w:szCs w:val="20"/>
        </w:rPr>
        <w:t xml:space="preserve">, </w:t>
      </w:r>
      <w:proofErr w:type="spellStart"/>
      <w:r w:rsidRPr="00F214BE">
        <w:rPr>
          <w:szCs w:val="20"/>
        </w:rPr>
        <w:t>enero</w:t>
      </w:r>
      <w:proofErr w:type="spellEnd"/>
      <w:r w:rsidRPr="00F214BE">
        <w:rPr>
          <w:szCs w:val="20"/>
        </w:rPr>
        <w:t xml:space="preserve"> 2019. Disponível em: https://www.eumed.net/rev/cccss/2019/01/implantacao-sistemaerp-empresa.html //hdl.handle.net/20.500.11763/cccss1901implantacao-sistemaerp-empresa Acesso: 14 set. 2022.</w:t>
      </w:r>
    </w:p>
    <w:p w14:paraId="2BCD196A" w14:textId="5729644D" w:rsidR="00FB3109" w:rsidRDefault="00D92E7B" w:rsidP="005670D4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VIAN, Vítor. S. </w:t>
      </w:r>
      <w:r w:rsidRPr="00F214BE">
        <w:rPr>
          <w:szCs w:val="20"/>
        </w:rPr>
        <w:t xml:space="preserve">Desenvolvimento de uma Ferramenta para Migração de Banco de Dados. </w:t>
      </w:r>
      <w:r w:rsidRPr="00886ECE">
        <w:rPr>
          <w:szCs w:val="20"/>
        </w:rPr>
        <w:t xml:space="preserve">Lajeado: 2020. Disponível em: </w:t>
      </w:r>
      <w:hyperlink r:id="rId21" w:history="1">
        <w:r w:rsidRPr="00F214BE">
          <w:rPr>
            <w:szCs w:val="20"/>
          </w:rPr>
          <w:t>https://www.univates.br/bdu/bitstream/10737/3030/1/2020VitorSoaresVian.pdf</w:t>
        </w:r>
      </w:hyperlink>
      <w:r w:rsidRPr="00886ECE">
        <w:rPr>
          <w:szCs w:val="20"/>
        </w:rPr>
        <w:t>.</w:t>
      </w:r>
    </w:p>
    <w:p w14:paraId="69F9B1D1" w14:textId="2B278295" w:rsidR="00AC4F0A" w:rsidRDefault="00AC4F0A">
      <w:pPr>
        <w:rPr>
          <w:szCs w:val="20"/>
        </w:rPr>
      </w:pPr>
      <w:r>
        <w:rPr>
          <w:szCs w:val="20"/>
        </w:rPr>
        <w:br w:type="page"/>
      </w:r>
    </w:p>
    <w:p w14:paraId="0F7C6A49" w14:textId="77777777" w:rsidR="00AC4F0A" w:rsidRDefault="00AC4F0A" w:rsidP="00AC4F0A">
      <w:pPr>
        <w:pStyle w:val="TF-xAvalTTULO"/>
      </w:pPr>
      <w:r w:rsidRPr="00340EA0">
        <w:lastRenderedPageBreak/>
        <w:t xml:space="preserve">FORMULÁRIO  DE  avaliação </w:t>
      </w:r>
      <w:r>
        <w:t>SIS Aplicado</w:t>
      </w:r>
    </w:p>
    <w:p w14:paraId="33062B9E" w14:textId="77777777" w:rsidR="00AC4F0A" w:rsidRPr="00340EA0" w:rsidRDefault="00AC4F0A" w:rsidP="00AC4F0A">
      <w:pPr>
        <w:pStyle w:val="TF-xAvalTTULO"/>
      </w:pPr>
      <w:r w:rsidRPr="00340EA0">
        <w:t>PROFESSOR TCC I</w:t>
      </w:r>
      <w:r>
        <w:t xml:space="preserve"> – Pré-projeto</w:t>
      </w:r>
    </w:p>
    <w:p w14:paraId="0EC40F9D" w14:textId="77777777" w:rsidR="00AC4F0A" w:rsidRDefault="00AC4F0A" w:rsidP="00AC4F0A">
      <w:pPr>
        <w:pStyle w:val="TF-xAvalLINHA"/>
      </w:pPr>
    </w:p>
    <w:p w14:paraId="1297AAE4" w14:textId="77777777" w:rsidR="00AC4F0A" w:rsidRDefault="00AC4F0A" w:rsidP="00AC4F0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F83B0C9" w14:textId="77777777" w:rsidR="00AC4F0A" w:rsidRPr="00320BFA" w:rsidRDefault="00AC4F0A" w:rsidP="00AC4F0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39"/>
        <w:gridCol w:w="379"/>
        <w:gridCol w:w="407"/>
        <w:gridCol w:w="350"/>
      </w:tblGrid>
      <w:tr w:rsidR="00AC4F0A" w:rsidRPr="00320BFA" w14:paraId="6ED624A1" w14:textId="77777777" w:rsidTr="00D9485E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22058E" w14:textId="77777777" w:rsidR="00AC4F0A" w:rsidRPr="00320BFA" w:rsidRDefault="00AC4F0A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63C000F" w14:textId="77777777" w:rsidR="00AC4F0A" w:rsidRPr="00320BFA" w:rsidRDefault="00AC4F0A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DB39BC" w14:textId="77777777" w:rsidR="00AC4F0A" w:rsidRPr="00320BFA" w:rsidRDefault="00AC4F0A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42A58F" w14:textId="77777777" w:rsidR="00AC4F0A" w:rsidRPr="00320BFA" w:rsidRDefault="00AC4F0A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AC4F0A" w:rsidRPr="00320BFA" w14:paraId="34F6BA92" w14:textId="77777777" w:rsidTr="00D9485E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84831D8" w14:textId="77777777" w:rsidR="00AC4F0A" w:rsidRPr="00320BFA" w:rsidRDefault="00AC4F0A" w:rsidP="00D9485E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00F6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INTRODUÇÃO</w:t>
            </w:r>
          </w:p>
          <w:p w14:paraId="2C0AC0E0" w14:textId="77777777" w:rsidR="00AC4F0A" w:rsidRPr="00320BFA" w:rsidRDefault="00AC4F0A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0D3E" w14:textId="6AC5B301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E263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7A1C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0AE038C7" w14:textId="77777777" w:rsidTr="00D9485E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603400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D059" w14:textId="77777777" w:rsidR="00AC4F0A" w:rsidRPr="00320BFA" w:rsidRDefault="00AC4F0A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B2FC" w14:textId="658FE474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406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771EA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03EEAFF5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EED5AD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2E35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OBJETIVOS</w:t>
            </w:r>
          </w:p>
          <w:p w14:paraId="3A61715C" w14:textId="77777777" w:rsidR="00AC4F0A" w:rsidRPr="00320BFA" w:rsidRDefault="00AC4F0A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A28D" w14:textId="3CB7EB13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C3AD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1DB67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4774717A" w14:textId="77777777" w:rsidTr="00D9485E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E0F5AF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36CF" w14:textId="77777777" w:rsidR="00AC4F0A" w:rsidRPr="00320BFA" w:rsidRDefault="00AC4F0A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CF9" w14:textId="0D57F403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71A8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151286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2E063CF4" w14:textId="77777777" w:rsidTr="00D9485E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322425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7C93" w14:textId="77777777" w:rsidR="00AC4F0A" w:rsidRPr="00340EA0" w:rsidRDefault="00AC4F0A" w:rsidP="00AC4F0A">
            <w:pPr>
              <w:pStyle w:val="TF-xAvalITEM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15350B24" w14:textId="77777777" w:rsidR="00AC4F0A" w:rsidRPr="00340EA0" w:rsidRDefault="00AC4F0A" w:rsidP="00D9485E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21BF" w14:textId="5EECA665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62A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262280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63C3E6DC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5D15D0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96BE" w14:textId="77777777" w:rsidR="00AC4F0A" w:rsidRPr="00340EA0" w:rsidRDefault="00AC4F0A" w:rsidP="00AC4F0A">
            <w:pPr>
              <w:pStyle w:val="TF-xAvalITEM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6D15CA1E" w14:textId="77777777" w:rsidR="00AC4F0A" w:rsidRPr="00340EA0" w:rsidRDefault="00AC4F0A" w:rsidP="00D9485E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CB98" w14:textId="05C67E39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93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9C5B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4F734636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7C61C8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2A05" w14:textId="77777777" w:rsidR="00AC4F0A" w:rsidRPr="00320BFA" w:rsidRDefault="00AC4F0A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DF1B" w14:textId="48E6F654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C7C2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8312C1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184682F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596621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B1AA" w14:textId="77777777" w:rsidR="00AC4F0A" w:rsidRPr="00320BFA" w:rsidRDefault="00AC4F0A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B102" w14:textId="04CE3200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62E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BE300F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6838F2F9" w14:textId="77777777" w:rsidTr="00D9485E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1C386B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3B29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METODOLOGIA</w:t>
            </w:r>
          </w:p>
          <w:p w14:paraId="75C36903" w14:textId="77777777" w:rsidR="00AC4F0A" w:rsidRPr="00320BFA" w:rsidRDefault="00AC4F0A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7F1D" w14:textId="70F91A5B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7271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E8635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22C48FDF" w14:textId="77777777" w:rsidTr="00D9485E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E34E3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E106" w14:textId="77777777" w:rsidR="00AC4F0A" w:rsidRPr="00320BFA" w:rsidRDefault="00AC4F0A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8710" w14:textId="133C264A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2928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D1D427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0064F7A9" w14:textId="77777777" w:rsidTr="00D9485E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D01E39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6418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REVISÃO BIBLIOGRÁFICA</w:t>
            </w:r>
          </w:p>
          <w:p w14:paraId="3F20E26E" w14:textId="77777777" w:rsidR="00AC4F0A" w:rsidRPr="00320BFA" w:rsidRDefault="00AC4F0A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7D96" w14:textId="6094CD12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C559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F8C9DD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2A0BDC46" w14:textId="77777777" w:rsidTr="00D9485E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7DAFBD" w14:textId="77777777" w:rsidR="00AC4F0A" w:rsidRPr="00320BFA" w:rsidRDefault="00AC4F0A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B8FB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LINGUAGEM USADA (redação)</w:t>
            </w:r>
          </w:p>
          <w:p w14:paraId="6E845CCF" w14:textId="77777777" w:rsidR="00AC4F0A" w:rsidRPr="00320BFA" w:rsidRDefault="00AC4F0A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530E" w14:textId="7F39DD3C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229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0DBC5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5B1C2B06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0E3CC1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6AFD" w14:textId="77777777" w:rsidR="00AC4F0A" w:rsidRPr="00320BFA" w:rsidRDefault="00AC4F0A" w:rsidP="00D9485E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290" w14:textId="746C7482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324F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0CBEE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07AF9AA4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AB5C8B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38C1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ORGANIZAÇÃO E APRESENTAÇÃO GRÁFICA DO TEXTO</w:t>
            </w:r>
          </w:p>
          <w:p w14:paraId="1A303269" w14:textId="77777777" w:rsidR="00AC4F0A" w:rsidRPr="00320BFA" w:rsidRDefault="00AC4F0A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A802" w14:textId="7871F8F8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219B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01F8B9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568A5D9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CC395A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F3E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ILUSTRAÇÕES (figuras, quadros, tabelas)</w:t>
            </w:r>
          </w:p>
          <w:p w14:paraId="72D85693" w14:textId="77777777" w:rsidR="00AC4F0A" w:rsidRPr="00320BFA" w:rsidRDefault="00AC4F0A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96C" w14:textId="3008DFBF" w:rsidR="00AC4F0A" w:rsidRPr="00320BFA" w:rsidRDefault="008F72B8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B689" w14:textId="77777777" w:rsidR="00AC4F0A" w:rsidRPr="00320BFA" w:rsidRDefault="00AC4F0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0E7AD0" w14:textId="77777777" w:rsidR="00AC4F0A" w:rsidRPr="00320BFA" w:rsidRDefault="00AC4F0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2CD73279" w14:textId="77777777" w:rsidTr="00D9485E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36715C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8CAB" w14:textId="77777777" w:rsidR="00AC4F0A" w:rsidRPr="00320BFA" w:rsidRDefault="00AC4F0A" w:rsidP="00AC4F0A">
            <w:pPr>
              <w:pStyle w:val="TF-xAvalITEM"/>
              <w:numPr>
                <w:ilvl w:val="0"/>
                <w:numId w:val="7"/>
              </w:numPr>
            </w:pPr>
            <w:r w:rsidRPr="00320BFA">
              <w:t>REFERÊNCIAS E CITAÇÕES</w:t>
            </w:r>
          </w:p>
          <w:p w14:paraId="0ACC6972" w14:textId="77777777" w:rsidR="00AC4F0A" w:rsidRPr="00320BFA" w:rsidRDefault="00AC4F0A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EE6A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3499" w14:textId="1E46ED8C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968E1F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74417454" w14:textId="77777777" w:rsidTr="00D9485E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8256C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756D" w14:textId="77777777" w:rsidR="00AC4F0A" w:rsidRPr="00320BFA" w:rsidRDefault="00AC4F0A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C497" w14:textId="53FC14AB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C793" w14:textId="68E3A3B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C0967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4F0A" w:rsidRPr="00320BFA" w14:paraId="700DD73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8B866" w14:textId="77777777" w:rsidR="00AC4F0A" w:rsidRPr="00320BFA" w:rsidRDefault="00AC4F0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66DA86" w14:textId="77777777" w:rsidR="00AC4F0A" w:rsidRPr="00320BFA" w:rsidRDefault="00AC4F0A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DA2CBC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F2EAE9" w14:textId="6A4D687D" w:rsidR="00AC4F0A" w:rsidRPr="00320BFA" w:rsidRDefault="008F72B8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2AB27A" w14:textId="77777777" w:rsidR="00AC4F0A" w:rsidRPr="00320BFA" w:rsidRDefault="00AC4F0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077F6D" w14:textId="77777777" w:rsidR="00AC4F0A" w:rsidRDefault="00AC4F0A" w:rsidP="00AC4F0A">
      <w:pPr>
        <w:pStyle w:val="TF-xAvalITEMDETALHE"/>
      </w:pPr>
    </w:p>
    <w:p w14:paraId="25C957EF" w14:textId="77777777" w:rsidR="00AC4F0A" w:rsidRPr="00D92E7B" w:rsidRDefault="00AC4F0A" w:rsidP="005670D4">
      <w:pPr>
        <w:pStyle w:val="TF-refernciasITEM"/>
        <w:keepNext w:val="0"/>
        <w:rPr>
          <w:szCs w:val="20"/>
        </w:rPr>
      </w:pPr>
    </w:p>
    <w:sectPr w:rsidR="00AC4F0A" w:rsidRPr="00D92E7B">
      <w:headerReference w:type="default" r:id="rId22"/>
      <w:footerReference w:type="even" r:id="rId23"/>
      <w:footerReference w:type="default" r:id="rId24"/>
      <w:headerReference w:type="first" r:id="rId25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Dalton Solano dos Reis" w:date="2022-11-06T16:00:00Z" w:initials="DSdR">
    <w:p w14:paraId="69FE1A13" w14:textId="77777777" w:rsidR="001813C5" w:rsidRDefault="001813C5" w:rsidP="009A4114">
      <w:r>
        <w:rPr>
          <w:rStyle w:val="Refdecomentrio"/>
        </w:rPr>
        <w:annotationRef/>
      </w:r>
      <w:r>
        <w:rPr>
          <w:sz w:val="20"/>
          <w:szCs w:val="20"/>
        </w:rPr>
        <w:t>Usar estilo: TF-ALÍNEA</w:t>
      </w:r>
    </w:p>
  </w:comment>
  <w:comment w:id="14" w:author="Dalton Solano dos Reis" w:date="2022-11-06T16:02:00Z" w:initials="DSdR">
    <w:p w14:paraId="16AF22F3" w14:textId="77777777" w:rsidR="001813C5" w:rsidRDefault="001813C5" w:rsidP="00592A19">
      <w:r>
        <w:rPr>
          <w:rStyle w:val="Refdecomentrio"/>
        </w:rPr>
        <w:annotationRef/>
      </w:r>
      <w:r>
        <w:rPr>
          <w:sz w:val="20"/>
          <w:szCs w:val="20"/>
        </w:rPr>
        <w:t>Palavra aprece duas vezes na mesma frase</w:t>
      </w:r>
    </w:p>
  </w:comment>
  <w:comment w:id="32" w:author="Dalton Solano dos Reis" w:date="2022-11-06T16:13:00Z" w:initials="DSdR">
    <w:p w14:paraId="3B5152C6" w14:textId="77777777" w:rsidR="00E72A7D" w:rsidRDefault="00E72A7D" w:rsidP="00CF0472">
      <w:r>
        <w:rPr>
          <w:rStyle w:val="Refdecomentrio"/>
        </w:rPr>
        <w:annotationRef/>
      </w:r>
      <w:r>
        <w:rPr>
          <w:sz w:val="20"/>
          <w:szCs w:val="20"/>
        </w:rPr>
        <w:t>Citação de quadro: errado</w:t>
      </w:r>
    </w:p>
  </w:comment>
  <w:comment w:id="37" w:author="Dalton Solano dos Reis" w:date="2022-11-06T16:15:00Z" w:initials="DSdR">
    <w:p w14:paraId="649951DD" w14:textId="77777777" w:rsidR="00E72A7D" w:rsidRDefault="00E72A7D" w:rsidP="00764F34">
      <w:r>
        <w:rPr>
          <w:rStyle w:val="Refdecomentrio"/>
        </w:rPr>
        <w:annotationRef/>
      </w:r>
      <w:r>
        <w:rPr>
          <w:sz w:val="20"/>
          <w:szCs w:val="20"/>
        </w:rPr>
        <w:t>Frase longa</w:t>
      </w:r>
    </w:p>
  </w:comment>
  <w:comment w:id="46" w:author="Dalton Solano dos Reis" w:date="2022-11-06T16:24:00Z" w:initials="DSdR">
    <w:p w14:paraId="073FF6E6" w14:textId="77777777" w:rsidR="00013AA6" w:rsidRDefault="00013AA6" w:rsidP="00A63719">
      <w:r>
        <w:rPr>
          <w:rStyle w:val="Refdecomentrio"/>
        </w:rPr>
        <w:annotationRef/>
      </w:r>
      <w:r>
        <w:rPr>
          <w:sz w:val="20"/>
          <w:szCs w:val="20"/>
        </w:rPr>
        <w:t>Frase longa.</w:t>
      </w:r>
      <w:r>
        <w:rPr>
          <w:sz w:val="20"/>
          <w:szCs w:val="20"/>
        </w:rPr>
        <w:cr/>
        <w:t>Uso incorreto das vírgulas</w:t>
      </w:r>
    </w:p>
  </w:comment>
  <w:comment w:id="50" w:author="Dalton Solano dos Reis" w:date="2022-11-06T16:31:00Z" w:initials="DSdR">
    <w:p w14:paraId="18024C00" w14:textId="77777777" w:rsidR="008F72B8" w:rsidRDefault="008F72B8" w:rsidP="00FC64D7">
      <w:r>
        <w:rPr>
          <w:rStyle w:val="Refdecomentrio"/>
        </w:rPr>
        <w:annotationRef/>
      </w:r>
      <w:r>
        <w:rPr>
          <w:sz w:val="20"/>
          <w:szCs w:val="20"/>
        </w:rPr>
        <w:t>Arrumar estilo</w:t>
      </w:r>
    </w:p>
  </w:comment>
  <w:comment w:id="51" w:author="Dalton Solano dos Reis" w:date="2022-11-06T16:31:00Z" w:initials="DSdR">
    <w:p w14:paraId="6BFF5C04" w14:textId="77777777" w:rsidR="008F72B8" w:rsidRDefault="008F72B8" w:rsidP="00EB1962">
      <w:r>
        <w:rPr>
          <w:rStyle w:val="Refdecomentrio"/>
        </w:rPr>
        <w:annotationRef/>
      </w:r>
      <w:r>
        <w:rPr>
          <w:sz w:val="20"/>
          <w:szCs w:val="20"/>
        </w:rPr>
        <w:t>Todas as referências sempre tem uma parte em negrito</w:t>
      </w:r>
    </w:p>
  </w:comment>
  <w:comment w:id="52" w:author="Dalton Solano dos Reis" w:date="2022-11-06T16:26:00Z" w:initials="DSdR">
    <w:p w14:paraId="4D3D0DBE" w14:textId="25815178" w:rsidR="008F72B8" w:rsidRDefault="008F72B8" w:rsidP="00F21258">
      <w:r>
        <w:rPr>
          <w:rStyle w:val="Refdecomentrio"/>
        </w:rPr>
        <w:annotationRef/>
      </w:r>
      <w:r>
        <w:rPr>
          <w:sz w:val="20"/>
          <w:szCs w:val="20"/>
        </w:rPr>
        <w:t>Ano 2020?</w:t>
      </w:r>
    </w:p>
  </w:comment>
  <w:comment w:id="53" w:author="Dalton Solano dos Reis" w:date="2022-11-06T16:28:00Z" w:initials="DSdR">
    <w:p w14:paraId="5902E81C" w14:textId="77777777" w:rsidR="008F72B8" w:rsidRDefault="008F72B8" w:rsidP="000A1D95">
      <w:r>
        <w:rPr>
          <w:rStyle w:val="Refdecomentrio"/>
        </w:rPr>
        <w:annotationRef/>
      </w:r>
      <w:r>
        <w:rPr>
          <w:sz w:val="20"/>
          <w:szCs w:val="20"/>
        </w:rPr>
        <w:t>Ano 2009?</w:t>
      </w:r>
    </w:p>
  </w:comment>
  <w:comment w:id="54" w:author="Dalton Solano dos Reis" w:date="2022-11-06T16:29:00Z" w:initials="DSdR">
    <w:p w14:paraId="15135304" w14:textId="77777777" w:rsidR="008F72B8" w:rsidRDefault="008F72B8" w:rsidP="00860A7B">
      <w:r>
        <w:rPr>
          <w:rStyle w:val="Refdecomentrio"/>
        </w:rPr>
        <w:annotationRef/>
      </w:r>
      <w:r>
        <w:rPr>
          <w:sz w:val="20"/>
          <w:szCs w:val="20"/>
        </w:rPr>
        <w:t>Ordem alfabética</w:t>
      </w:r>
    </w:p>
  </w:comment>
  <w:comment w:id="55" w:author="Dalton Solano dos Reis" w:date="2022-11-06T16:29:00Z" w:initials="DSdR">
    <w:p w14:paraId="61CFE217" w14:textId="77777777" w:rsidR="008F72B8" w:rsidRDefault="008F72B8" w:rsidP="003F129D">
      <w:r>
        <w:rPr>
          <w:rStyle w:val="Refdecomentrio"/>
        </w:rPr>
        <w:annotationRef/>
      </w:r>
      <w:r>
        <w:rPr>
          <w:sz w:val="20"/>
          <w:szCs w:val="20"/>
        </w:rPr>
        <w:t>Ordem alfabéitca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FE1A13" w15:done="0"/>
  <w15:commentEx w15:paraId="16AF22F3" w15:done="0"/>
  <w15:commentEx w15:paraId="3B5152C6" w15:done="0"/>
  <w15:commentEx w15:paraId="649951DD" w15:done="0"/>
  <w15:commentEx w15:paraId="073FF6E6" w15:done="0"/>
  <w15:commentEx w15:paraId="18024C00" w15:done="0"/>
  <w15:commentEx w15:paraId="6BFF5C04" w15:done="0"/>
  <w15:commentEx w15:paraId="4D3D0DBE" w15:done="0"/>
  <w15:commentEx w15:paraId="5902E81C" w15:done="0"/>
  <w15:commentEx w15:paraId="15135304" w15:done="0"/>
  <w15:commentEx w15:paraId="61CFE2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58B6" w16cex:dateUtc="2022-11-06T19:00:00Z"/>
  <w16cex:commentExtensible w16cex:durableId="2712591B" w16cex:dateUtc="2022-11-06T19:02:00Z"/>
  <w16cex:commentExtensible w16cex:durableId="27125BC6" w16cex:dateUtc="2022-11-06T19:13:00Z"/>
  <w16cex:commentExtensible w16cex:durableId="27125C29" w16cex:dateUtc="2022-11-06T19:15:00Z"/>
  <w16cex:commentExtensible w16cex:durableId="27125E3A" w16cex:dateUtc="2022-11-06T19:24:00Z"/>
  <w16cex:commentExtensible w16cex:durableId="27125FC9" w16cex:dateUtc="2022-11-06T19:31:00Z"/>
  <w16cex:commentExtensible w16cex:durableId="27125FDC" w16cex:dateUtc="2022-11-06T19:31:00Z"/>
  <w16cex:commentExtensible w16cex:durableId="27125EA9" w16cex:dateUtc="2022-11-06T19:26:00Z"/>
  <w16cex:commentExtensible w16cex:durableId="27125F46" w16cex:dateUtc="2022-11-06T19:28:00Z"/>
  <w16cex:commentExtensible w16cex:durableId="27125F5F" w16cex:dateUtc="2022-11-06T19:29:00Z"/>
  <w16cex:commentExtensible w16cex:durableId="27125F80" w16cex:dateUtc="2022-11-06T1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FE1A13" w16cid:durableId="271258B6"/>
  <w16cid:commentId w16cid:paraId="16AF22F3" w16cid:durableId="2712591B"/>
  <w16cid:commentId w16cid:paraId="3B5152C6" w16cid:durableId="27125BC6"/>
  <w16cid:commentId w16cid:paraId="649951DD" w16cid:durableId="27125C29"/>
  <w16cid:commentId w16cid:paraId="073FF6E6" w16cid:durableId="27125E3A"/>
  <w16cid:commentId w16cid:paraId="18024C00" w16cid:durableId="27125FC9"/>
  <w16cid:commentId w16cid:paraId="6BFF5C04" w16cid:durableId="27125FDC"/>
  <w16cid:commentId w16cid:paraId="4D3D0DBE" w16cid:durableId="27125EA9"/>
  <w16cid:commentId w16cid:paraId="5902E81C" w16cid:durableId="27125F46"/>
  <w16cid:commentId w16cid:paraId="15135304" w16cid:durableId="27125F5F"/>
  <w16cid:commentId w16cid:paraId="61CFE217" w16cid:durableId="27125F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7894" w14:textId="77777777" w:rsidR="009D7D81" w:rsidRDefault="009D7D81">
      <w:r>
        <w:separator/>
      </w:r>
    </w:p>
  </w:endnote>
  <w:endnote w:type="continuationSeparator" w:id="0">
    <w:p w14:paraId="457CD954" w14:textId="77777777" w:rsidR="009D7D81" w:rsidRDefault="009D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9AB3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FF67AE7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3A9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1EA">
      <w:rPr>
        <w:noProof/>
        <w:color w:val="000000"/>
      </w:rPr>
      <w:t>1</w:t>
    </w:r>
    <w:r>
      <w:rPr>
        <w:color w:val="000000"/>
      </w:rPr>
      <w:fldChar w:fldCharType="end"/>
    </w:r>
  </w:p>
  <w:p w14:paraId="6BFF64AE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5FE7" w14:textId="77777777" w:rsidR="009D7D81" w:rsidRDefault="009D7D81">
      <w:r>
        <w:separator/>
      </w:r>
    </w:p>
  </w:footnote>
  <w:footnote w:type="continuationSeparator" w:id="0">
    <w:p w14:paraId="362CAECB" w14:textId="77777777" w:rsidR="009D7D81" w:rsidRDefault="009D7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75A0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754" w14:textId="77777777" w:rsidR="00AC2342" w:rsidRDefault="00AC234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AC2342" w14:paraId="7EDFF2F9" w14:textId="77777777">
      <w:tc>
        <w:tcPr>
          <w:tcW w:w="3173" w:type="dxa"/>
          <w:shd w:val="clear" w:color="auto" w:fill="auto"/>
        </w:tcPr>
        <w:p w14:paraId="79B6F1FC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7A6E53E5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75956210" w14:textId="77777777" w:rsidR="00AC2342" w:rsidRDefault="00AC2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707941B3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2D1"/>
    <w:multiLevelType w:val="multilevel"/>
    <w:tmpl w:val="56D472C6"/>
    <w:lvl w:ilvl="0">
      <w:start w:val="1"/>
      <w:numFmt w:val="decimal"/>
      <w:pStyle w:val="TF-alneacomlet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subalineas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F-subalineas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C4E7B"/>
    <w:multiLevelType w:val="multilevel"/>
    <w:tmpl w:val="2A28A4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9AC3880"/>
    <w:multiLevelType w:val="multilevel"/>
    <w:tmpl w:val="9F96BC90"/>
    <w:lvl w:ilvl="0">
      <w:start w:val="1"/>
      <w:numFmt w:val="lowerLetter"/>
      <w:lvlText w:val="%1)"/>
      <w:lvlJc w:val="left"/>
      <w:pPr>
        <w:ind w:left="3940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76236183"/>
    <w:multiLevelType w:val="multilevel"/>
    <w:tmpl w:val="74822198"/>
    <w:lvl w:ilvl="0">
      <w:start w:val="1"/>
      <w:numFmt w:val="lowerLetter"/>
      <w:pStyle w:val="Ttulo1"/>
      <w:lvlText w:val="%1)"/>
      <w:lvlJc w:val="left"/>
      <w:pPr>
        <w:ind w:left="3940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num w:numId="1" w16cid:durableId="1178927179">
    <w:abstractNumId w:val="4"/>
  </w:num>
  <w:num w:numId="2" w16cid:durableId="2060007266">
    <w:abstractNumId w:val="2"/>
  </w:num>
  <w:num w:numId="3" w16cid:durableId="724064241">
    <w:abstractNumId w:val="1"/>
  </w:num>
  <w:num w:numId="4" w16cid:durableId="954025949">
    <w:abstractNumId w:val="0"/>
  </w:num>
  <w:num w:numId="5" w16cid:durableId="170525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791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4012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42"/>
    <w:rsid w:val="00010D59"/>
    <w:rsid w:val="00012D4A"/>
    <w:rsid w:val="00013AA6"/>
    <w:rsid w:val="000160CF"/>
    <w:rsid w:val="00027F4B"/>
    <w:rsid w:val="00040935"/>
    <w:rsid w:val="00044320"/>
    <w:rsid w:val="00055B21"/>
    <w:rsid w:val="0005714F"/>
    <w:rsid w:val="000644A6"/>
    <w:rsid w:val="00090A9B"/>
    <w:rsid w:val="000D1445"/>
    <w:rsid w:val="000E6749"/>
    <w:rsid w:val="000E7FD7"/>
    <w:rsid w:val="000F42E9"/>
    <w:rsid w:val="00101C99"/>
    <w:rsid w:val="001052EE"/>
    <w:rsid w:val="001104C3"/>
    <w:rsid w:val="001201B8"/>
    <w:rsid w:val="00135790"/>
    <w:rsid w:val="001424A7"/>
    <w:rsid w:val="00143E22"/>
    <w:rsid w:val="001709CD"/>
    <w:rsid w:val="001719A8"/>
    <w:rsid w:val="0018074D"/>
    <w:rsid w:val="001811F7"/>
    <w:rsid w:val="001813C5"/>
    <w:rsid w:val="00181900"/>
    <w:rsid w:val="001B645D"/>
    <w:rsid w:val="001E2BDA"/>
    <w:rsid w:val="001E37D2"/>
    <w:rsid w:val="00206C35"/>
    <w:rsid w:val="002114FC"/>
    <w:rsid w:val="002138D7"/>
    <w:rsid w:val="00224A91"/>
    <w:rsid w:val="002440F8"/>
    <w:rsid w:val="00244CB2"/>
    <w:rsid w:val="00251CEF"/>
    <w:rsid w:val="00251F40"/>
    <w:rsid w:val="00257482"/>
    <w:rsid w:val="00264BDA"/>
    <w:rsid w:val="002668BC"/>
    <w:rsid w:val="00290CCE"/>
    <w:rsid w:val="002973C4"/>
    <w:rsid w:val="00297C33"/>
    <w:rsid w:val="002B2B22"/>
    <w:rsid w:val="002C02A9"/>
    <w:rsid w:val="002C0C53"/>
    <w:rsid w:val="002D2768"/>
    <w:rsid w:val="002D6632"/>
    <w:rsid w:val="002E31DB"/>
    <w:rsid w:val="002E575B"/>
    <w:rsid w:val="002F30A1"/>
    <w:rsid w:val="00305486"/>
    <w:rsid w:val="00316963"/>
    <w:rsid w:val="00322AD0"/>
    <w:rsid w:val="00322B7D"/>
    <w:rsid w:val="00346925"/>
    <w:rsid w:val="00383013"/>
    <w:rsid w:val="003A08BD"/>
    <w:rsid w:val="003A63C3"/>
    <w:rsid w:val="003B081F"/>
    <w:rsid w:val="003B64E2"/>
    <w:rsid w:val="003C4ED2"/>
    <w:rsid w:val="003E210B"/>
    <w:rsid w:val="003F0EDF"/>
    <w:rsid w:val="003F4280"/>
    <w:rsid w:val="003F7985"/>
    <w:rsid w:val="00402885"/>
    <w:rsid w:val="00423574"/>
    <w:rsid w:val="00430822"/>
    <w:rsid w:val="00430E7D"/>
    <w:rsid w:val="00462B27"/>
    <w:rsid w:val="0046799B"/>
    <w:rsid w:val="00467B87"/>
    <w:rsid w:val="00473C7B"/>
    <w:rsid w:val="00473CAB"/>
    <w:rsid w:val="00485D57"/>
    <w:rsid w:val="00486871"/>
    <w:rsid w:val="004C286E"/>
    <w:rsid w:val="004C35A1"/>
    <w:rsid w:val="004C6E22"/>
    <w:rsid w:val="004D3A82"/>
    <w:rsid w:val="004F7BFA"/>
    <w:rsid w:val="00502334"/>
    <w:rsid w:val="00505E44"/>
    <w:rsid w:val="00516C08"/>
    <w:rsid w:val="00521F66"/>
    <w:rsid w:val="00526FC9"/>
    <w:rsid w:val="00527D41"/>
    <w:rsid w:val="00530208"/>
    <w:rsid w:val="00531D0C"/>
    <w:rsid w:val="00533638"/>
    <w:rsid w:val="00543BA3"/>
    <w:rsid w:val="00550C01"/>
    <w:rsid w:val="00554826"/>
    <w:rsid w:val="0056680E"/>
    <w:rsid w:val="005670D4"/>
    <w:rsid w:val="00567A8B"/>
    <w:rsid w:val="005737B2"/>
    <w:rsid w:val="00573DFE"/>
    <w:rsid w:val="00583C87"/>
    <w:rsid w:val="00584C13"/>
    <w:rsid w:val="00585492"/>
    <w:rsid w:val="00585F31"/>
    <w:rsid w:val="00590868"/>
    <w:rsid w:val="00592A09"/>
    <w:rsid w:val="005B5A17"/>
    <w:rsid w:val="005D2831"/>
    <w:rsid w:val="005F06C9"/>
    <w:rsid w:val="005F49D7"/>
    <w:rsid w:val="006100F7"/>
    <w:rsid w:val="00617C0B"/>
    <w:rsid w:val="00646EB5"/>
    <w:rsid w:val="006640E2"/>
    <w:rsid w:val="00683FDC"/>
    <w:rsid w:val="006A0022"/>
    <w:rsid w:val="006C5CF0"/>
    <w:rsid w:val="006D1F1F"/>
    <w:rsid w:val="006E3AA5"/>
    <w:rsid w:val="007026D3"/>
    <w:rsid w:val="00703818"/>
    <w:rsid w:val="00705D9E"/>
    <w:rsid w:val="00723FFB"/>
    <w:rsid w:val="00735BEF"/>
    <w:rsid w:val="00765AE0"/>
    <w:rsid w:val="00773C34"/>
    <w:rsid w:val="007A6C4E"/>
    <w:rsid w:val="007A7FAB"/>
    <w:rsid w:val="007B3FE1"/>
    <w:rsid w:val="007C2135"/>
    <w:rsid w:val="007C2CF7"/>
    <w:rsid w:val="007D42DC"/>
    <w:rsid w:val="007D4D16"/>
    <w:rsid w:val="007F12FA"/>
    <w:rsid w:val="007F16E4"/>
    <w:rsid w:val="007F267F"/>
    <w:rsid w:val="007F56AE"/>
    <w:rsid w:val="00801923"/>
    <w:rsid w:val="00802E28"/>
    <w:rsid w:val="008044C3"/>
    <w:rsid w:val="00805A69"/>
    <w:rsid w:val="00821B74"/>
    <w:rsid w:val="00822AE8"/>
    <w:rsid w:val="0083335A"/>
    <w:rsid w:val="008408FE"/>
    <w:rsid w:val="008524C7"/>
    <w:rsid w:val="00863BF8"/>
    <w:rsid w:val="00880EB9"/>
    <w:rsid w:val="00881FB4"/>
    <w:rsid w:val="0089387F"/>
    <w:rsid w:val="008B1894"/>
    <w:rsid w:val="008B452F"/>
    <w:rsid w:val="008B7677"/>
    <w:rsid w:val="008C40E7"/>
    <w:rsid w:val="008C60A3"/>
    <w:rsid w:val="008D44B8"/>
    <w:rsid w:val="008D6619"/>
    <w:rsid w:val="008E1849"/>
    <w:rsid w:val="008F45A2"/>
    <w:rsid w:val="008F72B8"/>
    <w:rsid w:val="009252B9"/>
    <w:rsid w:val="00930256"/>
    <w:rsid w:val="009323D1"/>
    <w:rsid w:val="00932D92"/>
    <w:rsid w:val="00940E0F"/>
    <w:rsid w:val="00941175"/>
    <w:rsid w:val="009441EA"/>
    <w:rsid w:val="00944FD2"/>
    <w:rsid w:val="00947296"/>
    <w:rsid w:val="00947E3E"/>
    <w:rsid w:val="00965266"/>
    <w:rsid w:val="009721DF"/>
    <w:rsid w:val="009871EA"/>
    <w:rsid w:val="009B0F87"/>
    <w:rsid w:val="009B35DB"/>
    <w:rsid w:val="009C5B3D"/>
    <w:rsid w:val="009D0071"/>
    <w:rsid w:val="009D7D81"/>
    <w:rsid w:val="009F6442"/>
    <w:rsid w:val="00A10208"/>
    <w:rsid w:val="00A13B80"/>
    <w:rsid w:val="00A15A51"/>
    <w:rsid w:val="00A276B8"/>
    <w:rsid w:val="00A30A37"/>
    <w:rsid w:val="00A30CD5"/>
    <w:rsid w:val="00A42B4C"/>
    <w:rsid w:val="00A51462"/>
    <w:rsid w:val="00A53ACB"/>
    <w:rsid w:val="00A57646"/>
    <w:rsid w:val="00A57FD3"/>
    <w:rsid w:val="00A607BC"/>
    <w:rsid w:val="00A721FA"/>
    <w:rsid w:val="00A87D69"/>
    <w:rsid w:val="00A936AD"/>
    <w:rsid w:val="00A9375D"/>
    <w:rsid w:val="00A97D18"/>
    <w:rsid w:val="00AB28FC"/>
    <w:rsid w:val="00AB78DF"/>
    <w:rsid w:val="00AC2342"/>
    <w:rsid w:val="00AC4F0A"/>
    <w:rsid w:val="00AC7937"/>
    <w:rsid w:val="00AD1073"/>
    <w:rsid w:val="00AD3DAE"/>
    <w:rsid w:val="00AE33D5"/>
    <w:rsid w:val="00AF3CF3"/>
    <w:rsid w:val="00AF4EE1"/>
    <w:rsid w:val="00AF6DD1"/>
    <w:rsid w:val="00AF7AAE"/>
    <w:rsid w:val="00B2094F"/>
    <w:rsid w:val="00B22620"/>
    <w:rsid w:val="00B23BEE"/>
    <w:rsid w:val="00B27E9C"/>
    <w:rsid w:val="00B34008"/>
    <w:rsid w:val="00B439FA"/>
    <w:rsid w:val="00B56B03"/>
    <w:rsid w:val="00B60AA9"/>
    <w:rsid w:val="00B61B32"/>
    <w:rsid w:val="00B62FE4"/>
    <w:rsid w:val="00B645E9"/>
    <w:rsid w:val="00B67658"/>
    <w:rsid w:val="00B74420"/>
    <w:rsid w:val="00B8185E"/>
    <w:rsid w:val="00B842A7"/>
    <w:rsid w:val="00B93725"/>
    <w:rsid w:val="00B97976"/>
    <w:rsid w:val="00BA27D6"/>
    <w:rsid w:val="00BA2E9F"/>
    <w:rsid w:val="00BA5493"/>
    <w:rsid w:val="00BB2F47"/>
    <w:rsid w:val="00BC44F8"/>
    <w:rsid w:val="00BD60E1"/>
    <w:rsid w:val="00C158F8"/>
    <w:rsid w:val="00C56169"/>
    <w:rsid w:val="00C67CA3"/>
    <w:rsid w:val="00C70390"/>
    <w:rsid w:val="00C72649"/>
    <w:rsid w:val="00C94E7C"/>
    <w:rsid w:val="00CA574F"/>
    <w:rsid w:val="00CB0F94"/>
    <w:rsid w:val="00CB1903"/>
    <w:rsid w:val="00CB5A3B"/>
    <w:rsid w:val="00CF600E"/>
    <w:rsid w:val="00D01023"/>
    <w:rsid w:val="00D06A19"/>
    <w:rsid w:val="00D14CF0"/>
    <w:rsid w:val="00D243F7"/>
    <w:rsid w:val="00D32CAD"/>
    <w:rsid w:val="00D357EE"/>
    <w:rsid w:val="00D425D4"/>
    <w:rsid w:val="00D43323"/>
    <w:rsid w:val="00D515DE"/>
    <w:rsid w:val="00D53714"/>
    <w:rsid w:val="00D546BE"/>
    <w:rsid w:val="00D6099F"/>
    <w:rsid w:val="00D71FEB"/>
    <w:rsid w:val="00D7279D"/>
    <w:rsid w:val="00D748B7"/>
    <w:rsid w:val="00D850FF"/>
    <w:rsid w:val="00D92E7B"/>
    <w:rsid w:val="00D948E8"/>
    <w:rsid w:val="00DB461A"/>
    <w:rsid w:val="00DB5B05"/>
    <w:rsid w:val="00DC7FD0"/>
    <w:rsid w:val="00DD1BE3"/>
    <w:rsid w:val="00DF0044"/>
    <w:rsid w:val="00DF0A8C"/>
    <w:rsid w:val="00DF6CF3"/>
    <w:rsid w:val="00E019E2"/>
    <w:rsid w:val="00E17F64"/>
    <w:rsid w:val="00E20487"/>
    <w:rsid w:val="00E253D2"/>
    <w:rsid w:val="00E25C7B"/>
    <w:rsid w:val="00E33A5C"/>
    <w:rsid w:val="00E45CE8"/>
    <w:rsid w:val="00E65976"/>
    <w:rsid w:val="00E72A7D"/>
    <w:rsid w:val="00E746FB"/>
    <w:rsid w:val="00E758A8"/>
    <w:rsid w:val="00E8369F"/>
    <w:rsid w:val="00E94C9F"/>
    <w:rsid w:val="00EA34F0"/>
    <w:rsid w:val="00EB41C6"/>
    <w:rsid w:val="00EC3088"/>
    <w:rsid w:val="00EC5B99"/>
    <w:rsid w:val="00EE39E5"/>
    <w:rsid w:val="00EE5053"/>
    <w:rsid w:val="00F11563"/>
    <w:rsid w:val="00F13309"/>
    <w:rsid w:val="00F3002F"/>
    <w:rsid w:val="00F31BB7"/>
    <w:rsid w:val="00F42CC6"/>
    <w:rsid w:val="00F506D2"/>
    <w:rsid w:val="00F635EC"/>
    <w:rsid w:val="00F645E3"/>
    <w:rsid w:val="00F775FB"/>
    <w:rsid w:val="00F81198"/>
    <w:rsid w:val="00F91C4C"/>
    <w:rsid w:val="00F940EF"/>
    <w:rsid w:val="00FA7DD8"/>
    <w:rsid w:val="00FB25C9"/>
    <w:rsid w:val="00FB3109"/>
    <w:rsid w:val="00FC67D6"/>
    <w:rsid w:val="00FC708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E053"/>
  <w15:docId w15:val="{DF0C6500-EA62-4953-8097-120380D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E"/>
  </w:style>
  <w:style w:type="paragraph" w:styleId="Ttulo1">
    <w:name w:val="heading 1"/>
    <w:aliases w:val="TF-TÍTULO 1"/>
    <w:basedOn w:val="Normal"/>
    <w:next w:val="TF-TEXTO"/>
    <w:uiPriority w:val="9"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uiPriority w:val="9"/>
    <w:unhideWhenUsed/>
    <w:qFormat/>
    <w:rsid w:val="00A9061B"/>
    <w:pPr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9D7E91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9D7E91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9D7E91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spacing w:line="360" w:lineRule="auto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</w:tabs>
      <w:ind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</w:tabs>
      <w:ind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tabs>
        <w:tab w:val="left" w:pos="284"/>
        <w:tab w:val="num" w:pos="720"/>
      </w:tabs>
      <w:spacing w:before="240"/>
      <w:ind w:left="720" w:hanging="72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num" w:pos="720"/>
      </w:tabs>
      <w:spacing w:before="400" w:after="100"/>
      <w:ind w:left="720" w:hanging="72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DD1B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BE3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3C4ED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bremen.com.br/sobre_a_breme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univates.br/bdu/bitstream/10737/3030/1/2020VitorSoaresVian.pdf" TargetMode="Externa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brazilianjournals.com/ojs/index.php/BRJD/article/view/21254/16970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repositorio-aberto.up.pt/bitstream/10216/66787/1/00013541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repositorio.ucs.br/xmlui/bitstream/handle/11338/1243/TCC%20Maycon%20Ferraca.pdf?sequence=1&amp;isAllowed=y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AOHq1bpcBl8oCAovVwBCeEA3w==">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CB83BE-CBB7-40FC-BDA6-0FF9C4EB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4538</Words>
  <Characters>24506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Dalton Solano dos Reis</cp:lastModifiedBy>
  <cp:revision>3</cp:revision>
  <cp:lastPrinted>2022-10-13T00:55:00Z</cp:lastPrinted>
  <dcterms:created xsi:type="dcterms:W3CDTF">2022-10-13T00:56:00Z</dcterms:created>
  <dcterms:modified xsi:type="dcterms:W3CDTF">2022-11-06T19:32:00Z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