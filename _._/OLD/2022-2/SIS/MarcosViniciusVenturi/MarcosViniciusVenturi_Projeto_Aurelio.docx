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8"/>
        <w:gridCol w:w="3670"/>
      </w:tblGrid>
      <w:tr w:rsidR="00AA65FD" w14:paraId="1D349811" w14:textId="77777777" w:rsidTr="00416E6C">
        <w:tc>
          <w:tcPr>
            <w:tcW w:w="8948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416E6C">
        <w:tc>
          <w:tcPr>
            <w:tcW w:w="5278" w:type="dxa"/>
            <w:shd w:val="clear" w:color="auto" w:fill="auto"/>
          </w:tcPr>
          <w:p w14:paraId="05BA9793" w14:textId="36E971CE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>
              <w:t>  </w:t>
            </w:r>
            <w:proofErr w:type="gramEnd"/>
            <w:r>
              <w:t> 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</w:t>
            </w:r>
            <w:r w:rsidR="00B163B1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670" w:type="dxa"/>
            <w:shd w:val="clear" w:color="auto" w:fill="auto"/>
          </w:tcPr>
          <w:p w14:paraId="62559C3F" w14:textId="30EA16D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2236EA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5D4AB799" w14:textId="6093E74A" w:rsidR="005A3E88" w:rsidRDefault="005A3E88" w:rsidP="001E682E">
      <w:pPr>
        <w:pStyle w:val="TF-AUTOR0"/>
        <w:rPr>
          <w:b/>
          <w:caps/>
          <w:color w:val="auto"/>
        </w:rPr>
      </w:pPr>
      <w:r w:rsidRPr="005A3E88">
        <w:rPr>
          <w:b/>
          <w:caps/>
          <w:color w:val="auto"/>
        </w:rPr>
        <w:t xml:space="preserve">AUTOMAÇÃO PARA ATUALIZAÇÃO E VERIFICAÇÃO DE INFORMAÇÕES DE FORNECEDORES POR MEIO DE UM </w:t>
      </w:r>
      <w:bookmarkStart w:id="9" w:name="_Hlk111713806"/>
      <w:r w:rsidRPr="005A3E88">
        <w:rPr>
          <w:b/>
          <w:caps/>
          <w:color w:val="auto"/>
        </w:rPr>
        <w:t>ROBOTIC PROCESS AUTOMATION</w:t>
      </w:r>
      <w:bookmarkEnd w:id="9"/>
      <w:r w:rsidR="00416E6C">
        <w:rPr>
          <w:b/>
          <w:caps/>
          <w:color w:val="auto"/>
        </w:rPr>
        <w:t xml:space="preserve"> (RPA</w:t>
      </w:r>
      <w:r w:rsidRPr="005A3E88">
        <w:rPr>
          <w:b/>
          <w:caps/>
          <w:color w:val="auto"/>
        </w:rPr>
        <w:t xml:space="preserve">) </w:t>
      </w:r>
    </w:p>
    <w:p w14:paraId="6607C7C7" w14:textId="77A05786" w:rsidR="001E682E" w:rsidRDefault="00F6281C" w:rsidP="001E682E">
      <w:pPr>
        <w:pStyle w:val="TF-AUTOR0"/>
      </w:pPr>
      <w:r>
        <w:t>Marcos Vinicius Venturi</w:t>
      </w:r>
    </w:p>
    <w:p w14:paraId="53880F09" w14:textId="1428B145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66357B">
        <w:t xml:space="preserve"> </w:t>
      </w:r>
      <w:r>
        <w:t>– Orientador</w:t>
      </w:r>
      <w:r w:rsidR="000240A3">
        <w:t>a</w:t>
      </w:r>
    </w:p>
    <w:p w14:paraId="1D69ADD0" w14:textId="7526FE10" w:rsidR="0066357B" w:rsidRDefault="00707DF2" w:rsidP="001E682E">
      <w:pPr>
        <w:pStyle w:val="TF-AUTOR0"/>
      </w:pPr>
      <w:r>
        <w:t xml:space="preserve">Cidinei Cassol </w:t>
      </w:r>
      <w:r w:rsidR="0066357B">
        <w:t xml:space="preserve">- </w:t>
      </w:r>
      <w:r w:rsidR="0066357B">
        <w:rPr>
          <w:shd w:val="clear" w:color="auto" w:fill="FFFFFF"/>
        </w:rPr>
        <w:t>Supervisor</w:t>
      </w:r>
    </w:p>
    <w:p w14:paraId="366F701C" w14:textId="346A9D4F" w:rsidR="00E42FB0" w:rsidRPr="00446E80" w:rsidRDefault="00F255FC" w:rsidP="00375ADA">
      <w:pPr>
        <w:pStyle w:val="Ttulo1"/>
      </w:pPr>
      <w:bookmarkStart w:id="10" w:name="_Ref115449748"/>
      <w:bookmarkStart w:id="11" w:name="_Ref115012423"/>
      <w:r w:rsidRPr="007D10F2">
        <w:t>Introdução</w:t>
      </w:r>
      <w:bookmarkEnd w:id="10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1"/>
    </w:p>
    <w:p w14:paraId="563F4ECD" w14:textId="22A60619" w:rsidR="00741EC3" w:rsidRDefault="00F4156A" w:rsidP="00DC1FFF">
      <w:pPr>
        <w:pStyle w:val="TF-TEXTO"/>
      </w:pPr>
      <w:r w:rsidRPr="00CC04AE">
        <w:t xml:space="preserve">A partir </w:t>
      </w:r>
      <w:r w:rsidRPr="00847F81">
        <w:t>do ano</w:t>
      </w:r>
      <w:r w:rsidRPr="0033453A">
        <w:rPr>
          <w:color w:val="FF0000"/>
        </w:rPr>
        <w:t xml:space="preserve"> </w:t>
      </w:r>
      <w:r w:rsidRPr="00CC04AE">
        <w:t xml:space="preserve">2000 em diante, o crescimento acelerado das organizações e o movimento de transformação digital fez com que empresas do mundo todo revissem seus processos internos com uma ótica de </w:t>
      </w:r>
      <w:r w:rsidR="00627C0A" w:rsidRPr="00CC04AE">
        <w:t>automação</w:t>
      </w:r>
      <w:r w:rsidRPr="00CC04AE">
        <w:t xml:space="preserve"> em escala e melhoria </w:t>
      </w:r>
      <w:r w:rsidRPr="00847F81">
        <w:t>cont</w:t>
      </w:r>
      <w:r w:rsidR="00847F81" w:rsidRPr="0033453A">
        <w:t>í</w:t>
      </w:r>
      <w:r w:rsidRPr="00847F81">
        <w:t>nua</w:t>
      </w:r>
      <w:r w:rsidRPr="00CC04AE">
        <w:t xml:space="preserve"> </w:t>
      </w:r>
      <w:r w:rsidR="009E5102" w:rsidRPr="00CC04AE">
        <w:t>(</w:t>
      </w:r>
      <w:r w:rsidRPr="00CC04AE">
        <w:t xml:space="preserve">MUNIZ </w:t>
      </w:r>
      <w:r w:rsidRPr="00CC04AE">
        <w:rPr>
          <w:i/>
          <w:iCs/>
        </w:rPr>
        <w:t>et al</w:t>
      </w:r>
      <w:r w:rsidRPr="00CC04AE">
        <w:t>. 2022</w:t>
      </w:r>
      <w:r w:rsidR="00F36EB1">
        <w:t>a</w:t>
      </w:r>
      <w:r w:rsidRPr="00CC04AE">
        <w:t>).</w:t>
      </w:r>
      <w:r w:rsidR="009E5225" w:rsidRPr="00CC04AE">
        <w:t xml:space="preserve"> De acordo com </w:t>
      </w:r>
      <w:r w:rsidRPr="00CC04AE">
        <w:t>Gartner</w:t>
      </w:r>
      <w:r w:rsidR="007A2C91">
        <w:t xml:space="preserve"> </w:t>
      </w:r>
      <w:r w:rsidR="009E5225" w:rsidRPr="00CC04AE">
        <w:t>(</w:t>
      </w:r>
      <w:r w:rsidR="00835A49">
        <w:t>2022</w:t>
      </w:r>
      <w:r w:rsidR="00985383">
        <w:t>a</w:t>
      </w:r>
      <w:r w:rsidR="009E5225" w:rsidRPr="00CC04AE">
        <w:t xml:space="preserve">), </w:t>
      </w:r>
      <w:r w:rsidRPr="00CC04AE">
        <w:t xml:space="preserve">surgiu um movimento conhecido como </w:t>
      </w:r>
      <w:r w:rsidR="00835A49" w:rsidRPr="00CC04AE">
        <w:t>hiper automação</w:t>
      </w:r>
      <w:r w:rsidRPr="00CC04AE">
        <w:t xml:space="preserve"> em que consiste </w:t>
      </w:r>
      <w:r w:rsidR="0033453A">
        <w:t xml:space="preserve">em </w:t>
      </w:r>
      <w:r w:rsidRPr="00CC04AE">
        <w:t>uma gama de tecnologias focadas na automação de processos</w:t>
      </w:r>
      <w:r w:rsidR="00C32BB3" w:rsidRPr="00CC04AE">
        <w:t xml:space="preserve"> que quando utilizadas juntas, promovem processos automatizados de forma inteligente e resultam em ganhos em escala.</w:t>
      </w:r>
      <w:r w:rsidR="00DC1FFF">
        <w:t xml:space="preserve"> </w:t>
      </w:r>
    </w:p>
    <w:p w14:paraId="190D1016" w14:textId="28278316" w:rsidR="00DC1FFF" w:rsidRPr="00416E6C" w:rsidRDefault="00DC1FFF" w:rsidP="00DC1FFF">
      <w:pPr>
        <w:pStyle w:val="TF-TEXTO"/>
      </w:pPr>
      <w:r>
        <w:t xml:space="preserve">Segundo Weiss (2019), para a transformação digital ser inclusa na cultura da organização, é imprescindível que ocorra a automação de processos manuais robóticos e que as organizações estimulem seus colaboradores a atuar em atividades que demandam análise e que não podem ser automatizadas. Para reforçar o crescimento do uso da tecnologia RPA para esta automação de atividades, Gartner (2022a) publicou em seu relatório mensal de agosto/2022, que </w:t>
      </w:r>
      <w:r w:rsidRPr="000F7CD8">
        <w:t>gastos mundiais com software de RPA atingirão US$ 2,9 bilhões em 2022</w:t>
      </w:r>
      <w:r>
        <w:t>. Gartner (2022a) ainda coloca que os gastos mundiais com a tecnologia RPA, e</w:t>
      </w:r>
      <w:r w:rsidRPr="00097396">
        <w:t>mbora esteja crescendo em um ritmo mais lento do que nos anos anteriores</w:t>
      </w:r>
      <w:r>
        <w:t xml:space="preserve">, </w:t>
      </w:r>
      <w:r w:rsidRPr="00097396">
        <w:t>o mercado mundial de software de RPA deverá continuar a apresentar um crescimento de dois dígitos em 2023, crescendo 17,5% ano a ano</w:t>
      </w:r>
      <w:r>
        <w:t xml:space="preserve">. </w:t>
      </w:r>
    </w:p>
    <w:p w14:paraId="18C67399" w14:textId="715817E5" w:rsidR="007A2C91" w:rsidRDefault="00E33372" w:rsidP="00006EA5">
      <w:pPr>
        <w:pStyle w:val="TF-TEXTO"/>
        <w:ind w:firstLine="709"/>
        <w:rPr>
          <w:bCs/>
        </w:rPr>
      </w:pPr>
      <w:r w:rsidRPr="00CC04AE">
        <w:rPr>
          <w:bCs/>
        </w:rPr>
        <w:t xml:space="preserve">Segundo </w:t>
      </w:r>
      <w:r w:rsidR="00835A49">
        <w:rPr>
          <w:bCs/>
        </w:rPr>
        <w:t>A</w:t>
      </w:r>
      <w:r w:rsidR="00835A49" w:rsidRPr="00CC04AE">
        <w:rPr>
          <w:bCs/>
        </w:rPr>
        <w:t>utomationanywhere</w:t>
      </w:r>
      <w:r w:rsidR="00994582" w:rsidRPr="00CC04AE" w:rsidDel="00994582">
        <w:rPr>
          <w:bCs/>
        </w:rPr>
        <w:t xml:space="preserve"> </w:t>
      </w:r>
      <w:r w:rsidR="00994582" w:rsidRPr="00CC04AE">
        <w:rPr>
          <w:bCs/>
        </w:rPr>
        <w:t>(2022)</w:t>
      </w:r>
      <w:r w:rsidR="00006EA5" w:rsidRPr="00CC04AE">
        <w:rPr>
          <w:bCs/>
        </w:rPr>
        <w:t>,</w:t>
      </w:r>
      <w:r w:rsidRPr="00CC04AE">
        <w:rPr>
          <w:bCs/>
        </w:rPr>
        <w:t xml:space="preserve"> a </w:t>
      </w:r>
      <w:r w:rsidR="007A2C91" w:rsidRPr="00CC04AE">
        <w:rPr>
          <w:bCs/>
        </w:rPr>
        <w:t>hiper automação</w:t>
      </w:r>
      <w:r w:rsidR="00A009F8" w:rsidRPr="00CC04AE">
        <w:rPr>
          <w:bCs/>
        </w:rPr>
        <w:t xml:space="preserve"> pode ser considerada </w:t>
      </w:r>
      <w:r w:rsidR="00A009F8" w:rsidRPr="00835A49">
        <w:rPr>
          <w:bCs/>
        </w:rPr>
        <w:t xml:space="preserve">a </w:t>
      </w:r>
      <w:r w:rsidR="00A009F8" w:rsidRPr="00CC04AE">
        <w:rPr>
          <w:bCs/>
        </w:rPr>
        <w:t>evolução</w:t>
      </w:r>
      <w:r w:rsidR="00016430">
        <w:rPr>
          <w:bCs/>
        </w:rPr>
        <w:t xml:space="preserve"> da</w:t>
      </w:r>
      <w:r w:rsidR="00A009F8" w:rsidRPr="00CC04AE">
        <w:rPr>
          <w:bCs/>
        </w:rPr>
        <w:t xml:space="preserve"> </w:t>
      </w:r>
      <w:r w:rsidR="00A009F8" w:rsidRPr="00835A49">
        <w:rPr>
          <w:bCs/>
        </w:rPr>
        <w:t>automação de processos de negócios além dos limites dos processos individuais. </w:t>
      </w:r>
      <w:r w:rsidR="00201120">
        <w:rPr>
          <w:bCs/>
        </w:rPr>
        <w:t>FIA</w:t>
      </w:r>
      <w:r w:rsidR="007A2C91">
        <w:rPr>
          <w:bCs/>
        </w:rPr>
        <w:t xml:space="preserve"> (</w:t>
      </w:r>
      <w:r w:rsidR="00201120">
        <w:rPr>
          <w:bCs/>
        </w:rPr>
        <w:t>2021</w:t>
      </w:r>
      <w:r w:rsidR="007A2C91">
        <w:rPr>
          <w:bCs/>
        </w:rPr>
        <w:t>) complementa que a</w:t>
      </w:r>
      <w:r w:rsidR="00A009F8" w:rsidRPr="00835A49">
        <w:rPr>
          <w:bCs/>
        </w:rPr>
        <w:t xml:space="preserve">o combinar </w:t>
      </w:r>
      <w:r w:rsidR="000513B2">
        <w:rPr>
          <w:bCs/>
        </w:rPr>
        <w:t>outras tecn</w:t>
      </w:r>
      <w:r w:rsidR="002E5A05">
        <w:rPr>
          <w:bCs/>
        </w:rPr>
        <w:t>o</w:t>
      </w:r>
      <w:r w:rsidR="000513B2">
        <w:rPr>
          <w:bCs/>
        </w:rPr>
        <w:t>logias</w:t>
      </w:r>
      <w:r w:rsidR="00A009F8" w:rsidRPr="00835A49">
        <w:rPr>
          <w:bCs/>
        </w:rPr>
        <w:t xml:space="preserve"> com </w:t>
      </w:r>
      <w:r w:rsidR="00A009F8" w:rsidRPr="00CC04AE">
        <w:rPr>
          <w:bCs/>
        </w:rPr>
        <w:t>Robotic Process Automation (</w:t>
      </w:r>
      <w:r w:rsidR="00A009F8" w:rsidRPr="00835A49">
        <w:rPr>
          <w:bCs/>
        </w:rPr>
        <w:t>RPA</w:t>
      </w:r>
      <w:r w:rsidR="00A009F8" w:rsidRPr="00CC04AE">
        <w:rPr>
          <w:bCs/>
        </w:rPr>
        <w:t>)</w:t>
      </w:r>
      <w:r w:rsidR="00A009F8" w:rsidRPr="00835A49">
        <w:rPr>
          <w:bCs/>
        </w:rPr>
        <w:t xml:space="preserve">, a </w:t>
      </w:r>
      <w:r w:rsidR="007A2C91" w:rsidRPr="00835A49">
        <w:rPr>
          <w:bCs/>
        </w:rPr>
        <w:t>hiper automação</w:t>
      </w:r>
      <w:r w:rsidR="00A009F8" w:rsidRPr="00835A49">
        <w:rPr>
          <w:bCs/>
        </w:rPr>
        <w:t xml:space="preserve"> permite a automação de praticamente qualquer tarefa repetitiva executada por usuários de negócios.</w:t>
      </w:r>
      <w:r w:rsidR="00A009F8" w:rsidRPr="00CC04AE">
        <w:rPr>
          <w:bCs/>
        </w:rPr>
        <w:t xml:space="preserve"> </w:t>
      </w:r>
      <w:r w:rsidR="00C23C90" w:rsidRPr="00CC04AE">
        <w:rPr>
          <w:bCs/>
        </w:rPr>
        <w:t xml:space="preserve">De acordo com </w:t>
      </w:r>
      <w:r w:rsidR="007A2C91" w:rsidRPr="00CC04AE">
        <w:rPr>
          <w:bCs/>
        </w:rPr>
        <w:t>G</w:t>
      </w:r>
      <w:r w:rsidR="007A2C91">
        <w:rPr>
          <w:bCs/>
        </w:rPr>
        <w:t>artner</w:t>
      </w:r>
      <w:r w:rsidR="007A2C91" w:rsidRPr="00CC04AE">
        <w:rPr>
          <w:bCs/>
        </w:rPr>
        <w:t xml:space="preserve"> </w:t>
      </w:r>
      <w:r w:rsidR="00C23C90" w:rsidRPr="00CC04AE">
        <w:rPr>
          <w:bCs/>
        </w:rPr>
        <w:t>(2022</w:t>
      </w:r>
      <w:r w:rsidR="00985383">
        <w:rPr>
          <w:bCs/>
        </w:rPr>
        <w:t>b</w:t>
      </w:r>
      <w:r w:rsidR="00C23C90" w:rsidRPr="00CC04AE">
        <w:rPr>
          <w:bCs/>
        </w:rPr>
        <w:t xml:space="preserve">), a </w:t>
      </w:r>
      <w:r w:rsidR="0023027A" w:rsidRPr="00835A49">
        <w:rPr>
          <w:bCs/>
        </w:rPr>
        <w:t>tecnologia RPA</w:t>
      </w:r>
      <w:r w:rsidR="00C23C90" w:rsidRPr="00CC04AE">
        <w:rPr>
          <w:bCs/>
        </w:rPr>
        <w:t xml:space="preserve"> </w:t>
      </w:r>
      <w:r w:rsidR="0033453A">
        <w:rPr>
          <w:bCs/>
        </w:rPr>
        <w:t>é</w:t>
      </w:r>
      <w:r w:rsidR="00C23C90" w:rsidRPr="00CC04AE">
        <w:rPr>
          <w:bCs/>
        </w:rPr>
        <w:t xml:space="preserve"> um mercado atrativo e de alto crescimento, com fornecedores evoluindo rapidamente suas ofertas para uma plataforma de automação mais ampla com recursos de </w:t>
      </w:r>
      <w:r w:rsidR="007A2C91" w:rsidRPr="00CC04AE">
        <w:rPr>
          <w:bCs/>
        </w:rPr>
        <w:t>hiper automação</w:t>
      </w:r>
      <w:r w:rsidR="00C23C90" w:rsidRPr="00CC04AE">
        <w:rPr>
          <w:bCs/>
        </w:rPr>
        <w:t xml:space="preserve"> incorporados. </w:t>
      </w:r>
    </w:p>
    <w:p w14:paraId="26367FB4" w14:textId="42AECB0A" w:rsidR="00A77561" w:rsidRDefault="00892D5C" w:rsidP="00CB7428">
      <w:pPr>
        <w:pStyle w:val="TF-TEXTO"/>
        <w:ind w:firstLine="709"/>
        <w:rPr>
          <w:bCs/>
        </w:rPr>
      </w:pPr>
      <w:r>
        <w:rPr>
          <w:bCs/>
        </w:rPr>
        <w:t xml:space="preserve">Gartner </w:t>
      </w:r>
      <w:r w:rsidR="00C1183E">
        <w:rPr>
          <w:bCs/>
        </w:rPr>
        <w:t>(20</w:t>
      </w:r>
      <w:r w:rsidR="00B55EA5">
        <w:rPr>
          <w:bCs/>
        </w:rPr>
        <w:t>2</w:t>
      </w:r>
      <w:r>
        <w:rPr>
          <w:bCs/>
        </w:rPr>
        <w:t>2</w:t>
      </w:r>
      <w:r w:rsidR="00E32C00">
        <w:rPr>
          <w:bCs/>
        </w:rPr>
        <w:t>a</w:t>
      </w:r>
      <w:r w:rsidR="00C1183E">
        <w:rPr>
          <w:bCs/>
        </w:rPr>
        <w:t xml:space="preserve">) </w:t>
      </w:r>
      <w:r w:rsidR="00B4613C">
        <w:rPr>
          <w:bCs/>
        </w:rPr>
        <w:t xml:space="preserve">ainda </w:t>
      </w:r>
      <w:r w:rsidR="00C1183E">
        <w:rPr>
          <w:bCs/>
        </w:rPr>
        <w:t>menciona que para</w:t>
      </w:r>
      <w:r w:rsidR="00CE54E0">
        <w:rPr>
          <w:bCs/>
        </w:rPr>
        <w:t xml:space="preserve"> se adaptar ao mercado de trabalho e as novas oportunidades, o profissional </w:t>
      </w:r>
      <w:r w:rsidR="00F2483F">
        <w:rPr>
          <w:bCs/>
        </w:rPr>
        <w:t xml:space="preserve">não necessita obrigatoriamente </w:t>
      </w:r>
      <w:r w:rsidR="00010584">
        <w:rPr>
          <w:bCs/>
        </w:rPr>
        <w:t>possuir</w:t>
      </w:r>
      <w:r w:rsidR="00CE54E0">
        <w:rPr>
          <w:bCs/>
        </w:rPr>
        <w:t xml:space="preserve"> alto grau de </w:t>
      </w:r>
      <w:r w:rsidR="00CE54E0">
        <w:rPr>
          <w:bCs/>
        </w:rPr>
        <w:lastRenderedPageBreak/>
        <w:t>especialização e estar familiarizado com</w:t>
      </w:r>
      <w:r w:rsidR="00CA7F10">
        <w:rPr>
          <w:bCs/>
        </w:rPr>
        <w:t xml:space="preserve"> as novas tecnologias. </w:t>
      </w:r>
      <w:r w:rsidR="004554D1">
        <w:rPr>
          <w:bCs/>
        </w:rPr>
        <w:t xml:space="preserve">Dendena (2021) ressalta </w:t>
      </w:r>
      <w:r w:rsidR="00CA7F10">
        <w:rPr>
          <w:bCs/>
        </w:rPr>
        <w:t xml:space="preserve">o uso de </w:t>
      </w:r>
      <w:r>
        <w:rPr>
          <w:bCs/>
        </w:rPr>
        <w:t>tecnologia</w:t>
      </w:r>
      <w:r w:rsidR="000555FB">
        <w:rPr>
          <w:bCs/>
        </w:rPr>
        <w:t>s</w:t>
      </w:r>
      <w:r>
        <w:rPr>
          <w:bCs/>
        </w:rPr>
        <w:t xml:space="preserve"> que não necessitam grau de especialização com desenvolvimento</w:t>
      </w:r>
      <w:r w:rsidR="004554D1">
        <w:rPr>
          <w:bCs/>
        </w:rPr>
        <w:t xml:space="preserve"> </w:t>
      </w:r>
      <w:r w:rsidR="004554D1" w:rsidRPr="0033453A">
        <w:rPr>
          <w:bCs/>
        </w:rPr>
        <w:t>(No-Code e Low-Code</w:t>
      </w:r>
      <w:r w:rsidR="004554D1">
        <w:rPr>
          <w:bCs/>
        </w:rPr>
        <w:t>)</w:t>
      </w:r>
      <w:r w:rsidR="00853F62">
        <w:rPr>
          <w:bCs/>
        </w:rPr>
        <w:t xml:space="preserve">, </w:t>
      </w:r>
      <w:r w:rsidR="001D7DA2">
        <w:rPr>
          <w:bCs/>
        </w:rPr>
        <w:t xml:space="preserve">pois </w:t>
      </w:r>
      <w:r>
        <w:rPr>
          <w:bCs/>
        </w:rPr>
        <w:t xml:space="preserve">possibilitam aos usuários de negócio desenvolver automações altamente produtivas para facilitar no seu </w:t>
      </w:r>
      <w:r w:rsidR="00B4613C">
        <w:rPr>
          <w:bCs/>
        </w:rPr>
        <w:t>dia a dia</w:t>
      </w:r>
      <w:r>
        <w:rPr>
          <w:bCs/>
        </w:rPr>
        <w:t>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>este trabalho propõe o desenvolvimento de um</w:t>
      </w:r>
      <w:r>
        <w:rPr>
          <w:bCs/>
        </w:rPr>
        <w:t>a</w:t>
      </w:r>
      <w:r w:rsidR="0057391A">
        <w:rPr>
          <w:bCs/>
        </w:rPr>
        <w:t xml:space="preserve"> </w:t>
      </w:r>
      <w:r>
        <w:rPr>
          <w:bCs/>
        </w:rPr>
        <w:t>automação RPA</w:t>
      </w:r>
      <w:r w:rsidR="0057391A">
        <w:rPr>
          <w:bCs/>
        </w:rPr>
        <w:t xml:space="preserve"> </w:t>
      </w:r>
      <w:r w:rsidR="00FE37DB">
        <w:rPr>
          <w:bCs/>
        </w:rPr>
        <w:t>para auxiliar n</w:t>
      </w:r>
      <w:r>
        <w:rPr>
          <w:bCs/>
        </w:rPr>
        <w:t>a</w:t>
      </w:r>
      <w:r w:rsidR="00FE37DB">
        <w:rPr>
          <w:bCs/>
        </w:rPr>
        <w:t xml:space="preserve"> </w:t>
      </w:r>
      <w:r>
        <w:rPr>
          <w:bCs/>
        </w:rPr>
        <w:t>atividade de gestão de fornecedores.</w:t>
      </w:r>
      <w:r w:rsidR="00D33595">
        <w:rPr>
          <w:bCs/>
        </w:rPr>
        <w:t xml:space="preserve"> </w:t>
      </w:r>
      <w:r w:rsidR="00600BE1">
        <w:rPr>
          <w:bCs/>
        </w:rPr>
        <w:t>Conjectura-se que a construção dest</w:t>
      </w:r>
      <w:r>
        <w:rPr>
          <w:bCs/>
        </w:rPr>
        <w:t>a</w:t>
      </w:r>
      <w:r w:rsidR="00600BE1">
        <w:rPr>
          <w:bCs/>
        </w:rPr>
        <w:t xml:space="preserve"> </w:t>
      </w:r>
      <w:r>
        <w:rPr>
          <w:bCs/>
        </w:rPr>
        <w:t xml:space="preserve">automação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</w:t>
      </w:r>
      <w:r>
        <w:rPr>
          <w:bCs/>
        </w:rPr>
        <w:t xml:space="preserve">usuário de negócio </w:t>
      </w:r>
      <w:r w:rsidR="00D63618">
        <w:rPr>
          <w:bCs/>
        </w:rPr>
        <w:t xml:space="preserve">a </w:t>
      </w:r>
      <w:r w:rsidR="00FB0A23">
        <w:rPr>
          <w:bCs/>
        </w:rPr>
        <w:t xml:space="preserve">aprimorar a </w:t>
      </w:r>
      <w:r>
        <w:rPr>
          <w:bCs/>
        </w:rPr>
        <w:t>auditoria dos fornecedores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</w:t>
      </w:r>
      <w:r w:rsidR="005B668E">
        <w:rPr>
          <w:bCs/>
        </w:rPr>
        <w:t xml:space="preserve">credibilidade do setor de </w:t>
      </w:r>
      <w:r w:rsidR="00B4613C">
        <w:rPr>
          <w:bCs/>
        </w:rPr>
        <w:t>c</w:t>
      </w:r>
      <w:r w:rsidR="005B668E">
        <w:rPr>
          <w:bCs/>
        </w:rPr>
        <w:t xml:space="preserve">ompras e </w:t>
      </w:r>
      <w:r w:rsidR="00B4613C">
        <w:rPr>
          <w:bCs/>
        </w:rPr>
        <w:t>s</w:t>
      </w:r>
      <w:r w:rsidR="005B668E">
        <w:rPr>
          <w:bCs/>
        </w:rPr>
        <w:t>uprimentos</w:t>
      </w:r>
      <w:r w:rsidR="00613FB2">
        <w:rPr>
          <w:bCs/>
        </w:rPr>
        <w:t>.</w:t>
      </w:r>
    </w:p>
    <w:p w14:paraId="286B3BEA" w14:textId="44A50645" w:rsidR="00F255FC" w:rsidRPr="00416E6C" w:rsidRDefault="00F255FC" w:rsidP="00ED0101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416E6C"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0428622" w14:textId="2B3EA7F4" w:rsidR="00984592" w:rsidRPr="00416E6C" w:rsidRDefault="00342A32" w:rsidP="00A04E71">
      <w:pPr>
        <w:pStyle w:val="TF-TEXTO"/>
      </w:pPr>
      <w:r w:rsidRPr="00416E6C">
        <w:t xml:space="preserve">O objetivo geral deste trabalho proposto é </w:t>
      </w:r>
      <w:r w:rsidR="000D4326" w:rsidRPr="00416E6C">
        <w:t>desenvolver um</w:t>
      </w:r>
      <w:r w:rsidR="005D20D3" w:rsidRPr="00416E6C">
        <w:t>a</w:t>
      </w:r>
      <w:r w:rsidR="000D4326" w:rsidRPr="00416E6C">
        <w:t xml:space="preserve"> </w:t>
      </w:r>
      <w:r w:rsidR="005D20D3" w:rsidRPr="00416E6C">
        <w:t xml:space="preserve">automação </w:t>
      </w:r>
      <w:r w:rsidR="000D4326" w:rsidRPr="00416E6C">
        <w:t xml:space="preserve">para </w:t>
      </w:r>
      <w:r w:rsidR="005D20D3" w:rsidRPr="00416E6C">
        <w:t>realizar a validação das informações cadastrais de fornecedores</w:t>
      </w:r>
      <w:r w:rsidR="00A16694" w:rsidRPr="00416E6C">
        <w:t xml:space="preserve">, </w:t>
      </w:r>
      <w:r w:rsidR="00822AEF">
        <w:t>apoiando</w:t>
      </w:r>
      <w:r w:rsidR="005D20D3" w:rsidRPr="00416E6C">
        <w:t xml:space="preserve"> a área de compras e suprimentos</w:t>
      </w:r>
      <w:r w:rsidR="00A04E71" w:rsidRPr="00416E6C">
        <w:t>. Sendo os objetivos específicos:</w:t>
      </w:r>
    </w:p>
    <w:p w14:paraId="656DACA1" w14:textId="5125DE10" w:rsidR="007F49DA" w:rsidRPr="00416E6C" w:rsidRDefault="00822AEF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automatizar e </w:t>
      </w:r>
      <w:r w:rsidR="00981C92" w:rsidRPr="00416E6C">
        <w:t xml:space="preserve">validar </w:t>
      </w:r>
      <w:r w:rsidR="0084319F" w:rsidRPr="00416E6C">
        <w:t xml:space="preserve">dados </w:t>
      </w:r>
      <w:proofErr w:type="gramStart"/>
      <w:r w:rsidR="0084319F" w:rsidRPr="00416E6C">
        <w:t>dos</w:t>
      </w:r>
      <w:proofErr w:type="gramEnd"/>
      <w:r w:rsidR="0084319F" w:rsidRPr="00416E6C">
        <w:t xml:space="preserve"> fornecedor</w:t>
      </w:r>
      <w:r>
        <w:t>es</w:t>
      </w:r>
      <w:r w:rsidR="00981C92" w:rsidRPr="00416E6C">
        <w:t xml:space="preserve"> bem como entregar as informações atualiza</w:t>
      </w:r>
      <w:r>
        <w:t>da</w:t>
      </w:r>
      <w:r w:rsidR="00981C92" w:rsidRPr="00416E6C">
        <w:t>s e aponta</w:t>
      </w:r>
      <w:r>
        <w:t xml:space="preserve">ndo </w:t>
      </w:r>
      <w:r w:rsidR="00981C92" w:rsidRPr="00416E6C">
        <w:t>inconsistências</w:t>
      </w:r>
      <w:r>
        <w:t xml:space="preserve"> </w:t>
      </w:r>
      <w:r w:rsidRPr="00A27764">
        <w:t>para a equipe d</w:t>
      </w:r>
      <w:r w:rsidR="005E0B45">
        <w:t>e</w:t>
      </w:r>
      <w:r w:rsidRPr="00A27764">
        <w:t xml:space="preserve"> compra</w:t>
      </w:r>
      <w:r w:rsidR="005E0B45">
        <w:t>s</w:t>
      </w:r>
      <w:r w:rsidRPr="00A27764">
        <w:t>/suprimentos</w:t>
      </w:r>
      <w:r w:rsidR="007F49DA" w:rsidRPr="00416E6C">
        <w:t>;</w:t>
      </w:r>
    </w:p>
    <w:p w14:paraId="433EF206" w14:textId="6E933583" w:rsidR="00CA1A9A" w:rsidRDefault="00822AEF" w:rsidP="002B5D5D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gerenciar </w:t>
      </w:r>
      <w:r w:rsidR="00287283" w:rsidRPr="00416E6C">
        <w:t>as informações</w:t>
      </w:r>
      <w:r w:rsidR="00CA1A9A">
        <w:t xml:space="preserve">, por meio de relatórios, </w:t>
      </w:r>
      <w:r w:rsidR="00287283" w:rsidRPr="00416E6C">
        <w:t>referente às execuções RPA e os passos seguidos</w:t>
      </w:r>
      <w:r>
        <w:t xml:space="preserve">, </w:t>
      </w:r>
      <w:r w:rsidR="00CA1A9A">
        <w:t>possibilitando</w:t>
      </w:r>
      <w:r>
        <w:t xml:space="preserve"> aos </w:t>
      </w:r>
      <w:r w:rsidRPr="00A27764">
        <w:t xml:space="preserve">colaboradores acompanharem </w:t>
      </w:r>
      <w:r>
        <w:t>o</w:t>
      </w:r>
      <w:r w:rsidR="00CA1A9A">
        <w:t xml:space="preserve"> processo</w:t>
      </w:r>
      <w:r w:rsidR="0033453A">
        <w:t>.</w:t>
      </w:r>
    </w:p>
    <w:p w14:paraId="6981E69D" w14:textId="082AF162" w:rsidR="0027538D" w:rsidRDefault="0027538D" w:rsidP="00375ADA">
      <w:pPr>
        <w:pStyle w:val="Ttulo1"/>
      </w:pPr>
      <w:bookmarkStart w:id="26" w:name="_Ref115449739"/>
      <w:bookmarkStart w:id="27" w:name="_Ref106623859"/>
      <w:bookmarkStart w:id="28" w:name="_Toc419598587"/>
      <w:r>
        <w:t>DESCRIÇÃO DA SITUAÇÃO ATUAL</w:t>
      </w:r>
      <w:bookmarkEnd w:id="26"/>
    </w:p>
    <w:p w14:paraId="727AF46C" w14:textId="1DD4259A" w:rsidR="00AE4AA7" w:rsidRPr="00AE4AA7" w:rsidRDefault="0033453A" w:rsidP="00694A70">
      <w:pPr>
        <w:pStyle w:val="TF-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352E6" wp14:editId="007F0654">
            <wp:simplePos x="0" y="0"/>
            <wp:positionH relativeFrom="column">
              <wp:posOffset>15240</wp:posOffset>
            </wp:positionH>
            <wp:positionV relativeFrom="paragraph">
              <wp:posOffset>1353185</wp:posOffset>
            </wp:positionV>
            <wp:extent cx="5676900" cy="1952625"/>
            <wp:effectExtent l="19050" t="19050" r="19050" b="285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52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8439C5" wp14:editId="4B38ADD8">
                <wp:simplePos x="0" y="0"/>
                <wp:positionH relativeFrom="column">
                  <wp:posOffset>272415</wp:posOffset>
                </wp:positionH>
                <wp:positionV relativeFrom="paragraph">
                  <wp:posOffset>1120140</wp:posOffset>
                </wp:positionV>
                <wp:extent cx="5212715" cy="228600"/>
                <wp:effectExtent l="0" t="0" r="6985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7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A434E" w14:textId="61123ED6" w:rsidR="00694A70" w:rsidRPr="00694A70" w:rsidRDefault="00694A70" w:rsidP="0033453A">
                            <w:pPr>
                              <w:pStyle w:val="TF-LEGENDA"/>
                              <w:rPr>
                                <w:noProof/>
                              </w:rPr>
                            </w:pPr>
                            <w:bookmarkStart w:id="29" w:name="_Ref115447468"/>
                            <w:r w:rsidRPr="00694A70">
                              <w:t xml:space="preserve">Figura </w:t>
                            </w:r>
                            <w:fldSimple w:instr=" SEQ Figura \* ARABIC ">
                              <w:r w:rsidR="00751BB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9"/>
                            <w:r w:rsidRPr="00694A70">
                              <w:t>- Mapeamento do processo AS</w:t>
                            </w:r>
                            <w:r>
                              <w:t>/</w:t>
                            </w:r>
                            <w:r w:rsidRPr="00694A70"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439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45pt;margin-top:88.2pt;width:410.45pt;height:1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" stroked="f">
                <v:textbox inset="0,0,0,0">
                  <w:txbxContent>
                    <w:p w14:paraId="347A434E" w14:textId="61123ED6" w:rsidR="00694A70" w:rsidRPr="00694A70" w:rsidRDefault="00694A70" w:rsidP="0033453A">
                      <w:pPr>
                        <w:pStyle w:val="TF-LEGENDA"/>
                        <w:rPr>
                          <w:noProof/>
                        </w:rPr>
                      </w:pPr>
                      <w:bookmarkStart w:id="30" w:name="_Ref115447468"/>
                      <w:r w:rsidRPr="00694A70">
                        <w:t xml:space="preserve">Figura </w:t>
                      </w:r>
                      <w:fldSimple w:instr=" SEQ Figura \* ARABIC ">
                        <w:r w:rsidR="00751BBE">
                          <w:rPr>
                            <w:noProof/>
                          </w:rPr>
                          <w:t>1</w:t>
                        </w:r>
                      </w:fldSimple>
                      <w:bookmarkEnd w:id="30"/>
                      <w:r w:rsidRPr="00694A70">
                        <w:t>- Mapeamento do processo AS</w:t>
                      </w:r>
                      <w:r>
                        <w:t>/</w:t>
                      </w:r>
                      <w:r w:rsidRPr="00694A70"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Esta seção traz</w:t>
      </w:r>
      <w:r w:rsidR="00AE4AA7">
        <w:t xml:space="preserve"> como é o processo de homologação de fornecedores e revisão das informações cadastrais na organização que está sendo </w:t>
      </w:r>
      <w:r>
        <w:t xml:space="preserve">avaliado a </w:t>
      </w:r>
      <w:r w:rsidR="00AE4AA7">
        <w:t xml:space="preserve">proposta </w:t>
      </w:r>
      <w:r>
        <w:t>de</w:t>
      </w:r>
      <w:r w:rsidR="00AE4AA7">
        <w:t xml:space="preserve"> automação.</w:t>
      </w:r>
      <w:r w:rsidR="00694A70">
        <w:t xml:space="preserve"> </w:t>
      </w:r>
      <w:r w:rsidR="00D261AB">
        <w:t>As informações aqui obtidas são oriundas de entrevistas</w:t>
      </w:r>
      <w:r w:rsidR="00127995">
        <w:t xml:space="preserve"> informais</w:t>
      </w:r>
      <w:r w:rsidR="00D261AB">
        <w:t xml:space="preserve"> realizadas com Cassol (2022). </w:t>
      </w:r>
      <w:r w:rsidR="00694A70" w:rsidRPr="00694A70">
        <w:t xml:space="preserve">A </w:t>
      </w:r>
      <w:r w:rsidR="00694A70">
        <w:fldChar w:fldCharType="begin"/>
      </w:r>
      <w:r w:rsidR="00694A70">
        <w:instrText xml:space="preserve"> REF _Ref115447468 \h </w:instrText>
      </w:r>
      <w:r w:rsidR="00694A70">
        <w:fldChar w:fldCharType="separate"/>
      </w:r>
      <w:r w:rsidR="00751BBE" w:rsidRPr="00694A70">
        <w:t xml:space="preserve">Figura </w:t>
      </w:r>
      <w:r w:rsidR="00751BBE">
        <w:rPr>
          <w:noProof/>
        </w:rPr>
        <w:t>1</w:t>
      </w:r>
      <w:r w:rsidR="00694A70">
        <w:fldChar w:fldCharType="end"/>
      </w:r>
      <w:r w:rsidR="00694A70" w:rsidRPr="00694A70">
        <w:t xml:space="preserve"> traz a modelagem da etapa AS/IS do ciclo do Business Process Management (BPM).</w:t>
      </w:r>
    </w:p>
    <w:p w14:paraId="5BCAF947" w14:textId="6A89E306" w:rsidR="0027538D" w:rsidRDefault="00694A70" w:rsidP="0033453A">
      <w:pPr>
        <w:pStyle w:val="TF-FONTE"/>
      </w:pPr>
      <w:r>
        <w:t>Fonte: elaborado pelo autor.</w:t>
      </w:r>
    </w:p>
    <w:p w14:paraId="6B62EB2D" w14:textId="77777777" w:rsidR="005C785F" w:rsidRDefault="00AE4AA7" w:rsidP="00694A70">
      <w:pPr>
        <w:pStyle w:val="TF-TEXTO"/>
        <w:ind w:firstLine="709"/>
      </w:pPr>
      <w:r>
        <w:t xml:space="preserve">No início do processo, a equipe de </w:t>
      </w:r>
      <w:r w:rsidRPr="0033453A">
        <w:rPr>
          <w:rStyle w:val="TF-COURIER10"/>
        </w:rPr>
        <w:t>Compliance</w:t>
      </w:r>
      <w:r>
        <w:t xml:space="preserve"> deve avaliar as documentações e informações cadastrais do fornecedor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Verificação de Base Cadastral de Fornecedores</w:t>
      </w:r>
      <w:r w:rsidR="00127995">
        <w:t xml:space="preserve">, não </w:t>
      </w:r>
      <w:r w:rsidR="00E11B29">
        <w:t>havendo</w:t>
      </w:r>
      <w:r>
        <w:t xml:space="preserve"> nenhuma pendência no cadastro a análise se encerra e o processo finaliza. Caso a área do </w:t>
      </w:r>
      <w:r w:rsidRPr="0033453A">
        <w:rPr>
          <w:rStyle w:val="TF-COURIER10"/>
        </w:rPr>
        <w:t xml:space="preserve">Compliance </w:t>
      </w:r>
      <w:r>
        <w:t xml:space="preserve">identifique que exista alguma pendência documental e/ou </w:t>
      </w:r>
      <w:r>
        <w:lastRenderedPageBreak/>
        <w:t xml:space="preserve">nas informações cadastrais do </w:t>
      </w:r>
      <w:r w:rsidRPr="00D85FC2">
        <w:rPr>
          <w:rStyle w:val="TF-COURIER10"/>
        </w:rPr>
        <w:t>Fornecedor</w:t>
      </w:r>
      <w:r>
        <w:t xml:space="preserve">, este é acionado para regulariza o cadastro na base de dados da organização. Então o </w:t>
      </w:r>
      <w:r w:rsidRPr="0033453A">
        <w:rPr>
          <w:rStyle w:val="TF-COURIER10"/>
        </w:rPr>
        <w:t>Fornecedor</w:t>
      </w:r>
      <w:r>
        <w:t xml:space="preserve"> fica responsável por </w:t>
      </w:r>
      <w:r w:rsidR="00434EC7">
        <w:t>gerar todas as documentações necessárias para regularização</w:t>
      </w:r>
      <w:r w:rsidR="00127995">
        <w:t xml:space="preserve">, </w:t>
      </w:r>
      <w:r w:rsidR="00EB26FD" w:rsidRPr="00127995">
        <w:t>atividade</w:t>
      </w:r>
      <w:r w:rsidR="00EB26FD" w:rsidRPr="0033453A">
        <w:rPr>
          <w:rStyle w:val="TF-COURIER10"/>
        </w:rPr>
        <w:t xml:space="preserve"> Gerar Documentação Compliance</w:t>
      </w:r>
      <w:r w:rsidR="00D85FC2">
        <w:t xml:space="preserve"> </w:t>
      </w:r>
      <w:r w:rsidR="00434EC7">
        <w:t xml:space="preserve">e as encaminha para a equipe do </w:t>
      </w:r>
      <w:r w:rsidR="00434EC7" w:rsidRPr="0033453A">
        <w:rPr>
          <w:rStyle w:val="TF-COURIER10"/>
        </w:rPr>
        <w:t>Compliance</w:t>
      </w:r>
      <w:r w:rsidR="00127995" w:rsidRPr="00127995">
        <w:t>,</w:t>
      </w:r>
      <w:r w:rsidR="00127995">
        <w:t xml:space="preserve"> </w:t>
      </w:r>
      <w:r w:rsidR="00EB26FD" w:rsidRPr="00127995">
        <w:t>atividade</w:t>
      </w:r>
      <w:r w:rsidR="00EB26FD" w:rsidRPr="0033453A">
        <w:rPr>
          <w:rStyle w:val="TF-COURIER10"/>
        </w:rPr>
        <w:t xml:space="preserve"> Encaminhar Documentação</w:t>
      </w:r>
      <w:r w:rsidR="00127995">
        <w:t xml:space="preserve">. Essa atividade </w:t>
      </w:r>
      <w:r w:rsidR="00434EC7">
        <w:t>que fica responsável neste momento, por centralizar as informações cadastrais e pendência dos fornecedores</w:t>
      </w:r>
      <w:r w:rsidR="00127995">
        <w:t xml:space="preserve">. </w:t>
      </w:r>
    </w:p>
    <w:p w14:paraId="08AC2A03" w14:textId="77777777" w:rsidR="005C785F" w:rsidRDefault="00EB26FD" w:rsidP="00694A70">
      <w:pPr>
        <w:pStyle w:val="TF-TEXTO"/>
        <w:ind w:firstLine="709"/>
      </w:pPr>
      <w:r>
        <w:t xml:space="preserve">Com as informações e documentações recebidas, a equipe do </w:t>
      </w:r>
      <w:r w:rsidRPr="0033453A">
        <w:rPr>
          <w:rStyle w:val="TF-COURIER10"/>
        </w:rPr>
        <w:t>Compliance</w:t>
      </w:r>
      <w:r>
        <w:t xml:space="preserve"> encaminha este material para o time do </w:t>
      </w:r>
      <w:r w:rsidRPr="0033453A">
        <w:rPr>
          <w:rStyle w:val="TF-COURIER10"/>
        </w:rPr>
        <w:t>Jurídico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Encaminhar a documentação para o Jurídico</w:t>
      </w:r>
      <w:r>
        <w:t>, que será responsável por validar todas as documentações e se certificar que todos os documentos são legítimos</w:t>
      </w:r>
      <w:r w:rsidR="00127995">
        <w:t xml:space="preserve">, </w:t>
      </w:r>
      <w:r w:rsidR="004B2111" w:rsidRPr="00127995">
        <w:t>atividade</w:t>
      </w:r>
      <w:r w:rsidR="004B2111" w:rsidRPr="0033453A">
        <w:rPr>
          <w:rStyle w:val="TF-COURIER10"/>
        </w:rPr>
        <w:t xml:space="preserve"> Avaliar a Documentação</w:t>
      </w:r>
      <w:r>
        <w:t xml:space="preserve">. </w:t>
      </w:r>
      <w:r w:rsidR="004B2111">
        <w:t xml:space="preserve">É nesta etapa que a automação apoiará no processo, pois são realizadas todas as consultas relacionadas ao </w:t>
      </w:r>
      <w:r w:rsidR="00127995" w:rsidRPr="00127995">
        <w:t xml:space="preserve">Cadastro Nacional da Pessoa Jurídica </w:t>
      </w:r>
      <w:r w:rsidR="00127995">
        <w:t>(</w:t>
      </w:r>
      <w:r w:rsidR="004B2111">
        <w:t>CNPJ</w:t>
      </w:r>
      <w:r w:rsidR="00127995">
        <w:t>)</w:t>
      </w:r>
      <w:r w:rsidR="004B2111">
        <w:t xml:space="preserve"> do fornecedor frente aos órgãos fiscais novamente para garantir a integridade dos documentos já encaminhados pelo fornecedor. </w:t>
      </w:r>
    </w:p>
    <w:p w14:paraId="7A2BC299" w14:textId="4CE502E0" w:rsidR="00AE4AA7" w:rsidRDefault="004B2111" w:rsidP="00694A70">
      <w:pPr>
        <w:pStyle w:val="TF-TEXTO"/>
        <w:ind w:firstLine="709"/>
      </w:pPr>
      <w:r>
        <w:t>Caso a equipe do jurídico identifique que não exista nenhuma pendência, é dado o aval para seguir com a homologação do fornecedor bem como atualização na Base Cadastral dos fornecedores. Em cenários que exista alguma pendência de regularização, é realizada o grau de relevância da pend</w:t>
      </w:r>
      <w:r w:rsidR="000C6569">
        <w:t>ê</w:t>
      </w:r>
      <w:r>
        <w:t>ncia encontrada</w:t>
      </w:r>
      <w:r w:rsidR="00127995">
        <w:t>,</w:t>
      </w:r>
      <w:r w:rsidR="00127995" w:rsidRPr="00127995">
        <w:t xml:space="preserve"> </w:t>
      </w:r>
      <w:r w:rsidRPr="00127995">
        <w:t>atividade</w:t>
      </w:r>
      <w:r w:rsidRPr="0033453A">
        <w:rPr>
          <w:rStyle w:val="TF-COURIER10"/>
        </w:rPr>
        <w:t xml:space="preserve"> Avaliação da Pendência</w:t>
      </w:r>
      <w:r w:rsidR="000248FE">
        <w:t>. Caso a pendência encontrada seja ajustável, o fornecedor é acionado para regularização dessas informações</w:t>
      </w:r>
      <w:r w:rsidR="00127995">
        <w:t xml:space="preserve">, </w:t>
      </w:r>
      <w:r w:rsidR="000248FE">
        <w:t xml:space="preserve">atividades </w:t>
      </w:r>
      <w:r w:rsidR="000248FE" w:rsidRPr="0033453A">
        <w:rPr>
          <w:rStyle w:val="TF-COURIER10"/>
        </w:rPr>
        <w:t>Gerar documentação</w:t>
      </w:r>
      <w:r w:rsidR="000248FE">
        <w:t xml:space="preserve"> e </w:t>
      </w:r>
      <w:r w:rsidR="000248FE" w:rsidRPr="0033453A">
        <w:rPr>
          <w:rStyle w:val="TF-COURIER10"/>
        </w:rPr>
        <w:t>Encaminhar documentação Jurídico</w:t>
      </w:r>
      <w:r w:rsidR="000248FE">
        <w:t>. Em cenários que a pendência não é ajustável</w:t>
      </w:r>
      <w:r w:rsidR="00127995">
        <w:t xml:space="preserve">, que </w:t>
      </w:r>
      <w:r w:rsidR="000248FE">
        <w:t xml:space="preserve">são pendências que comprometem a operação e relacionamento com o fornecedor, é informado para o time do </w:t>
      </w:r>
      <w:r w:rsidR="000248FE" w:rsidRPr="0033453A">
        <w:rPr>
          <w:rStyle w:val="TF-COURIER10"/>
        </w:rPr>
        <w:t>Compliance</w:t>
      </w:r>
      <w:r w:rsidR="000248FE">
        <w:t xml:space="preserve"> a recusa da operação e o fornecedor não é homologado no sistema</w:t>
      </w:r>
      <w:r w:rsidR="00127995">
        <w:t xml:space="preserve"> (CASSOL, 2022).</w:t>
      </w:r>
    </w:p>
    <w:p w14:paraId="57BC30CB" w14:textId="3A5A1294" w:rsidR="00A44581" w:rsidRDefault="00A44581" w:rsidP="00375ADA">
      <w:pPr>
        <w:pStyle w:val="Ttulo1"/>
      </w:pPr>
      <w:bookmarkStart w:id="30" w:name="_Ref115012433"/>
      <w:r>
        <w:t xml:space="preserve">trabalhos </w:t>
      </w:r>
      <w:r w:rsidRPr="00FC4A9F">
        <w:t>correlatos</w:t>
      </w:r>
      <w:bookmarkEnd w:id="27"/>
      <w:bookmarkEnd w:id="30"/>
    </w:p>
    <w:p w14:paraId="767EDF4E" w14:textId="31EC2F7C" w:rsidR="00FA5504" w:rsidRPr="004E1041" w:rsidRDefault="004F5A18" w:rsidP="00133D9B">
      <w:pPr>
        <w:pStyle w:val="TF-TEXTO"/>
      </w:pPr>
      <w:r w:rsidRPr="00512279">
        <w:t xml:space="preserve">Nesta seção estão descritos três trabalhos correlatos que </w:t>
      </w:r>
      <w:r w:rsidR="00FB4840" w:rsidRPr="00512279">
        <w:t xml:space="preserve">apresentam características semelhantes ao trabalho </w:t>
      </w:r>
      <w:r w:rsidR="00E551BD" w:rsidRPr="00512279">
        <w:t>proposto</w:t>
      </w:r>
      <w:r w:rsidR="00FB4840" w:rsidRPr="00512279">
        <w:t xml:space="preserve">. A subseção </w:t>
      </w:r>
      <w:r w:rsidR="007F69A2" w:rsidRPr="00512279">
        <w:t>3</w:t>
      </w:r>
      <w:r w:rsidR="00FB4840" w:rsidRPr="00512279">
        <w:t>.1</w:t>
      </w:r>
      <w:r w:rsidR="00CA2D69" w:rsidRPr="00512279">
        <w:t xml:space="preserve"> </w:t>
      </w:r>
      <w:r w:rsidR="00FB4840" w:rsidRPr="00512279">
        <w:t xml:space="preserve">traz </w:t>
      </w:r>
      <w:r w:rsidR="00E0112C" w:rsidRPr="00512279">
        <w:t>uma automação por meio de RPA</w:t>
      </w:r>
      <w:r w:rsidR="009639CA" w:rsidRPr="00512279">
        <w:t xml:space="preserve"> (GOMES, 2019)</w:t>
      </w:r>
      <w:r w:rsidR="005550AC" w:rsidRPr="00512279">
        <w:t>.</w:t>
      </w:r>
      <w:r w:rsidR="005550AC" w:rsidRPr="00B608C3">
        <w:t xml:space="preserve"> </w:t>
      </w:r>
      <w:r w:rsidR="009B2B49" w:rsidRPr="00B608C3">
        <w:t>A su</w:t>
      </w:r>
      <w:r w:rsidR="00CA2D69" w:rsidRPr="00B608C3">
        <w:t xml:space="preserve">bseção </w:t>
      </w:r>
      <w:r w:rsidR="00133D9B" w:rsidRPr="00A046D2">
        <w:t>3</w:t>
      </w:r>
      <w:r w:rsidR="00CA2D69" w:rsidRPr="00B608C3">
        <w:t>.2</w:t>
      </w:r>
      <w:r w:rsidR="006F02F0" w:rsidRPr="00B608C3">
        <w:t xml:space="preserve"> </w:t>
      </w:r>
      <w:r w:rsidR="00642064" w:rsidRPr="00512279">
        <w:t>descreve</w:t>
      </w:r>
      <w:r w:rsidR="00642064" w:rsidRPr="00B608C3">
        <w:t xml:space="preserve"> </w:t>
      </w:r>
      <w:r w:rsidR="006F02F0" w:rsidRPr="00B608C3">
        <w:t>um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automação </w:t>
      </w:r>
      <w:r w:rsidR="006F02F0" w:rsidRPr="00B608C3">
        <w:t>voltad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à consulta de informações de contribuintes no sistema da receita federal (BARRETO, 2022). </w:t>
      </w:r>
      <w:r w:rsidR="00634B5A" w:rsidRPr="00B608C3">
        <w:t xml:space="preserve">Por fim, a subseção </w:t>
      </w:r>
      <w:r w:rsidR="00F07A47" w:rsidRPr="00B608C3">
        <w:t>3</w:t>
      </w:r>
      <w:r w:rsidR="00634B5A" w:rsidRPr="00B608C3">
        <w:t xml:space="preserve">.3 </w:t>
      </w:r>
      <w:r w:rsidR="00392146" w:rsidRPr="00B608C3">
        <w:t>traz um</w:t>
      </w:r>
      <w:r w:rsidR="00F07A47" w:rsidRPr="00B608C3">
        <w:t>a</w:t>
      </w:r>
      <w:r w:rsidR="00392146" w:rsidRPr="00B608C3">
        <w:t xml:space="preserve"> </w:t>
      </w:r>
      <w:r w:rsidR="00F07A47" w:rsidRPr="00B608C3">
        <w:t>automação com funções de lançamento de faturas de fornecedores para a central administrativa da Força Aérea Brasileira</w:t>
      </w:r>
      <w:r w:rsidR="001D4BA2" w:rsidRPr="00B608C3">
        <w:t xml:space="preserve"> (</w:t>
      </w:r>
      <w:r w:rsidR="00F07A47" w:rsidRPr="00B608C3">
        <w:t>PINTO</w:t>
      </w:r>
      <w:r w:rsidR="001D4BA2" w:rsidRPr="00B608C3">
        <w:t xml:space="preserve">, </w:t>
      </w:r>
      <w:r w:rsidR="00F07A47" w:rsidRPr="00B608C3">
        <w:t>2020</w:t>
      </w:r>
      <w:r w:rsidR="001D4BA2" w:rsidRPr="00B608C3">
        <w:t>)</w:t>
      </w:r>
      <w:r w:rsidR="00990457" w:rsidRPr="00B608C3">
        <w:t>.</w:t>
      </w:r>
    </w:p>
    <w:p w14:paraId="7C49B8C8" w14:textId="51726F89" w:rsidR="00A44581" w:rsidRPr="00C86280" w:rsidRDefault="00E0112C" w:rsidP="00ED0101">
      <w:pPr>
        <w:pStyle w:val="Ttulo2"/>
      </w:pPr>
      <w:r w:rsidRPr="00C86280">
        <w:t>Desenvolvimento de Processos Robóticos Automatizados (RPA) sob a solução de reconciliação de dados com o objetivo de garantir a integridade dos dados</w:t>
      </w:r>
    </w:p>
    <w:p w14:paraId="3E0D1F6E" w14:textId="31198747" w:rsidR="006769B8" w:rsidRDefault="005A3E88" w:rsidP="00991BE3">
      <w:pPr>
        <w:pStyle w:val="TF-TEXTO"/>
        <w:ind w:firstLine="567"/>
      </w:pPr>
      <w:r>
        <w:t>Gomes</w:t>
      </w:r>
      <w:r w:rsidR="00FA4DD2">
        <w:t xml:space="preserve"> (20</w:t>
      </w:r>
      <w:r w:rsidR="00E0112C">
        <w:t>19</w:t>
      </w:r>
      <w:r w:rsidR="00FA4DD2">
        <w:t xml:space="preserve">) propôs </w:t>
      </w:r>
      <w:r w:rsidR="008A1365">
        <w:t xml:space="preserve">uma </w:t>
      </w:r>
      <w:r w:rsidR="00E0112C">
        <w:t>automação</w:t>
      </w:r>
      <w:r w:rsidR="008A1365">
        <w:t xml:space="preserve"> </w:t>
      </w:r>
      <w:r w:rsidR="00FA345E">
        <w:t xml:space="preserve">para </w:t>
      </w:r>
      <w:r w:rsidR="00E0112C">
        <w:t xml:space="preserve">realizar a validação dos dados entre sistemas utilizando a tecnologia RPA. </w:t>
      </w:r>
      <w:r w:rsidR="00391045">
        <w:t xml:space="preserve">O trabalho ainda teve como </w:t>
      </w:r>
      <w:r w:rsidR="008120D1">
        <w:t xml:space="preserve">objetivo </w:t>
      </w:r>
      <w:r>
        <w:t>a</w:t>
      </w:r>
      <w:r w:rsidR="006B7A88">
        <w:t xml:space="preserve"> garantia da integridade e </w:t>
      </w:r>
      <w:r w:rsidR="006B7A88">
        <w:lastRenderedPageBreak/>
        <w:t>veracidade dos dados que servirão para a tomada de decisão (GOMES, 2019).</w:t>
      </w:r>
      <w:r w:rsidR="00D45B4D">
        <w:t xml:space="preserve"> A</w:t>
      </w:r>
      <w:r w:rsidR="006769B8">
        <w:t>lguma</w:t>
      </w:r>
      <w:r w:rsidR="00D45B4D">
        <w:t xml:space="preserve">s </w:t>
      </w:r>
      <w:r w:rsidR="006769B8">
        <w:t xml:space="preserve">das </w:t>
      </w:r>
      <w:r w:rsidR="00D45B4D">
        <w:t>principais caracterís</w:t>
      </w:r>
      <w:r w:rsidR="00DC63E2">
        <w:t>ti</w:t>
      </w:r>
      <w:r w:rsidR="00D45B4D">
        <w:t>cas da automação de Gomes (2019</w:t>
      </w:r>
      <w:r w:rsidR="002B3097">
        <w:t xml:space="preserve">) são: </w:t>
      </w:r>
      <w:r w:rsidR="0030245F">
        <w:t>validação de dados, evidenciar inconsistências, sugestão de correção dos erros encontrados e ar</w:t>
      </w:r>
      <w:r w:rsidR="0030245F" w:rsidRPr="0030245F">
        <w:t>mazenamento das informações atualizadas</w:t>
      </w:r>
      <w:r w:rsidR="00EA5C27">
        <w:t xml:space="preserve">. </w:t>
      </w:r>
    </w:p>
    <w:p w14:paraId="3342BDD4" w14:textId="2DC15533" w:rsidR="00A44581" w:rsidRDefault="00EA5C27" w:rsidP="0030245F">
      <w:pPr>
        <w:pStyle w:val="TF-TEXTO"/>
        <w:ind w:firstLine="567"/>
      </w:pPr>
      <w:r>
        <w:t xml:space="preserve">A validação de dados é enfatizada como assunto central da automação, visto que a ideia principal é receber um arquivo com as </w:t>
      </w:r>
      <w:r w:rsidR="00797957">
        <w:t>re</w:t>
      </w:r>
      <w:r>
        <w:t>conciliações</w:t>
      </w:r>
      <w:r w:rsidR="00257111">
        <w:t>,</w:t>
      </w:r>
      <w:r w:rsidR="00797957">
        <w:t xml:space="preserve"> analisar e validar se existe algum erro de integridade dos dados. Caso identifique qualquer erro de relacionamento dos dados, a automação evidenciará </w:t>
      </w:r>
      <w:r w:rsidR="00991BE3">
        <w:t xml:space="preserve">o lugar que se encontra </w:t>
      </w:r>
      <w:r w:rsidR="00797957">
        <w:t xml:space="preserve">o problema e será </w:t>
      </w:r>
      <w:r w:rsidR="00165B1E">
        <w:t xml:space="preserve">realizada a consulta se já existe </w:t>
      </w:r>
      <w:r w:rsidR="000A0AF1">
        <w:t>uma</w:t>
      </w:r>
      <w:r w:rsidR="00165B1E">
        <w:t xml:space="preserve"> análise de causa </w:t>
      </w:r>
      <w:r w:rsidR="00E47535">
        <w:t>raiz</w:t>
      </w:r>
      <w:r w:rsidR="00165B1E">
        <w:t xml:space="preserve"> </w:t>
      </w:r>
      <w:r w:rsidR="00165B1E" w:rsidRPr="00E26398">
        <w:t>(</w:t>
      </w:r>
      <w:r w:rsidR="00165B1E" w:rsidRPr="00A17E1A">
        <w:t>Root Cause Analysis</w:t>
      </w:r>
      <w:r w:rsidR="00165B1E" w:rsidRPr="00D51572">
        <w:t xml:space="preserve"> - RCA</w:t>
      </w:r>
      <w:r w:rsidR="00165B1E" w:rsidRPr="00E26398">
        <w:t>)</w:t>
      </w:r>
      <w:r w:rsidR="00165B1E">
        <w:t xml:space="preserve"> cadastrada</w:t>
      </w:r>
      <w:r w:rsidR="000A0AF1">
        <w:t xml:space="preserve"> para este cenário</w:t>
      </w:r>
      <w:r w:rsidR="00991BE3">
        <w:t>. C</w:t>
      </w:r>
      <w:r w:rsidR="00165B1E">
        <w:t>aso exista</w:t>
      </w:r>
      <w:r w:rsidR="000A0AF1">
        <w:t>,</w:t>
      </w:r>
      <w:r w:rsidR="00165B1E">
        <w:t xml:space="preserve"> </w:t>
      </w:r>
      <w:r w:rsidR="00991BE3">
        <w:t xml:space="preserve">a </w:t>
      </w:r>
      <w:r w:rsidR="00165B1E">
        <w:t xml:space="preserve">automação irá </w:t>
      </w:r>
      <w:r w:rsidR="006D5AA8">
        <w:t>indicar as</w:t>
      </w:r>
      <w:r w:rsidR="00165B1E">
        <w:t xml:space="preserve"> ações</w:t>
      </w:r>
      <w:r w:rsidR="006D5AA8">
        <w:t xml:space="preserve"> necessárias</w:t>
      </w:r>
      <w:r w:rsidR="00165B1E">
        <w:t xml:space="preserve"> para corrigir o erro </w:t>
      </w:r>
      <w:r w:rsidR="006D5AA8">
        <w:t>identificado</w:t>
      </w:r>
      <w:r w:rsidR="00165B1E">
        <w:t>.</w:t>
      </w:r>
      <w:r w:rsidR="00797957">
        <w:t xml:space="preserve"> </w:t>
      </w:r>
      <w:r w:rsidR="00FB0D7F">
        <w:t xml:space="preserve">A característica </w:t>
      </w:r>
      <w:r w:rsidR="00A1079A">
        <w:t>do</w:t>
      </w:r>
      <w:r w:rsidR="000A0AF1">
        <w:t xml:space="preserve"> armazenamento de dados e informações, </w:t>
      </w:r>
      <w:r w:rsidR="00222EA0">
        <w:t>é</w:t>
      </w:r>
      <w:r w:rsidR="00900D91">
        <w:t xml:space="preserve"> um ponto</w:t>
      </w:r>
      <w:r w:rsidR="003D5CD9">
        <w:t xml:space="preserve"> </w:t>
      </w:r>
      <w:r w:rsidR="000A0AF1">
        <w:t xml:space="preserve">importante pois </w:t>
      </w:r>
      <w:r w:rsidR="00222EA0">
        <w:t>a</w:t>
      </w:r>
      <w:r w:rsidR="000A0AF1">
        <w:t xml:space="preserve"> base </w:t>
      </w:r>
      <w:r w:rsidR="00CE5775">
        <w:t xml:space="preserve">de dados </w:t>
      </w:r>
      <w:r w:rsidR="000A0AF1">
        <w:t xml:space="preserve">do RPA </w:t>
      </w:r>
      <w:r w:rsidR="00222EA0">
        <w:t xml:space="preserve">será </w:t>
      </w:r>
      <w:r w:rsidR="005A0717">
        <w:t>incrementada</w:t>
      </w:r>
      <w:r w:rsidR="00222EA0">
        <w:t xml:space="preserve"> </w:t>
      </w:r>
      <w:r w:rsidR="000A0AF1">
        <w:t>para casos futuros, ficando cada vez mais completo na análise dos erros de integridade dos dados</w:t>
      </w:r>
      <w:r w:rsidR="00991BE3">
        <w:t xml:space="preserve"> (GOMES, 2019).</w:t>
      </w:r>
    </w:p>
    <w:p w14:paraId="7508C661" w14:textId="77777777" w:rsidR="00741863" w:rsidRDefault="0097489F" w:rsidP="00E26398">
      <w:pPr>
        <w:pStyle w:val="TF-TEXTO"/>
      </w:pPr>
      <w:r>
        <w:t xml:space="preserve">A automação </w:t>
      </w:r>
      <w:r w:rsidR="003C68F1">
        <w:t xml:space="preserve">foi </w:t>
      </w:r>
      <w:r w:rsidR="00991BE3">
        <w:t xml:space="preserve">disponibilizada na plataforma Web e </w:t>
      </w:r>
      <w:r w:rsidR="009A360D">
        <w:t>desenvolvid</w:t>
      </w:r>
      <w:r>
        <w:t>a</w:t>
      </w:r>
      <w:r w:rsidR="009A360D">
        <w:t xml:space="preserve"> utilizando </w:t>
      </w:r>
      <w:r w:rsidR="003D5CD9">
        <w:t>um</w:t>
      </w:r>
      <w:r w:rsidR="00991BE3">
        <w:t xml:space="preserve"> </w:t>
      </w:r>
      <w:r w:rsidR="00425B36" w:rsidRPr="001B71BB">
        <w:rPr>
          <w:i/>
          <w:iCs/>
        </w:rPr>
        <w:t>framework</w:t>
      </w:r>
      <w:r w:rsidR="009A360D">
        <w:t xml:space="preserve"> de programação </w:t>
      </w:r>
      <w:r>
        <w:t>Angular</w:t>
      </w:r>
      <w:r w:rsidR="00425B36">
        <w:t xml:space="preserve"> (</w:t>
      </w:r>
      <w:r w:rsidR="00425B36" w:rsidRPr="001B71BB">
        <w:rPr>
          <w:i/>
          <w:iCs/>
        </w:rPr>
        <w:t>front-end</w:t>
      </w:r>
      <w:r w:rsidR="00425B36">
        <w:t>)</w:t>
      </w:r>
      <w:r>
        <w:t xml:space="preserve"> e Spring (</w:t>
      </w:r>
      <w:r w:rsidRPr="001B71BB">
        <w:rPr>
          <w:i/>
          <w:iCs/>
        </w:rPr>
        <w:t>back-end</w:t>
      </w:r>
      <w:r w:rsidR="00425B36">
        <w:t xml:space="preserve">). </w:t>
      </w:r>
      <w:r w:rsidR="002B4DB5">
        <w:t>Já p</w:t>
      </w:r>
      <w:r w:rsidR="006E7A19">
        <w:t>ara o armazenamento de dados d</w:t>
      </w:r>
      <w:r w:rsidR="00531659">
        <w:t xml:space="preserve">a automação </w:t>
      </w:r>
      <w:r w:rsidR="006E7A19">
        <w:t xml:space="preserve">foi utilizado </w:t>
      </w:r>
      <w:r w:rsidR="00991BE3">
        <w:t>o banco de dados relacional</w:t>
      </w:r>
      <w:r w:rsidR="00425B36">
        <w:t xml:space="preserve"> MySQL </w:t>
      </w:r>
      <w:r w:rsidR="00CF4AC5">
        <w:t>(</w:t>
      </w:r>
      <w:r w:rsidR="00425B36">
        <w:t>GOMES</w:t>
      </w:r>
      <w:r w:rsidR="00CF4AC5">
        <w:t>, 20</w:t>
      </w:r>
      <w:r w:rsidR="00425B36">
        <w:t>19</w:t>
      </w:r>
      <w:r w:rsidR="00CF4AC5">
        <w:t>).</w:t>
      </w:r>
      <w:r w:rsidR="00F927FF">
        <w:t xml:space="preserve"> </w:t>
      </w:r>
      <w:r w:rsidR="007E6A53" w:rsidRPr="00E26398">
        <w:t xml:space="preserve">Segundo </w:t>
      </w:r>
      <w:r w:rsidR="00425B36" w:rsidRPr="00E26398">
        <w:t>Gomes</w:t>
      </w:r>
      <w:r w:rsidR="007E6A53" w:rsidRPr="00E26398">
        <w:t xml:space="preserve"> (20</w:t>
      </w:r>
      <w:r w:rsidR="00425B36" w:rsidRPr="00E26398">
        <w:t>19</w:t>
      </w:r>
      <w:r w:rsidR="007E6A53" w:rsidRPr="00E26398">
        <w:t>)</w:t>
      </w:r>
      <w:r w:rsidR="00685920" w:rsidRPr="00E26398">
        <w:t xml:space="preserve">, as principais </w:t>
      </w:r>
      <w:r w:rsidR="00E26398">
        <w:t>etapas</w:t>
      </w:r>
      <w:r w:rsidR="009F26B3" w:rsidRPr="00E26398">
        <w:t xml:space="preserve"> </w:t>
      </w:r>
      <w:r w:rsidR="004F3ABE" w:rsidRPr="00E26398">
        <w:t>d</w:t>
      </w:r>
      <w:r w:rsidR="00531659">
        <w:t>a</w:t>
      </w:r>
      <w:r w:rsidR="004F3ABE" w:rsidRPr="00E26398">
        <w:t xml:space="preserve"> </w:t>
      </w:r>
      <w:r w:rsidR="00E26398">
        <w:t>automação</w:t>
      </w:r>
      <w:r w:rsidR="004F3ABE" w:rsidRPr="00E26398">
        <w:t xml:space="preserve"> são: </w:t>
      </w:r>
      <w:r w:rsidR="00E26398">
        <w:t>c</w:t>
      </w:r>
      <w:r w:rsidR="00E26398" w:rsidRPr="00E26398">
        <w:t xml:space="preserve">riação do ficheiro </w:t>
      </w:r>
      <w:r w:rsidR="00E26398">
        <w:t>E</w:t>
      </w:r>
      <w:r w:rsidR="00E26398" w:rsidRPr="00E26398">
        <w:t>xcel,</w:t>
      </w:r>
      <w:r w:rsidR="00E26398" w:rsidRPr="00E26398">
        <w:rPr>
          <w:color w:val="FF0000"/>
        </w:rPr>
        <w:t xml:space="preserve"> </w:t>
      </w:r>
      <w:r w:rsidR="00E26398" w:rsidRPr="00E26398">
        <w:t xml:space="preserve">criação de um novo ficheiro </w:t>
      </w:r>
      <w:r w:rsidR="00E26398">
        <w:t>E</w:t>
      </w:r>
      <w:r w:rsidR="00E26398" w:rsidRPr="00E26398">
        <w:t xml:space="preserve">xcel, </w:t>
      </w:r>
      <w:r w:rsidR="00E26398">
        <w:t>s</w:t>
      </w:r>
      <w:r w:rsidR="00E26398" w:rsidRPr="00E26398">
        <w:t xml:space="preserve">eriação e seleção dos dados com diferenças, </w:t>
      </w:r>
      <w:r w:rsidR="00E26398">
        <w:t>v</w:t>
      </w:r>
      <w:r w:rsidR="00E26398" w:rsidRPr="00E26398">
        <w:t xml:space="preserve">erificação das diferenças, </w:t>
      </w:r>
      <w:r w:rsidR="00E26398">
        <w:t>c</w:t>
      </w:r>
      <w:r w:rsidR="00E26398" w:rsidRPr="00E26398">
        <w:t xml:space="preserve">omparação da lista do ficheiro </w:t>
      </w:r>
      <w:r w:rsidR="00E26398">
        <w:t>E</w:t>
      </w:r>
      <w:r w:rsidR="00E26398" w:rsidRPr="00E26398">
        <w:t xml:space="preserve">xcel com listas anteriores desde a sua última correção, </w:t>
      </w:r>
      <w:r w:rsidR="00D51572">
        <w:t xml:space="preserve">análise de causa </w:t>
      </w:r>
      <w:r w:rsidR="00A045C6">
        <w:t>raiz</w:t>
      </w:r>
      <w:r w:rsidR="00E26398" w:rsidRPr="00E26398">
        <w:t xml:space="preserve">, </w:t>
      </w:r>
      <w:r w:rsidR="00E26398">
        <w:t>e</w:t>
      </w:r>
      <w:r w:rsidR="00E26398" w:rsidRPr="00E26398">
        <w:t>nvio do relatório para o</w:t>
      </w:r>
      <w:r w:rsidR="00E26398">
        <w:t xml:space="preserve"> cliente, juntar a lista obtida com a anterior e executar as ações de correção</w:t>
      </w:r>
      <w:r w:rsidR="00991BE3">
        <w:t>.</w:t>
      </w:r>
      <w:r w:rsidR="00741863">
        <w:t xml:space="preserve"> </w:t>
      </w:r>
    </w:p>
    <w:p w14:paraId="3172132A" w14:textId="22B800C3" w:rsidR="00741863" w:rsidRDefault="007F49DA" w:rsidP="00741863">
      <w:pPr>
        <w:pStyle w:val="TF-LEGENDA"/>
      </w:pPr>
      <w:r w:rsidRPr="00FE5765">
        <w:rPr>
          <w:color w:val="FF0000"/>
        </w:rPr>
        <w:t xml:space="preserve"> </w:t>
      </w:r>
      <w:bookmarkStart w:id="31" w:name="_Ref115449181"/>
      <w:r w:rsidR="00741863">
        <w:t xml:space="preserve">Figura </w:t>
      </w:r>
      <w:fldSimple w:instr=" SEQ Figura \* ARABIC ">
        <w:r w:rsidR="00751BBE">
          <w:rPr>
            <w:noProof/>
          </w:rPr>
          <w:t>2</w:t>
        </w:r>
      </w:fldSimple>
      <w:bookmarkEnd w:id="31"/>
      <w:r w:rsidR="00741863">
        <w:t xml:space="preserve"> - </w:t>
      </w:r>
      <w:r w:rsidR="00741863" w:rsidRPr="00032CCA">
        <w:t>Fluxo do algoritmo automatizado</w:t>
      </w:r>
    </w:p>
    <w:p w14:paraId="7F58E4BB" w14:textId="0055FF97" w:rsidR="007474B4" w:rsidRDefault="00741863" w:rsidP="00741863">
      <w:pPr>
        <w:pStyle w:val="TF-TEXTO"/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7CBCE928" wp14:editId="4235A955">
            <wp:extent cx="5756910" cy="182724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2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0F70" w14:textId="77777777" w:rsidR="00741863" w:rsidRDefault="00741863" w:rsidP="00741863">
      <w:pPr>
        <w:pStyle w:val="TF-FONTE"/>
      </w:pPr>
      <w:r>
        <w:t>Fonte: Gomes (2019).</w:t>
      </w:r>
    </w:p>
    <w:p w14:paraId="7C9F908D" w14:textId="5B6DD6B8" w:rsidR="001746FF" w:rsidRDefault="00432283" w:rsidP="00CF35A1">
      <w:pPr>
        <w:pStyle w:val="TF-TEXTO"/>
        <w:ind w:firstLine="567"/>
      </w:pPr>
      <w:r>
        <w:t>O fluxo do processo automatizado</w:t>
      </w:r>
      <w:r w:rsidR="0060780A">
        <w:t xml:space="preserve"> apresentad</w:t>
      </w:r>
      <w:r>
        <w:t>o</w:t>
      </w:r>
      <w:r w:rsidR="0060780A">
        <w:t xml:space="preserve"> na </w:t>
      </w:r>
      <w:r w:rsidR="00AD3C44">
        <w:fldChar w:fldCharType="begin"/>
      </w:r>
      <w:r w:rsidR="00AD3C44">
        <w:instrText xml:space="preserve"> REF _Ref115449181 \h </w:instrText>
      </w:r>
      <w:r w:rsidR="00AD3C44">
        <w:fldChar w:fldCharType="separate"/>
      </w:r>
      <w:r w:rsidR="00751BBE">
        <w:t xml:space="preserve">Figura </w:t>
      </w:r>
      <w:r w:rsidR="00751BBE">
        <w:rPr>
          <w:noProof/>
        </w:rPr>
        <w:t>2</w:t>
      </w:r>
      <w:r w:rsidR="00AD3C44">
        <w:fldChar w:fldCharType="end"/>
      </w:r>
      <w:r w:rsidR="00AD3C44">
        <w:t xml:space="preserve"> </w:t>
      </w:r>
      <w:r>
        <w:t>exibe as principais etapas do processo e pontos chaves da solução construída</w:t>
      </w:r>
      <w:r w:rsidR="0060780A">
        <w:t xml:space="preserve">. </w:t>
      </w:r>
      <w:r>
        <w:t xml:space="preserve">Ao ser iniciado, a automação irá receber a planilha das reconciliações e </w:t>
      </w:r>
      <w:r w:rsidR="00D85409">
        <w:t>a inicia-se a etapa de</w:t>
      </w:r>
      <w:r>
        <w:t xml:space="preserve"> </w:t>
      </w:r>
      <w:r w:rsidR="00797957">
        <w:t>análise</w:t>
      </w:r>
      <w:r>
        <w:t xml:space="preserve"> e identificação dos erros ocorridos</w:t>
      </w:r>
      <w:r w:rsidR="0060780A">
        <w:t>.</w:t>
      </w:r>
      <w:r w:rsidR="001747F1">
        <w:t xml:space="preserve"> </w:t>
      </w:r>
      <w:r>
        <w:t xml:space="preserve">Após a identificação e categorização do </w:t>
      </w:r>
      <w:r w:rsidR="005E57C9">
        <w:t>erro é realizada a consulta procurando se</w:t>
      </w:r>
      <w:r>
        <w:t xml:space="preserve"> existe RCA </w:t>
      </w:r>
      <w:r w:rsidR="005E57C9">
        <w:t xml:space="preserve">bem como se possui uma solução. Existe ainda um cenário em que o erro não foi identificado, </w:t>
      </w:r>
      <w:r w:rsidR="005E57C9">
        <w:lastRenderedPageBreak/>
        <w:t>mantendo as informações e entregando-as na finalização para melhor análise do resultado da execução da automação</w:t>
      </w:r>
      <w:r w:rsidR="0045117D">
        <w:t xml:space="preserve"> </w:t>
      </w:r>
      <w:r w:rsidR="005E57C9">
        <w:t>(GOMES, 2019)</w:t>
      </w:r>
      <w:r w:rsidR="008A429B">
        <w:t>.</w:t>
      </w:r>
      <w:bookmarkStart w:id="32" w:name="_Hlk106382648"/>
    </w:p>
    <w:bookmarkEnd w:id="32"/>
    <w:p w14:paraId="22793A85" w14:textId="559E3534" w:rsidR="00A44581" w:rsidRPr="00B608C3" w:rsidRDefault="00092464" w:rsidP="00ED0101">
      <w:pPr>
        <w:pStyle w:val="Ttulo2"/>
      </w:pPr>
      <w:r w:rsidRPr="00B608C3">
        <w:t>Levantamento da Situação Fiscal de Contribuintes na Esfera Estadual Utilizando RPA</w:t>
      </w:r>
      <w:r w:rsidR="00A44581" w:rsidRPr="00B608C3">
        <w:t xml:space="preserve"> </w:t>
      </w:r>
    </w:p>
    <w:p w14:paraId="3B577208" w14:textId="1550ED6C" w:rsidR="00FD0E7A" w:rsidRDefault="004E0A2C" w:rsidP="002C374C">
      <w:pPr>
        <w:pStyle w:val="TF-TEXTO"/>
      </w:pPr>
      <w:r>
        <w:t xml:space="preserve">Barreto </w:t>
      </w:r>
      <w:r w:rsidR="00870595">
        <w:t>(</w:t>
      </w:r>
      <w:r>
        <w:t>2022</w:t>
      </w:r>
      <w:r w:rsidR="00870595">
        <w:t>) propôs um</w:t>
      </w:r>
      <w:r>
        <w:t>a</w:t>
      </w:r>
      <w:r w:rsidR="00870595">
        <w:t xml:space="preserve"> </w:t>
      </w:r>
      <w:r>
        <w:t xml:space="preserve">automação </w:t>
      </w:r>
      <w:r w:rsidR="00C779DC">
        <w:t xml:space="preserve">na área </w:t>
      </w:r>
      <w:r>
        <w:t xml:space="preserve">contábil/fiscal </w:t>
      </w:r>
      <w:r w:rsidR="00870595">
        <w:t>para</w:t>
      </w:r>
      <w:r w:rsidR="009A69C6">
        <w:t xml:space="preserve"> </w:t>
      </w:r>
      <w:r>
        <w:t xml:space="preserve">os colaboradores que realizam </w:t>
      </w:r>
      <w:r w:rsidR="009D7950">
        <w:t>estas</w:t>
      </w:r>
      <w:r>
        <w:t xml:space="preserve"> consulta</w:t>
      </w:r>
      <w:r w:rsidR="009D7950">
        <w:t>s</w:t>
      </w:r>
      <w:r>
        <w:t xml:space="preserve"> de forma manual</w:t>
      </w:r>
      <w:r w:rsidR="004D18EB">
        <w:t xml:space="preserve">. </w:t>
      </w:r>
      <w:r w:rsidR="000C1660">
        <w:t xml:space="preserve">Barreto </w:t>
      </w:r>
      <w:r w:rsidR="00582997">
        <w:t>(</w:t>
      </w:r>
      <w:r w:rsidR="000C1660">
        <w:t>2022</w:t>
      </w:r>
      <w:r w:rsidR="00582997">
        <w:t xml:space="preserve">) teve como </w:t>
      </w:r>
      <w:r w:rsidR="004D18EB">
        <w:t>objetivo</w:t>
      </w:r>
      <w:r w:rsidR="00D0135C">
        <w:t xml:space="preserve"> </w:t>
      </w:r>
      <w:r w:rsidR="008807BE">
        <w:t xml:space="preserve">automatizar consultas e disponibilizar </w:t>
      </w:r>
      <w:r w:rsidR="004F0337">
        <w:t xml:space="preserve">as informações, </w:t>
      </w:r>
      <w:r w:rsidR="008807BE">
        <w:t>para tomada de decisão e ganho de agilidade para empresas do ramo contábil seguir com os trâmites de seus processos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6846FD">
        <w:t>na plataforma</w:t>
      </w:r>
      <w:r w:rsidR="0079539A">
        <w:t xml:space="preserve"> </w:t>
      </w:r>
      <w:r w:rsidR="00512279">
        <w:t>Web</w:t>
      </w:r>
      <w:r w:rsidR="00B44329">
        <w:t>,</w:t>
      </w:r>
      <w:r w:rsidR="0079539A">
        <w:t xml:space="preserve"> </w:t>
      </w:r>
      <w:r w:rsidR="00582997">
        <w:t xml:space="preserve">sendo </w:t>
      </w:r>
      <w:r w:rsidR="00560E1E">
        <w:t>possível</w:t>
      </w:r>
      <w:r w:rsidR="00D211C2">
        <w:t xml:space="preserve"> </w:t>
      </w:r>
      <w:r w:rsidR="00B44329">
        <w:t xml:space="preserve">rastrear e controlar as informações </w:t>
      </w:r>
      <w:r w:rsidR="006846FD">
        <w:t xml:space="preserve">por meio de </w:t>
      </w:r>
      <w:r w:rsidR="00B44329">
        <w:t>planilhas</w:t>
      </w:r>
      <w:r w:rsidR="006846FD">
        <w:t xml:space="preserve"> (BARRETO, 2022)</w:t>
      </w:r>
      <w:r w:rsidR="001719EB">
        <w:t>.</w:t>
      </w:r>
      <w:r w:rsidR="00B854D0">
        <w:t xml:space="preserve"> </w:t>
      </w:r>
      <w:r w:rsidR="003259ED">
        <w:t xml:space="preserve">De acordo com </w:t>
      </w:r>
      <w:r w:rsidR="002C5148">
        <w:t xml:space="preserve">Barreto </w:t>
      </w:r>
      <w:r w:rsidR="003259ED">
        <w:t>(</w:t>
      </w:r>
      <w:r w:rsidR="002C5148">
        <w:t>2022</w:t>
      </w:r>
      <w:r w:rsidR="003259ED">
        <w:t xml:space="preserve">), </w:t>
      </w:r>
      <w:r w:rsidR="00CE20AC">
        <w:t xml:space="preserve">a automação </w:t>
      </w:r>
      <w:r w:rsidR="00E36ADE">
        <w:t>foi desenvolvid</w:t>
      </w:r>
      <w:r w:rsidR="00CE20AC">
        <w:t>a</w:t>
      </w:r>
      <w:r w:rsidR="00E36ADE">
        <w:t xml:space="preserve"> </w:t>
      </w:r>
      <w:r w:rsidR="00402C80">
        <w:t xml:space="preserve">utilizando </w:t>
      </w:r>
      <w:r w:rsidR="00CE20AC">
        <w:t xml:space="preserve">o conjunto de ferramentas para controle de navegadores </w:t>
      </w:r>
      <w:r w:rsidR="006846FD">
        <w:t>W</w:t>
      </w:r>
      <w:r w:rsidR="00CE20AC" w:rsidRPr="00416E6C">
        <w:t>eb</w:t>
      </w:r>
      <w:r w:rsidR="00CE20AC">
        <w:t xml:space="preserve"> Selenium. O Selenium permite o controle remoto de instâncias do navegador para emular a interação do usuário. </w:t>
      </w:r>
      <w:r w:rsidR="006846FD">
        <w:t xml:space="preserve">Barreto (2022) utilizou no seu desenvolvimento </w:t>
      </w:r>
      <w:r w:rsidR="00B7070D">
        <w:t xml:space="preserve">a ferramenta UI Spy para </w:t>
      </w:r>
      <w:r w:rsidR="006846FD">
        <w:t xml:space="preserve">exibir e controlar </w:t>
      </w:r>
      <w:r w:rsidR="00B7070D">
        <w:t xml:space="preserve">os elementos das </w:t>
      </w:r>
      <w:r w:rsidR="00B7070D" w:rsidRPr="00822AEF">
        <w:t>páginas</w:t>
      </w:r>
      <w:r w:rsidR="00B7070D">
        <w:t xml:space="preserve"> </w:t>
      </w:r>
      <w:r w:rsidR="00FD0E7A">
        <w:t xml:space="preserve">Web </w:t>
      </w:r>
      <w:r w:rsidR="00B7070D">
        <w:t xml:space="preserve">acessadas. Com essa ferramenta </w:t>
      </w:r>
      <w:r w:rsidR="00FD0E7A">
        <w:t xml:space="preserve">foi </w:t>
      </w:r>
      <w:r w:rsidR="00B7070D">
        <w:t>possível coletar informações sobre os componentes dos sites</w:t>
      </w:r>
      <w:r w:rsidR="00FD0E7A">
        <w:t xml:space="preserve"> e o </w:t>
      </w:r>
      <w:r w:rsidR="00B7070D">
        <w:t xml:space="preserve">mapeamento e manipulação </w:t>
      </w:r>
      <w:r w:rsidR="00FD0E7A">
        <w:t>deles</w:t>
      </w:r>
      <w:r w:rsidR="006846FD">
        <w:t xml:space="preserve"> (BARRETO, 2022)</w:t>
      </w:r>
      <w:r w:rsidR="00B7070D">
        <w:t xml:space="preserve">. </w:t>
      </w:r>
    </w:p>
    <w:p w14:paraId="21E52546" w14:textId="17DCAADD" w:rsidR="0017647C" w:rsidRDefault="00B7070D" w:rsidP="002C374C">
      <w:pPr>
        <w:pStyle w:val="TF-TEXTO"/>
      </w:pPr>
      <w:r>
        <w:t xml:space="preserve">Para simular ações de </w:t>
      </w:r>
      <w:r w:rsidRPr="00822AEF">
        <w:t>mouse</w:t>
      </w:r>
      <w:r>
        <w:t xml:space="preserve"> e teclado</w:t>
      </w:r>
      <w:r w:rsidR="00FD0E7A">
        <w:t xml:space="preserve"> foi utilizado </w:t>
      </w:r>
      <w:r>
        <w:t xml:space="preserve">um módulo do Python chamado PyAutoGUI. </w:t>
      </w:r>
      <w:r w:rsidR="003D343F">
        <w:t>Essa ferramenta</w:t>
      </w:r>
      <w:r w:rsidR="00FD0E7A">
        <w:t xml:space="preserve"> possibilitou a </w:t>
      </w:r>
      <w:r w:rsidR="003D343F">
        <w:t xml:space="preserve">interação de cliques e escritas de textos nos sistemas que esta automação atuará. </w:t>
      </w:r>
      <w:r w:rsidR="00F1344E">
        <w:t>Como ferramenta utilizada para os arquivos das planilhas</w:t>
      </w:r>
      <w:r w:rsidR="003D343F">
        <w:t xml:space="preserve">, </w:t>
      </w:r>
      <w:r w:rsidR="00F1344E">
        <w:t>Barreto (2022) optou pel</w:t>
      </w:r>
      <w:r w:rsidR="003D343F">
        <w:t>a solução Google Sheets</w:t>
      </w:r>
      <w:r w:rsidR="00FD0E7A">
        <w:t>, e</w:t>
      </w:r>
      <w:r w:rsidR="003D343F">
        <w:t>quivalente a uma versão on-line do Excel</w:t>
      </w:r>
      <w:r w:rsidR="00FD0E7A">
        <w:t xml:space="preserve">. Segundo Barreto (2022), </w:t>
      </w:r>
      <w:r w:rsidR="003D343F">
        <w:t>o Google Sheets é ideal para automações de processos que utilizam planilhas</w:t>
      </w:r>
      <w:r w:rsidR="00935239">
        <w:t xml:space="preserve">. </w:t>
      </w:r>
      <w:r w:rsidR="006846FD">
        <w:t>Barreto (2022) também coloca que o</w:t>
      </w:r>
      <w:r w:rsidR="00F4016A">
        <w:t xml:space="preserve"> fator</w:t>
      </w:r>
      <w:r w:rsidR="003D343F">
        <w:t xml:space="preserve"> de ser on-line e permitir a colaboração de outras pessoas aumenta a produtividade, uma vez que a troca de arquivos é eliminada e os usuários podem acessar as planilhas rapidamente</w:t>
      </w:r>
      <w:r w:rsidR="001D632D">
        <w:t xml:space="preserve">. </w:t>
      </w:r>
      <w:r w:rsidR="00F1344E">
        <w:t xml:space="preserve"> </w:t>
      </w:r>
    </w:p>
    <w:p w14:paraId="41DCE09B" w14:textId="0371A38B" w:rsidR="00EA0D4D" w:rsidRDefault="00F1344E" w:rsidP="001D632D">
      <w:pPr>
        <w:pStyle w:val="TF-TEXTO"/>
      </w:pPr>
      <w:r>
        <w:t>Para manipulação das planilhas e atualização de informações</w:t>
      </w:r>
      <w:r w:rsidR="0017647C">
        <w:t xml:space="preserve"> foi </w:t>
      </w:r>
      <w:r>
        <w:t xml:space="preserve">utilizada </w:t>
      </w:r>
      <w:r w:rsidR="006D659E">
        <w:t>a</w:t>
      </w:r>
      <w:r>
        <w:t xml:space="preserve"> </w:t>
      </w:r>
      <w:r w:rsidR="005B3AD2" w:rsidRPr="005B3AD2">
        <w:t>Application Programming Interface</w:t>
      </w:r>
      <w:r w:rsidR="005B3AD2">
        <w:t xml:space="preserve"> (</w:t>
      </w:r>
      <w:r>
        <w:t>API</w:t>
      </w:r>
      <w:r w:rsidR="005B3AD2">
        <w:t>)</w:t>
      </w:r>
      <w:r>
        <w:t xml:space="preserve"> Pyhton</w:t>
      </w:r>
      <w:r w:rsidR="005B3AD2">
        <w:t>,</w:t>
      </w:r>
      <w:r w:rsidR="006D659E">
        <w:t xml:space="preserve"> </w:t>
      </w:r>
      <w:r>
        <w:t>próprio para trabalhar com planilha do Google Sheets</w:t>
      </w:r>
      <w:r w:rsidR="005B3AD2">
        <w:t xml:space="preserve"> e</w:t>
      </w:r>
      <w:r w:rsidR="006D659E">
        <w:t xml:space="preserve"> a API Gspread</w:t>
      </w:r>
      <w:r>
        <w:t xml:space="preserve">. </w:t>
      </w:r>
      <w:r w:rsidR="0017647C">
        <w:t xml:space="preserve">Por meio </w:t>
      </w:r>
      <w:r>
        <w:t>dela é possível criar ou excluir planilhas, obter valores de células, atualizar valores de células</w:t>
      </w:r>
      <w:r w:rsidR="0017647C">
        <w:t xml:space="preserve"> </w:t>
      </w:r>
      <w:r w:rsidR="009273A8">
        <w:t>entre outros</w:t>
      </w:r>
      <w:r w:rsidR="003D343F">
        <w:t xml:space="preserve"> </w:t>
      </w:r>
      <w:r w:rsidR="002C374C">
        <w:t>(</w:t>
      </w:r>
      <w:r w:rsidR="00B7070D">
        <w:t>BARRETO</w:t>
      </w:r>
      <w:r w:rsidR="002C374C">
        <w:t xml:space="preserve">, </w:t>
      </w:r>
      <w:r w:rsidR="00B7070D">
        <w:t>2022</w:t>
      </w:r>
      <w:r w:rsidR="002C374C">
        <w:t>).</w:t>
      </w:r>
      <w:r w:rsidR="0017647C">
        <w:t xml:space="preserve"> Além disso, algumas d</w:t>
      </w:r>
      <w:r w:rsidR="004F4AE6">
        <w:t xml:space="preserve">as principais </w:t>
      </w:r>
      <w:r w:rsidR="009F26B3">
        <w:t>características</w:t>
      </w:r>
      <w:r w:rsidR="004F4AE6">
        <w:t xml:space="preserve"> </w:t>
      </w:r>
      <w:r w:rsidR="009364FC">
        <w:t>da solu</w:t>
      </w:r>
      <w:r w:rsidR="00E852B2">
        <w:t xml:space="preserve">ção </w:t>
      </w:r>
      <w:r w:rsidR="0017647C">
        <w:t xml:space="preserve">de Barreto (2022) </w:t>
      </w:r>
      <w:r w:rsidR="00E852B2">
        <w:t xml:space="preserve">no formato </w:t>
      </w:r>
      <w:r w:rsidR="000C1D4B">
        <w:t xml:space="preserve">automação </w:t>
      </w:r>
      <w:r w:rsidR="00E852B2">
        <w:t>são</w:t>
      </w:r>
      <w:r w:rsidR="004F4AE6">
        <w:t xml:space="preserve">: </w:t>
      </w:r>
      <w:r w:rsidR="00F34814">
        <w:t xml:space="preserve">validação de dados, evidenciar as inconsistências, </w:t>
      </w:r>
      <w:r w:rsidR="001D632D">
        <w:t xml:space="preserve">sugestão de correção dos erros encontrados, consulta CNPJ na </w:t>
      </w:r>
      <w:r w:rsidR="00330A73">
        <w:t>Receita Federal, realizar a emissão da Certidão Negativa, salvar e atualizar essas informações nas planilhas</w:t>
      </w:r>
      <w:r w:rsidR="00362C09">
        <w:t>.</w:t>
      </w:r>
      <w:r w:rsidR="005B3AD2">
        <w:t xml:space="preserve"> </w:t>
      </w:r>
      <w:r w:rsidR="00D769F6">
        <w:t xml:space="preserve">No </w:t>
      </w:r>
      <w:r w:rsidR="00D769F6">
        <w:fldChar w:fldCharType="begin"/>
      </w:r>
      <w:r w:rsidR="00D769F6">
        <w:instrText xml:space="preserve"> REF _Ref112577753 \h </w:instrText>
      </w:r>
      <w:r w:rsidR="00D769F6">
        <w:fldChar w:fldCharType="separate"/>
      </w:r>
      <w:r w:rsidR="00751BBE">
        <w:t xml:space="preserve">Quadro </w:t>
      </w:r>
      <w:r w:rsidR="00751BBE">
        <w:rPr>
          <w:noProof/>
        </w:rPr>
        <w:t>1</w:t>
      </w:r>
      <w:r w:rsidR="00D769F6">
        <w:fldChar w:fldCharType="end"/>
      </w:r>
      <w:r w:rsidR="00D769F6">
        <w:t xml:space="preserve"> </w:t>
      </w:r>
      <w:r w:rsidR="00EA0D4D">
        <w:t>é mostrad</w:t>
      </w:r>
      <w:r w:rsidR="00D769F6">
        <w:t>o</w:t>
      </w:r>
      <w:r w:rsidR="00EA0D4D">
        <w:t xml:space="preserve"> cada </w:t>
      </w:r>
      <w:r w:rsidR="00EA0D4D" w:rsidRPr="00512279">
        <w:rPr>
          <w:i/>
          <w:iCs/>
        </w:rPr>
        <w:t>flag</w:t>
      </w:r>
      <w:r w:rsidR="00EA0D4D">
        <w:t xml:space="preserve"> e seu significado</w:t>
      </w:r>
      <w:r w:rsidR="00EA0D4D" w:rsidRPr="00EA0D4D">
        <w:t xml:space="preserve"> </w:t>
      </w:r>
      <w:r w:rsidR="0027538D">
        <w:t>(</w:t>
      </w:r>
      <w:r w:rsidR="00EA0D4D">
        <w:t>BARRETO</w:t>
      </w:r>
      <w:r w:rsidR="0027538D">
        <w:t xml:space="preserve">, </w:t>
      </w:r>
      <w:r w:rsidR="00EA0D4D">
        <w:t>2022</w:t>
      </w:r>
      <w:r w:rsidR="0027538D">
        <w:t>).</w:t>
      </w:r>
      <w:bookmarkStart w:id="33" w:name="_Hlk98961611"/>
    </w:p>
    <w:p w14:paraId="5844CF9B" w14:textId="2BFB1EE2" w:rsidR="005B3AD2" w:rsidRDefault="005B3AD2" w:rsidP="00822AEF">
      <w:pPr>
        <w:pStyle w:val="TF-LEGENDA"/>
      </w:pPr>
      <w:bookmarkStart w:id="34" w:name="_Ref112577753"/>
      <w:r>
        <w:lastRenderedPageBreak/>
        <w:t xml:space="preserve">Quadro </w:t>
      </w:r>
      <w:fldSimple w:instr=" SEQ Quadro \* ARABIC ">
        <w:r w:rsidR="00751BBE">
          <w:rPr>
            <w:noProof/>
          </w:rPr>
          <w:t>1</w:t>
        </w:r>
      </w:fldSimple>
      <w:bookmarkEnd w:id="34"/>
      <w:r>
        <w:t xml:space="preserve">- </w:t>
      </w:r>
      <w:r w:rsidRPr="00416E6C">
        <w:rPr>
          <w:i/>
          <w:iCs/>
        </w:rPr>
        <w:t>Flags</w:t>
      </w:r>
      <w:r w:rsidRPr="0001239F">
        <w:t xml:space="preserve"> que indicam a situação relacionada a Pendência, Motivo e </w:t>
      </w:r>
      <w:commentRangeStart w:id="35"/>
      <w:r w:rsidRPr="0001239F">
        <w:t>Status</w:t>
      </w:r>
      <w:commentRangeEnd w:id="35"/>
      <w:r w:rsidR="00925AD8">
        <w:rPr>
          <w:rStyle w:val="Refdecomentrio"/>
        </w:rPr>
        <w:commentReference w:id="35"/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EA0D4D" w14:paraId="67303F19" w14:textId="77777777" w:rsidTr="005C785F">
        <w:trPr>
          <w:trHeight w:val="135"/>
        </w:trPr>
        <w:tc>
          <w:tcPr>
            <w:tcW w:w="2263" w:type="dxa"/>
            <w:vAlign w:val="center"/>
          </w:tcPr>
          <w:p w14:paraId="24331286" w14:textId="79A8F191" w:rsidR="00EA0D4D" w:rsidRPr="005C785F" w:rsidRDefault="00EA0D4D" w:rsidP="00822AEF">
            <w:pPr>
              <w:pStyle w:val="TF-FIGURA"/>
              <w:jc w:val="left"/>
              <w:rPr>
                <w:b/>
                <w:bCs/>
                <w:sz w:val="20"/>
              </w:rPr>
            </w:pPr>
            <w:r w:rsidRPr="005C785F">
              <w:rPr>
                <w:b/>
                <w:bCs/>
                <w:sz w:val="20"/>
              </w:rPr>
              <w:t xml:space="preserve">STATUS </w:t>
            </w:r>
          </w:p>
        </w:tc>
        <w:tc>
          <w:tcPr>
            <w:tcW w:w="6804" w:type="dxa"/>
            <w:vAlign w:val="center"/>
          </w:tcPr>
          <w:p w14:paraId="565A7466" w14:textId="54BCBF89" w:rsidR="00EA0D4D" w:rsidRPr="005C785F" w:rsidRDefault="00EA0D4D" w:rsidP="00694A70">
            <w:pPr>
              <w:pStyle w:val="TF-FIGURA"/>
              <w:jc w:val="both"/>
              <w:rPr>
                <w:b/>
                <w:bCs/>
                <w:sz w:val="20"/>
              </w:rPr>
            </w:pPr>
            <w:r w:rsidRPr="005C785F">
              <w:rPr>
                <w:b/>
                <w:bCs/>
                <w:sz w:val="20"/>
              </w:rPr>
              <w:t>SIGNIFICADO</w:t>
            </w:r>
          </w:p>
        </w:tc>
      </w:tr>
      <w:tr w:rsidR="00EA0D4D" w14:paraId="31E1A54D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068060EF" w14:textId="547839A3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NAO</w:t>
            </w:r>
          </w:p>
        </w:tc>
        <w:tc>
          <w:tcPr>
            <w:tcW w:w="6804" w:type="dxa"/>
            <w:vAlign w:val="center"/>
          </w:tcPr>
          <w:p w14:paraId="06136A4C" w14:textId="6902422B" w:rsidR="00EA0D4D" w:rsidRPr="005C785F" w:rsidRDefault="00EA0D4D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o contribuinte não possui pendência.</w:t>
            </w:r>
          </w:p>
        </w:tc>
      </w:tr>
      <w:tr w:rsidR="00EA0D4D" w14:paraId="653FF0FC" w14:textId="77777777" w:rsidTr="005C785F">
        <w:trPr>
          <w:trHeight w:val="228"/>
        </w:trPr>
        <w:tc>
          <w:tcPr>
            <w:tcW w:w="2263" w:type="dxa"/>
            <w:vAlign w:val="center"/>
          </w:tcPr>
          <w:p w14:paraId="40F19E50" w14:textId="011FFA06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SIM</w:t>
            </w:r>
          </w:p>
        </w:tc>
        <w:tc>
          <w:tcPr>
            <w:tcW w:w="6804" w:type="dxa"/>
            <w:vAlign w:val="center"/>
          </w:tcPr>
          <w:p w14:paraId="1053430D" w14:textId="7623AEBE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o contribuinte possui pendência(s).</w:t>
            </w:r>
          </w:p>
        </w:tc>
      </w:tr>
      <w:tr w:rsidR="00EA0D4D" w14:paraId="49AEF48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10CD447" w14:textId="24BDC31F" w:rsidR="00EA0D4D" w:rsidRPr="005C785F" w:rsidRDefault="00EA0D4D" w:rsidP="00416E6C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</w:t>
            </w:r>
          </w:p>
        </w:tc>
        <w:tc>
          <w:tcPr>
            <w:tcW w:w="6804" w:type="dxa"/>
            <w:vAlign w:val="center"/>
          </w:tcPr>
          <w:p w14:paraId="443894BD" w14:textId="20F55476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 xml:space="preserve">Indica que a pendência está ligada à </w:t>
            </w:r>
            <w:r w:rsidR="00B90911" w:rsidRPr="005C785F">
              <w:rPr>
                <w:sz w:val="20"/>
              </w:rPr>
              <w:t>Secretaria Estadual de Tributação (</w:t>
            </w:r>
            <w:r w:rsidRPr="005C785F">
              <w:rPr>
                <w:sz w:val="20"/>
              </w:rPr>
              <w:t>SET</w:t>
            </w:r>
            <w:r w:rsidR="00B90911" w:rsidRPr="005C785F">
              <w:rPr>
                <w:sz w:val="20"/>
              </w:rPr>
              <w:t>)</w:t>
            </w:r>
            <w:r w:rsidRPr="005C785F">
              <w:rPr>
                <w:sz w:val="20"/>
              </w:rPr>
              <w:t>.</w:t>
            </w:r>
          </w:p>
        </w:tc>
      </w:tr>
      <w:tr w:rsidR="00EA0D4D" w14:paraId="5E14D90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57E86930" w14:textId="01C66935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SET/IPVA</w:t>
            </w:r>
          </w:p>
        </w:tc>
        <w:tc>
          <w:tcPr>
            <w:tcW w:w="6804" w:type="dxa"/>
            <w:vAlign w:val="center"/>
          </w:tcPr>
          <w:p w14:paraId="0A183779" w14:textId="42547272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SET e é relacionada a</w:t>
            </w:r>
            <w:r w:rsidR="005B3AD2" w:rsidRPr="005C785F">
              <w:rPr>
                <w:sz w:val="20"/>
              </w:rPr>
              <w:t>o</w:t>
            </w:r>
            <w:r w:rsidRPr="005C785F">
              <w:rPr>
                <w:sz w:val="20"/>
              </w:rPr>
              <w:t xml:space="preserve"> Imposto sobre Propriedade de Veículos Automotores</w:t>
            </w:r>
            <w:r w:rsidR="005B3AD2" w:rsidRPr="005C785F">
              <w:rPr>
                <w:sz w:val="20"/>
              </w:rPr>
              <w:t xml:space="preserve"> (IPVA</w:t>
            </w:r>
            <w:r w:rsidRPr="005C785F">
              <w:rPr>
                <w:sz w:val="20"/>
              </w:rPr>
              <w:t>).</w:t>
            </w:r>
          </w:p>
        </w:tc>
      </w:tr>
      <w:tr w:rsidR="00EA0D4D" w14:paraId="6A310D16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0D7951F" w14:textId="293558F2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PGE</w:t>
            </w:r>
          </w:p>
        </w:tc>
        <w:tc>
          <w:tcPr>
            <w:tcW w:w="6804" w:type="dxa"/>
            <w:vAlign w:val="center"/>
          </w:tcPr>
          <w:p w14:paraId="4980B874" w14:textId="3CB7579B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Procuradoria Geral do Estado</w:t>
            </w:r>
            <w:r w:rsidR="005B3AD2" w:rsidRPr="005C785F">
              <w:rPr>
                <w:sz w:val="20"/>
              </w:rPr>
              <w:t xml:space="preserve"> (PGE</w:t>
            </w:r>
            <w:r w:rsidRPr="005C785F">
              <w:rPr>
                <w:sz w:val="20"/>
              </w:rPr>
              <w:t>).</w:t>
            </w:r>
          </w:p>
        </w:tc>
      </w:tr>
      <w:tr w:rsidR="00EA0D4D" w14:paraId="4D32E4E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76CFE1C0" w14:textId="4E8AB6FA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 PGE</w:t>
            </w:r>
          </w:p>
        </w:tc>
        <w:tc>
          <w:tcPr>
            <w:tcW w:w="6804" w:type="dxa"/>
            <w:vAlign w:val="center"/>
          </w:tcPr>
          <w:p w14:paraId="20147E02" w14:textId="3585CEC0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SET e à PGE.</w:t>
            </w:r>
          </w:p>
        </w:tc>
      </w:tr>
      <w:tr w:rsidR="00EA0D4D" w14:paraId="18182DC1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3485158A" w14:textId="725FC403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IE/CNPJ/CPF INV</w:t>
            </w:r>
            <w:r w:rsidR="001D632D" w:rsidRPr="005C785F">
              <w:rPr>
                <w:sz w:val="20"/>
              </w:rPr>
              <w:t>Á</w:t>
            </w:r>
            <w:r w:rsidRPr="005C785F">
              <w:rPr>
                <w:sz w:val="20"/>
              </w:rPr>
              <w:t>LIDO</w:t>
            </w:r>
          </w:p>
        </w:tc>
        <w:tc>
          <w:tcPr>
            <w:tcW w:w="6804" w:type="dxa"/>
            <w:vAlign w:val="center"/>
          </w:tcPr>
          <w:p w14:paraId="709826DF" w14:textId="3150D8D2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informação inserida do contribuinte está incorreta.</w:t>
            </w:r>
          </w:p>
        </w:tc>
      </w:tr>
      <w:tr w:rsidR="00EA0D4D" w14:paraId="5B9F3695" w14:textId="77777777" w:rsidTr="005C785F">
        <w:trPr>
          <w:trHeight w:val="228"/>
        </w:trPr>
        <w:tc>
          <w:tcPr>
            <w:tcW w:w="2263" w:type="dxa"/>
            <w:vAlign w:val="center"/>
          </w:tcPr>
          <w:p w14:paraId="729FF896" w14:textId="226FCBBD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PENDENTE</w:t>
            </w:r>
          </w:p>
        </w:tc>
        <w:tc>
          <w:tcPr>
            <w:tcW w:w="6804" w:type="dxa"/>
            <w:vAlign w:val="center"/>
          </w:tcPr>
          <w:p w14:paraId="7E108A86" w14:textId="1437F009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execução da atividade do robô para aquele contribuinte ainda está pendente.</w:t>
            </w:r>
          </w:p>
        </w:tc>
      </w:tr>
      <w:tr w:rsidR="00EA0D4D" w14:paraId="7F973289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9EED658" w14:textId="6980CA9D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FINALIZADO</w:t>
            </w:r>
          </w:p>
        </w:tc>
        <w:tc>
          <w:tcPr>
            <w:tcW w:w="6804" w:type="dxa"/>
            <w:vAlign w:val="center"/>
          </w:tcPr>
          <w:p w14:paraId="0AA1E33C" w14:textId="6D96B724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execução da atividade do robô para aquele contribuinte já foi concluída.</w:t>
            </w:r>
          </w:p>
        </w:tc>
      </w:tr>
    </w:tbl>
    <w:p w14:paraId="1080009D" w14:textId="77777777" w:rsidR="00532094" w:rsidRDefault="0014662D" w:rsidP="00532094">
      <w:pPr>
        <w:pStyle w:val="TF-FONTE"/>
        <w:spacing w:line="360" w:lineRule="auto"/>
      </w:pPr>
      <w:r>
        <w:t xml:space="preserve">Fonte: </w:t>
      </w:r>
      <w:r w:rsidR="005B3AD2">
        <w:t xml:space="preserve">adaptado de </w:t>
      </w:r>
      <w:r w:rsidR="00B24650">
        <w:t xml:space="preserve">Barreto </w:t>
      </w:r>
      <w:r>
        <w:t>(</w:t>
      </w:r>
      <w:r w:rsidR="00B24650">
        <w:t>2022</w:t>
      </w:r>
      <w:r>
        <w:t>).</w:t>
      </w:r>
    </w:p>
    <w:p w14:paraId="52BD52D1" w14:textId="40301AC6" w:rsidR="00741863" w:rsidRPr="00532094" w:rsidRDefault="00532094" w:rsidP="00532094">
      <w:pPr>
        <w:pStyle w:val="TF-FONTE"/>
        <w:spacing w:line="360" w:lineRule="auto"/>
        <w:ind w:firstLine="709"/>
        <w:jc w:val="both"/>
        <w:rPr>
          <w:sz w:val="24"/>
        </w:rPr>
      </w:pPr>
      <w:r w:rsidRPr="00532094">
        <w:rPr>
          <w:sz w:val="24"/>
        </w:rPr>
        <w:t xml:space="preserve">Os dados de Razão Social e IE/CNPJ/CPF são de uso exclusivo do responsável da planilha, ou seja, fica como responsabilidade dele inserir esses dados. O robô, por sua vez, tem como função fazer a escrita nas colunas de Pendência, Motivo(s) e Status, este último o responsável também podendo manipular. </w:t>
      </w:r>
      <w:r w:rsidR="00741863" w:rsidRPr="00532094">
        <w:rPr>
          <w:sz w:val="24"/>
        </w:rPr>
        <w:t xml:space="preserve">Foram definidos </w:t>
      </w:r>
      <w:r w:rsidR="00741863" w:rsidRPr="00501A79">
        <w:rPr>
          <w:i/>
          <w:iCs/>
          <w:sz w:val="24"/>
        </w:rPr>
        <w:t>status</w:t>
      </w:r>
      <w:r w:rsidR="00741863" w:rsidRPr="00532094">
        <w:rPr>
          <w:sz w:val="24"/>
        </w:rPr>
        <w:t xml:space="preserve"> para manter o registro da consulta de cada contribuinte. Estes </w:t>
      </w:r>
      <w:r w:rsidR="00741863" w:rsidRPr="00501A79">
        <w:rPr>
          <w:i/>
          <w:iCs/>
          <w:sz w:val="24"/>
        </w:rPr>
        <w:t>status</w:t>
      </w:r>
      <w:r w:rsidR="00741863" w:rsidRPr="00532094">
        <w:rPr>
          <w:sz w:val="24"/>
        </w:rPr>
        <w:t xml:space="preserve"> foram criados para exprimir esses indicadores, deixando claro a real situação de cada contribuinte na execução do robô. Estas flags serão necessárias para avaliação do resultado da execução da automação. </w:t>
      </w:r>
    </w:p>
    <w:p w14:paraId="7A40B501" w14:textId="77777777" w:rsidR="00190F02" w:rsidRDefault="00190F02" w:rsidP="00ED0101">
      <w:pPr>
        <w:pStyle w:val="Ttulo2"/>
      </w:pPr>
      <w:r>
        <w:t>A ROBOTIZAÇÃO DE PROCESSOS NO CONTEXTO DA GESTÃO FINANCEIRA DA FORÇA AÉREA</w:t>
      </w:r>
    </w:p>
    <w:bookmarkEnd w:id="33"/>
    <w:p w14:paraId="26A29C3D" w14:textId="169452C1" w:rsidR="00C84A79" w:rsidRDefault="005E777E" w:rsidP="009A0D57">
      <w:pPr>
        <w:pStyle w:val="TF-TEXTO"/>
      </w:pPr>
      <w:r>
        <w:t xml:space="preserve">Pinto </w:t>
      </w:r>
      <w:r w:rsidR="00737E65">
        <w:t>(</w:t>
      </w:r>
      <w:r>
        <w:t>2020</w:t>
      </w:r>
      <w:r w:rsidR="00737E65">
        <w:t>) propôs um</w:t>
      </w:r>
      <w:r>
        <w:t>a</w:t>
      </w:r>
      <w:r w:rsidR="00737E65">
        <w:t xml:space="preserve"> </w:t>
      </w:r>
      <w:r>
        <w:t xml:space="preserve">automação </w:t>
      </w:r>
      <w:r w:rsidR="0018539A">
        <w:t>destinad</w:t>
      </w:r>
      <w:r>
        <w:t>a</w:t>
      </w:r>
      <w:r w:rsidR="0018539A">
        <w:t xml:space="preserve"> </w:t>
      </w:r>
      <w:r>
        <w:t>à</w:t>
      </w:r>
      <w:r w:rsidR="00135BD2">
        <w:t xml:space="preserve"> </w:t>
      </w:r>
      <w:r>
        <w:t xml:space="preserve">realização de processos robótico no setor financeiro, com fins de automatizar lançamentos manuais e redirecionar os operadores para operações que demandam análise e que não podem ser automatizadas. </w:t>
      </w:r>
      <w:r w:rsidR="000C330F">
        <w:t>Pinto</w:t>
      </w:r>
      <w:r w:rsidR="00F241C6">
        <w:t xml:space="preserve"> (</w:t>
      </w:r>
      <w:r w:rsidR="000C330F">
        <w:t>2020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objetivo, </w:t>
      </w:r>
      <w:r w:rsidR="000C330F">
        <w:t xml:space="preserve">realizar o lançamento de faturas de fornecedores </w:t>
      </w:r>
      <w:r w:rsidR="006D69A5">
        <w:t>da Força Aérea e realizou um levantamento se realmente o processo seria mais eficiente com esta automação</w:t>
      </w:r>
      <w:r w:rsidR="002C374C">
        <w:t>.</w:t>
      </w:r>
      <w:r w:rsidR="00C84A79">
        <w:t xml:space="preserve"> </w:t>
      </w:r>
      <w:r w:rsidR="009A0D57">
        <w:t xml:space="preserve">Nesse sentido, Pinto (2020) destaca algumas das características da automação como: validação de dados, utilização de </w:t>
      </w:r>
      <w:r w:rsidR="009A0D57" w:rsidRPr="009A0D57">
        <w:t xml:space="preserve">Optical Character Recognition </w:t>
      </w:r>
      <w:r w:rsidR="009A0D57">
        <w:t>(OCR) para coleta de informações em</w:t>
      </w:r>
      <w:r w:rsidR="004E5285">
        <w:t xml:space="preserve"> arquivos do formato</w:t>
      </w:r>
      <w:r w:rsidR="009A0D57">
        <w:t xml:space="preserve"> </w:t>
      </w:r>
      <w:r w:rsidR="00443D64" w:rsidRPr="00443D64">
        <w:t>Portable Document Format</w:t>
      </w:r>
      <w:r w:rsidR="00443D64">
        <w:t xml:space="preserve"> (PDF)</w:t>
      </w:r>
      <w:r w:rsidR="009A0D57">
        <w:t xml:space="preserve"> e o armazenamento das informações atualizadas.</w:t>
      </w:r>
    </w:p>
    <w:p w14:paraId="10F1C8D2" w14:textId="46E9D67D" w:rsidR="00C548ED" w:rsidRDefault="006D69A5" w:rsidP="0067434A">
      <w:pPr>
        <w:pStyle w:val="TF-TEXTO"/>
      </w:pPr>
      <w:r>
        <w:t>A automação foi desenvolvida com o propósito de receber os arquivos de faturas dos fornecedores, realizar a leitura e coleta da</w:t>
      </w:r>
      <w:r w:rsidR="00135BD2">
        <w:t>s</w:t>
      </w:r>
      <w:r>
        <w:t xml:space="preserve"> informações desta fatura por meio da tecnologia cognitiva OCR</w:t>
      </w:r>
      <w:r w:rsidR="008D061D">
        <w:t xml:space="preserve"> e </w:t>
      </w:r>
      <w:r w:rsidR="00FA0016">
        <w:t>fazer</w:t>
      </w:r>
      <w:r w:rsidR="008D061D">
        <w:t xml:space="preserve"> o lançamento das faturas no sistema financeiro</w:t>
      </w:r>
      <w:r w:rsidR="009571FA">
        <w:t xml:space="preserve">. </w:t>
      </w:r>
      <w:r w:rsidR="00FA0016">
        <w:t xml:space="preserve">De acordo com Pinto (2020), </w:t>
      </w:r>
      <w:r w:rsidR="00B854D0">
        <w:t xml:space="preserve">por meio </w:t>
      </w:r>
      <w:r w:rsidR="00FA0016">
        <w:t>da tecnologia OCR foi realizado o mapeamento dos arquivos das faturas em formato PDF</w:t>
      </w:r>
      <w:r w:rsidR="00A50EC5">
        <w:t>.</w:t>
      </w:r>
      <w:r w:rsidR="00FA0016">
        <w:t xml:space="preserve"> </w:t>
      </w:r>
      <w:r w:rsidR="00A50EC5">
        <w:t>D</w:t>
      </w:r>
      <w:r w:rsidR="00FA0016">
        <w:t>essa forma</w:t>
      </w:r>
      <w:r w:rsidR="00A50EC5">
        <w:t xml:space="preserve">, </w:t>
      </w:r>
      <w:r w:rsidR="009571FA">
        <w:t>a automação será capaz de localizar</w:t>
      </w:r>
      <w:r w:rsidR="00941A8D">
        <w:t xml:space="preserve"> de </w:t>
      </w:r>
      <w:r w:rsidR="009571FA">
        <w:t xml:space="preserve">informações </w:t>
      </w:r>
      <w:r w:rsidR="0002229B">
        <w:t>como o valor total</w:t>
      </w:r>
      <w:r w:rsidR="00FA0016">
        <w:t xml:space="preserve"> na fatura do fornecedor</w:t>
      </w:r>
      <w:r w:rsidR="0002229B">
        <w:t xml:space="preserve">, por exemplo, </w:t>
      </w:r>
      <w:r>
        <w:t>e prosseguir com os lançamentos no sistema financeiro da Força Aérea.</w:t>
      </w:r>
      <w:r w:rsidR="001A19DC">
        <w:t xml:space="preserve"> Para levantar a viabilidade da automação do processo de lançamento </w:t>
      </w:r>
      <w:r w:rsidR="001A19DC">
        <w:lastRenderedPageBreak/>
        <w:t xml:space="preserve">de faturas, Pinto (2020) propôs uma investigação com os integrantes das equipes responsáveis pelos processos manuais da Gestão Financeira. Esta investigação utilizou-se da estratégia </w:t>
      </w:r>
      <w:r w:rsidR="003600C5">
        <w:t>qualitativa por</w:t>
      </w:r>
      <w:r w:rsidR="001A19DC">
        <w:t xml:space="preserve"> meio de entrevistas e análise documental </w:t>
      </w:r>
      <w:r w:rsidR="002C374C">
        <w:t>(</w:t>
      </w:r>
      <w:r w:rsidR="001A19DC">
        <w:t>PINTO</w:t>
      </w:r>
      <w:r w:rsidR="002C374C">
        <w:t xml:space="preserve">, </w:t>
      </w:r>
      <w:r w:rsidR="001A19DC">
        <w:t>2020</w:t>
      </w:r>
      <w:r w:rsidR="002C374C">
        <w:t>).</w:t>
      </w:r>
      <w:r w:rsidR="009571FA">
        <w:t xml:space="preserve"> </w:t>
      </w:r>
      <w:r w:rsidR="00BD2544">
        <w:t xml:space="preserve">A </w:t>
      </w:r>
      <w:r w:rsidR="00741EC3">
        <w:fldChar w:fldCharType="begin"/>
      </w:r>
      <w:r w:rsidR="00741EC3">
        <w:instrText xml:space="preserve"> REF _Ref119834264 \h </w:instrText>
      </w:r>
      <w:r w:rsidR="00741EC3">
        <w:fldChar w:fldCharType="separate"/>
      </w:r>
      <w:r w:rsidR="00751BBE">
        <w:t xml:space="preserve">Tabela </w:t>
      </w:r>
      <w:r w:rsidR="00751BBE">
        <w:rPr>
          <w:noProof/>
        </w:rPr>
        <w:t>1</w:t>
      </w:r>
      <w:r w:rsidR="00741EC3">
        <w:fldChar w:fldCharType="end"/>
      </w:r>
      <w:r w:rsidR="00BD2544">
        <w:t xml:space="preserve"> demonstra as perguntas utilizadas pelo levantamento e a resposta dos militares </w:t>
      </w:r>
      <w:commentRangeStart w:id="36"/>
      <w:r w:rsidR="00BD2544">
        <w:t>consultados</w:t>
      </w:r>
      <w:commentRangeEnd w:id="36"/>
      <w:r w:rsidR="00925AD8">
        <w:rPr>
          <w:rStyle w:val="Refdecomentrio"/>
        </w:rPr>
        <w:commentReference w:id="36"/>
      </w:r>
      <w:r w:rsidR="00BD2544">
        <w:t>.</w:t>
      </w:r>
      <w:ins w:id="37" w:author="Aurélio Faustino Hoppe" w:date="2022-12-16T10:23:00Z">
        <w:r w:rsidR="00925AD8">
          <w:t xml:space="preserve"> </w:t>
        </w:r>
      </w:ins>
    </w:p>
    <w:p w14:paraId="33CDD102" w14:textId="568004DB" w:rsidR="00741EC3" w:rsidRDefault="00741EC3" w:rsidP="005C785F">
      <w:pPr>
        <w:pStyle w:val="TF-LEGENDA"/>
      </w:pPr>
      <w:bookmarkStart w:id="38" w:name="_Ref119834264"/>
      <w:r>
        <w:t xml:space="preserve">Tabela </w:t>
      </w:r>
      <w:fldSimple w:instr=" SEQ Tabela \* ARABIC ">
        <w:r w:rsidR="00751BBE">
          <w:rPr>
            <w:noProof/>
          </w:rPr>
          <w:t>1</w:t>
        </w:r>
      </w:fldSimple>
      <w:bookmarkEnd w:id="38"/>
      <w:r>
        <w:t xml:space="preserve"> -</w:t>
      </w:r>
      <w:r w:rsidRPr="00741EC3">
        <w:t xml:space="preserve"> Características do processamento de faturas</w:t>
      </w:r>
      <w:r>
        <w:t xml:space="preserve"> </w:t>
      </w:r>
    </w:p>
    <w:tbl>
      <w:tblPr>
        <w:tblStyle w:val="Tabelacomgrade"/>
        <w:tblpPr w:leftFromText="141" w:rightFromText="141" w:vertAnchor="text" w:horzAnchor="page" w:tblpX="1750" w:tblpY="7"/>
        <w:tblW w:w="907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228"/>
        <w:gridCol w:w="1228"/>
        <w:gridCol w:w="1229"/>
      </w:tblGrid>
      <w:tr w:rsidR="00741EC3" w14:paraId="0D51657B" w14:textId="77777777" w:rsidTr="005C785F">
        <w:trPr>
          <w:trHeight w:val="360"/>
        </w:trPr>
        <w:tc>
          <w:tcPr>
            <w:tcW w:w="5387" w:type="dxa"/>
            <w:vAlign w:val="center"/>
          </w:tcPr>
          <w:p w14:paraId="7CAF389C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Perguntas</w:t>
            </w:r>
          </w:p>
        </w:tc>
        <w:tc>
          <w:tcPr>
            <w:tcW w:w="1228" w:type="dxa"/>
            <w:vAlign w:val="center"/>
          </w:tcPr>
          <w:p w14:paraId="691BAE62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</w:t>
            </w:r>
          </w:p>
        </w:tc>
        <w:tc>
          <w:tcPr>
            <w:tcW w:w="1228" w:type="dxa"/>
            <w:vAlign w:val="center"/>
          </w:tcPr>
          <w:p w14:paraId="65FDCD3A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 Totalmente</w:t>
            </w:r>
          </w:p>
        </w:tc>
        <w:tc>
          <w:tcPr>
            <w:tcW w:w="1229" w:type="dxa"/>
            <w:vAlign w:val="center"/>
          </w:tcPr>
          <w:p w14:paraId="54B70BED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Total Acumulado</w:t>
            </w:r>
          </w:p>
        </w:tc>
      </w:tr>
      <w:tr w:rsidR="00741EC3" w14:paraId="4A9ECA58" w14:textId="77777777" w:rsidTr="005C785F">
        <w:trPr>
          <w:trHeight w:val="192"/>
        </w:trPr>
        <w:tc>
          <w:tcPr>
            <w:tcW w:w="5387" w:type="dxa"/>
            <w:vAlign w:val="center"/>
          </w:tcPr>
          <w:p w14:paraId="06AEE61F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muito repetitivo</w:t>
            </w:r>
          </w:p>
        </w:tc>
        <w:tc>
          <w:tcPr>
            <w:tcW w:w="1228" w:type="dxa"/>
            <w:vAlign w:val="center"/>
          </w:tcPr>
          <w:p w14:paraId="7EBEDCD8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14%</w:t>
            </w:r>
          </w:p>
        </w:tc>
        <w:tc>
          <w:tcPr>
            <w:tcW w:w="1228" w:type="dxa"/>
            <w:vAlign w:val="center"/>
          </w:tcPr>
          <w:p w14:paraId="7B2B4366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71%</w:t>
            </w:r>
          </w:p>
        </w:tc>
        <w:tc>
          <w:tcPr>
            <w:tcW w:w="1229" w:type="dxa"/>
            <w:vAlign w:val="center"/>
          </w:tcPr>
          <w:p w14:paraId="45C5A6DA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85%</w:t>
            </w:r>
          </w:p>
        </w:tc>
      </w:tr>
      <w:tr w:rsidR="00741EC3" w14:paraId="00279F32" w14:textId="77777777" w:rsidTr="005C785F">
        <w:trPr>
          <w:trHeight w:val="144"/>
        </w:trPr>
        <w:tc>
          <w:tcPr>
            <w:tcW w:w="5387" w:type="dxa"/>
            <w:vAlign w:val="center"/>
          </w:tcPr>
          <w:p w14:paraId="48C560F1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grande volume</w:t>
            </w:r>
          </w:p>
        </w:tc>
        <w:tc>
          <w:tcPr>
            <w:tcW w:w="1228" w:type="dxa"/>
            <w:vAlign w:val="center"/>
          </w:tcPr>
          <w:p w14:paraId="5724E89F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8" w:type="dxa"/>
            <w:vAlign w:val="center"/>
          </w:tcPr>
          <w:p w14:paraId="3DFD0B4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9" w:type="dxa"/>
            <w:vAlign w:val="center"/>
          </w:tcPr>
          <w:p w14:paraId="2FA5A13E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741EC3" w14:paraId="5A357981" w14:textId="77777777" w:rsidTr="005C785F">
        <w:trPr>
          <w:trHeight w:val="180"/>
        </w:trPr>
        <w:tc>
          <w:tcPr>
            <w:tcW w:w="5387" w:type="dxa"/>
            <w:vAlign w:val="center"/>
          </w:tcPr>
          <w:p w14:paraId="0B12E236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passos bem definidos</w:t>
            </w:r>
          </w:p>
        </w:tc>
        <w:tc>
          <w:tcPr>
            <w:tcW w:w="1228" w:type="dxa"/>
            <w:vAlign w:val="center"/>
          </w:tcPr>
          <w:p w14:paraId="6E7CE910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57%</w:t>
            </w:r>
          </w:p>
        </w:tc>
        <w:tc>
          <w:tcPr>
            <w:tcW w:w="1228" w:type="dxa"/>
            <w:vAlign w:val="center"/>
          </w:tcPr>
          <w:p w14:paraId="490602EA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28%</w:t>
            </w:r>
          </w:p>
        </w:tc>
        <w:tc>
          <w:tcPr>
            <w:tcW w:w="1229" w:type="dxa"/>
            <w:vAlign w:val="center"/>
          </w:tcPr>
          <w:p w14:paraId="06AA9C29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741EC3" w14:paraId="43C35F85" w14:textId="77777777" w:rsidTr="005C785F">
        <w:trPr>
          <w:trHeight w:val="70"/>
        </w:trPr>
        <w:tc>
          <w:tcPr>
            <w:tcW w:w="5387" w:type="dxa"/>
            <w:vAlign w:val="center"/>
          </w:tcPr>
          <w:p w14:paraId="508334EF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(validação e lançamento em SIGDN) de faturas de fornecedores é uma das atividades que consome mais tempo entre as tarefas atribuídas à área financeira</w:t>
            </w:r>
          </w:p>
        </w:tc>
        <w:tc>
          <w:tcPr>
            <w:tcW w:w="1228" w:type="dxa"/>
            <w:vAlign w:val="center"/>
          </w:tcPr>
          <w:p w14:paraId="5492A45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8" w:type="dxa"/>
            <w:vAlign w:val="center"/>
          </w:tcPr>
          <w:p w14:paraId="18B69C0F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29%</w:t>
            </w:r>
          </w:p>
        </w:tc>
        <w:tc>
          <w:tcPr>
            <w:tcW w:w="1229" w:type="dxa"/>
            <w:vAlign w:val="center"/>
          </w:tcPr>
          <w:p w14:paraId="308D9CC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72%</w:t>
            </w:r>
          </w:p>
        </w:tc>
      </w:tr>
    </w:tbl>
    <w:p w14:paraId="464C909C" w14:textId="39344F21" w:rsidR="00A50EC5" w:rsidRDefault="00741EC3" w:rsidP="00A50EC5">
      <w:pPr>
        <w:pStyle w:val="TF-FONTE"/>
      </w:pPr>
      <w:r>
        <w:t xml:space="preserve"> </w:t>
      </w:r>
      <w:r w:rsidR="00A50EC5">
        <w:t>Fonte: Pinto (2020).</w:t>
      </w:r>
    </w:p>
    <w:p w14:paraId="56BC36A3" w14:textId="6295F02C" w:rsidR="00E41F33" w:rsidRDefault="00E41F33" w:rsidP="00F31D51">
      <w:pPr>
        <w:pStyle w:val="TF-TEXTO"/>
      </w:pPr>
      <w:r>
        <w:t xml:space="preserve">Para avaliar se o processamento de faturas de fornecedores possui os atributos descritos na literatura como os que indiciam que </w:t>
      </w:r>
      <w:r w:rsidR="00B61077">
        <w:t>ele</w:t>
      </w:r>
      <w:r>
        <w:t xml:space="preserve"> é apropriado para automatização, foi solicitado </w:t>
      </w:r>
      <w:r w:rsidR="00B61077">
        <w:t>a</w:t>
      </w:r>
      <w:r>
        <w:t xml:space="preserve"> sete militares </w:t>
      </w:r>
      <w:r w:rsidR="00B61077">
        <w:t>em uma</w:t>
      </w:r>
      <w:r>
        <w:t xml:space="preserve"> escala de </w:t>
      </w:r>
      <w:r w:rsidR="00B61077">
        <w:t>um (</w:t>
      </w:r>
      <w:r>
        <w:t>1</w:t>
      </w:r>
      <w:r w:rsidR="00B61077">
        <w:t>)</w:t>
      </w:r>
      <w:r>
        <w:t xml:space="preserve"> a </w:t>
      </w:r>
      <w:r w:rsidR="00B61077">
        <w:t>cinco (</w:t>
      </w:r>
      <w:r>
        <w:t>5</w:t>
      </w:r>
      <w:r w:rsidR="00B61077">
        <w:t xml:space="preserve">). Um </w:t>
      </w:r>
      <w:r>
        <w:t xml:space="preserve">corresponde a discordo totalmente e </w:t>
      </w:r>
      <w:r w:rsidR="00B61077">
        <w:t>cinco</w:t>
      </w:r>
      <w:r>
        <w:t xml:space="preserve"> a concordo totalmente</w:t>
      </w:r>
      <w:r w:rsidR="00B61077">
        <w:t xml:space="preserve">. Pinto (2020) avaliou </w:t>
      </w:r>
      <w:r>
        <w:t>um conjunto de afirmações relacionadas com as características dos processos mais adequados à adoção de RPA</w:t>
      </w:r>
      <w:r w:rsidR="00B61077">
        <w:t xml:space="preserve">. A </w:t>
      </w:r>
      <w:r w:rsidR="00741EC3">
        <w:fldChar w:fldCharType="begin"/>
      </w:r>
      <w:r w:rsidR="00741EC3">
        <w:instrText xml:space="preserve"> REF _Ref119834264 \h </w:instrText>
      </w:r>
      <w:r w:rsidR="00741EC3">
        <w:fldChar w:fldCharType="separate"/>
      </w:r>
      <w:r w:rsidR="00751BBE">
        <w:t xml:space="preserve">Tabela </w:t>
      </w:r>
      <w:r w:rsidR="00751BBE">
        <w:rPr>
          <w:noProof/>
        </w:rPr>
        <w:t>1</w:t>
      </w:r>
      <w:r w:rsidR="00741EC3">
        <w:fldChar w:fldCharType="end"/>
      </w:r>
      <w:r w:rsidR="00741EC3">
        <w:t xml:space="preserve"> </w:t>
      </w:r>
      <w:r w:rsidR="00B61077">
        <w:t xml:space="preserve">expõe </w:t>
      </w:r>
      <w:r w:rsidR="00964AF4">
        <w:t>os resultados</w:t>
      </w:r>
      <w:r>
        <w:t xml:space="preserve"> </w:t>
      </w:r>
      <w:r w:rsidR="00B61077">
        <w:t>das respostas positivas</w:t>
      </w:r>
      <w:r w:rsidR="00136348">
        <w:t xml:space="preserve">. A coluna </w:t>
      </w:r>
      <w:r w:rsidRPr="00C15F5A">
        <w:t xml:space="preserve">Total </w:t>
      </w:r>
      <w:r w:rsidR="00136348" w:rsidRPr="00C15F5A">
        <w:t>A</w:t>
      </w:r>
      <w:r w:rsidRPr="00C15F5A">
        <w:t>cumulado</w:t>
      </w:r>
      <w:r>
        <w:t xml:space="preserve"> corresponde ao somatório de respostas positivas, isto é, </w:t>
      </w:r>
      <w:r w:rsidR="00136348">
        <w:t xml:space="preserve">o somatório das colunas </w:t>
      </w:r>
      <w:r w:rsidRPr="00C15F5A">
        <w:t>Concordo</w:t>
      </w:r>
      <w:r>
        <w:t xml:space="preserve"> e </w:t>
      </w:r>
      <w:r w:rsidRPr="00C15F5A">
        <w:t xml:space="preserve">Concordo </w:t>
      </w:r>
      <w:r w:rsidR="00964AF4" w:rsidRPr="00C15F5A">
        <w:t>Totalmente</w:t>
      </w:r>
      <w:r w:rsidR="00964AF4" w:rsidDel="005B7431">
        <w:t xml:space="preserve"> </w:t>
      </w:r>
      <w:r w:rsidR="00964AF4">
        <w:t>(</w:t>
      </w:r>
      <w:r>
        <w:t>PINTO, 2020).</w:t>
      </w:r>
    </w:p>
    <w:p w14:paraId="664B55CF" w14:textId="7F59257F" w:rsidR="00451B94" w:rsidRDefault="00451B94" w:rsidP="00375ADA">
      <w:pPr>
        <w:pStyle w:val="Ttulo1"/>
      </w:pPr>
      <w:bookmarkStart w:id="39" w:name="_Toc54164921"/>
      <w:bookmarkStart w:id="40" w:name="_Toc54165675"/>
      <w:bookmarkStart w:id="41" w:name="_Toc54169333"/>
      <w:bookmarkStart w:id="42" w:name="_Toc96347439"/>
      <w:bookmarkStart w:id="43" w:name="_Toc96357723"/>
      <w:bookmarkStart w:id="44" w:name="_Toc96491866"/>
      <w:bookmarkStart w:id="45" w:name="_Toc411603107"/>
      <w:bookmarkEnd w:id="28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EA23026" w:rsidR="00451B94" w:rsidRDefault="00A17DAE" w:rsidP="00DB2E1E">
      <w:pPr>
        <w:pStyle w:val="TF-TEXTO"/>
      </w:pPr>
      <w:r w:rsidRPr="00416E6C">
        <w:t>Nesta seção serão descritas as justificativas para o desenvolvimento do trabalho proposto</w:t>
      </w:r>
      <w:r w:rsidR="00D3574E">
        <w:t xml:space="preserve">, </w:t>
      </w:r>
      <w:r w:rsidRPr="00416E6C">
        <w:t>subseção</w:t>
      </w:r>
      <w:r w:rsidR="00EE2BD3" w:rsidRPr="00416E6C">
        <w:t xml:space="preserve"> </w:t>
      </w:r>
      <w:r w:rsidR="008E6B29" w:rsidRPr="00416E6C">
        <w:fldChar w:fldCharType="begin"/>
      </w:r>
      <w:r w:rsidR="008E6B29" w:rsidRPr="00416E6C">
        <w:instrText xml:space="preserve"> REF _Ref106623884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4.1</w:t>
      </w:r>
      <w:r w:rsidR="008E6B29" w:rsidRPr="00416E6C">
        <w:fldChar w:fldCharType="end"/>
      </w:r>
      <w:r w:rsidR="00D3574E">
        <w:t xml:space="preserve">; os </w:t>
      </w:r>
      <w:r w:rsidR="00E44559" w:rsidRPr="00416E6C">
        <w:t xml:space="preserve">Requisitos Funcionais (RF) e os Requisitos Não Funcionais (RNF) </w:t>
      </w:r>
      <w:r w:rsidR="00D3574E">
        <w:t xml:space="preserve">na </w:t>
      </w:r>
      <w:r w:rsidR="00E44559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_Ref106623894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4.2</w:t>
      </w:r>
      <w:r w:rsidR="008E6B29" w:rsidRPr="00416E6C">
        <w:fldChar w:fldCharType="end"/>
      </w:r>
      <w:r w:rsidR="00D3574E">
        <w:t>; e p</w:t>
      </w:r>
      <w:r w:rsidR="00D81A96" w:rsidRPr="00416E6C">
        <w:t>ara finalizar será descrito a</w:t>
      </w:r>
      <w:r w:rsidR="003C012C" w:rsidRPr="00416E6C">
        <w:t>s</w:t>
      </w:r>
      <w:r w:rsidR="00D81A96" w:rsidRPr="00416E6C">
        <w:t xml:space="preserve"> metodologia</w:t>
      </w:r>
      <w:r w:rsidR="003C012C" w:rsidRPr="00416E6C">
        <w:t>s e planejamento do cronograma para o desenvolvimento do trabalho aqui proposto</w:t>
      </w:r>
      <w:r w:rsidR="00D3574E">
        <w:t xml:space="preserve"> na </w:t>
      </w:r>
      <w:r w:rsidR="003C012C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_Ref106623904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4.3</w:t>
      </w:r>
      <w:r w:rsidR="008E6B29" w:rsidRPr="00416E6C">
        <w:fldChar w:fldCharType="end"/>
      </w:r>
      <w:r w:rsidR="003C012C" w:rsidRPr="00416E6C">
        <w:t>.</w:t>
      </w:r>
    </w:p>
    <w:p w14:paraId="1F22C304" w14:textId="1971F356" w:rsidR="00BE36AE" w:rsidRDefault="00451B94" w:rsidP="00ED0101">
      <w:pPr>
        <w:pStyle w:val="Ttulo2"/>
      </w:pPr>
      <w:bookmarkStart w:id="46" w:name="_Ref106623884"/>
      <w:bookmarkStart w:id="47" w:name="_Toc54164915"/>
      <w:bookmarkStart w:id="48" w:name="_Toc54165669"/>
      <w:bookmarkStart w:id="49" w:name="_Toc54169327"/>
      <w:bookmarkStart w:id="50" w:name="_Toc96347433"/>
      <w:bookmarkStart w:id="51" w:name="_Toc96357717"/>
      <w:bookmarkStart w:id="52" w:name="_Toc96491860"/>
      <w:bookmarkStart w:id="53" w:name="_Toc351015594"/>
      <w:r>
        <w:t>JUSTIFICATIVA</w:t>
      </w:r>
      <w:bookmarkEnd w:id="46"/>
    </w:p>
    <w:p w14:paraId="48E82923" w14:textId="4A0F49E4" w:rsidR="00100747" w:rsidRDefault="00BF6696" w:rsidP="00A95421">
      <w:pPr>
        <w:pStyle w:val="TF-TEXTO"/>
      </w:pPr>
      <w:commentRangeStart w:id="54"/>
      <w:r w:rsidRPr="008C02A7">
        <w:t>Conforme Cassol (2022), a</w:t>
      </w:r>
      <w:r w:rsidR="000F7CD8" w:rsidRPr="008C02A7">
        <w:t xml:space="preserve"> </w:t>
      </w:r>
      <w:r w:rsidR="007F2FF2" w:rsidRPr="008C02A7">
        <w:t xml:space="preserve">automação por RPA vem estimulando o crescimento acelerado e mais seguro das organizações. </w:t>
      </w:r>
      <w:r w:rsidR="00EA7051">
        <w:t>Cassol (2022) coloca que a</w:t>
      </w:r>
      <w:r w:rsidR="00F45A14" w:rsidRPr="008C02A7">
        <w:t xml:space="preserve">ntes da </w:t>
      </w:r>
      <w:r w:rsidR="00741EC3">
        <w:t xml:space="preserve">proposta de </w:t>
      </w:r>
      <w:r w:rsidR="00F92792" w:rsidRPr="008C02A7">
        <w:t xml:space="preserve">implantação </w:t>
      </w:r>
      <w:r w:rsidR="00F45A14" w:rsidRPr="008C02A7">
        <w:t>da</w:t>
      </w:r>
      <w:r w:rsidR="00F92792" w:rsidRPr="008C02A7">
        <w:t xml:space="preserve"> tecnologia para automatizar</w:t>
      </w:r>
      <w:r w:rsidR="00D940D8" w:rsidRPr="008C02A7">
        <w:t xml:space="preserve"> os</w:t>
      </w:r>
      <w:r w:rsidR="00F92792" w:rsidRPr="008C02A7">
        <w:t xml:space="preserve"> processos operacionais das áreas de negócio </w:t>
      </w:r>
      <w:r w:rsidR="0000741F" w:rsidRPr="008C02A7">
        <w:t xml:space="preserve">foram </w:t>
      </w:r>
      <w:r w:rsidR="000364C7" w:rsidRPr="008C02A7">
        <w:t xml:space="preserve">necessários </w:t>
      </w:r>
      <w:r w:rsidR="00F92792" w:rsidRPr="008C02A7">
        <w:t>alinhamentos da tecnologia com o planejamento estratégico da organização</w:t>
      </w:r>
      <w:r w:rsidR="00EA7051">
        <w:t xml:space="preserve">. Isso ocorreu </w:t>
      </w:r>
      <w:r w:rsidR="00F92792" w:rsidRPr="008C02A7">
        <w:t xml:space="preserve">para que o </w:t>
      </w:r>
      <w:r w:rsidR="00F45A14" w:rsidRPr="008C02A7">
        <w:t xml:space="preserve">uso </w:t>
      </w:r>
      <w:r w:rsidR="00F92792" w:rsidRPr="008C02A7">
        <w:t xml:space="preserve">da automação estivesse alinhado com os interesses e com a missão </w:t>
      </w:r>
      <w:r w:rsidR="00EA7051">
        <w:t>da</w:t>
      </w:r>
      <w:r w:rsidR="00EA7051" w:rsidRPr="008C02A7">
        <w:t xml:space="preserve"> </w:t>
      </w:r>
      <w:r w:rsidR="00F92792" w:rsidRPr="008C02A7">
        <w:t xml:space="preserve">empresa </w:t>
      </w:r>
      <w:r w:rsidR="00EA7051">
        <w:t xml:space="preserve">em questão </w:t>
      </w:r>
      <w:r w:rsidR="00F92792" w:rsidRPr="008C02A7">
        <w:t xml:space="preserve">(CASSOL, 2022). </w:t>
      </w:r>
      <w:r w:rsidR="00F45A14" w:rsidRPr="008C02A7">
        <w:t>Cassol (2022) ainda coloca que</w:t>
      </w:r>
      <w:r w:rsidR="00F92792" w:rsidRPr="008C02A7">
        <w:t xml:space="preserve"> </w:t>
      </w:r>
      <w:r w:rsidR="008F4405" w:rsidRPr="008C02A7">
        <w:t xml:space="preserve">havia </w:t>
      </w:r>
      <w:r w:rsidR="00D940D8" w:rsidRPr="008C02A7">
        <w:t xml:space="preserve">uma </w:t>
      </w:r>
      <w:r w:rsidR="008F4405" w:rsidRPr="008C02A7">
        <w:t>preocupação da alta diretoria referente</w:t>
      </w:r>
      <w:r w:rsidR="00F45A14" w:rsidRPr="008C02A7">
        <w:t xml:space="preserve"> </w:t>
      </w:r>
      <w:r w:rsidR="00100747">
        <w:t>a</w:t>
      </w:r>
      <w:r w:rsidR="00D940D8" w:rsidRPr="008C02A7">
        <w:t xml:space="preserve"> como a tecnologia ir</w:t>
      </w:r>
      <w:r w:rsidR="00EA7051">
        <w:t>á</w:t>
      </w:r>
      <w:r w:rsidR="008F4405" w:rsidRPr="008C02A7">
        <w:t xml:space="preserve"> atender</w:t>
      </w:r>
      <w:r w:rsidR="00D940D8" w:rsidRPr="008C02A7">
        <w:t xml:space="preserve"> as necessidades da </w:t>
      </w:r>
      <w:r w:rsidR="00D940D8" w:rsidRPr="008C02A7">
        <w:lastRenderedPageBreak/>
        <w:t>organização</w:t>
      </w:r>
      <w:r w:rsidR="001B1FB4" w:rsidRPr="008C02A7">
        <w:t>,</w:t>
      </w:r>
      <w:r w:rsidR="00D940D8" w:rsidRPr="008C02A7">
        <w:t xml:space="preserve"> e por isso foram definidos pilares chaves que a automação de processos deveria seguir. </w:t>
      </w:r>
      <w:r w:rsidR="00F92792" w:rsidRPr="008C02A7">
        <w:t>Dessa forma</w:t>
      </w:r>
      <w:ins w:id="55" w:author="Aurélio Faustino Hoppe" w:date="2022-12-16T10:25:00Z">
        <w:r w:rsidR="00925AD8">
          <w:t>,</w:t>
        </w:r>
      </w:ins>
      <w:r w:rsidR="00F92792" w:rsidRPr="008C02A7">
        <w:t xml:space="preserve"> cri</w:t>
      </w:r>
      <w:r w:rsidR="003F4597" w:rsidRPr="008C02A7">
        <w:t>ou-se</w:t>
      </w:r>
      <w:r w:rsidR="00F92792" w:rsidRPr="008C02A7">
        <w:t xml:space="preserve"> </w:t>
      </w:r>
      <w:r w:rsidR="00D940D8" w:rsidRPr="008C02A7">
        <w:t>as principais vertentes</w:t>
      </w:r>
      <w:r w:rsidR="00F92792" w:rsidRPr="008C02A7">
        <w:t xml:space="preserve"> para que </w:t>
      </w:r>
      <w:r w:rsidR="0067249D" w:rsidRPr="008C02A7">
        <w:t>se torne</w:t>
      </w:r>
      <w:r w:rsidR="00F92792" w:rsidRPr="008C02A7">
        <w:t xml:space="preserve"> possível medir o nível de segurança</w:t>
      </w:r>
      <w:r w:rsidR="00EA7051">
        <w:t xml:space="preserve"> e justificando esse desenvolvimento na empresa</w:t>
      </w:r>
      <w:r w:rsidR="00F92792" w:rsidRPr="008C02A7">
        <w:t xml:space="preserve">, </w:t>
      </w:r>
      <w:r w:rsidR="00EA7051">
        <w:t xml:space="preserve">senda elas: </w:t>
      </w:r>
      <w:r w:rsidR="00F92792" w:rsidRPr="008C02A7">
        <w:t>integridade, padronização e dinamismo da tecnologia.</w:t>
      </w:r>
      <w:r w:rsidR="0067249D" w:rsidRPr="008C02A7">
        <w:t xml:space="preserve"> </w:t>
      </w:r>
    </w:p>
    <w:p w14:paraId="20620075" w14:textId="076D1DBF" w:rsidR="000415A2" w:rsidRPr="0067249D" w:rsidRDefault="0067249D" w:rsidP="00A95421">
      <w:pPr>
        <w:pStyle w:val="TF-TEXTO"/>
      </w:pPr>
      <w:r w:rsidRPr="008C02A7">
        <w:t xml:space="preserve">Cassol (2022) </w:t>
      </w:r>
      <w:r w:rsidR="00100747">
        <w:t>afirma</w:t>
      </w:r>
      <w:r w:rsidRPr="008C02A7">
        <w:t xml:space="preserve"> que cada pilar representa uma qualidade e benefício de se automatizar um processo de negócio </w:t>
      </w:r>
      <w:r w:rsidR="00EA7051">
        <w:t>por meio</w:t>
      </w:r>
      <w:r w:rsidR="00EA7051" w:rsidRPr="008C02A7">
        <w:t xml:space="preserve"> </w:t>
      </w:r>
      <w:r w:rsidRPr="008C02A7">
        <w:t>de RPA</w:t>
      </w:r>
      <w:r w:rsidRPr="00CF1BBB">
        <w:t xml:space="preserve">. Os indicadores de segurança irão permitir visualizar a medida de amadurecimento em relação a mitigação de riscos que o processo apresenta se comparado ao seu estado anterior. A integridade </w:t>
      </w:r>
      <w:r w:rsidR="006D0566" w:rsidRPr="00CF1BBB">
        <w:t xml:space="preserve">será </w:t>
      </w:r>
      <w:r w:rsidRPr="00CF1BBB">
        <w:t>avaliada de forma que reduza a probabilidade de inconsistências na execução do processo em relação ao seu estado anterior</w:t>
      </w:r>
      <w:r w:rsidR="006D0566" w:rsidRPr="00CF1BBB">
        <w:t>. U</w:t>
      </w:r>
      <w:r w:rsidRPr="00CF1BBB">
        <w:t xml:space="preserve">m ponto muito positivo quando se </w:t>
      </w:r>
      <w:r w:rsidR="00EA7051" w:rsidRPr="00CF1BBB">
        <w:t xml:space="preserve">fala </w:t>
      </w:r>
      <w:r w:rsidRPr="00CF1BBB">
        <w:t xml:space="preserve">em RPA, uma vez que </w:t>
      </w:r>
      <w:r w:rsidR="006D0566" w:rsidRPr="00CF1BBB">
        <w:t>será</w:t>
      </w:r>
      <w:r w:rsidRPr="00CF1BBB">
        <w:t xml:space="preserve"> possível acompanhar o passo-a-passo da automação por registros de </w:t>
      </w:r>
      <w:r w:rsidRPr="00CF1BBB">
        <w:rPr>
          <w:i/>
          <w:iCs/>
        </w:rPr>
        <w:t>logs</w:t>
      </w:r>
      <w:r w:rsidRPr="00CF1BBB">
        <w:t xml:space="preserve"> da execução. </w:t>
      </w:r>
      <w:r w:rsidR="00A95421" w:rsidRPr="00CF1BBB">
        <w:t xml:space="preserve">A padronização do processo </w:t>
      </w:r>
      <w:r w:rsidR="007C60CF" w:rsidRPr="00CF1BBB">
        <w:t>permitirá</w:t>
      </w:r>
      <w:r w:rsidR="00A95421" w:rsidRPr="00CF1BBB">
        <w:t xml:space="preserve"> exibir as melhorias aplicadas ao processo quanto as suas variações na execução e garantia de conformidade em relação ao seu estado anterior</w:t>
      </w:r>
      <w:r w:rsidR="00EA7051" w:rsidRPr="00CF1BBB">
        <w:t xml:space="preserve">. Outro ponto colocado por Cassol (2022) </w:t>
      </w:r>
      <w:r w:rsidR="006D0566" w:rsidRPr="00CF1BBB">
        <w:t xml:space="preserve">é </w:t>
      </w:r>
      <w:r w:rsidR="00EA7051" w:rsidRPr="00CF1BBB">
        <w:t xml:space="preserve">referente </w:t>
      </w:r>
      <w:del w:id="56" w:author="Aurélio Faustino Hoppe" w:date="2022-12-16T10:26:00Z">
        <w:r w:rsidR="00A95421" w:rsidRPr="00CF1BBB" w:rsidDel="00925AD8">
          <w:delText xml:space="preserve"> </w:delText>
        </w:r>
      </w:del>
      <w:r w:rsidR="00EA7051" w:rsidRPr="00CF1BBB">
        <w:t>a</w:t>
      </w:r>
      <w:r w:rsidR="00A95421" w:rsidRPr="00CF1BBB">
        <w:t>os indicadores de dinamismo</w:t>
      </w:r>
      <w:r w:rsidR="00EA7051" w:rsidRPr="00CF1BBB">
        <w:t>,</w:t>
      </w:r>
      <w:r w:rsidR="00A95421" w:rsidRPr="00CF1BBB">
        <w:t xml:space="preserve"> que </w:t>
      </w:r>
      <w:r w:rsidR="00EA7051" w:rsidRPr="00CF1BBB">
        <w:t xml:space="preserve">visam </w:t>
      </w:r>
      <w:r w:rsidR="00A95421" w:rsidRPr="00CF1BBB">
        <w:t>garant</w:t>
      </w:r>
      <w:r w:rsidR="00EA7051" w:rsidRPr="00CF1BBB">
        <w:t xml:space="preserve">ir </w:t>
      </w:r>
      <w:r w:rsidR="00A95421" w:rsidRPr="00CF1BBB">
        <w:t>de forma competitiva um processo comparado ao seu estado anterior</w:t>
      </w:r>
      <w:r w:rsidR="006D0566" w:rsidRPr="00CF1BBB">
        <w:t xml:space="preserve"> e</w:t>
      </w:r>
      <w:r w:rsidR="00A95421" w:rsidRPr="00CF1BBB">
        <w:t xml:space="preserve"> conota</w:t>
      </w:r>
      <w:r w:rsidR="006D0566" w:rsidRPr="00CF1BBB">
        <w:t>m</w:t>
      </w:r>
      <w:r w:rsidR="00A95421" w:rsidRPr="00CF1BBB">
        <w:t xml:space="preserve"> maior agilidade e escalabilidade em relação às necessidades do negócio</w:t>
      </w:r>
      <w:r w:rsidR="00932978" w:rsidRPr="00CF1BBB">
        <w:t xml:space="preserve"> (CASSOL, 2022)</w:t>
      </w:r>
      <w:r w:rsidR="00A95421" w:rsidRPr="00CF1BBB">
        <w:t>.</w:t>
      </w:r>
      <w:r w:rsidR="00563EE9">
        <w:t xml:space="preserve"> </w:t>
      </w:r>
      <w:commentRangeEnd w:id="54"/>
      <w:r w:rsidR="00BE74E6">
        <w:rPr>
          <w:rStyle w:val="Refdecomentrio"/>
        </w:rPr>
        <w:commentReference w:id="54"/>
      </w:r>
    </w:p>
    <w:p w14:paraId="3F20E980" w14:textId="58907B23" w:rsidR="003C451B" w:rsidRDefault="00B15660" w:rsidP="00B15660">
      <w:pPr>
        <w:pStyle w:val="TF-TEXTO"/>
      </w:pPr>
      <w:r w:rsidRPr="00B15660">
        <w:t xml:space="preserve">Nesse contexto, </w:t>
      </w:r>
      <w:r>
        <w:t>Gomes</w:t>
      </w:r>
      <w:r w:rsidRPr="00B15660">
        <w:t xml:space="preserve"> (201</w:t>
      </w:r>
      <w:r>
        <w:t>9</w:t>
      </w:r>
      <w:r w:rsidRPr="00B15660">
        <w:t xml:space="preserve">), </w:t>
      </w:r>
      <w:r>
        <w:t>Barreto</w:t>
      </w:r>
      <w:r w:rsidRPr="00B15660">
        <w:t xml:space="preserve"> (202</w:t>
      </w:r>
      <w:r>
        <w:t>2</w:t>
      </w:r>
      <w:r w:rsidRPr="00B15660">
        <w:t>)</w:t>
      </w:r>
      <w:r>
        <w:t xml:space="preserve"> e Pinto (2020)</w:t>
      </w:r>
      <w:r w:rsidRPr="00B15660">
        <w:t xml:space="preserve"> identificaram a possibilidade de desenvolver</w:t>
      </w:r>
      <w:r>
        <w:t xml:space="preserve"> automaç</w:t>
      </w:r>
      <w:r w:rsidR="00D6287E">
        <w:t>ões</w:t>
      </w:r>
      <w:r>
        <w:t xml:space="preserve"> para </w:t>
      </w:r>
      <w:r w:rsidR="00D25E60">
        <w:t>atualizaçã</w:t>
      </w:r>
      <w:r>
        <w:t>o</w:t>
      </w:r>
      <w:r w:rsidR="007242FF">
        <w:t>,</w:t>
      </w:r>
      <w:r>
        <w:t xml:space="preserve"> verificação de informações </w:t>
      </w:r>
      <w:r w:rsidR="00D6287E">
        <w:t>e para realizar lançamentos de fatura</w:t>
      </w:r>
      <w:r w:rsidR="002B6542">
        <w:t xml:space="preserve">. Estas automações, </w:t>
      </w:r>
      <w:r w:rsidR="007242FF">
        <w:t>que terão como</w:t>
      </w:r>
      <w:r w:rsidR="00D6287E">
        <w:t xml:space="preserve"> principal</w:t>
      </w:r>
      <w:r w:rsidR="007242FF">
        <w:t xml:space="preserve"> função auxiliar áreas de negócios em processos robóticos do </w:t>
      </w:r>
      <w:r w:rsidR="00B854D0">
        <w:t>dia a dia</w:t>
      </w:r>
      <w:r w:rsidR="007073D4">
        <w:t>. O</w:t>
      </w:r>
      <w:r w:rsidR="00347D7C" w:rsidRPr="00416E6C">
        <w:t xml:space="preserve">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9C09E8" w:rsidRPr="00416E6C">
        <w:instrText xml:space="preserve"> \* MERGEFORMAT </w:instrText>
      </w:r>
      <w:r w:rsidR="007C055E" w:rsidRPr="00416E6C">
        <w:fldChar w:fldCharType="separate"/>
      </w:r>
      <w:r w:rsidR="00751BBE">
        <w:t xml:space="preserve">Quadro </w:t>
      </w:r>
      <w:r w:rsidR="00751BBE">
        <w:rPr>
          <w:noProof/>
        </w:rPr>
        <w:t>2</w:t>
      </w:r>
      <w:r w:rsidR="007C055E" w:rsidRPr="00416E6C">
        <w:fldChar w:fldCharType="end"/>
      </w:r>
      <w:r w:rsidR="00347D7C" w:rsidRPr="00416E6C">
        <w:t xml:space="preserve"> é apresentado um comparativo entre os trabalhos correlatos descritos na seção </w:t>
      </w:r>
      <w:r w:rsidR="00E64AA5">
        <w:fldChar w:fldCharType="begin"/>
      </w:r>
      <w:r w:rsidR="00E64AA5">
        <w:instrText xml:space="preserve"> REF _Ref115012433 \r \h </w:instrText>
      </w:r>
      <w:r w:rsidR="00E64AA5">
        <w:fldChar w:fldCharType="separate"/>
      </w:r>
      <w:r w:rsidR="00751BBE">
        <w:t>3</w:t>
      </w:r>
      <w:r w:rsidR="00E64AA5">
        <w:fldChar w:fldCharType="end"/>
      </w:r>
      <w:r w:rsidR="00E64AA5">
        <w:t>,</w:t>
      </w:r>
      <w:r w:rsidR="00347D7C" w:rsidRPr="00416E6C">
        <w:t xml:space="preserve"> de modo que as linhas representam as características e as colunas os trabalhos relacionados.</w:t>
      </w:r>
    </w:p>
    <w:p w14:paraId="7CBDCBEE" w14:textId="338D9F3A" w:rsidR="00C436B6" w:rsidRDefault="007C055E" w:rsidP="007C055E">
      <w:pPr>
        <w:pStyle w:val="TF-LEGENDA"/>
      </w:pPr>
      <w:bookmarkStart w:id="57" w:name="_Ref52025161"/>
      <w:r>
        <w:t xml:space="preserve">Quadro </w:t>
      </w:r>
      <w:fldSimple w:instr=" SEQ Quadro \* ARABIC ">
        <w:r w:rsidR="00751BBE">
          <w:rPr>
            <w:noProof/>
          </w:rPr>
          <w:t>2</w:t>
        </w:r>
      </w:fldSimple>
      <w:bookmarkEnd w:id="57"/>
      <w:r w:rsidR="00C436B6">
        <w:t xml:space="preserve"> - Comparativo dos trabalhos correlatos</w:t>
      </w:r>
    </w:p>
    <w:tbl>
      <w:tblPr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1694"/>
        <w:gridCol w:w="1867"/>
        <w:gridCol w:w="1238"/>
      </w:tblGrid>
      <w:tr w:rsidR="00C436B6" w14:paraId="1F39492F" w14:textId="77777777" w:rsidTr="005C785F">
        <w:trPr>
          <w:trHeight w:val="475"/>
          <w:jc w:val="center"/>
        </w:trPr>
        <w:tc>
          <w:tcPr>
            <w:tcW w:w="4231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33453A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Trabalhos Correlato</w:t>
            </w:r>
            <w:r w:rsidR="009F26B3" w:rsidRPr="0033453A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33453A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33453A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694" w:type="dxa"/>
            <w:shd w:val="clear" w:color="auto" w:fill="A6A6A6"/>
            <w:vAlign w:val="center"/>
          </w:tcPr>
          <w:p w14:paraId="3B5DA036" w14:textId="1B856AB9" w:rsidR="00C436B6" w:rsidRPr="0033453A" w:rsidRDefault="0016008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Gomes</w:t>
            </w:r>
            <w:r w:rsidR="00E541F4" w:rsidRPr="0033453A">
              <w:rPr>
                <w:b/>
                <w:bCs/>
                <w:sz w:val="20"/>
              </w:rPr>
              <w:t xml:space="preserve"> (20</w:t>
            </w:r>
            <w:r w:rsidRPr="0033453A">
              <w:rPr>
                <w:b/>
                <w:bCs/>
                <w:sz w:val="20"/>
              </w:rPr>
              <w:t>19</w:t>
            </w:r>
            <w:r w:rsidR="00E541F4" w:rsidRPr="0033453A">
              <w:rPr>
                <w:b/>
                <w:bCs/>
                <w:sz w:val="20"/>
              </w:rPr>
              <w:t>)</w:t>
            </w:r>
          </w:p>
        </w:tc>
        <w:tc>
          <w:tcPr>
            <w:tcW w:w="1867" w:type="dxa"/>
            <w:shd w:val="clear" w:color="auto" w:fill="A6A6A6"/>
            <w:vAlign w:val="center"/>
          </w:tcPr>
          <w:p w14:paraId="11D80373" w14:textId="61189C4E" w:rsidR="00C436B6" w:rsidRPr="0033453A" w:rsidRDefault="00500A03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Barreto (2022)</w:t>
            </w:r>
          </w:p>
        </w:tc>
        <w:tc>
          <w:tcPr>
            <w:tcW w:w="1238" w:type="dxa"/>
            <w:shd w:val="clear" w:color="auto" w:fill="A6A6A6"/>
            <w:vAlign w:val="center"/>
          </w:tcPr>
          <w:p w14:paraId="2708FF5D" w14:textId="596CF837" w:rsidR="00B36E4A" w:rsidRPr="0033453A" w:rsidRDefault="006D69A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Pinto (2020)</w:t>
            </w:r>
          </w:p>
        </w:tc>
      </w:tr>
      <w:tr w:rsidR="001969F6" w14:paraId="21196663" w14:textId="77777777" w:rsidTr="005C785F">
        <w:trPr>
          <w:trHeight w:val="73"/>
          <w:jc w:val="center"/>
        </w:trPr>
        <w:tc>
          <w:tcPr>
            <w:tcW w:w="4231" w:type="dxa"/>
            <w:shd w:val="clear" w:color="auto" w:fill="auto"/>
          </w:tcPr>
          <w:p w14:paraId="73B964F7" w14:textId="0AF62244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1969F6" w:rsidRPr="0033453A">
              <w:rPr>
                <w:sz w:val="20"/>
              </w:rPr>
              <w:t>alidação de dados</w:t>
            </w:r>
          </w:p>
        </w:tc>
        <w:tc>
          <w:tcPr>
            <w:tcW w:w="1694" w:type="dxa"/>
            <w:shd w:val="clear" w:color="auto" w:fill="auto"/>
          </w:tcPr>
          <w:p w14:paraId="2A635038" w14:textId="53019795" w:rsidR="001969F6" w:rsidRPr="001969F6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867" w:type="dxa"/>
            <w:shd w:val="clear" w:color="auto" w:fill="auto"/>
          </w:tcPr>
          <w:p w14:paraId="3F092AD1" w14:textId="61E932C7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281671">
              <w:rPr>
                <w:sz w:val="20"/>
              </w:rPr>
              <w:t>sim</w:t>
            </w:r>
          </w:p>
        </w:tc>
        <w:tc>
          <w:tcPr>
            <w:tcW w:w="1238" w:type="dxa"/>
            <w:shd w:val="clear" w:color="auto" w:fill="auto"/>
          </w:tcPr>
          <w:p w14:paraId="5DBC6FC9" w14:textId="340586DD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</w:tr>
      <w:tr w:rsidR="001969F6" w14:paraId="1E6D448F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6799ACF" w14:textId="07EAC425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1969F6" w:rsidRPr="0033453A">
              <w:rPr>
                <w:sz w:val="20"/>
              </w:rPr>
              <w:t>videnciar inconsistências</w:t>
            </w:r>
          </w:p>
        </w:tc>
        <w:tc>
          <w:tcPr>
            <w:tcW w:w="1694" w:type="dxa"/>
            <w:shd w:val="clear" w:color="auto" w:fill="auto"/>
          </w:tcPr>
          <w:p w14:paraId="6234F5E7" w14:textId="57B035BA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24CA7EAE" w14:textId="2A6F81BF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281671">
              <w:rPr>
                <w:sz w:val="20"/>
              </w:rPr>
              <w:t>sim</w:t>
            </w:r>
          </w:p>
        </w:tc>
        <w:tc>
          <w:tcPr>
            <w:tcW w:w="1238" w:type="dxa"/>
            <w:shd w:val="clear" w:color="auto" w:fill="auto"/>
          </w:tcPr>
          <w:p w14:paraId="076A91EF" w14:textId="216BF783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1969F6" w14:paraId="19DDE6FD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59A136E3" w14:textId="6E8A9654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</w:t>
            </w:r>
            <w:r w:rsidR="001969F6" w:rsidRPr="0033453A">
              <w:rPr>
                <w:sz w:val="20"/>
              </w:rPr>
              <w:t>ugestão de Correção dos erros encontrados</w:t>
            </w:r>
          </w:p>
        </w:tc>
        <w:tc>
          <w:tcPr>
            <w:tcW w:w="1694" w:type="dxa"/>
            <w:shd w:val="clear" w:color="auto" w:fill="auto"/>
          </w:tcPr>
          <w:p w14:paraId="18C39914" w14:textId="7EE12AEF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22D45C59" w14:textId="66D42187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B45A5F">
              <w:rPr>
                <w:sz w:val="20"/>
              </w:rPr>
              <w:t>não</w:t>
            </w:r>
          </w:p>
        </w:tc>
        <w:tc>
          <w:tcPr>
            <w:tcW w:w="1238" w:type="dxa"/>
            <w:shd w:val="clear" w:color="auto" w:fill="auto"/>
          </w:tcPr>
          <w:p w14:paraId="47E79221" w14:textId="5BE4256C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B45A5F">
              <w:rPr>
                <w:sz w:val="20"/>
              </w:rPr>
              <w:t>não</w:t>
            </w:r>
          </w:p>
        </w:tc>
      </w:tr>
      <w:tr w:rsidR="001969F6" w14:paraId="76A6503E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0EBE768" w14:textId="46149F47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</w:t>
            </w:r>
            <w:r w:rsidR="001969F6" w:rsidRPr="0033453A">
              <w:rPr>
                <w:sz w:val="20"/>
              </w:rPr>
              <w:t>rmazenamento das informações atualizadas</w:t>
            </w:r>
          </w:p>
        </w:tc>
        <w:tc>
          <w:tcPr>
            <w:tcW w:w="1694" w:type="dxa"/>
            <w:shd w:val="clear" w:color="auto" w:fill="auto"/>
          </w:tcPr>
          <w:p w14:paraId="5519693B" w14:textId="6CE93649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4AE6DE37" w14:textId="05DED960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238" w:type="dxa"/>
            <w:shd w:val="clear" w:color="auto" w:fill="auto"/>
          </w:tcPr>
          <w:p w14:paraId="15E7BF65" w14:textId="18478975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208FF">
              <w:rPr>
                <w:sz w:val="20"/>
              </w:rPr>
              <w:t>sim</w:t>
            </w:r>
          </w:p>
        </w:tc>
      </w:tr>
      <w:tr w:rsidR="001969F6" w14:paraId="2F159567" w14:textId="77777777" w:rsidTr="005C785F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5615075" w14:textId="73A85753" w:rsidR="001969F6" w:rsidRPr="0033453A" w:rsidRDefault="00724095" w:rsidP="001969F6">
            <w:pPr>
              <w:pStyle w:val="TF-TEXTOQUADRO"/>
              <w:rPr>
                <w:sz w:val="20"/>
              </w:rPr>
            </w:pPr>
            <w:bookmarkStart w:id="58" w:name="_Hlk111739010"/>
            <w:r>
              <w:rPr>
                <w:sz w:val="20"/>
              </w:rPr>
              <w:t>u</w:t>
            </w:r>
            <w:r w:rsidR="001969F6" w:rsidRPr="0033453A">
              <w:rPr>
                <w:sz w:val="20"/>
              </w:rPr>
              <w:t>tilização de OCR para coleta de informações em PDF</w:t>
            </w:r>
            <w:bookmarkEnd w:id="58"/>
          </w:p>
        </w:tc>
        <w:tc>
          <w:tcPr>
            <w:tcW w:w="1694" w:type="dxa"/>
            <w:shd w:val="clear" w:color="auto" w:fill="auto"/>
          </w:tcPr>
          <w:p w14:paraId="6158951C" w14:textId="33B56AE8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107605">
              <w:rPr>
                <w:sz w:val="20"/>
              </w:rPr>
              <w:t>não</w:t>
            </w:r>
          </w:p>
        </w:tc>
        <w:tc>
          <w:tcPr>
            <w:tcW w:w="1867" w:type="dxa"/>
            <w:shd w:val="clear" w:color="auto" w:fill="auto"/>
          </w:tcPr>
          <w:p w14:paraId="1E5D2FA3" w14:textId="2C4D4DE2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107605">
              <w:rPr>
                <w:sz w:val="20"/>
              </w:rPr>
              <w:t>não</w:t>
            </w:r>
          </w:p>
        </w:tc>
        <w:tc>
          <w:tcPr>
            <w:tcW w:w="1238" w:type="dxa"/>
            <w:shd w:val="clear" w:color="auto" w:fill="auto"/>
          </w:tcPr>
          <w:p w14:paraId="77F9393B" w14:textId="0BF42FB1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208FF">
              <w:rPr>
                <w:sz w:val="20"/>
              </w:rPr>
              <w:t>sim</w:t>
            </w:r>
          </w:p>
        </w:tc>
      </w:tr>
      <w:tr w:rsidR="00C65FB8" w14:paraId="581D6FF6" w14:textId="77777777" w:rsidTr="005C785F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A116BC1" w14:textId="1E97EBFC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c</w:t>
            </w:r>
            <w:r w:rsidR="00C65FB8" w:rsidRPr="0033453A">
              <w:rPr>
                <w:sz w:val="20"/>
              </w:rPr>
              <w:t xml:space="preserve">onsulta CNPJ na Receita Federal </w:t>
            </w:r>
          </w:p>
        </w:tc>
        <w:tc>
          <w:tcPr>
            <w:tcW w:w="1694" w:type="dxa"/>
            <w:shd w:val="clear" w:color="auto" w:fill="auto"/>
          </w:tcPr>
          <w:p w14:paraId="395FB510" w14:textId="34D00266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867" w:type="dxa"/>
            <w:shd w:val="clear" w:color="auto" w:fill="auto"/>
          </w:tcPr>
          <w:p w14:paraId="27B1FA82" w14:textId="7F912DD3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238" w:type="dxa"/>
            <w:shd w:val="clear" w:color="auto" w:fill="auto"/>
          </w:tcPr>
          <w:p w14:paraId="71E422F1" w14:textId="296FC128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C65FB8" w14:paraId="0CF07A45" w14:textId="77777777" w:rsidTr="005C785F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401A9A1C" w14:textId="7DC4EAFC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p</w:t>
            </w:r>
            <w:r w:rsidR="00C65FB8" w:rsidRPr="0033453A">
              <w:rPr>
                <w:sz w:val="20"/>
              </w:rPr>
              <w:t>lataforma</w:t>
            </w:r>
          </w:p>
        </w:tc>
        <w:tc>
          <w:tcPr>
            <w:tcW w:w="1694" w:type="dxa"/>
            <w:shd w:val="clear" w:color="auto" w:fill="auto"/>
          </w:tcPr>
          <w:p w14:paraId="5796FE3C" w14:textId="76270FBC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867" w:type="dxa"/>
            <w:shd w:val="clear" w:color="auto" w:fill="auto"/>
          </w:tcPr>
          <w:p w14:paraId="56A42A5F" w14:textId="172B9980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238" w:type="dxa"/>
            <w:shd w:val="clear" w:color="auto" w:fill="auto"/>
          </w:tcPr>
          <w:p w14:paraId="72FA71E6" w14:textId="471E4E28" w:rsidR="00C65FB8" w:rsidRPr="0033453A" w:rsidRDefault="00C65FB8" w:rsidP="00C65FB8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3453A">
              <w:rPr>
                <w:sz w:val="20"/>
              </w:rPr>
              <w:t>Desktop</w:t>
            </w:r>
          </w:p>
        </w:tc>
      </w:tr>
      <w:tr w:rsidR="00C65FB8" w14:paraId="31550CEE" w14:textId="77777777" w:rsidTr="005C785F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55EDE84D" w14:textId="3BB66AD3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C65FB8" w:rsidRPr="0033453A">
              <w:rPr>
                <w:sz w:val="20"/>
              </w:rPr>
              <w:t>inguagem/Banco de Dados</w:t>
            </w:r>
          </w:p>
        </w:tc>
        <w:tc>
          <w:tcPr>
            <w:tcW w:w="1694" w:type="dxa"/>
            <w:shd w:val="clear" w:color="auto" w:fill="auto"/>
          </w:tcPr>
          <w:p w14:paraId="22F5A838" w14:textId="7C51827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Angular/MySQL</w:t>
            </w:r>
          </w:p>
        </w:tc>
        <w:tc>
          <w:tcPr>
            <w:tcW w:w="1867" w:type="dxa"/>
            <w:shd w:val="clear" w:color="auto" w:fill="auto"/>
          </w:tcPr>
          <w:p w14:paraId="45432271" w14:textId="0BA5CFC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Selenium/Python</w:t>
            </w:r>
          </w:p>
        </w:tc>
        <w:tc>
          <w:tcPr>
            <w:tcW w:w="1238" w:type="dxa"/>
            <w:shd w:val="clear" w:color="auto" w:fill="auto"/>
          </w:tcPr>
          <w:p w14:paraId="3B8D286F" w14:textId="41413098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-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37463406" w14:textId="1F85E944" w:rsidR="00606D32" w:rsidRPr="00FF23B9" w:rsidRDefault="00416E6C" w:rsidP="00606D32">
      <w:pPr>
        <w:pStyle w:val="TF-TEXTO"/>
      </w:pPr>
      <w:r>
        <w:t xml:space="preserve">Ao analisar </w:t>
      </w:r>
      <w:r w:rsidR="00AF1946" w:rsidRPr="00416E6C">
        <w:t xml:space="preserve">o </w:t>
      </w:r>
      <w:r w:rsidR="004C43F8" w:rsidRPr="00416E6C">
        <w:t>Quadro 2</w:t>
      </w:r>
      <w:r w:rsidR="00AF1946" w:rsidRPr="00416E6C">
        <w:t xml:space="preserve"> é possível identificar </w:t>
      </w:r>
      <w:r w:rsidR="00F33281" w:rsidRPr="00416E6C">
        <w:t xml:space="preserve">que as soluções de </w:t>
      </w:r>
      <w:r w:rsidR="00A62DDE" w:rsidRPr="00416E6C">
        <w:t xml:space="preserve">Gomes </w:t>
      </w:r>
      <w:r w:rsidR="00F33281" w:rsidRPr="00416E6C">
        <w:t>(</w:t>
      </w:r>
      <w:r w:rsidR="00A62DDE" w:rsidRPr="00416E6C">
        <w:t>2019</w:t>
      </w:r>
      <w:r w:rsidR="00F33281" w:rsidRPr="00416E6C">
        <w:t>)</w:t>
      </w:r>
      <w:r w:rsidR="00BF0250">
        <w:t>,</w:t>
      </w:r>
      <w:r w:rsidR="00F33281" w:rsidRPr="00416E6C">
        <w:t xml:space="preserve"> </w:t>
      </w:r>
      <w:r w:rsidR="00A62DDE" w:rsidRPr="00416E6C">
        <w:t>Barreto</w:t>
      </w:r>
      <w:r w:rsidR="00A9428D" w:rsidRPr="00416E6C">
        <w:t xml:space="preserve"> </w:t>
      </w:r>
      <w:r w:rsidR="00F33281" w:rsidRPr="00416E6C">
        <w:t>(</w:t>
      </w:r>
      <w:r w:rsidR="00A62DDE" w:rsidRPr="00416E6C">
        <w:t>2022</w:t>
      </w:r>
      <w:r w:rsidR="00F33281" w:rsidRPr="00416E6C">
        <w:t>)</w:t>
      </w:r>
      <w:r w:rsidR="00BF0250">
        <w:t xml:space="preserve"> e Pinto (202</w:t>
      </w:r>
      <w:r w:rsidR="0097597D">
        <w:t>0</w:t>
      </w:r>
      <w:r w:rsidR="00BF0250">
        <w:t>)</w:t>
      </w:r>
      <w:r w:rsidR="00F33281" w:rsidRPr="00416E6C">
        <w:t xml:space="preserve"> </w:t>
      </w:r>
      <w:r w:rsidR="008C5C79">
        <w:t>possuem a característica</w:t>
      </w:r>
      <w:r w:rsidR="008C5C79" w:rsidRPr="00416E6C">
        <w:t xml:space="preserve"> </w:t>
      </w:r>
      <w:r w:rsidR="00A62DDE" w:rsidRPr="00416E6C">
        <w:t>de realizar</w:t>
      </w:r>
      <w:r w:rsidR="008C5C79" w:rsidRPr="00FF23B9">
        <w:t xml:space="preserve"> </w:t>
      </w:r>
      <w:r w:rsidR="00A62DDE" w:rsidRPr="00416E6C">
        <w:t xml:space="preserve">a validação das informações, </w:t>
      </w:r>
      <w:r w:rsidR="008C5C79" w:rsidRPr="00FF23B9">
        <w:t xml:space="preserve">ponto extremamente importante para garantir a integridade das informações armazenadas. </w:t>
      </w:r>
      <w:r w:rsidR="00606D32" w:rsidRPr="00FF23B9">
        <w:t xml:space="preserve">Gomes (2019) e Barreto (2022) possuem a característica de evidenciar inconsistências. Em Gomes </w:t>
      </w:r>
      <w:r w:rsidR="00606D32" w:rsidRPr="00FF23B9">
        <w:lastRenderedPageBreak/>
        <w:t>(2019) é possível obter informações de RCAs e verificar se o mesmo problema já ocorreu anteriormente e qual a possível solução</w:t>
      </w:r>
      <w:r w:rsidR="00C27B3D">
        <w:t xml:space="preserve">. </w:t>
      </w:r>
      <w:r w:rsidR="00606D32" w:rsidRPr="00FF23B9">
        <w:t>Barreto (2022) faz o controle das informações durante o tempo da execução e de acordo com o tipo de inconsistência, trará o motivo da possível integridade das informações</w:t>
      </w:r>
      <w:r w:rsidR="00E60117" w:rsidRPr="00FF23B9">
        <w:t xml:space="preserve"> e dependendo da inconsistência encontradas, a automação de Gome</w:t>
      </w:r>
      <w:r w:rsidR="004473FE">
        <w:t>s</w:t>
      </w:r>
      <w:r w:rsidR="00E60117" w:rsidRPr="00FF23B9">
        <w:t xml:space="preserve"> (2019), sugere o que deve ser</w:t>
      </w:r>
      <w:r w:rsidR="00606D32" w:rsidRPr="00FF23B9">
        <w:t xml:space="preserve"> </w:t>
      </w:r>
      <w:r w:rsidR="00E60117" w:rsidRPr="00FF23B9">
        <w:t xml:space="preserve">feito para correção deste erro com característica </w:t>
      </w:r>
      <w:r w:rsidR="0001557E" w:rsidRPr="008432C1">
        <w:rPr>
          <w:rFonts w:ascii="Courier New" w:hAnsi="Courier New" w:cs="Courier New"/>
          <w:sz w:val="20"/>
        </w:rPr>
        <w:t>Sugestão de Correção</w:t>
      </w:r>
      <w:r w:rsidR="0001557E" w:rsidRPr="00FF23B9">
        <w:t xml:space="preserve"> dos erros encontrados</w:t>
      </w:r>
      <w:r w:rsidR="00E60117" w:rsidRPr="00FF23B9">
        <w:t xml:space="preserve">. </w:t>
      </w:r>
      <w:r w:rsidR="00606D32" w:rsidRPr="00FF23B9">
        <w:t>Essa característica é complementada pela validação de dados que está presente também em Gomes (2019), Barreto (2022) e Pinto (2020). Essas duas características juntas são relevantes pois permitem a exibição dos dados corretos e suas possíveis divergências.</w:t>
      </w:r>
    </w:p>
    <w:p w14:paraId="6FF3197B" w14:textId="026B1CD8" w:rsidR="00F96ED1" w:rsidRPr="00595D87" w:rsidRDefault="00327593" w:rsidP="006C0ADE">
      <w:pPr>
        <w:pStyle w:val="TF-TEXTO"/>
      </w:pPr>
      <w:r w:rsidRPr="00FF23B9">
        <w:t>A característica</w:t>
      </w:r>
      <w:r w:rsidR="00F33281" w:rsidRPr="00416E6C">
        <w:t xml:space="preserve"> </w:t>
      </w:r>
      <w:r w:rsidR="00606D32" w:rsidRPr="00FF23B9">
        <w:t>a</w:t>
      </w:r>
      <w:r w:rsidR="00606D32" w:rsidRPr="00416E6C">
        <w:t xml:space="preserve">rmazenamento </w:t>
      </w:r>
      <w:r w:rsidR="00A9428D" w:rsidRPr="00416E6C">
        <w:t xml:space="preserve">das informações atualizadas </w:t>
      </w:r>
      <w:r w:rsidR="00F33281" w:rsidRPr="00416E6C">
        <w:t xml:space="preserve">estão presentes em </w:t>
      </w:r>
      <w:r w:rsidR="00A9428D" w:rsidRPr="00416E6C">
        <w:t xml:space="preserve">Gomes </w:t>
      </w:r>
      <w:r w:rsidR="009C15F1" w:rsidRPr="00416E6C">
        <w:t>(</w:t>
      </w:r>
      <w:r w:rsidR="00A9428D" w:rsidRPr="00416E6C">
        <w:t>2019</w:t>
      </w:r>
      <w:r w:rsidR="009C15F1" w:rsidRPr="00416E6C">
        <w:t>)</w:t>
      </w:r>
      <w:r w:rsidR="00FE747D" w:rsidRPr="00416E6C">
        <w:t xml:space="preserve">, </w:t>
      </w:r>
      <w:r w:rsidR="00A9428D" w:rsidRPr="00416E6C">
        <w:t xml:space="preserve">Barreto </w:t>
      </w:r>
      <w:r w:rsidR="00FE747D" w:rsidRPr="00416E6C">
        <w:t>(</w:t>
      </w:r>
      <w:r w:rsidR="00A9428D" w:rsidRPr="00416E6C">
        <w:t>2022</w:t>
      </w:r>
      <w:r w:rsidR="00FE747D" w:rsidRPr="00416E6C">
        <w:t xml:space="preserve">) e </w:t>
      </w:r>
      <w:r w:rsidR="00A9428D" w:rsidRPr="00416E6C">
        <w:t xml:space="preserve">Pinto </w:t>
      </w:r>
      <w:r w:rsidR="00FE747D" w:rsidRPr="00416E6C">
        <w:t>(</w:t>
      </w:r>
      <w:r w:rsidR="00A9428D" w:rsidRPr="00416E6C">
        <w:t>2020</w:t>
      </w:r>
      <w:r w:rsidR="00FE747D" w:rsidRPr="00416E6C">
        <w:t>)</w:t>
      </w:r>
      <w:r w:rsidR="00EA6C9D" w:rsidRPr="00416E6C">
        <w:t xml:space="preserve">. Essa característica </w:t>
      </w:r>
      <w:r w:rsidRPr="00FF23B9">
        <w:t xml:space="preserve">é </w:t>
      </w:r>
      <w:r w:rsidRPr="00416E6C">
        <w:t>essencia</w:t>
      </w:r>
      <w:r w:rsidRPr="00FF23B9">
        <w:t>l</w:t>
      </w:r>
      <w:r w:rsidRPr="00416E6C">
        <w:t xml:space="preserve"> </w:t>
      </w:r>
      <w:r w:rsidRPr="00FF23B9">
        <w:t xml:space="preserve">para manter o histórico de todas as informações que possam ser importantes para as áreas de negócio e </w:t>
      </w:r>
      <w:r w:rsidR="00F43DA3" w:rsidRPr="00416E6C">
        <w:t xml:space="preserve">permite </w:t>
      </w:r>
      <w:r w:rsidR="008074BE" w:rsidRPr="00416E6C">
        <w:t>a extração de relatórios com as informações das execuções da automação, caso seja necessário.</w:t>
      </w:r>
      <w:r w:rsidR="00224AC7" w:rsidRPr="00FF23B9">
        <w:t xml:space="preserve"> A</w:t>
      </w:r>
      <w:r w:rsidR="00F33281" w:rsidRPr="00416E6C">
        <w:t xml:space="preserve"> característica de </w:t>
      </w:r>
      <w:r w:rsidR="00154320" w:rsidRPr="00143226">
        <w:rPr>
          <w:rFonts w:ascii="Courier New" w:hAnsi="Courier New" w:cs="Courier New"/>
          <w:sz w:val="20"/>
        </w:rPr>
        <w:t>Utilização de OCR</w:t>
      </w:r>
      <w:r w:rsidR="00154320" w:rsidRPr="00416E6C">
        <w:t xml:space="preserve"> para coleta de informações em PDF</w:t>
      </w:r>
      <w:r w:rsidR="00DD6474">
        <w:t xml:space="preserve"> </w:t>
      </w:r>
      <w:r w:rsidR="00F33281" w:rsidRPr="00416E6C">
        <w:t xml:space="preserve">é apresentada por </w:t>
      </w:r>
      <w:r w:rsidR="00154320" w:rsidRPr="00416E6C">
        <w:t xml:space="preserve">Pinto </w:t>
      </w:r>
      <w:r w:rsidR="00F33281" w:rsidRPr="00416E6C">
        <w:t>(</w:t>
      </w:r>
      <w:r w:rsidR="00154320" w:rsidRPr="00416E6C">
        <w:t>2020</w:t>
      </w:r>
      <w:r w:rsidR="00F33281" w:rsidRPr="00416E6C">
        <w:t>)</w:t>
      </w:r>
      <w:r w:rsidR="009911D3" w:rsidRPr="00416E6C">
        <w:t xml:space="preserve"> permit</w:t>
      </w:r>
      <w:r w:rsidR="00DD7134" w:rsidRPr="00416E6C">
        <w:t>indo</w:t>
      </w:r>
      <w:r w:rsidR="009911D3" w:rsidRPr="00416E6C">
        <w:t xml:space="preserve"> que </w:t>
      </w:r>
      <w:r w:rsidR="00B11FEE" w:rsidRPr="00416E6C">
        <w:t>a automação utilize de Inteligência Artificial (IA)</w:t>
      </w:r>
      <w:r w:rsidR="00316CFB" w:rsidRPr="00416E6C">
        <w:t xml:space="preserve"> para mapear o</w:t>
      </w:r>
      <w:r w:rsidR="002E5C37">
        <w:t>s</w:t>
      </w:r>
      <w:r w:rsidR="00316CFB" w:rsidRPr="00416E6C">
        <w:t xml:space="preserve"> documentos para coleta de informações</w:t>
      </w:r>
      <w:r w:rsidR="006C0ADE" w:rsidRPr="00416E6C">
        <w:t xml:space="preserve">, </w:t>
      </w:r>
      <w:r w:rsidR="004473FE" w:rsidRPr="004473FE">
        <w:t>possibilitando</w:t>
      </w:r>
      <w:r w:rsidR="004473FE">
        <w:t xml:space="preserve"> na maioria das vezes </w:t>
      </w:r>
      <w:r w:rsidR="004473FE" w:rsidRPr="004473FE">
        <w:t>uma</w:t>
      </w:r>
      <w:r w:rsidR="00E2643C" w:rsidRPr="004473FE">
        <w:t xml:space="preserve"> maior </w:t>
      </w:r>
      <w:r w:rsidR="00316CFB" w:rsidRPr="004473FE">
        <w:t>assertividade no momento de realizar o lançamento das faturas</w:t>
      </w:r>
      <w:r w:rsidR="006C0ADE" w:rsidRPr="004473FE">
        <w:t>.</w:t>
      </w:r>
      <w:r w:rsidR="00F33281" w:rsidRPr="004473FE">
        <w:t xml:space="preserve"> </w:t>
      </w:r>
      <w:r w:rsidR="001D2DAF" w:rsidRPr="004473FE">
        <w:t>J</w:t>
      </w:r>
      <w:r w:rsidR="00F33281" w:rsidRPr="004473FE">
        <w:t>á</w:t>
      </w:r>
      <w:r w:rsidR="00F33281" w:rsidRPr="00416E6C">
        <w:t xml:space="preserve"> a possibilidade de </w:t>
      </w:r>
      <w:r w:rsidR="00776D77" w:rsidRPr="00143226">
        <w:rPr>
          <w:rFonts w:ascii="Courier New" w:hAnsi="Courier New" w:cs="Courier New"/>
          <w:sz w:val="20"/>
        </w:rPr>
        <w:t xml:space="preserve">Consulta CNPJ na Receita </w:t>
      </w:r>
      <w:r w:rsidR="002E5C37" w:rsidRPr="00143226">
        <w:rPr>
          <w:rFonts w:ascii="Courier New" w:hAnsi="Courier New" w:cs="Courier New"/>
          <w:sz w:val="20"/>
        </w:rPr>
        <w:t>Federal</w:t>
      </w:r>
      <w:r w:rsidR="002E5C37" w:rsidRPr="002E5C37">
        <w:t xml:space="preserve"> é</w:t>
      </w:r>
      <w:r w:rsidR="00F33281" w:rsidRPr="00416E6C">
        <w:t xml:space="preserve"> disponibilizada por </w:t>
      </w:r>
      <w:r w:rsidR="00776D77" w:rsidRPr="00416E6C">
        <w:t>Barreto (2022)</w:t>
      </w:r>
      <w:r w:rsidR="00F43DA3" w:rsidRPr="00416E6C">
        <w:t xml:space="preserve">, possibilitando </w:t>
      </w:r>
      <w:r w:rsidR="005703AC" w:rsidRPr="00416E6C">
        <w:t>que</w:t>
      </w:r>
      <w:r w:rsidR="00D80549" w:rsidRPr="00416E6C">
        <w:t xml:space="preserve"> </w:t>
      </w:r>
      <w:r w:rsidR="00776D77" w:rsidRPr="00416E6C">
        <w:t>a automação verificar se o fornecedor possui alguma irregularidade fiscal que possa comprometer os laços de negócio</w:t>
      </w:r>
      <w:r w:rsidR="00EA2E4A" w:rsidRPr="00595D87">
        <w:t>.</w:t>
      </w:r>
    </w:p>
    <w:p w14:paraId="2B0A47EF" w14:textId="16D87456" w:rsidR="00364BF0" w:rsidRPr="00595D87" w:rsidRDefault="000A6A13" w:rsidP="000D1DB3">
      <w:pPr>
        <w:pStyle w:val="TF-TEXTO"/>
      </w:pPr>
      <w:r w:rsidRPr="00416E6C">
        <w:t xml:space="preserve">A proposta apresenta paridade com todos os três trabalhos correlatos apresentados. </w:t>
      </w:r>
      <w:r w:rsidR="00A4380F" w:rsidRPr="00416E6C">
        <w:t xml:space="preserve">A automação </w:t>
      </w:r>
      <w:r w:rsidRPr="00416E6C">
        <w:t>propost</w:t>
      </w:r>
      <w:r w:rsidR="00A4380F" w:rsidRPr="00416E6C">
        <w:t>a</w:t>
      </w:r>
      <w:r w:rsidRPr="00416E6C">
        <w:t xml:space="preserve"> busca </w:t>
      </w:r>
      <w:r w:rsidR="00A4380F" w:rsidRPr="00416E6C">
        <w:t>consultar informações cadastrais de fornecedores</w:t>
      </w:r>
      <w:r w:rsidR="009D77C5" w:rsidRPr="00416E6C">
        <w:t>, eliminando tarefas repeti</w:t>
      </w:r>
      <w:r w:rsidR="001766AD" w:rsidRPr="00416E6C">
        <w:t>tiv</w:t>
      </w:r>
      <w:r w:rsidR="009D77C5" w:rsidRPr="00416E6C">
        <w:t xml:space="preserve">as </w:t>
      </w:r>
      <w:r w:rsidR="0035003E" w:rsidRPr="00416E6C">
        <w:t>de</w:t>
      </w:r>
      <w:r w:rsidR="00AF5414" w:rsidRPr="00416E6C">
        <w:t xml:space="preserve"> sua rotina</w:t>
      </w:r>
      <w:r w:rsidR="0035003E" w:rsidRPr="00416E6C">
        <w:t xml:space="preserve"> </w:t>
      </w:r>
      <w:r w:rsidR="00AF5414" w:rsidRPr="00416E6C">
        <w:t xml:space="preserve">como </w:t>
      </w:r>
      <w:r w:rsidR="00A4380F" w:rsidRPr="00416E6C">
        <w:t>a garantia da integridade de informações</w:t>
      </w:r>
      <w:r w:rsidR="002A7666" w:rsidRPr="00416E6C">
        <w:t xml:space="preserve">. </w:t>
      </w:r>
      <w:r w:rsidR="00190F02">
        <w:t xml:space="preserve">Ao considerar </w:t>
      </w:r>
      <w:r w:rsidR="004E199E">
        <w:t>as</w:t>
      </w:r>
      <w:r w:rsidR="00E874D3" w:rsidRPr="00416E6C">
        <w:t xml:space="preserve"> características chaves dos projetos dos trabalhos correlatos, a automação</w:t>
      </w:r>
      <w:r w:rsidR="00FB788B" w:rsidRPr="00416E6C">
        <w:t xml:space="preserve"> proposta</w:t>
      </w:r>
      <w:r w:rsidR="00E874D3" w:rsidRPr="00416E6C">
        <w:t xml:space="preserve"> será </w:t>
      </w:r>
      <w:r w:rsidR="004E199E">
        <w:t>u</w:t>
      </w:r>
      <w:r w:rsidR="00E874D3" w:rsidRPr="00416E6C">
        <w:t>ma forma de garantir que as informações dos fornecedores estejam corretas</w:t>
      </w:r>
      <w:r w:rsidR="004E199E">
        <w:t>.</w:t>
      </w:r>
      <w:r w:rsidR="00904E26" w:rsidRPr="00416E6C">
        <w:t xml:space="preserve"> </w:t>
      </w:r>
      <w:r w:rsidR="004E199E">
        <w:t>A automação realizará</w:t>
      </w:r>
      <w:r w:rsidR="004E199E" w:rsidRPr="00416E6C">
        <w:t xml:space="preserve"> </w:t>
      </w:r>
      <w:r w:rsidR="00904E26" w:rsidRPr="00416E6C">
        <w:t xml:space="preserve">validações em sites como a Receita Federal sob à sua </w:t>
      </w:r>
      <w:r w:rsidR="00E03A20" w:rsidRPr="00416E6C">
        <w:t>situação fiscal, consultar se o CEP e o endereço condizem com o registro cadastrado</w:t>
      </w:r>
      <w:r w:rsidR="008B386E">
        <w:t xml:space="preserve"> na base</w:t>
      </w:r>
      <w:r w:rsidR="00E03A20" w:rsidRPr="00416E6C">
        <w:t>. Após realizar as consultas, irá entregar um relatório informativo apontando inconsistências e possíveis ações corretivas.</w:t>
      </w:r>
      <w:r w:rsidR="00904E26" w:rsidRPr="00416E6C">
        <w:t xml:space="preserve"> </w:t>
      </w:r>
      <w:r w:rsidR="00E874D3" w:rsidRPr="00416E6C">
        <w:t xml:space="preserve"> </w:t>
      </w:r>
      <w:r w:rsidR="002A7666" w:rsidRPr="00416E6C">
        <w:t xml:space="preserve">Além disso, </w:t>
      </w:r>
      <w:r w:rsidR="00595D87">
        <w:t>a proposta se destaca devido a</w:t>
      </w:r>
      <w:r w:rsidR="007D3996">
        <w:t xml:space="preserve"> </w:t>
      </w:r>
      <w:r w:rsidRPr="00416E6C">
        <w:t>incentiva</w:t>
      </w:r>
      <w:r w:rsidR="0042715F" w:rsidRPr="00416E6C">
        <w:t>r</w:t>
      </w:r>
      <w:r w:rsidRPr="00416E6C">
        <w:t xml:space="preserve"> a </w:t>
      </w:r>
      <w:r w:rsidR="00A4380F" w:rsidRPr="00416E6C">
        <w:t xml:space="preserve">realocação de quem realizava </w:t>
      </w:r>
      <w:r w:rsidR="007D3996">
        <w:t>as</w:t>
      </w:r>
      <w:r w:rsidR="007D3996" w:rsidRPr="00416E6C">
        <w:t xml:space="preserve"> </w:t>
      </w:r>
      <w:r w:rsidR="00A4380F" w:rsidRPr="00416E6C">
        <w:t>consultas manualmente, para executar outras atividades mais importantes para o negócio</w:t>
      </w:r>
      <w:r w:rsidRPr="00416E6C">
        <w:t>.</w:t>
      </w:r>
    </w:p>
    <w:p w14:paraId="33BC834B" w14:textId="0BE0EF83" w:rsidR="00EF2456" w:rsidRDefault="00EF2456" w:rsidP="0097178D">
      <w:pPr>
        <w:pStyle w:val="TF-TEXTO"/>
      </w:pPr>
      <w:r w:rsidRPr="00416E6C">
        <w:t xml:space="preserve">Com base nessas características, </w:t>
      </w:r>
      <w:r w:rsidR="00582E62" w:rsidRPr="00416E6C">
        <w:t xml:space="preserve">tal como apresentadas no </w:t>
      </w:r>
      <w:r w:rsidR="007C055E" w:rsidRPr="00BE74E6">
        <w:rPr>
          <w:highlight w:val="red"/>
          <w:rPrChange w:id="59" w:author="Aurélio Faustino Hoppe" w:date="2022-12-16T10:36:00Z">
            <w:rPr/>
          </w:rPrChange>
        </w:rPr>
        <w:fldChar w:fldCharType="begin"/>
      </w:r>
      <w:r w:rsidR="007C055E" w:rsidRPr="00BE74E6">
        <w:rPr>
          <w:highlight w:val="red"/>
          <w:rPrChange w:id="60" w:author="Aurélio Faustino Hoppe" w:date="2022-12-16T10:36:00Z">
            <w:rPr/>
          </w:rPrChange>
        </w:rPr>
        <w:instrText xml:space="preserve"> REF _Ref52025161 \h </w:instrText>
      </w:r>
      <w:r w:rsidR="00EB01E4" w:rsidRPr="00BE74E6">
        <w:rPr>
          <w:highlight w:val="red"/>
          <w:rPrChange w:id="61" w:author="Aurélio Faustino Hoppe" w:date="2022-12-16T10:36:00Z">
            <w:rPr/>
          </w:rPrChange>
        </w:rPr>
        <w:instrText xml:space="preserve"> \* MERGEFORMAT </w:instrText>
      </w:r>
      <w:r w:rsidR="007C055E" w:rsidRPr="00BE74E6">
        <w:rPr>
          <w:highlight w:val="red"/>
          <w:rPrChange w:id="62" w:author="Aurélio Faustino Hoppe" w:date="2022-12-16T10:36:00Z">
            <w:rPr/>
          </w:rPrChange>
        </w:rPr>
      </w:r>
      <w:r w:rsidR="007C055E" w:rsidRPr="00BE74E6">
        <w:rPr>
          <w:highlight w:val="red"/>
          <w:rPrChange w:id="63" w:author="Aurélio Faustino Hoppe" w:date="2022-12-16T10:36:00Z">
            <w:rPr/>
          </w:rPrChange>
        </w:rPr>
        <w:fldChar w:fldCharType="separate"/>
      </w:r>
      <w:r w:rsidR="00751BBE" w:rsidRPr="00BE74E6">
        <w:rPr>
          <w:highlight w:val="red"/>
          <w:rPrChange w:id="64" w:author="Aurélio Faustino Hoppe" w:date="2022-12-16T10:36:00Z">
            <w:rPr/>
          </w:rPrChange>
        </w:rPr>
        <w:t xml:space="preserve">Quadro </w:t>
      </w:r>
      <w:r w:rsidR="00751BBE" w:rsidRPr="00BE74E6">
        <w:rPr>
          <w:noProof/>
          <w:highlight w:val="red"/>
          <w:rPrChange w:id="65" w:author="Aurélio Faustino Hoppe" w:date="2022-12-16T10:36:00Z">
            <w:rPr>
              <w:noProof/>
            </w:rPr>
          </w:rPrChange>
        </w:rPr>
        <w:t>2</w:t>
      </w:r>
      <w:r w:rsidR="007C055E" w:rsidRPr="00BE74E6">
        <w:rPr>
          <w:highlight w:val="red"/>
          <w:rPrChange w:id="66" w:author="Aurélio Faustino Hoppe" w:date="2022-12-16T10:36:00Z">
            <w:rPr/>
          </w:rPrChange>
        </w:rPr>
        <w:fldChar w:fldCharType="end"/>
      </w:r>
      <w:r w:rsidR="00256547" w:rsidRPr="00BE74E6">
        <w:rPr>
          <w:highlight w:val="red"/>
          <w:rPrChange w:id="67" w:author="Aurélio Faustino Hoppe" w:date="2022-12-16T10:36:00Z">
            <w:rPr/>
          </w:rPrChange>
        </w:rPr>
        <w:t>2</w:t>
      </w:r>
      <w:r w:rsidR="00582E62" w:rsidRPr="00416E6C">
        <w:t>, é perceptível que o trabalho possuí relevância para</w:t>
      </w:r>
      <w:r w:rsidR="006B10CD" w:rsidRPr="00416E6C">
        <w:t xml:space="preserve"> a empresa que a automação será aplicada</w:t>
      </w:r>
      <w:r w:rsidR="00582E62" w:rsidRPr="00416E6C">
        <w:t xml:space="preserve">. </w:t>
      </w:r>
      <w:r w:rsidR="00012447" w:rsidRPr="00416E6C">
        <w:t xml:space="preserve">A automação </w:t>
      </w:r>
      <w:r w:rsidR="00582E62" w:rsidRPr="00416E6C">
        <w:t xml:space="preserve">traz </w:t>
      </w:r>
      <w:r w:rsidR="00FC7A2A" w:rsidRPr="00416E6C">
        <w:t xml:space="preserve">valor e contribui </w:t>
      </w:r>
      <w:r w:rsidR="00012447" w:rsidRPr="00416E6C">
        <w:t xml:space="preserve">funcionalmente e </w:t>
      </w:r>
      <w:r w:rsidR="00FC7A2A" w:rsidRPr="00416E6C">
        <w:t xml:space="preserve">não </w:t>
      </w:r>
      <w:r w:rsidR="00687FF6" w:rsidRPr="00416E6C">
        <w:t xml:space="preserve">apenas </w:t>
      </w:r>
      <w:r w:rsidR="006E695A" w:rsidRPr="00055EC3">
        <w:t>fomentando</w:t>
      </w:r>
      <w:r w:rsidR="006E695A" w:rsidRPr="00416E6C">
        <w:t xml:space="preserve"> </w:t>
      </w:r>
      <w:r w:rsidR="00687FF6" w:rsidRPr="00416E6C">
        <w:t xml:space="preserve">a prática de </w:t>
      </w:r>
      <w:r w:rsidR="00012447" w:rsidRPr="00416E6C">
        <w:t xml:space="preserve">validação de informações em geral </w:t>
      </w:r>
      <w:r w:rsidR="00687FF6" w:rsidRPr="00416E6C">
        <w:t xml:space="preserve">com maior segurança, mas também </w:t>
      </w:r>
      <w:r w:rsidR="00BD6BBB" w:rsidRPr="00416E6C">
        <w:t xml:space="preserve">incentivando a </w:t>
      </w:r>
      <w:r w:rsidR="00012447" w:rsidRPr="00416E6C">
        <w:t xml:space="preserve">automação de atividades robóticas manuais que no meio corporativo acabam impactando nos resultados das </w:t>
      </w:r>
      <w:r w:rsidR="00012447" w:rsidRPr="00416E6C">
        <w:lastRenderedPageBreak/>
        <w:t>empresas</w:t>
      </w:r>
      <w:r w:rsidR="006B26C0" w:rsidRPr="00416E6C">
        <w:t xml:space="preserve">. </w:t>
      </w:r>
      <w:r w:rsidR="002E0AD4" w:rsidRPr="00416E6C">
        <w:t xml:space="preserve">A proposta ainda trará como contribuição acadêmica, </w:t>
      </w:r>
      <w:r w:rsidR="00EB01E4" w:rsidRPr="00416E6C">
        <w:t>a documentação de tod</w:t>
      </w:r>
      <w:r w:rsidR="00BC592E">
        <w:t xml:space="preserve">a a realização </w:t>
      </w:r>
      <w:r w:rsidR="00EB01E4" w:rsidRPr="00416E6C">
        <w:t>de mapeamento do processo, desenvolvimento, implantação e a sustentação da automação</w:t>
      </w:r>
      <w:r w:rsidR="00BA1DEC" w:rsidRPr="00416E6C">
        <w:t xml:space="preserve">. </w:t>
      </w:r>
      <w:r w:rsidR="005A62EA">
        <w:t>Como</w:t>
      </w:r>
      <w:r w:rsidR="00BA1DEC" w:rsidRPr="00416E6C">
        <w:t xml:space="preserve"> contribuição tecnológica, destaca-se o </w:t>
      </w:r>
      <w:commentRangeStart w:id="68"/>
      <w:r w:rsidR="003D4F28" w:rsidRPr="00416E6C">
        <w:t>desenvolvimento de um</w:t>
      </w:r>
      <w:r w:rsidR="00EB01E4" w:rsidRPr="00416E6C">
        <w:t>a</w:t>
      </w:r>
      <w:r w:rsidR="003D4F28" w:rsidRPr="00416E6C">
        <w:t xml:space="preserve"> </w:t>
      </w:r>
      <w:r w:rsidR="00EB01E4" w:rsidRPr="00416E6C">
        <w:t xml:space="preserve">automação </w:t>
      </w:r>
      <w:r w:rsidR="00AE14A8" w:rsidRPr="00416E6C">
        <w:t xml:space="preserve">no qual </w:t>
      </w:r>
      <w:r w:rsidR="005E5E25" w:rsidRPr="00416E6C">
        <w:t xml:space="preserve">o </w:t>
      </w:r>
      <w:r w:rsidR="00EB01E4" w:rsidRPr="00416E6C">
        <w:t xml:space="preserve">processo </w:t>
      </w:r>
      <w:r w:rsidR="005A62EA">
        <w:t>implementação e documentação serão</w:t>
      </w:r>
      <w:r w:rsidR="00311253" w:rsidRPr="00416E6C">
        <w:t xml:space="preserve"> o</w:t>
      </w:r>
      <w:r w:rsidR="005A62EA">
        <w:t>s</w:t>
      </w:r>
      <w:r w:rsidR="00311253" w:rsidRPr="00416E6C">
        <w:t xml:space="preserve"> ponto</w:t>
      </w:r>
      <w:r w:rsidR="005A62EA">
        <w:t xml:space="preserve">s </w:t>
      </w:r>
      <w:r w:rsidR="00311253" w:rsidRPr="00416E6C">
        <w:t>centra</w:t>
      </w:r>
      <w:r w:rsidR="005A62EA">
        <w:t>is do</w:t>
      </w:r>
      <w:r w:rsidR="00311253" w:rsidRPr="00416E6C">
        <w:t xml:space="preserve"> </w:t>
      </w:r>
      <w:r w:rsidR="00055EC3" w:rsidRPr="00055EC3">
        <w:t>trabalho</w:t>
      </w:r>
      <w:commentRangeEnd w:id="68"/>
      <w:r w:rsidR="0021322B">
        <w:rPr>
          <w:rStyle w:val="Refdecomentrio"/>
        </w:rPr>
        <w:commentReference w:id="68"/>
      </w:r>
      <w:r w:rsidR="007D3996">
        <w:t xml:space="preserve">. Além disso, </w:t>
      </w:r>
      <w:r w:rsidR="00B5767F">
        <w:t>na arquitetura da solução será utilizada a ferramenta</w:t>
      </w:r>
      <w:r w:rsidR="00EB01E4" w:rsidRPr="00416E6C">
        <w:t xml:space="preserve"> UIPath</w:t>
      </w:r>
      <w:r w:rsidR="00B5767F">
        <w:t xml:space="preserve">, </w:t>
      </w:r>
      <w:r w:rsidR="00604ED4">
        <w:t>responsável por</w:t>
      </w:r>
      <w:r w:rsidR="00B5767F">
        <w:t xml:space="preserve"> </w:t>
      </w:r>
      <w:r w:rsidR="00DF60B5" w:rsidRPr="00416E6C">
        <w:t>entrega</w:t>
      </w:r>
      <w:r w:rsidR="00B5767F">
        <w:t>r</w:t>
      </w:r>
      <w:r w:rsidR="00DF60B5" w:rsidRPr="00416E6C">
        <w:t xml:space="preserve"> as execuções para as áreas de negócio responsáveis.</w:t>
      </w:r>
    </w:p>
    <w:p w14:paraId="212D208A" w14:textId="793C6513" w:rsidR="00451B94" w:rsidRDefault="00451B94" w:rsidP="00ED0101">
      <w:pPr>
        <w:pStyle w:val="Ttulo2"/>
      </w:pPr>
      <w:bookmarkStart w:id="69" w:name="_Ref106623894"/>
      <w:r>
        <w:t>REQUISITOS PRINCIPAIS DO PROBLEMA A SER TRABALHADO</w:t>
      </w:r>
      <w:bookmarkEnd w:id="47"/>
      <w:bookmarkEnd w:id="48"/>
      <w:bookmarkEnd w:id="49"/>
      <w:bookmarkEnd w:id="50"/>
      <w:bookmarkEnd w:id="51"/>
      <w:bookmarkEnd w:id="52"/>
      <w:bookmarkEnd w:id="53"/>
      <w:bookmarkEnd w:id="69"/>
    </w:p>
    <w:p w14:paraId="5B46153D" w14:textId="2995D930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 w:rsidRPr="0021322B">
        <w:rPr>
          <w:highlight w:val="red"/>
          <w:rPrChange w:id="70" w:author="Aurélio Faustino Hoppe" w:date="2022-12-16T10:40:00Z">
            <w:rPr/>
          </w:rPrChange>
        </w:rPr>
        <w:fldChar w:fldCharType="begin"/>
      </w:r>
      <w:r w:rsidR="001B09EB" w:rsidRPr="0021322B">
        <w:rPr>
          <w:highlight w:val="red"/>
          <w:rPrChange w:id="71" w:author="Aurélio Faustino Hoppe" w:date="2022-12-16T10:40:00Z">
            <w:rPr/>
          </w:rPrChange>
        </w:rPr>
        <w:instrText xml:space="preserve"> REF _Ref52887444 \h </w:instrText>
      </w:r>
      <w:r w:rsidR="001B09EB" w:rsidRPr="0021322B">
        <w:rPr>
          <w:highlight w:val="red"/>
          <w:rPrChange w:id="72" w:author="Aurélio Faustino Hoppe" w:date="2022-12-16T10:40:00Z">
            <w:rPr/>
          </w:rPrChange>
        </w:rPr>
      </w:r>
      <w:r w:rsidR="0021322B">
        <w:rPr>
          <w:highlight w:val="red"/>
        </w:rPr>
        <w:instrText xml:space="preserve"> \* MERGEFORMAT </w:instrText>
      </w:r>
      <w:r w:rsidR="001B09EB" w:rsidRPr="0021322B">
        <w:rPr>
          <w:highlight w:val="red"/>
          <w:rPrChange w:id="73" w:author="Aurélio Faustino Hoppe" w:date="2022-12-16T10:40:00Z">
            <w:rPr/>
          </w:rPrChange>
        </w:rPr>
        <w:fldChar w:fldCharType="separate"/>
      </w:r>
      <w:r w:rsidR="00751BBE" w:rsidRPr="0021322B">
        <w:rPr>
          <w:highlight w:val="red"/>
          <w:rPrChange w:id="74" w:author="Aurélio Faustino Hoppe" w:date="2022-12-16T10:40:00Z">
            <w:rPr/>
          </w:rPrChange>
        </w:rPr>
        <w:t xml:space="preserve">Quadro </w:t>
      </w:r>
      <w:r w:rsidR="00751BBE" w:rsidRPr="0021322B">
        <w:rPr>
          <w:noProof/>
          <w:highlight w:val="red"/>
          <w:rPrChange w:id="75" w:author="Aurélio Faustino Hoppe" w:date="2022-12-16T10:40:00Z">
            <w:rPr>
              <w:noProof/>
            </w:rPr>
          </w:rPrChange>
        </w:rPr>
        <w:t>3</w:t>
      </w:r>
      <w:r w:rsidR="001B09EB" w:rsidRPr="0021322B">
        <w:rPr>
          <w:highlight w:val="red"/>
          <w:rPrChange w:id="76" w:author="Aurélio Faustino Hoppe" w:date="2022-12-16T10:40:00Z">
            <w:rPr/>
          </w:rPrChange>
        </w:rPr>
        <w:fldChar w:fldCharType="end"/>
      </w:r>
      <w:r w:rsidR="00E14D07" w:rsidRPr="0021322B">
        <w:rPr>
          <w:highlight w:val="red"/>
          <w:rPrChange w:id="77" w:author="Aurélio Faustino Hoppe" w:date="2022-12-16T10:40:00Z">
            <w:rPr/>
          </w:rPrChange>
        </w:rPr>
        <w:t>3</w:t>
      </w:r>
      <w:r w:rsidR="00A044AE" w:rsidRPr="0021322B">
        <w:rPr>
          <w:highlight w:val="red"/>
          <w:rPrChange w:id="78" w:author="Aurélio Faustino Hoppe" w:date="2022-12-16T10:40:00Z">
            <w:rPr/>
          </w:rPrChange>
        </w:rPr>
        <w:t>.</w:t>
      </w:r>
    </w:p>
    <w:p w14:paraId="0C4FD3BE" w14:textId="3D39A6B3" w:rsidR="009F6B50" w:rsidRDefault="001B09EB" w:rsidP="001B09EB">
      <w:pPr>
        <w:pStyle w:val="TF-LEGENDA"/>
      </w:pPr>
      <w:bookmarkStart w:id="79" w:name="_Ref52887444"/>
      <w:r>
        <w:t xml:space="preserve">Quadro </w:t>
      </w:r>
      <w:fldSimple w:instr=" SEQ Quadro \* ARABIC ">
        <w:r w:rsidR="00751BBE">
          <w:rPr>
            <w:noProof/>
          </w:rPr>
          <w:t>3</w:t>
        </w:r>
      </w:fldSimple>
      <w:bookmarkEnd w:id="79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768"/>
      </w:tblGrid>
      <w:tr w:rsidR="009F6B50" w:rsidRPr="007E0D87" w14:paraId="3DD217D7" w14:textId="77777777" w:rsidTr="00D3574E">
        <w:trPr>
          <w:cantSplit/>
          <w:trHeight w:val="72"/>
          <w:jc w:val="center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5D264827" w:rsidR="009F6B50" w:rsidRPr="009964B7" w:rsidRDefault="005708A2" w:rsidP="000B2886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9F6B50" w:rsidRPr="009964B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automação </w:t>
            </w:r>
            <w:r w:rsidR="009F6B50" w:rsidRPr="009964B7">
              <w:rPr>
                <w:b/>
                <w:bCs/>
                <w:sz w:val="20"/>
              </w:rPr>
              <w:t>deve: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FE9745D" w14:textId="5D97B2FE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</w:t>
            </w:r>
            <w:r w:rsidR="00045FDF" w:rsidRPr="00694A70">
              <w:rPr>
                <w:bCs/>
                <w:sz w:val="20"/>
              </w:rPr>
              <w:t>ermitir a</w:t>
            </w:r>
            <w:r w:rsidR="00BD5150" w:rsidRPr="00694A70">
              <w:rPr>
                <w:bCs/>
                <w:sz w:val="20"/>
              </w:rPr>
              <w:t>o usuário</w:t>
            </w:r>
            <w:r w:rsidR="00045FDF" w:rsidRPr="00694A70">
              <w:rPr>
                <w:bCs/>
                <w:sz w:val="20"/>
              </w:rPr>
              <w:t xml:space="preserve"> consulta</w:t>
            </w:r>
            <w:r w:rsidR="00BD5150" w:rsidRPr="00694A70">
              <w:rPr>
                <w:bCs/>
                <w:sz w:val="20"/>
              </w:rPr>
              <w:t>r</w:t>
            </w:r>
            <w:r w:rsidR="00F43A62" w:rsidRPr="00694A70">
              <w:rPr>
                <w:bCs/>
                <w:sz w:val="20"/>
              </w:rPr>
              <w:t xml:space="preserve"> </w:t>
            </w:r>
            <w:r w:rsidR="00045FDF" w:rsidRPr="00694A70">
              <w:rPr>
                <w:bCs/>
                <w:sz w:val="20"/>
              </w:rPr>
              <w:t>o fornecedor</w:t>
            </w:r>
            <w:r w:rsidR="00045FDF" w:rsidRPr="004F0A2A">
              <w:rPr>
                <w:bCs/>
                <w:sz w:val="20"/>
              </w:rPr>
              <w:t xml:space="preserve"> no Cadastro Nacional de Pessoa Jurídica (CNPJ)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D3574E">
        <w:trPr>
          <w:trHeight w:val="145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CD27066" w14:textId="49776FC3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</w:t>
            </w:r>
            <w:r w:rsidR="00D766BD" w:rsidRPr="00694A70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14029B" w:rsidRPr="00694A70">
              <w:rPr>
                <w:bCs/>
                <w:sz w:val="20"/>
              </w:rPr>
              <w:t>importar</w:t>
            </w:r>
            <w:r w:rsidR="00D766BD" w:rsidRPr="00694A70">
              <w:rPr>
                <w:bCs/>
                <w:sz w:val="20"/>
              </w:rPr>
              <w:t xml:space="preserve"> arquivos em formatos, tais como .csv, .xls</w:t>
            </w:r>
            <w:proofErr w:type="gramStart"/>
            <w:r w:rsidR="00D766BD" w:rsidRPr="00694A70">
              <w:rPr>
                <w:bCs/>
                <w:sz w:val="20"/>
              </w:rPr>
              <w:t>,.xlxs</w:t>
            </w:r>
            <w:proofErr w:type="gramEnd"/>
            <w:r w:rsidR="00D766BD" w:rsidRPr="00694A70">
              <w:rPr>
                <w:bCs/>
                <w:sz w:val="20"/>
              </w:rPr>
              <w:t>, .pdf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9B6763" w14:textId="12DE7F7B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8B02BC" w:rsidRPr="004F0A2A">
              <w:rPr>
                <w:bCs/>
                <w:sz w:val="20"/>
              </w:rPr>
              <w:t xml:space="preserve">ermitir </w:t>
            </w:r>
            <w:r w:rsidR="000B742A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0B742A" w:rsidRPr="004F0A2A">
              <w:rPr>
                <w:bCs/>
                <w:sz w:val="20"/>
              </w:rPr>
              <w:t xml:space="preserve"> consulta</w:t>
            </w:r>
            <w:r w:rsidR="00F43A62" w:rsidRPr="00694A70">
              <w:rPr>
                <w:bCs/>
                <w:sz w:val="20"/>
              </w:rPr>
              <w:t>r</w:t>
            </w:r>
            <w:r w:rsidR="000B742A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a</w:t>
            </w:r>
            <w:r w:rsidR="000B742A" w:rsidRPr="004F0A2A">
              <w:rPr>
                <w:bCs/>
                <w:sz w:val="20"/>
              </w:rPr>
              <w:t xml:space="preserve"> Regularidade do Empregador no site da Caixa Federal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0946EC8" w14:textId="685C1927" w:rsidR="006346E1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Pr="004F0A2A">
              <w:rPr>
                <w:bCs/>
                <w:sz w:val="20"/>
              </w:rPr>
              <w:t>a certidão de regularidade fiscal (CND)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0D68BD" w14:textId="0377ADC6" w:rsidR="00E116EE" w:rsidRPr="004F0A2A" w:rsidRDefault="006346E1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3566AF" w:rsidRPr="004F0A2A">
              <w:rPr>
                <w:bCs/>
                <w:sz w:val="20"/>
              </w:rPr>
              <w:t xml:space="preserve">ermitir </w:t>
            </w:r>
            <w:r w:rsidR="00E116EE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E116EE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emitir a</w:t>
            </w:r>
            <w:r w:rsidR="00E116EE" w:rsidRPr="004F0A2A">
              <w:rPr>
                <w:bCs/>
                <w:sz w:val="20"/>
              </w:rPr>
              <w:t xml:space="preserve"> regularidade com a Justiça do Trabalho- Certidão Negativa de Débitos</w:t>
            </w:r>
          </w:p>
          <w:p w14:paraId="644BE48D" w14:textId="626F60E4" w:rsidR="003566AF" w:rsidRPr="004F0A2A" w:rsidRDefault="00E116EE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Trabalhistas (CNDT)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156B42" w14:textId="21522D18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="00E116EE" w:rsidRPr="004F0A2A">
              <w:rPr>
                <w:bCs/>
                <w:sz w:val="20"/>
              </w:rPr>
              <w:t>a certidão negativa no sistema da Secretaria da Fazenda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15FC8D8B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AC82D5E" w14:textId="71FEAF7C" w:rsidR="000942E2" w:rsidRPr="00694A70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F83077" w:rsidRPr="00694A70">
              <w:rPr>
                <w:bCs/>
                <w:sz w:val="20"/>
              </w:rPr>
              <w:t>consulta</w:t>
            </w:r>
            <w:r w:rsidR="00F43A62" w:rsidRPr="00694A70">
              <w:rPr>
                <w:bCs/>
                <w:sz w:val="20"/>
              </w:rPr>
              <w:t>r</w:t>
            </w:r>
            <w:r w:rsidR="00F83077" w:rsidRPr="00694A70">
              <w:rPr>
                <w:bCs/>
                <w:sz w:val="20"/>
              </w:rPr>
              <w:t xml:space="preserve"> o CEP no sistema do Correios para validação do endereço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C814338" w14:textId="25466FD0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2CCE6A05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E3912C8" w14:textId="01472AE4" w:rsidR="000942E2" w:rsidRPr="004F0A2A" w:rsidRDefault="00E96E60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receber</w:t>
            </w:r>
            <w:r w:rsidR="000942E2" w:rsidRPr="004F0A2A">
              <w:rPr>
                <w:bCs/>
                <w:sz w:val="20"/>
              </w:rPr>
              <w:t xml:space="preserve"> notificações via e-mail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E924784" w14:textId="77777777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307D5C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5C61E35" w14:textId="2245166A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construído utilizando a te</w:t>
            </w:r>
            <w:r w:rsidRPr="00694A70">
              <w:rPr>
                <w:bCs/>
                <w:sz w:val="20"/>
              </w:rPr>
              <w:t>c</w:t>
            </w:r>
            <w:r w:rsidRPr="004F0A2A">
              <w:rPr>
                <w:bCs/>
                <w:sz w:val="20"/>
              </w:rPr>
              <w:t>nologia UIPath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C81894F" w14:textId="3EA8D606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0942E2" w:rsidRPr="007E0D87" w14:paraId="61D5444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6BB613" w14:textId="0CEC8CE0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utilizar </w:t>
            </w:r>
            <w:r w:rsidR="001A5045">
              <w:rPr>
                <w:bCs/>
                <w:sz w:val="20"/>
              </w:rPr>
              <w:t xml:space="preserve">as etapas AS/IS e TO/BE no mapeamento dos processos 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F34A61C" w14:textId="6DC5C420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23A1EF0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6684880" w14:textId="0AD7F20E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</w:t>
            </w:r>
            <w:r w:rsidR="005708A2" w:rsidRPr="00694A70">
              <w:rPr>
                <w:bCs/>
                <w:sz w:val="20"/>
              </w:rPr>
              <w:t>a</w:t>
            </w:r>
            <w:r w:rsidRPr="004F0A2A">
              <w:rPr>
                <w:bCs/>
                <w:sz w:val="20"/>
              </w:rPr>
              <w:t xml:space="preserve"> utilizando banco de dados PostgreSQL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9B22E2A" w14:textId="77777777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14029B" w:rsidRPr="007E0D87" w14:paraId="67CF6D7F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6A060CC" w14:textId="3BDBA4BC" w:rsidR="0014029B" w:rsidRPr="00694A70" w:rsidRDefault="0014029B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acessar, manipular arquivos em formatos, tais como .csv, .xls</w:t>
            </w:r>
            <w:proofErr w:type="gramStart"/>
            <w:r w:rsidRPr="00694A70">
              <w:rPr>
                <w:bCs/>
                <w:sz w:val="20"/>
              </w:rPr>
              <w:t>, .xlxs</w:t>
            </w:r>
            <w:proofErr w:type="gramEnd"/>
            <w:r w:rsidRPr="00694A70">
              <w:rPr>
                <w:bCs/>
                <w:sz w:val="20"/>
              </w:rPr>
              <w:t>, .pdf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1AE53BE" w14:textId="7BA23553" w:rsidR="0014029B" w:rsidRPr="009964B7" w:rsidRDefault="0014029B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6B69D64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F80DB65" w14:textId="375A14B2" w:rsidR="0034051D" w:rsidRPr="00694A70" w:rsidRDefault="008F4F13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seguir as normas de segurança de armazenamento de dados conforme a LGPD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D6D768C" w14:textId="67F01886" w:rsidR="0034051D" w:rsidRDefault="008F4F13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1F1CDCAC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212894" w14:textId="4E2EF934" w:rsidR="0034051D" w:rsidRPr="00694A70" w:rsidRDefault="0034051D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processar frequentemente os fornecedores baseado na classificação do risco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91E6BDC" w14:textId="330409F2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02258B0E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C55FB0F" w14:textId="7023B044" w:rsidR="0034051D" w:rsidRPr="00694A70" w:rsidRDefault="005708A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fornecer </w:t>
            </w:r>
            <w:r w:rsidR="0034051D" w:rsidRPr="004F0A2A">
              <w:rPr>
                <w:bCs/>
                <w:sz w:val="20"/>
              </w:rPr>
              <w:t>relatório de acompanhamento ao final de toda execução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98D709A" w14:textId="1C3BF4C3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1ECEE12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8B8756B" w14:textId="6C389AC5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disponibilizado na nuvem (plataforma UIPath)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77D5911" w14:textId="34E172BD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D0101">
      <w:pPr>
        <w:pStyle w:val="Ttulo2"/>
      </w:pPr>
      <w:bookmarkStart w:id="80" w:name="_Ref106623904"/>
      <w:r>
        <w:t>METODOLOGIA</w:t>
      </w:r>
      <w:bookmarkEnd w:id="80"/>
    </w:p>
    <w:p w14:paraId="7A2FF8FE" w14:textId="061BEB27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751BBE">
        <w:t xml:space="preserve">Quadro </w:t>
      </w:r>
      <w:r w:rsidR="00751BBE">
        <w:rPr>
          <w:noProof/>
        </w:rPr>
        <w:t>4</w:t>
      </w:r>
      <w:r w:rsidR="00657859">
        <w:fldChar w:fldCharType="end"/>
      </w:r>
      <w:r>
        <w:t>:</w:t>
      </w:r>
    </w:p>
    <w:p w14:paraId="1D702EC6" w14:textId="5FEC7179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9732F2">
        <w:t xml:space="preserve">gestão de fornecedores, o </w:t>
      </w:r>
      <w:r w:rsidR="009732F2" w:rsidRPr="009732F2">
        <w:t xml:space="preserve">Business Process Management </w:t>
      </w:r>
      <w:r w:rsidR="009732F2">
        <w:t xml:space="preserve">(BPM) </w:t>
      </w:r>
      <w:r w:rsidR="001A5045">
        <w:t>e as etapas AS IS/TO BE</w:t>
      </w:r>
      <w:r w:rsidR="009732F2">
        <w:t xml:space="preserve"> e a</w:t>
      </w:r>
      <w:r w:rsidRPr="001E7576">
        <w:t xml:space="preserve"> </w:t>
      </w:r>
      <w:r w:rsidR="00B15660">
        <w:t>hiper automação</w:t>
      </w:r>
      <w:r w:rsidRPr="007E0D87">
        <w:t>;</w:t>
      </w:r>
    </w:p>
    <w:p w14:paraId="0CCA25F2" w14:textId="107D688E" w:rsidR="00561E6D" w:rsidRPr="007E0D87" w:rsidRDefault="00561E6D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construir a etapa TO BE: formalizar o fluxo d</w:t>
      </w:r>
      <w:r w:rsidR="00E3331B">
        <w:t>o</w:t>
      </w:r>
      <w:r>
        <w:t xml:space="preserve"> processo automatizado por meio da construção da etapa TO BE do </w:t>
      </w:r>
      <w:r w:rsidRPr="002C72D6">
        <w:t>Business Process Management</w:t>
      </w:r>
      <w:r>
        <w:t xml:space="preserve"> (BPM), utilizando a ferramenta de modelagem de processos Bizagi;</w:t>
      </w:r>
    </w:p>
    <w:p w14:paraId="20DC110F" w14:textId="27F01135" w:rsidR="00EB519A" w:rsidRPr="00B054B7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 w:rsidRPr="00B054B7">
        <w:t>levantamento d</w:t>
      </w:r>
      <w:r w:rsidR="00B054B7" w:rsidRPr="00416E6C">
        <w:t>e</w:t>
      </w:r>
      <w:r w:rsidRPr="00B054B7">
        <w:t xml:space="preserve"> requisitos: </w:t>
      </w:r>
      <w:r w:rsidR="00B054B7" w:rsidRPr="00416E6C">
        <w:t>levantar e analisar</w:t>
      </w:r>
      <w:r w:rsidR="00B054B7" w:rsidRPr="00B054B7">
        <w:t xml:space="preserve"> </w:t>
      </w:r>
      <w:r w:rsidRPr="00B054B7">
        <w:t xml:space="preserve">os requisitos funcionais e não-funcionais já definidos e, </w:t>
      </w:r>
      <w:r w:rsidR="00B054B7" w:rsidRPr="00416E6C">
        <w:t>caso</w:t>
      </w:r>
      <w:r w:rsidRPr="00B054B7">
        <w:t xml:space="preserve"> necessário, </w:t>
      </w:r>
      <w:r w:rsidR="00B054B7" w:rsidRPr="00416E6C">
        <w:t>incluir</w:t>
      </w:r>
      <w:r w:rsidR="00B054B7" w:rsidRPr="00B054B7">
        <w:t xml:space="preserve"> </w:t>
      </w:r>
      <w:r w:rsidRPr="00B054B7">
        <w:t xml:space="preserve">outros a partir da etapa </w:t>
      </w:r>
      <w:r w:rsidR="00AD7190" w:rsidRPr="00B054B7">
        <w:t>do aprofundamento realizado</w:t>
      </w:r>
      <w:r w:rsidR="00561E6D">
        <w:t xml:space="preserve"> e da construção da etapa TO BE</w:t>
      </w:r>
      <w:r w:rsidRPr="00B054B7">
        <w:t>;</w:t>
      </w:r>
    </w:p>
    <w:p w14:paraId="35872B3D" w14:textId="4210B86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>especificação e análise:</w:t>
      </w:r>
      <w:r w:rsidR="002C72D6">
        <w:t xml:space="preserve"> </w:t>
      </w:r>
      <w:r w:rsidR="005E3DD0">
        <w:t>a partir das</w:t>
      </w:r>
      <w:r>
        <w:t xml:space="preserve"> </w:t>
      </w:r>
      <w:r w:rsidR="005E3DD0">
        <w:t xml:space="preserve">etapas anteriores, realizar a especificação do </w:t>
      </w:r>
      <w:r w:rsidR="005E3DD0">
        <w:lastRenderedPageBreak/>
        <w:t xml:space="preserve">projeto por meio de </w:t>
      </w:r>
      <w:r>
        <w:t xml:space="preserve">diagramas da Unified Modeling Language (UML), utilizando a ferramenta </w:t>
      </w:r>
      <w:r w:rsidR="001E4652">
        <w:t>Draw.io</w:t>
      </w:r>
      <w:r>
        <w:t>;</w:t>
      </w:r>
    </w:p>
    <w:p w14:paraId="1D92A53E" w14:textId="3AC2F1A3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</w:t>
      </w:r>
      <w:r w:rsidR="002A1EA5">
        <w:t xml:space="preserve">a automação </w:t>
      </w:r>
      <w:r>
        <w:t xml:space="preserve">utilizando </w:t>
      </w:r>
      <w:r w:rsidR="00284EB7">
        <w:t xml:space="preserve">a </w:t>
      </w:r>
      <w:r w:rsidR="002A1EA5">
        <w:t>tecnologia UIPath</w:t>
      </w:r>
      <w:r>
        <w:t xml:space="preserve"> </w:t>
      </w:r>
      <w:r w:rsidR="008D4870">
        <w:t xml:space="preserve">em conjunto com um </w:t>
      </w:r>
      <w:r>
        <w:t xml:space="preserve">banco de dados </w:t>
      </w:r>
      <w:r w:rsidR="004141DE" w:rsidRPr="004141DE">
        <w:t>PostgreSQL</w:t>
      </w:r>
      <w:r>
        <w:t>;</w:t>
      </w:r>
    </w:p>
    <w:p w14:paraId="05E90269" w14:textId="2BDB65E2" w:rsidR="00451B94" w:rsidRPr="003C0CD7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 w:rsidRPr="003C0CD7">
        <w:t>verificação</w:t>
      </w:r>
      <w:r w:rsidR="00190F02" w:rsidRPr="003C0CD7">
        <w:t xml:space="preserve">, </w:t>
      </w:r>
      <w:r w:rsidRPr="003C0CD7">
        <w:t>validação</w:t>
      </w:r>
      <w:r w:rsidR="00190F02" w:rsidRPr="003C0CD7">
        <w:t xml:space="preserve"> e análise</w:t>
      </w:r>
      <w:r w:rsidRPr="003C0CD7">
        <w:t xml:space="preserve">: </w:t>
      </w:r>
      <w:r w:rsidR="00901BDD" w:rsidRPr="003C0CD7">
        <w:t xml:space="preserve">durante </w:t>
      </w:r>
      <w:r w:rsidRPr="003C0CD7">
        <w:t xml:space="preserve">a implementação, realizar os testes </w:t>
      </w:r>
      <w:r w:rsidR="00190F02" w:rsidRPr="003C0CD7">
        <w:t>da automação</w:t>
      </w:r>
      <w:r w:rsidRPr="003C0CD7">
        <w:t>.</w:t>
      </w:r>
      <w:r w:rsidR="001A4235" w:rsidRPr="003C0CD7">
        <w:t xml:space="preserve"> Para validação </w:t>
      </w:r>
      <w:r w:rsidR="008E60C2" w:rsidRPr="003C0CD7">
        <w:t xml:space="preserve">da entrega será realizado um plano de teste para </w:t>
      </w:r>
      <w:r w:rsidR="006D0566">
        <w:t>os requisitos definidos</w:t>
      </w:r>
      <w:r w:rsidR="005C785F">
        <w:t>, assim como s</w:t>
      </w:r>
      <w:r w:rsidR="00345055">
        <w:t xml:space="preserve">erá planejado e construído </w:t>
      </w:r>
      <w:r w:rsidR="008E60C2" w:rsidRPr="003C0CD7">
        <w:t>o projeto piloto que será executado em ambiente de produção com uma volumetria reduzida</w:t>
      </w:r>
      <w:r w:rsidR="005C785F">
        <w:t>. A</w:t>
      </w:r>
      <w:r w:rsidR="00333677">
        <w:t>ssim que</w:t>
      </w:r>
      <w:r w:rsidR="008E60C2" w:rsidRPr="003C0CD7">
        <w:t xml:space="preserve"> a </w:t>
      </w:r>
      <w:r w:rsidR="00333677">
        <w:t>automação for entregue</w:t>
      </w:r>
      <w:r w:rsidR="008E60C2" w:rsidRPr="003C0CD7">
        <w:t>, um termo de aceite</w:t>
      </w:r>
      <w:r w:rsidR="00333677">
        <w:t xml:space="preserve"> será encaminhado</w:t>
      </w:r>
      <w:r w:rsidR="008E60C2" w:rsidRPr="003C0CD7">
        <w:t xml:space="preserve"> para assinatura da área de negócio responsável.</w:t>
      </w:r>
    </w:p>
    <w:p w14:paraId="570E1F6E" w14:textId="639E9381" w:rsidR="00451B94" w:rsidRPr="007E0D87" w:rsidRDefault="00E26D75" w:rsidP="00E26D75">
      <w:pPr>
        <w:pStyle w:val="TF-LEGENDA-Ilustracao"/>
      </w:pPr>
      <w:bookmarkStart w:id="81" w:name="_Ref98650273"/>
      <w:r>
        <w:t xml:space="preserve">Quadro </w:t>
      </w:r>
      <w:fldSimple w:instr=" SEQ Quadro \* ARABIC ">
        <w:r w:rsidR="00751BBE">
          <w:rPr>
            <w:noProof/>
          </w:rPr>
          <w:t>4</w:t>
        </w:r>
      </w:fldSimple>
      <w:bookmarkEnd w:id="81"/>
      <w:r w:rsidR="00451B94" w:rsidRPr="007E0D87">
        <w:t xml:space="preserve"> </w:t>
      </w:r>
      <w:r w:rsidR="00D53E1A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0A8D3F2E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190F02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BD7737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A9358F6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31C8C95B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7EE188CA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2D499A54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33453A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08EB63C" w:rsidR="00F207B1" w:rsidRPr="00B514AB" w:rsidRDefault="00B514AB" w:rsidP="00F207B1">
            <w:pPr>
              <w:pStyle w:val="TF-TEXTOQUADRO"/>
              <w:rPr>
                <w:bCs/>
                <w:sz w:val="20"/>
              </w:rPr>
            </w:pPr>
            <w:r w:rsidRPr="00B514AB">
              <w:rPr>
                <w:bCs/>
                <w:sz w:val="20"/>
              </w:rPr>
              <w:t>a</w:t>
            </w:r>
            <w:r w:rsidR="00F207B1" w:rsidRPr="00B514AB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0D2A73" w:rsidRPr="007E0D87" w14:paraId="06FE65EB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B215930" w14:textId="24DB5978" w:rsidR="000D2A73" w:rsidRPr="00B514AB" w:rsidRDefault="000D2A73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construir a etapa TO BE</w:t>
            </w:r>
          </w:p>
        </w:tc>
        <w:tc>
          <w:tcPr>
            <w:tcW w:w="275" w:type="dxa"/>
          </w:tcPr>
          <w:p w14:paraId="29676479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E864E38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73B980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A0206B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D087633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8AB52D9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6443F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2C4F091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84DAFAF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3759B195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26FADAB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l</w:t>
            </w:r>
            <w:r w:rsidR="000D6912" w:rsidRPr="00B514AB">
              <w:rPr>
                <w:sz w:val="20"/>
              </w:rPr>
              <w:t>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6DA07801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e</w:t>
            </w:r>
            <w:r w:rsidR="000D6912" w:rsidRPr="00B514AB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71218C19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i</w:t>
            </w:r>
            <w:r w:rsidR="000D6912" w:rsidRPr="00B514AB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8AFEBE3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v</w:t>
            </w:r>
            <w:r w:rsidR="000D6912" w:rsidRPr="00B514AB">
              <w:rPr>
                <w:sz w:val="20"/>
              </w:rPr>
              <w:t>erificaçã</w:t>
            </w:r>
            <w:r w:rsidR="00190F02" w:rsidRPr="00B514AB">
              <w:rPr>
                <w:sz w:val="20"/>
              </w:rPr>
              <w:t xml:space="preserve">o, </w:t>
            </w:r>
            <w:r w:rsidR="000D6912" w:rsidRPr="00B514AB">
              <w:rPr>
                <w:sz w:val="20"/>
              </w:rPr>
              <w:t>validação</w:t>
            </w:r>
            <w:r w:rsidR="00190F02" w:rsidRPr="00B514AB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375ADA">
      <w:pPr>
        <w:pStyle w:val="Ttulo1"/>
      </w:pPr>
      <w:r>
        <w:t>REVISÃO BIBLIOGRÁFICA</w:t>
      </w:r>
    </w:p>
    <w:p w14:paraId="574C061D" w14:textId="10FA1156" w:rsidR="00D3574E" w:rsidRDefault="00791ED9" w:rsidP="005C785F">
      <w:pPr>
        <w:pStyle w:val="TF-TEXTO"/>
      </w:pPr>
      <w:r w:rsidRPr="00791ED9">
        <w:t xml:space="preserve">Esta seção aborda os conceitos de maior relevância para o trabalho proposto e está organizada da seguinte forma: a subseção </w:t>
      </w:r>
      <w:r>
        <w:fldChar w:fldCharType="begin"/>
      </w:r>
      <w:r>
        <w:instrText xml:space="preserve"> REF _Ref119835651 \r \h </w:instrText>
      </w:r>
      <w:r>
        <w:fldChar w:fldCharType="separate"/>
      </w:r>
      <w:r w:rsidR="00751BBE">
        <w:t>5.1</w:t>
      </w:r>
      <w:r>
        <w:fldChar w:fldCharType="end"/>
      </w:r>
      <w:r>
        <w:t xml:space="preserve"> traz o tema referente ao </w:t>
      </w:r>
      <w:r w:rsidR="008A6139">
        <w:t>relacionamento com o fornecedor</w:t>
      </w:r>
      <w:r>
        <w:t>; a subseção</w:t>
      </w:r>
      <w:r w:rsidR="00190F02">
        <w:t xml:space="preserve"> </w:t>
      </w:r>
      <w:r>
        <w:fldChar w:fldCharType="begin"/>
      </w:r>
      <w:r>
        <w:instrText xml:space="preserve"> REF _Ref119835948 \r \h </w:instrText>
      </w:r>
      <w:r>
        <w:fldChar w:fldCharType="separate"/>
      </w:r>
      <w:r w:rsidR="00751BBE">
        <w:t>5.2</w:t>
      </w:r>
      <w:r>
        <w:fldChar w:fldCharType="end"/>
      </w:r>
      <w:r>
        <w:t xml:space="preserve"> aborda a </w:t>
      </w:r>
      <w:r w:rsidR="00B94D93">
        <w:t>h</w:t>
      </w:r>
      <w:r w:rsidR="00B15660">
        <w:t>iper automação</w:t>
      </w:r>
      <w:r>
        <w:t xml:space="preserve">; e por fim, a subseção </w:t>
      </w:r>
      <w:r>
        <w:fldChar w:fldCharType="begin"/>
      </w:r>
      <w:r>
        <w:instrText xml:space="preserve"> REF _Ref119835977 \r \h </w:instrText>
      </w:r>
      <w:r>
        <w:fldChar w:fldCharType="separate"/>
      </w:r>
      <w:r w:rsidR="00751BBE">
        <w:t>5.3</w:t>
      </w:r>
      <w:r>
        <w:fldChar w:fldCharType="end"/>
      </w:r>
      <w:r>
        <w:t xml:space="preserve"> traz </w:t>
      </w:r>
      <w:r w:rsidR="009732F2">
        <w:t xml:space="preserve">o </w:t>
      </w:r>
      <w:r w:rsidR="00CD2032">
        <w:t>BPM</w:t>
      </w:r>
      <w:r w:rsidR="00D53E1A">
        <w:t xml:space="preserve"> e as etapas AS IS/TO BE</w:t>
      </w:r>
      <w:r w:rsidR="003C53F7">
        <w:t>.</w:t>
      </w:r>
      <w:r w:rsidR="001A5045">
        <w:t xml:space="preserve"> </w:t>
      </w:r>
    </w:p>
    <w:p w14:paraId="5025F116" w14:textId="5438E36F" w:rsidR="006D0566" w:rsidRDefault="006D0566" w:rsidP="00ED0101">
      <w:pPr>
        <w:pStyle w:val="Ttulo2"/>
      </w:pPr>
      <w:bookmarkStart w:id="82" w:name="_Ref119835651"/>
      <w:r>
        <w:t>RELACIONAMENTO COM O FORNECEDOR</w:t>
      </w:r>
      <w:bookmarkEnd w:id="82"/>
    </w:p>
    <w:p w14:paraId="7D37A5D0" w14:textId="77777777" w:rsidR="005C785F" w:rsidRDefault="006D0566" w:rsidP="00791ED9">
      <w:pPr>
        <w:pStyle w:val="TF-TEXTO"/>
      </w:pPr>
      <w:commentRangeStart w:id="83"/>
      <w:r w:rsidRPr="00791ED9">
        <w:t>P</w:t>
      </w:r>
      <w:r w:rsidR="001A5045" w:rsidRPr="00791ED9">
        <w:t>ara</w:t>
      </w:r>
      <w:r w:rsidR="001A5045">
        <w:t xml:space="preserve"> Farah (2020), e</w:t>
      </w:r>
      <w:r w:rsidR="00642717">
        <w:t xml:space="preserve">mpresas </w:t>
      </w:r>
      <w:r w:rsidR="007709F0">
        <w:t>bem-sucedidas</w:t>
      </w:r>
      <w:r w:rsidR="00642717">
        <w:t xml:space="preserve"> destacam-se </w:t>
      </w:r>
      <w:r w:rsidR="00A424DD">
        <w:t>por meio</w:t>
      </w:r>
      <w:r w:rsidR="00642717">
        <w:t xml:space="preserve"> de escolhas e ações bem definidas e tomadas, </w:t>
      </w:r>
      <w:r w:rsidR="001A5045">
        <w:t>como</w:t>
      </w:r>
      <w:r w:rsidR="005C785F">
        <w:t xml:space="preserve"> </w:t>
      </w:r>
      <w:r w:rsidR="008F3009">
        <w:t>e</w:t>
      </w:r>
      <w:r w:rsidR="005C785F">
        <w:t>scolher</w:t>
      </w:r>
      <w:r w:rsidR="00642717">
        <w:t xml:space="preserve"> um fornecedor adequado </w:t>
      </w:r>
      <w:r w:rsidR="005C785F">
        <w:t xml:space="preserve">trazer </w:t>
      </w:r>
      <w:r w:rsidR="00642717">
        <w:t xml:space="preserve">contribuição para o </w:t>
      </w:r>
      <w:commentRangeEnd w:id="83"/>
      <w:r w:rsidR="00205236">
        <w:rPr>
          <w:rStyle w:val="Refdecomentrio"/>
        </w:rPr>
        <w:commentReference w:id="83"/>
      </w:r>
      <w:r w:rsidR="00642717">
        <w:t>desenvolvimento de uma organização.</w:t>
      </w:r>
      <w:r w:rsidR="007709F0">
        <w:t xml:space="preserve"> </w:t>
      </w:r>
      <w:r w:rsidR="005C785F">
        <w:t>Nesse sentido, s</w:t>
      </w:r>
      <w:r w:rsidR="007709F0">
        <w:t xml:space="preserve">egundo </w:t>
      </w:r>
      <w:r w:rsidR="007709F0" w:rsidRPr="00835A49">
        <w:t>Andrade, Alves</w:t>
      </w:r>
      <w:r w:rsidR="00416E6C" w:rsidRPr="00835A49">
        <w:t xml:space="preserve"> e </w:t>
      </w:r>
      <w:r w:rsidR="007709F0" w:rsidRPr="00835A49">
        <w:t>Silva (2021)</w:t>
      </w:r>
      <w:r w:rsidR="007709F0" w:rsidRPr="00416E6C">
        <w:t>,</w:t>
      </w:r>
      <w:r w:rsidR="007709F0">
        <w:t xml:space="preserve"> é necessário destacar a contribuição da Gestão de Cadeia de Abastecimento (GCA) no alcance dos objetivos e metas organizacionais. </w:t>
      </w:r>
      <w:r w:rsidR="004716B5">
        <w:t xml:space="preserve">Para Harland (1996), a GCA é a gestão de um </w:t>
      </w:r>
      <w:r w:rsidR="001F1933">
        <w:t xml:space="preserve">grupo </w:t>
      </w:r>
      <w:r w:rsidR="004716B5">
        <w:t xml:space="preserve">de empresas que fornecem </w:t>
      </w:r>
      <w:r w:rsidR="001103BF">
        <w:t xml:space="preserve">em </w:t>
      </w:r>
      <w:r w:rsidR="001103BF" w:rsidRPr="001F1933">
        <w:t>conjunto,</w:t>
      </w:r>
      <w:r w:rsidR="001103BF">
        <w:t xml:space="preserve"> </w:t>
      </w:r>
      <w:r w:rsidR="004716B5">
        <w:t xml:space="preserve">um pacote de serviços </w:t>
      </w:r>
      <w:r w:rsidR="001103BF">
        <w:t>e/ou</w:t>
      </w:r>
      <w:r w:rsidR="004716B5">
        <w:t xml:space="preserve"> produtos solicitados pelos consumidores finais</w:t>
      </w:r>
      <w:r w:rsidR="0031411B">
        <w:t xml:space="preserve">. </w:t>
      </w:r>
      <w:r w:rsidR="00A424DD">
        <w:t xml:space="preserve">Já </w:t>
      </w:r>
      <w:r w:rsidR="00DA79FE">
        <w:t>Mancini (2022)</w:t>
      </w:r>
      <w:r w:rsidR="00A424DD">
        <w:t xml:space="preserve"> coloca</w:t>
      </w:r>
      <w:r w:rsidR="00DA79FE">
        <w:t xml:space="preserve"> </w:t>
      </w:r>
      <w:r w:rsidR="00A424DD">
        <w:t xml:space="preserve">que </w:t>
      </w:r>
      <w:r w:rsidR="006A0904">
        <w:t xml:space="preserve">a GCA </w:t>
      </w:r>
      <w:r w:rsidR="001103BF">
        <w:t>engloba</w:t>
      </w:r>
      <w:r w:rsidR="004716B5">
        <w:t xml:space="preserve"> desde </w:t>
      </w:r>
      <w:r w:rsidR="001103BF">
        <w:t>a</w:t>
      </w:r>
      <w:r w:rsidR="004716B5">
        <w:t xml:space="preserve"> movimentação e armazenamento de produtos primários, produtos que estão em percurso e produtos acabados, d</w:t>
      </w:r>
      <w:r w:rsidR="001103BF">
        <w:t>a origem</w:t>
      </w:r>
      <w:r w:rsidR="004716B5">
        <w:t xml:space="preserve"> até o </w:t>
      </w:r>
      <w:r w:rsidR="001103BF">
        <w:t>destino</w:t>
      </w:r>
      <w:r w:rsidR="004716B5">
        <w:t xml:space="preserve">. </w:t>
      </w:r>
    </w:p>
    <w:p w14:paraId="7AE4F022" w14:textId="70DF2450" w:rsidR="003E6D4C" w:rsidRDefault="00EF39DE" w:rsidP="00791ED9">
      <w:pPr>
        <w:pStyle w:val="TF-TEXTO"/>
      </w:pPr>
      <w:r>
        <w:t>Mancini (2022) afirma que s</w:t>
      </w:r>
      <w:r w:rsidRPr="00EF39DE">
        <w:t xml:space="preserve">omente com um fluxo bem </w:t>
      </w:r>
      <w:r>
        <w:t>definido</w:t>
      </w:r>
      <w:r w:rsidRPr="00EF39DE">
        <w:t xml:space="preserve"> será possível integrar e gerenciar os diferentes agentes envolvidos no processo, da produção à distribuição dos </w:t>
      </w:r>
      <w:r w:rsidRPr="00EF39DE">
        <w:lastRenderedPageBreak/>
        <w:t>produtos.</w:t>
      </w:r>
      <w:r w:rsidRPr="00EF39DE" w:rsidDel="00EF39DE">
        <w:t xml:space="preserve"> </w:t>
      </w:r>
      <w:r>
        <w:t xml:space="preserve">Segundo </w:t>
      </w:r>
      <w:r w:rsidRPr="008659F5">
        <w:t>Andrade, Alves e Silva (2021)</w:t>
      </w:r>
      <w:r>
        <w:t>, q</w:t>
      </w:r>
      <w:r w:rsidR="0028706A">
        <w:t xml:space="preserve">uando se possui um bom relacionamento entre as partes envolvidas, é possível obter até preços mais competitivos e isso se torna um diferencial em qualquer situação. </w:t>
      </w:r>
      <w:r w:rsidR="00D94A36">
        <w:t>Com essa</w:t>
      </w:r>
      <w:r>
        <w:t xml:space="preserve"> gestão bem implantada</w:t>
      </w:r>
      <w:r w:rsidR="00D94A36">
        <w:t xml:space="preserve">, </w:t>
      </w:r>
      <w:r w:rsidR="0028706A">
        <w:t xml:space="preserve">o controle </w:t>
      </w:r>
      <w:r w:rsidR="003B44F6">
        <w:t xml:space="preserve">se torna possível </w:t>
      </w:r>
      <w:r w:rsidR="0028706A">
        <w:t>desde o pedido de compra da mercadoria para abastecimento até o roteiro que leva a saída para o cliente final</w:t>
      </w:r>
      <w:r w:rsidR="003B578E">
        <w:t xml:space="preserve"> (</w:t>
      </w:r>
      <w:r w:rsidR="007B2FFC" w:rsidRPr="008659F5">
        <w:t>ANDRADE</w:t>
      </w:r>
      <w:r w:rsidR="007B2FFC">
        <w:t>;</w:t>
      </w:r>
      <w:r w:rsidR="007B2FFC" w:rsidRPr="008659F5">
        <w:t xml:space="preserve"> ALVES</w:t>
      </w:r>
      <w:r w:rsidR="007B2FFC">
        <w:t xml:space="preserve">; </w:t>
      </w:r>
      <w:r w:rsidR="007B2FFC" w:rsidRPr="008659F5">
        <w:t>SILVA</w:t>
      </w:r>
      <w:r w:rsidR="003B578E">
        <w:t xml:space="preserve">, </w:t>
      </w:r>
      <w:r w:rsidR="003B578E" w:rsidRPr="008659F5">
        <w:t>2021)</w:t>
      </w:r>
      <w:r w:rsidR="0028706A">
        <w:t>.</w:t>
      </w:r>
      <w:r w:rsidR="004716B5">
        <w:t xml:space="preserve"> </w:t>
      </w:r>
    </w:p>
    <w:p w14:paraId="6B6B0600" w14:textId="01535089" w:rsidR="00FE6754" w:rsidRDefault="00FE6754" w:rsidP="001A5045">
      <w:pPr>
        <w:pStyle w:val="TF-TEXTO"/>
      </w:pPr>
      <w:r w:rsidRPr="00D93A87">
        <w:t>Kosmann (2018)</w:t>
      </w:r>
      <w:r>
        <w:t xml:space="preserve"> aborda o relacionamento com fornecedores sob uma ótica de como o tamanho organizacional das empresas envolvidas na negociação, tem impacto sobre o acordo comercial e suas diretrizes. O termo conhecido como Dignidade Organizacional é explorado </w:t>
      </w:r>
      <w:r w:rsidRPr="00D93A87">
        <w:t xml:space="preserve">por Margolis (1997) </w:t>
      </w:r>
      <w:r>
        <w:t xml:space="preserve">como um relacionamento entre fornecedor e cliente é afetado não somente por termos econômicos, mas também como ética, contribuição à comunidade e dignidade. </w:t>
      </w:r>
      <w:r w:rsidR="00DE11F5" w:rsidRPr="0085211B">
        <w:t>Valença (2021)</w:t>
      </w:r>
      <w:r w:rsidR="001652B5" w:rsidRPr="0085211B">
        <w:t xml:space="preserve"> </w:t>
      </w:r>
      <w:r w:rsidR="0006609A" w:rsidRPr="0085211B">
        <w:t>evidencia</w:t>
      </w:r>
      <w:r w:rsidR="00306244" w:rsidRPr="0085211B">
        <w:t xml:space="preserve"> a importância dos acordos extraeconômicos </w:t>
      </w:r>
      <w:r w:rsidR="00BF2CC3" w:rsidRPr="0085211B">
        <w:t>pois</w:t>
      </w:r>
      <w:r w:rsidR="00306244" w:rsidRPr="0085211B">
        <w:t xml:space="preserve"> podem</w:t>
      </w:r>
      <w:r w:rsidR="001652B5" w:rsidRPr="0085211B">
        <w:t xml:space="preserve"> </w:t>
      </w:r>
      <w:r w:rsidR="00306244" w:rsidRPr="0085211B">
        <w:t>afetar</w:t>
      </w:r>
      <w:r w:rsidR="001652B5" w:rsidRPr="0085211B">
        <w:t xml:space="preserve"> o quadro de colaboradores </w:t>
      </w:r>
      <w:r w:rsidR="00BF2CC3" w:rsidRPr="0085211B">
        <w:t>com</w:t>
      </w:r>
      <w:r w:rsidR="001652B5" w:rsidRPr="0085211B">
        <w:t xml:space="preserve"> cobrança</w:t>
      </w:r>
      <w:r w:rsidR="0085211B">
        <w:t>s</w:t>
      </w:r>
      <w:r w:rsidR="001652B5" w:rsidRPr="0085211B">
        <w:t xml:space="preserve"> </w:t>
      </w:r>
      <w:r w:rsidR="00BF2CC3" w:rsidRPr="0085211B">
        <w:t>excessivas</w:t>
      </w:r>
      <w:r w:rsidR="001652B5" w:rsidRPr="0085211B">
        <w:t xml:space="preserve">, gerando </w:t>
      </w:r>
      <w:r w:rsidR="00BF2CC3" w:rsidRPr="0085211B">
        <w:rPr>
          <w:iCs/>
        </w:rPr>
        <w:t>estresse</w:t>
      </w:r>
      <w:r w:rsidR="00BF2CC3" w:rsidRPr="0085211B">
        <w:t xml:space="preserve"> </w:t>
      </w:r>
      <w:r w:rsidR="00535743" w:rsidRPr="0085211B">
        <w:t>para os envolvidos</w:t>
      </w:r>
      <w:r w:rsidR="001652B5" w:rsidRPr="0085211B">
        <w:t xml:space="preserve"> diret</w:t>
      </w:r>
      <w:r w:rsidR="00535743" w:rsidRPr="0085211B">
        <w:t>os</w:t>
      </w:r>
      <w:r w:rsidR="001652B5" w:rsidRPr="0085211B">
        <w:t xml:space="preserve"> e indiret</w:t>
      </w:r>
      <w:r w:rsidR="00535743" w:rsidRPr="0085211B">
        <w:t>os</w:t>
      </w:r>
      <w:r w:rsidR="001652B5" w:rsidRPr="0085211B">
        <w:t xml:space="preserve"> do relacionamento entre as organizações.</w:t>
      </w:r>
    </w:p>
    <w:p w14:paraId="18CDFFA9" w14:textId="06D9B734" w:rsidR="001652B5" w:rsidRDefault="00373E2A" w:rsidP="001A5045">
      <w:pPr>
        <w:pStyle w:val="TF-TEXTO"/>
      </w:pPr>
      <w:r w:rsidRPr="00D93F34">
        <w:t>Grangeiro</w:t>
      </w:r>
      <w:r w:rsidR="00D93F34">
        <w:t xml:space="preserve"> </w:t>
      </w:r>
      <w:r w:rsidR="00D93F34" w:rsidRPr="00416E6C">
        <w:rPr>
          <w:i/>
          <w:iCs/>
        </w:rPr>
        <w:t>et al.</w:t>
      </w:r>
      <w:r w:rsidR="00D93F34">
        <w:t xml:space="preserve"> (2022)</w:t>
      </w:r>
      <w:r>
        <w:t xml:space="preserve"> apresenta</w:t>
      </w:r>
      <w:r w:rsidR="0011222E">
        <w:t>m</w:t>
      </w:r>
      <w:r>
        <w:t xml:space="preserve"> a preocupação das organizações com as possibilidades de acontecimentos inesperados que possam gerar impactos negativos para suas operações. Acontece que nem todos os riscos operacionais e de mercado estão sob controle total das organizações e por isso devem ser mitigados. </w:t>
      </w:r>
      <w:r w:rsidRPr="003D6BB6">
        <w:t>Vivaldini (2020)</w:t>
      </w:r>
      <w:r w:rsidR="0011222E">
        <w:t xml:space="preserve"> ainda coloca que</w:t>
      </w:r>
      <w:r w:rsidRPr="003D6BB6">
        <w:t xml:space="preserve"> a globalização possibilita a troca de informações e tecnologias, motiva</w:t>
      </w:r>
      <w:r w:rsidR="001715F7" w:rsidRPr="005C785F">
        <w:t>ndo</w:t>
      </w:r>
      <w:r w:rsidRPr="003D6BB6">
        <w:t xml:space="preserve"> as organizações a modificarem suas estratégias</w:t>
      </w:r>
      <w:r w:rsidR="0011222E">
        <w:t>,</w:t>
      </w:r>
      <w:r w:rsidRPr="003D6BB6">
        <w:t xml:space="preserve"> com o intuito de mitigar riscos e transformá-los em vantagem competitiva.</w:t>
      </w:r>
      <w:r w:rsidRPr="00C54D73">
        <w:t xml:space="preserve"> </w:t>
      </w:r>
      <w:r w:rsidR="00FC0DC3" w:rsidRPr="0075460D">
        <w:t xml:space="preserve">Lopes </w:t>
      </w:r>
      <w:r w:rsidR="00FC0DC3" w:rsidRPr="0075460D">
        <w:rPr>
          <w:i/>
          <w:iCs/>
        </w:rPr>
        <w:t>et al</w:t>
      </w:r>
      <w:r w:rsidR="00C14232">
        <w:rPr>
          <w:i/>
          <w:iCs/>
        </w:rPr>
        <w:t>.</w:t>
      </w:r>
      <w:r w:rsidRPr="0075460D">
        <w:t xml:space="preserve"> (2021) complementa</w:t>
      </w:r>
      <w:r w:rsidR="0011222E">
        <w:t>m</w:t>
      </w:r>
      <w:r w:rsidRPr="0075460D">
        <w:t xml:space="preserve"> que risco operacional é resultado de uma série de variáveis, como fraudes</w:t>
      </w:r>
      <w:r w:rsidR="0028513C" w:rsidRPr="005C785F">
        <w:t xml:space="preserve"> e</w:t>
      </w:r>
      <w:r w:rsidRPr="0075460D">
        <w:t xml:space="preserve"> erros decorrentes de eventos externos</w:t>
      </w:r>
      <w:r w:rsidR="0028513C" w:rsidRPr="005C785F">
        <w:t>,</w:t>
      </w:r>
      <w:r w:rsidRPr="0075460D">
        <w:t xml:space="preserve"> este último pode</w:t>
      </w:r>
      <w:r w:rsidR="0028513C" w:rsidRPr="005C785F">
        <w:t>ndo</w:t>
      </w:r>
      <w:r w:rsidRPr="0075460D">
        <w:t xml:space="preserve"> impactar as organizações por conta de ações decorrentes de seus parceiros de negócio.</w:t>
      </w:r>
      <w:r>
        <w:t xml:space="preserve"> Por </w:t>
      </w:r>
      <w:r w:rsidR="00981D3F">
        <w:t>isso</w:t>
      </w:r>
      <w:r w:rsidR="00FF10E9">
        <w:t xml:space="preserve"> </w:t>
      </w:r>
      <w:r>
        <w:t>é importante que as organizações conheçam e tenha</w:t>
      </w:r>
      <w:r w:rsidR="0011222E">
        <w:t>m</w:t>
      </w:r>
      <w:r>
        <w:t xml:space="preserve"> total </w:t>
      </w:r>
      <w:r w:rsidR="0017045D">
        <w:t>plenitude</w:t>
      </w:r>
      <w:r>
        <w:t xml:space="preserve"> de quem são os seus fornecedores e clientes, </w:t>
      </w:r>
      <w:r w:rsidR="0011222E">
        <w:t xml:space="preserve">devido que </w:t>
      </w:r>
      <w:r>
        <w:t xml:space="preserve">pode impactar </w:t>
      </w:r>
      <w:r w:rsidR="0011222E">
        <w:t xml:space="preserve">em </w:t>
      </w:r>
      <w:r w:rsidR="0017045D">
        <w:t xml:space="preserve">suas operações </w:t>
      </w:r>
      <w:r w:rsidR="0017045D" w:rsidRPr="00847C6F">
        <w:t>(BUHLER, 2021).</w:t>
      </w:r>
      <w:r>
        <w:t xml:space="preserve"> </w:t>
      </w:r>
    </w:p>
    <w:p w14:paraId="3608B4B9" w14:textId="28BE34C2" w:rsidR="00791ED9" w:rsidRDefault="00791ED9" w:rsidP="00ED0101">
      <w:pPr>
        <w:pStyle w:val="Ttulo2"/>
      </w:pPr>
      <w:bookmarkStart w:id="84" w:name="_Ref119835948"/>
      <w:r>
        <w:t>HIPER AUTOMAÇÃO</w:t>
      </w:r>
      <w:bookmarkEnd w:id="84"/>
    </w:p>
    <w:p w14:paraId="0709DACD" w14:textId="23FAC5E7" w:rsidR="00791ED9" w:rsidRDefault="00791ED9" w:rsidP="00791ED9">
      <w:pPr>
        <w:pStyle w:val="TF-TEXTO"/>
      </w:pPr>
      <w:r>
        <w:t xml:space="preserve">Para </w:t>
      </w:r>
      <w:r w:rsidRPr="00C37F60">
        <w:t>Automationanywhere (2022),</w:t>
      </w:r>
      <w:r>
        <w:t xml:space="preserve"> a hiper automação é </w:t>
      </w:r>
      <w:r w:rsidRPr="00686FC2">
        <w:t xml:space="preserve">a extensão da automação de processos de negócios além dos limites dos processos individuais. </w:t>
      </w:r>
      <w:r>
        <w:t>Ao combinar</w:t>
      </w:r>
      <w:r w:rsidRPr="00686FC2">
        <w:t xml:space="preserve"> </w:t>
      </w:r>
      <w:r>
        <w:t>demais tecnologias</w:t>
      </w:r>
      <w:r w:rsidRPr="00686FC2">
        <w:t xml:space="preserve"> com RPA, a hiper automação permite a automação de qualquer tarefa repetitiva executada por usuários</w:t>
      </w:r>
      <w:r>
        <w:t xml:space="preserve"> das áreas de negócio. Para Muniz </w:t>
      </w:r>
      <w:r w:rsidRPr="00416E6C">
        <w:rPr>
          <w:i/>
          <w:iCs/>
        </w:rPr>
        <w:t>et al.</w:t>
      </w:r>
      <w:r>
        <w:t xml:space="preserve"> (2022</w:t>
      </w:r>
      <w:r w:rsidR="009A63EA">
        <w:t>a</w:t>
      </w:r>
      <w:r>
        <w:t xml:space="preserve">), por meio de tecnologias alinhadas à automação de processos nasceu a Automação Robótica de Processos (RPA), sendo uma forma de reduzir custos na terceirização de processos de negócios. Nesse sentido, segundo </w:t>
      </w:r>
      <w:r w:rsidRPr="00835A49">
        <w:t>Gartner (</w:t>
      </w:r>
      <w:r>
        <w:t>2022b</w:t>
      </w:r>
      <w:r w:rsidRPr="00835A49">
        <w:t>)</w:t>
      </w:r>
      <w:r w:rsidRPr="0061021A">
        <w:t>,</w:t>
      </w:r>
      <w:r>
        <w:t xml:space="preserve"> a hiper automação é uma postura orientada para negócios que organizações utilizam para identificar e automatizar processos de negócios e de Tecnologia da Informação (TI).</w:t>
      </w:r>
    </w:p>
    <w:p w14:paraId="78E179C4" w14:textId="77777777" w:rsidR="00967994" w:rsidRDefault="00C14232" w:rsidP="00791ED9">
      <w:pPr>
        <w:pStyle w:val="TF-TEXTO"/>
      </w:pPr>
      <w:r w:rsidRPr="005D4669">
        <w:lastRenderedPageBreak/>
        <w:t>M</w:t>
      </w:r>
      <w:r w:rsidR="009A63EA" w:rsidRPr="005D4669">
        <w:t>uniz</w:t>
      </w:r>
      <w:r w:rsidRPr="005D4669">
        <w:t xml:space="preserve"> </w:t>
      </w:r>
      <w:r w:rsidRPr="005D4669">
        <w:rPr>
          <w:i/>
          <w:iCs/>
        </w:rPr>
        <w:t>et al</w:t>
      </w:r>
      <w:r w:rsidRPr="005D4669">
        <w:t xml:space="preserve">. (2022b) aborda que devido ao movimento acelerado de crescimento e volatilidade, os modelos operacionais das empresas não dão conta de responder com velocidade às demandas nesse novo contexto. Por isso a transformação digital por meio da hiper automação é o caminho para as organizações realizar a reinvenção dos negócios com o uso das tecnologias. Na jornada da hiper automação </w:t>
      </w:r>
      <w:r w:rsidR="009A63EA" w:rsidRPr="005D4669">
        <w:t>são implementadas novas tecnologias para simplificar processos</w:t>
      </w:r>
      <w:r w:rsidR="00967994">
        <w:t xml:space="preserve">, devido que </w:t>
      </w:r>
      <w:r w:rsidR="00F36EB1" w:rsidRPr="005D4669">
        <w:t>as áreas de negócio são cada vez mais automatizadas para tornar o negócio mais eficiente e performático</w:t>
      </w:r>
      <w:r w:rsidR="00967994">
        <w:t xml:space="preserve"> (</w:t>
      </w:r>
      <w:r w:rsidR="00967994" w:rsidRPr="005D4669">
        <w:t xml:space="preserve">WESTERMAN </w:t>
      </w:r>
      <w:r w:rsidR="00967994" w:rsidRPr="005D4669">
        <w:rPr>
          <w:i/>
          <w:iCs/>
        </w:rPr>
        <w:t>et al.</w:t>
      </w:r>
      <w:r w:rsidR="00967994" w:rsidRPr="00967994">
        <w:t>,</w:t>
      </w:r>
      <w:r w:rsidR="00967994">
        <w:rPr>
          <w:i/>
          <w:iCs/>
        </w:rPr>
        <w:t xml:space="preserve"> </w:t>
      </w:r>
      <w:r w:rsidR="00967994" w:rsidRPr="005D4669">
        <w:t>2014)</w:t>
      </w:r>
      <w:r w:rsidR="00F36EB1" w:rsidRPr="005D4669">
        <w:t>.</w:t>
      </w:r>
      <w:r w:rsidR="00377B79" w:rsidRPr="005D4669">
        <w:t xml:space="preserve"> </w:t>
      </w:r>
    </w:p>
    <w:p w14:paraId="10232BC1" w14:textId="5D23FACE" w:rsidR="00C14232" w:rsidRPr="009A63EA" w:rsidRDefault="00377B79" w:rsidP="00791ED9">
      <w:pPr>
        <w:pStyle w:val="TF-TEXTO"/>
      </w:pPr>
      <w:r w:rsidRPr="005D4669">
        <w:t xml:space="preserve">Para </w:t>
      </w:r>
      <w:r w:rsidRPr="005C785F">
        <w:t>Muniz</w:t>
      </w:r>
      <w:r w:rsidRPr="00CC04AE">
        <w:t xml:space="preserve"> </w:t>
      </w:r>
      <w:r w:rsidRPr="00CC04AE">
        <w:rPr>
          <w:i/>
          <w:iCs/>
        </w:rPr>
        <w:t>et al</w:t>
      </w:r>
      <w:r w:rsidRPr="00CC04AE">
        <w:t xml:space="preserve">. </w:t>
      </w:r>
      <w:r>
        <w:t>(</w:t>
      </w:r>
      <w:r w:rsidRPr="00CC04AE">
        <w:t>2022</w:t>
      </w:r>
      <w:r w:rsidR="004011FA">
        <w:t>a</w:t>
      </w:r>
      <w:r>
        <w:t>), a</w:t>
      </w:r>
      <w:r w:rsidRPr="00377B79">
        <w:t xml:space="preserve"> chegada da era pós-digital vem transformando o relacionamento entre pessoas, entre pessoas e organizações, e</w:t>
      </w:r>
      <w:r>
        <w:t xml:space="preserve"> de organizações</w:t>
      </w:r>
      <w:r w:rsidRPr="00377B79">
        <w:t xml:space="preserve"> </w:t>
      </w:r>
      <w:r>
        <w:t xml:space="preserve">para </w:t>
      </w:r>
      <w:r w:rsidRPr="00377B79">
        <w:t xml:space="preserve">organizações. A velocidade nunca </w:t>
      </w:r>
      <w:r w:rsidR="004011FA">
        <w:t xml:space="preserve">foi </w:t>
      </w:r>
      <w:r w:rsidRPr="00377B79">
        <w:t xml:space="preserve">tão rápida como agora, provoca uma avalanche de riscos e oportunidades para empresas </w:t>
      </w:r>
      <w:r w:rsidR="004011FA">
        <w:t>e quem consegue se adaptar melhor e em menos tempo tem vantagem competitiva</w:t>
      </w:r>
      <w:r w:rsidR="0011222E">
        <w:t xml:space="preserve"> (MUNIZ </w:t>
      </w:r>
      <w:r w:rsidR="0011222E" w:rsidRPr="0011222E">
        <w:rPr>
          <w:i/>
          <w:iCs/>
        </w:rPr>
        <w:t>et al</w:t>
      </w:r>
      <w:r w:rsidR="0011222E">
        <w:t>., 2022a)</w:t>
      </w:r>
      <w:r w:rsidRPr="00377B79">
        <w:t>.</w:t>
      </w:r>
      <w:r w:rsidR="00814756">
        <w:t xml:space="preserve"> </w:t>
      </w:r>
      <w:r w:rsidR="00B25E85">
        <w:t xml:space="preserve">Muniz </w:t>
      </w:r>
      <w:r w:rsidR="00B25E85">
        <w:rPr>
          <w:i/>
          <w:iCs/>
        </w:rPr>
        <w:t xml:space="preserve">et al. </w:t>
      </w:r>
      <w:r w:rsidR="00B25E85">
        <w:t>(202</w:t>
      </w:r>
      <w:r w:rsidR="00360D86">
        <w:t>2b</w:t>
      </w:r>
      <w:r w:rsidR="00B25E85">
        <w:t>) descrevem que esta transformação deve ser ágil e não se trata apenas de tecnologia, e sim uma nova cultura onde a organização deve ser mais colaborativa, adaptativa e integrada.</w:t>
      </w:r>
    </w:p>
    <w:p w14:paraId="288C5AC3" w14:textId="31260900" w:rsidR="00791ED9" w:rsidRDefault="004B62C3" w:rsidP="00ED0101">
      <w:pPr>
        <w:pStyle w:val="Ttulo2"/>
      </w:pPr>
      <w:bookmarkStart w:id="85" w:name="_Ref119835977"/>
      <w:r>
        <w:t xml:space="preserve">MAPEAMENTO DE PROCESSOS DE NEGÓCIO UTILIZANDO </w:t>
      </w:r>
      <w:r w:rsidR="00791ED9" w:rsidRPr="00791ED9">
        <w:t xml:space="preserve">BPM e as etapas AS IS/TO BE </w:t>
      </w:r>
      <w:bookmarkEnd w:id="85"/>
    </w:p>
    <w:p w14:paraId="0CEADB89" w14:textId="07F099B2" w:rsidR="0034283B" w:rsidRDefault="00BC6357" w:rsidP="001A5045">
      <w:pPr>
        <w:pStyle w:val="TF-TEXTO"/>
      </w:pPr>
      <w:r>
        <w:t>Santos</w:t>
      </w:r>
      <w:r w:rsidR="001A5045">
        <w:t xml:space="preserve"> (201</w:t>
      </w:r>
      <w:r>
        <w:t>9</w:t>
      </w:r>
      <w:r w:rsidR="001A5045">
        <w:t xml:space="preserve">) aborda a metodologia BPM como uma mudança de mentalidade, e representa a verdadeira insatisfação do cliente estruturada e traduzida em conceitos, técnicas, tecnologias e ações para a transformação social e organizacional. Já </w:t>
      </w:r>
      <w:r w:rsidR="004D4BDE" w:rsidRPr="00106E12">
        <w:rPr>
          <w:szCs w:val="24"/>
        </w:rPr>
        <w:t>A</w:t>
      </w:r>
      <w:r w:rsidR="004D4BDE">
        <w:rPr>
          <w:szCs w:val="24"/>
        </w:rPr>
        <w:t>bpmp</w:t>
      </w:r>
      <w:r w:rsidR="004D4BDE" w:rsidRPr="00416E6C" w:rsidDel="00106E12">
        <w:t xml:space="preserve"> </w:t>
      </w:r>
      <w:r w:rsidR="001A5045">
        <w:t>(2013) coloca que</w:t>
      </w:r>
      <w:r w:rsidR="001A5045" w:rsidRPr="00416E6C">
        <w:t xml:space="preserve"> </w:t>
      </w:r>
      <w:r w:rsidR="001A5045">
        <w:t xml:space="preserve">o </w:t>
      </w:r>
      <w:r w:rsidR="001A5045" w:rsidRPr="00416E6C">
        <w:t>BPM</w:t>
      </w:r>
      <w:r w:rsidR="001A5045" w:rsidRPr="00487189">
        <w:t xml:space="preserve"> é uma abordagem </w:t>
      </w:r>
      <w:r w:rsidR="001A5045">
        <w:t>afim de</w:t>
      </w:r>
      <w:r w:rsidR="001A5045" w:rsidRPr="00487189">
        <w:t xml:space="preserve"> identificar, projetar, executar, documentar, medir, monitorar e controlar processos de negócio</w:t>
      </w:r>
      <w:r w:rsidR="004A3D3D">
        <w:t>s</w:t>
      </w:r>
      <w:r w:rsidR="001A5045" w:rsidRPr="00487189">
        <w:t>, alinhados com os objetivos estratégicos de uma organização</w:t>
      </w:r>
      <w:r w:rsidR="001A5045">
        <w:t xml:space="preserve">. No contexto de BPM, </w:t>
      </w:r>
      <w:r w:rsidR="006B00DC">
        <w:t xml:space="preserve">segundo Chaves (2018), </w:t>
      </w:r>
      <w:r w:rsidR="001A5045">
        <w:t xml:space="preserve">os processos de negócios são demandas que entregam valor para os clientes ou apoia/gerencia outros processos. Estes processos podem estar presentes em qualquer parte da instituição, não sendo dependentes de funções ou áreas específicas (SOUZA, 2021). </w:t>
      </w:r>
    </w:p>
    <w:p w14:paraId="39A8A087" w14:textId="13E127A4" w:rsidR="001A5045" w:rsidRDefault="004869CE" w:rsidP="001A5045">
      <w:pPr>
        <w:pStyle w:val="TF-TEXTO"/>
      </w:pPr>
      <w:r>
        <w:t xml:space="preserve">Pereira </w:t>
      </w:r>
      <w:r>
        <w:rPr>
          <w:i/>
          <w:iCs/>
        </w:rPr>
        <w:t xml:space="preserve">et al </w:t>
      </w:r>
      <w:r>
        <w:t xml:space="preserve">(2021) descrevem o BPM, como primordial no mundo empresarial porque faz com que a organização tenha uma visão macro do seu processo de negócio devidos as etapas que realizam o mapeamento antes e depois da automação do projeto. </w:t>
      </w:r>
      <w:r w:rsidR="001A5045">
        <w:t xml:space="preserve">Oliveira (2018) propôs </w:t>
      </w:r>
      <w:r w:rsidR="004279A8">
        <w:t xml:space="preserve">que na implantação </w:t>
      </w:r>
      <w:r w:rsidR="001A5045">
        <w:t>de BPM</w:t>
      </w:r>
      <w:r w:rsidR="004279A8">
        <w:t xml:space="preserve"> </w:t>
      </w:r>
      <w:r w:rsidR="004A6666">
        <w:t>sejam</w:t>
      </w:r>
      <w:r w:rsidR="004279A8">
        <w:t xml:space="preserve"> </w:t>
      </w:r>
      <w:r w:rsidR="001A5045">
        <w:t xml:space="preserve">utilizadas </w:t>
      </w:r>
      <w:r w:rsidR="004279A8">
        <w:t xml:space="preserve">as </w:t>
      </w:r>
      <w:r w:rsidR="001A5045">
        <w:t xml:space="preserve">etapas </w:t>
      </w:r>
      <w:r w:rsidR="004279A8">
        <w:t xml:space="preserve">AS/IS </w:t>
      </w:r>
      <w:r w:rsidR="00F62B0D">
        <w:t xml:space="preserve">(como é) </w:t>
      </w:r>
      <w:r w:rsidR="004279A8">
        <w:t>e TO/BE</w:t>
      </w:r>
      <w:r w:rsidR="00F62B0D">
        <w:t xml:space="preserve"> (como será)</w:t>
      </w:r>
      <w:r w:rsidR="004279A8">
        <w:t xml:space="preserve"> </w:t>
      </w:r>
      <w:r w:rsidR="001A5045">
        <w:t xml:space="preserve">que abordam o processo de negócio com uma visão de melhoria contínua de processo. </w:t>
      </w:r>
      <w:r w:rsidR="004279A8">
        <w:t xml:space="preserve">A etapa AS/IS se refere ao processo como é, </w:t>
      </w:r>
      <w:r w:rsidR="004A6666">
        <w:t>que</w:t>
      </w:r>
      <w:r w:rsidR="004279A8">
        <w:t xml:space="preserve"> </w:t>
      </w:r>
      <w:r w:rsidR="004A6666">
        <w:t xml:space="preserve">ocorre </w:t>
      </w:r>
      <w:r w:rsidR="004279A8">
        <w:t>d</w:t>
      </w:r>
      <w:r w:rsidR="001A5045">
        <w:t>urante o levantamento e mapeamento do processo atual</w:t>
      </w:r>
      <w:r w:rsidR="000A0E88">
        <w:t>.</w:t>
      </w:r>
      <w:r w:rsidR="004A6666">
        <w:t xml:space="preserve"> Já a etapa TO/BE diz respeito a como será o processo, no qu</w:t>
      </w:r>
      <w:r w:rsidR="00F62B0D">
        <w:t>al</w:t>
      </w:r>
      <w:r w:rsidR="004A6666">
        <w:t xml:space="preserve"> se realiza a análise e ele é redesenhado</w:t>
      </w:r>
      <w:r w:rsidR="0034283B">
        <w:t xml:space="preserve"> (OLIVEIRA, 2018)</w:t>
      </w:r>
      <w:r w:rsidR="004A6666">
        <w:t xml:space="preserve">. </w:t>
      </w:r>
    </w:p>
    <w:p w14:paraId="029161A8" w14:textId="7A2C79B0" w:rsidR="00B35B4F" w:rsidRDefault="00D07CBE" w:rsidP="001A5045">
      <w:pPr>
        <w:pStyle w:val="TF-TEXTO"/>
      </w:pPr>
      <w:r w:rsidRPr="00043AEA">
        <w:lastRenderedPageBreak/>
        <w:t xml:space="preserve">De </w:t>
      </w:r>
      <w:r w:rsidR="00B35B4F" w:rsidRPr="00043AEA">
        <w:t xml:space="preserve">Castilho (2019) cita que os processos de negócio agregam atividades interdependentes e colaborativas, </w:t>
      </w:r>
      <w:r w:rsidR="00043AEA">
        <w:t xml:space="preserve">com o </w:t>
      </w:r>
      <w:r w:rsidR="00B35B4F" w:rsidRPr="00043AEA">
        <w:t xml:space="preserve">objetivo </w:t>
      </w:r>
      <w:r w:rsidR="00043AEA">
        <w:t xml:space="preserve">de cumprir metas </w:t>
      </w:r>
      <w:r w:rsidR="00B35B4F" w:rsidRPr="00043AEA">
        <w:t>estratégic</w:t>
      </w:r>
      <w:r w:rsidR="00043AEA">
        <w:t>a</w:t>
      </w:r>
      <w:r w:rsidR="00B35B4F" w:rsidRPr="00043AEA">
        <w:t>s de curto à longo prazo</w:t>
      </w:r>
      <w:r w:rsidR="00D57D87">
        <w:t xml:space="preserve">. </w:t>
      </w:r>
      <w:r w:rsidR="00592F40" w:rsidRPr="001E3429">
        <w:t>A prática de BPM ganhou importância, pela consciência de que processos de negócio são necessários para avaliar a conformidade de acordos e para limitar o compartilhamento de informações e dados, bem como para basear abordagens, modelos e sistemas de avaliação de desempenho do negócio (</w:t>
      </w:r>
      <w:r w:rsidR="00791ED9" w:rsidRPr="001E3429">
        <w:t xml:space="preserve">LAURAS </w:t>
      </w:r>
      <w:r w:rsidR="00592F40" w:rsidRPr="005C785F">
        <w:rPr>
          <w:i/>
          <w:iCs/>
        </w:rPr>
        <w:t>et al</w:t>
      </w:r>
      <w:r w:rsidR="00592F40" w:rsidRPr="001E3429">
        <w:t>., 2011).</w:t>
      </w:r>
      <w:r w:rsidR="008B0B32">
        <w:t xml:space="preserve"> O mercado de BPM vem crescendo ano pós ano, impulsionado pelos benefícios tangíveis e devido à necessidade de integrar recursos sofisticados de gestão de negócios e serviços distribuídos, em redes de parceiros e clientes (GRAND VIEW RESEARCH, 2016).</w:t>
      </w:r>
    </w:p>
    <w:p w14:paraId="67EB786C" w14:textId="0E0EED2A" w:rsidR="00885090" w:rsidRPr="00D16640" w:rsidRDefault="00451B94" w:rsidP="00162B16">
      <w:pPr>
        <w:pStyle w:val="TF-refernciasbibliogrficasTTULO"/>
      </w:pPr>
      <w:bookmarkStart w:id="86" w:name="_Toc351015602"/>
      <w:bookmarkEnd w:id="39"/>
      <w:bookmarkEnd w:id="40"/>
      <w:bookmarkEnd w:id="41"/>
      <w:bookmarkEnd w:id="42"/>
      <w:bookmarkEnd w:id="43"/>
      <w:bookmarkEnd w:id="44"/>
      <w:bookmarkEnd w:id="45"/>
      <w:r w:rsidRPr="00835A49">
        <w:t>Referências</w:t>
      </w:r>
      <w:bookmarkEnd w:id="86"/>
    </w:p>
    <w:p w14:paraId="6DAD24B2" w14:textId="46D369F4" w:rsidR="007476C8" w:rsidRPr="00E42617" w:rsidRDefault="00106E12" w:rsidP="00416E6C">
      <w:pPr>
        <w:pStyle w:val="TF-refernciasITEM"/>
        <w:rPr>
          <w:szCs w:val="24"/>
        </w:rPr>
      </w:pPr>
      <w:r w:rsidRPr="00106E12">
        <w:rPr>
          <w:szCs w:val="24"/>
        </w:rPr>
        <w:t xml:space="preserve">ABPMP. </w:t>
      </w:r>
      <w:r w:rsidRPr="0033453A">
        <w:rPr>
          <w:b/>
          <w:bCs/>
          <w:szCs w:val="24"/>
        </w:rPr>
        <w:t>BPM CBOK</w:t>
      </w:r>
      <w:r w:rsidRPr="005C785F">
        <w:rPr>
          <w:b/>
          <w:bCs/>
          <w:szCs w:val="24"/>
        </w:rPr>
        <w:t>: Guia para o Gerenciamento de Processos de Negócio</w:t>
      </w:r>
      <w:r w:rsidRPr="00106E12">
        <w:rPr>
          <w:szCs w:val="24"/>
        </w:rPr>
        <w:t>. Corpo Comum do Conhecimento – ABPMP BPM CBOK V3.0, Association</w:t>
      </w:r>
      <w:r w:rsidR="00D13AAE">
        <w:rPr>
          <w:szCs w:val="24"/>
        </w:rPr>
        <w:t xml:space="preserve"> </w:t>
      </w:r>
      <w:r w:rsidRPr="00106E12">
        <w:rPr>
          <w:szCs w:val="24"/>
        </w:rPr>
        <w:t>of Business Process Management Professionals, 2013.</w:t>
      </w:r>
      <w:r w:rsidRPr="00106E12" w:rsidDel="00106E12">
        <w:rPr>
          <w:szCs w:val="24"/>
        </w:rPr>
        <w:t xml:space="preserve"> </w:t>
      </w:r>
    </w:p>
    <w:p w14:paraId="69491FB6" w14:textId="161C40AA" w:rsidR="006E7C78" w:rsidRPr="00E42617" w:rsidRDefault="006E7C78" w:rsidP="00416E6C">
      <w:pPr>
        <w:pStyle w:val="TF-refernciasITEM"/>
        <w:rPr>
          <w:szCs w:val="24"/>
        </w:rPr>
      </w:pPr>
      <w:r w:rsidRPr="00E42617">
        <w:rPr>
          <w:szCs w:val="24"/>
        </w:rPr>
        <w:t xml:space="preserve">ANDRADE, David Silvino de; ALVES, Edna Aparecida; SILVA, Elisabete Teixeira da. </w:t>
      </w:r>
      <w:r w:rsidRPr="005C785F">
        <w:rPr>
          <w:b/>
          <w:bCs/>
          <w:szCs w:val="24"/>
        </w:rPr>
        <w:t>A</w:t>
      </w:r>
      <w:r w:rsidRPr="006A1808">
        <w:rPr>
          <w:b/>
          <w:bCs/>
          <w:szCs w:val="24"/>
        </w:rPr>
        <w:t xml:space="preserve"> gestão da cadeia de abastecimento</w:t>
      </w:r>
      <w:r w:rsidRPr="0034283B">
        <w:rPr>
          <w:szCs w:val="24"/>
        </w:rPr>
        <w:t>: um estudo sobre os fornecedores</w:t>
      </w:r>
      <w:r w:rsidRPr="00E42617">
        <w:rPr>
          <w:szCs w:val="24"/>
        </w:rPr>
        <w:t>. 2021, 23 f. Trabalho de Conclusão de Curso (Técnico em Logística). Etec de Mauá: Mauá, 2020.</w:t>
      </w:r>
    </w:p>
    <w:p w14:paraId="54E96E6E" w14:textId="407C0629" w:rsidR="00D376A6" w:rsidRPr="00E42617" w:rsidRDefault="00D376A6" w:rsidP="00416E6C">
      <w:pPr>
        <w:pStyle w:val="TF-refernciasITEM"/>
        <w:rPr>
          <w:szCs w:val="24"/>
        </w:rPr>
      </w:pPr>
      <w:r w:rsidRPr="00E42617">
        <w:rPr>
          <w:szCs w:val="24"/>
          <w:lang w:val="en-US"/>
        </w:rPr>
        <w:t>AUTOMATIONANYWHERE, Inc</w:t>
      </w:r>
      <w:r w:rsidR="00CF2685" w:rsidRPr="00E42617">
        <w:rPr>
          <w:szCs w:val="24"/>
          <w:lang w:val="en-US"/>
        </w:rPr>
        <w:t>.</w:t>
      </w:r>
      <w:r w:rsidR="00CF2685" w:rsidRPr="00E42617">
        <w:rPr>
          <w:b/>
          <w:bCs/>
          <w:szCs w:val="24"/>
          <w:lang w:val="en-US"/>
        </w:rPr>
        <w:t xml:space="preserve"> Hyperautomation is end-to-end automation accomplished by harnessing the power of multiple technologie</w:t>
      </w:r>
      <w:r w:rsidR="00CF2685" w:rsidRPr="00E42617">
        <w:rPr>
          <w:szCs w:val="24"/>
          <w:lang w:val="en-US"/>
        </w:rPr>
        <w:t>s</w:t>
      </w:r>
      <w:r w:rsidRPr="00E42617">
        <w:rPr>
          <w:b/>
          <w:bCs/>
          <w:szCs w:val="24"/>
          <w:lang w:val="en-US"/>
        </w:rPr>
        <w:t xml:space="preserve">. </w:t>
      </w:r>
      <w:r w:rsidR="00014654" w:rsidRPr="00E42617">
        <w:rPr>
          <w:szCs w:val="24"/>
          <w:lang w:val="en-US"/>
        </w:rPr>
        <w:t xml:space="preserve"> </w:t>
      </w:r>
      <w:r w:rsidR="00014654" w:rsidRPr="00E42617">
        <w:rPr>
          <w:szCs w:val="24"/>
        </w:rPr>
        <w:t>[S.l.]</w:t>
      </w:r>
      <w:r w:rsidR="007B2FFC" w:rsidRPr="00E42617">
        <w:rPr>
          <w:szCs w:val="24"/>
        </w:rPr>
        <w:t>,</w:t>
      </w:r>
      <w:r w:rsidR="007B2FFC" w:rsidRPr="00E42617">
        <w:rPr>
          <w:b/>
          <w:bCs/>
          <w:szCs w:val="24"/>
        </w:rPr>
        <w:t xml:space="preserve"> </w:t>
      </w:r>
      <w:r w:rsidRPr="00E42617">
        <w:rPr>
          <w:szCs w:val="24"/>
        </w:rPr>
        <w:t xml:space="preserve">2022. Disponível em: </w:t>
      </w:r>
      <w:hyperlink w:history="1"/>
      <w:r w:rsidR="007D5CE4" w:rsidRPr="00E42617">
        <w:rPr>
          <w:szCs w:val="24"/>
        </w:rPr>
        <w:t>https://www.automationanywhere.com/rpa/hyperautomation</w:t>
      </w:r>
      <w:r w:rsidR="007B2FFC" w:rsidRPr="00E42617">
        <w:rPr>
          <w:szCs w:val="24"/>
        </w:rPr>
        <w:t>.</w:t>
      </w:r>
      <w:r w:rsidR="00496277" w:rsidRPr="00E42617">
        <w:rPr>
          <w:szCs w:val="24"/>
        </w:rPr>
        <w:t xml:space="preserve"> </w:t>
      </w:r>
      <w:r w:rsidR="007D5CE4" w:rsidRPr="00E42617">
        <w:rPr>
          <w:szCs w:val="24"/>
        </w:rPr>
        <w:t>Acesso em: 20 set</w:t>
      </w:r>
      <w:r w:rsidR="00D261AB" w:rsidRPr="0033453A">
        <w:rPr>
          <w:szCs w:val="24"/>
        </w:rPr>
        <w:t xml:space="preserve">. </w:t>
      </w:r>
      <w:r w:rsidR="007D5CE4" w:rsidRPr="00E42617">
        <w:rPr>
          <w:szCs w:val="24"/>
        </w:rPr>
        <w:t>2022.</w:t>
      </w:r>
    </w:p>
    <w:p w14:paraId="2D0110EF" w14:textId="79A3EBEC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BARRETO, Jaderson de Oliveira. </w:t>
      </w:r>
      <w:r w:rsidRPr="00E42617">
        <w:rPr>
          <w:b/>
          <w:bCs/>
          <w:szCs w:val="24"/>
        </w:rPr>
        <w:t>Levantamento da situação fiscal de contribuintes na esfera estadual utilizando RPA</w:t>
      </w:r>
      <w:r w:rsidRPr="00E42617">
        <w:rPr>
          <w:szCs w:val="24"/>
        </w:rPr>
        <w:t>. 2022. 32f. Trabalho de Conclusão de Curso (Graduação em Engenharia de Computação) - Centro de Tecnologia, Universidade Federal do Rio Grande do Norte, Natal, 2022.</w:t>
      </w:r>
    </w:p>
    <w:p w14:paraId="209EBF09" w14:textId="0008E52C" w:rsidR="001F49F8" w:rsidRDefault="001F49F8" w:rsidP="00441C32">
      <w:pPr>
        <w:pStyle w:val="TF-refernciasITEM"/>
        <w:rPr>
          <w:szCs w:val="24"/>
        </w:rPr>
      </w:pPr>
      <w:r>
        <w:rPr>
          <w:szCs w:val="24"/>
        </w:rPr>
        <w:t xml:space="preserve">BUHLER, </w:t>
      </w:r>
      <w:r>
        <w:t xml:space="preserve">Oscar Dirceu. </w:t>
      </w:r>
      <w:r w:rsidRPr="001F49F8">
        <w:rPr>
          <w:b/>
          <w:bCs/>
        </w:rPr>
        <w:t>Gestão da Cadeia de Suprimento</w:t>
      </w:r>
      <w:r>
        <w:rPr>
          <w:b/>
          <w:bCs/>
        </w:rPr>
        <w:t xml:space="preserve">. </w:t>
      </w:r>
      <w:r w:rsidRPr="001F49F8">
        <w:t>Paraná</w:t>
      </w:r>
      <w:r>
        <w:t>: Unespar, 2021.</w:t>
      </w:r>
    </w:p>
    <w:p w14:paraId="202FB6DA" w14:textId="77777777" w:rsidR="00AE3798" w:rsidRPr="0033453A" w:rsidRDefault="00AE3798" w:rsidP="00AE3798">
      <w:pPr>
        <w:pStyle w:val="TF-refernciasITEM"/>
        <w:rPr>
          <w:szCs w:val="24"/>
        </w:rPr>
      </w:pPr>
      <w:r w:rsidRPr="0033453A">
        <w:rPr>
          <w:szCs w:val="24"/>
        </w:rPr>
        <w:t xml:space="preserve">CASSOL, Cidinei. </w:t>
      </w:r>
      <w:r w:rsidRPr="0033453A">
        <w:rPr>
          <w:b/>
          <w:bCs/>
          <w:szCs w:val="24"/>
        </w:rPr>
        <w:t>Entrevista referente a empresa em questão</w:t>
      </w:r>
      <w:r w:rsidRPr="0033453A">
        <w:rPr>
          <w:szCs w:val="24"/>
        </w:rPr>
        <w:t xml:space="preserve">. Entrevistador: Marcos Vinicius </w:t>
      </w:r>
      <w:proofErr w:type="gramStart"/>
      <w:r w:rsidRPr="0033453A">
        <w:rPr>
          <w:szCs w:val="24"/>
        </w:rPr>
        <w:t>Venturi .</w:t>
      </w:r>
      <w:proofErr w:type="gramEnd"/>
      <w:r w:rsidRPr="0033453A">
        <w:rPr>
          <w:szCs w:val="24"/>
        </w:rPr>
        <w:t xml:space="preserve"> Blumenau. 2022. Entrevista feita por meio de conversação – não publicada.</w:t>
      </w:r>
    </w:p>
    <w:p w14:paraId="22226D6E" w14:textId="77777777" w:rsidR="00814756" w:rsidRDefault="00814756" w:rsidP="00493DFD">
      <w:pPr>
        <w:pStyle w:val="TF-refernciasITEM"/>
      </w:pPr>
      <w:r>
        <w:t>C</w:t>
      </w:r>
      <w:r w:rsidRPr="00814756">
        <w:t>HAVES, Paulo Sérgio Dias</w:t>
      </w:r>
      <w:r w:rsidRPr="00814756">
        <w:rPr>
          <w:b/>
          <w:bCs/>
        </w:rPr>
        <w:t>. A importância do BPM e sua integração com a área da tecnologia da informação</w:t>
      </w:r>
      <w:r w:rsidRPr="00814756">
        <w:t xml:space="preserve">. 2018. 45 f. Trabalho de Conclusão de Curso (Especialista em Gestão da Tecnologia da Informação e Comunicação) - Universidade Tecnológica Federal do Paraná (UTFPR), Curitiba, 2018. </w:t>
      </w:r>
    </w:p>
    <w:p w14:paraId="37C548AF" w14:textId="2FCE8DCB" w:rsidR="00814756" w:rsidRDefault="00814756" w:rsidP="00493DFD">
      <w:pPr>
        <w:pStyle w:val="TF-refernciasITEM"/>
        <w:rPr>
          <w:szCs w:val="24"/>
        </w:rPr>
      </w:pPr>
      <w:r w:rsidRPr="00814756">
        <w:rPr>
          <w:szCs w:val="24"/>
        </w:rPr>
        <w:t xml:space="preserve">CHRISTENSEN, Clayton M. </w:t>
      </w:r>
      <w:r w:rsidRPr="00814756">
        <w:rPr>
          <w:b/>
          <w:bCs/>
          <w:szCs w:val="24"/>
        </w:rPr>
        <w:t>O dilema da inovação: quando as novas tecnologias levam empresas ao fracasso</w:t>
      </w:r>
      <w:r w:rsidRPr="00814756">
        <w:rPr>
          <w:szCs w:val="24"/>
        </w:rPr>
        <w:t>. M. Books Editora, 2019.</w:t>
      </w:r>
    </w:p>
    <w:p w14:paraId="42527755" w14:textId="4D7E7E07" w:rsidR="00D07CBE" w:rsidRDefault="00D07CBE" w:rsidP="00493DFD">
      <w:pPr>
        <w:pStyle w:val="TF-refernciasITEM"/>
        <w:rPr>
          <w:szCs w:val="24"/>
        </w:rPr>
      </w:pPr>
      <w:r w:rsidRPr="00D07CBE">
        <w:rPr>
          <w:szCs w:val="24"/>
        </w:rPr>
        <w:t xml:space="preserve">DE CASTILHO, Bonnemasou Moreira; MARCOS, Fernando. </w:t>
      </w:r>
      <w:r w:rsidRPr="0034283B">
        <w:rPr>
          <w:b/>
          <w:bCs/>
          <w:szCs w:val="24"/>
        </w:rPr>
        <w:t>PRODESTAE</w:t>
      </w:r>
      <w:r w:rsidRPr="00BA4981">
        <w:rPr>
          <w:b/>
          <w:bCs/>
          <w:szCs w:val="24"/>
        </w:rPr>
        <w:t>: Proposição de um modelo de avaliação dos benefícios de Business Process Management, baseado em Benefits Management</w:t>
      </w:r>
      <w:r w:rsidRPr="0034283B">
        <w:rPr>
          <w:szCs w:val="24"/>
        </w:rPr>
        <w:t>.</w:t>
      </w:r>
      <w:r w:rsidRPr="00D07CBE">
        <w:rPr>
          <w:szCs w:val="24"/>
        </w:rPr>
        <w:t xml:space="preserve"> 2019. Tese de Doutorado. UNINOVE.</w:t>
      </w:r>
    </w:p>
    <w:p w14:paraId="52EBB65C" w14:textId="174FD0BF" w:rsidR="00493DFD" w:rsidRPr="00E42617" w:rsidRDefault="00493DF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DENDENA, Alairton. </w:t>
      </w:r>
      <w:r w:rsidRPr="00E42617">
        <w:rPr>
          <w:b/>
          <w:bCs/>
          <w:szCs w:val="24"/>
        </w:rPr>
        <w:t xml:space="preserve">Utilização dos conceitos de </w:t>
      </w:r>
      <w:r w:rsidR="0034283B" w:rsidRPr="00E42617">
        <w:rPr>
          <w:b/>
          <w:bCs/>
          <w:szCs w:val="24"/>
        </w:rPr>
        <w:t xml:space="preserve">low code </w:t>
      </w:r>
      <w:r w:rsidRPr="00E42617">
        <w:rPr>
          <w:b/>
          <w:bCs/>
          <w:szCs w:val="24"/>
        </w:rPr>
        <w:t xml:space="preserve">e </w:t>
      </w:r>
      <w:r w:rsidR="0034283B" w:rsidRPr="00E42617">
        <w:rPr>
          <w:b/>
          <w:bCs/>
          <w:szCs w:val="24"/>
        </w:rPr>
        <w:t xml:space="preserve">no code </w:t>
      </w:r>
      <w:r w:rsidRPr="00E42617">
        <w:rPr>
          <w:b/>
          <w:bCs/>
          <w:szCs w:val="24"/>
        </w:rPr>
        <w:t>na geração de Web Services com arquitetura MDA</w:t>
      </w:r>
      <w:r w:rsidRPr="00E42617">
        <w:rPr>
          <w:szCs w:val="24"/>
        </w:rPr>
        <w:t xml:space="preserve">. 2021. Trabalho de Conclusão de Curso, apresentado para obtenção do grau de Bacharel no Curso de Ciência da Computação da Universidade do Extremo Sul Catarinense, UNESC, </w:t>
      </w:r>
      <w:r w:rsidR="002C7FA2" w:rsidRPr="00E42617">
        <w:rPr>
          <w:szCs w:val="24"/>
        </w:rPr>
        <w:t>Criciúma</w:t>
      </w:r>
      <w:r w:rsidRPr="00E42617">
        <w:rPr>
          <w:szCs w:val="24"/>
        </w:rPr>
        <w:t>, 202</w:t>
      </w:r>
      <w:r w:rsidR="002C7FA2" w:rsidRPr="00E42617">
        <w:rPr>
          <w:szCs w:val="24"/>
        </w:rPr>
        <w:t>1</w:t>
      </w:r>
      <w:r w:rsidRPr="00E42617">
        <w:rPr>
          <w:szCs w:val="24"/>
        </w:rPr>
        <w:t>.</w:t>
      </w:r>
    </w:p>
    <w:p w14:paraId="3D1DDB88" w14:textId="1CA4597A" w:rsidR="009C197D" w:rsidRPr="00E42617" w:rsidRDefault="009C197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FARAH, Osvaldo Elias, Marly Cavalcanti, and Luciana Passos Marcondes. </w:t>
      </w:r>
      <w:r w:rsidRPr="00E42617">
        <w:rPr>
          <w:b/>
          <w:bCs/>
          <w:szCs w:val="24"/>
        </w:rPr>
        <w:t>Empreendedorismo estratégico</w:t>
      </w:r>
      <w:r w:rsidRPr="0033453A">
        <w:rPr>
          <w:szCs w:val="24"/>
        </w:rPr>
        <w:t>: criação e gestão de pequenas empresas</w:t>
      </w:r>
      <w:r w:rsidRPr="00E42617">
        <w:rPr>
          <w:szCs w:val="24"/>
        </w:rPr>
        <w:t xml:space="preserve">. </w:t>
      </w:r>
      <w:r w:rsidR="001438C2" w:rsidRPr="00E42617">
        <w:rPr>
          <w:szCs w:val="24"/>
        </w:rPr>
        <w:t>[S.l.]</w:t>
      </w:r>
      <w:r w:rsidR="001438C2">
        <w:rPr>
          <w:szCs w:val="24"/>
        </w:rPr>
        <w:t xml:space="preserve">: </w:t>
      </w:r>
      <w:r w:rsidRPr="00E42617">
        <w:rPr>
          <w:szCs w:val="24"/>
        </w:rPr>
        <w:t>Cengage Learning, 2020.</w:t>
      </w:r>
    </w:p>
    <w:p w14:paraId="3A9945CF" w14:textId="08FA5E17" w:rsidR="00E52990" w:rsidRPr="00E42617" w:rsidRDefault="00E52990" w:rsidP="00441C32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FIA, </w:t>
      </w:r>
      <w:r w:rsidR="00312DE3" w:rsidRPr="00E42617">
        <w:rPr>
          <w:szCs w:val="24"/>
        </w:rPr>
        <w:t>Business School</w:t>
      </w:r>
      <w:r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>Robotic Process Automation</w:t>
      </w:r>
      <w:r w:rsidRPr="00B94D93">
        <w:rPr>
          <w:szCs w:val="24"/>
        </w:rPr>
        <w:t>: o guia completo sobre o assunto!</w:t>
      </w:r>
      <w:r w:rsidRPr="00E42617">
        <w:rPr>
          <w:szCs w:val="24"/>
        </w:rPr>
        <w:t xml:space="preserve"> São Paulo. 2021.</w:t>
      </w:r>
      <w:r w:rsidR="00233A25" w:rsidRPr="00E42617">
        <w:rPr>
          <w:szCs w:val="24"/>
        </w:rPr>
        <w:t xml:space="preserve"> </w:t>
      </w:r>
      <w:r w:rsidRPr="00E42617">
        <w:rPr>
          <w:szCs w:val="24"/>
        </w:rPr>
        <w:t xml:space="preserve">Disponível em: </w:t>
      </w:r>
      <w:r w:rsidR="00D261AB" w:rsidRPr="00D35783">
        <w:rPr>
          <w:szCs w:val="24"/>
        </w:rPr>
        <w:t>https://fia.com.br/blog/robotic-process-automation-o-guia-completo-sobre-o-assunto/</w:t>
      </w:r>
      <w:r w:rsidR="00D35783">
        <w:rPr>
          <w:szCs w:val="24"/>
        </w:rPr>
        <w:t>.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Acesso em: 26 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 xml:space="preserve">2022. </w:t>
      </w:r>
    </w:p>
    <w:p w14:paraId="751317D6" w14:textId="7E44D9EC" w:rsidR="00276278" w:rsidRPr="00E42617" w:rsidRDefault="00276278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r w:rsidRPr="00E42617">
        <w:rPr>
          <w:b/>
          <w:bCs/>
          <w:szCs w:val="24"/>
        </w:rPr>
        <w:t>Gartner diz que gastos mundiais com software de RPA atingirão US$ 2,9 bilhões em 2022</w:t>
      </w:r>
      <w:r w:rsidRPr="00E42617">
        <w:rPr>
          <w:szCs w:val="24"/>
        </w:rPr>
        <w:t xml:space="preserve">. </w:t>
      </w:r>
      <w:r w:rsidR="00835A49" w:rsidRPr="00E42617">
        <w:rPr>
          <w:szCs w:val="24"/>
        </w:rPr>
        <w:t xml:space="preserve">Gartner, </w:t>
      </w:r>
      <w:r w:rsidRPr="00E42617">
        <w:rPr>
          <w:szCs w:val="24"/>
        </w:rPr>
        <w:t>2022</w:t>
      </w:r>
      <w:r w:rsidR="00E32C00" w:rsidRPr="00E42617">
        <w:rPr>
          <w:szCs w:val="24"/>
        </w:rPr>
        <w:t>a</w:t>
      </w:r>
      <w:r w:rsidRPr="00E42617">
        <w:rPr>
          <w:szCs w:val="24"/>
        </w:rPr>
        <w:t xml:space="preserve">. Disponível: </w:t>
      </w:r>
      <w:hyperlink w:history="1"/>
      <w:r w:rsidR="00487605" w:rsidRPr="00E42617">
        <w:rPr>
          <w:szCs w:val="24"/>
        </w:rPr>
        <w:t>https://www.gartner.com/en/newsroom/press-releases/2022-08-1-rpa-forecast-2022-2q22</w:t>
      </w:r>
      <w:r w:rsidR="00A4596F" w:rsidRPr="00E42617">
        <w:rPr>
          <w:szCs w:val="24"/>
        </w:rPr>
        <w:t>-press-release</w:t>
      </w:r>
      <w:r w:rsidR="00487605" w:rsidRPr="00E42617">
        <w:rPr>
          <w:szCs w:val="24"/>
        </w:rPr>
        <w:t>.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496277" w:rsidRPr="00E42617">
        <w:rPr>
          <w:szCs w:val="24"/>
        </w:rPr>
        <w:t xml:space="preserve"> </w:t>
      </w:r>
    </w:p>
    <w:p w14:paraId="7881AF92" w14:textId="3269345D" w:rsidR="008210A3" w:rsidRPr="00E42617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r w:rsidR="00D261AB" w:rsidRPr="0033453A">
        <w:rPr>
          <w:b/>
          <w:bCs/>
          <w:szCs w:val="24"/>
        </w:rPr>
        <w:t>Hyperautomation</w:t>
      </w:r>
      <w:r w:rsidR="00D261AB" w:rsidRPr="0033453A">
        <w:rPr>
          <w:szCs w:val="24"/>
        </w:rPr>
        <w:t xml:space="preserve">. Gartner </w:t>
      </w:r>
      <w:r w:rsidRPr="0033453A">
        <w:rPr>
          <w:szCs w:val="24"/>
        </w:rPr>
        <w:t>Glossário</w:t>
      </w:r>
      <w:r w:rsidR="00E32C00" w:rsidRPr="00E42617">
        <w:rPr>
          <w:szCs w:val="24"/>
        </w:rPr>
        <w:t xml:space="preserve">, 2022b. </w:t>
      </w:r>
      <w:r w:rsidRPr="00E42617">
        <w:rPr>
          <w:szCs w:val="24"/>
        </w:rPr>
        <w:t>Disponível:</w:t>
      </w:r>
      <w:r w:rsidR="00487605" w:rsidRPr="00E42617">
        <w:rPr>
          <w:szCs w:val="24"/>
        </w:rPr>
        <w:t xml:space="preserve"> https://www.gartner.com/en/information-technology/glossary/hyperautomation</w:t>
      </w:r>
      <w:r w:rsidR="00E32C00" w:rsidRPr="00E42617">
        <w:rPr>
          <w:szCs w:val="24"/>
        </w:rPr>
        <w:t>.</w:t>
      </w:r>
      <w:r w:rsidR="00487605" w:rsidRPr="00E42617">
        <w:rPr>
          <w:szCs w:val="24"/>
        </w:rPr>
        <w:t xml:space="preserve">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E32C00" w:rsidRPr="00E42617">
        <w:rPr>
          <w:szCs w:val="24"/>
        </w:rPr>
        <w:t xml:space="preserve"> </w:t>
      </w:r>
    </w:p>
    <w:p w14:paraId="4E81EF10" w14:textId="0F89D612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GOMES, António. </w:t>
      </w:r>
      <w:r w:rsidRPr="00E42617">
        <w:rPr>
          <w:b/>
          <w:bCs/>
          <w:szCs w:val="24"/>
        </w:rPr>
        <w:t xml:space="preserve">Integridade de </w:t>
      </w:r>
      <w:proofErr w:type="gramStart"/>
      <w:r w:rsidRPr="00E42617">
        <w:rPr>
          <w:b/>
          <w:bCs/>
          <w:szCs w:val="24"/>
        </w:rPr>
        <w:t>Dados(</w:t>
      </w:r>
      <w:proofErr w:type="gramEnd"/>
      <w:r w:rsidRPr="00E42617">
        <w:rPr>
          <w:b/>
          <w:bCs/>
          <w:szCs w:val="24"/>
        </w:rPr>
        <w:t>Data Integrity)</w:t>
      </w:r>
      <w:r w:rsidR="00D261AB" w:rsidRPr="0033453A">
        <w:rPr>
          <w:b/>
          <w:bCs/>
          <w:szCs w:val="24"/>
        </w:rPr>
        <w:t xml:space="preserve"> </w:t>
      </w:r>
      <w:r w:rsidRPr="00E42617">
        <w:rPr>
          <w:b/>
          <w:bCs/>
          <w:szCs w:val="24"/>
        </w:rPr>
        <w:t>- Desenvolvimento de Processos Robóticos Automatizados (RPA) sob a solução de reconciliação de dados com o objetivo de garantir a integridade dos dados.</w:t>
      </w:r>
      <w:r w:rsidRPr="00E42617">
        <w:rPr>
          <w:szCs w:val="24"/>
        </w:rPr>
        <w:t xml:space="preserve"> 2019. Trabalho de Conclusão de Curso (Mestrado Integrado em Engenharia Eletrotécnica e de Computadores), Faculdade de Engenharia Universidade do Porto.</w:t>
      </w:r>
    </w:p>
    <w:p w14:paraId="35E620DE" w14:textId="74648EEC" w:rsidR="00856F24" w:rsidRDefault="00856F24" w:rsidP="00441C32">
      <w:pPr>
        <w:pStyle w:val="TF-refernciasITEM"/>
        <w:rPr>
          <w:szCs w:val="24"/>
        </w:rPr>
      </w:pPr>
      <w:bookmarkStart w:id="87" w:name="_Hlk120279168"/>
      <w:r w:rsidRPr="00BF2CC3">
        <w:rPr>
          <w:lang w:val="en-US"/>
        </w:rPr>
        <w:t>GRAND VIEW RESEARCH</w:t>
      </w:r>
      <w:bookmarkEnd w:id="87"/>
      <w:r w:rsidRPr="00BF2CC3">
        <w:rPr>
          <w:lang w:val="en-US"/>
        </w:rPr>
        <w:t xml:space="preserve">. </w:t>
      </w:r>
      <w:r w:rsidRPr="00BF2CC3">
        <w:rPr>
          <w:b/>
          <w:bCs/>
          <w:lang w:val="en-US"/>
        </w:rPr>
        <w:t>Market Research Report</w:t>
      </w:r>
      <w:r w:rsidRPr="00BF2CC3">
        <w:rPr>
          <w:lang w:val="en-US"/>
        </w:rPr>
        <w:t>, Grand View Resear</w:t>
      </w:r>
      <w:r w:rsidR="00D02CAA" w:rsidRPr="00BF2CC3">
        <w:rPr>
          <w:lang w:val="en-US"/>
        </w:rPr>
        <w:t>ch, 201</w:t>
      </w:r>
      <w:r w:rsidR="00176A2F" w:rsidRPr="00BF2CC3">
        <w:rPr>
          <w:lang w:val="en-US"/>
        </w:rPr>
        <w:t>6</w:t>
      </w:r>
      <w:r w:rsidR="00D02CAA" w:rsidRPr="00BF2CC3">
        <w:rPr>
          <w:lang w:val="en-US"/>
        </w:rPr>
        <w:t xml:space="preserve">. </w:t>
      </w:r>
      <w:r w:rsidR="00D02CAA">
        <w:t xml:space="preserve">Disponível em: </w:t>
      </w:r>
      <w:r w:rsidRPr="00D02CAA">
        <w:t>https://www.grandviewresearch.com/industry-analysis/Businessprocess-Management-bpm-market</w:t>
      </w:r>
      <w:r>
        <w:t xml:space="preserve">. </w:t>
      </w:r>
      <w:r w:rsidRPr="00E42617">
        <w:rPr>
          <w:szCs w:val="24"/>
        </w:rPr>
        <w:t>Acesso em: 2</w:t>
      </w:r>
      <w:r>
        <w:rPr>
          <w:szCs w:val="24"/>
        </w:rPr>
        <w:t>5</w:t>
      </w:r>
      <w:r w:rsidRPr="0033453A">
        <w:rPr>
          <w:szCs w:val="24"/>
        </w:rPr>
        <w:t xml:space="preserve"> </w:t>
      </w:r>
      <w:r>
        <w:rPr>
          <w:szCs w:val="24"/>
        </w:rPr>
        <w:t>nov</w:t>
      </w:r>
      <w:r w:rsidRPr="0033453A">
        <w:rPr>
          <w:szCs w:val="24"/>
        </w:rPr>
        <w:t xml:space="preserve">. </w:t>
      </w:r>
      <w:r w:rsidRPr="00E42617">
        <w:rPr>
          <w:szCs w:val="24"/>
        </w:rPr>
        <w:t xml:space="preserve">2022. </w:t>
      </w:r>
    </w:p>
    <w:p w14:paraId="151974EC" w14:textId="6A17472C" w:rsidR="00D93F34" w:rsidRPr="00E42617" w:rsidRDefault="00D93F34" w:rsidP="00441C32">
      <w:pPr>
        <w:pStyle w:val="TF-refernciasITEM"/>
        <w:rPr>
          <w:szCs w:val="24"/>
        </w:rPr>
      </w:pPr>
      <w:r w:rsidRPr="00D93F34">
        <w:rPr>
          <w:szCs w:val="24"/>
        </w:rPr>
        <w:t>GRANGEIRO</w:t>
      </w:r>
      <w:r>
        <w:rPr>
          <w:szCs w:val="24"/>
        </w:rPr>
        <w:t>,</w:t>
      </w:r>
      <w:r w:rsidRPr="00D93F34">
        <w:rPr>
          <w:szCs w:val="24"/>
        </w:rPr>
        <w:t xml:space="preserve"> Sarah Lays Saraiva</w:t>
      </w:r>
      <w:r>
        <w:rPr>
          <w:szCs w:val="24"/>
        </w:rPr>
        <w:t xml:space="preserve"> </w:t>
      </w:r>
      <w:r w:rsidRPr="00D93F34">
        <w:rPr>
          <w:i/>
          <w:iCs/>
          <w:szCs w:val="24"/>
        </w:rPr>
        <w:t>et al</w:t>
      </w:r>
      <w:r w:rsidRPr="00D93F34">
        <w:rPr>
          <w:szCs w:val="24"/>
        </w:rPr>
        <w:t xml:space="preserve">. </w:t>
      </w:r>
      <w:r w:rsidR="00744A3F" w:rsidRPr="00744A3F">
        <w:rPr>
          <w:b/>
          <w:bCs/>
          <w:szCs w:val="24"/>
        </w:rPr>
        <w:t>Evidenciação de Riscos em Empresas Brasileiras de Capital Aberto</w:t>
      </w:r>
      <w:r w:rsidR="00744A3F" w:rsidRPr="0034283B">
        <w:rPr>
          <w:szCs w:val="24"/>
        </w:rPr>
        <w:t>: uma Análise da Gestão de Risco nos Setores de Infraestrutura</w:t>
      </w:r>
      <w:r w:rsidRPr="0034283B">
        <w:rPr>
          <w:szCs w:val="24"/>
        </w:rPr>
        <w:t>.</w:t>
      </w:r>
      <w:r w:rsidR="00744A3F">
        <w:rPr>
          <w:szCs w:val="24"/>
        </w:rPr>
        <w:t xml:space="preserve"> </w:t>
      </w:r>
      <w:r w:rsidR="00744A3F">
        <w:t>Programa de Pós-G</w:t>
      </w:r>
      <w:r w:rsidR="00E129E5">
        <w:t>r</w:t>
      </w:r>
      <w:r w:rsidR="00744A3F">
        <w:t>aduação em Administração e Controladoria - Universidade Federal do Ceará, Ceará, 2022.</w:t>
      </w:r>
    </w:p>
    <w:p w14:paraId="04810097" w14:textId="7B22F3F2" w:rsidR="001927B7" w:rsidRDefault="00CE332D" w:rsidP="00E2713D">
      <w:pPr>
        <w:pStyle w:val="TF-refernciasITEM"/>
        <w:rPr>
          <w:szCs w:val="24"/>
          <w:lang w:val="en-US"/>
        </w:rPr>
      </w:pPr>
      <w:r w:rsidRPr="00E42617">
        <w:rPr>
          <w:szCs w:val="24"/>
          <w:lang w:val="en-US"/>
        </w:rPr>
        <w:t>HARLAND</w:t>
      </w:r>
      <w:r w:rsidR="004F7357" w:rsidRPr="00E42617">
        <w:rPr>
          <w:szCs w:val="24"/>
          <w:lang w:val="en-US"/>
        </w:rPr>
        <w:t xml:space="preserve">, C.M. </w:t>
      </w:r>
      <w:r w:rsidR="004F7357" w:rsidRPr="00E42617">
        <w:rPr>
          <w:b/>
          <w:bCs/>
          <w:szCs w:val="24"/>
          <w:lang w:val="en-US"/>
        </w:rPr>
        <w:t>Supply Chain Management, Purchasing and Supply Management, Logistics, Vertical Integration, Materials Management and Supply Chain Dynamics</w:t>
      </w:r>
      <w:r w:rsidR="004F7357" w:rsidRPr="00E42617">
        <w:rPr>
          <w:szCs w:val="24"/>
          <w:lang w:val="en-US"/>
        </w:rPr>
        <w:t xml:space="preserve">, Slack, N (ed.) Blackwell Encyclopedic Dictionary of Operations Management. </w:t>
      </w:r>
      <w:r w:rsidR="004F7357" w:rsidRPr="0033453A">
        <w:rPr>
          <w:szCs w:val="24"/>
          <w:lang w:val="en-US"/>
        </w:rPr>
        <w:t>UK: Blackwell.</w:t>
      </w:r>
      <w:r w:rsidR="00E32C00" w:rsidRPr="0033453A">
        <w:rPr>
          <w:szCs w:val="24"/>
          <w:lang w:val="en-US"/>
        </w:rPr>
        <w:t xml:space="preserve"> 1996.</w:t>
      </w:r>
    </w:p>
    <w:p w14:paraId="72ADB23C" w14:textId="22E28231" w:rsidR="00A71B93" w:rsidRPr="005C785F" w:rsidRDefault="00A71B93" w:rsidP="00E2713D">
      <w:pPr>
        <w:pStyle w:val="TF-refernciasITEM"/>
        <w:rPr>
          <w:szCs w:val="24"/>
        </w:rPr>
      </w:pPr>
      <w:r w:rsidRPr="00A71B93">
        <w:rPr>
          <w:szCs w:val="24"/>
          <w:lang w:val="en-US"/>
        </w:rPr>
        <w:t>KOSMANN, Guilherme</w:t>
      </w:r>
      <w:r>
        <w:rPr>
          <w:szCs w:val="24"/>
          <w:lang w:val="en-US"/>
        </w:rPr>
        <w:t xml:space="preserve">. </w:t>
      </w:r>
      <w:r w:rsidRPr="005C785F">
        <w:rPr>
          <w:b/>
          <w:bCs/>
          <w:szCs w:val="24"/>
        </w:rPr>
        <w:t>Dignidade organizacional na relação entre fornecedor e cliente, em contexto business to business</w:t>
      </w:r>
      <w:r w:rsidRPr="005C785F">
        <w:rPr>
          <w:szCs w:val="24"/>
        </w:rPr>
        <w:t>. 2018.</w:t>
      </w:r>
      <w:r w:rsidR="00963479" w:rsidRPr="005C785F">
        <w:rPr>
          <w:szCs w:val="24"/>
        </w:rPr>
        <w:t xml:space="preserve"> Programa de Pós-Graduação em Administração de Empresas - </w:t>
      </w:r>
      <w:r w:rsidR="00963479">
        <w:t>Universidade Presbiteriana Mackenzie, São Paulo, 2022.</w:t>
      </w:r>
    </w:p>
    <w:p w14:paraId="4D962CBD" w14:textId="77777777" w:rsidR="00264BF4" w:rsidRPr="00BF2CC3" w:rsidRDefault="009915B2" w:rsidP="00E2713D">
      <w:pPr>
        <w:pStyle w:val="TF-refernciasITEM"/>
        <w:rPr>
          <w:lang w:val="en-US"/>
        </w:rPr>
      </w:pPr>
      <w:r w:rsidRPr="005C785F">
        <w:rPr>
          <w:lang w:val="en-US"/>
        </w:rPr>
        <w:t xml:space="preserve">LAURAS, </w:t>
      </w:r>
      <w:r w:rsidR="00264BF4" w:rsidRPr="00264BF4">
        <w:rPr>
          <w:lang w:val="en-US"/>
        </w:rPr>
        <w:t>Matthieu</w:t>
      </w:r>
      <w:r w:rsidR="00264BF4">
        <w:rPr>
          <w:lang w:val="en-US"/>
        </w:rPr>
        <w:t xml:space="preserve"> </w:t>
      </w:r>
      <w:r w:rsidR="00264BF4">
        <w:rPr>
          <w:i/>
          <w:iCs/>
          <w:lang w:val="en-US"/>
        </w:rPr>
        <w:t>et al</w:t>
      </w:r>
      <w:r w:rsidRPr="005C785F">
        <w:rPr>
          <w:lang w:val="en-US"/>
        </w:rPr>
        <w:t xml:space="preserve">. </w:t>
      </w:r>
      <w:r w:rsidRPr="00264BF4">
        <w:rPr>
          <w:b/>
          <w:bCs/>
          <w:lang w:val="en-US"/>
        </w:rPr>
        <w:t xml:space="preserve">A business </w:t>
      </w:r>
      <w:proofErr w:type="gramStart"/>
      <w:r w:rsidRPr="00264BF4">
        <w:rPr>
          <w:b/>
          <w:bCs/>
          <w:lang w:val="en-US"/>
        </w:rPr>
        <w:t>process oriented</w:t>
      </w:r>
      <w:proofErr w:type="gramEnd"/>
      <w:r w:rsidRPr="00264BF4">
        <w:rPr>
          <w:b/>
          <w:bCs/>
          <w:lang w:val="en-US"/>
        </w:rPr>
        <w:t xml:space="preserve"> method to design supply chain performance measurement systems</w:t>
      </w:r>
      <w:r w:rsidRPr="005C785F">
        <w:rPr>
          <w:b/>
          <w:bCs/>
          <w:lang w:val="en-US"/>
        </w:rPr>
        <w:t xml:space="preserve">. </w:t>
      </w:r>
      <w:r w:rsidRPr="00BF2CC3">
        <w:rPr>
          <w:lang w:val="en-US"/>
        </w:rPr>
        <w:t xml:space="preserve">International Journal of Business Performance Management, </w:t>
      </w:r>
      <w:r w:rsidR="00264BF4" w:rsidRPr="00BF2CC3">
        <w:rPr>
          <w:lang w:val="en-US"/>
        </w:rPr>
        <w:t xml:space="preserve">Inderscience, 2011, 12 (4), p.354-376. </w:t>
      </w:r>
    </w:p>
    <w:p w14:paraId="215DE39F" w14:textId="4ADE9685" w:rsidR="00FC0DC3" w:rsidRPr="005C785F" w:rsidRDefault="00FC0DC3" w:rsidP="00E2713D">
      <w:pPr>
        <w:pStyle w:val="TF-refernciasITEM"/>
        <w:rPr>
          <w:szCs w:val="24"/>
        </w:rPr>
      </w:pPr>
      <w:r w:rsidRPr="00BF2CC3">
        <w:rPr>
          <w:lang w:val="en-US"/>
        </w:rPr>
        <w:t>LOPES, I</w:t>
      </w:r>
      <w:r w:rsidR="00EE245A" w:rsidRPr="00BF2CC3">
        <w:rPr>
          <w:lang w:val="en-US"/>
        </w:rPr>
        <w:t>ago</w:t>
      </w:r>
      <w:r w:rsidRPr="00BF2CC3">
        <w:rPr>
          <w:lang w:val="en-US"/>
        </w:rPr>
        <w:t xml:space="preserve"> F</w:t>
      </w:r>
      <w:r w:rsidR="00EE245A" w:rsidRPr="00BF2CC3">
        <w:rPr>
          <w:lang w:val="en-US"/>
        </w:rPr>
        <w:t xml:space="preserve">ranca </w:t>
      </w:r>
      <w:r w:rsidR="00EE245A" w:rsidRPr="00BF2CC3">
        <w:rPr>
          <w:i/>
          <w:iCs/>
          <w:lang w:val="en-US"/>
        </w:rPr>
        <w:t>et al</w:t>
      </w:r>
      <w:r w:rsidRPr="00BF2CC3">
        <w:rPr>
          <w:lang w:val="en-US"/>
        </w:rPr>
        <w:t xml:space="preserve">. </w:t>
      </w:r>
      <w:r w:rsidRPr="00FC0DC3">
        <w:rPr>
          <w:b/>
          <w:bCs/>
        </w:rPr>
        <w:t>Associação da evidenciação do gerenciamento de riscos com governança corporativa e desempenho em empresas com ADRs</w:t>
      </w:r>
      <w:r>
        <w:t>. Revista Evidenciação Contábil &amp; Finanças, João Pessoa, v. 9, n. 1, p. 5-21, abr. 2021.</w:t>
      </w:r>
    </w:p>
    <w:p w14:paraId="55F4D5C7" w14:textId="3F2E29DC" w:rsidR="00DA79FE" w:rsidRPr="005C785F" w:rsidRDefault="00DA79FE" w:rsidP="00441C32">
      <w:pPr>
        <w:pStyle w:val="TF-refernciasITEM"/>
        <w:rPr>
          <w:szCs w:val="24"/>
          <w:lang w:val="en-US"/>
        </w:rPr>
      </w:pPr>
      <w:r w:rsidRPr="005C785F">
        <w:rPr>
          <w:szCs w:val="24"/>
        </w:rPr>
        <w:t xml:space="preserve">MANCINI, Valeria. </w:t>
      </w:r>
      <w:r w:rsidR="00E32C00" w:rsidRPr="00E42617">
        <w:rPr>
          <w:b/>
          <w:bCs/>
          <w:szCs w:val="24"/>
        </w:rPr>
        <w:t xml:space="preserve">A importância da cadeia de abastecimento. </w:t>
      </w:r>
      <w:r w:rsidR="00AD0E0D" w:rsidRPr="00E42617">
        <w:rPr>
          <w:szCs w:val="24"/>
        </w:rPr>
        <w:t>[S.l.]</w:t>
      </w:r>
      <w:r w:rsidR="00E32C00" w:rsidRPr="00E42617">
        <w:rPr>
          <w:b/>
          <w:bCs/>
          <w:szCs w:val="24"/>
        </w:rPr>
        <w:t xml:space="preserve">, </w:t>
      </w:r>
      <w:r w:rsidRPr="00E42617">
        <w:rPr>
          <w:szCs w:val="24"/>
        </w:rPr>
        <w:t xml:space="preserve">2022. Disponível em: </w:t>
      </w:r>
      <w:r w:rsidR="0072282D" w:rsidRPr="00E42617">
        <w:rPr>
          <w:szCs w:val="24"/>
        </w:rPr>
        <w:t xml:space="preserve">https://www.ecommercebrasil.com.br/artigos/cadeia-de-abastecimento. </w:t>
      </w:r>
      <w:r w:rsidR="0072282D" w:rsidRPr="005C785F">
        <w:rPr>
          <w:szCs w:val="24"/>
          <w:lang w:val="en-US"/>
        </w:rPr>
        <w:t>Acesso em: 26 set</w:t>
      </w:r>
      <w:r w:rsidR="00D261AB" w:rsidRPr="005C785F">
        <w:rPr>
          <w:szCs w:val="24"/>
          <w:lang w:val="en-US"/>
        </w:rPr>
        <w:t xml:space="preserve">. </w:t>
      </w:r>
      <w:r w:rsidR="0072282D" w:rsidRPr="005C785F">
        <w:rPr>
          <w:szCs w:val="24"/>
          <w:lang w:val="en-US"/>
        </w:rPr>
        <w:t>2022.</w:t>
      </w:r>
    </w:p>
    <w:p w14:paraId="2658420A" w14:textId="3BDC82FB" w:rsidR="00D93A87" w:rsidRDefault="00D93A87" w:rsidP="00441C32">
      <w:pPr>
        <w:pStyle w:val="TF-refernciasITEM"/>
        <w:rPr>
          <w:szCs w:val="24"/>
        </w:rPr>
      </w:pPr>
      <w:r w:rsidRPr="005C785F">
        <w:rPr>
          <w:lang w:val="en-US"/>
        </w:rPr>
        <w:t xml:space="preserve">MARGOLIS, J.D. </w:t>
      </w:r>
      <w:r w:rsidRPr="005C785F">
        <w:rPr>
          <w:b/>
          <w:bCs/>
          <w:lang w:val="en-US"/>
        </w:rPr>
        <w:t>Dignity in balance: philosophical and practical dimensions of promoting ethics in organizations</w:t>
      </w:r>
      <w:r w:rsidRPr="005C785F">
        <w:rPr>
          <w:lang w:val="en-US"/>
        </w:rPr>
        <w:t xml:space="preserve">, 307 p. Tese (Doutorado em Filosofia). </w:t>
      </w:r>
      <w:r>
        <w:t>Harvard University. Massachusetts. 1997</w:t>
      </w:r>
    </w:p>
    <w:p w14:paraId="6A1DEF04" w14:textId="6CBAFDAE" w:rsidR="008210A3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Antonio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>Jornada RPA e Hiperautomação.</w:t>
      </w:r>
      <w:r w:rsidRPr="00E42617">
        <w:rPr>
          <w:szCs w:val="24"/>
        </w:rPr>
        <w:t xml:space="preserve"> Rio de Janeiro: Brasport, 2022</w:t>
      </w:r>
      <w:r w:rsidR="0019336D" w:rsidRPr="00E42617">
        <w:rPr>
          <w:szCs w:val="24"/>
        </w:rPr>
        <w:t>.</w:t>
      </w:r>
    </w:p>
    <w:p w14:paraId="5CA2EFD3" w14:textId="436C3890" w:rsidR="0081420B" w:rsidRPr="00E42617" w:rsidRDefault="0081420B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Antonio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 xml:space="preserve">Jornada </w:t>
      </w:r>
      <w:r>
        <w:rPr>
          <w:b/>
          <w:bCs/>
          <w:szCs w:val="24"/>
        </w:rPr>
        <w:t>Transformação digital no Brasil</w:t>
      </w:r>
      <w:r w:rsidRPr="00E42617">
        <w:rPr>
          <w:b/>
          <w:bCs/>
          <w:szCs w:val="24"/>
        </w:rPr>
        <w:t>.</w:t>
      </w:r>
      <w:r w:rsidRPr="00E42617">
        <w:rPr>
          <w:szCs w:val="24"/>
        </w:rPr>
        <w:t xml:space="preserve"> Rio de Janeiro: Brasport, 2022.</w:t>
      </w:r>
    </w:p>
    <w:p w14:paraId="49BEF577" w14:textId="45ABEE30" w:rsidR="002C6004" w:rsidRDefault="002C6004" w:rsidP="00441C32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OLIVEIRA, Andressa Luiza Bortolaso de. </w:t>
      </w:r>
      <w:r w:rsidRPr="00E42617">
        <w:rPr>
          <w:b/>
          <w:bCs/>
          <w:szCs w:val="24"/>
        </w:rPr>
        <w:t>Fatores críticos de sucesso nas etapas de implantação do BPM em instituições federais de ensino superior</w:t>
      </w:r>
      <w:r w:rsidRPr="00E42617">
        <w:rPr>
          <w:szCs w:val="24"/>
        </w:rPr>
        <w:t xml:space="preserve">. Dissertação (mestrado) Universidade Federal do Rio Grande do Sul Escola de Engenharia Programa de Pós-Graduação em Engenharia de Produção 2018. Porto Alegre, 2018. </w:t>
      </w:r>
    </w:p>
    <w:p w14:paraId="6FDD8578" w14:textId="295E5FCC" w:rsidR="00B00610" w:rsidRPr="00E42617" w:rsidRDefault="00B00610" w:rsidP="00441C32">
      <w:pPr>
        <w:pStyle w:val="TF-refernciasITEM"/>
        <w:rPr>
          <w:szCs w:val="24"/>
        </w:rPr>
      </w:pPr>
      <w:r w:rsidRPr="00B00610">
        <w:rPr>
          <w:szCs w:val="24"/>
        </w:rPr>
        <w:t>PEREIRA, Frederico Cesar Mafra</w:t>
      </w:r>
      <w:r>
        <w:rPr>
          <w:i/>
          <w:iCs/>
          <w:szCs w:val="24"/>
        </w:rPr>
        <w:t xml:space="preserve"> et </w:t>
      </w:r>
      <w:r w:rsidRPr="00B00610">
        <w:rPr>
          <w:szCs w:val="24"/>
        </w:rPr>
        <w:t>al</w:t>
      </w:r>
      <w:r>
        <w:rPr>
          <w:szCs w:val="24"/>
        </w:rPr>
        <w:t xml:space="preserve">. </w:t>
      </w:r>
      <w:r w:rsidRPr="00B00610">
        <w:rPr>
          <w:b/>
          <w:bCs/>
          <w:szCs w:val="24"/>
        </w:rPr>
        <w:t>Integração entre gestão do conhecimento e business process management: perspectivas de profissionais em BPM</w:t>
      </w:r>
      <w:r w:rsidRPr="00B00610">
        <w:rPr>
          <w:szCs w:val="24"/>
        </w:rPr>
        <w:t>. Perspectivas em Ciência da Informação. 2020</w:t>
      </w:r>
    </w:p>
    <w:p w14:paraId="3C0C2055" w14:textId="3916B991" w:rsidR="00885090" w:rsidRDefault="00EF1E4F" w:rsidP="008015A2">
      <w:pPr>
        <w:pStyle w:val="TF-refernciasITEM"/>
        <w:rPr>
          <w:szCs w:val="24"/>
        </w:rPr>
      </w:pPr>
      <w:r w:rsidRPr="00E42617">
        <w:rPr>
          <w:szCs w:val="24"/>
        </w:rPr>
        <w:t>PINT</w:t>
      </w:r>
      <w:r w:rsidR="00934AE7" w:rsidRPr="00E42617">
        <w:rPr>
          <w:szCs w:val="24"/>
        </w:rPr>
        <w:t>O</w:t>
      </w:r>
      <w:r w:rsidR="00885090" w:rsidRPr="00E42617">
        <w:rPr>
          <w:szCs w:val="24"/>
        </w:rPr>
        <w:t xml:space="preserve">, </w:t>
      </w:r>
      <w:r w:rsidRPr="00E42617">
        <w:rPr>
          <w:szCs w:val="24"/>
        </w:rPr>
        <w:t>Maria Armanda Pires da Costa</w:t>
      </w:r>
      <w:r w:rsidR="00885090"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 xml:space="preserve">A Robotização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e Processos </w:t>
      </w:r>
      <w:r w:rsidR="00E32C00" w:rsidRPr="00E42617">
        <w:rPr>
          <w:b/>
          <w:bCs/>
          <w:szCs w:val="24"/>
        </w:rPr>
        <w:t>n</w:t>
      </w:r>
      <w:r w:rsidRPr="00E42617">
        <w:rPr>
          <w:b/>
          <w:bCs/>
          <w:szCs w:val="24"/>
        </w:rPr>
        <w:t xml:space="preserve">o Contexto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a Gestão Financeira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>a Força</w:t>
      </w:r>
      <w:r w:rsidR="00934AE7" w:rsidRPr="00E42617">
        <w:rPr>
          <w:b/>
          <w:bCs/>
          <w:szCs w:val="24"/>
        </w:rPr>
        <w:t xml:space="preserve"> Aérea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2020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Trabalho de Investigação Individual do CPOS-FA 2019/2020, 2.ª Edição</w:t>
      </w:r>
      <w:r w:rsidR="00885090" w:rsidRPr="00E42617">
        <w:rPr>
          <w:szCs w:val="24"/>
        </w:rPr>
        <w:t>.</w:t>
      </w:r>
    </w:p>
    <w:p w14:paraId="37D9D162" w14:textId="7549B72D" w:rsidR="00BC6357" w:rsidRPr="00E42617" w:rsidRDefault="00BC6357" w:rsidP="008015A2">
      <w:pPr>
        <w:pStyle w:val="TF-refernciasITEM"/>
        <w:rPr>
          <w:szCs w:val="24"/>
        </w:rPr>
      </w:pPr>
      <w:r w:rsidRPr="00BC6357">
        <w:rPr>
          <w:szCs w:val="24"/>
        </w:rPr>
        <w:t xml:space="preserve">SANTOS, Jessica Samara Cruz. </w:t>
      </w:r>
      <w:r w:rsidRPr="0033453A">
        <w:rPr>
          <w:b/>
          <w:bCs/>
          <w:szCs w:val="24"/>
        </w:rPr>
        <w:t xml:space="preserve">Colaboração na gestão de processos de negócios: </w:t>
      </w:r>
      <w:r w:rsidRPr="00B94D93">
        <w:rPr>
          <w:szCs w:val="24"/>
        </w:rPr>
        <w:t>proposta de um framework para implantação do Social BPM</w:t>
      </w:r>
      <w:r w:rsidRPr="00BC6357">
        <w:rPr>
          <w:szCs w:val="24"/>
        </w:rPr>
        <w:t>. 2019. 168 f. Dissertação (Mestrado em Administração) - Universidade Federal de Sergipe, São Cristóvão, SE, 2019.</w:t>
      </w:r>
    </w:p>
    <w:p w14:paraId="48CFF341" w14:textId="3D14BBA9" w:rsidR="009C5136" w:rsidRDefault="001E71F3" w:rsidP="008015A2">
      <w:pPr>
        <w:pStyle w:val="TF-refernciasITEM"/>
        <w:rPr>
          <w:szCs w:val="24"/>
        </w:rPr>
      </w:pPr>
      <w:r w:rsidRPr="00E42617">
        <w:rPr>
          <w:szCs w:val="24"/>
        </w:rPr>
        <w:t xml:space="preserve">SOUZA, Renato Borges de. </w:t>
      </w:r>
      <w:r w:rsidRPr="00E42617">
        <w:rPr>
          <w:b/>
          <w:bCs/>
          <w:szCs w:val="24"/>
        </w:rPr>
        <w:t>Adaptação da metodologia da integração contínua na estratégia de desenvolvimento de produtos de software em empresas de economia mista de tecnologia</w:t>
      </w:r>
      <w:r w:rsidRPr="00E42617">
        <w:rPr>
          <w:szCs w:val="24"/>
        </w:rPr>
        <w:t xml:space="preserve"> – estudo de caso. Orientador: Manoel Henrique Reis Nascimento. 2021. 50 f. Dissertação (Mestrado em Engenharia de Processos) - Instituto de Tecnologia, Instituto de Tecnologia, Belém, 2021. </w:t>
      </w:r>
    </w:p>
    <w:p w14:paraId="5F70284C" w14:textId="0849CF46" w:rsidR="00D93A87" w:rsidRDefault="00D93A87" w:rsidP="008015A2">
      <w:pPr>
        <w:pStyle w:val="TF-refernciasITEM"/>
        <w:rPr>
          <w:szCs w:val="24"/>
        </w:rPr>
      </w:pPr>
      <w:r>
        <w:t xml:space="preserve">VALENÇA, JBM. </w:t>
      </w:r>
      <w:r w:rsidRPr="00D93A87">
        <w:rPr>
          <w:b/>
          <w:bCs/>
        </w:rPr>
        <w:t xml:space="preserve">Mentoria na </w:t>
      </w:r>
      <w:r w:rsidR="00B22A71" w:rsidRPr="00D93A87">
        <w:rPr>
          <w:b/>
          <w:bCs/>
        </w:rPr>
        <w:t>relação</w:t>
      </w:r>
      <w:r w:rsidRPr="00D93A87">
        <w:rPr>
          <w:b/>
          <w:bCs/>
        </w:rPr>
        <w:t xml:space="preserve"> entre estresse e dignidade organizacional em uma </w:t>
      </w:r>
      <w:r w:rsidR="00B22A71" w:rsidRPr="00D93A87">
        <w:rPr>
          <w:b/>
          <w:bCs/>
        </w:rPr>
        <w:t>instituição</w:t>
      </w:r>
      <w:r w:rsidRPr="00D93A87">
        <w:rPr>
          <w:b/>
          <w:bCs/>
        </w:rPr>
        <w:t xml:space="preserve"> financeira</w:t>
      </w:r>
      <w:r>
        <w:t>. Dissertação de mestrado profissional em Gestão Empresarial na Faculdade de Boa Viagem. Recife, 2014.</w:t>
      </w:r>
    </w:p>
    <w:p w14:paraId="5C42629F" w14:textId="756922C0" w:rsidR="00123769" w:rsidRPr="00E42617" w:rsidRDefault="00123769" w:rsidP="008015A2">
      <w:pPr>
        <w:pStyle w:val="TF-refernciasITEM"/>
        <w:rPr>
          <w:szCs w:val="24"/>
        </w:rPr>
      </w:pPr>
      <w:r>
        <w:t xml:space="preserve">VIVALDINI, M. </w:t>
      </w:r>
      <w:r w:rsidRPr="00123769">
        <w:rPr>
          <w:b/>
          <w:bCs/>
        </w:rPr>
        <w:t>Gestão Colaborativa e Gestão de Risco: um estudo sobre capacidades complementares</w:t>
      </w:r>
      <w:r>
        <w:t>. Revista Gestão &amp; Conexões, Vitória, v. 9, n. 2, p. 120-144, ago. 2020.</w:t>
      </w:r>
    </w:p>
    <w:p w14:paraId="1AEF922A" w14:textId="4CCA7226" w:rsidR="00777364" w:rsidRDefault="00882B9B" w:rsidP="00882B9B">
      <w:pPr>
        <w:pStyle w:val="TF-refernciasITEM"/>
        <w:rPr>
          <w:szCs w:val="24"/>
          <w:lang w:val="en-US"/>
        </w:rPr>
      </w:pPr>
      <w:r w:rsidRPr="00882B9B">
        <w:rPr>
          <w:szCs w:val="24"/>
        </w:rPr>
        <w:t>WEISS, Marcos Cesar</w:t>
      </w:r>
      <w:r>
        <w:rPr>
          <w:szCs w:val="24"/>
        </w:rPr>
        <w:t xml:space="preserve">. </w:t>
      </w:r>
      <w:r w:rsidRPr="00882B9B">
        <w:rPr>
          <w:szCs w:val="24"/>
        </w:rPr>
        <w:t xml:space="preserve">Sociedade sensoriada: a sociedade da transformação digital. </w:t>
      </w:r>
      <w:r w:rsidRPr="00BF2CC3">
        <w:rPr>
          <w:b/>
          <w:bCs/>
          <w:szCs w:val="24"/>
          <w:lang w:val="en-US"/>
        </w:rPr>
        <w:t>Estudos Avançados [online]</w:t>
      </w:r>
      <w:r w:rsidRPr="00BF2CC3">
        <w:rPr>
          <w:szCs w:val="24"/>
          <w:lang w:val="en-US"/>
        </w:rPr>
        <w:t>.</w:t>
      </w:r>
      <w:r w:rsidR="000B4396" w:rsidRPr="00BF2CC3">
        <w:rPr>
          <w:szCs w:val="24"/>
          <w:lang w:val="en-US"/>
        </w:rPr>
        <w:t xml:space="preserve"> </w:t>
      </w:r>
      <w:r w:rsidR="000B4396" w:rsidRPr="0033453A">
        <w:rPr>
          <w:szCs w:val="24"/>
          <w:lang w:val="en-US"/>
        </w:rPr>
        <w:t>[S.l.],</w:t>
      </w:r>
      <w:r w:rsidRPr="0033453A">
        <w:rPr>
          <w:szCs w:val="24"/>
          <w:lang w:val="en-US"/>
        </w:rPr>
        <w:t xml:space="preserve"> v. 33, n. 95, pp. 203-214</w:t>
      </w:r>
      <w:r w:rsidR="000B4396" w:rsidRPr="0033453A">
        <w:rPr>
          <w:szCs w:val="24"/>
          <w:lang w:val="en-US"/>
        </w:rPr>
        <w:t>,</w:t>
      </w:r>
      <w:r w:rsidRPr="0033453A">
        <w:rPr>
          <w:szCs w:val="24"/>
          <w:lang w:val="en-US"/>
        </w:rPr>
        <w:t xml:space="preserve"> Abr</w:t>
      </w:r>
      <w:r w:rsidR="000B4396" w:rsidRPr="0033453A">
        <w:rPr>
          <w:szCs w:val="24"/>
          <w:lang w:val="en-US"/>
        </w:rPr>
        <w:t>.</w:t>
      </w:r>
      <w:r w:rsidRPr="0033453A">
        <w:rPr>
          <w:szCs w:val="24"/>
          <w:lang w:val="en-US"/>
        </w:rPr>
        <w:t xml:space="preserve"> 2019. </w:t>
      </w:r>
    </w:p>
    <w:p w14:paraId="0D8A06E1" w14:textId="086C1650" w:rsidR="007F3EA2" w:rsidRDefault="006951E7" w:rsidP="00882B9B">
      <w:pPr>
        <w:pStyle w:val="TF-refernciasITEM"/>
        <w:rPr>
          <w:szCs w:val="24"/>
          <w:lang w:val="en-US"/>
        </w:rPr>
      </w:pPr>
      <w:r w:rsidRPr="006951E7">
        <w:rPr>
          <w:szCs w:val="24"/>
          <w:lang w:val="en-US"/>
        </w:rPr>
        <w:t>WESTERMAN, George</w:t>
      </w:r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>et al</w:t>
      </w:r>
      <w:r w:rsidRPr="006951E7">
        <w:rPr>
          <w:szCs w:val="24"/>
          <w:lang w:val="en-US"/>
        </w:rPr>
        <w:t xml:space="preserve">. </w:t>
      </w:r>
      <w:r w:rsidRPr="005C785F">
        <w:rPr>
          <w:b/>
          <w:bCs/>
          <w:szCs w:val="24"/>
          <w:lang w:val="en-US"/>
        </w:rPr>
        <w:t>Leading digital</w:t>
      </w:r>
      <w:r w:rsidRPr="0034283B">
        <w:rPr>
          <w:szCs w:val="24"/>
          <w:lang w:val="en-US"/>
        </w:rPr>
        <w:t>: Turning technology into business transformation. Harvard</w:t>
      </w:r>
      <w:r w:rsidRPr="006951E7">
        <w:rPr>
          <w:szCs w:val="24"/>
          <w:lang w:val="en-US"/>
        </w:rPr>
        <w:t xml:space="preserve"> Business Press, 2014.</w:t>
      </w:r>
    </w:p>
    <w:p w14:paraId="35A09E94" w14:textId="77777777" w:rsidR="007F3EA2" w:rsidRDefault="007F3EA2">
      <w:pPr>
        <w:keepNext w:val="0"/>
        <w:keepLines w:val="0"/>
        <w:rPr>
          <w:lang w:val="en-US"/>
        </w:rPr>
      </w:pPr>
      <w:r>
        <w:rPr>
          <w:lang w:val="en-US"/>
        </w:rPr>
        <w:br w:type="page"/>
      </w:r>
    </w:p>
    <w:p w14:paraId="73D6C515" w14:textId="77777777" w:rsidR="007F3EA2" w:rsidRDefault="007F3EA2" w:rsidP="007F3EA2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1153A84C" w14:textId="77777777" w:rsidR="007F3EA2" w:rsidRDefault="007F3EA2" w:rsidP="007F3EA2">
      <w:pPr>
        <w:pStyle w:val="TF-xAvalTTULO"/>
      </w:pPr>
      <w:r w:rsidRPr="00320BFA">
        <w:t xml:space="preserve">PROFESSOR </w:t>
      </w:r>
      <w:r>
        <w:t>AVALIADOR – projeto</w:t>
      </w:r>
    </w:p>
    <w:p w14:paraId="516C3437" w14:textId="29D7F261" w:rsidR="007F3EA2" w:rsidRDefault="007F3EA2" w:rsidP="007F3EA2">
      <w:pPr>
        <w:pStyle w:val="TF-xAvalLINHA"/>
      </w:pPr>
      <w:r w:rsidRPr="00320BFA">
        <w:t>Avaliador(a):</w:t>
      </w:r>
      <w:r w:rsidRPr="00320BFA">
        <w:tab/>
      </w:r>
      <w:r w:rsidRPr="007F3EA2">
        <w:t>Aurélio Faustino Hoppe</w:t>
      </w:r>
    </w:p>
    <w:p w14:paraId="3F1BFC32" w14:textId="77777777" w:rsidR="007F3EA2" w:rsidRPr="00340EA0" w:rsidRDefault="007F3EA2" w:rsidP="007F3EA2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48"/>
        <w:gridCol w:w="431"/>
        <w:gridCol w:w="539"/>
        <w:gridCol w:w="479"/>
      </w:tblGrid>
      <w:tr w:rsidR="007F3EA2" w:rsidRPr="00320BFA" w14:paraId="3BED9CF4" w14:textId="77777777" w:rsidTr="007A74A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A6D851" w14:textId="77777777" w:rsidR="007F3EA2" w:rsidRPr="00320BFA" w:rsidRDefault="007F3EA2" w:rsidP="007A74A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EC56036" w14:textId="77777777" w:rsidR="007F3EA2" w:rsidRPr="00320BFA" w:rsidRDefault="007F3EA2" w:rsidP="007A74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08C7B7" w14:textId="77777777" w:rsidR="007F3EA2" w:rsidRPr="00320BFA" w:rsidRDefault="007F3EA2" w:rsidP="007A74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CE297FE" w14:textId="77777777" w:rsidR="007F3EA2" w:rsidRPr="00320BFA" w:rsidRDefault="007F3EA2" w:rsidP="007A74A7">
            <w:pPr>
              <w:pStyle w:val="TF-xAvalITEMTABELA"/>
            </w:pPr>
            <w:r w:rsidRPr="00320BFA">
              <w:t>não atende</w:t>
            </w:r>
          </w:p>
        </w:tc>
      </w:tr>
      <w:tr w:rsidR="007F3EA2" w:rsidRPr="00320BFA" w14:paraId="2EF33D01" w14:textId="77777777" w:rsidTr="007A74A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5AB0087" w14:textId="77777777" w:rsidR="007F3EA2" w:rsidRPr="0000224C" w:rsidRDefault="007F3EA2" w:rsidP="007A74A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0440" w14:textId="77777777" w:rsidR="007F3EA2" w:rsidRPr="00320BFA" w:rsidRDefault="007F3EA2" w:rsidP="007F3EA2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2EEFD07C" w14:textId="77777777" w:rsidR="007F3EA2" w:rsidRPr="00320BFA" w:rsidRDefault="007F3EA2" w:rsidP="007A74A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F898" w14:textId="2ECE417A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8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A700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D1854B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2DFC7995" w14:textId="77777777" w:rsidTr="007A74A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781007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AD04" w14:textId="77777777" w:rsidR="007F3EA2" w:rsidRPr="00320BFA" w:rsidRDefault="007F3EA2" w:rsidP="007A74A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4F70" w14:textId="3D90951F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9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657D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67322B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4C8FB10F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D11A6D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A481" w14:textId="77777777" w:rsidR="007F3EA2" w:rsidRPr="00320BFA" w:rsidRDefault="007F3EA2" w:rsidP="007F3EA2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586F210" w14:textId="77777777" w:rsidR="007F3EA2" w:rsidRPr="00320BFA" w:rsidRDefault="007F3EA2" w:rsidP="007A74A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F368" w14:textId="0E5113BA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90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9AF9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F41328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2B7FF4EA" w14:textId="77777777" w:rsidTr="007A74A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8869E3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F058" w14:textId="77777777" w:rsidR="007F3EA2" w:rsidRPr="00320BFA" w:rsidRDefault="007F3EA2" w:rsidP="007A74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59BA" w14:textId="483FBDAC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91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14DB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42D8B1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47BB06DB" w14:textId="77777777" w:rsidTr="007A74A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E37D29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8B06" w14:textId="77777777" w:rsidR="007F3EA2" w:rsidRPr="00320BFA" w:rsidRDefault="007F3EA2" w:rsidP="007A74A7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46F34C0E" w14:textId="77777777" w:rsidR="007F3EA2" w:rsidRPr="00320BFA" w:rsidRDefault="007F3EA2" w:rsidP="007A74A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9DFB" w14:textId="67C21071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92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B1C7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26E20E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20CFA914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02DC3E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2AD0" w14:textId="77777777" w:rsidR="007F3EA2" w:rsidRPr="00320BFA" w:rsidRDefault="007F3EA2" w:rsidP="007F3EA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71F43CF" w14:textId="77777777" w:rsidR="007F3EA2" w:rsidRPr="00320BFA" w:rsidRDefault="007F3EA2" w:rsidP="007A74A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124D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CCFF" w14:textId="3189D77C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93"/>
            <w:ins w:id="94" w:author="Aurélio Faustino Hoppe" w:date="2022-12-16T10:56:00Z">
              <w:r>
                <w:rPr>
                  <w:sz w:val="18"/>
                </w:rPr>
                <w:t>X</w:t>
              </w:r>
            </w:ins>
            <w:commentRangeEnd w:id="93"/>
            <w:ins w:id="95" w:author="Aurélio Faustino Hoppe" w:date="2022-12-16T10:58:00Z">
              <w:r w:rsidR="008B398A">
                <w:rPr>
                  <w:rStyle w:val="Refdecomentrio"/>
                </w:rPr>
                <w:commentReference w:id="93"/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280EE1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35C5A8CA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9627DA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A9E3" w14:textId="77777777" w:rsidR="007F3EA2" w:rsidRPr="00320BFA" w:rsidRDefault="007F3EA2" w:rsidP="007A74A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658D" w14:textId="05936B2B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96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7DE9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00326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6BF0D73A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E91B01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DFC75" w14:textId="77777777" w:rsidR="007F3EA2" w:rsidRPr="00320BFA" w:rsidRDefault="007F3EA2" w:rsidP="007A74A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0187" w14:textId="4898D5E2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97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5688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F28BFA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3E22434D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7DAB02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2499" w14:textId="77777777" w:rsidR="007F3EA2" w:rsidRPr="00320BFA" w:rsidRDefault="007F3EA2" w:rsidP="007F3EA2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586D640" w14:textId="77777777" w:rsidR="007F3EA2" w:rsidRPr="00320BFA" w:rsidRDefault="007F3EA2" w:rsidP="007A74A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38D4" w14:textId="677AFDD5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98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064A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B12698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45C66F8B" w14:textId="77777777" w:rsidTr="007A74A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7CAFA6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4282" w14:textId="77777777" w:rsidR="007F3EA2" w:rsidRPr="00320BFA" w:rsidRDefault="007F3EA2" w:rsidP="007F3EA2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AE3287B" w14:textId="77777777" w:rsidR="007F3EA2" w:rsidRPr="00320BFA" w:rsidRDefault="007F3EA2" w:rsidP="007A74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B373" w14:textId="28FAC94E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99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2888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E0B683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74B7CDA5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20AEC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015D" w14:textId="77777777" w:rsidR="007F3EA2" w:rsidRPr="00320BFA" w:rsidRDefault="007F3EA2" w:rsidP="007A74A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0967" w14:textId="6B38D9B9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0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8C3C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5CAF23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475E2D48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591D90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096F" w14:textId="77777777" w:rsidR="007F3EA2" w:rsidRPr="00320BFA" w:rsidRDefault="007F3EA2" w:rsidP="007F3EA2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306C548" w14:textId="77777777" w:rsidR="007F3EA2" w:rsidRPr="00320BFA" w:rsidRDefault="007F3EA2" w:rsidP="007A74A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52D2" w14:textId="2D00945C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1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F8D7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3B0C92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55F904A5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FC00E5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BB0D96" w14:textId="77777777" w:rsidR="007F3EA2" w:rsidRPr="00320BFA" w:rsidRDefault="007F3EA2" w:rsidP="007A74A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04F667" w14:textId="7D4266AD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2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6DC620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56AB5D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500B43C5" w14:textId="77777777" w:rsidTr="007A74A7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34236E" w14:textId="77777777" w:rsidR="007F3EA2" w:rsidRPr="0000224C" w:rsidRDefault="007F3EA2" w:rsidP="007A74A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059B" w14:textId="77777777" w:rsidR="007F3EA2" w:rsidRPr="00320BFA" w:rsidRDefault="007F3EA2" w:rsidP="007F3EA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723F290" w14:textId="77777777" w:rsidR="007F3EA2" w:rsidRPr="00320BFA" w:rsidRDefault="007F3EA2" w:rsidP="007A74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3D55" w14:textId="74E7A999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3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9024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9479A2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F3EA2" w:rsidRPr="00320BFA" w14:paraId="7D698539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33C996" w14:textId="77777777" w:rsidR="007F3EA2" w:rsidRPr="00320BFA" w:rsidRDefault="007F3EA2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CC96458" w14:textId="77777777" w:rsidR="007F3EA2" w:rsidRPr="00320BFA" w:rsidRDefault="007F3EA2" w:rsidP="007A74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1B708B" w14:textId="4E8A3D0C" w:rsidR="007F3EA2" w:rsidRPr="00320BFA" w:rsidRDefault="00996893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4" w:author="Aurélio Faustino Hoppe" w:date="2022-12-16T10:56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B93F9E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CA4FF0" w14:textId="77777777" w:rsidR="007F3EA2" w:rsidRPr="00320BFA" w:rsidRDefault="007F3EA2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428D025" w14:textId="77777777" w:rsidR="007F3EA2" w:rsidRPr="003F5F25" w:rsidRDefault="007F3EA2" w:rsidP="007F3EA2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7F3EA2" w:rsidRPr="0000224C" w14:paraId="05BF2266" w14:textId="77777777" w:rsidTr="007A74A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CC5FFC5" w14:textId="77777777" w:rsidR="007F3EA2" w:rsidRPr="0000224C" w:rsidRDefault="007F3EA2" w:rsidP="007A74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2F20ABA" w14:textId="77777777" w:rsidR="007F3EA2" w:rsidRPr="0000224C" w:rsidRDefault="007F3EA2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A923318" w14:textId="77777777" w:rsidR="007F3EA2" w:rsidRPr="0000224C" w:rsidRDefault="007F3EA2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7F3EA2" w:rsidRPr="0000224C" w14:paraId="2571158C" w14:textId="77777777" w:rsidTr="007A74A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0974E24" w14:textId="77777777" w:rsidR="007F3EA2" w:rsidRPr="0000224C" w:rsidRDefault="007F3EA2" w:rsidP="007A74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79D7F91" w14:textId="2E1A26D5" w:rsidR="007F3EA2" w:rsidRPr="0000224C" w:rsidRDefault="007F3EA2" w:rsidP="007A74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ins w:id="105" w:author="Aurélio Faustino Hoppe" w:date="2022-12-16T10:58:00Z">
              <w:r w:rsidR="008B398A">
                <w:rPr>
                  <w:sz w:val="20"/>
                </w:rPr>
                <w:t>X</w:t>
              </w:r>
            </w:ins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03391E7" w14:textId="77777777" w:rsidR="007F3EA2" w:rsidRPr="0000224C" w:rsidRDefault="007F3EA2" w:rsidP="007A74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7E547266" w14:textId="77777777" w:rsidR="007F3EA2" w:rsidRDefault="007F3EA2" w:rsidP="007F3EA2">
      <w:pPr>
        <w:pStyle w:val="TF-xAvalITEMDETALHE"/>
      </w:pPr>
    </w:p>
    <w:p w14:paraId="08B5AB65" w14:textId="77777777" w:rsidR="007F3EA2" w:rsidRDefault="007F3EA2" w:rsidP="007F3EA2">
      <w:pPr>
        <w:pStyle w:val="TF-xAvalTTULO"/>
        <w:ind w:left="0" w:firstLine="0"/>
        <w:jc w:val="left"/>
      </w:pPr>
    </w:p>
    <w:p w14:paraId="27C695C3" w14:textId="77777777" w:rsidR="006951E7" w:rsidRPr="0033453A" w:rsidRDefault="006951E7" w:rsidP="00882B9B">
      <w:pPr>
        <w:pStyle w:val="TF-refernciasITEM"/>
        <w:rPr>
          <w:szCs w:val="24"/>
          <w:lang w:val="en-US"/>
        </w:rPr>
      </w:pPr>
    </w:p>
    <w:sectPr w:rsidR="006951E7" w:rsidRPr="0033453A" w:rsidSect="001763DF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Aurélio Faustino Hoppe" w:date="2022-12-16T10:23:00Z" w:initials="AFH">
    <w:p w14:paraId="387885EA" w14:textId="77777777" w:rsidR="00925AD8" w:rsidRDefault="00925AD8" w:rsidP="00D630E6">
      <w:pPr>
        <w:pStyle w:val="Textodecomentrio"/>
      </w:pPr>
      <w:r>
        <w:rPr>
          <w:rStyle w:val="Refdecomentrio"/>
        </w:rPr>
        <w:annotationRef/>
      </w:r>
      <w:r>
        <w:t>Ver comentário do pré-projeto</w:t>
      </w:r>
    </w:p>
  </w:comment>
  <w:comment w:id="36" w:author="Aurélio Faustino Hoppe" w:date="2022-12-16T10:24:00Z" w:initials="AFH">
    <w:p w14:paraId="50F141A4" w14:textId="77777777" w:rsidR="00925AD8" w:rsidRDefault="00925AD8">
      <w:pPr>
        <w:pStyle w:val="Textodecomentrio"/>
      </w:pPr>
      <w:r>
        <w:rPr>
          <w:rStyle w:val="Refdecomentrio"/>
        </w:rPr>
        <w:annotationRef/>
      </w:r>
      <w:r>
        <w:t xml:space="preserve">Aqui você apenas colocou a tabela para cima... </w:t>
      </w:r>
    </w:p>
    <w:p w14:paraId="57A612A3" w14:textId="77777777" w:rsidR="00925AD8" w:rsidRDefault="00925AD8" w:rsidP="00E012D6">
      <w:pPr>
        <w:pStyle w:val="Textodecomentrio"/>
      </w:pPr>
      <w:r>
        <w:t>Ver comentário do pré-projeto</w:t>
      </w:r>
    </w:p>
  </w:comment>
  <w:comment w:id="54" w:author="Aurélio Faustino Hoppe" w:date="2022-12-16T10:31:00Z" w:initials="AFH">
    <w:p w14:paraId="61A2B5F4" w14:textId="77777777" w:rsidR="00BE74E6" w:rsidRDefault="00BE74E6">
      <w:pPr>
        <w:pStyle w:val="Textodecomentrio"/>
      </w:pPr>
      <w:r>
        <w:rPr>
          <w:rStyle w:val="Refdecomentrio"/>
        </w:rPr>
        <w:annotationRef/>
      </w:r>
      <w:r>
        <w:t>Gomes, barreto e pinto, já desenvolveram algo para cassol? Acho que não, são trabalhos que abordaram o tema.</w:t>
      </w:r>
    </w:p>
    <w:p w14:paraId="3A2B3CDD" w14:textId="77777777" w:rsidR="00BE74E6" w:rsidRDefault="00BE74E6">
      <w:pPr>
        <w:pStyle w:val="Textodecomentrio"/>
      </w:pPr>
    </w:p>
    <w:p w14:paraId="7351FCA2" w14:textId="77777777" w:rsidR="00BE74E6" w:rsidRDefault="00BE74E6" w:rsidP="00F761CB">
      <w:pPr>
        <w:pStyle w:val="Textodecomentrio"/>
      </w:pPr>
      <w:r>
        <w:t>Esta parte aqui poderia ser utilizada na introdução ou descrição do processo atual</w:t>
      </w:r>
    </w:p>
  </w:comment>
  <w:comment w:id="68" w:author="Aurélio Faustino Hoppe" w:date="2022-12-16T10:38:00Z" w:initials="AFH">
    <w:p w14:paraId="35AA56B3" w14:textId="77777777" w:rsidR="0021322B" w:rsidRDefault="0021322B" w:rsidP="00E30119">
      <w:pPr>
        <w:pStyle w:val="Textodecomentrio"/>
      </w:pPr>
      <w:r>
        <w:rPr>
          <w:rStyle w:val="Refdecomentrio"/>
        </w:rPr>
        <w:annotationRef/>
      </w:r>
      <w:r>
        <w:t>Esta frase não acrescenta na do que lá foi dito como contribuição acadêmica. Que talvez nem seja acadêmica, apenas para a empresa que usará o sistema.</w:t>
      </w:r>
    </w:p>
  </w:comment>
  <w:comment w:id="83" w:author="Aurélio Faustino Hoppe" w:date="2022-12-16T10:44:00Z" w:initials="AFH">
    <w:p w14:paraId="7F8E8B54" w14:textId="77777777" w:rsidR="00205236" w:rsidRDefault="00205236" w:rsidP="00021036">
      <w:pPr>
        <w:pStyle w:val="Textodecomentrio"/>
      </w:pPr>
      <w:r>
        <w:rPr>
          <w:rStyle w:val="Refdecomentrio"/>
        </w:rPr>
        <w:annotationRef/>
      </w:r>
      <w:r>
        <w:t>Frase confusa</w:t>
      </w:r>
    </w:p>
  </w:comment>
  <w:comment w:id="93" w:author="Aurélio Faustino Hoppe" w:date="2022-12-16T10:58:00Z" w:initials="AFH">
    <w:p w14:paraId="28DA1CF8" w14:textId="77777777" w:rsidR="008B398A" w:rsidRDefault="008B398A">
      <w:pPr>
        <w:pStyle w:val="Textodecomentrio"/>
      </w:pPr>
      <w:r>
        <w:rPr>
          <w:rStyle w:val="Refdecomentrio"/>
        </w:rPr>
        <w:annotationRef/>
      </w:r>
      <w:r>
        <w:t>Aqui existe uma confusão entre contextualização do problema e justificativa em relação a solução.</w:t>
      </w:r>
    </w:p>
    <w:p w14:paraId="2DC92EF9" w14:textId="77777777" w:rsidR="008B398A" w:rsidRDefault="008B398A" w:rsidP="00AC438B">
      <w:pPr>
        <w:pStyle w:val="Textodecomentrio"/>
      </w:pPr>
      <w:r>
        <w:t>Contextualizar é uma coisa e como você pretende resolvê-lo é outra...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7885EA" w15:done="0"/>
  <w15:commentEx w15:paraId="57A612A3" w15:done="0"/>
  <w15:commentEx w15:paraId="7351FCA2" w15:done="0"/>
  <w15:commentEx w15:paraId="35AA56B3" w15:done="0"/>
  <w15:commentEx w15:paraId="7F8E8B54" w15:done="0"/>
  <w15:commentEx w15:paraId="2DC92E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C5AB" w16cex:dateUtc="2022-12-16T13:23:00Z"/>
  <w16cex:commentExtensible w16cex:durableId="2746C5CC" w16cex:dateUtc="2022-12-16T13:24:00Z"/>
  <w16cex:commentExtensible w16cex:durableId="2746C78D" w16cex:dateUtc="2022-12-16T13:31:00Z"/>
  <w16cex:commentExtensible w16cex:durableId="2746C93B" w16cex:dateUtc="2022-12-16T13:38:00Z"/>
  <w16cex:commentExtensible w16cex:durableId="2746CA70" w16cex:dateUtc="2022-12-16T13:44:00Z"/>
  <w16cex:commentExtensible w16cex:durableId="2746CDD2" w16cex:dateUtc="2022-12-16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7885EA" w16cid:durableId="2746C5AB"/>
  <w16cid:commentId w16cid:paraId="57A612A3" w16cid:durableId="2746C5CC"/>
  <w16cid:commentId w16cid:paraId="7351FCA2" w16cid:durableId="2746C78D"/>
  <w16cid:commentId w16cid:paraId="35AA56B3" w16cid:durableId="2746C93B"/>
  <w16cid:commentId w16cid:paraId="7F8E8B54" w16cid:durableId="2746CA70"/>
  <w16cid:commentId w16cid:paraId="2DC92EF9" w16cid:durableId="2746CD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DD51" w14:textId="77777777" w:rsidR="000838BB" w:rsidRDefault="000838BB">
      <w:r>
        <w:separator/>
      </w:r>
    </w:p>
  </w:endnote>
  <w:endnote w:type="continuationSeparator" w:id="0">
    <w:p w14:paraId="6877538B" w14:textId="77777777" w:rsidR="000838BB" w:rsidRDefault="000838BB">
      <w:r>
        <w:continuationSeparator/>
      </w:r>
    </w:p>
  </w:endnote>
  <w:endnote w:type="continuationNotice" w:id="1">
    <w:p w14:paraId="067C383B" w14:textId="77777777" w:rsidR="000838BB" w:rsidRDefault="000838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5826D" w14:textId="77777777" w:rsidR="000838BB" w:rsidRDefault="000838BB">
      <w:r>
        <w:separator/>
      </w:r>
    </w:p>
  </w:footnote>
  <w:footnote w:type="continuationSeparator" w:id="0">
    <w:p w14:paraId="5E6A3ED7" w14:textId="77777777" w:rsidR="000838BB" w:rsidRDefault="000838BB">
      <w:r>
        <w:continuationSeparator/>
      </w:r>
    </w:p>
  </w:footnote>
  <w:footnote w:type="continuationNotice" w:id="1">
    <w:p w14:paraId="017D0B9A" w14:textId="77777777" w:rsidR="000838BB" w:rsidRDefault="000838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F269C7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025086136">
    <w:abstractNumId w:val="0"/>
  </w:num>
  <w:num w:numId="2" w16cid:durableId="144591339">
    <w:abstractNumId w:val="2"/>
  </w:num>
  <w:num w:numId="3" w16cid:durableId="852764222">
    <w:abstractNumId w:val="2"/>
  </w:num>
  <w:num w:numId="4" w16cid:durableId="2096583264">
    <w:abstractNumId w:val="1"/>
  </w:num>
  <w:num w:numId="5" w16cid:durableId="1657804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655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8510514">
    <w:abstractNumId w:val="2"/>
  </w:num>
  <w:num w:numId="8" w16cid:durableId="189727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6164230">
    <w:abstractNumId w:val="5"/>
  </w:num>
  <w:num w:numId="10" w16cid:durableId="146023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7055672">
    <w:abstractNumId w:val="3"/>
  </w:num>
  <w:num w:numId="12" w16cid:durableId="826631923">
    <w:abstractNumId w:val="4"/>
  </w:num>
  <w:num w:numId="13" w16cid:durableId="988440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02396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5927181">
    <w:abstractNumId w:val="6"/>
  </w:num>
  <w:num w:numId="16" w16cid:durableId="1500199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2869820">
    <w:abstractNumId w:val="6"/>
  </w:num>
  <w:num w:numId="18" w16cid:durableId="2356769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0366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4943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rélio Faustino Hoppe">
    <w15:presenceInfo w15:providerId="AD" w15:userId="S::aureliof@furb.br::7fa29875-e2ce-409a-8bd5-623e40e889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5E56"/>
    <w:rsid w:val="00006EA5"/>
    <w:rsid w:val="000070E1"/>
    <w:rsid w:val="0000741F"/>
    <w:rsid w:val="00007435"/>
    <w:rsid w:val="000100A1"/>
    <w:rsid w:val="00010584"/>
    <w:rsid w:val="00010D49"/>
    <w:rsid w:val="00011F98"/>
    <w:rsid w:val="00012447"/>
    <w:rsid w:val="00012922"/>
    <w:rsid w:val="00013F5B"/>
    <w:rsid w:val="00014654"/>
    <w:rsid w:val="0001557E"/>
    <w:rsid w:val="0001575C"/>
    <w:rsid w:val="00015C01"/>
    <w:rsid w:val="00016430"/>
    <w:rsid w:val="00016434"/>
    <w:rsid w:val="00016444"/>
    <w:rsid w:val="000179B5"/>
    <w:rsid w:val="00017B62"/>
    <w:rsid w:val="000204E7"/>
    <w:rsid w:val="0002065E"/>
    <w:rsid w:val="00020FC8"/>
    <w:rsid w:val="0002229B"/>
    <w:rsid w:val="000239F0"/>
    <w:rsid w:val="00023FA0"/>
    <w:rsid w:val="000240A3"/>
    <w:rsid w:val="000248FE"/>
    <w:rsid w:val="000255FE"/>
    <w:rsid w:val="00025A65"/>
    <w:rsid w:val="0002602F"/>
    <w:rsid w:val="00027A90"/>
    <w:rsid w:val="00030048"/>
    <w:rsid w:val="000306EF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59E"/>
    <w:rsid w:val="000339C2"/>
    <w:rsid w:val="0003582E"/>
    <w:rsid w:val="0003597F"/>
    <w:rsid w:val="0003626D"/>
    <w:rsid w:val="000362BA"/>
    <w:rsid w:val="000364C7"/>
    <w:rsid w:val="00036A28"/>
    <w:rsid w:val="00036E5B"/>
    <w:rsid w:val="000407AC"/>
    <w:rsid w:val="00040A7F"/>
    <w:rsid w:val="000415A2"/>
    <w:rsid w:val="00041693"/>
    <w:rsid w:val="00042A80"/>
    <w:rsid w:val="000431A8"/>
    <w:rsid w:val="00043AEA"/>
    <w:rsid w:val="000445BD"/>
    <w:rsid w:val="00044ACC"/>
    <w:rsid w:val="00045355"/>
    <w:rsid w:val="00045FDF"/>
    <w:rsid w:val="0004641A"/>
    <w:rsid w:val="000466F7"/>
    <w:rsid w:val="00050AC0"/>
    <w:rsid w:val="000511B1"/>
    <w:rsid w:val="000513B2"/>
    <w:rsid w:val="0005273E"/>
    <w:rsid w:val="00052903"/>
    <w:rsid w:val="00052949"/>
    <w:rsid w:val="00052A07"/>
    <w:rsid w:val="00052DC4"/>
    <w:rsid w:val="000533DA"/>
    <w:rsid w:val="000533DD"/>
    <w:rsid w:val="000535F8"/>
    <w:rsid w:val="0005457F"/>
    <w:rsid w:val="000555FB"/>
    <w:rsid w:val="00055B2C"/>
    <w:rsid w:val="00055EB6"/>
    <w:rsid w:val="00055EC3"/>
    <w:rsid w:val="000579A0"/>
    <w:rsid w:val="000608E9"/>
    <w:rsid w:val="00060F02"/>
    <w:rsid w:val="00061FEB"/>
    <w:rsid w:val="0006229D"/>
    <w:rsid w:val="00062F77"/>
    <w:rsid w:val="00062FF7"/>
    <w:rsid w:val="00065875"/>
    <w:rsid w:val="0006609A"/>
    <w:rsid w:val="000667DF"/>
    <w:rsid w:val="0006716A"/>
    <w:rsid w:val="00070460"/>
    <w:rsid w:val="00070838"/>
    <w:rsid w:val="00070D94"/>
    <w:rsid w:val="0007108A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38BB"/>
    <w:rsid w:val="00084764"/>
    <w:rsid w:val="0008579A"/>
    <w:rsid w:val="000857A9"/>
    <w:rsid w:val="0008691E"/>
    <w:rsid w:val="00086AA8"/>
    <w:rsid w:val="0008732D"/>
    <w:rsid w:val="00087D11"/>
    <w:rsid w:val="0009096A"/>
    <w:rsid w:val="0009106A"/>
    <w:rsid w:val="00091DFD"/>
    <w:rsid w:val="00092464"/>
    <w:rsid w:val="000938A3"/>
    <w:rsid w:val="00093B6A"/>
    <w:rsid w:val="000942E2"/>
    <w:rsid w:val="00094869"/>
    <w:rsid w:val="0009552E"/>
    <w:rsid w:val="00096308"/>
    <w:rsid w:val="00097131"/>
    <w:rsid w:val="0009735C"/>
    <w:rsid w:val="00097396"/>
    <w:rsid w:val="000A0AF1"/>
    <w:rsid w:val="000A0E88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5D8A"/>
    <w:rsid w:val="000A681A"/>
    <w:rsid w:val="000A6A13"/>
    <w:rsid w:val="000A72D6"/>
    <w:rsid w:val="000A7D23"/>
    <w:rsid w:val="000A7E93"/>
    <w:rsid w:val="000B0AF5"/>
    <w:rsid w:val="000B12B2"/>
    <w:rsid w:val="000B1A79"/>
    <w:rsid w:val="000B1E1B"/>
    <w:rsid w:val="000B205C"/>
    <w:rsid w:val="000B2577"/>
    <w:rsid w:val="000B3868"/>
    <w:rsid w:val="000B4396"/>
    <w:rsid w:val="000B508B"/>
    <w:rsid w:val="000B6E72"/>
    <w:rsid w:val="000B742A"/>
    <w:rsid w:val="000B7C76"/>
    <w:rsid w:val="000B7CBB"/>
    <w:rsid w:val="000C025F"/>
    <w:rsid w:val="000C030F"/>
    <w:rsid w:val="000C15FB"/>
    <w:rsid w:val="000C1660"/>
    <w:rsid w:val="000C18FD"/>
    <w:rsid w:val="000C1926"/>
    <w:rsid w:val="000C1A18"/>
    <w:rsid w:val="000C1CE7"/>
    <w:rsid w:val="000C1D4B"/>
    <w:rsid w:val="000C318C"/>
    <w:rsid w:val="000C330F"/>
    <w:rsid w:val="000C357D"/>
    <w:rsid w:val="000C398B"/>
    <w:rsid w:val="000C3A91"/>
    <w:rsid w:val="000C48B6"/>
    <w:rsid w:val="000C51D2"/>
    <w:rsid w:val="000C5276"/>
    <w:rsid w:val="000C648D"/>
    <w:rsid w:val="000C6569"/>
    <w:rsid w:val="000C6669"/>
    <w:rsid w:val="000C6A6E"/>
    <w:rsid w:val="000C74AE"/>
    <w:rsid w:val="000C763F"/>
    <w:rsid w:val="000C7654"/>
    <w:rsid w:val="000C7C96"/>
    <w:rsid w:val="000D1023"/>
    <w:rsid w:val="000D1294"/>
    <w:rsid w:val="000D17DA"/>
    <w:rsid w:val="000D1DB3"/>
    <w:rsid w:val="000D2A73"/>
    <w:rsid w:val="000D3325"/>
    <w:rsid w:val="000D38FA"/>
    <w:rsid w:val="000D4326"/>
    <w:rsid w:val="000D48D8"/>
    <w:rsid w:val="000D49E5"/>
    <w:rsid w:val="000D5197"/>
    <w:rsid w:val="000D56BD"/>
    <w:rsid w:val="000D5836"/>
    <w:rsid w:val="000D6184"/>
    <w:rsid w:val="000D68C0"/>
    <w:rsid w:val="000D6912"/>
    <w:rsid w:val="000D70F0"/>
    <w:rsid w:val="000D717F"/>
    <w:rsid w:val="000D724D"/>
    <w:rsid w:val="000D77C2"/>
    <w:rsid w:val="000D7B7F"/>
    <w:rsid w:val="000D7BDD"/>
    <w:rsid w:val="000E01B8"/>
    <w:rsid w:val="000E039E"/>
    <w:rsid w:val="000E08A0"/>
    <w:rsid w:val="000E0D99"/>
    <w:rsid w:val="000E257A"/>
    <w:rsid w:val="000E27F9"/>
    <w:rsid w:val="000E2B1E"/>
    <w:rsid w:val="000E311F"/>
    <w:rsid w:val="000E3A68"/>
    <w:rsid w:val="000E4491"/>
    <w:rsid w:val="000E5841"/>
    <w:rsid w:val="000E5DD6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3988"/>
    <w:rsid w:val="000F6D47"/>
    <w:rsid w:val="000F77E3"/>
    <w:rsid w:val="000F7AC6"/>
    <w:rsid w:val="000F7CD8"/>
    <w:rsid w:val="00100747"/>
    <w:rsid w:val="001007FF"/>
    <w:rsid w:val="00100B01"/>
    <w:rsid w:val="00100BF4"/>
    <w:rsid w:val="00102346"/>
    <w:rsid w:val="001035B5"/>
    <w:rsid w:val="00104237"/>
    <w:rsid w:val="001042C0"/>
    <w:rsid w:val="001054E6"/>
    <w:rsid w:val="001060B7"/>
    <w:rsid w:val="0010633A"/>
    <w:rsid w:val="00106A46"/>
    <w:rsid w:val="00106E12"/>
    <w:rsid w:val="00106F4E"/>
    <w:rsid w:val="00107B02"/>
    <w:rsid w:val="00110146"/>
    <w:rsid w:val="001103BF"/>
    <w:rsid w:val="00111D2D"/>
    <w:rsid w:val="0011222E"/>
    <w:rsid w:val="001129EC"/>
    <w:rsid w:val="00113088"/>
    <w:rsid w:val="00113194"/>
    <w:rsid w:val="0011363A"/>
    <w:rsid w:val="001139AA"/>
    <w:rsid w:val="00113A3F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769"/>
    <w:rsid w:val="00123DA6"/>
    <w:rsid w:val="001244E2"/>
    <w:rsid w:val="0012467E"/>
    <w:rsid w:val="00125084"/>
    <w:rsid w:val="001251B2"/>
    <w:rsid w:val="00125277"/>
    <w:rsid w:val="0012538A"/>
    <w:rsid w:val="00125613"/>
    <w:rsid w:val="00127995"/>
    <w:rsid w:val="00130A5F"/>
    <w:rsid w:val="001328AD"/>
    <w:rsid w:val="0013337C"/>
    <w:rsid w:val="00133D9B"/>
    <w:rsid w:val="00134A15"/>
    <w:rsid w:val="00135088"/>
    <w:rsid w:val="00135634"/>
    <w:rsid w:val="00135BD2"/>
    <w:rsid w:val="00136348"/>
    <w:rsid w:val="00136859"/>
    <w:rsid w:val="001375F7"/>
    <w:rsid w:val="00137859"/>
    <w:rsid w:val="001400FC"/>
    <w:rsid w:val="0014029B"/>
    <w:rsid w:val="00140987"/>
    <w:rsid w:val="00140DCF"/>
    <w:rsid w:val="00141F30"/>
    <w:rsid w:val="001428CE"/>
    <w:rsid w:val="00142D84"/>
    <w:rsid w:val="00142E45"/>
    <w:rsid w:val="00143226"/>
    <w:rsid w:val="0014382A"/>
    <w:rsid w:val="001438C2"/>
    <w:rsid w:val="001442D6"/>
    <w:rsid w:val="00144FAB"/>
    <w:rsid w:val="00145696"/>
    <w:rsid w:val="0014583D"/>
    <w:rsid w:val="0014662D"/>
    <w:rsid w:val="001476C4"/>
    <w:rsid w:val="00152FF1"/>
    <w:rsid w:val="00153420"/>
    <w:rsid w:val="001537DC"/>
    <w:rsid w:val="00154320"/>
    <w:rsid w:val="001554E9"/>
    <w:rsid w:val="00155C42"/>
    <w:rsid w:val="00156375"/>
    <w:rsid w:val="00160068"/>
    <w:rsid w:val="00160089"/>
    <w:rsid w:val="0016008F"/>
    <w:rsid w:val="001607D1"/>
    <w:rsid w:val="00162B16"/>
    <w:rsid w:val="00162BF1"/>
    <w:rsid w:val="00162ECC"/>
    <w:rsid w:val="00162F87"/>
    <w:rsid w:val="00164B1A"/>
    <w:rsid w:val="001652B5"/>
    <w:rsid w:val="0016560C"/>
    <w:rsid w:val="00165803"/>
    <w:rsid w:val="001659AD"/>
    <w:rsid w:val="00165B1E"/>
    <w:rsid w:val="0016650B"/>
    <w:rsid w:val="001676BA"/>
    <w:rsid w:val="00167837"/>
    <w:rsid w:val="0017004C"/>
    <w:rsid w:val="0017045D"/>
    <w:rsid w:val="00170486"/>
    <w:rsid w:val="00170FCD"/>
    <w:rsid w:val="00171330"/>
    <w:rsid w:val="001714F7"/>
    <w:rsid w:val="001715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47C"/>
    <w:rsid w:val="0017658D"/>
    <w:rsid w:val="001766AD"/>
    <w:rsid w:val="00176A2F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0F02"/>
    <w:rsid w:val="0019139F"/>
    <w:rsid w:val="00191DB1"/>
    <w:rsid w:val="001927B7"/>
    <w:rsid w:val="00192A8D"/>
    <w:rsid w:val="0019336D"/>
    <w:rsid w:val="00193A97"/>
    <w:rsid w:val="00193AED"/>
    <w:rsid w:val="001948BE"/>
    <w:rsid w:val="00194942"/>
    <w:rsid w:val="0019547B"/>
    <w:rsid w:val="00195EBD"/>
    <w:rsid w:val="00196221"/>
    <w:rsid w:val="00196479"/>
    <w:rsid w:val="001969F6"/>
    <w:rsid w:val="0019728B"/>
    <w:rsid w:val="001A12CE"/>
    <w:rsid w:val="001A19DC"/>
    <w:rsid w:val="001A4235"/>
    <w:rsid w:val="001A5045"/>
    <w:rsid w:val="001A5AE7"/>
    <w:rsid w:val="001A5EF1"/>
    <w:rsid w:val="001A6292"/>
    <w:rsid w:val="001A7511"/>
    <w:rsid w:val="001A77C2"/>
    <w:rsid w:val="001A7B27"/>
    <w:rsid w:val="001B09EB"/>
    <w:rsid w:val="001B0E5F"/>
    <w:rsid w:val="001B1FB4"/>
    <w:rsid w:val="001B22A8"/>
    <w:rsid w:val="001B2469"/>
    <w:rsid w:val="001B2F1E"/>
    <w:rsid w:val="001B36BF"/>
    <w:rsid w:val="001B4213"/>
    <w:rsid w:val="001B48AB"/>
    <w:rsid w:val="001B4B3E"/>
    <w:rsid w:val="001B5C69"/>
    <w:rsid w:val="001B5D6A"/>
    <w:rsid w:val="001B5DE0"/>
    <w:rsid w:val="001B61AD"/>
    <w:rsid w:val="001B6747"/>
    <w:rsid w:val="001B71BB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5D0F"/>
    <w:rsid w:val="001C69E8"/>
    <w:rsid w:val="001C6E30"/>
    <w:rsid w:val="001C767F"/>
    <w:rsid w:val="001C7D09"/>
    <w:rsid w:val="001D2A24"/>
    <w:rsid w:val="001D2DAF"/>
    <w:rsid w:val="001D314C"/>
    <w:rsid w:val="001D4BA2"/>
    <w:rsid w:val="001D5DDF"/>
    <w:rsid w:val="001D5F9D"/>
    <w:rsid w:val="001D6234"/>
    <w:rsid w:val="001D632D"/>
    <w:rsid w:val="001D64C7"/>
    <w:rsid w:val="001D6F0C"/>
    <w:rsid w:val="001D7AE7"/>
    <w:rsid w:val="001D7DA2"/>
    <w:rsid w:val="001E29FE"/>
    <w:rsid w:val="001E3429"/>
    <w:rsid w:val="001E3EF5"/>
    <w:rsid w:val="001E4652"/>
    <w:rsid w:val="001E5316"/>
    <w:rsid w:val="001E646A"/>
    <w:rsid w:val="001E682E"/>
    <w:rsid w:val="001E6CD9"/>
    <w:rsid w:val="001E71F3"/>
    <w:rsid w:val="001E7576"/>
    <w:rsid w:val="001F007F"/>
    <w:rsid w:val="001F0D36"/>
    <w:rsid w:val="001F15C1"/>
    <w:rsid w:val="001F1933"/>
    <w:rsid w:val="001F1E8C"/>
    <w:rsid w:val="001F3DE8"/>
    <w:rsid w:val="001F471B"/>
    <w:rsid w:val="001F49F8"/>
    <w:rsid w:val="001F4B40"/>
    <w:rsid w:val="001F59EA"/>
    <w:rsid w:val="001F5E92"/>
    <w:rsid w:val="001F623F"/>
    <w:rsid w:val="001F6318"/>
    <w:rsid w:val="001F7802"/>
    <w:rsid w:val="00201120"/>
    <w:rsid w:val="002018E3"/>
    <w:rsid w:val="00201E9B"/>
    <w:rsid w:val="00202F3F"/>
    <w:rsid w:val="00204AEC"/>
    <w:rsid w:val="00205236"/>
    <w:rsid w:val="00205653"/>
    <w:rsid w:val="00205BF3"/>
    <w:rsid w:val="00205DBF"/>
    <w:rsid w:val="002066EF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22B"/>
    <w:rsid w:val="00213C55"/>
    <w:rsid w:val="0021421E"/>
    <w:rsid w:val="0021423E"/>
    <w:rsid w:val="00214587"/>
    <w:rsid w:val="002159F3"/>
    <w:rsid w:val="00216269"/>
    <w:rsid w:val="002169EF"/>
    <w:rsid w:val="002176C0"/>
    <w:rsid w:val="002177A0"/>
    <w:rsid w:val="00220FB9"/>
    <w:rsid w:val="00222124"/>
    <w:rsid w:val="00222EA0"/>
    <w:rsid w:val="0022343C"/>
    <w:rsid w:val="002236EA"/>
    <w:rsid w:val="00223CBE"/>
    <w:rsid w:val="002248D8"/>
    <w:rsid w:val="00224AC7"/>
    <w:rsid w:val="00224BB2"/>
    <w:rsid w:val="00226418"/>
    <w:rsid w:val="00226DE6"/>
    <w:rsid w:val="0023027A"/>
    <w:rsid w:val="002302D6"/>
    <w:rsid w:val="00230826"/>
    <w:rsid w:val="002308BD"/>
    <w:rsid w:val="0023162B"/>
    <w:rsid w:val="00231F65"/>
    <w:rsid w:val="002328A7"/>
    <w:rsid w:val="00232ACD"/>
    <w:rsid w:val="002331E7"/>
    <w:rsid w:val="00233A25"/>
    <w:rsid w:val="00233F9E"/>
    <w:rsid w:val="00233FA8"/>
    <w:rsid w:val="00235240"/>
    <w:rsid w:val="0023632E"/>
    <w:rsid w:val="00236512"/>
    <w:rsid w:val="002368FD"/>
    <w:rsid w:val="002369CB"/>
    <w:rsid w:val="002371F3"/>
    <w:rsid w:val="00237C8D"/>
    <w:rsid w:val="00237E67"/>
    <w:rsid w:val="00240792"/>
    <w:rsid w:val="0024110F"/>
    <w:rsid w:val="00241426"/>
    <w:rsid w:val="00241FBA"/>
    <w:rsid w:val="002423AB"/>
    <w:rsid w:val="002440B0"/>
    <w:rsid w:val="00245366"/>
    <w:rsid w:val="0024548F"/>
    <w:rsid w:val="002455D2"/>
    <w:rsid w:val="0024602C"/>
    <w:rsid w:val="002475DE"/>
    <w:rsid w:val="00251A3E"/>
    <w:rsid w:val="002523F5"/>
    <w:rsid w:val="00253C68"/>
    <w:rsid w:val="002541A4"/>
    <w:rsid w:val="002554A3"/>
    <w:rsid w:val="00256547"/>
    <w:rsid w:val="002568E9"/>
    <w:rsid w:val="00256F8B"/>
    <w:rsid w:val="00257111"/>
    <w:rsid w:val="002571BE"/>
    <w:rsid w:val="0025792C"/>
    <w:rsid w:val="00257B89"/>
    <w:rsid w:val="00260983"/>
    <w:rsid w:val="0026189B"/>
    <w:rsid w:val="002625DA"/>
    <w:rsid w:val="00263C8B"/>
    <w:rsid w:val="00264246"/>
    <w:rsid w:val="00264507"/>
    <w:rsid w:val="00264BF4"/>
    <w:rsid w:val="00264EF3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38D"/>
    <w:rsid w:val="00276278"/>
    <w:rsid w:val="002762E5"/>
    <w:rsid w:val="0027792D"/>
    <w:rsid w:val="00280DB4"/>
    <w:rsid w:val="00281217"/>
    <w:rsid w:val="00281F83"/>
    <w:rsid w:val="00282383"/>
    <w:rsid w:val="0028263A"/>
    <w:rsid w:val="00282679"/>
    <w:rsid w:val="00282723"/>
    <w:rsid w:val="00282788"/>
    <w:rsid w:val="00282AE1"/>
    <w:rsid w:val="00284EB7"/>
    <w:rsid w:val="0028513C"/>
    <w:rsid w:val="0028617A"/>
    <w:rsid w:val="0028617C"/>
    <w:rsid w:val="0028706A"/>
    <w:rsid w:val="00287283"/>
    <w:rsid w:val="00287725"/>
    <w:rsid w:val="00287C9A"/>
    <w:rsid w:val="00290140"/>
    <w:rsid w:val="0029056E"/>
    <w:rsid w:val="002910FF"/>
    <w:rsid w:val="00295057"/>
    <w:rsid w:val="00295494"/>
    <w:rsid w:val="00295C5E"/>
    <w:rsid w:val="0029608A"/>
    <w:rsid w:val="00297663"/>
    <w:rsid w:val="002A0601"/>
    <w:rsid w:val="002A16E6"/>
    <w:rsid w:val="002A19A5"/>
    <w:rsid w:val="002A1CD4"/>
    <w:rsid w:val="002A1EA5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663"/>
    <w:rsid w:val="002B0931"/>
    <w:rsid w:val="002B0EDC"/>
    <w:rsid w:val="002B17EC"/>
    <w:rsid w:val="002B1F19"/>
    <w:rsid w:val="002B2C45"/>
    <w:rsid w:val="002B2C49"/>
    <w:rsid w:val="002B2EE3"/>
    <w:rsid w:val="002B3097"/>
    <w:rsid w:val="002B336F"/>
    <w:rsid w:val="002B3A7E"/>
    <w:rsid w:val="002B4718"/>
    <w:rsid w:val="002B4DB5"/>
    <w:rsid w:val="002B55A6"/>
    <w:rsid w:val="002B5C1E"/>
    <w:rsid w:val="002B5D5D"/>
    <w:rsid w:val="002B6542"/>
    <w:rsid w:val="002B6649"/>
    <w:rsid w:val="002B70A7"/>
    <w:rsid w:val="002B7822"/>
    <w:rsid w:val="002B7C51"/>
    <w:rsid w:val="002C130F"/>
    <w:rsid w:val="002C222E"/>
    <w:rsid w:val="002C374C"/>
    <w:rsid w:val="002C380E"/>
    <w:rsid w:val="002C3D3A"/>
    <w:rsid w:val="002C4BC2"/>
    <w:rsid w:val="002C5148"/>
    <w:rsid w:val="002C6004"/>
    <w:rsid w:val="002C72D6"/>
    <w:rsid w:val="002C7FA2"/>
    <w:rsid w:val="002D1A23"/>
    <w:rsid w:val="002D1BD7"/>
    <w:rsid w:val="002D2C71"/>
    <w:rsid w:val="002D4246"/>
    <w:rsid w:val="002D5D9E"/>
    <w:rsid w:val="002D6936"/>
    <w:rsid w:val="002E0AD4"/>
    <w:rsid w:val="002E18E1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60B"/>
    <w:rsid w:val="002E5A05"/>
    <w:rsid w:val="002E5C37"/>
    <w:rsid w:val="002E652A"/>
    <w:rsid w:val="002E6A42"/>
    <w:rsid w:val="002E6C2F"/>
    <w:rsid w:val="002E6DD1"/>
    <w:rsid w:val="002E6FC5"/>
    <w:rsid w:val="002F027E"/>
    <w:rsid w:val="002F0A5B"/>
    <w:rsid w:val="002F14B8"/>
    <w:rsid w:val="002F1C29"/>
    <w:rsid w:val="002F26BE"/>
    <w:rsid w:val="002F3CF7"/>
    <w:rsid w:val="002F5F5D"/>
    <w:rsid w:val="002F7B18"/>
    <w:rsid w:val="0030133B"/>
    <w:rsid w:val="0030245F"/>
    <w:rsid w:val="00302E7B"/>
    <w:rsid w:val="00303B74"/>
    <w:rsid w:val="00304E11"/>
    <w:rsid w:val="00306244"/>
    <w:rsid w:val="003062FD"/>
    <w:rsid w:val="00310232"/>
    <w:rsid w:val="00310BAA"/>
    <w:rsid w:val="00310FCD"/>
    <w:rsid w:val="00311253"/>
    <w:rsid w:val="00312CEA"/>
    <w:rsid w:val="00312DE3"/>
    <w:rsid w:val="00312FA7"/>
    <w:rsid w:val="0031377E"/>
    <w:rsid w:val="0031411B"/>
    <w:rsid w:val="00314C41"/>
    <w:rsid w:val="00314CF4"/>
    <w:rsid w:val="003168CD"/>
    <w:rsid w:val="00316CFB"/>
    <w:rsid w:val="00316D70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ED"/>
    <w:rsid w:val="00325E34"/>
    <w:rsid w:val="00325E7D"/>
    <w:rsid w:val="00325EC4"/>
    <w:rsid w:val="00327593"/>
    <w:rsid w:val="00330A73"/>
    <w:rsid w:val="00331240"/>
    <w:rsid w:val="00331DAB"/>
    <w:rsid w:val="00331FEF"/>
    <w:rsid w:val="00333677"/>
    <w:rsid w:val="00333F94"/>
    <w:rsid w:val="0033453A"/>
    <w:rsid w:val="00334B69"/>
    <w:rsid w:val="00334CDB"/>
    <w:rsid w:val="00335048"/>
    <w:rsid w:val="00335A6B"/>
    <w:rsid w:val="00337F2F"/>
    <w:rsid w:val="0034051D"/>
    <w:rsid w:val="00340AD0"/>
    <w:rsid w:val="00340B6D"/>
    <w:rsid w:val="00340C8E"/>
    <w:rsid w:val="00341E86"/>
    <w:rsid w:val="00341F78"/>
    <w:rsid w:val="0034230F"/>
    <w:rsid w:val="003425E9"/>
    <w:rsid w:val="0034283B"/>
    <w:rsid w:val="00342965"/>
    <w:rsid w:val="00342A32"/>
    <w:rsid w:val="003430EB"/>
    <w:rsid w:val="00343F5D"/>
    <w:rsid w:val="00343F71"/>
    <w:rsid w:val="00344233"/>
    <w:rsid w:val="00344540"/>
    <w:rsid w:val="00345055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0C5"/>
    <w:rsid w:val="0036022D"/>
    <w:rsid w:val="00360232"/>
    <w:rsid w:val="003605FE"/>
    <w:rsid w:val="00360812"/>
    <w:rsid w:val="00360D86"/>
    <w:rsid w:val="00360F1E"/>
    <w:rsid w:val="0036191B"/>
    <w:rsid w:val="00361C8F"/>
    <w:rsid w:val="00362067"/>
    <w:rsid w:val="00362443"/>
    <w:rsid w:val="00362AF7"/>
    <w:rsid w:val="00362C09"/>
    <w:rsid w:val="003642E2"/>
    <w:rsid w:val="003647EA"/>
    <w:rsid w:val="00364B75"/>
    <w:rsid w:val="00364BF0"/>
    <w:rsid w:val="003651CC"/>
    <w:rsid w:val="0036561B"/>
    <w:rsid w:val="00366E57"/>
    <w:rsid w:val="00370140"/>
    <w:rsid w:val="00370423"/>
    <w:rsid w:val="0037046F"/>
    <w:rsid w:val="00370880"/>
    <w:rsid w:val="00370FCD"/>
    <w:rsid w:val="003713F2"/>
    <w:rsid w:val="00371579"/>
    <w:rsid w:val="00373E2A"/>
    <w:rsid w:val="003750FC"/>
    <w:rsid w:val="003752A6"/>
    <w:rsid w:val="0037547C"/>
    <w:rsid w:val="00375ADA"/>
    <w:rsid w:val="00375EB4"/>
    <w:rsid w:val="003763DE"/>
    <w:rsid w:val="003767DD"/>
    <w:rsid w:val="00377B79"/>
    <w:rsid w:val="00377DA7"/>
    <w:rsid w:val="0038065A"/>
    <w:rsid w:val="003815C6"/>
    <w:rsid w:val="00383087"/>
    <w:rsid w:val="00383898"/>
    <w:rsid w:val="00383EC9"/>
    <w:rsid w:val="00385764"/>
    <w:rsid w:val="003859D4"/>
    <w:rsid w:val="003871DD"/>
    <w:rsid w:val="0038731E"/>
    <w:rsid w:val="0038747A"/>
    <w:rsid w:val="00387FAA"/>
    <w:rsid w:val="00390178"/>
    <w:rsid w:val="00390882"/>
    <w:rsid w:val="00390F58"/>
    <w:rsid w:val="00390FC0"/>
    <w:rsid w:val="00391045"/>
    <w:rsid w:val="003913C3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A75"/>
    <w:rsid w:val="003A5366"/>
    <w:rsid w:val="003A7CFE"/>
    <w:rsid w:val="003A7DC3"/>
    <w:rsid w:val="003B0D73"/>
    <w:rsid w:val="003B18B2"/>
    <w:rsid w:val="003B1C61"/>
    <w:rsid w:val="003B3030"/>
    <w:rsid w:val="003B38EA"/>
    <w:rsid w:val="003B44F6"/>
    <w:rsid w:val="003B578E"/>
    <w:rsid w:val="003B647A"/>
    <w:rsid w:val="003B65C1"/>
    <w:rsid w:val="003B6613"/>
    <w:rsid w:val="003B6B7B"/>
    <w:rsid w:val="003B6FF5"/>
    <w:rsid w:val="003B78E3"/>
    <w:rsid w:val="003B7E20"/>
    <w:rsid w:val="003C012C"/>
    <w:rsid w:val="003C0CD7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A00"/>
    <w:rsid w:val="003C6FAB"/>
    <w:rsid w:val="003C7704"/>
    <w:rsid w:val="003D0531"/>
    <w:rsid w:val="003D0609"/>
    <w:rsid w:val="003D1969"/>
    <w:rsid w:val="003D19B9"/>
    <w:rsid w:val="003D1FD6"/>
    <w:rsid w:val="003D2DF1"/>
    <w:rsid w:val="003D343F"/>
    <w:rsid w:val="003D391D"/>
    <w:rsid w:val="003D398C"/>
    <w:rsid w:val="003D3E40"/>
    <w:rsid w:val="003D473B"/>
    <w:rsid w:val="003D4B35"/>
    <w:rsid w:val="003D4F28"/>
    <w:rsid w:val="003D55C0"/>
    <w:rsid w:val="003D591C"/>
    <w:rsid w:val="003D5A8E"/>
    <w:rsid w:val="003D5CD9"/>
    <w:rsid w:val="003D60A9"/>
    <w:rsid w:val="003D6567"/>
    <w:rsid w:val="003D65E7"/>
    <w:rsid w:val="003D6BB6"/>
    <w:rsid w:val="003E21FD"/>
    <w:rsid w:val="003E357C"/>
    <w:rsid w:val="003E384D"/>
    <w:rsid w:val="003E3DC3"/>
    <w:rsid w:val="003E49D4"/>
    <w:rsid w:val="003E4F19"/>
    <w:rsid w:val="003E6BD6"/>
    <w:rsid w:val="003E6D4C"/>
    <w:rsid w:val="003E7E58"/>
    <w:rsid w:val="003F03A3"/>
    <w:rsid w:val="003F1E3E"/>
    <w:rsid w:val="003F2185"/>
    <w:rsid w:val="003F21ED"/>
    <w:rsid w:val="003F3EB9"/>
    <w:rsid w:val="003F4597"/>
    <w:rsid w:val="003F4841"/>
    <w:rsid w:val="003F5F25"/>
    <w:rsid w:val="003F6149"/>
    <w:rsid w:val="003F6646"/>
    <w:rsid w:val="003F679B"/>
    <w:rsid w:val="003F7D3F"/>
    <w:rsid w:val="0040033D"/>
    <w:rsid w:val="00400983"/>
    <w:rsid w:val="004011FA"/>
    <w:rsid w:val="00402466"/>
    <w:rsid w:val="00402C80"/>
    <w:rsid w:val="0040436D"/>
    <w:rsid w:val="0040509A"/>
    <w:rsid w:val="00405CD6"/>
    <w:rsid w:val="0040695E"/>
    <w:rsid w:val="00406B90"/>
    <w:rsid w:val="00410543"/>
    <w:rsid w:val="0041153A"/>
    <w:rsid w:val="00411893"/>
    <w:rsid w:val="0041233D"/>
    <w:rsid w:val="004141DE"/>
    <w:rsid w:val="00414B99"/>
    <w:rsid w:val="004155F8"/>
    <w:rsid w:val="0041669F"/>
    <w:rsid w:val="00416E6C"/>
    <w:rsid w:val="004171CB"/>
    <w:rsid w:val="004173CB"/>
    <w:rsid w:val="004173CC"/>
    <w:rsid w:val="004176CA"/>
    <w:rsid w:val="00417FA9"/>
    <w:rsid w:val="004214BA"/>
    <w:rsid w:val="0042212F"/>
    <w:rsid w:val="00423499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8"/>
    <w:rsid w:val="00425B36"/>
    <w:rsid w:val="0042619E"/>
    <w:rsid w:val="00426C8F"/>
    <w:rsid w:val="0042715F"/>
    <w:rsid w:val="00427293"/>
    <w:rsid w:val="004279A8"/>
    <w:rsid w:val="00430398"/>
    <w:rsid w:val="004316A4"/>
    <w:rsid w:val="00431741"/>
    <w:rsid w:val="00431967"/>
    <w:rsid w:val="00431A09"/>
    <w:rsid w:val="00431E56"/>
    <w:rsid w:val="00432283"/>
    <w:rsid w:val="004327F4"/>
    <w:rsid w:val="00432E82"/>
    <w:rsid w:val="00433820"/>
    <w:rsid w:val="00433A90"/>
    <w:rsid w:val="00434146"/>
    <w:rsid w:val="00434EC7"/>
    <w:rsid w:val="00435263"/>
    <w:rsid w:val="00435394"/>
    <w:rsid w:val="0043584B"/>
    <w:rsid w:val="004374C7"/>
    <w:rsid w:val="00440AB7"/>
    <w:rsid w:val="00440C5B"/>
    <w:rsid w:val="00441C32"/>
    <w:rsid w:val="004422B8"/>
    <w:rsid w:val="00442874"/>
    <w:rsid w:val="00442BD8"/>
    <w:rsid w:val="00442F38"/>
    <w:rsid w:val="00443559"/>
    <w:rsid w:val="00443D64"/>
    <w:rsid w:val="00444CEC"/>
    <w:rsid w:val="004459FA"/>
    <w:rsid w:val="00446B36"/>
    <w:rsid w:val="00446E80"/>
    <w:rsid w:val="00446FC3"/>
    <w:rsid w:val="004473FE"/>
    <w:rsid w:val="004478E6"/>
    <w:rsid w:val="0044799B"/>
    <w:rsid w:val="00450727"/>
    <w:rsid w:val="0045117D"/>
    <w:rsid w:val="00451B94"/>
    <w:rsid w:val="00454EF3"/>
    <w:rsid w:val="004554D1"/>
    <w:rsid w:val="00456231"/>
    <w:rsid w:val="0045629A"/>
    <w:rsid w:val="00456880"/>
    <w:rsid w:val="004568EB"/>
    <w:rsid w:val="00457576"/>
    <w:rsid w:val="004606F8"/>
    <w:rsid w:val="004608F9"/>
    <w:rsid w:val="0046101D"/>
    <w:rsid w:val="00461A87"/>
    <w:rsid w:val="00462746"/>
    <w:rsid w:val="00462CE0"/>
    <w:rsid w:val="004641D4"/>
    <w:rsid w:val="00464E35"/>
    <w:rsid w:val="00465D58"/>
    <w:rsid w:val="00466EE2"/>
    <w:rsid w:val="00470362"/>
    <w:rsid w:val="00470C41"/>
    <w:rsid w:val="00470F96"/>
    <w:rsid w:val="00471017"/>
    <w:rsid w:val="004716B5"/>
    <w:rsid w:val="00471A8B"/>
    <w:rsid w:val="00472C60"/>
    <w:rsid w:val="00472CCD"/>
    <w:rsid w:val="00472D3E"/>
    <w:rsid w:val="004739E0"/>
    <w:rsid w:val="00474516"/>
    <w:rsid w:val="004746CF"/>
    <w:rsid w:val="00474A14"/>
    <w:rsid w:val="00474D52"/>
    <w:rsid w:val="0047690F"/>
    <w:rsid w:val="00476C78"/>
    <w:rsid w:val="004802A4"/>
    <w:rsid w:val="004810EE"/>
    <w:rsid w:val="00481303"/>
    <w:rsid w:val="0048251A"/>
    <w:rsid w:val="004829E3"/>
    <w:rsid w:val="0048576D"/>
    <w:rsid w:val="00485F61"/>
    <w:rsid w:val="00485F88"/>
    <w:rsid w:val="004869CE"/>
    <w:rsid w:val="00487189"/>
    <w:rsid w:val="00487605"/>
    <w:rsid w:val="0049091F"/>
    <w:rsid w:val="004923FB"/>
    <w:rsid w:val="00492EED"/>
    <w:rsid w:val="004931AF"/>
    <w:rsid w:val="004936C6"/>
    <w:rsid w:val="00493B1A"/>
    <w:rsid w:val="00493CB1"/>
    <w:rsid w:val="00493DFD"/>
    <w:rsid w:val="00493E63"/>
    <w:rsid w:val="00493F26"/>
    <w:rsid w:val="0049495C"/>
    <w:rsid w:val="00494977"/>
    <w:rsid w:val="00494D2A"/>
    <w:rsid w:val="00494F4E"/>
    <w:rsid w:val="00496277"/>
    <w:rsid w:val="00497019"/>
    <w:rsid w:val="00497180"/>
    <w:rsid w:val="00497CF8"/>
    <w:rsid w:val="00497EF6"/>
    <w:rsid w:val="004A0389"/>
    <w:rsid w:val="004A16DC"/>
    <w:rsid w:val="004A1EAD"/>
    <w:rsid w:val="004A255F"/>
    <w:rsid w:val="004A34B7"/>
    <w:rsid w:val="004A34F3"/>
    <w:rsid w:val="004A3D3D"/>
    <w:rsid w:val="004A4218"/>
    <w:rsid w:val="004A528A"/>
    <w:rsid w:val="004A5AC8"/>
    <w:rsid w:val="004A6666"/>
    <w:rsid w:val="004A700B"/>
    <w:rsid w:val="004A7282"/>
    <w:rsid w:val="004A7603"/>
    <w:rsid w:val="004A7854"/>
    <w:rsid w:val="004B0457"/>
    <w:rsid w:val="004B14EE"/>
    <w:rsid w:val="004B2111"/>
    <w:rsid w:val="004B227D"/>
    <w:rsid w:val="004B42D8"/>
    <w:rsid w:val="004B492E"/>
    <w:rsid w:val="004B4E74"/>
    <w:rsid w:val="004B58D5"/>
    <w:rsid w:val="004B62C3"/>
    <w:rsid w:val="004B6B8F"/>
    <w:rsid w:val="004B7033"/>
    <w:rsid w:val="004B7511"/>
    <w:rsid w:val="004C014A"/>
    <w:rsid w:val="004C1395"/>
    <w:rsid w:val="004C3690"/>
    <w:rsid w:val="004C3C31"/>
    <w:rsid w:val="004C4222"/>
    <w:rsid w:val="004C43F8"/>
    <w:rsid w:val="004C4C7D"/>
    <w:rsid w:val="004C663D"/>
    <w:rsid w:val="004C698F"/>
    <w:rsid w:val="004C71BD"/>
    <w:rsid w:val="004C74F3"/>
    <w:rsid w:val="004C783D"/>
    <w:rsid w:val="004D00CB"/>
    <w:rsid w:val="004D0B42"/>
    <w:rsid w:val="004D0C15"/>
    <w:rsid w:val="004D18EB"/>
    <w:rsid w:val="004D2D13"/>
    <w:rsid w:val="004D303C"/>
    <w:rsid w:val="004D340F"/>
    <w:rsid w:val="004D40BB"/>
    <w:rsid w:val="004D410E"/>
    <w:rsid w:val="004D4BDE"/>
    <w:rsid w:val="004D6435"/>
    <w:rsid w:val="004D6BCC"/>
    <w:rsid w:val="004D6EB5"/>
    <w:rsid w:val="004E05D2"/>
    <w:rsid w:val="004E0A2C"/>
    <w:rsid w:val="004E199E"/>
    <w:rsid w:val="004E1CA9"/>
    <w:rsid w:val="004E239B"/>
    <w:rsid w:val="004E23CE"/>
    <w:rsid w:val="004E24BE"/>
    <w:rsid w:val="004E516B"/>
    <w:rsid w:val="004E5285"/>
    <w:rsid w:val="004E5A2B"/>
    <w:rsid w:val="004E6B94"/>
    <w:rsid w:val="004E7C1F"/>
    <w:rsid w:val="004F0337"/>
    <w:rsid w:val="004F0A2A"/>
    <w:rsid w:val="004F1043"/>
    <w:rsid w:val="004F1CD2"/>
    <w:rsid w:val="004F2E60"/>
    <w:rsid w:val="004F353D"/>
    <w:rsid w:val="004F3ABE"/>
    <w:rsid w:val="004F4AE6"/>
    <w:rsid w:val="004F5A18"/>
    <w:rsid w:val="004F6D67"/>
    <w:rsid w:val="004F7357"/>
    <w:rsid w:val="00500539"/>
    <w:rsid w:val="00500A03"/>
    <w:rsid w:val="00501A79"/>
    <w:rsid w:val="0050253C"/>
    <w:rsid w:val="00503373"/>
    <w:rsid w:val="00503F3F"/>
    <w:rsid w:val="00504353"/>
    <w:rsid w:val="00505D38"/>
    <w:rsid w:val="00511603"/>
    <w:rsid w:val="00512279"/>
    <w:rsid w:val="00512A58"/>
    <w:rsid w:val="00513027"/>
    <w:rsid w:val="00514001"/>
    <w:rsid w:val="00514F43"/>
    <w:rsid w:val="005154FA"/>
    <w:rsid w:val="005216FB"/>
    <w:rsid w:val="00521BE9"/>
    <w:rsid w:val="00521D22"/>
    <w:rsid w:val="005229D5"/>
    <w:rsid w:val="00523711"/>
    <w:rsid w:val="00523C15"/>
    <w:rsid w:val="00523CD9"/>
    <w:rsid w:val="00524A5D"/>
    <w:rsid w:val="00524A9B"/>
    <w:rsid w:val="00524C1B"/>
    <w:rsid w:val="00524EC1"/>
    <w:rsid w:val="0052515B"/>
    <w:rsid w:val="00526579"/>
    <w:rsid w:val="00526A86"/>
    <w:rsid w:val="00526CDE"/>
    <w:rsid w:val="00527F51"/>
    <w:rsid w:val="00530244"/>
    <w:rsid w:val="00531026"/>
    <w:rsid w:val="0053163B"/>
    <w:rsid w:val="00531659"/>
    <w:rsid w:val="00531A5B"/>
    <w:rsid w:val="00532094"/>
    <w:rsid w:val="00532645"/>
    <w:rsid w:val="00534C0B"/>
    <w:rsid w:val="00535743"/>
    <w:rsid w:val="00535E07"/>
    <w:rsid w:val="00536336"/>
    <w:rsid w:val="00537F71"/>
    <w:rsid w:val="00540D62"/>
    <w:rsid w:val="00540EB0"/>
    <w:rsid w:val="0054122C"/>
    <w:rsid w:val="00542227"/>
    <w:rsid w:val="00542E6D"/>
    <w:rsid w:val="00542ED7"/>
    <w:rsid w:val="00542EDF"/>
    <w:rsid w:val="00545722"/>
    <w:rsid w:val="00546250"/>
    <w:rsid w:val="00546975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E1E"/>
    <w:rsid w:val="00561E43"/>
    <w:rsid w:val="00561E6D"/>
    <w:rsid w:val="00563EE9"/>
    <w:rsid w:val="00564A29"/>
    <w:rsid w:val="00564FBC"/>
    <w:rsid w:val="00565E8C"/>
    <w:rsid w:val="0056720E"/>
    <w:rsid w:val="0056796C"/>
    <w:rsid w:val="005701C7"/>
    <w:rsid w:val="005703AC"/>
    <w:rsid w:val="005705A9"/>
    <w:rsid w:val="005708A2"/>
    <w:rsid w:val="00571303"/>
    <w:rsid w:val="005719E0"/>
    <w:rsid w:val="00572864"/>
    <w:rsid w:val="0057391A"/>
    <w:rsid w:val="0057398A"/>
    <w:rsid w:val="00573B72"/>
    <w:rsid w:val="00573BCF"/>
    <w:rsid w:val="00574759"/>
    <w:rsid w:val="005747B6"/>
    <w:rsid w:val="00575626"/>
    <w:rsid w:val="00575DAB"/>
    <w:rsid w:val="00576495"/>
    <w:rsid w:val="005767E5"/>
    <w:rsid w:val="005802AF"/>
    <w:rsid w:val="00580B21"/>
    <w:rsid w:val="005816E5"/>
    <w:rsid w:val="00581C4A"/>
    <w:rsid w:val="00582997"/>
    <w:rsid w:val="00582E62"/>
    <w:rsid w:val="00583699"/>
    <w:rsid w:val="0058482B"/>
    <w:rsid w:val="00584C4C"/>
    <w:rsid w:val="00585228"/>
    <w:rsid w:val="00585966"/>
    <w:rsid w:val="00585DB6"/>
    <w:rsid w:val="0058618A"/>
    <w:rsid w:val="005863E5"/>
    <w:rsid w:val="005866A1"/>
    <w:rsid w:val="00587247"/>
    <w:rsid w:val="00590807"/>
    <w:rsid w:val="00591611"/>
    <w:rsid w:val="00591C24"/>
    <w:rsid w:val="00592F40"/>
    <w:rsid w:val="00593C9E"/>
    <w:rsid w:val="00594E4B"/>
    <w:rsid w:val="0059530F"/>
    <w:rsid w:val="00595390"/>
    <w:rsid w:val="00595D87"/>
    <w:rsid w:val="00597FBC"/>
    <w:rsid w:val="005A0431"/>
    <w:rsid w:val="005A0594"/>
    <w:rsid w:val="005A0717"/>
    <w:rsid w:val="005A08D4"/>
    <w:rsid w:val="005A0F34"/>
    <w:rsid w:val="005A1132"/>
    <w:rsid w:val="005A13DD"/>
    <w:rsid w:val="005A1593"/>
    <w:rsid w:val="005A1640"/>
    <w:rsid w:val="005A1802"/>
    <w:rsid w:val="005A191D"/>
    <w:rsid w:val="005A1D05"/>
    <w:rsid w:val="005A2F82"/>
    <w:rsid w:val="005A33C5"/>
    <w:rsid w:val="005A362B"/>
    <w:rsid w:val="005A36E5"/>
    <w:rsid w:val="005A3E88"/>
    <w:rsid w:val="005A44A7"/>
    <w:rsid w:val="005A4516"/>
    <w:rsid w:val="005A4556"/>
    <w:rsid w:val="005A4952"/>
    <w:rsid w:val="005A5191"/>
    <w:rsid w:val="005A5435"/>
    <w:rsid w:val="005A57A6"/>
    <w:rsid w:val="005A5D45"/>
    <w:rsid w:val="005A62EA"/>
    <w:rsid w:val="005A6895"/>
    <w:rsid w:val="005B027D"/>
    <w:rsid w:val="005B0C34"/>
    <w:rsid w:val="005B1630"/>
    <w:rsid w:val="005B20A1"/>
    <w:rsid w:val="005B2478"/>
    <w:rsid w:val="005B3726"/>
    <w:rsid w:val="005B3AD2"/>
    <w:rsid w:val="005B53BF"/>
    <w:rsid w:val="005B668E"/>
    <w:rsid w:val="005B6F74"/>
    <w:rsid w:val="005B7431"/>
    <w:rsid w:val="005B793C"/>
    <w:rsid w:val="005C0614"/>
    <w:rsid w:val="005C1A97"/>
    <w:rsid w:val="005C1C1A"/>
    <w:rsid w:val="005C2073"/>
    <w:rsid w:val="005C21FC"/>
    <w:rsid w:val="005C30AE"/>
    <w:rsid w:val="005C4AF5"/>
    <w:rsid w:val="005C4FF1"/>
    <w:rsid w:val="005C534C"/>
    <w:rsid w:val="005C599A"/>
    <w:rsid w:val="005C785F"/>
    <w:rsid w:val="005D03BA"/>
    <w:rsid w:val="005D1798"/>
    <w:rsid w:val="005D20D3"/>
    <w:rsid w:val="005D2C33"/>
    <w:rsid w:val="005D3387"/>
    <w:rsid w:val="005D3C20"/>
    <w:rsid w:val="005D4669"/>
    <w:rsid w:val="005D4F28"/>
    <w:rsid w:val="005D53F6"/>
    <w:rsid w:val="005D5A2A"/>
    <w:rsid w:val="005E0B45"/>
    <w:rsid w:val="005E11AE"/>
    <w:rsid w:val="005E1304"/>
    <w:rsid w:val="005E1575"/>
    <w:rsid w:val="005E2579"/>
    <w:rsid w:val="005E35F3"/>
    <w:rsid w:val="005E3DD0"/>
    <w:rsid w:val="005E400D"/>
    <w:rsid w:val="005E4D1A"/>
    <w:rsid w:val="005E53FE"/>
    <w:rsid w:val="005E56DB"/>
    <w:rsid w:val="005E57C9"/>
    <w:rsid w:val="005E5CCC"/>
    <w:rsid w:val="005E5E25"/>
    <w:rsid w:val="005E608C"/>
    <w:rsid w:val="005E60D4"/>
    <w:rsid w:val="005E6256"/>
    <w:rsid w:val="005E6597"/>
    <w:rsid w:val="005E698D"/>
    <w:rsid w:val="005E6C3E"/>
    <w:rsid w:val="005E777E"/>
    <w:rsid w:val="005E7A26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4BE1"/>
    <w:rsid w:val="005F5066"/>
    <w:rsid w:val="005F5091"/>
    <w:rsid w:val="005F5E58"/>
    <w:rsid w:val="005F5E5B"/>
    <w:rsid w:val="005F645A"/>
    <w:rsid w:val="005F6EA9"/>
    <w:rsid w:val="005F759A"/>
    <w:rsid w:val="0060060C"/>
    <w:rsid w:val="00600BE1"/>
    <w:rsid w:val="00600C87"/>
    <w:rsid w:val="00601322"/>
    <w:rsid w:val="0060340E"/>
    <w:rsid w:val="00604ED4"/>
    <w:rsid w:val="0060515D"/>
    <w:rsid w:val="006061FB"/>
    <w:rsid w:val="00606BB5"/>
    <w:rsid w:val="00606D32"/>
    <w:rsid w:val="00607426"/>
    <w:rsid w:val="0060780A"/>
    <w:rsid w:val="0061021A"/>
    <w:rsid w:val="00610B79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2259"/>
    <w:rsid w:val="00622AE4"/>
    <w:rsid w:val="006230E4"/>
    <w:rsid w:val="0062386A"/>
    <w:rsid w:val="006247C1"/>
    <w:rsid w:val="00624BC1"/>
    <w:rsid w:val="00624C40"/>
    <w:rsid w:val="0062576D"/>
    <w:rsid w:val="00625788"/>
    <w:rsid w:val="006259A6"/>
    <w:rsid w:val="00625ACA"/>
    <w:rsid w:val="006275E6"/>
    <w:rsid w:val="00627C0A"/>
    <w:rsid w:val="00630380"/>
    <w:rsid w:val="006305AA"/>
    <w:rsid w:val="006307A7"/>
    <w:rsid w:val="00630AF5"/>
    <w:rsid w:val="00631480"/>
    <w:rsid w:val="00631E27"/>
    <w:rsid w:val="006320E4"/>
    <w:rsid w:val="0063277E"/>
    <w:rsid w:val="00634150"/>
    <w:rsid w:val="006346E1"/>
    <w:rsid w:val="00634B5A"/>
    <w:rsid w:val="006364F4"/>
    <w:rsid w:val="00636D1D"/>
    <w:rsid w:val="006370D9"/>
    <w:rsid w:val="006371D5"/>
    <w:rsid w:val="006378C4"/>
    <w:rsid w:val="006402AA"/>
    <w:rsid w:val="006418C6"/>
    <w:rsid w:val="00642064"/>
    <w:rsid w:val="006426D5"/>
    <w:rsid w:val="00642717"/>
    <w:rsid w:val="00642924"/>
    <w:rsid w:val="00642EAF"/>
    <w:rsid w:val="00643DD0"/>
    <w:rsid w:val="006443E8"/>
    <w:rsid w:val="00645331"/>
    <w:rsid w:val="00646667"/>
    <w:rsid w:val="00646683"/>
    <w:rsid w:val="006466FF"/>
    <w:rsid w:val="00646808"/>
    <w:rsid w:val="00646A5F"/>
    <w:rsid w:val="00646F6D"/>
    <w:rsid w:val="0064711B"/>
    <w:rsid w:val="006475C1"/>
    <w:rsid w:val="006502DB"/>
    <w:rsid w:val="00650C74"/>
    <w:rsid w:val="00651FB2"/>
    <w:rsid w:val="006523E4"/>
    <w:rsid w:val="0065337A"/>
    <w:rsid w:val="0065386E"/>
    <w:rsid w:val="00654411"/>
    <w:rsid w:val="006558AA"/>
    <w:rsid w:val="00655E14"/>
    <w:rsid w:val="00655E83"/>
    <w:rsid w:val="00656539"/>
    <w:rsid w:val="00656C00"/>
    <w:rsid w:val="0065724F"/>
    <w:rsid w:val="006572CD"/>
    <w:rsid w:val="00657859"/>
    <w:rsid w:val="006609A1"/>
    <w:rsid w:val="00661805"/>
    <w:rsid w:val="00661967"/>
    <w:rsid w:val="00661D51"/>
    <w:rsid w:val="00661F61"/>
    <w:rsid w:val="0066357B"/>
    <w:rsid w:val="006641C7"/>
    <w:rsid w:val="00664A56"/>
    <w:rsid w:val="00666A70"/>
    <w:rsid w:val="00666B90"/>
    <w:rsid w:val="00667105"/>
    <w:rsid w:val="00671B3F"/>
    <w:rsid w:val="00671B49"/>
    <w:rsid w:val="0067249D"/>
    <w:rsid w:val="00672641"/>
    <w:rsid w:val="006727D0"/>
    <w:rsid w:val="00672ADD"/>
    <w:rsid w:val="00672F81"/>
    <w:rsid w:val="00674155"/>
    <w:rsid w:val="0067434A"/>
    <w:rsid w:val="006746CA"/>
    <w:rsid w:val="00674935"/>
    <w:rsid w:val="0067583D"/>
    <w:rsid w:val="0067605D"/>
    <w:rsid w:val="006769B8"/>
    <w:rsid w:val="006802F6"/>
    <w:rsid w:val="00680CB2"/>
    <w:rsid w:val="00681742"/>
    <w:rsid w:val="00683C56"/>
    <w:rsid w:val="00683CAF"/>
    <w:rsid w:val="00683F92"/>
    <w:rsid w:val="006846FD"/>
    <w:rsid w:val="00685920"/>
    <w:rsid w:val="00685944"/>
    <w:rsid w:val="00685B34"/>
    <w:rsid w:val="00686FC2"/>
    <w:rsid w:val="00687FF6"/>
    <w:rsid w:val="00690E88"/>
    <w:rsid w:val="00692F4B"/>
    <w:rsid w:val="0069472E"/>
    <w:rsid w:val="00694A70"/>
    <w:rsid w:val="006951E7"/>
    <w:rsid w:val="00695584"/>
    <w:rsid w:val="00695745"/>
    <w:rsid w:val="0069600B"/>
    <w:rsid w:val="00696CFB"/>
    <w:rsid w:val="0069741F"/>
    <w:rsid w:val="00697AC7"/>
    <w:rsid w:val="00697FA5"/>
    <w:rsid w:val="006A0904"/>
    <w:rsid w:val="006A0A1A"/>
    <w:rsid w:val="006A0DD9"/>
    <w:rsid w:val="006A159F"/>
    <w:rsid w:val="006A1808"/>
    <w:rsid w:val="006A1F1A"/>
    <w:rsid w:val="006A2030"/>
    <w:rsid w:val="006A367F"/>
    <w:rsid w:val="006A4097"/>
    <w:rsid w:val="006A6460"/>
    <w:rsid w:val="006A70B1"/>
    <w:rsid w:val="006A7A67"/>
    <w:rsid w:val="006B00DC"/>
    <w:rsid w:val="006B0AE3"/>
    <w:rsid w:val="006B0B8D"/>
    <w:rsid w:val="006B0D04"/>
    <w:rsid w:val="006B104E"/>
    <w:rsid w:val="006B10CD"/>
    <w:rsid w:val="006B16BE"/>
    <w:rsid w:val="006B1909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B7A88"/>
    <w:rsid w:val="006C063E"/>
    <w:rsid w:val="006C0ADE"/>
    <w:rsid w:val="006C0CD4"/>
    <w:rsid w:val="006C1E53"/>
    <w:rsid w:val="006C2275"/>
    <w:rsid w:val="006C365E"/>
    <w:rsid w:val="006C3AFA"/>
    <w:rsid w:val="006C40BE"/>
    <w:rsid w:val="006C5A60"/>
    <w:rsid w:val="006C5D48"/>
    <w:rsid w:val="006C61FA"/>
    <w:rsid w:val="006C6400"/>
    <w:rsid w:val="006C76AB"/>
    <w:rsid w:val="006C7C65"/>
    <w:rsid w:val="006D0566"/>
    <w:rsid w:val="006D0896"/>
    <w:rsid w:val="006D1520"/>
    <w:rsid w:val="006D205B"/>
    <w:rsid w:val="006D2B86"/>
    <w:rsid w:val="006D2D28"/>
    <w:rsid w:val="006D3356"/>
    <w:rsid w:val="006D395C"/>
    <w:rsid w:val="006D5AA8"/>
    <w:rsid w:val="006D63F6"/>
    <w:rsid w:val="006D659E"/>
    <w:rsid w:val="006D69A5"/>
    <w:rsid w:val="006E04E4"/>
    <w:rsid w:val="006E075C"/>
    <w:rsid w:val="006E0974"/>
    <w:rsid w:val="006E0C19"/>
    <w:rsid w:val="006E0EA3"/>
    <w:rsid w:val="006E139A"/>
    <w:rsid w:val="006E2145"/>
    <w:rsid w:val="006E25D2"/>
    <w:rsid w:val="006E334E"/>
    <w:rsid w:val="006E3869"/>
    <w:rsid w:val="006E446B"/>
    <w:rsid w:val="006E4A30"/>
    <w:rsid w:val="006E5490"/>
    <w:rsid w:val="006E5B6C"/>
    <w:rsid w:val="006E6929"/>
    <w:rsid w:val="006E695A"/>
    <w:rsid w:val="006E7A19"/>
    <w:rsid w:val="006E7C78"/>
    <w:rsid w:val="006F02F0"/>
    <w:rsid w:val="006F1349"/>
    <w:rsid w:val="006F284B"/>
    <w:rsid w:val="006F396D"/>
    <w:rsid w:val="006F3F6D"/>
    <w:rsid w:val="006F4B70"/>
    <w:rsid w:val="006F5AF3"/>
    <w:rsid w:val="006F632A"/>
    <w:rsid w:val="006F6B6F"/>
    <w:rsid w:val="006F71B3"/>
    <w:rsid w:val="0070095D"/>
    <w:rsid w:val="00703794"/>
    <w:rsid w:val="0070391A"/>
    <w:rsid w:val="00705547"/>
    <w:rsid w:val="00705CCB"/>
    <w:rsid w:val="00706486"/>
    <w:rsid w:val="0070709E"/>
    <w:rsid w:val="007073D4"/>
    <w:rsid w:val="007074DC"/>
    <w:rsid w:val="00707DF2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0E42"/>
    <w:rsid w:val="00721474"/>
    <w:rsid w:val="007214E3"/>
    <w:rsid w:val="007217EE"/>
    <w:rsid w:val="00721C54"/>
    <w:rsid w:val="00721CB3"/>
    <w:rsid w:val="00721D69"/>
    <w:rsid w:val="007222F7"/>
    <w:rsid w:val="0072282D"/>
    <w:rsid w:val="00722C49"/>
    <w:rsid w:val="0072311C"/>
    <w:rsid w:val="00724095"/>
    <w:rsid w:val="007242FF"/>
    <w:rsid w:val="0072437A"/>
    <w:rsid w:val="00724514"/>
    <w:rsid w:val="00724679"/>
    <w:rsid w:val="00725368"/>
    <w:rsid w:val="00725C28"/>
    <w:rsid w:val="0072642D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1863"/>
    <w:rsid w:val="00741EC3"/>
    <w:rsid w:val="00742D5D"/>
    <w:rsid w:val="00743501"/>
    <w:rsid w:val="007441F8"/>
    <w:rsid w:val="00744211"/>
    <w:rsid w:val="00744A3F"/>
    <w:rsid w:val="007454B7"/>
    <w:rsid w:val="00745A1D"/>
    <w:rsid w:val="007474B4"/>
    <w:rsid w:val="007476C8"/>
    <w:rsid w:val="0074788B"/>
    <w:rsid w:val="00751A74"/>
    <w:rsid w:val="00751BBE"/>
    <w:rsid w:val="00752C32"/>
    <w:rsid w:val="0075460D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636"/>
    <w:rsid w:val="00766909"/>
    <w:rsid w:val="00766FB4"/>
    <w:rsid w:val="00767211"/>
    <w:rsid w:val="00770282"/>
    <w:rsid w:val="007709F0"/>
    <w:rsid w:val="007712D1"/>
    <w:rsid w:val="007722BF"/>
    <w:rsid w:val="007725BC"/>
    <w:rsid w:val="00772979"/>
    <w:rsid w:val="00774F20"/>
    <w:rsid w:val="0077580B"/>
    <w:rsid w:val="00776D77"/>
    <w:rsid w:val="00777364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F66"/>
    <w:rsid w:val="007867EF"/>
    <w:rsid w:val="00786E7A"/>
    <w:rsid w:val="00786FFF"/>
    <w:rsid w:val="0078787D"/>
    <w:rsid w:val="00787FA8"/>
    <w:rsid w:val="00790117"/>
    <w:rsid w:val="0079187F"/>
    <w:rsid w:val="00791ED9"/>
    <w:rsid w:val="007922E0"/>
    <w:rsid w:val="007944F8"/>
    <w:rsid w:val="00794A2D"/>
    <w:rsid w:val="007950E0"/>
    <w:rsid w:val="0079539A"/>
    <w:rsid w:val="007969F9"/>
    <w:rsid w:val="007973E3"/>
    <w:rsid w:val="00797957"/>
    <w:rsid w:val="00797E1C"/>
    <w:rsid w:val="007A0BF0"/>
    <w:rsid w:val="007A1883"/>
    <w:rsid w:val="007A2C91"/>
    <w:rsid w:val="007A2DF5"/>
    <w:rsid w:val="007A3E7C"/>
    <w:rsid w:val="007A43BF"/>
    <w:rsid w:val="007A4C62"/>
    <w:rsid w:val="007A5225"/>
    <w:rsid w:val="007A5914"/>
    <w:rsid w:val="007A66C1"/>
    <w:rsid w:val="007B0CFF"/>
    <w:rsid w:val="007B1173"/>
    <w:rsid w:val="007B1309"/>
    <w:rsid w:val="007B1643"/>
    <w:rsid w:val="007B2875"/>
    <w:rsid w:val="007B2934"/>
    <w:rsid w:val="007B2FFC"/>
    <w:rsid w:val="007B394D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4027"/>
    <w:rsid w:val="007C422A"/>
    <w:rsid w:val="007C4B78"/>
    <w:rsid w:val="007C60CF"/>
    <w:rsid w:val="007C60D2"/>
    <w:rsid w:val="007C6D4B"/>
    <w:rsid w:val="007C75FF"/>
    <w:rsid w:val="007D0720"/>
    <w:rsid w:val="007D0E34"/>
    <w:rsid w:val="007D1012"/>
    <w:rsid w:val="007D10F2"/>
    <w:rsid w:val="007D207E"/>
    <w:rsid w:val="007D3996"/>
    <w:rsid w:val="007D4933"/>
    <w:rsid w:val="007D49E6"/>
    <w:rsid w:val="007D4C18"/>
    <w:rsid w:val="007D4C61"/>
    <w:rsid w:val="007D53AC"/>
    <w:rsid w:val="007D5CE4"/>
    <w:rsid w:val="007D68B0"/>
    <w:rsid w:val="007D6DEC"/>
    <w:rsid w:val="007D6DFD"/>
    <w:rsid w:val="007D727F"/>
    <w:rsid w:val="007D765C"/>
    <w:rsid w:val="007D79D1"/>
    <w:rsid w:val="007D7B13"/>
    <w:rsid w:val="007E10EC"/>
    <w:rsid w:val="007E283E"/>
    <w:rsid w:val="007E46A1"/>
    <w:rsid w:val="007E46E7"/>
    <w:rsid w:val="007E4E03"/>
    <w:rsid w:val="007E6A53"/>
    <w:rsid w:val="007E730D"/>
    <w:rsid w:val="007E7311"/>
    <w:rsid w:val="007F071A"/>
    <w:rsid w:val="007F1463"/>
    <w:rsid w:val="007F1874"/>
    <w:rsid w:val="007F18C0"/>
    <w:rsid w:val="007F2FF2"/>
    <w:rsid w:val="007F3C94"/>
    <w:rsid w:val="007F3EA2"/>
    <w:rsid w:val="007F403E"/>
    <w:rsid w:val="007F46BB"/>
    <w:rsid w:val="007F49DA"/>
    <w:rsid w:val="007F5D56"/>
    <w:rsid w:val="007F6497"/>
    <w:rsid w:val="007F69A2"/>
    <w:rsid w:val="007F7DDD"/>
    <w:rsid w:val="0080092D"/>
    <w:rsid w:val="008014FE"/>
    <w:rsid w:val="008015A2"/>
    <w:rsid w:val="00802358"/>
    <w:rsid w:val="008025E0"/>
    <w:rsid w:val="00802BE6"/>
    <w:rsid w:val="00803369"/>
    <w:rsid w:val="008036CE"/>
    <w:rsid w:val="008048EE"/>
    <w:rsid w:val="00804EE4"/>
    <w:rsid w:val="00806A78"/>
    <w:rsid w:val="00806C59"/>
    <w:rsid w:val="008072AC"/>
    <w:rsid w:val="008074BE"/>
    <w:rsid w:val="008106D2"/>
    <w:rsid w:val="00810CEA"/>
    <w:rsid w:val="0081205E"/>
    <w:rsid w:val="008120D1"/>
    <w:rsid w:val="00812B9F"/>
    <w:rsid w:val="0081311B"/>
    <w:rsid w:val="008132A9"/>
    <w:rsid w:val="008140C1"/>
    <w:rsid w:val="0081420B"/>
    <w:rsid w:val="00814756"/>
    <w:rsid w:val="00816858"/>
    <w:rsid w:val="00817C7F"/>
    <w:rsid w:val="00817FB3"/>
    <w:rsid w:val="008203B8"/>
    <w:rsid w:val="008210A3"/>
    <w:rsid w:val="008213D9"/>
    <w:rsid w:val="00822ACC"/>
    <w:rsid w:val="00822AEF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5C1"/>
    <w:rsid w:val="0083398F"/>
    <w:rsid w:val="00833A16"/>
    <w:rsid w:val="00833DE8"/>
    <w:rsid w:val="00833F47"/>
    <w:rsid w:val="008348C3"/>
    <w:rsid w:val="00835A49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19F"/>
    <w:rsid w:val="008432C1"/>
    <w:rsid w:val="00843D1E"/>
    <w:rsid w:val="00844056"/>
    <w:rsid w:val="008442B7"/>
    <w:rsid w:val="00844D28"/>
    <w:rsid w:val="008458C8"/>
    <w:rsid w:val="00846F4A"/>
    <w:rsid w:val="008473F0"/>
    <w:rsid w:val="00847C6F"/>
    <w:rsid w:val="00847D37"/>
    <w:rsid w:val="00847F81"/>
    <w:rsid w:val="0085001D"/>
    <w:rsid w:val="008504B8"/>
    <w:rsid w:val="00850A45"/>
    <w:rsid w:val="00850F31"/>
    <w:rsid w:val="008516CD"/>
    <w:rsid w:val="00851DF6"/>
    <w:rsid w:val="0085211B"/>
    <w:rsid w:val="00853F62"/>
    <w:rsid w:val="008546E4"/>
    <w:rsid w:val="0085513D"/>
    <w:rsid w:val="00855377"/>
    <w:rsid w:val="00855576"/>
    <w:rsid w:val="0085596F"/>
    <w:rsid w:val="00856EE3"/>
    <w:rsid w:val="00856F24"/>
    <w:rsid w:val="00857835"/>
    <w:rsid w:val="00857A80"/>
    <w:rsid w:val="00860371"/>
    <w:rsid w:val="0086040A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6818"/>
    <w:rsid w:val="00876A17"/>
    <w:rsid w:val="00876AB4"/>
    <w:rsid w:val="00877438"/>
    <w:rsid w:val="008778FB"/>
    <w:rsid w:val="0088009A"/>
    <w:rsid w:val="008807BE"/>
    <w:rsid w:val="00880DB8"/>
    <w:rsid w:val="008825D5"/>
    <w:rsid w:val="00882B9B"/>
    <w:rsid w:val="0088352A"/>
    <w:rsid w:val="00883D0C"/>
    <w:rsid w:val="00885090"/>
    <w:rsid w:val="00886276"/>
    <w:rsid w:val="00886D76"/>
    <w:rsid w:val="00887495"/>
    <w:rsid w:val="00890E5E"/>
    <w:rsid w:val="00892BA7"/>
    <w:rsid w:val="00892D5C"/>
    <w:rsid w:val="008945B2"/>
    <w:rsid w:val="008946A9"/>
    <w:rsid w:val="00895890"/>
    <w:rsid w:val="0089593A"/>
    <w:rsid w:val="008968EA"/>
    <w:rsid w:val="00897019"/>
    <w:rsid w:val="00897481"/>
    <w:rsid w:val="008978DA"/>
    <w:rsid w:val="008A0833"/>
    <w:rsid w:val="008A0916"/>
    <w:rsid w:val="008A0CD2"/>
    <w:rsid w:val="008A1365"/>
    <w:rsid w:val="008A24FA"/>
    <w:rsid w:val="008A29CF"/>
    <w:rsid w:val="008A2C52"/>
    <w:rsid w:val="008A32EA"/>
    <w:rsid w:val="008A33A5"/>
    <w:rsid w:val="008A38E3"/>
    <w:rsid w:val="008A429B"/>
    <w:rsid w:val="008A4948"/>
    <w:rsid w:val="008A5A34"/>
    <w:rsid w:val="008A6139"/>
    <w:rsid w:val="008A6EA7"/>
    <w:rsid w:val="008A7CAE"/>
    <w:rsid w:val="008B02BC"/>
    <w:rsid w:val="008B0A07"/>
    <w:rsid w:val="008B0AAF"/>
    <w:rsid w:val="008B0B32"/>
    <w:rsid w:val="008B1D58"/>
    <w:rsid w:val="008B1F57"/>
    <w:rsid w:val="008B2F04"/>
    <w:rsid w:val="008B33BC"/>
    <w:rsid w:val="008B36B1"/>
    <w:rsid w:val="008B386E"/>
    <w:rsid w:val="008B398A"/>
    <w:rsid w:val="008B486F"/>
    <w:rsid w:val="008B4D84"/>
    <w:rsid w:val="008B51CE"/>
    <w:rsid w:val="008B587A"/>
    <w:rsid w:val="008B58AF"/>
    <w:rsid w:val="008B682C"/>
    <w:rsid w:val="008B7583"/>
    <w:rsid w:val="008B77BD"/>
    <w:rsid w:val="008B781F"/>
    <w:rsid w:val="008B7832"/>
    <w:rsid w:val="008B784C"/>
    <w:rsid w:val="008C0069"/>
    <w:rsid w:val="008C02A7"/>
    <w:rsid w:val="008C0D03"/>
    <w:rsid w:val="008C0E5A"/>
    <w:rsid w:val="008C1495"/>
    <w:rsid w:val="008C1BBB"/>
    <w:rsid w:val="008C1DCD"/>
    <w:rsid w:val="008C2A2A"/>
    <w:rsid w:val="008C4E63"/>
    <w:rsid w:val="008C5C79"/>
    <w:rsid w:val="008C5E2A"/>
    <w:rsid w:val="008C621E"/>
    <w:rsid w:val="008C683F"/>
    <w:rsid w:val="008C77A1"/>
    <w:rsid w:val="008C7DC4"/>
    <w:rsid w:val="008D03A3"/>
    <w:rsid w:val="008D061D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5772"/>
    <w:rsid w:val="008E60C2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009"/>
    <w:rsid w:val="008F3CA8"/>
    <w:rsid w:val="008F40B9"/>
    <w:rsid w:val="008F4405"/>
    <w:rsid w:val="008F4EBB"/>
    <w:rsid w:val="008F4F13"/>
    <w:rsid w:val="008F55B1"/>
    <w:rsid w:val="008F6B66"/>
    <w:rsid w:val="008F70AD"/>
    <w:rsid w:val="008F7222"/>
    <w:rsid w:val="008F7DBE"/>
    <w:rsid w:val="00900D91"/>
    <w:rsid w:val="00900DB1"/>
    <w:rsid w:val="00901AB2"/>
    <w:rsid w:val="00901BDD"/>
    <w:rsid w:val="009022BF"/>
    <w:rsid w:val="00902C25"/>
    <w:rsid w:val="00902F7B"/>
    <w:rsid w:val="00903B17"/>
    <w:rsid w:val="00904E26"/>
    <w:rsid w:val="009061EC"/>
    <w:rsid w:val="00906544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2F16"/>
    <w:rsid w:val="00912F2E"/>
    <w:rsid w:val="00913DD1"/>
    <w:rsid w:val="009141BB"/>
    <w:rsid w:val="00915A21"/>
    <w:rsid w:val="00916058"/>
    <w:rsid w:val="009160A7"/>
    <w:rsid w:val="0091718B"/>
    <w:rsid w:val="009179FB"/>
    <w:rsid w:val="00917C74"/>
    <w:rsid w:val="00920285"/>
    <w:rsid w:val="00922BBA"/>
    <w:rsid w:val="00923059"/>
    <w:rsid w:val="00924B57"/>
    <w:rsid w:val="0092530E"/>
    <w:rsid w:val="00925AA6"/>
    <w:rsid w:val="00925AD8"/>
    <w:rsid w:val="00925F1C"/>
    <w:rsid w:val="009273A8"/>
    <w:rsid w:val="00930907"/>
    <w:rsid w:val="00930A33"/>
    <w:rsid w:val="00931224"/>
    <w:rsid w:val="00931632"/>
    <w:rsid w:val="00932978"/>
    <w:rsid w:val="00932C92"/>
    <w:rsid w:val="00932DDD"/>
    <w:rsid w:val="00933115"/>
    <w:rsid w:val="00934AE7"/>
    <w:rsid w:val="0093522F"/>
    <w:rsid w:val="00935239"/>
    <w:rsid w:val="00935DEC"/>
    <w:rsid w:val="00935E2C"/>
    <w:rsid w:val="00935EF1"/>
    <w:rsid w:val="009364FC"/>
    <w:rsid w:val="0093669A"/>
    <w:rsid w:val="009369E5"/>
    <w:rsid w:val="00937819"/>
    <w:rsid w:val="00941A8D"/>
    <w:rsid w:val="00941FF5"/>
    <w:rsid w:val="0094226E"/>
    <w:rsid w:val="00942BDE"/>
    <w:rsid w:val="00942E81"/>
    <w:rsid w:val="00943D71"/>
    <w:rsid w:val="009454E4"/>
    <w:rsid w:val="00945B13"/>
    <w:rsid w:val="00946181"/>
    <w:rsid w:val="00946197"/>
    <w:rsid w:val="009477EB"/>
    <w:rsid w:val="00950677"/>
    <w:rsid w:val="00950798"/>
    <w:rsid w:val="0095097B"/>
    <w:rsid w:val="00951512"/>
    <w:rsid w:val="00951E62"/>
    <w:rsid w:val="00952898"/>
    <w:rsid w:val="00952B19"/>
    <w:rsid w:val="00954B54"/>
    <w:rsid w:val="009553E0"/>
    <w:rsid w:val="009569B7"/>
    <w:rsid w:val="00957090"/>
    <w:rsid w:val="009571FA"/>
    <w:rsid w:val="0095730B"/>
    <w:rsid w:val="009601C6"/>
    <w:rsid w:val="00960760"/>
    <w:rsid w:val="00960EED"/>
    <w:rsid w:val="00960FB7"/>
    <w:rsid w:val="00963479"/>
    <w:rsid w:val="009639CA"/>
    <w:rsid w:val="00964166"/>
    <w:rsid w:val="009643AF"/>
    <w:rsid w:val="009649BA"/>
    <w:rsid w:val="00964AF4"/>
    <w:rsid w:val="009651A8"/>
    <w:rsid w:val="0096683A"/>
    <w:rsid w:val="00966DA7"/>
    <w:rsid w:val="00967116"/>
    <w:rsid w:val="00967611"/>
    <w:rsid w:val="00967994"/>
    <w:rsid w:val="00967A0B"/>
    <w:rsid w:val="009703C8"/>
    <w:rsid w:val="00970B92"/>
    <w:rsid w:val="0097178D"/>
    <w:rsid w:val="00971933"/>
    <w:rsid w:val="00971E64"/>
    <w:rsid w:val="009723FA"/>
    <w:rsid w:val="009732F2"/>
    <w:rsid w:val="0097489F"/>
    <w:rsid w:val="00974AB3"/>
    <w:rsid w:val="009751DE"/>
    <w:rsid w:val="00975601"/>
    <w:rsid w:val="0097597D"/>
    <w:rsid w:val="00975A61"/>
    <w:rsid w:val="00977702"/>
    <w:rsid w:val="009806DE"/>
    <w:rsid w:val="00980E73"/>
    <w:rsid w:val="0098126F"/>
    <w:rsid w:val="00981579"/>
    <w:rsid w:val="0098180D"/>
    <w:rsid w:val="00981C92"/>
    <w:rsid w:val="00981D3F"/>
    <w:rsid w:val="009826E5"/>
    <w:rsid w:val="00982FDD"/>
    <w:rsid w:val="0098421F"/>
    <w:rsid w:val="00984240"/>
    <w:rsid w:val="00984592"/>
    <w:rsid w:val="00984817"/>
    <w:rsid w:val="00984A46"/>
    <w:rsid w:val="00984F89"/>
    <w:rsid w:val="00985383"/>
    <w:rsid w:val="009864ED"/>
    <w:rsid w:val="00986867"/>
    <w:rsid w:val="00986D3A"/>
    <w:rsid w:val="0098738A"/>
    <w:rsid w:val="00987A39"/>
    <w:rsid w:val="00987F2B"/>
    <w:rsid w:val="0099027D"/>
    <w:rsid w:val="00990457"/>
    <w:rsid w:val="009905AD"/>
    <w:rsid w:val="00990F4C"/>
    <w:rsid w:val="009911D3"/>
    <w:rsid w:val="009915B2"/>
    <w:rsid w:val="0099189B"/>
    <w:rsid w:val="009918A8"/>
    <w:rsid w:val="00991A62"/>
    <w:rsid w:val="00991BE3"/>
    <w:rsid w:val="00991EAB"/>
    <w:rsid w:val="0099290E"/>
    <w:rsid w:val="009941AF"/>
    <w:rsid w:val="00994257"/>
    <w:rsid w:val="00994582"/>
    <w:rsid w:val="0099492E"/>
    <w:rsid w:val="00994C8C"/>
    <w:rsid w:val="00995B07"/>
    <w:rsid w:val="00995F0D"/>
    <w:rsid w:val="00996893"/>
    <w:rsid w:val="00996B38"/>
    <w:rsid w:val="00997F63"/>
    <w:rsid w:val="009A0364"/>
    <w:rsid w:val="009A04D9"/>
    <w:rsid w:val="009A0D57"/>
    <w:rsid w:val="009A102A"/>
    <w:rsid w:val="009A1BF7"/>
    <w:rsid w:val="009A1DB9"/>
    <w:rsid w:val="009A1E35"/>
    <w:rsid w:val="009A2619"/>
    <w:rsid w:val="009A359A"/>
    <w:rsid w:val="009A360D"/>
    <w:rsid w:val="009A4717"/>
    <w:rsid w:val="009A5850"/>
    <w:rsid w:val="009A628B"/>
    <w:rsid w:val="009A63EA"/>
    <w:rsid w:val="009A69C6"/>
    <w:rsid w:val="009B01EC"/>
    <w:rsid w:val="009B10D6"/>
    <w:rsid w:val="009B1157"/>
    <w:rsid w:val="009B1AFC"/>
    <w:rsid w:val="009B2B49"/>
    <w:rsid w:val="009B4866"/>
    <w:rsid w:val="009B6F19"/>
    <w:rsid w:val="009B77D3"/>
    <w:rsid w:val="009B7954"/>
    <w:rsid w:val="009C09E8"/>
    <w:rsid w:val="009C0A61"/>
    <w:rsid w:val="009C150C"/>
    <w:rsid w:val="009C15F1"/>
    <w:rsid w:val="009C197D"/>
    <w:rsid w:val="009C1D9C"/>
    <w:rsid w:val="009C38EE"/>
    <w:rsid w:val="009C3CC7"/>
    <w:rsid w:val="009C3CF6"/>
    <w:rsid w:val="009C5136"/>
    <w:rsid w:val="009C617A"/>
    <w:rsid w:val="009C6199"/>
    <w:rsid w:val="009D0A66"/>
    <w:rsid w:val="009D1380"/>
    <w:rsid w:val="009D147D"/>
    <w:rsid w:val="009D32C8"/>
    <w:rsid w:val="009D335E"/>
    <w:rsid w:val="009D3A15"/>
    <w:rsid w:val="009D428C"/>
    <w:rsid w:val="009D5384"/>
    <w:rsid w:val="009D5907"/>
    <w:rsid w:val="009D5994"/>
    <w:rsid w:val="009D65D0"/>
    <w:rsid w:val="009D6E17"/>
    <w:rsid w:val="009D77C5"/>
    <w:rsid w:val="009D7950"/>
    <w:rsid w:val="009D7E91"/>
    <w:rsid w:val="009E135E"/>
    <w:rsid w:val="009E2901"/>
    <w:rsid w:val="009E2E7D"/>
    <w:rsid w:val="009E3704"/>
    <w:rsid w:val="009E39DF"/>
    <w:rsid w:val="009E3C92"/>
    <w:rsid w:val="009E5102"/>
    <w:rsid w:val="009E5225"/>
    <w:rsid w:val="009E54F4"/>
    <w:rsid w:val="009E5C96"/>
    <w:rsid w:val="009E650B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4E0B"/>
    <w:rsid w:val="009F547F"/>
    <w:rsid w:val="009F6B50"/>
    <w:rsid w:val="009F7B80"/>
    <w:rsid w:val="00A00087"/>
    <w:rsid w:val="00A006F9"/>
    <w:rsid w:val="00A009F8"/>
    <w:rsid w:val="00A01B98"/>
    <w:rsid w:val="00A03A3D"/>
    <w:rsid w:val="00A044AE"/>
    <w:rsid w:val="00A045C4"/>
    <w:rsid w:val="00A045C6"/>
    <w:rsid w:val="00A04C32"/>
    <w:rsid w:val="00A04E71"/>
    <w:rsid w:val="00A1079A"/>
    <w:rsid w:val="00A10DFA"/>
    <w:rsid w:val="00A11F96"/>
    <w:rsid w:val="00A125AB"/>
    <w:rsid w:val="00A160E7"/>
    <w:rsid w:val="00A16211"/>
    <w:rsid w:val="00A16694"/>
    <w:rsid w:val="00A1714B"/>
    <w:rsid w:val="00A17518"/>
    <w:rsid w:val="00A17DAE"/>
    <w:rsid w:val="00A17E1A"/>
    <w:rsid w:val="00A21708"/>
    <w:rsid w:val="00A22362"/>
    <w:rsid w:val="00A226D8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307C7"/>
    <w:rsid w:val="00A31F55"/>
    <w:rsid w:val="00A31FC6"/>
    <w:rsid w:val="00A3238E"/>
    <w:rsid w:val="00A325A1"/>
    <w:rsid w:val="00A33274"/>
    <w:rsid w:val="00A33DE7"/>
    <w:rsid w:val="00A373AB"/>
    <w:rsid w:val="00A41092"/>
    <w:rsid w:val="00A41423"/>
    <w:rsid w:val="00A424DD"/>
    <w:rsid w:val="00A43311"/>
    <w:rsid w:val="00A4380F"/>
    <w:rsid w:val="00A43CFB"/>
    <w:rsid w:val="00A44228"/>
    <w:rsid w:val="00A44581"/>
    <w:rsid w:val="00A4490C"/>
    <w:rsid w:val="00A449A1"/>
    <w:rsid w:val="00A45093"/>
    <w:rsid w:val="00A45530"/>
    <w:rsid w:val="00A4596F"/>
    <w:rsid w:val="00A46D8E"/>
    <w:rsid w:val="00A47832"/>
    <w:rsid w:val="00A47B4D"/>
    <w:rsid w:val="00A50EAF"/>
    <w:rsid w:val="00A50EC5"/>
    <w:rsid w:val="00A5193C"/>
    <w:rsid w:val="00A51CE5"/>
    <w:rsid w:val="00A51E96"/>
    <w:rsid w:val="00A51F5C"/>
    <w:rsid w:val="00A52AB9"/>
    <w:rsid w:val="00A5510B"/>
    <w:rsid w:val="00A56AAE"/>
    <w:rsid w:val="00A57143"/>
    <w:rsid w:val="00A57649"/>
    <w:rsid w:val="00A60067"/>
    <w:rsid w:val="00A602F9"/>
    <w:rsid w:val="00A605C3"/>
    <w:rsid w:val="00A60E9E"/>
    <w:rsid w:val="00A61B0A"/>
    <w:rsid w:val="00A62DDE"/>
    <w:rsid w:val="00A63050"/>
    <w:rsid w:val="00A63102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676CA"/>
    <w:rsid w:val="00A705D3"/>
    <w:rsid w:val="00A70979"/>
    <w:rsid w:val="00A71157"/>
    <w:rsid w:val="00A71643"/>
    <w:rsid w:val="00A719B3"/>
    <w:rsid w:val="00A71B93"/>
    <w:rsid w:val="00A72F5B"/>
    <w:rsid w:val="00A74D5B"/>
    <w:rsid w:val="00A7508A"/>
    <w:rsid w:val="00A75E4E"/>
    <w:rsid w:val="00A76EF6"/>
    <w:rsid w:val="00A77561"/>
    <w:rsid w:val="00A811E3"/>
    <w:rsid w:val="00A81D69"/>
    <w:rsid w:val="00A81EC4"/>
    <w:rsid w:val="00A838E2"/>
    <w:rsid w:val="00A83D89"/>
    <w:rsid w:val="00A83FCA"/>
    <w:rsid w:val="00A85EAB"/>
    <w:rsid w:val="00A86C0E"/>
    <w:rsid w:val="00A877CB"/>
    <w:rsid w:val="00A9061B"/>
    <w:rsid w:val="00A9062D"/>
    <w:rsid w:val="00A910FC"/>
    <w:rsid w:val="00A92B78"/>
    <w:rsid w:val="00A9428D"/>
    <w:rsid w:val="00A94932"/>
    <w:rsid w:val="00A95299"/>
    <w:rsid w:val="00A95421"/>
    <w:rsid w:val="00A95454"/>
    <w:rsid w:val="00A966E6"/>
    <w:rsid w:val="00A96807"/>
    <w:rsid w:val="00A97576"/>
    <w:rsid w:val="00AA0050"/>
    <w:rsid w:val="00AA0410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60A"/>
    <w:rsid w:val="00AB0961"/>
    <w:rsid w:val="00AB1E7D"/>
    <w:rsid w:val="00AB2BE3"/>
    <w:rsid w:val="00AB4F01"/>
    <w:rsid w:val="00AB52E2"/>
    <w:rsid w:val="00AB5EB7"/>
    <w:rsid w:val="00AB655D"/>
    <w:rsid w:val="00AB6901"/>
    <w:rsid w:val="00AB742A"/>
    <w:rsid w:val="00AB7683"/>
    <w:rsid w:val="00AB7834"/>
    <w:rsid w:val="00AC169D"/>
    <w:rsid w:val="00AC2236"/>
    <w:rsid w:val="00AC3267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0D"/>
    <w:rsid w:val="00AD0E6C"/>
    <w:rsid w:val="00AD19B6"/>
    <w:rsid w:val="00AD1D2C"/>
    <w:rsid w:val="00AD23B3"/>
    <w:rsid w:val="00AD31D8"/>
    <w:rsid w:val="00AD3C14"/>
    <w:rsid w:val="00AD3C44"/>
    <w:rsid w:val="00AD4C98"/>
    <w:rsid w:val="00AD68AC"/>
    <w:rsid w:val="00AD7190"/>
    <w:rsid w:val="00AD79ED"/>
    <w:rsid w:val="00AD7C3E"/>
    <w:rsid w:val="00AD7CD5"/>
    <w:rsid w:val="00AE0525"/>
    <w:rsid w:val="00AE08DB"/>
    <w:rsid w:val="00AE14A8"/>
    <w:rsid w:val="00AE1B78"/>
    <w:rsid w:val="00AE1C93"/>
    <w:rsid w:val="00AE2729"/>
    <w:rsid w:val="00AE2E04"/>
    <w:rsid w:val="00AE3148"/>
    <w:rsid w:val="00AE3798"/>
    <w:rsid w:val="00AE46C0"/>
    <w:rsid w:val="00AE4AA7"/>
    <w:rsid w:val="00AE5898"/>
    <w:rsid w:val="00AE5AE2"/>
    <w:rsid w:val="00AE5FAE"/>
    <w:rsid w:val="00AE6127"/>
    <w:rsid w:val="00AE6AE4"/>
    <w:rsid w:val="00AE6D7D"/>
    <w:rsid w:val="00AE7343"/>
    <w:rsid w:val="00AF1946"/>
    <w:rsid w:val="00AF33A3"/>
    <w:rsid w:val="00AF3B36"/>
    <w:rsid w:val="00AF483C"/>
    <w:rsid w:val="00AF5414"/>
    <w:rsid w:val="00B00610"/>
    <w:rsid w:val="00B00A13"/>
    <w:rsid w:val="00B00C65"/>
    <w:rsid w:val="00B00D69"/>
    <w:rsid w:val="00B00E04"/>
    <w:rsid w:val="00B00ECE"/>
    <w:rsid w:val="00B00F5B"/>
    <w:rsid w:val="00B017EF"/>
    <w:rsid w:val="00B01942"/>
    <w:rsid w:val="00B027B8"/>
    <w:rsid w:val="00B0386D"/>
    <w:rsid w:val="00B039D7"/>
    <w:rsid w:val="00B046DF"/>
    <w:rsid w:val="00B05485"/>
    <w:rsid w:val="00B054B7"/>
    <w:rsid w:val="00B07B03"/>
    <w:rsid w:val="00B07F58"/>
    <w:rsid w:val="00B10765"/>
    <w:rsid w:val="00B10ACA"/>
    <w:rsid w:val="00B11FEE"/>
    <w:rsid w:val="00B13A67"/>
    <w:rsid w:val="00B1458E"/>
    <w:rsid w:val="00B14C51"/>
    <w:rsid w:val="00B14E34"/>
    <w:rsid w:val="00B15660"/>
    <w:rsid w:val="00B15904"/>
    <w:rsid w:val="00B15D86"/>
    <w:rsid w:val="00B16258"/>
    <w:rsid w:val="00B163B1"/>
    <w:rsid w:val="00B172A3"/>
    <w:rsid w:val="00B17EEE"/>
    <w:rsid w:val="00B20021"/>
    <w:rsid w:val="00B20265"/>
    <w:rsid w:val="00B20FDE"/>
    <w:rsid w:val="00B21381"/>
    <w:rsid w:val="00B22129"/>
    <w:rsid w:val="00B22A71"/>
    <w:rsid w:val="00B23B61"/>
    <w:rsid w:val="00B23E28"/>
    <w:rsid w:val="00B23ECD"/>
    <w:rsid w:val="00B24650"/>
    <w:rsid w:val="00B25E85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7C1"/>
    <w:rsid w:val="00B35B4F"/>
    <w:rsid w:val="00B35D78"/>
    <w:rsid w:val="00B363E6"/>
    <w:rsid w:val="00B367C0"/>
    <w:rsid w:val="00B36827"/>
    <w:rsid w:val="00B36E4A"/>
    <w:rsid w:val="00B3737D"/>
    <w:rsid w:val="00B377B0"/>
    <w:rsid w:val="00B40CA4"/>
    <w:rsid w:val="00B4194D"/>
    <w:rsid w:val="00B41A15"/>
    <w:rsid w:val="00B42041"/>
    <w:rsid w:val="00B422A3"/>
    <w:rsid w:val="00B42D66"/>
    <w:rsid w:val="00B43C07"/>
    <w:rsid w:val="00B43FBF"/>
    <w:rsid w:val="00B44329"/>
    <w:rsid w:val="00B44CE4"/>
    <w:rsid w:val="00B44DFA"/>
    <w:rsid w:val="00B44F11"/>
    <w:rsid w:val="00B45D88"/>
    <w:rsid w:val="00B4613C"/>
    <w:rsid w:val="00B5065B"/>
    <w:rsid w:val="00B514AB"/>
    <w:rsid w:val="00B5175A"/>
    <w:rsid w:val="00B51846"/>
    <w:rsid w:val="00B55EA5"/>
    <w:rsid w:val="00B566BF"/>
    <w:rsid w:val="00B5692E"/>
    <w:rsid w:val="00B56CE0"/>
    <w:rsid w:val="00B5767F"/>
    <w:rsid w:val="00B602CA"/>
    <w:rsid w:val="00B608C3"/>
    <w:rsid w:val="00B61077"/>
    <w:rsid w:val="00B623B2"/>
    <w:rsid w:val="00B62979"/>
    <w:rsid w:val="00B62AAD"/>
    <w:rsid w:val="00B62B24"/>
    <w:rsid w:val="00B632A8"/>
    <w:rsid w:val="00B635DE"/>
    <w:rsid w:val="00B63D00"/>
    <w:rsid w:val="00B64FB2"/>
    <w:rsid w:val="00B65A13"/>
    <w:rsid w:val="00B67325"/>
    <w:rsid w:val="00B6763F"/>
    <w:rsid w:val="00B678E1"/>
    <w:rsid w:val="00B7001D"/>
    <w:rsid w:val="00B70056"/>
    <w:rsid w:val="00B704E8"/>
    <w:rsid w:val="00B7070D"/>
    <w:rsid w:val="00B70E65"/>
    <w:rsid w:val="00B718B8"/>
    <w:rsid w:val="00B71AB3"/>
    <w:rsid w:val="00B71C86"/>
    <w:rsid w:val="00B71FFB"/>
    <w:rsid w:val="00B720AD"/>
    <w:rsid w:val="00B72302"/>
    <w:rsid w:val="00B74499"/>
    <w:rsid w:val="00B74916"/>
    <w:rsid w:val="00B762BF"/>
    <w:rsid w:val="00B76528"/>
    <w:rsid w:val="00B77BFD"/>
    <w:rsid w:val="00B8054D"/>
    <w:rsid w:val="00B823A7"/>
    <w:rsid w:val="00B824A3"/>
    <w:rsid w:val="00B837B0"/>
    <w:rsid w:val="00B83E72"/>
    <w:rsid w:val="00B8441E"/>
    <w:rsid w:val="00B84832"/>
    <w:rsid w:val="00B84B67"/>
    <w:rsid w:val="00B84CB7"/>
    <w:rsid w:val="00B8545B"/>
    <w:rsid w:val="00B854D0"/>
    <w:rsid w:val="00B856B0"/>
    <w:rsid w:val="00B8578E"/>
    <w:rsid w:val="00B85F9D"/>
    <w:rsid w:val="00B86811"/>
    <w:rsid w:val="00B86BCD"/>
    <w:rsid w:val="00B90911"/>
    <w:rsid w:val="00B90FA5"/>
    <w:rsid w:val="00B912FA"/>
    <w:rsid w:val="00B919F1"/>
    <w:rsid w:val="00B91D81"/>
    <w:rsid w:val="00B92428"/>
    <w:rsid w:val="00B926F6"/>
    <w:rsid w:val="00B92B15"/>
    <w:rsid w:val="00B936C6"/>
    <w:rsid w:val="00B94830"/>
    <w:rsid w:val="00B94D93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4981"/>
    <w:rsid w:val="00BA5618"/>
    <w:rsid w:val="00BA6BBA"/>
    <w:rsid w:val="00BB1111"/>
    <w:rsid w:val="00BB1890"/>
    <w:rsid w:val="00BB1F21"/>
    <w:rsid w:val="00BB3068"/>
    <w:rsid w:val="00BB3D43"/>
    <w:rsid w:val="00BB3FDF"/>
    <w:rsid w:val="00BB4371"/>
    <w:rsid w:val="00BB4455"/>
    <w:rsid w:val="00BB468D"/>
    <w:rsid w:val="00BB4F80"/>
    <w:rsid w:val="00BB57C2"/>
    <w:rsid w:val="00BB5F36"/>
    <w:rsid w:val="00BB6449"/>
    <w:rsid w:val="00BB7583"/>
    <w:rsid w:val="00BB7FA1"/>
    <w:rsid w:val="00BC0E8D"/>
    <w:rsid w:val="00BC17CE"/>
    <w:rsid w:val="00BC1BD8"/>
    <w:rsid w:val="00BC1E85"/>
    <w:rsid w:val="00BC2859"/>
    <w:rsid w:val="00BC4F18"/>
    <w:rsid w:val="00BC592E"/>
    <w:rsid w:val="00BC5E14"/>
    <w:rsid w:val="00BC605E"/>
    <w:rsid w:val="00BC6319"/>
    <w:rsid w:val="00BC6357"/>
    <w:rsid w:val="00BC663F"/>
    <w:rsid w:val="00BD0172"/>
    <w:rsid w:val="00BD143B"/>
    <w:rsid w:val="00BD1B77"/>
    <w:rsid w:val="00BD1F95"/>
    <w:rsid w:val="00BD20A9"/>
    <w:rsid w:val="00BD22EF"/>
    <w:rsid w:val="00BD230B"/>
    <w:rsid w:val="00BD2544"/>
    <w:rsid w:val="00BD2F2A"/>
    <w:rsid w:val="00BD38E3"/>
    <w:rsid w:val="00BD514E"/>
    <w:rsid w:val="00BD5150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70A7"/>
    <w:rsid w:val="00BE74E6"/>
    <w:rsid w:val="00BE7BA8"/>
    <w:rsid w:val="00BF0250"/>
    <w:rsid w:val="00BF0614"/>
    <w:rsid w:val="00BF093B"/>
    <w:rsid w:val="00BF1AE8"/>
    <w:rsid w:val="00BF2BA4"/>
    <w:rsid w:val="00BF2CC3"/>
    <w:rsid w:val="00BF3D25"/>
    <w:rsid w:val="00BF427D"/>
    <w:rsid w:val="00BF4880"/>
    <w:rsid w:val="00BF65B7"/>
    <w:rsid w:val="00BF65C2"/>
    <w:rsid w:val="00BF6696"/>
    <w:rsid w:val="00BF6D82"/>
    <w:rsid w:val="00BF6EDC"/>
    <w:rsid w:val="00BF708A"/>
    <w:rsid w:val="00BF7234"/>
    <w:rsid w:val="00BF7707"/>
    <w:rsid w:val="00C00B88"/>
    <w:rsid w:val="00C01501"/>
    <w:rsid w:val="00C0445D"/>
    <w:rsid w:val="00C056BA"/>
    <w:rsid w:val="00C06794"/>
    <w:rsid w:val="00C06B2A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4232"/>
    <w:rsid w:val="00C15F5A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1AEE"/>
    <w:rsid w:val="00C22566"/>
    <w:rsid w:val="00C2276F"/>
    <w:rsid w:val="00C229E6"/>
    <w:rsid w:val="00C23A22"/>
    <w:rsid w:val="00C23C90"/>
    <w:rsid w:val="00C23F2E"/>
    <w:rsid w:val="00C24886"/>
    <w:rsid w:val="00C25778"/>
    <w:rsid w:val="00C25E71"/>
    <w:rsid w:val="00C26113"/>
    <w:rsid w:val="00C27B3D"/>
    <w:rsid w:val="00C30657"/>
    <w:rsid w:val="00C30882"/>
    <w:rsid w:val="00C30A5C"/>
    <w:rsid w:val="00C31559"/>
    <w:rsid w:val="00C32BB3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7F60"/>
    <w:rsid w:val="00C40AA2"/>
    <w:rsid w:val="00C410E1"/>
    <w:rsid w:val="00C416CB"/>
    <w:rsid w:val="00C41E3D"/>
    <w:rsid w:val="00C42049"/>
    <w:rsid w:val="00C4244F"/>
    <w:rsid w:val="00C42897"/>
    <w:rsid w:val="00C436B6"/>
    <w:rsid w:val="00C44548"/>
    <w:rsid w:val="00C45989"/>
    <w:rsid w:val="00C4650D"/>
    <w:rsid w:val="00C46643"/>
    <w:rsid w:val="00C468D5"/>
    <w:rsid w:val="00C47B61"/>
    <w:rsid w:val="00C50410"/>
    <w:rsid w:val="00C504F7"/>
    <w:rsid w:val="00C50844"/>
    <w:rsid w:val="00C51F38"/>
    <w:rsid w:val="00C5201C"/>
    <w:rsid w:val="00C521E0"/>
    <w:rsid w:val="00C52520"/>
    <w:rsid w:val="00C52A74"/>
    <w:rsid w:val="00C52E81"/>
    <w:rsid w:val="00C52F6C"/>
    <w:rsid w:val="00C532E5"/>
    <w:rsid w:val="00C548ED"/>
    <w:rsid w:val="00C54D73"/>
    <w:rsid w:val="00C559C8"/>
    <w:rsid w:val="00C55C44"/>
    <w:rsid w:val="00C55D58"/>
    <w:rsid w:val="00C571FD"/>
    <w:rsid w:val="00C57396"/>
    <w:rsid w:val="00C5761F"/>
    <w:rsid w:val="00C632ED"/>
    <w:rsid w:val="00C635D8"/>
    <w:rsid w:val="00C644F0"/>
    <w:rsid w:val="00C64B66"/>
    <w:rsid w:val="00C64F02"/>
    <w:rsid w:val="00C65608"/>
    <w:rsid w:val="00C658F3"/>
    <w:rsid w:val="00C65FB8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805"/>
    <w:rsid w:val="00C74EFE"/>
    <w:rsid w:val="00C755DB"/>
    <w:rsid w:val="00C756C5"/>
    <w:rsid w:val="00C75BEB"/>
    <w:rsid w:val="00C75D77"/>
    <w:rsid w:val="00C7611E"/>
    <w:rsid w:val="00C775B9"/>
    <w:rsid w:val="00C77635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280"/>
    <w:rsid w:val="00C86D72"/>
    <w:rsid w:val="00C86EE4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EAC"/>
    <w:rsid w:val="00CA108B"/>
    <w:rsid w:val="00CA144F"/>
    <w:rsid w:val="00CA195B"/>
    <w:rsid w:val="00CA1A9A"/>
    <w:rsid w:val="00CA2D69"/>
    <w:rsid w:val="00CA36A9"/>
    <w:rsid w:val="00CA3840"/>
    <w:rsid w:val="00CA5FEA"/>
    <w:rsid w:val="00CA60D4"/>
    <w:rsid w:val="00CA62BA"/>
    <w:rsid w:val="00CA63B0"/>
    <w:rsid w:val="00CA66A5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32E4"/>
    <w:rsid w:val="00CB58AE"/>
    <w:rsid w:val="00CB5916"/>
    <w:rsid w:val="00CB5E13"/>
    <w:rsid w:val="00CB6ADE"/>
    <w:rsid w:val="00CB7428"/>
    <w:rsid w:val="00CB7567"/>
    <w:rsid w:val="00CB77E5"/>
    <w:rsid w:val="00CC04AE"/>
    <w:rsid w:val="00CC0860"/>
    <w:rsid w:val="00CC14EF"/>
    <w:rsid w:val="00CC16DB"/>
    <w:rsid w:val="00CC1F10"/>
    <w:rsid w:val="00CC3524"/>
    <w:rsid w:val="00CC3E3F"/>
    <w:rsid w:val="00CC7439"/>
    <w:rsid w:val="00CC7571"/>
    <w:rsid w:val="00CC7D87"/>
    <w:rsid w:val="00CD0379"/>
    <w:rsid w:val="00CD0513"/>
    <w:rsid w:val="00CD0696"/>
    <w:rsid w:val="00CD14E3"/>
    <w:rsid w:val="00CD1AF5"/>
    <w:rsid w:val="00CD2032"/>
    <w:rsid w:val="00CD27BE"/>
    <w:rsid w:val="00CD29E9"/>
    <w:rsid w:val="00CD3984"/>
    <w:rsid w:val="00CD4524"/>
    <w:rsid w:val="00CD4BBC"/>
    <w:rsid w:val="00CD5669"/>
    <w:rsid w:val="00CD5693"/>
    <w:rsid w:val="00CD5D2B"/>
    <w:rsid w:val="00CD5EFE"/>
    <w:rsid w:val="00CD6F0F"/>
    <w:rsid w:val="00CE0BB7"/>
    <w:rsid w:val="00CE14B9"/>
    <w:rsid w:val="00CE1A56"/>
    <w:rsid w:val="00CE20AC"/>
    <w:rsid w:val="00CE2147"/>
    <w:rsid w:val="00CE228A"/>
    <w:rsid w:val="00CE332D"/>
    <w:rsid w:val="00CE3E9A"/>
    <w:rsid w:val="00CE48F7"/>
    <w:rsid w:val="00CE54E0"/>
    <w:rsid w:val="00CE5775"/>
    <w:rsid w:val="00CE61BD"/>
    <w:rsid w:val="00CE6976"/>
    <w:rsid w:val="00CE708B"/>
    <w:rsid w:val="00CE7FDA"/>
    <w:rsid w:val="00CF04E2"/>
    <w:rsid w:val="00CF0ADA"/>
    <w:rsid w:val="00CF1BBB"/>
    <w:rsid w:val="00CF21AF"/>
    <w:rsid w:val="00CF2685"/>
    <w:rsid w:val="00CF26B7"/>
    <w:rsid w:val="00CF35A1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2CAA"/>
    <w:rsid w:val="00D041BD"/>
    <w:rsid w:val="00D052EA"/>
    <w:rsid w:val="00D058C2"/>
    <w:rsid w:val="00D05DBF"/>
    <w:rsid w:val="00D06432"/>
    <w:rsid w:val="00D0769A"/>
    <w:rsid w:val="00D07CBE"/>
    <w:rsid w:val="00D100AB"/>
    <w:rsid w:val="00D10C0A"/>
    <w:rsid w:val="00D113DC"/>
    <w:rsid w:val="00D11920"/>
    <w:rsid w:val="00D11B47"/>
    <w:rsid w:val="00D11E6B"/>
    <w:rsid w:val="00D11E84"/>
    <w:rsid w:val="00D123DF"/>
    <w:rsid w:val="00D125DA"/>
    <w:rsid w:val="00D1296E"/>
    <w:rsid w:val="00D12AF5"/>
    <w:rsid w:val="00D1322F"/>
    <w:rsid w:val="00D13AAE"/>
    <w:rsid w:val="00D15152"/>
    <w:rsid w:val="00D15A0D"/>
    <w:rsid w:val="00D15B4E"/>
    <w:rsid w:val="00D15E21"/>
    <w:rsid w:val="00D16640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5E60"/>
    <w:rsid w:val="00D261AB"/>
    <w:rsid w:val="00D26B7F"/>
    <w:rsid w:val="00D27FCD"/>
    <w:rsid w:val="00D30339"/>
    <w:rsid w:val="00D3178B"/>
    <w:rsid w:val="00D31EBF"/>
    <w:rsid w:val="00D33306"/>
    <w:rsid w:val="00D33595"/>
    <w:rsid w:val="00D35008"/>
    <w:rsid w:val="00D3574E"/>
    <w:rsid w:val="00D35783"/>
    <w:rsid w:val="00D36317"/>
    <w:rsid w:val="00D3682D"/>
    <w:rsid w:val="00D368C8"/>
    <w:rsid w:val="00D37053"/>
    <w:rsid w:val="00D37447"/>
    <w:rsid w:val="00D376A6"/>
    <w:rsid w:val="00D42D9F"/>
    <w:rsid w:val="00D433D9"/>
    <w:rsid w:val="00D43463"/>
    <w:rsid w:val="00D447EF"/>
    <w:rsid w:val="00D45B4D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1572"/>
    <w:rsid w:val="00D5259C"/>
    <w:rsid w:val="00D53E1A"/>
    <w:rsid w:val="00D54037"/>
    <w:rsid w:val="00D54B45"/>
    <w:rsid w:val="00D55975"/>
    <w:rsid w:val="00D563F4"/>
    <w:rsid w:val="00D568FF"/>
    <w:rsid w:val="00D57D87"/>
    <w:rsid w:val="00D60450"/>
    <w:rsid w:val="00D607E9"/>
    <w:rsid w:val="00D60C18"/>
    <w:rsid w:val="00D60D03"/>
    <w:rsid w:val="00D611EA"/>
    <w:rsid w:val="00D626B2"/>
    <w:rsid w:val="00D6287E"/>
    <w:rsid w:val="00D6318A"/>
    <w:rsid w:val="00D63618"/>
    <w:rsid w:val="00D64126"/>
    <w:rsid w:val="00D6498F"/>
    <w:rsid w:val="00D65205"/>
    <w:rsid w:val="00D66474"/>
    <w:rsid w:val="00D666FF"/>
    <w:rsid w:val="00D66E93"/>
    <w:rsid w:val="00D6702C"/>
    <w:rsid w:val="00D67AC8"/>
    <w:rsid w:val="00D710AD"/>
    <w:rsid w:val="00D72687"/>
    <w:rsid w:val="00D72A74"/>
    <w:rsid w:val="00D73031"/>
    <w:rsid w:val="00D7337C"/>
    <w:rsid w:val="00D7463D"/>
    <w:rsid w:val="00D746E3"/>
    <w:rsid w:val="00D75DF9"/>
    <w:rsid w:val="00D76276"/>
    <w:rsid w:val="00D766BD"/>
    <w:rsid w:val="00D769F6"/>
    <w:rsid w:val="00D76D18"/>
    <w:rsid w:val="00D80549"/>
    <w:rsid w:val="00D80F5A"/>
    <w:rsid w:val="00D811B3"/>
    <w:rsid w:val="00D81373"/>
    <w:rsid w:val="00D81A96"/>
    <w:rsid w:val="00D81DA6"/>
    <w:rsid w:val="00D826C4"/>
    <w:rsid w:val="00D82B1A"/>
    <w:rsid w:val="00D82C22"/>
    <w:rsid w:val="00D82E04"/>
    <w:rsid w:val="00D83132"/>
    <w:rsid w:val="00D83DE8"/>
    <w:rsid w:val="00D84943"/>
    <w:rsid w:val="00D85187"/>
    <w:rsid w:val="00D85409"/>
    <w:rsid w:val="00D85FC2"/>
    <w:rsid w:val="00D86500"/>
    <w:rsid w:val="00D87C77"/>
    <w:rsid w:val="00D90E0D"/>
    <w:rsid w:val="00D91719"/>
    <w:rsid w:val="00D91BF9"/>
    <w:rsid w:val="00D926F1"/>
    <w:rsid w:val="00D931EB"/>
    <w:rsid w:val="00D936AD"/>
    <w:rsid w:val="00D93A87"/>
    <w:rsid w:val="00D93F34"/>
    <w:rsid w:val="00D940D8"/>
    <w:rsid w:val="00D9470A"/>
    <w:rsid w:val="00D94A36"/>
    <w:rsid w:val="00D94AE7"/>
    <w:rsid w:val="00D9583A"/>
    <w:rsid w:val="00D966B3"/>
    <w:rsid w:val="00D96F6B"/>
    <w:rsid w:val="00D970F0"/>
    <w:rsid w:val="00D976A5"/>
    <w:rsid w:val="00D97923"/>
    <w:rsid w:val="00D97AFB"/>
    <w:rsid w:val="00DA4540"/>
    <w:rsid w:val="00DA4E21"/>
    <w:rsid w:val="00DA587E"/>
    <w:rsid w:val="00DA5C6E"/>
    <w:rsid w:val="00DA5E94"/>
    <w:rsid w:val="00DA60F4"/>
    <w:rsid w:val="00DA6515"/>
    <w:rsid w:val="00DA6674"/>
    <w:rsid w:val="00DA71DF"/>
    <w:rsid w:val="00DA72D4"/>
    <w:rsid w:val="00DA79FE"/>
    <w:rsid w:val="00DB0356"/>
    <w:rsid w:val="00DB0514"/>
    <w:rsid w:val="00DB05B9"/>
    <w:rsid w:val="00DB0F8B"/>
    <w:rsid w:val="00DB11F6"/>
    <w:rsid w:val="00DB1988"/>
    <w:rsid w:val="00DB274D"/>
    <w:rsid w:val="00DB2799"/>
    <w:rsid w:val="00DB2E1E"/>
    <w:rsid w:val="00DB3052"/>
    <w:rsid w:val="00DB3856"/>
    <w:rsid w:val="00DB3CD6"/>
    <w:rsid w:val="00DB50F9"/>
    <w:rsid w:val="00DB5B9C"/>
    <w:rsid w:val="00DB6507"/>
    <w:rsid w:val="00DB703B"/>
    <w:rsid w:val="00DB76E4"/>
    <w:rsid w:val="00DC1176"/>
    <w:rsid w:val="00DC1906"/>
    <w:rsid w:val="00DC1908"/>
    <w:rsid w:val="00DC1FFF"/>
    <w:rsid w:val="00DC2B2C"/>
    <w:rsid w:val="00DC2D17"/>
    <w:rsid w:val="00DC3277"/>
    <w:rsid w:val="00DC44F8"/>
    <w:rsid w:val="00DC4656"/>
    <w:rsid w:val="00DC515E"/>
    <w:rsid w:val="00DC5F05"/>
    <w:rsid w:val="00DC6014"/>
    <w:rsid w:val="00DC608C"/>
    <w:rsid w:val="00DC63E2"/>
    <w:rsid w:val="00DD02AF"/>
    <w:rsid w:val="00DD062D"/>
    <w:rsid w:val="00DD0AEC"/>
    <w:rsid w:val="00DD100B"/>
    <w:rsid w:val="00DD12B9"/>
    <w:rsid w:val="00DD1613"/>
    <w:rsid w:val="00DD1A1C"/>
    <w:rsid w:val="00DD2696"/>
    <w:rsid w:val="00DD2909"/>
    <w:rsid w:val="00DD2CAC"/>
    <w:rsid w:val="00DD6334"/>
    <w:rsid w:val="00DD6474"/>
    <w:rsid w:val="00DD65C2"/>
    <w:rsid w:val="00DD65E3"/>
    <w:rsid w:val="00DD7134"/>
    <w:rsid w:val="00DD71A2"/>
    <w:rsid w:val="00DE03DF"/>
    <w:rsid w:val="00DE11F5"/>
    <w:rsid w:val="00DE1365"/>
    <w:rsid w:val="00DE1450"/>
    <w:rsid w:val="00DE1FAB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170"/>
    <w:rsid w:val="00DF5B48"/>
    <w:rsid w:val="00DF60B5"/>
    <w:rsid w:val="00DF64E9"/>
    <w:rsid w:val="00DF6D19"/>
    <w:rsid w:val="00DF6ED2"/>
    <w:rsid w:val="00DF709E"/>
    <w:rsid w:val="00DF70F5"/>
    <w:rsid w:val="00DF73E8"/>
    <w:rsid w:val="00DF7E40"/>
    <w:rsid w:val="00E0112C"/>
    <w:rsid w:val="00E0275C"/>
    <w:rsid w:val="00E038AD"/>
    <w:rsid w:val="00E03A20"/>
    <w:rsid w:val="00E050F7"/>
    <w:rsid w:val="00E05BDA"/>
    <w:rsid w:val="00E076F7"/>
    <w:rsid w:val="00E07A7A"/>
    <w:rsid w:val="00E07B26"/>
    <w:rsid w:val="00E104E8"/>
    <w:rsid w:val="00E108AE"/>
    <w:rsid w:val="00E116EE"/>
    <w:rsid w:val="00E11B0F"/>
    <w:rsid w:val="00E11B29"/>
    <w:rsid w:val="00E129E5"/>
    <w:rsid w:val="00E12A3A"/>
    <w:rsid w:val="00E12A85"/>
    <w:rsid w:val="00E149FF"/>
    <w:rsid w:val="00E14A3B"/>
    <w:rsid w:val="00E14D07"/>
    <w:rsid w:val="00E15239"/>
    <w:rsid w:val="00E1612C"/>
    <w:rsid w:val="00E16B86"/>
    <w:rsid w:val="00E17AAE"/>
    <w:rsid w:val="00E20053"/>
    <w:rsid w:val="00E2007D"/>
    <w:rsid w:val="00E2040F"/>
    <w:rsid w:val="00E216E6"/>
    <w:rsid w:val="00E21F76"/>
    <w:rsid w:val="00E2252C"/>
    <w:rsid w:val="00E22CCA"/>
    <w:rsid w:val="00E2389A"/>
    <w:rsid w:val="00E2485B"/>
    <w:rsid w:val="00E2516C"/>
    <w:rsid w:val="00E25866"/>
    <w:rsid w:val="00E25AF7"/>
    <w:rsid w:val="00E26398"/>
    <w:rsid w:val="00E2643C"/>
    <w:rsid w:val="00E26B21"/>
    <w:rsid w:val="00E26D75"/>
    <w:rsid w:val="00E270C0"/>
    <w:rsid w:val="00E2713D"/>
    <w:rsid w:val="00E2752C"/>
    <w:rsid w:val="00E27FAE"/>
    <w:rsid w:val="00E30146"/>
    <w:rsid w:val="00E302AA"/>
    <w:rsid w:val="00E306D1"/>
    <w:rsid w:val="00E30D4F"/>
    <w:rsid w:val="00E30E7F"/>
    <w:rsid w:val="00E31DBD"/>
    <w:rsid w:val="00E32C00"/>
    <w:rsid w:val="00E3331B"/>
    <w:rsid w:val="00E33363"/>
    <w:rsid w:val="00E33372"/>
    <w:rsid w:val="00E33AEA"/>
    <w:rsid w:val="00E35DF9"/>
    <w:rsid w:val="00E36377"/>
    <w:rsid w:val="00E36ADE"/>
    <w:rsid w:val="00E36C3A"/>
    <w:rsid w:val="00E36D82"/>
    <w:rsid w:val="00E407E4"/>
    <w:rsid w:val="00E40F3B"/>
    <w:rsid w:val="00E413DB"/>
    <w:rsid w:val="00E41F33"/>
    <w:rsid w:val="00E42617"/>
    <w:rsid w:val="00E42B45"/>
    <w:rsid w:val="00E42F5C"/>
    <w:rsid w:val="00E42FB0"/>
    <w:rsid w:val="00E43F89"/>
    <w:rsid w:val="00E44559"/>
    <w:rsid w:val="00E44F1B"/>
    <w:rsid w:val="00E45689"/>
    <w:rsid w:val="00E45BBD"/>
    <w:rsid w:val="00E460B9"/>
    <w:rsid w:val="00E4682C"/>
    <w:rsid w:val="00E472A4"/>
    <w:rsid w:val="00E47535"/>
    <w:rsid w:val="00E50414"/>
    <w:rsid w:val="00E50F68"/>
    <w:rsid w:val="00E51601"/>
    <w:rsid w:val="00E51965"/>
    <w:rsid w:val="00E524E8"/>
    <w:rsid w:val="00E525EA"/>
    <w:rsid w:val="00E52990"/>
    <w:rsid w:val="00E5362E"/>
    <w:rsid w:val="00E53FF8"/>
    <w:rsid w:val="00E541F4"/>
    <w:rsid w:val="00E54C09"/>
    <w:rsid w:val="00E551BD"/>
    <w:rsid w:val="00E55F6E"/>
    <w:rsid w:val="00E56548"/>
    <w:rsid w:val="00E56698"/>
    <w:rsid w:val="00E569BF"/>
    <w:rsid w:val="00E57191"/>
    <w:rsid w:val="00E57C80"/>
    <w:rsid w:val="00E57FE7"/>
    <w:rsid w:val="00E60117"/>
    <w:rsid w:val="00E601B9"/>
    <w:rsid w:val="00E60D94"/>
    <w:rsid w:val="00E60F34"/>
    <w:rsid w:val="00E61711"/>
    <w:rsid w:val="00E61CA7"/>
    <w:rsid w:val="00E61CDE"/>
    <w:rsid w:val="00E61D4B"/>
    <w:rsid w:val="00E6415B"/>
    <w:rsid w:val="00E64AA5"/>
    <w:rsid w:val="00E665C1"/>
    <w:rsid w:val="00E67121"/>
    <w:rsid w:val="00E672B1"/>
    <w:rsid w:val="00E67AB3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695E"/>
    <w:rsid w:val="00E7784D"/>
    <w:rsid w:val="00E77E16"/>
    <w:rsid w:val="00E8100B"/>
    <w:rsid w:val="00E8113D"/>
    <w:rsid w:val="00E8147A"/>
    <w:rsid w:val="00E82369"/>
    <w:rsid w:val="00E82653"/>
    <w:rsid w:val="00E83BA0"/>
    <w:rsid w:val="00E84491"/>
    <w:rsid w:val="00E84A1B"/>
    <w:rsid w:val="00E84FCD"/>
    <w:rsid w:val="00E852B2"/>
    <w:rsid w:val="00E85411"/>
    <w:rsid w:val="00E8549D"/>
    <w:rsid w:val="00E869B3"/>
    <w:rsid w:val="00E870CC"/>
    <w:rsid w:val="00E874D3"/>
    <w:rsid w:val="00E875E0"/>
    <w:rsid w:val="00E87943"/>
    <w:rsid w:val="00E910D6"/>
    <w:rsid w:val="00E914AE"/>
    <w:rsid w:val="00E91A5A"/>
    <w:rsid w:val="00E91A96"/>
    <w:rsid w:val="00E91CEB"/>
    <w:rsid w:val="00E91CFD"/>
    <w:rsid w:val="00E9335B"/>
    <w:rsid w:val="00E95334"/>
    <w:rsid w:val="00E9537C"/>
    <w:rsid w:val="00E95505"/>
    <w:rsid w:val="00E95A69"/>
    <w:rsid w:val="00E96530"/>
    <w:rsid w:val="00E96D0D"/>
    <w:rsid w:val="00E96DD8"/>
    <w:rsid w:val="00E96E60"/>
    <w:rsid w:val="00E9731C"/>
    <w:rsid w:val="00E97DC0"/>
    <w:rsid w:val="00EA0122"/>
    <w:rsid w:val="00EA04ED"/>
    <w:rsid w:val="00EA0932"/>
    <w:rsid w:val="00EA0D4D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5C27"/>
    <w:rsid w:val="00EA6C9D"/>
    <w:rsid w:val="00EA6CCA"/>
    <w:rsid w:val="00EA6D49"/>
    <w:rsid w:val="00EA6FC6"/>
    <w:rsid w:val="00EA7051"/>
    <w:rsid w:val="00EA74BF"/>
    <w:rsid w:val="00EA75F4"/>
    <w:rsid w:val="00EA7B1E"/>
    <w:rsid w:val="00EB001B"/>
    <w:rsid w:val="00EB01E4"/>
    <w:rsid w:val="00EB04B7"/>
    <w:rsid w:val="00EB064A"/>
    <w:rsid w:val="00EB23C4"/>
    <w:rsid w:val="00EB2672"/>
    <w:rsid w:val="00EB26FD"/>
    <w:rsid w:val="00EB30A2"/>
    <w:rsid w:val="00EB3878"/>
    <w:rsid w:val="00EB3F85"/>
    <w:rsid w:val="00EB49D5"/>
    <w:rsid w:val="00EB519A"/>
    <w:rsid w:val="00EB536E"/>
    <w:rsid w:val="00EB5AB7"/>
    <w:rsid w:val="00EB5FAE"/>
    <w:rsid w:val="00EB7992"/>
    <w:rsid w:val="00EC0104"/>
    <w:rsid w:val="00EC0184"/>
    <w:rsid w:val="00EC064E"/>
    <w:rsid w:val="00EC08D5"/>
    <w:rsid w:val="00EC1431"/>
    <w:rsid w:val="00EC27AA"/>
    <w:rsid w:val="00EC2A3F"/>
    <w:rsid w:val="00EC2D7A"/>
    <w:rsid w:val="00EC3818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101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45A"/>
    <w:rsid w:val="00EE2BD3"/>
    <w:rsid w:val="00EE2D7A"/>
    <w:rsid w:val="00EE36AA"/>
    <w:rsid w:val="00EE5F2F"/>
    <w:rsid w:val="00EE7115"/>
    <w:rsid w:val="00EE7282"/>
    <w:rsid w:val="00EE7536"/>
    <w:rsid w:val="00EF0991"/>
    <w:rsid w:val="00EF0D60"/>
    <w:rsid w:val="00EF1E4F"/>
    <w:rsid w:val="00EF2027"/>
    <w:rsid w:val="00EF2456"/>
    <w:rsid w:val="00EF2D8B"/>
    <w:rsid w:val="00EF3581"/>
    <w:rsid w:val="00EF39DE"/>
    <w:rsid w:val="00EF3A86"/>
    <w:rsid w:val="00EF43F5"/>
    <w:rsid w:val="00EF4545"/>
    <w:rsid w:val="00EF4753"/>
    <w:rsid w:val="00EF501A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41C4"/>
    <w:rsid w:val="00F0446A"/>
    <w:rsid w:val="00F047EE"/>
    <w:rsid w:val="00F04A05"/>
    <w:rsid w:val="00F0581E"/>
    <w:rsid w:val="00F05A41"/>
    <w:rsid w:val="00F05D0B"/>
    <w:rsid w:val="00F07A47"/>
    <w:rsid w:val="00F11D7F"/>
    <w:rsid w:val="00F12213"/>
    <w:rsid w:val="00F1259E"/>
    <w:rsid w:val="00F1344E"/>
    <w:rsid w:val="00F139AB"/>
    <w:rsid w:val="00F13D1E"/>
    <w:rsid w:val="00F13F62"/>
    <w:rsid w:val="00F14013"/>
    <w:rsid w:val="00F14812"/>
    <w:rsid w:val="00F14852"/>
    <w:rsid w:val="00F151B6"/>
    <w:rsid w:val="00F156A3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83F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D51"/>
    <w:rsid w:val="00F31E51"/>
    <w:rsid w:val="00F320C5"/>
    <w:rsid w:val="00F33281"/>
    <w:rsid w:val="00F3365F"/>
    <w:rsid w:val="00F33B26"/>
    <w:rsid w:val="00F340A4"/>
    <w:rsid w:val="00F34814"/>
    <w:rsid w:val="00F34D25"/>
    <w:rsid w:val="00F359D3"/>
    <w:rsid w:val="00F36EB1"/>
    <w:rsid w:val="00F4016A"/>
    <w:rsid w:val="00F40690"/>
    <w:rsid w:val="00F4156A"/>
    <w:rsid w:val="00F41EA8"/>
    <w:rsid w:val="00F4217D"/>
    <w:rsid w:val="00F43A62"/>
    <w:rsid w:val="00F43B8F"/>
    <w:rsid w:val="00F43DA3"/>
    <w:rsid w:val="00F452E0"/>
    <w:rsid w:val="00F45A14"/>
    <w:rsid w:val="00F47BDD"/>
    <w:rsid w:val="00F50A92"/>
    <w:rsid w:val="00F51785"/>
    <w:rsid w:val="00F51E9C"/>
    <w:rsid w:val="00F52565"/>
    <w:rsid w:val="00F530D7"/>
    <w:rsid w:val="00F541E6"/>
    <w:rsid w:val="00F55661"/>
    <w:rsid w:val="00F55B78"/>
    <w:rsid w:val="00F55F1F"/>
    <w:rsid w:val="00F56B19"/>
    <w:rsid w:val="00F57348"/>
    <w:rsid w:val="00F573ED"/>
    <w:rsid w:val="00F57E40"/>
    <w:rsid w:val="00F6083A"/>
    <w:rsid w:val="00F61399"/>
    <w:rsid w:val="00F61851"/>
    <w:rsid w:val="00F6194A"/>
    <w:rsid w:val="00F61B2E"/>
    <w:rsid w:val="00F61D00"/>
    <w:rsid w:val="00F6281C"/>
    <w:rsid w:val="00F62B0D"/>
    <w:rsid w:val="00F62F49"/>
    <w:rsid w:val="00F640BF"/>
    <w:rsid w:val="00F6411A"/>
    <w:rsid w:val="00F643FB"/>
    <w:rsid w:val="00F65F74"/>
    <w:rsid w:val="00F66EFD"/>
    <w:rsid w:val="00F67262"/>
    <w:rsid w:val="00F674A6"/>
    <w:rsid w:val="00F676EA"/>
    <w:rsid w:val="00F677C9"/>
    <w:rsid w:val="00F706BE"/>
    <w:rsid w:val="00F70754"/>
    <w:rsid w:val="00F71017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077"/>
    <w:rsid w:val="00F83838"/>
    <w:rsid w:val="00F83A19"/>
    <w:rsid w:val="00F86262"/>
    <w:rsid w:val="00F866FC"/>
    <w:rsid w:val="00F879A1"/>
    <w:rsid w:val="00F90C0A"/>
    <w:rsid w:val="00F90D4B"/>
    <w:rsid w:val="00F91C98"/>
    <w:rsid w:val="00F92792"/>
    <w:rsid w:val="00F927FF"/>
    <w:rsid w:val="00F92FC4"/>
    <w:rsid w:val="00F93BF1"/>
    <w:rsid w:val="00F94F07"/>
    <w:rsid w:val="00F96ED1"/>
    <w:rsid w:val="00F96EF6"/>
    <w:rsid w:val="00F9793C"/>
    <w:rsid w:val="00F97EE3"/>
    <w:rsid w:val="00FA0016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0D7F"/>
    <w:rsid w:val="00FB1A6B"/>
    <w:rsid w:val="00FB1AA5"/>
    <w:rsid w:val="00FB2406"/>
    <w:rsid w:val="00FB2EF4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B788B"/>
    <w:rsid w:val="00FC0A5F"/>
    <w:rsid w:val="00FC0DC3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65D4"/>
    <w:rsid w:val="00FC7A2A"/>
    <w:rsid w:val="00FD0942"/>
    <w:rsid w:val="00FD0E7A"/>
    <w:rsid w:val="00FD1B27"/>
    <w:rsid w:val="00FD1DAB"/>
    <w:rsid w:val="00FD2579"/>
    <w:rsid w:val="00FD299A"/>
    <w:rsid w:val="00FD40C1"/>
    <w:rsid w:val="00FD490A"/>
    <w:rsid w:val="00FD4FA4"/>
    <w:rsid w:val="00FD4FFF"/>
    <w:rsid w:val="00FD5BA8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765"/>
    <w:rsid w:val="00FE5C41"/>
    <w:rsid w:val="00FE5CE7"/>
    <w:rsid w:val="00FE5EA4"/>
    <w:rsid w:val="00FE5F97"/>
    <w:rsid w:val="00FE6754"/>
    <w:rsid w:val="00FE747D"/>
    <w:rsid w:val="00FF085B"/>
    <w:rsid w:val="00FF0925"/>
    <w:rsid w:val="00FF0DF1"/>
    <w:rsid w:val="00FF10E9"/>
    <w:rsid w:val="00FF2098"/>
    <w:rsid w:val="00FF23B9"/>
    <w:rsid w:val="00FF26AA"/>
    <w:rsid w:val="00FF2B26"/>
    <w:rsid w:val="00FF3A7C"/>
    <w:rsid w:val="00FF51DF"/>
    <w:rsid w:val="00FF663A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75A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D0101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D0101"/>
    <w:rPr>
      <w:caps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0415A2"/>
    <w:pPr>
      <w:keepNext w:val="0"/>
      <w:keepLines w:val="0"/>
      <w:spacing w:before="100" w:beforeAutospacing="1" w:after="100" w:afterAutospacing="1"/>
    </w:pPr>
  </w:style>
  <w:style w:type="character" w:styleId="HiperlinkVisitado">
    <w:name w:val="FollowedHyperlink"/>
    <w:basedOn w:val="Fontepargpadro"/>
    <w:uiPriority w:val="99"/>
    <w:semiHidden/>
    <w:unhideWhenUsed/>
    <w:rsid w:val="007E2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3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5146</TotalTime>
  <Pages>17</Pages>
  <Words>6973</Words>
  <Characters>37658</Characters>
  <Application>Microsoft Office Word</Application>
  <DocSecurity>0</DocSecurity>
  <Lines>313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Aurélio Faustino Hoppe</cp:lastModifiedBy>
  <cp:revision>786</cp:revision>
  <cp:lastPrinted>2022-11-27T23:13:00Z</cp:lastPrinted>
  <dcterms:created xsi:type="dcterms:W3CDTF">2022-06-24T13:02:00Z</dcterms:created>
  <dcterms:modified xsi:type="dcterms:W3CDTF">2022-12-16T13:58:00Z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2022-09-07T23:40:15Z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cff729bf-7a3d-4b0c-831b-18f7ddd750f0</vt:lpwstr>
  </property>
  <property fmtid="{D5CDD505-2E9C-101B-9397-08002B2CF9AE}" pid="9" name="MSIP_Label_8c28577e-0e52-49e2-b52e-02bb75ccb8f1_ContentBits">
    <vt:lpwstr>0</vt:lpwstr>
  </property>
</Properties>
</file>