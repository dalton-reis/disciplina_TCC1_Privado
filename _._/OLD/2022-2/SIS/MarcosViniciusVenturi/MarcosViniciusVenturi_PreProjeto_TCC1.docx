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5A09" w14:textId="77777777" w:rsidR="00E55F6E" w:rsidRDefault="00E55F6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DDB985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</w:t>
            </w:r>
            <w:r w:rsidR="004D622E">
              <w:rPr>
                <w:rStyle w:val="Nmerodepgina"/>
              </w:rPr>
              <w:t>APLICADO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01E7703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r w:rsidR="00F6281C">
              <w:t>X</w:t>
            </w:r>
            <w:proofErr w:type="gramEnd"/>
            <w:r>
              <w:t>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 xml:space="preserve">Simone </w:t>
      </w:r>
      <w:proofErr w:type="spellStart"/>
      <w:r w:rsidR="00280DB4">
        <w:t>Erbs</w:t>
      </w:r>
      <w:proofErr w:type="spellEnd"/>
      <w:r w:rsidR="00280DB4">
        <w:t xml:space="preserve">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proofErr w:type="spellStart"/>
      <w:r>
        <w:t>Cidinei</w:t>
      </w:r>
      <w:proofErr w:type="spellEnd"/>
      <w:r>
        <w:t xml:space="preserve">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13E2AA85" w14:textId="370AC40F" w:rsidR="0098738A" w:rsidRPr="00CC04AE" w:rsidRDefault="00F4156A" w:rsidP="00E42FB0">
      <w:pPr>
        <w:pStyle w:val="TF-TEXTO"/>
        <w:ind w:firstLine="709"/>
        <w:rPr>
          <w:bCs/>
        </w:rPr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2022).</w:t>
      </w:r>
      <w:r w:rsidR="009E5225" w:rsidRPr="00CC04AE">
        <w:t xml:space="preserve"> De acordo com </w:t>
      </w:r>
      <w:proofErr w:type="spellStart"/>
      <w:r w:rsidRPr="00CC04AE">
        <w:t>Gartner</w:t>
      </w:r>
      <w:proofErr w:type="spellEnd"/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Pr="00CC04AE">
        <w:t xml:space="preserve"> </w:t>
      </w:r>
    </w:p>
    <w:p w14:paraId="18C67399" w14:textId="13EA9C20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proofErr w:type="spellStart"/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proofErr w:type="spellEnd"/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proofErr w:type="spellStart"/>
      <w:r w:rsidR="00A009F8" w:rsidRPr="00CC04AE">
        <w:rPr>
          <w:bCs/>
        </w:rPr>
        <w:t>Robotic</w:t>
      </w:r>
      <w:proofErr w:type="spellEnd"/>
      <w:r w:rsidR="00A009F8" w:rsidRPr="00CC04AE">
        <w:rPr>
          <w:bCs/>
        </w:rPr>
        <w:t xml:space="preserve"> </w:t>
      </w:r>
      <w:proofErr w:type="spellStart"/>
      <w:r w:rsidR="00A009F8" w:rsidRPr="00CC04AE">
        <w:rPr>
          <w:bCs/>
        </w:rPr>
        <w:t>Process</w:t>
      </w:r>
      <w:proofErr w:type="spellEnd"/>
      <w:r w:rsidR="00A009F8" w:rsidRPr="00CC04AE">
        <w:rPr>
          <w:bCs/>
        </w:rPr>
        <w:t xml:space="preserve">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proofErr w:type="spellStart"/>
      <w:r w:rsidR="007A2C91" w:rsidRPr="00CC04AE">
        <w:rPr>
          <w:bCs/>
        </w:rPr>
        <w:t>G</w:t>
      </w:r>
      <w:r w:rsidR="007A2C91">
        <w:rPr>
          <w:bCs/>
        </w:rPr>
        <w:t>artner</w:t>
      </w:r>
      <w:proofErr w:type="spellEnd"/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proofErr w:type="spellStart"/>
      <w:r>
        <w:rPr>
          <w:bCs/>
        </w:rPr>
        <w:t>Gartner</w:t>
      </w:r>
      <w:proofErr w:type="spellEnd"/>
      <w:r>
        <w:rPr>
          <w:bCs/>
        </w:rPr>
        <w:t xml:space="preserve">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especialização e estar familiarizado com</w:t>
      </w:r>
      <w:r w:rsidR="00CA7F10">
        <w:rPr>
          <w:bCs/>
        </w:rPr>
        <w:t xml:space="preserve"> as novas tecnologias. </w:t>
      </w:r>
      <w:proofErr w:type="spellStart"/>
      <w:r w:rsidR="004554D1">
        <w:rPr>
          <w:bCs/>
        </w:rPr>
        <w:t>Dendena</w:t>
      </w:r>
      <w:proofErr w:type="spellEnd"/>
      <w:r w:rsidR="004554D1">
        <w:rPr>
          <w:bCs/>
        </w:rPr>
        <w:t xml:space="preserve">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</w:t>
      </w:r>
      <w:proofErr w:type="spellStart"/>
      <w:r w:rsidR="004554D1" w:rsidRPr="0033453A">
        <w:rPr>
          <w:bCs/>
        </w:rPr>
        <w:t>Code</w:t>
      </w:r>
      <w:proofErr w:type="spellEnd"/>
      <w:r w:rsidR="004554D1" w:rsidRPr="0033453A">
        <w:rPr>
          <w:bCs/>
        </w:rPr>
        <w:t xml:space="preserve"> e </w:t>
      </w:r>
      <w:proofErr w:type="spellStart"/>
      <w:r w:rsidR="004554D1" w:rsidRPr="0033453A">
        <w:rPr>
          <w:bCs/>
        </w:rPr>
        <w:t>Low-Code</w:t>
      </w:r>
      <w:proofErr w:type="spellEnd"/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1A5045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lastRenderedPageBreak/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 xml:space="preserve">dados </w:t>
      </w:r>
      <w:proofErr w:type="gramStart"/>
      <w:r w:rsidR="0084319F" w:rsidRPr="00416E6C">
        <w:t>dos</w:t>
      </w:r>
      <w:proofErr w:type="gramEnd"/>
      <w:r w:rsidR="0084319F" w:rsidRPr="00416E6C">
        <w:t xml:space="preserve">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020E165E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3CA5F76E">
            <wp:simplePos x="0" y="0"/>
            <wp:positionH relativeFrom="column">
              <wp:posOffset>462280</wp:posOffset>
            </wp:positionH>
            <wp:positionV relativeFrom="paragraph">
              <wp:posOffset>1348740</wp:posOffset>
            </wp:positionV>
            <wp:extent cx="4962525" cy="1681480"/>
            <wp:effectExtent l="19050" t="19050" r="28575" b="139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1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9D32E79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fldSimple w:instr=" SEQ Figura \* ARABIC ">
                              <w:r w:rsidR="00AD3C4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9D32E79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r w:rsidR="00985383">
                        <w:fldChar w:fldCharType="begin"/>
                      </w:r>
                      <w:r w:rsidR="00985383">
                        <w:instrText xml:space="preserve"> SEQ Figura \* ARABIC </w:instrText>
                      </w:r>
                      <w:r w:rsidR="00985383">
                        <w:fldChar w:fldCharType="separate"/>
                      </w:r>
                      <w:r w:rsidR="00AD3C44">
                        <w:rPr>
                          <w:noProof/>
                        </w:rPr>
                        <w:t>1</w:t>
                      </w:r>
                      <w:r w:rsidR="00985383">
                        <w:rPr>
                          <w:noProof/>
                        </w:rPr>
                        <w:fldChar w:fldCharType="end"/>
                      </w:r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694A70" w:rsidRPr="00694A70">
        <w:t xml:space="preserve">Figura </w:t>
      </w:r>
      <w:r w:rsidR="00694A70" w:rsidRPr="00694A70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</w:t>
      </w:r>
      <w:proofErr w:type="spellStart"/>
      <w:r w:rsidR="00694A70" w:rsidRPr="00694A70">
        <w:t>Process</w:t>
      </w:r>
      <w:proofErr w:type="spellEnd"/>
      <w:r w:rsidR="00694A70" w:rsidRPr="00694A70">
        <w:t xml:space="preserve">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7A2BC299" w14:textId="6881D892" w:rsidR="00AE4AA7" w:rsidRDefault="00AE4AA7" w:rsidP="00694A70">
      <w:pPr>
        <w:pStyle w:val="TF-TEXTO"/>
        <w:ind w:firstLine="709"/>
      </w:pPr>
      <w:r>
        <w:t xml:space="preserve">No início do processo, a equipe de </w:t>
      </w:r>
      <w:proofErr w:type="spellStart"/>
      <w:r w:rsidRPr="0033453A">
        <w:rPr>
          <w:rStyle w:val="TF-COURIER10"/>
        </w:rPr>
        <w:t>Compliance</w:t>
      </w:r>
      <w:proofErr w:type="spellEnd"/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proofErr w:type="spellStart"/>
      <w:r w:rsidRPr="0033453A">
        <w:rPr>
          <w:rStyle w:val="TF-COURIER10"/>
        </w:rPr>
        <w:t>Compliance</w:t>
      </w:r>
      <w:proofErr w:type="spellEnd"/>
      <w:r w:rsidRPr="0033453A">
        <w:rPr>
          <w:rStyle w:val="TF-COURIER10"/>
        </w:rPr>
        <w:t xml:space="preserve"> </w:t>
      </w:r>
      <w:r>
        <w:t xml:space="preserve">identifique que exista alguma pendência documental e/ou nas informações cadastrais do Fornecedor,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</w:t>
      </w:r>
      <w:proofErr w:type="spellStart"/>
      <w:proofErr w:type="gramStart"/>
      <w:r w:rsidR="00EB26FD" w:rsidRPr="0033453A">
        <w:rPr>
          <w:rStyle w:val="TF-COURIER10"/>
        </w:rPr>
        <w:t>Compliance</w:t>
      </w:r>
      <w:proofErr w:type="spellEnd"/>
      <w:r w:rsidR="00127995">
        <w:t xml:space="preserve">, </w:t>
      </w:r>
      <w:r w:rsidR="00EB26FD">
        <w:t xml:space="preserve"> </w:t>
      </w:r>
      <w:r w:rsidR="00434EC7">
        <w:t>e</w:t>
      </w:r>
      <w:proofErr w:type="gramEnd"/>
      <w:r w:rsidR="00434EC7">
        <w:t xml:space="preserve"> as encaminha para a equipe do </w:t>
      </w:r>
      <w:proofErr w:type="spellStart"/>
      <w:r w:rsidR="00434EC7" w:rsidRPr="0033453A">
        <w:rPr>
          <w:rStyle w:val="TF-COURIER10"/>
        </w:rPr>
        <w:t>Compliance</w:t>
      </w:r>
      <w:proofErr w:type="spellEnd"/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  <w:r w:rsidR="00EB26FD">
        <w:t xml:space="preserve">Com as informações e documentações recebidas, a equipe do </w:t>
      </w:r>
      <w:proofErr w:type="spellStart"/>
      <w:r w:rsidR="00EB26FD" w:rsidRPr="0033453A">
        <w:rPr>
          <w:rStyle w:val="TF-COURIER10"/>
        </w:rPr>
        <w:t>Compliance</w:t>
      </w:r>
      <w:proofErr w:type="spellEnd"/>
      <w:r w:rsidR="00EB26FD">
        <w:t xml:space="preserve"> encaminha este material para o time do </w:t>
      </w:r>
      <w:r w:rsidR="00EB26FD" w:rsidRPr="0033453A">
        <w:rPr>
          <w:rStyle w:val="TF-COURIER10"/>
        </w:rPr>
        <w:t>Jurídico</w:t>
      </w:r>
      <w:r w:rsidR="00127995">
        <w:t xml:space="preserve">, </w:t>
      </w:r>
      <w:proofErr w:type="gramStart"/>
      <w:r w:rsidR="00EB26FD" w:rsidRPr="00127995">
        <w:t xml:space="preserve">atividade </w:t>
      </w:r>
      <w:r w:rsidR="00EB26FD" w:rsidRPr="0033453A">
        <w:rPr>
          <w:rStyle w:val="TF-COURIER10"/>
        </w:rPr>
        <w:t>Encaminhar</w:t>
      </w:r>
      <w:proofErr w:type="gramEnd"/>
      <w:r w:rsidR="00EB26FD" w:rsidRPr="0033453A">
        <w:rPr>
          <w:rStyle w:val="TF-COURIER10"/>
        </w:rPr>
        <w:t xml:space="preserve"> a documentação para o Jurídico</w:t>
      </w:r>
      <w:r w:rsidR="00EB26FD"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 w:rsidR="00EB26FD">
        <w:t xml:space="preserve">. </w:t>
      </w:r>
      <w:r w:rsidR="004B2111">
        <w:t xml:space="preserve">É </w:t>
      </w:r>
      <w:r w:rsidR="004B2111">
        <w:lastRenderedPageBreak/>
        <w:t xml:space="preserve">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</w:t>
      </w:r>
      <w:proofErr w:type="gramStart"/>
      <w:r w:rsidR="004B2111">
        <w:t>pendencia</w:t>
      </w:r>
      <w:proofErr w:type="gramEnd"/>
      <w:r w:rsidR="004B2111">
        <w:t xml:space="preserve"> encontrada</w:t>
      </w:r>
      <w:r w:rsidR="00127995">
        <w:t>,</w:t>
      </w:r>
      <w:r w:rsidR="00127995" w:rsidRPr="00127995">
        <w:t xml:space="preserve">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proofErr w:type="gramStart"/>
      <w:r w:rsidR="000248FE">
        <w:t xml:space="preserve">atividades </w:t>
      </w:r>
      <w:r w:rsidR="000248FE" w:rsidRPr="0033453A">
        <w:rPr>
          <w:rStyle w:val="TF-COURIER10"/>
        </w:rPr>
        <w:t>Gerar</w:t>
      </w:r>
      <w:proofErr w:type="gramEnd"/>
      <w:r w:rsidR="000248FE" w:rsidRPr="0033453A">
        <w:rPr>
          <w:rStyle w:val="TF-COURIER10"/>
        </w:rPr>
        <w:t xml:space="preserve">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proofErr w:type="spellStart"/>
      <w:r w:rsidR="000248FE" w:rsidRPr="0033453A">
        <w:rPr>
          <w:rStyle w:val="TF-COURIER10"/>
        </w:rPr>
        <w:t>Compliance</w:t>
      </w:r>
      <w:proofErr w:type="spellEnd"/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0" w:name="_Ref115012433"/>
      <w:r>
        <w:t xml:space="preserve">trabalhos </w:t>
      </w:r>
      <w:r w:rsidRPr="00FC4A9F">
        <w:t>correlatos</w:t>
      </w:r>
      <w:bookmarkEnd w:id="27"/>
      <w:bookmarkEnd w:id="30"/>
    </w:p>
    <w:p w14:paraId="767EDF4E" w14:textId="0FD15A21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proofErr w:type="gramStart"/>
      <w:r w:rsidR="00F07A47" w:rsidRPr="00B608C3">
        <w:t>3</w:t>
      </w:r>
      <w:r w:rsidR="00634B5A" w:rsidRPr="00B608C3">
        <w:t xml:space="preserve">.3 </w:t>
      </w:r>
      <w:r w:rsidR="00392146" w:rsidRPr="00B608C3">
        <w:t xml:space="preserve"> traz</w:t>
      </w:r>
      <w:proofErr w:type="gramEnd"/>
      <w:r w:rsidR="00392146" w:rsidRPr="00B608C3">
        <w:t xml:space="preserve">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1A5045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 xml:space="preserve">Root Cause </w:t>
      </w:r>
      <w:proofErr w:type="spellStart"/>
      <w:r w:rsidR="00165B1E" w:rsidRPr="00A17E1A">
        <w:t>Analysis</w:t>
      </w:r>
      <w:proofErr w:type="spellEnd"/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</w:t>
      </w:r>
      <w:r w:rsidR="00FB0D7F">
        <w:lastRenderedPageBreak/>
        <w:t xml:space="preserve">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F58E4BB" w14:textId="6D7B5583" w:rsidR="007474B4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</w:t>
      </w:r>
      <w:proofErr w:type="spellStart"/>
      <w:r w:rsidR="00425B36" w:rsidRPr="001B71BB">
        <w:rPr>
          <w:i/>
          <w:iCs/>
        </w:rPr>
        <w:t>end</w:t>
      </w:r>
      <w:proofErr w:type="spellEnd"/>
      <w:r w:rsidR="00425B36">
        <w:t>)</w:t>
      </w:r>
      <w:r>
        <w:t xml:space="preserve"> e Spring (</w:t>
      </w:r>
      <w:proofErr w:type="spellStart"/>
      <w:r w:rsidRPr="001B71BB">
        <w:rPr>
          <w:i/>
          <w:iCs/>
        </w:rPr>
        <w:t>back-end</w:t>
      </w:r>
      <w:proofErr w:type="spellEnd"/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F49DA" w:rsidRPr="00FE5765">
        <w:rPr>
          <w:color w:val="FF0000"/>
        </w:rPr>
        <w:t xml:space="preserve"> </w:t>
      </w:r>
    </w:p>
    <w:p w14:paraId="2987F981" w14:textId="3CE15327" w:rsidR="0027538D" w:rsidRDefault="00432283" w:rsidP="0027538D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AD3C44">
        <w:t xml:space="preserve">Figura </w:t>
      </w:r>
      <w:r w:rsidR="00AD3C44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>bem como se possui uma solução. Existe ainda um cenário em que o erro não foi identificado, 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</w:p>
    <w:p w14:paraId="747ACBFF" w14:textId="5CCCF50B" w:rsidR="00AD3C44" w:rsidRDefault="00AD3C44" w:rsidP="0033453A">
      <w:pPr>
        <w:pStyle w:val="TF-LEGENDA"/>
      </w:pPr>
      <w:bookmarkStart w:id="31" w:name="_Ref115449181"/>
      <w:bookmarkStart w:id="32" w:name="_Hlk106382648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31"/>
      <w:r>
        <w:t xml:space="preserve"> - </w:t>
      </w:r>
      <w:r w:rsidRPr="00032CCA">
        <w:t>Fluxo do algoritmo automatizado</w:t>
      </w:r>
    </w:p>
    <w:p w14:paraId="7C9F908D" w14:textId="5552BD9A" w:rsidR="001746FF" w:rsidRDefault="00432283" w:rsidP="0033453A">
      <w:pPr>
        <w:pStyle w:val="TF-LEGENDA"/>
      </w:pPr>
      <w:r>
        <w:rPr>
          <w:noProof/>
        </w:rPr>
        <w:drawing>
          <wp:inline distT="0" distB="0" distL="0" distR="0" wp14:anchorId="6240A89E" wp14:editId="1BA076D3">
            <wp:extent cx="4325497" cy="10940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11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1C0" w14:textId="32AE3E0B" w:rsidR="004327F4" w:rsidRDefault="001746FF" w:rsidP="00AE1B78">
      <w:pPr>
        <w:pStyle w:val="TF-FONTE"/>
      </w:pPr>
      <w:r>
        <w:t xml:space="preserve">Fonte: </w:t>
      </w:r>
      <w:r w:rsidR="00432283">
        <w:t>Gomes</w:t>
      </w:r>
      <w:r>
        <w:t xml:space="preserve"> (20</w:t>
      </w:r>
      <w:r w:rsidR="00432283">
        <w:t>19</w:t>
      </w:r>
      <w:r>
        <w:t>).</w:t>
      </w:r>
    </w:p>
    <w:bookmarkEnd w:id="32"/>
    <w:p w14:paraId="22793A85" w14:textId="559E3534" w:rsidR="00A44581" w:rsidRPr="00B608C3" w:rsidRDefault="00092464" w:rsidP="001A5045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</w:t>
      </w:r>
      <w:proofErr w:type="spellStart"/>
      <w:r w:rsidR="00CE20AC">
        <w:t>Selenium</w:t>
      </w:r>
      <w:proofErr w:type="spellEnd"/>
      <w:r w:rsidR="00CE20AC">
        <w:t xml:space="preserve">. O </w:t>
      </w:r>
      <w:proofErr w:type="spellStart"/>
      <w:r w:rsidR="00CE20AC">
        <w:t>Selenium</w:t>
      </w:r>
      <w:proofErr w:type="spellEnd"/>
      <w:r w:rsidR="00CE20AC">
        <w:t xml:space="preserve">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</w:t>
      </w:r>
      <w:r w:rsidR="00B7070D">
        <w:lastRenderedPageBreak/>
        <w:t xml:space="preserve">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58FC7037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</w:t>
      </w:r>
      <w:proofErr w:type="spellStart"/>
      <w:r>
        <w:t>PyAutoGUI</w:t>
      </w:r>
      <w:proofErr w:type="spellEnd"/>
      <w:r>
        <w:t xml:space="preserve">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 xml:space="preserve">a solução Google </w:t>
      </w:r>
      <w:proofErr w:type="spellStart"/>
      <w:r w:rsidR="003D343F">
        <w:t>Sheets</w:t>
      </w:r>
      <w:proofErr w:type="spellEnd"/>
      <w:r w:rsidR="00FD0E7A">
        <w:t>, e</w:t>
      </w:r>
      <w:r w:rsidR="003D343F">
        <w:t>quivalente a uma versão on-line do Excel</w:t>
      </w:r>
      <w:r w:rsidR="00FD0E7A">
        <w:t xml:space="preserve">. </w:t>
      </w:r>
      <w:proofErr w:type="gramStart"/>
      <w:r w:rsidR="00FD0E7A">
        <w:t xml:space="preserve">Segundo </w:t>
      </w:r>
      <w:r w:rsidR="003D343F">
        <w:t xml:space="preserve"> </w:t>
      </w:r>
      <w:r w:rsidR="00FD0E7A">
        <w:t>Barreto</w:t>
      </w:r>
      <w:proofErr w:type="gramEnd"/>
      <w:r w:rsidR="00FD0E7A">
        <w:t xml:space="preserve"> (2022), </w:t>
      </w:r>
      <w:r w:rsidR="003D343F">
        <w:t xml:space="preserve">o Google </w:t>
      </w:r>
      <w:proofErr w:type="spellStart"/>
      <w:r w:rsidR="003D343F">
        <w:t>Sheets</w:t>
      </w:r>
      <w:proofErr w:type="spellEnd"/>
      <w:r w:rsidR="003D343F">
        <w:t xml:space="preserve">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5007D729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proofErr w:type="spellStart"/>
      <w:r w:rsidR="005B3AD2" w:rsidRPr="005B3AD2">
        <w:t>Application</w:t>
      </w:r>
      <w:proofErr w:type="spellEnd"/>
      <w:r w:rsidR="005B3AD2" w:rsidRPr="005B3AD2">
        <w:t xml:space="preserve"> </w:t>
      </w:r>
      <w:proofErr w:type="spellStart"/>
      <w:r w:rsidR="005B3AD2" w:rsidRPr="005B3AD2">
        <w:t>Programming</w:t>
      </w:r>
      <w:proofErr w:type="spellEnd"/>
      <w:r w:rsidR="005B3AD2" w:rsidRPr="005B3AD2">
        <w:t xml:space="preserve"> Interface</w:t>
      </w:r>
      <w:r w:rsidR="005B3AD2">
        <w:t xml:space="preserve"> (</w:t>
      </w:r>
      <w:r>
        <w:t>API</w:t>
      </w:r>
      <w:r w:rsidR="005B3AD2">
        <w:t>)</w:t>
      </w:r>
      <w:r>
        <w:t xml:space="preserve"> </w:t>
      </w:r>
      <w:proofErr w:type="spellStart"/>
      <w:r>
        <w:t>Pyhton</w:t>
      </w:r>
      <w:proofErr w:type="spellEnd"/>
      <w:r w:rsidR="005B3AD2">
        <w:t>,</w:t>
      </w:r>
      <w:r w:rsidR="006D659E">
        <w:t xml:space="preserve"> </w:t>
      </w:r>
      <w:r>
        <w:t xml:space="preserve">próprio para trabalhar com planilha do Google </w:t>
      </w:r>
      <w:proofErr w:type="spellStart"/>
      <w:r>
        <w:t>Sheets</w:t>
      </w:r>
      <w:proofErr w:type="spellEnd"/>
      <w:r w:rsidR="005B3AD2">
        <w:t xml:space="preserve"> e</w:t>
      </w:r>
      <w:r w:rsidR="006D659E">
        <w:t xml:space="preserve"> a API </w:t>
      </w:r>
      <w:proofErr w:type="spellStart"/>
      <w:r w:rsidR="006D659E">
        <w:t>Gspread</w:t>
      </w:r>
      <w:proofErr w:type="spellEnd"/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>
        <w:t>etc</w:t>
      </w:r>
      <w:r w:rsidR="0017647C">
        <w:t>.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Cabe destacar, que foram </w:t>
      </w:r>
      <w:r w:rsidR="00EA0D4D">
        <w:t xml:space="preserve">definidos </w:t>
      </w:r>
      <w:r w:rsidR="00EA0D4D" w:rsidRPr="00822AEF">
        <w:t>status</w:t>
      </w:r>
      <w:r w:rsidR="00EA0D4D">
        <w:rPr>
          <w:i/>
          <w:iCs/>
        </w:rPr>
        <w:t xml:space="preserve"> </w:t>
      </w:r>
      <w:r w:rsidR="00EA0D4D" w:rsidRPr="00512279">
        <w:t>para</w:t>
      </w:r>
      <w:r w:rsidR="00EA0D4D">
        <w:t xml:space="preserve"> manter o registro da consulta de cada contribuinte. Estes </w:t>
      </w:r>
      <w:r w:rsidR="00EA0D4D" w:rsidRPr="00822AEF">
        <w:t>status</w:t>
      </w:r>
      <w:r w:rsidR="00EA0D4D" w:rsidRPr="005B3AD2">
        <w:t xml:space="preserve"> </w:t>
      </w:r>
      <w:r w:rsidR="00EA0D4D">
        <w:t xml:space="preserve">foram criados para exprimir esses indicadores, deixando claro a real situação de cada contribuinte na execução do robô.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AD3C44">
        <w:t xml:space="preserve">Quadro </w:t>
      </w:r>
      <w:r w:rsidR="00AD3C44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3" w:name="_Hlk98961611"/>
    </w:p>
    <w:p w14:paraId="5844CF9B" w14:textId="770699D7" w:rsidR="005B3AD2" w:rsidRDefault="005B3AD2" w:rsidP="00822AEF">
      <w:pPr>
        <w:pStyle w:val="TF-LEGENDA"/>
      </w:pPr>
      <w:bookmarkStart w:id="34" w:name="_Ref112577753"/>
      <w:r>
        <w:t xml:space="preserve">Quadro </w:t>
      </w:r>
      <w:fldSimple w:instr=" SEQ Quadro \* ARABIC ">
        <w:r w:rsidR="00AD3C44">
          <w:rPr>
            <w:noProof/>
          </w:rPr>
          <w:t>1</w:t>
        </w:r>
      </w:fldSimple>
      <w:bookmarkEnd w:id="34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318" w:type="dxa"/>
        <w:tblLook w:val="04A0" w:firstRow="1" w:lastRow="0" w:firstColumn="1" w:lastColumn="0" w:noHBand="0" w:noVBand="1"/>
      </w:tblPr>
      <w:tblGrid>
        <w:gridCol w:w="2263"/>
        <w:gridCol w:w="7055"/>
      </w:tblGrid>
      <w:tr w:rsidR="00EA0D4D" w14:paraId="67303F19" w14:textId="77777777" w:rsidTr="0033453A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33453A" w:rsidRDefault="00EA0D4D" w:rsidP="00822AEF">
            <w:pPr>
              <w:pStyle w:val="TF-FIGURA"/>
              <w:jc w:val="left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 xml:space="preserve">STATUS </w:t>
            </w:r>
          </w:p>
        </w:tc>
        <w:tc>
          <w:tcPr>
            <w:tcW w:w="7055" w:type="dxa"/>
            <w:vAlign w:val="center"/>
          </w:tcPr>
          <w:p w14:paraId="565A7466" w14:textId="54BCBF89" w:rsidR="00EA0D4D" w:rsidRPr="0033453A" w:rsidRDefault="00EA0D4D" w:rsidP="00694A70">
            <w:pPr>
              <w:pStyle w:val="TF-FIGURA"/>
              <w:jc w:val="both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>SIGNIFICADO</w:t>
            </w:r>
          </w:p>
        </w:tc>
      </w:tr>
      <w:tr w:rsidR="00EA0D4D" w14:paraId="31E1A54D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NAO</w:t>
            </w:r>
          </w:p>
        </w:tc>
        <w:tc>
          <w:tcPr>
            <w:tcW w:w="7055" w:type="dxa"/>
            <w:vAlign w:val="center"/>
          </w:tcPr>
          <w:p w14:paraId="06136A4C" w14:textId="6902422B" w:rsidR="00EA0D4D" w:rsidRPr="0033453A" w:rsidRDefault="00EA0D4D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não possui pendência.</w:t>
            </w:r>
          </w:p>
        </w:tc>
      </w:tr>
      <w:tr w:rsidR="00EA0D4D" w14:paraId="653FF0FC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SIM</w:t>
            </w:r>
          </w:p>
        </w:tc>
        <w:tc>
          <w:tcPr>
            <w:tcW w:w="7055" w:type="dxa"/>
            <w:vAlign w:val="center"/>
          </w:tcPr>
          <w:p w14:paraId="1053430D" w14:textId="7623AEBE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possui pendência(s).</w:t>
            </w:r>
          </w:p>
        </w:tc>
      </w:tr>
      <w:tr w:rsidR="00EA0D4D" w14:paraId="49AEF48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33453A" w:rsidRDefault="00EA0D4D" w:rsidP="00416E6C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</w:t>
            </w:r>
          </w:p>
        </w:tc>
        <w:tc>
          <w:tcPr>
            <w:tcW w:w="7055" w:type="dxa"/>
            <w:vAlign w:val="center"/>
          </w:tcPr>
          <w:p w14:paraId="443894BD" w14:textId="20F55476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 xml:space="preserve">Indica que a pendência está ligada à </w:t>
            </w:r>
            <w:r w:rsidR="00B90911" w:rsidRPr="0033453A">
              <w:rPr>
                <w:sz w:val="15"/>
                <w:szCs w:val="15"/>
              </w:rPr>
              <w:t>Secretaria Estadual de Tributação (</w:t>
            </w:r>
            <w:r w:rsidRPr="0033453A">
              <w:rPr>
                <w:sz w:val="15"/>
                <w:szCs w:val="15"/>
              </w:rPr>
              <w:t>SET</w:t>
            </w:r>
            <w:r w:rsidR="00B90911" w:rsidRPr="0033453A">
              <w:rPr>
                <w:sz w:val="15"/>
                <w:szCs w:val="15"/>
              </w:rPr>
              <w:t>)</w:t>
            </w:r>
            <w:r w:rsidRPr="0033453A">
              <w:rPr>
                <w:sz w:val="15"/>
                <w:szCs w:val="15"/>
              </w:rPr>
              <w:t>.</w:t>
            </w:r>
          </w:p>
        </w:tc>
      </w:tr>
      <w:tr w:rsidR="00EA0D4D" w14:paraId="5E14D90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SET/IPVA</w:t>
            </w:r>
          </w:p>
        </w:tc>
        <w:tc>
          <w:tcPr>
            <w:tcW w:w="7055" w:type="dxa"/>
            <w:vAlign w:val="center"/>
          </w:tcPr>
          <w:p w14:paraId="0A183779" w14:textId="42547272" w:rsidR="00EA0D4D" w:rsidRPr="0033453A" w:rsidRDefault="00EF3581" w:rsidP="00694A70">
            <w:pPr>
              <w:pStyle w:val="TF-FIGURA"/>
              <w:jc w:val="both"/>
              <w:rPr>
                <w:sz w:val="14"/>
                <w:szCs w:val="14"/>
              </w:rPr>
            </w:pPr>
            <w:r w:rsidRPr="0033453A">
              <w:rPr>
                <w:sz w:val="14"/>
                <w:szCs w:val="14"/>
              </w:rPr>
              <w:t>Indica que a pendência está ligada à SET e é relacionada a</w:t>
            </w:r>
            <w:r w:rsidR="005B3AD2" w:rsidRPr="0033453A">
              <w:rPr>
                <w:sz w:val="14"/>
                <w:szCs w:val="14"/>
              </w:rPr>
              <w:t>o</w:t>
            </w:r>
            <w:r w:rsidRPr="0033453A">
              <w:rPr>
                <w:sz w:val="14"/>
                <w:szCs w:val="14"/>
              </w:rPr>
              <w:t xml:space="preserve"> Imposto sobre Propriedade de Veículos Automotores</w:t>
            </w:r>
            <w:r w:rsidR="005B3AD2" w:rsidRPr="0033453A">
              <w:rPr>
                <w:sz w:val="14"/>
                <w:szCs w:val="14"/>
              </w:rPr>
              <w:t xml:space="preserve"> (IPVA</w:t>
            </w:r>
            <w:r w:rsidRPr="0033453A">
              <w:rPr>
                <w:sz w:val="14"/>
                <w:szCs w:val="14"/>
              </w:rPr>
              <w:t>).</w:t>
            </w:r>
          </w:p>
        </w:tc>
      </w:tr>
      <w:tr w:rsidR="00EA0D4D" w14:paraId="6A310D16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PGE</w:t>
            </w:r>
          </w:p>
        </w:tc>
        <w:tc>
          <w:tcPr>
            <w:tcW w:w="7055" w:type="dxa"/>
            <w:vAlign w:val="center"/>
          </w:tcPr>
          <w:p w14:paraId="4980B874" w14:textId="3CB7579B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Procuradoria Geral do Estado</w:t>
            </w:r>
            <w:r w:rsidR="005B3AD2" w:rsidRPr="0033453A">
              <w:rPr>
                <w:sz w:val="15"/>
                <w:szCs w:val="15"/>
              </w:rPr>
              <w:t xml:space="preserve"> (PGE</w:t>
            </w:r>
            <w:r w:rsidRPr="0033453A">
              <w:rPr>
                <w:sz w:val="15"/>
                <w:szCs w:val="15"/>
              </w:rPr>
              <w:t>).</w:t>
            </w:r>
          </w:p>
        </w:tc>
      </w:tr>
      <w:tr w:rsidR="00EA0D4D" w14:paraId="4D32E4E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 PGE</w:t>
            </w:r>
          </w:p>
        </w:tc>
        <w:tc>
          <w:tcPr>
            <w:tcW w:w="7055" w:type="dxa"/>
            <w:vAlign w:val="center"/>
          </w:tcPr>
          <w:p w14:paraId="20147E02" w14:textId="3585CEC0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SET e à PGE.</w:t>
            </w:r>
          </w:p>
        </w:tc>
      </w:tr>
      <w:tr w:rsidR="00EA0D4D" w14:paraId="18182DC1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IE/CNPJ/CPF INV</w:t>
            </w:r>
            <w:r w:rsidR="001D632D" w:rsidRPr="0033453A">
              <w:rPr>
                <w:sz w:val="15"/>
                <w:szCs w:val="15"/>
              </w:rPr>
              <w:t>Á</w:t>
            </w:r>
            <w:r w:rsidRPr="0033453A">
              <w:rPr>
                <w:sz w:val="15"/>
                <w:szCs w:val="15"/>
              </w:rPr>
              <w:t>LIDO</w:t>
            </w:r>
          </w:p>
        </w:tc>
        <w:tc>
          <w:tcPr>
            <w:tcW w:w="7055" w:type="dxa"/>
            <w:vAlign w:val="center"/>
          </w:tcPr>
          <w:p w14:paraId="709826DF" w14:textId="3150D8D2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informação inserida do contribuinte está incorreta.</w:t>
            </w:r>
          </w:p>
        </w:tc>
      </w:tr>
      <w:tr w:rsidR="00EA0D4D" w14:paraId="5B9F3695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PENDENTE</w:t>
            </w:r>
          </w:p>
        </w:tc>
        <w:tc>
          <w:tcPr>
            <w:tcW w:w="7055" w:type="dxa"/>
            <w:vAlign w:val="center"/>
          </w:tcPr>
          <w:p w14:paraId="7E108A86" w14:textId="1437F009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FINALIZADO</w:t>
            </w:r>
          </w:p>
        </w:tc>
        <w:tc>
          <w:tcPr>
            <w:tcW w:w="7055" w:type="dxa"/>
            <w:vAlign w:val="center"/>
          </w:tcPr>
          <w:p w14:paraId="0AA1E33C" w14:textId="6D96B724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já foi concluída.</w:t>
            </w:r>
          </w:p>
        </w:tc>
      </w:tr>
    </w:tbl>
    <w:p w14:paraId="1A0A6217" w14:textId="77777777" w:rsidR="00190F02" w:rsidRDefault="0014662D" w:rsidP="00B602CA">
      <w:pPr>
        <w:pStyle w:val="TF-FONTE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7A40B501" w14:textId="77777777" w:rsidR="00190F02" w:rsidRDefault="00190F02" w:rsidP="001A5045">
      <w:pPr>
        <w:pStyle w:val="Ttulo2"/>
      </w:pPr>
      <w:r>
        <w:t>A ROBOTIZAÇÃO DE PROCESSOS NO CONTEXTO DA GESTÃO FINANCEIRA DA FORÇA AÉREA</w:t>
      </w:r>
    </w:p>
    <w:bookmarkEnd w:id="33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lastRenderedPageBreak/>
        <w:t xml:space="preserve">Nesse sentido, Pinto (2020) destaca algumas das características da automação como: validação de dados, utilização de </w:t>
      </w:r>
      <w:proofErr w:type="spellStart"/>
      <w:r w:rsidR="009A0D57" w:rsidRPr="009A0D57">
        <w:t>Optical</w:t>
      </w:r>
      <w:proofErr w:type="spellEnd"/>
      <w:r w:rsidR="009A0D57" w:rsidRPr="009A0D57">
        <w:t xml:space="preserve"> </w:t>
      </w:r>
      <w:proofErr w:type="spellStart"/>
      <w:r w:rsidR="009A0D57" w:rsidRPr="009A0D57">
        <w:t>Character</w:t>
      </w:r>
      <w:proofErr w:type="spellEnd"/>
      <w:r w:rsidR="009A0D57" w:rsidRPr="009A0D57">
        <w:t xml:space="preserve"> </w:t>
      </w:r>
      <w:proofErr w:type="spellStart"/>
      <w:r w:rsidR="009A0D57" w:rsidRPr="009A0D57">
        <w:t>Recognition</w:t>
      </w:r>
      <w:proofErr w:type="spellEnd"/>
      <w:r w:rsidR="009A0D57" w:rsidRPr="009A0D57">
        <w:t xml:space="preserve">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proofErr w:type="spellStart"/>
      <w:r w:rsidR="00443D64" w:rsidRPr="00443D64">
        <w:t>Portable</w:t>
      </w:r>
      <w:proofErr w:type="spellEnd"/>
      <w:r w:rsidR="00443D64" w:rsidRPr="00443D64">
        <w:t xml:space="preserve"> </w:t>
      </w:r>
      <w:proofErr w:type="spellStart"/>
      <w:r w:rsidR="00443D64" w:rsidRPr="00443D64">
        <w:t>Document</w:t>
      </w:r>
      <w:proofErr w:type="spellEnd"/>
      <w:r w:rsidR="00443D64" w:rsidRPr="00443D64">
        <w:t xml:space="preserve">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370FB227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 xml:space="preserve">da tecnologia OCR foi realizado o mapeamento dos arquivos das faturas em formato PDF, dessa forma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</w:p>
    <w:p w14:paraId="74682C15" w14:textId="24A3A135" w:rsidR="00E41F33" w:rsidRDefault="00E41F33" w:rsidP="00E41F33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B61077">
        <w:fldChar w:fldCharType="begin"/>
      </w:r>
      <w:r w:rsidR="00B61077">
        <w:instrText xml:space="preserve"> REF _Ref112578586 \h </w:instrText>
      </w:r>
      <w:r w:rsidR="00B61077">
        <w:fldChar w:fldCharType="separate"/>
      </w:r>
      <w:r w:rsidR="00AD3C44">
        <w:t xml:space="preserve">Tabela </w:t>
      </w:r>
      <w:r w:rsidR="00AD3C44">
        <w:rPr>
          <w:noProof/>
        </w:rPr>
        <w:t>1</w:t>
      </w:r>
      <w:r w:rsidR="00B61077">
        <w:fldChar w:fldCharType="end"/>
      </w:r>
      <w:r w:rsidR="00B61077">
        <w:t xml:space="preserve"> 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56BC36A3" w14:textId="7FE9F31E" w:rsidR="00E41F33" w:rsidRDefault="00E41F33" w:rsidP="00822AEF">
      <w:pPr>
        <w:pStyle w:val="TF-LEGENDA"/>
      </w:pPr>
      <w:bookmarkStart w:id="35" w:name="_Ref112578586"/>
      <w:r>
        <w:t xml:space="preserve">Tabela </w:t>
      </w:r>
      <w:fldSimple w:instr=" SEQ Tabela \* ARABIC ">
        <w:r w:rsidR="00AD3C44">
          <w:rPr>
            <w:noProof/>
          </w:rPr>
          <w:t>1</w:t>
        </w:r>
      </w:fldSimple>
      <w:bookmarkEnd w:id="35"/>
      <w:r>
        <w:t xml:space="preserve">- </w:t>
      </w:r>
      <w:r w:rsidRPr="00423555">
        <w:t>Características do processamento de faturas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85"/>
        <w:gridCol w:w="1081"/>
        <w:gridCol w:w="1194"/>
        <w:gridCol w:w="1206"/>
      </w:tblGrid>
      <w:tr w:rsidR="003600C5" w14:paraId="2985E522" w14:textId="77777777" w:rsidTr="0033453A">
        <w:trPr>
          <w:trHeight w:val="360"/>
        </w:trPr>
        <w:tc>
          <w:tcPr>
            <w:tcW w:w="5812" w:type="dxa"/>
            <w:vAlign w:val="center"/>
          </w:tcPr>
          <w:p w14:paraId="73ABBFFA" w14:textId="5E7109E9" w:rsidR="003600C5" w:rsidRPr="0033453A" w:rsidRDefault="003600C5" w:rsidP="00193AED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082" w:type="dxa"/>
            <w:vAlign w:val="center"/>
          </w:tcPr>
          <w:p w14:paraId="1EF0D574" w14:textId="3D99F17D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083" w:type="dxa"/>
            <w:vAlign w:val="center"/>
          </w:tcPr>
          <w:p w14:paraId="183991E5" w14:textId="12803B85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083" w:type="dxa"/>
            <w:vAlign w:val="center"/>
          </w:tcPr>
          <w:p w14:paraId="739EADFE" w14:textId="4E05B79E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E41F33" w14:paraId="702C61BE" w14:textId="77777777" w:rsidTr="0033453A">
        <w:trPr>
          <w:trHeight w:val="192"/>
        </w:trPr>
        <w:tc>
          <w:tcPr>
            <w:tcW w:w="5812" w:type="dxa"/>
            <w:vAlign w:val="center"/>
          </w:tcPr>
          <w:p w14:paraId="10B40692" w14:textId="3E5A2766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082" w:type="dxa"/>
            <w:vAlign w:val="center"/>
          </w:tcPr>
          <w:p w14:paraId="656CD1E0" w14:textId="391ADE62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083" w:type="dxa"/>
            <w:vAlign w:val="center"/>
          </w:tcPr>
          <w:p w14:paraId="1ABC591E" w14:textId="3F2B328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083" w:type="dxa"/>
            <w:vAlign w:val="center"/>
          </w:tcPr>
          <w:p w14:paraId="46B3861A" w14:textId="76110DA4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E41F33" w14:paraId="081EE7E4" w14:textId="77777777" w:rsidTr="0033453A">
        <w:trPr>
          <w:trHeight w:val="144"/>
        </w:trPr>
        <w:tc>
          <w:tcPr>
            <w:tcW w:w="5812" w:type="dxa"/>
            <w:vAlign w:val="center"/>
          </w:tcPr>
          <w:p w14:paraId="71AEAF1B" w14:textId="1EE9975E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082" w:type="dxa"/>
            <w:vAlign w:val="center"/>
          </w:tcPr>
          <w:p w14:paraId="55808D07" w14:textId="70325AE1" w:rsidR="003600C5" w:rsidRPr="0033453A" w:rsidRDefault="003600C5" w:rsidP="00B854D0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FAF26E0" w14:textId="383A7AF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D733757" w14:textId="34ECE2C8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53224A92" w14:textId="77777777" w:rsidTr="0033453A">
        <w:trPr>
          <w:trHeight w:val="180"/>
        </w:trPr>
        <w:tc>
          <w:tcPr>
            <w:tcW w:w="5812" w:type="dxa"/>
            <w:vAlign w:val="center"/>
          </w:tcPr>
          <w:p w14:paraId="24B2BCCB" w14:textId="14CEC0C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082" w:type="dxa"/>
            <w:vAlign w:val="center"/>
          </w:tcPr>
          <w:p w14:paraId="78017C9A" w14:textId="59B6C38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083" w:type="dxa"/>
            <w:vAlign w:val="center"/>
          </w:tcPr>
          <w:p w14:paraId="6C161D5F" w14:textId="1EDFBB49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083" w:type="dxa"/>
            <w:vAlign w:val="center"/>
          </w:tcPr>
          <w:p w14:paraId="2771C86A" w14:textId="1F7C90C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19F84F96" w14:textId="77777777" w:rsidTr="0033453A">
        <w:trPr>
          <w:trHeight w:val="70"/>
        </w:trPr>
        <w:tc>
          <w:tcPr>
            <w:tcW w:w="5812" w:type="dxa"/>
            <w:vAlign w:val="center"/>
          </w:tcPr>
          <w:p w14:paraId="6593A87D" w14:textId="1829E70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082" w:type="dxa"/>
            <w:vAlign w:val="center"/>
          </w:tcPr>
          <w:p w14:paraId="6CB3C15D" w14:textId="432782C3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470DF396" w14:textId="0829FF4E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083" w:type="dxa"/>
            <w:vAlign w:val="center"/>
          </w:tcPr>
          <w:p w14:paraId="7D46A36C" w14:textId="0DEFC167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B49AF06" w14:textId="71E9D034" w:rsidR="000F2B89" w:rsidRDefault="000F2B89" w:rsidP="000F2B89">
      <w:pPr>
        <w:pStyle w:val="TF-FONTE"/>
      </w:pPr>
      <w:r>
        <w:t xml:space="preserve">Fonte: </w:t>
      </w:r>
      <w:r w:rsidR="00FC65D4">
        <w:t>Pinto</w:t>
      </w:r>
      <w:r>
        <w:t xml:space="preserve"> (20</w:t>
      </w:r>
      <w:r w:rsidR="00FC65D4">
        <w:t>20</w:t>
      </w:r>
      <w:r>
        <w:t>).</w:t>
      </w:r>
    </w:p>
    <w:p w14:paraId="664B55CF" w14:textId="7F59257F" w:rsidR="00451B94" w:rsidRDefault="00451B94" w:rsidP="00375ADA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29EDC07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1A5045">
      <w:pPr>
        <w:pStyle w:val="Ttulo2"/>
      </w:pPr>
      <w:bookmarkStart w:id="43" w:name="_Ref106623884"/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lastRenderedPageBreak/>
        <w:t>JUSTIFICATIVA</w:t>
      </w:r>
      <w:bookmarkEnd w:id="43"/>
    </w:p>
    <w:p w14:paraId="67A28E1C" w14:textId="41889225" w:rsidR="000415A2" w:rsidRPr="00416E6C" w:rsidRDefault="00994C8C" w:rsidP="00694A70">
      <w:pPr>
        <w:pStyle w:val="TF-TEXTO"/>
      </w:pPr>
      <w:r w:rsidRPr="00416E6C">
        <w:t xml:space="preserve">Nas seções </w:t>
      </w:r>
      <w:r w:rsidR="00B854D0">
        <w:fldChar w:fldCharType="begin"/>
      </w:r>
      <w:r w:rsidR="00B854D0">
        <w:instrText xml:space="preserve"> REF _Ref115449748 \r \h </w:instrText>
      </w:r>
      <w:r w:rsidR="00B854D0">
        <w:fldChar w:fldCharType="separate"/>
      </w:r>
      <w:r w:rsidR="00B854D0">
        <w:t>1</w:t>
      </w:r>
      <w:r w:rsidR="00B854D0">
        <w:fldChar w:fldCharType="end"/>
      </w:r>
      <w:r w:rsidR="002B2C45" w:rsidRPr="00416E6C">
        <w:t>,</w:t>
      </w:r>
      <w:r w:rsidRPr="00416E6C">
        <w:t xml:space="preserve"> </w:t>
      </w:r>
      <w:r w:rsidR="00B854D0">
        <w:fldChar w:fldCharType="begin"/>
      </w:r>
      <w:r w:rsidR="00B854D0">
        <w:instrText xml:space="preserve"> REF _Ref115449739 \r \h </w:instrText>
      </w:r>
      <w:r w:rsidR="00B854D0">
        <w:fldChar w:fldCharType="separate"/>
      </w:r>
      <w:r w:rsidR="00B854D0">
        <w:t>2</w:t>
      </w:r>
      <w:r w:rsidR="00B854D0">
        <w:fldChar w:fldCharType="end"/>
      </w:r>
      <w:r w:rsidR="002B2C45" w:rsidRPr="00416E6C">
        <w:t xml:space="preserve"> e </w:t>
      </w:r>
      <w:r w:rsidR="00B854D0">
        <w:fldChar w:fldCharType="begin"/>
      </w:r>
      <w:r w:rsidR="00B854D0">
        <w:instrText xml:space="preserve"> REF _Ref115012433 \r \h </w:instrText>
      </w:r>
      <w:r w:rsidR="00B854D0">
        <w:fldChar w:fldCharType="separate"/>
      </w:r>
      <w:r w:rsidR="00B854D0">
        <w:t>3</w:t>
      </w:r>
      <w:r w:rsidR="00B854D0">
        <w:fldChar w:fldCharType="end"/>
      </w:r>
      <w:r w:rsidRPr="00416E6C">
        <w:t xml:space="preserve"> foram evidenciados a relevância do trabalho proposto. </w:t>
      </w:r>
      <w:r w:rsidR="00431E56">
        <w:t>A</w:t>
      </w:r>
      <w:r w:rsidR="000F7CD8">
        <w:t xml:space="preserve"> transformação digital</w:t>
      </w:r>
      <w:r w:rsidR="00431E56">
        <w:t>, conforme Weiss (2019), vem</w:t>
      </w:r>
      <w:r w:rsidR="000F7CD8">
        <w:t xml:space="preserve"> sendo instigada em empresas dos mais diversos ramos, é imprescindível que processos manuais robóticos seja</w:t>
      </w:r>
      <w:r w:rsidR="0036561B">
        <w:t>m</w:t>
      </w:r>
      <w:r w:rsidR="000F7CD8">
        <w:t xml:space="preserve"> automatizados e que as organizações estimulem seus colaboradores a atuar em atividades que demandam análise e que não podem ser automatizadas. Para reforçar o crescimento do uso da tecnologia RPA para esta automação de atividades, </w:t>
      </w:r>
      <w:proofErr w:type="spellStart"/>
      <w:r w:rsidR="000F7CD8">
        <w:t>Gartner</w:t>
      </w:r>
      <w:proofErr w:type="spellEnd"/>
      <w:r w:rsidR="000F7CD8">
        <w:t xml:space="preserve"> (2022</w:t>
      </w:r>
      <w:r w:rsidR="00DB6507">
        <w:t>a</w:t>
      </w:r>
      <w:r w:rsidR="000F7CD8">
        <w:t xml:space="preserve">) publicou em seu relatório mensal de </w:t>
      </w:r>
      <w:r w:rsidR="000A5D8A">
        <w:t>agosto</w:t>
      </w:r>
      <w:r w:rsidR="000F7CD8">
        <w:t xml:space="preserve">/2022, que </w:t>
      </w:r>
      <w:r w:rsidR="000F7CD8" w:rsidRPr="000F7CD8">
        <w:t>gastos mundiais com software de RPA atingirão US$ 2,9 bilhões em 2022</w:t>
      </w:r>
      <w:r w:rsidR="000F7CD8">
        <w:t xml:space="preserve">. </w:t>
      </w:r>
      <w:proofErr w:type="spellStart"/>
      <w:r w:rsidR="00DB2E1E">
        <w:t>Gartner</w:t>
      </w:r>
      <w:proofErr w:type="spellEnd"/>
      <w:r w:rsidR="00DB2E1E">
        <w:t xml:space="preserve"> (2022</w:t>
      </w:r>
      <w:r w:rsidR="0003359E">
        <w:t>a</w:t>
      </w:r>
      <w:r w:rsidR="00DB2E1E">
        <w:t xml:space="preserve">) </w:t>
      </w:r>
      <w:r w:rsidR="00D3574E">
        <w:t xml:space="preserve">ainda </w:t>
      </w:r>
      <w:r w:rsidR="00923059">
        <w:t xml:space="preserve">coloca que </w:t>
      </w:r>
      <w:r w:rsidR="00664A56">
        <w:t xml:space="preserve">os gastos mundiais com a tecnologia RPA, </w:t>
      </w:r>
      <w:r w:rsidR="00923059">
        <w:t>e</w:t>
      </w:r>
      <w:r w:rsidR="00097396" w:rsidRPr="00097396">
        <w:t xml:space="preserve">mbora esteja crescendo em um ritmo mais lento do que nos anos anteriores, </w:t>
      </w:r>
      <w:r w:rsidR="00B15660">
        <w:t xml:space="preserve">conforme </w:t>
      </w:r>
      <w:r w:rsidR="00B15660">
        <w:fldChar w:fldCharType="begin"/>
      </w:r>
      <w:r w:rsidR="00B15660">
        <w:instrText xml:space="preserve"> REF _Ref115009608 \h </w:instrText>
      </w:r>
      <w:r w:rsidR="00B15660">
        <w:fldChar w:fldCharType="separate"/>
      </w:r>
      <w:r w:rsidR="00AD3C44">
        <w:t xml:space="preserve">Tabela </w:t>
      </w:r>
      <w:r w:rsidR="00AD3C44">
        <w:rPr>
          <w:noProof/>
        </w:rPr>
        <w:t>2</w:t>
      </w:r>
      <w:r w:rsidR="00B15660">
        <w:fldChar w:fldCharType="end"/>
      </w:r>
      <w:r w:rsidR="00B15660">
        <w:t xml:space="preserve">, </w:t>
      </w:r>
      <w:r w:rsidR="00097396" w:rsidRPr="00097396">
        <w:t>o mercado mundial de software de RPA deverá continuar a apresentar um crescimento de dois dígitos em 2023, crescendo 17,5% ano a ano</w:t>
      </w:r>
      <w:r w:rsidR="00097396">
        <w:t xml:space="preserve">. </w:t>
      </w:r>
    </w:p>
    <w:p w14:paraId="50D1DDE6" w14:textId="3FF06501" w:rsidR="00DB2E1E" w:rsidRDefault="00DB2E1E" w:rsidP="00694A70">
      <w:pPr>
        <w:pStyle w:val="TF-LEGENDA"/>
      </w:pPr>
      <w:bookmarkStart w:id="51" w:name="_Ref115009608"/>
      <w:r>
        <w:t xml:space="preserve">Tabela </w:t>
      </w:r>
      <w:fldSimple w:instr=" SEQ Tabela \* ARABIC ">
        <w:r w:rsidR="00AD3C44">
          <w:rPr>
            <w:noProof/>
          </w:rPr>
          <w:t>2</w:t>
        </w:r>
      </w:fldSimple>
      <w:bookmarkEnd w:id="51"/>
      <w:r>
        <w:t xml:space="preserve"> - </w:t>
      </w:r>
      <w:r w:rsidRPr="00D83F90">
        <w:t>Previsão mundial de gastos do usuário final de software RPA (milhões de dólares americanos)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2236"/>
        <w:gridCol w:w="2236"/>
        <w:gridCol w:w="2109"/>
      </w:tblGrid>
      <w:tr w:rsidR="000415A2" w:rsidRPr="000415A2" w14:paraId="388CF9BF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2B1F8" w14:textId="77777777" w:rsidR="000415A2" w:rsidRPr="0033453A" w:rsidRDefault="000415A2" w:rsidP="00416E6C">
            <w:pPr>
              <w:pStyle w:val="TF-TEXTOQUADRO"/>
              <w:jc w:val="right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26337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512F2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AB478D9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2023</w:t>
            </w:r>
          </w:p>
        </w:tc>
      </w:tr>
      <w:tr w:rsidR="000415A2" w:rsidRPr="000415A2" w14:paraId="206C10DD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55DC52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Gastos do usuário final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1F7A6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2.389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68E8B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2.854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56875245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3.352</w:t>
            </w:r>
          </w:p>
        </w:tc>
      </w:tr>
      <w:tr w:rsidR="000415A2" w:rsidRPr="000415A2" w14:paraId="58DFE506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FA20F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Crescimento (%)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906FE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30,9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E2DB1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19,5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18BBD0A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17,5</w:t>
            </w:r>
          </w:p>
        </w:tc>
      </w:tr>
    </w:tbl>
    <w:p w14:paraId="20620075" w14:textId="6C693803" w:rsidR="000415A2" w:rsidRPr="00416E6C" w:rsidRDefault="000415A2" w:rsidP="00694A70">
      <w:pPr>
        <w:pStyle w:val="TF-FONTE"/>
      </w:pPr>
      <w:r w:rsidRPr="00416E6C">
        <w:t xml:space="preserve">Fonte: </w:t>
      </w:r>
      <w:proofErr w:type="spellStart"/>
      <w:r w:rsidRPr="00416E6C">
        <w:t>Gartner</w:t>
      </w:r>
      <w:proofErr w:type="spellEnd"/>
      <w:r w:rsidRPr="00416E6C">
        <w:t xml:space="preserve"> (2022</w:t>
      </w:r>
      <w:r w:rsidR="00DB6507">
        <w:t>a</w:t>
      </w:r>
      <w:r w:rsidRPr="00416E6C">
        <w:t>)</w:t>
      </w:r>
    </w:p>
    <w:p w14:paraId="3F20E980" w14:textId="7F0B5935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atualização</w:t>
      </w:r>
      <w:r w:rsidR="007242FF">
        <w:t>,</w:t>
      </w:r>
      <w:r>
        <w:t xml:space="preserve"> verificação de informações </w:t>
      </w:r>
      <w:proofErr w:type="gramStart"/>
      <w:r w:rsidR="00D6287E">
        <w:t>e também</w:t>
      </w:r>
      <w:proofErr w:type="gramEnd"/>
      <w:r w:rsidR="00D6287E">
        <w:t xml:space="preserve">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AD3C44">
        <w:t xml:space="preserve">Quadro </w:t>
      </w:r>
      <w:r w:rsidR="00AD3C44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AD3C44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42284C53" w:rsidR="00C436B6" w:rsidRDefault="007C055E" w:rsidP="007C055E">
      <w:pPr>
        <w:pStyle w:val="TF-LEGENDA"/>
      </w:pPr>
      <w:bookmarkStart w:id="52" w:name="_Ref52025161"/>
      <w:r>
        <w:t xml:space="preserve">Quadro </w:t>
      </w:r>
      <w:fldSimple w:instr=" SEQ Quadro \* ARABIC ">
        <w:r w:rsidR="00AD3C44">
          <w:rPr>
            <w:noProof/>
          </w:rPr>
          <w:t>2</w:t>
        </w:r>
      </w:fldSimple>
      <w:bookmarkEnd w:id="52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694"/>
        <w:gridCol w:w="1411"/>
      </w:tblGrid>
      <w:tr w:rsidR="00C436B6" w14:paraId="1F39492F" w14:textId="77777777" w:rsidTr="00694A70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411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C436B6" w14:paraId="21196663" w14:textId="77777777" w:rsidTr="0033453A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7BE4EE0" w:rsidR="00C436B6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Validação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0D35C0F7" w:rsidR="00C436B6" w:rsidRPr="0033453A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3F092AD1" w14:textId="3F054A8C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5DBC6FC9" w14:textId="0D5F74E1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2D4435D9" w:rsidR="00C436B6" w:rsidRPr="0033453A" w:rsidRDefault="00B856B0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Evidenciar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6139E3E7" w:rsidR="00C436B6" w:rsidRPr="0033453A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4CA7EAE" w14:textId="717886DA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076A91EF" w14:textId="1FF5A44A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171330" w14:paraId="19DDE6FD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0A59C92B" w:rsidR="00171330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Sugestão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02A1904A" w:rsidR="00171330" w:rsidRPr="0033453A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2D45C59" w14:textId="572DA251" w:rsidR="00171330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47E79221" w14:textId="7B9F0E11" w:rsidR="00171330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76A6503E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61A755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Armazenamento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B89887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4AE6DE37" w14:textId="164433D1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15E7BF65" w14:textId="5184879B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2F159567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6B9A5200" w:rsidR="00C65FB8" w:rsidRPr="0033453A" w:rsidRDefault="00C65FB8" w:rsidP="00C65FB8">
            <w:pPr>
              <w:pStyle w:val="TF-TEXTOQUADRO"/>
              <w:rPr>
                <w:sz w:val="20"/>
              </w:rPr>
            </w:pPr>
            <w:bookmarkStart w:id="53" w:name="_Hlk111739010"/>
            <w:r w:rsidRPr="0033453A">
              <w:rPr>
                <w:sz w:val="20"/>
              </w:rPr>
              <w:t>Utilização de OCR para coleta de informações em PDF</w:t>
            </w:r>
            <w:bookmarkEnd w:id="53"/>
          </w:p>
        </w:tc>
        <w:tc>
          <w:tcPr>
            <w:tcW w:w="1694" w:type="dxa"/>
            <w:shd w:val="clear" w:color="auto" w:fill="auto"/>
          </w:tcPr>
          <w:p w14:paraId="6158951C" w14:textId="64CD5BBE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1E5D2FA3" w14:textId="354564A3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77F9393B" w14:textId="4232882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581D6FF6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3246EEA7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 xml:space="preserve">Consulta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4E0D010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27B1FA82" w14:textId="08D6F527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71E422F1" w14:textId="57C9A17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0CF07A45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44D68E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Plataforma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694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411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292C390F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Linguagem/Banco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694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33453A">
              <w:rPr>
                <w:sz w:val="20"/>
              </w:rPr>
              <w:t>Selenium</w:t>
            </w:r>
            <w:proofErr w:type="spellEnd"/>
            <w:r w:rsidRPr="0033453A">
              <w:rPr>
                <w:sz w:val="20"/>
              </w:rPr>
              <w:t>/Python</w:t>
            </w:r>
          </w:p>
        </w:tc>
        <w:tc>
          <w:tcPr>
            <w:tcW w:w="1411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CEEEC7F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(2022)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 xml:space="preserve">(2019) é possível obter informações de </w:t>
      </w:r>
      <w:proofErr w:type="spellStart"/>
      <w:r w:rsidR="00606D32" w:rsidRPr="00FF23B9">
        <w:t>RCAs</w:t>
      </w:r>
      <w:proofErr w:type="spellEnd"/>
      <w:r w:rsidR="00606D32" w:rsidRPr="00FF23B9">
        <w:t xml:space="preserve">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</w:t>
      </w:r>
      <w:proofErr w:type="gramStart"/>
      <w:r w:rsidR="00E60117" w:rsidRPr="00FF23B9">
        <w:t>de Gome</w:t>
      </w:r>
      <w:proofErr w:type="gramEnd"/>
      <w:r w:rsidR="00E60117" w:rsidRPr="00FF23B9">
        <w:t xml:space="preserve">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FF23B9">
        <w:t>Sugestão de Correção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1123B205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</w:t>
      </w:r>
      <w:proofErr w:type="gramStart"/>
      <w:r w:rsidRPr="00FF23B9">
        <w:t>e também</w:t>
      </w:r>
      <w:proofErr w:type="gramEnd"/>
      <w:r w:rsidRPr="00FF23B9">
        <w:t xml:space="preserve">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416E6C">
        <w:t>Utilização de OCR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E2643C" w:rsidRPr="00416E6C">
        <w:t>possibilita</w:t>
      </w:r>
      <w:r w:rsidR="006C0ADE" w:rsidRPr="00416E6C">
        <w:t>ndo</w:t>
      </w:r>
      <w:r w:rsidR="00E2643C" w:rsidRPr="00416E6C">
        <w:t xml:space="preserve"> uma maior </w:t>
      </w:r>
      <w:r w:rsidR="00316CFB" w:rsidRPr="00416E6C">
        <w:t>assertividade no momento de realizar o lançamento das faturas</w:t>
      </w:r>
      <w:r w:rsidR="006C0ADE" w:rsidRPr="00416E6C">
        <w:t>.</w:t>
      </w:r>
      <w:r w:rsidR="00F33281" w:rsidRPr="00416E6C">
        <w:t xml:space="preserve"> </w:t>
      </w:r>
      <w:r w:rsidR="001D2DAF" w:rsidRPr="00416E6C">
        <w:t>J</w:t>
      </w:r>
      <w:r w:rsidR="00F33281" w:rsidRPr="00416E6C">
        <w:t xml:space="preserve">á a possibilidade de </w:t>
      </w:r>
      <w:r w:rsidR="00776D77" w:rsidRPr="00416E6C">
        <w:t xml:space="preserve">Consulta CNPJ na Receita </w:t>
      </w:r>
      <w:r w:rsidR="002E5C37" w:rsidRPr="002E5C37">
        <w:t>Federal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187C545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0B7CBB" w:rsidRPr="00416E6C">
        <w:t xml:space="preserve">Quadro 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>automação de atividades robóticas manuais que no meio corporativo acabam impactando nos resultados das 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 xml:space="preserve">a documentação de todo o </w:t>
      </w:r>
      <w:r w:rsidR="00EB01E4" w:rsidRPr="00416E6C">
        <w:lastRenderedPageBreak/>
        <w:t>processo 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</w:t>
      </w:r>
      <w:proofErr w:type="spellStart"/>
      <w:r w:rsidR="00EB01E4" w:rsidRPr="00416E6C">
        <w:t>UIPath</w:t>
      </w:r>
      <w:proofErr w:type="spellEnd"/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1A5045">
      <w:pPr>
        <w:pStyle w:val="Ttulo2"/>
      </w:pPr>
      <w:bookmarkStart w:id="54" w:name="_Ref106623894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4"/>
    </w:p>
    <w:p w14:paraId="5B46153D" w14:textId="270D820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4C40F4BE" w:rsidR="009F6B50" w:rsidRDefault="001B09EB" w:rsidP="001B09EB">
      <w:pPr>
        <w:pStyle w:val="TF-LEGENDA"/>
      </w:pPr>
      <w:bookmarkStart w:id="55" w:name="_Ref52887444"/>
      <w:r>
        <w:t xml:space="preserve">Quadro </w:t>
      </w:r>
      <w:fldSimple w:instr=" SEQ Quadro \* ARABIC ">
        <w:r w:rsidR="005B3AD2">
          <w:rPr>
            <w:noProof/>
          </w:rPr>
          <w:t>3</w:t>
        </w:r>
      </w:fldSimple>
      <w:bookmarkEnd w:id="55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1FED96A5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</w:t>
            </w:r>
            <w:proofErr w:type="spellStart"/>
            <w:r w:rsidR="00D766BD" w:rsidRPr="00694A70">
              <w:rPr>
                <w:bCs/>
                <w:sz w:val="20"/>
              </w:rPr>
              <w:t>csv</w:t>
            </w:r>
            <w:proofErr w:type="spellEnd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xls</w:t>
            </w:r>
            <w:proofErr w:type="spellEnd"/>
            <w:proofErr w:type="gramStart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xlxs</w:t>
            </w:r>
            <w:proofErr w:type="spellEnd"/>
            <w:proofErr w:type="gramEnd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pdf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 xml:space="preserve">nologia </w:t>
            </w:r>
            <w:proofErr w:type="spellStart"/>
            <w:r w:rsidRPr="004F0A2A">
              <w:rPr>
                <w:bCs/>
                <w:sz w:val="20"/>
              </w:rPr>
              <w:t>UIPath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</w:t>
            </w:r>
            <w:proofErr w:type="spellStart"/>
            <w:r w:rsidRPr="00694A70">
              <w:rPr>
                <w:bCs/>
                <w:sz w:val="20"/>
              </w:rPr>
              <w:t>csv</w:t>
            </w:r>
            <w:proofErr w:type="spellEnd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xls</w:t>
            </w:r>
            <w:proofErr w:type="spellEnd"/>
            <w:proofErr w:type="gramStart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xlxs</w:t>
            </w:r>
            <w:proofErr w:type="spellEnd"/>
            <w:proofErr w:type="gramEnd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pdf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1874827D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ser disponibilizado na nuvem (plataforma </w:t>
            </w:r>
            <w:proofErr w:type="spellStart"/>
            <w:r w:rsidRPr="004F0A2A">
              <w:rPr>
                <w:bCs/>
                <w:sz w:val="20"/>
              </w:rPr>
              <w:t>UIPath</w:t>
            </w:r>
            <w:proofErr w:type="spellEnd"/>
            <w:r w:rsidRPr="004F0A2A">
              <w:rPr>
                <w:bCs/>
                <w:sz w:val="20"/>
              </w:rPr>
              <w:t>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1A5045">
      <w:pPr>
        <w:pStyle w:val="Ttulo2"/>
      </w:pPr>
      <w:bookmarkStart w:id="56" w:name="_Ref106623904"/>
      <w:r>
        <w:t>METODOLOGIA</w:t>
      </w:r>
      <w:bookmarkEnd w:id="56"/>
    </w:p>
    <w:p w14:paraId="7A2FF8FE" w14:textId="55CF1939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1A5045">
        <w:t xml:space="preserve">Quadro </w:t>
      </w:r>
      <w:r w:rsidR="001A5045">
        <w:rPr>
          <w:noProof/>
        </w:rPr>
        <w:t>4</w:t>
      </w:r>
      <w:r w:rsidR="00657859">
        <w:fldChar w:fldCharType="end"/>
      </w:r>
      <w:r>
        <w:t>:</w:t>
      </w:r>
    </w:p>
    <w:p w14:paraId="1D702EC6" w14:textId="16AD7C49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</w:t>
      </w:r>
      <w:proofErr w:type="spellStart"/>
      <w:r w:rsidR="009732F2" w:rsidRPr="009732F2">
        <w:t>Process</w:t>
      </w:r>
      <w:proofErr w:type="spellEnd"/>
      <w:r w:rsidR="009732F2" w:rsidRPr="009732F2">
        <w:t xml:space="preserve"> Management </w:t>
      </w:r>
      <w:r w:rsidR="009732F2">
        <w:t>(</w:t>
      </w:r>
      <w:proofErr w:type="gramStart"/>
      <w:r w:rsidR="009732F2">
        <w:t xml:space="preserve">BPM) </w:t>
      </w:r>
      <w:r w:rsidR="001A5045">
        <w:t xml:space="preserve"> e</w:t>
      </w:r>
      <w:proofErr w:type="gramEnd"/>
      <w:r w:rsidR="001A5045">
        <w:t xml:space="preserve">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20DC110F" w14:textId="2B1B86F0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Pr="00B054B7">
        <w:t>;</w:t>
      </w:r>
    </w:p>
    <w:p w14:paraId="35872B3D" w14:textId="1885C01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</w:t>
      </w:r>
      <w:r w:rsidR="002C72D6">
        <w:t>o fluxo do processo automatizado</w:t>
      </w:r>
      <w:r>
        <w:t xml:space="preserve"> por meio da construção </w:t>
      </w:r>
      <w:r w:rsidR="001A5045">
        <w:t xml:space="preserve">das etapas AS/IS-TO/BE </w:t>
      </w:r>
      <w:r w:rsidR="002C72D6" w:rsidRPr="002C72D6">
        <w:t xml:space="preserve">Business </w:t>
      </w:r>
      <w:proofErr w:type="spellStart"/>
      <w:r w:rsidR="002C72D6" w:rsidRPr="002C72D6">
        <w:t>Process</w:t>
      </w:r>
      <w:proofErr w:type="spellEnd"/>
      <w:r w:rsidR="002C72D6" w:rsidRPr="002C72D6">
        <w:t xml:space="preserve"> Management</w:t>
      </w:r>
      <w:r w:rsidR="002C72D6">
        <w:t xml:space="preserve"> (BPM), utilizando a ferramenta</w:t>
      </w:r>
      <w:r>
        <w:t xml:space="preserve"> </w:t>
      </w:r>
      <w:proofErr w:type="spellStart"/>
      <w:r w:rsidR="002C72D6">
        <w:t>Bizagi</w:t>
      </w:r>
      <w:proofErr w:type="spellEnd"/>
      <w:r w:rsidR="002C72D6">
        <w:t xml:space="preserve"> </w:t>
      </w:r>
      <w:r>
        <w:t xml:space="preserve">e 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 xml:space="preserve">tecnologia </w:t>
      </w:r>
      <w:proofErr w:type="spellStart"/>
      <w:r w:rsidR="002A1EA5">
        <w:t>UIPath</w:t>
      </w:r>
      <w:proofErr w:type="spellEnd"/>
      <w:r>
        <w:t xml:space="preserve"> </w:t>
      </w:r>
      <w:r w:rsidR="008D4870">
        <w:t xml:space="preserve">em </w:t>
      </w:r>
      <w:r w:rsidR="008D4870">
        <w:lastRenderedPageBreak/>
        <w:t xml:space="preserve">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311EED95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190F02">
        <w:t xml:space="preserve">, </w:t>
      </w:r>
      <w:r>
        <w:t>validação</w:t>
      </w:r>
      <w:r w:rsidR="00190F02">
        <w:t xml:space="preserve"> e análise</w:t>
      </w:r>
      <w:r>
        <w:t xml:space="preserve">: </w:t>
      </w:r>
      <w:r w:rsidR="00901BDD">
        <w:t xml:space="preserve">durante </w:t>
      </w:r>
      <w:r>
        <w:t xml:space="preserve">a implementação, realizar os testes </w:t>
      </w:r>
      <w:r w:rsidR="00190F02">
        <w:t>da automação</w:t>
      </w:r>
      <w:r>
        <w:t>.</w:t>
      </w:r>
    </w:p>
    <w:p w14:paraId="570E1F6E" w14:textId="5B0BE843" w:rsidR="00451B94" w:rsidRPr="007E0D87" w:rsidRDefault="00E26D75" w:rsidP="00E26D75">
      <w:pPr>
        <w:pStyle w:val="TF-LEGENDA-Ilustracao"/>
      </w:pPr>
      <w:bookmarkStart w:id="57" w:name="_Ref98650273"/>
      <w:r>
        <w:t xml:space="preserve">Quadro </w:t>
      </w:r>
      <w:fldSimple w:instr=" SEQ Quadro \* ARABIC ">
        <w:r w:rsidR="005B3AD2">
          <w:rPr>
            <w:noProof/>
          </w:rPr>
          <w:t>4</w:t>
        </w:r>
      </w:fldSimple>
      <w:bookmarkEnd w:id="57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BB2668C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</w:t>
            </w:r>
            <w:r w:rsidR="00190F02">
              <w:rPr>
                <w:sz w:val="20"/>
              </w:rPr>
              <w:t xml:space="preserve">o, </w:t>
            </w:r>
            <w:r w:rsidRPr="00697AC7">
              <w:rPr>
                <w:sz w:val="20"/>
              </w:rPr>
              <w:t>validação</w:t>
            </w:r>
            <w:r w:rsidR="00190F02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6F98A8C" w:rsidR="00D3574E" w:rsidRDefault="005A5D45" w:rsidP="001A5045">
      <w:pPr>
        <w:pStyle w:val="TF-TEXTO"/>
      </w:pPr>
      <w:r>
        <w:t>Nesta seção</w:t>
      </w:r>
      <w:r w:rsidR="00BF6D82">
        <w:t xml:space="preserve"> os conceitos de maior relevância </w:t>
      </w:r>
      <w:r w:rsidR="00190F02">
        <w:t>referente</w:t>
      </w:r>
      <w:r w:rsidR="00B94D93">
        <w:t xml:space="preserve"> </w:t>
      </w:r>
      <w:r w:rsidR="008A6139">
        <w:t>relacionamento com o fornecedor</w:t>
      </w:r>
      <w:r w:rsidR="00190F02">
        <w:t xml:space="preserve">, </w:t>
      </w:r>
      <w:r w:rsidR="00B94D93">
        <w:t>h</w:t>
      </w:r>
      <w:r w:rsidR="00B15660">
        <w:t>iper automação</w:t>
      </w:r>
      <w:r w:rsidR="009732F2">
        <w:t xml:space="preserve">, 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7AE4F022" w14:textId="1FBAAB58" w:rsidR="003E6D4C" w:rsidRDefault="001A5045" w:rsidP="001A5045">
      <w:pPr>
        <w:pStyle w:val="TF-TEXTO"/>
      </w:pPr>
      <w:r>
        <w:t>Referente ao relacionamento com o fornecedor, para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>
        <w:t>como</w:t>
      </w:r>
      <w:r w:rsidR="008F3009">
        <w:t xml:space="preserve"> </w:t>
      </w:r>
      <w:r w:rsidR="008B1F57">
        <w:t>a</w:t>
      </w:r>
      <w:r w:rsidR="00642717">
        <w:t xml:space="preserve"> </w:t>
      </w:r>
      <w:r w:rsidR="008F3009">
        <w:t xml:space="preserve">escolha </w:t>
      </w:r>
      <w:r w:rsidR="00642717">
        <w:t>de um fornecedor adequado tem grande contribuição para o desenvolvimento de uma organização.</w:t>
      </w:r>
      <w:r w:rsidR="007709F0">
        <w:t xml:space="preserve"> Segundo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  <w:r w:rsidR="00A424DD">
        <w:t xml:space="preserve">Além disso, </w:t>
      </w:r>
      <w:r w:rsidR="00EF39DE">
        <w:t>Mancini (2022) afirma que s</w:t>
      </w:r>
      <w:r w:rsidR="00EF39DE" w:rsidRPr="00EF39DE">
        <w:t xml:space="preserve">omente com um fluxo bem </w:t>
      </w:r>
      <w:r w:rsidR="00EF39DE">
        <w:t>definido</w:t>
      </w:r>
      <w:r w:rsidR="00EF39DE" w:rsidRPr="00EF39DE">
        <w:t xml:space="preserve"> será possível integrar e gerenciar os diferentes agentes envolvidos no processo, da produção à distribuição dos produtos.</w:t>
      </w:r>
      <w:r w:rsidR="00EF39DE" w:rsidRPr="00EF39DE" w:rsidDel="00EF39DE">
        <w:t xml:space="preserve"> </w:t>
      </w:r>
      <w:r w:rsidR="00EF39DE">
        <w:t xml:space="preserve">Segundo </w:t>
      </w:r>
      <w:r w:rsidR="00EF39DE" w:rsidRPr="008659F5">
        <w:t>Andrade, Alves e Silva (2021)</w:t>
      </w:r>
      <w:r w:rsidR="00EF39DE"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 w:rsidR="00EF39DE"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proofErr w:type="gramStart"/>
      <w:r w:rsidR="007B2FFC" w:rsidRPr="008659F5">
        <w:t>ANDRADE</w:t>
      </w:r>
      <w:r w:rsidR="007B2FFC">
        <w:t xml:space="preserve">; </w:t>
      </w:r>
      <w:r w:rsidR="007B2FFC" w:rsidRPr="008659F5">
        <w:t xml:space="preserve"> ALVES</w:t>
      </w:r>
      <w:proofErr w:type="gramEnd"/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39A8A087" w14:textId="4D7BEC6A" w:rsidR="001A5045" w:rsidRPr="00416E6C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proofErr w:type="spellStart"/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proofErr w:type="spellEnd"/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negócios automatizados e não automatizados para atingir resultados consistentes e direcionados, alinhados com os objetivos estratégicos de uma organização</w:t>
      </w:r>
      <w:r w:rsidR="001A5045">
        <w:t xml:space="preserve">. No </w:t>
      </w:r>
      <w:r w:rsidR="001A5045">
        <w:lastRenderedPageBreak/>
        <w:t xml:space="preserve">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atual,</w:t>
      </w:r>
      <w:r w:rsidR="004A6666">
        <w:t xml:space="preserve"> </w:t>
      </w:r>
      <w:proofErr w:type="gramStart"/>
      <w:r w:rsidR="004A6666">
        <w:t>Já</w:t>
      </w:r>
      <w:proofErr w:type="gramEnd"/>
      <w:r w:rsidR="004A6666">
        <w:t xml:space="preserve"> a etapa TO/BE diz respeito a como será o processo, no qu</w:t>
      </w:r>
      <w:r w:rsidR="00F62B0D">
        <w:t>al</w:t>
      </w:r>
      <w:r w:rsidR="004A6666">
        <w:t xml:space="preserve"> se realiza a análise e ele é redesenhado. </w:t>
      </w:r>
    </w:p>
    <w:p w14:paraId="371F358E" w14:textId="090A908E" w:rsidR="00546975" w:rsidRPr="00E55F6E" w:rsidRDefault="009732F2" w:rsidP="00D3574E">
      <w:pPr>
        <w:pStyle w:val="TF-TEXTO"/>
      </w:pPr>
      <w:r>
        <w:t>Para</w:t>
      </w:r>
      <w:r w:rsidR="00686FC2">
        <w:t xml:space="preserve"> </w:t>
      </w:r>
      <w:proofErr w:type="spellStart"/>
      <w:r w:rsidR="007B2FFC" w:rsidRPr="00C37F60">
        <w:t>Automationanywhere</w:t>
      </w:r>
      <w:proofErr w:type="spellEnd"/>
      <w:r w:rsidR="00686FC2" w:rsidRPr="00C37F60">
        <w:t xml:space="preserve"> (</w:t>
      </w:r>
      <w:r w:rsidR="00DB6507" w:rsidRPr="00C37F60">
        <w:t>2022</w:t>
      </w:r>
      <w:r w:rsidR="00686FC2" w:rsidRPr="00C37F60">
        <w:t>),</w:t>
      </w:r>
      <w:r w:rsidR="00686FC2">
        <w:t xml:space="preserve"> a </w:t>
      </w:r>
      <w:r w:rsidR="00DB6507">
        <w:t>hiper automação</w:t>
      </w:r>
      <w:r w:rsidR="00686FC2">
        <w:t xml:space="preserve"> é </w:t>
      </w:r>
      <w:r w:rsidR="00686FC2" w:rsidRPr="00686FC2">
        <w:t xml:space="preserve">a extensão da automação de processos de negócios além dos limites dos processos individuais. </w:t>
      </w:r>
      <w:r w:rsidR="00DB6507">
        <w:t>Ao se combinar</w:t>
      </w:r>
      <w:r w:rsidR="00686FC2" w:rsidRPr="00686FC2">
        <w:t xml:space="preserve"> </w:t>
      </w:r>
      <w:r w:rsidR="00494977">
        <w:t>demais tecn</w:t>
      </w:r>
      <w:r w:rsidR="00847F81">
        <w:t>o</w:t>
      </w:r>
      <w:r w:rsidR="00494977">
        <w:t>logias</w:t>
      </w:r>
      <w:r w:rsidR="00686FC2" w:rsidRPr="00686FC2">
        <w:t xml:space="preserve"> com RPA, a </w:t>
      </w:r>
      <w:r w:rsidR="00DB6507" w:rsidRPr="00686FC2">
        <w:t>hiper automação</w:t>
      </w:r>
      <w:r w:rsidR="00686FC2" w:rsidRPr="00686FC2">
        <w:t xml:space="preserve"> permite a automação de qualquer tarefa repetitiva executada por usuários</w:t>
      </w:r>
      <w:r w:rsidR="00686FC2">
        <w:t xml:space="preserve"> das áreas de negócio. </w:t>
      </w:r>
      <w:r>
        <w:t xml:space="preserve">Para </w:t>
      </w:r>
      <w:r w:rsidR="00766636">
        <w:t xml:space="preserve">Muniz </w:t>
      </w:r>
      <w:r w:rsidR="00766636" w:rsidRPr="00416E6C">
        <w:rPr>
          <w:i/>
          <w:iCs/>
        </w:rPr>
        <w:t>et al.</w:t>
      </w:r>
      <w:r w:rsidR="00766636">
        <w:t xml:space="preserve"> (2022)</w:t>
      </w:r>
      <w:r w:rsidR="00F643FB">
        <w:t>,</w:t>
      </w:r>
      <w:r w:rsidR="00766636">
        <w:t xml:space="preserve"> por meio de tecnol</w:t>
      </w:r>
      <w:r w:rsidR="003605FE">
        <w:t xml:space="preserve">ogias alinhadas à automação de processos </w:t>
      </w:r>
      <w:r w:rsidR="00F643FB">
        <w:t>nasceu</w:t>
      </w:r>
      <w:r w:rsidR="003605FE">
        <w:t xml:space="preserve"> a Automação Robótica de Processos (RPA)</w:t>
      </w:r>
      <w:r w:rsidR="00F643FB">
        <w:t>, sendo</w:t>
      </w:r>
      <w:r w:rsidR="003605FE">
        <w:t xml:space="preserve"> uma forma de reduzir custos na terceirização de processos de negócios.</w:t>
      </w:r>
      <w:r w:rsidR="00546975">
        <w:t xml:space="preserve"> </w:t>
      </w:r>
      <w:r w:rsidR="009D6E17">
        <w:t>Nesse sentido, s</w:t>
      </w:r>
      <w:r w:rsidR="00546975">
        <w:t xml:space="preserve">egundo </w:t>
      </w:r>
      <w:proofErr w:type="spellStart"/>
      <w:r w:rsidR="00546975" w:rsidRPr="00835A49">
        <w:t>G</w:t>
      </w:r>
      <w:r w:rsidR="009D6E17" w:rsidRPr="00835A49">
        <w:t>artner</w:t>
      </w:r>
      <w:proofErr w:type="spellEnd"/>
      <w:r w:rsidR="00546975" w:rsidRPr="00835A49">
        <w:t xml:space="preserve"> (</w:t>
      </w:r>
      <w:r w:rsidR="004A34F3">
        <w:t>2022b</w:t>
      </w:r>
      <w:r w:rsidR="00BD0172" w:rsidRPr="00835A49">
        <w:t>)</w:t>
      </w:r>
      <w:r w:rsidR="009D6E17" w:rsidRPr="0061021A">
        <w:t>,</w:t>
      </w:r>
      <w:r w:rsidR="00527F51">
        <w:t xml:space="preserve"> a </w:t>
      </w:r>
      <w:r w:rsidR="004A34F3">
        <w:t>hiper automação</w:t>
      </w:r>
      <w:r w:rsidR="00527F51">
        <w:t xml:space="preserve"> é uma postura orientada para negócios que organizações utilizam para identificar e automatizar processos de negócios e de T</w:t>
      </w:r>
      <w:r w:rsidR="009D6E17">
        <w:t>ecnologia da Informação (T</w:t>
      </w:r>
      <w:r w:rsidR="00527F51">
        <w:t>I</w:t>
      </w:r>
      <w:r w:rsidR="009D6E17">
        <w:t>)</w:t>
      </w:r>
      <w:r w:rsidR="00527F51">
        <w:t>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58" w:name="_Toc351015602"/>
      <w:bookmarkEnd w:id="36"/>
      <w:bookmarkEnd w:id="37"/>
      <w:bookmarkEnd w:id="38"/>
      <w:bookmarkEnd w:id="39"/>
      <w:bookmarkEnd w:id="40"/>
      <w:bookmarkEnd w:id="41"/>
      <w:bookmarkEnd w:id="42"/>
      <w:r w:rsidRPr="00835A49">
        <w:t>Referências</w:t>
      </w:r>
      <w:bookmarkEnd w:id="58"/>
    </w:p>
    <w:p w14:paraId="6DAD24B2" w14:textId="7B9FABF8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proofErr w:type="gramStart"/>
      <w:r w:rsidRPr="0033453A">
        <w:rPr>
          <w:b/>
          <w:bCs/>
          <w:szCs w:val="24"/>
        </w:rPr>
        <w:t>BPM  CBOK</w:t>
      </w:r>
      <w:proofErr w:type="gramEnd"/>
      <w:r w:rsidRPr="00106E12">
        <w:rPr>
          <w:szCs w:val="24"/>
        </w:rPr>
        <w:t xml:space="preserve">: Guia  para  o  Gerenciamento  de  Processos  de  Negócio.  </w:t>
      </w:r>
      <w:proofErr w:type="gramStart"/>
      <w:r w:rsidRPr="00106E12">
        <w:rPr>
          <w:szCs w:val="24"/>
        </w:rPr>
        <w:t>Corpo  Comum</w:t>
      </w:r>
      <w:proofErr w:type="gramEnd"/>
      <w:r w:rsidRPr="00106E12">
        <w:rPr>
          <w:szCs w:val="24"/>
        </w:rPr>
        <w:t xml:space="preserve">  do  Conhecimento  –  ABPMP  BPM  CBOK  V3.0, </w:t>
      </w:r>
      <w:proofErr w:type="spellStart"/>
      <w:r w:rsidRPr="00106E12">
        <w:rPr>
          <w:szCs w:val="24"/>
        </w:rPr>
        <w:t>Association</w:t>
      </w:r>
      <w:proofErr w:type="spellEnd"/>
      <w:r w:rsidR="00D13AAE">
        <w:rPr>
          <w:szCs w:val="24"/>
        </w:rPr>
        <w:t xml:space="preserve"> </w:t>
      </w:r>
      <w:proofErr w:type="spellStart"/>
      <w:r w:rsidRPr="00106E12">
        <w:rPr>
          <w:szCs w:val="24"/>
        </w:rPr>
        <w:t>of</w:t>
      </w:r>
      <w:proofErr w:type="spellEnd"/>
      <w:r w:rsidRPr="00106E12">
        <w:rPr>
          <w:szCs w:val="24"/>
        </w:rPr>
        <w:t xml:space="preserve">  Business  </w:t>
      </w:r>
      <w:proofErr w:type="spellStart"/>
      <w:r w:rsidRPr="00106E12">
        <w:rPr>
          <w:szCs w:val="24"/>
        </w:rPr>
        <w:t>Process</w:t>
      </w:r>
      <w:proofErr w:type="spellEnd"/>
      <w:r w:rsidRPr="00106E12">
        <w:rPr>
          <w:szCs w:val="24"/>
        </w:rPr>
        <w:t xml:space="preserve">  Management </w:t>
      </w:r>
      <w:proofErr w:type="spellStart"/>
      <w:r w:rsidRPr="00106E12">
        <w:rPr>
          <w:szCs w:val="24"/>
        </w:rPr>
        <w:t>Professionals</w:t>
      </w:r>
      <w:proofErr w:type="spellEnd"/>
      <w:r w:rsidRPr="00106E12">
        <w:rPr>
          <w:szCs w:val="24"/>
        </w:rPr>
        <w:t>, 2013..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B94D93">
        <w:rPr>
          <w:szCs w:val="24"/>
        </w:rPr>
        <w:t>A</w:t>
      </w:r>
      <w:r w:rsidRPr="00E42617">
        <w:rPr>
          <w:b/>
          <w:bCs/>
          <w:szCs w:val="24"/>
        </w:rPr>
        <w:t xml:space="preserve"> gestão da cadeia de abastecimento</w:t>
      </w:r>
      <w:r w:rsidRPr="00E42617">
        <w:rPr>
          <w:szCs w:val="24"/>
        </w:rPr>
        <w:t xml:space="preserve">: um estudo sobre os fornecedores. 2021, 23 f. Trabalho de Conclusão de Curso (Técnico em Logística). </w:t>
      </w:r>
      <w:proofErr w:type="spellStart"/>
      <w:r w:rsidRPr="00E42617">
        <w:rPr>
          <w:szCs w:val="24"/>
        </w:rPr>
        <w:t>Etec</w:t>
      </w:r>
      <w:proofErr w:type="spellEnd"/>
      <w:r w:rsidRPr="00E42617">
        <w:rPr>
          <w:szCs w:val="24"/>
        </w:rPr>
        <w:t xml:space="preserve">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</w:t>
      </w:r>
      <w:proofErr w:type="spellStart"/>
      <w:r w:rsidR="00CF2685" w:rsidRPr="00E42617">
        <w:rPr>
          <w:b/>
          <w:bCs/>
          <w:szCs w:val="24"/>
          <w:lang w:val="en-US"/>
        </w:rPr>
        <w:t>Hyperautomation</w:t>
      </w:r>
      <w:proofErr w:type="spellEnd"/>
      <w:r w:rsidR="00CF2685" w:rsidRPr="00E42617">
        <w:rPr>
          <w:b/>
          <w:bCs/>
          <w:szCs w:val="24"/>
          <w:lang w:val="en-US"/>
        </w:rPr>
        <w:t xml:space="preserve">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</w:t>
      </w:r>
      <w:proofErr w:type="spellStart"/>
      <w:r w:rsidR="00014654" w:rsidRPr="00E42617">
        <w:rPr>
          <w:szCs w:val="24"/>
        </w:rPr>
        <w:t>S.l</w:t>
      </w:r>
      <w:proofErr w:type="spellEnd"/>
      <w:r w:rsidR="00014654" w:rsidRPr="00E42617">
        <w:rPr>
          <w:szCs w:val="24"/>
        </w:rPr>
        <w:t>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2E30EBC0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</w:t>
      </w:r>
      <w:proofErr w:type="spellStart"/>
      <w:r w:rsidRPr="00E42617">
        <w:rPr>
          <w:szCs w:val="24"/>
        </w:rPr>
        <w:t>Jaderson</w:t>
      </w:r>
      <w:proofErr w:type="spellEnd"/>
      <w:r w:rsidRPr="00E42617">
        <w:rPr>
          <w:szCs w:val="24"/>
        </w:rPr>
        <w:t xml:space="preserve">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5D0E304" w14:textId="51E963A3" w:rsidR="0042212F" w:rsidRPr="00E42617" w:rsidRDefault="0042212F" w:rsidP="00441C32">
      <w:pPr>
        <w:pStyle w:val="TF-refernciasITEM"/>
        <w:rPr>
          <w:szCs w:val="24"/>
        </w:rPr>
      </w:pPr>
      <w:r>
        <w:t xml:space="preserve">CHAVES, Paulo Sérgio Dias. </w:t>
      </w:r>
      <w:r w:rsidRPr="0033453A">
        <w:rPr>
          <w:b/>
          <w:bCs/>
        </w:rPr>
        <w:t>A importância do BPM e sua integração com a área da tecnologia da informação</w:t>
      </w:r>
      <w:r>
        <w:t>. 2018.</w:t>
      </w:r>
    </w:p>
    <w:p w14:paraId="0EC7D60C" w14:textId="6FEAF7EB" w:rsidR="00694A70" w:rsidRPr="0033453A" w:rsidRDefault="00D261AB" w:rsidP="00694A70">
      <w:pPr>
        <w:pStyle w:val="TF-refernciasITEM"/>
        <w:rPr>
          <w:szCs w:val="24"/>
        </w:rPr>
      </w:pPr>
      <w:r w:rsidRPr="0033453A">
        <w:rPr>
          <w:szCs w:val="24"/>
        </w:rPr>
        <w:t xml:space="preserve">CASSOL, </w:t>
      </w:r>
      <w:proofErr w:type="spellStart"/>
      <w:r w:rsidRPr="0033453A">
        <w:rPr>
          <w:szCs w:val="24"/>
        </w:rPr>
        <w:t>Cidinei</w:t>
      </w:r>
      <w:proofErr w:type="spellEnd"/>
      <w:r w:rsidR="00694A70" w:rsidRPr="0033453A">
        <w:rPr>
          <w:szCs w:val="24"/>
        </w:rPr>
        <w:t xml:space="preserve">. </w:t>
      </w:r>
      <w:r w:rsidR="00694A70" w:rsidRPr="0033453A">
        <w:rPr>
          <w:b/>
          <w:bCs/>
          <w:szCs w:val="24"/>
        </w:rPr>
        <w:t>Entrevista referente a empresa em questão</w:t>
      </w:r>
      <w:r w:rsidR="00694A70" w:rsidRPr="0033453A">
        <w:rPr>
          <w:szCs w:val="24"/>
        </w:rPr>
        <w:t xml:space="preserve">. Entrevistador: </w:t>
      </w:r>
      <w:r w:rsidRPr="0033453A">
        <w:rPr>
          <w:szCs w:val="24"/>
        </w:rPr>
        <w:t xml:space="preserve">Marcos Vinicius </w:t>
      </w:r>
      <w:proofErr w:type="gramStart"/>
      <w:r w:rsidRPr="0033453A">
        <w:rPr>
          <w:szCs w:val="24"/>
        </w:rPr>
        <w:t xml:space="preserve">Venturi </w:t>
      </w:r>
      <w:r w:rsidR="00694A70" w:rsidRPr="0033453A">
        <w:rPr>
          <w:szCs w:val="24"/>
        </w:rPr>
        <w:t>.</w:t>
      </w:r>
      <w:proofErr w:type="gramEnd"/>
      <w:r w:rsidR="00694A70" w:rsidRPr="0033453A">
        <w:rPr>
          <w:szCs w:val="24"/>
        </w:rPr>
        <w:t xml:space="preserve"> Blumenau. 2022. Entrevista feita por meio de conversação – não publicada.</w:t>
      </w:r>
    </w:p>
    <w:p w14:paraId="52EBB65C" w14:textId="691DF3C6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</w:t>
      </w:r>
      <w:proofErr w:type="spellStart"/>
      <w:r w:rsidRPr="00E42617">
        <w:rPr>
          <w:szCs w:val="24"/>
        </w:rPr>
        <w:t>Alairton</w:t>
      </w:r>
      <w:proofErr w:type="spellEnd"/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Utilização dos conceitos de LOW CODE e NO CODE 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FARAH, Osvaldo Elias, Marly Cavalcanti, </w:t>
      </w:r>
      <w:proofErr w:type="spellStart"/>
      <w:r w:rsidRPr="00E42617">
        <w:rPr>
          <w:szCs w:val="24"/>
        </w:rPr>
        <w:t>and</w:t>
      </w:r>
      <w:proofErr w:type="spellEnd"/>
      <w:r w:rsidRPr="00E42617">
        <w:rPr>
          <w:szCs w:val="24"/>
        </w:rPr>
        <w:t xml:space="preserve">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</w:t>
      </w:r>
      <w:proofErr w:type="spellStart"/>
      <w:r w:rsidR="001438C2" w:rsidRPr="00E42617">
        <w:rPr>
          <w:szCs w:val="24"/>
        </w:rPr>
        <w:t>S.l</w:t>
      </w:r>
      <w:proofErr w:type="spellEnd"/>
      <w:r w:rsidR="001438C2" w:rsidRPr="00E42617">
        <w:rPr>
          <w:szCs w:val="24"/>
        </w:rPr>
        <w:t>.]</w:t>
      </w:r>
      <w:r w:rsidR="001438C2">
        <w:rPr>
          <w:szCs w:val="24"/>
        </w:rPr>
        <w:t xml:space="preserve">: </w:t>
      </w:r>
      <w:proofErr w:type="spellStart"/>
      <w:r w:rsidRPr="00E42617">
        <w:rPr>
          <w:szCs w:val="24"/>
        </w:rPr>
        <w:t>Cengage</w:t>
      </w:r>
      <w:proofErr w:type="spellEnd"/>
      <w:r w:rsidRPr="00E42617">
        <w:rPr>
          <w:szCs w:val="24"/>
        </w:rPr>
        <w:t xml:space="preserve">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FIA, </w:t>
      </w:r>
      <w:r w:rsidR="00312DE3" w:rsidRPr="00E42617">
        <w:rPr>
          <w:szCs w:val="24"/>
        </w:rPr>
        <w:t xml:space="preserve">Business </w:t>
      </w:r>
      <w:proofErr w:type="spellStart"/>
      <w:r w:rsidR="00312DE3" w:rsidRPr="00E42617">
        <w:rPr>
          <w:szCs w:val="24"/>
        </w:rPr>
        <w:t>School</w:t>
      </w:r>
      <w:proofErr w:type="spellEnd"/>
      <w:r w:rsidRPr="00E42617">
        <w:rPr>
          <w:szCs w:val="24"/>
        </w:rPr>
        <w:t xml:space="preserve">. </w:t>
      </w:r>
      <w:proofErr w:type="spellStart"/>
      <w:r w:rsidRPr="00E42617">
        <w:rPr>
          <w:b/>
          <w:bCs/>
          <w:szCs w:val="24"/>
        </w:rPr>
        <w:t>Robotic</w:t>
      </w:r>
      <w:proofErr w:type="spellEnd"/>
      <w:r w:rsidRPr="00E42617">
        <w:rPr>
          <w:b/>
          <w:bCs/>
          <w:szCs w:val="24"/>
        </w:rPr>
        <w:t xml:space="preserve"> </w:t>
      </w:r>
      <w:proofErr w:type="spellStart"/>
      <w:r w:rsidRPr="00E42617">
        <w:rPr>
          <w:b/>
          <w:bCs/>
          <w:szCs w:val="24"/>
        </w:rPr>
        <w:t>Process</w:t>
      </w:r>
      <w:proofErr w:type="spellEnd"/>
      <w:r w:rsidRPr="00E42617">
        <w:rPr>
          <w:b/>
          <w:bCs/>
          <w:szCs w:val="24"/>
        </w:rPr>
        <w:t xml:space="preserve">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proofErr w:type="spellStart"/>
      <w:r w:rsidRPr="00E42617">
        <w:rPr>
          <w:b/>
          <w:bCs/>
          <w:szCs w:val="24"/>
        </w:rPr>
        <w:t>Gartner</w:t>
      </w:r>
      <w:proofErr w:type="spellEnd"/>
      <w:r w:rsidRPr="00E42617">
        <w:rPr>
          <w:b/>
          <w:bCs/>
          <w:szCs w:val="24"/>
        </w:rPr>
        <w:t xml:space="preserve"> diz que gastos mundiais com software de RPA atingirão US$ 2,9 bilhões em 2022</w:t>
      </w:r>
      <w:r w:rsidRPr="00E42617">
        <w:rPr>
          <w:szCs w:val="24"/>
        </w:rPr>
        <w:t xml:space="preserve">. </w:t>
      </w:r>
      <w:proofErr w:type="spellStart"/>
      <w:r w:rsidR="00835A49" w:rsidRPr="00E42617">
        <w:rPr>
          <w:szCs w:val="24"/>
        </w:rPr>
        <w:t>Gartner</w:t>
      </w:r>
      <w:proofErr w:type="spellEnd"/>
      <w:r w:rsidR="00835A49" w:rsidRPr="00E42617">
        <w:rPr>
          <w:szCs w:val="24"/>
        </w:rPr>
        <w:t xml:space="preserve">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8C6086">
        <w:rPr>
          <w:szCs w:val="24"/>
          <w:lang w:val="en-US"/>
        </w:rPr>
        <w:t xml:space="preserve">GARTNER, Inc. </w:t>
      </w:r>
      <w:proofErr w:type="spellStart"/>
      <w:r w:rsidR="00D261AB" w:rsidRPr="008C6086">
        <w:rPr>
          <w:b/>
          <w:bCs/>
          <w:szCs w:val="24"/>
          <w:lang w:val="en-US"/>
        </w:rPr>
        <w:t>Hyperautomation</w:t>
      </w:r>
      <w:proofErr w:type="spellEnd"/>
      <w:r w:rsidR="00D261AB" w:rsidRPr="008C6086">
        <w:rPr>
          <w:szCs w:val="24"/>
          <w:lang w:val="en-US"/>
        </w:rPr>
        <w:t xml:space="preserve">. Gartner </w:t>
      </w:r>
      <w:proofErr w:type="spellStart"/>
      <w:r w:rsidRPr="008C6086">
        <w:rPr>
          <w:szCs w:val="24"/>
          <w:lang w:val="en-US"/>
        </w:rPr>
        <w:t>Glossário</w:t>
      </w:r>
      <w:proofErr w:type="spellEnd"/>
      <w:r w:rsidR="00E32C00" w:rsidRPr="008C6086">
        <w:rPr>
          <w:szCs w:val="24"/>
          <w:lang w:val="en-US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3F73FDFE" w:rsidR="00441C32" w:rsidRPr="00E42617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 xml:space="preserve">Integridade de </w:t>
      </w:r>
      <w:proofErr w:type="gramStart"/>
      <w:r w:rsidRPr="00E42617">
        <w:rPr>
          <w:b/>
          <w:bCs/>
          <w:szCs w:val="24"/>
        </w:rPr>
        <w:t>Dados(</w:t>
      </w:r>
      <w:proofErr w:type="gramEnd"/>
      <w:r w:rsidRPr="00E42617">
        <w:rPr>
          <w:b/>
          <w:bCs/>
          <w:szCs w:val="24"/>
        </w:rPr>
        <w:t xml:space="preserve">Data </w:t>
      </w:r>
      <w:proofErr w:type="spellStart"/>
      <w:r w:rsidRPr="00E42617">
        <w:rPr>
          <w:b/>
          <w:bCs/>
          <w:szCs w:val="24"/>
        </w:rPr>
        <w:t>Integrity</w:t>
      </w:r>
      <w:proofErr w:type="spellEnd"/>
      <w:r w:rsidRPr="00E42617">
        <w:rPr>
          <w:b/>
          <w:bCs/>
          <w:szCs w:val="24"/>
        </w:rPr>
        <w:t>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04810097" w14:textId="584CEBCF" w:rsidR="001927B7" w:rsidRPr="0033453A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In: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55F4D5C7" w14:textId="3F2E29DC" w:rsidR="00DA79FE" w:rsidRPr="00E42617" w:rsidRDefault="00DA79FE" w:rsidP="00441C32">
      <w:pPr>
        <w:pStyle w:val="TF-refernciasITEM"/>
        <w:rPr>
          <w:szCs w:val="24"/>
        </w:rPr>
      </w:pPr>
      <w:r w:rsidRPr="0033453A">
        <w:rPr>
          <w:szCs w:val="24"/>
          <w:lang w:val="en-US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</w:t>
      </w:r>
      <w:proofErr w:type="spellStart"/>
      <w:r w:rsidR="00AD0E0D" w:rsidRPr="00E42617">
        <w:rPr>
          <w:szCs w:val="24"/>
        </w:rPr>
        <w:t>S.l</w:t>
      </w:r>
      <w:proofErr w:type="spellEnd"/>
      <w:r w:rsidR="00AD0E0D" w:rsidRPr="00E42617">
        <w:rPr>
          <w:szCs w:val="24"/>
        </w:rPr>
        <w:t>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>https://www.ecommercebrasil.com.br/artigos/cadeia-de-abastecimento. Acesso em: 26 set</w:t>
      </w:r>
      <w:r w:rsidR="00D261AB" w:rsidRPr="0033453A">
        <w:rPr>
          <w:szCs w:val="24"/>
        </w:rPr>
        <w:t xml:space="preserve">. </w:t>
      </w:r>
      <w:r w:rsidR="0072282D" w:rsidRPr="00E42617">
        <w:rPr>
          <w:szCs w:val="24"/>
        </w:rPr>
        <w:t>2022.</w:t>
      </w:r>
    </w:p>
    <w:p w14:paraId="6A1DEF04" w14:textId="399CA6FC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</w:t>
      </w:r>
      <w:proofErr w:type="spellStart"/>
      <w:r w:rsidRPr="00E42617">
        <w:rPr>
          <w:szCs w:val="24"/>
        </w:rPr>
        <w:t>Antonio</w:t>
      </w:r>
      <w:proofErr w:type="spellEnd"/>
      <w:r w:rsidRPr="00E42617">
        <w:rPr>
          <w:szCs w:val="24"/>
        </w:rPr>
        <w:t xml:space="preserve">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 xml:space="preserve">Jornada RPA e </w:t>
      </w:r>
      <w:proofErr w:type="spellStart"/>
      <w:r w:rsidRPr="00E42617">
        <w:rPr>
          <w:b/>
          <w:bCs/>
          <w:szCs w:val="24"/>
        </w:rPr>
        <w:t>Hiperautomação</w:t>
      </w:r>
      <w:proofErr w:type="spellEnd"/>
      <w:r w:rsidRPr="00E42617">
        <w:rPr>
          <w:b/>
          <w:bCs/>
          <w:szCs w:val="24"/>
        </w:rPr>
        <w:t>.</w:t>
      </w:r>
      <w:r w:rsidRPr="00E42617">
        <w:rPr>
          <w:szCs w:val="24"/>
        </w:rPr>
        <w:t xml:space="preserve"> Rio de Janeiro: </w:t>
      </w:r>
      <w:proofErr w:type="spellStart"/>
      <w:r w:rsidRPr="00E42617">
        <w:rPr>
          <w:szCs w:val="24"/>
        </w:rPr>
        <w:t>Brasport</w:t>
      </w:r>
      <w:proofErr w:type="spellEnd"/>
      <w:r w:rsidRPr="00E42617">
        <w:rPr>
          <w:szCs w:val="24"/>
        </w:rPr>
        <w:t>, 2022</w:t>
      </w:r>
      <w:r w:rsidR="0019336D" w:rsidRPr="00E42617">
        <w:rPr>
          <w:szCs w:val="24"/>
        </w:rPr>
        <w:t>.</w:t>
      </w:r>
    </w:p>
    <w:p w14:paraId="49BEF577" w14:textId="6DB279C6" w:rsidR="002C6004" w:rsidRPr="00E42617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OLIVEIRA, Andressa Luiza </w:t>
      </w:r>
      <w:proofErr w:type="spellStart"/>
      <w:r w:rsidRPr="00E42617">
        <w:rPr>
          <w:szCs w:val="24"/>
        </w:rPr>
        <w:t>Bortolaso</w:t>
      </w:r>
      <w:proofErr w:type="spellEnd"/>
      <w:r w:rsidRPr="00E42617">
        <w:rPr>
          <w:szCs w:val="24"/>
        </w:rPr>
        <w:t xml:space="preserve">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6968D76" w:rsidR="009C5136" w:rsidRPr="00E42617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1AEF922A" w14:textId="7FF3E68F" w:rsidR="008C6086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</w:t>
      </w:r>
      <w:proofErr w:type="spellStart"/>
      <w:r w:rsidRPr="00882B9B">
        <w:rPr>
          <w:szCs w:val="24"/>
        </w:rPr>
        <w:t>sensoriada</w:t>
      </w:r>
      <w:proofErr w:type="spellEnd"/>
      <w:r w:rsidRPr="00882B9B">
        <w:rPr>
          <w:szCs w:val="24"/>
        </w:rPr>
        <w:t xml:space="preserve">: a sociedade da transformação digital. </w:t>
      </w:r>
      <w:r w:rsidRPr="0033453A">
        <w:rPr>
          <w:b/>
          <w:bCs/>
          <w:szCs w:val="24"/>
        </w:rPr>
        <w:t>Estudos Avançados [online]</w:t>
      </w:r>
      <w:r w:rsidRPr="00882B9B">
        <w:rPr>
          <w:szCs w:val="24"/>
        </w:rPr>
        <w:t>.</w:t>
      </w:r>
      <w:r w:rsidR="000B4396">
        <w:rPr>
          <w:szCs w:val="24"/>
        </w:rPr>
        <w:t xml:space="preserve"> </w:t>
      </w:r>
      <w:r w:rsidR="000B4396" w:rsidRPr="0033453A">
        <w:rPr>
          <w:szCs w:val="24"/>
          <w:lang w:val="en-US"/>
        </w:rPr>
        <w:t>[</w:t>
      </w:r>
      <w:proofErr w:type="spellStart"/>
      <w:r w:rsidR="000B4396" w:rsidRPr="0033453A">
        <w:rPr>
          <w:szCs w:val="24"/>
          <w:lang w:val="en-US"/>
        </w:rPr>
        <w:t>S.l.</w:t>
      </w:r>
      <w:proofErr w:type="spellEnd"/>
      <w:r w:rsidR="000B4396" w:rsidRPr="0033453A">
        <w:rPr>
          <w:szCs w:val="24"/>
          <w:lang w:val="en-US"/>
        </w:rPr>
        <w:t>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p w14:paraId="4AE0FBED" w14:textId="77777777" w:rsidR="008C6086" w:rsidRDefault="008C6086">
      <w:pPr>
        <w:keepNext w:val="0"/>
        <w:keepLines w:val="0"/>
        <w:rPr>
          <w:lang w:val="en-US"/>
        </w:rPr>
      </w:pPr>
      <w:r>
        <w:rPr>
          <w:lang w:val="en-US"/>
        </w:rPr>
        <w:br w:type="page"/>
      </w:r>
    </w:p>
    <w:p w14:paraId="1A1B9A9D" w14:textId="77777777" w:rsidR="008C6086" w:rsidRDefault="008C6086" w:rsidP="008C6086">
      <w:pPr>
        <w:pStyle w:val="TF-xAvalTTULO"/>
      </w:pPr>
      <w:r w:rsidRPr="00340EA0">
        <w:lastRenderedPageBreak/>
        <w:t xml:space="preserve">FORMULÁRIO  DE  avaliação </w:t>
      </w:r>
      <w:r>
        <w:t>SIS Aplicado</w:t>
      </w:r>
    </w:p>
    <w:p w14:paraId="3007362E" w14:textId="77777777" w:rsidR="008C6086" w:rsidRPr="00340EA0" w:rsidRDefault="008C6086" w:rsidP="008C6086">
      <w:pPr>
        <w:pStyle w:val="TF-xAvalTTULO"/>
      </w:pPr>
      <w:r w:rsidRPr="00340EA0">
        <w:t>PROFESSOR TCC I</w:t>
      </w:r>
      <w:r>
        <w:t xml:space="preserve"> – Pré-projeto</w:t>
      </w:r>
    </w:p>
    <w:p w14:paraId="1FB63E95" w14:textId="77777777" w:rsidR="008C6086" w:rsidRDefault="008C6086" w:rsidP="008C6086">
      <w:pPr>
        <w:pStyle w:val="TF-xAvalLINHA"/>
      </w:pPr>
    </w:p>
    <w:p w14:paraId="2D8B92A0" w14:textId="77777777" w:rsidR="008C6086" w:rsidRDefault="008C6086" w:rsidP="008C608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E84DC50" w14:textId="77777777" w:rsidR="008C6086" w:rsidRPr="00320BFA" w:rsidRDefault="008C6086" w:rsidP="008C608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39"/>
        <w:gridCol w:w="379"/>
        <w:gridCol w:w="407"/>
        <w:gridCol w:w="350"/>
      </w:tblGrid>
      <w:tr w:rsidR="008C6086" w:rsidRPr="00320BFA" w14:paraId="4D7716BB" w14:textId="77777777" w:rsidTr="00D9485E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04E140" w14:textId="77777777" w:rsidR="008C6086" w:rsidRPr="00320BFA" w:rsidRDefault="008C6086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421537" w14:textId="77777777" w:rsidR="008C6086" w:rsidRPr="00320BFA" w:rsidRDefault="008C6086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A34A4F7" w14:textId="77777777" w:rsidR="008C6086" w:rsidRPr="00320BFA" w:rsidRDefault="008C6086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0A9643C" w14:textId="77777777" w:rsidR="008C6086" w:rsidRPr="00320BFA" w:rsidRDefault="008C6086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8C6086" w:rsidRPr="00320BFA" w14:paraId="03671BC1" w14:textId="77777777" w:rsidTr="00D9485E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CAFE1F7" w14:textId="77777777" w:rsidR="008C6086" w:rsidRPr="00320BFA" w:rsidRDefault="008C6086" w:rsidP="00D9485E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BF5C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6C6055C" w14:textId="77777777" w:rsidR="008C6086" w:rsidRPr="00320BFA" w:rsidRDefault="008C6086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8B91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F7F2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9AB039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655ECA3A" w14:textId="77777777" w:rsidTr="00D9485E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A07291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D8AB" w14:textId="77777777" w:rsidR="008C6086" w:rsidRPr="00320BFA" w:rsidRDefault="008C6086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E4F6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27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5D60FE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276D86D0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80F2FC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4DD7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D1515F6" w14:textId="77777777" w:rsidR="008C6086" w:rsidRPr="00320BFA" w:rsidRDefault="008C6086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501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48E4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7434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9889E46" w14:textId="77777777" w:rsidTr="00D9485E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D9A910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99F0" w14:textId="77777777" w:rsidR="008C6086" w:rsidRPr="00320BFA" w:rsidRDefault="008C6086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5ED6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F8A1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EA1DD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50CD681E" w14:textId="77777777" w:rsidTr="00D9485E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2CA7FE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7678" w14:textId="77777777" w:rsidR="008C6086" w:rsidRPr="00340EA0" w:rsidRDefault="008C6086" w:rsidP="008C6086">
            <w:pPr>
              <w:pStyle w:val="TF-xAvalITEM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6B0EA019" w14:textId="77777777" w:rsidR="008C6086" w:rsidRPr="00340EA0" w:rsidRDefault="008C6086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DC5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AA3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39A075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13A52DB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028E7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63D" w14:textId="77777777" w:rsidR="008C6086" w:rsidRPr="00340EA0" w:rsidRDefault="008C6086" w:rsidP="008C6086">
            <w:pPr>
              <w:pStyle w:val="TF-xAvalITEM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0437E06E" w14:textId="77777777" w:rsidR="008C6086" w:rsidRPr="00340EA0" w:rsidRDefault="008C6086" w:rsidP="00D9485E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8D4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311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1DD0F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4B9499F3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895D33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2581" w14:textId="77777777" w:rsidR="008C6086" w:rsidRPr="00320BFA" w:rsidRDefault="008C6086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6D47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051A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998BC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09557B4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E2E9C1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48DD" w14:textId="77777777" w:rsidR="008C6086" w:rsidRPr="00320BFA" w:rsidRDefault="008C6086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FF28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763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1D7D1C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08F9DB16" w14:textId="77777777" w:rsidTr="00D9485E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683AE6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20B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2C62DB0" w14:textId="77777777" w:rsidR="008C6086" w:rsidRPr="00320BFA" w:rsidRDefault="008C6086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B625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0FF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ED26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7B4A5E3C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569A87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2E72" w14:textId="77777777" w:rsidR="008C6086" w:rsidRPr="00320BFA" w:rsidRDefault="008C6086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991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1475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EC2F7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57167698" w14:textId="77777777" w:rsidTr="00D9485E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0E2233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E8DB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</w:p>
          <w:p w14:paraId="7DEBC371" w14:textId="77777777" w:rsidR="008C6086" w:rsidRPr="00320BFA" w:rsidRDefault="008C6086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47E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3C16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3FEA90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636DEAE1" w14:textId="77777777" w:rsidTr="00D9485E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D08EB9" w14:textId="77777777" w:rsidR="008C6086" w:rsidRPr="00320BFA" w:rsidRDefault="008C6086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F918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103D5CC" w14:textId="77777777" w:rsidR="008C6086" w:rsidRPr="00320BFA" w:rsidRDefault="008C6086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E946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E72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21936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6FC580D4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D8B7C5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C7F9" w14:textId="77777777" w:rsidR="008C6086" w:rsidRPr="00320BFA" w:rsidRDefault="008C6086" w:rsidP="00D9485E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7944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0F6E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7BADC0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3095F856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3C4E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3668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2E7E04DB" w14:textId="77777777" w:rsidR="008C6086" w:rsidRPr="00320BFA" w:rsidRDefault="008C6086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D91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C82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40FF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3263E37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64C127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BAB4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08D15473" w14:textId="77777777" w:rsidR="008C6086" w:rsidRPr="00320BFA" w:rsidRDefault="008C6086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7713" w14:textId="77777777" w:rsidR="008C6086" w:rsidRPr="00320BFA" w:rsidRDefault="008C608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EFB1" w14:textId="77777777" w:rsidR="008C6086" w:rsidRPr="00320BFA" w:rsidRDefault="008C608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352055" w14:textId="77777777" w:rsidR="008C6086" w:rsidRPr="00320BFA" w:rsidRDefault="008C6086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5D14FECF" w14:textId="77777777" w:rsidTr="00D9485E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2D7595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B869" w14:textId="77777777" w:rsidR="008C6086" w:rsidRPr="00320BFA" w:rsidRDefault="008C6086" w:rsidP="008C6086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4236179" w14:textId="77777777" w:rsidR="008C6086" w:rsidRPr="00320BFA" w:rsidRDefault="008C6086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D1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DFFE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6EFA9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FB28B2C" w14:textId="77777777" w:rsidTr="00D9485E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8031EE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2C10" w14:textId="77777777" w:rsidR="008C6086" w:rsidRPr="00320BFA" w:rsidRDefault="008C6086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28E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A7AC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A4553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C6086" w:rsidRPr="00320BFA" w14:paraId="120D742F" w14:textId="77777777" w:rsidTr="00D9485E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91E0F1" w14:textId="77777777" w:rsidR="008C6086" w:rsidRPr="00320BFA" w:rsidRDefault="008C6086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6F3BBE" w14:textId="77777777" w:rsidR="008C6086" w:rsidRPr="00320BFA" w:rsidRDefault="008C6086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3B8B8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E25CBD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0C75BB" w14:textId="77777777" w:rsidR="008C6086" w:rsidRPr="00320BFA" w:rsidRDefault="008C6086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92EDC42" w14:textId="77777777" w:rsidR="008C6086" w:rsidRDefault="008C6086" w:rsidP="008C6086">
      <w:pPr>
        <w:pStyle w:val="TF-xAvalITEMDETALHE"/>
      </w:pPr>
    </w:p>
    <w:p w14:paraId="4011A501" w14:textId="77777777" w:rsidR="00777364" w:rsidRPr="008C6086" w:rsidRDefault="00777364" w:rsidP="00882B9B">
      <w:pPr>
        <w:pStyle w:val="TF-refernciasITEM"/>
        <w:rPr>
          <w:szCs w:val="24"/>
        </w:rPr>
      </w:pPr>
    </w:p>
    <w:sectPr w:rsidR="00777364" w:rsidRPr="008C6086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6032" w14:textId="77777777" w:rsidR="00663E9B" w:rsidRDefault="00663E9B">
      <w:r>
        <w:separator/>
      </w:r>
    </w:p>
  </w:endnote>
  <w:endnote w:type="continuationSeparator" w:id="0">
    <w:p w14:paraId="1635382F" w14:textId="77777777" w:rsidR="00663E9B" w:rsidRDefault="0066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70C9" w14:textId="77777777" w:rsidR="00663E9B" w:rsidRDefault="00663E9B">
      <w:r>
        <w:separator/>
      </w:r>
    </w:p>
  </w:footnote>
  <w:footnote w:type="continuationSeparator" w:id="0">
    <w:p w14:paraId="607F503F" w14:textId="77777777" w:rsidR="00663E9B" w:rsidRDefault="00663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96AB6D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A28"/>
    <w:rsid w:val="00036E5B"/>
    <w:rsid w:val="000407AC"/>
    <w:rsid w:val="00040A7F"/>
    <w:rsid w:val="000415A2"/>
    <w:rsid w:val="00041693"/>
    <w:rsid w:val="00042A80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669"/>
    <w:rsid w:val="000C6A6E"/>
    <w:rsid w:val="000C74AE"/>
    <w:rsid w:val="000C763F"/>
    <w:rsid w:val="000C7654"/>
    <w:rsid w:val="000C7C96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60C"/>
    <w:rsid w:val="00165803"/>
    <w:rsid w:val="001659AD"/>
    <w:rsid w:val="00165B1E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728B"/>
    <w:rsid w:val="001A12CE"/>
    <w:rsid w:val="001A19DC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3F71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F1E"/>
    <w:rsid w:val="0036191B"/>
    <w:rsid w:val="00361C8F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5ADA"/>
    <w:rsid w:val="00375EB4"/>
    <w:rsid w:val="003767DD"/>
    <w:rsid w:val="00377DA7"/>
    <w:rsid w:val="0038065A"/>
    <w:rsid w:val="003815C6"/>
    <w:rsid w:val="00383087"/>
    <w:rsid w:val="00383898"/>
    <w:rsid w:val="00383EC9"/>
    <w:rsid w:val="0038576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60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91C"/>
    <w:rsid w:val="003D5A8E"/>
    <w:rsid w:val="003D5CD9"/>
    <w:rsid w:val="003D60A9"/>
    <w:rsid w:val="003D6567"/>
    <w:rsid w:val="003D65E7"/>
    <w:rsid w:val="003E21FD"/>
    <w:rsid w:val="003E357C"/>
    <w:rsid w:val="003E384D"/>
    <w:rsid w:val="003E3DC3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10EE"/>
    <w:rsid w:val="00481303"/>
    <w:rsid w:val="0048251A"/>
    <w:rsid w:val="004829E3"/>
    <w:rsid w:val="0048576D"/>
    <w:rsid w:val="00485F61"/>
    <w:rsid w:val="00485F88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16DC"/>
    <w:rsid w:val="004A1EAD"/>
    <w:rsid w:val="004A255F"/>
    <w:rsid w:val="004A34B7"/>
    <w:rsid w:val="004A34F3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2D13"/>
    <w:rsid w:val="004D303C"/>
    <w:rsid w:val="004D340F"/>
    <w:rsid w:val="004D40BB"/>
    <w:rsid w:val="004D410E"/>
    <w:rsid w:val="004D4BDE"/>
    <w:rsid w:val="004D622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645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1798"/>
    <w:rsid w:val="005D20D3"/>
    <w:rsid w:val="005D2C33"/>
    <w:rsid w:val="005D3387"/>
    <w:rsid w:val="005D3C20"/>
    <w:rsid w:val="005D4F28"/>
    <w:rsid w:val="005D5A2A"/>
    <w:rsid w:val="005E0B45"/>
    <w:rsid w:val="005E11AE"/>
    <w:rsid w:val="005E1304"/>
    <w:rsid w:val="005E1575"/>
    <w:rsid w:val="005E2579"/>
    <w:rsid w:val="005E35F3"/>
    <w:rsid w:val="005E400D"/>
    <w:rsid w:val="005E4D1A"/>
    <w:rsid w:val="005E53FE"/>
    <w:rsid w:val="005E57C9"/>
    <w:rsid w:val="005E5CCC"/>
    <w:rsid w:val="005E5E25"/>
    <w:rsid w:val="005E608C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759A"/>
    <w:rsid w:val="0060060C"/>
    <w:rsid w:val="00600BE1"/>
    <w:rsid w:val="00600C87"/>
    <w:rsid w:val="00601322"/>
    <w:rsid w:val="0060340E"/>
    <w:rsid w:val="00604ED4"/>
    <w:rsid w:val="0060515D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47C1"/>
    <w:rsid w:val="00624BC1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FF"/>
    <w:rsid w:val="00646808"/>
    <w:rsid w:val="00646A5F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3E9B"/>
    <w:rsid w:val="006641C7"/>
    <w:rsid w:val="00664A56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472E"/>
    <w:rsid w:val="00694A70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2D5D"/>
    <w:rsid w:val="00743501"/>
    <w:rsid w:val="00744211"/>
    <w:rsid w:val="007454B7"/>
    <w:rsid w:val="00745A1D"/>
    <w:rsid w:val="007474B4"/>
    <w:rsid w:val="007476C8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3C94"/>
    <w:rsid w:val="007F403E"/>
    <w:rsid w:val="007F46BB"/>
    <w:rsid w:val="007F49DA"/>
    <w:rsid w:val="007F5D56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D1E"/>
    <w:rsid w:val="00844056"/>
    <w:rsid w:val="008442B7"/>
    <w:rsid w:val="00844D28"/>
    <w:rsid w:val="008458C8"/>
    <w:rsid w:val="00846F4A"/>
    <w:rsid w:val="008473F0"/>
    <w:rsid w:val="00847D37"/>
    <w:rsid w:val="00847F81"/>
    <w:rsid w:val="0085001D"/>
    <w:rsid w:val="008504B8"/>
    <w:rsid w:val="00850A45"/>
    <w:rsid w:val="00850F31"/>
    <w:rsid w:val="008516CD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C79"/>
    <w:rsid w:val="008C5E2A"/>
    <w:rsid w:val="008C6086"/>
    <w:rsid w:val="008C621E"/>
    <w:rsid w:val="008C683F"/>
    <w:rsid w:val="008C77A1"/>
    <w:rsid w:val="008C7DC4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A61"/>
    <w:rsid w:val="00977702"/>
    <w:rsid w:val="009806DE"/>
    <w:rsid w:val="00980E73"/>
    <w:rsid w:val="0098126F"/>
    <w:rsid w:val="00981579"/>
    <w:rsid w:val="0098180D"/>
    <w:rsid w:val="00981C92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2B78"/>
    <w:rsid w:val="00A9428D"/>
    <w:rsid w:val="00A94932"/>
    <w:rsid w:val="00A95299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4650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4499"/>
    <w:rsid w:val="00B74916"/>
    <w:rsid w:val="00B762BF"/>
    <w:rsid w:val="00B76528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3D25"/>
    <w:rsid w:val="00BF427D"/>
    <w:rsid w:val="00BF4880"/>
    <w:rsid w:val="00BF65B7"/>
    <w:rsid w:val="00BF65C2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21AF"/>
    <w:rsid w:val="00CF2685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6432"/>
    <w:rsid w:val="00D0769A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1AB"/>
    <w:rsid w:val="00D26B7F"/>
    <w:rsid w:val="00D27FCD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B45"/>
    <w:rsid w:val="00D55975"/>
    <w:rsid w:val="00D563F4"/>
    <w:rsid w:val="00D568FF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6500"/>
    <w:rsid w:val="00D87C77"/>
    <w:rsid w:val="00D90E0D"/>
    <w:rsid w:val="00D91719"/>
    <w:rsid w:val="00D91BF9"/>
    <w:rsid w:val="00D926F1"/>
    <w:rsid w:val="00D931EB"/>
    <w:rsid w:val="00D936AD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F97"/>
    <w:rsid w:val="00FE747D"/>
    <w:rsid w:val="00FF085B"/>
    <w:rsid w:val="00FF0925"/>
    <w:rsid w:val="00FF0DF1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A5045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1A5045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5464</Words>
  <Characters>29510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2022-10-13T00:53:00Z</cp:lastPrinted>
  <dcterms:created xsi:type="dcterms:W3CDTF">2022-10-13T00:54:00Z</dcterms:created>
  <dcterms:modified xsi:type="dcterms:W3CDTF">2022-10-13T00:54:00Z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