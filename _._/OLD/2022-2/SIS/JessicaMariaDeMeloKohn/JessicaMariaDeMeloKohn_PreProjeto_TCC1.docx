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6"/>
        <w:gridCol w:w="3672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79A55F4E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A55EFD">
              <w:t>X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</w:t>
            </w:r>
            <w:r w:rsidR="00A55EFD"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 </w:t>
            </w:r>
            <w:r>
              <w:rPr>
                <w:rStyle w:val="Nmerodepgina"/>
              </w:rPr>
              <w:t>(  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52B6CD36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6219DB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1896D8B6" w:rsidR="002B0EDC" w:rsidRPr="00B00E04" w:rsidRDefault="00CE35E7" w:rsidP="001E682E">
      <w:pPr>
        <w:pStyle w:val="TF-TTULO"/>
      </w:pPr>
      <w:r>
        <w:t>PORTARIA FÁCIL</w:t>
      </w:r>
      <w:r w:rsidR="002B0EDC">
        <w:t>:</w:t>
      </w:r>
      <w:r w:rsidR="00F64500">
        <w:t xml:space="preserve"> aplicação </w:t>
      </w:r>
      <w:r w:rsidRPr="00CE35E7">
        <w:t>DE CONTROLE DE ACESSO COM ALTA ESCALABILIDADE, DISPONIBILIDADE E SUSTENTABILIDADE</w:t>
      </w:r>
    </w:p>
    <w:p w14:paraId="6607C7C7" w14:textId="7A60F984" w:rsidR="001E682E" w:rsidRDefault="00CE35E7" w:rsidP="001E682E">
      <w:pPr>
        <w:pStyle w:val="TF-AUTOR0"/>
      </w:pPr>
      <w:r>
        <w:t xml:space="preserve">Jéssica Maria </w:t>
      </w:r>
      <w:r w:rsidR="00E67C4E">
        <w:t xml:space="preserve">Lana </w:t>
      </w:r>
      <w:r>
        <w:t>de Melo Kohn</w:t>
      </w:r>
    </w:p>
    <w:p w14:paraId="53880F09" w14:textId="210F23E3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834682">
        <w:t xml:space="preserve"> </w:t>
      </w:r>
      <w:r>
        <w:t>–</w:t>
      </w:r>
      <w:r w:rsidR="00834682">
        <w:t xml:space="preserve"> </w:t>
      </w:r>
      <w:r>
        <w:t>Orientador</w:t>
      </w:r>
      <w:r w:rsidR="000240A3">
        <w:t>a</w:t>
      </w:r>
    </w:p>
    <w:p w14:paraId="366F701C" w14:textId="346A9D4F" w:rsidR="00E42FB0" w:rsidRPr="00446E80" w:rsidRDefault="00F255FC" w:rsidP="008E61E3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1A02463" w14:textId="77777777" w:rsidR="00B76CFF" w:rsidRDefault="0011011A" w:rsidP="009C6CFF">
      <w:pPr>
        <w:pStyle w:val="TF-TEXTO"/>
        <w:rPr>
          <w:bCs/>
        </w:rPr>
      </w:pPr>
      <w:r>
        <w:t>Com o decorrer dos anos e com a progressão da tecnologia, surgindo a cada dia alguma novidade ou tendência, os sistemas de controle de acesso vêm sendo fortemente utilizado</w:t>
      </w:r>
      <w:r w:rsidR="00AA119A">
        <w:t>s</w:t>
      </w:r>
      <w:r>
        <w:t>, uma vez que a segurança é algo de extrema relevância nos</w:t>
      </w:r>
      <w:r w:rsidR="00602421">
        <w:t xml:space="preserve"> últimos anos</w:t>
      </w:r>
      <w:r>
        <w:t xml:space="preserve"> (AMARAL, 2020). De acordo com Oliveira </w:t>
      </w:r>
      <w:r w:rsidR="00E06BD4" w:rsidRPr="00E06BD4">
        <w:rPr>
          <w:i/>
          <w:iCs/>
        </w:rPr>
        <w:t>et al.</w:t>
      </w:r>
      <w:r w:rsidR="00E06BD4">
        <w:t xml:space="preserve"> </w:t>
      </w:r>
      <w:r>
        <w:t xml:space="preserve">(2020), é cada vez mais importante monitorar a entrada e saída de pessoas dos ambientes, </w:t>
      </w:r>
      <w:r w:rsidR="00AA119A">
        <w:t xml:space="preserve">devido que </w:t>
      </w:r>
      <w:r>
        <w:t xml:space="preserve">isso </w:t>
      </w:r>
      <w:r w:rsidR="00AA119A">
        <w:t>auxilia a</w:t>
      </w:r>
      <w:r>
        <w:t xml:space="preserve"> garantir a segurança das pessoas, o sigilo das informações e a integridade dos bens.</w:t>
      </w:r>
      <w:r w:rsidR="00C97750">
        <w:t xml:space="preserve"> </w:t>
      </w:r>
      <w:r>
        <w:rPr>
          <w:bCs/>
        </w:rPr>
        <w:t>Rovani (2019)</w:t>
      </w:r>
      <w:r w:rsidR="00AA119A">
        <w:rPr>
          <w:bCs/>
        </w:rPr>
        <w:t xml:space="preserve"> complementa que </w:t>
      </w:r>
      <w:r>
        <w:rPr>
          <w:bCs/>
        </w:rPr>
        <w:t>o controle deve ser feito</w:t>
      </w:r>
      <w:r w:rsidRPr="009330A7">
        <w:rPr>
          <w:bCs/>
        </w:rPr>
        <w:t xml:space="preserve"> </w:t>
      </w:r>
      <w:r w:rsidR="00AA119A">
        <w:rPr>
          <w:bCs/>
        </w:rPr>
        <w:t xml:space="preserve">por meio </w:t>
      </w:r>
      <w:r>
        <w:rPr>
          <w:bCs/>
        </w:rPr>
        <w:t xml:space="preserve">de equipamentos eletrônicos, clausuras e fechaduras, </w:t>
      </w:r>
      <w:r w:rsidR="00AA119A">
        <w:rPr>
          <w:bCs/>
        </w:rPr>
        <w:t>nas qua</w:t>
      </w:r>
      <w:r w:rsidR="004D61FF">
        <w:rPr>
          <w:bCs/>
        </w:rPr>
        <w:t>is</w:t>
      </w:r>
      <w:r w:rsidR="00AA119A">
        <w:rPr>
          <w:bCs/>
        </w:rPr>
        <w:t xml:space="preserve"> </w:t>
      </w:r>
      <w:r>
        <w:rPr>
          <w:bCs/>
        </w:rPr>
        <w:t>o usuário deve estar cadastrado para acessar o ambiente.</w:t>
      </w:r>
      <w:r w:rsidR="00B76CFF">
        <w:rPr>
          <w:bCs/>
        </w:rPr>
        <w:t xml:space="preserve"> </w:t>
      </w:r>
    </w:p>
    <w:p w14:paraId="25748B4A" w14:textId="0B8AA9C8" w:rsidR="0011011A" w:rsidRDefault="0011011A" w:rsidP="009C6CFF">
      <w:pPr>
        <w:pStyle w:val="TF-TEXTO"/>
        <w:rPr>
          <w:bCs/>
        </w:rPr>
      </w:pPr>
      <w:r>
        <w:rPr>
          <w:bCs/>
        </w:rPr>
        <w:t xml:space="preserve">Esses sistemas são projetados para atender os requisitos de segurança patrimonial (ROVANI, 2019). </w:t>
      </w:r>
      <w:r w:rsidR="00273E9B">
        <w:rPr>
          <w:bCs/>
        </w:rPr>
        <w:t xml:space="preserve">Nesse sentido, </w:t>
      </w:r>
      <w:r>
        <w:rPr>
          <w:bCs/>
        </w:rPr>
        <w:t>Silva (2018)</w:t>
      </w:r>
      <w:r w:rsidR="00273E9B">
        <w:rPr>
          <w:bCs/>
        </w:rPr>
        <w:t xml:space="preserve"> coloca que</w:t>
      </w:r>
      <w:r>
        <w:rPr>
          <w:bCs/>
        </w:rPr>
        <w:t xml:space="preserve"> o</w:t>
      </w:r>
      <w:r w:rsidRPr="00926DFB">
        <w:rPr>
          <w:bCs/>
        </w:rPr>
        <w:t xml:space="preserve">s controles de acesso são geralmente agrupados em três tipos de controle: </w:t>
      </w:r>
      <w:r w:rsidR="00DD7EB1">
        <w:rPr>
          <w:bCs/>
        </w:rPr>
        <w:t>f</w:t>
      </w:r>
      <w:r w:rsidRPr="00926DFB">
        <w:rPr>
          <w:bCs/>
        </w:rPr>
        <w:t xml:space="preserve">ísico, </w:t>
      </w:r>
      <w:r w:rsidR="00DD7EB1">
        <w:rPr>
          <w:bCs/>
        </w:rPr>
        <w:t>l</w:t>
      </w:r>
      <w:r w:rsidRPr="00926DFB">
        <w:rPr>
          <w:bCs/>
        </w:rPr>
        <w:t xml:space="preserve">ógico e </w:t>
      </w:r>
      <w:r w:rsidR="00DD7EB1">
        <w:rPr>
          <w:bCs/>
        </w:rPr>
        <w:t>a</w:t>
      </w:r>
      <w:r w:rsidRPr="00926DFB">
        <w:rPr>
          <w:bCs/>
        </w:rPr>
        <w:t>dministrativo. As empresas e instituições necessitam desses três tipos de controles.</w:t>
      </w:r>
      <w:r w:rsidR="00273E9B">
        <w:rPr>
          <w:bCs/>
        </w:rPr>
        <w:t xml:space="preserve"> </w:t>
      </w:r>
      <w:r w:rsidR="004D61FF">
        <w:rPr>
          <w:bCs/>
        </w:rPr>
        <w:t xml:space="preserve">Silva (2018) </w:t>
      </w:r>
      <w:r w:rsidR="00273E9B">
        <w:rPr>
          <w:bCs/>
        </w:rPr>
        <w:t xml:space="preserve">ainda </w:t>
      </w:r>
      <w:r w:rsidR="004D61FF">
        <w:rPr>
          <w:bCs/>
        </w:rPr>
        <w:t>observa que a</w:t>
      </w:r>
      <w:r w:rsidRPr="00926DFB">
        <w:rPr>
          <w:bCs/>
        </w:rPr>
        <w:t xml:space="preserve">s políticas de segurança das empresas e instituições, </w:t>
      </w:r>
      <w:r w:rsidR="004D61FF">
        <w:rPr>
          <w:bCs/>
        </w:rPr>
        <w:t xml:space="preserve">por meio </w:t>
      </w:r>
      <w:r w:rsidRPr="00926DFB">
        <w:rPr>
          <w:bCs/>
        </w:rPr>
        <w:t>da documentação dos padrões de segurança governam o uso desses controles.</w:t>
      </w:r>
      <w:r w:rsidR="00B041BA">
        <w:rPr>
          <w:bCs/>
        </w:rPr>
        <w:t xml:space="preserve"> </w:t>
      </w:r>
      <w:r w:rsidR="00273E9B">
        <w:rPr>
          <w:bCs/>
        </w:rPr>
        <w:t xml:space="preserve">Já </w:t>
      </w:r>
      <w:r w:rsidR="0083526D">
        <w:rPr>
          <w:bCs/>
        </w:rPr>
        <w:t xml:space="preserve">segundo </w:t>
      </w:r>
      <w:r w:rsidR="00B041BA">
        <w:rPr>
          <w:bCs/>
        </w:rPr>
        <w:t>Mariano</w:t>
      </w:r>
      <w:r w:rsidR="004D61FF">
        <w:rPr>
          <w:bCs/>
        </w:rPr>
        <w:t xml:space="preserve"> e</w:t>
      </w:r>
      <w:r w:rsidR="00D90201">
        <w:rPr>
          <w:bCs/>
        </w:rPr>
        <w:t xml:space="preserve"> Montanha</w:t>
      </w:r>
      <w:r w:rsidR="00B041BA">
        <w:rPr>
          <w:bCs/>
        </w:rPr>
        <w:t xml:space="preserve"> (2019)</w:t>
      </w:r>
      <w:r w:rsidR="00273E9B">
        <w:rPr>
          <w:bCs/>
        </w:rPr>
        <w:t xml:space="preserve">, as </w:t>
      </w:r>
      <w:r w:rsidR="00B041BA">
        <w:rPr>
          <w:bCs/>
        </w:rPr>
        <w:t>e</w:t>
      </w:r>
      <w:r w:rsidR="00B041BA" w:rsidRPr="00B041BA">
        <w:rPr>
          <w:bCs/>
        </w:rPr>
        <w:t>mpresas estão zelando cada vez mais pela segurança</w:t>
      </w:r>
      <w:r w:rsidR="004D61FF">
        <w:rPr>
          <w:bCs/>
        </w:rPr>
        <w:t>, c</w:t>
      </w:r>
      <w:r w:rsidR="00B041BA" w:rsidRPr="00B041BA">
        <w:rPr>
          <w:bCs/>
        </w:rPr>
        <w:t>ontudo</w:t>
      </w:r>
      <w:r w:rsidR="0025039C">
        <w:rPr>
          <w:bCs/>
        </w:rPr>
        <w:t>,</w:t>
      </w:r>
      <w:r w:rsidR="00B041BA">
        <w:rPr>
          <w:bCs/>
        </w:rPr>
        <w:t xml:space="preserve"> </w:t>
      </w:r>
      <w:r w:rsidR="00B041BA" w:rsidRPr="00B041BA">
        <w:rPr>
          <w:bCs/>
        </w:rPr>
        <w:t>o índice de violência sobe proporcionalmente com os investimentos em segurança</w:t>
      </w:r>
      <w:r w:rsidR="004D61FF">
        <w:rPr>
          <w:bCs/>
        </w:rPr>
        <w:t>. P</w:t>
      </w:r>
      <w:r w:rsidR="00B041BA" w:rsidRPr="00B041BA">
        <w:rPr>
          <w:bCs/>
        </w:rPr>
        <w:t>or esse motivo</w:t>
      </w:r>
      <w:r w:rsidR="0025039C">
        <w:rPr>
          <w:bCs/>
        </w:rPr>
        <w:t xml:space="preserve"> para Mariano</w:t>
      </w:r>
      <w:r w:rsidR="004D61FF">
        <w:rPr>
          <w:bCs/>
        </w:rPr>
        <w:t xml:space="preserve"> e </w:t>
      </w:r>
      <w:r w:rsidR="00D90201">
        <w:rPr>
          <w:bCs/>
        </w:rPr>
        <w:t>Montanha</w:t>
      </w:r>
      <w:r w:rsidR="0025039C">
        <w:rPr>
          <w:bCs/>
        </w:rPr>
        <w:t xml:space="preserve"> (2019)</w:t>
      </w:r>
      <w:r w:rsidR="004D61FF">
        <w:rPr>
          <w:bCs/>
        </w:rPr>
        <w:t>,</w:t>
      </w:r>
      <w:r w:rsidR="0025039C">
        <w:rPr>
          <w:bCs/>
        </w:rPr>
        <w:t xml:space="preserve"> </w:t>
      </w:r>
      <w:r w:rsidR="00B041BA" w:rsidRPr="00B041BA">
        <w:rPr>
          <w:bCs/>
        </w:rPr>
        <w:t>o investimento no seguimento precisa ser feito de maneira eficaz, ajustando pontos de falha na segurança.</w:t>
      </w:r>
    </w:p>
    <w:p w14:paraId="26367FB4" w14:textId="65B022C4" w:rsidR="00A77561" w:rsidRDefault="00DC0200" w:rsidP="000D5EBF">
      <w:pPr>
        <w:pStyle w:val="TF-TEXTO"/>
        <w:rPr>
          <w:bCs/>
        </w:rPr>
      </w:pPr>
      <w:r>
        <w:rPr>
          <w:bCs/>
        </w:rPr>
        <w:t xml:space="preserve">Nesse contexto, estão a alta disponibilidade e escalabilidade. </w:t>
      </w:r>
      <w:r w:rsidR="0011011A">
        <w:rPr>
          <w:bCs/>
        </w:rPr>
        <w:t xml:space="preserve">Para </w:t>
      </w:r>
      <w:proofErr w:type="spellStart"/>
      <w:r w:rsidR="0011011A">
        <w:rPr>
          <w:bCs/>
        </w:rPr>
        <w:t>Satheler</w:t>
      </w:r>
      <w:proofErr w:type="spellEnd"/>
      <w:r w:rsidR="0011011A">
        <w:rPr>
          <w:bCs/>
        </w:rPr>
        <w:t xml:space="preserve"> (2021)</w:t>
      </w:r>
      <w:r>
        <w:rPr>
          <w:bCs/>
        </w:rPr>
        <w:t>,</w:t>
      </w:r>
      <w:r w:rsidR="0011011A">
        <w:rPr>
          <w:bCs/>
        </w:rPr>
        <w:t xml:space="preserve"> a a</w:t>
      </w:r>
      <w:r w:rsidR="0011011A">
        <w:t>lta disponibilidade é uma qualidade de infraestrutura de computação que permite que uma aplicação continue funcionando, mesmo quando alguns de seus componentes falham. Isso é um ponto crucial principalmente para sistemas críticos que não podem tolerar a interrupção do serviço, em que qualquer tempo de inatividade pode causar prejuízos, danos ambientais e até perda da vida humana (SATHELER, 2021).</w:t>
      </w:r>
      <w:r w:rsidR="0011011A">
        <w:rPr>
          <w:bCs/>
        </w:rPr>
        <w:t xml:space="preserve"> </w:t>
      </w:r>
      <w:r>
        <w:rPr>
          <w:bCs/>
        </w:rPr>
        <w:t xml:space="preserve">Para </w:t>
      </w:r>
      <w:proofErr w:type="spellStart"/>
      <w:r>
        <w:rPr>
          <w:bCs/>
        </w:rPr>
        <w:t>Cloudflare</w:t>
      </w:r>
      <w:proofErr w:type="spellEnd"/>
      <w:r w:rsidRPr="0050486E">
        <w:rPr>
          <w:bCs/>
        </w:rPr>
        <w:t xml:space="preserve"> </w:t>
      </w:r>
      <w:r>
        <w:rPr>
          <w:bCs/>
        </w:rPr>
        <w:t>(2019</w:t>
      </w:r>
      <w:r w:rsidR="009C3163">
        <w:rPr>
          <w:bCs/>
        </w:rPr>
        <w:t>,</w:t>
      </w:r>
      <w:r w:rsidR="005055E5">
        <w:rPr>
          <w:bCs/>
        </w:rPr>
        <w:t xml:space="preserve"> </w:t>
      </w:r>
      <w:r w:rsidR="009C3163">
        <w:t>tradução nossa</w:t>
      </w:r>
      <w:r>
        <w:rPr>
          <w:bCs/>
        </w:rPr>
        <w:t>), a</w:t>
      </w:r>
      <w:r w:rsidR="0011011A" w:rsidRPr="0050486E">
        <w:rPr>
          <w:bCs/>
        </w:rPr>
        <w:t xml:space="preserve"> arquitetura</w:t>
      </w:r>
      <w:r w:rsidR="0011011A">
        <w:rPr>
          <w:bCs/>
        </w:rPr>
        <w:t xml:space="preserve"> </w:t>
      </w:r>
      <w:r w:rsidR="009C3163" w:rsidRPr="009C3163">
        <w:rPr>
          <w:bCs/>
          <w:i/>
          <w:iCs/>
        </w:rPr>
        <w:t>s</w:t>
      </w:r>
      <w:r w:rsidR="0011011A" w:rsidRPr="009C3163">
        <w:rPr>
          <w:bCs/>
          <w:i/>
          <w:iCs/>
        </w:rPr>
        <w:t>erverless</w:t>
      </w:r>
      <w:r w:rsidR="0011011A" w:rsidRPr="0050486E">
        <w:rPr>
          <w:bCs/>
        </w:rPr>
        <w:t xml:space="preserve"> </w:t>
      </w:r>
      <w:r w:rsidR="006D289B" w:rsidRPr="006D289B">
        <w:rPr>
          <w:bCs/>
        </w:rPr>
        <w:t xml:space="preserve">oferece uma série de benefícios aos desenvolvedores </w:t>
      </w:r>
      <w:r>
        <w:rPr>
          <w:bCs/>
        </w:rPr>
        <w:t>W</w:t>
      </w:r>
      <w:r w:rsidR="006D289B" w:rsidRPr="006D289B">
        <w:rPr>
          <w:bCs/>
        </w:rPr>
        <w:t xml:space="preserve">eb, incluindo </w:t>
      </w:r>
      <w:r>
        <w:rPr>
          <w:bCs/>
        </w:rPr>
        <w:t xml:space="preserve">disponibilidade e </w:t>
      </w:r>
      <w:r w:rsidR="006D289B" w:rsidRPr="006D289B">
        <w:rPr>
          <w:bCs/>
        </w:rPr>
        <w:t>escalabilidade, tempo de colocação no mercado mais rápido e despesas menores</w:t>
      </w:r>
      <w:r>
        <w:rPr>
          <w:bCs/>
        </w:rPr>
        <w:t>.</w:t>
      </w:r>
      <w:r w:rsidR="00B76CFF">
        <w:rPr>
          <w:bCs/>
        </w:rPr>
        <w:t xml:space="preserve"> </w:t>
      </w:r>
      <w:r w:rsidR="0011011A">
        <w:rPr>
          <w:bCs/>
        </w:rPr>
        <w:t xml:space="preserve">Diante do que foi apresentado, este trabalho propõe o desenvolvimento de uma </w:t>
      </w:r>
      <w:r w:rsidR="0011011A">
        <w:rPr>
          <w:bCs/>
        </w:rPr>
        <w:lastRenderedPageBreak/>
        <w:t>aplicação</w:t>
      </w:r>
      <w:r w:rsidR="0011011A" w:rsidRPr="00CE0F9E">
        <w:t xml:space="preserve"> Web</w:t>
      </w:r>
      <w:r w:rsidR="0011011A">
        <w:t xml:space="preserve"> e</w:t>
      </w:r>
      <w:r w:rsidR="0011011A" w:rsidRPr="00CE0F9E">
        <w:t xml:space="preserve"> </w:t>
      </w:r>
      <w:r w:rsidR="00424E10">
        <w:t>móvel</w:t>
      </w:r>
      <w:r w:rsidR="00A32403">
        <w:t xml:space="preserve"> com uma arquitetura </w:t>
      </w:r>
      <w:r w:rsidR="000D5EBF" w:rsidRPr="000D5EBF">
        <w:t>S</w:t>
      </w:r>
      <w:r w:rsidR="00A32403" w:rsidRPr="000D5EBF">
        <w:t>erverless</w:t>
      </w:r>
      <w:r w:rsidR="009C3163">
        <w:t xml:space="preserve"> </w:t>
      </w:r>
      <w:r w:rsidR="009C3163" w:rsidRPr="009C3163">
        <w:rPr>
          <w:i/>
          <w:iCs/>
        </w:rPr>
        <w:t>framework</w:t>
      </w:r>
      <w:r w:rsidR="00FD2B7D">
        <w:t xml:space="preserve">. Conjectura-se assim </w:t>
      </w:r>
      <w:r w:rsidR="0011011A">
        <w:rPr>
          <w:bCs/>
        </w:rPr>
        <w:t>agilizar o controle de acesso de visitantes e proporcionar segurança para os presentes nas instalações de empresas e condomínios</w:t>
      </w:r>
      <w:r w:rsidR="00613FB2">
        <w:rPr>
          <w:bCs/>
        </w:rPr>
        <w:t>.</w:t>
      </w:r>
    </w:p>
    <w:p w14:paraId="286B3BEA" w14:textId="44A50645" w:rsidR="00F255FC" w:rsidRPr="007D10F2" w:rsidRDefault="00F255FC" w:rsidP="00F4574F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2C94E1D0" w:rsidR="00984592" w:rsidRDefault="00342A32" w:rsidP="00A04E71">
      <w:pPr>
        <w:pStyle w:val="TF-TEXTO"/>
      </w:pPr>
      <w:r>
        <w:t xml:space="preserve">O objetivo geral deste trabalho é </w:t>
      </w:r>
      <w:r w:rsidR="000D4326">
        <w:t>desenvolver um</w:t>
      </w:r>
      <w:r w:rsidR="00527821">
        <w:t>a</w:t>
      </w:r>
      <w:r w:rsidR="000D4326">
        <w:t xml:space="preserve"> aplica</w:t>
      </w:r>
      <w:r w:rsidR="00527821">
        <w:t>ção</w:t>
      </w:r>
      <w:r w:rsidR="000D4326">
        <w:t xml:space="preserve"> </w:t>
      </w:r>
      <w:r w:rsidR="00777A11">
        <w:t xml:space="preserve">de </w:t>
      </w:r>
      <w:r w:rsidR="00527821">
        <w:t>control</w:t>
      </w:r>
      <w:r w:rsidR="00DF752A">
        <w:t xml:space="preserve">e de </w:t>
      </w:r>
      <w:r w:rsidR="00DF752A" w:rsidRPr="00DF752A">
        <w:t>acesso</w:t>
      </w:r>
      <w:r w:rsidR="00532956">
        <w:t xml:space="preserve"> que </w:t>
      </w:r>
      <w:r w:rsidR="00DF752A" w:rsidRPr="00DF752A">
        <w:t>proporcion</w:t>
      </w:r>
      <w:r w:rsidR="00532956">
        <w:t>e</w:t>
      </w:r>
      <w:r w:rsidR="00DF752A" w:rsidRPr="00DF752A">
        <w:t xml:space="preserve"> uma experiência diferenciada.</w:t>
      </w:r>
      <w:r w:rsidR="00777A11">
        <w:t xml:space="preserve"> </w:t>
      </w:r>
      <w:r w:rsidR="00B324DC">
        <w:t>O</w:t>
      </w:r>
      <w:r w:rsidR="00A04E71">
        <w:t>s objetivos específicos</w:t>
      </w:r>
      <w:r w:rsidR="00B324DC">
        <w:t xml:space="preserve"> são</w:t>
      </w:r>
      <w:r w:rsidR="00A04E71">
        <w:t>:</w:t>
      </w:r>
    </w:p>
    <w:p w14:paraId="656DACA1" w14:textId="284F8B78" w:rsidR="007F49DA" w:rsidRDefault="002D24C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controlar </w:t>
      </w:r>
      <w:r w:rsidR="00BB467F">
        <w:t xml:space="preserve">e agilizar </w:t>
      </w:r>
      <w:r>
        <w:t xml:space="preserve">o </w:t>
      </w:r>
      <w:r w:rsidR="000F1B80">
        <w:t>acesso</w:t>
      </w:r>
      <w:r w:rsidR="007F49DA">
        <w:t xml:space="preserve"> </w:t>
      </w:r>
      <w:r w:rsidR="00294AE2">
        <w:t>d</w:t>
      </w:r>
      <w:r w:rsidR="007F49DA">
        <w:t xml:space="preserve">e </w:t>
      </w:r>
      <w:r w:rsidR="000F1B80">
        <w:t>moradores</w:t>
      </w:r>
      <w:r w:rsidR="00566653">
        <w:t xml:space="preserve"> e</w:t>
      </w:r>
      <w:r w:rsidR="000F1B80">
        <w:t xml:space="preserve"> visitante</w:t>
      </w:r>
      <w:r w:rsidR="00BB467F">
        <w:t>s por meio de interfaces disponibilizadas</w:t>
      </w:r>
      <w:r>
        <w:t>;</w:t>
      </w:r>
    </w:p>
    <w:p w14:paraId="02AF043C" w14:textId="1E885AF3" w:rsidR="007F49DA" w:rsidRDefault="00390A73" w:rsidP="002D24C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garantir</w:t>
      </w:r>
      <w:r w:rsidR="00F35D60">
        <w:t xml:space="preserve"> alta disponibilidade e escalabilidade</w:t>
      </w:r>
      <w:r w:rsidR="002D24CA" w:rsidRPr="002D24CA">
        <w:t xml:space="preserve"> </w:t>
      </w:r>
      <w:r w:rsidR="002D24CA">
        <w:t>com o uso de recursos e produtos</w:t>
      </w:r>
      <w:r w:rsidR="00206F63">
        <w:t xml:space="preserve"> disponíveis na nuvem;</w:t>
      </w:r>
    </w:p>
    <w:p w14:paraId="063D318C" w14:textId="12B97124" w:rsidR="002F31B3" w:rsidRDefault="002F31B3" w:rsidP="002D24C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analisar e avaliar a usabilidade, a comunicabilidade e a experiência de usuário das interfaces desenvolvidas e de suas funcionalidades, por meio do Método Relationship of M3C with User Requirements and Usability and Communicability Assessment in groupware (RURUCAg).</w:t>
      </w:r>
    </w:p>
    <w:p w14:paraId="57BC30CB" w14:textId="77777777" w:rsidR="00A44581" w:rsidRDefault="00A44581" w:rsidP="008E61E3">
      <w:pPr>
        <w:pStyle w:val="Ttulo1"/>
      </w:pPr>
      <w:bookmarkStart w:id="23" w:name="_Ref106623859"/>
      <w:bookmarkStart w:id="24" w:name="_Toc419598587"/>
      <w:r>
        <w:t xml:space="preserve">trabalhos </w:t>
      </w:r>
      <w:r w:rsidRPr="00FC4A9F">
        <w:t>correlatos</w:t>
      </w:r>
      <w:bookmarkEnd w:id="23"/>
    </w:p>
    <w:p w14:paraId="767EDF4E" w14:textId="149F752E" w:rsidR="00FA5504" w:rsidRPr="004E1041" w:rsidRDefault="004F5A18" w:rsidP="00990457">
      <w:pPr>
        <w:pStyle w:val="TF-TEXTO"/>
      </w:pPr>
      <w:r>
        <w:t xml:space="preserve">Nesta seção estão descritos três trabalhos correlatos que </w:t>
      </w:r>
      <w:r w:rsidR="00FB4840">
        <w:t xml:space="preserve">apresentam características semelhantes ao trabalho </w:t>
      </w:r>
      <w:r w:rsidR="00E551BD">
        <w:t>proposto</w:t>
      </w:r>
      <w:r w:rsidR="00FB4840">
        <w:t>. A subseção 2.1</w:t>
      </w:r>
      <w:r w:rsidR="00CA2D69">
        <w:t xml:space="preserve"> </w:t>
      </w:r>
      <w:r w:rsidR="00FB4840">
        <w:t xml:space="preserve">traz </w:t>
      </w:r>
      <w:r w:rsidR="00216AB8">
        <w:t>u</w:t>
      </w:r>
      <w:r w:rsidR="00F64500">
        <w:t>ma aplicação</w:t>
      </w:r>
      <w:r w:rsidR="00965CA3">
        <w:t xml:space="preserve"> para controle de acessos</w:t>
      </w:r>
      <w:r w:rsidR="0034280F">
        <w:t xml:space="preserve"> </w:t>
      </w:r>
      <w:r w:rsidR="00965CA3">
        <w:t xml:space="preserve">para gestão de pessoas em ambientes amplos e que </w:t>
      </w:r>
      <w:r w:rsidR="000D794D">
        <w:t>foi desenvolvido com</w:t>
      </w:r>
      <w:r w:rsidR="00965CA3">
        <w:t xml:space="preserve"> a tecnologia por </w:t>
      </w:r>
      <w:r w:rsidR="000D794D" w:rsidRPr="00987E12">
        <w:t xml:space="preserve">Radio </w:t>
      </w:r>
      <w:proofErr w:type="spellStart"/>
      <w:r w:rsidR="000D794D" w:rsidRPr="00987E12">
        <w:t>Frequency</w:t>
      </w:r>
      <w:proofErr w:type="spellEnd"/>
      <w:r w:rsidR="000D794D" w:rsidRPr="00987E12">
        <w:t xml:space="preserve"> </w:t>
      </w:r>
      <w:proofErr w:type="spellStart"/>
      <w:r w:rsidR="000D794D" w:rsidRPr="00987E12">
        <w:t>I</w:t>
      </w:r>
      <w:r w:rsidR="000D794D">
        <w:t>D</w:t>
      </w:r>
      <w:r w:rsidR="000D794D" w:rsidRPr="00987E12">
        <w:t>entification</w:t>
      </w:r>
      <w:proofErr w:type="spellEnd"/>
      <w:r w:rsidR="000D794D" w:rsidRPr="00987E12">
        <w:t xml:space="preserve"> </w:t>
      </w:r>
      <w:r w:rsidR="00965CA3">
        <w:t>(RFID)</w:t>
      </w:r>
      <w:r w:rsidR="00216AB8">
        <w:t xml:space="preserve"> (MORAIS</w:t>
      </w:r>
      <w:r w:rsidR="0032594A">
        <w:t>;</w:t>
      </w:r>
      <w:r w:rsidR="00E43B8B">
        <w:t xml:space="preserve"> </w:t>
      </w:r>
      <w:r w:rsidR="0032594A">
        <w:t>SILVA; DÁGOLA,</w:t>
      </w:r>
      <w:r w:rsidR="00216AB8">
        <w:t xml:space="preserve"> 2018)</w:t>
      </w:r>
      <w:r w:rsidR="0034280F">
        <w:t>.</w:t>
      </w:r>
      <w:r w:rsidR="005550AC">
        <w:t xml:space="preserve"> </w:t>
      </w:r>
      <w:r w:rsidR="009B2B49">
        <w:t>A su</w:t>
      </w:r>
      <w:r w:rsidR="00CA2D69">
        <w:t>bseção 2.2</w:t>
      </w:r>
      <w:r w:rsidR="006F02F0">
        <w:t xml:space="preserve"> </w:t>
      </w:r>
      <w:r w:rsidR="00216AB8">
        <w:t xml:space="preserve">descreve </w:t>
      </w:r>
      <w:bookmarkStart w:id="25" w:name="_Hlk112591743"/>
      <w:r w:rsidR="006F02F0">
        <w:t>um</w:t>
      </w:r>
      <w:r w:rsidR="0034280F">
        <w:t>a aplicação</w:t>
      </w:r>
      <w:r w:rsidR="00F64500">
        <w:t xml:space="preserve"> </w:t>
      </w:r>
      <w:r w:rsidR="0034280F">
        <w:t>que controla a entrada e saída de automóveis e motocicletas, também usando a tecnologia de identificação por RFID</w:t>
      </w:r>
      <w:bookmarkEnd w:id="25"/>
      <w:r w:rsidR="00216AB8">
        <w:t xml:space="preserve"> (SILVA, 2018)</w:t>
      </w:r>
      <w:r w:rsidR="00125613">
        <w:t>.</w:t>
      </w:r>
      <w:r w:rsidR="008D6C0C">
        <w:t xml:space="preserve"> </w:t>
      </w:r>
      <w:r w:rsidR="00634B5A">
        <w:t xml:space="preserve">Por fim, a subseção 2.3 </w:t>
      </w:r>
      <w:r w:rsidR="00216AB8">
        <w:t>apresenta</w:t>
      </w:r>
      <w:r w:rsidR="00392146">
        <w:t xml:space="preserve"> um</w:t>
      </w:r>
      <w:r w:rsidR="000D794D">
        <w:t>a</w:t>
      </w:r>
      <w:r w:rsidR="00392146">
        <w:t xml:space="preserve"> </w:t>
      </w:r>
      <w:r w:rsidR="0090331A">
        <w:t>aplica</w:t>
      </w:r>
      <w:r w:rsidR="000D794D">
        <w:t>ção</w:t>
      </w:r>
      <w:r w:rsidR="00392146">
        <w:t xml:space="preserve"> </w:t>
      </w:r>
      <w:r w:rsidR="0014583D">
        <w:t>com funções de</w:t>
      </w:r>
      <w:r w:rsidR="00825343">
        <w:t xml:space="preserve"> </w:t>
      </w:r>
      <w:r w:rsidR="0090331A">
        <w:t>controle de acesso entre locador e locatário</w:t>
      </w:r>
      <w:r w:rsidR="00825343">
        <w:t xml:space="preserve"> </w:t>
      </w:r>
      <w:r w:rsidR="0090331A">
        <w:t xml:space="preserve">a ambientes físicos compartilhados fazendo o uso da tecnologia </w:t>
      </w:r>
      <w:proofErr w:type="spellStart"/>
      <w:r w:rsidR="0090331A" w:rsidRPr="000D794D">
        <w:rPr>
          <w:i/>
          <w:iCs/>
        </w:rPr>
        <w:t>blockchain</w:t>
      </w:r>
      <w:proofErr w:type="spellEnd"/>
      <w:r w:rsidR="0090331A">
        <w:t xml:space="preserve"> </w:t>
      </w:r>
      <w:r w:rsidR="00216AB8">
        <w:t xml:space="preserve">por meio </w:t>
      </w:r>
      <w:r w:rsidR="0090331A">
        <w:t>de uma fechadura eletrônica</w:t>
      </w:r>
      <w:r w:rsidR="00216AB8">
        <w:t xml:space="preserve"> (</w:t>
      </w:r>
      <w:r w:rsidR="00216AB8" w:rsidRPr="0090331A">
        <w:t>Z</w:t>
      </w:r>
      <w:r w:rsidR="00216AB8">
        <w:t>APAROLI, 2019)</w:t>
      </w:r>
      <w:r w:rsidR="0090331A">
        <w:t>.</w:t>
      </w:r>
    </w:p>
    <w:p w14:paraId="7C49B8C8" w14:textId="20D210CD" w:rsidR="00A44581" w:rsidRDefault="000D794D" w:rsidP="00F4574F">
      <w:pPr>
        <w:pStyle w:val="Ttulo2"/>
      </w:pPr>
      <w:r w:rsidRPr="000D794D">
        <w:t>SISTEMA DE CONTROLE DE ACESSO POR RFID</w:t>
      </w:r>
    </w:p>
    <w:p w14:paraId="578E0F09" w14:textId="64EDEC56" w:rsidR="00FC0C14" w:rsidRDefault="00FA4DD2" w:rsidP="00FB4051">
      <w:pPr>
        <w:pStyle w:val="TF-TEXTO"/>
        <w:ind w:firstLine="567"/>
      </w:pPr>
      <w:r>
        <w:t>M</w:t>
      </w:r>
      <w:r w:rsidR="0090331A">
        <w:t>orais</w:t>
      </w:r>
      <w:r w:rsidR="0032594A">
        <w:t>, Silva</w:t>
      </w:r>
      <w:r w:rsidR="00424E10">
        <w:t xml:space="preserve"> e</w:t>
      </w:r>
      <w:r w:rsidR="0032594A">
        <w:t xml:space="preserve"> Dágola</w:t>
      </w:r>
      <w:r>
        <w:t xml:space="preserve"> (20</w:t>
      </w:r>
      <w:r w:rsidR="0090331A">
        <w:t>18</w:t>
      </w:r>
      <w:r>
        <w:t>) prop</w:t>
      </w:r>
      <w:r w:rsidR="00424E10">
        <w:t>useram</w:t>
      </w:r>
      <w:r>
        <w:t xml:space="preserve"> </w:t>
      </w:r>
      <w:r w:rsidR="008A1365">
        <w:t xml:space="preserve">uma solução </w:t>
      </w:r>
      <w:r w:rsidR="0095689B">
        <w:t xml:space="preserve">Web </w:t>
      </w:r>
      <w:r w:rsidR="00580C2C">
        <w:t>de controle de acesso</w:t>
      </w:r>
      <w:r w:rsidR="00B874F9">
        <w:t xml:space="preserve"> para gestão de pessoas em ambientes amplos. </w:t>
      </w:r>
      <w:r w:rsidR="00FD719E">
        <w:t xml:space="preserve">A aplicação utiliza </w:t>
      </w:r>
      <w:r w:rsidR="00472987">
        <w:t xml:space="preserve">a tecnologia </w:t>
      </w:r>
      <w:r w:rsidR="00987E12">
        <w:t>d</w:t>
      </w:r>
      <w:r w:rsidR="00472987">
        <w:t>e RFID, desenvolvid</w:t>
      </w:r>
      <w:r w:rsidR="00B63576">
        <w:t>a</w:t>
      </w:r>
      <w:r w:rsidR="00472987">
        <w:t xml:space="preserve"> </w:t>
      </w:r>
      <w:r w:rsidR="00B874F9">
        <w:t>para uso dos seguranças monitorarem a entrada e saída de alunos ou visitantes.</w:t>
      </w:r>
      <w:r w:rsidR="00FD719E">
        <w:t xml:space="preserve"> Ao utiliz</w:t>
      </w:r>
      <w:r w:rsidR="00833E0F">
        <w:t>a</w:t>
      </w:r>
      <w:r w:rsidR="00FD719E">
        <w:t>r</w:t>
      </w:r>
      <w:r w:rsidR="00833E0F">
        <w:t xml:space="preserve"> </w:t>
      </w:r>
      <w:r w:rsidR="00FD719E">
        <w:t>a</w:t>
      </w:r>
      <w:r w:rsidR="00833E0F">
        <w:t xml:space="preserve"> tecnologia,</w:t>
      </w:r>
      <w:r w:rsidR="00FA345E">
        <w:t xml:space="preserve"> </w:t>
      </w:r>
      <w:r w:rsidR="00472987">
        <w:t>o usuário recebe</w:t>
      </w:r>
      <w:r w:rsidR="00833E0F">
        <w:t xml:space="preserve"> um cartão que </w:t>
      </w:r>
      <w:r w:rsidR="00472987">
        <w:t>tem</w:t>
      </w:r>
      <w:r w:rsidR="00833E0F">
        <w:t xml:space="preserve"> a funcionalidade de uma carteirinha</w:t>
      </w:r>
      <w:r w:rsidR="00472987">
        <w:t xml:space="preserve"> e</w:t>
      </w:r>
      <w:r w:rsidR="00247BAF">
        <w:t xml:space="preserve"> como uma</w:t>
      </w:r>
      <w:r w:rsidR="00833E0F">
        <w:t xml:space="preserve"> </w:t>
      </w:r>
      <w:r w:rsidR="00247BAF">
        <w:t>“</w:t>
      </w:r>
      <w:r w:rsidR="00833E0F">
        <w:t>chave</w:t>
      </w:r>
      <w:r w:rsidR="00247BAF">
        <w:t>”</w:t>
      </w:r>
      <w:r w:rsidR="00833E0F">
        <w:t xml:space="preserve"> de acesso</w:t>
      </w:r>
      <w:r w:rsidR="00247BAF">
        <w:t xml:space="preserve">, </w:t>
      </w:r>
      <w:r w:rsidR="00833E0F">
        <w:t>registrar sua entrada</w:t>
      </w:r>
      <w:r w:rsidR="00472987">
        <w:t xml:space="preserve">. </w:t>
      </w:r>
      <w:r w:rsidR="000332F7">
        <w:t>Algumas das principais funcionalidades de Morais</w:t>
      </w:r>
      <w:r w:rsidR="0032594A">
        <w:t>, Silva</w:t>
      </w:r>
      <w:r w:rsidR="008804F0">
        <w:t xml:space="preserve"> e</w:t>
      </w:r>
      <w:r w:rsidR="0032594A">
        <w:t xml:space="preserve"> Dágola </w:t>
      </w:r>
      <w:r w:rsidR="000332F7">
        <w:t xml:space="preserve">(2018) são: </w:t>
      </w:r>
      <w:bookmarkStart w:id="26" w:name="_Hlk112005493"/>
      <w:r w:rsidR="00B63576">
        <w:t>gerenciamento com interface</w:t>
      </w:r>
      <w:r w:rsidR="006D2F3A">
        <w:t>;</w:t>
      </w:r>
      <w:r w:rsidR="00E1144A">
        <w:t xml:space="preserve"> </w:t>
      </w:r>
      <w:r w:rsidR="00E9779F">
        <w:t xml:space="preserve">manter cadastro do usuário; </w:t>
      </w:r>
      <w:r w:rsidR="00E9779F">
        <w:lastRenderedPageBreak/>
        <w:t>manter cadastro de data e hora</w:t>
      </w:r>
      <w:r w:rsidR="006D2F3A">
        <w:t>; filtrar</w:t>
      </w:r>
      <w:r w:rsidR="00E1144A">
        <w:t xml:space="preserve"> </w:t>
      </w:r>
      <w:r w:rsidR="006D2F3A">
        <w:t>dados; gerar relatórios; gerar</w:t>
      </w:r>
      <w:r w:rsidR="00532534">
        <w:t xml:space="preserve"> as</w:t>
      </w:r>
      <w:r w:rsidR="006D2F3A">
        <w:t xml:space="preserve"> notificações para os usuários</w:t>
      </w:r>
      <w:r w:rsidR="00B324DC">
        <w:t>; e ser disponibilizado na plataforma Web</w:t>
      </w:r>
      <w:r w:rsidR="006D2F3A">
        <w:t>.</w:t>
      </w:r>
      <w:bookmarkEnd w:id="26"/>
      <w:r w:rsidR="00836F77">
        <w:t xml:space="preserve"> </w:t>
      </w:r>
    </w:p>
    <w:p w14:paraId="1CADAC19" w14:textId="16908991" w:rsidR="00586906" w:rsidRDefault="00A414CB" w:rsidP="00FB4051">
      <w:pPr>
        <w:pStyle w:val="TF-TEXTO"/>
        <w:ind w:firstLine="567"/>
      </w:pPr>
      <w:r>
        <w:t xml:space="preserve">A interface da aplicação </w:t>
      </w:r>
      <w:r w:rsidR="00987E12">
        <w:t>contém</w:t>
      </w:r>
      <w:r>
        <w:t xml:space="preserve"> informações básicas para o usuário visualizar os dados que foram inseridos, como exemplo: o nome do usuário, tipo de usuário (aluno, visitante ou funcionário), horário do acesso, tipos de acesso (se está entrando no Instituto ou saindo) e a foto do usuário. Ess</w:t>
      </w:r>
      <w:r w:rsidR="000332F7">
        <w:t>a</w:t>
      </w:r>
      <w:r>
        <w:t xml:space="preserve"> </w:t>
      </w:r>
      <w:r w:rsidR="000332F7">
        <w:t>aplicação</w:t>
      </w:r>
      <w:r>
        <w:t xml:space="preserve"> </w:t>
      </w:r>
      <w:r w:rsidR="00E43B8B">
        <w:t>de Morais, Silva</w:t>
      </w:r>
      <w:r w:rsidR="008804F0">
        <w:t xml:space="preserve"> e</w:t>
      </w:r>
      <w:r w:rsidR="00E43B8B">
        <w:t xml:space="preserve"> Dágola (2018) </w:t>
      </w:r>
      <w:r>
        <w:t xml:space="preserve">contém a interface gráfica do </w:t>
      </w:r>
      <w:r w:rsidRPr="000332F7">
        <w:rPr>
          <w:i/>
          <w:iCs/>
        </w:rPr>
        <w:t>front</w:t>
      </w:r>
      <w:r w:rsidR="000332F7" w:rsidRPr="000332F7">
        <w:rPr>
          <w:i/>
          <w:iCs/>
        </w:rPr>
        <w:t>-</w:t>
      </w:r>
      <w:r w:rsidRPr="000332F7">
        <w:rPr>
          <w:i/>
          <w:iCs/>
        </w:rPr>
        <w:t>end</w:t>
      </w:r>
      <w:r w:rsidR="0095689B">
        <w:t xml:space="preserve"> e</w:t>
      </w:r>
      <w:r>
        <w:t xml:space="preserve"> funciona em um computador que está montado na portaria de entrada do Instituto.</w:t>
      </w:r>
      <w:r w:rsidR="00586906">
        <w:t xml:space="preserve"> </w:t>
      </w:r>
      <w:r>
        <w:t xml:space="preserve">O </w:t>
      </w:r>
      <w:r w:rsidRPr="000332F7">
        <w:rPr>
          <w:i/>
          <w:iCs/>
        </w:rPr>
        <w:t>back</w:t>
      </w:r>
      <w:r w:rsidR="000332F7" w:rsidRPr="000332F7">
        <w:rPr>
          <w:i/>
          <w:iCs/>
        </w:rPr>
        <w:t>-</w:t>
      </w:r>
      <w:r w:rsidRPr="000332F7">
        <w:rPr>
          <w:i/>
          <w:iCs/>
        </w:rPr>
        <w:t>end</w:t>
      </w:r>
      <w:r>
        <w:t xml:space="preserve"> é a interface pela qual os gestores e administradores têm acesso a geração dos relatórios com as informações cadastradas no banco de dados. Essa interface é responsável pela gravação dos cartões de RFID, pois no </w:t>
      </w:r>
      <w:r w:rsidRPr="000332F7">
        <w:rPr>
          <w:i/>
          <w:iCs/>
        </w:rPr>
        <w:t>back</w:t>
      </w:r>
      <w:r w:rsidR="000332F7" w:rsidRPr="000332F7">
        <w:rPr>
          <w:i/>
          <w:iCs/>
        </w:rPr>
        <w:t>-</w:t>
      </w:r>
      <w:r w:rsidRPr="000332F7">
        <w:rPr>
          <w:i/>
          <w:iCs/>
        </w:rPr>
        <w:t>end</w:t>
      </w:r>
      <w:r>
        <w:t xml:space="preserve"> existe a permissão de acesso ao banco de dados que permite a gravação</w:t>
      </w:r>
      <w:r w:rsidR="00586906">
        <w:t xml:space="preserve">. Nos cartões RFID destinados aos alunos, será gravada a matrícula de cada aluno, </w:t>
      </w:r>
      <w:r w:rsidR="0095689B">
        <w:t xml:space="preserve">enquanto </w:t>
      </w:r>
      <w:r w:rsidR="00586906">
        <w:t>para os visitantes, será gravado o</w:t>
      </w:r>
      <w:r w:rsidR="000332F7">
        <w:t xml:space="preserve"> Cadastro de Pessoas Físicas</w:t>
      </w:r>
      <w:r w:rsidR="00586906">
        <w:t xml:space="preserve"> </w:t>
      </w:r>
      <w:r w:rsidR="000332F7">
        <w:t>(</w:t>
      </w:r>
      <w:r w:rsidR="00586906">
        <w:t>CPF</w:t>
      </w:r>
      <w:r w:rsidR="000332F7">
        <w:t>)</w:t>
      </w:r>
      <w:r w:rsidR="00B324DC">
        <w:t xml:space="preserve">, possibilitando </w:t>
      </w:r>
      <w:r w:rsidR="00586906">
        <w:t>a identificação da pessoa que acessou as dependências do Instituto (MORAIS</w:t>
      </w:r>
      <w:r w:rsidR="0032594A">
        <w:t>; SILVA; DÁGOLA</w:t>
      </w:r>
      <w:r w:rsidR="00586906">
        <w:t>, 2018).</w:t>
      </w:r>
    </w:p>
    <w:p w14:paraId="1B04F4DE" w14:textId="437BED9E" w:rsidR="001A71E4" w:rsidRDefault="001A71E4" w:rsidP="001A71E4">
      <w:pPr>
        <w:pStyle w:val="TF-TEXTO"/>
        <w:ind w:firstLine="567"/>
      </w:pPr>
      <w:r>
        <w:t xml:space="preserve">O </w:t>
      </w:r>
      <w:r w:rsidRPr="000332F7">
        <w:rPr>
          <w:i/>
          <w:iCs/>
        </w:rPr>
        <w:t>middleware</w:t>
      </w:r>
      <w:r>
        <w:t xml:space="preserve"> que o projeto de pesquisa desenvolveu é composto, basicamente, de quatro blocos principais: fonte de alimentação para os circuitos eletrônicos, placa de circuito impresso com o microcontrolador e componentes eletrônicos montados, placa leitora dos cartões RFID e o gabinete para acondicionamento dos circuitos. </w:t>
      </w:r>
      <w:r w:rsidR="0095689B">
        <w:t>O</w:t>
      </w:r>
      <w:r>
        <w:t xml:space="preserve"> </w:t>
      </w:r>
      <w:r w:rsidRPr="006D2F3A">
        <w:rPr>
          <w:i/>
          <w:iCs/>
        </w:rPr>
        <w:t>middleware</w:t>
      </w:r>
      <w:r>
        <w:t xml:space="preserve"> se comunica com o computador </w:t>
      </w:r>
      <w:r w:rsidR="0095689B">
        <w:t xml:space="preserve">por meio </w:t>
      </w:r>
      <w:r>
        <w:t>de uma porta</w:t>
      </w:r>
      <w:r w:rsidR="000332F7">
        <w:t xml:space="preserve"> </w:t>
      </w:r>
      <w:r w:rsidR="006D2F3A" w:rsidRPr="006D2F3A">
        <w:t>Universal Serial Bus</w:t>
      </w:r>
      <w:r>
        <w:t xml:space="preserve"> </w:t>
      </w:r>
      <w:r w:rsidR="000332F7">
        <w:t>(</w:t>
      </w:r>
      <w:r>
        <w:t>USB</w:t>
      </w:r>
      <w:r w:rsidR="000332F7">
        <w:t>)</w:t>
      </w:r>
      <w:r>
        <w:t xml:space="preserve"> e realiza a gravação dos cartões RFID, conforme comunicação enviada pelo </w:t>
      </w:r>
      <w:r w:rsidRPr="000332F7">
        <w:rPr>
          <w:i/>
          <w:iCs/>
        </w:rPr>
        <w:t>back</w:t>
      </w:r>
      <w:r w:rsidR="000332F7" w:rsidRPr="000332F7">
        <w:rPr>
          <w:i/>
          <w:iCs/>
        </w:rPr>
        <w:t>-</w:t>
      </w:r>
      <w:r w:rsidRPr="000332F7">
        <w:rPr>
          <w:i/>
          <w:iCs/>
        </w:rPr>
        <w:t>end</w:t>
      </w:r>
      <w:r>
        <w:t xml:space="preserve">. O </w:t>
      </w:r>
      <w:r w:rsidRPr="006D2F3A">
        <w:rPr>
          <w:i/>
          <w:iCs/>
        </w:rPr>
        <w:t>middleware</w:t>
      </w:r>
      <w:r>
        <w:t xml:space="preserve"> também realiza a leitura das informações gravadas nos cartões RFID</w:t>
      </w:r>
      <w:r w:rsidR="00586906">
        <w:t xml:space="preserve"> (MORAIS</w:t>
      </w:r>
      <w:r w:rsidR="0032594A">
        <w:t>; SILVA; DÁGOLA</w:t>
      </w:r>
      <w:r w:rsidR="00586906">
        <w:t>,</w:t>
      </w:r>
      <w:r w:rsidR="006D2F3A">
        <w:t xml:space="preserve"> </w:t>
      </w:r>
      <w:r w:rsidR="00586906">
        <w:t>2018)</w:t>
      </w:r>
      <w:r>
        <w:t xml:space="preserve">. </w:t>
      </w:r>
    </w:p>
    <w:p w14:paraId="7C9F908D" w14:textId="0457B106" w:rsidR="001746FF" w:rsidRDefault="00586906" w:rsidP="00586906">
      <w:pPr>
        <w:pStyle w:val="TF-TEXTO"/>
        <w:ind w:firstLine="567"/>
      </w:pPr>
      <w:r>
        <w:t>Segundo Morais</w:t>
      </w:r>
      <w:r w:rsidR="0032594A">
        <w:t>, Silva</w:t>
      </w:r>
      <w:r w:rsidR="008804F0">
        <w:t xml:space="preserve"> e</w:t>
      </w:r>
      <w:r w:rsidR="0032594A">
        <w:t xml:space="preserve"> Dágola</w:t>
      </w:r>
      <w:r w:rsidR="00FD702B">
        <w:t xml:space="preserve"> (2018)</w:t>
      </w:r>
      <w:r w:rsidR="00B324DC">
        <w:t>,</w:t>
      </w:r>
      <w:r>
        <w:t xml:space="preserve"> </w:t>
      </w:r>
      <w:r w:rsidR="0095689B">
        <w:t>a aplicação</w:t>
      </w:r>
      <w:r>
        <w:t xml:space="preserve"> cumpr</w:t>
      </w:r>
      <w:r w:rsidR="0095689B">
        <w:t>e</w:t>
      </w:r>
      <w:r>
        <w:t xml:space="preserve"> a função de controlar e gerar informações sobre a dinâmica de entrada e saída dos alunos. Os dados até a atual etapa de andamento do projeto são consultados, somente, sob demanda. Ou seja, os responsáveis, a direção de ensino ou algum fato relevante que tenha ocorrido e necessite de informações de acesso do discente para tratamento da demanda</w:t>
      </w:r>
      <w:r w:rsidR="00927DB3">
        <w:t xml:space="preserve"> e</w:t>
      </w:r>
      <w:r>
        <w:t xml:space="preserve"> nesse momento, os dados são analisados. Dessa forma, o projeto ainda não conta com os dados analisados para geração de resultados que inclua todos os alunos para a descrição de padrões de comportamento do corpo discente</w:t>
      </w:r>
      <w:r w:rsidR="00927DB3">
        <w:t xml:space="preserve"> (MORAIS</w:t>
      </w:r>
      <w:r w:rsidR="0032594A">
        <w:t>; SILVA; DÁGOLA,</w:t>
      </w:r>
      <w:r w:rsidR="00927DB3">
        <w:t xml:space="preserve"> 2018).</w:t>
      </w:r>
      <w:bookmarkStart w:id="27" w:name="_Hlk106382648"/>
    </w:p>
    <w:bookmarkEnd w:id="27"/>
    <w:p w14:paraId="22793A85" w14:textId="1E473EE8" w:rsidR="00A44581" w:rsidRDefault="009A1CAD" w:rsidP="00F4574F">
      <w:pPr>
        <w:pStyle w:val="Ttulo2"/>
      </w:pPr>
      <w:r>
        <w:t>SISTEMA DE CONTROLE DE ACESSO PARA ESTACIONAMENTO</w:t>
      </w:r>
    </w:p>
    <w:p w14:paraId="666033AB" w14:textId="77777777" w:rsidR="00B76CFF" w:rsidRDefault="002C5F26" w:rsidP="00A42C49">
      <w:pPr>
        <w:pStyle w:val="TF-TEXTO"/>
      </w:pPr>
      <w:r w:rsidRPr="0058456A">
        <w:t>Silva (2018) desenvolveu uma aplicação que controla a entrada e saída de automóveis, bem como motocicletas, por meio da tecnologia de identificação RFID</w:t>
      </w:r>
      <w:r w:rsidR="00836F77" w:rsidRPr="0058456A">
        <w:t xml:space="preserve">. </w:t>
      </w:r>
      <w:r w:rsidR="00861039" w:rsidRPr="0058456A">
        <w:t>A aplicação u</w:t>
      </w:r>
      <w:r w:rsidR="00836F77" w:rsidRPr="0058456A">
        <w:t>tiliza cartões como chave de identificação</w:t>
      </w:r>
      <w:r w:rsidR="00EB3BC7" w:rsidRPr="0058456A">
        <w:t xml:space="preserve"> e</w:t>
      </w:r>
      <w:r w:rsidR="00836F77" w:rsidRPr="0058456A">
        <w:t xml:space="preserve"> todos os eventos são registrados</w:t>
      </w:r>
      <w:r w:rsidR="00B7668E" w:rsidRPr="0058456A">
        <w:t>.</w:t>
      </w:r>
      <w:r w:rsidR="004846AC">
        <w:t xml:space="preserve"> Os eventos</w:t>
      </w:r>
      <w:r w:rsidR="007F174D">
        <w:t xml:space="preserve"> s</w:t>
      </w:r>
      <w:r w:rsidR="004846AC">
        <w:t xml:space="preserve">ão armazenados em sua memória interna, em aproximadamente 8.100 posições. Sempre que este </w:t>
      </w:r>
      <w:r w:rsidR="004846AC">
        <w:lastRenderedPageBreak/>
        <w:t xml:space="preserve">limite é atingido, o equipamento automaticamente cria uma cópia de toda memória em um cartão </w:t>
      </w:r>
      <w:r w:rsidR="004846AC" w:rsidRPr="004846AC">
        <w:t xml:space="preserve">Secure Digital </w:t>
      </w:r>
      <w:r w:rsidR="004846AC">
        <w:t xml:space="preserve">(SD) devidamente instalado, passando então a sobrescrever os eventos mais antigos na memória interna. Se o </w:t>
      </w:r>
      <w:r w:rsidR="007F174D">
        <w:t>c</w:t>
      </w:r>
      <w:r w:rsidR="004846AC">
        <w:t>artão SD não estiver presente, apenas a memória interna será gerenciada</w:t>
      </w:r>
      <w:r w:rsidR="00FD6B1F">
        <w:t>. Ao finalizar, será solicitado ao usuário se deseja visualizar o relatório dos dispositivos</w:t>
      </w:r>
      <w:r w:rsidR="00AE250E">
        <w:t xml:space="preserve"> </w:t>
      </w:r>
      <w:r w:rsidR="000A7987">
        <w:t>(SILVA, 2018)</w:t>
      </w:r>
      <w:r w:rsidR="00FD6B1F">
        <w:t>.</w:t>
      </w:r>
      <w:bookmarkStart w:id="28" w:name="_Ref105611761"/>
      <w:r w:rsidR="00B76CFF">
        <w:t xml:space="preserve"> </w:t>
      </w:r>
      <w:r w:rsidR="000A7987">
        <w:t xml:space="preserve">Essa aplicação utiliza </w:t>
      </w:r>
      <w:r w:rsidR="00836F77" w:rsidRPr="0058456A">
        <w:t>equipamentos da empresa Linear HCS que tem o seu ramo de atuação no campo da segurança eletrônica</w:t>
      </w:r>
      <w:r w:rsidR="00B324DC">
        <w:t xml:space="preserve"> (SILVA, 2018)</w:t>
      </w:r>
      <w:r w:rsidR="00150A0B" w:rsidRPr="0058456A">
        <w:t>.</w:t>
      </w:r>
      <w:r w:rsidR="00FC0C14">
        <w:t xml:space="preserve"> </w:t>
      </w:r>
    </w:p>
    <w:p w14:paraId="6EFBCFAC" w14:textId="38AADDBE" w:rsidR="00FF32D0" w:rsidRPr="00A42C49" w:rsidRDefault="00FF32D0" w:rsidP="00A42C49">
      <w:pPr>
        <w:pStyle w:val="TF-TEXTO"/>
      </w:pPr>
      <w:r w:rsidRPr="0058456A">
        <w:t>Cabe destacar, que algumas das</w:t>
      </w:r>
      <w:r w:rsidR="00836F77" w:rsidRPr="0058456A">
        <w:t xml:space="preserve"> principais funcionalidades </w:t>
      </w:r>
      <w:r w:rsidRPr="0058456A">
        <w:t xml:space="preserve">desenvolvidas por Silva (2018) </w:t>
      </w:r>
      <w:r w:rsidR="00836F77" w:rsidRPr="0058456A">
        <w:t>são: gerenciamento com interface; manter cadastro do usuário; manter cadastro de dispositivos; manter cadastro de data e hora; filtrar dados; gerar relatórios; gerar as notificações para os usuários</w:t>
      </w:r>
      <w:r w:rsidR="00B324DC">
        <w:t xml:space="preserve">; e </w:t>
      </w:r>
      <w:r w:rsidR="00B324DC" w:rsidRPr="0058456A">
        <w:t>ser disponibilizado na plataforma Web</w:t>
      </w:r>
      <w:r w:rsidR="00836F77" w:rsidRPr="0058456A">
        <w:t>.</w:t>
      </w:r>
      <w:r w:rsidR="00B76CFF">
        <w:t xml:space="preserve"> </w:t>
      </w:r>
      <w:r w:rsidR="003D0C8E" w:rsidRPr="0058456A">
        <w:t>A tela de cadastramento dos</w:t>
      </w:r>
      <w:r w:rsidR="003D0C8E">
        <w:t xml:space="preserve"> usuários dispõe de campos distintos para identificação, sendo 18 caracteres para nome, seleção de 32 marcas (pré-definidas) de fabricantes de veículos, 16 cores e </w:t>
      </w:r>
      <w:r w:rsidR="00FC0C14">
        <w:t xml:space="preserve">sete </w:t>
      </w:r>
      <w:r w:rsidR="003D0C8E">
        <w:t>caracteres alfanuméricos para placa. O módulo de guarita dispõe de diversos recursos para auxiliar na segurança do patrimônio e dos usuários do sistema, como por exemplo: pânico de usuário, que pode ser disparado por meio de cartões RFID, controles remotos e tags tácteis, desperta porteiro, veículo carona, pânico entre condomínios, clonagem.</w:t>
      </w:r>
      <w:r w:rsidR="00FC0C14">
        <w:t xml:space="preserve"> </w:t>
      </w:r>
      <w:r w:rsidR="00F4574F">
        <w:t>A</w:t>
      </w:r>
      <w:r w:rsidR="00F32E62" w:rsidRPr="00A42C49">
        <w:t xml:space="preserve"> tela de</w:t>
      </w:r>
      <w:r w:rsidRPr="00A42C49">
        <w:t xml:space="preserve"> </w:t>
      </w:r>
      <w:r w:rsidR="00223353" w:rsidRPr="00A42C49">
        <w:t>m</w:t>
      </w:r>
      <w:r w:rsidRPr="00A42C49">
        <w:t xml:space="preserve">onitoramento on-line, mostrado na </w:t>
      </w:r>
      <w:r w:rsidR="00223353" w:rsidRPr="00A42C49">
        <w:fldChar w:fldCharType="begin"/>
      </w:r>
      <w:r w:rsidR="00223353" w:rsidRPr="00A42C49">
        <w:instrText xml:space="preserve"> REF _Ref112592162 \h </w:instrText>
      </w:r>
      <w:r w:rsidR="00A42C49" w:rsidRPr="00A42C49">
        <w:instrText xml:space="preserve"> \* MERGEFORMAT </w:instrText>
      </w:r>
      <w:r w:rsidR="00223353" w:rsidRPr="00A42C49">
        <w:fldChar w:fldCharType="separate"/>
      </w:r>
      <w:r w:rsidR="00223353" w:rsidRPr="00A42C49">
        <w:t>Figura 1</w:t>
      </w:r>
      <w:r w:rsidR="00223353" w:rsidRPr="00A42C49">
        <w:fldChar w:fldCharType="end"/>
      </w:r>
      <w:r w:rsidRPr="00A42C49">
        <w:t>,</w:t>
      </w:r>
      <w:r w:rsidR="002477D6" w:rsidRPr="00A42C49">
        <w:t xml:space="preserve"> apresenta </w:t>
      </w:r>
      <w:r w:rsidR="00F32E62" w:rsidRPr="00A42C49">
        <w:t xml:space="preserve">o </w:t>
      </w:r>
      <w:r w:rsidR="002477D6" w:rsidRPr="00A42C49">
        <w:t>monitoramento da aplicação</w:t>
      </w:r>
      <w:r w:rsidRPr="00A42C49">
        <w:t xml:space="preserve"> </w:t>
      </w:r>
      <w:r w:rsidR="00FC0C14">
        <w:t xml:space="preserve">e </w:t>
      </w:r>
      <w:r w:rsidRPr="00A42C49">
        <w:t>exibe em tempo real qualquer acionamento ocorrido ao equipamento, registrando ainda um histórico com os oito eventos anteriores</w:t>
      </w:r>
      <w:r w:rsidR="00F4574F">
        <w:t xml:space="preserve"> (SILVA, 2018)</w:t>
      </w:r>
      <w:r w:rsidRPr="00A42C49">
        <w:t>.</w:t>
      </w:r>
    </w:p>
    <w:p w14:paraId="0AEEDFC3" w14:textId="2F821D15" w:rsidR="00FF32D0" w:rsidRPr="00832C54" w:rsidRDefault="00FF32D0" w:rsidP="00A42C49">
      <w:pPr>
        <w:pStyle w:val="TF-LEGENDA"/>
      </w:pPr>
      <w:bookmarkStart w:id="29" w:name="_Ref112592162"/>
      <w:bookmarkStart w:id="30" w:name="_Hlk98961611"/>
      <w:bookmarkEnd w:id="28"/>
      <w:r w:rsidRPr="00832C54">
        <w:t xml:space="preserve">Figura </w:t>
      </w:r>
      <w:fldSimple w:instr=" SEQ Figura \* ARABIC ">
        <w:r w:rsidR="00223353" w:rsidRPr="00FC0C14">
          <w:t>1</w:t>
        </w:r>
      </w:fldSimple>
      <w:bookmarkEnd w:id="29"/>
      <w:r w:rsidRPr="00832C54">
        <w:t xml:space="preserve"> </w:t>
      </w:r>
      <w:r w:rsidR="00222B46">
        <w:t>–</w:t>
      </w:r>
      <w:r w:rsidRPr="00832C54">
        <w:t xml:space="preserve"> </w:t>
      </w:r>
      <w:r w:rsidR="00A42C49">
        <w:t xml:space="preserve">Tela de </w:t>
      </w:r>
      <w:r w:rsidRPr="00832C54">
        <w:t>Monitoramento On-line</w:t>
      </w:r>
      <w:r w:rsidR="00A42C49">
        <w:t>.</w:t>
      </w:r>
    </w:p>
    <w:p w14:paraId="6D132ED8" w14:textId="77777777" w:rsidR="00FC0C14" w:rsidRDefault="00836F77" w:rsidP="00FC0C14">
      <w:pPr>
        <w:pStyle w:val="TF-FONTE"/>
      </w:pPr>
      <w:r>
        <w:rPr>
          <w:noProof/>
        </w:rPr>
        <w:drawing>
          <wp:inline distT="0" distB="0" distL="0" distR="0" wp14:anchorId="1D7A9C47" wp14:editId="1B10063C">
            <wp:extent cx="3715923" cy="2609445"/>
            <wp:effectExtent l="19050" t="19050" r="18415" b="196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8421" cy="26182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1057C" w14:textId="59DC3D1D" w:rsidR="00B76CFF" w:rsidRPr="00B76CFF" w:rsidRDefault="00832C54" w:rsidP="00B76CFF">
      <w:pPr>
        <w:pStyle w:val="TF-FONTE"/>
      </w:pPr>
      <w:r>
        <w:t xml:space="preserve">Fonte: </w:t>
      </w:r>
      <w:r w:rsidR="009C6CFF">
        <w:t xml:space="preserve">Silva </w:t>
      </w:r>
      <w:r>
        <w:t>(20</w:t>
      </w:r>
      <w:r w:rsidR="009C6CFF">
        <w:t>18</w:t>
      </w:r>
      <w:r>
        <w:t>)</w:t>
      </w:r>
      <w:r w:rsidR="00F32E62">
        <w:t>.</w:t>
      </w:r>
    </w:p>
    <w:bookmarkEnd w:id="30"/>
    <w:p w14:paraId="278A0649" w14:textId="000328EB" w:rsidR="00A44581" w:rsidRDefault="00832C54" w:rsidP="00F4574F">
      <w:pPr>
        <w:pStyle w:val="Ttulo2"/>
      </w:pPr>
      <w:r>
        <w:t>SMARTLOCK</w:t>
      </w:r>
      <w:r w:rsidR="00CB5194">
        <w:t>: Controle de acesso através de Smart Contracts e Smart Property</w:t>
      </w:r>
    </w:p>
    <w:p w14:paraId="26A29C3D" w14:textId="586C60CD" w:rsidR="00C84A79" w:rsidRDefault="00953DEC" w:rsidP="00953DEC">
      <w:pPr>
        <w:pStyle w:val="TF-TEXTO"/>
      </w:pPr>
      <w:r>
        <w:t xml:space="preserve">Esse trabalho propõe o desenvolvimento de uma fechadura eletrônica controlada por contratos inteligentes registrados na plataforma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>
        <w:t xml:space="preserve">. A aplicação abrange </w:t>
      </w:r>
      <w:r>
        <w:lastRenderedPageBreak/>
        <w:t xml:space="preserve">tanto hardware quanto software e é composta por três componentes: uma fechadura eletrônica, um servidor hospedado na nuvem e </w:t>
      </w:r>
      <w:r w:rsidR="005602BA">
        <w:t>uma aplicação para</w:t>
      </w:r>
      <w:r>
        <w:t xml:space="preserve"> celular. O hóspede se cadastra em uma plataforma de reservas, reserva a propriedade desejada e essa reserva quando aprovada pelo proprietário tem suas informações armazenadas em um contrato inteligente implantado na rede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>
        <w:t xml:space="preserve">. Para acessar a propriedade, o hóspede utiliza a aplicação em seu celular para transmitir por som o código de credencial específico da reserva que é captado pela fechadura. A fechadura verifica as informações armazenadas no contrato inteligente e se forem válidas o acesso a propriedade é liberado. As seguintes características foram avaliadas: comodidade e segurança tanto para o hóspede quanto para o proprietário trazidos ao utilizar </w:t>
      </w:r>
      <w:r w:rsidR="00F4574F">
        <w:t xml:space="preserve">dispositivos móveis </w:t>
      </w:r>
      <w:r>
        <w:t xml:space="preserve">para destravar fechaduras eletrônicas agregando a segurança proporcionada pela plataforma </w:t>
      </w:r>
      <w:proofErr w:type="spellStart"/>
      <w:r w:rsidRPr="00953DEC">
        <w:rPr>
          <w:i/>
          <w:iCs/>
        </w:rPr>
        <w:t>blockchain</w:t>
      </w:r>
      <w:proofErr w:type="spellEnd"/>
      <w:r>
        <w:t xml:space="preserve"> da </w:t>
      </w:r>
      <w:proofErr w:type="spellStart"/>
      <w:r w:rsidRPr="001D55B0">
        <w:t>Ethereum</w:t>
      </w:r>
      <w:proofErr w:type="spellEnd"/>
      <w:r w:rsidR="005602BA">
        <w:t xml:space="preserve"> (</w:t>
      </w:r>
      <w:r w:rsidR="005602BA" w:rsidRPr="005602BA">
        <w:t>Z</w:t>
      </w:r>
      <w:r w:rsidR="005602BA">
        <w:t>APAROLI, 2019).</w:t>
      </w:r>
    </w:p>
    <w:p w14:paraId="5C1CB548" w14:textId="61201C6F" w:rsidR="00AB47DB" w:rsidRDefault="000A0272" w:rsidP="00D60246">
      <w:pPr>
        <w:pStyle w:val="TF-TEXTO"/>
      </w:pPr>
      <w:r>
        <w:t>Para Zaparoli (2019)</w:t>
      </w:r>
      <w:r w:rsidR="008C3E5D">
        <w:t>,</w:t>
      </w:r>
      <w:r>
        <w:t xml:space="preserve"> a</w:t>
      </w:r>
      <w:r w:rsidR="00AB47DB">
        <w:t xml:space="preserve"> aplicação</w:t>
      </w:r>
      <w:r w:rsidR="00BA4B59">
        <w:t xml:space="preserve"> </w:t>
      </w:r>
      <w:r w:rsidR="00DA784F">
        <w:t>possui funcionalidades como:</w:t>
      </w:r>
      <w:r w:rsidR="00D60246">
        <w:t xml:space="preserve"> gerenciamento com interface; manter cadastro do usuário; manter cadastro de data e hora</w:t>
      </w:r>
      <w:r w:rsidR="009405EF">
        <w:t xml:space="preserve">; </w:t>
      </w:r>
      <w:r w:rsidR="00D60246">
        <w:t>gerar as notificações para os usuários</w:t>
      </w:r>
      <w:r w:rsidR="009405EF">
        <w:t xml:space="preserve">; e ser disponibilizada na </w:t>
      </w:r>
      <w:r w:rsidR="00AB47DB">
        <w:t xml:space="preserve">plataforma </w:t>
      </w:r>
      <w:r w:rsidR="00AB47DB" w:rsidRPr="00F72F44">
        <w:t>Android</w:t>
      </w:r>
      <w:r w:rsidR="00AB47DB">
        <w:t>.</w:t>
      </w:r>
      <w:r w:rsidR="00BA4B59">
        <w:t xml:space="preserve"> </w:t>
      </w:r>
      <w:r w:rsidR="00F4574F">
        <w:t xml:space="preserve">A aplicação possui </w:t>
      </w:r>
      <w:r w:rsidR="00AB47DB">
        <w:t xml:space="preserve">três telas. Uma </w:t>
      </w:r>
      <w:r w:rsidR="00223353">
        <w:t xml:space="preserve">tela </w:t>
      </w:r>
      <w:r w:rsidR="00AB47DB">
        <w:t xml:space="preserve">de </w:t>
      </w:r>
      <w:r w:rsidR="00AB47DB" w:rsidRPr="001D55B0">
        <w:rPr>
          <w:i/>
          <w:iCs/>
        </w:rPr>
        <w:t>login</w:t>
      </w:r>
      <w:r w:rsidR="00AB47DB">
        <w:t xml:space="preserve">, uma </w:t>
      </w:r>
      <w:r w:rsidR="008C3E5D">
        <w:t xml:space="preserve">tela </w:t>
      </w:r>
      <w:r w:rsidR="00AB47DB">
        <w:t xml:space="preserve">de perfil do usuário com um botão para </w:t>
      </w:r>
      <w:r w:rsidR="00AB47DB" w:rsidRPr="00E475D5">
        <w:rPr>
          <w:i/>
          <w:iCs/>
        </w:rPr>
        <w:t>logout</w:t>
      </w:r>
      <w:r w:rsidR="00AB47DB">
        <w:t xml:space="preserve"> e outra </w:t>
      </w:r>
      <w:r w:rsidR="00223353">
        <w:t xml:space="preserve">tela na qual </w:t>
      </w:r>
      <w:r w:rsidR="00AB47DB">
        <w:t>as reservas são listadas. Cada tela é atribuída a uma atividade</w:t>
      </w:r>
      <w:r w:rsidR="00A27F64">
        <w:t xml:space="preserve"> </w:t>
      </w:r>
      <w:r w:rsidR="00A27F64" w:rsidRPr="00A27F64">
        <w:rPr>
          <w:i/>
          <w:iCs/>
        </w:rPr>
        <w:t>Activity</w:t>
      </w:r>
      <w:r w:rsidR="00A27F64">
        <w:t xml:space="preserve"> </w:t>
      </w:r>
      <w:r w:rsidR="00AB47DB">
        <w:t>que é o componente que descreve</w:t>
      </w:r>
      <w:r w:rsidR="00D60246">
        <w:t xml:space="preserve"> </w:t>
      </w:r>
      <w:r w:rsidR="00AB47DB">
        <w:t>o seu visual com o qual o usuário vai interagir. A especificação dos componentes visuais e</w:t>
      </w:r>
      <w:r w:rsidR="00D60246">
        <w:t xml:space="preserve"> </w:t>
      </w:r>
      <w:r w:rsidR="00AB47DB">
        <w:t>como eles vão ser arranjados é definida em um arquivo</w:t>
      </w:r>
      <w:r w:rsidR="00A27F64">
        <w:t xml:space="preserve"> </w:t>
      </w:r>
      <w:proofErr w:type="spellStart"/>
      <w:r w:rsidR="00A27F64">
        <w:t>eXtensible</w:t>
      </w:r>
      <w:proofErr w:type="spellEnd"/>
      <w:r w:rsidR="00A27F64">
        <w:t xml:space="preserve"> Markup </w:t>
      </w:r>
      <w:proofErr w:type="spellStart"/>
      <w:r w:rsidR="00A27F64">
        <w:t>Language</w:t>
      </w:r>
      <w:proofErr w:type="spellEnd"/>
      <w:r w:rsidR="00AB47DB">
        <w:t xml:space="preserve"> </w:t>
      </w:r>
      <w:r w:rsidR="00A27F64">
        <w:t>(</w:t>
      </w:r>
      <w:r w:rsidR="00AB47DB">
        <w:t>XML</w:t>
      </w:r>
      <w:r w:rsidR="00A27F64">
        <w:t>)</w:t>
      </w:r>
      <w:r w:rsidR="00D60246">
        <w:t xml:space="preserve"> </w:t>
      </w:r>
      <w:r w:rsidR="00AB47DB">
        <w:t>para cada uma das telas</w:t>
      </w:r>
      <w:r w:rsidR="008C3E5D">
        <w:t xml:space="preserve"> (ZAPAROLI, 2019).</w:t>
      </w:r>
    </w:p>
    <w:p w14:paraId="18DFB439" w14:textId="3AA09C07" w:rsidR="00223353" w:rsidRDefault="00223353" w:rsidP="00D60246">
      <w:pPr>
        <w:pStyle w:val="TF-TEXTO"/>
      </w:pPr>
      <w:r>
        <w:t xml:space="preserve">A tela inicial apresentada para o usuário é a tela de </w:t>
      </w:r>
      <w:r w:rsidRPr="001D55B0">
        <w:rPr>
          <w:i/>
          <w:iCs/>
        </w:rPr>
        <w:t>login</w:t>
      </w:r>
      <w:r>
        <w:t xml:space="preserve"> </w:t>
      </w:r>
      <w:r w:rsidR="008C3E5D">
        <w:t xml:space="preserve">e </w:t>
      </w:r>
      <w:r>
        <w:t xml:space="preserve">pode ser visualizada na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 w:rsidR="00943823" w:rsidDel="00943823">
        <w:t xml:space="preserve"> </w:t>
      </w:r>
      <w:r>
        <w:t xml:space="preserve">(a). Nela existem dois campos do tipo </w:t>
      </w:r>
      <w:proofErr w:type="spellStart"/>
      <w:r w:rsidRPr="00AE3FDF">
        <w:rPr>
          <w:i/>
          <w:iCs/>
        </w:rPr>
        <w:t>EditText</w:t>
      </w:r>
      <w:proofErr w:type="spellEnd"/>
      <w:r>
        <w:t xml:space="preserve">, que é um elemento de interface de usuário para inserir e modificar texto. Um deles é destinado para inserir o e-mail do usuário e o outro para inserir a sua senha. Logo abaixo deles há um botão com o texto </w:t>
      </w:r>
      <w:r w:rsidR="00A6286C" w:rsidRPr="00F72F44">
        <w:rPr>
          <w:rStyle w:val="TF-COURIER10"/>
        </w:rPr>
        <w:t>LOG IN</w:t>
      </w:r>
      <w:r>
        <w:rPr>
          <w:i/>
          <w:iCs/>
        </w:rPr>
        <w:t>.</w:t>
      </w:r>
      <w:r w:rsidRPr="00AE3FDF">
        <w:t xml:space="preserve"> Na tela de perfil, foi adicionado um botão para realizar o </w:t>
      </w:r>
      <w:r w:rsidR="00A6286C" w:rsidRPr="00F72F44">
        <w:rPr>
          <w:rStyle w:val="TF-COURIER10"/>
        </w:rPr>
        <w:t>LOGOUT</w:t>
      </w:r>
      <w:r w:rsidRPr="00AE3FDF">
        <w:t xml:space="preserve"> d</w:t>
      </w:r>
      <w:r w:rsidR="008E61E3">
        <w:t>a aplicação</w:t>
      </w:r>
      <w:r w:rsidRPr="00AE3FDF">
        <w:t>. Ela</w:t>
      </w:r>
      <w:r>
        <w:t xml:space="preserve"> </w:t>
      </w:r>
      <w:r w:rsidRPr="00AE3FDF">
        <w:t xml:space="preserve">pode ser visualizada na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 w:rsidR="00943823" w:rsidRPr="00AE3FDF" w:rsidDel="00943823">
        <w:t xml:space="preserve"> </w:t>
      </w:r>
      <w:r>
        <w:t>(b)</w:t>
      </w:r>
      <w:r w:rsidRPr="00AE3FDF">
        <w:t xml:space="preserve">. </w:t>
      </w:r>
      <w:r w:rsidR="008E61E3">
        <w:t xml:space="preserve">Ao </w:t>
      </w:r>
      <w:r w:rsidRPr="00AE3FDF">
        <w:t>seleciona</w:t>
      </w:r>
      <w:r w:rsidR="008E61E3">
        <w:t xml:space="preserve">r esse botão </w:t>
      </w:r>
      <w:r w:rsidRPr="00AE3FDF">
        <w:t>é executada a função</w:t>
      </w:r>
      <w:r>
        <w:t xml:space="preserve"> </w:t>
      </w:r>
      <w:r w:rsidRPr="00AE3FDF">
        <w:t xml:space="preserve">de </w:t>
      </w:r>
      <w:r w:rsidRPr="00AE3FDF">
        <w:rPr>
          <w:i/>
          <w:iCs/>
        </w:rPr>
        <w:t>logout</w:t>
      </w:r>
      <w:r w:rsidRPr="00AE3FDF">
        <w:t xml:space="preserve"> e após a sua execução o </w:t>
      </w:r>
      <w:r w:rsidRPr="00E475D5">
        <w:t>token</w:t>
      </w:r>
      <w:r w:rsidRPr="00AE3FDF">
        <w:t xml:space="preserve"> é revogado e não tem mais validade para fazer</w:t>
      </w:r>
      <w:r>
        <w:t xml:space="preserve"> </w:t>
      </w:r>
      <w:r w:rsidRPr="00AE3FDF">
        <w:t>novas requisições</w:t>
      </w:r>
      <w:r>
        <w:t>.</w:t>
      </w:r>
      <w:r w:rsidRPr="00A13E00">
        <w:t xml:space="preserve"> </w:t>
      </w:r>
      <w:r>
        <w:t xml:space="preserve">Durante a criação da tela das reservas,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>
        <w:t xml:space="preserve"> (c), três operações importantes são realizadas. Primeiro, é configurado o protocolo </w:t>
      </w:r>
      <w:r w:rsidRPr="001D55B0">
        <w:t>Chirp.io</w:t>
      </w:r>
      <w:r>
        <w:t xml:space="preserve">. Segundo, é instanciada um objeto que será usado para gerar a credencial de acesso com as informações obtidas de cada uma das reservas usando o algoritmo de </w:t>
      </w:r>
      <w:proofErr w:type="spellStart"/>
      <w:r w:rsidRPr="00A13E00">
        <w:rPr>
          <w:i/>
          <w:iCs/>
        </w:rPr>
        <w:t>hashing</w:t>
      </w:r>
      <w:proofErr w:type="spellEnd"/>
      <w:r>
        <w:t xml:space="preserve"> do tipo SHA256. Terceiro, uma função é executada para obter as informações das reservas e </w:t>
      </w:r>
      <w:r w:rsidR="000722A3">
        <w:t>l</w:t>
      </w:r>
      <w:r w:rsidR="00222B46">
        <w:t>ista</w:t>
      </w:r>
      <w:r w:rsidR="00A6286C">
        <w:t>-las</w:t>
      </w:r>
      <w:r>
        <w:t>. As informações das reservas são recebidas no formato JavaScript Object Notation (JSON) (</w:t>
      </w:r>
      <w:r w:rsidRPr="005602BA">
        <w:t>Z</w:t>
      </w:r>
      <w:r>
        <w:t>APAROLI, 2019).</w:t>
      </w:r>
    </w:p>
    <w:p w14:paraId="145F69C0" w14:textId="4DBC47E3" w:rsidR="00223353" w:rsidRPr="00832C54" w:rsidRDefault="00223353" w:rsidP="00832C54">
      <w:pPr>
        <w:pStyle w:val="TF-LEGENDA"/>
      </w:pPr>
      <w:bookmarkStart w:id="31" w:name="_Ref112835106"/>
      <w:r w:rsidRPr="00832C54">
        <w:lastRenderedPageBreak/>
        <w:t xml:space="preserve">Figura </w:t>
      </w:r>
      <w:fldSimple w:instr=" SEQ Figura \* ARABIC ">
        <w:r w:rsidR="00943823">
          <w:rPr>
            <w:noProof/>
          </w:rPr>
          <w:t>2</w:t>
        </w:r>
      </w:fldSimple>
      <w:bookmarkEnd w:id="31"/>
      <w:r w:rsidRPr="00832C54">
        <w:t xml:space="preserve"> </w:t>
      </w:r>
      <w:r w:rsidR="00222B46">
        <w:t>–</w:t>
      </w:r>
      <w:r w:rsidRPr="00832C54">
        <w:t xml:space="preserve"> Telas de (a) </w:t>
      </w:r>
      <w:r w:rsidRPr="00943823">
        <w:rPr>
          <w:i/>
          <w:iCs/>
        </w:rPr>
        <w:t>login</w:t>
      </w:r>
      <w:r w:rsidRPr="00832C54">
        <w:t>, (b) perfil e (c) de reservas</w:t>
      </w:r>
    </w:p>
    <w:p w14:paraId="60FF0876" w14:textId="3AFD9F15" w:rsidR="008C3E5D" w:rsidRDefault="008C3E5D" w:rsidP="00943823">
      <w:pPr>
        <w:pStyle w:val="TF-FIGURA"/>
      </w:pPr>
      <w:r w:rsidRPr="008C3E5D">
        <w:rPr>
          <w:noProof/>
        </w:rPr>
        <w:t xml:space="preserve"> </w:t>
      </w:r>
      <w:r w:rsidR="00943823">
        <w:rPr>
          <w:noProof/>
        </w:rPr>
        <w:drawing>
          <wp:inline distT="0" distB="0" distL="0" distR="0" wp14:anchorId="3132F352" wp14:editId="319C81E2">
            <wp:extent cx="4244100" cy="2991437"/>
            <wp:effectExtent l="19050" t="19050" r="23495" b="19050"/>
            <wp:docPr id="4" name="Imagem 4" descr="Interface gráfica do usuário, Aplicativo, Tabela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abela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350" cy="30035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4E892" w14:textId="48195E5C" w:rsidR="00CD1AF5" w:rsidRPr="00AE3FDF" w:rsidRDefault="000F2B89" w:rsidP="00943823">
      <w:pPr>
        <w:pStyle w:val="TF-FONTE"/>
      </w:pPr>
      <w:r w:rsidRPr="008C3E5D">
        <w:t>Fonte</w:t>
      </w:r>
      <w:r>
        <w:t xml:space="preserve">: </w:t>
      </w:r>
      <w:r w:rsidR="00874EAF">
        <w:t>Zaparoli</w:t>
      </w:r>
      <w:r>
        <w:t xml:space="preserve"> (2019)</w:t>
      </w:r>
      <w:r w:rsidR="008E61E3">
        <w:t>.</w:t>
      </w:r>
    </w:p>
    <w:p w14:paraId="664B55CF" w14:textId="0D4ECCE0" w:rsidR="00451B94" w:rsidRDefault="00451B94" w:rsidP="008E61E3">
      <w:pPr>
        <w:pStyle w:val="Ttulo1"/>
      </w:pPr>
      <w:bookmarkStart w:id="32" w:name="_Toc54164921"/>
      <w:bookmarkStart w:id="33" w:name="_Toc54165675"/>
      <w:bookmarkStart w:id="34" w:name="_Toc54169333"/>
      <w:bookmarkStart w:id="35" w:name="_Toc96347439"/>
      <w:bookmarkStart w:id="36" w:name="_Toc96357723"/>
      <w:bookmarkStart w:id="37" w:name="_Toc96491866"/>
      <w:bookmarkStart w:id="38" w:name="_Toc411603107"/>
      <w:bookmarkEnd w:id="24"/>
      <w:r>
        <w:t>proposta</w:t>
      </w:r>
      <w:r w:rsidR="00754E51">
        <w:t xml:space="preserve"> D</w:t>
      </w:r>
      <w:r w:rsidR="008E61E3">
        <w:t>A APLICAÇÃO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F4574F">
      <w:pPr>
        <w:pStyle w:val="Ttulo2"/>
      </w:pPr>
      <w:bookmarkStart w:id="39" w:name="_Ref106623884"/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>
        <w:t>JUSTIFICATIVA</w:t>
      </w:r>
      <w:bookmarkEnd w:id="39"/>
    </w:p>
    <w:p w14:paraId="3F20E980" w14:textId="1774DB89" w:rsidR="003C451B" w:rsidRDefault="00CE0F9E" w:rsidP="00BC2859">
      <w:pPr>
        <w:pStyle w:val="TF-TEXTO"/>
      </w:pPr>
      <w:r w:rsidRPr="00CE0F9E">
        <w:t>Nas seções 1 e 2 foram apresentados a relevância do trabalho proposto. Segundo Amaral (2020), a portaria é a principal forma de acesso a locais ou propriedades, sendo de extrema importância a existência de um controle de entrada e saída de pessoas. Oliveira</w:t>
      </w:r>
      <w:r w:rsidR="00E06BD4">
        <w:t xml:space="preserve"> </w:t>
      </w:r>
      <w:r w:rsidR="00E06BD4" w:rsidRPr="00E06BD4">
        <w:rPr>
          <w:i/>
          <w:iCs/>
        </w:rPr>
        <w:t>et al.</w:t>
      </w:r>
      <w:r w:rsidRPr="00CE0F9E">
        <w:t xml:space="preserve"> (2020) complementa</w:t>
      </w:r>
      <w:r w:rsidR="008E61E3">
        <w:t>m</w:t>
      </w:r>
      <w:r w:rsidRPr="00CE0F9E">
        <w:t xml:space="preserve"> que é possível assegurar a entrada fácil e simplificada de pessoas autorizadas, bloquear os não autorizados, gerenciar diferentes níveis de acesso nos ambientes, garantir a segurança e integridade de bens e informações sigilosas. Nesse contexto, </w:t>
      </w:r>
      <w:r w:rsidR="008E61E3" w:rsidRPr="008E61E3">
        <w:t>Morais, Silva e Dágola (2018)</w:t>
      </w:r>
      <w:r w:rsidRPr="00CE0F9E">
        <w:t>, Silva (2018) e Zaparoli (2019) identificaram a necessidade de desenvolver uma aplicação com elementos e tecnologias para controlar e agilizar o acesso de pessoas, bloquear a entrada de não autorizados, promover a segurança de dados, seus bens e pessoas. No Quadro 1 é apresentado um comparativo entre os trabalhos correlatos descritos na seção 2, de modo que as linhas representam as características e as colunas os trabalhos relacionados.</w:t>
      </w:r>
    </w:p>
    <w:p w14:paraId="7CBDCBEE" w14:textId="7916C9A5" w:rsidR="00C436B6" w:rsidRDefault="007C055E" w:rsidP="007C055E">
      <w:pPr>
        <w:pStyle w:val="TF-LEGENDA"/>
      </w:pPr>
      <w:bookmarkStart w:id="47" w:name="_Ref52025161"/>
      <w:r>
        <w:lastRenderedPageBreak/>
        <w:t xml:space="preserve">Quadro </w:t>
      </w:r>
      <w:fldSimple w:instr=" SEQ Quadro \* ARABIC ">
        <w:r w:rsidR="000B7CBB">
          <w:rPr>
            <w:noProof/>
          </w:rPr>
          <w:t>1</w:t>
        </w:r>
      </w:fldSimple>
      <w:bookmarkEnd w:id="47"/>
      <w:r w:rsidR="00C436B6">
        <w:t xml:space="preserve"> </w:t>
      </w:r>
      <w:r w:rsidR="00222B46">
        <w:t>–</w:t>
      </w:r>
      <w:r w:rsidR="00C436B6">
        <w:t xml:space="preserve">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2D3941" w14:paraId="5750CC57" w14:textId="77777777" w:rsidTr="000D5EBF">
        <w:trPr>
          <w:trHeight w:val="418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321F9A2A" w14:textId="77777777" w:rsidR="002D3941" w:rsidRPr="00AA0050" w:rsidRDefault="002D3941" w:rsidP="00DF207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Trabalhos Correlatos</w:t>
            </w:r>
          </w:p>
          <w:p w14:paraId="5C2AA117" w14:textId="77777777" w:rsidR="002D3941" w:rsidRPr="00AA0050" w:rsidRDefault="002D3941" w:rsidP="00DF207E">
            <w:pPr>
              <w:pStyle w:val="TF-TEXTOQUADRO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A72E48B" w14:textId="1631D6E1" w:rsidR="002D3941" w:rsidRPr="00AA0050" w:rsidRDefault="008E61E3" w:rsidP="00DF207E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E61E3">
              <w:rPr>
                <w:b/>
                <w:bCs/>
                <w:sz w:val="20"/>
              </w:rPr>
              <w:t xml:space="preserve">Morais, Silva e Dágola </w:t>
            </w:r>
            <w:r w:rsidR="002D3941" w:rsidRPr="00AA0050">
              <w:rPr>
                <w:b/>
                <w:bCs/>
                <w:sz w:val="20"/>
              </w:rPr>
              <w:t>(20</w:t>
            </w:r>
            <w:r w:rsidR="002D3941">
              <w:rPr>
                <w:b/>
                <w:bCs/>
                <w:sz w:val="20"/>
              </w:rPr>
              <w:t>18)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4B69118" w14:textId="77777777" w:rsidR="002D3941" w:rsidRPr="00AA0050" w:rsidRDefault="002D3941" w:rsidP="00DF207E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Silva</w:t>
            </w:r>
            <w:r w:rsidRPr="00AA0050">
              <w:rPr>
                <w:b/>
                <w:bCs/>
                <w:sz w:val="20"/>
              </w:rPr>
              <w:t xml:space="preserve"> (201</w:t>
            </w:r>
            <w:r>
              <w:rPr>
                <w:b/>
                <w:bCs/>
                <w:sz w:val="20"/>
              </w:rPr>
              <w:t>8</w:t>
            </w:r>
            <w:r w:rsidRPr="00AA0050">
              <w:rPr>
                <w:b/>
                <w:bCs/>
                <w:sz w:val="20"/>
              </w:rPr>
              <w:t>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122CAF61" w14:textId="110D30A3" w:rsidR="002D3941" w:rsidRPr="00AA0050" w:rsidRDefault="002D3941" w:rsidP="00FD6AC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65AF1">
              <w:rPr>
                <w:b/>
                <w:bCs/>
                <w:sz w:val="20"/>
              </w:rPr>
              <w:t>Zaparoli</w:t>
            </w:r>
            <w:r>
              <w:t xml:space="preserve"> </w:t>
            </w:r>
            <w:r w:rsidRPr="00AA0050">
              <w:rPr>
                <w:b/>
                <w:bCs/>
                <w:sz w:val="20"/>
              </w:rPr>
              <w:t>(201</w:t>
            </w:r>
            <w:r>
              <w:rPr>
                <w:b/>
                <w:bCs/>
                <w:sz w:val="20"/>
              </w:rPr>
              <w:t>9</w:t>
            </w:r>
            <w:r w:rsidRPr="00AA0050">
              <w:rPr>
                <w:b/>
                <w:bCs/>
                <w:sz w:val="20"/>
              </w:rPr>
              <w:t>)</w:t>
            </w:r>
          </w:p>
        </w:tc>
      </w:tr>
      <w:tr w:rsidR="002D3941" w14:paraId="771EE2A1" w14:textId="77777777" w:rsidTr="000D5EBF">
        <w:trPr>
          <w:trHeight w:val="99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51BC16F9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Gerenciamento com interface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7CA217A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073290C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CFAA87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11DDD662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76E93A2A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dispositivos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C694AE0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E6A69B0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3655795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</w:tr>
      <w:tr w:rsidR="002D3941" w14:paraId="049A7977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06762CC5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do usuário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EA039C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3D4D085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65060B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7D5495A1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353273D1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data e hora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B91EB7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804476B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734BD7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1F018F7A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30FD2BD0" w14:textId="497A67E4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Possui</w:t>
            </w:r>
            <w:r w:rsidR="002345A0">
              <w:rPr>
                <w:sz w:val="20"/>
              </w:rPr>
              <w:t>r</w:t>
            </w:r>
            <w:r w:rsidRPr="00E9779F">
              <w:rPr>
                <w:sz w:val="20"/>
              </w:rPr>
              <w:t xml:space="preserve"> filtros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B869AC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5EDE5A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28FBAE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695AEE4B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19E9FC36" w14:textId="1C81A275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Gera</w:t>
            </w:r>
            <w:r w:rsidR="002345A0">
              <w:rPr>
                <w:sz w:val="20"/>
              </w:rPr>
              <w:t>r</w:t>
            </w:r>
            <w:r w:rsidRPr="00E9779F">
              <w:rPr>
                <w:sz w:val="20"/>
              </w:rPr>
              <w:t xml:space="preserve"> relatórios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07D62A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53DB17A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ACE59E1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</w:tr>
      <w:tr w:rsidR="002D3941" w14:paraId="5067E953" w14:textId="77777777" w:rsidTr="00836F77">
        <w:trPr>
          <w:trHeight w:val="70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7F8F867F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Notificação aos usuários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027A6D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C37F40C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199A52D1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0A7987" w14:paraId="572AA4D4" w14:textId="77777777" w:rsidTr="00836F77">
        <w:trPr>
          <w:trHeight w:val="70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27165041" w14:textId="2B163C9D" w:rsidR="000A7987" w:rsidRPr="00E9779F" w:rsidRDefault="000A7987" w:rsidP="000A7987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Plataforma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E118B5B" w14:textId="0F201520" w:rsidR="000A7987" w:rsidRPr="00E9779F" w:rsidRDefault="000A7987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9779F">
              <w:rPr>
                <w:sz w:val="20"/>
              </w:rPr>
              <w:t xml:space="preserve">Web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21BEF50" w14:textId="5CD7280B" w:rsidR="000A7987" w:rsidRPr="00E9779F" w:rsidRDefault="000A7987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9779F">
              <w:rPr>
                <w:sz w:val="20"/>
              </w:rPr>
              <w:t xml:space="preserve">Web 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4B88DF5" w14:textId="12EA22E2" w:rsidR="000A7987" w:rsidRPr="00E9779F" w:rsidRDefault="002345A0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>
              <w:rPr>
                <w:sz w:val="20"/>
              </w:rPr>
              <w:t>Android</w:t>
            </w:r>
          </w:p>
        </w:tc>
      </w:tr>
    </w:tbl>
    <w:p w14:paraId="1B49ADD7" w14:textId="749C02BE" w:rsidR="00C436B6" w:rsidRDefault="00C436B6" w:rsidP="00F55661">
      <w:pPr>
        <w:pStyle w:val="TF-FONTE"/>
      </w:pPr>
      <w:r>
        <w:t>Fonte: elaborad</w:t>
      </w:r>
      <w:r w:rsidR="00757C4A">
        <w:t>o</w:t>
      </w:r>
      <w:r>
        <w:t xml:space="preserve"> pel</w:t>
      </w:r>
      <w:r w:rsidR="00757C4A">
        <w:t>a</w:t>
      </w:r>
      <w:r>
        <w:t xml:space="preserve"> autor</w:t>
      </w:r>
      <w:r w:rsidR="00160B1B">
        <w:t>a</w:t>
      </w:r>
      <w:r>
        <w:t>.</w:t>
      </w:r>
    </w:p>
    <w:p w14:paraId="49003B8B" w14:textId="6806D52A" w:rsidR="00CE0F9E" w:rsidRDefault="00CE0F9E" w:rsidP="00CE0F9E">
      <w:pPr>
        <w:pStyle w:val="TF-TEXTO"/>
      </w:pPr>
      <w:r>
        <w:t>Ao analisar o Quadro 1 é possível identificar que as soluções de Morais</w:t>
      </w:r>
      <w:r w:rsidR="00207772" w:rsidRPr="00207772">
        <w:t>, Silva e Dágola</w:t>
      </w:r>
      <w:r>
        <w:t xml:space="preserve"> (2018), Silva (2018) e Zaparoli (2019) apresentam o gerenciamento por meio da sua interface. Em Silva (2018) é possível realizar a cadastro dos dispositivos ou manter uma leitura salva podendo visualizar os tipos na tela de gerenciador de dispositivos. Existe também a opção do usuário de cadastrar, editar ou apagar dispositivos sem comunicação direta em off-line, podendo executar posteriormente a função </w:t>
      </w:r>
      <w:proofErr w:type="spellStart"/>
      <w:r w:rsidR="001108D6">
        <w:rPr>
          <w:i/>
          <w:iCs/>
        </w:rPr>
        <w:t>r</w:t>
      </w:r>
      <w:r w:rsidRPr="004C4FC3">
        <w:rPr>
          <w:i/>
          <w:iCs/>
        </w:rPr>
        <w:t>estore</w:t>
      </w:r>
      <w:proofErr w:type="spellEnd"/>
      <w:r>
        <w:t xml:space="preserve"> para gravar as informações no equipamento.</w:t>
      </w:r>
      <w:r w:rsidR="00302E4B">
        <w:t xml:space="preserve"> </w:t>
      </w:r>
      <w:r w:rsidR="00207772">
        <w:t>A características de m</w:t>
      </w:r>
      <w:r>
        <w:t>anter o cadastro de usuário</w:t>
      </w:r>
      <w:r w:rsidR="00207772">
        <w:t xml:space="preserve"> </w:t>
      </w:r>
      <w:r>
        <w:t>é de suma importância devido ao gerenciamento ser feito por mais de um porteiro</w:t>
      </w:r>
      <w:r w:rsidR="00207772">
        <w:t xml:space="preserve">, estando presente em </w:t>
      </w:r>
      <w:r w:rsidR="00207772" w:rsidRPr="00207772">
        <w:t>Morais, Silva e Dágola (2018), Silva (2018) e Zaparoli (2019)</w:t>
      </w:r>
      <w:r>
        <w:t xml:space="preserve">. Já as características de manter um cadastro de data e hora, assim como de possuir filtros </w:t>
      </w:r>
      <w:r w:rsidR="00207772">
        <w:t xml:space="preserve">também </w:t>
      </w:r>
      <w:r>
        <w:t>estão disponíveis nas aplicações de Morais</w:t>
      </w:r>
      <w:r w:rsidR="00207772" w:rsidRPr="00207772">
        <w:t>, Silva e Dágola</w:t>
      </w:r>
      <w:r w:rsidR="00207772">
        <w:t xml:space="preserve"> </w:t>
      </w:r>
      <w:r>
        <w:t>(2018), Silva (2018) e Zaparoli (2019). Essas são as principais características para controlar as entradas e saídas, pois elas permitem monitorar e gravar dia e horário que foi realizada a passagem pela portaria.</w:t>
      </w:r>
    </w:p>
    <w:p w14:paraId="2A6E8B05" w14:textId="7197AFCC" w:rsidR="00402285" w:rsidRDefault="00CE0F9E" w:rsidP="00E02DA0">
      <w:pPr>
        <w:pStyle w:val="TF-TEXTO"/>
      </w:pPr>
      <w:r>
        <w:t>Morais</w:t>
      </w:r>
      <w:r w:rsidR="00207772" w:rsidRPr="00207772">
        <w:t>, Silva e Dágola</w:t>
      </w:r>
      <w:r w:rsidR="00207772">
        <w:t xml:space="preserve"> </w:t>
      </w:r>
      <w:r>
        <w:t xml:space="preserve">(2018) e Silva (2018) destacam-se pela geração de relatórios. </w:t>
      </w:r>
      <w:r w:rsidR="00FD4F22">
        <w:t xml:space="preserve">Já a característica de </w:t>
      </w:r>
      <w:r>
        <w:t>exib</w:t>
      </w:r>
      <w:r w:rsidR="00FD4F22">
        <w:t>ir</w:t>
      </w:r>
      <w:r>
        <w:t xml:space="preserve"> notificações aos usuários, lembretes, comunicados sobre registros, informações que foram salvas, problemas que podem ocorrer com a comunicação entre os equipamentos, </w:t>
      </w:r>
      <w:r w:rsidR="00FD4F22">
        <w:t>estão</w:t>
      </w:r>
      <w:r>
        <w:t xml:space="preserve"> presentes </w:t>
      </w:r>
      <w:r w:rsidR="00FD4F22">
        <w:t>Morais</w:t>
      </w:r>
      <w:r w:rsidR="00FD4F22" w:rsidRPr="00207772">
        <w:t>, Silva e Dágola</w:t>
      </w:r>
      <w:r w:rsidR="00FD4F22">
        <w:t xml:space="preserve"> (2018), </w:t>
      </w:r>
      <w:r>
        <w:t>Silva (2018) e Zaparoli (2019). Por fim, cabe destacar que Morais</w:t>
      </w:r>
      <w:r w:rsidR="00FD4F22" w:rsidRPr="00207772">
        <w:t>, Silva e Dágola</w:t>
      </w:r>
      <w:r>
        <w:t xml:space="preserve"> (2018) e Silva (2018) disponibilizaram a aplicação na plataforma Web, enquanto Zaparoli (2019) disponibilizou sua solução para plataforma Android.</w:t>
      </w:r>
      <w:r w:rsidR="00302E4B">
        <w:t xml:space="preserve"> </w:t>
      </w:r>
      <w:r w:rsidRPr="00CE0F9E">
        <w:t xml:space="preserve">A proposta aponta paridade com os três trabalhos correlatos apresentados. A aplicação enfatiza o controle de acesso, o gerenciamento das pessoas que desejam acessar o local ou empresa. A importância da segurança nos dias de hoje, o bloqueio de alguém não identificado, a entrada facilitada de quem tem horário de entrada prevista. Além disso, a proposta se destaca por meio da alta disponibilidade da aplicação, permitindo o controle de acesso a portaria a qualquer dia e horário, com um sistema sempre disponível. </w:t>
      </w:r>
      <w:r w:rsidR="001108D6">
        <w:t>Ela ainda traz o diferencial de</w:t>
      </w:r>
      <w:r w:rsidR="00FD4F22">
        <w:t xml:space="preserve"> propor uma aplicação com </w:t>
      </w:r>
      <w:r w:rsidRPr="00CE0F9E">
        <w:t>alta escalabilidade, que é a possibilidade de muitos usuários acessarem no mesmo instante.</w:t>
      </w:r>
      <w:r w:rsidR="009C1577">
        <w:t xml:space="preserve"> </w:t>
      </w:r>
    </w:p>
    <w:p w14:paraId="33BC834B" w14:textId="7D001D60" w:rsidR="00EF2456" w:rsidRDefault="00CE0F9E" w:rsidP="005E1EA2">
      <w:pPr>
        <w:pStyle w:val="TF-TEXTO"/>
      </w:pPr>
      <w:r w:rsidRPr="00CE0F9E">
        <w:lastRenderedPageBreak/>
        <w:t xml:space="preserve">Com essas características e tal como as apresentadas no Quadro 1, é perceptível que o trabalho possuí importância para a sociedade. A proposta concentra a premissa da importância da segurança para a </w:t>
      </w:r>
      <w:r w:rsidR="00C07D48">
        <w:t>comunidade</w:t>
      </w:r>
      <w:r w:rsidRPr="00CE0F9E">
        <w:t xml:space="preserve">, visto a necessidade de proteção em condomínios e empresas. Para a contribuição tecnológica, </w:t>
      </w:r>
      <w:r w:rsidR="00FD4F22">
        <w:t xml:space="preserve">será desenvolvida </w:t>
      </w:r>
      <w:r w:rsidRPr="00CE0F9E">
        <w:t xml:space="preserve">uma aplicação tanto Web quanto móvel para Android trazendo mais possibilidades para o usuário, </w:t>
      </w:r>
      <w:r w:rsidR="00160B1B">
        <w:t>fazendo</w:t>
      </w:r>
      <w:r w:rsidRPr="00CE0F9E">
        <w:t xml:space="preserve"> uso de tecnologias recentes, porém robustas com vasta documentação e consolidadas no mercado. </w:t>
      </w:r>
      <w:r w:rsidRPr="006E7531">
        <w:rPr>
          <w:lang w:val="en-US"/>
        </w:rPr>
        <w:t xml:space="preserve">No </w:t>
      </w:r>
      <w:r w:rsidRPr="006E7531">
        <w:rPr>
          <w:i/>
          <w:iCs/>
          <w:lang w:val="en-US"/>
        </w:rPr>
        <w:t>back-end</w:t>
      </w:r>
      <w:r w:rsidRPr="006E7531">
        <w:rPr>
          <w:lang w:val="en-US"/>
        </w:rPr>
        <w:t xml:space="preserve"> Lambda com </w:t>
      </w:r>
      <w:r w:rsidR="000722A3" w:rsidRPr="006E7531">
        <w:rPr>
          <w:lang w:val="en-US"/>
        </w:rPr>
        <w:t>S</w:t>
      </w:r>
      <w:r w:rsidRPr="006E7531">
        <w:rPr>
          <w:lang w:val="en-US"/>
        </w:rPr>
        <w:t xml:space="preserve">erverless </w:t>
      </w:r>
      <w:r w:rsidRPr="006E7531">
        <w:rPr>
          <w:i/>
          <w:iCs/>
          <w:lang w:val="en-US"/>
        </w:rPr>
        <w:t>framework</w:t>
      </w:r>
      <w:r w:rsidRPr="006E7531">
        <w:rPr>
          <w:lang w:val="en-US"/>
        </w:rPr>
        <w:t xml:space="preserve">, e base PostgreSQL, no </w:t>
      </w:r>
      <w:r w:rsidRPr="006E7531">
        <w:rPr>
          <w:i/>
          <w:iCs/>
          <w:lang w:val="en-US"/>
        </w:rPr>
        <w:t>front-end</w:t>
      </w:r>
      <w:r w:rsidRPr="006E7531">
        <w:rPr>
          <w:lang w:val="en-US"/>
        </w:rPr>
        <w:t xml:space="preserve"> Ionic. </w:t>
      </w:r>
      <w:r w:rsidR="00AE22F9">
        <w:t xml:space="preserve">Além disso, fará </w:t>
      </w:r>
      <w:r w:rsidR="00AE22F9" w:rsidRPr="00CE0F9E">
        <w:t>uso de recursos e produtos Amazon Web Services (AWS)</w:t>
      </w:r>
      <w:r w:rsidR="00AE22F9">
        <w:t xml:space="preserve">, visando a </w:t>
      </w:r>
      <w:r w:rsidRPr="00CE0F9E">
        <w:t xml:space="preserve">alta disponibilidade e escalabilidade. A proposta trará </w:t>
      </w:r>
      <w:r w:rsidR="00160B1B">
        <w:t xml:space="preserve">ainda </w:t>
      </w:r>
      <w:r w:rsidRPr="00CE0F9E">
        <w:t xml:space="preserve">como contribuição acadêmica, o </w:t>
      </w:r>
      <w:r w:rsidR="00160B1B">
        <w:t xml:space="preserve">uso do </w:t>
      </w:r>
      <w:r w:rsidRPr="00CE0F9E">
        <w:t>método Relationship of M3C with User Requirements and Usability and Communicability Assessment in groupware (RURUCAg)</w:t>
      </w:r>
      <w:r w:rsidR="00F135D6">
        <w:t xml:space="preserve"> na área da segurança</w:t>
      </w:r>
      <w:r w:rsidR="00160B1B">
        <w:t>, que poderá ser utilizado em outros trabalhos</w:t>
      </w:r>
      <w:r w:rsidR="00F135D6">
        <w:t>, assim como referencial da AWS.</w:t>
      </w:r>
    </w:p>
    <w:p w14:paraId="212D208A" w14:textId="793C6513" w:rsidR="00451B94" w:rsidRDefault="00451B94" w:rsidP="00F4574F">
      <w:pPr>
        <w:pStyle w:val="Ttulo2"/>
      </w:pPr>
      <w:bookmarkStart w:id="48" w:name="_Ref106623894"/>
      <w:r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  <w:bookmarkEnd w:id="48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3C94B2E2" w:rsidR="009F6B50" w:rsidRDefault="001B09EB" w:rsidP="001B09EB">
      <w:pPr>
        <w:pStyle w:val="TF-LEGENDA"/>
      </w:pPr>
      <w:bookmarkStart w:id="49" w:name="_Ref52887444"/>
      <w:r>
        <w:t xml:space="preserve">Quadro </w:t>
      </w:r>
      <w:fldSimple w:instr=" SEQ Quadro \* ARABIC ">
        <w:r w:rsidR="000B7CBB">
          <w:rPr>
            <w:noProof/>
          </w:rPr>
          <w:t>2</w:t>
        </w:r>
      </w:fldSimple>
      <w:bookmarkEnd w:id="49"/>
      <w:r w:rsidR="009F6B50">
        <w:t xml:space="preserve"> </w:t>
      </w:r>
      <w:r w:rsidR="00222B46">
        <w:t>–</w:t>
      </w:r>
      <w:r w:rsidR="009F6B50">
        <w:t xml:space="preserve">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8E46E4" w:rsidRPr="007E0D87" w14:paraId="5AE446F4" w14:textId="77777777" w:rsidTr="00FD04CC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6805891" w14:textId="77777777" w:rsidR="008E46E4" w:rsidRPr="009964B7" w:rsidRDefault="008E46E4" w:rsidP="00FD04CC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44D28279" w14:textId="77777777" w:rsidR="008E46E4" w:rsidRPr="009964B7" w:rsidRDefault="008E46E4" w:rsidP="00FD04C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F135D6" w14:paraId="6D15980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8908" w14:textId="0B675225" w:rsidR="00F135D6" w:rsidRDefault="00F135D6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0D5EBF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0D5EBF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C2B0" w14:textId="4DE79B6F" w:rsidR="00F135D6" w:rsidRDefault="00F135D6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4111670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E72B" w14:textId="2F9F4AA4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manter usuários do tipo porteiro (Create, Read, Update and Delete </w:t>
            </w:r>
            <w:r w:rsidR="00222B46">
              <w:rPr>
                <w:bCs/>
                <w:sz w:val="20"/>
              </w:rPr>
              <w:t>–</w:t>
            </w:r>
            <w:r w:rsidR="009A4AEB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1F01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52CEE8F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0CBF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portarias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E4B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0A81DE6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68C7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pessoas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C8FB5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3D7E643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D56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tipo de visitas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F5AE3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6F64C5E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9E0D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agendamento de visitas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43867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6F4E04E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D369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visualizar quantidades de visitas (dia, mês, ano)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284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503D2A76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50EA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notificar os usuários por meio de notificações </w:t>
            </w:r>
            <w:r w:rsidRPr="00F04890">
              <w:rPr>
                <w:bCs/>
                <w:i/>
                <w:iCs/>
                <w:sz w:val="20"/>
              </w:rPr>
              <w:t>push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D4A3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33E05AAC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C203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um </w:t>
            </w:r>
            <w:r w:rsidRPr="0005647B">
              <w:rPr>
                <w:bCs/>
                <w:i/>
                <w:iCs/>
                <w:sz w:val="20"/>
              </w:rPr>
              <w:t>framework</w:t>
            </w:r>
            <w:r w:rsidRPr="00B97E65"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Ionic</w:t>
            </w:r>
            <w:proofErr w:type="spellEnd"/>
            <w:r>
              <w:rPr>
                <w:bCs/>
                <w:sz w:val="20"/>
              </w:rPr>
              <w:t xml:space="preserve"> para o </w:t>
            </w:r>
            <w:r w:rsidRPr="0005647B">
              <w:rPr>
                <w:bCs/>
                <w:i/>
                <w:iCs/>
                <w:sz w:val="20"/>
              </w:rPr>
              <w:t>front-</w:t>
            </w:r>
            <w:proofErr w:type="spellStart"/>
            <w:r w:rsidRPr="0005647B">
              <w:rPr>
                <w:bCs/>
                <w:i/>
                <w:iCs/>
                <w:sz w:val="20"/>
              </w:rPr>
              <w:t>end</w:t>
            </w:r>
            <w:proofErr w:type="spellEnd"/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E26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F14A351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41B1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Lambdas com Serverless </w:t>
            </w:r>
            <w:r w:rsidRPr="0005647B">
              <w:rPr>
                <w:bCs/>
                <w:i/>
                <w:iCs/>
                <w:sz w:val="20"/>
              </w:rPr>
              <w:t>framework</w:t>
            </w:r>
            <w:r>
              <w:rPr>
                <w:bCs/>
                <w:sz w:val="20"/>
              </w:rPr>
              <w:t xml:space="preserve"> para o </w:t>
            </w:r>
            <w:r w:rsidRPr="0005647B">
              <w:rPr>
                <w:bCs/>
                <w:i/>
                <w:iCs/>
                <w:sz w:val="20"/>
              </w:rPr>
              <w:t>back-end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E889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CA01A9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2236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banco de dados PostgreSQL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258C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29E34B82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E00F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964A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67EADEA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7DAA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884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07035FB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BB4E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7C3E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42593F7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DFCD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 alta disponibilidade e escalabilidade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579A9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AE22F9" w14:paraId="1349E19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C7DC" w14:textId="358BBC1A" w:rsidR="00AE22F9" w:rsidRDefault="00AE22F9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os recursos</w:t>
            </w:r>
            <w:r w:rsidR="009A4AEB">
              <w:rPr>
                <w:bCs/>
                <w:sz w:val="20"/>
              </w:rPr>
              <w:t xml:space="preserve"> </w:t>
            </w:r>
            <w:r w:rsidR="009A4AEB" w:rsidRPr="009A4AEB">
              <w:rPr>
                <w:bCs/>
                <w:sz w:val="20"/>
              </w:rPr>
              <w:t xml:space="preserve">e produtos </w:t>
            </w:r>
            <w:r w:rsidR="00F135D6">
              <w:rPr>
                <w:bCs/>
                <w:sz w:val="20"/>
              </w:rPr>
              <w:t xml:space="preserve">da </w:t>
            </w:r>
            <w:r w:rsidR="009A4AEB" w:rsidRPr="009A4AEB">
              <w:rPr>
                <w:bCs/>
                <w:sz w:val="20"/>
              </w:rPr>
              <w:t>AWS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3B68" w14:textId="4E1721CA" w:rsidR="00AE22F9" w:rsidRDefault="009A4AEB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F135D6" w14:paraId="041456CB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40BA" w14:textId="47F3F85D" w:rsidR="00F135D6" w:rsidRDefault="00F135D6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0060" w14:textId="7E8EEBE2" w:rsidR="00F135D6" w:rsidRDefault="00F135D6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525FF5E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3707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possuir acesso a câmera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0B57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1EB39670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F89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possuir acesso a internet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EDD2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18C16DF8" w:rsidR="009F6B50" w:rsidRPr="00286FED" w:rsidRDefault="009F6B50" w:rsidP="009F6B50">
      <w:pPr>
        <w:pStyle w:val="TF-FONTE"/>
      </w:pPr>
      <w:r>
        <w:t>Fonte: elaborad</w:t>
      </w:r>
      <w:r w:rsidR="00757C4A">
        <w:t>o</w:t>
      </w:r>
      <w:r>
        <w:t xml:space="preserve"> pel</w:t>
      </w:r>
      <w:r w:rsidR="00160B1B">
        <w:t>a</w:t>
      </w:r>
      <w:r>
        <w:t xml:space="preserve"> autor</w:t>
      </w:r>
      <w:r w:rsidR="00160B1B">
        <w:t>a</w:t>
      </w:r>
      <w:r>
        <w:t>.</w:t>
      </w:r>
    </w:p>
    <w:p w14:paraId="2AA9AD76" w14:textId="77777777" w:rsidR="00451B94" w:rsidRDefault="00451B94" w:rsidP="00F4574F">
      <w:pPr>
        <w:pStyle w:val="Ttulo2"/>
      </w:pPr>
      <w:bookmarkStart w:id="50" w:name="_Ref106623904"/>
      <w:r>
        <w:t>METODOLOGIA</w:t>
      </w:r>
      <w:bookmarkEnd w:id="50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4806E604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8E46E4">
        <w:t xml:space="preserve">como: o que seria, como criar uma Lambda em </w:t>
      </w:r>
      <w:r w:rsidR="000722A3">
        <w:t>S</w:t>
      </w:r>
      <w:r w:rsidR="008E46E4" w:rsidRPr="000722A3">
        <w:t>erverless</w:t>
      </w:r>
      <w:r w:rsidR="008E46E4" w:rsidRPr="000D5EBF">
        <w:rPr>
          <w:i/>
          <w:iCs/>
        </w:rPr>
        <w:t xml:space="preserve"> </w:t>
      </w:r>
      <w:r w:rsidR="008E46E4">
        <w:rPr>
          <w:i/>
          <w:iCs/>
        </w:rPr>
        <w:t>framework</w:t>
      </w:r>
      <w:r w:rsidRPr="007E0D87">
        <w:t>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lastRenderedPageBreak/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313458C7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</w:t>
      </w:r>
      <w:r w:rsidR="008E46E4">
        <w:t>formalizar as funcionalidades da aplicação por meio da construção de casos de uso e diagramas da Unified Modeling Language (UML), utilizando a ferramenta Draw.io</w:t>
      </w:r>
      <w:r>
        <w:t>;</w:t>
      </w:r>
    </w:p>
    <w:p w14:paraId="1D92A53E" w14:textId="6048C691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</w:t>
      </w:r>
      <w:r w:rsidR="008E46E4">
        <w:t xml:space="preserve">desenvolver a aplicação utilizando no </w:t>
      </w:r>
      <w:r w:rsidR="008E46E4">
        <w:rPr>
          <w:i/>
          <w:iCs/>
        </w:rPr>
        <w:t>front-</w:t>
      </w:r>
      <w:proofErr w:type="spellStart"/>
      <w:r w:rsidR="008E46E4">
        <w:rPr>
          <w:i/>
          <w:iCs/>
        </w:rPr>
        <w:t>end</w:t>
      </w:r>
      <w:proofErr w:type="spellEnd"/>
      <w:r w:rsidR="008E46E4">
        <w:t xml:space="preserve"> </w:t>
      </w:r>
      <w:proofErr w:type="spellStart"/>
      <w:r w:rsidR="008E46E4">
        <w:t>Ionic</w:t>
      </w:r>
      <w:proofErr w:type="spellEnd"/>
      <w:r w:rsidR="008E46E4">
        <w:t xml:space="preserve"> e na </w:t>
      </w:r>
      <w:proofErr w:type="spellStart"/>
      <w:r w:rsidR="004F7FEE" w:rsidRPr="004F7FEE">
        <w:t>Application</w:t>
      </w:r>
      <w:proofErr w:type="spellEnd"/>
      <w:r w:rsidR="004F7FEE" w:rsidRPr="004F7FEE">
        <w:t xml:space="preserve"> Programming Interface </w:t>
      </w:r>
      <w:r w:rsidR="004F7FEE">
        <w:t>(</w:t>
      </w:r>
      <w:r w:rsidR="008E46E4">
        <w:t>API</w:t>
      </w:r>
      <w:r w:rsidR="004F7FEE">
        <w:t>)</w:t>
      </w:r>
      <w:r w:rsidR="008E46E4">
        <w:t xml:space="preserve"> que será publicada utilizando recursos e produtos </w:t>
      </w:r>
      <w:r w:rsidR="004F7FEE">
        <w:t>(</w:t>
      </w:r>
      <w:r w:rsidR="008E46E4">
        <w:t>AWS</w:t>
      </w:r>
      <w:r w:rsidR="004F7FEE">
        <w:t>)</w:t>
      </w:r>
      <w:r w:rsidR="008E46E4">
        <w:t xml:space="preserve"> como Lambdas com Serverless </w:t>
      </w:r>
      <w:r w:rsidR="008E46E4" w:rsidRPr="003C5868">
        <w:rPr>
          <w:i/>
          <w:iCs/>
        </w:rPr>
        <w:t>framework</w:t>
      </w:r>
      <w:r w:rsidR="008E46E4">
        <w:t xml:space="preserve"> em conjunto com um banco de dados PostgreSQL</w:t>
      </w:r>
      <w:r>
        <w:t>;</w:t>
      </w:r>
    </w:p>
    <w:p w14:paraId="05E90269" w14:textId="2228CD81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8E46E4">
        <w:t>, validação e análise: paralelamente a implementação, realizar testes das funcionalidades da aplicação, bem como da usabilidade e experiência do usuário das interfaces desenvolvidas por meio do método RURUCAg.</w:t>
      </w:r>
    </w:p>
    <w:p w14:paraId="570E1F6E" w14:textId="631597B1" w:rsidR="00451B94" w:rsidRPr="007E0D87" w:rsidRDefault="00E26D75" w:rsidP="00E26D75">
      <w:pPr>
        <w:pStyle w:val="TF-LEGENDA-Ilustracao"/>
      </w:pPr>
      <w:bookmarkStart w:id="51" w:name="_Ref98650273"/>
      <w:r>
        <w:t xml:space="preserve">Quadro </w:t>
      </w:r>
      <w:fldSimple w:instr=" SEQ Quadro \* ARABIC ">
        <w:r w:rsidR="000B7CBB">
          <w:rPr>
            <w:noProof/>
          </w:rPr>
          <w:t>3</w:t>
        </w:r>
      </w:fldSimple>
      <w:bookmarkEnd w:id="51"/>
      <w:r w:rsidR="00451B94" w:rsidRPr="007E0D87">
        <w:t xml:space="preserve"> </w:t>
      </w:r>
      <w:r w:rsidR="00222B46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C9AF927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9C1577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52946E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868ABB1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2DEF044A" w:rsidR="00AD7190" w:rsidRPr="00FC2254" w:rsidRDefault="000722A3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1E29EB">
              <w:rPr>
                <w:b/>
                <w:bCs/>
                <w:sz w:val="20"/>
              </w:rPr>
              <w:t>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39AF8199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01165608" w:rsidR="00AD7190" w:rsidRPr="00FC2254" w:rsidRDefault="000722A3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</w:t>
            </w:r>
            <w:r w:rsidR="001E29EB">
              <w:rPr>
                <w:b/>
                <w:bCs/>
                <w:sz w:val="20"/>
              </w:rPr>
              <w:t>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0D5EBF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F207B1" w:rsidRPr="00697AC7" w:rsidRDefault="00F207B1" w:rsidP="00F207B1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8E46E4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8E46E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AC15F40" w14:textId="77777777" w:rsidR="000D6912" w:rsidRPr="00697AC7" w:rsidRDefault="000D6912" w:rsidP="008E46E4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8E46E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FC0E49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1F841A28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Verificação</w:t>
            </w:r>
            <w:r w:rsidR="008E46E4">
              <w:rPr>
                <w:sz w:val="20"/>
              </w:rPr>
              <w:t>,</w:t>
            </w:r>
            <w:r w:rsidRPr="00697AC7">
              <w:rPr>
                <w:sz w:val="20"/>
              </w:rPr>
              <w:t xml:space="preserve"> validação</w:t>
            </w:r>
            <w:r w:rsidR="008E46E4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12608CE2" w:rsidR="00FC4A9F" w:rsidRDefault="00FC4A9F" w:rsidP="00FC4A9F">
      <w:pPr>
        <w:pStyle w:val="TF-FONTE"/>
      </w:pPr>
      <w:r>
        <w:t>Fonte: elaborado pel</w:t>
      </w:r>
      <w:r w:rsidR="00160B1B">
        <w:t>a</w:t>
      </w:r>
      <w:r>
        <w:t xml:space="preserve"> autor</w:t>
      </w:r>
      <w:r w:rsidR="00160B1B">
        <w:t>a</w:t>
      </w:r>
      <w:r>
        <w:t>.</w:t>
      </w:r>
    </w:p>
    <w:p w14:paraId="1D66522D" w14:textId="7635A03E" w:rsidR="007F5D56" w:rsidRDefault="0037046F" w:rsidP="008E61E3">
      <w:pPr>
        <w:pStyle w:val="Ttulo1"/>
      </w:pPr>
      <w:r>
        <w:t>REVISÃO BIBLIOGRÁFICA</w:t>
      </w:r>
    </w:p>
    <w:p w14:paraId="15E722C0" w14:textId="39F6F8BF" w:rsidR="007F5D56" w:rsidRDefault="00C609BC" w:rsidP="005A5435">
      <w:pPr>
        <w:pStyle w:val="TF-TEXTO"/>
      </w:pPr>
      <w:r w:rsidRPr="00C609BC">
        <w:t>Nesta seção os conceitos de maior relevância para o trabalho serão descritos</w:t>
      </w:r>
      <w:r w:rsidR="00F135D6">
        <w:t xml:space="preserve"> e ela está </w:t>
      </w:r>
      <w:r w:rsidRPr="00C609BC">
        <w:t xml:space="preserve">organizada da seguinte forma: </w:t>
      </w:r>
      <w:r w:rsidR="009A4AEB">
        <w:t xml:space="preserve">a subseção </w:t>
      </w:r>
      <w:r w:rsidR="009A4AEB">
        <w:fldChar w:fldCharType="begin"/>
      </w:r>
      <w:r w:rsidR="009A4AEB">
        <w:instrText xml:space="preserve"> REF _Ref114061865 \r \h </w:instrText>
      </w:r>
      <w:r w:rsidR="009A4AEB">
        <w:fldChar w:fldCharType="separate"/>
      </w:r>
      <w:r w:rsidR="009A4AEB">
        <w:t>4.1</w:t>
      </w:r>
      <w:r w:rsidR="009A4AEB">
        <w:fldChar w:fldCharType="end"/>
      </w:r>
      <w:r w:rsidR="009A4AEB">
        <w:t xml:space="preserve"> </w:t>
      </w:r>
      <w:r w:rsidRPr="00C609BC">
        <w:t>apresenta o conceito de acesso e segurança</w:t>
      </w:r>
      <w:r w:rsidR="009A4AEB">
        <w:t xml:space="preserve">; a subseção </w:t>
      </w:r>
      <w:r w:rsidR="009A4AEB">
        <w:fldChar w:fldCharType="begin"/>
      </w:r>
      <w:r w:rsidR="009A4AEB">
        <w:instrText xml:space="preserve"> REF _Ref114061891 \r \h </w:instrText>
      </w:r>
      <w:r w:rsidR="009A4AEB">
        <w:fldChar w:fldCharType="separate"/>
      </w:r>
      <w:r w:rsidR="009A4AEB">
        <w:t>4.2</w:t>
      </w:r>
      <w:r w:rsidR="009A4AEB">
        <w:fldChar w:fldCharType="end"/>
      </w:r>
      <w:r w:rsidR="009A4AEB">
        <w:t xml:space="preserve"> </w:t>
      </w:r>
      <w:r w:rsidRPr="00C609BC">
        <w:t xml:space="preserve">contextualiza o tema sobre sustentabilidade; e por fim, </w:t>
      </w:r>
      <w:r w:rsidR="009A4AEB">
        <w:t xml:space="preserve">a subseção </w:t>
      </w:r>
      <w:r w:rsidR="009A4AEB">
        <w:fldChar w:fldCharType="begin"/>
      </w:r>
      <w:r w:rsidR="009A4AEB">
        <w:instrText xml:space="preserve"> REF _Ref114061935 \r \h </w:instrText>
      </w:r>
      <w:r w:rsidR="009A4AEB">
        <w:fldChar w:fldCharType="separate"/>
      </w:r>
      <w:r w:rsidR="009A4AEB">
        <w:t>4.3</w:t>
      </w:r>
      <w:r w:rsidR="009A4AEB">
        <w:fldChar w:fldCharType="end"/>
      </w:r>
      <w:r w:rsidR="009A4AEB">
        <w:t xml:space="preserve"> </w:t>
      </w:r>
      <w:r w:rsidRPr="00C609BC">
        <w:t>aborda os temas de alta disponibilidade, escalabilidade</w:t>
      </w:r>
      <w:r w:rsidR="00AE22F9">
        <w:t>.</w:t>
      </w:r>
    </w:p>
    <w:p w14:paraId="23DF9315" w14:textId="07E5EB0F" w:rsidR="00AE22F9" w:rsidRDefault="009D2D1B" w:rsidP="00F4574F">
      <w:pPr>
        <w:pStyle w:val="Ttulo2"/>
      </w:pPr>
      <w:bookmarkStart w:id="52" w:name="_Ref114061865"/>
      <w:r>
        <w:t>ACESSO E SEGURANÇA</w:t>
      </w:r>
      <w:bookmarkEnd w:id="52"/>
    </w:p>
    <w:p w14:paraId="0CEF0224" w14:textId="4831E6A2" w:rsidR="00463C98" w:rsidRDefault="004A13AB" w:rsidP="004A13AB">
      <w:pPr>
        <w:pStyle w:val="TF-TEXTO"/>
      </w:pPr>
      <w:r>
        <w:t>Para Amaral (2020)</w:t>
      </w:r>
      <w:r w:rsidR="00160B1B">
        <w:t>,</w:t>
      </w:r>
      <w:r>
        <w:t xml:space="preserve"> o sistema de segurança é o cérebro do controle de acesso, adquire informações para o bloqueio físico, usa políticas e regras de segurança para processar as informações e retorna ao bloqueio físico para permitir ou proibir o acesso. </w:t>
      </w:r>
      <w:r w:rsidR="009A4AEB">
        <w:t xml:space="preserve">Nesse sentido, </w:t>
      </w:r>
      <w:r w:rsidR="00B713B6">
        <w:t>Oliveira</w:t>
      </w:r>
      <w:r w:rsidR="00E06BD4">
        <w:t xml:space="preserve"> </w:t>
      </w:r>
      <w:r w:rsidR="00E06BD4" w:rsidRPr="00E06BD4">
        <w:rPr>
          <w:i/>
          <w:iCs/>
        </w:rPr>
        <w:t>et al.</w:t>
      </w:r>
      <w:r w:rsidR="00E06BD4">
        <w:rPr>
          <w:i/>
          <w:iCs/>
        </w:rPr>
        <w:t xml:space="preserve"> </w:t>
      </w:r>
      <w:r w:rsidR="00BD6E28">
        <w:t>(20</w:t>
      </w:r>
      <w:r w:rsidR="00B713B6">
        <w:t>20</w:t>
      </w:r>
      <w:r w:rsidR="00BD6E28">
        <w:t>)</w:t>
      </w:r>
      <w:r w:rsidR="009A4AEB">
        <w:t xml:space="preserve"> coloca</w:t>
      </w:r>
      <w:r w:rsidR="00160B1B">
        <w:t>m</w:t>
      </w:r>
      <w:r w:rsidR="009A4AEB">
        <w:t xml:space="preserve"> que</w:t>
      </w:r>
      <w:r w:rsidR="00A44228">
        <w:t xml:space="preserve"> </w:t>
      </w:r>
      <w:r w:rsidR="00B713B6">
        <w:t>o controle de acesso é qualquer sistema, mecanismo ou equipamento que limite o acesso a um ambiente ou informação, garantindo a segurança de dados, bens e pessoas.</w:t>
      </w:r>
      <w:r w:rsidR="00463C98">
        <w:t xml:space="preserve"> </w:t>
      </w:r>
    </w:p>
    <w:p w14:paraId="77A5DEE3" w14:textId="6EA00BBB" w:rsidR="003D19B9" w:rsidRDefault="005A7886" w:rsidP="004A13AB">
      <w:pPr>
        <w:pStyle w:val="TF-TEXTO"/>
      </w:pPr>
      <w:r>
        <w:t>Este conceito</w:t>
      </w:r>
      <w:r w:rsidR="00007AC0">
        <w:t xml:space="preserve"> </w:t>
      </w:r>
      <w:r w:rsidR="00160B1B">
        <w:t xml:space="preserve">segundo </w:t>
      </w:r>
      <w:r w:rsidR="00007AC0">
        <w:t>Mariano</w:t>
      </w:r>
      <w:r w:rsidR="00160B1B">
        <w:t xml:space="preserve"> e</w:t>
      </w:r>
      <w:r w:rsidR="00D90201">
        <w:t xml:space="preserve"> Montanha</w:t>
      </w:r>
      <w:r w:rsidR="00007AC0">
        <w:t xml:space="preserve"> (2019)</w:t>
      </w:r>
      <w:r w:rsidR="00160B1B">
        <w:t>,</w:t>
      </w:r>
      <w:r>
        <w:t xml:space="preserve"> é baseado</w:t>
      </w:r>
      <w:r w:rsidR="00302E4B">
        <w:t xml:space="preserve"> em</w:t>
      </w:r>
      <w:r>
        <w:t xml:space="preserve"> </w:t>
      </w:r>
      <w:r w:rsidR="000C1867">
        <w:t>aplicar</w:t>
      </w:r>
      <w:r>
        <w:t xml:space="preserve"> procedimentos e/ou equipamentos com o objetivo de administrar o acesso físico de pessoas, veículos e </w:t>
      </w:r>
      <w:r>
        <w:lastRenderedPageBreak/>
        <w:t>materiais a um determinado perímetro de segurança ou área delimitada</w:t>
      </w:r>
      <w:r w:rsidR="00007AC0">
        <w:t xml:space="preserve">. </w:t>
      </w:r>
      <w:r w:rsidR="00E8318F">
        <w:t>I</w:t>
      </w:r>
      <w:r>
        <w:t>sso trará à organização uma segurança maior tanto na segurança física, com equipamentos e pessoal,</w:t>
      </w:r>
      <w:r w:rsidR="009646AD">
        <w:t xml:space="preserve"> como</w:t>
      </w:r>
      <w:r>
        <w:t xml:space="preserve"> também a segurança das informações contidas na empresa</w:t>
      </w:r>
      <w:r w:rsidR="00007AC0">
        <w:t xml:space="preserve"> (MARIANO</w:t>
      </w:r>
      <w:r w:rsidR="006A6EF5">
        <w:t>;</w:t>
      </w:r>
      <w:r w:rsidR="00365054">
        <w:t xml:space="preserve"> MONTANHA,</w:t>
      </w:r>
      <w:r w:rsidR="00267938">
        <w:t xml:space="preserve"> 2019)</w:t>
      </w:r>
      <w:r>
        <w:t>.</w:t>
      </w:r>
      <w:r w:rsidR="00234D57" w:rsidRPr="00234D57">
        <w:t xml:space="preserve"> </w:t>
      </w:r>
      <w:r w:rsidR="009646AD">
        <w:t>Rovani (2019) ainda complementa que n</w:t>
      </w:r>
      <w:r w:rsidR="009456D2">
        <w:t>a maioria dos condomínios, o local mais vulnerável é o hall de entrada, pois os moradores na maioria das vezes esquecem de fechar portas, ativar o alarme e perdem suas chaves</w:t>
      </w:r>
      <w:r w:rsidR="009646AD">
        <w:t>. Isso acontece</w:t>
      </w:r>
      <w:r w:rsidR="009456D2">
        <w:t xml:space="preserve">, porque </w:t>
      </w:r>
      <w:r w:rsidR="009646AD">
        <w:t xml:space="preserve">eles </w:t>
      </w:r>
      <w:r w:rsidR="009456D2">
        <w:t xml:space="preserve">não possuem sistemas que automatizem estas funções, colocando todos os moradores em risco </w:t>
      </w:r>
      <w:r w:rsidR="00234D57">
        <w:t>(</w:t>
      </w:r>
      <w:r w:rsidR="009456D2">
        <w:t>ROVANI</w:t>
      </w:r>
      <w:r w:rsidR="00234D57">
        <w:t>, 20</w:t>
      </w:r>
      <w:r w:rsidR="009456D2">
        <w:t>19</w:t>
      </w:r>
      <w:r w:rsidR="00234D57">
        <w:t>)</w:t>
      </w:r>
      <w:r w:rsidR="009456D2">
        <w:t>.</w:t>
      </w:r>
    </w:p>
    <w:p w14:paraId="0E8CCD43" w14:textId="54779457" w:rsidR="00AE22F9" w:rsidRDefault="009D2D1B" w:rsidP="00F4574F">
      <w:pPr>
        <w:pStyle w:val="Ttulo2"/>
      </w:pPr>
      <w:bookmarkStart w:id="53" w:name="_Ref114061891"/>
      <w:r>
        <w:t>SUSTENTABILIDADE</w:t>
      </w:r>
      <w:bookmarkEnd w:id="53"/>
    </w:p>
    <w:p w14:paraId="0EB9E3AA" w14:textId="1E3D732D" w:rsidR="00B259CB" w:rsidRDefault="00FC3416" w:rsidP="00BD29BE">
      <w:pPr>
        <w:pStyle w:val="TF-TEXTO"/>
        <w:ind w:firstLine="709"/>
      </w:pPr>
      <w:r>
        <w:t>O</w:t>
      </w:r>
      <w:r w:rsidR="003D5A72" w:rsidRPr="003D5A72">
        <w:t>s principais consumidores de energia</w:t>
      </w:r>
      <w:r w:rsidR="001076B6">
        <w:t xml:space="preserve"> </w:t>
      </w:r>
      <w:r w:rsidR="003D5A72" w:rsidRPr="003D5A72">
        <w:t>em um servidor</w:t>
      </w:r>
      <w:r w:rsidR="001076B6">
        <w:t>, segundo Bergman (2020</w:t>
      </w:r>
      <w:r w:rsidR="009C3163">
        <w:t>, tradução nossa</w:t>
      </w:r>
      <w:r w:rsidR="001076B6">
        <w:t>),</w:t>
      </w:r>
      <w:r w:rsidR="003D5A72" w:rsidRPr="003D5A72">
        <w:t xml:space="preserve"> </w:t>
      </w:r>
      <w:r>
        <w:t>são</w:t>
      </w:r>
      <w:r w:rsidR="003D5A72" w:rsidRPr="003D5A72">
        <w:t xml:space="preserve"> a</w:t>
      </w:r>
      <w:r w:rsidR="00CC2B83">
        <w:t xml:space="preserve"> </w:t>
      </w:r>
      <w:r w:rsidR="00CC2B83" w:rsidRPr="00CC2B83">
        <w:t xml:space="preserve">Central </w:t>
      </w:r>
      <w:proofErr w:type="spellStart"/>
      <w:r w:rsidR="00CC2B83" w:rsidRPr="00CC2B83">
        <w:t>Processing</w:t>
      </w:r>
      <w:proofErr w:type="spellEnd"/>
      <w:r w:rsidR="00CC2B83" w:rsidRPr="00CC2B83">
        <w:t xml:space="preserve"> Unit</w:t>
      </w:r>
      <w:r w:rsidR="00CC2B83">
        <w:t xml:space="preserve"> (</w:t>
      </w:r>
      <w:r w:rsidR="003D5A72" w:rsidRPr="003D5A72">
        <w:t>CPU</w:t>
      </w:r>
      <w:r w:rsidR="00CC2B83">
        <w:t>)</w:t>
      </w:r>
      <w:r w:rsidR="003D5A72" w:rsidRPr="003D5A72">
        <w:t>, a</w:t>
      </w:r>
      <w:r w:rsidR="00CC2B83">
        <w:t xml:space="preserve"> </w:t>
      </w:r>
      <w:proofErr w:type="spellStart"/>
      <w:r w:rsidR="00CC2B83" w:rsidRPr="00CC2B83">
        <w:t>Graphics</w:t>
      </w:r>
      <w:proofErr w:type="spellEnd"/>
      <w:r w:rsidR="00CC2B83" w:rsidRPr="00CC2B83">
        <w:t xml:space="preserve"> </w:t>
      </w:r>
      <w:proofErr w:type="spellStart"/>
      <w:r w:rsidR="00CC2B83" w:rsidRPr="00CC2B83">
        <w:t>Processing</w:t>
      </w:r>
      <w:proofErr w:type="spellEnd"/>
      <w:r w:rsidR="00CC2B83" w:rsidRPr="00CC2B83">
        <w:t xml:space="preserve"> Unit</w:t>
      </w:r>
      <w:r w:rsidR="003D5A72" w:rsidRPr="003D5A72">
        <w:t xml:space="preserve"> </w:t>
      </w:r>
      <w:r w:rsidR="00CC2B83">
        <w:t>(</w:t>
      </w:r>
      <w:r w:rsidR="003D5A72" w:rsidRPr="003D5A72">
        <w:t>GPU</w:t>
      </w:r>
      <w:r w:rsidR="00CC2B83">
        <w:t>)</w:t>
      </w:r>
      <w:r w:rsidR="003D5A72" w:rsidRPr="003D5A72">
        <w:t xml:space="preserve"> e a memória</w:t>
      </w:r>
      <w:r>
        <w:t xml:space="preserve">. </w:t>
      </w:r>
      <w:r w:rsidR="00407327">
        <w:t>A</w:t>
      </w:r>
      <w:r w:rsidRPr="00FC3416">
        <w:t xml:space="preserve"> quant</w:t>
      </w:r>
      <w:r w:rsidR="00407327">
        <w:t>i</w:t>
      </w:r>
      <w:r w:rsidR="00B64A0F">
        <w:t>d</w:t>
      </w:r>
      <w:r w:rsidRPr="00FC3416">
        <w:t>a</w:t>
      </w:r>
      <w:r w:rsidR="00B64A0F">
        <w:t>de</w:t>
      </w:r>
      <w:r w:rsidR="00407327">
        <w:t xml:space="preserve"> de</w:t>
      </w:r>
      <w:r w:rsidRPr="00FC3416">
        <w:t xml:space="preserve"> energia </w:t>
      </w:r>
      <w:r w:rsidR="00407327">
        <w:t xml:space="preserve">que </w:t>
      </w:r>
      <w:r w:rsidRPr="00FC3416">
        <w:t>cada um desses componentes consome</w:t>
      </w:r>
      <w:r w:rsidR="00DC7432">
        <w:t xml:space="preserve"> </w:t>
      </w:r>
      <w:r w:rsidR="00763069">
        <w:t>passa</w:t>
      </w:r>
      <w:r w:rsidRPr="00FC3416">
        <w:t xml:space="preserve"> uma estimativa de quanta energia seu servidor ou seu aplicativo</w:t>
      </w:r>
      <w:r w:rsidR="00DC7432">
        <w:t xml:space="preserve"> </w:t>
      </w:r>
      <w:r w:rsidRPr="00FC3416">
        <w:t>consome</w:t>
      </w:r>
      <w:r w:rsidR="00DC7432">
        <w:t xml:space="preserve"> </w:t>
      </w:r>
      <w:r w:rsidR="002F7909">
        <w:t>(BERGMAN, 2020</w:t>
      </w:r>
      <w:r w:rsidR="009C3163">
        <w:t>, tradução nossa</w:t>
      </w:r>
      <w:r w:rsidR="002F7909">
        <w:t>).</w:t>
      </w:r>
      <w:r w:rsidR="00DB22E3">
        <w:t xml:space="preserve"> </w:t>
      </w:r>
      <w:r w:rsidR="00763069">
        <w:t>Para</w:t>
      </w:r>
      <w:r w:rsidR="009A12D4">
        <w:t xml:space="preserve"> </w:t>
      </w:r>
      <w:proofErr w:type="spellStart"/>
      <w:r w:rsidR="009A12D4">
        <w:t>Rakhunathan</w:t>
      </w:r>
      <w:proofErr w:type="spellEnd"/>
      <w:r w:rsidR="009A12D4">
        <w:t xml:space="preserve"> (2020</w:t>
      </w:r>
      <w:r w:rsidR="009C3163">
        <w:t>, tradução nossa</w:t>
      </w:r>
      <w:r w:rsidR="009A12D4">
        <w:t>)</w:t>
      </w:r>
      <w:r w:rsidR="00B259CB">
        <w:t>,</w:t>
      </w:r>
      <w:r w:rsidR="009A12D4">
        <w:t xml:space="preserve"> </w:t>
      </w:r>
      <w:r w:rsidR="009A12D4" w:rsidRPr="00113EE5">
        <w:t xml:space="preserve">uma maneira de reduzir a </w:t>
      </w:r>
      <w:r w:rsidR="0094455A">
        <w:t>emissão</w:t>
      </w:r>
      <w:r w:rsidR="009A12D4" w:rsidRPr="00113EE5">
        <w:t xml:space="preserve"> de carbono de noss</w:t>
      </w:r>
      <w:r w:rsidR="00B259CB">
        <w:t>a</w:t>
      </w:r>
      <w:r w:rsidR="009A12D4" w:rsidRPr="00113EE5">
        <w:t xml:space="preserve">s </w:t>
      </w:r>
      <w:r w:rsidR="00B259CB" w:rsidRPr="00113EE5">
        <w:t>aplica</w:t>
      </w:r>
      <w:r w:rsidR="00B259CB">
        <w:t>ções</w:t>
      </w:r>
      <w:r w:rsidR="00B259CB" w:rsidRPr="00113EE5">
        <w:t xml:space="preserve"> </w:t>
      </w:r>
      <w:r w:rsidR="009A12D4" w:rsidRPr="00113EE5">
        <w:t xml:space="preserve">é reduzir o uso de CPU, GPU e memória dos servidores </w:t>
      </w:r>
      <w:r w:rsidR="0083526D">
        <w:t>nos</w:t>
      </w:r>
      <w:r w:rsidR="00B253F0">
        <w:t xml:space="preserve"> quais </w:t>
      </w:r>
      <w:r w:rsidR="0094455A">
        <w:t>as</w:t>
      </w:r>
      <w:r w:rsidR="009A12D4" w:rsidRPr="00113EE5">
        <w:t xml:space="preserve"> cargas de trabalho estão sendo executadas.</w:t>
      </w:r>
      <w:r w:rsidR="00DB22E3">
        <w:t xml:space="preserve"> Bergman (2020</w:t>
      </w:r>
      <w:r w:rsidR="009C3163">
        <w:t>, tradução nossa</w:t>
      </w:r>
      <w:r w:rsidR="00DB22E3">
        <w:t xml:space="preserve">) coloca que </w:t>
      </w:r>
      <w:r w:rsidR="00DB22E3" w:rsidRPr="00113EE5">
        <w:t>isso</w:t>
      </w:r>
      <w:r w:rsidR="00DB22E3">
        <w:t xml:space="preserve"> vai funcionar como </w:t>
      </w:r>
      <w:r w:rsidR="00DB22E3" w:rsidRPr="00113EE5">
        <w:t>uma estimativa</w:t>
      </w:r>
      <w:r w:rsidR="00DB22E3">
        <w:t xml:space="preserve"> com o</w:t>
      </w:r>
      <w:r w:rsidR="00DB22E3" w:rsidRPr="00113EE5">
        <w:t xml:space="preserve"> objetivo </w:t>
      </w:r>
      <w:r w:rsidR="00DB22E3">
        <w:t>de</w:t>
      </w:r>
      <w:r w:rsidR="00DB22E3" w:rsidRPr="00113EE5">
        <w:t xml:space="preserve"> começar a rastrear o consumo de energia e garantir que</w:t>
      </w:r>
      <w:r w:rsidR="00763069">
        <w:t xml:space="preserve"> </w:t>
      </w:r>
      <w:r w:rsidR="00DB22E3" w:rsidRPr="00113EE5">
        <w:t>esteja melhorando</w:t>
      </w:r>
      <w:r w:rsidR="00DB22E3">
        <w:t>.</w:t>
      </w:r>
      <w:r w:rsidR="009A12D4" w:rsidRPr="00113EE5">
        <w:t xml:space="preserve"> </w:t>
      </w:r>
      <w:proofErr w:type="spellStart"/>
      <w:r w:rsidR="00C97ED3" w:rsidRPr="00283341">
        <w:t>Rakhunathan</w:t>
      </w:r>
      <w:proofErr w:type="spellEnd"/>
      <w:r w:rsidR="00C97ED3">
        <w:t xml:space="preserve"> (2020</w:t>
      </w:r>
      <w:r w:rsidR="009C3163">
        <w:t>, tradução nossa</w:t>
      </w:r>
      <w:r w:rsidR="00C97ED3">
        <w:t>)</w:t>
      </w:r>
      <w:r w:rsidR="00DC7432">
        <w:t xml:space="preserve"> </w:t>
      </w:r>
      <w:r w:rsidR="00DB22E3">
        <w:t>ainda complementa</w:t>
      </w:r>
      <w:r w:rsidR="00DC7432">
        <w:t xml:space="preserve"> que </w:t>
      </w:r>
      <w:r w:rsidR="00C97ED3">
        <w:t>q</w:t>
      </w:r>
      <w:r w:rsidR="00C97ED3" w:rsidRPr="00113EE5">
        <w:t>uanto menos energia for consumida por esses componentes, menor será a quantidade de combustíveis fósseis necessária para alimentar o data center.</w:t>
      </w:r>
      <w:r w:rsidR="00DB22E3">
        <w:t xml:space="preserve"> </w:t>
      </w:r>
    </w:p>
    <w:p w14:paraId="3BC222D2" w14:textId="43F8051B" w:rsidR="00B253F0" w:rsidRDefault="00DB22E3" w:rsidP="00BD29BE">
      <w:pPr>
        <w:pStyle w:val="TF-TEXTO"/>
        <w:ind w:firstLine="709"/>
      </w:pPr>
      <w:r>
        <w:t>Mas i</w:t>
      </w:r>
      <w:r w:rsidR="00113EE5" w:rsidRPr="00113EE5">
        <w:t xml:space="preserve">sso não significa </w:t>
      </w:r>
      <w:r w:rsidR="00672E11">
        <w:t>d</w:t>
      </w:r>
      <w:r w:rsidR="00113EE5" w:rsidRPr="00113EE5">
        <w:t xml:space="preserve">iminuir </w:t>
      </w:r>
      <w:r w:rsidR="00C142C0">
        <w:t>as</w:t>
      </w:r>
      <w:r w:rsidR="00C142C0" w:rsidRPr="00113EE5">
        <w:t xml:space="preserve"> </w:t>
      </w:r>
      <w:r w:rsidR="00113EE5" w:rsidRPr="00113EE5">
        <w:t>cargas de trabalho</w:t>
      </w:r>
      <w:r>
        <w:t xml:space="preserve">, </w:t>
      </w:r>
      <w:r w:rsidR="00113EE5" w:rsidRPr="00113EE5">
        <w:t xml:space="preserve">em vez disso, </w:t>
      </w:r>
      <w:r w:rsidR="00C142C0">
        <w:t xml:space="preserve">é necessário que se </w:t>
      </w:r>
      <w:r w:rsidR="00AB037F">
        <w:t>auxilie</w:t>
      </w:r>
      <w:r w:rsidR="00C142C0">
        <w:t xml:space="preserve"> </w:t>
      </w:r>
      <w:r w:rsidR="00113EE5" w:rsidRPr="00113EE5">
        <w:t>as organizações a executar servidores com uma taxa de utilização mais alta</w:t>
      </w:r>
      <w:r w:rsidR="00C55D0F">
        <w:t xml:space="preserve"> e </w:t>
      </w:r>
      <w:r w:rsidR="00AB037F">
        <w:t>a</w:t>
      </w:r>
      <w:r w:rsidR="00113EE5" w:rsidRPr="00113EE5">
        <w:t xml:space="preserve">s arquiteturas </w:t>
      </w:r>
      <w:r w:rsidR="00B259CB" w:rsidRPr="00174707">
        <w:rPr>
          <w:i/>
          <w:iCs/>
        </w:rPr>
        <w:t>s</w:t>
      </w:r>
      <w:r w:rsidR="00E91A7C" w:rsidRPr="00174707">
        <w:rPr>
          <w:i/>
          <w:iCs/>
        </w:rPr>
        <w:t>erverless</w:t>
      </w:r>
      <w:r w:rsidR="00E91A7C">
        <w:t xml:space="preserve"> </w:t>
      </w:r>
      <w:r w:rsidR="00C55D0F">
        <w:t>tem</w:t>
      </w:r>
      <w:r w:rsidR="00113EE5" w:rsidRPr="00113EE5">
        <w:t xml:space="preserve"> esse objetivo</w:t>
      </w:r>
      <w:r w:rsidR="00BA7390">
        <w:t xml:space="preserve"> (RAKHUNATHAN, 2020</w:t>
      </w:r>
      <w:r w:rsidR="009C3163">
        <w:t>, tradução nossa</w:t>
      </w:r>
      <w:r w:rsidR="00BA7390">
        <w:t>)</w:t>
      </w:r>
      <w:r w:rsidR="00113EE5" w:rsidRPr="00113EE5">
        <w:t>.</w:t>
      </w:r>
      <w:r w:rsidR="00BB4A5B">
        <w:t xml:space="preserve"> Para Amazon </w:t>
      </w:r>
      <w:r w:rsidR="001F1723">
        <w:t>(2022</w:t>
      </w:r>
      <w:r w:rsidR="006D1E1F">
        <w:t>b</w:t>
      </w:r>
      <w:r w:rsidR="009C3163">
        <w:t>, tradução nossa</w:t>
      </w:r>
      <w:r w:rsidR="001F1723">
        <w:t>)</w:t>
      </w:r>
      <w:r w:rsidR="00B259CB">
        <w:t>,</w:t>
      </w:r>
      <w:r w:rsidR="001F1723">
        <w:t xml:space="preserve"> </w:t>
      </w:r>
      <w:r w:rsidR="00BB4A5B">
        <w:t>além das emissões do uso de energia, existe uma ampla gama de emissões indiretas, incluindo aquelas associadas à construção de data centers</w:t>
      </w:r>
      <w:r w:rsidR="001F1723">
        <w:t>.</w:t>
      </w:r>
      <w:r w:rsidR="00D70FB2">
        <w:t xml:space="preserve"> </w:t>
      </w:r>
      <w:r w:rsidR="00AB037F">
        <w:t>Nesse sentido,</w:t>
      </w:r>
      <w:r w:rsidR="008B6F19">
        <w:t xml:space="preserve"> </w:t>
      </w:r>
      <w:r w:rsidR="00B259CB">
        <w:t xml:space="preserve">as empresas </w:t>
      </w:r>
      <w:r w:rsidR="008B6F19">
        <w:t>estão</w:t>
      </w:r>
      <w:r w:rsidR="008B6F19" w:rsidRPr="008B6F19">
        <w:t xml:space="preserve"> reduzindo essas emissões trabalhando com usinas que usam processos de produção de fornos elétricos</w:t>
      </w:r>
      <w:r w:rsidR="00B259CB">
        <w:t xml:space="preserve"> (AMAZON, 2022b</w:t>
      </w:r>
      <w:r w:rsidR="009C3163">
        <w:t>, tradução nossa</w:t>
      </w:r>
      <w:r w:rsidR="00B259CB">
        <w:t>)</w:t>
      </w:r>
      <w:r w:rsidR="008B6F19" w:rsidRPr="008B6F19">
        <w:t>.</w:t>
      </w:r>
      <w:r w:rsidR="00AB037F">
        <w:t xml:space="preserve"> </w:t>
      </w:r>
      <w:proofErr w:type="spellStart"/>
      <w:r w:rsidR="00AB037F">
        <w:t>Hogue</w:t>
      </w:r>
      <w:proofErr w:type="spellEnd"/>
      <w:r w:rsidR="00AB037F">
        <w:t xml:space="preserve"> (2020</w:t>
      </w:r>
      <w:r w:rsidR="002F1ABD">
        <w:t>, tradução nossa</w:t>
      </w:r>
      <w:r w:rsidR="00AB037F">
        <w:t xml:space="preserve">) coloca </w:t>
      </w:r>
      <w:r w:rsidR="00672E11">
        <w:t xml:space="preserve">um caso </w:t>
      </w:r>
      <w:r w:rsidR="00AB037F">
        <w:t>que</w:t>
      </w:r>
      <w:r w:rsidR="00672E11">
        <w:t xml:space="preserve"> aconteceu com</w:t>
      </w:r>
      <w:r w:rsidR="00AB037F">
        <w:t xml:space="preserve"> o </w:t>
      </w:r>
      <w:r w:rsidR="00D70FB2" w:rsidRPr="00D70FB2">
        <w:t xml:space="preserve">Azure </w:t>
      </w:r>
      <w:r w:rsidR="006F12CB">
        <w:t xml:space="preserve">que </w:t>
      </w:r>
      <w:r w:rsidR="00D70FB2" w:rsidRPr="00D70FB2">
        <w:t xml:space="preserve">concluiu com êxito a migração de dezenas de pipelines de dados de </w:t>
      </w:r>
      <w:proofErr w:type="spellStart"/>
      <w:r w:rsidR="00D70FB2" w:rsidRPr="00D70FB2">
        <w:rPr>
          <w:i/>
          <w:iCs/>
        </w:rPr>
        <w:t>WebJobs</w:t>
      </w:r>
      <w:proofErr w:type="spellEnd"/>
      <w:r w:rsidR="00D70FB2" w:rsidRPr="00D70FB2">
        <w:t xml:space="preserve"> </w:t>
      </w:r>
      <w:r w:rsidR="00E30DCD">
        <w:t xml:space="preserve">para funções </w:t>
      </w:r>
      <w:proofErr w:type="spellStart"/>
      <w:r w:rsidR="00F725E6" w:rsidRPr="000D5EBF">
        <w:rPr>
          <w:i/>
          <w:iCs/>
        </w:rPr>
        <w:t>s</w:t>
      </w:r>
      <w:r w:rsidR="00E30DCD" w:rsidRPr="000D5EBF">
        <w:rPr>
          <w:i/>
          <w:iCs/>
        </w:rPr>
        <w:t>erverless</w:t>
      </w:r>
      <w:proofErr w:type="spellEnd"/>
      <w:r w:rsidR="00C20B4F">
        <w:t>.</w:t>
      </w:r>
      <w:r w:rsidR="004965F2">
        <w:t xml:space="preserve"> </w:t>
      </w:r>
      <w:proofErr w:type="spellStart"/>
      <w:r w:rsidR="00BA7390">
        <w:t>Hogue</w:t>
      </w:r>
      <w:proofErr w:type="spellEnd"/>
      <w:r w:rsidR="00BA7390">
        <w:t xml:space="preserve"> (2020</w:t>
      </w:r>
      <w:r w:rsidR="002F1ABD">
        <w:t>, tradução nossa</w:t>
      </w:r>
      <w:r w:rsidR="00BA7390">
        <w:t>) ainda destaca que e</w:t>
      </w:r>
      <w:r w:rsidR="00D70FB2" w:rsidRPr="00D70FB2">
        <w:t>ssa refatoração arquitetônica reduziu</w:t>
      </w:r>
      <w:r w:rsidR="00585A75">
        <w:t xml:space="preserve"> </w:t>
      </w:r>
      <w:r w:rsidR="00D70FB2" w:rsidRPr="00D70FB2">
        <w:t xml:space="preserve">não apenas o Azure </w:t>
      </w:r>
      <w:proofErr w:type="spellStart"/>
      <w:r w:rsidR="00D70FB2" w:rsidRPr="00EA79E5">
        <w:t>Spend</w:t>
      </w:r>
      <w:proofErr w:type="spellEnd"/>
      <w:r w:rsidR="00D70FB2" w:rsidRPr="00D70FB2">
        <w:t xml:space="preserve">, mas também o consumo de carbono em 10 vezes, pois não </w:t>
      </w:r>
      <w:r w:rsidR="007E2F58">
        <w:t>foram gastos</w:t>
      </w:r>
      <w:r w:rsidR="00D70FB2" w:rsidRPr="00D70FB2">
        <w:t xml:space="preserve"> mais ciclos desnecessários em operações ou atualizando com o mesmo conjunto de dados</w:t>
      </w:r>
      <w:r w:rsidR="00A81FFD">
        <w:t>.</w:t>
      </w:r>
      <w:r w:rsidR="006F12CB">
        <w:t xml:space="preserve"> </w:t>
      </w:r>
    </w:p>
    <w:p w14:paraId="15CF0A45" w14:textId="712338C4" w:rsidR="00BD29BE" w:rsidRDefault="00D70FB2" w:rsidP="00BD29BE">
      <w:pPr>
        <w:pStyle w:val="TF-TEXTO"/>
        <w:ind w:firstLine="709"/>
      </w:pPr>
      <w:r w:rsidRPr="00D70FB2">
        <w:t>Essa abordagem é consistente com o princípio de sustentabilidade de proporcionalidade de energia</w:t>
      </w:r>
      <w:r w:rsidR="00365655">
        <w:t xml:space="preserve">, </w:t>
      </w:r>
      <w:r w:rsidRPr="00D70FB2">
        <w:t>especificamente</w:t>
      </w:r>
      <w:r w:rsidR="00365655">
        <w:t xml:space="preserve"> </w:t>
      </w:r>
      <w:r w:rsidRPr="00D70FB2">
        <w:t>maximizar os níveis de utilização</w:t>
      </w:r>
      <w:r w:rsidR="00365655">
        <w:t xml:space="preserve">, </w:t>
      </w:r>
      <w:r w:rsidRPr="00D70FB2">
        <w:t>usando computação baseada em consumo elástico</w:t>
      </w:r>
      <w:r w:rsidR="00BD29BE">
        <w:t xml:space="preserve"> (</w:t>
      </w:r>
      <w:r w:rsidR="00BD29BE" w:rsidRPr="00BD29BE">
        <w:t>H</w:t>
      </w:r>
      <w:r w:rsidR="00BD29BE">
        <w:t>OGUE</w:t>
      </w:r>
      <w:r w:rsidR="009D2D1B">
        <w:t>,</w:t>
      </w:r>
      <w:r w:rsidR="00BD29BE">
        <w:t xml:space="preserve"> 2020</w:t>
      </w:r>
      <w:r w:rsidR="002F1ABD">
        <w:t>, tradução nossa</w:t>
      </w:r>
      <w:r w:rsidR="00BD29BE">
        <w:t>)</w:t>
      </w:r>
      <w:r w:rsidRPr="00D70FB2">
        <w:t>.</w:t>
      </w:r>
      <w:r w:rsidR="008B6F19">
        <w:t xml:space="preserve"> </w:t>
      </w:r>
      <w:r w:rsidR="0083526D">
        <w:t>Nesse sentido, a</w:t>
      </w:r>
      <w:r w:rsidR="00F725E6">
        <w:t xml:space="preserve"> </w:t>
      </w:r>
      <w:r w:rsidR="006D1E1F">
        <w:t>Amazon (2022b</w:t>
      </w:r>
      <w:r w:rsidR="009C3163">
        <w:t xml:space="preserve">, tradução </w:t>
      </w:r>
      <w:r w:rsidR="009C3163">
        <w:lastRenderedPageBreak/>
        <w:t>nossa</w:t>
      </w:r>
      <w:r w:rsidR="006D1E1F">
        <w:t>)</w:t>
      </w:r>
      <w:r w:rsidRPr="00D70FB2">
        <w:t xml:space="preserve"> </w:t>
      </w:r>
      <w:r w:rsidR="00D909E9">
        <w:t xml:space="preserve">investe </w:t>
      </w:r>
      <w:r w:rsidR="006D1E1F">
        <w:t>em sustentabilidade em toda sua infraestrutura</w:t>
      </w:r>
      <w:r w:rsidR="00505D1D">
        <w:t>, alimenta os data centers</w:t>
      </w:r>
      <w:r w:rsidR="00690092" w:rsidRPr="00690092">
        <w:t xml:space="preserve"> </w:t>
      </w:r>
      <w:r w:rsidR="00505D1D">
        <w:t>com</w:t>
      </w:r>
      <w:r w:rsidR="00690092" w:rsidRPr="00690092">
        <w:t xml:space="preserve"> energia renovável</w:t>
      </w:r>
      <w:r w:rsidR="0083526D">
        <w:t xml:space="preserve"> e </w:t>
      </w:r>
      <w:r w:rsidR="00505D1D">
        <w:t>possu</w:t>
      </w:r>
      <w:r w:rsidR="002137EC">
        <w:t>em</w:t>
      </w:r>
      <w:r w:rsidR="00505D1D">
        <w:t xml:space="preserve"> o </w:t>
      </w:r>
      <w:r w:rsidR="00690092" w:rsidRPr="00690092">
        <w:t>compromisso de atingir zero carbono em operações até 2040</w:t>
      </w:r>
      <w:r w:rsidR="00F725E6">
        <w:t>. Além disso, Amazon (2020b</w:t>
      </w:r>
      <w:r w:rsidR="009C3163">
        <w:t>, tradução nossa</w:t>
      </w:r>
      <w:r w:rsidR="00F725E6">
        <w:t xml:space="preserve">) coloca que </w:t>
      </w:r>
      <w:r w:rsidR="00633F7A">
        <w:t>para</w:t>
      </w:r>
      <w:r w:rsidR="008B6F19">
        <w:t xml:space="preserve"> quem usa recursos AWS</w:t>
      </w:r>
      <w:r w:rsidR="00633F7A">
        <w:t xml:space="preserve"> </w:t>
      </w:r>
      <w:r w:rsidR="006D1E1F">
        <w:t xml:space="preserve">foi desenvolvida </w:t>
      </w:r>
      <w:r w:rsidR="00F725E6">
        <w:t xml:space="preserve">a </w:t>
      </w:r>
      <w:r w:rsidR="006D1E1F">
        <w:t xml:space="preserve">ferramenta </w:t>
      </w:r>
      <w:proofErr w:type="spellStart"/>
      <w:r w:rsidR="00F725E6" w:rsidRPr="009B33A1">
        <w:t>Customer</w:t>
      </w:r>
      <w:proofErr w:type="spellEnd"/>
      <w:r w:rsidR="00F725E6" w:rsidRPr="009B33A1">
        <w:t xml:space="preserve"> </w:t>
      </w:r>
      <w:proofErr w:type="spellStart"/>
      <w:r w:rsidR="00F725E6" w:rsidRPr="009B33A1">
        <w:t>Carbon</w:t>
      </w:r>
      <w:proofErr w:type="spellEnd"/>
      <w:r w:rsidR="00F725E6" w:rsidRPr="009B33A1">
        <w:t xml:space="preserve"> </w:t>
      </w:r>
      <w:proofErr w:type="spellStart"/>
      <w:r w:rsidR="00F725E6" w:rsidRPr="009B33A1">
        <w:t>Footprint</w:t>
      </w:r>
      <w:proofErr w:type="spellEnd"/>
      <w:r w:rsidR="00F725E6" w:rsidRPr="009B33A1">
        <w:t xml:space="preserve"> Tool</w:t>
      </w:r>
      <w:r w:rsidR="00F725E6">
        <w:t xml:space="preserve"> </w:t>
      </w:r>
      <w:r w:rsidR="00633F7A">
        <w:t>com o objetivo</w:t>
      </w:r>
      <w:r w:rsidR="009B33A1">
        <w:t xml:space="preserve"> de</w:t>
      </w:r>
      <w:r w:rsidR="008B6F19">
        <w:t xml:space="preserve"> medir as emissões de carbono</w:t>
      </w:r>
      <w:r w:rsidR="00633F7A">
        <w:t>.</w:t>
      </w:r>
    </w:p>
    <w:p w14:paraId="1D43FB02" w14:textId="1D15A60F" w:rsidR="00AE22F9" w:rsidRDefault="009D2D1B" w:rsidP="00F4574F">
      <w:pPr>
        <w:pStyle w:val="Ttulo2"/>
      </w:pPr>
      <w:bookmarkStart w:id="54" w:name="_Ref114061935"/>
      <w:r>
        <w:t>ALTA DISPONIBILIDADE</w:t>
      </w:r>
      <w:r w:rsidR="005E2647">
        <w:t xml:space="preserve"> e </w:t>
      </w:r>
      <w:r>
        <w:t>ESCALABILIDADE</w:t>
      </w:r>
      <w:bookmarkEnd w:id="54"/>
    </w:p>
    <w:p w14:paraId="15D4349B" w14:textId="77777777" w:rsidR="009F2165" w:rsidRDefault="004F7FEE" w:rsidP="00BD29BE">
      <w:pPr>
        <w:pStyle w:val="TF-TEXTO"/>
        <w:ind w:firstLine="709"/>
      </w:pPr>
      <w:r>
        <w:t>A computação sem servidor está se tornando cada vez mais atraente para arquitetos e desenvolvedores de soluções em nuvem</w:t>
      </w:r>
      <w:r w:rsidR="00A81FFD">
        <w:t xml:space="preserve"> </w:t>
      </w:r>
      <w:r w:rsidR="0015034E">
        <w:t>(</w:t>
      </w:r>
      <w:r w:rsidR="00A81FFD">
        <w:t>SATHELER</w:t>
      </w:r>
      <w:r w:rsidR="0015034E">
        <w:t>, 2021)</w:t>
      </w:r>
      <w:r>
        <w:t>.</w:t>
      </w:r>
      <w:r w:rsidR="0015034E">
        <w:t xml:space="preserve"> Segundo </w:t>
      </w:r>
      <w:proofErr w:type="spellStart"/>
      <w:r w:rsidR="0015034E">
        <w:t>Satheler</w:t>
      </w:r>
      <w:proofErr w:type="spellEnd"/>
      <w:r w:rsidR="0015034E">
        <w:t xml:space="preserve"> (2021)</w:t>
      </w:r>
      <w:r w:rsidR="00B253F0">
        <w:t>,</w:t>
      </w:r>
      <w:r w:rsidR="0015034E">
        <w:t xml:space="preserve"> e</w:t>
      </w:r>
      <w:r>
        <w:t>sse novo paradigma de computação deu origem a plataformas de funções como serviço</w:t>
      </w:r>
      <w:r w:rsidR="00DC66F0">
        <w:t>, também conhecidas como</w:t>
      </w:r>
      <w:r>
        <w:t xml:space="preserve"> Function-as-a-Service (FaaS)</w:t>
      </w:r>
      <w:r w:rsidR="00DC66F0">
        <w:t>,</w:t>
      </w:r>
      <w:r>
        <w:t xml:space="preserve"> que permitem a implantação de funções sem se preocupar com a infraestrutura. </w:t>
      </w:r>
      <w:proofErr w:type="spellStart"/>
      <w:r w:rsidR="00DC66F0" w:rsidRPr="00DC66F0">
        <w:t>Satheler</w:t>
      </w:r>
      <w:proofErr w:type="spellEnd"/>
      <w:r w:rsidR="00DC66F0" w:rsidRPr="00DC66F0">
        <w:t xml:space="preserve"> </w:t>
      </w:r>
      <w:r w:rsidR="00DC66F0">
        <w:t>(2021)</w:t>
      </w:r>
      <w:r w:rsidR="0015034E">
        <w:t xml:space="preserve"> ainda acrescenta </w:t>
      </w:r>
      <w:r w:rsidR="00DC66F0">
        <w:t>que u</w:t>
      </w:r>
      <w:r>
        <w:t>m desafio importante no projeto de plataformas FaaS é garantir a disponibilidade das funções implantadas</w:t>
      </w:r>
      <w:r w:rsidR="00043CA6">
        <w:t>.</w:t>
      </w:r>
      <w:r w:rsidR="009F2165">
        <w:t xml:space="preserve"> </w:t>
      </w:r>
      <w:r w:rsidR="0015034E">
        <w:t xml:space="preserve">Para </w:t>
      </w:r>
      <w:proofErr w:type="spellStart"/>
      <w:r w:rsidR="0015034E">
        <w:t>Clou</w:t>
      </w:r>
      <w:r w:rsidR="00291B70">
        <w:t>dflare</w:t>
      </w:r>
      <w:proofErr w:type="spellEnd"/>
      <w:r w:rsidR="00291B70">
        <w:t xml:space="preserve"> (20</w:t>
      </w:r>
      <w:r w:rsidR="006D289B">
        <w:t>22</w:t>
      </w:r>
      <w:r w:rsidR="00EB7FB4">
        <w:t>, tradução nossa</w:t>
      </w:r>
      <w:r w:rsidR="00291B70">
        <w:t>)</w:t>
      </w:r>
      <w:r w:rsidR="0003638C">
        <w:t>,</w:t>
      </w:r>
      <w:r w:rsidR="00291B70">
        <w:t xml:space="preserve"> </w:t>
      </w:r>
      <w:r w:rsidR="003C144F" w:rsidRPr="003C144F">
        <w:t>o código FaaS é inerentemente escalável, os desenvolvedores não precisam se preocupar em criar contingências para alto tráfego ou uso pesado</w:t>
      </w:r>
      <w:r w:rsidR="0015034E">
        <w:t xml:space="preserve">. </w:t>
      </w:r>
      <w:r w:rsidR="003C144F" w:rsidRPr="003C144F">
        <w:t>O provedor sem servidor lidará com todas as preocupações de dimensionamento</w:t>
      </w:r>
      <w:r w:rsidR="003C144F">
        <w:t xml:space="preserve"> (</w:t>
      </w:r>
      <w:r w:rsidR="003C144F" w:rsidRPr="00043CA6">
        <w:t>C</w:t>
      </w:r>
      <w:r w:rsidR="003C144F">
        <w:t>LOUDFLARE</w:t>
      </w:r>
      <w:r w:rsidR="009D2D1B">
        <w:t>,</w:t>
      </w:r>
      <w:r w:rsidR="003C144F">
        <w:t xml:space="preserve"> </w:t>
      </w:r>
      <w:r w:rsidR="003C144F" w:rsidRPr="00043CA6">
        <w:t>20</w:t>
      </w:r>
      <w:r w:rsidR="006D289B">
        <w:t>22</w:t>
      </w:r>
      <w:r w:rsidR="00EB7FB4">
        <w:t>, tradução nossa</w:t>
      </w:r>
      <w:r w:rsidR="003C144F">
        <w:t>)</w:t>
      </w:r>
      <w:r w:rsidR="003C144F" w:rsidRPr="003C144F">
        <w:t>.</w:t>
      </w:r>
      <w:r w:rsidR="009F2165">
        <w:t xml:space="preserve"> </w:t>
      </w:r>
    </w:p>
    <w:p w14:paraId="39556ECF" w14:textId="455CD7EB" w:rsidR="00873D16" w:rsidRDefault="007E395D" w:rsidP="00BD29BE">
      <w:pPr>
        <w:pStyle w:val="TF-TEXTO"/>
        <w:ind w:firstLine="709"/>
      </w:pPr>
      <w:r>
        <w:t xml:space="preserve">A arquitetura </w:t>
      </w:r>
      <w:proofErr w:type="spellStart"/>
      <w:r w:rsidR="0003638C" w:rsidRPr="000D5EBF">
        <w:rPr>
          <w:i/>
          <w:iCs/>
        </w:rPr>
        <w:t>s</w:t>
      </w:r>
      <w:r w:rsidRPr="000D5EBF">
        <w:rPr>
          <w:i/>
          <w:iCs/>
        </w:rPr>
        <w:t>erverless</w:t>
      </w:r>
      <w:proofErr w:type="spellEnd"/>
      <w:r w:rsidR="005E2647">
        <w:t>,</w:t>
      </w:r>
      <w:r>
        <w:t xml:space="preserve"> para </w:t>
      </w:r>
      <w:proofErr w:type="spellStart"/>
      <w:r>
        <w:t>Zanelato</w:t>
      </w:r>
      <w:proofErr w:type="spellEnd"/>
      <w:r w:rsidR="000C36E0">
        <w:t xml:space="preserve"> </w:t>
      </w:r>
      <w:r w:rsidR="005E2647">
        <w:t xml:space="preserve">e Fontana </w:t>
      </w:r>
      <w:r w:rsidR="000C36E0">
        <w:t>Filho</w:t>
      </w:r>
      <w:r w:rsidR="009D2D1B">
        <w:t xml:space="preserve"> </w:t>
      </w:r>
      <w:r>
        <w:t>(2019)</w:t>
      </w:r>
      <w:r w:rsidR="005E2647">
        <w:t>,</w:t>
      </w:r>
      <w:r>
        <w:t xml:space="preserve"> </w:t>
      </w:r>
      <w:r w:rsidR="005E2647">
        <w:t>v</w:t>
      </w:r>
      <w:r w:rsidR="001076B6">
        <w:t xml:space="preserve">eio </w:t>
      </w:r>
      <w:r>
        <w:t>para acabar com a complexidade do gerenciamento de servidores</w:t>
      </w:r>
      <w:r w:rsidR="004E18F5">
        <w:t>. C</w:t>
      </w:r>
      <w:r>
        <w:t>om ela o desenvolvedor não precisa se preocupar com a maioria dos aspectos da infraestrutura em que sua aplicação será executada</w:t>
      </w:r>
      <w:r w:rsidR="004E18F5">
        <w:t xml:space="preserve"> (ZANELATO</w:t>
      </w:r>
      <w:r w:rsidR="005E2647">
        <w:t xml:space="preserve">; FONTANA </w:t>
      </w:r>
      <w:r w:rsidR="000C36E0">
        <w:t>FILHO,</w:t>
      </w:r>
      <w:r w:rsidR="004E18F5">
        <w:t xml:space="preserve"> 2019)</w:t>
      </w:r>
      <w:r>
        <w:t>.</w:t>
      </w:r>
      <w:r w:rsidR="009F2165">
        <w:t xml:space="preserve"> </w:t>
      </w:r>
      <w:r w:rsidR="005E2647">
        <w:t>Dessa forma,</w:t>
      </w:r>
      <w:r w:rsidR="00291B70">
        <w:t xml:space="preserve"> </w:t>
      </w:r>
      <w:proofErr w:type="spellStart"/>
      <w:r w:rsidR="00291B70">
        <w:t>Zanelato</w:t>
      </w:r>
      <w:proofErr w:type="spellEnd"/>
      <w:r w:rsidR="005E2647">
        <w:t xml:space="preserve"> e Fontana</w:t>
      </w:r>
      <w:r w:rsidR="000C36E0">
        <w:t xml:space="preserve"> Filho</w:t>
      </w:r>
      <w:r w:rsidR="00291B70">
        <w:t xml:space="preserve"> (2019) </w:t>
      </w:r>
      <w:r w:rsidR="005E2647">
        <w:t xml:space="preserve">afirmam que </w:t>
      </w:r>
      <w:r w:rsidR="00291B70">
        <w:t>a</w:t>
      </w:r>
      <w:r>
        <w:t>o mesmo tempo que essa arquitetura oferece maior escalabilidade, flexibilidade, diminuição no tempo de liberação de versões e custo reduzido, ela ajuda os desenvolvedores a entregar muito mais software em um mesmo período de tempo.</w:t>
      </w:r>
      <w:r w:rsidR="00043CA6">
        <w:t xml:space="preserve"> </w:t>
      </w:r>
      <w:r w:rsidR="005E2647">
        <w:t>Já p</w:t>
      </w:r>
      <w:r w:rsidR="0043030F">
        <w:t>ara</w:t>
      </w:r>
      <w:r w:rsidR="00147004">
        <w:t xml:space="preserve"> Amazon (2022</w:t>
      </w:r>
      <w:r w:rsidR="005B6684">
        <w:t>a</w:t>
      </w:r>
      <w:r w:rsidR="00222B46">
        <w:t>, tradução nossa</w:t>
      </w:r>
      <w:r w:rsidR="00147004">
        <w:t>)</w:t>
      </w:r>
      <w:r w:rsidR="005E2647">
        <w:t>,</w:t>
      </w:r>
      <w:r w:rsidR="00147004">
        <w:t xml:space="preserve"> </w:t>
      </w:r>
      <w:r w:rsidR="009F2165">
        <w:t xml:space="preserve">as tecnologias </w:t>
      </w:r>
      <w:r w:rsidR="00B253F0" w:rsidRPr="000D5EBF">
        <w:rPr>
          <w:i/>
          <w:iCs/>
        </w:rPr>
        <w:t>s</w:t>
      </w:r>
      <w:r w:rsidR="00147004" w:rsidRPr="000D5EBF">
        <w:rPr>
          <w:i/>
          <w:iCs/>
        </w:rPr>
        <w:t>erverless</w:t>
      </w:r>
      <w:r w:rsidR="00147004">
        <w:t xml:space="preserve"> contam com escalabilidade automática, alta disponibilidade integrada, modelo de faturamento pago por utilização</w:t>
      </w:r>
      <w:r w:rsidR="005E2647">
        <w:t xml:space="preserve">. Além disso, </w:t>
      </w:r>
      <w:r w:rsidR="001076B6">
        <w:t>segundo Amazon (2022</w:t>
      </w:r>
      <w:r w:rsidR="005B6684">
        <w:t>a</w:t>
      </w:r>
      <w:r w:rsidR="00EB7FB4">
        <w:t>, tradução nossa</w:t>
      </w:r>
      <w:r w:rsidR="001076B6">
        <w:t xml:space="preserve">), </w:t>
      </w:r>
      <w:r w:rsidR="00147004">
        <w:t xml:space="preserve">as aplicações </w:t>
      </w:r>
      <w:r w:rsidR="00DB6740">
        <w:t>S</w:t>
      </w:r>
      <w:r w:rsidR="001A2A0D" w:rsidRPr="00DB6740">
        <w:t>erverless</w:t>
      </w:r>
      <w:r w:rsidR="00DB6740">
        <w:t xml:space="preserve"> </w:t>
      </w:r>
      <w:r w:rsidR="00DB6740" w:rsidRPr="00DB6740">
        <w:rPr>
          <w:i/>
          <w:iCs/>
        </w:rPr>
        <w:t>framework</w:t>
      </w:r>
      <w:r w:rsidR="00DB6740">
        <w:t xml:space="preserve"> </w:t>
      </w:r>
      <w:r w:rsidR="001A2A0D">
        <w:t xml:space="preserve">iniciam </w:t>
      </w:r>
      <w:r w:rsidR="00147004">
        <w:t xml:space="preserve">com </w:t>
      </w:r>
      <w:r w:rsidR="001A2A0D">
        <w:t>AWS</w:t>
      </w:r>
      <w:r w:rsidR="005E2647">
        <w:t xml:space="preserve"> </w:t>
      </w:r>
      <w:r w:rsidR="00147004">
        <w:t xml:space="preserve">Lambda, um serviço </w:t>
      </w:r>
      <w:r w:rsidR="001A2A0D">
        <w:t>orientado a</w:t>
      </w:r>
      <w:r w:rsidR="00147004">
        <w:t xml:space="preserve"> evento</w:t>
      </w:r>
      <w:r w:rsidR="001A2A0D">
        <w:t>s</w:t>
      </w:r>
      <w:r w:rsidR="00147004">
        <w:t xml:space="preserve"> integrado nativamente com </w:t>
      </w:r>
      <w:r w:rsidR="001A2A0D">
        <w:t xml:space="preserve">outros </w:t>
      </w:r>
      <w:r w:rsidR="00147004">
        <w:t>serviços AWS.</w:t>
      </w:r>
    </w:p>
    <w:p w14:paraId="67EB786C" w14:textId="18322257" w:rsidR="00885090" w:rsidRDefault="00451B94" w:rsidP="00162B16">
      <w:pPr>
        <w:pStyle w:val="TF-refernciasbibliogrficasTTULO"/>
      </w:pPr>
      <w:bookmarkStart w:id="55" w:name="_Toc351015602"/>
      <w:bookmarkEnd w:id="32"/>
      <w:bookmarkEnd w:id="33"/>
      <w:bookmarkEnd w:id="34"/>
      <w:bookmarkEnd w:id="35"/>
      <w:bookmarkEnd w:id="36"/>
      <w:bookmarkEnd w:id="37"/>
      <w:bookmarkEnd w:id="38"/>
      <w:r>
        <w:t>Referências</w:t>
      </w:r>
      <w:bookmarkEnd w:id="55"/>
    </w:p>
    <w:p w14:paraId="28EAEFE7" w14:textId="77777777" w:rsidR="005F28DE" w:rsidRDefault="005F28DE" w:rsidP="005F28DE">
      <w:pPr>
        <w:pStyle w:val="TF-refernciasITEM"/>
      </w:pPr>
      <w:r>
        <w:t xml:space="preserve">AMARAL, Marcus Vinícius do. </w:t>
      </w:r>
      <w:r w:rsidRPr="0051123C">
        <w:rPr>
          <w:b/>
          <w:bCs/>
        </w:rPr>
        <w:t xml:space="preserve">Desenvolvimento de um </w:t>
      </w:r>
      <w:r>
        <w:rPr>
          <w:b/>
          <w:bCs/>
        </w:rPr>
        <w:t>s</w:t>
      </w:r>
      <w:r w:rsidRPr="0051123C">
        <w:rPr>
          <w:b/>
          <w:bCs/>
        </w:rPr>
        <w:t xml:space="preserve">oftware para </w:t>
      </w:r>
      <w:r>
        <w:rPr>
          <w:b/>
          <w:bCs/>
        </w:rPr>
        <w:t>c</w:t>
      </w:r>
      <w:r w:rsidRPr="0051123C">
        <w:rPr>
          <w:b/>
          <w:bCs/>
        </w:rPr>
        <w:t xml:space="preserve">ontrole de </w:t>
      </w:r>
      <w:r>
        <w:rPr>
          <w:b/>
          <w:bCs/>
        </w:rPr>
        <w:t>e</w:t>
      </w:r>
      <w:r w:rsidRPr="0051123C">
        <w:rPr>
          <w:b/>
          <w:bCs/>
        </w:rPr>
        <w:t xml:space="preserve">ntrada e </w:t>
      </w:r>
      <w:r>
        <w:rPr>
          <w:b/>
          <w:bCs/>
        </w:rPr>
        <w:t>s</w:t>
      </w:r>
      <w:r w:rsidRPr="0051123C">
        <w:rPr>
          <w:b/>
          <w:bCs/>
        </w:rPr>
        <w:t xml:space="preserve">aída de </w:t>
      </w:r>
      <w:r>
        <w:rPr>
          <w:b/>
          <w:bCs/>
        </w:rPr>
        <w:t>p</w:t>
      </w:r>
      <w:r w:rsidRPr="0051123C">
        <w:rPr>
          <w:b/>
          <w:bCs/>
        </w:rPr>
        <w:t>ortaria</w:t>
      </w:r>
      <w:r>
        <w:t xml:space="preserve">. 2020. Trabalho de Conclusão de Curso (Bacharelado em Engenharia de Software), </w:t>
      </w:r>
      <w:r w:rsidRPr="003D7F6A">
        <w:t>Faculdade de Tecnologia de Americana</w:t>
      </w:r>
      <w:r>
        <w:t>, Americana.</w:t>
      </w:r>
    </w:p>
    <w:p w14:paraId="55A669FC" w14:textId="4E5DD822" w:rsidR="00F73BA0" w:rsidRPr="006E7531" w:rsidRDefault="00F73BA0" w:rsidP="00F73BA0">
      <w:pPr>
        <w:pStyle w:val="TF-refernciasITEM"/>
        <w:rPr>
          <w:lang w:val="en-US"/>
        </w:rPr>
      </w:pPr>
      <w:r w:rsidRPr="006E7531">
        <w:rPr>
          <w:lang w:val="en-US"/>
        </w:rPr>
        <w:t xml:space="preserve">AMAZON. </w:t>
      </w:r>
      <w:r w:rsidRPr="006E7531">
        <w:rPr>
          <w:b/>
          <w:bCs/>
          <w:lang w:val="en-US"/>
        </w:rPr>
        <w:t>Serverless on AWS</w:t>
      </w:r>
      <w:r w:rsidRPr="006E7531">
        <w:rPr>
          <w:lang w:val="en-US"/>
        </w:rPr>
        <w:t>. AWS, 2022</w:t>
      </w:r>
      <w:r w:rsidR="005B6684" w:rsidRPr="006E7531">
        <w:rPr>
          <w:lang w:val="en-US"/>
        </w:rPr>
        <w:t>a</w:t>
      </w:r>
      <w:r w:rsidRPr="006E7531">
        <w:rPr>
          <w:lang w:val="en-US"/>
        </w:rPr>
        <w:t xml:space="preserve">. </w:t>
      </w:r>
      <w:r>
        <w:t>Disponível em:</w:t>
      </w:r>
      <w:r w:rsidR="007C37F2">
        <w:t xml:space="preserve"> </w:t>
      </w:r>
      <w:r w:rsidR="007C37F2" w:rsidRPr="007C37F2">
        <w:t>https://aws.amazon.com/serverless/?nc1=h_ls</w:t>
      </w:r>
      <w:r>
        <w:t xml:space="preserve">. </w:t>
      </w:r>
      <w:proofErr w:type="spellStart"/>
      <w:r w:rsidRPr="006E7531">
        <w:rPr>
          <w:lang w:val="en-US"/>
        </w:rPr>
        <w:t>Acesso</w:t>
      </w:r>
      <w:proofErr w:type="spellEnd"/>
      <w:r w:rsidRPr="006E7531">
        <w:rPr>
          <w:lang w:val="en-US"/>
        </w:rPr>
        <w:t xml:space="preserve"> </w:t>
      </w:r>
      <w:proofErr w:type="spellStart"/>
      <w:r w:rsidRPr="006E7531">
        <w:rPr>
          <w:lang w:val="en-US"/>
        </w:rPr>
        <w:t>em</w:t>
      </w:r>
      <w:proofErr w:type="spellEnd"/>
      <w:r w:rsidR="0003638C" w:rsidRPr="006E7531">
        <w:rPr>
          <w:lang w:val="en-US"/>
        </w:rPr>
        <w:t>:</w:t>
      </w:r>
      <w:r w:rsidRPr="006E7531">
        <w:rPr>
          <w:lang w:val="en-US"/>
        </w:rPr>
        <w:t xml:space="preserve"> </w:t>
      </w:r>
      <w:r w:rsidR="007C37F2" w:rsidRPr="006E7531">
        <w:rPr>
          <w:lang w:val="en-US"/>
        </w:rPr>
        <w:t>17</w:t>
      </w:r>
      <w:r w:rsidRPr="006E7531">
        <w:rPr>
          <w:lang w:val="en-US"/>
        </w:rPr>
        <w:t xml:space="preserve"> set. 2022.</w:t>
      </w:r>
    </w:p>
    <w:p w14:paraId="698C6846" w14:textId="611D2C96" w:rsidR="005B6684" w:rsidRPr="006E7531" w:rsidRDefault="005B6684" w:rsidP="006C7AB2">
      <w:pPr>
        <w:pStyle w:val="TF-refernciasITEM"/>
        <w:rPr>
          <w:lang w:val="en-US"/>
        </w:rPr>
      </w:pPr>
      <w:r w:rsidRPr="006E7531">
        <w:rPr>
          <w:lang w:val="en-US"/>
        </w:rPr>
        <w:t xml:space="preserve">AMAZON. </w:t>
      </w:r>
      <w:r w:rsidRPr="006E7531">
        <w:rPr>
          <w:b/>
          <w:bCs/>
          <w:lang w:val="en-US"/>
        </w:rPr>
        <w:t>Sustainability in the Cloud</w:t>
      </w:r>
      <w:r w:rsidRPr="006E7531">
        <w:rPr>
          <w:lang w:val="en-US"/>
        </w:rPr>
        <w:t xml:space="preserve">. AWS, 2022b. </w:t>
      </w:r>
      <w:r>
        <w:t xml:space="preserve">Disponível em: </w:t>
      </w:r>
      <w:r w:rsidRPr="005B6684">
        <w:t>https://sustainability.aboutamazon.com/environment/the-cloud?energyType=true</w:t>
      </w:r>
      <w:r>
        <w:t xml:space="preserve">. </w:t>
      </w:r>
      <w:proofErr w:type="spellStart"/>
      <w:r w:rsidRPr="006E7531">
        <w:rPr>
          <w:lang w:val="en-US"/>
        </w:rPr>
        <w:t>Acesso</w:t>
      </w:r>
      <w:proofErr w:type="spellEnd"/>
      <w:r w:rsidRPr="006E7531">
        <w:rPr>
          <w:lang w:val="en-US"/>
        </w:rPr>
        <w:t xml:space="preserve"> </w:t>
      </w:r>
      <w:proofErr w:type="spellStart"/>
      <w:r w:rsidRPr="006E7531">
        <w:rPr>
          <w:lang w:val="en-US"/>
        </w:rPr>
        <w:t>em</w:t>
      </w:r>
      <w:proofErr w:type="spellEnd"/>
      <w:r w:rsidR="0003638C" w:rsidRPr="006E7531">
        <w:rPr>
          <w:lang w:val="en-US"/>
        </w:rPr>
        <w:t>:</w:t>
      </w:r>
      <w:r w:rsidRPr="006E7531">
        <w:rPr>
          <w:lang w:val="en-US"/>
        </w:rPr>
        <w:t xml:space="preserve"> 24 set. 2022.</w:t>
      </w:r>
    </w:p>
    <w:p w14:paraId="2EE13823" w14:textId="045F83B2" w:rsidR="006668DE" w:rsidRPr="006E7531" w:rsidRDefault="006668DE" w:rsidP="006C7AB2">
      <w:pPr>
        <w:pStyle w:val="TF-refernciasITEM"/>
        <w:rPr>
          <w:lang w:val="en-US"/>
        </w:rPr>
      </w:pPr>
      <w:r w:rsidRPr="006E7531">
        <w:rPr>
          <w:lang w:val="en-US"/>
        </w:rPr>
        <w:lastRenderedPageBreak/>
        <w:t xml:space="preserve">BERGMAN, Sara. </w:t>
      </w:r>
      <w:r w:rsidR="00EC7AE4" w:rsidRPr="006E7531">
        <w:rPr>
          <w:b/>
          <w:bCs/>
          <w:lang w:val="en-US"/>
        </w:rPr>
        <w:t>How to measure the power consumption of your backend service</w:t>
      </w:r>
      <w:r w:rsidRPr="006E7531">
        <w:rPr>
          <w:lang w:val="en-US"/>
        </w:rPr>
        <w:t>.</w:t>
      </w:r>
      <w:r w:rsidR="00EC68C9" w:rsidRPr="006E7531">
        <w:rPr>
          <w:lang w:val="en-US"/>
        </w:rPr>
        <w:t xml:space="preserve"> </w:t>
      </w:r>
      <w:r w:rsidR="00EC68C9">
        <w:t xml:space="preserve">Microsoft, </w:t>
      </w:r>
      <w:r w:rsidR="00EC7AE4">
        <w:t>2020.</w:t>
      </w:r>
      <w:r>
        <w:t xml:space="preserve"> Disponível em: </w:t>
      </w:r>
      <w:r w:rsidR="00EC7AE4" w:rsidRPr="00EC7AE4">
        <w:t>https://devblogs.microsoft.com/sustainable-software/how-to-measure-the-power-consumption-of-your-backend-service/?WT.mc_id=-green-8647-cxa#what-if-i-run-in-the-cloud</w:t>
      </w:r>
      <w:r>
        <w:t xml:space="preserve">. </w:t>
      </w:r>
      <w:proofErr w:type="spellStart"/>
      <w:r w:rsidRPr="006E7531">
        <w:rPr>
          <w:lang w:val="en-US"/>
        </w:rPr>
        <w:t>Acesso</w:t>
      </w:r>
      <w:proofErr w:type="spellEnd"/>
      <w:r w:rsidRPr="006E7531">
        <w:rPr>
          <w:lang w:val="en-US"/>
        </w:rPr>
        <w:t xml:space="preserve"> </w:t>
      </w:r>
      <w:proofErr w:type="spellStart"/>
      <w:r w:rsidRPr="006E7531">
        <w:rPr>
          <w:lang w:val="en-US"/>
        </w:rPr>
        <w:t>em</w:t>
      </w:r>
      <w:proofErr w:type="spellEnd"/>
      <w:r w:rsidR="0003638C" w:rsidRPr="006E7531">
        <w:rPr>
          <w:lang w:val="en-US"/>
        </w:rPr>
        <w:t>:</w:t>
      </w:r>
      <w:r w:rsidRPr="006E7531">
        <w:rPr>
          <w:lang w:val="en-US"/>
        </w:rPr>
        <w:t xml:space="preserve"> </w:t>
      </w:r>
      <w:r w:rsidR="00EC7AE4" w:rsidRPr="006E7531">
        <w:rPr>
          <w:lang w:val="en-US"/>
        </w:rPr>
        <w:t>6</w:t>
      </w:r>
      <w:r w:rsidRPr="006E7531">
        <w:rPr>
          <w:lang w:val="en-US"/>
        </w:rPr>
        <w:t xml:space="preserve"> set. 2022.</w:t>
      </w:r>
    </w:p>
    <w:p w14:paraId="79D0745F" w14:textId="628372A8" w:rsidR="006C7AB2" w:rsidRPr="006E7531" w:rsidRDefault="006C7AB2" w:rsidP="006C7AB2">
      <w:pPr>
        <w:pStyle w:val="TF-refernciasITEM"/>
        <w:rPr>
          <w:lang w:val="en-US"/>
        </w:rPr>
      </w:pPr>
      <w:r w:rsidRPr="006E7531">
        <w:rPr>
          <w:lang w:val="en-US"/>
        </w:rPr>
        <w:t>CLOUDFLARE.</w:t>
      </w:r>
      <w:r w:rsidR="00D9119F" w:rsidRPr="006E7531">
        <w:rPr>
          <w:lang w:val="en-US"/>
        </w:rPr>
        <w:t xml:space="preserve"> </w:t>
      </w:r>
      <w:r w:rsidR="00D9119F" w:rsidRPr="006E7531">
        <w:rPr>
          <w:b/>
          <w:bCs/>
          <w:lang w:val="en-US"/>
        </w:rPr>
        <w:t>What is Function-as-a-Service (</w:t>
      </w:r>
      <w:proofErr w:type="spellStart"/>
      <w:r w:rsidR="00D9119F" w:rsidRPr="006E7531">
        <w:rPr>
          <w:b/>
          <w:bCs/>
          <w:lang w:val="en-US"/>
        </w:rPr>
        <w:t>FaaS</w:t>
      </w:r>
      <w:proofErr w:type="spellEnd"/>
      <w:r w:rsidR="00D9119F" w:rsidRPr="006E7531">
        <w:rPr>
          <w:b/>
          <w:bCs/>
          <w:lang w:val="en-US"/>
        </w:rPr>
        <w:t>)?</w:t>
      </w:r>
      <w:r w:rsidR="00D9119F" w:rsidRPr="006E7531">
        <w:rPr>
          <w:lang w:val="en-US"/>
        </w:rPr>
        <w:t xml:space="preserve"> Built-in scalability</w:t>
      </w:r>
      <w:r w:rsidRPr="006E7531">
        <w:rPr>
          <w:lang w:val="en-US"/>
        </w:rPr>
        <w:t>.</w:t>
      </w:r>
      <w:r w:rsidR="00EC68C9" w:rsidRPr="006E7531">
        <w:rPr>
          <w:lang w:val="en-US"/>
        </w:rPr>
        <w:t xml:space="preserve"> Cloudflare,</w:t>
      </w:r>
      <w:r w:rsidR="001731DB" w:rsidRPr="006E7531">
        <w:rPr>
          <w:lang w:val="en-US"/>
        </w:rPr>
        <w:t xml:space="preserve"> </w:t>
      </w:r>
      <w:r w:rsidR="00EC68C9" w:rsidRPr="006E7531">
        <w:rPr>
          <w:lang w:val="en-US"/>
        </w:rPr>
        <w:t>2022.</w:t>
      </w:r>
      <w:r w:rsidRPr="006E7531">
        <w:rPr>
          <w:lang w:val="en-US"/>
        </w:rPr>
        <w:t xml:space="preserve"> </w:t>
      </w:r>
      <w:proofErr w:type="spellStart"/>
      <w:r w:rsidRPr="006E7531">
        <w:rPr>
          <w:lang w:val="en-US"/>
        </w:rPr>
        <w:t>Disponível</w:t>
      </w:r>
      <w:proofErr w:type="spellEnd"/>
      <w:r w:rsidRPr="006E7531">
        <w:rPr>
          <w:lang w:val="en-US"/>
        </w:rPr>
        <w:t xml:space="preserve"> </w:t>
      </w:r>
      <w:proofErr w:type="spellStart"/>
      <w:r w:rsidRPr="006E7531">
        <w:rPr>
          <w:lang w:val="en-US"/>
        </w:rPr>
        <w:t>em</w:t>
      </w:r>
      <w:proofErr w:type="spellEnd"/>
      <w:r w:rsidRPr="006E7531">
        <w:rPr>
          <w:lang w:val="en-US"/>
        </w:rPr>
        <w:t xml:space="preserve">: </w:t>
      </w:r>
      <w:r w:rsidR="00992357" w:rsidRPr="006E7531">
        <w:rPr>
          <w:lang w:val="en-US"/>
        </w:rPr>
        <w:t>https://www.cloudflare.com/pt-br/learning/serverless/glossary/function-as-a-service-faas/</w:t>
      </w:r>
      <w:r w:rsidRPr="006E7531">
        <w:rPr>
          <w:lang w:val="en-US"/>
        </w:rPr>
        <w:t xml:space="preserve">. </w:t>
      </w:r>
      <w:proofErr w:type="spellStart"/>
      <w:r w:rsidRPr="006E7531">
        <w:rPr>
          <w:lang w:val="en-US"/>
        </w:rPr>
        <w:t>Acesso</w:t>
      </w:r>
      <w:proofErr w:type="spellEnd"/>
      <w:r w:rsidRPr="006E7531">
        <w:rPr>
          <w:lang w:val="en-US"/>
        </w:rPr>
        <w:t xml:space="preserve"> </w:t>
      </w:r>
      <w:proofErr w:type="spellStart"/>
      <w:r w:rsidRPr="006E7531">
        <w:rPr>
          <w:lang w:val="en-US"/>
        </w:rPr>
        <w:t>em</w:t>
      </w:r>
      <w:proofErr w:type="spellEnd"/>
      <w:r w:rsidR="0003638C" w:rsidRPr="006E7531">
        <w:rPr>
          <w:lang w:val="en-US"/>
        </w:rPr>
        <w:t>:</w:t>
      </w:r>
      <w:r w:rsidRPr="006E7531">
        <w:rPr>
          <w:lang w:val="en-US"/>
        </w:rPr>
        <w:t xml:space="preserve"> 1</w:t>
      </w:r>
      <w:r w:rsidR="00992357" w:rsidRPr="006E7531">
        <w:rPr>
          <w:lang w:val="en-US"/>
        </w:rPr>
        <w:t>1</w:t>
      </w:r>
      <w:r w:rsidRPr="006E7531">
        <w:rPr>
          <w:lang w:val="en-US"/>
        </w:rPr>
        <w:t xml:space="preserve"> </w:t>
      </w:r>
      <w:r w:rsidR="00992357" w:rsidRPr="006E7531">
        <w:rPr>
          <w:lang w:val="en-US"/>
        </w:rPr>
        <w:t>set</w:t>
      </w:r>
      <w:r w:rsidRPr="006E7531">
        <w:rPr>
          <w:lang w:val="en-US"/>
        </w:rPr>
        <w:t>. 2022.</w:t>
      </w:r>
    </w:p>
    <w:p w14:paraId="134FDB2A" w14:textId="03261151" w:rsidR="00EC7AE4" w:rsidRDefault="00EC7AE4" w:rsidP="00835FD3">
      <w:pPr>
        <w:pStyle w:val="TF-refernciasITEM"/>
      </w:pPr>
      <w:r w:rsidRPr="006E7531">
        <w:rPr>
          <w:lang w:val="en-US"/>
        </w:rPr>
        <w:t xml:space="preserve">HOGUE, </w:t>
      </w:r>
      <w:r w:rsidR="00E8318F" w:rsidRPr="006E7531">
        <w:rPr>
          <w:lang w:val="en-US"/>
        </w:rPr>
        <w:t>Aaron</w:t>
      </w:r>
      <w:r w:rsidRPr="006E7531">
        <w:rPr>
          <w:lang w:val="en-US"/>
        </w:rPr>
        <w:t xml:space="preserve">. </w:t>
      </w:r>
      <w:r w:rsidR="00E8318F" w:rsidRPr="006E7531">
        <w:rPr>
          <w:b/>
          <w:bCs/>
          <w:lang w:val="en-US"/>
        </w:rPr>
        <w:t>How Azure.com uses Serverless Functions for Consumption-based utilization and reduced always-on electric footprint</w:t>
      </w:r>
      <w:r w:rsidRPr="006E7531">
        <w:rPr>
          <w:lang w:val="en-US"/>
        </w:rPr>
        <w:t>.</w:t>
      </w:r>
      <w:r w:rsidR="00EC68C9" w:rsidRPr="006E7531">
        <w:rPr>
          <w:lang w:val="en-US"/>
        </w:rPr>
        <w:t xml:space="preserve"> </w:t>
      </w:r>
      <w:r w:rsidR="00EC68C9">
        <w:t>Microsoft,</w:t>
      </w:r>
      <w:r>
        <w:t xml:space="preserve"> 2020. Disponível em: </w:t>
      </w:r>
      <w:r w:rsidR="00E8318F" w:rsidRPr="00E8318F">
        <w:t>https://devblogs.microsoft.com/sustainable-software/how-azure-com-uses-serverless-functions-for-consumption-based-utilization-and-reduced-always-on-electric-footprint/</w:t>
      </w:r>
      <w:r>
        <w:t>. Acesso em</w:t>
      </w:r>
      <w:r w:rsidR="0003638C">
        <w:t>:</w:t>
      </w:r>
      <w:r>
        <w:t xml:space="preserve"> 6 set. 2022.</w:t>
      </w:r>
    </w:p>
    <w:p w14:paraId="5C0C3621" w14:textId="409B28B7" w:rsidR="003D7F6A" w:rsidRDefault="003D7F6A" w:rsidP="003D7F6A">
      <w:pPr>
        <w:pStyle w:val="TF-refernciasITEM"/>
      </w:pPr>
      <w:r>
        <w:t xml:space="preserve">MARIANO, Gabriel Felipe Lopes; MONTANHA, Gustavo Kimura. </w:t>
      </w:r>
      <w:r w:rsidR="00DF13A0" w:rsidRPr="004E52A6">
        <w:t xml:space="preserve">Desenvolvimento de </w:t>
      </w:r>
      <w:r w:rsidR="00407166" w:rsidRPr="004E52A6">
        <w:t>s</w:t>
      </w:r>
      <w:r w:rsidR="00DF13A0" w:rsidRPr="004E52A6">
        <w:t xml:space="preserve">istema </w:t>
      </w:r>
      <w:r w:rsidR="009F0964" w:rsidRPr="004E52A6">
        <w:t>w</w:t>
      </w:r>
      <w:r w:rsidR="00DF13A0" w:rsidRPr="004E52A6">
        <w:t xml:space="preserve">eb para </w:t>
      </w:r>
      <w:r w:rsidR="00407166" w:rsidRPr="004E52A6">
        <w:t>g</w:t>
      </w:r>
      <w:r w:rsidR="00DF13A0" w:rsidRPr="004E52A6">
        <w:t xml:space="preserve">erenciamento de </w:t>
      </w:r>
      <w:r w:rsidR="00407166" w:rsidRPr="004E52A6">
        <w:t>c</w:t>
      </w:r>
      <w:r w:rsidR="00DF13A0" w:rsidRPr="004E52A6">
        <w:t xml:space="preserve">ontrole de </w:t>
      </w:r>
      <w:r w:rsidR="00407166" w:rsidRPr="004E52A6">
        <w:t>a</w:t>
      </w:r>
      <w:r w:rsidR="00DF13A0" w:rsidRPr="004E52A6">
        <w:t>cesso</w:t>
      </w:r>
      <w:r w:rsidR="002906C7" w:rsidRPr="004E52A6">
        <w:t>.</w:t>
      </w:r>
      <w:r w:rsidR="002906C7">
        <w:t xml:space="preserve"> </w:t>
      </w:r>
      <w:proofErr w:type="spellStart"/>
      <w:r w:rsidR="002906C7" w:rsidRPr="004E52A6">
        <w:rPr>
          <w:b/>
          <w:bCs/>
        </w:rPr>
        <w:t>Tekhne</w:t>
      </w:r>
      <w:proofErr w:type="spellEnd"/>
      <w:r w:rsidR="002906C7" w:rsidRPr="004E52A6">
        <w:rPr>
          <w:b/>
          <w:bCs/>
        </w:rPr>
        <w:t xml:space="preserve"> e Logos</w:t>
      </w:r>
      <w:r w:rsidR="002906C7">
        <w:t>, Revista da Fatec</w:t>
      </w:r>
      <w:r w:rsidR="004E52A6">
        <w:t xml:space="preserve"> Botucatu, v. 10, n. 2, p. 112-125,</w:t>
      </w:r>
      <w:r>
        <w:t xml:space="preserve"> 201</w:t>
      </w:r>
      <w:r w:rsidR="00DF13A0">
        <w:t>9</w:t>
      </w:r>
      <w:r>
        <w:t>.</w:t>
      </w:r>
    </w:p>
    <w:p w14:paraId="07A94331" w14:textId="727D7A65" w:rsidR="00026D67" w:rsidRDefault="00026D67" w:rsidP="00026D67">
      <w:pPr>
        <w:pStyle w:val="TF-refernciasITEM"/>
      </w:pPr>
      <w:r>
        <w:t>MORAIS, Gabriel Ferreira;</w:t>
      </w:r>
      <w:r w:rsidR="00FC216F">
        <w:t xml:space="preserve"> </w:t>
      </w:r>
      <w:r>
        <w:t>SILVA, Pedro Henrique Braga</w:t>
      </w:r>
      <w:r w:rsidR="00FC216F">
        <w:t xml:space="preserve"> da</w:t>
      </w:r>
      <w:r w:rsidR="00C360F1">
        <w:t>;</w:t>
      </w:r>
      <w:r w:rsidR="00C360F1" w:rsidRPr="00C360F1">
        <w:t xml:space="preserve"> D</w:t>
      </w:r>
      <w:r w:rsidR="00C360F1">
        <w:t>ÁGOLA,</w:t>
      </w:r>
      <w:r w:rsidR="00C360F1" w:rsidRPr="00C360F1">
        <w:t xml:space="preserve"> Pedro Henrique Castello Branco</w:t>
      </w:r>
      <w:r>
        <w:t xml:space="preserve">. </w:t>
      </w:r>
      <w:r w:rsidRPr="00574BF9">
        <w:t xml:space="preserve">Sistema de </w:t>
      </w:r>
      <w:r w:rsidR="00407166" w:rsidRPr="00574BF9">
        <w:t>c</w:t>
      </w:r>
      <w:r w:rsidRPr="00574BF9">
        <w:t xml:space="preserve">ontrole de </w:t>
      </w:r>
      <w:r w:rsidR="00407166" w:rsidRPr="00574BF9">
        <w:t>a</w:t>
      </w:r>
      <w:r w:rsidRPr="00574BF9">
        <w:t>cesso por RFID.</w:t>
      </w:r>
      <w:r w:rsidR="00574BF9">
        <w:t xml:space="preserve"> </w:t>
      </w:r>
      <w:r w:rsidR="00574BF9" w:rsidRPr="00574BF9">
        <w:rPr>
          <w:b/>
          <w:bCs/>
        </w:rPr>
        <w:t>Século 21</w:t>
      </w:r>
      <w:r w:rsidR="00574BF9" w:rsidRPr="00574BF9">
        <w:t>: o papel da escola para diferentes gerações de alunos</w:t>
      </w:r>
      <w:r w:rsidR="00574BF9">
        <w:t>,</w:t>
      </w:r>
      <w:r w:rsidR="00457161">
        <w:t xml:space="preserve"> </w:t>
      </w:r>
      <w:proofErr w:type="spellStart"/>
      <w:r w:rsidR="00574BF9">
        <w:t>Coninf</w:t>
      </w:r>
      <w:proofErr w:type="spellEnd"/>
      <w:r w:rsidR="00574BF9">
        <w:t xml:space="preserve">, v.1, </w:t>
      </w:r>
      <w:r>
        <w:t>2018.</w:t>
      </w:r>
    </w:p>
    <w:p w14:paraId="5A735C8A" w14:textId="6DF21A72" w:rsidR="005F28DE" w:rsidRDefault="005F28DE" w:rsidP="00026D67">
      <w:pPr>
        <w:pStyle w:val="TF-refernciasITEM"/>
      </w:pPr>
      <w:r>
        <w:t xml:space="preserve">OLIVEIRA, </w:t>
      </w:r>
      <w:r w:rsidRPr="00673A9E">
        <w:t>William Cristiano</w:t>
      </w:r>
      <w:r>
        <w:t xml:space="preserve"> de </w:t>
      </w:r>
      <w:r w:rsidRPr="00E06BD4">
        <w:rPr>
          <w:i/>
          <w:iCs/>
        </w:rPr>
        <w:t>et al.</w:t>
      </w:r>
      <w:r>
        <w:rPr>
          <w:i/>
          <w:iCs/>
        </w:rPr>
        <w:t xml:space="preserve"> </w:t>
      </w:r>
      <w:r w:rsidRPr="00574BF9">
        <w:t>Automatização do controle de acesso a portaria na entrada e saída de veículos nas dependências da empresa</w:t>
      </w:r>
      <w:r>
        <w:t>.</w:t>
      </w:r>
      <w:r w:rsidR="00240807">
        <w:t xml:space="preserve"> </w:t>
      </w:r>
      <w:proofErr w:type="spellStart"/>
      <w:r w:rsidR="00240807" w:rsidRPr="004E52A6">
        <w:rPr>
          <w:b/>
          <w:bCs/>
        </w:rPr>
        <w:t>Tekhne</w:t>
      </w:r>
      <w:proofErr w:type="spellEnd"/>
      <w:r w:rsidR="00240807" w:rsidRPr="004E52A6">
        <w:rPr>
          <w:b/>
          <w:bCs/>
        </w:rPr>
        <w:t xml:space="preserve"> e Logos</w:t>
      </w:r>
      <w:r w:rsidR="00240807">
        <w:t>, Revista da Fatec Botucatu, v.11, n. 1, p. 60-68,</w:t>
      </w:r>
      <w:r>
        <w:t xml:space="preserve"> 2020.</w:t>
      </w:r>
    </w:p>
    <w:p w14:paraId="1C931CD1" w14:textId="5FD359BE" w:rsidR="00992357" w:rsidRDefault="00992357" w:rsidP="00992357">
      <w:pPr>
        <w:pStyle w:val="TF-refernciasITEM"/>
      </w:pPr>
      <w:r w:rsidRPr="006E7531">
        <w:rPr>
          <w:lang w:val="en-US"/>
        </w:rPr>
        <w:t>RAKHUNATH</w:t>
      </w:r>
      <w:r w:rsidR="00BF1A16" w:rsidRPr="006E7531">
        <w:rPr>
          <w:lang w:val="en-US"/>
        </w:rPr>
        <w:t>AN</w:t>
      </w:r>
      <w:r w:rsidR="001731DB" w:rsidRPr="006E7531">
        <w:rPr>
          <w:lang w:val="en-US"/>
        </w:rPr>
        <w:t>, Srinivasan</w:t>
      </w:r>
      <w:r w:rsidRPr="006E7531">
        <w:rPr>
          <w:lang w:val="en-US"/>
        </w:rPr>
        <w:t xml:space="preserve">. </w:t>
      </w:r>
      <w:r w:rsidR="006668DE" w:rsidRPr="006E7531">
        <w:rPr>
          <w:b/>
          <w:bCs/>
          <w:lang w:val="en-US"/>
        </w:rPr>
        <w:t>Adopting Azure serverless architectures to help reduce CO2 emissions – Part 1</w:t>
      </w:r>
      <w:r w:rsidRPr="006E7531">
        <w:rPr>
          <w:lang w:val="en-US"/>
        </w:rPr>
        <w:t>.</w:t>
      </w:r>
      <w:r w:rsidR="0047450C" w:rsidRPr="006E7531">
        <w:rPr>
          <w:lang w:val="en-US"/>
        </w:rPr>
        <w:t xml:space="preserve"> </w:t>
      </w:r>
      <w:r w:rsidR="0047450C">
        <w:t>Microsoft,</w:t>
      </w:r>
      <w:r w:rsidR="00BF1A16">
        <w:t xml:space="preserve"> 2020.</w:t>
      </w:r>
      <w:r>
        <w:t xml:space="preserve"> Disponível em:</w:t>
      </w:r>
      <w:r w:rsidR="009537F2">
        <w:t xml:space="preserve"> </w:t>
      </w:r>
      <w:r w:rsidR="0047450C" w:rsidRPr="009537F2">
        <w:t>https://devblogs.microsoft.com/sustainable-software/adopting-azure-serverless-architectures-to-help-reduce-co2-emissions-part-1/</w:t>
      </w:r>
      <w:r>
        <w:t>. Acesso em</w:t>
      </w:r>
      <w:r w:rsidR="0047450C">
        <w:t>:</w:t>
      </w:r>
      <w:r>
        <w:t xml:space="preserve"> 11 set. 2022.</w:t>
      </w:r>
    </w:p>
    <w:p w14:paraId="2A49F342" w14:textId="11391772" w:rsidR="00963091" w:rsidRDefault="00963091" w:rsidP="00963091">
      <w:pPr>
        <w:pStyle w:val="TF-refernciasITEM"/>
      </w:pPr>
      <w:r>
        <w:t xml:space="preserve">ROVANI, </w:t>
      </w:r>
      <w:proofErr w:type="spellStart"/>
      <w:r>
        <w:t>Esequiel</w:t>
      </w:r>
      <w:proofErr w:type="spellEnd"/>
      <w:r>
        <w:t xml:space="preserve">. </w:t>
      </w:r>
      <w:r w:rsidRPr="00835FD3">
        <w:rPr>
          <w:b/>
          <w:bCs/>
        </w:rPr>
        <w:t xml:space="preserve">Sistema </w:t>
      </w:r>
      <w:r>
        <w:rPr>
          <w:b/>
          <w:bCs/>
        </w:rPr>
        <w:t>para</w:t>
      </w:r>
      <w:r w:rsidRPr="00835FD3">
        <w:rPr>
          <w:b/>
          <w:bCs/>
        </w:rPr>
        <w:t xml:space="preserve"> </w:t>
      </w:r>
      <w:r w:rsidR="00407166">
        <w:rPr>
          <w:b/>
          <w:bCs/>
        </w:rPr>
        <w:t>c</w:t>
      </w:r>
      <w:r w:rsidRPr="00835FD3">
        <w:rPr>
          <w:b/>
          <w:bCs/>
        </w:rPr>
        <w:t xml:space="preserve">ontrole de </w:t>
      </w:r>
      <w:r w:rsidR="00407166">
        <w:rPr>
          <w:b/>
          <w:bCs/>
        </w:rPr>
        <w:t>a</w:t>
      </w:r>
      <w:r w:rsidRPr="00835FD3">
        <w:rPr>
          <w:b/>
          <w:bCs/>
        </w:rPr>
        <w:t xml:space="preserve">cesso </w:t>
      </w:r>
      <w:r>
        <w:rPr>
          <w:b/>
          <w:bCs/>
        </w:rPr>
        <w:t>integrado com central de alarme</w:t>
      </w:r>
      <w:r>
        <w:t>. 201</w:t>
      </w:r>
      <w:r w:rsidR="00407166">
        <w:t>9</w:t>
      </w:r>
      <w:r>
        <w:t xml:space="preserve">. Trabalho de Conclusão de Curso (Bacharelado em Engenharia Elétrica), </w:t>
      </w:r>
      <w:r w:rsidRPr="009B2572">
        <w:t xml:space="preserve">Universidade de </w:t>
      </w:r>
      <w:r w:rsidR="00407166">
        <w:t>Passo Fundo</w:t>
      </w:r>
      <w:r>
        <w:t xml:space="preserve">, </w:t>
      </w:r>
      <w:r w:rsidR="00407166">
        <w:t>Passo Fundo</w:t>
      </w:r>
      <w:r>
        <w:t>.</w:t>
      </w:r>
    </w:p>
    <w:p w14:paraId="13FD2A15" w14:textId="619F1A6C" w:rsidR="00E8164E" w:rsidRDefault="00E8164E" w:rsidP="00963091">
      <w:pPr>
        <w:pStyle w:val="TF-refernciasITEM"/>
      </w:pPr>
      <w:r>
        <w:t xml:space="preserve">SATHELER, Gustavo Bittencourt. </w:t>
      </w:r>
      <w:r w:rsidRPr="002C711A">
        <w:rPr>
          <w:b/>
          <w:bCs/>
        </w:rPr>
        <w:t>Alta disponibilidade</w:t>
      </w:r>
      <w:r w:rsidR="002C711A" w:rsidRPr="002C711A">
        <w:rPr>
          <w:b/>
          <w:bCs/>
        </w:rPr>
        <w:t xml:space="preserve"> de funções como </w:t>
      </w:r>
      <w:r w:rsidR="002C711A">
        <w:rPr>
          <w:b/>
          <w:bCs/>
        </w:rPr>
        <w:t>s</w:t>
      </w:r>
      <w:r w:rsidR="002C711A" w:rsidRPr="002C711A">
        <w:rPr>
          <w:b/>
          <w:bCs/>
        </w:rPr>
        <w:t xml:space="preserve">erviço em ambiente de </w:t>
      </w:r>
      <w:r w:rsidR="002C711A">
        <w:rPr>
          <w:b/>
          <w:bCs/>
        </w:rPr>
        <w:t>m</w:t>
      </w:r>
      <w:r w:rsidR="002C711A" w:rsidRPr="002C711A">
        <w:rPr>
          <w:b/>
          <w:bCs/>
        </w:rPr>
        <w:t xml:space="preserve">últiplas </w:t>
      </w:r>
      <w:r w:rsidR="002C711A">
        <w:rPr>
          <w:b/>
          <w:bCs/>
        </w:rPr>
        <w:t>n</w:t>
      </w:r>
      <w:r w:rsidR="002C711A" w:rsidRPr="002C711A">
        <w:rPr>
          <w:b/>
          <w:bCs/>
        </w:rPr>
        <w:t xml:space="preserve">uvens de </w:t>
      </w:r>
      <w:r w:rsidR="002C711A">
        <w:rPr>
          <w:b/>
          <w:bCs/>
        </w:rPr>
        <w:t>c</w:t>
      </w:r>
      <w:r w:rsidR="002C711A" w:rsidRPr="002C711A">
        <w:rPr>
          <w:b/>
          <w:bCs/>
        </w:rPr>
        <w:t>omputação</w:t>
      </w:r>
      <w:r>
        <w:t>. 20</w:t>
      </w:r>
      <w:r w:rsidR="002C711A">
        <w:t>21</w:t>
      </w:r>
      <w:r>
        <w:t xml:space="preserve">. Trabalho de Conclusão de Curso (Bacharelado em Engenharia </w:t>
      </w:r>
      <w:r w:rsidR="002C711A">
        <w:t>de Software</w:t>
      </w:r>
      <w:r>
        <w:t xml:space="preserve">), </w:t>
      </w:r>
      <w:r w:rsidRPr="009B2572">
        <w:t xml:space="preserve">Universidade </w:t>
      </w:r>
      <w:r w:rsidR="002C711A">
        <w:t>Federal do Pampa</w:t>
      </w:r>
      <w:r>
        <w:t xml:space="preserve">, </w:t>
      </w:r>
      <w:r w:rsidR="002C711A">
        <w:t>Alegrete</w:t>
      </w:r>
      <w:r>
        <w:t>.</w:t>
      </w:r>
    </w:p>
    <w:p w14:paraId="6647D8E4" w14:textId="77777777" w:rsidR="00302E4B" w:rsidRDefault="005F28DE" w:rsidP="00963091">
      <w:pPr>
        <w:pStyle w:val="TF-refernciasITEM"/>
      </w:pPr>
      <w:r>
        <w:t xml:space="preserve">SILVA, </w:t>
      </w:r>
      <w:r w:rsidRPr="00835FD3">
        <w:t>F</w:t>
      </w:r>
      <w:r>
        <w:t>ernando</w:t>
      </w:r>
      <w:r w:rsidRPr="00835FD3">
        <w:t xml:space="preserve"> L</w:t>
      </w:r>
      <w:r>
        <w:t>éo</w:t>
      </w:r>
      <w:r w:rsidRPr="00835FD3">
        <w:t xml:space="preserve"> B</w:t>
      </w:r>
      <w:r>
        <w:t>ueno</w:t>
      </w:r>
      <w:r w:rsidRPr="00835FD3">
        <w:t xml:space="preserve"> </w:t>
      </w:r>
      <w:r>
        <w:t>de</w:t>
      </w:r>
      <w:r w:rsidRPr="00835FD3">
        <w:t xml:space="preserve"> O</w:t>
      </w:r>
      <w:r>
        <w:t xml:space="preserve">liveira e. </w:t>
      </w:r>
      <w:r w:rsidRPr="00835FD3">
        <w:rPr>
          <w:b/>
          <w:bCs/>
        </w:rPr>
        <w:t xml:space="preserve">Sistema de </w:t>
      </w:r>
      <w:r>
        <w:rPr>
          <w:b/>
          <w:bCs/>
        </w:rPr>
        <w:t>c</w:t>
      </w:r>
      <w:r w:rsidRPr="00835FD3">
        <w:rPr>
          <w:b/>
          <w:bCs/>
        </w:rPr>
        <w:t xml:space="preserve">ontrole de </w:t>
      </w:r>
      <w:r>
        <w:rPr>
          <w:b/>
          <w:bCs/>
        </w:rPr>
        <w:t>a</w:t>
      </w:r>
      <w:r w:rsidRPr="00835FD3">
        <w:rPr>
          <w:b/>
          <w:bCs/>
        </w:rPr>
        <w:t>cesso para</w:t>
      </w:r>
      <w:r>
        <w:rPr>
          <w:b/>
          <w:bCs/>
        </w:rPr>
        <w:t xml:space="preserve"> e</w:t>
      </w:r>
      <w:r w:rsidRPr="00835FD3">
        <w:rPr>
          <w:b/>
          <w:bCs/>
        </w:rPr>
        <w:t>stacionamento</w:t>
      </w:r>
      <w:r>
        <w:t xml:space="preserve">. 2018. Trabalho de Conclusão de Curso (Bacharelado em Engenharia Elétrica), </w:t>
      </w:r>
      <w:r w:rsidRPr="009B2572">
        <w:t>Universidade de Taubaté</w:t>
      </w:r>
      <w:r>
        <w:t>, Taubaté.</w:t>
      </w:r>
    </w:p>
    <w:p w14:paraId="2C73837B" w14:textId="2CCD97DE" w:rsidR="009F0964" w:rsidRDefault="009F0964" w:rsidP="00963091">
      <w:pPr>
        <w:pStyle w:val="TF-refernciasITEM"/>
      </w:pPr>
      <w:r>
        <w:t xml:space="preserve">ZANELATO, Alexandre Davi; </w:t>
      </w:r>
      <w:r w:rsidR="005E2647">
        <w:t xml:space="preserve">FONTANA </w:t>
      </w:r>
      <w:r>
        <w:t xml:space="preserve">FILHO, Neri </w:t>
      </w:r>
      <w:proofErr w:type="spellStart"/>
      <w:r>
        <w:t>Burato</w:t>
      </w:r>
      <w:proofErr w:type="spellEnd"/>
      <w:r>
        <w:t xml:space="preserve"> Bez. </w:t>
      </w:r>
      <w:r>
        <w:rPr>
          <w:b/>
          <w:bCs/>
        </w:rPr>
        <w:t>Arquitetura Serverless baseada em eventos para aplicações web utilizando AWS</w:t>
      </w:r>
      <w:r>
        <w:t xml:space="preserve">. 2019. Trabalho de Conclusão de Curso (Bacharelado em Sistemas de Informação), </w:t>
      </w:r>
      <w:r w:rsidRPr="0009335E">
        <w:t xml:space="preserve">Universidade </w:t>
      </w:r>
      <w:r>
        <w:t xml:space="preserve">do Sul de Santa Catarina, </w:t>
      </w:r>
      <w:r w:rsidR="00E8164E">
        <w:t>Florianópolis</w:t>
      </w:r>
      <w:r>
        <w:t>.</w:t>
      </w:r>
    </w:p>
    <w:p w14:paraId="398A1B1C" w14:textId="5F645CF3" w:rsidR="006E7531" w:rsidRDefault="002660A6" w:rsidP="002660A6">
      <w:pPr>
        <w:pStyle w:val="TF-refernciasITEM"/>
      </w:pPr>
      <w:r>
        <w:t>ZAPAROLI</w:t>
      </w:r>
      <w:r w:rsidR="006F6B6F">
        <w:t xml:space="preserve">, </w:t>
      </w:r>
      <w:r w:rsidRPr="002660A6">
        <w:t>Maurício Xavier</w:t>
      </w:r>
      <w:r w:rsidR="006F6B6F">
        <w:t xml:space="preserve">. </w:t>
      </w:r>
      <w:proofErr w:type="spellStart"/>
      <w:r w:rsidRPr="002660A6">
        <w:rPr>
          <w:b/>
          <w:bCs/>
        </w:rPr>
        <w:t>SmartLock</w:t>
      </w:r>
      <w:proofErr w:type="spellEnd"/>
      <w:r w:rsidRPr="0047450C">
        <w:t xml:space="preserve">: Controle de acesso através de </w:t>
      </w:r>
      <w:proofErr w:type="spellStart"/>
      <w:r w:rsidRPr="0047450C">
        <w:t>Smart</w:t>
      </w:r>
      <w:proofErr w:type="spellEnd"/>
      <w:r w:rsidR="009F0964" w:rsidRPr="0047450C">
        <w:t xml:space="preserve"> </w:t>
      </w:r>
      <w:proofErr w:type="spellStart"/>
      <w:r w:rsidRPr="0047450C">
        <w:t>Contracts</w:t>
      </w:r>
      <w:proofErr w:type="spellEnd"/>
      <w:r w:rsidRPr="0047450C">
        <w:t xml:space="preserve"> e </w:t>
      </w:r>
      <w:proofErr w:type="spellStart"/>
      <w:r w:rsidRPr="0047450C">
        <w:t>Smart</w:t>
      </w:r>
      <w:proofErr w:type="spellEnd"/>
      <w:r w:rsidRPr="0047450C">
        <w:t xml:space="preserve"> </w:t>
      </w:r>
      <w:proofErr w:type="spellStart"/>
      <w:r w:rsidRPr="0047450C">
        <w:t>Property</w:t>
      </w:r>
      <w:proofErr w:type="spellEnd"/>
      <w:r w:rsidR="00A650F7">
        <w:t>. 2019. Dissertação (</w:t>
      </w:r>
      <w:r w:rsidR="00D46978">
        <w:t xml:space="preserve">Mestrado em </w:t>
      </w:r>
      <w:r w:rsidRPr="002660A6">
        <w:t>Ciências e Tecnologia da Computação</w:t>
      </w:r>
      <w:r w:rsidR="00D46978">
        <w:t xml:space="preserve">), </w:t>
      </w:r>
      <w:r w:rsidR="0009335E" w:rsidRPr="0009335E">
        <w:t>Universidade Federal de Itajubá</w:t>
      </w:r>
      <w:r w:rsidR="0009552E">
        <w:t xml:space="preserve">, </w:t>
      </w:r>
      <w:r w:rsidR="0009335E" w:rsidRPr="0009335E">
        <w:t>Itajubá</w:t>
      </w:r>
      <w:r w:rsidR="0009552E">
        <w:t>.</w:t>
      </w:r>
    </w:p>
    <w:p w14:paraId="284EB450" w14:textId="77777777" w:rsidR="006E7531" w:rsidRDefault="006E7531">
      <w:pPr>
        <w:keepNext w:val="0"/>
        <w:keepLines w:val="0"/>
        <w:rPr>
          <w:szCs w:val="20"/>
        </w:rPr>
      </w:pPr>
      <w:r>
        <w:br w:type="page"/>
      </w:r>
    </w:p>
    <w:p w14:paraId="3D3F1C71" w14:textId="77777777" w:rsidR="006E7531" w:rsidRDefault="006E7531" w:rsidP="006E7531">
      <w:pPr>
        <w:pStyle w:val="TF-xAvalTTULO"/>
      </w:pPr>
      <w:r w:rsidRPr="00340EA0">
        <w:lastRenderedPageBreak/>
        <w:t xml:space="preserve">FORMULÁRIO  DE  avaliação </w:t>
      </w:r>
      <w:r>
        <w:t>SIS acadêmico</w:t>
      </w:r>
    </w:p>
    <w:p w14:paraId="3932F69D" w14:textId="77777777" w:rsidR="006E7531" w:rsidRPr="00340EA0" w:rsidRDefault="006E7531" w:rsidP="006E7531">
      <w:pPr>
        <w:pStyle w:val="TF-xAvalTTULO"/>
      </w:pPr>
      <w:r w:rsidRPr="00340EA0">
        <w:t>PROFESSOR TCC I</w:t>
      </w:r>
      <w:r>
        <w:t xml:space="preserve"> - Pré-projeto</w:t>
      </w:r>
    </w:p>
    <w:p w14:paraId="732BBD86" w14:textId="77777777" w:rsidR="006E7531" w:rsidRDefault="006E7531" w:rsidP="006E7531">
      <w:pPr>
        <w:pStyle w:val="TF-xAvalLINHA"/>
      </w:pPr>
    </w:p>
    <w:p w14:paraId="7012AB5F" w14:textId="77777777" w:rsidR="006E7531" w:rsidRDefault="006E7531" w:rsidP="006E7531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74558B8" w14:textId="77777777" w:rsidR="006E7531" w:rsidRPr="00320BFA" w:rsidRDefault="006E7531" w:rsidP="006E7531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6E7531" w:rsidRPr="00320BFA" w14:paraId="5BF4A488" w14:textId="77777777" w:rsidTr="00D9485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695266" w14:textId="77777777" w:rsidR="006E7531" w:rsidRPr="00320BFA" w:rsidRDefault="006E7531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58AFECE" w14:textId="77777777" w:rsidR="006E7531" w:rsidRPr="00320BFA" w:rsidRDefault="006E7531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05DDFF5" w14:textId="77777777" w:rsidR="006E7531" w:rsidRPr="00320BFA" w:rsidRDefault="006E7531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C65798A" w14:textId="77777777" w:rsidR="006E7531" w:rsidRPr="00320BFA" w:rsidRDefault="006E7531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6E7531" w:rsidRPr="00320BFA" w14:paraId="0078AC64" w14:textId="77777777" w:rsidTr="00D9485E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358E9EB" w14:textId="77777777" w:rsidR="006E7531" w:rsidRPr="00320BFA" w:rsidRDefault="006E7531" w:rsidP="00D9485E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C786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0C7D096B" w14:textId="77777777" w:rsidR="006E7531" w:rsidRPr="00320BFA" w:rsidRDefault="006E7531" w:rsidP="00D9485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0804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597F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CD2106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47EACDB3" w14:textId="77777777" w:rsidTr="00D9485E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7A1733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D313" w14:textId="77777777" w:rsidR="006E7531" w:rsidRPr="00320BFA" w:rsidRDefault="006E7531" w:rsidP="00D9485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532F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1AF9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E1A7B0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30724E6A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E21FCD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B1CC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2CB3AD09" w14:textId="77777777" w:rsidR="006E7531" w:rsidRPr="00320BFA" w:rsidRDefault="006E7531" w:rsidP="00D9485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0884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660D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10E01B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774C8786" w14:textId="77777777" w:rsidTr="00D9485E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3713D9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2F6B" w14:textId="77777777" w:rsidR="006E7531" w:rsidRPr="00320BFA" w:rsidRDefault="006E7531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EF91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365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DCEBBD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406B94E3" w14:textId="77777777" w:rsidTr="00D9485E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F82607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7A83E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435E3A39" w14:textId="77777777" w:rsidR="006E7531" w:rsidRPr="00320BFA" w:rsidRDefault="006E7531" w:rsidP="00D9485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8589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90AA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79B6EF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66A60639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3BACCA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0C9E7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22E7AF5" w14:textId="77777777" w:rsidR="006E7531" w:rsidRPr="00320BFA" w:rsidRDefault="006E7531" w:rsidP="00D9485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F341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CDD2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BB687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36804443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49A6DB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D37C" w14:textId="77777777" w:rsidR="006E7531" w:rsidRPr="00320BFA" w:rsidRDefault="006E7531" w:rsidP="00D9485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112B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5F48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1F43FE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5805CAC4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C781C6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750E" w14:textId="77777777" w:rsidR="006E7531" w:rsidRPr="00320BFA" w:rsidRDefault="006E7531" w:rsidP="00D948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51C2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57BE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ACECD0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3F80F1FB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40ADEC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D2614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58AA41B" w14:textId="77777777" w:rsidR="006E7531" w:rsidRPr="00320BFA" w:rsidRDefault="006E7531" w:rsidP="00D9485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8DA8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2472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C40F05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3CA19690" w14:textId="77777777" w:rsidTr="00D9485E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D008BE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43B4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DEE32B3" w14:textId="77777777" w:rsidR="006E7531" w:rsidRPr="00320BFA" w:rsidRDefault="006E7531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BC7E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01D9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228DAB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49F7E4FD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19F58E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F7A4" w14:textId="77777777" w:rsidR="006E7531" w:rsidRPr="00320BFA" w:rsidRDefault="006E7531" w:rsidP="00D9485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2B1E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DDE3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592BF2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1BE3F419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18A456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5CB2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5DA1F041" w14:textId="77777777" w:rsidR="006E7531" w:rsidRPr="00320BFA" w:rsidRDefault="006E7531" w:rsidP="00D9485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D46B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C870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2D5A0A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0EFD46E0" w14:textId="77777777" w:rsidTr="00D9485E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181AFB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CFD5FE" w14:textId="77777777" w:rsidR="006E7531" w:rsidRPr="00320BFA" w:rsidRDefault="006E7531" w:rsidP="00D9485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513DB4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5B8E05C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083E536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0139F892" w14:textId="77777777" w:rsidTr="00D9485E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594B566" w14:textId="77777777" w:rsidR="006E7531" w:rsidRPr="00320BFA" w:rsidRDefault="006E7531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E278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79FFC51" w14:textId="77777777" w:rsidR="006E7531" w:rsidRPr="00320BFA" w:rsidRDefault="006E7531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B0C0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A35F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244362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4AC36E33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01B715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6364" w14:textId="77777777" w:rsidR="006E7531" w:rsidRPr="00320BFA" w:rsidRDefault="006E7531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D29A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22E2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68EFC6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67000482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676A53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DD27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D3EE354" w14:textId="77777777" w:rsidR="006E7531" w:rsidRPr="00320BFA" w:rsidRDefault="006E7531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F645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6625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FA724F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6E68C339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B9D7D5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9A95F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C0374AE" w14:textId="77777777" w:rsidR="006E7531" w:rsidRPr="00320BFA" w:rsidRDefault="006E7531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28E1" w14:textId="77777777" w:rsidR="006E7531" w:rsidRPr="00320BFA" w:rsidRDefault="006E7531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0858" w14:textId="77777777" w:rsidR="006E7531" w:rsidRPr="00320BFA" w:rsidRDefault="006E7531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45F22F" w14:textId="77777777" w:rsidR="006E7531" w:rsidRPr="00320BFA" w:rsidRDefault="006E7531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02A2826B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164CDB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3DCF" w14:textId="77777777" w:rsidR="006E7531" w:rsidRPr="00320BFA" w:rsidRDefault="006E7531" w:rsidP="006E7531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6042F647" w14:textId="77777777" w:rsidR="006E7531" w:rsidRPr="00320BFA" w:rsidRDefault="006E7531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F7F5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36A4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5BF3BE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61501915" w14:textId="77777777" w:rsidTr="00D9485E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71E471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84EA" w14:textId="77777777" w:rsidR="006E7531" w:rsidRPr="00320BFA" w:rsidRDefault="006E7531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E8E3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2B2C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64279B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E7531" w:rsidRPr="00320BFA" w14:paraId="3988C47E" w14:textId="77777777" w:rsidTr="00D9485E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DF282C" w14:textId="77777777" w:rsidR="006E7531" w:rsidRPr="00320BFA" w:rsidRDefault="006E7531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150F42" w14:textId="77777777" w:rsidR="006E7531" w:rsidRPr="00320BFA" w:rsidRDefault="006E7531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F70056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D4C746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ED8EB6" w14:textId="77777777" w:rsidR="006E7531" w:rsidRPr="00320BFA" w:rsidRDefault="006E7531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D93EFD3" w14:textId="77777777" w:rsidR="007922E0" w:rsidRDefault="007922E0" w:rsidP="002660A6">
      <w:pPr>
        <w:pStyle w:val="TF-refernciasITEM"/>
      </w:pPr>
    </w:p>
    <w:sectPr w:rsidR="007922E0" w:rsidSect="001763DF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B4DDF" w14:textId="77777777" w:rsidR="00E47135" w:rsidRDefault="00E47135">
      <w:r>
        <w:separator/>
      </w:r>
    </w:p>
  </w:endnote>
  <w:endnote w:type="continuationSeparator" w:id="0">
    <w:p w14:paraId="1E810548" w14:textId="77777777" w:rsidR="00E47135" w:rsidRDefault="00E47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51838" w14:textId="77777777" w:rsidR="00E47135" w:rsidRDefault="00E47135">
      <w:r>
        <w:separator/>
      </w:r>
    </w:p>
  </w:footnote>
  <w:footnote w:type="continuationSeparator" w:id="0">
    <w:p w14:paraId="1FD83382" w14:textId="77777777" w:rsidR="00E47135" w:rsidRDefault="00E47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2EC66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A135E40"/>
    <w:multiLevelType w:val="hybridMultilevel"/>
    <w:tmpl w:val="FE187602"/>
    <w:lvl w:ilvl="0" w:tplc="B798C7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971713206">
    <w:abstractNumId w:val="0"/>
  </w:num>
  <w:num w:numId="2" w16cid:durableId="1025522915">
    <w:abstractNumId w:val="2"/>
  </w:num>
  <w:num w:numId="3" w16cid:durableId="1447309480">
    <w:abstractNumId w:val="2"/>
  </w:num>
  <w:num w:numId="4" w16cid:durableId="1311329381">
    <w:abstractNumId w:val="1"/>
  </w:num>
  <w:num w:numId="5" w16cid:durableId="269314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46473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3649425">
    <w:abstractNumId w:val="2"/>
  </w:num>
  <w:num w:numId="8" w16cid:durableId="21096153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2910254">
    <w:abstractNumId w:val="6"/>
  </w:num>
  <w:num w:numId="10" w16cid:durableId="15076673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1287779">
    <w:abstractNumId w:val="3"/>
  </w:num>
  <w:num w:numId="12" w16cid:durableId="1159418384">
    <w:abstractNumId w:val="5"/>
  </w:num>
  <w:num w:numId="13" w16cid:durableId="4423039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28077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53690319">
    <w:abstractNumId w:val="7"/>
  </w:num>
  <w:num w:numId="16" w16cid:durableId="19258693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4830947">
    <w:abstractNumId w:val="7"/>
  </w:num>
  <w:num w:numId="18" w16cid:durableId="840856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9821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2061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13136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6EA5"/>
    <w:rsid w:val="000070E1"/>
    <w:rsid w:val="00007435"/>
    <w:rsid w:val="00007AC0"/>
    <w:rsid w:val="000100A1"/>
    <w:rsid w:val="00010D49"/>
    <w:rsid w:val="00011F98"/>
    <w:rsid w:val="00012922"/>
    <w:rsid w:val="00013F5B"/>
    <w:rsid w:val="0001575C"/>
    <w:rsid w:val="00015C01"/>
    <w:rsid w:val="00016434"/>
    <w:rsid w:val="00016444"/>
    <w:rsid w:val="000179B5"/>
    <w:rsid w:val="00017B62"/>
    <w:rsid w:val="000204E7"/>
    <w:rsid w:val="0002065E"/>
    <w:rsid w:val="00020FC8"/>
    <w:rsid w:val="000239F0"/>
    <w:rsid w:val="00023FA0"/>
    <w:rsid w:val="000240A3"/>
    <w:rsid w:val="000255FE"/>
    <w:rsid w:val="00025A65"/>
    <w:rsid w:val="0002602F"/>
    <w:rsid w:val="00026D67"/>
    <w:rsid w:val="00030048"/>
    <w:rsid w:val="00030E4A"/>
    <w:rsid w:val="000314AA"/>
    <w:rsid w:val="00031A27"/>
    <w:rsid w:val="00031B02"/>
    <w:rsid w:val="00031D8E"/>
    <w:rsid w:val="00031EE0"/>
    <w:rsid w:val="00032084"/>
    <w:rsid w:val="00032293"/>
    <w:rsid w:val="000327FC"/>
    <w:rsid w:val="000329BA"/>
    <w:rsid w:val="000332F7"/>
    <w:rsid w:val="000339C2"/>
    <w:rsid w:val="0003582E"/>
    <w:rsid w:val="0003597F"/>
    <w:rsid w:val="0003626D"/>
    <w:rsid w:val="0003638C"/>
    <w:rsid w:val="00036A28"/>
    <w:rsid w:val="00036E5B"/>
    <w:rsid w:val="000407AC"/>
    <w:rsid w:val="00040A7F"/>
    <w:rsid w:val="00042A80"/>
    <w:rsid w:val="00043CA6"/>
    <w:rsid w:val="000445BD"/>
    <w:rsid w:val="00044A08"/>
    <w:rsid w:val="00044ACC"/>
    <w:rsid w:val="0004641A"/>
    <w:rsid w:val="000466F7"/>
    <w:rsid w:val="00050AC0"/>
    <w:rsid w:val="000511B1"/>
    <w:rsid w:val="0005273E"/>
    <w:rsid w:val="00052903"/>
    <w:rsid w:val="00052949"/>
    <w:rsid w:val="00052A07"/>
    <w:rsid w:val="00052DC4"/>
    <w:rsid w:val="000533DA"/>
    <w:rsid w:val="000533DD"/>
    <w:rsid w:val="000535F8"/>
    <w:rsid w:val="0005457F"/>
    <w:rsid w:val="00055EB6"/>
    <w:rsid w:val="000579A0"/>
    <w:rsid w:val="000608E9"/>
    <w:rsid w:val="00060F02"/>
    <w:rsid w:val="00061FEB"/>
    <w:rsid w:val="0006229D"/>
    <w:rsid w:val="00062F77"/>
    <w:rsid w:val="00062FF7"/>
    <w:rsid w:val="00065875"/>
    <w:rsid w:val="000667DF"/>
    <w:rsid w:val="0006716A"/>
    <w:rsid w:val="00070460"/>
    <w:rsid w:val="00070838"/>
    <w:rsid w:val="00070D94"/>
    <w:rsid w:val="00071545"/>
    <w:rsid w:val="00071B2D"/>
    <w:rsid w:val="0007209B"/>
    <w:rsid w:val="000722A3"/>
    <w:rsid w:val="00072A86"/>
    <w:rsid w:val="000732B4"/>
    <w:rsid w:val="00073E90"/>
    <w:rsid w:val="0007403E"/>
    <w:rsid w:val="00074702"/>
    <w:rsid w:val="0007516F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91E"/>
    <w:rsid w:val="00086AA8"/>
    <w:rsid w:val="0008732D"/>
    <w:rsid w:val="00087D11"/>
    <w:rsid w:val="0009106A"/>
    <w:rsid w:val="0009335E"/>
    <w:rsid w:val="000938A3"/>
    <w:rsid w:val="00093B6A"/>
    <w:rsid w:val="00094869"/>
    <w:rsid w:val="0009552E"/>
    <w:rsid w:val="00096308"/>
    <w:rsid w:val="00097131"/>
    <w:rsid w:val="0009735C"/>
    <w:rsid w:val="000A0272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72D6"/>
    <w:rsid w:val="000A7987"/>
    <w:rsid w:val="000A7D23"/>
    <w:rsid w:val="000A7E93"/>
    <w:rsid w:val="000B12B2"/>
    <w:rsid w:val="000B1A79"/>
    <w:rsid w:val="000B1E1B"/>
    <w:rsid w:val="000B205C"/>
    <w:rsid w:val="000B2577"/>
    <w:rsid w:val="000B3868"/>
    <w:rsid w:val="000B508B"/>
    <w:rsid w:val="000B6E72"/>
    <w:rsid w:val="000B7C76"/>
    <w:rsid w:val="000B7CBB"/>
    <w:rsid w:val="000C025F"/>
    <w:rsid w:val="000C030F"/>
    <w:rsid w:val="000C15FB"/>
    <w:rsid w:val="000C1867"/>
    <w:rsid w:val="000C18FD"/>
    <w:rsid w:val="000C1926"/>
    <w:rsid w:val="000C1A18"/>
    <w:rsid w:val="000C1CE7"/>
    <w:rsid w:val="000C318C"/>
    <w:rsid w:val="000C357D"/>
    <w:rsid w:val="000C36E0"/>
    <w:rsid w:val="000C3A91"/>
    <w:rsid w:val="000C48B6"/>
    <w:rsid w:val="000C51D2"/>
    <w:rsid w:val="000C5276"/>
    <w:rsid w:val="000C648D"/>
    <w:rsid w:val="000C6A6E"/>
    <w:rsid w:val="000C74AE"/>
    <w:rsid w:val="000C763F"/>
    <w:rsid w:val="000C7654"/>
    <w:rsid w:val="000C7C96"/>
    <w:rsid w:val="000D1294"/>
    <w:rsid w:val="000D1723"/>
    <w:rsid w:val="000D17DA"/>
    <w:rsid w:val="000D1DB3"/>
    <w:rsid w:val="000D3325"/>
    <w:rsid w:val="000D38FA"/>
    <w:rsid w:val="000D4326"/>
    <w:rsid w:val="000D48D8"/>
    <w:rsid w:val="000D49E5"/>
    <w:rsid w:val="000D5197"/>
    <w:rsid w:val="000D56BD"/>
    <w:rsid w:val="000D5836"/>
    <w:rsid w:val="000D5EBF"/>
    <w:rsid w:val="000D6184"/>
    <w:rsid w:val="000D68C0"/>
    <w:rsid w:val="000D6912"/>
    <w:rsid w:val="000D70F0"/>
    <w:rsid w:val="000D717F"/>
    <w:rsid w:val="000D77C2"/>
    <w:rsid w:val="000D794D"/>
    <w:rsid w:val="000D7B7F"/>
    <w:rsid w:val="000D7BDD"/>
    <w:rsid w:val="000E01B8"/>
    <w:rsid w:val="000E039E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1B80"/>
    <w:rsid w:val="000F205E"/>
    <w:rsid w:val="000F2B89"/>
    <w:rsid w:val="000F3838"/>
    <w:rsid w:val="000F6D47"/>
    <w:rsid w:val="000F77E3"/>
    <w:rsid w:val="000F7AC6"/>
    <w:rsid w:val="001007FF"/>
    <w:rsid w:val="00100BF4"/>
    <w:rsid w:val="00102346"/>
    <w:rsid w:val="001035B5"/>
    <w:rsid w:val="00104237"/>
    <w:rsid w:val="001042C0"/>
    <w:rsid w:val="001054E6"/>
    <w:rsid w:val="0010633A"/>
    <w:rsid w:val="00106A46"/>
    <w:rsid w:val="00106F4E"/>
    <w:rsid w:val="001076B6"/>
    <w:rsid w:val="00107B02"/>
    <w:rsid w:val="0011011A"/>
    <w:rsid w:val="00110146"/>
    <w:rsid w:val="001108D6"/>
    <w:rsid w:val="00111D2D"/>
    <w:rsid w:val="001129EC"/>
    <w:rsid w:val="00113088"/>
    <w:rsid w:val="00113194"/>
    <w:rsid w:val="0011363A"/>
    <w:rsid w:val="00113A3F"/>
    <w:rsid w:val="00113EE5"/>
    <w:rsid w:val="00115697"/>
    <w:rsid w:val="001164FE"/>
    <w:rsid w:val="001167E8"/>
    <w:rsid w:val="00116F8E"/>
    <w:rsid w:val="0011784B"/>
    <w:rsid w:val="0012032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272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004"/>
    <w:rsid w:val="001476C4"/>
    <w:rsid w:val="0015034E"/>
    <w:rsid w:val="0015043F"/>
    <w:rsid w:val="00150A0B"/>
    <w:rsid w:val="00152FF1"/>
    <w:rsid w:val="00153420"/>
    <w:rsid w:val="001554E9"/>
    <w:rsid w:val="00155C42"/>
    <w:rsid w:val="00156375"/>
    <w:rsid w:val="00160068"/>
    <w:rsid w:val="0016008F"/>
    <w:rsid w:val="001607D1"/>
    <w:rsid w:val="00160B1B"/>
    <w:rsid w:val="0016157C"/>
    <w:rsid w:val="00162B16"/>
    <w:rsid w:val="00162BF1"/>
    <w:rsid w:val="00164B1A"/>
    <w:rsid w:val="0016560C"/>
    <w:rsid w:val="00165803"/>
    <w:rsid w:val="001659AD"/>
    <w:rsid w:val="0016650B"/>
    <w:rsid w:val="001676BA"/>
    <w:rsid w:val="00167837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31DB"/>
    <w:rsid w:val="001746FF"/>
    <w:rsid w:val="00174707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2263"/>
    <w:rsid w:val="00192A8D"/>
    <w:rsid w:val="00193A97"/>
    <w:rsid w:val="001948BE"/>
    <w:rsid w:val="00194942"/>
    <w:rsid w:val="0019547B"/>
    <w:rsid w:val="00195EBD"/>
    <w:rsid w:val="00196221"/>
    <w:rsid w:val="00196479"/>
    <w:rsid w:val="0019728B"/>
    <w:rsid w:val="001A0797"/>
    <w:rsid w:val="001A12CE"/>
    <w:rsid w:val="001A2A0D"/>
    <w:rsid w:val="001A5AE7"/>
    <w:rsid w:val="001A5EF1"/>
    <w:rsid w:val="001A6292"/>
    <w:rsid w:val="001A71E4"/>
    <w:rsid w:val="001A7511"/>
    <w:rsid w:val="001A77C2"/>
    <w:rsid w:val="001A7B27"/>
    <w:rsid w:val="001B09EB"/>
    <w:rsid w:val="001B0E5F"/>
    <w:rsid w:val="001B22A8"/>
    <w:rsid w:val="001B2F1E"/>
    <w:rsid w:val="001B36BF"/>
    <w:rsid w:val="001B389B"/>
    <w:rsid w:val="001B4213"/>
    <w:rsid w:val="001B4656"/>
    <w:rsid w:val="001B48AB"/>
    <w:rsid w:val="001B4B3E"/>
    <w:rsid w:val="001B5C69"/>
    <w:rsid w:val="001B5D6A"/>
    <w:rsid w:val="001B5DE0"/>
    <w:rsid w:val="001B61AD"/>
    <w:rsid w:val="001C0048"/>
    <w:rsid w:val="001C026C"/>
    <w:rsid w:val="001C092F"/>
    <w:rsid w:val="001C28D0"/>
    <w:rsid w:val="001C3369"/>
    <w:rsid w:val="001C33B0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314C"/>
    <w:rsid w:val="001D55B0"/>
    <w:rsid w:val="001D5F9D"/>
    <w:rsid w:val="001D6234"/>
    <w:rsid w:val="001D64C7"/>
    <w:rsid w:val="001D6F0C"/>
    <w:rsid w:val="001D7AE7"/>
    <w:rsid w:val="001D7E1E"/>
    <w:rsid w:val="001E29EB"/>
    <w:rsid w:val="001E29FE"/>
    <w:rsid w:val="001E3EF5"/>
    <w:rsid w:val="001E5316"/>
    <w:rsid w:val="001E646A"/>
    <w:rsid w:val="001E682E"/>
    <w:rsid w:val="001E6CD9"/>
    <w:rsid w:val="001F007F"/>
    <w:rsid w:val="001F0D36"/>
    <w:rsid w:val="001F15C1"/>
    <w:rsid w:val="001F1723"/>
    <w:rsid w:val="001F1E8C"/>
    <w:rsid w:val="001F471B"/>
    <w:rsid w:val="001F4B40"/>
    <w:rsid w:val="001F59EA"/>
    <w:rsid w:val="001F5E92"/>
    <w:rsid w:val="001F623F"/>
    <w:rsid w:val="001F6318"/>
    <w:rsid w:val="001F7802"/>
    <w:rsid w:val="00201E9B"/>
    <w:rsid w:val="00202F3F"/>
    <w:rsid w:val="00204AEC"/>
    <w:rsid w:val="00205653"/>
    <w:rsid w:val="00205BF3"/>
    <w:rsid w:val="00205DBF"/>
    <w:rsid w:val="00206F63"/>
    <w:rsid w:val="00207772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7EC"/>
    <w:rsid w:val="00213C55"/>
    <w:rsid w:val="0021421E"/>
    <w:rsid w:val="0021423E"/>
    <w:rsid w:val="00214587"/>
    <w:rsid w:val="00214889"/>
    <w:rsid w:val="002159F3"/>
    <w:rsid w:val="00216269"/>
    <w:rsid w:val="00216AB8"/>
    <w:rsid w:val="002176C0"/>
    <w:rsid w:val="002177A0"/>
    <w:rsid w:val="00220FB9"/>
    <w:rsid w:val="00222124"/>
    <w:rsid w:val="00222B46"/>
    <w:rsid w:val="00223353"/>
    <w:rsid w:val="0022343C"/>
    <w:rsid w:val="00223CBE"/>
    <w:rsid w:val="002248D8"/>
    <w:rsid w:val="00224BB2"/>
    <w:rsid w:val="00226DE6"/>
    <w:rsid w:val="00230826"/>
    <w:rsid w:val="002308BD"/>
    <w:rsid w:val="0023162B"/>
    <w:rsid w:val="00231F65"/>
    <w:rsid w:val="002328A7"/>
    <w:rsid w:val="002331E7"/>
    <w:rsid w:val="00233F9E"/>
    <w:rsid w:val="00233FA8"/>
    <w:rsid w:val="002345A0"/>
    <w:rsid w:val="002345AD"/>
    <w:rsid w:val="00234D57"/>
    <w:rsid w:val="00235240"/>
    <w:rsid w:val="00235FCB"/>
    <w:rsid w:val="0023632E"/>
    <w:rsid w:val="00236512"/>
    <w:rsid w:val="002368FD"/>
    <w:rsid w:val="002369CB"/>
    <w:rsid w:val="002371F3"/>
    <w:rsid w:val="00237C8D"/>
    <w:rsid w:val="00237E67"/>
    <w:rsid w:val="00240792"/>
    <w:rsid w:val="00240807"/>
    <w:rsid w:val="00240BAD"/>
    <w:rsid w:val="0024110F"/>
    <w:rsid w:val="00241FBA"/>
    <w:rsid w:val="002423AB"/>
    <w:rsid w:val="002440B0"/>
    <w:rsid w:val="00245366"/>
    <w:rsid w:val="0024548F"/>
    <w:rsid w:val="0024602C"/>
    <w:rsid w:val="002475DE"/>
    <w:rsid w:val="002477D6"/>
    <w:rsid w:val="00247BAF"/>
    <w:rsid w:val="0025039C"/>
    <w:rsid w:val="00251A3E"/>
    <w:rsid w:val="00253C68"/>
    <w:rsid w:val="00253C8C"/>
    <w:rsid w:val="002541A4"/>
    <w:rsid w:val="00254C2B"/>
    <w:rsid w:val="002554A3"/>
    <w:rsid w:val="002568E9"/>
    <w:rsid w:val="00256F8B"/>
    <w:rsid w:val="002571BE"/>
    <w:rsid w:val="0025792C"/>
    <w:rsid w:val="00260983"/>
    <w:rsid w:val="0026189B"/>
    <w:rsid w:val="002625DA"/>
    <w:rsid w:val="00263808"/>
    <w:rsid w:val="00263C8B"/>
    <w:rsid w:val="00264246"/>
    <w:rsid w:val="00264507"/>
    <w:rsid w:val="00264EF3"/>
    <w:rsid w:val="002660A6"/>
    <w:rsid w:val="00266F3F"/>
    <w:rsid w:val="00266FEA"/>
    <w:rsid w:val="00267896"/>
    <w:rsid w:val="00267938"/>
    <w:rsid w:val="00267BF3"/>
    <w:rsid w:val="00270060"/>
    <w:rsid w:val="002706E4"/>
    <w:rsid w:val="00271E34"/>
    <w:rsid w:val="00271F92"/>
    <w:rsid w:val="0027313F"/>
    <w:rsid w:val="00273E9B"/>
    <w:rsid w:val="00274CA1"/>
    <w:rsid w:val="0027517E"/>
    <w:rsid w:val="002762E5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3341"/>
    <w:rsid w:val="00284EB7"/>
    <w:rsid w:val="0028617A"/>
    <w:rsid w:val="0028617C"/>
    <w:rsid w:val="00287725"/>
    <w:rsid w:val="00287C9A"/>
    <w:rsid w:val="00290140"/>
    <w:rsid w:val="0029056E"/>
    <w:rsid w:val="002906C7"/>
    <w:rsid w:val="002910FF"/>
    <w:rsid w:val="00291B70"/>
    <w:rsid w:val="00294AE2"/>
    <w:rsid w:val="00295057"/>
    <w:rsid w:val="00295494"/>
    <w:rsid w:val="00295C5E"/>
    <w:rsid w:val="0029608A"/>
    <w:rsid w:val="00297663"/>
    <w:rsid w:val="002A0601"/>
    <w:rsid w:val="002A16E6"/>
    <w:rsid w:val="002A19A5"/>
    <w:rsid w:val="002A1CD4"/>
    <w:rsid w:val="002A2240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D15"/>
    <w:rsid w:val="002B0EDC"/>
    <w:rsid w:val="002B17EC"/>
    <w:rsid w:val="002B26A2"/>
    <w:rsid w:val="002B2C49"/>
    <w:rsid w:val="002B2EE3"/>
    <w:rsid w:val="002B336F"/>
    <w:rsid w:val="002B3A7E"/>
    <w:rsid w:val="002B4718"/>
    <w:rsid w:val="002B4DB5"/>
    <w:rsid w:val="002B55A6"/>
    <w:rsid w:val="002B5C1E"/>
    <w:rsid w:val="002B70A7"/>
    <w:rsid w:val="002B7C51"/>
    <w:rsid w:val="002C130F"/>
    <w:rsid w:val="002C222E"/>
    <w:rsid w:val="002C380E"/>
    <w:rsid w:val="002C3D3A"/>
    <w:rsid w:val="002C5F26"/>
    <w:rsid w:val="002C711A"/>
    <w:rsid w:val="002D0F46"/>
    <w:rsid w:val="002D1A23"/>
    <w:rsid w:val="002D1BD7"/>
    <w:rsid w:val="002D24CA"/>
    <w:rsid w:val="002D2C71"/>
    <w:rsid w:val="002D3941"/>
    <w:rsid w:val="002D5D9E"/>
    <w:rsid w:val="002D6936"/>
    <w:rsid w:val="002D72DE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652A"/>
    <w:rsid w:val="002E65A4"/>
    <w:rsid w:val="002E6A42"/>
    <w:rsid w:val="002E6C2F"/>
    <w:rsid w:val="002E6DD1"/>
    <w:rsid w:val="002E6FC5"/>
    <w:rsid w:val="002F027E"/>
    <w:rsid w:val="002F0A5B"/>
    <w:rsid w:val="002F14B8"/>
    <w:rsid w:val="002F1ABD"/>
    <w:rsid w:val="002F1C29"/>
    <w:rsid w:val="002F31B3"/>
    <w:rsid w:val="002F459E"/>
    <w:rsid w:val="002F7909"/>
    <w:rsid w:val="0030133B"/>
    <w:rsid w:val="00302400"/>
    <w:rsid w:val="00302E4B"/>
    <w:rsid w:val="00302E7B"/>
    <w:rsid w:val="00303B74"/>
    <w:rsid w:val="003062FD"/>
    <w:rsid w:val="00310232"/>
    <w:rsid w:val="00310BAA"/>
    <w:rsid w:val="00311253"/>
    <w:rsid w:val="00312CEA"/>
    <w:rsid w:val="00312FA7"/>
    <w:rsid w:val="0031377E"/>
    <w:rsid w:val="00314C41"/>
    <w:rsid w:val="00314CF4"/>
    <w:rsid w:val="003168C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4A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7F2F"/>
    <w:rsid w:val="00340AD0"/>
    <w:rsid w:val="00340B6D"/>
    <w:rsid w:val="00340C8E"/>
    <w:rsid w:val="00341E86"/>
    <w:rsid w:val="00341F78"/>
    <w:rsid w:val="0034230F"/>
    <w:rsid w:val="003425E9"/>
    <w:rsid w:val="0034280F"/>
    <w:rsid w:val="00342965"/>
    <w:rsid w:val="00342A32"/>
    <w:rsid w:val="003430EB"/>
    <w:rsid w:val="00343F5D"/>
    <w:rsid w:val="00344233"/>
    <w:rsid w:val="00344540"/>
    <w:rsid w:val="00345D92"/>
    <w:rsid w:val="00346265"/>
    <w:rsid w:val="0034687F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232"/>
    <w:rsid w:val="00360812"/>
    <w:rsid w:val="00360F1E"/>
    <w:rsid w:val="00361C8F"/>
    <w:rsid w:val="00362443"/>
    <w:rsid w:val="00362AF7"/>
    <w:rsid w:val="00362C09"/>
    <w:rsid w:val="003642E2"/>
    <w:rsid w:val="003647EA"/>
    <w:rsid w:val="00364B75"/>
    <w:rsid w:val="00364BF0"/>
    <w:rsid w:val="00365054"/>
    <w:rsid w:val="003651CC"/>
    <w:rsid w:val="00365655"/>
    <w:rsid w:val="00366E57"/>
    <w:rsid w:val="00370140"/>
    <w:rsid w:val="00370423"/>
    <w:rsid w:val="0037046F"/>
    <w:rsid w:val="00370880"/>
    <w:rsid w:val="00370FCD"/>
    <w:rsid w:val="003713F2"/>
    <w:rsid w:val="00371579"/>
    <w:rsid w:val="003750FC"/>
    <w:rsid w:val="003752A6"/>
    <w:rsid w:val="0037547C"/>
    <w:rsid w:val="003767DD"/>
    <w:rsid w:val="00377DA7"/>
    <w:rsid w:val="0038065A"/>
    <w:rsid w:val="003815C6"/>
    <w:rsid w:val="00383087"/>
    <w:rsid w:val="00383898"/>
    <w:rsid w:val="00383EC9"/>
    <w:rsid w:val="003871DD"/>
    <w:rsid w:val="0038731E"/>
    <w:rsid w:val="0038747A"/>
    <w:rsid w:val="00387FAA"/>
    <w:rsid w:val="00390178"/>
    <w:rsid w:val="00390A73"/>
    <w:rsid w:val="00390F58"/>
    <w:rsid w:val="00391045"/>
    <w:rsid w:val="003913C3"/>
    <w:rsid w:val="00392146"/>
    <w:rsid w:val="003926FC"/>
    <w:rsid w:val="003934A3"/>
    <w:rsid w:val="0039384F"/>
    <w:rsid w:val="003946F1"/>
    <w:rsid w:val="003974B0"/>
    <w:rsid w:val="003A0F3F"/>
    <w:rsid w:val="003A2764"/>
    <w:rsid w:val="003A2B7D"/>
    <w:rsid w:val="003A3677"/>
    <w:rsid w:val="003A3D7C"/>
    <w:rsid w:val="003A46D7"/>
    <w:rsid w:val="003A4A75"/>
    <w:rsid w:val="003A5366"/>
    <w:rsid w:val="003A5AD4"/>
    <w:rsid w:val="003A5F00"/>
    <w:rsid w:val="003A7CFE"/>
    <w:rsid w:val="003A7DC3"/>
    <w:rsid w:val="003B0D73"/>
    <w:rsid w:val="003B1677"/>
    <w:rsid w:val="003B18B2"/>
    <w:rsid w:val="003B3030"/>
    <w:rsid w:val="003B647A"/>
    <w:rsid w:val="003B65C1"/>
    <w:rsid w:val="003B6613"/>
    <w:rsid w:val="003B6B7B"/>
    <w:rsid w:val="003B6FF5"/>
    <w:rsid w:val="003B78E3"/>
    <w:rsid w:val="003B7E20"/>
    <w:rsid w:val="003C012C"/>
    <w:rsid w:val="003C1141"/>
    <w:rsid w:val="003C11C1"/>
    <w:rsid w:val="003C144F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D0531"/>
    <w:rsid w:val="003D0C8E"/>
    <w:rsid w:val="003D19B9"/>
    <w:rsid w:val="003D1FD6"/>
    <w:rsid w:val="003D2DF1"/>
    <w:rsid w:val="003D398C"/>
    <w:rsid w:val="003D473B"/>
    <w:rsid w:val="003D4B35"/>
    <w:rsid w:val="003D4F28"/>
    <w:rsid w:val="003D5A72"/>
    <w:rsid w:val="003D5A8E"/>
    <w:rsid w:val="003D60A9"/>
    <w:rsid w:val="003D6567"/>
    <w:rsid w:val="003D65E7"/>
    <w:rsid w:val="003D7F6A"/>
    <w:rsid w:val="003E21FD"/>
    <w:rsid w:val="003E357C"/>
    <w:rsid w:val="003E384D"/>
    <w:rsid w:val="003E4F19"/>
    <w:rsid w:val="003E6BD6"/>
    <w:rsid w:val="003E7E58"/>
    <w:rsid w:val="003F03A3"/>
    <w:rsid w:val="003F1E3E"/>
    <w:rsid w:val="003F2185"/>
    <w:rsid w:val="003F35D4"/>
    <w:rsid w:val="003F3EB9"/>
    <w:rsid w:val="003F4841"/>
    <w:rsid w:val="003F5F25"/>
    <w:rsid w:val="003F6149"/>
    <w:rsid w:val="003F6646"/>
    <w:rsid w:val="003F679B"/>
    <w:rsid w:val="003F7D3F"/>
    <w:rsid w:val="0040033D"/>
    <w:rsid w:val="00400983"/>
    <w:rsid w:val="00402285"/>
    <w:rsid w:val="00402466"/>
    <w:rsid w:val="00402C80"/>
    <w:rsid w:val="0040436D"/>
    <w:rsid w:val="0040509A"/>
    <w:rsid w:val="0040695E"/>
    <w:rsid w:val="00406B90"/>
    <w:rsid w:val="00407166"/>
    <w:rsid w:val="00407327"/>
    <w:rsid w:val="00410543"/>
    <w:rsid w:val="0041153A"/>
    <w:rsid w:val="0041233D"/>
    <w:rsid w:val="00414B99"/>
    <w:rsid w:val="004155F8"/>
    <w:rsid w:val="0041669F"/>
    <w:rsid w:val="004171CB"/>
    <w:rsid w:val="004173CB"/>
    <w:rsid w:val="004173CC"/>
    <w:rsid w:val="004176CA"/>
    <w:rsid w:val="00417FA9"/>
    <w:rsid w:val="004214BA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0"/>
    <w:rsid w:val="00424E18"/>
    <w:rsid w:val="0042619E"/>
    <w:rsid w:val="00426C8F"/>
    <w:rsid w:val="0042715F"/>
    <w:rsid w:val="00427293"/>
    <w:rsid w:val="0043030F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8E6"/>
    <w:rsid w:val="0044799B"/>
    <w:rsid w:val="00450727"/>
    <w:rsid w:val="0045117D"/>
    <w:rsid w:val="00451B94"/>
    <w:rsid w:val="00452EC7"/>
    <w:rsid w:val="00454EF3"/>
    <w:rsid w:val="00456880"/>
    <w:rsid w:val="004568EB"/>
    <w:rsid w:val="00457161"/>
    <w:rsid w:val="00457576"/>
    <w:rsid w:val="004606F8"/>
    <w:rsid w:val="0046101D"/>
    <w:rsid w:val="00461A87"/>
    <w:rsid w:val="00462746"/>
    <w:rsid w:val="00463C98"/>
    <w:rsid w:val="004641D4"/>
    <w:rsid w:val="00464E35"/>
    <w:rsid w:val="00465D58"/>
    <w:rsid w:val="00466EE2"/>
    <w:rsid w:val="00470362"/>
    <w:rsid w:val="00470C41"/>
    <w:rsid w:val="00470F96"/>
    <w:rsid w:val="00471017"/>
    <w:rsid w:val="00471A8B"/>
    <w:rsid w:val="00472987"/>
    <w:rsid w:val="00472CCD"/>
    <w:rsid w:val="00472D3E"/>
    <w:rsid w:val="004739E0"/>
    <w:rsid w:val="0047450C"/>
    <w:rsid w:val="00474516"/>
    <w:rsid w:val="00474A14"/>
    <w:rsid w:val="00474D52"/>
    <w:rsid w:val="0047690F"/>
    <w:rsid w:val="00476C78"/>
    <w:rsid w:val="004810EE"/>
    <w:rsid w:val="00481303"/>
    <w:rsid w:val="0048251A"/>
    <w:rsid w:val="004846AC"/>
    <w:rsid w:val="0048576D"/>
    <w:rsid w:val="00485F61"/>
    <w:rsid w:val="00486FA7"/>
    <w:rsid w:val="0049091F"/>
    <w:rsid w:val="004923FB"/>
    <w:rsid w:val="00492EED"/>
    <w:rsid w:val="004931AF"/>
    <w:rsid w:val="004936C6"/>
    <w:rsid w:val="00493B1A"/>
    <w:rsid w:val="00493CB1"/>
    <w:rsid w:val="00493F26"/>
    <w:rsid w:val="0049495C"/>
    <w:rsid w:val="00494D2A"/>
    <w:rsid w:val="00494F4E"/>
    <w:rsid w:val="004965F2"/>
    <w:rsid w:val="00497019"/>
    <w:rsid w:val="00497180"/>
    <w:rsid w:val="00497CF8"/>
    <w:rsid w:val="00497EF6"/>
    <w:rsid w:val="004A0301"/>
    <w:rsid w:val="004A13AB"/>
    <w:rsid w:val="004A16DC"/>
    <w:rsid w:val="004A1EAD"/>
    <w:rsid w:val="004A255F"/>
    <w:rsid w:val="004A34B7"/>
    <w:rsid w:val="004A4218"/>
    <w:rsid w:val="004A528A"/>
    <w:rsid w:val="004A5AC8"/>
    <w:rsid w:val="004A700B"/>
    <w:rsid w:val="004A7282"/>
    <w:rsid w:val="004A7603"/>
    <w:rsid w:val="004A7854"/>
    <w:rsid w:val="004B0457"/>
    <w:rsid w:val="004B14EE"/>
    <w:rsid w:val="004B227D"/>
    <w:rsid w:val="004B42D8"/>
    <w:rsid w:val="004B492E"/>
    <w:rsid w:val="004B4E74"/>
    <w:rsid w:val="004B58D5"/>
    <w:rsid w:val="004B6B8F"/>
    <w:rsid w:val="004B7033"/>
    <w:rsid w:val="004B7511"/>
    <w:rsid w:val="004C014A"/>
    <w:rsid w:val="004C26BE"/>
    <w:rsid w:val="004C3690"/>
    <w:rsid w:val="004C3C31"/>
    <w:rsid w:val="004C4222"/>
    <w:rsid w:val="004C4C7D"/>
    <w:rsid w:val="004C4FC3"/>
    <w:rsid w:val="004C663D"/>
    <w:rsid w:val="004C698F"/>
    <w:rsid w:val="004C71BD"/>
    <w:rsid w:val="004C74F3"/>
    <w:rsid w:val="004C783D"/>
    <w:rsid w:val="004D00CB"/>
    <w:rsid w:val="004D0B42"/>
    <w:rsid w:val="004D18EB"/>
    <w:rsid w:val="004D303C"/>
    <w:rsid w:val="004D340F"/>
    <w:rsid w:val="004D40BB"/>
    <w:rsid w:val="004D410E"/>
    <w:rsid w:val="004D61FF"/>
    <w:rsid w:val="004D6435"/>
    <w:rsid w:val="004D6BCC"/>
    <w:rsid w:val="004D6EB5"/>
    <w:rsid w:val="004E05D2"/>
    <w:rsid w:val="004E18F5"/>
    <w:rsid w:val="004E1CA9"/>
    <w:rsid w:val="004E239B"/>
    <w:rsid w:val="004E23CE"/>
    <w:rsid w:val="004E516B"/>
    <w:rsid w:val="004E52A6"/>
    <w:rsid w:val="004E5A2B"/>
    <w:rsid w:val="004E6B94"/>
    <w:rsid w:val="004E7C1F"/>
    <w:rsid w:val="004F0337"/>
    <w:rsid w:val="004F1043"/>
    <w:rsid w:val="004F1CD2"/>
    <w:rsid w:val="004F2E60"/>
    <w:rsid w:val="004F353D"/>
    <w:rsid w:val="004F3ABE"/>
    <w:rsid w:val="004F4AE6"/>
    <w:rsid w:val="004F5A18"/>
    <w:rsid w:val="004F6D67"/>
    <w:rsid w:val="004F7FEE"/>
    <w:rsid w:val="00500539"/>
    <w:rsid w:val="0050253C"/>
    <w:rsid w:val="00503373"/>
    <w:rsid w:val="00503F3F"/>
    <w:rsid w:val="00504353"/>
    <w:rsid w:val="005055E5"/>
    <w:rsid w:val="005056B8"/>
    <w:rsid w:val="00505D1D"/>
    <w:rsid w:val="00505D38"/>
    <w:rsid w:val="0051123C"/>
    <w:rsid w:val="00512A58"/>
    <w:rsid w:val="00513027"/>
    <w:rsid w:val="00513223"/>
    <w:rsid w:val="00514001"/>
    <w:rsid w:val="0051491C"/>
    <w:rsid w:val="005154FA"/>
    <w:rsid w:val="005216FB"/>
    <w:rsid w:val="00521B42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821"/>
    <w:rsid w:val="00530244"/>
    <w:rsid w:val="00531026"/>
    <w:rsid w:val="0053163B"/>
    <w:rsid w:val="00531A5B"/>
    <w:rsid w:val="00532534"/>
    <w:rsid w:val="00532645"/>
    <w:rsid w:val="00532956"/>
    <w:rsid w:val="00534C0B"/>
    <w:rsid w:val="00535E07"/>
    <w:rsid w:val="00536336"/>
    <w:rsid w:val="00537F71"/>
    <w:rsid w:val="00540EB0"/>
    <w:rsid w:val="0054122C"/>
    <w:rsid w:val="00542227"/>
    <w:rsid w:val="00542E6D"/>
    <w:rsid w:val="00542ED7"/>
    <w:rsid w:val="00542EDF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602BA"/>
    <w:rsid w:val="00560E1E"/>
    <w:rsid w:val="00561E43"/>
    <w:rsid w:val="00564A29"/>
    <w:rsid w:val="00564FBC"/>
    <w:rsid w:val="00565E8C"/>
    <w:rsid w:val="00566653"/>
    <w:rsid w:val="0056720E"/>
    <w:rsid w:val="0056796C"/>
    <w:rsid w:val="005701C7"/>
    <w:rsid w:val="005703AC"/>
    <w:rsid w:val="005705A9"/>
    <w:rsid w:val="005719E0"/>
    <w:rsid w:val="00572864"/>
    <w:rsid w:val="0057391A"/>
    <w:rsid w:val="0057398A"/>
    <w:rsid w:val="00573B72"/>
    <w:rsid w:val="00573BCF"/>
    <w:rsid w:val="00574759"/>
    <w:rsid w:val="00574BF9"/>
    <w:rsid w:val="00575626"/>
    <w:rsid w:val="00575DAB"/>
    <w:rsid w:val="005767E5"/>
    <w:rsid w:val="00580021"/>
    <w:rsid w:val="005802AF"/>
    <w:rsid w:val="00580C2C"/>
    <w:rsid w:val="005816E5"/>
    <w:rsid w:val="00581C4A"/>
    <w:rsid w:val="00582997"/>
    <w:rsid w:val="00582BEA"/>
    <w:rsid w:val="00582E62"/>
    <w:rsid w:val="00583699"/>
    <w:rsid w:val="0058456A"/>
    <w:rsid w:val="0058482B"/>
    <w:rsid w:val="00584C4C"/>
    <w:rsid w:val="00585228"/>
    <w:rsid w:val="00585966"/>
    <w:rsid w:val="00585A75"/>
    <w:rsid w:val="00585DB6"/>
    <w:rsid w:val="0058618A"/>
    <w:rsid w:val="005863E5"/>
    <w:rsid w:val="005866A1"/>
    <w:rsid w:val="00586906"/>
    <w:rsid w:val="00587247"/>
    <w:rsid w:val="00590807"/>
    <w:rsid w:val="00591611"/>
    <w:rsid w:val="00591C24"/>
    <w:rsid w:val="00594E4B"/>
    <w:rsid w:val="005A0431"/>
    <w:rsid w:val="005A0F34"/>
    <w:rsid w:val="005A1132"/>
    <w:rsid w:val="005A13DD"/>
    <w:rsid w:val="005A1593"/>
    <w:rsid w:val="005A1640"/>
    <w:rsid w:val="005A1802"/>
    <w:rsid w:val="005A191D"/>
    <w:rsid w:val="005A1D05"/>
    <w:rsid w:val="005A33C5"/>
    <w:rsid w:val="005A362B"/>
    <w:rsid w:val="005A36E5"/>
    <w:rsid w:val="005A44A7"/>
    <w:rsid w:val="005A4556"/>
    <w:rsid w:val="005A4952"/>
    <w:rsid w:val="005A5191"/>
    <w:rsid w:val="005A5435"/>
    <w:rsid w:val="005A57A6"/>
    <w:rsid w:val="005A5D45"/>
    <w:rsid w:val="005A6895"/>
    <w:rsid w:val="005A7886"/>
    <w:rsid w:val="005B027D"/>
    <w:rsid w:val="005B1630"/>
    <w:rsid w:val="005B20A1"/>
    <w:rsid w:val="005B2478"/>
    <w:rsid w:val="005B3726"/>
    <w:rsid w:val="005B53BF"/>
    <w:rsid w:val="005B6684"/>
    <w:rsid w:val="005B6F74"/>
    <w:rsid w:val="005B793C"/>
    <w:rsid w:val="005C0614"/>
    <w:rsid w:val="005C1A97"/>
    <w:rsid w:val="005C1C1A"/>
    <w:rsid w:val="005C2073"/>
    <w:rsid w:val="005C21FC"/>
    <w:rsid w:val="005C30AE"/>
    <w:rsid w:val="005C4AF5"/>
    <w:rsid w:val="005C4FF1"/>
    <w:rsid w:val="005C534C"/>
    <w:rsid w:val="005D03BA"/>
    <w:rsid w:val="005D2C33"/>
    <w:rsid w:val="005D3387"/>
    <w:rsid w:val="005D4F28"/>
    <w:rsid w:val="005D5A2A"/>
    <w:rsid w:val="005E1304"/>
    <w:rsid w:val="005E1EA2"/>
    <w:rsid w:val="005E2579"/>
    <w:rsid w:val="005E2647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9F1"/>
    <w:rsid w:val="005F1AC3"/>
    <w:rsid w:val="005F1E9A"/>
    <w:rsid w:val="005F2402"/>
    <w:rsid w:val="005F28DE"/>
    <w:rsid w:val="005F2E33"/>
    <w:rsid w:val="005F34AE"/>
    <w:rsid w:val="005F37E9"/>
    <w:rsid w:val="005F460E"/>
    <w:rsid w:val="005F4A3F"/>
    <w:rsid w:val="005F4BB1"/>
    <w:rsid w:val="005F5091"/>
    <w:rsid w:val="005F5E58"/>
    <w:rsid w:val="005F5E59"/>
    <w:rsid w:val="005F5E5B"/>
    <w:rsid w:val="005F645A"/>
    <w:rsid w:val="0060060C"/>
    <w:rsid w:val="00600BE1"/>
    <w:rsid w:val="00600C87"/>
    <w:rsid w:val="00601322"/>
    <w:rsid w:val="00601459"/>
    <w:rsid w:val="00602421"/>
    <w:rsid w:val="00602C17"/>
    <w:rsid w:val="00604844"/>
    <w:rsid w:val="0060515D"/>
    <w:rsid w:val="006061FB"/>
    <w:rsid w:val="00606BB5"/>
    <w:rsid w:val="00607426"/>
    <w:rsid w:val="0060780A"/>
    <w:rsid w:val="00610B79"/>
    <w:rsid w:val="006118D1"/>
    <w:rsid w:val="006123D4"/>
    <w:rsid w:val="0061251F"/>
    <w:rsid w:val="00612CD8"/>
    <w:rsid w:val="006132CC"/>
    <w:rsid w:val="00613FB2"/>
    <w:rsid w:val="00614596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19DB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77E"/>
    <w:rsid w:val="00633F7A"/>
    <w:rsid w:val="00634150"/>
    <w:rsid w:val="006346E1"/>
    <w:rsid w:val="00634B5A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C00"/>
    <w:rsid w:val="0065724F"/>
    <w:rsid w:val="006572CD"/>
    <w:rsid w:val="00657859"/>
    <w:rsid w:val="00661805"/>
    <w:rsid w:val="00661967"/>
    <w:rsid w:val="00661D51"/>
    <w:rsid w:val="00661F61"/>
    <w:rsid w:val="006641C7"/>
    <w:rsid w:val="00666864"/>
    <w:rsid w:val="006668DE"/>
    <w:rsid w:val="00666A70"/>
    <w:rsid w:val="00666B90"/>
    <w:rsid w:val="00667105"/>
    <w:rsid w:val="00671B3F"/>
    <w:rsid w:val="00671B49"/>
    <w:rsid w:val="00672641"/>
    <w:rsid w:val="006727D0"/>
    <w:rsid w:val="00672ADD"/>
    <w:rsid w:val="00672E11"/>
    <w:rsid w:val="00672F81"/>
    <w:rsid w:val="00673A9E"/>
    <w:rsid w:val="00674155"/>
    <w:rsid w:val="0067434A"/>
    <w:rsid w:val="006746CA"/>
    <w:rsid w:val="00674935"/>
    <w:rsid w:val="0067583D"/>
    <w:rsid w:val="0067605D"/>
    <w:rsid w:val="00677EC2"/>
    <w:rsid w:val="006802F6"/>
    <w:rsid w:val="00680CB2"/>
    <w:rsid w:val="00681742"/>
    <w:rsid w:val="00682CB1"/>
    <w:rsid w:val="00683C56"/>
    <w:rsid w:val="00683CAF"/>
    <w:rsid w:val="00683F92"/>
    <w:rsid w:val="00685920"/>
    <w:rsid w:val="00685944"/>
    <w:rsid w:val="00685B34"/>
    <w:rsid w:val="00687FF6"/>
    <w:rsid w:val="00690092"/>
    <w:rsid w:val="0069472E"/>
    <w:rsid w:val="00695584"/>
    <w:rsid w:val="00695745"/>
    <w:rsid w:val="0069600B"/>
    <w:rsid w:val="00696CFB"/>
    <w:rsid w:val="0069741F"/>
    <w:rsid w:val="00697AC7"/>
    <w:rsid w:val="00697FA5"/>
    <w:rsid w:val="006A0A1A"/>
    <w:rsid w:val="006A0DD9"/>
    <w:rsid w:val="006A10E4"/>
    <w:rsid w:val="006A159F"/>
    <w:rsid w:val="006A1F1A"/>
    <w:rsid w:val="006A2030"/>
    <w:rsid w:val="006A367F"/>
    <w:rsid w:val="006A4097"/>
    <w:rsid w:val="006A5F0A"/>
    <w:rsid w:val="006A6460"/>
    <w:rsid w:val="006A6EF5"/>
    <w:rsid w:val="006A70B1"/>
    <w:rsid w:val="006A7456"/>
    <w:rsid w:val="006A7A67"/>
    <w:rsid w:val="006B0AE3"/>
    <w:rsid w:val="006B0B8D"/>
    <w:rsid w:val="006B0D04"/>
    <w:rsid w:val="006B104E"/>
    <w:rsid w:val="006B16BE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C063E"/>
    <w:rsid w:val="006C0ADE"/>
    <w:rsid w:val="006C0CD4"/>
    <w:rsid w:val="006C1B53"/>
    <w:rsid w:val="006C2275"/>
    <w:rsid w:val="006C365E"/>
    <w:rsid w:val="006C40BE"/>
    <w:rsid w:val="006C5A60"/>
    <w:rsid w:val="006C5D48"/>
    <w:rsid w:val="006C61FA"/>
    <w:rsid w:val="006C6400"/>
    <w:rsid w:val="006C76AB"/>
    <w:rsid w:val="006C7AB2"/>
    <w:rsid w:val="006C7C65"/>
    <w:rsid w:val="006D0896"/>
    <w:rsid w:val="006D1E1F"/>
    <w:rsid w:val="006D205B"/>
    <w:rsid w:val="006D289B"/>
    <w:rsid w:val="006D2B86"/>
    <w:rsid w:val="006D2D28"/>
    <w:rsid w:val="006D2F3A"/>
    <w:rsid w:val="006D3356"/>
    <w:rsid w:val="006D395C"/>
    <w:rsid w:val="006D63F6"/>
    <w:rsid w:val="006E04E4"/>
    <w:rsid w:val="006E075C"/>
    <w:rsid w:val="006E0974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6856"/>
    <w:rsid w:val="006E6929"/>
    <w:rsid w:val="006E7531"/>
    <w:rsid w:val="006E7A19"/>
    <w:rsid w:val="006F02F0"/>
    <w:rsid w:val="006F12CB"/>
    <w:rsid w:val="006F1349"/>
    <w:rsid w:val="006F284B"/>
    <w:rsid w:val="006F396D"/>
    <w:rsid w:val="006F4B70"/>
    <w:rsid w:val="006F5AF3"/>
    <w:rsid w:val="006F632A"/>
    <w:rsid w:val="006F6B6F"/>
    <w:rsid w:val="0070095D"/>
    <w:rsid w:val="00703794"/>
    <w:rsid w:val="0070391A"/>
    <w:rsid w:val="00706486"/>
    <w:rsid w:val="0070709E"/>
    <w:rsid w:val="007074DC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1474"/>
    <w:rsid w:val="007214E3"/>
    <w:rsid w:val="00721C54"/>
    <w:rsid w:val="00721CB3"/>
    <w:rsid w:val="00721D69"/>
    <w:rsid w:val="007222F7"/>
    <w:rsid w:val="00722C49"/>
    <w:rsid w:val="0072311C"/>
    <w:rsid w:val="0072437A"/>
    <w:rsid w:val="00724514"/>
    <w:rsid w:val="00724679"/>
    <w:rsid w:val="00725368"/>
    <w:rsid w:val="0072642D"/>
    <w:rsid w:val="00726DBB"/>
    <w:rsid w:val="007304F3"/>
    <w:rsid w:val="00730839"/>
    <w:rsid w:val="00730F60"/>
    <w:rsid w:val="00731215"/>
    <w:rsid w:val="00731F04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3501"/>
    <w:rsid w:val="00744211"/>
    <w:rsid w:val="007454B7"/>
    <w:rsid w:val="00745A1D"/>
    <w:rsid w:val="007474B4"/>
    <w:rsid w:val="007504B9"/>
    <w:rsid w:val="00751A74"/>
    <w:rsid w:val="00752C32"/>
    <w:rsid w:val="007549EE"/>
    <w:rsid w:val="00754A72"/>
    <w:rsid w:val="00754C82"/>
    <w:rsid w:val="00754E51"/>
    <w:rsid w:val="00755374"/>
    <w:rsid w:val="007554DF"/>
    <w:rsid w:val="007558E9"/>
    <w:rsid w:val="0075776D"/>
    <w:rsid w:val="0075788B"/>
    <w:rsid w:val="00757C4A"/>
    <w:rsid w:val="0076085F"/>
    <w:rsid w:val="007613FB"/>
    <w:rsid w:val="00761A72"/>
    <w:rsid w:val="00761C1D"/>
    <w:rsid w:val="00761E34"/>
    <w:rsid w:val="0076279F"/>
    <w:rsid w:val="00762873"/>
    <w:rsid w:val="00762AF9"/>
    <w:rsid w:val="00762C66"/>
    <w:rsid w:val="00763069"/>
    <w:rsid w:val="00764406"/>
    <w:rsid w:val="007662E9"/>
    <w:rsid w:val="00766909"/>
    <w:rsid w:val="00767211"/>
    <w:rsid w:val="00770282"/>
    <w:rsid w:val="007722BF"/>
    <w:rsid w:val="007725BC"/>
    <w:rsid w:val="00772979"/>
    <w:rsid w:val="00774F20"/>
    <w:rsid w:val="0077580B"/>
    <w:rsid w:val="00777364"/>
    <w:rsid w:val="00777A11"/>
    <w:rsid w:val="00777B8A"/>
    <w:rsid w:val="00780616"/>
    <w:rsid w:val="00781167"/>
    <w:rsid w:val="007814F5"/>
    <w:rsid w:val="00781F69"/>
    <w:rsid w:val="00784DE5"/>
    <w:rsid w:val="00784EE6"/>
    <w:rsid w:val="00784FA8"/>
    <w:rsid w:val="007854B3"/>
    <w:rsid w:val="00785F66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D4B"/>
    <w:rsid w:val="007973E3"/>
    <w:rsid w:val="00797E1C"/>
    <w:rsid w:val="007A0BF0"/>
    <w:rsid w:val="007A1883"/>
    <w:rsid w:val="007A43BF"/>
    <w:rsid w:val="007A45E8"/>
    <w:rsid w:val="007A4C62"/>
    <w:rsid w:val="007A5914"/>
    <w:rsid w:val="007A66C1"/>
    <w:rsid w:val="007B0CFF"/>
    <w:rsid w:val="007B1173"/>
    <w:rsid w:val="007B1309"/>
    <w:rsid w:val="007B2875"/>
    <w:rsid w:val="007B2934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37F2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4933"/>
    <w:rsid w:val="007D49E6"/>
    <w:rsid w:val="007D4C18"/>
    <w:rsid w:val="007D53AC"/>
    <w:rsid w:val="007D68B0"/>
    <w:rsid w:val="007D6DEC"/>
    <w:rsid w:val="007D6DFD"/>
    <w:rsid w:val="007D765C"/>
    <w:rsid w:val="007D79D1"/>
    <w:rsid w:val="007D7B13"/>
    <w:rsid w:val="007E10EC"/>
    <w:rsid w:val="007E2F58"/>
    <w:rsid w:val="007E395D"/>
    <w:rsid w:val="007E46A1"/>
    <w:rsid w:val="007E46E7"/>
    <w:rsid w:val="007E4E03"/>
    <w:rsid w:val="007E6A53"/>
    <w:rsid w:val="007E730D"/>
    <w:rsid w:val="007E7311"/>
    <w:rsid w:val="007E7E7A"/>
    <w:rsid w:val="007F071A"/>
    <w:rsid w:val="007F174D"/>
    <w:rsid w:val="007F1874"/>
    <w:rsid w:val="007F18C0"/>
    <w:rsid w:val="007F403E"/>
    <w:rsid w:val="007F49DA"/>
    <w:rsid w:val="007F5D56"/>
    <w:rsid w:val="007F7DDD"/>
    <w:rsid w:val="0080092D"/>
    <w:rsid w:val="008014FE"/>
    <w:rsid w:val="008015A2"/>
    <w:rsid w:val="00802358"/>
    <w:rsid w:val="00802BE6"/>
    <w:rsid w:val="00803369"/>
    <w:rsid w:val="008036CE"/>
    <w:rsid w:val="008048EE"/>
    <w:rsid w:val="00804EE4"/>
    <w:rsid w:val="00806A78"/>
    <w:rsid w:val="00806C59"/>
    <w:rsid w:val="008072AC"/>
    <w:rsid w:val="008106D2"/>
    <w:rsid w:val="00810CEA"/>
    <w:rsid w:val="008120D1"/>
    <w:rsid w:val="00812B9F"/>
    <w:rsid w:val="0081311B"/>
    <w:rsid w:val="008132A9"/>
    <w:rsid w:val="00816858"/>
    <w:rsid w:val="00817B69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C54"/>
    <w:rsid w:val="00832E4F"/>
    <w:rsid w:val="008332CE"/>
    <w:rsid w:val="0083339C"/>
    <w:rsid w:val="00833410"/>
    <w:rsid w:val="0083398F"/>
    <w:rsid w:val="00833A16"/>
    <w:rsid w:val="00833DE8"/>
    <w:rsid w:val="00833E0F"/>
    <w:rsid w:val="00833F05"/>
    <w:rsid w:val="00833F47"/>
    <w:rsid w:val="00834682"/>
    <w:rsid w:val="008348C3"/>
    <w:rsid w:val="0083526D"/>
    <w:rsid w:val="00835FD3"/>
    <w:rsid w:val="00836287"/>
    <w:rsid w:val="00836F7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453A"/>
    <w:rsid w:val="008458C8"/>
    <w:rsid w:val="00846F4A"/>
    <w:rsid w:val="008473F0"/>
    <w:rsid w:val="00847D37"/>
    <w:rsid w:val="0085001D"/>
    <w:rsid w:val="008504B8"/>
    <w:rsid w:val="00850A45"/>
    <w:rsid w:val="00850F31"/>
    <w:rsid w:val="00851DF6"/>
    <w:rsid w:val="00853F62"/>
    <w:rsid w:val="008546E4"/>
    <w:rsid w:val="0085513D"/>
    <w:rsid w:val="00855377"/>
    <w:rsid w:val="00855576"/>
    <w:rsid w:val="0085596F"/>
    <w:rsid w:val="00856EE3"/>
    <w:rsid w:val="00857835"/>
    <w:rsid w:val="00857A80"/>
    <w:rsid w:val="00860371"/>
    <w:rsid w:val="00861039"/>
    <w:rsid w:val="0086112E"/>
    <w:rsid w:val="00862084"/>
    <w:rsid w:val="0086212F"/>
    <w:rsid w:val="008644E9"/>
    <w:rsid w:val="00865B88"/>
    <w:rsid w:val="00865D4F"/>
    <w:rsid w:val="00866EAA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4EAF"/>
    <w:rsid w:val="00876818"/>
    <w:rsid w:val="00876A17"/>
    <w:rsid w:val="00876AB4"/>
    <w:rsid w:val="00877438"/>
    <w:rsid w:val="008778FB"/>
    <w:rsid w:val="0088009A"/>
    <w:rsid w:val="008804F0"/>
    <w:rsid w:val="00880DB8"/>
    <w:rsid w:val="008825D5"/>
    <w:rsid w:val="00885090"/>
    <w:rsid w:val="00886276"/>
    <w:rsid w:val="00886D76"/>
    <w:rsid w:val="00887495"/>
    <w:rsid w:val="00890E5E"/>
    <w:rsid w:val="00891EB1"/>
    <w:rsid w:val="00892754"/>
    <w:rsid w:val="00892BA7"/>
    <w:rsid w:val="008945B2"/>
    <w:rsid w:val="00895890"/>
    <w:rsid w:val="0089593A"/>
    <w:rsid w:val="008968EA"/>
    <w:rsid w:val="00897019"/>
    <w:rsid w:val="008973C3"/>
    <w:rsid w:val="00897481"/>
    <w:rsid w:val="008978DA"/>
    <w:rsid w:val="008A0833"/>
    <w:rsid w:val="008A0916"/>
    <w:rsid w:val="008A0CD2"/>
    <w:rsid w:val="008A1365"/>
    <w:rsid w:val="008A24FA"/>
    <w:rsid w:val="008A2C52"/>
    <w:rsid w:val="008A33A5"/>
    <w:rsid w:val="008A38E3"/>
    <w:rsid w:val="008A4948"/>
    <w:rsid w:val="008A5A34"/>
    <w:rsid w:val="008A63FC"/>
    <w:rsid w:val="008A6EA7"/>
    <w:rsid w:val="008A7CAE"/>
    <w:rsid w:val="008B02BC"/>
    <w:rsid w:val="008B0A07"/>
    <w:rsid w:val="008B0AAF"/>
    <w:rsid w:val="008B1D58"/>
    <w:rsid w:val="008B33BC"/>
    <w:rsid w:val="008B36B1"/>
    <w:rsid w:val="008B46A8"/>
    <w:rsid w:val="008B486F"/>
    <w:rsid w:val="008B4D84"/>
    <w:rsid w:val="008B51CE"/>
    <w:rsid w:val="008B58AF"/>
    <w:rsid w:val="008B682C"/>
    <w:rsid w:val="008B6F19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39FD"/>
    <w:rsid w:val="008C3E5D"/>
    <w:rsid w:val="008C4E63"/>
    <w:rsid w:val="008C5E2A"/>
    <w:rsid w:val="008C683F"/>
    <w:rsid w:val="008C77A1"/>
    <w:rsid w:val="008C7DC4"/>
    <w:rsid w:val="008D13C2"/>
    <w:rsid w:val="008D1AA2"/>
    <w:rsid w:val="008D25C3"/>
    <w:rsid w:val="008D467A"/>
    <w:rsid w:val="008D477F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6E4"/>
    <w:rsid w:val="008E5772"/>
    <w:rsid w:val="008E61E3"/>
    <w:rsid w:val="008E6B29"/>
    <w:rsid w:val="008E6E52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DC1"/>
    <w:rsid w:val="008F3CA8"/>
    <w:rsid w:val="008F4EBB"/>
    <w:rsid w:val="008F55B1"/>
    <w:rsid w:val="008F6B66"/>
    <w:rsid w:val="008F70AD"/>
    <w:rsid w:val="008F7222"/>
    <w:rsid w:val="008F7DBE"/>
    <w:rsid w:val="00900DB1"/>
    <w:rsid w:val="00901AB2"/>
    <w:rsid w:val="009022BF"/>
    <w:rsid w:val="00902C25"/>
    <w:rsid w:val="00902F7B"/>
    <w:rsid w:val="0090331A"/>
    <w:rsid w:val="00903B17"/>
    <w:rsid w:val="009061EC"/>
    <w:rsid w:val="009062F1"/>
    <w:rsid w:val="00906544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3DD1"/>
    <w:rsid w:val="009141BB"/>
    <w:rsid w:val="009160A7"/>
    <w:rsid w:val="009179FB"/>
    <w:rsid w:val="00917C74"/>
    <w:rsid w:val="00920285"/>
    <w:rsid w:val="00922BBA"/>
    <w:rsid w:val="00923D40"/>
    <w:rsid w:val="00924B57"/>
    <w:rsid w:val="0092530E"/>
    <w:rsid w:val="00925AA6"/>
    <w:rsid w:val="00925F1C"/>
    <w:rsid w:val="00927DB3"/>
    <w:rsid w:val="00930907"/>
    <w:rsid w:val="00930A33"/>
    <w:rsid w:val="00931224"/>
    <w:rsid w:val="00931632"/>
    <w:rsid w:val="00932C92"/>
    <w:rsid w:val="00933115"/>
    <w:rsid w:val="0093522F"/>
    <w:rsid w:val="00935DEC"/>
    <w:rsid w:val="00935E2C"/>
    <w:rsid w:val="00935EF1"/>
    <w:rsid w:val="009364FC"/>
    <w:rsid w:val="0093669A"/>
    <w:rsid w:val="009369E5"/>
    <w:rsid w:val="00937819"/>
    <w:rsid w:val="009405EF"/>
    <w:rsid w:val="00941FF5"/>
    <w:rsid w:val="0094226E"/>
    <w:rsid w:val="00942BDE"/>
    <w:rsid w:val="00943823"/>
    <w:rsid w:val="00943D71"/>
    <w:rsid w:val="0094455A"/>
    <w:rsid w:val="009454E4"/>
    <w:rsid w:val="009456D2"/>
    <w:rsid w:val="00945B51"/>
    <w:rsid w:val="00946181"/>
    <w:rsid w:val="00946197"/>
    <w:rsid w:val="009477EB"/>
    <w:rsid w:val="00950677"/>
    <w:rsid w:val="00950798"/>
    <w:rsid w:val="0095097B"/>
    <w:rsid w:val="00951512"/>
    <w:rsid w:val="00951E62"/>
    <w:rsid w:val="00952B19"/>
    <w:rsid w:val="009537F2"/>
    <w:rsid w:val="00953DEC"/>
    <w:rsid w:val="00954B54"/>
    <w:rsid w:val="009553E0"/>
    <w:rsid w:val="0095689B"/>
    <w:rsid w:val="00957090"/>
    <w:rsid w:val="0095730B"/>
    <w:rsid w:val="009601C6"/>
    <w:rsid w:val="00960FB7"/>
    <w:rsid w:val="00963091"/>
    <w:rsid w:val="00964166"/>
    <w:rsid w:val="009643AF"/>
    <w:rsid w:val="009646AD"/>
    <w:rsid w:val="009651A8"/>
    <w:rsid w:val="00965CA3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51DE"/>
    <w:rsid w:val="00975601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E12"/>
    <w:rsid w:val="00987F2B"/>
    <w:rsid w:val="0099027D"/>
    <w:rsid w:val="00990457"/>
    <w:rsid w:val="009905AD"/>
    <w:rsid w:val="00990F4C"/>
    <w:rsid w:val="009911D3"/>
    <w:rsid w:val="0099189B"/>
    <w:rsid w:val="00991A62"/>
    <w:rsid w:val="00991EAB"/>
    <w:rsid w:val="00992357"/>
    <w:rsid w:val="0099290E"/>
    <w:rsid w:val="00994257"/>
    <w:rsid w:val="0099492E"/>
    <w:rsid w:val="00994C8C"/>
    <w:rsid w:val="00995B07"/>
    <w:rsid w:val="00995F0D"/>
    <w:rsid w:val="00996B38"/>
    <w:rsid w:val="00997F63"/>
    <w:rsid w:val="009A0364"/>
    <w:rsid w:val="009A04D9"/>
    <w:rsid w:val="009A102A"/>
    <w:rsid w:val="009A12D4"/>
    <w:rsid w:val="009A19EA"/>
    <w:rsid w:val="009A1BF7"/>
    <w:rsid w:val="009A1CAD"/>
    <w:rsid w:val="009A1DB9"/>
    <w:rsid w:val="009A2619"/>
    <w:rsid w:val="009A359A"/>
    <w:rsid w:val="009A360D"/>
    <w:rsid w:val="009A4717"/>
    <w:rsid w:val="009A4AEB"/>
    <w:rsid w:val="009A5850"/>
    <w:rsid w:val="009A628B"/>
    <w:rsid w:val="009A69C6"/>
    <w:rsid w:val="009B10D6"/>
    <w:rsid w:val="009B1157"/>
    <w:rsid w:val="009B1AFC"/>
    <w:rsid w:val="009B2572"/>
    <w:rsid w:val="009B2B49"/>
    <w:rsid w:val="009B33A1"/>
    <w:rsid w:val="009B4866"/>
    <w:rsid w:val="009B77D3"/>
    <w:rsid w:val="009B7954"/>
    <w:rsid w:val="009C0A61"/>
    <w:rsid w:val="009C150C"/>
    <w:rsid w:val="009C1577"/>
    <w:rsid w:val="009C15F1"/>
    <w:rsid w:val="009C3163"/>
    <w:rsid w:val="009C38EE"/>
    <w:rsid w:val="009C3CC7"/>
    <w:rsid w:val="009C3CF6"/>
    <w:rsid w:val="009C617A"/>
    <w:rsid w:val="009C6199"/>
    <w:rsid w:val="009C6CFF"/>
    <w:rsid w:val="009D1380"/>
    <w:rsid w:val="009D147D"/>
    <w:rsid w:val="009D2D1B"/>
    <w:rsid w:val="009D32C8"/>
    <w:rsid w:val="009D335E"/>
    <w:rsid w:val="009D3A15"/>
    <w:rsid w:val="009D428C"/>
    <w:rsid w:val="009D5384"/>
    <w:rsid w:val="009D5907"/>
    <w:rsid w:val="009D65D0"/>
    <w:rsid w:val="009D77C5"/>
    <w:rsid w:val="009D7E91"/>
    <w:rsid w:val="009E135E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964"/>
    <w:rsid w:val="009F0A26"/>
    <w:rsid w:val="009F11DD"/>
    <w:rsid w:val="009F2159"/>
    <w:rsid w:val="009F2165"/>
    <w:rsid w:val="009F26B3"/>
    <w:rsid w:val="009F2BFA"/>
    <w:rsid w:val="009F2F41"/>
    <w:rsid w:val="009F6B50"/>
    <w:rsid w:val="009F7B80"/>
    <w:rsid w:val="00A00087"/>
    <w:rsid w:val="00A006F9"/>
    <w:rsid w:val="00A01B98"/>
    <w:rsid w:val="00A03A3D"/>
    <w:rsid w:val="00A044AE"/>
    <w:rsid w:val="00A045C4"/>
    <w:rsid w:val="00A04E71"/>
    <w:rsid w:val="00A10DFA"/>
    <w:rsid w:val="00A11F96"/>
    <w:rsid w:val="00A125AB"/>
    <w:rsid w:val="00A13E00"/>
    <w:rsid w:val="00A160E7"/>
    <w:rsid w:val="00A16211"/>
    <w:rsid w:val="00A16694"/>
    <w:rsid w:val="00A16B52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27F64"/>
    <w:rsid w:val="00A307C7"/>
    <w:rsid w:val="00A30DE4"/>
    <w:rsid w:val="00A31FC6"/>
    <w:rsid w:val="00A3238E"/>
    <w:rsid w:val="00A32403"/>
    <w:rsid w:val="00A325A1"/>
    <w:rsid w:val="00A33274"/>
    <w:rsid w:val="00A33DE7"/>
    <w:rsid w:val="00A373AB"/>
    <w:rsid w:val="00A41092"/>
    <w:rsid w:val="00A41423"/>
    <w:rsid w:val="00A414CB"/>
    <w:rsid w:val="00A42C49"/>
    <w:rsid w:val="00A43311"/>
    <w:rsid w:val="00A43CFB"/>
    <w:rsid w:val="00A44228"/>
    <w:rsid w:val="00A44581"/>
    <w:rsid w:val="00A4490C"/>
    <w:rsid w:val="00A449A1"/>
    <w:rsid w:val="00A45093"/>
    <w:rsid w:val="00A45530"/>
    <w:rsid w:val="00A46D8E"/>
    <w:rsid w:val="00A47B4D"/>
    <w:rsid w:val="00A50EAF"/>
    <w:rsid w:val="00A5193C"/>
    <w:rsid w:val="00A51CE5"/>
    <w:rsid w:val="00A51E96"/>
    <w:rsid w:val="00A52AB9"/>
    <w:rsid w:val="00A5510B"/>
    <w:rsid w:val="00A55EFD"/>
    <w:rsid w:val="00A56AAE"/>
    <w:rsid w:val="00A57143"/>
    <w:rsid w:val="00A57649"/>
    <w:rsid w:val="00A60067"/>
    <w:rsid w:val="00A602F9"/>
    <w:rsid w:val="00A61B0A"/>
    <w:rsid w:val="00A6286C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EC4"/>
    <w:rsid w:val="00A81FFD"/>
    <w:rsid w:val="00A83D89"/>
    <w:rsid w:val="00A83FCA"/>
    <w:rsid w:val="00A86C0E"/>
    <w:rsid w:val="00A877CB"/>
    <w:rsid w:val="00A9061B"/>
    <w:rsid w:val="00A9062D"/>
    <w:rsid w:val="00A92B78"/>
    <w:rsid w:val="00A94932"/>
    <w:rsid w:val="00A95299"/>
    <w:rsid w:val="00A95454"/>
    <w:rsid w:val="00A966E6"/>
    <w:rsid w:val="00A96807"/>
    <w:rsid w:val="00A97576"/>
    <w:rsid w:val="00AA0050"/>
    <w:rsid w:val="00AA119A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37F"/>
    <w:rsid w:val="00AB060A"/>
    <w:rsid w:val="00AB0961"/>
    <w:rsid w:val="00AB1E7D"/>
    <w:rsid w:val="00AB2BE3"/>
    <w:rsid w:val="00AB47DB"/>
    <w:rsid w:val="00AB4F01"/>
    <w:rsid w:val="00AB52E2"/>
    <w:rsid w:val="00AB5EB7"/>
    <w:rsid w:val="00AB655D"/>
    <w:rsid w:val="00AB6901"/>
    <w:rsid w:val="00AB742A"/>
    <w:rsid w:val="00AB7834"/>
    <w:rsid w:val="00AC169D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6C"/>
    <w:rsid w:val="00AD19B6"/>
    <w:rsid w:val="00AD1D2C"/>
    <w:rsid w:val="00AD23B3"/>
    <w:rsid w:val="00AD31D8"/>
    <w:rsid w:val="00AD4C98"/>
    <w:rsid w:val="00AD68AC"/>
    <w:rsid w:val="00AD7190"/>
    <w:rsid w:val="00AD7C3E"/>
    <w:rsid w:val="00AD7CD5"/>
    <w:rsid w:val="00AE0525"/>
    <w:rsid w:val="00AE08DB"/>
    <w:rsid w:val="00AE14A8"/>
    <w:rsid w:val="00AE1673"/>
    <w:rsid w:val="00AE1B78"/>
    <w:rsid w:val="00AE1C93"/>
    <w:rsid w:val="00AE22F9"/>
    <w:rsid w:val="00AE250E"/>
    <w:rsid w:val="00AE2729"/>
    <w:rsid w:val="00AE2E04"/>
    <w:rsid w:val="00AE3148"/>
    <w:rsid w:val="00AE3FDF"/>
    <w:rsid w:val="00AE46C0"/>
    <w:rsid w:val="00AE5898"/>
    <w:rsid w:val="00AE5AE2"/>
    <w:rsid w:val="00AE5FAE"/>
    <w:rsid w:val="00AE6AE4"/>
    <w:rsid w:val="00AE6D7D"/>
    <w:rsid w:val="00AE7343"/>
    <w:rsid w:val="00AF1946"/>
    <w:rsid w:val="00AF33A3"/>
    <w:rsid w:val="00AF3B36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1BA"/>
    <w:rsid w:val="00B046DF"/>
    <w:rsid w:val="00B05485"/>
    <w:rsid w:val="00B058F2"/>
    <w:rsid w:val="00B07B03"/>
    <w:rsid w:val="00B07F58"/>
    <w:rsid w:val="00B10ACA"/>
    <w:rsid w:val="00B13A67"/>
    <w:rsid w:val="00B1458E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2129"/>
    <w:rsid w:val="00B23B61"/>
    <w:rsid w:val="00B23E28"/>
    <w:rsid w:val="00B23ECD"/>
    <w:rsid w:val="00B253F0"/>
    <w:rsid w:val="00B259CB"/>
    <w:rsid w:val="00B2644A"/>
    <w:rsid w:val="00B26690"/>
    <w:rsid w:val="00B30392"/>
    <w:rsid w:val="00B3102F"/>
    <w:rsid w:val="00B324DC"/>
    <w:rsid w:val="00B32614"/>
    <w:rsid w:val="00B3271E"/>
    <w:rsid w:val="00B32A95"/>
    <w:rsid w:val="00B32B8D"/>
    <w:rsid w:val="00B332CD"/>
    <w:rsid w:val="00B34007"/>
    <w:rsid w:val="00B34A0B"/>
    <w:rsid w:val="00B357C1"/>
    <w:rsid w:val="00B35D78"/>
    <w:rsid w:val="00B363E6"/>
    <w:rsid w:val="00B367C0"/>
    <w:rsid w:val="00B36827"/>
    <w:rsid w:val="00B36E4A"/>
    <w:rsid w:val="00B3737D"/>
    <w:rsid w:val="00B40CA4"/>
    <w:rsid w:val="00B41A15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5EA5"/>
    <w:rsid w:val="00B566BF"/>
    <w:rsid w:val="00B5692E"/>
    <w:rsid w:val="00B56CE0"/>
    <w:rsid w:val="00B602CA"/>
    <w:rsid w:val="00B623B2"/>
    <w:rsid w:val="00B62979"/>
    <w:rsid w:val="00B62B24"/>
    <w:rsid w:val="00B632A8"/>
    <w:rsid w:val="00B63576"/>
    <w:rsid w:val="00B635DE"/>
    <w:rsid w:val="00B63D00"/>
    <w:rsid w:val="00B64A0F"/>
    <w:rsid w:val="00B64FB2"/>
    <w:rsid w:val="00B6763F"/>
    <w:rsid w:val="00B678E1"/>
    <w:rsid w:val="00B7001D"/>
    <w:rsid w:val="00B70056"/>
    <w:rsid w:val="00B713B6"/>
    <w:rsid w:val="00B71C86"/>
    <w:rsid w:val="00B71FFB"/>
    <w:rsid w:val="00B720AD"/>
    <w:rsid w:val="00B74499"/>
    <w:rsid w:val="00B74E24"/>
    <w:rsid w:val="00B762BF"/>
    <w:rsid w:val="00B76528"/>
    <w:rsid w:val="00B7668E"/>
    <w:rsid w:val="00B76CFF"/>
    <w:rsid w:val="00B77BFD"/>
    <w:rsid w:val="00B8054D"/>
    <w:rsid w:val="00B823A7"/>
    <w:rsid w:val="00B824A3"/>
    <w:rsid w:val="00B83E72"/>
    <w:rsid w:val="00B8441E"/>
    <w:rsid w:val="00B84832"/>
    <w:rsid w:val="00B84B67"/>
    <w:rsid w:val="00B8545B"/>
    <w:rsid w:val="00B8578E"/>
    <w:rsid w:val="00B86811"/>
    <w:rsid w:val="00B86BCD"/>
    <w:rsid w:val="00B874F9"/>
    <w:rsid w:val="00B90FA5"/>
    <w:rsid w:val="00B912FA"/>
    <w:rsid w:val="00B919F1"/>
    <w:rsid w:val="00B91D81"/>
    <w:rsid w:val="00B92428"/>
    <w:rsid w:val="00B926F6"/>
    <w:rsid w:val="00B94830"/>
    <w:rsid w:val="00B952D5"/>
    <w:rsid w:val="00B95843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4B59"/>
    <w:rsid w:val="00BA6BBA"/>
    <w:rsid w:val="00BA7390"/>
    <w:rsid w:val="00BB1111"/>
    <w:rsid w:val="00BB1890"/>
    <w:rsid w:val="00BB1F21"/>
    <w:rsid w:val="00BB3068"/>
    <w:rsid w:val="00BB3D43"/>
    <w:rsid w:val="00BB3FDF"/>
    <w:rsid w:val="00BB4371"/>
    <w:rsid w:val="00BB4455"/>
    <w:rsid w:val="00BB467F"/>
    <w:rsid w:val="00BB468D"/>
    <w:rsid w:val="00BB4A5B"/>
    <w:rsid w:val="00BB4F80"/>
    <w:rsid w:val="00BB5F36"/>
    <w:rsid w:val="00BB6449"/>
    <w:rsid w:val="00BB7583"/>
    <w:rsid w:val="00BB7FA1"/>
    <w:rsid w:val="00BC0E8D"/>
    <w:rsid w:val="00BC1BD8"/>
    <w:rsid w:val="00BC1E85"/>
    <w:rsid w:val="00BC2859"/>
    <w:rsid w:val="00BC4F18"/>
    <w:rsid w:val="00BC5E14"/>
    <w:rsid w:val="00BC663F"/>
    <w:rsid w:val="00BD143B"/>
    <w:rsid w:val="00BD20A9"/>
    <w:rsid w:val="00BD2279"/>
    <w:rsid w:val="00BD22EF"/>
    <w:rsid w:val="00BD230B"/>
    <w:rsid w:val="00BD29BE"/>
    <w:rsid w:val="00BD2F2A"/>
    <w:rsid w:val="00BD38E3"/>
    <w:rsid w:val="00BD514E"/>
    <w:rsid w:val="00BD5AD4"/>
    <w:rsid w:val="00BD5CE9"/>
    <w:rsid w:val="00BD5F31"/>
    <w:rsid w:val="00BD66FC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6CF8"/>
    <w:rsid w:val="00BE70A7"/>
    <w:rsid w:val="00BE7BA8"/>
    <w:rsid w:val="00BF0614"/>
    <w:rsid w:val="00BF093B"/>
    <w:rsid w:val="00BF1A16"/>
    <w:rsid w:val="00BF1AE8"/>
    <w:rsid w:val="00BF2BA4"/>
    <w:rsid w:val="00BF3D25"/>
    <w:rsid w:val="00BF427D"/>
    <w:rsid w:val="00BF4880"/>
    <w:rsid w:val="00BF5F19"/>
    <w:rsid w:val="00BF65B7"/>
    <w:rsid w:val="00BF65C2"/>
    <w:rsid w:val="00BF6D82"/>
    <w:rsid w:val="00BF6EDC"/>
    <w:rsid w:val="00BF708A"/>
    <w:rsid w:val="00BF7707"/>
    <w:rsid w:val="00C00B88"/>
    <w:rsid w:val="00C01501"/>
    <w:rsid w:val="00C0445D"/>
    <w:rsid w:val="00C06794"/>
    <w:rsid w:val="00C06B2A"/>
    <w:rsid w:val="00C077A2"/>
    <w:rsid w:val="00C07D48"/>
    <w:rsid w:val="00C07DC6"/>
    <w:rsid w:val="00C10197"/>
    <w:rsid w:val="00C1020D"/>
    <w:rsid w:val="00C1183E"/>
    <w:rsid w:val="00C12AAF"/>
    <w:rsid w:val="00C12B10"/>
    <w:rsid w:val="00C13E01"/>
    <w:rsid w:val="00C14045"/>
    <w:rsid w:val="00C142C0"/>
    <w:rsid w:val="00C1618D"/>
    <w:rsid w:val="00C1627A"/>
    <w:rsid w:val="00C1654C"/>
    <w:rsid w:val="00C169FE"/>
    <w:rsid w:val="00C16A44"/>
    <w:rsid w:val="00C16AC6"/>
    <w:rsid w:val="00C17AB1"/>
    <w:rsid w:val="00C17B32"/>
    <w:rsid w:val="00C17F40"/>
    <w:rsid w:val="00C20B4F"/>
    <w:rsid w:val="00C21AEE"/>
    <w:rsid w:val="00C22566"/>
    <w:rsid w:val="00C2276F"/>
    <w:rsid w:val="00C229E6"/>
    <w:rsid w:val="00C23A22"/>
    <w:rsid w:val="00C23F2E"/>
    <w:rsid w:val="00C246E5"/>
    <w:rsid w:val="00C25778"/>
    <w:rsid w:val="00C26113"/>
    <w:rsid w:val="00C30657"/>
    <w:rsid w:val="00C30882"/>
    <w:rsid w:val="00C31559"/>
    <w:rsid w:val="00C33E84"/>
    <w:rsid w:val="00C3401B"/>
    <w:rsid w:val="00C34462"/>
    <w:rsid w:val="00C34CE2"/>
    <w:rsid w:val="00C3528D"/>
    <w:rsid w:val="00C35521"/>
    <w:rsid w:val="00C35E57"/>
    <w:rsid w:val="00C35E80"/>
    <w:rsid w:val="00C360F1"/>
    <w:rsid w:val="00C361F8"/>
    <w:rsid w:val="00C36358"/>
    <w:rsid w:val="00C40AA2"/>
    <w:rsid w:val="00C410E1"/>
    <w:rsid w:val="00C416CB"/>
    <w:rsid w:val="00C42049"/>
    <w:rsid w:val="00C4244F"/>
    <w:rsid w:val="00C42897"/>
    <w:rsid w:val="00C436B6"/>
    <w:rsid w:val="00C44548"/>
    <w:rsid w:val="00C45989"/>
    <w:rsid w:val="00C468D5"/>
    <w:rsid w:val="00C47B61"/>
    <w:rsid w:val="00C50410"/>
    <w:rsid w:val="00C50844"/>
    <w:rsid w:val="00C51F38"/>
    <w:rsid w:val="00C52520"/>
    <w:rsid w:val="00C52A74"/>
    <w:rsid w:val="00C52E81"/>
    <w:rsid w:val="00C52F6C"/>
    <w:rsid w:val="00C532E5"/>
    <w:rsid w:val="00C548ED"/>
    <w:rsid w:val="00C559C8"/>
    <w:rsid w:val="00C55C44"/>
    <w:rsid w:val="00C55D0F"/>
    <w:rsid w:val="00C55D58"/>
    <w:rsid w:val="00C571FD"/>
    <w:rsid w:val="00C57396"/>
    <w:rsid w:val="00C609BC"/>
    <w:rsid w:val="00C632ED"/>
    <w:rsid w:val="00C635D8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5B9"/>
    <w:rsid w:val="00C779DC"/>
    <w:rsid w:val="00C80925"/>
    <w:rsid w:val="00C80C3A"/>
    <w:rsid w:val="00C81081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17BB"/>
    <w:rsid w:val="00C92581"/>
    <w:rsid w:val="00C9268D"/>
    <w:rsid w:val="00C92910"/>
    <w:rsid w:val="00C92FF7"/>
    <w:rsid w:val="00C93063"/>
    <w:rsid w:val="00C930A8"/>
    <w:rsid w:val="00C942A9"/>
    <w:rsid w:val="00C96EAC"/>
    <w:rsid w:val="00C97750"/>
    <w:rsid w:val="00C97ED3"/>
    <w:rsid w:val="00CA108B"/>
    <w:rsid w:val="00CA144F"/>
    <w:rsid w:val="00CA195B"/>
    <w:rsid w:val="00CA2D69"/>
    <w:rsid w:val="00CA36A9"/>
    <w:rsid w:val="00CA3840"/>
    <w:rsid w:val="00CA5079"/>
    <w:rsid w:val="00CA62BA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5194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F10"/>
    <w:rsid w:val="00CC2B83"/>
    <w:rsid w:val="00CC3524"/>
    <w:rsid w:val="00CC3E3F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4524"/>
    <w:rsid w:val="00CD4BBC"/>
    <w:rsid w:val="00CD5669"/>
    <w:rsid w:val="00CD5693"/>
    <w:rsid w:val="00CD5EFE"/>
    <w:rsid w:val="00CD6F0F"/>
    <w:rsid w:val="00CE0BB7"/>
    <w:rsid w:val="00CE0F9E"/>
    <w:rsid w:val="00CE14B9"/>
    <w:rsid w:val="00CE1A56"/>
    <w:rsid w:val="00CE2147"/>
    <w:rsid w:val="00CE228A"/>
    <w:rsid w:val="00CE35E7"/>
    <w:rsid w:val="00CE3E9A"/>
    <w:rsid w:val="00CE48F7"/>
    <w:rsid w:val="00CE54E0"/>
    <w:rsid w:val="00CE61BD"/>
    <w:rsid w:val="00CE63D4"/>
    <w:rsid w:val="00CE6976"/>
    <w:rsid w:val="00CE708B"/>
    <w:rsid w:val="00CE7CE9"/>
    <w:rsid w:val="00CE7FDA"/>
    <w:rsid w:val="00CF04E2"/>
    <w:rsid w:val="00CF0ADA"/>
    <w:rsid w:val="00CF127C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41BD"/>
    <w:rsid w:val="00D052EA"/>
    <w:rsid w:val="00D058C2"/>
    <w:rsid w:val="00D05DBF"/>
    <w:rsid w:val="00D0769A"/>
    <w:rsid w:val="00D10C0A"/>
    <w:rsid w:val="00D113DC"/>
    <w:rsid w:val="00D11920"/>
    <w:rsid w:val="00D11B47"/>
    <w:rsid w:val="00D11E6B"/>
    <w:rsid w:val="00D11E84"/>
    <w:rsid w:val="00D123DF"/>
    <w:rsid w:val="00D125DA"/>
    <w:rsid w:val="00D12AF5"/>
    <w:rsid w:val="00D1322F"/>
    <w:rsid w:val="00D14812"/>
    <w:rsid w:val="00D15152"/>
    <w:rsid w:val="00D15A0D"/>
    <w:rsid w:val="00D15B4E"/>
    <w:rsid w:val="00D15E21"/>
    <w:rsid w:val="00D16D19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6B7F"/>
    <w:rsid w:val="00D3178B"/>
    <w:rsid w:val="00D31EBF"/>
    <w:rsid w:val="00D33306"/>
    <w:rsid w:val="00D33595"/>
    <w:rsid w:val="00D35008"/>
    <w:rsid w:val="00D36317"/>
    <w:rsid w:val="00D3682D"/>
    <w:rsid w:val="00D368C8"/>
    <w:rsid w:val="00D37053"/>
    <w:rsid w:val="00D3744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4F8C"/>
    <w:rsid w:val="00D55975"/>
    <w:rsid w:val="00D563F4"/>
    <w:rsid w:val="00D568FF"/>
    <w:rsid w:val="00D60246"/>
    <w:rsid w:val="00D60450"/>
    <w:rsid w:val="00D607E9"/>
    <w:rsid w:val="00D60C18"/>
    <w:rsid w:val="00D60D03"/>
    <w:rsid w:val="00D611EA"/>
    <w:rsid w:val="00D626B2"/>
    <w:rsid w:val="00D63618"/>
    <w:rsid w:val="00D64126"/>
    <w:rsid w:val="00D6498F"/>
    <w:rsid w:val="00D65205"/>
    <w:rsid w:val="00D66474"/>
    <w:rsid w:val="00D666FF"/>
    <w:rsid w:val="00D66E93"/>
    <w:rsid w:val="00D67AC8"/>
    <w:rsid w:val="00D70FB2"/>
    <w:rsid w:val="00D710AD"/>
    <w:rsid w:val="00D710BB"/>
    <w:rsid w:val="00D72687"/>
    <w:rsid w:val="00D72A74"/>
    <w:rsid w:val="00D73031"/>
    <w:rsid w:val="00D7337C"/>
    <w:rsid w:val="00D7463D"/>
    <w:rsid w:val="00D746E3"/>
    <w:rsid w:val="00D75DF9"/>
    <w:rsid w:val="00D76276"/>
    <w:rsid w:val="00D76D18"/>
    <w:rsid w:val="00D80549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4E49"/>
    <w:rsid w:val="00D85187"/>
    <w:rsid w:val="00D87C77"/>
    <w:rsid w:val="00D90201"/>
    <w:rsid w:val="00D909E9"/>
    <w:rsid w:val="00D90E0D"/>
    <w:rsid w:val="00D9119F"/>
    <w:rsid w:val="00D91719"/>
    <w:rsid w:val="00D91BF9"/>
    <w:rsid w:val="00D931EB"/>
    <w:rsid w:val="00D936AD"/>
    <w:rsid w:val="00D9470A"/>
    <w:rsid w:val="00D94AE7"/>
    <w:rsid w:val="00D9583A"/>
    <w:rsid w:val="00D966B3"/>
    <w:rsid w:val="00D96F6B"/>
    <w:rsid w:val="00D970F0"/>
    <w:rsid w:val="00D976A5"/>
    <w:rsid w:val="00D97923"/>
    <w:rsid w:val="00D97AFB"/>
    <w:rsid w:val="00DA18C3"/>
    <w:rsid w:val="00DA4540"/>
    <w:rsid w:val="00DA4E21"/>
    <w:rsid w:val="00DA587E"/>
    <w:rsid w:val="00DA5C6E"/>
    <w:rsid w:val="00DA5E94"/>
    <w:rsid w:val="00DA60F4"/>
    <w:rsid w:val="00DA6674"/>
    <w:rsid w:val="00DA71DF"/>
    <w:rsid w:val="00DA72D4"/>
    <w:rsid w:val="00DA784F"/>
    <w:rsid w:val="00DA7D5A"/>
    <w:rsid w:val="00DB0356"/>
    <w:rsid w:val="00DB0F8B"/>
    <w:rsid w:val="00DB11F6"/>
    <w:rsid w:val="00DB1988"/>
    <w:rsid w:val="00DB22E3"/>
    <w:rsid w:val="00DB274D"/>
    <w:rsid w:val="00DB2799"/>
    <w:rsid w:val="00DB3052"/>
    <w:rsid w:val="00DB3856"/>
    <w:rsid w:val="00DB3CD6"/>
    <w:rsid w:val="00DB5B9C"/>
    <w:rsid w:val="00DB6740"/>
    <w:rsid w:val="00DB703B"/>
    <w:rsid w:val="00DB76E4"/>
    <w:rsid w:val="00DC0200"/>
    <w:rsid w:val="00DC1176"/>
    <w:rsid w:val="00DC1906"/>
    <w:rsid w:val="00DC1908"/>
    <w:rsid w:val="00DC2B2C"/>
    <w:rsid w:val="00DC2D17"/>
    <w:rsid w:val="00DC3277"/>
    <w:rsid w:val="00DC44F8"/>
    <w:rsid w:val="00DC4656"/>
    <w:rsid w:val="00DC4E82"/>
    <w:rsid w:val="00DC515E"/>
    <w:rsid w:val="00DC56EF"/>
    <w:rsid w:val="00DC5F05"/>
    <w:rsid w:val="00DC6014"/>
    <w:rsid w:val="00DC66F0"/>
    <w:rsid w:val="00DC7432"/>
    <w:rsid w:val="00DD062D"/>
    <w:rsid w:val="00DD078A"/>
    <w:rsid w:val="00DD0AEC"/>
    <w:rsid w:val="00DD12B9"/>
    <w:rsid w:val="00DD1613"/>
    <w:rsid w:val="00DD1A1C"/>
    <w:rsid w:val="00DD2696"/>
    <w:rsid w:val="00DD2909"/>
    <w:rsid w:val="00DD2CAC"/>
    <w:rsid w:val="00DD6334"/>
    <w:rsid w:val="00DD65E3"/>
    <w:rsid w:val="00DD7134"/>
    <w:rsid w:val="00DD71A2"/>
    <w:rsid w:val="00DD7EB1"/>
    <w:rsid w:val="00DE03DF"/>
    <w:rsid w:val="00DE1365"/>
    <w:rsid w:val="00DE1450"/>
    <w:rsid w:val="00DE23BF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13A0"/>
    <w:rsid w:val="00DF1EE2"/>
    <w:rsid w:val="00DF382D"/>
    <w:rsid w:val="00DF3D56"/>
    <w:rsid w:val="00DF4414"/>
    <w:rsid w:val="00DF5170"/>
    <w:rsid w:val="00DF5B48"/>
    <w:rsid w:val="00DF64E9"/>
    <w:rsid w:val="00DF6D19"/>
    <w:rsid w:val="00DF6ED2"/>
    <w:rsid w:val="00DF709E"/>
    <w:rsid w:val="00DF70F5"/>
    <w:rsid w:val="00DF73E8"/>
    <w:rsid w:val="00DF752A"/>
    <w:rsid w:val="00DF7E40"/>
    <w:rsid w:val="00E02DA0"/>
    <w:rsid w:val="00E038AD"/>
    <w:rsid w:val="00E05BDA"/>
    <w:rsid w:val="00E06BD4"/>
    <w:rsid w:val="00E076F7"/>
    <w:rsid w:val="00E07A7A"/>
    <w:rsid w:val="00E07B26"/>
    <w:rsid w:val="00E104E8"/>
    <w:rsid w:val="00E108AE"/>
    <w:rsid w:val="00E1144A"/>
    <w:rsid w:val="00E11B0F"/>
    <w:rsid w:val="00E12A3A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186F"/>
    <w:rsid w:val="00E2252C"/>
    <w:rsid w:val="00E22CCA"/>
    <w:rsid w:val="00E2389A"/>
    <w:rsid w:val="00E2485B"/>
    <w:rsid w:val="00E2516C"/>
    <w:rsid w:val="00E25D16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DCD"/>
    <w:rsid w:val="00E30E7F"/>
    <w:rsid w:val="00E31DBD"/>
    <w:rsid w:val="00E33363"/>
    <w:rsid w:val="00E33372"/>
    <w:rsid w:val="00E33AEA"/>
    <w:rsid w:val="00E34A22"/>
    <w:rsid w:val="00E35106"/>
    <w:rsid w:val="00E35DF9"/>
    <w:rsid w:val="00E36377"/>
    <w:rsid w:val="00E36ADE"/>
    <w:rsid w:val="00E36D82"/>
    <w:rsid w:val="00E407E4"/>
    <w:rsid w:val="00E40F3B"/>
    <w:rsid w:val="00E413DB"/>
    <w:rsid w:val="00E42B45"/>
    <w:rsid w:val="00E42F5C"/>
    <w:rsid w:val="00E42FB0"/>
    <w:rsid w:val="00E43B8B"/>
    <w:rsid w:val="00E43F89"/>
    <w:rsid w:val="00E44559"/>
    <w:rsid w:val="00E44F1B"/>
    <w:rsid w:val="00E45689"/>
    <w:rsid w:val="00E45BBD"/>
    <w:rsid w:val="00E460B9"/>
    <w:rsid w:val="00E47135"/>
    <w:rsid w:val="00E472A4"/>
    <w:rsid w:val="00E475D5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F34"/>
    <w:rsid w:val="00E61711"/>
    <w:rsid w:val="00E61CA7"/>
    <w:rsid w:val="00E61CDE"/>
    <w:rsid w:val="00E61D4B"/>
    <w:rsid w:val="00E665C1"/>
    <w:rsid w:val="00E67121"/>
    <w:rsid w:val="00E672B1"/>
    <w:rsid w:val="00E67A78"/>
    <w:rsid w:val="00E67C4E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784D"/>
    <w:rsid w:val="00E77E16"/>
    <w:rsid w:val="00E8100B"/>
    <w:rsid w:val="00E8113D"/>
    <w:rsid w:val="00E8147A"/>
    <w:rsid w:val="00E8164E"/>
    <w:rsid w:val="00E82369"/>
    <w:rsid w:val="00E82653"/>
    <w:rsid w:val="00E8318F"/>
    <w:rsid w:val="00E83BA0"/>
    <w:rsid w:val="00E84491"/>
    <w:rsid w:val="00E84FCD"/>
    <w:rsid w:val="00E852B2"/>
    <w:rsid w:val="00E85411"/>
    <w:rsid w:val="00E870CC"/>
    <w:rsid w:val="00E875E0"/>
    <w:rsid w:val="00E87943"/>
    <w:rsid w:val="00E910D6"/>
    <w:rsid w:val="00E914AE"/>
    <w:rsid w:val="00E91A7C"/>
    <w:rsid w:val="00E91A96"/>
    <w:rsid w:val="00E91CEB"/>
    <w:rsid w:val="00E91CFD"/>
    <w:rsid w:val="00E9335B"/>
    <w:rsid w:val="00E937A3"/>
    <w:rsid w:val="00E95334"/>
    <w:rsid w:val="00E95505"/>
    <w:rsid w:val="00E95A69"/>
    <w:rsid w:val="00E96530"/>
    <w:rsid w:val="00E96D0D"/>
    <w:rsid w:val="00E96DD8"/>
    <w:rsid w:val="00E9731C"/>
    <w:rsid w:val="00E9779F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9E5"/>
    <w:rsid w:val="00EA7B1E"/>
    <w:rsid w:val="00EB001B"/>
    <w:rsid w:val="00EB04B7"/>
    <w:rsid w:val="00EB064A"/>
    <w:rsid w:val="00EB23C4"/>
    <w:rsid w:val="00EB2672"/>
    <w:rsid w:val="00EB30A2"/>
    <w:rsid w:val="00EB3878"/>
    <w:rsid w:val="00EB3BC7"/>
    <w:rsid w:val="00EB3F85"/>
    <w:rsid w:val="00EB49D5"/>
    <w:rsid w:val="00EB519A"/>
    <w:rsid w:val="00EB5AB7"/>
    <w:rsid w:val="00EB5FAE"/>
    <w:rsid w:val="00EB7992"/>
    <w:rsid w:val="00EB7FB4"/>
    <w:rsid w:val="00EC0104"/>
    <w:rsid w:val="00EC0184"/>
    <w:rsid w:val="00EC1431"/>
    <w:rsid w:val="00EC27AA"/>
    <w:rsid w:val="00EC2A3F"/>
    <w:rsid w:val="00EC2D7A"/>
    <w:rsid w:val="00EC3C77"/>
    <w:rsid w:val="00EC55B9"/>
    <w:rsid w:val="00EC5A1C"/>
    <w:rsid w:val="00EC5B0E"/>
    <w:rsid w:val="00EC633A"/>
    <w:rsid w:val="00EC68C9"/>
    <w:rsid w:val="00EC6EEA"/>
    <w:rsid w:val="00EC7429"/>
    <w:rsid w:val="00EC7951"/>
    <w:rsid w:val="00EC7A48"/>
    <w:rsid w:val="00EC7AE4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A0F"/>
    <w:rsid w:val="00EF2D8B"/>
    <w:rsid w:val="00EF43F5"/>
    <w:rsid w:val="00EF4545"/>
    <w:rsid w:val="00EF6253"/>
    <w:rsid w:val="00EF67BF"/>
    <w:rsid w:val="00EF72CB"/>
    <w:rsid w:val="00EF794F"/>
    <w:rsid w:val="00EF7C00"/>
    <w:rsid w:val="00F00F0D"/>
    <w:rsid w:val="00F00FA2"/>
    <w:rsid w:val="00F0102D"/>
    <w:rsid w:val="00F017AF"/>
    <w:rsid w:val="00F018FB"/>
    <w:rsid w:val="00F032C3"/>
    <w:rsid w:val="00F03C32"/>
    <w:rsid w:val="00F041C4"/>
    <w:rsid w:val="00F047EE"/>
    <w:rsid w:val="00F04A05"/>
    <w:rsid w:val="00F0581E"/>
    <w:rsid w:val="00F05A41"/>
    <w:rsid w:val="00F05D0B"/>
    <w:rsid w:val="00F11D7F"/>
    <w:rsid w:val="00F12213"/>
    <w:rsid w:val="00F12552"/>
    <w:rsid w:val="00F1259E"/>
    <w:rsid w:val="00F135D6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69F0"/>
    <w:rsid w:val="00F16C90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E4B"/>
    <w:rsid w:val="00F26A20"/>
    <w:rsid w:val="00F26A99"/>
    <w:rsid w:val="00F276C9"/>
    <w:rsid w:val="00F30BC2"/>
    <w:rsid w:val="00F31359"/>
    <w:rsid w:val="00F319AE"/>
    <w:rsid w:val="00F31E51"/>
    <w:rsid w:val="00F320C5"/>
    <w:rsid w:val="00F32E62"/>
    <w:rsid w:val="00F33281"/>
    <w:rsid w:val="00F3365F"/>
    <w:rsid w:val="00F340A4"/>
    <w:rsid w:val="00F34D25"/>
    <w:rsid w:val="00F359D3"/>
    <w:rsid w:val="00F35D60"/>
    <w:rsid w:val="00F40690"/>
    <w:rsid w:val="00F41EA8"/>
    <w:rsid w:val="00F4217D"/>
    <w:rsid w:val="00F43B8F"/>
    <w:rsid w:val="00F43DA3"/>
    <w:rsid w:val="00F452E0"/>
    <w:rsid w:val="00F4574F"/>
    <w:rsid w:val="00F50A92"/>
    <w:rsid w:val="00F51785"/>
    <w:rsid w:val="00F51E9C"/>
    <w:rsid w:val="00F52565"/>
    <w:rsid w:val="00F530D7"/>
    <w:rsid w:val="00F541E6"/>
    <w:rsid w:val="00F55661"/>
    <w:rsid w:val="00F55F1F"/>
    <w:rsid w:val="00F56B19"/>
    <w:rsid w:val="00F57348"/>
    <w:rsid w:val="00F57E40"/>
    <w:rsid w:val="00F6083A"/>
    <w:rsid w:val="00F61399"/>
    <w:rsid w:val="00F61851"/>
    <w:rsid w:val="00F61B2E"/>
    <w:rsid w:val="00F61D00"/>
    <w:rsid w:val="00F62F49"/>
    <w:rsid w:val="00F63D88"/>
    <w:rsid w:val="00F640BF"/>
    <w:rsid w:val="00F6411A"/>
    <w:rsid w:val="00F64500"/>
    <w:rsid w:val="00F65F74"/>
    <w:rsid w:val="00F66EFD"/>
    <w:rsid w:val="00F67262"/>
    <w:rsid w:val="00F676EA"/>
    <w:rsid w:val="00F677C9"/>
    <w:rsid w:val="00F706BE"/>
    <w:rsid w:val="00F70754"/>
    <w:rsid w:val="00F7146E"/>
    <w:rsid w:val="00F725E6"/>
    <w:rsid w:val="00F72A49"/>
    <w:rsid w:val="00F72F44"/>
    <w:rsid w:val="00F73BA0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2097"/>
    <w:rsid w:val="00F82E90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4F07"/>
    <w:rsid w:val="00F96ED1"/>
    <w:rsid w:val="00F96EF6"/>
    <w:rsid w:val="00F9793C"/>
    <w:rsid w:val="00F97EE3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A23"/>
    <w:rsid w:val="00FB0CFE"/>
    <w:rsid w:val="00FB1A6B"/>
    <w:rsid w:val="00FB1AA5"/>
    <w:rsid w:val="00FB2406"/>
    <w:rsid w:val="00FB2EF4"/>
    <w:rsid w:val="00FB3AA9"/>
    <w:rsid w:val="00FB4051"/>
    <w:rsid w:val="00FB4840"/>
    <w:rsid w:val="00FB4B02"/>
    <w:rsid w:val="00FB4CA1"/>
    <w:rsid w:val="00FB5457"/>
    <w:rsid w:val="00FB572D"/>
    <w:rsid w:val="00FB6035"/>
    <w:rsid w:val="00FB66F5"/>
    <w:rsid w:val="00FB67C5"/>
    <w:rsid w:val="00FC0A5F"/>
    <w:rsid w:val="00FC0C14"/>
    <w:rsid w:val="00FC0E49"/>
    <w:rsid w:val="00FC216F"/>
    <w:rsid w:val="00FC2254"/>
    <w:rsid w:val="00FC239F"/>
    <w:rsid w:val="00FC27C1"/>
    <w:rsid w:val="00FC2831"/>
    <w:rsid w:val="00FC2D40"/>
    <w:rsid w:val="00FC3416"/>
    <w:rsid w:val="00FC3600"/>
    <w:rsid w:val="00FC3F88"/>
    <w:rsid w:val="00FC4A9F"/>
    <w:rsid w:val="00FC4B83"/>
    <w:rsid w:val="00FC55F2"/>
    <w:rsid w:val="00FC565B"/>
    <w:rsid w:val="00FC60EB"/>
    <w:rsid w:val="00FC7A2A"/>
    <w:rsid w:val="00FD299A"/>
    <w:rsid w:val="00FD2B7D"/>
    <w:rsid w:val="00FD40C1"/>
    <w:rsid w:val="00FD490A"/>
    <w:rsid w:val="00FD4F22"/>
    <w:rsid w:val="00FD4FA4"/>
    <w:rsid w:val="00FD4FFF"/>
    <w:rsid w:val="00FD6ACC"/>
    <w:rsid w:val="00FD6B1F"/>
    <w:rsid w:val="00FD702B"/>
    <w:rsid w:val="00FD719E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C41"/>
    <w:rsid w:val="00FE5CE7"/>
    <w:rsid w:val="00FE747D"/>
    <w:rsid w:val="00FF085B"/>
    <w:rsid w:val="00FF0925"/>
    <w:rsid w:val="00FF0DF1"/>
    <w:rsid w:val="00FF1E33"/>
    <w:rsid w:val="00FF2098"/>
    <w:rsid w:val="00FF26AA"/>
    <w:rsid w:val="00FF2B26"/>
    <w:rsid w:val="00FF32D0"/>
    <w:rsid w:val="00FF3A7C"/>
    <w:rsid w:val="00FF51DF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8E61E3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F4574F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F4574F"/>
    <w:rPr>
      <w:caps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5133</Words>
  <Characters>27723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</cp:revision>
  <cp:lastPrinted>2022-10-13T00:32:00Z</cp:lastPrinted>
  <dcterms:created xsi:type="dcterms:W3CDTF">2022-10-13T00:33:00Z</dcterms:created>
  <dcterms:modified xsi:type="dcterms:W3CDTF">2022-10-13T00:33:00Z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2022-09-07T22:52:07Z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6f05022d-4912-4aa4-9575-ed895b5f3e09</vt:lpwstr>
  </property>
  <property fmtid="{D5CDD505-2E9C-101B-9397-08002B2CF9AE}" pid="9" name="MSIP_Label_8c28577e-0e52-49e2-b52e-02bb75ccb8f1_ContentBits">
    <vt:lpwstr>0</vt:lpwstr>
  </property>
</Properties>
</file>