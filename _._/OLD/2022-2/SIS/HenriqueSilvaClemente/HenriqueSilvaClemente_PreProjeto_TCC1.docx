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7F5C8C9D" w:rsidR="00AA65FD" w:rsidRDefault="002D7C0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 xml:space="preserve">CURSO DE </w:t>
            </w:r>
            <w:r w:rsidR="00AA65FD"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FA296B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78679E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4438FACA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8679E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A326E3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6CCFBF85" w:rsidR="002B0EDC" w:rsidRPr="00B00E04" w:rsidRDefault="00F83FB2" w:rsidP="001E682E">
      <w:pPr>
        <w:pStyle w:val="TF-TTULO"/>
      </w:pPr>
      <w:r>
        <w:t xml:space="preserve">SISTEMA WEB PARA GESTÃO </w:t>
      </w:r>
      <w:r w:rsidR="002951BF">
        <w:t>E ORGANIZAÇÃO DE BANDA</w:t>
      </w:r>
      <w:r w:rsidR="00E64825">
        <w:t>s e eventos</w:t>
      </w:r>
    </w:p>
    <w:p w14:paraId="6607C7C7" w14:textId="040A9136" w:rsidR="001E682E" w:rsidRDefault="00A326E3" w:rsidP="001E682E">
      <w:pPr>
        <w:pStyle w:val="TF-AUTOR0"/>
      </w:pPr>
      <w:r>
        <w:t>Henrique Silva Clemente</w:t>
      </w:r>
    </w:p>
    <w:p w14:paraId="53880F09" w14:textId="64D56BFA" w:rsidR="001E682E" w:rsidRDefault="00D05284" w:rsidP="001E682E">
      <w:pPr>
        <w:pStyle w:val="TF-AUTOR0"/>
      </w:pPr>
      <w:r>
        <w:t xml:space="preserve">Prof. - </w:t>
      </w:r>
      <w:r w:rsidR="00A326E3">
        <w:t>Simone</w:t>
      </w:r>
      <w:r w:rsidR="00534C3A">
        <w:t xml:space="preserve"> Erbs da Costa</w:t>
      </w:r>
      <w:r>
        <w:t xml:space="preserve"> - Orientadora</w:t>
      </w:r>
    </w:p>
    <w:p w14:paraId="4325A3B1" w14:textId="77777777" w:rsidR="00F255FC" w:rsidRPr="007D10F2" w:rsidRDefault="00F255FC" w:rsidP="00D0528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8022C75" w14:textId="6EB8C538" w:rsidR="00514BC8" w:rsidRDefault="005445D4" w:rsidP="00CF7BE6">
      <w:pPr>
        <w:pStyle w:val="TF-TEXTO"/>
        <w:rPr>
          <w:color w:val="000000"/>
        </w:rPr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rPr>
          <w:color w:val="000000"/>
        </w:rPr>
        <w:t xml:space="preserve">A música é reconhecida </w:t>
      </w:r>
      <w:r w:rsidR="00514BC8">
        <w:rPr>
          <w:color w:val="000000"/>
        </w:rPr>
        <w:t>pelos</w:t>
      </w:r>
      <w:r>
        <w:rPr>
          <w:color w:val="000000"/>
        </w:rPr>
        <w:t xml:space="preserve"> pesquisadores como uma modalidade que desenvolve a mente humana, promove o equilíbrio</w:t>
      </w:r>
      <w:r w:rsidR="00434B69">
        <w:rPr>
          <w:color w:val="000000"/>
        </w:rPr>
        <w:t xml:space="preserve"> e proporciona,</w:t>
      </w:r>
      <w:r>
        <w:rPr>
          <w:color w:val="000000"/>
        </w:rPr>
        <w:t xml:space="preserve"> um estado agradável de bem-estar, facilitando a concentração e o desenvolvimento do raciocínio, em especial em questões reflexivas voltadas para o pensamento (FERREIRA, 202</w:t>
      </w:r>
      <w:ins w:id="23" w:author="Dalton Solano dos Reis" w:date="2022-11-05T19:15:00Z">
        <w:r w:rsidR="00882A70">
          <w:rPr>
            <w:color w:val="000000"/>
          </w:rPr>
          <w:t>2</w:t>
        </w:r>
      </w:ins>
      <w:del w:id="24" w:author="Dalton Solano dos Reis" w:date="2022-11-05T19:15:00Z">
        <w:r w:rsidDel="00882A70">
          <w:rPr>
            <w:color w:val="000000"/>
          </w:rPr>
          <w:delText>1</w:delText>
        </w:r>
      </w:del>
      <w:r>
        <w:rPr>
          <w:color w:val="000000"/>
        </w:rPr>
        <w:t>).</w:t>
      </w:r>
      <w:r w:rsidR="00514BC8">
        <w:rPr>
          <w:color w:val="000000"/>
        </w:rPr>
        <w:t xml:space="preserve"> </w:t>
      </w:r>
      <w:r w:rsidR="00511F31">
        <w:rPr>
          <w:color w:val="000000"/>
        </w:rPr>
        <w:t xml:space="preserve">Inesperadamente, a partir de 2019, o mundo enfrenta a pandemia pelo Corona Virus e obriga-se a rever rotinas, costumes e relações de convivência. </w:t>
      </w:r>
      <w:r w:rsidR="00D231D0">
        <w:rPr>
          <w:color w:val="000000"/>
        </w:rPr>
        <w:t>De acordo com</w:t>
      </w:r>
      <w:r>
        <w:rPr>
          <w:color w:val="000000"/>
        </w:rPr>
        <w:t xml:space="preserve"> Dino (202</w:t>
      </w:r>
      <w:r w:rsidR="00536AC0">
        <w:rPr>
          <w:color w:val="000000"/>
        </w:rPr>
        <w:t>0</w:t>
      </w:r>
      <w:r>
        <w:rPr>
          <w:color w:val="000000"/>
        </w:rPr>
        <w:t>), a</w:t>
      </w:r>
      <w:r w:rsidRPr="00374755">
        <w:rPr>
          <w:color w:val="000000"/>
        </w:rPr>
        <w:t xml:space="preserve"> pandemia d</w:t>
      </w:r>
      <w:r w:rsidR="005F6735">
        <w:rPr>
          <w:color w:val="000000"/>
        </w:rPr>
        <w:t xml:space="preserve">a </w:t>
      </w:r>
      <w:r w:rsidR="005F6735" w:rsidRPr="005F6735">
        <w:rPr>
          <w:color w:val="000000"/>
        </w:rPr>
        <w:t>C</w:t>
      </w:r>
      <w:r w:rsidR="005F6735">
        <w:rPr>
          <w:color w:val="000000"/>
        </w:rPr>
        <w:t>o</w:t>
      </w:r>
      <w:r w:rsidR="005F6735" w:rsidRPr="005F6735">
        <w:rPr>
          <w:color w:val="000000"/>
        </w:rPr>
        <w:t>rona V</w:t>
      </w:r>
      <w:r w:rsidR="005F6735">
        <w:rPr>
          <w:color w:val="000000"/>
        </w:rPr>
        <w:t>i</w:t>
      </w:r>
      <w:r w:rsidR="005F6735" w:rsidRPr="005F6735">
        <w:rPr>
          <w:color w:val="000000"/>
        </w:rPr>
        <w:t>rus Di</w:t>
      </w:r>
      <w:r w:rsidR="00A96125">
        <w:rPr>
          <w:color w:val="000000"/>
        </w:rPr>
        <w:t>s</w:t>
      </w:r>
      <w:r w:rsidR="005F6735" w:rsidRPr="005F6735">
        <w:rPr>
          <w:color w:val="000000"/>
        </w:rPr>
        <w:t xml:space="preserve">ease - </w:t>
      </w:r>
      <w:r w:rsidR="005F6735">
        <w:rPr>
          <w:color w:val="000000"/>
        </w:rPr>
        <w:t>2019</w:t>
      </w:r>
      <w:r>
        <w:rPr>
          <w:color w:val="000000"/>
        </w:rPr>
        <w:t xml:space="preserve"> </w:t>
      </w:r>
      <w:r w:rsidR="005F6735">
        <w:rPr>
          <w:color w:val="000000"/>
        </w:rPr>
        <w:t>(</w:t>
      </w:r>
      <w:r>
        <w:rPr>
          <w:color w:val="000000"/>
        </w:rPr>
        <w:t>Covid-19</w:t>
      </w:r>
      <w:r w:rsidR="005F6735">
        <w:rPr>
          <w:color w:val="000000"/>
        </w:rPr>
        <w:t>)</w:t>
      </w:r>
      <w:r>
        <w:rPr>
          <w:color w:val="000000"/>
        </w:rPr>
        <w:t xml:space="preserve"> </w:t>
      </w:r>
      <w:r w:rsidR="00094AED">
        <w:rPr>
          <w:color w:val="000000"/>
        </w:rPr>
        <w:t xml:space="preserve">isolou pessoas e </w:t>
      </w:r>
      <w:r>
        <w:rPr>
          <w:color w:val="000000"/>
        </w:rPr>
        <w:t>desestabilizou a economia em todo o mundo. Várias áreas foram afetadas, a maioria de forma direta</w:t>
      </w:r>
      <w:r w:rsidR="00D43355">
        <w:rPr>
          <w:color w:val="000000"/>
        </w:rPr>
        <w:t>, particularmente o entretenimento</w:t>
      </w:r>
      <w:r>
        <w:rPr>
          <w:color w:val="000000"/>
        </w:rPr>
        <w:t>.</w:t>
      </w:r>
      <w:r w:rsidR="0097021B">
        <w:rPr>
          <w:color w:val="000000"/>
        </w:rPr>
        <w:t xml:space="preserve"> </w:t>
      </w:r>
    </w:p>
    <w:p w14:paraId="422A3A9F" w14:textId="7086729A" w:rsidR="00C17790" w:rsidRPr="00CF7BE6" w:rsidRDefault="00270FCA" w:rsidP="00CF7BE6">
      <w:pPr>
        <w:pStyle w:val="TF-TEXTO"/>
        <w:rPr>
          <w:color w:val="000000"/>
        </w:rPr>
      </w:pPr>
      <w:r>
        <w:rPr>
          <w:color w:val="000000"/>
        </w:rPr>
        <w:t xml:space="preserve">Segundo </w:t>
      </w:r>
      <w:r w:rsidR="00B77072">
        <w:rPr>
          <w:color w:val="000000"/>
        </w:rPr>
        <w:t>Silva</w:t>
      </w:r>
      <w:r w:rsidR="00B1681D">
        <w:rPr>
          <w:color w:val="000000"/>
        </w:rPr>
        <w:t>, Santos e Soares</w:t>
      </w:r>
      <w:r w:rsidR="00D74D85">
        <w:rPr>
          <w:color w:val="000000"/>
        </w:rPr>
        <w:t xml:space="preserve"> (2020)</w:t>
      </w:r>
      <w:r>
        <w:rPr>
          <w:color w:val="000000"/>
        </w:rPr>
        <w:t>, esp</w:t>
      </w:r>
      <w:r w:rsidR="007E1DFE">
        <w:rPr>
          <w:color w:val="000000"/>
        </w:rPr>
        <w:t>e</w:t>
      </w:r>
      <w:r>
        <w:rPr>
          <w:color w:val="000000"/>
        </w:rPr>
        <w:t xml:space="preserve">cialistas </w:t>
      </w:r>
      <w:r w:rsidR="007E1DFE">
        <w:rPr>
          <w:color w:val="000000"/>
        </w:rPr>
        <w:t xml:space="preserve">ainda hoje </w:t>
      </w:r>
      <w:r>
        <w:rPr>
          <w:color w:val="000000"/>
        </w:rPr>
        <w:t>divergem op</w:t>
      </w:r>
      <w:r w:rsidR="006C22E1">
        <w:rPr>
          <w:color w:val="000000"/>
        </w:rPr>
        <w:t>i</w:t>
      </w:r>
      <w:r>
        <w:rPr>
          <w:color w:val="000000"/>
        </w:rPr>
        <w:t>niões</w:t>
      </w:r>
      <w:r w:rsidR="007E1DFE">
        <w:rPr>
          <w:color w:val="000000"/>
        </w:rPr>
        <w:t xml:space="preserve"> sobre </w:t>
      </w:r>
      <w:r w:rsidR="000B76AF">
        <w:rPr>
          <w:color w:val="000000"/>
        </w:rPr>
        <w:t>o período de isolamento social ou preservação da economia do</w:t>
      </w:r>
      <w:r w:rsidR="00364031">
        <w:rPr>
          <w:color w:val="000000"/>
        </w:rPr>
        <w:t xml:space="preserve"> país, tendo em vista os grandes impactos causados.</w:t>
      </w:r>
      <w:r>
        <w:rPr>
          <w:color w:val="000000"/>
        </w:rPr>
        <w:t xml:space="preserve"> </w:t>
      </w:r>
      <w:r w:rsidR="0097021B">
        <w:rPr>
          <w:color w:val="000000"/>
        </w:rPr>
        <w:t>Dino</w:t>
      </w:r>
      <w:r w:rsidR="000B076D">
        <w:rPr>
          <w:color w:val="000000"/>
        </w:rPr>
        <w:t xml:space="preserve"> </w:t>
      </w:r>
      <w:r w:rsidR="0091297E">
        <w:rPr>
          <w:color w:val="000000"/>
        </w:rPr>
        <w:t xml:space="preserve">(2020) ainda </w:t>
      </w:r>
      <w:r w:rsidR="004153D9">
        <w:rPr>
          <w:color w:val="000000"/>
        </w:rPr>
        <w:t>argumenta</w:t>
      </w:r>
      <w:r w:rsidR="000B076D">
        <w:rPr>
          <w:color w:val="000000"/>
        </w:rPr>
        <w:t xml:space="preserve"> </w:t>
      </w:r>
      <w:r w:rsidR="00BB24B0">
        <w:rPr>
          <w:color w:val="000000"/>
        </w:rPr>
        <w:t xml:space="preserve">que </w:t>
      </w:r>
      <w:r w:rsidR="000B076D">
        <w:rPr>
          <w:color w:val="000000"/>
        </w:rPr>
        <w:t>a classe</w:t>
      </w:r>
      <w:r w:rsidR="005445D4" w:rsidRPr="00374755">
        <w:rPr>
          <w:color w:val="000000"/>
        </w:rPr>
        <w:t xml:space="preserve"> artística sofreu ainda mais, pois depende especialmente da presença do público.</w:t>
      </w:r>
      <w:r w:rsidR="00CF7BE6">
        <w:rPr>
          <w:color w:val="000000"/>
        </w:rPr>
        <w:t xml:space="preserve"> </w:t>
      </w:r>
      <w:r w:rsidR="00A176FF">
        <w:rPr>
          <w:color w:val="000000"/>
        </w:rPr>
        <w:t>P</w:t>
      </w:r>
      <w:r w:rsidR="00CF7BE6" w:rsidRPr="00374755">
        <w:rPr>
          <w:color w:val="000000"/>
        </w:rPr>
        <w:t xml:space="preserve">rojetos foram suspensos ou adiados, bilheterias de teatros e casas de shows tiveram de ser </w:t>
      </w:r>
      <w:r w:rsidR="00CF7BE6">
        <w:rPr>
          <w:color w:val="000000"/>
        </w:rPr>
        <w:t>encerradas</w:t>
      </w:r>
      <w:r w:rsidR="00926EA2">
        <w:rPr>
          <w:color w:val="000000"/>
        </w:rPr>
        <w:t xml:space="preserve"> (DINO, 2020)</w:t>
      </w:r>
      <w:r w:rsidR="00CF7BE6">
        <w:rPr>
          <w:color w:val="000000"/>
        </w:rPr>
        <w:t>.</w:t>
      </w:r>
      <w:r w:rsidR="005445D4" w:rsidRPr="00374755">
        <w:rPr>
          <w:color w:val="000000"/>
        </w:rPr>
        <w:t xml:space="preserve"> </w:t>
      </w:r>
      <w:r w:rsidR="00DB7728">
        <w:rPr>
          <w:color w:val="000000"/>
        </w:rPr>
        <w:t>Conti</w:t>
      </w:r>
      <w:r w:rsidR="0091297E">
        <w:rPr>
          <w:color w:val="000000"/>
        </w:rPr>
        <w:t xml:space="preserve"> (</w:t>
      </w:r>
      <w:r w:rsidR="00DB7728">
        <w:rPr>
          <w:color w:val="000000"/>
        </w:rPr>
        <w:t>2020</w:t>
      </w:r>
      <w:r w:rsidR="0091297E">
        <w:rPr>
          <w:color w:val="000000"/>
        </w:rPr>
        <w:t xml:space="preserve">) complementa que </w:t>
      </w:r>
      <w:r w:rsidR="00CC1B5D">
        <w:rPr>
          <w:color w:val="000000"/>
        </w:rPr>
        <w:t xml:space="preserve">a crise comportamental </w:t>
      </w:r>
      <w:r w:rsidR="00EF7B41">
        <w:rPr>
          <w:color w:val="000000"/>
        </w:rPr>
        <w:t>consisti</w:t>
      </w:r>
      <w:r w:rsidR="00A269DB">
        <w:rPr>
          <w:color w:val="000000"/>
        </w:rPr>
        <w:t>a</w:t>
      </w:r>
      <w:r w:rsidR="00EF7B41">
        <w:rPr>
          <w:color w:val="000000"/>
        </w:rPr>
        <w:t xml:space="preserve"> na exigência </w:t>
      </w:r>
      <w:r w:rsidR="00A269DB">
        <w:rPr>
          <w:color w:val="000000"/>
        </w:rPr>
        <w:t>de rápida mudança dos hábitos sociais</w:t>
      </w:r>
      <w:r w:rsidR="005935E4">
        <w:rPr>
          <w:color w:val="000000"/>
        </w:rPr>
        <w:t xml:space="preserve"> desde pequenas ações de higi</w:t>
      </w:r>
      <w:r w:rsidR="00C03182">
        <w:rPr>
          <w:color w:val="000000"/>
        </w:rPr>
        <w:t>e</w:t>
      </w:r>
      <w:r w:rsidR="005935E4">
        <w:rPr>
          <w:color w:val="000000"/>
        </w:rPr>
        <w:t xml:space="preserve">ne </w:t>
      </w:r>
      <w:r w:rsidR="00470974">
        <w:rPr>
          <w:color w:val="000000"/>
        </w:rPr>
        <w:t xml:space="preserve">até </w:t>
      </w:r>
      <w:r w:rsidR="00ED47FB">
        <w:rPr>
          <w:color w:val="000000"/>
        </w:rPr>
        <w:t xml:space="preserve">setores </w:t>
      </w:r>
      <w:r w:rsidR="00381747">
        <w:rPr>
          <w:color w:val="000000"/>
        </w:rPr>
        <w:t xml:space="preserve">da economia que dependiam </w:t>
      </w:r>
      <w:r w:rsidR="00B54A08">
        <w:rPr>
          <w:color w:val="000000"/>
        </w:rPr>
        <w:t>exclusivamente do fluxo de pessoas.</w:t>
      </w:r>
    </w:p>
    <w:p w14:paraId="59E95DFA" w14:textId="6231D5F3" w:rsidR="00926EA2" w:rsidRDefault="009D086A" w:rsidP="004D1130">
      <w:pPr>
        <w:pStyle w:val="TF-TEXTO"/>
        <w:rPr>
          <w:color w:val="FF0000"/>
        </w:rPr>
      </w:pPr>
      <w:r>
        <w:rPr>
          <w:bCs/>
          <w:color w:val="000000"/>
        </w:rPr>
        <w:t xml:space="preserve">Segundo </w:t>
      </w:r>
      <w:r w:rsidR="00A200CC">
        <w:rPr>
          <w:color w:val="000000"/>
        </w:rPr>
        <w:t>Vamos Club</w:t>
      </w:r>
      <w:r>
        <w:rPr>
          <w:bCs/>
          <w:color w:val="000000"/>
        </w:rPr>
        <w:t xml:space="preserve"> (20</w:t>
      </w:r>
      <w:r w:rsidR="00A200CC">
        <w:rPr>
          <w:bCs/>
          <w:color w:val="000000"/>
        </w:rPr>
        <w:t>21</w:t>
      </w:r>
      <w:r>
        <w:rPr>
          <w:bCs/>
          <w:color w:val="000000"/>
        </w:rPr>
        <w:t xml:space="preserve">), a </w:t>
      </w:r>
      <w:r w:rsidR="00702499">
        <w:rPr>
          <w:bCs/>
          <w:color w:val="000000"/>
        </w:rPr>
        <w:t xml:space="preserve">organização </w:t>
      </w:r>
      <w:r w:rsidR="00B93488">
        <w:rPr>
          <w:bCs/>
          <w:color w:val="000000"/>
        </w:rPr>
        <w:t xml:space="preserve">de processos </w:t>
      </w:r>
      <w:r w:rsidR="00702499">
        <w:rPr>
          <w:bCs/>
          <w:color w:val="000000"/>
        </w:rPr>
        <w:t xml:space="preserve">é </w:t>
      </w:r>
      <w:r w:rsidR="00BC6B11">
        <w:rPr>
          <w:bCs/>
          <w:color w:val="000000"/>
        </w:rPr>
        <w:t>a</w:t>
      </w:r>
      <w:r w:rsidR="00702499">
        <w:rPr>
          <w:bCs/>
          <w:color w:val="000000"/>
        </w:rPr>
        <w:t xml:space="preserve"> chave para o sucesso </w:t>
      </w:r>
      <w:r w:rsidR="00BC6B11">
        <w:rPr>
          <w:bCs/>
          <w:color w:val="000000"/>
        </w:rPr>
        <w:t>independente</w:t>
      </w:r>
      <w:r w:rsidR="000123DE">
        <w:rPr>
          <w:bCs/>
          <w:color w:val="000000"/>
        </w:rPr>
        <w:t>mente</w:t>
      </w:r>
      <w:r w:rsidR="00E455AB">
        <w:rPr>
          <w:bCs/>
          <w:color w:val="000000"/>
        </w:rPr>
        <w:t xml:space="preserve"> </w:t>
      </w:r>
      <w:r w:rsidR="00BC6B11">
        <w:rPr>
          <w:bCs/>
          <w:color w:val="000000"/>
        </w:rPr>
        <w:t>da</w:t>
      </w:r>
      <w:r w:rsidR="00722AC4">
        <w:rPr>
          <w:bCs/>
          <w:color w:val="000000"/>
        </w:rPr>
        <w:t>s</w:t>
      </w:r>
      <w:r w:rsidR="00E455AB">
        <w:rPr>
          <w:bCs/>
          <w:color w:val="000000"/>
        </w:rPr>
        <w:t xml:space="preserve"> profissões e</w:t>
      </w:r>
      <w:r w:rsidR="00322BFD">
        <w:rPr>
          <w:bCs/>
          <w:color w:val="000000"/>
        </w:rPr>
        <w:t>,</w:t>
      </w:r>
      <w:r w:rsidR="00E455AB">
        <w:rPr>
          <w:bCs/>
          <w:color w:val="000000"/>
        </w:rPr>
        <w:t xml:space="preserve"> sem ela, </w:t>
      </w:r>
      <w:r w:rsidR="00790373">
        <w:rPr>
          <w:bCs/>
          <w:color w:val="000000"/>
        </w:rPr>
        <w:t xml:space="preserve">não há </w:t>
      </w:r>
      <w:r w:rsidR="00197C7F">
        <w:rPr>
          <w:bCs/>
          <w:color w:val="000000"/>
        </w:rPr>
        <w:t xml:space="preserve">evolução e </w:t>
      </w:r>
      <w:r w:rsidR="00790373" w:rsidRPr="004652B5">
        <w:rPr>
          <w:bCs/>
        </w:rPr>
        <w:t xml:space="preserve">progressão. </w:t>
      </w:r>
      <w:r w:rsidR="00F05D96" w:rsidRPr="004652B5">
        <w:t>Nesse contexto</w:t>
      </w:r>
      <w:r w:rsidR="00AC686B" w:rsidRPr="004652B5">
        <w:t xml:space="preserve">, </w:t>
      </w:r>
      <w:r w:rsidR="00966EC8" w:rsidRPr="004652B5">
        <w:t xml:space="preserve">Azevedo </w:t>
      </w:r>
      <w:r w:rsidR="00C23655" w:rsidRPr="004652B5">
        <w:t>(</w:t>
      </w:r>
      <w:r w:rsidR="00DB6399" w:rsidRPr="004652B5">
        <w:t>2021</w:t>
      </w:r>
      <w:r w:rsidR="00C23655" w:rsidRPr="004652B5">
        <w:t>)</w:t>
      </w:r>
      <w:r w:rsidR="00DB6399" w:rsidRPr="004652B5">
        <w:t xml:space="preserve"> </w:t>
      </w:r>
      <w:r w:rsidR="00197C7F">
        <w:t>destaca</w:t>
      </w:r>
      <w:r w:rsidR="001C64B5">
        <w:t xml:space="preserve"> que </w:t>
      </w:r>
      <w:r w:rsidR="008545BA" w:rsidRPr="004652B5">
        <w:t>diversas pessoas desistir</w:t>
      </w:r>
      <w:r w:rsidR="001C64B5">
        <w:t>a</w:t>
      </w:r>
      <w:r w:rsidR="008545BA" w:rsidRPr="004652B5">
        <w:t>m de uma vida profissional na música</w:t>
      </w:r>
      <w:r w:rsidR="00E34D14">
        <w:t xml:space="preserve">, </w:t>
      </w:r>
      <w:r w:rsidR="00960B74">
        <w:t>cuja</w:t>
      </w:r>
      <w:r w:rsidR="00E34D14">
        <w:t xml:space="preserve"> forma de trabalho</w:t>
      </w:r>
      <w:r w:rsidR="00923936">
        <w:t xml:space="preserve"> </w:t>
      </w:r>
      <w:r w:rsidR="00D258C1">
        <w:t xml:space="preserve">é </w:t>
      </w:r>
      <w:r w:rsidR="00923936">
        <w:t>em sua maioria autônoma</w:t>
      </w:r>
      <w:r w:rsidR="00E34D14">
        <w:t xml:space="preserve">, </w:t>
      </w:r>
      <w:r w:rsidR="008545BA" w:rsidRPr="004652B5">
        <w:t xml:space="preserve">devido </w:t>
      </w:r>
      <w:r w:rsidR="009D34D0">
        <w:t>à</w:t>
      </w:r>
      <w:r w:rsidR="008545BA" w:rsidRPr="004652B5">
        <w:t xml:space="preserve"> falta de organização</w:t>
      </w:r>
      <w:r w:rsidR="00B37609" w:rsidRPr="004652B5">
        <w:t xml:space="preserve"> em sua </w:t>
      </w:r>
      <w:r w:rsidR="00E80AAF" w:rsidRPr="004652B5">
        <w:t>experiência profissional</w:t>
      </w:r>
      <w:r w:rsidR="00923936">
        <w:t xml:space="preserve">, que pode ser um erro </w:t>
      </w:r>
      <w:r w:rsidR="007D5F50">
        <w:t>fatal para o perfeito desenvolvimento de suas atividades.</w:t>
      </w:r>
      <w:r w:rsidR="00926EA2">
        <w:t xml:space="preserve"> </w:t>
      </w:r>
      <w:r w:rsidR="007E0D40">
        <w:rPr>
          <w:color w:val="000000"/>
        </w:rPr>
        <w:t>Almeida</w:t>
      </w:r>
      <w:r w:rsidR="00001DDF">
        <w:rPr>
          <w:color w:val="000000"/>
        </w:rPr>
        <w:t xml:space="preserve"> (</w:t>
      </w:r>
      <w:r w:rsidR="007E0D40">
        <w:rPr>
          <w:color w:val="000000"/>
        </w:rPr>
        <w:t>2018</w:t>
      </w:r>
      <w:r w:rsidR="00001DDF">
        <w:rPr>
          <w:color w:val="000000"/>
        </w:rPr>
        <w:t>) menciona que quando a música é tratada como um negócio</w:t>
      </w:r>
      <w:r w:rsidR="00A06C5A">
        <w:rPr>
          <w:color w:val="000000"/>
        </w:rPr>
        <w:t xml:space="preserve">, são necessárias uma série de estratégias </w:t>
      </w:r>
      <w:r w:rsidR="00AD1143">
        <w:rPr>
          <w:color w:val="000000"/>
        </w:rPr>
        <w:t xml:space="preserve">que visam </w:t>
      </w:r>
      <w:r w:rsidR="00BE7591">
        <w:rPr>
          <w:color w:val="000000"/>
        </w:rPr>
        <w:t>criar uma demanda de consumo para o bem e/ou serviço desenvolvido.</w:t>
      </w:r>
      <w:r w:rsidR="00686E63">
        <w:rPr>
          <w:color w:val="FF0000"/>
        </w:rPr>
        <w:t xml:space="preserve"> </w:t>
      </w:r>
    </w:p>
    <w:p w14:paraId="6F7654AF" w14:textId="35214F3B" w:rsidR="009D086A" w:rsidRPr="009D086A" w:rsidRDefault="00DD0239" w:rsidP="004D1130">
      <w:pPr>
        <w:pStyle w:val="TF-TEXTO"/>
        <w:rPr>
          <w:bCs/>
          <w:color w:val="FF0000"/>
        </w:rPr>
      </w:pPr>
      <w:r>
        <w:rPr>
          <w:color w:val="000000"/>
        </w:rPr>
        <w:t>Nesse contexto, o uso de sistemas de informação</w:t>
      </w:r>
      <w:r w:rsidR="001E5AB6">
        <w:rPr>
          <w:color w:val="000000"/>
        </w:rPr>
        <w:t xml:space="preserve"> torna mais fácil para o profissional da música </w:t>
      </w:r>
      <w:r w:rsidR="000A5CF7">
        <w:rPr>
          <w:color w:val="000000"/>
        </w:rPr>
        <w:t>adminis</w:t>
      </w:r>
      <w:r w:rsidR="001B3054">
        <w:rPr>
          <w:color w:val="000000"/>
        </w:rPr>
        <w:t>t</w:t>
      </w:r>
      <w:r w:rsidR="000A5CF7">
        <w:rPr>
          <w:color w:val="000000"/>
        </w:rPr>
        <w:t>rar seus afazeres</w:t>
      </w:r>
      <w:r w:rsidR="001B3054">
        <w:rPr>
          <w:color w:val="000000"/>
        </w:rPr>
        <w:t>, organizar seus compromissos e definir seus pla</w:t>
      </w:r>
      <w:r w:rsidR="00735444">
        <w:rPr>
          <w:color w:val="000000"/>
        </w:rPr>
        <w:t>nos e metas</w:t>
      </w:r>
      <w:r w:rsidR="00686E63">
        <w:rPr>
          <w:color w:val="000000"/>
        </w:rPr>
        <w:t>,</w:t>
      </w:r>
      <w:r w:rsidR="000C0111">
        <w:rPr>
          <w:color w:val="000000"/>
        </w:rPr>
        <w:t xml:space="preserve"> </w:t>
      </w:r>
      <w:r w:rsidR="00686E63">
        <w:rPr>
          <w:color w:val="000000"/>
        </w:rPr>
        <w:t>pois</w:t>
      </w:r>
      <w:r w:rsidR="000C0111">
        <w:rPr>
          <w:color w:val="000000"/>
        </w:rPr>
        <w:t>,</w:t>
      </w:r>
      <w:r w:rsidR="00610E47">
        <w:rPr>
          <w:color w:val="000000"/>
        </w:rPr>
        <w:t xml:space="preserve"> </w:t>
      </w:r>
      <w:r w:rsidR="000C0111">
        <w:rPr>
          <w:color w:val="000000"/>
        </w:rPr>
        <w:t>utilizá-lo</w:t>
      </w:r>
      <w:r w:rsidR="00610E47">
        <w:rPr>
          <w:color w:val="000000"/>
        </w:rPr>
        <w:t>s de forma correta</w:t>
      </w:r>
      <w:r w:rsidR="000C0111">
        <w:rPr>
          <w:color w:val="000000"/>
        </w:rPr>
        <w:t xml:space="preserve"> para levantamento de dados e estat</w:t>
      </w:r>
      <w:r w:rsidR="00BC2FAB">
        <w:rPr>
          <w:color w:val="000000"/>
        </w:rPr>
        <w:t>í</w:t>
      </w:r>
      <w:r w:rsidR="000C0111">
        <w:rPr>
          <w:color w:val="000000"/>
        </w:rPr>
        <w:t xml:space="preserve">sticas, </w:t>
      </w:r>
      <w:r w:rsidR="00D8289D">
        <w:rPr>
          <w:color w:val="000000"/>
        </w:rPr>
        <w:t>ir</w:t>
      </w:r>
      <w:r w:rsidR="00BC2FAB">
        <w:rPr>
          <w:color w:val="000000"/>
        </w:rPr>
        <w:t>á</w:t>
      </w:r>
      <w:r w:rsidR="00AF1C30">
        <w:rPr>
          <w:color w:val="000000"/>
        </w:rPr>
        <w:t xml:space="preserve">, </w:t>
      </w:r>
      <w:r w:rsidR="00AF1C30">
        <w:rPr>
          <w:color w:val="000000"/>
        </w:rPr>
        <w:lastRenderedPageBreak/>
        <w:t xml:space="preserve">consequentemente, </w:t>
      </w:r>
      <w:r w:rsidR="000C5623">
        <w:rPr>
          <w:color w:val="000000"/>
        </w:rPr>
        <w:t>auxiliar o profissional</w:t>
      </w:r>
      <w:r w:rsidR="00D8289D">
        <w:rPr>
          <w:color w:val="000000"/>
        </w:rPr>
        <w:t xml:space="preserve"> até mesmo na análise de </w:t>
      </w:r>
      <w:r w:rsidR="001C64B5">
        <w:rPr>
          <w:color w:val="000000"/>
        </w:rPr>
        <w:t>público-alvo</w:t>
      </w:r>
      <w:r w:rsidR="00D8289D">
        <w:rPr>
          <w:color w:val="000000"/>
        </w:rPr>
        <w:t xml:space="preserve"> </w:t>
      </w:r>
      <w:r w:rsidR="001E0C5E">
        <w:rPr>
          <w:color w:val="000000"/>
        </w:rPr>
        <w:t xml:space="preserve">do </w:t>
      </w:r>
      <w:r w:rsidR="000C5623">
        <w:rPr>
          <w:color w:val="000000"/>
        </w:rPr>
        <w:t>produto (</w:t>
      </w:r>
      <w:commentRangeStart w:id="25"/>
      <w:r w:rsidR="000A2D37">
        <w:rPr>
          <w:color w:val="000000"/>
        </w:rPr>
        <w:t>ALISSON</w:t>
      </w:r>
      <w:r w:rsidR="00981CD7" w:rsidRPr="00981CD7">
        <w:rPr>
          <w:color w:val="000000"/>
        </w:rPr>
        <w:t xml:space="preserve">, </w:t>
      </w:r>
      <w:r w:rsidR="000A2D37">
        <w:rPr>
          <w:color w:val="000000"/>
        </w:rPr>
        <w:t>2022</w:t>
      </w:r>
      <w:commentRangeEnd w:id="25"/>
      <w:r w:rsidR="00422E4F">
        <w:rPr>
          <w:rStyle w:val="Refdecomentrio"/>
        </w:rPr>
        <w:commentReference w:id="25"/>
      </w:r>
      <w:r w:rsidR="000C5623">
        <w:rPr>
          <w:color w:val="000000"/>
        </w:rPr>
        <w:t>)</w:t>
      </w:r>
      <w:r w:rsidR="00514043">
        <w:rPr>
          <w:color w:val="000000"/>
        </w:rPr>
        <w:t>.</w:t>
      </w:r>
      <w:r w:rsidR="004D1130">
        <w:rPr>
          <w:color w:val="000000"/>
        </w:rPr>
        <w:t xml:space="preserve"> </w:t>
      </w:r>
      <w:r w:rsidR="009D086A">
        <w:rPr>
          <w:bCs/>
          <w:color w:val="000000"/>
        </w:rPr>
        <w:t xml:space="preserve">Diante do cenário, este trabalho propõe o desenvolvimento de um </w:t>
      </w:r>
      <w:r w:rsidR="007372D9">
        <w:rPr>
          <w:bCs/>
          <w:color w:val="000000"/>
        </w:rPr>
        <w:t>sistema Web</w:t>
      </w:r>
      <w:r w:rsidR="009D086A">
        <w:rPr>
          <w:bCs/>
          <w:color w:val="000000"/>
        </w:rPr>
        <w:t xml:space="preserve"> para auxiliar no âmbito da</w:t>
      </w:r>
      <w:r w:rsidR="00E6226B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</w:t>
      </w:r>
      <w:r w:rsidR="00E6226B">
        <w:rPr>
          <w:bCs/>
          <w:color w:val="000000"/>
        </w:rPr>
        <w:t>ões</w:t>
      </w:r>
      <w:r w:rsidR="009D086A">
        <w:rPr>
          <w:bCs/>
          <w:color w:val="000000"/>
        </w:rPr>
        <w:t xml:space="preserve"> </w:t>
      </w:r>
      <w:r w:rsidR="00E6226B">
        <w:rPr>
          <w:bCs/>
          <w:color w:val="000000"/>
        </w:rPr>
        <w:t>músico, produtor e organizador de eventos</w:t>
      </w:r>
      <w:r w:rsidR="009D086A">
        <w:rPr>
          <w:bCs/>
          <w:color w:val="000000"/>
        </w:rPr>
        <w:t xml:space="preserve">. Conjectura-se que a construção deste </w:t>
      </w:r>
      <w:r w:rsidR="002F000F">
        <w:rPr>
          <w:bCs/>
          <w:color w:val="000000"/>
        </w:rPr>
        <w:t>sistema</w:t>
      </w:r>
      <w:r w:rsidR="009D086A">
        <w:rPr>
          <w:bCs/>
          <w:color w:val="000000"/>
        </w:rPr>
        <w:t xml:space="preserve"> auxilie o</w:t>
      </w:r>
      <w:r w:rsidR="002F000F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profissiona</w:t>
      </w:r>
      <w:r w:rsidR="002F000F">
        <w:rPr>
          <w:bCs/>
          <w:color w:val="000000"/>
        </w:rPr>
        <w:t>is da música</w:t>
      </w:r>
      <w:r w:rsidR="009D086A">
        <w:rPr>
          <w:bCs/>
          <w:color w:val="000000"/>
        </w:rPr>
        <w:t xml:space="preserve"> a aprimorar a qualidade dos serviços prestados, </w:t>
      </w:r>
      <w:r w:rsidR="002F4007">
        <w:rPr>
          <w:bCs/>
          <w:color w:val="000000"/>
        </w:rPr>
        <w:t>aumentando a quantidade de shows</w:t>
      </w:r>
      <w:r w:rsidR="00981E7A">
        <w:rPr>
          <w:bCs/>
          <w:color w:val="000000"/>
        </w:rPr>
        <w:t xml:space="preserve">, </w:t>
      </w:r>
      <w:r w:rsidR="001C64B5">
        <w:rPr>
          <w:bCs/>
          <w:color w:val="000000"/>
        </w:rPr>
        <w:t xml:space="preserve">o </w:t>
      </w:r>
      <w:r w:rsidR="00981E7A">
        <w:rPr>
          <w:bCs/>
          <w:color w:val="000000"/>
        </w:rPr>
        <w:t xml:space="preserve">aproveitamento do tempo e </w:t>
      </w:r>
      <w:r w:rsidR="001C64B5">
        <w:rPr>
          <w:bCs/>
          <w:color w:val="000000"/>
        </w:rPr>
        <w:t xml:space="preserve">os </w:t>
      </w:r>
      <w:r w:rsidR="00126B8A">
        <w:rPr>
          <w:bCs/>
          <w:color w:val="000000"/>
        </w:rPr>
        <w:t xml:space="preserve">auxiliando </w:t>
      </w:r>
      <w:r w:rsidR="002F4007">
        <w:rPr>
          <w:bCs/>
          <w:color w:val="000000"/>
        </w:rPr>
        <w:t>na conquista de novos clientes</w:t>
      </w:r>
      <w:r w:rsidR="009D086A">
        <w:rPr>
          <w:bCs/>
          <w:color w:val="000000"/>
        </w:rPr>
        <w:t>.</w:t>
      </w:r>
    </w:p>
    <w:p w14:paraId="286B3BEA" w14:textId="46B6A2D9" w:rsidR="00F255FC" w:rsidRPr="007D10F2" w:rsidRDefault="00F255FC" w:rsidP="00882A70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7F94A0A" w:rsidR="00C35E57" w:rsidRDefault="00C35E57" w:rsidP="00C35E57">
      <w:pPr>
        <w:pStyle w:val="TF-TEXTO"/>
      </w:pPr>
      <w:r>
        <w:t xml:space="preserve">O objetivo </w:t>
      </w:r>
      <w:r w:rsidR="00F920B3">
        <w:t>geral</w:t>
      </w:r>
      <w:r w:rsidR="004E0A48">
        <w:t xml:space="preserve"> do trabalho proposto é desenvolver um Sistema Web</w:t>
      </w:r>
      <w:r w:rsidR="00FA5CB2">
        <w:t xml:space="preserve"> </w:t>
      </w:r>
      <w:r w:rsidR="00BE1177">
        <w:t>pa</w:t>
      </w:r>
      <w:r w:rsidR="00614ECC">
        <w:t>ra</w:t>
      </w:r>
      <w:r w:rsidR="00FA5CB2">
        <w:t xml:space="preserve"> auxiliar </w:t>
      </w:r>
      <w:r w:rsidR="00E26682">
        <w:t>músicos</w:t>
      </w:r>
      <w:r w:rsidR="00FA5CB2">
        <w:t xml:space="preserve"> </w:t>
      </w:r>
      <w:r w:rsidR="00DF5D3B">
        <w:t xml:space="preserve">no </w:t>
      </w:r>
      <w:r w:rsidR="00A86635">
        <w:t>exercício</w:t>
      </w:r>
      <w:r w:rsidR="00DF5D3B">
        <w:t xml:space="preserve"> de sua profissão</w:t>
      </w:r>
      <w:r w:rsidR="008778C2">
        <w:t xml:space="preserve">, facilitando seu </w:t>
      </w:r>
      <w:r w:rsidR="00A86635">
        <w:t>dia a dia</w:t>
      </w:r>
      <w:r w:rsidR="008778C2">
        <w:t xml:space="preserve"> </w:t>
      </w:r>
      <w:r w:rsidR="00B0238A">
        <w:t>e concatenando</w:t>
      </w:r>
      <w:r w:rsidR="00614ECC">
        <w:t xml:space="preserve"> </w:t>
      </w:r>
      <w:r w:rsidR="00B0238A">
        <w:t>funções exercidas</w:t>
      </w:r>
      <w:r w:rsidR="00BB422B">
        <w:t>.</w:t>
      </w:r>
      <w:r w:rsidR="00FE04B0">
        <w:t xml:space="preserve"> </w:t>
      </w:r>
      <w:r w:rsidR="004D7044">
        <w:t>O</w:t>
      </w:r>
      <w:r w:rsidR="00FE04B0">
        <w:t>s o</w:t>
      </w:r>
      <w:r w:rsidR="00AE68AD">
        <w:t xml:space="preserve">bjetivos </w:t>
      </w:r>
      <w:r w:rsidR="00BB422B">
        <w:t>específicos</w:t>
      </w:r>
      <w:r w:rsidR="004D7044">
        <w:t xml:space="preserve"> são</w:t>
      </w:r>
      <w:r w:rsidR="00AE68AD">
        <w:t>:</w:t>
      </w:r>
    </w:p>
    <w:p w14:paraId="0C295F63" w14:textId="3B7E3393" w:rsidR="00C35E57" w:rsidRDefault="00F329DE" w:rsidP="00C35E57">
      <w:pPr>
        <w:pStyle w:val="TF-ALNEA"/>
      </w:pPr>
      <w:r>
        <w:t>g</w:t>
      </w:r>
      <w:r w:rsidR="007A0C0F">
        <w:t>erenciar as inform</w:t>
      </w:r>
      <w:r w:rsidR="00EB0C40">
        <w:t xml:space="preserve">ações e facilitar o exercício dos serviços em eventos </w:t>
      </w:r>
      <w:r w:rsidR="00EF3A5B">
        <w:t xml:space="preserve">para </w:t>
      </w:r>
      <w:r w:rsidR="00F64073">
        <w:t>músicos, produtores</w:t>
      </w:r>
      <w:r w:rsidR="00514AD3">
        <w:t xml:space="preserve"> e</w:t>
      </w:r>
      <w:r w:rsidR="00F64073">
        <w:t xml:space="preserve"> organizadores de eventos</w:t>
      </w:r>
      <w:r w:rsidR="00FC304F">
        <w:t xml:space="preserve"> por meio de interfaces </w:t>
      </w:r>
      <w:r w:rsidR="006B4467">
        <w:rPr>
          <w:color w:val="000000"/>
        </w:rPr>
        <w:t>disponibilizadas</w:t>
      </w:r>
      <w:r w:rsidR="00C35E57">
        <w:rPr>
          <w:color w:val="000000"/>
        </w:rPr>
        <w:t>;</w:t>
      </w:r>
    </w:p>
    <w:p w14:paraId="2A3D0C11" w14:textId="20EE1268" w:rsidR="00C35E57" w:rsidRDefault="006B4467" w:rsidP="00C35E57">
      <w:pPr>
        <w:pStyle w:val="TF-ALNEA"/>
      </w:pPr>
      <w:r>
        <w:t>propiciar</w:t>
      </w:r>
      <w:r w:rsidR="00CF4022">
        <w:t xml:space="preserve"> </w:t>
      </w:r>
      <w:r>
        <w:t>o trabalho</w:t>
      </w:r>
      <w:r w:rsidR="00CF4022">
        <w:t xml:space="preserve"> em grupo</w:t>
      </w:r>
      <w:r w:rsidR="005C4689">
        <w:t xml:space="preserve"> e </w:t>
      </w:r>
      <w:r>
        <w:t>simultâneo</w:t>
      </w:r>
      <w:r w:rsidR="005C4689">
        <w:t xml:space="preserve"> para </w:t>
      </w:r>
      <w:r>
        <w:t>que os</w:t>
      </w:r>
      <w:r w:rsidR="005C4689">
        <w:t xml:space="preserve"> objetivos comuns</w:t>
      </w:r>
      <w:r>
        <w:t xml:space="preserve"> sejam atingidos</w:t>
      </w:r>
      <w:r w:rsidR="005C4689">
        <w:t xml:space="preserve">, facilitando </w:t>
      </w:r>
      <w:r>
        <w:t xml:space="preserve">assim </w:t>
      </w:r>
      <w:r w:rsidR="005C4689">
        <w:t>a prática de banda</w:t>
      </w:r>
      <w:r w:rsidR="00ED6D58">
        <w:t xml:space="preserve"> e as metas a serem alcançadas</w:t>
      </w:r>
      <w:r w:rsidR="00C35E57">
        <w:t>;</w:t>
      </w:r>
    </w:p>
    <w:p w14:paraId="3A78809D" w14:textId="77777777" w:rsidR="004F2CDA" w:rsidRDefault="004F2CDA" w:rsidP="004F2CDA">
      <w:pPr>
        <w:pStyle w:val="TF-ALNEA"/>
        <w:rPr>
          <w:color w:val="000000"/>
        </w:rPr>
      </w:pPr>
      <w:bookmarkStart w:id="26" w:name="_Toc419598587"/>
      <w:r>
        <w:t xml:space="preserve">analisar e avaliar a usabilidade, a comunicabilidade e a experiência de uso das interfaces desenvolvidas e de suas </w:t>
      </w:r>
      <w:r>
        <w:rPr>
          <w:color w:val="000000"/>
        </w:rPr>
        <w:t>funcionalidades, por meio do Método Relationship of M3C with User Requirements and Usability and Communicability Assessment in groupware (RURUCAg).</w:t>
      </w:r>
    </w:p>
    <w:p w14:paraId="6A505BE6" w14:textId="77777777" w:rsidR="007A5D55" w:rsidRDefault="007A5D55" w:rsidP="00D05284">
      <w:pPr>
        <w:pStyle w:val="Ttulo1"/>
      </w:pPr>
      <w:bookmarkStart w:id="27" w:name="_Ref106623859"/>
      <w:r>
        <w:t xml:space="preserve">trabalhos </w:t>
      </w:r>
      <w:r w:rsidRPr="00FC4A9F">
        <w:t>correlatos</w:t>
      </w:r>
      <w:bookmarkEnd w:id="27"/>
    </w:p>
    <w:p w14:paraId="49D41C2F" w14:textId="6160A675" w:rsidR="002B35CF" w:rsidRDefault="00D452A5" w:rsidP="00A44581">
      <w:pPr>
        <w:pStyle w:val="TF-TEXTO"/>
        <w:rPr>
          <w:color w:val="000000"/>
        </w:rPr>
      </w:pPr>
      <w:r>
        <w:rPr>
          <w:color w:val="000000"/>
        </w:rPr>
        <w:t>Nesta seção</w:t>
      </w:r>
      <w:r w:rsidR="007104C9">
        <w:rPr>
          <w:color w:val="000000"/>
        </w:rPr>
        <w:t xml:space="preserve"> estão descritos três trabalhos correlatos que apresentam características semelhantes ao trabalho proposto</w:t>
      </w:r>
      <w:r w:rsidR="00A00A87">
        <w:rPr>
          <w:color w:val="000000"/>
        </w:rPr>
        <w:t xml:space="preserve">. </w:t>
      </w:r>
      <w:r w:rsidR="00A00A87">
        <w:t xml:space="preserve">A subseção 2.1 traz um </w:t>
      </w:r>
      <w:r w:rsidR="00556EE7">
        <w:t>sistema</w:t>
      </w:r>
      <w:r w:rsidR="00A068AD">
        <w:t xml:space="preserve"> </w:t>
      </w:r>
      <w:r w:rsidR="00A00A87">
        <w:t xml:space="preserve">focado </w:t>
      </w:r>
      <w:r w:rsidR="002752F2">
        <w:t>no controle e gestão de bandas e eventos</w:t>
      </w:r>
      <w:r w:rsidR="0088765C">
        <w:t xml:space="preserve"> </w:t>
      </w:r>
      <w:r w:rsidR="0088765C">
        <w:rPr>
          <w:color w:val="000000"/>
        </w:rPr>
        <w:t>(</w:t>
      </w:r>
      <w:r w:rsidR="00A17BBC">
        <w:rPr>
          <w:color w:val="000000"/>
        </w:rPr>
        <w:t>MEEVENTOS</w:t>
      </w:r>
      <w:r w:rsidR="0088765C">
        <w:rPr>
          <w:color w:val="000000"/>
        </w:rPr>
        <w:t>, 202</w:t>
      </w:r>
      <w:r w:rsidR="00A17BBC">
        <w:rPr>
          <w:color w:val="000000"/>
        </w:rPr>
        <w:t>2</w:t>
      </w:r>
      <w:r w:rsidR="0088765C">
        <w:rPr>
          <w:color w:val="000000"/>
        </w:rPr>
        <w:t>).</w:t>
      </w:r>
      <w:r w:rsidR="00A00A87">
        <w:t xml:space="preserve"> </w:t>
      </w:r>
      <w:r w:rsidR="00A00A87">
        <w:rPr>
          <w:color w:val="000000"/>
        </w:rPr>
        <w:t xml:space="preserve">A subseção 2.2 </w:t>
      </w:r>
      <w:r w:rsidR="005D0530">
        <w:rPr>
          <w:color w:val="000000"/>
        </w:rPr>
        <w:t>apresenta</w:t>
      </w:r>
      <w:r w:rsidR="00A00A87">
        <w:rPr>
          <w:color w:val="000000"/>
        </w:rPr>
        <w:t xml:space="preserve"> um</w:t>
      </w:r>
      <w:r w:rsidR="00B237EF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C55823">
        <w:rPr>
          <w:color w:val="000000"/>
        </w:rPr>
        <w:t>discussão</w:t>
      </w:r>
      <w:r w:rsidR="00A00A87">
        <w:rPr>
          <w:color w:val="000000"/>
        </w:rPr>
        <w:t xml:space="preserve"> voltad</w:t>
      </w:r>
      <w:r w:rsidR="00752823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BE0156">
        <w:rPr>
          <w:color w:val="000000"/>
        </w:rPr>
        <w:t>a</w:t>
      </w:r>
      <w:r w:rsidR="00300FE3" w:rsidRPr="00300FE3">
        <w:rPr>
          <w:color w:val="000000"/>
        </w:rPr>
        <w:t xml:space="preserve"> </w:t>
      </w:r>
      <w:r w:rsidR="00300FE3">
        <w:rPr>
          <w:color w:val="000000"/>
        </w:rPr>
        <w:t>centralização das informações, incentiv</w:t>
      </w:r>
      <w:r w:rsidR="002819D2">
        <w:rPr>
          <w:color w:val="000000"/>
        </w:rPr>
        <w:t xml:space="preserve">ando </w:t>
      </w:r>
      <w:r w:rsidR="00300FE3">
        <w:rPr>
          <w:color w:val="000000"/>
        </w:rPr>
        <w:t xml:space="preserve">a interação entre grupos de trabalho de forma remota e </w:t>
      </w:r>
      <w:r w:rsidR="002819D2">
        <w:rPr>
          <w:color w:val="000000"/>
        </w:rPr>
        <w:t xml:space="preserve">a </w:t>
      </w:r>
      <w:r w:rsidR="00300FE3">
        <w:rPr>
          <w:color w:val="000000"/>
        </w:rPr>
        <w:t>aceleração dos processos manuais no exercício da profissão</w:t>
      </w:r>
      <w:r w:rsidR="00BE0156" w:rsidRPr="009D12D0">
        <w:rPr>
          <w:color w:val="FF0000"/>
        </w:rPr>
        <w:t xml:space="preserve"> </w:t>
      </w:r>
      <w:r w:rsidR="0088765C">
        <w:rPr>
          <w:color w:val="000000"/>
        </w:rPr>
        <w:t>(</w:t>
      </w:r>
      <w:commentRangeStart w:id="28"/>
      <w:r w:rsidR="00317A6F">
        <w:rPr>
          <w:color w:val="000000"/>
        </w:rPr>
        <w:t>MIRANDA</w:t>
      </w:r>
      <w:r w:rsidR="0088765C">
        <w:rPr>
          <w:color w:val="000000"/>
        </w:rPr>
        <w:t xml:space="preserve">, </w:t>
      </w:r>
      <w:r w:rsidR="00317A6F">
        <w:rPr>
          <w:color w:val="000000"/>
        </w:rPr>
        <w:t>2022</w:t>
      </w:r>
      <w:commentRangeEnd w:id="28"/>
      <w:r w:rsidR="00882A70">
        <w:rPr>
          <w:rStyle w:val="Refdecomentrio"/>
        </w:rPr>
        <w:commentReference w:id="28"/>
      </w:r>
      <w:r w:rsidR="0088765C">
        <w:rPr>
          <w:color w:val="000000"/>
        </w:rPr>
        <w:t>)</w:t>
      </w:r>
      <w:r w:rsidR="00225AE9">
        <w:rPr>
          <w:color w:val="000000"/>
        </w:rPr>
        <w:t>.</w:t>
      </w:r>
      <w:r w:rsidR="00225AE9">
        <w:rPr>
          <w:color w:val="00B050"/>
        </w:rPr>
        <w:t xml:space="preserve"> </w:t>
      </w:r>
      <w:r w:rsidR="00A00A87">
        <w:rPr>
          <w:color w:val="000000"/>
        </w:rPr>
        <w:t xml:space="preserve">Por fim, a subseção 2.3 </w:t>
      </w:r>
      <w:r w:rsidR="005D0530">
        <w:rPr>
          <w:color w:val="000000"/>
        </w:rPr>
        <w:t>descreve</w:t>
      </w:r>
      <w:r w:rsidR="00A00A87">
        <w:rPr>
          <w:color w:val="000000"/>
        </w:rPr>
        <w:t xml:space="preserve"> um </w:t>
      </w:r>
      <w:r w:rsidR="00A068AD">
        <w:rPr>
          <w:color w:val="000000"/>
        </w:rPr>
        <w:t>sistema</w:t>
      </w:r>
      <w:r w:rsidR="00A00A87">
        <w:rPr>
          <w:color w:val="000000"/>
        </w:rPr>
        <w:t xml:space="preserve"> com funçõe</w:t>
      </w:r>
      <w:r w:rsidR="002E226C">
        <w:rPr>
          <w:color w:val="000000"/>
        </w:rPr>
        <w:t>s destinadas a pessoas com dificuldade de organiza</w:t>
      </w:r>
      <w:r w:rsidR="002819D2">
        <w:rPr>
          <w:color w:val="000000"/>
        </w:rPr>
        <w:t xml:space="preserve">r </w:t>
      </w:r>
      <w:r w:rsidR="002E226C">
        <w:rPr>
          <w:color w:val="000000"/>
        </w:rPr>
        <w:t>as práticas de trabalho em grupo, alinhando a necessidade a gestão dos usuários</w:t>
      </w:r>
      <w:r w:rsidR="00A00A87" w:rsidRPr="00157EEA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750B6">
        <w:rPr>
          <w:color w:val="000000"/>
        </w:rPr>
        <w:t>SOARES</w:t>
      </w:r>
      <w:r w:rsidR="0088765C">
        <w:rPr>
          <w:color w:val="000000"/>
        </w:rPr>
        <w:t xml:space="preserve">; </w:t>
      </w:r>
      <w:r w:rsidR="003750B6">
        <w:rPr>
          <w:color w:val="000000"/>
        </w:rPr>
        <w:t>FRANTZ</w:t>
      </w:r>
      <w:r w:rsidR="0088765C">
        <w:rPr>
          <w:color w:val="000000"/>
        </w:rPr>
        <w:t xml:space="preserve">, </w:t>
      </w:r>
      <w:r w:rsidR="003750B6">
        <w:rPr>
          <w:color w:val="000000"/>
        </w:rPr>
        <w:t>2019</w:t>
      </w:r>
      <w:r w:rsidR="0088765C">
        <w:rPr>
          <w:color w:val="000000"/>
        </w:rPr>
        <w:t>)</w:t>
      </w:r>
      <w:r w:rsidR="00890E9D">
        <w:rPr>
          <w:color w:val="000000"/>
        </w:rPr>
        <w:t>.</w:t>
      </w:r>
    </w:p>
    <w:p w14:paraId="3D3F3FD4" w14:textId="13798381" w:rsidR="008819AC" w:rsidRPr="008819AC" w:rsidRDefault="00E64C10" w:rsidP="00882A70">
      <w:pPr>
        <w:pStyle w:val="Ttulo2"/>
      </w:pPr>
      <w:r>
        <w:t>MEEVENTOS</w:t>
      </w:r>
      <w:r w:rsidR="00F44571">
        <w:t xml:space="preserve"> </w:t>
      </w:r>
      <w:r w:rsidR="003E767D">
        <w:t>–</w:t>
      </w:r>
      <w:r w:rsidR="00F44571">
        <w:t xml:space="preserve"> </w:t>
      </w:r>
      <w:r w:rsidR="003E767D">
        <w:t>SISTEMAS PARA BANDAS E MÚSICOS</w:t>
      </w:r>
    </w:p>
    <w:p w14:paraId="0BB438EE" w14:textId="5198327F" w:rsidR="00A76660" w:rsidRDefault="006A5E28" w:rsidP="00A76660">
      <w:pPr>
        <w:pStyle w:val="TF-TEXTO"/>
        <w:ind w:firstLine="567"/>
      </w:pPr>
      <w:r w:rsidRPr="006A5E28">
        <w:t xml:space="preserve">MeEventos </w:t>
      </w:r>
      <w:r w:rsidR="00A76660" w:rsidRPr="006A5E28">
        <w:t>(</w:t>
      </w:r>
      <w:r w:rsidRPr="006A5E28">
        <w:t>2022</w:t>
      </w:r>
      <w:r w:rsidR="00A76660" w:rsidRPr="006A5E28">
        <w:t>) desenvolveu o</w:t>
      </w:r>
      <w:r w:rsidR="00A76660">
        <w:t xml:space="preserve"> sistema MeEventos, visando auxiliar tanto um usuário como um</w:t>
      </w:r>
      <w:r w:rsidR="00A76660">
        <w:rPr>
          <w:rStyle w:val="Refdecomentrio"/>
        </w:rPr>
        <w:t xml:space="preserve"> </w:t>
      </w:r>
      <w:r w:rsidR="00A76660">
        <w:t xml:space="preserve">grupo de usuários. </w:t>
      </w:r>
      <w:r w:rsidR="00BA6D09">
        <w:t>O sistema</w:t>
      </w:r>
      <w:r w:rsidR="00A76660">
        <w:t xml:space="preserve"> é voltad</w:t>
      </w:r>
      <w:r w:rsidR="00BA6D09">
        <w:t>o</w:t>
      </w:r>
      <w:r w:rsidR="00A76660">
        <w:t xml:space="preserve"> para organização e acompanhamento de bandas e músicos, auxiliando na gestão de carreira e administração do dia a dia de trabalho no </w:t>
      </w:r>
      <w:r w:rsidR="00A76660">
        <w:lastRenderedPageBreak/>
        <w:t>setor de eventos. Em um mesmo local, foram incluídos módulos variantes para que seja possível fazer o controle de diferentes processos realizados pelos trabalhadores que vivenciam o cenário musical (</w:t>
      </w:r>
      <w:r w:rsidRPr="006A5E28">
        <w:t>MEEVENTOS</w:t>
      </w:r>
      <w:r w:rsidR="00A76660" w:rsidRPr="006A5E28">
        <w:t xml:space="preserve">, </w:t>
      </w:r>
      <w:r>
        <w:t>2022</w:t>
      </w:r>
      <w:r w:rsidR="00A76660">
        <w:t>).</w:t>
      </w:r>
    </w:p>
    <w:p w14:paraId="1BF8A83A" w14:textId="70538D86" w:rsidR="00A76660" w:rsidRDefault="00A76660" w:rsidP="009A3795">
      <w:pPr>
        <w:pStyle w:val="TF-TEXTO"/>
        <w:ind w:firstLine="567"/>
      </w:pPr>
      <w:r>
        <w:t xml:space="preserve">A solução foi disponibilizada tanto para plataforma Web como para dispositivos móveis (celular e tablet), tornando as informações de fácil acesso e consulta </w:t>
      </w:r>
      <w:bookmarkStart w:id="29" w:name="_Hlk106382648"/>
      <w:r w:rsidR="00D31C04">
        <w:t>(</w:t>
      </w:r>
      <w:r w:rsidR="00D31C04" w:rsidRPr="006A5E28">
        <w:t xml:space="preserve">MEEVENTOS, </w:t>
      </w:r>
      <w:r w:rsidR="00D31C04">
        <w:t>2022).</w:t>
      </w:r>
      <w:r w:rsidR="00A4201F">
        <w:t xml:space="preserve"> </w:t>
      </w:r>
      <w:r>
        <w:t>Algumas das principais características do sistema d</w:t>
      </w:r>
      <w:r w:rsidR="00A4201F">
        <w:t>a empresa</w:t>
      </w:r>
      <w:r>
        <w:t xml:space="preserve"> </w:t>
      </w:r>
      <w:r w:rsidR="00A4201F" w:rsidRPr="00CE403D">
        <w:t>MeEventos</w:t>
      </w:r>
      <w:r w:rsidRPr="00CE403D">
        <w:t xml:space="preserve"> (</w:t>
      </w:r>
      <w:r w:rsidR="00A4201F" w:rsidRPr="00CE403D">
        <w:t>2022</w:t>
      </w:r>
      <w:r w:rsidRPr="00CE403D">
        <w:t>)</w:t>
      </w:r>
      <w:r>
        <w:t xml:space="preserve"> são: </w:t>
      </w:r>
      <w:r w:rsidR="009A3795">
        <w:t>ser um sistema voltado para música, ter cadastro de perfil do usuário, ter separação de perfil por categorias, possuir gestão de usuário, ter administração de grupo</w:t>
      </w:r>
      <w:r w:rsidR="00DD1588">
        <w:t>, ter a</w:t>
      </w:r>
      <w:r w:rsidR="009A3795">
        <w:t>gendamento de compromissos</w:t>
      </w:r>
      <w:r w:rsidR="00DD1588">
        <w:t>, realizar a g</w:t>
      </w:r>
      <w:r w:rsidR="009A3795">
        <w:t>estão de tempo</w:t>
      </w:r>
      <w:r w:rsidR="00DD1588">
        <w:t xml:space="preserve"> e a g</w:t>
      </w:r>
      <w:r w:rsidR="009A3795">
        <w:t>estão de custos</w:t>
      </w:r>
      <w:r>
        <w:t>. Além dessas características, é possível compartilhá-las com grupos de usuários, auxiliando na prática de banda e grupos musicais (</w:t>
      </w:r>
      <w:r w:rsidR="00A4201F" w:rsidRPr="006A5E28">
        <w:t xml:space="preserve">MEEVENTOS, </w:t>
      </w:r>
      <w:r w:rsidR="00A4201F">
        <w:t>2022</w:t>
      </w:r>
      <w:r>
        <w:t>).</w:t>
      </w:r>
    </w:p>
    <w:p w14:paraId="2D5A8187" w14:textId="04443D3C" w:rsidR="00A76660" w:rsidRDefault="00A76660" w:rsidP="00A76660">
      <w:pPr>
        <w:pStyle w:val="TF-TEXTO"/>
        <w:ind w:firstLine="567"/>
      </w:pPr>
      <w:r>
        <w:t xml:space="preserve">A tela de cadastro de Produtos e Serviços é apresentada na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Essa tela permite que o usuário detalhe os diferentes serviços que irá oferecer com seu trabalho, organizando e detalhando ao contratante cada uma das possibilidades. Por meio do módulo em questão, é definida a categoria do serviço que será oferecido, bem como o tipo do serviço, valor de venda x valor de custo, para que seja possível negociá-lo da melhor forma com o contratante. Existe também uma área para inclusão de descrição do serviço (letra A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), permitindo que o usuário inclua qualquer outro detalhe ainda não informado a respeito do que será fornecido ao contratado. Na letra B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também uma lista de módulos, capazes de auxiliar na organização da gestão de carreira do músico utilizador. Esses módulos são integráveis entre si, facilitando o trabalho e reduzindo o tempo destinado a todos esses processos executados </w:t>
      </w:r>
      <w:r w:rsidR="00EB5678">
        <w:t>(</w:t>
      </w:r>
      <w:r w:rsidR="00EB5678" w:rsidRPr="006A5E28">
        <w:t xml:space="preserve">MEEVENTOS, </w:t>
      </w:r>
      <w:r w:rsidR="00EB5678">
        <w:t>2022).</w:t>
      </w:r>
    </w:p>
    <w:p w14:paraId="0427E453" w14:textId="5B4BB5C6" w:rsidR="00A76660" w:rsidRDefault="00A76660" w:rsidP="00A76660">
      <w:pPr>
        <w:pStyle w:val="TF-LEGENDA"/>
      </w:pPr>
      <w:bookmarkStart w:id="30" w:name="_Ref106879583"/>
      <w:r>
        <w:t xml:space="preserve">Figura </w:t>
      </w:r>
      <w:fldSimple w:instr=" SEQ Figura \* ARABIC ">
        <w:r w:rsidR="00C5768B">
          <w:rPr>
            <w:noProof/>
          </w:rPr>
          <w:t>1</w:t>
        </w:r>
      </w:fldSimple>
      <w:bookmarkEnd w:id="30"/>
      <w:r>
        <w:t xml:space="preserve"> - Telas de cadastro de produtos ou serviços</w:t>
      </w:r>
    </w:p>
    <w:p w14:paraId="096EF42F" w14:textId="10BE1AE0" w:rsidR="00A76660" w:rsidRDefault="009C05C9" w:rsidP="00A76660">
      <w:pPr>
        <w:pStyle w:val="TF-FIGURA"/>
      </w:pPr>
      <w:r>
        <w:rPr>
          <w:noProof/>
        </w:rPr>
        <w:drawing>
          <wp:inline distT="0" distB="0" distL="0" distR="0" wp14:anchorId="577A58F9" wp14:editId="359041A6">
            <wp:extent cx="5707096" cy="2838450"/>
            <wp:effectExtent l="19050" t="19050" r="27305" b="19050"/>
            <wp:docPr id="1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19" cy="28397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C1CBB9" w14:textId="181CE8A7" w:rsidR="005B2095" w:rsidRPr="006A5E28" w:rsidRDefault="00A76660" w:rsidP="006A5E28">
      <w:pPr>
        <w:pStyle w:val="TF-FONTE"/>
      </w:pPr>
      <w:r w:rsidRPr="007F39AC">
        <w:t xml:space="preserve">Fonte: </w:t>
      </w:r>
      <w:r w:rsidR="00EB5678" w:rsidRPr="007F39AC">
        <w:t>MeEventos</w:t>
      </w:r>
      <w:r w:rsidRPr="007F39AC">
        <w:t xml:space="preserve"> (</w:t>
      </w:r>
      <w:r w:rsidR="00EB5678" w:rsidRPr="007F39AC">
        <w:t>2022</w:t>
      </w:r>
      <w:r w:rsidRPr="007F39AC">
        <w:t>).</w:t>
      </w:r>
      <w:bookmarkEnd w:id="29"/>
    </w:p>
    <w:p w14:paraId="22793A85" w14:textId="150ACDCD" w:rsidR="00A44581" w:rsidRDefault="003F4F94" w:rsidP="00882A70">
      <w:pPr>
        <w:pStyle w:val="Ttulo2"/>
      </w:pPr>
      <w:r w:rsidRPr="003F4F94">
        <w:lastRenderedPageBreak/>
        <w:t>Sistema web para gerenciamento de um escritório de arquitetura</w:t>
      </w:r>
    </w:p>
    <w:p w14:paraId="21FAED9D" w14:textId="49DE64CC" w:rsidR="00A86635" w:rsidRDefault="009D2A2F" w:rsidP="00006A76">
      <w:pPr>
        <w:pStyle w:val="TF-TEXTO"/>
        <w:rPr>
          <w:color w:val="538135"/>
        </w:rPr>
      </w:pPr>
      <w:r>
        <w:rPr>
          <w:color w:val="000000"/>
        </w:rPr>
        <w:t>M</w:t>
      </w:r>
      <w:r w:rsidR="00183314">
        <w:rPr>
          <w:color w:val="000000"/>
        </w:rPr>
        <w:t>iranda</w:t>
      </w:r>
      <w:r>
        <w:rPr>
          <w:color w:val="000000"/>
        </w:rPr>
        <w:t xml:space="preserve"> (</w:t>
      </w:r>
      <w:r w:rsidR="00183314">
        <w:rPr>
          <w:color w:val="000000"/>
        </w:rPr>
        <w:t>2022</w:t>
      </w:r>
      <w:r>
        <w:rPr>
          <w:color w:val="000000"/>
        </w:rPr>
        <w:t xml:space="preserve">) propôs um </w:t>
      </w:r>
      <w:r w:rsidR="00183314">
        <w:rPr>
          <w:color w:val="000000"/>
        </w:rPr>
        <w:t>sistema</w:t>
      </w:r>
      <w:r>
        <w:rPr>
          <w:color w:val="000000"/>
        </w:rPr>
        <w:t xml:space="preserve"> na área da </w:t>
      </w:r>
      <w:r w:rsidR="00183314">
        <w:rPr>
          <w:color w:val="000000"/>
        </w:rPr>
        <w:t>arquitetura</w:t>
      </w:r>
      <w:r>
        <w:rPr>
          <w:color w:val="000000"/>
        </w:rPr>
        <w:t xml:space="preserve"> e </w:t>
      </w:r>
      <w:r w:rsidR="00183314">
        <w:rPr>
          <w:color w:val="000000"/>
        </w:rPr>
        <w:t>organização do trabalho em grupo</w:t>
      </w:r>
      <w:r w:rsidR="007D5A85">
        <w:rPr>
          <w:color w:val="000000"/>
        </w:rPr>
        <w:t xml:space="preserve">, </w:t>
      </w:r>
      <w:r>
        <w:rPr>
          <w:color w:val="000000"/>
        </w:rPr>
        <w:t>te</w:t>
      </w:r>
      <w:r w:rsidR="00D97D75">
        <w:rPr>
          <w:color w:val="000000"/>
        </w:rPr>
        <w:t>ndo</w:t>
      </w:r>
      <w:r>
        <w:rPr>
          <w:color w:val="000000"/>
        </w:rPr>
        <w:t xml:space="preserve"> como objetivo centralizar as informações, incentivar a interação entre </w:t>
      </w:r>
      <w:r w:rsidR="00266704">
        <w:rPr>
          <w:color w:val="000000"/>
        </w:rPr>
        <w:t>grupos</w:t>
      </w:r>
      <w:r>
        <w:rPr>
          <w:color w:val="000000"/>
        </w:rPr>
        <w:t xml:space="preserve"> </w:t>
      </w:r>
      <w:r w:rsidR="00266704">
        <w:rPr>
          <w:color w:val="000000"/>
        </w:rPr>
        <w:t>d</w:t>
      </w:r>
      <w:r>
        <w:rPr>
          <w:color w:val="000000"/>
        </w:rPr>
        <w:t xml:space="preserve">e </w:t>
      </w:r>
      <w:r w:rsidR="00266704">
        <w:rPr>
          <w:color w:val="000000"/>
        </w:rPr>
        <w:t>trabalho</w:t>
      </w:r>
      <w:r>
        <w:rPr>
          <w:color w:val="000000"/>
        </w:rPr>
        <w:t xml:space="preserve"> de forma remota e </w:t>
      </w:r>
      <w:r w:rsidR="00AE0E93">
        <w:rPr>
          <w:color w:val="000000"/>
        </w:rPr>
        <w:t>acelerar</w:t>
      </w:r>
      <w:r>
        <w:rPr>
          <w:color w:val="000000"/>
        </w:rPr>
        <w:t xml:space="preserve"> </w:t>
      </w:r>
      <w:r w:rsidR="00AE0E93">
        <w:rPr>
          <w:color w:val="000000"/>
        </w:rPr>
        <w:t>os processos</w:t>
      </w:r>
      <w:r>
        <w:rPr>
          <w:color w:val="000000"/>
        </w:rPr>
        <w:t xml:space="preserve"> manuais no exercício da profissão. A solução foi disponibilizada </w:t>
      </w:r>
      <w:r w:rsidR="00A86635">
        <w:rPr>
          <w:color w:val="000000"/>
        </w:rPr>
        <w:t xml:space="preserve">para plataforma </w:t>
      </w:r>
      <w:r w:rsidR="00AE0E93">
        <w:rPr>
          <w:color w:val="000000"/>
        </w:rPr>
        <w:t>Web</w:t>
      </w:r>
      <w:r w:rsidR="003575CF">
        <w:rPr>
          <w:color w:val="000000"/>
        </w:rPr>
        <w:t>.</w:t>
      </w:r>
      <w:r w:rsidR="00A86635">
        <w:rPr>
          <w:color w:val="000000"/>
        </w:rPr>
        <w:t xml:space="preserve"> </w:t>
      </w:r>
      <w:r>
        <w:rPr>
          <w:color w:val="000000"/>
        </w:rPr>
        <w:t xml:space="preserve">De acordo com </w:t>
      </w:r>
      <w:r w:rsidR="00AC6991">
        <w:rPr>
          <w:color w:val="000000"/>
        </w:rPr>
        <w:t>Miranda</w:t>
      </w:r>
      <w:r>
        <w:rPr>
          <w:color w:val="000000"/>
        </w:rPr>
        <w:t xml:space="preserve"> (</w:t>
      </w:r>
      <w:r w:rsidR="00AC6991">
        <w:rPr>
          <w:color w:val="000000"/>
        </w:rPr>
        <w:t>2022</w:t>
      </w:r>
      <w:r>
        <w:rPr>
          <w:color w:val="000000"/>
        </w:rPr>
        <w:t>),</w:t>
      </w:r>
      <w:r w:rsidRPr="00DF0AC3">
        <w:rPr>
          <w:color w:val="FF0000"/>
        </w:rPr>
        <w:t xml:space="preserve"> </w:t>
      </w:r>
      <w:r w:rsidR="0057174C">
        <w:rPr>
          <w:color w:val="000000"/>
        </w:rPr>
        <w:t>o</w:t>
      </w:r>
      <w:r w:rsidR="005D0A57">
        <w:rPr>
          <w:color w:val="000000"/>
        </w:rPr>
        <w:t xml:space="preserve"> trabalho foi realizado utilizando a metodologia Scrum</w:t>
      </w:r>
      <w:r w:rsidR="00827CDD">
        <w:rPr>
          <w:color w:val="000000"/>
        </w:rPr>
        <w:t xml:space="preserve"> e as principais características da solução são: ter c</w:t>
      </w:r>
      <w:r w:rsidR="00827CDD" w:rsidRPr="009A3795">
        <w:rPr>
          <w:color w:val="000000"/>
        </w:rPr>
        <w:t>adastro de perfil do usuário</w:t>
      </w:r>
      <w:r w:rsidR="00827CDD">
        <w:rPr>
          <w:color w:val="000000"/>
        </w:rPr>
        <w:t>, realizar s</w:t>
      </w:r>
      <w:r w:rsidR="00827CDD" w:rsidRPr="009A3795">
        <w:rPr>
          <w:color w:val="000000"/>
        </w:rPr>
        <w:t>eparação de perfil por categorias</w:t>
      </w:r>
      <w:r w:rsidR="00827CDD">
        <w:rPr>
          <w:color w:val="000000"/>
        </w:rPr>
        <w:t>, ter a</w:t>
      </w:r>
      <w:r w:rsidR="00827CDD" w:rsidRPr="009A3795">
        <w:rPr>
          <w:color w:val="000000"/>
        </w:rPr>
        <w:t>dministração de grupo</w:t>
      </w:r>
      <w:r w:rsidR="00827CDD">
        <w:rPr>
          <w:color w:val="000000"/>
        </w:rPr>
        <w:t xml:space="preserve"> e realizar a g</w:t>
      </w:r>
      <w:r w:rsidR="00827CDD" w:rsidRPr="009A3795">
        <w:rPr>
          <w:color w:val="000000"/>
        </w:rPr>
        <w:t>estão de tempo</w:t>
      </w:r>
      <w:r w:rsidR="00827CDD">
        <w:rPr>
          <w:color w:val="000000"/>
        </w:rPr>
        <w:t xml:space="preserve">. Dessa forma, </w:t>
      </w:r>
      <w:r w:rsidR="00827CDD">
        <w:t xml:space="preserve">o usuário pode acompanhar, em tempo real, o andamento e progresso do seu projeto, por meio das suas credenciais de acesso e permissões atribuídas (MIRANDA, 2022). </w:t>
      </w:r>
    </w:p>
    <w:p w14:paraId="6BA7E2EF" w14:textId="16C425F7" w:rsidR="009D2A2F" w:rsidRPr="00DF0AC3" w:rsidRDefault="00A86635" w:rsidP="00006A76">
      <w:pPr>
        <w:pStyle w:val="TF-TEXTO"/>
        <w:ind w:firstLine="567"/>
        <w:rPr>
          <w:color w:val="FF0000"/>
        </w:rPr>
      </w:pPr>
      <w:r>
        <w:rPr>
          <w:color w:val="000000"/>
        </w:rPr>
        <w:t xml:space="preserve">Miranda (2022) coloca que </w:t>
      </w:r>
      <w:r w:rsidR="005D0A57">
        <w:rPr>
          <w:color w:val="000000"/>
        </w:rPr>
        <w:t xml:space="preserve">foram utilizadas as seguintes tecnologias e versões no </w:t>
      </w:r>
      <w:r w:rsidR="005D0A57" w:rsidRPr="00006A76">
        <w:rPr>
          <w:i/>
          <w:iCs/>
          <w:color w:val="000000"/>
        </w:rPr>
        <w:t>back-end</w:t>
      </w:r>
      <w:r w:rsidR="005D0A57">
        <w:rPr>
          <w:color w:val="000000"/>
        </w:rPr>
        <w:t xml:space="preserve">: </w:t>
      </w:r>
      <w:r w:rsidR="00431B23" w:rsidRPr="00A86635">
        <w:rPr>
          <w:color w:val="000000"/>
        </w:rPr>
        <w:t>Hypertext Pre</w:t>
      </w:r>
      <w:r w:rsidR="00431B23">
        <w:rPr>
          <w:color w:val="000000"/>
        </w:rPr>
        <w:t>P</w:t>
      </w:r>
      <w:r w:rsidR="00431B23" w:rsidRPr="00A86635">
        <w:rPr>
          <w:color w:val="000000"/>
        </w:rPr>
        <w:t>rocessor</w:t>
      </w:r>
      <w:r w:rsidR="00431B23">
        <w:rPr>
          <w:color w:val="000000"/>
        </w:rPr>
        <w:t xml:space="preserve"> (</w:t>
      </w:r>
      <w:r w:rsidR="005D0A57">
        <w:rPr>
          <w:color w:val="000000"/>
        </w:rPr>
        <w:t>PHP</w:t>
      </w:r>
      <w:r w:rsidR="00431B23">
        <w:rPr>
          <w:color w:val="000000"/>
        </w:rPr>
        <w:t>)</w:t>
      </w:r>
      <w:r w:rsidR="005D0A57">
        <w:rPr>
          <w:color w:val="000000"/>
        </w:rPr>
        <w:t xml:space="preserve"> 1 versão 8.0 como linguagem de programação, para gerenciamento das dependências do PHP</w:t>
      </w:r>
      <w:r>
        <w:rPr>
          <w:color w:val="000000"/>
        </w:rPr>
        <w:t>;</w:t>
      </w:r>
      <w:r w:rsidR="005D0A57">
        <w:rPr>
          <w:color w:val="000000"/>
        </w:rPr>
        <w:t xml:space="preserve"> a utilização do Composer 2 na versão 2.2 e o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para desenvolvimento Laravel 3 8.4, uma vez que </w:t>
      </w:r>
      <w:r>
        <w:rPr>
          <w:color w:val="000000"/>
        </w:rPr>
        <w:t>ele</w:t>
      </w:r>
      <w:r w:rsidR="005D0A57">
        <w:rPr>
          <w:color w:val="000000"/>
        </w:rPr>
        <w:t xml:space="preserve"> possibilita o trabalho de forma estruturada por meio de M</w:t>
      </w:r>
      <w:r>
        <w:rPr>
          <w:color w:val="000000"/>
        </w:rPr>
        <w:t xml:space="preserve">odel </w:t>
      </w:r>
      <w:r w:rsidR="005D0A57">
        <w:rPr>
          <w:color w:val="000000"/>
        </w:rPr>
        <w:t>V</w:t>
      </w:r>
      <w:r>
        <w:rPr>
          <w:color w:val="000000"/>
        </w:rPr>
        <w:t xml:space="preserve">iew </w:t>
      </w:r>
      <w:r w:rsidR="005D0A57">
        <w:rPr>
          <w:color w:val="000000"/>
        </w:rPr>
        <w:t>C</w:t>
      </w:r>
      <w:r>
        <w:rPr>
          <w:color w:val="000000"/>
        </w:rPr>
        <w:t>ontroller (MVC)</w:t>
      </w:r>
      <w:r w:rsidR="005D0A57">
        <w:rPr>
          <w:color w:val="000000"/>
        </w:rPr>
        <w:t xml:space="preserve">. </w:t>
      </w:r>
      <w:r w:rsidR="00FF2978">
        <w:rPr>
          <w:color w:val="000000"/>
        </w:rPr>
        <w:t>P</w:t>
      </w:r>
      <w:r w:rsidR="005D0A57">
        <w:rPr>
          <w:color w:val="000000"/>
        </w:rPr>
        <w:t xml:space="preserve">ara o </w:t>
      </w:r>
      <w:r w:rsidR="005D0A57" w:rsidRPr="00006A76">
        <w:rPr>
          <w:i/>
          <w:iCs/>
          <w:color w:val="000000"/>
        </w:rPr>
        <w:t>front-end</w:t>
      </w:r>
      <w:r w:rsidR="005D0A57">
        <w:rPr>
          <w:color w:val="000000"/>
        </w:rPr>
        <w:t xml:space="preserve"> foi utilizado o Cascading Style Sheets (CSS), uma linguagem de marcação, amplamente utilizada com HyperText Markup Language (HTML), cujo projeto utiliza o CSS 3 e HTML 5. Como linguagem de programação, o JavaScript e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Bootstrap 4 4. No contexto de banco de dados, foi utilizado a ferramenta multifuncional HeidiSQL 5 11.2 Além disso, foi utilizado o template gratuito e open-source AdminLTE 6, que oferece uma variedade de componentes responsivos, práticos e intuitivos</w:t>
      </w:r>
      <w:r>
        <w:rPr>
          <w:color w:val="000000"/>
        </w:rPr>
        <w:t xml:space="preserve"> (MIRAND</w:t>
      </w:r>
      <w:r w:rsidR="009A3795">
        <w:rPr>
          <w:color w:val="000000"/>
        </w:rPr>
        <w:t>A</w:t>
      </w:r>
      <w:r>
        <w:rPr>
          <w:color w:val="000000"/>
        </w:rPr>
        <w:t>, 2022)</w:t>
      </w:r>
      <w:r w:rsidR="003C5183">
        <w:rPr>
          <w:color w:val="000000"/>
        </w:rPr>
        <w:t>.</w:t>
      </w:r>
      <w:r w:rsidR="003C5183">
        <w:rPr>
          <w:color w:val="538135"/>
        </w:rPr>
        <w:t xml:space="preserve"> </w:t>
      </w:r>
    </w:p>
    <w:p w14:paraId="4F18D8B5" w14:textId="56D60FCC" w:rsidR="009D2A2F" w:rsidRDefault="00827CDD" w:rsidP="009D2A2F">
      <w:pPr>
        <w:pStyle w:val="TF-TEXTO"/>
        <w:rPr>
          <w:color w:val="FF0000"/>
        </w:rPr>
      </w:pPr>
      <w:r>
        <w:rPr>
          <w:color w:val="000000"/>
        </w:rPr>
        <w:t>Segundo Miranda (2022), o</w:t>
      </w:r>
      <w:r w:rsidR="00FF5E78">
        <w:t xml:space="preserve"> foco principal do </w:t>
      </w:r>
      <w:r w:rsidR="00C5768B">
        <w:t xml:space="preserve">sistema </w:t>
      </w:r>
      <w:r w:rsidR="00FF5E78">
        <w:t>está voltado para os processos administrativos que os contratos de prestação de serviços envolvem, possibilitando um processo mais eficiente do trabalho</w:t>
      </w:r>
      <w:r w:rsidR="00FF5E78">
        <w:rPr>
          <w:color w:val="000000"/>
        </w:rPr>
        <w:t>.</w:t>
      </w:r>
      <w:r w:rsidR="009D2A2F">
        <w:rPr>
          <w:color w:val="000000"/>
        </w:rPr>
        <w:t xml:space="preserve"> </w:t>
      </w:r>
      <w:r w:rsidR="007557A7">
        <w:rPr>
          <w:color w:val="000000"/>
        </w:rPr>
        <w:t xml:space="preserve">A gestão </w:t>
      </w:r>
      <w:r w:rsidR="002B686B">
        <w:rPr>
          <w:color w:val="000000"/>
        </w:rPr>
        <w:t xml:space="preserve">de grupo e de tarefas, juntamente com controle do tempo torna </w:t>
      </w:r>
      <w:r w:rsidR="00BA6D09">
        <w:rPr>
          <w:color w:val="000000"/>
        </w:rPr>
        <w:t>o sistema</w:t>
      </w:r>
      <w:r w:rsidR="002B686B">
        <w:rPr>
          <w:color w:val="000000"/>
        </w:rPr>
        <w:t xml:space="preserve"> versátil para </w:t>
      </w:r>
      <w:r w:rsidR="007F7533">
        <w:rPr>
          <w:color w:val="000000"/>
        </w:rPr>
        <w:t>trabalhos em equipe</w:t>
      </w:r>
      <w:r w:rsidR="009D2A2F" w:rsidRPr="00DF0AC3">
        <w:rPr>
          <w:color w:val="FF0000"/>
        </w:rPr>
        <w:t xml:space="preserve"> </w:t>
      </w:r>
      <w:r w:rsidR="009D2A2F">
        <w:rPr>
          <w:color w:val="000000"/>
        </w:rPr>
        <w:t>(</w:t>
      </w:r>
      <w:r w:rsidR="009139C3">
        <w:rPr>
          <w:color w:val="000000"/>
        </w:rPr>
        <w:t>MIRANDA</w:t>
      </w:r>
      <w:r w:rsidR="009D2A2F">
        <w:rPr>
          <w:color w:val="000000"/>
        </w:rPr>
        <w:t xml:space="preserve">, </w:t>
      </w:r>
      <w:r w:rsidR="00CB0213">
        <w:rPr>
          <w:color w:val="000000"/>
        </w:rPr>
        <w:t>2022</w:t>
      </w:r>
      <w:r w:rsidR="009D2A2F">
        <w:rPr>
          <w:color w:val="000000"/>
        </w:rPr>
        <w:t>).</w:t>
      </w:r>
      <w:r w:rsidR="00D05284">
        <w:rPr>
          <w:color w:val="000000"/>
        </w:rPr>
        <w:t xml:space="preserve"> </w:t>
      </w:r>
      <w:r w:rsidR="0049099D">
        <w:t xml:space="preserve">A </w:t>
      </w:r>
      <w:r w:rsidR="00D05284">
        <w:fldChar w:fldCharType="begin"/>
      </w:r>
      <w:r w:rsidR="00D05284">
        <w:instrText xml:space="preserve"> REF _Ref113809336 \h </w:instrText>
      </w:r>
      <w:r w:rsidR="00D05284">
        <w:fldChar w:fldCharType="separate"/>
      </w:r>
      <w:r w:rsidR="00D05284">
        <w:t xml:space="preserve">Figura </w:t>
      </w:r>
      <w:r w:rsidR="00D05284">
        <w:rPr>
          <w:noProof/>
        </w:rPr>
        <w:t>2</w:t>
      </w:r>
      <w:r w:rsidR="00D05284">
        <w:fldChar w:fldCharType="end"/>
      </w:r>
      <w:r w:rsidR="0049099D">
        <w:t xml:space="preserve"> apresenta a tela de tarefas do sistema, que são categorizadas em </w:t>
      </w:r>
      <w:r w:rsidR="0049099D" w:rsidRPr="00006A76">
        <w:rPr>
          <w:rStyle w:val="TF-COURIER10"/>
        </w:rPr>
        <w:t>A fazer</w:t>
      </w:r>
      <w:r w:rsidR="0049099D">
        <w:t xml:space="preserve">, </w:t>
      </w:r>
      <w:proofErr w:type="gramStart"/>
      <w:r w:rsidR="0049099D" w:rsidRPr="00006A76">
        <w:rPr>
          <w:rStyle w:val="TF-COURIER10"/>
        </w:rPr>
        <w:t>Em</w:t>
      </w:r>
      <w:proofErr w:type="gramEnd"/>
      <w:r w:rsidR="0049099D" w:rsidRPr="00006A76">
        <w:rPr>
          <w:rStyle w:val="TF-COURIER10"/>
        </w:rPr>
        <w:t xml:space="preserve"> andamento</w:t>
      </w:r>
      <w:r w:rsidR="0049099D">
        <w:t xml:space="preserve"> e </w:t>
      </w:r>
      <w:r w:rsidR="0049099D" w:rsidRPr="00006A76">
        <w:rPr>
          <w:rStyle w:val="TF-COURIER10"/>
        </w:rPr>
        <w:t>Feito</w:t>
      </w:r>
      <w:r w:rsidR="0049099D">
        <w:t>. O status da tarefa pode ser modificada apenas ao arrastá-la dentre as colunas do módulo de tarefas da aplicação. Para editar a tarefa, basta realizar um duplo clique sobre ela para que a tela de edição fique disponível</w:t>
      </w:r>
      <w:r w:rsidR="009A3795">
        <w:t xml:space="preserve"> </w:t>
      </w:r>
      <w:r w:rsidR="009A3795" w:rsidRPr="009A3795">
        <w:rPr>
          <w:color w:val="000000"/>
        </w:rPr>
        <w:t>(MIRANDA, 2022).</w:t>
      </w:r>
      <w:r w:rsidR="00FB0571">
        <w:t xml:space="preserve"> </w:t>
      </w:r>
    </w:p>
    <w:p w14:paraId="1DB88E0F" w14:textId="44516E1A" w:rsidR="00D05284" w:rsidRDefault="00D05284" w:rsidP="00006A76">
      <w:pPr>
        <w:pStyle w:val="TF-LEGENDA"/>
      </w:pPr>
      <w:bookmarkStart w:id="31" w:name="_Ref113809336"/>
      <w:bookmarkStart w:id="32" w:name="_Hlk98961611"/>
      <w:r>
        <w:lastRenderedPageBreak/>
        <w:t xml:space="preserve">Figura </w:t>
      </w:r>
      <w:fldSimple w:instr=" SEQ Figura \* ARABIC ">
        <w:r w:rsidR="00C5768B">
          <w:rPr>
            <w:noProof/>
          </w:rPr>
          <w:t>2</w:t>
        </w:r>
      </w:fldSimple>
      <w:bookmarkEnd w:id="31"/>
      <w:r>
        <w:t xml:space="preserve"> - </w:t>
      </w:r>
      <w:r w:rsidRPr="002E6EDA">
        <w:t>Interface de Tarefas</w:t>
      </w:r>
    </w:p>
    <w:p w14:paraId="014549A5" w14:textId="24058F7C" w:rsidR="009D2A2F" w:rsidRPr="00DF0AC3" w:rsidRDefault="009C05C9" w:rsidP="00C5768B">
      <w:pPr>
        <w:pStyle w:val="TF-FIGURA"/>
        <w:rPr>
          <w:color w:val="FF0000"/>
        </w:rPr>
      </w:pPr>
      <w:r>
        <w:rPr>
          <w:noProof/>
        </w:rPr>
        <w:drawing>
          <wp:inline distT="0" distB="0" distL="0" distR="0" wp14:anchorId="07496B5F" wp14:editId="555E76EF">
            <wp:extent cx="5762625" cy="28479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6C541" w14:textId="5A86E7BB" w:rsidR="00A44581" w:rsidRDefault="009D2A2F" w:rsidP="009D2A2F">
      <w:pPr>
        <w:pStyle w:val="TF-FONTE"/>
        <w:rPr>
          <w:color w:val="000000"/>
        </w:rPr>
      </w:pPr>
      <w:r>
        <w:rPr>
          <w:color w:val="000000"/>
        </w:rPr>
        <w:t>Fonte: adaptada de</w:t>
      </w:r>
      <w:r w:rsidR="00034541">
        <w:t xml:space="preserve"> M</w:t>
      </w:r>
      <w:r w:rsidR="00034541">
        <w:rPr>
          <w:color w:val="000000"/>
        </w:rPr>
        <w:t xml:space="preserve">iranda </w:t>
      </w:r>
      <w:r>
        <w:rPr>
          <w:color w:val="000000"/>
        </w:rPr>
        <w:t>(</w:t>
      </w:r>
      <w:r w:rsidR="00551756">
        <w:rPr>
          <w:color w:val="000000"/>
        </w:rPr>
        <w:t>2022</w:t>
      </w:r>
      <w:r>
        <w:rPr>
          <w:color w:val="000000"/>
        </w:rPr>
        <w:t>).</w:t>
      </w:r>
      <w:bookmarkEnd w:id="32"/>
    </w:p>
    <w:p w14:paraId="278A0649" w14:textId="0AD31DA9" w:rsidR="00A44581" w:rsidRDefault="00E077E2" w:rsidP="00882A70">
      <w:pPr>
        <w:pStyle w:val="Ttulo2"/>
      </w:pPr>
      <w:r w:rsidRPr="00E077E2">
        <w:t>DESENVOLVIMENTO DE UM SISTEMA WEB PARA GESTÃO DE MEMBROS DE GRUPOS DE PESQUISA</w:t>
      </w:r>
    </w:p>
    <w:p w14:paraId="5F5500C6" w14:textId="352E9B90" w:rsidR="004D7044" w:rsidRPr="004D7044" w:rsidRDefault="00A07A42" w:rsidP="004D7044">
      <w:pPr>
        <w:pStyle w:val="TF-TEXTO"/>
        <w:ind w:firstLine="567"/>
        <w:rPr>
          <w:color w:val="000000"/>
        </w:rPr>
      </w:pPr>
      <w:commentRangeStart w:id="33"/>
      <w:r>
        <w:t>Soares e Frantz</w:t>
      </w:r>
      <w:r>
        <w:rPr>
          <w:color w:val="000000"/>
        </w:rPr>
        <w:t xml:space="preserve"> </w:t>
      </w:r>
      <w:r w:rsidR="009D7683">
        <w:rPr>
          <w:color w:val="000000"/>
        </w:rPr>
        <w:t>(201</w:t>
      </w:r>
      <w:r w:rsidR="00E075BA">
        <w:rPr>
          <w:color w:val="000000"/>
        </w:rPr>
        <w:t>9</w:t>
      </w:r>
      <w:r w:rsidR="009D7683">
        <w:rPr>
          <w:color w:val="000000"/>
        </w:rPr>
        <w:t>)</w:t>
      </w:r>
      <w:commentRangeEnd w:id="33"/>
      <w:r w:rsidR="005864B5">
        <w:rPr>
          <w:rStyle w:val="Refdecomentrio"/>
        </w:rPr>
        <w:commentReference w:id="33"/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prop</w:t>
      </w:r>
      <w:r w:rsidR="00AA7E73">
        <w:rPr>
          <w:color w:val="000000"/>
        </w:rPr>
        <w:t>useram</w:t>
      </w:r>
      <w:r w:rsidR="009D7683">
        <w:rPr>
          <w:color w:val="000000"/>
        </w:rPr>
        <w:t xml:space="preserve"> um</w:t>
      </w:r>
      <w:r w:rsidR="009D7683" w:rsidRPr="009D7683">
        <w:rPr>
          <w:color w:val="FF0000"/>
        </w:rPr>
        <w:t xml:space="preserve"> </w:t>
      </w:r>
      <w:r w:rsidR="003E6458">
        <w:rPr>
          <w:color w:val="000000"/>
        </w:rPr>
        <w:t>sistema</w:t>
      </w:r>
      <w:r w:rsidR="009D7683">
        <w:rPr>
          <w:color w:val="000000"/>
        </w:rPr>
        <w:t xml:space="preserve"> destinado a pessoas com dificuldade de </w:t>
      </w:r>
      <w:r w:rsidR="00372454">
        <w:rPr>
          <w:color w:val="000000"/>
        </w:rPr>
        <w:t>organização</w:t>
      </w:r>
      <w:r w:rsidR="009D7683">
        <w:rPr>
          <w:color w:val="000000"/>
        </w:rPr>
        <w:t xml:space="preserve"> </w:t>
      </w:r>
      <w:r w:rsidR="00372454">
        <w:rPr>
          <w:color w:val="000000"/>
        </w:rPr>
        <w:t>nas</w:t>
      </w:r>
      <w:r w:rsidR="009D7683">
        <w:rPr>
          <w:color w:val="000000"/>
        </w:rPr>
        <w:t xml:space="preserve"> prática</w:t>
      </w:r>
      <w:r w:rsidR="00372454">
        <w:rPr>
          <w:color w:val="000000"/>
        </w:rPr>
        <w:t>s</w:t>
      </w:r>
      <w:r w:rsidR="009D7683">
        <w:rPr>
          <w:color w:val="000000"/>
        </w:rPr>
        <w:t xml:space="preserve"> </w:t>
      </w:r>
      <w:r w:rsidR="00D62E83">
        <w:rPr>
          <w:color w:val="000000"/>
        </w:rPr>
        <w:t>de trabalho em grupo</w:t>
      </w:r>
      <w:r w:rsidR="009D7683">
        <w:rPr>
          <w:color w:val="000000"/>
        </w:rPr>
        <w:t xml:space="preserve">, seja por </w:t>
      </w:r>
      <w:r w:rsidR="00AA7E73">
        <w:rPr>
          <w:color w:val="000000"/>
        </w:rPr>
        <w:t>falta de tempo</w:t>
      </w:r>
      <w:r w:rsidR="009D7683">
        <w:rPr>
          <w:color w:val="000000"/>
        </w:rPr>
        <w:t xml:space="preserve"> </w:t>
      </w:r>
      <w:r w:rsidR="00247004">
        <w:rPr>
          <w:color w:val="000000"/>
        </w:rPr>
        <w:t xml:space="preserve">conjunto </w:t>
      </w:r>
      <w:r w:rsidR="00E523B4">
        <w:rPr>
          <w:color w:val="000000"/>
        </w:rPr>
        <w:t>ou excesso de compromissos</w:t>
      </w:r>
      <w:r w:rsidR="00AE5178">
        <w:rPr>
          <w:color w:val="000000"/>
        </w:rPr>
        <w:t xml:space="preserve">, alinhando a necessidade a gestão dos </w:t>
      </w:r>
      <w:r w:rsidR="00247004">
        <w:rPr>
          <w:color w:val="000000"/>
        </w:rPr>
        <w:t>usuários</w:t>
      </w:r>
      <w:r w:rsidR="009D7683">
        <w:rPr>
          <w:color w:val="000000"/>
        </w:rPr>
        <w:t xml:space="preserve">. </w:t>
      </w:r>
      <w:r w:rsidR="00C5768B">
        <w:rPr>
          <w:color w:val="000000"/>
        </w:rPr>
        <w:t xml:space="preserve">Soares e </w:t>
      </w:r>
      <w:r w:rsidR="00247004">
        <w:t>Frantz</w:t>
      </w:r>
      <w:r w:rsidR="00247004">
        <w:rPr>
          <w:color w:val="000000"/>
        </w:rPr>
        <w:t xml:space="preserve"> (2019) </w:t>
      </w:r>
      <w:r w:rsidR="009D7683">
        <w:rPr>
          <w:color w:val="000000"/>
        </w:rPr>
        <w:t>t</w:t>
      </w:r>
      <w:r w:rsidR="00C5768B">
        <w:rPr>
          <w:color w:val="000000"/>
        </w:rPr>
        <w:t xml:space="preserve">iveram </w:t>
      </w:r>
      <w:r w:rsidR="009D7683">
        <w:rPr>
          <w:color w:val="000000"/>
        </w:rPr>
        <w:t xml:space="preserve"> como principal objetivo, </w:t>
      </w:r>
      <w:r w:rsidR="00F04011">
        <w:rPr>
          <w:color w:val="000000"/>
        </w:rPr>
        <w:t>facilitar a organização</w:t>
      </w:r>
      <w:r w:rsidR="009D7683">
        <w:rPr>
          <w:color w:val="000000"/>
        </w:rPr>
        <w:t xml:space="preserve"> </w:t>
      </w:r>
      <w:r w:rsidR="00F04011">
        <w:rPr>
          <w:color w:val="000000"/>
        </w:rPr>
        <w:t>d</w:t>
      </w:r>
      <w:r w:rsidR="009D7683">
        <w:rPr>
          <w:color w:val="000000"/>
        </w:rPr>
        <w:t>o usuário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e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incentivar a </w:t>
      </w:r>
      <w:r w:rsidR="00F04011">
        <w:rPr>
          <w:color w:val="000000"/>
        </w:rPr>
        <w:t>prática de trabalho em grupo</w:t>
      </w:r>
      <w:r w:rsidR="009D7683">
        <w:rPr>
          <w:color w:val="000000"/>
        </w:rPr>
        <w:t>,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facilitando a </w:t>
      </w:r>
      <w:r w:rsidR="00D71753">
        <w:rPr>
          <w:color w:val="000000"/>
        </w:rPr>
        <w:t xml:space="preserve">análise de </w:t>
      </w:r>
      <w:r w:rsidR="00F04011">
        <w:rPr>
          <w:color w:val="000000"/>
        </w:rPr>
        <w:t>situações problema</w:t>
      </w:r>
      <w:r w:rsidR="00D71753">
        <w:rPr>
          <w:color w:val="000000"/>
        </w:rPr>
        <w:t xml:space="preserve">, bem como fluxo de </w:t>
      </w:r>
      <w:r w:rsidR="00F04011">
        <w:rPr>
          <w:color w:val="000000"/>
        </w:rPr>
        <w:t>informações</w:t>
      </w:r>
      <w:r w:rsidR="003B6E17">
        <w:rPr>
          <w:color w:val="000000"/>
        </w:rPr>
        <w:t>.</w:t>
      </w:r>
      <w:r w:rsidR="00B8368B">
        <w:rPr>
          <w:color w:val="000000"/>
        </w:rPr>
        <w:t xml:space="preserve"> </w:t>
      </w:r>
      <w:r w:rsidR="00EC7479">
        <w:rPr>
          <w:color w:val="000000"/>
        </w:rPr>
        <w:t xml:space="preserve">O sistema foi </w:t>
      </w:r>
      <w:r w:rsidR="00E077E2">
        <w:rPr>
          <w:color w:val="000000"/>
        </w:rPr>
        <w:t xml:space="preserve">idealizado com o </w:t>
      </w:r>
      <w:r w:rsidR="00F82464">
        <w:rPr>
          <w:color w:val="000000"/>
        </w:rPr>
        <w:t xml:space="preserve">foco em grupos de pesquisa </w:t>
      </w:r>
      <w:r w:rsidR="00A93E20">
        <w:rPr>
          <w:color w:val="000000"/>
        </w:rPr>
        <w:t xml:space="preserve">como uma solução para a vida acadêmica, mas com funções primordiais para qualquer grupo de usuários que necessite </w:t>
      </w:r>
      <w:r w:rsidR="00BE355D">
        <w:rPr>
          <w:color w:val="000000"/>
        </w:rPr>
        <w:t>de organização em processos</w:t>
      </w:r>
      <w:r w:rsidR="00C5768B">
        <w:rPr>
          <w:color w:val="000000"/>
        </w:rPr>
        <w:t xml:space="preserve"> (SOARES; FRANTZ, 2019)</w:t>
      </w:r>
      <w:r w:rsidR="00BE355D">
        <w:rPr>
          <w:color w:val="000000"/>
        </w:rPr>
        <w:t>.</w:t>
      </w:r>
      <w:r w:rsidR="004D7044">
        <w:rPr>
          <w:color w:val="000000"/>
        </w:rPr>
        <w:t xml:space="preserve"> Algumas das características do sistema de Soares e Frantz (2019) são: ter </w:t>
      </w:r>
      <w:ins w:id="34" w:author="Dalton Solano dos Reis" w:date="2022-11-05T18:59:00Z">
        <w:r w:rsidR="00E6185B">
          <w:rPr>
            <w:color w:val="000000"/>
          </w:rPr>
          <w:t>c</w:t>
        </w:r>
      </w:ins>
      <w:r w:rsidR="004D7044" w:rsidRPr="004D7044">
        <w:rPr>
          <w:color w:val="000000"/>
        </w:rPr>
        <w:t>adastro de perfil do usuário</w:t>
      </w:r>
      <w:r w:rsidR="004D7044">
        <w:rPr>
          <w:color w:val="000000"/>
        </w:rPr>
        <w:t>, realizar s</w:t>
      </w:r>
      <w:r w:rsidR="004D7044" w:rsidRPr="004D7044">
        <w:rPr>
          <w:color w:val="000000"/>
        </w:rPr>
        <w:t>eparação de perfil por categorias</w:t>
      </w:r>
      <w:r w:rsidR="004D7044">
        <w:rPr>
          <w:color w:val="000000"/>
        </w:rPr>
        <w:t>, ter g</w:t>
      </w:r>
      <w:r w:rsidR="004D7044" w:rsidRPr="004D7044">
        <w:rPr>
          <w:color w:val="000000"/>
        </w:rPr>
        <w:t>estão de usuário</w:t>
      </w:r>
      <w:r w:rsidR="004D7044">
        <w:rPr>
          <w:color w:val="000000"/>
        </w:rPr>
        <w:t>, administrar grupo e realizar gestão de tempo.</w:t>
      </w:r>
    </w:p>
    <w:p w14:paraId="2BEC4055" w14:textId="757CBD9B" w:rsidR="009D7683" w:rsidRPr="00E077E2" w:rsidRDefault="009D7683" w:rsidP="009D7683">
      <w:pPr>
        <w:pStyle w:val="TF-TEXTO"/>
        <w:rPr>
          <w:color w:val="FF0000"/>
        </w:rPr>
      </w:pPr>
      <w:r>
        <w:rPr>
          <w:color w:val="000000"/>
        </w:rPr>
        <w:t xml:space="preserve">O </w:t>
      </w:r>
      <w:r w:rsidR="00DA7ABE">
        <w:rPr>
          <w:color w:val="000000"/>
        </w:rPr>
        <w:t>sistema</w:t>
      </w:r>
      <w:r>
        <w:rPr>
          <w:color w:val="000000"/>
        </w:rPr>
        <w:t xml:space="preserve"> foi disponibilizado para a plataforma </w:t>
      </w:r>
      <w:r w:rsidR="007B060C">
        <w:rPr>
          <w:color w:val="000000"/>
        </w:rPr>
        <w:t>Web</w:t>
      </w:r>
      <w:r w:rsidRPr="00E077E2">
        <w:rPr>
          <w:color w:val="FF0000"/>
        </w:rPr>
        <w:t xml:space="preserve"> </w:t>
      </w:r>
      <w:r w:rsidR="005C0F6F">
        <w:rPr>
          <w:color w:val="000000"/>
        </w:rPr>
        <w:t>tendo um</w:t>
      </w:r>
      <w:r w:rsidR="0090747D">
        <w:rPr>
          <w:color w:val="000000"/>
        </w:rPr>
        <w:t xml:space="preserve"> modelo dinâmico</w:t>
      </w:r>
      <w:r w:rsidR="0089462B">
        <w:rPr>
          <w:color w:val="FF0000"/>
        </w:rPr>
        <w:t xml:space="preserve"> </w:t>
      </w:r>
      <w:r w:rsidR="0090747D">
        <w:rPr>
          <w:color w:val="000000"/>
        </w:rPr>
        <w:t xml:space="preserve">apoiado em um </w:t>
      </w:r>
      <w:r w:rsidR="0090747D" w:rsidRPr="00006A76">
        <w:rPr>
          <w:i/>
          <w:iCs/>
          <w:color w:val="000000"/>
        </w:rPr>
        <w:t>framework</w:t>
      </w:r>
      <w:r w:rsidR="0090747D">
        <w:rPr>
          <w:color w:val="000000"/>
        </w:rPr>
        <w:t xml:space="preserve"> de gestão de conteúdo customizado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com uma linguagem script</w:t>
      </w:r>
      <w:r w:rsidR="00175DA8">
        <w:rPr>
          <w:color w:val="000000"/>
        </w:rPr>
        <w:t xml:space="preserve">. Soares e Frantz (2019) utilizaram no desenvolvimento </w:t>
      </w:r>
      <w:r w:rsidR="0090747D">
        <w:rPr>
          <w:color w:val="000000"/>
        </w:rPr>
        <w:t>um sistema gerenciador de banco de dados</w:t>
      </w:r>
      <w:r w:rsidR="0090747D" w:rsidRPr="005C0F6F">
        <w:rPr>
          <w:color w:val="FF0000"/>
        </w:rPr>
        <w:t xml:space="preserve"> </w:t>
      </w:r>
      <w:r w:rsidR="00C5768B">
        <w:rPr>
          <w:color w:val="000000"/>
        </w:rPr>
        <w:t xml:space="preserve">no qual as </w:t>
      </w:r>
      <w:r w:rsidR="00FA3B9E">
        <w:rPr>
          <w:color w:val="000000"/>
        </w:rPr>
        <w:t>informações</w:t>
      </w:r>
      <w:r w:rsidR="0090747D">
        <w:rPr>
          <w:color w:val="000000"/>
        </w:rPr>
        <w:t xml:space="preserve"> são armazenad</w:t>
      </w:r>
      <w:r w:rsidR="00FA3B9E">
        <w:rPr>
          <w:color w:val="000000"/>
        </w:rPr>
        <w:t>a</w:t>
      </w:r>
      <w:r w:rsidR="0090747D">
        <w:rPr>
          <w:color w:val="000000"/>
        </w:rPr>
        <w:t xml:space="preserve">s e podem ser </w:t>
      </w:r>
      <w:r w:rsidR="00FA3B9E">
        <w:rPr>
          <w:color w:val="000000"/>
        </w:rPr>
        <w:t>consultadas</w:t>
      </w:r>
      <w:r w:rsidR="0090747D">
        <w:rPr>
          <w:color w:val="000000"/>
        </w:rPr>
        <w:t>.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Este sistema oferece uma interface pública e outra privada</w:t>
      </w:r>
      <w:r w:rsidR="005A1EC5">
        <w:rPr>
          <w:color w:val="000000"/>
        </w:rPr>
        <w:t xml:space="preserve">, </w:t>
      </w:r>
      <w:r w:rsidR="00DA2399">
        <w:rPr>
          <w:color w:val="000000"/>
        </w:rPr>
        <w:t>sendo que na</w:t>
      </w:r>
      <w:r w:rsidR="0090747D">
        <w:rPr>
          <w:color w:val="000000"/>
        </w:rPr>
        <w:t xml:space="preserve"> pública se encontram páginas de acesso geral, que apresentam as informações guardadas no banco de dados</w:t>
      </w:r>
      <w:r w:rsidR="008F121F">
        <w:rPr>
          <w:color w:val="000000"/>
        </w:rPr>
        <w:t>.</w:t>
      </w:r>
      <w:r w:rsidR="0090747D">
        <w:rPr>
          <w:color w:val="000000"/>
        </w:rPr>
        <w:t xml:space="preserve"> </w:t>
      </w:r>
      <w:r w:rsidR="008F121F">
        <w:rPr>
          <w:color w:val="000000"/>
        </w:rPr>
        <w:t>Já</w:t>
      </w:r>
      <w:r w:rsidR="0090747D">
        <w:rPr>
          <w:color w:val="000000"/>
        </w:rPr>
        <w:t xml:space="preserve"> na interface privada estão as ferramentas de gestão dos dados do banco que são utilizadas pelo líder do grupo para incluir, alterar ou remover informações</w:t>
      </w:r>
      <w:r w:rsidR="00C5768B">
        <w:rPr>
          <w:color w:val="000000"/>
        </w:rPr>
        <w:t xml:space="preserve"> (SOARES; FRANTZ, 2019).</w:t>
      </w:r>
    </w:p>
    <w:p w14:paraId="216CC855" w14:textId="56AD5880" w:rsidR="009D7683" w:rsidRPr="00E077E2" w:rsidRDefault="00AE2FD3" w:rsidP="009D7683">
      <w:pPr>
        <w:pStyle w:val="TF-TEXTO"/>
        <w:rPr>
          <w:color w:val="FF0000"/>
        </w:rPr>
      </w:pPr>
      <w:r>
        <w:rPr>
          <w:color w:val="000000"/>
        </w:rPr>
        <w:t xml:space="preserve">A </w:t>
      </w:r>
      <w:r w:rsidR="00C5768B">
        <w:rPr>
          <w:color w:val="000000"/>
        </w:rPr>
        <w:fldChar w:fldCharType="begin"/>
      </w:r>
      <w:r w:rsidR="00C5768B">
        <w:rPr>
          <w:color w:val="000000"/>
        </w:rPr>
        <w:instrText xml:space="preserve"> REF _Ref113810927 \h </w:instrText>
      </w:r>
      <w:r w:rsidR="00C5768B">
        <w:rPr>
          <w:color w:val="000000"/>
        </w:rPr>
      </w:r>
      <w:r w:rsidR="00C5768B">
        <w:rPr>
          <w:color w:val="000000"/>
        </w:rPr>
        <w:fldChar w:fldCharType="separate"/>
      </w:r>
      <w:r w:rsidR="00C5768B">
        <w:t xml:space="preserve">Figura </w:t>
      </w:r>
      <w:r w:rsidR="00C5768B">
        <w:rPr>
          <w:noProof/>
        </w:rPr>
        <w:t>3</w:t>
      </w:r>
      <w:r w:rsidR="00C5768B">
        <w:rPr>
          <w:color w:val="000000"/>
        </w:rPr>
        <w:fldChar w:fldCharType="end"/>
      </w:r>
      <w:r>
        <w:rPr>
          <w:color w:val="000000"/>
        </w:rPr>
        <w:t xml:space="preserve"> apresenta a </w:t>
      </w:r>
      <w:r w:rsidR="000F4D15">
        <w:rPr>
          <w:color w:val="000000"/>
        </w:rPr>
        <w:t>interface privada para o líder do grupo</w:t>
      </w:r>
      <w:r>
        <w:rPr>
          <w:color w:val="000000"/>
        </w:rPr>
        <w:t>.</w:t>
      </w:r>
      <w:r w:rsidRPr="00E077E2">
        <w:rPr>
          <w:color w:val="FF0000"/>
        </w:rPr>
        <w:t xml:space="preserve"> </w:t>
      </w:r>
      <w:r w:rsidR="00E775E1" w:rsidRPr="00E775E1">
        <w:t xml:space="preserve">A inclusão de um membro no grupo demanda primeiramente a criação de um usuário de acesso web </w:t>
      </w:r>
      <w:r w:rsidR="00C5768B" w:rsidRPr="00E775E1">
        <w:t>a</w:t>
      </w:r>
      <w:r w:rsidR="00E775E1" w:rsidRPr="00E775E1">
        <w:t xml:space="preserve"> esse membro. Isso </w:t>
      </w:r>
      <w:r w:rsidR="00E775E1" w:rsidRPr="00E775E1">
        <w:lastRenderedPageBreak/>
        <w:t>é feito unicamente pelo líder do grupo e ao executar essa funcionalidade a mesma registra o membro na base de dados. Uma vez criado esse usuário, o membro do grupo receberá um e</w:t>
      </w:r>
      <w:ins w:id="35" w:author="Dalton Solano dos Reis" w:date="2022-11-05T19:00:00Z">
        <w:r w:rsidR="00E6185B">
          <w:t>-</w:t>
        </w:r>
      </w:ins>
      <w:r w:rsidR="00E775E1" w:rsidRPr="00E775E1">
        <w:t xml:space="preserve">mail contendo um link que o levará para uma interface de edição de cadastro de dados. Nessa interface o membro deve fornecer todos os seus dados requeridos pelo grupo. Essa funcionalidade também pode ser executada pelo líder do grupo, no entanto, é preferível que seja executada pelo membro. Além de poder editar os dados de qualquer membro, o líder do grupo possui uma variedade de ferramentas exclusivas a ele. Entre elas estão as opções de remover um membro, arquivá-lo, </w:t>
      </w:r>
      <w:r w:rsidR="00C5768B" w:rsidRPr="00E775E1">
        <w:t>e, quando</w:t>
      </w:r>
      <w:r w:rsidR="00E775E1" w:rsidRPr="00E775E1">
        <w:t xml:space="preserve"> for um aluno, alterar seu estado de ativo para formado</w:t>
      </w:r>
      <w:r w:rsidR="00213A1D" w:rsidRPr="00E077E2">
        <w:rPr>
          <w:color w:val="FF0000"/>
        </w:rPr>
        <w:t xml:space="preserve"> </w:t>
      </w:r>
      <w:r w:rsidR="00213A1D">
        <w:rPr>
          <w:color w:val="000000"/>
        </w:rPr>
        <w:t>(</w:t>
      </w:r>
      <w:r w:rsidR="00F06501">
        <w:rPr>
          <w:color w:val="000000"/>
        </w:rPr>
        <w:t>SOARES</w:t>
      </w:r>
      <w:r w:rsidR="004906D6">
        <w:rPr>
          <w:color w:val="000000"/>
        </w:rPr>
        <w:t>;</w:t>
      </w:r>
      <w:r w:rsidR="00F06501">
        <w:rPr>
          <w:color w:val="000000"/>
        </w:rPr>
        <w:t xml:space="preserve"> FRANTZ</w:t>
      </w:r>
      <w:r w:rsidR="00213A1D">
        <w:rPr>
          <w:color w:val="000000"/>
        </w:rPr>
        <w:t>, 201</w:t>
      </w:r>
      <w:r w:rsidR="00F06501">
        <w:rPr>
          <w:color w:val="000000"/>
        </w:rPr>
        <w:t>9</w:t>
      </w:r>
      <w:r w:rsidR="00213A1D">
        <w:rPr>
          <w:color w:val="000000"/>
        </w:rPr>
        <w:t>)</w:t>
      </w:r>
      <w:r w:rsidR="00C20ABD">
        <w:rPr>
          <w:color w:val="000000"/>
        </w:rPr>
        <w:t>.</w:t>
      </w:r>
      <w:r w:rsidR="00C20ABD" w:rsidRPr="00E077E2">
        <w:rPr>
          <w:color w:val="FF0000"/>
        </w:rPr>
        <w:t xml:space="preserve"> </w:t>
      </w:r>
    </w:p>
    <w:p w14:paraId="05F2CB03" w14:textId="41878CAE" w:rsidR="00C5768B" w:rsidRDefault="00C5768B" w:rsidP="00006A76">
      <w:pPr>
        <w:pStyle w:val="TF-LEGENDA"/>
      </w:pPr>
      <w:bookmarkStart w:id="36" w:name="_Ref11381092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36"/>
      <w:r>
        <w:t xml:space="preserve"> - </w:t>
      </w:r>
      <w:r w:rsidRPr="00453ECC">
        <w:t>Ferramentas disponíveis na interface privada para o líder do grupo</w:t>
      </w:r>
    </w:p>
    <w:p w14:paraId="05479057" w14:textId="0CEC7941" w:rsidR="009D7683" w:rsidRDefault="009C05C9" w:rsidP="00213A1D">
      <w:pPr>
        <w:pStyle w:val="TF-FIGURA"/>
      </w:pPr>
      <w:r>
        <w:rPr>
          <w:noProof/>
        </w:rPr>
        <w:drawing>
          <wp:inline distT="0" distB="0" distL="0" distR="0" wp14:anchorId="2DCB7BE5" wp14:editId="4CA5BA64">
            <wp:extent cx="5753100" cy="29241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874887" w14:textId="1372CCB3" w:rsidR="00213A1D" w:rsidRPr="009D7683" w:rsidRDefault="00213A1D" w:rsidP="00213A1D">
      <w:pPr>
        <w:pStyle w:val="TF-FONTE"/>
        <w:rPr>
          <w:color w:val="FF0000"/>
        </w:rPr>
      </w:pPr>
      <w:r>
        <w:t xml:space="preserve">Fonte: </w:t>
      </w:r>
      <w:r w:rsidR="00297F84">
        <w:t>Soares e Frantz</w:t>
      </w:r>
      <w:r w:rsidR="00297F84">
        <w:rPr>
          <w:color w:val="000000"/>
        </w:rPr>
        <w:t xml:space="preserve"> (2019).</w:t>
      </w:r>
    </w:p>
    <w:p w14:paraId="664B55CF" w14:textId="77777777" w:rsidR="00451B94" w:rsidRDefault="00451B94" w:rsidP="00D05284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6"/>
      <w:r>
        <w:t>proposta</w:t>
      </w:r>
    </w:p>
    <w:p w14:paraId="0FED2935" w14:textId="2FA4CED0" w:rsidR="00AC2207" w:rsidRDefault="00B42FD0" w:rsidP="00AC2207">
      <w:pPr>
        <w:pStyle w:val="TF-TEXTO"/>
      </w:pPr>
      <w:r>
        <w:t>Esta</w:t>
      </w:r>
      <w:r w:rsidR="00AC2207">
        <w:t xml:space="preserve"> seção </w:t>
      </w:r>
      <w:r>
        <w:t>apresenta</w:t>
      </w:r>
      <w:r w:rsidR="00AC2207">
        <w:t xml:space="preserve"> as justificativas para o desenvolvimento do trabalho proposto (subseção 3.1), </w:t>
      </w:r>
      <w:r>
        <w:t>bem como a descrição d</w:t>
      </w:r>
      <w:r w:rsidR="00AC2207">
        <w:t xml:space="preserve">os Requisitos Funcionais (RF) e </w:t>
      </w:r>
      <w:r>
        <w:t>d</w:t>
      </w:r>
      <w:r w:rsidR="00AC2207">
        <w:t>os Requisitos Não Funcionais (RNF) (subseção 3.2). Para finalizar ser</w:t>
      </w:r>
      <w:r w:rsidR="006054E4">
        <w:t>ão</w:t>
      </w:r>
      <w:r w:rsidR="00AC2207">
        <w:t xml:space="preserve"> descrit</w:t>
      </w:r>
      <w:r w:rsidR="0018055F">
        <w:t>o</w:t>
      </w:r>
      <w:r w:rsidR="006054E4">
        <w:t>s</w:t>
      </w:r>
      <w:r w:rsidR="00AC2207">
        <w:t xml:space="preserve"> as metodologias e planejamento do cronograma para o desenvolvimento do trabalho aqui proposto (subseção 3.3).</w:t>
      </w:r>
    </w:p>
    <w:p w14:paraId="58694102" w14:textId="77777777" w:rsidR="00451B94" w:rsidRDefault="00451B94" w:rsidP="00882A70">
      <w:pPr>
        <w:pStyle w:val="Ttulo2"/>
      </w:pPr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>
        <w:t>JUSTIFICATIVA</w:t>
      </w:r>
    </w:p>
    <w:p w14:paraId="3F865FE8" w14:textId="60A8B2E8" w:rsidR="008E2AF3" w:rsidRDefault="003D5572" w:rsidP="00456166">
      <w:pPr>
        <w:pStyle w:val="TF-TEXTO"/>
      </w:pPr>
      <w:r>
        <w:rPr>
          <w:color w:val="000000"/>
        </w:rPr>
        <w:t>Nas seções 1 e 2 foram evidenciad</w:t>
      </w:r>
      <w:r w:rsidR="00C75276">
        <w:rPr>
          <w:color w:val="000000"/>
        </w:rPr>
        <w:t>a</w:t>
      </w:r>
      <w:r>
        <w:rPr>
          <w:color w:val="000000"/>
        </w:rPr>
        <w:t>s a relevância do trabalho proposto. Além disso, o</w:t>
      </w:r>
      <w:r w:rsidRPr="003D5572">
        <w:t xml:space="preserve"> profissional </w:t>
      </w:r>
      <w:r w:rsidR="00EC457B">
        <w:t>da área de eventos</w:t>
      </w:r>
      <w:r w:rsidRPr="003D5572">
        <w:t xml:space="preserve"> exerce um papel importante para</w:t>
      </w:r>
      <w:r w:rsidR="006B2B44">
        <w:t xml:space="preserve"> </w:t>
      </w:r>
      <w:r w:rsidR="002971A3">
        <w:t xml:space="preserve">o lazer </w:t>
      </w:r>
      <w:r w:rsidR="00A61F07">
        <w:t xml:space="preserve">e entretenimento </w:t>
      </w:r>
      <w:r w:rsidR="002971A3">
        <w:t xml:space="preserve">da </w:t>
      </w:r>
      <w:r w:rsidR="002971A3">
        <w:rPr>
          <w:color w:val="000000"/>
        </w:rPr>
        <w:t xml:space="preserve">sociedade em geral, </w:t>
      </w:r>
      <w:r w:rsidR="005A4E9C">
        <w:rPr>
          <w:color w:val="000000"/>
        </w:rPr>
        <w:t>muitas</w:t>
      </w:r>
      <w:r w:rsidR="005A4E9C">
        <w:t xml:space="preserve"> vezes tendo dificuldades p</w:t>
      </w:r>
      <w:r w:rsidR="008947F4">
        <w:t xml:space="preserve">or conta da falta de apoio </w:t>
      </w:r>
      <w:r w:rsidR="006427A0">
        <w:t>e/ou</w:t>
      </w:r>
      <w:r w:rsidR="008947F4">
        <w:t xml:space="preserve"> excesso de burocracias</w:t>
      </w:r>
      <w:r w:rsidRPr="003D5572">
        <w:t xml:space="preserve"> (ME</w:t>
      </w:r>
      <w:r w:rsidR="008947F4">
        <w:t>EVENTOS</w:t>
      </w:r>
      <w:r w:rsidRPr="003D5572">
        <w:t>, 20</w:t>
      </w:r>
      <w:r w:rsidR="00AC1034">
        <w:t>22</w:t>
      </w:r>
      <w:r w:rsidRPr="003D5572">
        <w:t xml:space="preserve">). </w:t>
      </w:r>
      <w:r w:rsidR="004D192E">
        <w:t xml:space="preserve">Nesse sentido, </w:t>
      </w:r>
      <w:r w:rsidR="00B81AD7">
        <w:rPr>
          <w:color w:val="000000"/>
        </w:rPr>
        <w:t>Silva, Santos e Soares (2020)</w:t>
      </w:r>
      <w:r w:rsidR="00B81AD7" w:rsidRPr="00F32825">
        <w:rPr>
          <w:color w:val="FF0000"/>
        </w:rPr>
        <w:t xml:space="preserve"> </w:t>
      </w:r>
      <w:r w:rsidR="00F32825">
        <w:rPr>
          <w:color w:val="000000"/>
        </w:rPr>
        <w:t>coloca</w:t>
      </w:r>
      <w:r w:rsidR="00661ACB">
        <w:rPr>
          <w:color w:val="000000"/>
        </w:rPr>
        <w:t>m</w:t>
      </w:r>
      <w:r w:rsidR="00F32825">
        <w:rPr>
          <w:color w:val="000000"/>
        </w:rPr>
        <w:t xml:space="preserve"> que a</w:t>
      </w:r>
      <w:r w:rsidR="004D192E">
        <w:rPr>
          <w:color w:val="000000"/>
        </w:rPr>
        <w:t xml:space="preserve"> categoria dos músicos foi não só umas da primeiras na paralização, bem como, uma das últimas a retornar às atividades, gerando impactos irreparáveis na vida desses trabalhadores, </w:t>
      </w:r>
      <w:r w:rsidR="004C2BB3">
        <w:rPr>
          <w:color w:val="000000"/>
        </w:rPr>
        <w:lastRenderedPageBreak/>
        <w:t>atrasando</w:t>
      </w:r>
      <w:r w:rsidR="004D192E">
        <w:rPr>
          <w:color w:val="000000"/>
        </w:rPr>
        <w:t xml:space="preserve"> seus projetos e precisando buscar outras formas de retorno financeiro. </w:t>
      </w:r>
      <w:r w:rsidR="00135D0B">
        <w:rPr>
          <w:color w:val="000000"/>
        </w:rPr>
        <w:t>Já</w:t>
      </w:r>
      <w:r w:rsidR="00135D0B">
        <w:rPr>
          <w:color w:val="FF0000"/>
        </w:rPr>
        <w:t xml:space="preserve"> </w:t>
      </w:r>
      <w:r w:rsidR="007A2E5D">
        <w:t>Miranda</w:t>
      </w:r>
      <w:r w:rsidRPr="003D5572">
        <w:t xml:space="preserve"> (202</w:t>
      </w:r>
      <w:r w:rsidR="007A2E5D">
        <w:t>2</w:t>
      </w:r>
      <w:r w:rsidRPr="003D5572">
        <w:t xml:space="preserve">) </w:t>
      </w:r>
      <w:r w:rsidR="00A91EDC">
        <w:t>relata</w:t>
      </w:r>
      <w:r w:rsidRPr="003D5572">
        <w:t xml:space="preserve"> que a </w:t>
      </w:r>
      <w:r w:rsidR="002E1BF8">
        <w:t>organização</w:t>
      </w:r>
      <w:r w:rsidRPr="003D5572">
        <w:t xml:space="preserve"> profissional </w:t>
      </w:r>
      <w:r w:rsidR="002E1BF8">
        <w:t xml:space="preserve">em grupo </w:t>
      </w:r>
      <w:r w:rsidRPr="003D5572">
        <w:t xml:space="preserve">é essencial para </w:t>
      </w:r>
      <w:r w:rsidR="00B53010">
        <w:t>atingir os</w:t>
      </w:r>
      <w:r w:rsidR="002E1BF8">
        <w:t xml:space="preserve"> objetivos comuns de uma empresa</w:t>
      </w:r>
      <w:r w:rsidR="00706DCA">
        <w:t>.</w:t>
      </w:r>
      <w:r w:rsidR="005E186F">
        <w:t xml:space="preserve"> </w:t>
      </w:r>
      <w:r w:rsidR="00BA6D09">
        <w:t xml:space="preserve">Para </w:t>
      </w:r>
      <w:r w:rsidR="00135D0B">
        <w:t>Gonçalves (2022)</w:t>
      </w:r>
      <w:r w:rsidR="00BA6D09">
        <w:t xml:space="preserve">, </w:t>
      </w:r>
      <w:r w:rsidR="00661ACB">
        <w:t xml:space="preserve">o profissional da música </w:t>
      </w:r>
      <w:r w:rsidR="00C53A20">
        <w:t xml:space="preserve">vivencia </w:t>
      </w:r>
      <w:r w:rsidR="008475CF">
        <w:t>rotinas complicadas, principalmente sendo independ</w:t>
      </w:r>
      <w:r w:rsidR="00DE6974">
        <w:t>entes</w:t>
      </w:r>
      <w:r w:rsidR="00652922">
        <w:t xml:space="preserve">, sem produtora ou gravadora, </w:t>
      </w:r>
      <w:r w:rsidR="005E0443">
        <w:t xml:space="preserve">fazendo </w:t>
      </w:r>
      <w:r w:rsidR="00D9005C">
        <w:t>todo o possível</w:t>
      </w:r>
      <w:r w:rsidR="00D75732">
        <w:t xml:space="preserve"> p</w:t>
      </w:r>
      <w:r w:rsidR="006A1968">
        <w:t xml:space="preserve">ara </w:t>
      </w:r>
      <w:r w:rsidR="001F7CA9">
        <w:t>ter um retorno financeiro mínimo.</w:t>
      </w:r>
      <w:r w:rsidR="00DE6974">
        <w:t xml:space="preserve"> </w:t>
      </w:r>
      <w:r w:rsidR="00BA6D09">
        <w:t>Gonçalves (2022) ainda</w:t>
      </w:r>
      <w:r w:rsidR="00BB502C">
        <w:t xml:space="preserve"> defende que</w:t>
      </w:r>
      <w:r w:rsidR="00C05B6A">
        <w:t>,</w:t>
      </w:r>
      <w:r w:rsidR="00BB502C">
        <w:t xml:space="preserve"> simult</w:t>
      </w:r>
      <w:r w:rsidR="00D476FA">
        <w:t>a</w:t>
      </w:r>
      <w:r w:rsidR="00BB502C">
        <w:t>neamente</w:t>
      </w:r>
      <w:r w:rsidR="005A41BA">
        <w:t xml:space="preserve">, a classe de eventos carece do </w:t>
      </w:r>
      <w:r w:rsidR="00D476FA">
        <w:t>exercício</w:t>
      </w:r>
      <w:r w:rsidR="005A41BA">
        <w:t xml:space="preserve"> de diferentes funções</w:t>
      </w:r>
      <w:r w:rsidR="00056373">
        <w:t xml:space="preserve">, como </w:t>
      </w:r>
      <w:r w:rsidR="005A2995">
        <w:t>liderança, design, composição, entr</w:t>
      </w:r>
      <w:r w:rsidR="00FA2FD7">
        <w:t>e outras, sendo necessária a utilização de diferentes ferramentas</w:t>
      </w:r>
      <w:r w:rsidR="00456166">
        <w:t xml:space="preserve"> para um melhor controle.</w:t>
      </w:r>
    </w:p>
    <w:p w14:paraId="08257CB0" w14:textId="0303B012" w:rsidR="00451B94" w:rsidRPr="00841887" w:rsidRDefault="003D5572" w:rsidP="008E2AF3">
      <w:pPr>
        <w:pStyle w:val="TF-TEXTO"/>
        <w:ind w:firstLine="709"/>
        <w:rPr>
          <w:color w:val="FF0000"/>
          <w:sz w:val="20"/>
        </w:rPr>
      </w:pPr>
      <w:r w:rsidRPr="003D5572">
        <w:t xml:space="preserve">Nesse contexto, </w:t>
      </w:r>
      <w:r w:rsidR="00900C09">
        <w:t>MeEventos</w:t>
      </w:r>
      <w:r w:rsidRPr="003D5572">
        <w:t xml:space="preserve"> (202</w:t>
      </w:r>
      <w:r w:rsidR="00900C09">
        <w:t>2</w:t>
      </w:r>
      <w:r w:rsidRPr="003D5572">
        <w:t>), M</w:t>
      </w:r>
      <w:r w:rsidR="00900C09">
        <w:t>iranda</w:t>
      </w:r>
      <w:r w:rsidRPr="003D5572">
        <w:t xml:space="preserve"> (20</w:t>
      </w:r>
      <w:r w:rsidR="00900C09">
        <w:t>22</w:t>
      </w:r>
      <w:r>
        <w:rPr>
          <w:color w:val="000000"/>
        </w:rPr>
        <w:t xml:space="preserve">) e </w:t>
      </w:r>
      <w:r w:rsidR="00821A17">
        <w:rPr>
          <w:color w:val="000000"/>
        </w:rPr>
        <w:t>Soares e Frantz</w:t>
      </w:r>
      <w:r>
        <w:rPr>
          <w:color w:val="000000"/>
        </w:rPr>
        <w:t xml:space="preserve"> (</w:t>
      </w:r>
      <w:r w:rsidR="00821A17">
        <w:rPr>
          <w:color w:val="000000"/>
        </w:rPr>
        <w:t>2019</w:t>
      </w:r>
      <w:r>
        <w:rPr>
          <w:color w:val="000000"/>
        </w:rPr>
        <w:t>)</w:t>
      </w:r>
      <w:r w:rsidRPr="003D5572">
        <w:t xml:space="preserve"> identifica</w:t>
      </w:r>
      <w:r w:rsidR="00731EA6">
        <w:t>ra</w:t>
      </w:r>
      <w:r w:rsidRPr="003D5572">
        <w:t xml:space="preserve">m a possibilidade de desenvolver </w:t>
      </w:r>
      <w:r w:rsidR="002819D2">
        <w:t>uma solução</w:t>
      </w:r>
      <w:r w:rsidRPr="003D5572">
        <w:t xml:space="preserve"> que centralize as informações, auxilie na </w:t>
      </w:r>
      <w:r w:rsidR="00D17C2F">
        <w:t xml:space="preserve">organização de processos trabalhistas e facilite </w:t>
      </w:r>
      <w:r w:rsidR="00792C6C">
        <w:t>o trabalho em grupo</w:t>
      </w:r>
      <w:r w:rsidR="002819D2">
        <w:t xml:space="preserve">. </w:t>
      </w:r>
      <w:r w:rsidRPr="003D5572">
        <w:t xml:space="preserve">No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006A76">
        <w:t>1</w:t>
      </w:r>
      <w:r w:rsidR="00883B8C">
        <w:fldChar w:fldCharType="end"/>
      </w:r>
      <w:r w:rsidR="002819D2">
        <w:t xml:space="preserve"> </w:t>
      </w:r>
      <w:r w:rsidRPr="003D5572">
        <w:t>é apresentado um comparativo entre os trabalhos correlatos descritos na seção 2, de modo que as linhas representam as características e as colunas os trabalhos relacionados.</w:t>
      </w:r>
    </w:p>
    <w:p w14:paraId="4715EB7F" w14:textId="697D472B" w:rsidR="00883B8C" w:rsidRPr="00883B8C" w:rsidRDefault="00883B8C" w:rsidP="00006A76">
      <w:pPr>
        <w:pStyle w:val="TF-LEGENDA"/>
      </w:pPr>
      <w:bookmarkStart w:id="51" w:name="_Ref113813522"/>
      <w:r w:rsidRPr="00883B8C">
        <w:t xml:space="preserve">Quadro </w:t>
      </w:r>
      <w:fldSimple w:instr=" SEQ Quadro \* ARABIC ">
        <w:r w:rsidRPr="00006A76">
          <w:t>1</w:t>
        </w:r>
      </w:fldSimple>
      <w:bookmarkEnd w:id="51"/>
      <w:r w:rsidRPr="00883B8C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5"/>
        <w:gridCol w:w="1744"/>
        <w:gridCol w:w="1745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26EDB5B0" w14:textId="77777777" w:rsidR="00C436B6" w:rsidRPr="00E8649E" w:rsidRDefault="00E8649E" w:rsidP="00E8649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Trabalhos Correlatos</w:t>
            </w:r>
          </w:p>
          <w:p w14:paraId="1845731B" w14:textId="73681C06" w:rsidR="00E8649E" w:rsidRPr="00E8649E" w:rsidRDefault="00E8649E" w:rsidP="00E8649E">
            <w:pPr>
              <w:pStyle w:val="TF-TEXTOQUADRO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457DA134" w:rsidR="00C436B6" w:rsidRPr="00E8649E" w:rsidRDefault="0027328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MeEventos</w:t>
            </w:r>
            <w:r w:rsidR="00E8649E">
              <w:rPr>
                <w:b/>
                <w:bCs/>
                <w:sz w:val="20"/>
              </w:rPr>
              <w:t xml:space="preserve"> (202</w:t>
            </w:r>
            <w:r>
              <w:rPr>
                <w:b/>
                <w:bCs/>
                <w:sz w:val="20"/>
              </w:rPr>
              <w:t>2</w:t>
            </w:r>
            <w:r w:rsidR="00E8649E">
              <w:rPr>
                <w:b/>
                <w:bCs/>
                <w:sz w:val="20"/>
              </w:rPr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4D295E51" w:rsidR="00C436B6" w:rsidRPr="00E8649E" w:rsidRDefault="00C4605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Miranda (2022)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315FF6C6" w:rsidR="00B36E4A" w:rsidRPr="001854F7" w:rsidRDefault="00BF78BF" w:rsidP="00BF78B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854F7">
              <w:rPr>
                <w:b/>
                <w:bCs/>
                <w:sz w:val="20"/>
              </w:rPr>
              <w:t>Soares e Frantz</w:t>
            </w:r>
            <w:r w:rsidRPr="001854F7">
              <w:rPr>
                <w:b/>
                <w:bCs/>
                <w:color w:val="000000"/>
                <w:sz w:val="20"/>
              </w:rPr>
              <w:t xml:space="preserve"> (2019)</w:t>
            </w:r>
          </w:p>
        </w:tc>
      </w:tr>
      <w:tr w:rsidR="00C436B6" w14:paraId="21196663" w14:textId="77777777" w:rsidTr="00A52C53">
        <w:trPr>
          <w:trHeight w:val="106"/>
          <w:jc w:val="center"/>
        </w:trPr>
        <w:tc>
          <w:tcPr>
            <w:tcW w:w="3828" w:type="dxa"/>
            <w:shd w:val="clear" w:color="auto" w:fill="auto"/>
          </w:tcPr>
          <w:p w14:paraId="73B964F7" w14:textId="062BD3D1" w:rsidR="00C436B6" w:rsidRPr="00E8649E" w:rsidRDefault="00E01C10" w:rsidP="00E01C10">
            <w:pPr>
              <w:pStyle w:val="TF-TEXTOQUADRO"/>
              <w:rPr>
                <w:sz w:val="20"/>
              </w:rPr>
            </w:pPr>
            <w:r>
              <w:rPr>
                <w:color w:val="000000"/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2A635038" w14:textId="6BAF22EF" w:rsidR="00C436B6" w:rsidRPr="00E8649E" w:rsidRDefault="00E01C10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Web/Móvel</w:t>
            </w:r>
          </w:p>
        </w:tc>
        <w:tc>
          <w:tcPr>
            <w:tcW w:w="1746" w:type="dxa"/>
            <w:shd w:val="clear" w:color="auto" w:fill="auto"/>
          </w:tcPr>
          <w:p w14:paraId="3F092AD1" w14:textId="481F6738" w:rsidR="00C436B6" w:rsidRPr="00E8649E" w:rsidRDefault="005A47D6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1747" w:type="dxa"/>
            <w:shd w:val="clear" w:color="auto" w:fill="auto"/>
          </w:tcPr>
          <w:p w14:paraId="5DBC6FC9" w14:textId="5ADFCBFD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01C10" w14:paraId="43B9BB4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37746E5" w14:textId="676BA6B3" w:rsidR="00E01C10" w:rsidRDefault="00E01C10" w:rsidP="00E01C10">
            <w:pPr>
              <w:pStyle w:val="TF-TEXTOQUADRO"/>
              <w:rPr>
                <w:color w:val="000000"/>
              </w:rPr>
            </w:pPr>
            <w:r>
              <w:rPr>
                <w:sz w:val="20"/>
              </w:rPr>
              <w:t>S</w:t>
            </w:r>
            <w:r w:rsidR="00EF4095">
              <w:rPr>
                <w:sz w:val="20"/>
              </w:rPr>
              <w:t>istema</w:t>
            </w:r>
            <w:r>
              <w:rPr>
                <w:sz w:val="20"/>
              </w:rPr>
              <w:t xml:space="preserve"> voltado para música</w:t>
            </w:r>
          </w:p>
        </w:tc>
        <w:tc>
          <w:tcPr>
            <w:tcW w:w="1746" w:type="dxa"/>
            <w:shd w:val="clear" w:color="auto" w:fill="auto"/>
          </w:tcPr>
          <w:p w14:paraId="71E7BD71" w14:textId="3E19F4AA" w:rsidR="00E01C10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25B9AB9" w14:textId="520DC6F6" w:rsidR="00E01C10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6F4BA304" w14:textId="77CB8AE2" w:rsidR="00E01C10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17421960" w:rsidR="00C436B6" w:rsidRPr="008432DA" w:rsidRDefault="00E8649E" w:rsidP="00E01C10">
            <w:pPr>
              <w:pStyle w:val="TF-TEXTOQUADRO"/>
              <w:rPr>
                <w:sz w:val="20"/>
              </w:rPr>
            </w:pPr>
            <w:r w:rsidRPr="008432DA">
              <w:rPr>
                <w:color w:val="000000"/>
                <w:sz w:val="20"/>
              </w:rPr>
              <w:t xml:space="preserve">Cadastro </w:t>
            </w:r>
            <w:r w:rsidR="002173F8" w:rsidRPr="008432DA">
              <w:rPr>
                <w:color w:val="000000"/>
                <w:sz w:val="20"/>
              </w:rPr>
              <w:t xml:space="preserve">de perfil </w:t>
            </w:r>
            <w:r w:rsidRPr="008432DA">
              <w:rPr>
                <w:color w:val="000000"/>
                <w:sz w:val="20"/>
              </w:rPr>
              <w:t>d</w:t>
            </w:r>
            <w:r w:rsidR="0042311B" w:rsidRPr="008432DA">
              <w:rPr>
                <w:color w:val="000000"/>
                <w:sz w:val="20"/>
              </w:rPr>
              <w:t>o</w:t>
            </w:r>
            <w:r w:rsidR="00E01C10" w:rsidRPr="008432DA">
              <w:rPr>
                <w:color w:val="000000"/>
                <w:sz w:val="20"/>
              </w:rPr>
              <w:t xml:space="preserve"> usuário</w:t>
            </w:r>
          </w:p>
        </w:tc>
        <w:tc>
          <w:tcPr>
            <w:tcW w:w="1746" w:type="dxa"/>
            <w:shd w:val="clear" w:color="auto" w:fill="auto"/>
          </w:tcPr>
          <w:p w14:paraId="6234F5E7" w14:textId="2597FAC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0726372D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74FEB62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5875297" w:rsidR="00C436B6" w:rsidRPr="00E8649E" w:rsidRDefault="00E864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Separação </w:t>
            </w:r>
            <w:r w:rsidR="002173F8">
              <w:rPr>
                <w:sz w:val="20"/>
              </w:rPr>
              <w:t xml:space="preserve">de perfil </w:t>
            </w:r>
            <w:r>
              <w:rPr>
                <w:sz w:val="20"/>
              </w:rPr>
              <w:t>por categorias</w:t>
            </w:r>
          </w:p>
        </w:tc>
        <w:tc>
          <w:tcPr>
            <w:tcW w:w="1746" w:type="dxa"/>
            <w:shd w:val="clear" w:color="auto" w:fill="auto"/>
          </w:tcPr>
          <w:p w14:paraId="5519693B" w14:textId="6E636B85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601F73CA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6A9FFB1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3B48593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usuário</w:t>
            </w:r>
          </w:p>
        </w:tc>
        <w:tc>
          <w:tcPr>
            <w:tcW w:w="1746" w:type="dxa"/>
            <w:shd w:val="clear" w:color="auto" w:fill="auto"/>
          </w:tcPr>
          <w:p w14:paraId="395FB510" w14:textId="70656F9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0C165B" w:rsidR="00C436B6" w:rsidRPr="00E8649E" w:rsidRDefault="007E397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671AA35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319F4B78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Administração de </w:t>
            </w:r>
            <w:r w:rsidR="00E2119E">
              <w:rPr>
                <w:sz w:val="20"/>
              </w:rPr>
              <w:t>g</w:t>
            </w:r>
            <w:r>
              <w:rPr>
                <w:sz w:val="20"/>
              </w:rPr>
              <w:t>rupo</w:t>
            </w:r>
          </w:p>
        </w:tc>
        <w:tc>
          <w:tcPr>
            <w:tcW w:w="1746" w:type="dxa"/>
            <w:shd w:val="clear" w:color="auto" w:fill="auto"/>
          </w:tcPr>
          <w:p w14:paraId="17C7EBA7" w14:textId="2A9420F4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BA82F52" w14:textId="61DA3D5F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2E2C4BD6" w14:textId="219B73D8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28214BED" w:rsidR="00C436B6" w:rsidRPr="00E8649E" w:rsidRDefault="00E211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Agendamento de compromissos</w:t>
            </w:r>
          </w:p>
        </w:tc>
        <w:tc>
          <w:tcPr>
            <w:tcW w:w="1746" w:type="dxa"/>
            <w:shd w:val="clear" w:color="auto" w:fill="auto"/>
          </w:tcPr>
          <w:p w14:paraId="5C54920F" w14:textId="51B1EF3F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37424B7" w14:textId="45EEF6A5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467A976C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552322" w14:paraId="1C897A3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FFAA09D" w14:textId="77F4312A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tempo</w:t>
            </w:r>
          </w:p>
        </w:tc>
        <w:tc>
          <w:tcPr>
            <w:tcW w:w="1746" w:type="dxa"/>
            <w:shd w:val="clear" w:color="auto" w:fill="auto"/>
          </w:tcPr>
          <w:p w14:paraId="6CF05B42" w14:textId="322D1F80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5BE9E3F8" w14:textId="1001225E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36DB77A3" w14:textId="593DA08A" w:rsidR="00552322" w:rsidRPr="0038065A" w:rsidRDefault="0066289B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52322" w14:paraId="4C71277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5BE32CB" w14:textId="1D8EA01E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custos</w:t>
            </w:r>
          </w:p>
        </w:tc>
        <w:tc>
          <w:tcPr>
            <w:tcW w:w="1746" w:type="dxa"/>
            <w:shd w:val="clear" w:color="auto" w:fill="auto"/>
          </w:tcPr>
          <w:p w14:paraId="6CAF4B64" w14:textId="0A435C8D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BEC3DA2" w14:textId="033EAAA0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1051E88" w14:textId="4684E95D" w:rsidR="00552322" w:rsidRPr="0038065A" w:rsidRDefault="00633805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</w:tbl>
    <w:p w14:paraId="0C0AD09D" w14:textId="064D5B55" w:rsidR="007D0C55" w:rsidRDefault="00C436B6" w:rsidP="00842325">
      <w:pPr>
        <w:pStyle w:val="TF-FONTE"/>
      </w:pPr>
      <w:r>
        <w:t>Fonte: elaborado pelo autor.</w:t>
      </w:r>
    </w:p>
    <w:p w14:paraId="13074412" w14:textId="55FBACB8" w:rsidR="00272BA7" w:rsidRDefault="007D0C55" w:rsidP="00B77254">
      <w:pPr>
        <w:pStyle w:val="TF-TEXTO"/>
        <w:rPr>
          <w:color w:val="000000"/>
        </w:rPr>
      </w:pPr>
      <w:r>
        <w:rPr>
          <w:color w:val="000000"/>
        </w:rPr>
        <w:t>A</w:t>
      </w:r>
      <w:r w:rsidR="00521A14">
        <w:rPr>
          <w:color w:val="000000"/>
        </w:rPr>
        <w:t xml:space="preserve">o analisar </w:t>
      </w:r>
      <w:r>
        <w:rPr>
          <w:color w:val="000000"/>
        </w:rPr>
        <w:t xml:space="preserve">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27500E">
        <w:t>1</w:t>
      </w:r>
      <w:r w:rsidR="00883B8C">
        <w:fldChar w:fldCharType="end"/>
      </w:r>
      <w:r>
        <w:rPr>
          <w:color w:val="000000"/>
        </w:rPr>
        <w:t xml:space="preserve"> é possível identificar que </w:t>
      </w:r>
      <w:r w:rsidR="00E76070">
        <w:rPr>
          <w:color w:val="000000"/>
        </w:rPr>
        <w:t xml:space="preserve">ambas </w:t>
      </w:r>
      <w:r>
        <w:rPr>
          <w:color w:val="000000"/>
        </w:rPr>
        <w:t xml:space="preserve">as soluções </w:t>
      </w:r>
      <w:r w:rsidR="001860D7">
        <w:rPr>
          <w:color w:val="000000"/>
        </w:rPr>
        <w:t>foram desenvolvidas para a plataforma Web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sendo que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em </w:t>
      </w:r>
      <w:r w:rsidR="001860D7">
        <w:t>MeEventos</w:t>
      </w:r>
      <w:r w:rsidR="001860D7" w:rsidRPr="003D5572">
        <w:t xml:space="preserve"> (202</w:t>
      </w:r>
      <w:r w:rsidR="001860D7">
        <w:t>2</w:t>
      </w:r>
      <w:r w:rsidR="001860D7" w:rsidRPr="003D5572">
        <w:t>)</w:t>
      </w:r>
      <w:r w:rsidR="001860D7">
        <w:t xml:space="preserve"> a visualização é disponível também para </w:t>
      </w:r>
      <w:r w:rsidR="00C145D6">
        <w:t>as plataformas móveis</w:t>
      </w:r>
      <w:r w:rsidR="002F7BEC">
        <w:t xml:space="preserve">, além da exclusividade </w:t>
      </w:r>
      <w:r w:rsidR="00F74B6E">
        <w:t>de trabalhar com o setor musical e de eventos.</w:t>
      </w:r>
      <w:r w:rsidR="00B77254">
        <w:rPr>
          <w:color w:val="000000"/>
        </w:rPr>
        <w:t xml:space="preserve"> </w:t>
      </w:r>
      <w:r w:rsidR="00E008CE">
        <w:rPr>
          <w:color w:val="000000"/>
        </w:rPr>
        <w:t>Essa característica traz o</w:t>
      </w:r>
      <w:r w:rsidR="001207F8">
        <w:rPr>
          <w:color w:val="000000"/>
        </w:rPr>
        <w:t xml:space="preserve"> resultado final das ações que são executadas no sistema</w:t>
      </w:r>
      <w:r w:rsidR="000364BF">
        <w:rPr>
          <w:color w:val="000000"/>
        </w:rPr>
        <w:t xml:space="preserve"> MeEventos</w:t>
      </w:r>
      <w:r w:rsidR="001207F8">
        <w:rPr>
          <w:color w:val="000000"/>
        </w:rPr>
        <w:t>,</w:t>
      </w:r>
      <w:r w:rsidR="006C4466">
        <w:rPr>
          <w:color w:val="000000"/>
        </w:rPr>
        <w:t xml:space="preserve"> </w:t>
      </w:r>
      <w:r w:rsidR="00BA23E2">
        <w:rPr>
          <w:color w:val="000000"/>
        </w:rPr>
        <w:t xml:space="preserve">garantindo uma proximidade de </w:t>
      </w:r>
      <w:r w:rsidR="008D1F20">
        <w:rPr>
          <w:color w:val="000000"/>
        </w:rPr>
        <w:t>ideias, valores e ferramentas</w:t>
      </w:r>
      <w:r w:rsidR="006C4466">
        <w:rPr>
          <w:color w:val="000000"/>
        </w:rPr>
        <w:t>, de acordo com o objetivo deste trabalho.</w:t>
      </w:r>
    </w:p>
    <w:p w14:paraId="53D84AD3" w14:textId="20748C11" w:rsidR="0029791A" w:rsidRPr="006E1942" w:rsidRDefault="00521A14" w:rsidP="008D1F20">
      <w:pPr>
        <w:pStyle w:val="TF-TEXTO"/>
        <w:rPr>
          <w:color w:val="FF0000"/>
        </w:rPr>
      </w:pPr>
      <w:r>
        <w:rPr>
          <w:color w:val="000000"/>
        </w:rPr>
        <w:t xml:space="preserve">MeEventos (2022), Miranda (2022) e Soares e Frantz (2019) </w:t>
      </w:r>
      <w:r w:rsidR="006409F8">
        <w:rPr>
          <w:color w:val="000000"/>
        </w:rPr>
        <w:t xml:space="preserve">permitem o cadastro de perfil do usuário e </w:t>
      </w:r>
      <w:r>
        <w:rPr>
          <w:color w:val="000000"/>
        </w:rPr>
        <w:t>realizam</w:t>
      </w:r>
      <w:r w:rsidR="006409F8">
        <w:rPr>
          <w:color w:val="000000"/>
        </w:rPr>
        <w:t xml:space="preserve"> </w:t>
      </w:r>
      <w:r w:rsidR="006B7CC4">
        <w:rPr>
          <w:color w:val="000000"/>
        </w:rPr>
        <w:t>a</w:t>
      </w:r>
      <w:r w:rsidR="006409F8">
        <w:rPr>
          <w:color w:val="000000"/>
        </w:rPr>
        <w:t xml:space="preserve"> separação dest</w:t>
      </w:r>
      <w:r w:rsidR="006B7CC4">
        <w:rPr>
          <w:color w:val="000000"/>
        </w:rPr>
        <w:t>e perfil por categorias</w:t>
      </w:r>
      <w:r w:rsidR="006E39AE">
        <w:rPr>
          <w:color w:val="000000"/>
        </w:rPr>
        <w:t>.</w:t>
      </w:r>
      <w:r w:rsidR="007F35B9">
        <w:rPr>
          <w:color w:val="000000"/>
        </w:rPr>
        <w:t xml:space="preserve"> </w:t>
      </w:r>
      <w:r w:rsidR="006E39AE">
        <w:rPr>
          <w:color w:val="000000"/>
        </w:rPr>
        <w:t>E</w:t>
      </w:r>
      <w:r w:rsidR="006E1942">
        <w:rPr>
          <w:color w:val="000000"/>
        </w:rPr>
        <w:t>ssa</w:t>
      </w:r>
      <w:r>
        <w:rPr>
          <w:color w:val="000000"/>
        </w:rPr>
        <w:t>s</w:t>
      </w:r>
      <w:r w:rsidR="006E1942">
        <w:rPr>
          <w:color w:val="000000"/>
        </w:rPr>
        <w:t xml:space="preserve"> </w:t>
      </w:r>
      <w:r>
        <w:rPr>
          <w:color w:val="000000"/>
        </w:rPr>
        <w:t xml:space="preserve">opções </w:t>
      </w:r>
      <w:r w:rsidR="006E1942">
        <w:rPr>
          <w:color w:val="000000"/>
        </w:rPr>
        <w:t>abre</w:t>
      </w:r>
      <w:r>
        <w:rPr>
          <w:color w:val="000000"/>
        </w:rPr>
        <w:t>m</w:t>
      </w:r>
      <w:r w:rsidR="006E1942">
        <w:rPr>
          <w:color w:val="000000"/>
        </w:rPr>
        <w:t xml:space="preserve"> nos sistemas </w:t>
      </w:r>
      <w:r w:rsidR="0080398D">
        <w:rPr>
          <w:color w:val="000000"/>
        </w:rPr>
        <w:t>a possibilidade</w:t>
      </w:r>
      <w:r w:rsidR="006B0D5F">
        <w:rPr>
          <w:color w:val="000000"/>
        </w:rPr>
        <w:t xml:space="preserve"> de uma melhor definição de tarefas </w:t>
      </w:r>
      <w:r w:rsidR="00BF0917">
        <w:rPr>
          <w:color w:val="000000"/>
        </w:rPr>
        <w:t xml:space="preserve">a realizar, </w:t>
      </w:r>
      <w:r w:rsidR="00080C61">
        <w:rPr>
          <w:color w:val="000000"/>
        </w:rPr>
        <w:t>permissões nas ações</w:t>
      </w:r>
      <w:r w:rsidR="00D73EB1">
        <w:rPr>
          <w:color w:val="000000"/>
        </w:rPr>
        <w:t>, módulos acessíveis</w:t>
      </w:r>
      <w:r w:rsidR="006E39AE">
        <w:rPr>
          <w:color w:val="000000"/>
        </w:rPr>
        <w:t>, entre outros</w:t>
      </w:r>
      <w:r>
        <w:rPr>
          <w:color w:val="000000"/>
        </w:rPr>
        <w:t>. Já a gestão de usuário é disponibilizada apenas por MeEventos (2022) e Soares e Frantz (2019)</w:t>
      </w:r>
      <w:r w:rsidR="006D7030">
        <w:rPr>
          <w:color w:val="000000"/>
        </w:rPr>
        <w:t xml:space="preserve">, </w:t>
      </w:r>
      <w:r w:rsidR="005162DB">
        <w:rPr>
          <w:color w:val="000000"/>
        </w:rPr>
        <w:t xml:space="preserve">que </w:t>
      </w:r>
      <w:r w:rsidR="000354BA">
        <w:rPr>
          <w:color w:val="000000"/>
        </w:rPr>
        <w:t xml:space="preserve">exploraram </w:t>
      </w:r>
      <w:r w:rsidR="00DB5BF4">
        <w:rPr>
          <w:color w:val="000000"/>
        </w:rPr>
        <w:t xml:space="preserve">o acompanhamento do usuário </w:t>
      </w:r>
      <w:r w:rsidR="00951B28">
        <w:rPr>
          <w:color w:val="000000"/>
        </w:rPr>
        <w:t>com definições e alterações de características, atribuições e níveis de experiência.</w:t>
      </w:r>
    </w:p>
    <w:p w14:paraId="258FB6F5" w14:textId="566B245D" w:rsidR="00164C80" w:rsidRDefault="00507253" w:rsidP="00F50AA6">
      <w:pPr>
        <w:pStyle w:val="TF-TEXTO"/>
        <w:rPr>
          <w:color w:val="000000"/>
        </w:rPr>
      </w:pPr>
      <w:r>
        <w:rPr>
          <w:color w:val="000000"/>
        </w:rPr>
        <w:lastRenderedPageBreak/>
        <w:t xml:space="preserve">A administração de grupo é outra </w:t>
      </w:r>
      <w:r w:rsidR="00521A14">
        <w:rPr>
          <w:color w:val="000000"/>
        </w:rPr>
        <w:t>característica</w:t>
      </w:r>
      <w:r>
        <w:rPr>
          <w:color w:val="000000"/>
        </w:rPr>
        <w:t xml:space="preserve"> </w:t>
      </w:r>
      <w:r w:rsidR="00ED70E8">
        <w:rPr>
          <w:color w:val="000000"/>
        </w:rPr>
        <w:t xml:space="preserve">que está </w:t>
      </w:r>
      <w:r>
        <w:rPr>
          <w:color w:val="000000"/>
        </w:rPr>
        <w:t xml:space="preserve">presente </w:t>
      </w:r>
      <w:r w:rsidR="00ED70E8">
        <w:rPr>
          <w:color w:val="000000"/>
        </w:rPr>
        <w:t xml:space="preserve">em MeEventos (2022), Miranda (2022) e Soares e Frantz (2019). Essa característica </w:t>
      </w:r>
      <w:r w:rsidR="00B6707A">
        <w:rPr>
          <w:color w:val="000000"/>
        </w:rPr>
        <w:t xml:space="preserve">permite não </w:t>
      </w:r>
      <w:r w:rsidR="003005BD">
        <w:rPr>
          <w:color w:val="000000"/>
        </w:rPr>
        <w:t xml:space="preserve">apenas </w:t>
      </w:r>
      <w:r w:rsidR="00B6707A">
        <w:rPr>
          <w:color w:val="000000"/>
        </w:rPr>
        <w:t xml:space="preserve">um </w:t>
      </w:r>
      <w:r w:rsidR="00125BFD">
        <w:rPr>
          <w:color w:val="000000"/>
        </w:rPr>
        <w:t>a</w:t>
      </w:r>
      <w:r w:rsidR="00B6707A">
        <w:rPr>
          <w:color w:val="000000"/>
        </w:rPr>
        <w:t>companhamento em proximidade do que está sendo atribuído a cada usuário</w:t>
      </w:r>
      <w:r w:rsidR="003005BD">
        <w:rPr>
          <w:color w:val="000000"/>
        </w:rPr>
        <w:t>,</w:t>
      </w:r>
      <w:r w:rsidR="00F75C3B">
        <w:rPr>
          <w:color w:val="000000"/>
        </w:rPr>
        <w:t xml:space="preserve"> bem como de ações já realizadas ou tarefas </w:t>
      </w:r>
      <w:r w:rsidR="00946828">
        <w:rPr>
          <w:color w:val="000000"/>
        </w:rPr>
        <w:t>distribuí</w:t>
      </w:r>
      <w:r w:rsidR="004E5048">
        <w:rPr>
          <w:color w:val="000000"/>
        </w:rPr>
        <w:t>das</w:t>
      </w:r>
      <w:r w:rsidR="00980776">
        <w:rPr>
          <w:color w:val="000000"/>
        </w:rPr>
        <w:t>.</w:t>
      </w:r>
      <w:r w:rsidR="00AA418A">
        <w:rPr>
          <w:color w:val="000000"/>
        </w:rPr>
        <w:t xml:space="preserve"> Já a característica de agendamento de compromissos </w:t>
      </w:r>
      <w:r w:rsidR="00550CF2">
        <w:rPr>
          <w:color w:val="000000"/>
        </w:rPr>
        <w:t xml:space="preserve">está </w:t>
      </w:r>
      <w:r w:rsidR="00831C7F">
        <w:rPr>
          <w:color w:val="000000"/>
        </w:rPr>
        <w:t xml:space="preserve">presente </w:t>
      </w:r>
      <w:r w:rsidR="00AA418A">
        <w:rPr>
          <w:color w:val="000000"/>
        </w:rPr>
        <w:t xml:space="preserve">apenas </w:t>
      </w:r>
      <w:r w:rsidR="00831C7F">
        <w:rPr>
          <w:color w:val="000000"/>
        </w:rPr>
        <w:t>em MeEventos (2022)</w:t>
      </w:r>
      <w:r w:rsidR="003836DA">
        <w:rPr>
          <w:color w:val="000000"/>
        </w:rPr>
        <w:t xml:space="preserve">, facilitando </w:t>
      </w:r>
      <w:r w:rsidR="00F74543">
        <w:rPr>
          <w:color w:val="000000"/>
        </w:rPr>
        <w:t xml:space="preserve">a organização de </w:t>
      </w:r>
      <w:r w:rsidR="00FF46D6">
        <w:rPr>
          <w:color w:val="000000"/>
        </w:rPr>
        <w:t>eventos, shows ou apresentações marcados com muita antecedência</w:t>
      </w:r>
      <w:r w:rsidR="009D688A">
        <w:rPr>
          <w:color w:val="000000"/>
        </w:rPr>
        <w:t>.</w:t>
      </w:r>
      <w:r w:rsidR="003836DA">
        <w:rPr>
          <w:color w:val="000000"/>
        </w:rPr>
        <w:t xml:space="preserve"> </w:t>
      </w:r>
    </w:p>
    <w:p w14:paraId="72FF94AD" w14:textId="1080A94F" w:rsidR="00517C2A" w:rsidRDefault="00B670D9" w:rsidP="00F50AA6">
      <w:pPr>
        <w:pStyle w:val="TF-TEXTO"/>
        <w:rPr>
          <w:color w:val="000000"/>
        </w:rPr>
      </w:pPr>
      <w:r>
        <w:rPr>
          <w:color w:val="000000"/>
        </w:rPr>
        <w:t xml:space="preserve">O gerenciamento de tempo de ações e de </w:t>
      </w:r>
      <w:r w:rsidR="00CF7103">
        <w:rPr>
          <w:color w:val="000000"/>
        </w:rPr>
        <w:t xml:space="preserve">tarefas está presente </w:t>
      </w:r>
      <w:r w:rsidR="008C7F84">
        <w:rPr>
          <w:color w:val="000000"/>
        </w:rPr>
        <w:t>em MeEventos (2022), Miranda (2022), Soares e Frantz (2019)</w:t>
      </w:r>
      <w:r w:rsidR="00810F52">
        <w:rPr>
          <w:color w:val="000000"/>
        </w:rPr>
        <w:t xml:space="preserve">, </w:t>
      </w:r>
      <w:r w:rsidR="00646515">
        <w:rPr>
          <w:color w:val="000000"/>
        </w:rPr>
        <w:t>auxiliando na organização de tarefas</w:t>
      </w:r>
      <w:r w:rsidR="0091295A">
        <w:rPr>
          <w:color w:val="000000"/>
        </w:rPr>
        <w:t xml:space="preserve"> e metas a cumprir. Já</w:t>
      </w:r>
      <w:r w:rsidR="00ED70E8">
        <w:rPr>
          <w:color w:val="000000"/>
        </w:rPr>
        <w:t xml:space="preserve"> a</w:t>
      </w:r>
      <w:r w:rsidR="00F11034">
        <w:rPr>
          <w:color w:val="000000"/>
        </w:rPr>
        <w:t xml:space="preserve"> validação e </w:t>
      </w:r>
      <w:r w:rsidR="00ED70E8">
        <w:rPr>
          <w:color w:val="000000"/>
        </w:rPr>
        <w:t xml:space="preserve">o </w:t>
      </w:r>
      <w:r w:rsidR="00F11034">
        <w:rPr>
          <w:color w:val="000000"/>
        </w:rPr>
        <w:t>controle de custos</w:t>
      </w:r>
      <w:r w:rsidR="00AA2BB7">
        <w:rPr>
          <w:color w:val="000000"/>
        </w:rPr>
        <w:t xml:space="preserve">, característica </w:t>
      </w:r>
      <w:r w:rsidR="00AE6722" w:rsidRPr="00AE6722">
        <w:rPr>
          <w:color w:val="000000"/>
        </w:rPr>
        <w:t>imprescindível</w:t>
      </w:r>
      <w:r w:rsidR="00AE6722">
        <w:rPr>
          <w:color w:val="000000"/>
        </w:rPr>
        <w:t xml:space="preserve"> para </w:t>
      </w:r>
      <w:r w:rsidR="00043227">
        <w:rPr>
          <w:color w:val="000000"/>
        </w:rPr>
        <w:t>utilização profissional da ferramenta,</w:t>
      </w:r>
      <w:r w:rsidR="00ED70E8">
        <w:rPr>
          <w:color w:val="000000"/>
        </w:rPr>
        <w:t xml:space="preserve"> está presente somente em MeEventos (2022)</w:t>
      </w:r>
      <w:r w:rsidR="0083105B">
        <w:rPr>
          <w:color w:val="000000"/>
        </w:rPr>
        <w:t>, tornando o sistema uma boa alterantiva administrativa de carreira</w:t>
      </w:r>
      <w:r w:rsidR="0081200F">
        <w:rPr>
          <w:color w:val="000000"/>
        </w:rPr>
        <w:t>.</w:t>
      </w:r>
    </w:p>
    <w:p w14:paraId="52C6D982" w14:textId="21A9EE0A" w:rsidR="007D0C55" w:rsidRPr="00745334" w:rsidRDefault="007D0C55" w:rsidP="00152456">
      <w:pPr>
        <w:pStyle w:val="TF-TEXTO"/>
        <w:rPr>
          <w:color w:val="FF0000"/>
        </w:rPr>
      </w:pPr>
      <w:r>
        <w:rPr>
          <w:color w:val="000000"/>
        </w:rPr>
        <w:t xml:space="preserve">A presente proposta apresenta </w:t>
      </w:r>
      <w:r w:rsidR="00841ED8">
        <w:rPr>
          <w:color w:val="000000"/>
        </w:rPr>
        <w:t>similaridade</w:t>
      </w:r>
      <w:r>
        <w:rPr>
          <w:color w:val="000000"/>
        </w:rPr>
        <w:t xml:space="preserve"> com todos os três trabalhos correlatos apresentados.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A804B4">
        <w:rPr>
          <w:color w:val="000000"/>
        </w:rPr>
        <w:t>sistema</w:t>
      </w:r>
      <w:r>
        <w:rPr>
          <w:color w:val="000000"/>
        </w:rPr>
        <w:t xml:space="preserve"> proposto busca facilitar o exercício da</w:t>
      </w:r>
      <w:r w:rsidR="00C10023">
        <w:rPr>
          <w:color w:val="000000"/>
        </w:rPr>
        <w:t>s</w:t>
      </w:r>
      <w:r>
        <w:rPr>
          <w:color w:val="000000"/>
        </w:rPr>
        <w:t xml:space="preserve"> profiss</w:t>
      </w:r>
      <w:r w:rsidR="00C10023">
        <w:rPr>
          <w:color w:val="000000"/>
        </w:rPr>
        <w:t>ões</w:t>
      </w:r>
      <w:r>
        <w:rPr>
          <w:color w:val="000000"/>
        </w:rPr>
        <w:t xml:space="preserve"> </w:t>
      </w:r>
      <w:r w:rsidR="0018247B">
        <w:rPr>
          <w:color w:val="000000"/>
        </w:rPr>
        <w:t>músico</w:t>
      </w:r>
      <w:r w:rsidR="00FF33A8">
        <w:rPr>
          <w:color w:val="000000"/>
        </w:rPr>
        <w:t xml:space="preserve"> e organizador de eventos</w:t>
      </w:r>
      <w:r>
        <w:rPr>
          <w:color w:val="000000"/>
        </w:rPr>
        <w:t>,</w:t>
      </w:r>
      <w:r w:rsidR="00AB77F0">
        <w:rPr>
          <w:color w:val="000000"/>
        </w:rPr>
        <w:t xml:space="preserve"> tornando </w:t>
      </w:r>
      <w:r w:rsidR="001613FA">
        <w:rPr>
          <w:color w:val="000000"/>
        </w:rPr>
        <w:t xml:space="preserve">os processos executados </w:t>
      </w:r>
      <w:r w:rsidR="00822A5E">
        <w:rPr>
          <w:color w:val="000000"/>
        </w:rPr>
        <w:t xml:space="preserve">mais </w:t>
      </w:r>
      <w:r w:rsidR="00316EF8">
        <w:rPr>
          <w:color w:val="000000"/>
        </w:rPr>
        <w:t xml:space="preserve">bem definidos e </w:t>
      </w:r>
      <w:r w:rsidR="00822A5E">
        <w:rPr>
          <w:color w:val="000000"/>
        </w:rPr>
        <w:t>organizados</w:t>
      </w:r>
      <w:r w:rsidR="00491DE0">
        <w:rPr>
          <w:color w:val="000000"/>
        </w:rPr>
        <w:t xml:space="preserve">, auxiliando </w:t>
      </w:r>
      <w:r w:rsidR="00BB618C">
        <w:rPr>
          <w:color w:val="000000"/>
        </w:rPr>
        <w:t xml:space="preserve">profissionais já </w:t>
      </w:r>
      <w:r w:rsidR="00ED70E8">
        <w:rPr>
          <w:color w:val="000000"/>
        </w:rPr>
        <w:t>experientes</w:t>
      </w:r>
      <w:r w:rsidR="00BB618C">
        <w:rPr>
          <w:color w:val="000000"/>
        </w:rPr>
        <w:t xml:space="preserve"> no mercado, bem como novos músicos em seu início de trabalho </w:t>
      </w:r>
      <w:r w:rsidR="00152456">
        <w:rPr>
          <w:color w:val="000000"/>
        </w:rPr>
        <w:t>e crescimento musical.</w:t>
      </w:r>
    </w:p>
    <w:p w14:paraId="793A8684" w14:textId="688044B3" w:rsidR="007D0C55" w:rsidRPr="008C5002" w:rsidRDefault="007D0C55" w:rsidP="008C5002">
      <w:pPr>
        <w:pStyle w:val="TF-TEXTO"/>
        <w:rPr>
          <w:color w:val="FF0000"/>
        </w:rPr>
      </w:pPr>
      <w:r>
        <w:rPr>
          <w:color w:val="000000"/>
        </w:rPr>
        <w:t xml:space="preserve">Com base nessas características, </w:t>
      </w:r>
      <w:r w:rsidR="007C227D">
        <w:rPr>
          <w:color w:val="000000"/>
        </w:rPr>
        <w:t xml:space="preserve">justifica-se a </w:t>
      </w:r>
      <w:r>
        <w:rPr>
          <w:color w:val="000000"/>
        </w:rPr>
        <w:t xml:space="preserve">relevância </w:t>
      </w:r>
      <w:r w:rsidR="002152F3">
        <w:rPr>
          <w:color w:val="000000"/>
        </w:rPr>
        <w:t xml:space="preserve">social, </w:t>
      </w:r>
      <w:r w:rsidR="00076FD5">
        <w:rPr>
          <w:color w:val="000000"/>
        </w:rPr>
        <w:t>acadêmica e tecnológica</w:t>
      </w:r>
      <w:r w:rsidR="007C227D">
        <w:rPr>
          <w:color w:val="000000"/>
        </w:rPr>
        <w:t xml:space="preserve"> deste trabalho</w:t>
      </w:r>
      <w:r>
        <w:rPr>
          <w:color w:val="000000"/>
        </w:rPr>
        <w:t>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F95BDB">
        <w:rPr>
          <w:color w:val="000000"/>
        </w:rPr>
        <w:t>sistema</w:t>
      </w:r>
      <w:r>
        <w:rPr>
          <w:color w:val="000000"/>
        </w:rPr>
        <w:t xml:space="preserve"> </w:t>
      </w:r>
      <w:r w:rsidR="00AA2BFA">
        <w:rPr>
          <w:color w:val="000000"/>
        </w:rPr>
        <w:t xml:space="preserve">proposto </w:t>
      </w:r>
      <w:r w:rsidR="00D458D2">
        <w:rPr>
          <w:color w:val="000000"/>
        </w:rPr>
        <w:t>traz valor de cunho</w:t>
      </w:r>
      <w:r>
        <w:rPr>
          <w:color w:val="000000"/>
        </w:rPr>
        <w:t xml:space="preserve"> social</w:t>
      </w:r>
      <w:r w:rsidR="00D458D2">
        <w:rPr>
          <w:color w:val="000000"/>
        </w:rPr>
        <w:t>,</w:t>
      </w:r>
      <w:r>
        <w:rPr>
          <w:color w:val="000000"/>
        </w:rPr>
        <w:t xml:space="preserve"> incentivando </w:t>
      </w:r>
      <w:r w:rsidR="00B9384B">
        <w:rPr>
          <w:color w:val="000000"/>
        </w:rPr>
        <w:t xml:space="preserve">os profissionais da música </w:t>
      </w:r>
      <w:r>
        <w:rPr>
          <w:color w:val="000000"/>
        </w:rPr>
        <w:t xml:space="preserve">a </w:t>
      </w:r>
      <w:r w:rsidR="00B9384B">
        <w:rPr>
          <w:color w:val="000000"/>
        </w:rPr>
        <w:t xml:space="preserve">seguirem com seu trabalho </w:t>
      </w:r>
      <w:r w:rsidR="00AD1444">
        <w:rPr>
          <w:color w:val="000000"/>
        </w:rPr>
        <w:t xml:space="preserve">já muitas vezes desvalorizado, bem como </w:t>
      </w:r>
      <w:r w:rsidR="00543965">
        <w:rPr>
          <w:color w:val="000000"/>
        </w:rPr>
        <w:t xml:space="preserve">auxiliando uma das classes mais afetadas no período da pandemia do </w:t>
      </w:r>
      <w:r w:rsidR="004D1C2A">
        <w:rPr>
          <w:color w:val="000000"/>
        </w:rPr>
        <w:t>Covid-19.</w:t>
      </w:r>
      <w:r w:rsidR="00201946">
        <w:rPr>
          <w:color w:val="000000"/>
        </w:rPr>
        <w:t xml:space="preserve"> </w:t>
      </w:r>
      <w:r w:rsidR="00096AF2">
        <w:rPr>
          <w:color w:val="000000"/>
        </w:rPr>
        <w:t xml:space="preserve">Esta </w:t>
      </w:r>
      <w:r>
        <w:rPr>
          <w:color w:val="000000"/>
        </w:rPr>
        <w:t xml:space="preserve">proposta trará como contribuição acadêmica, </w:t>
      </w:r>
      <w:r w:rsidR="008C5002">
        <w:rPr>
          <w:color w:val="000000"/>
        </w:rPr>
        <w:t>o uso</w:t>
      </w:r>
      <w:r>
        <w:rPr>
          <w:color w:val="000000"/>
        </w:rPr>
        <w:t xml:space="preserve"> do método RURUCAg</w:t>
      </w:r>
      <w:r w:rsidR="00372741">
        <w:rPr>
          <w:color w:val="000000"/>
        </w:rPr>
        <w:t xml:space="preserve"> </w:t>
      </w:r>
      <w:r w:rsidR="008306E7">
        <w:rPr>
          <w:color w:val="000000"/>
        </w:rPr>
        <w:t>aplicado em um sistema de música</w:t>
      </w:r>
      <w:r w:rsidR="00E21E64">
        <w:rPr>
          <w:color w:val="000000"/>
        </w:rPr>
        <w:t xml:space="preserve">, que poderá ser utilizado </w:t>
      </w:r>
      <w:r w:rsidR="00D07402">
        <w:rPr>
          <w:color w:val="000000"/>
        </w:rPr>
        <w:t>em outras pesquisas</w:t>
      </w:r>
      <w:r>
        <w:rPr>
          <w:color w:val="000000"/>
        </w:rPr>
        <w:t xml:space="preserve">. Como contribuição tecnológica, destaca-se o desenvolvimento de um </w:t>
      </w:r>
      <w:r w:rsidR="004A1371">
        <w:rPr>
          <w:color w:val="000000"/>
        </w:rPr>
        <w:t>sistema Web</w:t>
      </w:r>
      <w:r w:rsidR="00F323ED">
        <w:rPr>
          <w:color w:val="000000"/>
        </w:rPr>
        <w:t xml:space="preserve">, </w:t>
      </w:r>
      <w:r>
        <w:rPr>
          <w:color w:val="000000"/>
        </w:rPr>
        <w:t>utiliza</w:t>
      </w:r>
      <w:r w:rsidR="00F323ED">
        <w:rPr>
          <w:color w:val="000000"/>
        </w:rPr>
        <w:t>ndo</w:t>
      </w:r>
      <w:r w:rsidR="003D47CE">
        <w:rPr>
          <w:color w:val="000000"/>
        </w:rPr>
        <w:t xml:space="preserve"> </w:t>
      </w:r>
      <w:r w:rsidR="0081200F" w:rsidRPr="0081200F">
        <w:rPr>
          <w:color w:val="000000"/>
        </w:rPr>
        <w:t>HyperText Markup Language</w:t>
      </w:r>
      <w:r w:rsidR="0081200F">
        <w:rPr>
          <w:color w:val="000000"/>
        </w:rPr>
        <w:t xml:space="preserve"> (</w:t>
      </w:r>
      <w:r w:rsidR="003D47CE">
        <w:rPr>
          <w:color w:val="000000"/>
        </w:rPr>
        <w:t>HTML</w:t>
      </w:r>
      <w:r w:rsidR="0081200F">
        <w:rPr>
          <w:color w:val="000000"/>
        </w:rPr>
        <w:t>)</w:t>
      </w:r>
      <w:r w:rsidR="003D47CE">
        <w:rPr>
          <w:color w:val="000000"/>
        </w:rPr>
        <w:t xml:space="preserve">, </w:t>
      </w:r>
      <w:r w:rsidR="0081200F" w:rsidRPr="0081200F">
        <w:rPr>
          <w:color w:val="000000"/>
        </w:rPr>
        <w:t>Cascading Style Sheets</w:t>
      </w:r>
      <w:r w:rsidR="0081200F">
        <w:rPr>
          <w:color w:val="000000"/>
        </w:rPr>
        <w:t xml:space="preserve"> </w:t>
      </w:r>
      <w:r w:rsidR="00FB7F89">
        <w:rPr>
          <w:color w:val="000000"/>
        </w:rPr>
        <w:t>(</w:t>
      </w:r>
      <w:r w:rsidR="003D47CE">
        <w:rPr>
          <w:color w:val="000000"/>
        </w:rPr>
        <w:t>CSS</w:t>
      </w:r>
      <w:r w:rsidR="00FB7F89">
        <w:rPr>
          <w:color w:val="000000"/>
        </w:rPr>
        <w:t>)</w:t>
      </w:r>
      <w:r w:rsidR="003D47CE">
        <w:rPr>
          <w:color w:val="000000"/>
        </w:rPr>
        <w:t xml:space="preserve"> e Java Script</w:t>
      </w:r>
      <w:r w:rsidR="00EA0760">
        <w:rPr>
          <w:color w:val="000000"/>
        </w:rPr>
        <w:t xml:space="preserve"> conjuntamente.</w:t>
      </w:r>
      <w:r>
        <w:rPr>
          <w:color w:val="000000"/>
        </w:rPr>
        <w:t xml:space="preserve"> </w:t>
      </w:r>
    </w:p>
    <w:p w14:paraId="212D208A" w14:textId="77777777" w:rsidR="00451B94" w:rsidRDefault="00451B94" w:rsidP="00882A70">
      <w:pPr>
        <w:pStyle w:val="Ttulo2"/>
      </w:pPr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08E3228E" w14:textId="77777777" w:rsidR="009374C2" w:rsidRDefault="009374C2" w:rsidP="009374C2">
      <w:pPr>
        <w:pStyle w:val="TF-TEXTO"/>
      </w:pPr>
      <w:r>
        <w:t xml:space="preserve">Nessa subseção serão especificados os Requisitos Funcionais (RF) e Requisitos Não Funcionais (RNF), conforme o </w:t>
      </w:r>
      <w:r>
        <w:fldChar w:fldCharType="begin"/>
      </w:r>
      <w:r>
        <w:instrText xml:space="preserve"> REF _Ref52887444 \h </w:instrText>
      </w:r>
      <w:r>
        <w:fldChar w:fldCharType="separate"/>
      </w:r>
      <w:r>
        <w:t xml:space="preserve">Quadro </w:t>
      </w:r>
      <w:r>
        <w:rPr>
          <w:noProof/>
        </w:rPr>
        <w:t>2</w:t>
      </w:r>
      <w:r>
        <w:fldChar w:fldCharType="end"/>
      </w:r>
      <w:r>
        <w:t>.</w:t>
      </w:r>
    </w:p>
    <w:p w14:paraId="0CB14BD9" w14:textId="77777777" w:rsidR="009374C2" w:rsidRDefault="009374C2" w:rsidP="009374C2">
      <w:pPr>
        <w:pStyle w:val="TF-LEGENDA"/>
      </w:pPr>
      <w:bookmarkStart w:id="52" w:name="_Ref52887444"/>
      <w:r>
        <w:lastRenderedPageBreak/>
        <w:t xml:space="preserve">Quadro </w:t>
      </w:r>
      <w:fldSimple w:instr=" SEQ Quadro \* ARABIC ">
        <w:r>
          <w:rPr>
            <w:noProof/>
          </w:rPr>
          <w:t>2</w:t>
        </w:r>
      </w:fldSimple>
      <w:bookmarkEnd w:id="52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374C2" w:rsidRPr="007E0D87" w14:paraId="669DDBF8" w14:textId="77777777" w:rsidTr="00C90A7F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8B78865" w14:textId="1543930A" w:rsidR="009374C2" w:rsidRPr="009964B7" w:rsidRDefault="009374C2" w:rsidP="00C90A7F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 w:rsidR="00D2455A">
              <w:rPr>
                <w:b/>
                <w:bCs/>
                <w:sz w:val="20"/>
              </w:rPr>
              <w:t>sistema</w:t>
            </w:r>
            <w:r w:rsidR="00D2455A" w:rsidRPr="009964B7">
              <w:rPr>
                <w:b/>
                <w:bCs/>
                <w:sz w:val="20"/>
              </w:rPr>
              <w:t xml:space="preserve"> </w:t>
            </w:r>
            <w:r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03F845E4" w14:textId="77777777" w:rsidR="009374C2" w:rsidRPr="009964B7" w:rsidRDefault="009374C2" w:rsidP="00C90A7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D2455A" w:rsidRPr="007E0D87" w14:paraId="4E27EBB7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00F897" w14:textId="4E4CFEDD" w:rsidR="00D2455A" w:rsidRPr="00BE2EB9" w:rsidRDefault="00D2455A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06A76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06A76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D4D6BA8" w14:textId="2BFCD00F" w:rsidR="00D2455A" w:rsidRPr="009964B7" w:rsidRDefault="00D2455A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4C9903CF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0CB660" w14:textId="5C6CAC2A" w:rsidR="009374C2" w:rsidRPr="009964B7" w:rsidRDefault="00BE2EB9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BE2EB9">
              <w:rPr>
                <w:bCs/>
                <w:sz w:val="20"/>
              </w:rPr>
              <w:t xml:space="preserve">permitir </w:t>
            </w:r>
            <w:r w:rsidR="00D2455A">
              <w:rPr>
                <w:bCs/>
                <w:sz w:val="20"/>
              </w:rPr>
              <w:t xml:space="preserve">ao usuário manter </w:t>
            </w:r>
            <w:r w:rsidRPr="00BE2EB9">
              <w:rPr>
                <w:bCs/>
                <w:sz w:val="20"/>
              </w:rPr>
              <w:t>o cadastro de usuários</w:t>
            </w:r>
            <w:r w:rsidR="00D2455A">
              <w:rPr>
                <w:bCs/>
                <w:sz w:val="20"/>
              </w:rPr>
              <w:t xml:space="preserve"> </w:t>
            </w:r>
            <w:r w:rsidR="00D2455A" w:rsidRPr="00D2455A">
              <w:rPr>
                <w:bCs/>
                <w:sz w:val="20"/>
              </w:rPr>
              <w:t xml:space="preserve">(Create, Read, Update and Delete </w:t>
            </w:r>
            <w:r w:rsidR="00D2455A">
              <w:rPr>
                <w:bCs/>
                <w:sz w:val="20"/>
              </w:rPr>
              <w:t xml:space="preserve">- </w:t>
            </w:r>
            <w:r w:rsidR="00D2455A" w:rsidRPr="00D2455A"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FBD4F53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D2455A" w:rsidRPr="007E0D87" w14:paraId="04192BE6" w14:textId="77777777" w:rsidTr="00C90A7F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FAB488" w14:textId="3B5E711B" w:rsidR="00D2455A" w:rsidRPr="00F86C4F" w:rsidRDefault="00D2455A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categoria de usuário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4EC9B94" w14:textId="6FCFA78C" w:rsidR="00D2455A" w:rsidRPr="009964B7" w:rsidRDefault="00D2455A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1D74F0EC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78A3B0E" w14:textId="23E1436D" w:rsidR="009374C2" w:rsidRPr="009964B7" w:rsidRDefault="00F86C4F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F86C4F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realizar </w:t>
            </w:r>
            <w:r w:rsidRPr="00F86C4F">
              <w:rPr>
                <w:bCs/>
                <w:sz w:val="20"/>
              </w:rPr>
              <w:t>a associação do usuário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D082B60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374C2" w:rsidRPr="007E0D87" w14:paraId="064E279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4B488E" w14:textId="6C9D9F03" w:rsidR="009374C2" w:rsidRDefault="00B72113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B72113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enviar </w:t>
            </w:r>
            <w:r w:rsidRPr="00B72113">
              <w:rPr>
                <w:bCs/>
                <w:sz w:val="20"/>
              </w:rPr>
              <w:t>mensagens privadas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52B399E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08C498E8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F506586" w14:textId="32630D53" w:rsidR="009374C2" w:rsidRDefault="00334E55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334E55">
              <w:rPr>
                <w:bCs/>
                <w:sz w:val="20"/>
              </w:rPr>
              <w:t>permitir ao usuário Admin, o cadastro de compromissos a um grupo de trabalho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53B7F2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13069FDA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2AB586" w14:textId="4F191D66" w:rsidR="009374C2" w:rsidRPr="009964B7" w:rsidRDefault="00245800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245800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>ao</w:t>
            </w:r>
            <w:r w:rsidR="00127E43" w:rsidRPr="00245800">
              <w:rPr>
                <w:bCs/>
                <w:sz w:val="20"/>
              </w:rPr>
              <w:t xml:space="preserve"> </w:t>
            </w:r>
            <w:r w:rsidRPr="00245800">
              <w:rPr>
                <w:bCs/>
                <w:sz w:val="20"/>
              </w:rPr>
              <w:t xml:space="preserve">usuário </w:t>
            </w:r>
            <w:r w:rsidR="00127E43">
              <w:rPr>
                <w:bCs/>
                <w:sz w:val="20"/>
              </w:rPr>
              <w:t xml:space="preserve">enviar </w:t>
            </w:r>
            <w:r w:rsidRPr="00245800">
              <w:rPr>
                <w:bCs/>
                <w:sz w:val="20"/>
              </w:rPr>
              <w:t>mensagens livres à comunidade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2CD30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5323FD7F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2F39F4" w14:textId="1189B93C" w:rsidR="009374C2" w:rsidRPr="00C022D0" w:rsidRDefault="003C4363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3C4363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criar </w:t>
            </w:r>
            <w:r w:rsidRPr="003C4363">
              <w:rPr>
                <w:bCs/>
                <w:sz w:val="20"/>
              </w:rPr>
              <w:t>atividades pendentes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ECEEB42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0ADC89F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6C0D40B" w14:textId="70F7433D" w:rsidR="009374C2" w:rsidRDefault="00002314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2314">
              <w:rPr>
                <w:bCs/>
                <w:sz w:val="20"/>
              </w:rPr>
              <w:t xml:space="preserve">permitir </w:t>
            </w:r>
            <w:r w:rsidR="00127E43">
              <w:rPr>
                <w:bCs/>
                <w:sz w:val="20"/>
              </w:rPr>
              <w:t xml:space="preserve">ao usuário marcar </w:t>
            </w:r>
            <w:r w:rsidRPr="00002314">
              <w:rPr>
                <w:bCs/>
                <w:sz w:val="20"/>
              </w:rPr>
              <w:t xml:space="preserve">atividades </w:t>
            </w:r>
            <w:r w:rsidR="00127E43">
              <w:rPr>
                <w:bCs/>
                <w:sz w:val="20"/>
              </w:rPr>
              <w:t xml:space="preserve">de </w:t>
            </w:r>
            <w:r w:rsidRPr="00002314">
              <w:rPr>
                <w:bCs/>
                <w:sz w:val="20"/>
              </w:rPr>
              <w:t xml:space="preserve">pendentes </w:t>
            </w:r>
            <w:r w:rsidR="00127E43">
              <w:rPr>
                <w:bCs/>
                <w:sz w:val="20"/>
              </w:rPr>
              <w:t>para</w:t>
            </w:r>
            <w:r w:rsidR="00127E43" w:rsidRPr="00002314">
              <w:rPr>
                <w:bCs/>
                <w:sz w:val="20"/>
              </w:rPr>
              <w:t xml:space="preserve"> </w:t>
            </w:r>
            <w:r w:rsidRPr="00002314">
              <w:rPr>
                <w:bCs/>
                <w:sz w:val="20"/>
              </w:rPr>
              <w:t>concluídas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937AD8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7B291620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46B04" w14:textId="1FA78D0C" w:rsidR="009374C2" w:rsidRPr="00846166" w:rsidRDefault="000801B9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801B9">
              <w:rPr>
                <w:bCs/>
                <w:sz w:val="20"/>
              </w:rPr>
              <w:t>permitir ao</w:t>
            </w:r>
            <w:r w:rsidR="00127E43">
              <w:rPr>
                <w:bCs/>
                <w:sz w:val="20"/>
              </w:rPr>
              <w:t xml:space="preserve"> </w:t>
            </w:r>
            <w:r w:rsidRPr="000801B9">
              <w:rPr>
                <w:bCs/>
                <w:sz w:val="20"/>
              </w:rPr>
              <w:t>usuário localizar e enviar mensagens a usuários externos ao grupo de trabalho, com base na categoria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3AA6673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74C2" w:rsidRPr="007E0D87" w14:paraId="5365B901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42CD59" w14:textId="5BE28282" w:rsidR="009374C2" w:rsidRPr="00DA3A39" w:rsidRDefault="008C00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8C00C2">
              <w:rPr>
                <w:bCs/>
                <w:sz w:val="20"/>
              </w:rPr>
              <w:t xml:space="preserve">ter uma equipe pronta </w:t>
            </w:r>
            <w:r w:rsidR="00827CDD" w:rsidRPr="008C00C2">
              <w:rPr>
                <w:bCs/>
                <w:sz w:val="20"/>
              </w:rPr>
              <w:t>para</w:t>
            </w:r>
            <w:r w:rsidRPr="008C00C2">
              <w:rPr>
                <w:bCs/>
                <w:sz w:val="20"/>
              </w:rPr>
              <w:t xml:space="preserve"> suportá-la 24h/7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CCB5C3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0ED4C5D1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7739ED" w14:textId="1BB5AAF1" w:rsidR="009374C2" w:rsidRDefault="00D11D8A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D11D8A">
              <w:rPr>
                <w:bCs/>
                <w:sz w:val="20"/>
              </w:rPr>
              <w:t>ter um índice de satisfação superior a 96%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F5F569" w14:textId="77777777" w:rsidR="009374C2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5BA89069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B5ADEF" w14:textId="236BA0BE" w:rsidR="009374C2" w:rsidRPr="00127E43" w:rsidRDefault="00D11D8A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ter disponibilidade superior a 98%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DE567B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32326FEC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1BBF8AC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33FD09A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79F3C303" w14:textId="77777777" w:rsidTr="00006A76">
        <w:trPr>
          <w:trHeight w:val="70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3FC919E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B6B2EEC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2C68840B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78D3B89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31AA8C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374C2" w:rsidRPr="007E0D87" w14:paraId="4E43029B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E62E7" w14:textId="77777777" w:rsidR="009374C2" w:rsidRPr="00127E43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ser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74507A5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27E43" w:rsidRPr="007E0D87" w14:paraId="37DB35FE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E7E4995" w14:textId="3A459BA1" w:rsidR="00127E43" w:rsidRPr="00127E43" w:rsidRDefault="0081200F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127E43">
              <w:rPr>
                <w:bCs/>
                <w:sz w:val="20"/>
              </w:rPr>
              <w:t>er construído utilizando HTM</w:t>
            </w:r>
            <w:r w:rsidR="00641E4C">
              <w:rPr>
                <w:bCs/>
                <w:sz w:val="20"/>
              </w:rPr>
              <w:t>L, CSS e JavaScript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D9CEB1" w14:textId="77184599" w:rsidR="00127E43" w:rsidRPr="009964B7" w:rsidRDefault="00641E4C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74C2" w:rsidRPr="007E0D87" w14:paraId="344B4958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BC7E0F4" w14:textId="77777777" w:rsidR="009374C2" w:rsidRPr="00006A76" w:rsidRDefault="009374C2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0DD904" w14:textId="77777777" w:rsidR="009374C2" w:rsidRPr="009964B7" w:rsidRDefault="009374C2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1200F" w:rsidRPr="007E0D87" w14:paraId="203DCFD6" w14:textId="77777777" w:rsidTr="00C90A7F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303ED2" w14:textId="0E4A6600" w:rsidR="0081200F" w:rsidRPr="00006A76" w:rsidRDefault="0081200F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E6CC71" w14:textId="464F64D8" w:rsidR="0081200F" w:rsidRDefault="0081200F" w:rsidP="00C90A7F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4749751B" w14:textId="77777777" w:rsidR="009374C2" w:rsidRPr="00286FED" w:rsidRDefault="009374C2" w:rsidP="009374C2">
      <w:pPr>
        <w:pStyle w:val="TF-FONTE"/>
      </w:pPr>
      <w:r>
        <w:t>Fonte: elaborado pelo autor.</w:t>
      </w:r>
    </w:p>
    <w:p w14:paraId="2AA9AD76" w14:textId="77777777" w:rsidR="00451B94" w:rsidRDefault="00451B94" w:rsidP="00882A70">
      <w:pPr>
        <w:pStyle w:val="Ttulo2"/>
      </w:pPr>
      <w:r>
        <w:t>METODOLOGIA</w:t>
      </w:r>
    </w:p>
    <w:p w14:paraId="7568DB02" w14:textId="1B63D6B1" w:rsidR="00641E4C" w:rsidRDefault="00641E4C" w:rsidP="00641E4C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422EB0">
        <w:fldChar w:fldCharType="begin"/>
      </w:r>
      <w:r w:rsidR="00422EB0">
        <w:instrText xml:space="preserve"> REF _Ref113813772 \h </w:instrText>
      </w:r>
      <w:r w:rsidR="00422EB0">
        <w:fldChar w:fldCharType="separate"/>
      </w:r>
      <w:r w:rsidR="00422EB0">
        <w:t xml:space="preserve">Quadro </w:t>
      </w:r>
      <w:r w:rsidR="00422EB0">
        <w:rPr>
          <w:noProof/>
        </w:rPr>
        <w:t>3</w:t>
      </w:r>
      <w:r w:rsidR="00422EB0">
        <w:fldChar w:fldCharType="end"/>
      </w:r>
      <w:r>
        <w:t>:</w:t>
      </w:r>
    </w:p>
    <w:p w14:paraId="52A6CB98" w14:textId="0F152C31" w:rsidR="00641E4C" w:rsidRDefault="00641E4C" w:rsidP="00006A76">
      <w:pPr>
        <w:pStyle w:val="TF-ALNEA"/>
        <w:numPr>
          <w:ilvl w:val="0"/>
          <w:numId w:val="20"/>
        </w:numPr>
      </w:pPr>
      <w:r>
        <w:t xml:space="preserve">aprofundamento bibliográfico: realizar aprofundamento na literatura sobre os </w:t>
      </w:r>
      <w:r w:rsidRPr="001E0064">
        <w:t>assuntos</w:t>
      </w:r>
      <w:r w:rsidR="009C1475">
        <w:t xml:space="preserve"> música, sistemas para gestão, trabalho em equipe para atingimento de resultados comuns</w:t>
      </w:r>
      <w:r w:rsidRPr="001E0064">
        <w:t>;</w:t>
      </w:r>
    </w:p>
    <w:p w14:paraId="63DD6766" w14:textId="4176D9EF" w:rsidR="00641E4C" w:rsidRDefault="00641E4C" w:rsidP="00006A76">
      <w:pPr>
        <w:pStyle w:val="TF-ALNEA"/>
        <w:numPr>
          <w:ilvl w:val="0"/>
          <w:numId w:val="20"/>
        </w:numPr>
      </w:pPr>
      <w:r>
        <w:t>levantamento dos requisitos: analisar os requisitos funcionais e não-funcionais já definidos e, se necessário, especificar outros a partir da etapa do aprofundamento realizado;</w:t>
      </w:r>
    </w:p>
    <w:p w14:paraId="6FAB75CC" w14:textId="4B4D7C71" w:rsidR="00D238AC" w:rsidRDefault="00641E4C" w:rsidP="00D238AC">
      <w:pPr>
        <w:pStyle w:val="TF-ALNEA"/>
        <w:numPr>
          <w:ilvl w:val="0"/>
          <w:numId w:val="20"/>
        </w:numPr>
      </w:pPr>
      <w:r>
        <w:t xml:space="preserve">especificação e análise: formalizar as funcionalidades do </w:t>
      </w:r>
      <w:r w:rsidR="00422EB0">
        <w:t xml:space="preserve">sistema </w:t>
      </w:r>
      <w:r>
        <w:t xml:space="preserve">por meio da construção de casos de uso e diagramas da Unified Modeling Language (UML), utilizando a ferramenta </w:t>
      </w:r>
      <w:r w:rsidR="000329FF">
        <w:t>Draw.io</w:t>
      </w:r>
      <w:r>
        <w:t>;</w:t>
      </w:r>
    </w:p>
    <w:p w14:paraId="5BB594EF" w14:textId="1E2AA0C8" w:rsidR="00641E4C" w:rsidRPr="00D238AC" w:rsidRDefault="00641E4C" w:rsidP="00006A76">
      <w:pPr>
        <w:pStyle w:val="TF-ALNEA"/>
        <w:numPr>
          <w:ilvl w:val="0"/>
          <w:numId w:val="20"/>
        </w:numPr>
      </w:pPr>
      <w:r w:rsidRPr="00D238AC">
        <w:t>implementação: desenvolver o sistema utilizando</w:t>
      </w:r>
      <w:r w:rsidR="00422EB0" w:rsidRPr="00D238AC">
        <w:t xml:space="preserve"> </w:t>
      </w:r>
      <w:r w:rsidR="00E54428" w:rsidRPr="00D238AC">
        <w:t>HTML, CSS e JavaScript</w:t>
      </w:r>
      <w:r w:rsidR="00EA0760">
        <w:t>, bem como utilizar o banco de dados SQL Server</w:t>
      </w:r>
      <w:r w:rsidRPr="00D238AC">
        <w:t>;</w:t>
      </w:r>
    </w:p>
    <w:p w14:paraId="570E1F6E" w14:textId="1B70492E" w:rsidR="00451B94" w:rsidRPr="007E0D87" w:rsidRDefault="00641E4C" w:rsidP="00006A76">
      <w:pPr>
        <w:pStyle w:val="TF-ALNEA"/>
      </w:pPr>
      <w:r>
        <w:t>verificação</w:t>
      </w:r>
      <w:r w:rsidR="00422EB0">
        <w:t xml:space="preserve">, </w:t>
      </w:r>
      <w:r>
        <w:t>validação</w:t>
      </w:r>
      <w:r w:rsidR="00422EB0">
        <w:t xml:space="preserve"> e </w:t>
      </w:r>
      <w:r w:rsidR="0081200F">
        <w:t>análise</w:t>
      </w:r>
      <w:r>
        <w:t>: realizar testes do sistema para verificar e validar com o usuário tanto as funcionalidades como a usabilidade e a experiência de usuário das interfaces desenvolvidas por meio do método RURUCAg</w:t>
      </w:r>
      <w:r w:rsidR="00451B94">
        <w:t>.</w:t>
      </w:r>
    </w:p>
    <w:p w14:paraId="1CE93AB3" w14:textId="472ECF5C" w:rsidR="00422EB0" w:rsidRDefault="00422EB0" w:rsidP="00006A76">
      <w:pPr>
        <w:pStyle w:val="TF-LEGENDA"/>
      </w:pPr>
      <w:bookmarkStart w:id="53" w:name="_Ref113813772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53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9386C" w:rsidRPr="007E0D87" w14:paraId="1B7AA822" w14:textId="77777777" w:rsidTr="00006A76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C3E0C88" w14:textId="5C146095" w:rsidR="0019386C" w:rsidRPr="00006A76" w:rsidRDefault="0019386C" w:rsidP="00006A76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Quinzenas</w:t>
            </w:r>
          </w:p>
          <w:p w14:paraId="2F8D06BD" w14:textId="77777777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CF14911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CA2280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2023</w:t>
            </w:r>
          </w:p>
        </w:tc>
      </w:tr>
      <w:tr w:rsidR="0019386C" w:rsidRPr="007E0D87" w14:paraId="0F150138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0C1F6C46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99A5155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02EF2A3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41F1901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2B09FF6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CF58FC8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jun.</w:t>
            </w:r>
          </w:p>
        </w:tc>
      </w:tr>
      <w:tr w:rsidR="0019386C" w:rsidRPr="007E0D87" w14:paraId="38073DBD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334B5E0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399EFC1" w:rsidR="00451B94" w:rsidRPr="00006A76" w:rsidRDefault="00422EB0" w:rsidP="00470C4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96E4B7B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38FA1F1" w:rsidR="00451B94" w:rsidRPr="00006A76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/>
          </w:tcPr>
          <w:p w14:paraId="5BF1E60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8448ADE" w:rsidR="00451B94" w:rsidRPr="00006A76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B8EB74E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27325C36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56E86F" w14:textId="13C8CA98" w:rsidR="00422EB0" w:rsidRPr="00422EB0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A1FB27A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D0EEF74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104F5CE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656B05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6B6A3A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07B25A6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041DAA2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6D56C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A83ADC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E6E6D6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7B73F9AC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3DB42D72" w:rsidR="00451B94" w:rsidRPr="00422EB0" w:rsidRDefault="00422EB0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Verificação, Validação e </w:t>
            </w:r>
            <w:r w:rsidR="0081200F">
              <w:rPr>
                <w:sz w:val="20"/>
              </w:rPr>
              <w:t>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36CCA3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F957A7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487F7B4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/>
          </w:tcPr>
          <w:p w14:paraId="4F36916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D05284">
      <w:pPr>
        <w:pStyle w:val="Ttulo1"/>
      </w:pPr>
      <w:r>
        <w:t>REVISÃO BIBLIOGRÁFICA</w:t>
      </w:r>
    </w:p>
    <w:p w14:paraId="26CDA442" w14:textId="0466A000" w:rsidR="003F6423" w:rsidRDefault="003F6423" w:rsidP="003F6423">
      <w:pPr>
        <w:pStyle w:val="TF-TEXTO"/>
      </w:pPr>
      <w:bookmarkStart w:id="54" w:name="_Toc351015602"/>
      <w:bookmarkEnd w:id="37"/>
      <w:bookmarkEnd w:id="38"/>
      <w:bookmarkEnd w:id="39"/>
      <w:bookmarkEnd w:id="40"/>
      <w:bookmarkEnd w:id="41"/>
      <w:bookmarkEnd w:id="42"/>
      <w:bookmarkEnd w:id="43"/>
      <w:r w:rsidRPr="003F6423">
        <w:t>Nesta seção os conceitos de maior relevância para o trabalho serão descritos</w:t>
      </w:r>
      <w:r>
        <w:t xml:space="preserve"> e ela está org</w:t>
      </w:r>
      <w:r w:rsidRPr="003F6423">
        <w:t xml:space="preserve">anizada da seguinte forma: a subseção </w:t>
      </w:r>
      <w:r>
        <w:fldChar w:fldCharType="begin"/>
      </w:r>
      <w:r>
        <w:instrText xml:space="preserve"> REF _Ref115170581 \r \h </w:instrText>
      </w:r>
      <w:r>
        <w:fldChar w:fldCharType="separate"/>
      </w:r>
      <w:r>
        <w:t>4.1</w:t>
      </w:r>
      <w:r>
        <w:fldChar w:fldCharType="end"/>
      </w:r>
      <w:r>
        <w:t xml:space="preserve"> </w:t>
      </w:r>
      <w:r w:rsidRPr="003F6423">
        <w:t xml:space="preserve">apresenta o </w:t>
      </w:r>
      <w:r w:rsidR="00C5144C">
        <w:t>cenário da profissão</w:t>
      </w:r>
      <w:r w:rsidR="00A83F5F">
        <w:t xml:space="preserve"> </w:t>
      </w:r>
      <w:r w:rsidR="005E69C4">
        <w:t xml:space="preserve">músico </w:t>
      </w:r>
      <w:r w:rsidR="00A83F5F">
        <w:t>após a pandemia do Covid</w:t>
      </w:r>
      <w:r w:rsidR="00E22E58">
        <w:t>-</w:t>
      </w:r>
      <w:r w:rsidR="00E22E58" w:rsidRPr="00997FA8">
        <w:t>19</w:t>
      </w:r>
      <w:r w:rsidR="005E69C4">
        <w:t xml:space="preserve"> e dificuldades enfrentadas</w:t>
      </w:r>
      <w:r w:rsidRPr="00997FA8">
        <w:t xml:space="preserve">; a subseção </w:t>
      </w:r>
      <w:r w:rsidRPr="00997FA8">
        <w:fldChar w:fldCharType="begin"/>
      </w:r>
      <w:r w:rsidRPr="00997FA8">
        <w:instrText xml:space="preserve"> REF _Ref115170644 \r \h </w:instrText>
      </w:r>
      <w:r w:rsidR="00997FA8">
        <w:instrText xml:space="preserve"> \* MERGEFORMAT </w:instrText>
      </w:r>
      <w:r w:rsidRPr="00997FA8">
        <w:fldChar w:fldCharType="separate"/>
      </w:r>
      <w:r w:rsidRPr="00997FA8">
        <w:t>4.2</w:t>
      </w:r>
      <w:r w:rsidRPr="00997FA8">
        <w:fldChar w:fldCharType="end"/>
      </w:r>
      <w:r w:rsidRPr="00997FA8">
        <w:t xml:space="preserve"> contextualiza o tema sobre </w:t>
      </w:r>
      <w:r w:rsidR="00E22E58" w:rsidRPr="00997FA8">
        <w:t>sistemas de gestão e ferramentas de liderança</w:t>
      </w:r>
      <w:r w:rsidRPr="00997FA8">
        <w:t xml:space="preserve">; e por fim, a subseção </w:t>
      </w:r>
      <w:r w:rsidRPr="00997FA8">
        <w:fldChar w:fldCharType="begin"/>
      </w:r>
      <w:r w:rsidRPr="00997FA8">
        <w:instrText xml:space="preserve"> REF _Ref115170673 \r \h </w:instrText>
      </w:r>
      <w:r w:rsidR="00997FA8">
        <w:instrText xml:space="preserve"> \* MERGEFORMAT </w:instrText>
      </w:r>
      <w:r w:rsidRPr="00997FA8">
        <w:fldChar w:fldCharType="separate"/>
      </w:r>
      <w:r w:rsidRPr="00997FA8">
        <w:t>4.3</w:t>
      </w:r>
      <w:r w:rsidRPr="00997FA8">
        <w:fldChar w:fldCharType="end"/>
      </w:r>
      <w:r w:rsidRPr="00997FA8">
        <w:t xml:space="preserve"> aborda </w:t>
      </w:r>
      <w:r w:rsidR="006D0C38" w:rsidRPr="00997FA8">
        <w:t>o trabalho em equipe para o atingimento de resultados</w:t>
      </w:r>
      <w:r w:rsidRPr="00997FA8">
        <w:t>.</w:t>
      </w:r>
    </w:p>
    <w:p w14:paraId="4CDCD47E" w14:textId="370B4C7C" w:rsidR="003F6423" w:rsidRDefault="00C03838" w:rsidP="00882A70">
      <w:pPr>
        <w:pStyle w:val="Ttulo2"/>
      </w:pPr>
      <w:r>
        <w:t xml:space="preserve">dificuldades </w:t>
      </w:r>
      <w:r w:rsidR="001D594E">
        <w:t xml:space="preserve">enfrentadas pelo setor de </w:t>
      </w:r>
      <w:r w:rsidR="00CB4D3D">
        <w:t xml:space="preserve">música e </w:t>
      </w:r>
      <w:r w:rsidR="00394E7F">
        <w:t>eventos</w:t>
      </w:r>
    </w:p>
    <w:p w14:paraId="5F791DE3" w14:textId="228CCD8F" w:rsidR="00EA0760" w:rsidRDefault="00EC06DB" w:rsidP="003A4B04">
      <w:pPr>
        <w:pStyle w:val="TF-TEXTO"/>
        <w:rPr>
          <w:color w:val="000000"/>
        </w:rPr>
      </w:pPr>
      <w:r>
        <w:rPr>
          <w:color w:val="000000"/>
        </w:rPr>
        <w:t>Segundo Ferreira (202</w:t>
      </w:r>
      <w:ins w:id="55" w:author="Dalton Solano dos Reis" w:date="2022-11-05T19:15:00Z">
        <w:r w:rsidR="00882A70">
          <w:rPr>
            <w:color w:val="000000"/>
          </w:rPr>
          <w:t>2</w:t>
        </w:r>
      </w:ins>
      <w:del w:id="56" w:author="Dalton Solano dos Reis" w:date="2022-11-05T19:15:00Z">
        <w:r w:rsidDel="00882A70">
          <w:rPr>
            <w:color w:val="000000"/>
          </w:rPr>
          <w:delText>1</w:delText>
        </w:r>
      </w:del>
      <w:r>
        <w:rPr>
          <w:color w:val="000000"/>
        </w:rPr>
        <w:t xml:space="preserve">), a música não só auxilia no desenvolvimento da mente humana, como auxilia na promoção do equilíbrio, proporcionando bem-estar, concentração e raciocínio, sendo fundamental para a sociedade. </w:t>
      </w:r>
      <w:r w:rsidR="001305BA">
        <w:rPr>
          <w:color w:val="000000"/>
        </w:rPr>
        <w:t>Para Noleto (2020), d</w:t>
      </w:r>
      <w:r w:rsidR="008D683B">
        <w:rPr>
          <w:color w:val="000000"/>
        </w:rPr>
        <w:t xml:space="preserve">urante a </w:t>
      </w:r>
      <w:r w:rsidR="00090D6F">
        <w:rPr>
          <w:color w:val="000000"/>
        </w:rPr>
        <w:t xml:space="preserve">pandemia de Covid-19, e com as recomendações </w:t>
      </w:r>
      <w:r w:rsidR="00AC1750">
        <w:rPr>
          <w:color w:val="000000"/>
        </w:rPr>
        <w:t>da Organização Mundial da Saúde (OMS) pe</w:t>
      </w:r>
      <w:ins w:id="57" w:author="Dalton Solano dos Reis" w:date="2022-11-05T19:08:00Z">
        <w:r w:rsidR="00422E4F">
          <w:rPr>
            <w:color w:val="000000"/>
          </w:rPr>
          <w:t>l</w:t>
        </w:r>
      </w:ins>
      <w:del w:id="58" w:author="Dalton Solano dos Reis" w:date="2022-11-05T19:08:00Z">
        <w:r w:rsidR="00AC1750" w:rsidDel="00422E4F">
          <w:rPr>
            <w:color w:val="000000"/>
          </w:rPr>
          <w:delText>s</w:delText>
        </w:r>
      </w:del>
      <w:r w:rsidR="00AC1750">
        <w:rPr>
          <w:color w:val="000000"/>
        </w:rPr>
        <w:t xml:space="preserve">o isolamento social, </w:t>
      </w:r>
      <w:r w:rsidR="00AE653F">
        <w:rPr>
          <w:color w:val="000000"/>
        </w:rPr>
        <w:t xml:space="preserve">a ausência de uma segurança financeira foi </w:t>
      </w:r>
      <w:r w:rsidR="00B825C9">
        <w:rPr>
          <w:color w:val="000000"/>
        </w:rPr>
        <w:t>acirrada</w:t>
      </w:r>
      <w:r w:rsidR="003F6423">
        <w:rPr>
          <w:color w:val="000000"/>
        </w:rPr>
        <w:t xml:space="preserve">. Isso ocorreu, </w:t>
      </w:r>
      <w:r w:rsidR="00085EA0">
        <w:rPr>
          <w:color w:val="000000"/>
        </w:rPr>
        <w:t xml:space="preserve">tendo em vista que, </w:t>
      </w:r>
      <w:r w:rsidR="005166AD">
        <w:rPr>
          <w:color w:val="000000"/>
        </w:rPr>
        <w:t xml:space="preserve">em sua maioria </w:t>
      </w:r>
      <w:r w:rsidR="00085EA0">
        <w:rPr>
          <w:color w:val="000000"/>
        </w:rPr>
        <w:t>como trabalhadores autônomos</w:t>
      </w:r>
      <w:r w:rsidR="005166AD">
        <w:rPr>
          <w:color w:val="000000"/>
        </w:rPr>
        <w:t xml:space="preserve">, os profissionais da música </w:t>
      </w:r>
      <w:r w:rsidR="009F56E2">
        <w:rPr>
          <w:color w:val="000000"/>
        </w:rPr>
        <w:t xml:space="preserve">foram desprovidos da única atividade que lhes trazia renda, </w:t>
      </w:r>
      <w:r w:rsidR="001E48BA">
        <w:rPr>
          <w:color w:val="000000"/>
        </w:rPr>
        <w:t>as apresentações</w:t>
      </w:r>
      <w:r w:rsidR="00D825A4">
        <w:rPr>
          <w:color w:val="000000"/>
        </w:rPr>
        <w:t xml:space="preserve"> </w:t>
      </w:r>
      <w:r w:rsidR="001E48BA">
        <w:rPr>
          <w:color w:val="000000"/>
        </w:rPr>
        <w:t>(</w:t>
      </w:r>
      <w:r w:rsidR="00BC6830">
        <w:rPr>
          <w:color w:val="000000"/>
        </w:rPr>
        <w:t>NOLETO, 2020</w:t>
      </w:r>
      <w:r w:rsidR="001E48BA">
        <w:rPr>
          <w:color w:val="000000"/>
        </w:rPr>
        <w:t>)</w:t>
      </w:r>
      <w:r w:rsidR="00D825A4">
        <w:rPr>
          <w:color w:val="000000"/>
        </w:rPr>
        <w:t>.</w:t>
      </w:r>
      <w:r w:rsidR="00EF1C0B">
        <w:rPr>
          <w:color w:val="000000"/>
        </w:rPr>
        <w:t xml:space="preserve"> </w:t>
      </w:r>
    </w:p>
    <w:p w14:paraId="61352109" w14:textId="70614AA2" w:rsidR="00E400FB" w:rsidRDefault="00F801BB" w:rsidP="003A4B04">
      <w:pPr>
        <w:pStyle w:val="TF-TEXTO"/>
        <w:rPr>
          <w:color w:val="000000"/>
        </w:rPr>
      </w:pPr>
      <w:r>
        <w:rPr>
          <w:color w:val="000000"/>
        </w:rPr>
        <w:t>Nesse contexto</w:t>
      </w:r>
      <w:r w:rsidR="00EC06DB">
        <w:rPr>
          <w:color w:val="000000"/>
        </w:rPr>
        <w:t xml:space="preserve">, </w:t>
      </w:r>
      <w:r w:rsidR="007C1EF1">
        <w:rPr>
          <w:color w:val="000000"/>
        </w:rPr>
        <w:t>Ma</w:t>
      </w:r>
      <w:r>
        <w:rPr>
          <w:color w:val="000000"/>
        </w:rPr>
        <w:t xml:space="preserve">rcondes (2021) defende que </w:t>
      </w:r>
      <w:r w:rsidR="00B5030C">
        <w:rPr>
          <w:color w:val="000000"/>
        </w:rPr>
        <w:t xml:space="preserve">para que um profissional da música tenha bons resultados, principalmente no cenário pós </w:t>
      </w:r>
      <w:r w:rsidR="00185332">
        <w:rPr>
          <w:color w:val="000000"/>
        </w:rPr>
        <w:t xml:space="preserve">pandêmico, é necessário não apenas estar bem formado, como também, munir-se de bons </w:t>
      </w:r>
      <w:r w:rsidR="00146B5C">
        <w:rPr>
          <w:color w:val="000000"/>
        </w:rPr>
        <w:t>equipamentos e também ferramentas para auxiliá-lo.</w:t>
      </w:r>
      <w:r w:rsidR="00311F5F">
        <w:rPr>
          <w:color w:val="000000"/>
        </w:rPr>
        <w:t xml:space="preserve"> </w:t>
      </w:r>
      <w:r w:rsidR="00D25917">
        <w:rPr>
          <w:color w:val="000000"/>
        </w:rPr>
        <w:t xml:space="preserve">MeEventos </w:t>
      </w:r>
      <w:r w:rsidR="00232DC1">
        <w:rPr>
          <w:color w:val="000000"/>
        </w:rPr>
        <w:t>(2022)</w:t>
      </w:r>
      <w:r w:rsidR="001305BA">
        <w:rPr>
          <w:color w:val="000000"/>
        </w:rPr>
        <w:t xml:space="preserve"> complementa que </w:t>
      </w:r>
      <w:r w:rsidR="00CF3D0F">
        <w:rPr>
          <w:color w:val="000000"/>
        </w:rPr>
        <w:t xml:space="preserve">ter </w:t>
      </w:r>
      <w:r w:rsidR="008C7B85">
        <w:rPr>
          <w:color w:val="000000"/>
        </w:rPr>
        <w:t xml:space="preserve">todas as ferramentas e indicadores em seu controle, torna-se o grande diferencial para um músico que deseja </w:t>
      </w:r>
      <w:r w:rsidR="00CB7EDF">
        <w:rPr>
          <w:color w:val="000000"/>
        </w:rPr>
        <w:t>evoluir profissionalmente</w:t>
      </w:r>
      <w:r w:rsidR="00E94029">
        <w:rPr>
          <w:color w:val="000000"/>
        </w:rPr>
        <w:t xml:space="preserve"> e criar </w:t>
      </w:r>
      <w:r w:rsidR="00575947">
        <w:rPr>
          <w:color w:val="000000"/>
        </w:rPr>
        <w:t xml:space="preserve">uma boa base de clientes </w:t>
      </w:r>
      <w:r w:rsidR="00306F4B">
        <w:rPr>
          <w:color w:val="000000"/>
        </w:rPr>
        <w:t xml:space="preserve">e consumidores </w:t>
      </w:r>
      <w:r w:rsidR="00E26383">
        <w:rPr>
          <w:color w:val="000000"/>
        </w:rPr>
        <w:t xml:space="preserve">do </w:t>
      </w:r>
      <w:r w:rsidR="00B83320">
        <w:rPr>
          <w:color w:val="000000"/>
        </w:rPr>
        <w:t xml:space="preserve">seu </w:t>
      </w:r>
      <w:r w:rsidR="00DC69C6">
        <w:rPr>
          <w:color w:val="000000"/>
        </w:rPr>
        <w:t>produto.</w:t>
      </w:r>
    </w:p>
    <w:p w14:paraId="32D95C2B" w14:textId="4D83340E" w:rsidR="003F6423" w:rsidRDefault="0049679E" w:rsidP="00882A70">
      <w:pPr>
        <w:pStyle w:val="Ttulo2"/>
      </w:pPr>
      <w:r>
        <w:t xml:space="preserve">SIstemas de gestão e ferramentas de </w:t>
      </w:r>
      <w:r w:rsidR="00F643E0">
        <w:t>organização e liderança</w:t>
      </w:r>
    </w:p>
    <w:p w14:paraId="5FAEF451" w14:textId="605B5E8E" w:rsidR="00194C42" w:rsidRDefault="003A4B04" w:rsidP="00D96636">
      <w:pPr>
        <w:pStyle w:val="TF-TEXTO"/>
      </w:pPr>
      <w:r w:rsidRPr="006B6F58">
        <w:t xml:space="preserve">De acordo com </w:t>
      </w:r>
      <w:r w:rsidR="00741F24" w:rsidRPr="006B6F58">
        <w:t>Vargas</w:t>
      </w:r>
      <w:r w:rsidRPr="006B6F58">
        <w:t xml:space="preserve"> (</w:t>
      </w:r>
      <w:r w:rsidR="00741F24" w:rsidRPr="006B6F58">
        <w:t>2020</w:t>
      </w:r>
      <w:r w:rsidRPr="006B6F58">
        <w:t xml:space="preserve">), </w:t>
      </w:r>
      <w:r w:rsidR="00BE6F44" w:rsidRPr="006B6F58">
        <w:t xml:space="preserve">liderança é </w:t>
      </w:r>
      <w:r w:rsidR="00D44A14">
        <w:t xml:space="preserve">imprescindível </w:t>
      </w:r>
      <w:r w:rsidR="00385ACF" w:rsidRPr="006B6F58">
        <w:t>para um bom resultado operacional</w:t>
      </w:r>
      <w:r w:rsidR="00252E8B">
        <w:t xml:space="preserve">, e cada vez mais, a </w:t>
      </w:r>
      <w:r w:rsidR="002807C8">
        <w:t>boa gestão de pessoas será determinante para o progresso e sucesso de qualquer organização, independente do ramo que ela siga.</w:t>
      </w:r>
      <w:r w:rsidR="009A67A2" w:rsidRPr="009A67A2">
        <w:t xml:space="preserve"> </w:t>
      </w:r>
      <w:r w:rsidR="00161C44">
        <w:t xml:space="preserve">Nesse contexto, </w:t>
      </w:r>
      <w:r w:rsidR="001305BA">
        <w:t xml:space="preserve">Pereira, Passos e Ribeiro (2022) </w:t>
      </w:r>
      <w:r w:rsidR="00AF00A2">
        <w:t>detalham</w:t>
      </w:r>
      <w:r w:rsidR="001305BA">
        <w:t xml:space="preserve"> </w:t>
      </w:r>
      <w:r w:rsidR="00457B71">
        <w:t>que os recursos humanos são o bem mais valioso de uma empresa</w:t>
      </w:r>
      <w:r w:rsidR="008D01BB">
        <w:t xml:space="preserve">, </w:t>
      </w:r>
      <w:r w:rsidR="0049188E">
        <w:t>tendo</w:t>
      </w:r>
      <w:r w:rsidR="003D333D">
        <w:t xml:space="preserve"> necessidade</w:t>
      </w:r>
      <w:r w:rsidR="0049188E">
        <w:t>s</w:t>
      </w:r>
      <w:r w:rsidR="003D333D">
        <w:t xml:space="preserve"> individuais que devem ser atendidas e </w:t>
      </w:r>
      <w:r w:rsidR="00B234B1">
        <w:t>hábitos que devem ser geridos</w:t>
      </w:r>
      <w:r w:rsidR="00EF1D7B">
        <w:t xml:space="preserve">, sendo a produtividade </w:t>
      </w:r>
      <w:r w:rsidR="00D113DB">
        <w:t xml:space="preserve">um dos </w:t>
      </w:r>
      <w:r w:rsidR="005410F3">
        <w:t>principais</w:t>
      </w:r>
      <w:r w:rsidR="00EE3819">
        <w:t xml:space="preserve"> </w:t>
      </w:r>
      <w:r w:rsidR="00D113DB">
        <w:t xml:space="preserve">pontos de atenção </w:t>
      </w:r>
      <w:r w:rsidR="002D574E">
        <w:t>e objetivo</w:t>
      </w:r>
      <w:r w:rsidR="009354FE" w:rsidRPr="00D113DB">
        <w:t>.</w:t>
      </w:r>
      <w:r w:rsidR="00B0549E">
        <w:t xml:space="preserve"> Dessa forma, </w:t>
      </w:r>
      <w:r w:rsidR="00B0549E">
        <w:lastRenderedPageBreak/>
        <w:t>Jaques</w:t>
      </w:r>
      <w:r w:rsidR="002F73D9">
        <w:t xml:space="preserve"> (2022) relata como </w:t>
      </w:r>
      <w:r w:rsidR="008B1109">
        <w:t xml:space="preserve">a implantação de um sistema de gestão </w:t>
      </w:r>
      <w:r w:rsidR="00E4266A">
        <w:t>torna-se um diferencial</w:t>
      </w:r>
      <w:r w:rsidR="004C7AA4">
        <w:t xml:space="preserve"> para o </w:t>
      </w:r>
      <w:r w:rsidR="004343AE">
        <w:t xml:space="preserve">controle </w:t>
      </w:r>
      <w:r w:rsidR="00766358">
        <w:t xml:space="preserve">de </w:t>
      </w:r>
      <w:r w:rsidR="00801C47">
        <w:t xml:space="preserve">atividades bem como no auxílio a tomada de decisão, </w:t>
      </w:r>
      <w:r w:rsidR="00AC37AE">
        <w:t>sendo assim uma mudança brusca para a evolução de seu negócio</w:t>
      </w:r>
      <w:r w:rsidR="002D4A89">
        <w:t xml:space="preserve">. </w:t>
      </w:r>
      <w:r w:rsidR="001305BA">
        <w:t xml:space="preserve">Já para Deps </w:t>
      </w:r>
      <w:r w:rsidR="00EA0760">
        <w:t xml:space="preserve">Tecnologia </w:t>
      </w:r>
      <w:r w:rsidR="001305BA">
        <w:t xml:space="preserve">(2021), </w:t>
      </w:r>
      <w:r w:rsidR="002D4A89">
        <w:t xml:space="preserve">fica explícito como </w:t>
      </w:r>
      <w:r w:rsidR="00194C42">
        <w:t xml:space="preserve">um sistema de gestão pode </w:t>
      </w:r>
      <w:r w:rsidR="005A6BDA">
        <w:t>trazer diversas vantagens</w:t>
      </w:r>
      <w:r w:rsidR="00350CCC">
        <w:t xml:space="preserve">, como por exemplo </w:t>
      </w:r>
      <w:r w:rsidR="00E57730">
        <w:t>auxiliar n</w:t>
      </w:r>
      <w:r w:rsidR="005A6BDA">
        <w:t>a</w:t>
      </w:r>
      <w:r w:rsidR="00350CCC">
        <w:t xml:space="preserve"> segurança do armazenamento de dados</w:t>
      </w:r>
      <w:r w:rsidR="003E3704">
        <w:t xml:space="preserve">, economia de tempo, redução de erros, </w:t>
      </w:r>
      <w:r w:rsidR="00D96636">
        <w:t>integração de setores, entre outros.</w:t>
      </w:r>
    </w:p>
    <w:p w14:paraId="49E3F56B" w14:textId="53BFF08B" w:rsidR="003F6423" w:rsidRDefault="00986D7F" w:rsidP="00882A70">
      <w:pPr>
        <w:pStyle w:val="Ttulo2"/>
      </w:pPr>
      <w:r>
        <w:t>TRABALHO EM EQUIPE PARA ATINGIMENTO DE OBJETIVOS COMUNS</w:t>
      </w:r>
    </w:p>
    <w:p w14:paraId="1C14DE31" w14:textId="61928914" w:rsidR="003A4B04" w:rsidRDefault="00A35040" w:rsidP="009429CA">
      <w:pPr>
        <w:pStyle w:val="TF-TEXTO"/>
        <w:rPr>
          <w:color w:val="000000"/>
        </w:rPr>
      </w:pPr>
      <w:r>
        <w:rPr>
          <w:color w:val="000000"/>
        </w:rPr>
        <w:t xml:space="preserve">Para </w:t>
      </w:r>
      <w:r w:rsidR="00F35BFB">
        <w:rPr>
          <w:color w:val="000000"/>
        </w:rPr>
        <w:t>Reis</w:t>
      </w:r>
      <w:r>
        <w:rPr>
          <w:color w:val="000000"/>
        </w:rPr>
        <w:t xml:space="preserve"> </w:t>
      </w:r>
      <w:r w:rsidR="00F35BFB">
        <w:rPr>
          <w:color w:val="000000"/>
        </w:rPr>
        <w:t xml:space="preserve">e Klein </w:t>
      </w:r>
      <w:r>
        <w:rPr>
          <w:color w:val="000000"/>
        </w:rPr>
        <w:t>(202</w:t>
      </w:r>
      <w:r w:rsidR="00F35BFB">
        <w:rPr>
          <w:color w:val="000000"/>
        </w:rPr>
        <w:t>0</w:t>
      </w:r>
      <w:r>
        <w:rPr>
          <w:color w:val="000000"/>
        </w:rPr>
        <w:t xml:space="preserve">), </w:t>
      </w:r>
      <w:r w:rsidR="004D03D1">
        <w:rPr>
          <w:color w:val="000000"/>
        </w:rPr>
        <w:t>trabalhar</w:t>
      </w:r>
      <w:r w:rsidR="004D03D1" w:rsidRPr="002E5034">
        <w:t xml:space="preserve"> em equipe</w:t>
      </w:r>
      <w:r w:rsidR="004353B8" w:rsidRPr="002E5034">
        <w:t xml:space="preserve"> é</w:t>
      </w:r>
      <w:r w:rsidR="004E727E">
        <w:t xml:space="preserve"> fundamental</w:t>
      </w:r>
      <w:r w:rsidR="0081601A">
        <w:t xml:space="preserve"> para o atingimento final dos objetivos, </w:t>
      </w:r>
      <w:r w:rsidR="00A83C54">
        <w:t xml:space="preserve">sendo necessário </w:t>
      </w:r>
      <w:r w:rsidR="004C5589">
        <w:t xml:space="preserve">não apenas a seleção das pessoas corretas que irão cercar o profissional e </w:t>
      </w:r>
      <w:r w:rsidR="004C5589">
        <w:rPr>
          <w:color w:val="000000"/>
        </w:rPr>
        <w:t xml:space="preserve">integrar o time, </w:t>
      </w:r>
      <w:r w:rsidR="001D4132">
        <w:rPr>
          <w:color w:val="000000"/>
        </w:rPr>
        <w:t>bem como a afinidade, foco e determinação do grupo</w:t>
      </w:r>
      <w:r w:rsidR="00F404B0">
        <w:rPr>
          <w:color w:val="000000"/>
        </w:rPr>
        <w:t>.</w:t>
      </w:r>
      <w:r w:rsidR="00DE75C2">
        <w:rPr>
          <w:color w:val="000000"/>
        </w:rPr>
        <w:t xml:space="preserve"> </w:t>
      </w:r>
      <w:r w:rsidR="001101BF">
        <w:rPr>
          <w:color w:val="000000"/>
        </w:rPr>
        <w:t>Oliveira e Oliveira</w:t>
      </w:r>
      <w:r w:rsidR="00DE75C2">
        <w:rPr>
          <w:color w:val="000000"/>
        </w:rPr>
        <w:t xml:space="preserve"> (</w:t>
      </w:r>
      <w:r w:rsidR="006F04ED">
        <w:rPr>
          <w:color w:val="000000"/>
        </w:rPr>
        <w:t>201</w:t>
      </w:r>
      <w:r w:rsidR="003721C4">
        <w:rPr>
          <w:color w:val="000000"/>
        </w:rPr>
        <w:t>9</w:t>
      </w:r>
      <w:r w:rsidR="00DE75C2">
        <w:rPr>
          <w:color w:val="000000"/>
        </w:rPr>
        <w:t>)</w:t>
      </w:r>
      <w:r w:rsidR="008D2984">
        <w:rPr>
          <w:color w:val="000000"/>
        </w:rPr>
        <w:t xml:space="preserve"> </w:t>
      </w:r>
      <w:r w:rsidR="009178C4">
        <w:rPr>
          <w:color w:val="000000"/>
        </w:rPr>
        <w:t>complementam</w:t>
      </w:r>
      <w:r w:rsidR="00E9438A">
        <w:rPr>
          <w:color w:val="000000"/>
        </w:rPr>
        <w:t xml:space="preserve"> que</w:t>
      </w:r>
      <w:r w:rsidR="009178C4">
        <w:rPr>
          <w:color w:val="000000"/>
        </w:rPr>
        <w:t xml:space="preserve"> em um grupo de trabalho, </w:t>
      </w:r>
      <w:r w:rsidR="00AD09A3">
        <w:rPr>
          <w:color w:val="000000"/>
        </w:rPr>
        <w:t xml:space="preserve">é preciso uma comunicação clara, seja ela vertical, horizontal </w:t>
      </w:r>
      <w:r w:rsidR="00577404">
        <w:rPr>
          <w:color w:val="000000"/>
        </w:rPr>
        <w:t>ou lateral</w:t>
      </w:r>
      <w:r w:rsidR="000547B5">
        <w:rPr>
          <w:color w:val="000000"/>
        </w:rPr>
        <w:t>.</w:t>
      </w:r>
      <w:r w:rsidR="00577404">
        <w:rPr>
          <w:color w:val="000000"/>
        </w:rPr>
        <w:t xml:space="preserve"> </w:t>
      </w:r>
      <w:r w:rsidR="000547B5">
        <w:rPr>
          <w:color w:val="000000"/>
        </w:rPr>
        <w:t>E</w:t>
      </w:r>
      <w:r w:rsidR="00F12A48">
        <w:rPr>
          <w:color w:val="000000"/>
        </w:rPr>
        <w:t>vita</w:t>
      </w:r>
      <w:r w:rsidR="000547B5">
        <w:rPr>
          <w:color w:val="000000"/>
        </w:rPr>
        <w:t>-se, dessa forma,</w:t>
      </w:r>
      <w:r w:rsidR="00F12A48">
        <w:rPr>
          <w:color w:val="000000"/>
        </w:rPr>
        <w:t xml:space="preserve"> mal-entendidos</w:t>
      </w:r>
      <w:r w:rsidR="006B16F8">
        <w:rPr>
          <w:color w:val="000000"/>
        </w:rPr>
        <w:t xml:space="preserve">, </w:t>
      </w:r>
      <w:r w:rsidR="00DF1581">
        <w:rPr>
          <w:color w:val="000000"/>
        </w:rPr>
        <w:t>atentando-se também para uma cultura de feedbacks</w:t>
      </w:r>
      <w:r w:rsidR="00E2173C">
        <w:rPr>
          <w:color w:val="000000"/>
        </w:rPr>
        <w:t xml:space="preserve"> no tempo correto e com uma linguagem a</w:t>
      </w:r>
      <w:r w:rsidR="00133C58">
        <w:rPr>
          <w:color w:val="000000"/>
        </w:rPr>
        <w:t>ss</w:t>
      </w:r>
      <w:r w:rsidR="00E2173C">
        <w:rPr>
          <w:color w:val="000000"/>
        </w:rPr>
        <w:t>ertiva</w:t>
      </w:r>
      <w:r w:rsidR="008E51E3">
        <w:rPr>
          <w:color w:val="000000"/>
        </w:rPr>
        <w:t>, alinhando as dificuldades enfrentadas para que não prejudiquem no atingimento do resultado final.</w:t>
      </w:r>
      <w:r w:rsidR="00E9438A">
        <w:rPr>
          <w:color w:val="000000"/>
        </w:rPr>
        <w:t xml:space="preserve"> </w:t>
      </w:r>
      <w:r w:rsidR="004F7544">
        <w:rPr>
          <w:color w:val="000000"/>
        </w:rPr>
        <w:t xml:space="preserve">A utilização </w:t>
      </w:r>
      <w:r w:rsidR="00EA0760">
        <w:rPr>
          <w:color w:val="000000"/>
        </w:rPr>
        <w:t>de soluções que possibilitam que as pessoas trabalhem em equipe</w:t>
      </w:r>
      <w:r w:rsidR="00447994">
        <w:rPr>
          <w:color w:val="000000"/>
        </w:rPr>
        <w:t xml:space="preserve"> dentro de um sistema pode trazer grandes benefícios</w:t>
      </w:r>
      <w:r w:rsidR="00EA0760">
        <w:rPr>
          <w:color w:val="000000"/>
        </w:rPr>
        <w:t>,</w:t>
      </w:r>
      <w:r w:rsidR="00447994">
        <w:rPr>
          <w:color w:val="000000"/>
        </w:rPr>
        <w:t xml:space="preserve"> como </w:t>
      </w:r>
      <w:r w:rsidR="00E81F47">
        <w:rPr>
          <w:color w:val="000000"/>
        </w:rPr>
        <w:t>por exemplo</w:t>
      </w:r>
      <w:r w:rsidR="00EA0760">
        <w:rPr>
          <w:color w:val="000000"/>
        </w:rPr>
        <w:t>,</w:t>
      </w:r>
      <w:r w:rsidR="00E81F47">
        <w:rPr>
          <w:color w:val="000000"/>
        </w:rPr>
        <w:t xml:space="preserve"> otimização, </w:t>
      </w:r>
      <w:r w:rsidR="003B1B5E">
        <w:rPr>
          <w:color w:val="000000"/>
        </w:rPr>
        <w:t xml:space="preserve">troca de informações e </w:t>
      </w:r>
      <w:r w:rsidR="00866D68">
        <w:rPr>
          <w:color w:val="000000"/>
        </w:rPr>
        <w:t>fluxo de ideias e informações como arquivos</w:t>
      </w:r>
      <w:r w:rsidR="00D701C7">
        <w:rPr>
          <w:color w:val="000000"/>
        </w:rPr>
        <w:t>, planilhas, apresentações, documentos de texto, entre outros (</w:t>
      </w:r>
      <w:r w:rsidR="004C1558">
        <w:rPr>
          <w:color w:val="000000"/>
        </w:rPr>
        <w:t>SAFETEC, 2017</w:t>
      </w:r>
      <w:r w:rsidR="00D701C7">
        <w:rPr>
          <w:color w:val="000000"/>
        </w:rPr>
        <w:t>)</w:t>
      </w:r>
      <w:r w:rsidR="00514474">
        <w:rPr>
          <w:color w:val="000000"/>
        </w:rPr>
        <w:t>.</w:t>
      </w:r>
    </w:p>
    <w:p w14:paraId="7C89E937" w14:textId="77777777" w:rsidR="00451B94" w:rsidRDefault="00451B94" w:rsidP="00F83A19">
      <w:pPr>
        <w:pStyle w:val="TF-refernciasbibliogrficasTTULO"/>
      </w:pPr>
      <w:r>
        <w:t>Referências</w:t>
      </w:r>
      <w:bookmarkEnd w:id="54"/>
    </w:p>
    <w:p w14:paraId="3E9E4A8B" w14:textId="77777777" w:rsidR="00621052" w:rsidRPr="00621052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 xml:space="preserve">ALMEIDA, Cláudio Pereira De. </w:t>
      </w:r>
      <w:r w:rsidRPr="00254EF4">
        <w:rPr>
          <w:b/>
          <w:bCs/>
          <w:color w:val="000000" w:themeColor="text1"/>
          <w:shd w:val="clear" w:color="auto" w:fill="FFFFFF"/>
        </w:rPr>
        <w:t>Para além dos holofotes</w:t>
      </w:r>
      <w:r w:rsidRPr="00621052">
        <w:rPr>
          <w:color w:val="000000" w:themeColor="text1"/>
          <w:shd w:val="clear" w:color="auto" w:fill="FFFFFF"/>
        </w:rPr>
        <w:t>: uma análise da gestão de</w:t>
      </w:r>
    </w:p>
    <w:p w14:paraId="599E9E6C" w14:textId="77777777" w:rsidR="00621052" w:rsidRPr="00621052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>carreira musical. 2018. 126 f. Dissertação (Mestrado em Música) – Pós-graduação em</w:t>
      </w:r>
    </w:p>
    <w:p w14:paraId="2629B837" w14:textId="350F0624" w:rsidR="00621052" w:rsidRDefault="00621052" w:rsidP="00254EF4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621052">
        <w:rPr>
          <w:color w:val="000000" w:themeColor="text1"/>
          <w:shd w:val="clear" w:color="auto" w:fill="FFFFFF"/>
        </w:rPr>
        <w:t>Música, Universidade Federal de Minas Gerais, Belo Horizonte.</w:t>
      </w:r>
    </w:p>
    <w:p w14:paraId="4FD63678" w14:textId="65CC9340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AZEVEDO, Luiz Luy. </w:t>
      </w:r>
      <w:r w:rsidRPr="004F529C">
        <w:rPr>
          <w:rStyle w:val="Forte"/>
          <w:color w:val="000000" w:themeColor="text1"/>
          <w:shd w:val="clear" w:color="auto" w:fill="FFFFFF"/>
        </w:rPr>
        <w:t>Website oficial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6A0794">
        <w:rPr>
          <w:color w:val="000000" w:themeColor="text1"/>
          <w:shd w:val="clear" w:color="auto" w:fill="FFFFFF"/>
        </w:rPr>
        <w:t>Taubaté</w:t>
      </w:r>
      <w:r w:rsidR="009C21E9">
        <w:rPr>
          <w:color w:val="000000" w:themeColor="text1"/>
          <w:shd w:val="clear" w:color="auto" w:fill="FFFFFF"/>
        </w:rPr>
        <w:t xml:space="preserve">, 2021. </w:t>
      </w:r>
      <w:r w:rsidRPr="004F529C">
        <w:rPr>
          <w:color w:val="000000" w:themeColor="text1"/>
          <w:shd w:val="clear" w:color="auto" w:fill="FFFFFF"/>
        </w:rPr>
        <w:t>Disponível em: http://www.luizazevedo.com/p/blog-page_3451.html. Acesso em: 20 set. 2022.</w:t>
      </w:r>
    </w:p>
    <w:p w14:paraId="67F47980" w14:textId="77777777" w:rsidR="00D45C58" w:rsidRPr="004F529C" w:rsidRDefault="00D45C58" w:rsidP="00D45C58">
      <w:pPr>
        <w:pStyle w:val="TF-refernciasITEM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CONTI, Thomas Victor. </w:t>
      </w:r>
      <w:r w:rsidRPr="004F529C">
        <w:rPr>
          <w:rStyle w:val="Forte"/>
          <w:color w:val="000000" w:themeColor="text1"/>
          <w:shd w:val="clear" w:color="auto" w:fill="FFFFFF"/>
        </w:rPr>
        <w:t>Crise Tripla do Covid-19</w:t>
      </w:r>
      <w:r w:rsidRPr="004F529C">
        <w:rPr>
          <w:color w:val="000000" w:themeColor="text1"/>
          <w:shd w:val="clear" w:color="auto" w:fill="FFFFFF"/>
        </w:rPr>
        <w:t>: um olhar econômico sobre as políticas públicas de combate à pandemia. 2020. Working paper - Professor Insper. Disponível em: http://thomasvconti.com.br/pubs/coronavirus/. Acesso em: 20 set. 2022.</w:t>
      </w:r>
    </w:p>
    <w:p w14:paraId="28E61086" w14:textId="754E1333" w:rsidR="00D45C58" w:rsidRPr="004F529C" w:rsidRDefault="00D45C58" w:rsidP="00D45C58">
      <w:pPr>
        <w:pStyle w:val="TF-refernciasITEM"/>
        <w:spacing w:after="240"/>
        <w:rPr>
          <w:rStyle w:val="Hyperlink"/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DEPS TECNOLOGIA. </w:t>
      </w:r>
      <w:r w:rsidRPr="004F529C">
        <w:rPr>
          <w:rStyle w:val="Forte"/>
          <w:color w:val="000000" w:themeColor="text1"/>
          <w:shd w:val="clear" w:color="auto" w:fill="FFFFFF"/>
        </w:rPr>
        <w:t>Entenda qual é a importância de um sistema de gestão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4F529C" w:rsidRPr="004F529C">
        <w:rPr>
          <w:color w:val="000000" w:themeColor="text1"/>
          <w:shd w:val="clear" w:color="auto" w:fill="FFFFFF"/>
        </w:rPr>
        <w:t>Criciúma – SC</w:t>
      </w:r>
      <w:r w:rsidR="00EA0760">
        <w:rPr>
          <w:color w:val="000000" w:themeColor="text1"/>
          <w:shd w:val="clear" w:color="auto" w:fill="FFFFFF"/>
        </w:rPr>
        <w:t xml:space="preserve">, </w:t>
      </w:r>
      <w:r w:rsidRPr="004F529C">
        <w:rPr>
          <w:color w:val="000000" w:themeColor="text1"/>
          <w:shd w:val="clear" w:color="auto" w:fill="FFFFFF"/>
        </w:rPr>
        <w:t>2021. Disponível em: https://deps.com.br/entenda-qual-e-a-importancia-de-um-sistema-de-gestao/. Acesso em: 06 set. 2022.</w:t>
      </w:r>
    </w:p>
    <w:p w14:paraId="1D14A32C" w14:textId="2243C37F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DINO. </w:t>
      </w:r>
      <w:r w:rsidRPr="004F529C">
        <w:rPr>
          <w:rStyle w:val="Forte"/>
          <w:color w:val="000000" w:themeColor="text1"/>
          <w:shd w:val="clear" w:color="auto" w:fill="FFFFFF"/>
        </w:rPr>
        <w:t>O impacto da pandemia no mundo da música e a superação dos artistas</w:t>
      </w:r>
      <w:r w:rsidRPr="004F529C">
        <w:rPr>
          <w:color w:val="000000" w:themeColor="text1"/>
          <w:shd w:val="clear" w:color="auto" w:fill="FFFFFF"/>
        </w:rPr>
        <w:t xml:space="preserve">. </w:t>
      </w:r>
      <w:r w:rsidR="0087070B" w:rsidRPr="004F529C">
        <w:rPr>
          <w:color w:val="000000" w:themeColor="text1"/>
          <w:shd w:val="clear" w:color="auto" w:fill="FFFFFF"/>
        </w:rPr>
        <w:t>São Paulo</w:t>
      </w:r>
      <w:r w:rsidR="00A60D3D" w:rsidRPr="004F529C">
        <w:rPr>
          <w:color w:val="000000" w:themeColor="text1"/>
          <w:shd w:val="clear" w:color="auto" w:fill="FFFFFF"/>
        </w:rPr>
        <w:t xml:space="preserve">, </w:t>
      </w:r>
      <w:r w:rsidRPr="004F529C">
        <w:rPr>
          <w:color w:val="000000" w:themeColor="text1"/>
          <w:shd w:val="clear" w:color="auto" w:fill="FFFFFF"/>
        </w:rPr>
        <w:t>2020. Agência de notícias corporativas. Disponível em: https://www.terra.com.br/noticias/dino/. Acesso em: 27 set. 2022.</w:t>
      </w:r>
    </w:p>
    <w:p w14:paraId="7F9C5A34" w14:textId="7FDC1460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>FERREIRA, Amanda. </w:t>
      </w:r>
      <w:r w:rsidRPr="004F529C">
        <w:rPr>
          <w:rStyle w:val="Forte"/>
          <w:color w:val="000000" w:themeColor="text1"/>
          <w:shd w:val="clear" w:color="auto" w:fill="FFFFFF"/>
        </w:rPr>
        <w:t>A importância da música na vida das pessoas</w:t>
      </w:r>
      <w:r w:rsidRPr="004F529C">
        <w:rPr>
          <w:color w:val="000000" w:themeColor="text1"/>
          <w:shd w:val="clear" w:color="auto" w:fill="FFFFFF"/>
        </w:rPr>
        <w:t>. Escola Villare</w:t>
      </w:r>
      <w:r w:rsidR="00EA0760">
        <w:rPr>
          <w:color w:val="000000" w:themeColor="text1"/>
          <w:shd w:val="clear" w:color="auto" w:fill="FFFFFF"/>
        </w:rPr>
        <w:t>,</w:t>
      </w:r>
      <w:r w:rsidR="003E6946" w:rsidRPr="004F529C">
        <w:rPr>
          <w:color w:val="000000" w:themeColor="text1"/>
          <w:shd w:val="clear" w:color="auto" w:fill="FFFFFF"/>
        </w:rPr>
        <w:t xml:space="preserve"> 2022.</w:t>
      </w:r>
      <w:r w:rsidRPr="004F529C">
        <w:rPr>
          <w:color w:val="000000" w:themeColor="text1"/>
          <w:shd w:val="clear" w:color="auto" w:fill="FFFFFF"/>
        </w:rPr>
        <w:t xml:space="preserve"> Disponível em: https://www.escolavillare.com.br/. Acesso em: 14 set. 2022.</w:t>
      </w:r>
    </w:p>
    <w:p w14:paraId="2C3D8231" w14:textId="44843016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</w:rPr>
        <w:lastRenderedPageBreak/>
        <w:t xml:space="preserve">GONÇALVES, Lucas Silveira Gonçalves. </w:t>
      </w:r>
      <w:r w:rsidRPr="00064E18">
        <w:rPr>
          <w:b/>
          <w:bCs/>
          <w:color w:val="000000" w:themeColor="text1"/>
        </w:rPr>
        <w:t xml:space="preserve">Entrevista </w:t>
      </w:r>
      <w:r w:rsidR="00B5736A" w:rsidRPr="00064E18">
        <w:rPr>
          <w:b/>
          <w:bCs/>
          <w:color w:val="000000" w:themeColor="text1"/>
        </w:rPr>
        <w:t xml:space="preserve">sobre </w:t>
      </w:r>
      <w:r w:rsidR="0022248C" w:rsidRPr="00064E18">
        <w:rPr>
          <w:b/>
          <w:bCs/>
          <w:color w:val="000000" w:themeColor="text1"/>
        </w:rPr>
        <w:t>vivência do profissional da música</w:t>
      </w:r>
      <w:r w:rsidRPr="00064E18">
        <w:rPr>
          <w:b/>
          <w:bCs/>
          <w:color w:val="000000" w:themeColor="text1"/>
        </w:rPr>
        <w:t>.</w:t>
      </w:r>
      <w:r w:rsidRPr="004F529C">
        <w:rPr>
          <w:color w:val="000000" w:themeColor="text1"/>
        </w:rPr>
        <w:t xml:space="preserve"> Entrevistador: Henrique Silva Clemente. Blumenau. 2022. Entrevista feita por meio de conversação – não publicada.</w:t>
      </w:r>
    </w:p>
    <w:p w14:paraId="4EB84AAC" w14:textId="1478F7F5" w:rsidR="00D45C58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4F529C">
        <w:rPr>
          <w:color w:val="000000" w:themeColor="text1"/>
          <w:shd w:val="clear" w:color="auto" w:fill="FFFFFF"/>
        </w:rPr>
        <w:t>JAQUES, Matheus Marfe. </w:t>
      </w:r>
      <w:r w:rsidRPr="004F529C">
        <w:rPr>
          <w:rStyle w:val="Forte"/>
          <w:color w:val="000000" w:themeColor="text1"/>
          <w:shd w:val="clear" w:color="auto" w:fill="FFFFFF"/>
        </w:rPr>
        <w:t>Aplicação da metodologia pop-doc loop em uma empresa de sistemas para gestão empresarial</w:t>
      </w:r>
      <w:r w:rsidRPr="004F529C">
        <w:rPr>
          <w:color w:val="000000" w:themeColor="text1"/>
          <w:shd w:val="clear" w:color="auto" w:fill="FFFFFF"/>
        </w:rPr>
        <w:t>. 2022. 19 f. TCC (Graduação) - Curso de Administração, Faculdade de Gestão e Negócios, Universidade Federal de Uberlândia, 2022.</w:t>
      </w:r>
    </w:p>
    <w:p w14:paraId="7FCD2CBE" w14:textId="31DA0DDC" w:rsidR="00333B9D" w:rsidRPr="004F529C" w:rsidRDefault="00333B9D" w:rsidP="00333B9D">
      <w:pPr>
        <w:pStyle w:val="TF-refernciasITEM"/>
        <w:spacing w:after="240"/>
        <w:rPr>
          <w:color w:val="000000" w:themeColor="text1"/>
        </w:rPr>
      </w:pPr>
      <w:r w:rsidRPr="00333B9D">
        <w:rPr>
          <w:color w:val="000000" w:themeColor="text1"/>
        </w:rPr>
        <w:t xml:space="preserve">MARCONDES, João. </w:t>
      </w:r>
      <w:r w:rsidRPr="00254EF4">
        <w:rPr>
          <w:b/>
          <w:bCs/>
          <w:color w:val="000000" w:themeColor="text1"/>
        </w:rPr>
        <w:t>Como um músico deve ser?</w:t>
      </w:r>
      <w:r w:rsidRPr="00333B9D">
        <w:rPr>
          <w:color w:val="000000" w:themeColor="text1"/>
        </w:rPr>
        <w:t xml:space="preserve"> Souza Lima Blog. 11 mar. 2021.</w:t>
      </w:r>
      <w:r w:rsidR="00F569BD">
        <w:rPr>
          <w:color w:val="000000" w:themeColor="text1"/>
        </w:rPr>
        <w:t xml:space="preserve"> </w:t>
      </w:r>
      <w:r w:rsidRPr="00333B9D">
        <w:rPr>
          <w:color w:val="000000" w:themeColor="text1"/>
        </w:rPr>
        <w:t xml:space="preserve">Disponível em: </w:t>
      </w:r>
      <w:r w:rsidR="00F569BD" w:rsidRPr="00254EF4">
        <w:rPr>
          <w:color w:val="000000" w:themeColor="text1"/>
        </w:rPr>
        <w:t>https://www.blogsouzalima.com.br/como-e-que-um-musico-dever-ser/</w:t>
      </w:r>
      <w:r w:rsidRPr="00333B9D">
        <w:rPr>
          <w:color w:val="000000" w:themeColor="text1"/>
        </w:rPr>
        <w:t>.</w:t>
      </w:r>
      <w:r w:rsidR="00F569BD">
        <w:rPr>
          <w:color w:val="000000" w:themeColor="text1"/>
        </w:rPr>
        <w:t xml:space="preserve"> </w:t>
      </w:r>
      <w:r w:rsidRPr="00333B9D">
        <w:rPr>
          <w:color w:val="000000" w:themeColor="text1"/>
        </w:rPr>
        <w:t>Acesso em: 02 set. 2022.</w:t>
      </w:r>
    </w:p>
    <w:p w14:paraId="466F24BF" w14:textId="77777777" w:rsidR="00D45C58" w:rsidRPr="004F529C" w:rsidRDefault="00D45C58" w:rsidP="00D45C58">
      <w:pPr>
        <w:pStyle w:val="TF-refernciasITEM"/>
        <w:spacing w:after="240"/>
        <w:rPr>
          <w:color w:val="000000" w:themeColor="text1"/>
        </w:rPr>
      </w:pPr>
      <w:r w:rsidRPr="004F529C">
        <w:rPr>
          <w:color w:val="000000" w:themeColor="text1"/>
        </w:rPr>
        <w:t xml:space="preserve">MEEVENTOS. </w:t>
      </w:r>
      <w:r w:rsidRPr="004F529C">
        <w:rPr>
          <w:b/>
          <w:color w:val="000000" w:themeColor="text1"/>
        </w:rPr>
        <w:t>Sistema de Gestão para Bandas e Músicos</w:t>
      </w:r>
      <w:r w:rsidRPr="004F529C">
        <w:rPr>
          <w:color w:val="000000" w:themeColor="text1"/>
        </w:rPr>
        <w:t>. MeEventos, 2022. Disponível em: https://meeventos.com.br/banda-musicos. Acesso em: 31 ago. 2022.</w:t>
      </w:r>
    </w:p>
    <w:p w14:paraId="5A41013B" w14:textId="2AE4C83C" w:rsidR="00D45C58" w:rsidRPr="004F529C" w:rsidRDefault="00D45C58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  <w:shd w:val="clear" w:color="auto" w:fill="FFFFFF"/>
        </w:rPr>
        <w:t xml:space="preserve">NOLETO, Rafael da Silva. </w:t>
      </w:r>
      <w:r w:rsidRPr="004F529C">
        <w:rPr>
          <w:b/>
          <w:bCs/>
          <w:color w:val="000000" w:themeColor="text1"/>
          <w:szCs w:val="24"/>
          <w:shd w:val="clear" w:color="auto" w:fill="FFFFFF"/>
        </w:rPr>
        <w:t xml:space="preserve">Pandemia de lives: </w:t>
      </w:r>
      <w:r w:rsidRPr="004F529C">
        <w:rPr>
          <w:color w:val="000000" w:themeColor="text1"/>
          <w:szCs w:val="24"/>
          <w:shd w:val="clear" w:color="auto" w:fill="FFFFFF"/>
        </w:rPr>
        <w:t xml:space="preserve">sobre Covid-19 e música no Brasil. In: Miriam Pillar Grossi; Rodrigo Toniol. (Org.). Cientistas sociais e o Coronavírus. 1ed. São Paulo: ANPOCS; Florianópolis: Tribo da Ilha, 2020. p. 401-404. </w:t>
      </w:r>
    </w:p>
    <w:p w14:paraId="003E11F9" w14:textId="77777777" w:rsidR="00741E1D" w:rsidRPr="004F529C" w:rsidRDefault="00741E1D" w:rsidP="00741E1D">
      <w:pPr>
        <w:pStyle w:val="TF-refernciasITEM"/>
        <w:spacing w:after="240"/>
        <w:rPr>
          <w:color w:val="000000" w:themeColor="text1"/>
          <w:szCs w:val="24"/>
        </w:rPr>
      </w:pPr>
      <w:r w:rsidRPr="004F529C">
        <w:rPr>
          <w:color w:val="000000" w:themeColor="text1"/>
          <w:szCs w:val="24"/>
        </w:rPr>
        <w:t xml:space="preserve">OLIVEIRA, Edilaine; OLIVEIRA, Patricia. </w:t>
      </w:r>
      <w:r w:rsidRPr="00064E18">
        <w:rPr>
          <w:b/>
          <w:bCs/>
          <w:color w:val="000000" w:themeColor="text1"/>
          <w:szCs w:val="24"/>
        </w:rPr>
        <w:t>O trabalho em equipe e as relações interpessoais analisadas na disciplina de PRIMT IV do curso de Gestão Comercial da Fatec Assis</w:t>
      </w:r>
      <w:r w:rsidRPr="004F529C">
        <w:rPr>
          <w:color w:val="000000" w:themeColor="text1"/>
          <w:szCs w:val="24"/>
        </w:rPr>
        <w:t>. 2019. 77 f. Trabalho de Graduação – (Curso de Tecnologia em Gestão Comercial) Centro Estadual de Educação Tecnológica Paula Souza – Faculdade de Tecnologia de Assis, Assis.</w:t>
      </w:r>
    </w:p>
    <w:p w14:paraId="0AD90D01" w14:textId="3E0CCADF" w:rsidR="00D45C58" w:rsidRPr="004F529C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  <w:shd w:val="clear" w:color="auto" w:fill="FFFFFF"/>
        </w:rPr>
        <w:t>PEREIRA</w:t>
      </w:r>
      <w:r w:rsidR="00D45C58" w:rsidRPr="004F529C">
        <w:rPr>
          <w:color w:val="000000" w:themeColor="text1"/>
          <w:szCs w:val="24"/>
          <w:shd w:val="clear" w:color="auto" w:fill="FFFFFF"/>
        </w:rPr>
        <w:t>, A</w:t>
      </w:r>
      <w:r w:rsidR="009C05C9" w:rsidRPr="004F529C">
        <w:rPr>
          <w:color w:val="000000" w:themeColor="text1"/>
          <w:szCs w:val="24"/>
          <w:shd w:val="clear" w:color="auto" w:fill="FFFFFF"/>
        </w:rPr>
        <w:t>na Rita</w:t>
      </w:r>
      <w:r w:rsidR="00D45C58" w:rsidRPr="004F529C">
        <w:rPr>
          <w:color w:val="000000" w:themeColor="text1"/>
          <w:szCs w:val="24"/>
          <w:shd w:val="clear" w:color="auto" w:fill="FFFFFF"/>
        </w:rPr>
        <w:t>; P</w:t>
      </w:r>
      <w:r w:rsidRPr="004F529C">
        <w:rPr>
          <w:color w:val="000000" w:themeColor="text1"/>
          <w:szCs w:val="24"/>
          <w:shd w:val="clear" w:color="auto" w:fill="FFFFFF"/>
        </w:rPr>
        <w:t>ASSOS</w:t>
      </w:r>
      <w:r w:rsidR="00D45C58" w:rsidRPr="004F529C">
        <w:rPr>
          <w:color w:val="000000" w:themeColor="text1"/>
          <w:szCs w:val="24"/>
          <w:shd w:val="clear" w:color="auto" w:fill="FFFFFF"/>
        </w:rPr>
        <w:t>, C</w:t>
      </w:r>
      <w:r w:rsidR="009C05C9" w:rsidRPr="004F529C">
        <w:rPr>
          <w:color w:val="000000" w:themeColor="text1"/>
          <w:szCs w:val="24"/>
          <w:shd w:val="clear" w:color="auto" w:fill="FFFFFF"/>
        </w:rPr>
        <w:t>lotilde</w:t>
      </w:r>
      <w:r w:rsidR="00D45C58" w:rsidRPr="004F529C">
        <w:rPr>
          <w:color w:val="000000" w:themeColor="text1"/>
          <w:szCs w:val="24"/>
          <w:shd w:val="clear" w:color="auto" w:fill="FFFFFF"/>
        </w:rPr>
        <w:t>.; R</w:t>
      </w:r>
      <w:r w:rsidRPr="004F529C">
        <w:rPr>
          <w:color w:val="000000" w:themeColor="text1"/>
          <w:szCs w:val="24"/>
          <w:shd w:val="clear" w:color="auto" w:fill="FFFFFF"/>
        </w:rPr>
        <w:t>IBEIRO</w:t>
      </w:r>
      <w:r w:rsidR="00D45C58" w:rsidRPr="004F529C">
        <w:rPr>
          <w:color w:val="000000" w:themeColor="text1"/>
          <w:szCs w:val="24"/>
          <w:shd w:val="clear" w:color="auto" w:fill="FFFFFF"/>
        </w:rPr>
        <w:t>, C</w:t>
      </w:r>
      <w:r w:rsidR="009C05C9" w:rsidRPr="004F529C">
        <w:rPr>
          <w:color w:val="000000" w:themeColor="text1"/>
          <w:szCs w:val="24"/>
          <w:shd w:val="clear" w:color="auto" w:fill="FFFFFF"/>
        </w:rPr>
        <w:t>élia</w:t>
      </w:r>
      <w:r w:rsidR="00D45C58" w:rsidRPr="004F529C">
        <w:rPr>
          <w:color w:val="000000" w:themeColor="text1"/>
          <w:szCs w:val="24"/>
          <w:shd w:val="clear" w:color="auto" w:fill="FFFFFF"/>
        </w:rPr>
        <w:t>. A motivação no ambiente de trabalho e o seu efeito no desempenho profissional: um estudo no setor bancário. </w:t>
      </w:r>
      <w:r w:rsidR="00D45C58" w:rsidRPr="004F529C">
        <w:rPr>
          <w:b/>
          <w:bCs/>
          <w:color w:val="000000" w:themeColor="text1"/>
          <w:szCs w:val="24"/>
          <w:shd w:val="clear" w:color="auto" w:fill="FFFFFF"/>
        </w:rPr>
        <w:t>Gestão e Desenvolvimento</w:t>
      </w:r>
      <w:r w:rsidR="00D45C58" w:rsidRPr="004F529C">
        <w:rPr>
          <w:color w:val="000000" w:themeColor="text1"/>
          <w:szCs w:val="24"/>
          <w:shd w:val="clear" w:color="auto" w:fill="FFFFFF"/>
        </w:rPr>
        <w:t xml:space="preserve">, Lisboa, n.30, 2022, p. 481-503. Disponível em: </w:t>
      </w:r>
      <w:r w:rsidR="00D45C58" w:rsidRPr="004F529C">
        <w:rPr>
          <w:noProof/>
          <w:color w:val="000000" w:themeColor="text1"/>
          <w:szCs w:val="24"/>
          <w:shd w:val="clear" w:color="auto" w:fill="FFFFFF"/>
        </w:rPr>
        <w:t>https://journals.ucp.pt/index.php/gestaoedesenvolvimento/article/view/11688</w:t>
      </w:r>
      <w:r w:rsidR="00D45C58" w:rsidRPr="004F529C">
        <w:rPr>
          <w:color w:val="000000" w:themeColor="text1"/>
          <w:szCs w:val="24"/>
          <w:shd w:val="clear" w:color="auto" w:fill="FFFFFF"/>
        </w:rPr>
        <w:t>. Acesso em: 20 set. 2022.</w:t>
      </w:r>
    </w:p>
    <w:p w14:paraId="15B3DD3F" w14:textId="62219AA6" w:rsidR="00741E1D" w:rsidRPr="004F529C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4F529C">
        <w:rPr>
          <w:color w:val="000000" w:themeColor="text1"/>
          <w:szCs w:val="24"/>
        </w:rPr>
        <w:t xml:space="preserve">REIS, Tatiane Brum de Oliveira; KLEIN, Amarolinda Iara da Costa Zanela. Competências empreendedoras na indústria criativa: meios e necessidades de aprendizagem de músicos. </w:t>
      </w:r>
      <w:r w:rsidRPr="004F529C">
        <w:rPr>
          <w:b/>
          <w:bCs/>
          <w:color w:val="000000" w:themeColor="text1"/>
          <w:szCs w:val="24"/>
        </w:rPr>
        <w:t xml:space="preserve">Rev. de Empreendedorismo e Gest. Pequenas Empres., </w:t>
      </w:r>
      <w:r w:rsidRPr="004F529C">
        <w:rPr>
          <w:color w:val="000000" w:themeColor="text1"/>
          <w:szCs w:val="24"/>
        </w:rPr>
        <w:t xml:space="preserve">São Paulo, v.9, n.4, p.556-588, Set./Dez. 2020. </w:t>
      </w:r>
    </w:p>
    <w:p w14:paraId="43D4874D" w14:textId="3E36B98E" w:rsidR="00D45C58" w:rsidRPr="004F529C" w:rsidRDefault="00D45C58" w:rsidP="00D45C58">
      <w:pPr>
        <w:keepNext w:val="0"/>
        <w:spacing w:after="240"/>
        <w:rPr>
          <w:color w:val="000000" w:themeColor="text1"/>
        </w:rPr>
      </w:pPr>
      <w:r w:rsidRPr="004F529C">
        <w:rPr>
          <w:color w:val="000000" w:themeColor="text1"/>
          <w:shd w:val="clear" w:color="auto" w:fill="FFFFFF"/>
        </w:rPr>
        <w:t xml:space="preserve">SAFETEC. </w:t>
      </w:r>
      <w:r w:rsidRPr="004F529C">
        <w:rPr>
          <w:rStyle w:val="Forte"/>
          <w:color w:val="000000" w:themeColor="text1"/>
          <w:shd w:val="clear" w:color="auto" w:fill="FFFFFF"/>
        </w:rPr>
        <w:t>O que são sistemas colaborativos e exemplos práticos</w:t>
      </w:r>
      <w:r w:rsidRPr="004F529C">
        <w:rPr>
          <w:color w:val="000000" w:themeColor="text1"/>
          <w:shd w:val="clear" w:color="auto" w:fill="FFFFFF"/>
        </w:rPr>
        <w:t>. Recife – PE</w:t>
      </w:r>
      <w:r w:rsidR="00CB7AC1">
        <w:rPr>
          <w:color w:val="000000" w:themeColor="text1"/>
          <w:shd w:val="clear" w:color="auto" w:fill="FFFFFF"/>
        </w:rPr>
        <w:t>,</w:t>
      </w:r>
      <w:r w:rsidRPr="004F529C">
        <w:rPr>
          <w:color w:val="000000" w:themeColor="text1"/>
          <w:shd w:val="clear" w:color="auto" w:fill="FFFFFF"/>
        </w:rPr>
        <w:t xml:space="preserve"> </w:t>
      </w:r>
      <w:r w:rsidR="00E71BA2" w:rsidRPr="004F529C">
        <w:rPr>
          <w:color w:val="000000" w:themeColor="text1"/>
          <w:shd w:val="clear" w:color="auto" w:fill="FFFFFF"/>
        </w:rPr>
        <w:t xml:space="preserve">2017. </w:t>
      </w:r>
      <w:r w:rsidRPr="004F529C">
        <w:rPr>
          <w:color w:val="000000" w:themeColor="text1"/>
          <w:shd w:val="clear" w:color="auto" w:fill="FFFFFF"/>
        </w:rPr>
        <w:t>Disponível em: https://safetec.com.br/. Acesso em: 20 set. 2022.</w:t>
      </w:r>
    </w:p>
    <w:p w14:paraId="4B5767B1" w14:textId="46246A25" w:rsidR="00D45C58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4F529C">
        <w:rPr>
          <w:color w:val="000000" w:themeColor="text1"/>
          <w:shd w:val="clear" w:color="auto" w:fill="FFFFFF"/>
        </w:rPr>
        <w:t xml:space="preserve">SILVA, Delmira Santos da Conceição; SANTOS, Marília Barbosa dos; SOARES, Maria José Nascimento. </w:t>
      </w:r>
      <w:r w:rsidR="00CB7AC1" w:rsidRPr="004F529C">
        <w:rPr>
          <w:color w:val="000000" w:themeColor="text1"/>
          <w:shd w:val="clear" w:color="auto" w:fill="FFFFFF"/>
        </w:rPr>
        <w:t>I</w:t>
      </w:r>
      <w:r w:rsidR="00CB7AC1">
        <w:rPr>
          <w:color w:val="000000" w:themeColor="text1"/>
          <w:shd w:val="clear" w:color="auto" w:fill="FFFFFF"/>
        </w:rPr>
        <w:t>mpactos causados pela Covid</w:t>
      </w:r>
      <w:r w:rsidRPr="004F529C">
        <w:rPr>
          <w:color w:val="000000" w:themeColor="text1"/>
          <w:shd w:val="clear" w:color="auto" w:fill="FFFFFF"/>
        </w:rPr>
        <w:t>-19: um estudo preliminar. </w:t>
      </w:r>
      <w:r w:rsidRPr="004F529C">
        <w:rPr>
          <w:rStyle w:val="Forte"/>
          <w:color w:val="000000" w:themeColor="text1"/>
          <w:shd w:val="clear" w:color="auto" w:fill="FFFFFF"/>
        </w:rPr>
        <w:t>Revista Brasileira de Educação Ambiental - Revbea</w:t>
      </w:r>
      <w:r w:rsidRPr="004F529C">
        <w:rPr>
          <w:color w:val="000000" w:themeColor="text1"/>
          <w:shd w:val="clear" w:color="auto" w:fill="FFFFFF"/>
        </w:rPr>
        <w:t xml:space="preserve">, São Paulo, v. 15, n. 4, p. 128-147, 06 ago. 2020. Edição especial. </w:t>
      </w:r>
    </w:p>
    <w:p w14:paraId="7E08F331" w14:textId="05AB9FA5" w:rsidR="00830396" w:rsidRPr="004F529C" w:rsidRDefault="00830396" w:rsidP="00830396">
      <w:pPr>
        <w:pStyle w:val="TF-refernciasITEM"/>
        <w:spacing w:after="240"/>
        <w:rPr>
          <w:color w:val="000000" w:themeColor="text1"/>
        </w:rPr>
      </w:pPr>
      <w:r w:rsidRPr="00830396">
        <w:rPr>
          <w:color w:val="000000" w:themeColor="text1"/>
        </w:rPr>
        <w:t xml:space="preserve">VAMOS CLUB. </w:t>
      </w:r>
      <w:r w:rsidRPr="00254EF4">
        <w:rPr>
          <w:b/>
          <w:bCs/>
          <w:color w:val="000000" w:themeColor="text1"/>
        </w:rPr>
        <w:t>A organização é a chave para o sucesso</w:t>
      </w:r>
      <w:r w:rsidRPr="00830396">
        <w:rPr>
          <w:color w:val="000000" w:themeColor="text1"/>
        </w:rPr>
        <w:t>. 2021. Disponível em:</w:t>
      </w:r>
      <w:r>
        <w:rPr>
          <w:color w:val="000000" w:themeColor="text1"/>
        </w:rPr>
        <w:t xml:space="preserve"> </w:t>
      </w:r>
      <w:r w:rsidRPr="00830396">
        <w:rPr>
          <w:color w:val="000000" w:themeColor="text1"/>
        </w:rPr>
        <w:t>https://vamosclub.pt/organizacao-a-chave-para-o-sucesso/. Acesso em: 20 set. 2022.</w:t>
      </w:r>
    </w:p>
    <w:p w14:paraId="19F969AC" w14:textId="5568894E" w:rsidR="00E8769C" w:rsidRDefault="00D45C58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4F529C">
        <w:rPr>
          <w:color w:val="000000" w:themeColor="text1"/>
          <w:shd w:val="clear" w:color="auto" w:fill="FFFFFF"/>
        </w:rPr>
        <w:t>VARGAS, Rodrigo. </w:t>
      </w:r>
      <w:r w:rsidRPr="004F529C">
        <w:rPr>
          <w:rStyle w:val="Forte"/>
          <w:color w:val="000000" w:themeColor="text1"/>
          <w:shd w:val="clear" w:color="auto" w:fill="FFFFFF"/>
        </w:rPr>
        <w:t>Gestão de pessoas</w:t>
      </w:r>
      <w:r w:rsidRPr="004F529C">
        <w:rPr>
          <w:color w:val="000000" w:themeColor="text1"/>
          <w:shd w:val="clear" w:color="auto" w:fill="FFFFFF"/>
        </w:rPr>
        <w:t>: como ela pode influenciar a produtividade no trabalho. Portal Gestaoindustrial.com</w:t>
      </w:r>
      <w:r w:rsidR="00EA0760">
        <w:rPr>
          <w:color w:val="000000" w:themeColor="text1"/>
          <w:shd w:val="clear" w:color="auto" w:fill="FFFFFF"/>
        </w:rPr>
        <w:t xml:space="preserve">, </w:t>
      </w:r>
      <w:r w:rsidR="00E71BA2" w:rsidRPr="004F529C">
        <w:rPr>
          <w:color w:val="000000" w:themeColor="text1"/>
          <w:shd w:val="clear" w:color="auto" w:fill="FFFFFF"/>
        </w:rPr>
        <w:t xml:space="preserve">2020. </w:t>
      </w:r>
      <w:r w:rsidRPr="004F529C">
        <w:rPr>
          <w:color w:val="000000" w:themeColor="text1"/>
          <w:shd w:val="clear" w:color="auto" w:fill="FFFFFF"/>
        </w:rPr>
        <w:t>Disponível em: https://gestaoindustrial.com/gestao-de-pessoas-como-ela-pode-influenciar-a-produtividade-no-trabalho/. Acesso em: 13 set. 2022.</w:t>
      </w:r>
    </w:p>
    <w:p w14:paraId="26686AE6" w14:textId="77777777" w:rsidR="00E8769C" w:rsidRDefault="00E8769C">
      <w:pPr>
        <w:keepNext w:val="0"/>
        <w:keepLines w:val="0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35F3E941" w14:textId="77777777" w:rsidR="00E8769C" w:rsidRDefault="00E8769C" w:rsidP="00E8769C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69483ACD" w14:textId="77777777" w:rsidR="00E8769C" w:rsidRPr="00340EA0" w:rsidRDefault="00E8769C" w:rsidP="00E8769C">
      <w:pPr>
        <w:pStyle w:val="TF-xAvalTTULO"/>
      </w:pPr>
      <w:r w:rsidRPr="00340EA0">
        <w:t>PROFESSOR TCC I</w:t>
      </w:r>
      <w:r>
        <w:t xml:space="preserve"> - Pré-projeto</w:t>
      </w:r>
    </w:p>
    <w:p w14:paraId="1304C2A9" w14:textId="77777777" w:rsidR="00E8769C" w:rsidRDefault="00E8769C" w:rsidP="00E8769C">
      <w:pPr>
        <w:pStyle w:val="TF-xAvalLINHA"/>
      </w:pPr>
    </w:p>
    <w:p w14:paraId="38AC8E5C" w14:textId="77777777" w:rsidR="00E8769C" w:rsidRDefault="00E8769C" w:rsidP="00E8769C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EDE2568" w14:textId="77777777" w:rsidR="00E8769C" w:rsidRPr="00320BFA" w:rsidRDefault="00E8769C" w:rsidP="00E8769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E8769C" w:rsidRPr="00320BFA" w14:paraId="0FD2E9D4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4DD349" w14:textId="77777777" w:rsidR="00E8769C" w:rsidRPr="00320BFA" w:rsidRDefault="00E8769C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AF5C74" w14:textId="77777777" w:rsidR="00E8769C" w:rsidRPr="00320BFA" w:rsidRDefault="00E8769C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7AAC2C" w14:textId="77777777" w:rsidR="00E8769C" w:rsidRPr="00320BFA" w:rsidRDefault="00E8769C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2C129E" w14:textId="77777777" w:rsidR="00E8769C" w:rsidRPr="00320BFA" w:rsidRDefault="00E8769C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E8769C" w:rsidRPr="00320BFA" w14:paraId="71DD1CEE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96126DC" w14:textId="77777777" w:rsidR="00E8769C" w:rsidRPr="00320BFA" w:rsidRDefault="00E8769C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8C48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53E6F23" w14:textId="77777777" w:rsidR="00E8769C" w:rsidRPr="00320BFA" w:rsidRDefault="00E8769C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6868" w14:textId="0AD4C3AB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3DB0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7F75F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036222F2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ABCA00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3F70" w14:textId="77777777" w:rsidR="00E8769C" w:rsidRPr="00320BFA" w:rsidRDefault="00E8769C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7293" w14:textId="1F633550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1E70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7688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138B1D5C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E34300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53D5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A32DD61" w14:textId="77777777" w:rsidR="00E8769C" w:rsidRPr="00320BFA" w:rsidRDefault="00E8769C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CB9F" w14:textId="3C010EC3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767D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D9908B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01AEC180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F20572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B01" w14:textId="77777777" w:rsidR="00E8769C" w:rsidRPr="00320BFA" w:rsidRDefault="00E8769C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11E" w14:textId="0FA01A5F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27E0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459D42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6FAA4C4A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41FAC8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5BE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A033E4A" w14:textId="77777777" w:rsidR="00E8769C" w:rsidRPr="00320BFA" w:rsidRDefault="00E8769C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736C" w14:textId="0C206596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EE92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C625EF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2A3265B9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3DA67F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3A78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BB4C977" w14:textId="77777777" w:rsidR="00E8769C" w:rsidRPr="00320BFA" w:rsidRDefault="00E8769C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92BA" w14:textId="51E5F260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1C3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C427AA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643181E8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753030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4E" w14:textId="77777777" w:rsidR="00E8769C" w:rsidRPr="00320BFA" w:rsidRDefault="00E8769C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3945" w14:textId="7D902044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EA1A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72BFB7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3936600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51847C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75C6" w14:textId="77777777" w:rsidR="00E8769C" w:rsidRPr="00320BFA" w:rsidRDefault="00E8769C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F8C" w14:textId="1D32D747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048D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4C7522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4167AA7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0E1194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4757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F4E8FB9" w14:textId="77777777" w:rsidR="00E8769C" w:rsidRPr="00320BFA" w:rsidRDefault="00E8769C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921C" w14:textId="42797AF6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1736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D40B1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7E4EA3BE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404E7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F20D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71EB84A" w14:textId="77777777" w:rsidR="00E8769C" w:rsidRPr="00320BFA" w:rsidRDefault="00E8769C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A103" w14:textId="496F03BC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B76D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28113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3E9E0C01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ECBB51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DFAC" w14:textId="77777777" w:rsidR="00E8769C" w:rsidRPr="00320BFA" w:rsidRDefault="00E8769C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D41A" w14:textId="42EF315E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C4C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06169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351E3D1B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F5815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06AE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3FC40E03" w14:textId="77777777" w:rsidR="00E8769C" w:rsidRPr="00320BFA" w:rsidRDefault="00E8769C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69E5" w14:textId="6D45B677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6A1B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FC6792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163DE80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1B1264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9D8182" w14:textId="77777777" w:rsidR="00E8769C" w:rsidRPr="00320BFA" w:rsidRDefault="00E8769C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7E49BF" w14:textId="2675F2D6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DFDF0E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7CFE8B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14A7651D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FBEE1F" w14:textId="77777777" w:rsidR="00E8769C" w:rsidRPr="00320BFA" w:rsidRDefault="00E8769C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0C54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A44D006" w14:textId="77777777" w:rsidR="00E8769C" w:rsidRPr="00320BFA" w:rsidRDefault="00E8769C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6A65" w14:textId="15F1BC1C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740A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CB8B2F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46843CC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DED79C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5FDA" w14:textId="77777777" w:rsidR="00E8769C" w:rsidRPr="00320BFA" w:rsidRDefault="00E8769C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027E" w14:textId="75CA32C5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5C83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69E50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188B671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1C3BBD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AA44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48C95B2" w14:textId="77777777" w:rsidR="00E8769C" w:rsidRPr="00320BFA" w:rsidRDefault="00E8769C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A0D6" w14:textId="690A9D09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D0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157DE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4F548033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FE162D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80C2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0449661A" w14:textId="77777777" w:rsidR="00E8769C" w:rsidRPr="00320BFA" w:rsidRDefault="00E8769C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9BD6" w14:textId="57374AA5" w:rsidR="00E8769C" w:rsidRPr="00320BFA" w:rsidRDefault="00AD17E9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108D" w14:textId="77777777" w:rsidR="00E8769C" w:rsidRPr="00320BFA" w:rsidRDefault="00E8769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0A05A" w14:textId="77777777" w:rsidR="00E8769C" w:rsidRPr="00320BFA" w:rsidRDefault="00E8769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0219FF77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C706C1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1F56" w14:textId="77777777" w:rsidR="00E8769C" w:rsidRPr="00320BFA" w:rsidRDefault="00E8769C" w:rsidP="00E8769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7CDFE96" w14:textId="77777777" w:rsidR="00E8769C" w:rsidRPr="00320BFA" w:rsidRDefault="00E8769C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79E4" w14:textId="6E7048AA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D88D" w14:textId="4501BB03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C5FF4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2E2E7CA7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6A3A51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1736" w14:textId="77777777" w:rsidR="00E8769C" w:rsidRPr="00320BFA" w:rsidRDefault="00E8769C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3EAC" w14:textId="0DD3A9A6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0DF8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ACD9DC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8769C" w:rsidRPr="00320BFA" w14:paraId="69A0EA7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70E131" w14:textId="77777777" w:rsidR="00E8769C" w:rsidRPr="00320BFA" w:rsidRDefault="00E876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7BFC6E" w14:textId="77777777" w:rsidR="00E8769C" w:rsidRPr="00320BFA" w:rsidRDefault="00E8769C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8FC375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A1B86" w14:textId="77777777" w:rsidR="00E8769C" w:rsidRPr="00320BFA" w:rsidRDefault="00E876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0EAA1D" w14:textId="0C200F90" w:rsidR="00E8769C" w:rsidRPr="00320BFA" w:rsidRDefault="00AD17E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14:paraId="5D50699E" w14:textId="77777777" w:rsidR="00E8769C" w:rsidRDefault="00E8769C" w:rsidP="00E8769C">
      <w:pPr>
        <w:pStyle w:val="TF-xAvalITEMDETALHE"/>
      </w:pPr>
    </w:p>
    <w:p w14:paraId="1849770A" w14:textId="77777777" w:rsidR="00D45C58" w:rsidRPr="003627BD" w:rsidRDefault="00D45C58" w:rsidP="00064E18">
      <w:pPr>
        <w:pStyle w:val="TF-refernciasITEM"/>
        <w:spacing w:after="240"/>
        <w:rPr>
          <w:color w:val="7030A0"/>
        </w:rPr>
      </w:pPr>
    </w:p>
    <w:sectPr w:rsidR="00D45C58" w:rsidRPr="003627BD" w:rsidSect="001763DF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Dalton Solano dos Reis" w:date="2022-11-05T19:13:00Z" w:initials="DSdR">
    <w:p w14:paraId="18ECABDB" w14:textId="77777777" w:rsidR="00422E4F" w:rsidRDefault="00422E4F" w:rsidP="00F80D6D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28" w:author="Dalton Solano dos Reis" w:date="2022-11-05T19:16:00Z" w:initials="DSdR">
    <w:p w14:paraId="0BF533C8" w14:textId="77777777" w:rsidR="00882A70" w:rsidRDefault="00882A70" w:rsidP="00882551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  <w:comment w:id="33" w:author="Dalton Solano dos Reis" w:date="2022-11-05T19:24:00Z" w:initials="DSdR">
    <w:p w14:paraId="1409272A" w14:textId="77777777" w:rsidR="005864B5" w:rsidRDefault="005864B5" w:rsidP="007A616C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ECABDB" w15:done="0"/>
  <w15:commentEx w15:paraId="0BF533C8" w15:done="0"/>
  <w15:commentEx w15:paraId="140927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1346E" w16cex:dateUtc="2022-11-05T22:13:00Z"/>
  <w16cex:commentExtensible w16cex:durableId="271134F9" w16cex:dateUtc="2022-11-05T22:16:00Z"/>
  <w16cex:commentExtensible w16cex:durableId="271136EC" w16cex:dateUtc="2022-11-05T2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ECABDB" w16cid:durableId="2711346E"/>
  <w16cid:commentId w16cid:paraId="0BF533C8" w16cid:durableId="271134F9"/>
  <w16cid:commentId w16cid:paraId="1409272A" w16cid:durableId="271136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80199" w14:textId="77777777" w:rsidR="00145E35" w:rsidRDefault="00145E35">
      <w:r>
        <w:separator/>
      </w:r>
    </w:p>
  </w:endnote>
  <w:endnote w:type="continuationSeparator" w:id="0">
    <w:p w14:paraId="145F4166" w14:textId="77777777" w:rsidR="00145E35" w:rsidRDefault="0014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78FD" w14:textId="77777777" w:rsidR="00145E35" w:rsidRDefault="00145E35">
      <w:r>
        <w:separator/>
      </w:r>
    </w:p>
  </w:footnote>
  <w:footnote w:type="continuationSeparator" w:id="0">
    <w:p w14:paraId="38002C3A" w14:textId="77777777" w:rsidR="00145E35" w:rsidRDefault="0014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2E623D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70497278">
    <w:abstractNumId w:val="0"/>
  </w:num>
  <w:num w:numId="2" w16cid:durableId="1846944862">
    <w:abstractNumId w:val="2"/>
  </w:num>
  <w:num w:numId="3" w16cid:durableId="2016953870">
    <w:abstractNumId w:val="2"/>
  </w:num>
  <w:num w:numId="4" w16cid:durableId="213468297">
    <w:abstractNumId w:val="1"/>
  </w:num>
  <w:num w:numId="5" w16cid:durableId="523205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1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6922878">
    <w:abstractNumId w:val="2"/>
  </w:num>
  <w:num w:numId="8" w16cid:durableId="1647080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301030">
    <w:abstractNumId w:val="5"/>
  </w:num>
  <w:num w:numId="10" w16cid:durableId="174661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29678">
    <w:abstractNumId w:val="3"/>
  </w:num>
  <w:num w:numId="12" w16cid:durableId="1389449691">
    <w:abstractNumId w:val="4"/>
  </w:num>
  <w:num w:numId="13" w16cid:durableId="1078749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99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319787">
    <w:abstractNumId w:val="6"/>
  </w:num>
  <w:num w:numId="16" w16cid:durableId="1675720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414983">
    <w:abstractNumId w:val="6"/>
  </w:num>
  <w:num w:numId="18" w16cid:durableId="1590504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1757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05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03F"/>
    <w:rsid w:val="00001DDF"/>
    <w:rsid w:val="0000224C"/>
    <w:rsid w:val="00002314"/>
    <w:rsid w:val="00002BE1"/>
    <w:rsid w:val="00006A76"/>
    <w:rsid w:val="000123DE"/>
    <w:rsid w:val="00012922"/>
    <w:rsid w:val="00012E3F"/>
    <w:rsid w:val="00014107"/>
    <w:rsid w:val="0001575C"/>
    <w:rsid w:val="000179B5"/>
    <w:rsid w:val="00017B62"/>
    <w:rsid w:val="000203CD"/>
    <w:rsid w:val="00020479"/>
    <w:rsid w:val="000204E7"/>
    <w:rsid w:val="00023FA0"/>
    <w:rsid w:val="00025A16"/>
    <w:rsid w:val="0002602F"/>
    <w:rsid w:val="00027BDC"/>
    <w:rsid w:val="00030E4A"/>
    <w:rsid w:val="00031A27"/>
    <w:rsid w:val="00031A76"/>
    <w:rsid w:val="00031EE0"/>
    <w:rsid w:val="00032373"/>
    <w:rsid w:val="000329FF"/>
    <w:rsid w:val="00034541"/>
    <w:rsid w:val="00035489"/>
    <w:rsid w:val="000354BA"/>
    <w:rsid w:val="000364BF"/>
    <w:rsid w:val="00042463"/>
    <w:rsid w:val="00043227"/>
    <w:rsid w:val="0004641A"/>
    <w:rsid w:val="000505DE"/>
    <w:rsid w:val="00052A07"/>
    <w:rsid w:val="00052D37"/>
    <w:rsid w:val="000533DA"/>
    <w:rsid w:val="000544A9"/>
    <w:rsid w:val="0005457F"/>
    <w:rsid w:val="000547B5"/>
    <w:rsid w:val="00056373"/>
    <w:rsid w:val="0005725B"/>
    <w:rsid w:val="00057A4A"/>
    <w:rsid w:val="000608E9"/>
    <w:rsid w:val="00061FEB"/>
    <w:rsid w:val="00064E18"/>
    <w:rsid w:val="000667DF"/>
    <w:rsid w:val="0006682D"/>
    <w:rsid w:val="000672AC"/>
    <w:rsid w:val="0007209B"/>
    <w:rsid w:val="00073D68"/>
    <w:rsid w:val="00075792"/>
    <w:rsid w:val="00076FD5"/>
    <w:rsid w:val="000801B9"/>
    <w:rsid w:val="00080C61"/>
    <w:rsid w:val="00080F9C"/>
    <w:rsid w:val="00085654"/>
    <w:rsid w:val="0008579A"/>
    <w:rsid w:val="00085EA0"/>
    <w:rsid w:val="00086AA8"/>
    <w:rsid w:val="00086AE5"/>
    <w:rsid w:val="0008732D"/>
    <w:rsid w:val="00090D6F"/>
    <w:rsid w:val="00091101"/>
    <w:rsid w:val="000934CD"/>
    <w:rsid w:val="00094AED"/>
    <w:rsid w:val="00096AF2"/>
    <w:rsid w:val="0009735C"/>
    <w:rsid w:val="000A104C"/>
    <w:rsid w:val="000A1856"/>
    <w:rsid w:val="000A19DE"/>
    <w:rsid w:val="000A2B30"/>
    <w:rsid w:val="000A2D37"/>
    <w:rsid w:val="000A2F1D"/>
    <w:rsid w:val="000A377D"/>
    <w:rsid w:val="000A3EAB"/>
    <w:rsid w:val="000A4A73"/>
    <w:rsid w:val="000A5CF7"/>
    <w:rsid w:val="000B076D"/>
    <w:rsid w:val="000B12B2"/>
    <w:rsid w:val="000B1512"/>
    <w:rsid w:val="000B222F"/>
    <w:rsid w:val="000B2C9F"/>
    <w:rsid w:val="000B355C"/>
    <w:rsid w:val="000B3868"/>
    <w:rsid w:val="000B4217"/>
    <w:rsid w:val="000B4679"/>
    <w:rsid w:val="000B47EE"/>
    <w:rsid w:val="000B5ACF"/>
    <w:rsid w:val="000B76AF"/>
    <w:rsid w:val="000C0111"/>
    <w:rsid w:val="000C1926"/>
    <w:rsid w:val="000C1A18"/>
    <w:rsid w:val="000C5623"/>
    <w:rsid w:val="000C648D"/>
    <w:rsid w:val="000C6A6E"/>
    <w:rsid w:val="000D1294"/>
    <w:rsid w:val="000D287B"/>
    <w:rsid w:val="000D475A"/>
    <w:rsid w:val="000D77C2"/>
    <w:rsid w:val="000E039E"/>
    <w:rsid w:val="000E27F9"/>
    <w:rsid w:val="000E2B1E"/>
    <w:rsid w:val="000E311F"/>
    <w:rsid w:val="000E380D"/>
    <w:rsid w:val="000E3A68"/>
    <w:rsid w:val="000E6CE0"/>
    <w:rsid w:val="000F4D15"/>
    <w:rsid w:val="000F77E3"/>
    <w:rsid w:val="001004D3"/>
    <w:rsid w:val="00103C90"/>
    <w:rsid w:val="001047A0"/>
    <w:rsid w:val="00107B02"/>
    <w:rsid w:val="001101BF"/>
    <w:rsid w:val="00110B96"/>
    <w:rsid w:val="0011363A"/>
    <w:rsid w:val="00113A3F"/>
    <w:rsid w:val="001164FE"/>
    <w:rsid w:val="001207F8"/>
    <w:rsid w:val="0012473B"/>
    <w:rsid w:val="00125084"/>
    <w:rsid w:val="00125277"/>
    <w:rsid w:val="00125BFD"/>
    <w:rsid w:val="00126B8A"/>
    <w:rsid w:val="00127E43"/>
    <w:rsid w:val="001305BA"/>
    <w:rsid w:val="00133C58"/>
    <w:rsid w:val="00134115"/>
    <w:rsid w:val="00135D0B"/>
    <w:rsid w:val="00136266"/>
    <w:rsid w:val="00136BB6"/>
    <w:rsid w:val="00136FCE"/>
    <w:rsid w:val="001375F7"/>
    <w:rsid w:val="00140310"/>
    <w:rsid w:val="001420EA"/>
    <w:rsid w:val="00143D22"/>
    <w:rsid w:val="00144FAB"/>
    <w:rsid w:val="001459CD"/>
    <w:rsid w:val="00145E35"/>
    <w:rsid w:val="00146B5C"/>
    <w:rsid w:val="00152456"/>
    <w:rsid w:val="001554E9"/>
    <w:rsid w:val="00157EEA"/>
    <w:rsid w:val="001613FA"/>
    <w:rsid w:val="00161C44"/>
    <w:rsid w:val="00162BF1"/>
    <w:rsid w:val="00164C80"/>
    <w:rsid w:val="0016560C"/>
    <w:rsid w:val="00167800"/>
    <w:rsid w:val="00174228"/>
    <w:rsid w:val="00175DA8"/>
    <w:rsid w:val="001763DF"/>
    <w:rsid w:val="0018055F"/>
    <w:rsid w:val="00180D6B"/>
    <w:rsid w:val="001818D6"/>
    <w:rsid w:val="0018247B"/>
    <w:rsid w:val="00183314"/>
    <w:rsid w:val="00185332"/>
    <w:rsid w:val="001854F7"/>
    <w:rsid w:val="00186092"/>
    <w:rsid w:val="001860D7"/>
    <w:rsid w:val="00186A24"/>
    <w:rsid w:val="00187B28"/>
    <w:rsid w:val="00191BC2"/>
    <w:rsid w:val="0019386C"/>
    <w:rsid w:val="00193A97"/>
    <w:rsid w:val="001948BE"/>
    <w:rsid w:val="00194C42"/>
    <w:rsid w:val="0019547B"/>
    <w:rsid w:val="001959A8"/>
    <w:rsid w:val="00197C7F"/>
    <w:rsid w:val="001A0077"/>
    <w:rsid w:val="001A0219"/>
    <w:rsid w:val="001A12CE"/>
    <w:rsid w:val="001A367D"/>
    <w:rsid w:val="001A6292"/>
    <w:rsid w:val="001A680D"/>
    <w:rsid w:val="001A7511"/>
    <w:rsid w:val="001B1147"/>
    <w:rsid w:val="001B2F1E"/>
    <w:rsid w:val="001B3054"/>
    <w:rsid w:val="001B336B"/>
    <w:rsid w:val="001B34F5"/>
    <w:rsid w:val="001B53DD"/>
    <w:rsid w:val="001B54C8"/>
    <w:rsid w:val="001B62C1"/>
    <w:rsid w:val="001B734E"/>
    <w:rsid w:val="001C32A5"/>
    <w:rsid w:val="001C33B0"/>
    <w:rsid w:val="001C5701"/>
    <w:rsid w:val="001C57E6"/>
    <w:rsid w:val="001C5CBB"/>
    <w:rsid w:val="001C64B5"/>
    <w:rsid w:val="001C6A09"/>
    <w:rsid w:val="001D0109"/>
    <w:rsid w:val="001D4132"/>
    <w:rsid w:val="001D5119"/>
    <w:rsid w:val="001D594E"/>
    <w:rsid w:val="001D6234"/>
    <w:rsid w:val="001E0064"/>
    <w:rsid w:val="001E0C5E"/>
    <w:rsid w:val="001E0D2D"/>
    <w:rsid w:val="001E48BA"/>
    <w:rsid w:val="001E4B26"/>
    <w:rsid w:val="001E5AB6"/>
    <w:rsid w:val="001E5F10"/>
    <w:rsid w:val="001E6297"/>
    <w:rsid w:val="001E646A"/>
    <w:rsid w:val="001E682E"/>
    <w:rsid w:val="001F007F"/>
    <w:rsid w:val="001F0D36"/>
    <w:rsid w:val="001F7CA9"/>
    <w:rsid w:val="002001E9"/>
    <w:rsid w:val="00201946"/>
    <w:rsid w:val="00202F3F"/>
    <w:rsid w:val="00204F9E"/>
    <w:rsid w:val="00206CF0"/>
    <w:rsid w:val="00213A1D"/>
    <w:rsid w:val="002152F3"/>
    <w:rsid w:val="00216D4B"/>
    <w:rsid w:val="002173F8"/>
    <w:rsid w:val="00217712"/>
    <w:rsid w:val="0022248C"/>
    <w:rsid w:val="002226AE"/>
    <w:rsid w:val="00222C4A"/>
    <w:rsid w:val="002233F0"/>
    <w:rsid w:val="00224BB2"/>
    <w:rsid w:val="00225AE9"/>
    <w:rsid w:val="00231691"/>
    <w:rsid w:val="00232224"/>
    <w:rsid w:val="00232DC1"/>
    <w:rsid w:val="00235240"/>
    <w:rsid w:val="0023666A"/>
    <w:rsid w:val="002368FD"/>
    <w:rsid w:val="00236B8D"/>
    <w:rsid w:val="00237EFB"/>
    <w:rsid w:val="0024110F"/>
    <w:rsid w:val="0024136C"/>
    <w:rsid w:val="002423AB"/>
    <w:rsid w:val="0024334A"/>
    <w:rsid w:val="002440B0"/>
    <w:rsid w:val="00245800"/>
    <w:rsid w:val="00246F29"/>
    <w:rsid w:val="00247004"/>
    <w:rsid w:val="00252E8B"/>
    <w:rsid w:val="002536E5"/>
    <w:rsid w:val="00254EF4"/>
    <w:rsid w:val="002557C3"/>
    <w:rsid w:val="002577CB"/>
    <w:rsid w:val="00264CEF"/>
    <w:rsid w:val="002658EF"/>
    <w:rsid w:val="00266704"/>
    <w:rsid w:val="00270FCA"/>
    <w:rsid w:val="00272BA7"/>
    <w:rsid w:val="0027328A"/>
    <w:rsid w:val="0027517E"/>
    <w:rsid w:val="002752F2"/>
    <w:rsid w:val="002775FD"/>
    <w:rsid w:val="0027792D"/>
    <w:rsid w:val="002807C8"/>
    <w:rsid w:val="002819D2"/>
    <w:rsid w:val="0028209D"/>
    <w:rsid w:val="00282723"/>
    <w:rsid w:val="00282788"/>
    <w:rsid w:val="0028500F"/>
    <w:rsid w:val="002856FF"/>
    <w:rsid w:val="0028617A"/>
    <w:rsid w:val="00287DA4"/>
    <w:rsid w:val="00291F13"/>
    <w:rsid w:val="0029216B"/>
    <w:rsid w:val="002951BF"/>
    <w:rsid w:val="0029608A"/>
    <w:rsid w:val="002971A3"/>
    <w:rsid w:val="00297853"/>
    <w:rsid w:val="0029791A"/>
    <w:rsid w:val="00297F84"/>
    <w:rsid w:val="002A6617"/>
    <w:rsid w:val="002A7E1B"/>
    <w:rsid w:val="002B0E29"/>
    <w:rsid w:val="002B0EDC"/>
    <w:rsid w:val="002B1240"/>
    <w:rsid w:val="002B1D42"/>
    <w:rsid w:val="002B336F"/>
    <w:rsid w:val="002B35CF"/>
    <w:rsid w:val="002B3A7D"/>
    <w:rsid w:val="002B3BB4"/>
    <w:rsid w:val="002B3CC2"/>
    <w:rsid w:val="002B4362"/>
    <w:rsid w:val="002B4718"/>
    <w:rsid w:val="002B686B"/>
    <w:rsid w:val="002C4C94"/>
    <w:rsid w:val="002C526F"/>
    <w:rsid w:val="002C704D"/>
    <w:rsid w:val="002D379D"/>
    <w:rsid w:val="002D38B6"/>
    <w:rsid w:val="002D4A89"/>
    <w:rsid w:val="002D574E"/>
    <w:rsid w:val="002D72A9"/>
    <w:rsid w:val="002D7C0B"/>
    <w:rsid w:val="002E1BF8"/>
    <w:rsid w:val="002E226C"/>
    <w:rsid w:val="002E35CB"/>
    <w:rsid w:val="002E5034"/>
    <w:rsid w:val="002E6DD1"/>
    <w:rsid w:val="002F000F"/>
    <w:rsid w:val="002F027E"/>
    <w:rsid w:val="002F4007"/>
    <w:rsid w:val="002F73D9"/>
    <w:rsid w:val="002F7BEC"/>
    <w:rsid w:val="003005BD"/>
    <w:rsid w:val="00300FE3"/>
    <w:rsid w:val="00301821"/>
    <w:rsid w:val="0030332B"/>
    <w:rsid w:val="00306F4B"/>
    <w:rsid w:val="003101E7"/>
    <w:rsid w:val="00310F4E"/>
    <w:rsid w:val="00311F5F"/>
    <w:rsid w:val="00312CEA"/>
    <w:rsid w:val="00316EF8"/>
    <w:rsid w:val="00316F1E"/>
    <w:rsid w:val="003175B6"/>
    <w:rsid w:val="00317A6F"/>
    <w:rsid w:val="00320BFA"/>
    <w:rsid w:val="00322BFD"/>
    <w:rsid w:val="0032378D"/>
    <w:rsid w:val="00331735"/>
    <w:rsid w:val="00333B9D"/>
    <w:rsid w:val="00334E55"/>
    <w:rsid w:val="00335048"/>
    <w:rsid w:val="00340AD0"/>
    <w:rsid w:val="00340B6D"/>
    <w:rsid w:val="00340C8E"/>
    <w:rsid w:val="00342C4E"/>
    <w:rsid w:val="00344540"/>
    <w:rsid w:val="00347806"/>
    <w:rsid w:val="003505C3"/>
    <w:rsid w:val="00350CCC"/>
    <w:rsid w:val="003519A3"/>
    <w:rsid w:val="003575CF"/>
    <w:rsid w:val="00357CBD"/>
    <w:rsid w:val="00361A1D"/>
    <w:rsid w:val="00362443"/>
    <w:rsid w:val="003627BD"/>
    <w:rsid w:val="003633E6"/>
    <w:rsid w:val="00364031"/>
    <w:rsid w:val="003648C8"/>
    <w:rsid w:val="0037046F"/>
    <w:rsid w:val="003721C4"/>
    <w:rsid w:val="00372454"/>
    <w:rsid w:val="00372741"/>
    <w:rsid w:val="0037327A"/>
    <w:rsid w:val="00374755"/>
    <w:rsid w:val="003750B6"/>
    <w:rsid w:val="00377DA7"/>
    <w:rsid w:val="00381747"/>
    <w:rsid w:val="00383087"/>
    <w:rsid w:val="003836DA"/>
    <w:rsid w:val="00385ACF"/>
    <w:rsid w:val="00390CDC"/>
    <w:rsid w:val="00392871"/>
    <w:rsid w:val="00394E7F"/>
    <w:rsid w:val="003A0E22"/>
    <w:rsid w:val="003A2B7D"/>
    <w:rsid w:val="003A37EE"/>
    <w:rsid w:val="003A4A75"/>
    <w:rsid w:val="003A4B04"/>
    <w:rsid w:val="003A5366"/>
    <w:rsid w:val="003B1B5E"/>
    <w:rsid w:val="003B3D10"/>
    <w:rsid w:val="003B647A"/>
    <w:rsid w:val="003B6E17"/>
    <w:rsid w:val="003C1BC9"/>
    <w:rsid w:val="003C23CE"/>
    <w:rsid w:val="003C30AF"/>
    <w:rsid w:val="003C4363"/>
    <w:rsid w:val="003C5183"/>
    <w:rsid w:val="003C5262"/>
    <w:rsid w:val="003D0B5C"/>
    <w:rsid w:val="003D1DB4"/>
    <w:rsid w:val="003D2CF6"/>
    <w:rsid w:val="003D2E36"/>
    <w:rsid w:val="003D333D"/>
    <w:rsid w:val="003D398C"/>
    <w:rsid w:val="003D473B"/>
    <w:rsid w:val="003D47CE"/>
    <w:rsid w:val="003D4B35"/>
    <w:rsid w:val="003D5572"/>
    <w:rsid w:val="003D5ECE"/>
    <w:rsid w:val="003D7162"/>
    <w:rsid w:val="003D7AEB"/>
    <w:rsid w:val="003E1567"/>
    <w:rsid w:val="003E3704"/>
    <w:rsid w:val="003E4F19"/>
    <w:rsid w:val="003E6458"/>
    <w:rsid w:val="003E6946"/>
    <w:rsid w:val="003E767D"/>
    <w:rsid w:val="003F4B1A"/>
    <w:rsid w:val="003F4F94"/>
    <w:rsid w:val="003F5F25"/>
    <w:rsid w:val="003F6423"/>
    <w:rsid w:val="003F7FA9"/>
    <w:rsid w:val="00402B87"/>
    <w:rsid w:val="0040436D"/>
    <w:rsid w:val="00410543"/>
    <w:rsid w:val="0041414B"/>
    <w:rsid w:val="004153D9"/>
    <w:rsid w:val="0041675D"/>
    <w:rsid w:val="00416D93"/>
    <w:rsid w:val="004173CC"/>
    <w:rsid w:val="00422E4F"/>
    <w:rsid w:val="00422EB0"/>
    <w:rsid w:val="0042311B"/>
    <w:rsid w:val="0042356B"/>
    <w:rsid w:val="0042420A"/>
    <w:rsid w:val="004243D2"/>
    <w:rsid w:val="00424610"/>
    <w:rsid w:val="00431B23"/>
    <w:rsid w:val="00431ECF"/>
    <w:rsid w:val="004343AE"/>
    <w:rsid w:val="00434B69"/>
    <w:rsid w:val="004353B8"/>
    <w:rsid w:val="004408D9"/>
    <w:rsid w:val="0044138D"/>
    <w:rsid w:val="00443559"/>
    <w:rsid w:val="00447994"/>
    <w:rsid w:val="00451B94"/>
    <w:rsid w:val="00456166"/>
    <w:rsid w:val="0045693C"/>
    <w:rsid w:val="00456F20"/>
    <w:rsid w:val="00457A08"/>
    <w:rsid w:val="00457B71"/>
    <w:rsid w:val="00462628"/>
    <w:rsid w:val="004652B5"/>
    <w:rsid w:val="004663D4"/>
    <w:rsid w:val="004676F6"/>
    <w:rsid w:val="00470974"/>
    <w:rsid w:val="00470C41"/>
    <w:rsid w:val="00472207"/>
    <w:rsid w:val="00474935"/>
    <w:rsid w:val="00474E35"/>
    <w:rsid w:val="004761B7"/>
    <w:rsid w:val="0047690F"/>
    <w:rsid w:val="00476C78"/>
    <w:rsid w:val="004847F6"/>
    <w:rsid w:val="0048576D"/>
    <w:rsid w:val="00486940"/>
    <w:rsid w:val="004906D6"/>
    <w:rsid w:val="0049099D"/>
    <w:rsid w:val="0049188E"/>
    <w:rsid w:val="00491DE0"/>
    <w:rsid w:val="00493B1A"/>
    <w:rsid w:val="00494286"/>
    <w:rsid w:val="004945D8"/>
    <w:rsid w:val="0049495C"/>
    <w:rsid w:val="00495DE8"/>
    <w:rsid w:val="0049679E"/>
    <w:rsid w:val="00497EF6"/>
    <w:rsid w:val="004A00B7"/>
    <w:rsid w:val="004A089B"/>
    <w:rsid w:val="004A1371"/>
    <w:rsid w:val="004A2DD4"/>
    <w:rsid w:val="004A40BB"/>
    <w:rsid w:val="004A471C"/>
    <w:rsid w:val="004A52A1"/>
    <w:rsid w:val="004A7AAD"/>
    <w:rsid w:val="004B03D0"/>
    <w:rsid w:val="004B42D8"/>
    <w:rsid w:val="004B6B8F"/>
    <w:rsid w:val="004B7511"/>
    <w:rsid w:val="004C0617"/>
    <w:rsid w:val="004C1558"/>
    <w:rsid w:val="004C216A"/>
    <w:rsid w:val="004C2BB3"/>
    <w:rsid w:val="004C4053"/>
    <w:rsid w:val="004C5589"/>
    <w:rsid w:val="004C57EA"/>
    <w:rsid w:val="004C7AA4"/>
    <w:rsid w:val="004D03D1"/>
    <w:rsid w:val="004D1130"/>
    <w:rsid w:val="004D192E"/>
    <w:rsid w:val="004D1C2A"/>
    <w:rsid w:val="004D2B96"/>
    <w:rsid w:val="004D7044"/>
    <w:rsid w:val="004E0A48"/>
    <w:rsid w:val="004E1DC4"/>
    <w:rsid w:val="004E23CE"/>
    <w:rsid w:val="004E3EB1"/>
    <w:rsid w:val="004E5048"/>
    <w:rsid w:val="004E516B"/>
    <w:rsid w:val="004E591B"/>
    <w:rsid w:val="004E727E"/>
    <w:rsid w:val="004F2CDA"/>
    <w:rsid w:val="004F529C"/>
    <w:rsid w:val="004F7544"/>
    <w:rsid w:val="00500539"/>
    <w:rsid w:val="0050209F"/>
    <w:rsid w:val="00503373"/>
    <w:rsid w:val="00503F3F"/>
    <w:rsid w:val="00507253"/>
    <w:rsid w:val="00507635"/>
    <w:rsid w:val="00511F31"/>
    <w:rsid w:val="00514043"/>
    <w:rsid w:val="00514474"/>
    <w:rsid w:val="00514AD3"/>
    <w:rsid w:val="00514BC8"/>
    <w:rsid w:val="005162DB"/>
    <w:rsid w:val="00516514"/>
    <w:rsid w:val="005166AD"/>
    <w:rsid w:val="00517C2A"/>
    <w:rsid w:val="00520255"/>
    <w:rsid w:val="00521A14"/>
    <w:rsid w:val="005222E7"/>
    <w:rsid w:val="00531B40"/>
    <w:rsid w:val="00534C3A"/>
    <w:rsid w:val="00536336"/>
    <w:rsid w:val="00536AC0"/>
    <w:rsid w:val="005371E1"/>
    <w:rsid w:val="00537AD9"/>
    <w:rsid w:val="005410F3"/>
    <w:rsid w:val="00541F51"/>
    <w:rsid w:val="00542569"/>
    <w:rsid w:val="00542B8F"/>
    <w:rsid w:val="00542ED7"/>
    <w:rsid w:val="00543965"/>
    <w:rsid w:val="005445D4"/>
    <w:rsid w:val="0054722E"/>
    <w:rsid w:val="005473E0"/>
    <w:rsid w:val="00550CF2"/>
    <w:rsid w:val="00550D4A"/>
    <w:rsid w:val="00551756"/>
    <w:rsid w:val="00552322"/>
    <w:rsid w:val="0055488B"/>
    <w:rsid w:val="00555813"/>
    <w:rsid w:val="00556EE7"/>
    <w:rsid w:val="00563399"/>
    <w:rsid w:val="00564A29"/>
    <w:rsid w:val="00564FBC"/>
    <w:rsid w:val="00567A9C"/>
    <w:rsid w:val="005705A9"/>
    <w:rsid w:val="0057174C"/>
    <w:rsid w:val="00572864"/>
    <w:rsid w:val="00575947"/>
    <w:rsid w:val="00577404"/>
    <w:rsid w:val="00582F67"/>
    <w:rsid w:val="0058482B"/>
    <w:rsid w:val="0058618A"/>
    <w:rsid w:val="005864B5"/>
    <w:rsid w:val="00591611"/>
    <w:rsid w:val="00591F7F"/>
    <w:rsid w:val="005935E4"/>
    <w:rsid w:val="005946DC"/>
    <w:rsid w:val="00596AAA"/>
    <w:rsid w:val="00597696"/>
    <w:rsid w:val="005A1EC5"/>
    <w:rsid w:val="005A2995"/>
    <w:rsid w:val="005A362B"/>
    <w:rsid w:val="005A41BA"/>
    <w:rsid w:val="005A47D6"/>
    <w:rsid w:val="005A4952"/>
    <w:rsid w:val="005A4E9C"/>
    <w:rsid w:val="005A6BDA"/>
    <w:rsid w:val="005A76DA"/>
    <w:rsid w:val="005B2095"/>
    <w:rsid w:val="005B20A1"/>
    <w:rsid w:val="005B2478"/>
    <w:rsid w:val="005B3F41"/>
    <w:rsid w:val="005B6337"/>
    <w:rsid w:val="005C0614"/>
    <w:rsid w:val="005C08F8"/>
    <w:rsid w:val="005C0F6F"/>
    <w:rsid w:val="005C21FC"/>
    <w:rsid w:val="005C30AE"/>
    <w:rsid w:val="005C3F9A"/>
    <w:rsid w:val="005C4355"/>
    <w:rsid w:val="005C4689"/>
    <w:rsid w:val="005C500A"/>
    <w:rsid w:val="005C7549"/>
    <w:rsid w:val="005C7647"/>
    <w:rsid w:val="005D0530"/>
    <w:rsid w:val="005D0A57"/>
    <w:rsid w:val="005D1759"/>
    <w:rsid w:val="005D4A9D"/>
    <w:rsid w:val="005D5FBB"/>
    <w:rsid w:val="005D6D6E"/>
    <w:rsid w:val="005D7DED"/>
    <w:rsid w:val="005E0443"/>
    <w:rsid w:val="005E186F"/>
    <w:rsid w:val="005E35F3"/>
    <w:rsid w:val="005E400D"/>
    <w:rsid w:val="005E698D"/>
    <w:rsid w:val="005E69C4"/>
    <w:rsid w:val="005E7E64"/>
    <w:rsid w:val="005F09F1"/>
    <w:rsid w:val="005F2402"/>
    <w:rsid w:val="005F25B0"/>
    <w:rsid w:val="005F645A"/>
    <w:rsid w:val="005F6735"/>
    <w:rsid w:val="0060060C"/>
    <w:rsid w:val="006034BD"/>
    <w:rsid w:val="00603CD2"/>
    <w:rsid w:val="006054E4"/>
    <w:rsid w:val="00610E47"/>
    <w:rsid w:val="006118D1"/>
    <w:rsid w:val="0061251F"/>
    <w:rsid w:val="00614ECC"/>
    <w:rsid w:val="0061686A"/>
    <w:rsid w:val="0062069D"/>
    <w:rsid w:val="00620D93"/>
    <w:rsid w:val="00621052"/>
    <w:rsid w:val="0062386A"/>
    <w:rsid w:val="0062576D"/>
    <w:rsid w:val="00625788"/>
    <w:rsid w:val="006305AA"/>
    <w:rsid w:val="0063277E"/>
    <w:rsid w:val="00633805"/>
    <w:rsid w:val="00634BB4"/>
    <w:rsid w:val="006364F4"/>
    <w:rsid w:val="006409F8"/>
    <w:rsid w:val="00641E4C"/>
    <w:rsid w:val="006426D5"/>
    <w:rsid w:val="006427A0"/>
    <w:rsid w:val="00642924"/>
    <w:rsid w:val="00646515"/>
    <w:rsid w:val="006466FF"/>
    <w:rsid w:val="00646A5F"/>
    <w:rsid w:val="006475C1"/>
    <w:rsid w:val="00647D64"/>
    <w:rsid w:val="006513A4"/>
    <w:rsid w:val="00651CB2"/>
    <w:rsid w:val="00652922"/>
    <w:rsid w:val="00656C00"/>
    <w:rsid w:val="00661967"/>
    <w:rsid w:val="00661ACB"/>
    <w:rsid w:val="00661F61"/>
    <w:rsid w:val="0066289B"/>
    <w:rsid w:val="0066320F"/>
    <w:rsid w:val="00663A14"/>
    <w:rsid w:val="00665740"/>
    <w:rsid w:val="006665B1"/>
    <w:rsid w:val="00666CF5"/>
    <w:rsid w:val="00667831"/>
    <w:rsid w:val="00670FEA"/>
    <w:rsid w:val="00671B49"/>
    <w:rsid w:val="00674155"/>
    <w:rsid w:val="006746CA"/>
    <w:rsid w:val="00686E63"/>
    <w:rsid w:val="006951E1"/>
    <w:rsid w:val="00695745"/>
    <w:rsid w:val="0069600B"/>
    <w:rsid w:val="00696580"/>
    <w:rsid w:val="00696F73"/>
    <w:rsid w:val="006A0794"/>
    <w:rsid w:val="006A0A1A"/>
    <w:rsid w:val="006A1968"/>
    <w:rsid w:val="006A28D4"/>
    <w:rsid w:val="006A3053"/>
    <w:rsid w:val="006A3E1B"/>
    <w:rsid w:val="006A4D20"/>
    <w:rsid w:val="006A5E28"/>
    <w:rsid w:val="006A6460"/>
    <w:rsid w:val="006A648D"/>
    <w:rsid w:val="006B0746"/>
    <w:rsid w:val="006B0D5F"/>
    <w:rsid w:val="006B104E"/>
    <w:rsid w:val="006B16F8"/>
    <w:rsid w:val="006B2B44"/>
    <w:rsid w:val="006B4467"/>
    <w:rsid w:val="006B5AEA"/>
    <w:rsid w:val="006B6383"/>
    <w:rsid w:val="006B640D"/>
    <w:rsid w:val="006B6F58"/>
    <w:rsid w:val="006B7CC4"/>
    <w:rsid w:val="006C22E1"/>
    <w:rsid w:val="006C4466"/>
    <w:rsid w:val="006C5AD1"/>
    <w:rsid w:val="006C5D48"/>
    <w:rsid w:val="006C61FA"/>
    <w:rsid w:val="006C69CE"/>
    <w:rsid w:val="006D0896"/>
    <w:rsid w:val="006D0C38"/>
    <w:rsid w:val="006D7030"/>
    <w:rsid w:val="006E1942"/>
    <w:rsid w:val="006E25D2"/>
    <w:rsid w:val="006E39AE"/>
    <w:rsid w:val="006F04ED"/>
    <w:rsid w:val="006F27E8"/>
    <w:rsid w:val="00701A15"/>
    <w:rsid w:val="00702499"/>
    <w:rsid w:val="00702646"/>
    <w:rsid w:val="0070391A"/>
    <w:rsid w:val="00706486"/>
    <w:rsid w:val="00706DCA"/>
    <w:rsid w:val="007074A3"/>
    <w:rsid w:val="007104C9"/>
    <w:rsid w:val="00714347"/>
    <w:rsid w:val="00717731"/>
    <w:rsid w:val="007214E3"/>
    <w:rsid w:val="007222F7"/>
    <w:rsid w:val="00722AC4"/>
    <w:rsid w:val="00724439"/>
    <w:rsid w:val="00724679"/>
    <w:rsid w:val="007252ED"/>
    <w:rsid w:val="00725368"/>
    <w:rsid w:val="00730058"/>
    <w:rsid w:val="007304F3"/>
    <w:rsid w:val="00730839"/>
    <w:rsid w:val="00730F60"/>
    <w:rsid w:val="00731EA6"/>
    <w:rsid w:val="0073287B"/>
    <w:rsid w:val="00733FF9"/>
    <w:rsid w:val="00735444"/>
    <w:rsid w:val="007372D9"/>
    <w:rsid w:val="00741E1D"/>
    <w:rsid w:val="00741F24"/>
    <w:rsid w:val="00742B3C"/>
    <w:rsid w:val="00745334"/>
    <w:rsid w:val="007462E5"/>
    <w:rsid w:val="00747DE2"/>
    <w:rsid w:val="007507EB"/>
    <w:rsid w:val="00752823"/>
    <w:rsid w:val="00753343"/>
    <w:rsid w:val="007538DE"/>
    <w:rsid w:val="00753DA1"/>
    <w:rsid w:val="007554DF"/>
    <w:rsid w:val="007557A7"/>
    <w:rsid w:val="0075730B"/>
    <w:rsid w:val="0075776D"/>
    <w:rsid w:val="007613FB"/>
    <w:rsid w:val="00761BAF"/>
    <w:rsid w:val="00761E34"/>
    <w:rsid w:val="00766358"/>
    <w:rsid w:val="007722BF"/>
    <w:rsid w:val="0077557E"/>
    <w:rsid w:val="0077580B"/>
    <w:rsid w:val="00780F59"/>
    <w:rsid w:val="00781167"/>
    <w:rsid w:val="0078140B"/>
    <w:rsid w:val="00781C04"/>
    <w:rsid w:val="007854B3"/>
    <w:rsid w:val="007866F0"/>
    <w:rsid w:val="0078679E"/>
    <w:rsid w:val="0078787D"/>
    <w:rsid w:val="00787DC9"/>
    <w:rsid w:val="00787FA8"/>
    <w:rsid w:val="00790373"/>
    <w:rsid w:val="00792C6C"/>
    <w:rsid w:val="00793445"/>
    <w:rsid w:val="00794228"/>
    <w:rsid w:val="007944F8"/>
    <w:rsid w:val="00794591"/>
    <w:rsid w:val="00795F63"/>
    <w:rsid w:val="007973E3"/>
    <w:rsid w:val="00797C53"/>
    <w:rsid w:val="007A0C0F"/>
    <w:rsid w:val="007A1883"/>
    <w:rsid w:val="007A2E5D"/>
    <w:rsid w:val="007A5D55"/>
    <w:rsid w:val="007B05ED"/>
    <w:rsid w:val="007B060C"/>
    <w:rsid w:val="007B142F"/>
    <w:rsid w:val="007B478A"/>
    <w:rsid w:val="007C1EF1"/>
    <w:rsid w:val="007C227D"/>
    <w:rsid w:val="007D0720"/>
    <w:rsid w:val="007D0C55"/>
    <w:rsid w:val="007D0CC4"/>
    <w:rsid w:val="007D10F2"/>
    <w:rsid w:val="007D207E"/>
    <w:rsid w:val="007D3950"/>
    <w:rsid w:val="007D5A85"/>
    <w:rsid w:val="007D5F50"/>
    <w:rsid w:val="007D6DEC"/>
    <w:rsid w:val="007D6F79"/>
    <w:rsid w:val="007E0D40"/>
    <w:rsid w:val="007E1A69"/>
    <w:rsid w:val="007E1DFE"/>
    <w:rsid w:val="007E38E2"/>
    <w:rsid w:val="007E3975"/>
    <w:rsid w:val="007E46A1"/>
    <w:rsid w:val="007E730D"/>
    <w:rsid w:val="007E7311"/>
    <w:rsid w:val="007F35B9"/>
    <w:rsid w:val="007F39AC"/>
    <w:rsid w:val="007F403E"/>
    <w:rsid w:val="007F5755"/>
    <w:rsid w:val="007F6BCA"/>
    <w:rsid w:val="007F7533"/>
    <w:rsid w:val="00801C47"/>
    <w:rsid w:val="00802374"/>
    <w:rsid w:val="0080398D"/>
    <w:rsid w:val="008072AC"/>
    <w:rsid w:val="00810CEA"/>
    <w:rsid w:val="00810F52"/>
    <w:rsid w:val="0081200F"/>
    <w:rsid w:val="0081601A"/>
    <w:rsid w:val="00817983"/>
    <w:rsid w:val="008217BA"/>
    <w:rsid w:val="00821A17"/>
    <w:rsid w:val="00822A5E"/>
    <w:rsid w:val="008233E5"/>
    <w:rsid w:val="008275B6"/>
    <w:rsid w:val="00827CDD"/>
    <w:rsid w:val="00830396"/>
    <w:rsid w:val="008306E7"/>
    <w:rsid w:val="0083105B"/>
    <w:rsid w:val="00831C7F"/>
    <w:rsid w:val="0083200D"/>
    <w:rsid w:val="00832863"/>
    <w:rsid w:val="00833DE8"/>
    <w:rsid w:val="00833F47"/>
    <w:rsid w:val="008348C3"/>
    <w:rsid w:val="008373B4"/>
    <w:rsid w:val="008404C4"/>
    <w:rsid w:val="00841887"/>
    <w:rsid w:val="00841ED8"/>
    <w:rsid w:val="00842325"/>
    <w:rsid w:val="0084243E"/>
    <w:rsid w:val="008432DA"/>
    <w:rsid w:val="00846058"/>
    <w:rsid w:val="008475CF"/>
    <w:rsid w:val="00847D37"/>
    <w:rsid w:val="0085001D"/>
    <w:rsid w:val="00850F32"/>
    <w:rsid w:val="008545BA"/>
    <w:rsid w:val="00856088"/>
    <w:rsid w:val="00861EC1"/>
    <w:rsid w:val="00866D68"/>
    <w:rsid w:val="0087070B"/>
    <w:rsid w:val="00870F11"/>
    <w:rsid w:val="00871A41"/>
    <w:rsid w:val="00874E3A"/>
    <w:rsid w:val="0087784E"/>
    <w:rsid w:val="008778C2"/>
    <w:rsid w:val="008819AC"/>
    <w:rsid w:val="00882A70"/>
    <w:rsid w:val="008837F5"/>
    <w:rsid w:val="00883B8C"/>
    <w:rsid w:val="00886D76"/>
    <w:rsid w:val="0088765C"/>
    <w:rsid w:val="00890E9D"/>
    <w:rsid w:val="0089462B"/>
    <w:rsid w:val="008947F4"/>
    <w:rsid w:val="00896F3B"/>
    <w:rsid w:val="00897019"/>
    <w:rsid w:val="008A38E3"/>
    <w:rsid w:val="008A4B88"/>
    <w:rsid w:val="008B0A07"/>
    <w:rsid w:val="008B1109"/>
    <w:rsid w:val="008B4795"/>
    <w:rsid w:val="008B781F"/>
    <w:rsid w:val="008C0069"/>
    <w:rsid w:val="008C00C2"/>
    <w:rsid w:val="008C1495"/>
    <w:rsid w:val="008C4E61"/>
    <w:rsid w:val="008C5002"/>
    <w:rsid w:val="008C5E2A"/>
    <w:rsid w:val="008C7B85"/>
    <w:rsid w:val="008C7F84"/>
    <w:rsid w:val="008D01BB"/>
    <w:rsid w:val="008D1F20"/>
    <w:rsid w:val="008D2984"/>
    <w:rsid w:val="008D3F35"/>
    <w:rsid w:val="008D4ED4"/>
    <w:rsid w:val="008D5522"/>
    <w:rsid w:val="008D5E98"/>
    <w:rsid w:val="008D6558"/>
    <w:rsid w:val="008D683B"/>
    <w:rsid w:val="008D69C5"/>
    <w:rsid w:val="008D6F9B"/>
    <w:rsid w:val="008D7404"/>
    <w:rsid w:val="008E0F86"/>
    <w:rsid w:val="008E287B"/>
    <w:rsid w:val="008E2AF3"/>
    <w:rsid w:val="008E51E3"/>
    <w:rsid w:val="008E5272"/>
    <w:rsid w:val="008E689F"/>
    <w:rsid w:val="008E7103"/>
    <w:rsid w:val="008F121F"/>
    <w:rsid w:val="008F2DC1"/>
    <w:rsid w:val="008F70AD"/>
    <w:rsid w:val="008F7943"/>
    <w:rsid w:val="00900C09"/>
    <w:rsid w:val="00900DB1"/>
    <w:rsid w:val="009015EE"/>
    <w:rsid w:val="009022BF"/>
    <w:rsid w:val="00903117"/>
    <w:rsid w:val="00903CCF"/>
    <w:rsid w:val="00906476"/>
    <w:rsid w:val="0090747D"/>
    <w:rsid w:val="00911C62"/>
    <w:rsid w:val="00911CD9"/>
    <w:rsid w:val="0091295A"/>
    <w:rsid w:val="0091297E"/>
    <w:rsid w:val="00912B71"/>
    <w:rsid w:val="009139C3"/>
    <w:rsid w:val="009158D0"/>
    <w:rsid w:val="009178C4"/>
    <w:rsid w:val="00917B5A"/>
    <w:rsid w:val="009230D5"/>
    <w:rsid w:val="00923936"/>
    <w:rsid w:val="00924D05"/>
    <w:rsid w:val="00926EA2"/>
    <w:rsid w:val="00931632"/>
    <w:rsid w:val="00932C92"/>
    <w:rsid w:val="009354FE"/>
    <w:rsid w:val="009374C2"/>
    <w:rsid w:val="009429CA"/>
    <w:rsid w:val="00943DE3"/>
    <w:rsid w:val="009454E4"/>
    <w:rsid w:val="00946828"/>
    <w:rsid w:val="009468F0"/>
    <w:rsid w:val="00950CD6"/>
    <w:rsid w:val="009518DA"/>
    <w:rsid w:val="00951B28"/>
    <w:rsid w:val="00960B74"/>
    <w:rsid w:val="00962B3C"/>
    <w:rsid w:val="0096683A"/>
    <w:rsid w:val="00966EC8"/>
    <w:rsid w:val="00967611"/>
    <w:rsid w:val="0097021B"/>
    <w:rsid w:val="00980776"/>
    <w:rsid w:val="00981CD7"/>
    <w:rsid w:val="00981E7A"/>
    <w:rsid w:val="00984240"/>
    <w:rsid w:val="00986D7F"/>
    <w:rsid w:val="00987F2B"/>
    <w:rsid w:val="00991EAB"/>
    <w:rsid w:val="00994501"/>
    <w:rsid w:val="00995B07"/>
    <w:rsid w:val="00997FA8"/>
    <w:rsid w:val="009A20B3"/>
    <w:rsid w:val="009A2619"/>
    <w:rsid w:val="009A3795"/>
    <w:rsid w:val="009A5850"/>
    <w:rsid w:val="009A67A2"/>
    <w:rsid w:val="009B10D6"/>
    <w:rsid w:val="009B4312"/>
    <w:rsid w:val="009B758B"/>
    <w:rsid w:val="009C05C9"/>
    <w:rsid w:val="009C1475"/>
    <w:rsid w:val="009C21E9"/>
    <w:rsid w:val="009C351B"/>
    <w:rsid w:val="009C7EC4"/>
    <w:rsid w:val="009D086A"/>
    <w:rsid w:val="009D11C1"/>
    <w:rsid w:val="009D12D0"/>
    <w:rsid w:val="009D1419"/>
    <w:rsid w:val="009D2A2F"/>
    <w:rsid w:val="009D2E4A"/>
    <w:rsid w:val="009D34D0"/>
    <w:rsid w:val="009D6440"/>
    <w:rsid w:val="009D65D0"/>
    <w:rsid w:val="009D688A"/>
    <w:rsid w:val="009D7683"/>
    <w:rsid w:val="009D7E91"/>
    <w:rsid w:val="009E135E"/>
    <w:rsid w:val="009E186C"/>
    <w:rsid w:val="009E2694"/>
    <w:rsid w:val="009E3C92"/>
    <w:rsid w:val="009E4469"/>
    <w:rsid w:val="009E54F4"/>
    <w:rsid w:val="009F1113"/>
    <w:rsid w:val="009F2BFA"/>
    <w:rsid w:val="009F56E2"/>
    <w:rsid w:val="00A00A87"/>
    <w:rsid w:val="00A03A3D"/>
    <w:rsid w:val="00A04533"/>
    <w:rsid w:val="00A045C4"/>
    <w:rsid w:val="00A04E05"/>
    <w:rsid w:val="00A05255"/>
    <w:rsid w:val="00A068AD"/>
    <w:rsid w:val="00A06C5A"/>
    <w:rsid w:val="00A07A42"/>
    <w:rsid w:val="00A10DFA"/>
    <w:rsid w:val="00A1602C"/>
    <w:rsid w:val="00A176FF"/>
    <w:rsid w:val="00A17BBC"/>
    <w:rsid w:val="00A200CC"/>
    <w:rsid w:val="00A21708"/>
    <w:rsid w:val="00A22362"/>
    <w:rsid w:val="00A249BA"/>
    <w:rsid w:val="00A269DB"/>
    <w:rsid w:val="00A301F8"/>
    <w:rsid w:val="00A307C7"/>
    <w:rsid w:val="00A3225D"/>
    <w:rsid w:val="00A326E3"/>
    <w:rsid w:val="00A32A88"/>
    <w:rsid w:val="00A35040"/>
    <w:rsid w:val="00A40D05"/>
    <w:rsid w:val="00A4201F"/>
    <w:rsid w:val="00A44581"/>
    <w:rsid w:val="00A45093"/>
    <w:rsid w:val="00A50EAF"/>
    <w:rsid w:val="00A52C53"/>
    <w:rsid w:val="00A57312"/>
    <w:rsid w:val="00A602F9"/>
    <w:rsid w:val="00A60D3D"/>
    <w:rsid w:val="00A61F07"/>
    <w:rsid w:val="00A64F95"/>
    <w:rsid w:val="00A650EE"/>
    <w:rsid w:val="00A662C8"/>
    <w:rsid w:val="00A66C55"/>
    <w:rsid w:val="00A673A5"/>
    <w:rsid w:val="00A67538"/>
    <w:rsid w:val="00A71157"/>
    <w:rsid w:val="00A7632A"/>
    <w:rsid w:val="00A76660"/>
    <w:rsid w:val="00A76CB1"/>
    <w:rsid w:val="00A804B4"/>
    <w:rsid w:val="00A819E1"/>
    <w:rsid w:val="00A83C54"/>
    <w:rsid w:val="00A83F5F"/>
    <w:rsid w:val="00A86635"/>
    <w:rsid w:val="00A86639"/>
    <w:rsid w:val="00A86B49"/>
    <w:rsid w:val="00A91EDC"/>
    <w:rsid w:val="00A93E20"/>
    <w:rsid w:val="00A96125"/>
    <w:rsid w:val="00A966E6"/>
    <w:rsid w:val="00AA2BB7"/>
    <w:rsid w:val="00AA2BFA"/>
    <w:rsid w:val="00AA31FD"/>
    <w:rsid w:val="00AA418A"/>
    <w:rsid w:val="00AA5C94"/>
    <w:rsid w:val="00AA65FD"/>
    <w:rsid w:val="00AA7E73"/>
    <w:rsid w:val="00AB2BE3"/>
    <w:rsid w:val="00AB77F0"/>
    <w:rsid w:val="00AB7834"/>
    <w:rsid w:val="00AC1034"/>
    <w:rsid w:val="00AC1750"/>
    <w:rsid w:val="00AC2207"/>
    <w:rsid w:val="00AC37AE"/>
    <w:rsid w:val="00AC4D5F"/>
    <w:rsid w:val="00AC5374"/>
    <w:rsid w:val="00AC5DC3"/>
    <w:rsid w:val="00AC686B"/>
    <w:rsid w:val="00AC6991"/>
    <w:rsid w:val="00AD09A3"/>
    <w:rsid w:val="00AD0BD4"/>
    <w:rsid w:val="00AD1143"/>
    <w:rsid w:val="00AD1444"/>
    <w:rsid w:val="00AD17E9"/>
    <w:rsid w:val="00AD19B6"/>
    <w:rsid w:val="00AD1D2C"/>
    <w:rsid w:val="00AD7552"/>
    <w:rsid w:val="00AE0525"/>
    <w:rsid w:val="00AE08DB"/>
    <w:rsid w:val="00AE0E93"/>
    <w:rsid w:val="00AE2729"/>
    <w:rsid w:val="00AE2FD3"/>
    <w:rsid w:val="00AE3148"/>
    <w:rsid w:val="00AE5178"/>
    <w:rsid w:val="00AE5AE2"/>
    <w:rsid w:val="00AE653F"/>
    <w:rsid w:val="00AE6722"/>
    <w:rsid w:val="00AE68AD"/>
    <w:rsid w:val="00AE7343"/>
    <w:rsid w:val="00AF00A2"/>
    <w:rsid w:val="00AF1C30"/>
    <w:rsid w:val="00AF33A3"/>
    <w:rsid w:val="00AF3845"/>
    <w:rsid w:val="00AF3AF2"/>
    <w:rsid w:val="00B00A13"/>
    <w:rsid w:val="00B00D69"/>
    <w:rsid w:val="00B00E04"/>
    <w:rsid w:val="00B01B6C"/>
    <w:rsid w:val="00B0238A"/>
    <w:rsid w:val="00B05485"/>
    <w:rsid w:val="00B0549E"/>
    <w:rsid w:val="00B05A8D"/>
    <w:rsid w:val="00B05F11"/>
    <w:rsid w:val="00B065A2"/>
    <w:rsid w:val="00B06B2A"/>
    <w:rsid w:val="00B076BF"/>
    <w:rsid w:val="00B1076B"/>
    <w:rsid w:val="00B1458E"/>
    <w:rsid w:val="00B14C51"/>
    <w:rsid w:val="00B1681D"/>
    <w:rsid w:val="00B17135"/>
    <w:rsid w:val="00B1780E"/>
    <w:rsid w:val="00B20021"/>
    <w:rsid w:val="00B206D7"/>
    <w:rsid w:val="00B20FDE"/>
    <w:rsid w:val="00B22CD5"/>
    <w:rsid w:val="00B234B1"/>
    <w:rsid w:val="00B237EF"/>
    <w:rsid w:val="00B239B3"/>
    <w:rsid w:val="00B23C75"/>
    <w:rsid w:val="00B26F0B"/>
    <w:rsid w:val="00B319F3"/>
    <w:rsid w:val="00B322EE"/>
    <w:rsid w:val="00B332CD"/>
    <w:rsid w:val="00B36E4A"/>
    <w:rsid w:val="00B37609"/>
    <w:rsid w:val="00B42041"/>
    <w:rsid w:val="00B42FD0"/>
    <w:rsid w:val="00B43FBF"/>
    <w:rsid w:val="00B44678"/>
    <w:rsid w:val="00B44F11"/>
    <w:rsid w:val="00B5030C"/>
    <w:rsid w:val="00B51846"/>
    <w:rsid w:val="00B53010"/>
    <w:rsid w:val="00B54A08"/>
    <w:rsid w:val="00B5585E"/>
    <w:rsid w:val="00B56EB9"/>
    <w:rsid w:val="00B5736A"/>
    <w:rsid w:val="00B62979"/>
    <w:rsid w:val="00B64905"/>
    <w:rsid w:val="00B65114"/>
    <w:rsid w:val="00B6707A"/>
    <w:rsid w:val="00B670D9"/>
    <w:rsid w:val="00B70056"/>
    <w:rsid w:val="00B71C86"/>
    <w:rsid w:val="00B72113"/>
    <w:rsid w:val="00B76BB7"/>
    <w:rsid w:val="00B77072"/>
    <w:rsid w:val="00B77254"/>
    <w:rsid w:val="00B806E6"/>
    <w:rsid w:val="00B81AD7"/>
    <w:rsid w:val="00B823A7"/>
    <w:rsid w:val="00B825C9"/>
    <w:rsid w:val="00B83320"/>
    <w:rsid w:val="00B8368B"/>
    <w:rsid w:val="00B85239"/>
    <w:rsid w:val="00B8578E"/>
    <w:rsid w:val="00B90FA5"/>
    <w:rsid w:val="00B919F1"/>
    <w:rsid w:val="00B92440"/>
    <w:rsid w:val="00B93488"/>
    <w:rsid w:val="00B9384B"/>
    <w:rsid w:val="00BA2260"/>
    <w:rsid w:val="00BA23E2"/>
    <w:rsid w:val="00BA2A13"/>
    <w:rsid w:val="00BA6D09"/>
    <w:rsid w:val="00BA7DCE"/>
    <w:rsid w:val="00BB24B0"/>
    <w:rsid w:val="00BB422B"/>
    <w:rsid w:val="00BB468D"/>
    <w:rsid w:val="00BB502C"/>
    <w:rsid w:val="00BB5317"/>
    <w:rsid w:val="00BB618C"/>
    <w:rsid w:val="00BB71E5"/>
    <w:rsid w:val="00BC0E8D"/>
    <w:rsid w:val="00BC2FAB"/>
    <w:rsid w:val="00BC4F18"/>
    <w:rsid w:val="00BC6830"/>
    <w:rsid w:val="00BC6B11"/>
    <w:rsid w:val="00BD037B"/>
    <w:rsid w:val="00BD0E66"/>
    <w:rsid w:val="00BD1CB3"/>
    <w:rsid w:val="00BD2D01"/>
    <w:rsid w:val="00BE0156"/>
    <w:rsid w:val="00BE1177"/>
    <w:rsid w:val="00BE1C38"/>
    <w:rsid w:val="00BE1DC5"/>
    <w:rsid w:val="00BE2EB9"/>
    <w:rsid w:val="00BE355D"/>
    <w:rsid w:val="00BE3D7F"/>
    <w:rsid w:val="00BE4D5D"/>
    <w:rsid w:val="00BE6551"/>
    <w:rsid w:val="00BE6DEA"/>
    <w:rsid w:val="00BE6F44"/>
    <w:rsid w:val="00BE7591"/>
    <w:rsid w:val="00BF0917"/>
    <w:rsid w:val="00BF093B"/>
    <w:rsid w:val="00BF295C"/>
    <w:rsid w:val="00BF6F85"/>
    <w:rsid w:val="00BF78BF"/>
    <w:rsid w:val="00C00B88"/>
    <w:rsid w:val="00C02B2A"/>
    <w:rsid w:val="00C03182"/>
    <w:rsid w:val="00C03838"/>
    <w:rsid w:val="00C05B6A"/>
    <w:rsid w:val="00C062EA"/>
    <w:rsid w:val="00C06B2A"/>
    <w:rsid w:val="00C10023"/>
    <w:rsid w:val="00C145D6"/>
    <w:rsid w:val="00C14638"/>
    <w:rsid w:val="00C1654C"/>
    <w:rsid w:val="00C17790"/>
    <w:rsid w:val="00C20ABD"/>
    <w:rsid w:val="00C2181D"/>
    <w:rsid w:val="00C23655"/>
    <w:rsid w:val="00C23D05"/>
    <w:rsid w:val="00C25AFC"/>
    <w:rsid w:val="00C330D6"/>
    <w:rsid w:val="00C35E57"/>
    <w:rsid w:val="00C35E80"/>
    <w:rsid w:val="00C40AA2"/>
    <w:rsid w:val="00C4244F"/>
    <w:rsid w:val="00C436B6"/>
    <w:rsid w:val="00C43824"/>
    <w:rsid w:val="00C4605A"/>
    <w:rsid w:val="00C5144C"/>
    <w:rsid w:val="00C53A20"/>
    <w:rsid w:val="00C55823"/>
    <w:rsid w:val="00C565E1"/>
    <w:rsid w:val="00C56D28"/>
    <w:rsid w:val="00C5768B"/>
    <w:rsid w:val="00C61FFB"/>
    <w:rsid w:val="00C632ED"/>
    <w:rsid w:val="00C636D3"/>
    <w:rsid w:val="00C66150"/>
    <w:rsid w:val="00C7084E"/>
    <w:rsid w:val="00C70EF5"/>
    <w:rsid w:val="00C7308D"/>
    <w:rsid w:val="00C75276"/>
    <w:rsid w:val="00C756C5"/>
    <w:rsid w:val="00C80E14"/>
    <w:rsid w:val="00C82195"/>
    <w:rsid w:val="00C82CAE"/>
    <w:rsid w:val="00C8442E"/>
    <w:rsid w:val="00C84E1F"/>
    <w:rsid w:val="00C9039C"/>
    <w:rsid w:val="00C930A8"/>
    <w:rsid w:val="00C951A7"/>
    <w:rsid w:val="00C95228"/>
    <w:rsid w:val="00CA108B"/>
    <w:rsid w:val="00CA11A0"/>
    <w:rsid w:val="00CA2EBD"/>
    <w:rsid w:val="00CA3902"/>
    <w:rsid w:val="00CA5059"/>
    <w:rsid w:val="00CA6CDB"/>
    <w:rsid w:val="00CA738C"/>
    <w:rsid w:val="00CB0213"/>
    <w:rsid w:val="00CB4D3D"/>
    <w:rsid w:val="00CB5E13"/>
    <w:rsid w:val="00CB74FF"/>
    <w:rsid w:val="00CB7AC1"/>
    <w:rsid w:val="00CB7EDF"/>
    <w:rsid w:val="00CC0001"/>
    <w:rsid w:val="00CC0688"/>
    <w:rsid w:val="00CC11C5"/>
    <w:rsid w:val="00CC1B5D"/>
    <w:rsid w:val="00CC3524"/>
    <w:rsid w:val="00CD081C"/>
    <w:rsid w:val="00CD27BE"/>
    <w:rsid w:val="00CD29E9"/>
    <w:rsid w:val="00CD4643"/>
    <w:rsid w:val="00CD4BBC"/>
    <w:rsid w:val="00CD6F0F"/>
    <w:rsid w:val="00CD70A6"/>
    <w:rsid w:val="00CE0BB7"/>
    <w:rsid w:val="00CE0F9F"/>
    <w:rsid w:val="00CE1E9A"/>
    <w:rsid w:val="00CE3E9A"/>
    <w:rsid w:val="00CE403D"/>
    <w:rsid w:val="00CE708B"/>
    <w:rsid w:val="00CF11E0"/>
    <w:rsid w:val="00CF248A"/>
    <w:rsid w:val="00CF26B7"/>
    <w:rsid w:val="00CF3D0F"/>
    <w:rsid w:val="00CF4022"/>
    <w:rsid w:val="00CF4DD4"/>
    <w:rsid w:val="00CF5201"/>
    <w:rsid w:val="00CF6E39"/>
    <w:rsid w:val="00CF7103"/>
    <w:rsid w:val="00CF72DA"/>
    <w:rsid w:val="00CF7BE6"/>
    <w:rsid w:val="00D00056"/>
    <w:rsid w:val="00D05284"/>
    <w:rsid w:val="00D07402"/>
    <w:rsid w:val="00D0769A"/>
    <w:rsid w:val="00D07DE8"/>
    <w:rsid w:val="00D1004B"/>
    <w:rsid w:val="00D113DB"/>
    <w:rsid w:val="00D11D8A"/>
    <w:rsid w:val="00D11E84"/>
    <w:rsid w:val="00D127F6"/>
    <w:rsid w:val="00D15B4E"/>
    <w:rsid w:val="00D16577"/>
    <w:rsid w:val="00D177E7"/>
    <w:rsid w:val="00D17C2F"/>
    <w:rsid w:val="00D2079F"/>
    <w:rsid w:val="00D231D0"/>
    <w:rsid w:val="00D232AC"/>
    <w:rsid w:val="00D238AC"/>
    <w:rsid w:val="00D2455A"/>
    <w:rsid w:val="00D258C1"/>
    <w:rsid w:val="00D25917"/>
    <w:rsid w:val="00D31C04"/>
    <w:rsid w:val="00D31EB0"/>
    <w:rsid w:val="00D36963"/>
    <w:rsid w:val="00D37741"/>
    <w:rsid w:val="00D42D9F"/>
    <w:rsid w:val="00D43355"/>
    <w:rsid w:val="00D43745"/>
    <w:rsid w:val="00D43B32"/>
    <w:rsid w:val="00D447EF"/>
    <w:rsid w:val="00D44A14"/>
    <w:rsid w:val="00D452A5"/>
    <w:rsid w:val="00D458D2"/>
    <w:rsid w:val="00D45C58"/>
    <w:rsid w:val="00D476FA"/>
    <w:rsid w:val="00D505E2"/>
    <w:rsid w:val="00D62244"/>
    <w:rsid w:val="00D62E83"/>
    <w:rsid w:val="00D635DB"/>
    <w:rsid w:val="00D6498F"/>
    <w:rsid w:val="00D6554C"/>
    <w:rsid w:val="00D65919"/>
    <w:rsid w:val="00D701C7"/>
    <w:rsid w:val="00D71753"/>
    <w:rsid w:val="00D721BA"/>
    <w:rsid w:val="00D73C93"/>
    <w:rsid w:val="00D73EB1"/>
    <w:rsid w:val="00D7463D"/>
    <w:rsid w:val="00D74B4B"/>
    <w:rsid w:val="00D74D85"/>
    <w:rsid w:val="00D75732"/>
    <w:rsid w:val="00D80F5A"/>
    <w:rsid w:val="00D825A4"/>
    <w:rsid w:val="00D8289D"/>
    <w:rsid w:val="00D83DE8"/>
    <w:rsid w:val="00D84943"/>
    <w:rsid w:val="00D87EEE"/>
    <w:rsid w:val="00D9005C"/>
    <w:rsid w:val="00D94AE7"/>
    <w:rsid w:val="00D9581E"/>
    <w:rsid w:val="00D9641D"/>
    <w:rsid w:val="00D96636"/>
    <w:rsid w:val="00D966B3"/>
    <w:rsid w:val="00D970F0"/>
    <w:rsid w:val="00D9772F"/>
    <w:rsid w:val="00D97D75"/>
    <w:rsid w:val="00DA2399"/>
    <w:rsid w:val="00DA4540"/>
    <w:rsid w:val="00DA587E"/>
    <w:rsid w:val="00DA60F4"/>
    <w:rsid w:val="00DA6641"/>
    <w:rsid w:val="00DA6828"/>
    <w:rsid w:val="00DA72D4"/>
    <w:rsid w:val="00DA7ABE"/>
    <w:rsid w:val="00DB0F8B"/>
    <w:rsid w:val="00DB1820"/>
    <w:rsid w:val="00DB23EC"/>
    <w:rsid w:val="00DB3052"/>
    <w:rsid w:val="00DB5A57"/>
    <w:rsid w:val="00DB5BF4"/>
    <w:rsid w:val="00DB6399"/>
    <w:rsid w:val="00DB7728"/>
    <w:rsid w:val="00DC2A5A"/>
    <w:rsid w:val="00DC2D17"/>
    <w:rsid w:val="00DC316F"/>
    <w:rsid w:val="00DC48D2"/>
    <w:rsid w:val="00DC4A9E"/>
    <w:rsid w:val="00DC5F59"/>
    <w:rsid w:val="00DC69C6"/>
    <w:rsid w:val="00DD0239"/>
    <w:rsid w:val="00DD02FE"/>
    <w:rsid w:val="00DD06CE"/>
    <w:rsid w:val="00DD1588"/>
    <w:rsid w:val="00DD2BEC"/>
    <w:rsid w:val="00DE0D63"/>
    <w:rsid w:val="00DE23BF"/>
    <w:rsid w:val="00DE2C33"/>
    <w:rsid w:val="00DE3981"/>
    <w:rsid w:val="00DE3A21"/>
    <w:rsid w:val="00DE40DD"/>
    <w:rsid w:val="00DE5140"/>
    <w:rsid w:val="00DE6974"/>
    <w:rsid w:val="00DE6AFD"/>
    <w:rsid w:val="00DE75C2"/>
    <w:rsid w:val="00DE7755"/>
    <w:rsid w:val="00DF059A"/>
    <w:rsid w:val="00DF0AC3"/>
    <w:rsid w:val="00DF0E4D"/>
    <w:rsid w:val="00DF1581"/>
    <w:rsid w:val="00DF1840"/>
    <w:rsid w:val="00DF3D56"/>
    <w:rsid w:val="00DF4600"/>
    <w:rsid w:val="00DF4F18"/>
    <w:rsid w:val="00DF5D3B"/>
    <w:rsid w:val="00DF64E9"/>
    <w:rsid w:val="00DF6D19"/>
    <w:rsid w:val="00DF6ED2"/>
    <w:rsid w:val="00DF70F5"/>
    <w:rsid w:val="00E008CE"/>
    <w:rsid w:val="00E01C10"/>
    <w:rsid w:val="00E06349"/>
    <w:rsid w:val="00E075BA"/>
    <w:rsid w:val="00E077E2"/>
    <w:rsid w:val="00E07B30"/>
    <w:rsid w:val="00E16DB9"/>
    <w:rsid w:val="00E17262"/>
    <w:rsid w:val="00E17D05"/>
    <w:rsid w:val="00E2119E"/>
    <w:rsid w:val="00E2173C"/>
    <w:rsid w:val="00E21E64"/>
    <w:rsid w:val="00E2252C"/>
    <w:rsid w:val="00E22E58"/>
    <w:rsid w:val="00E22EEA"/>
    <w:rsid w:val="00E26383"/>
    <w:rsid w:val="00E26682"/>
    <w:rsid w:val="00E270C0"/>
    <w:rsid w:val="00E30585"/>
    <w:rsid w:val="00E34308"/>
    <w:rsid w:val="00E34D14"/>
    <w:rsid w:val="00E35CD9"/>
    <w:rsid w:val="00E36D82"/>
    <w:rsid w:val="00E400FB"/>
    <w:rsid w:val="00E4266A"/>
    <w:rsid w:val="00E42F5C"/>
    <w:rsid w:val="00E43EB5"/>
    <w:rsid w:val="00E455AB"/>
    <w:rsid w:val="00E460B9"/>
    <w:rsid w:val="00E47A27"/>
    <w:rsid w:val="00E509F6"/>
    <w:rsid w:val="00E51601"/>
    <w:rsid w:val="00E51965"/>
    <w:rsid w:val="00E523B4"/>
    <w:rsid w:val="00E5291E"/>
    <w:rsid w:val="00E54428"/>
    <w:rsid w:val="00E545B0"/>
    <w:rsid w:val="00E57730"/>
    <w:rsid w:val="00E61711"/>
    <w:rsid w:val="00E6185B"/>
    <w:rsid w:val="00E6226B"/>
    <w:rsid w:val="00E639D1"/>
    <w:rsid w:val="00E64825"/>
    <w:rsid w:val="00E64C10"/>
    <w:rsid w:val="00E66B98"/>
    <w:rsid w:val="00E67121"/>
    <w:rsid w:val="00E7198D"/>
    <w:rsid w:val="00E71BA2"/>
    <w:rsid w:val="00E72299"/>
    <w:rsid w:val="00E72BB4"/>
    <w:rsid w:val="00E735AF"/>
    <w:rsid w:val="00E74CA6"/>
    <w:rsid w:val="00E75E3D"/>
    <w:rsid w:val="00E76070"/>
    <w:rsid w:val="00E775E1"/>
    <w:rsid w:val="00E80AAF"/>
    <w:rsid w:val="00E81F47"/>
    <w:rsid w:val="00E84491"/>
    <w:rsid w:val="00E8530F"/>
    <w:rsid w:val="00E85CCA"/>
    <w:rsid w:val="00E8649E"/>
    <w:rsid w:val="00E8769C"/>
    <w:rsid w:val="00E901C0"/>
    <w:rsid w:val="00E91CEB"/>
    <w:rsid w:val="00E91FD9"/>
    <w:rsid w:val="00E94029"/>
    <w:rsid w:val="00E9438A"/>
    <w:rsid w:val="00E94BA1"/>
    <w:rsid w:val="00E9731C"/>
    <w:rsid w:val="00EA04ED"/>
    <w:rsid w:val="00EA0760"/>
    <w:rsid w:val="00EA4E4C"/>
    <w:rsid w:val="00EB04B7"/>
    <w:rsid w:val="00EB0C40"/>
    <w:rsid w:val="00EB465F"/>
    <w:rsid w:val="00EB5678"/>
    <w:rsid w:val="00EB69E9"/>
    <w:rsid w:val="00EB7992"/>
    <w:rsid w:val="00EB7D92"/>
    <w:rsid w:val="00EC0104"/>
    <w:rsid w:val="00EC0184"/>
    <w:rsid w:val="00EC06DB"/>
    <w:rsid w:val="00EC2D7A"/>
    <w:rsid w:val="00EC457B"/>
    <w:rsid w:val="00EC633A"/>
    <w:rsid w:val="00EC71E0"/>
    <w:rsid w:val="00EC7479"/>
    <w:rsid w:val="00ED1B9D"/>
    <w:rsid w:val="00ED47FB"/>
    <w:rsid w:val="00ED48C5"/>
    <w:rsid w:val="00ED6D58"/>
    <w:rsid w:val="00ED70E8"/>
    <w:rsid w:val="00EE056F"/>
    <w:rsid w:val="00EE3819"/>
    <w:rsid w:val="00EE6F04"/>
    <w:rsid w:val="00EF1C0B"/>
    <w:rsid w:val="00EF1D7B"/>
    <w:rsid w:val="00EF3A5B"/>
    <w:rsid w:val="00EF3CE8"/>
    <w:rsid w:val="00EF4095"/>
    <w:rsid w:val="00EF43F5"/>
    <w:rsid w:val="00EF60CC"/>
    <w:rsid w:val="00EF7B41"/>
    <w:rsid w:val="00F017AF"/>
    <w:rsid w:val="00F02F17"/>
    <w:rsid w:val="00F04011"/>
    <w:rsid w:val="00F0406E"/>
    <w:rsid w:val="00F0414C"/>
    <w:rsid w:val="00F041C4"/>
    <w:rsid w:val="00F05D96"/>
    <w:rsid w:val="00F0621D"/>
    <w:rsid w:val="00F06501"/>
    <w:rsid w:val="00F11034"/>
    <w:rsid w:val="00F12A48"/>
    <w:rsid w:val="00F14812"/>
    <w:rsid w:val="00F1598C"/>
    <w:rsid w:val="00F164B3"/>
    <w:rsid w:val="00F20BC6"/>
    <w:rsid w:val="00F21403"/>
    <w:rsid w:val="00F21D22"/>
    <w:rsid w:val="00F251F3"/>
    <w:rsid w:val="00F255FC"/>
    <w:rsid w:val="00F25924"/>
    <w:rsid w:val="00F259B0"/>
    <w:rsid w:val="00F26A20"/>
    <w:rsid w:val="00F276C9"/>
    <w:rsid w:val="00F3043E"/>
    <w:rsid w:val="00F31359"/>
    <w:rsid w:val="00F31F93"/>
    <w:rsid w:val="00F323ED"/>
    <w:rsid w:val="00F32825"/>
    <w:rsid w:val="00F329DE"/>
    <w:rsid w:val="00F32D21"/>
    <w:rsid w:val="00F33F43"/>
    <w:rsid w:val="00F35BFB"/>
    <w:rsid w:val="00F362B1"/>
    <w:rsid w:val="00F404B0"/>
    <w:rsid w:val="00F40690"/>
    <w:rsid w:val="00F43B8F"/>
    <w:rsid w:val="00F44571"/>
    <w:rsid w:val="00F46CF0"/>
    <w:rsid w:val="00F471FC"/>
    <w:rsid w:val="00F50AA6"/>
    <w:rsid w:val="00F51217"/>
    <w:rsid w:val="00F51785"/>
    <w:rsid w:val="00F530D7"/>
    <w:rsid w:val="00F541E6"/>
    <w:rsid w:val="00F569BD"/>
    <w:rsid w:val="00F62F49"/>
    <w:rsid w:val="00F64073"/>
    <w:rsid w:val="00F640BF"/>
    <w:rsid w:val="00F64336"/>
    <w:rsid w:val="00F643E0"/>
    <w:rsid w:val="00F667BE"/>
    <w:rsid w:val="00F706BE"/>
    <w:rsid w:val="00F70754"/>
    <w:rsid w:val="00F708F4"/>
    <w:rsid w:val="00F74543"/>
    <w:rsid w:val="00F74B6E"/>
    <w:rsid w:val="00F75C3B"/>
    <w:rsid w:val="00F76F8F"/>
    <w:rsid w:val="00F774AA"/>
    <w:rsid w:val="00F77926"/>
    <w:rsid w:val="00F801BB"/>
    <w:rsid w:val="00F82464"/>
    <w:rsid w:val="00F83A19"/>
    <w:rsid w:val="00F83FB2"/>
    <w:rsid w:val="00F86C4F"/>
    <w:rsid w:val="00F879A1"/>
    <w:rsid w:val="00F920B3"/>
    <w:rsid w:val="00F92FC4"/>
    <w:rsid w:val="00F95588"/>
    <w:rsid w:val="00F95A57"/>
    <w:rsid w:val="00F95BDB"/>
    <w:rsid w:val="00F9793C"/>
    <w:rsid w:val="00FA0C14"/>
    <w:rsid w:val="00FA0EC9"/>
    <w:rsid w:val="00FA137A"/>
    <w:rsid w:val="00FA2FD7"/>
    <w:rsid w:val="00FA3B9E"/>
    <w:rsid w:val="00FA5504"/>
    <w:rsid w:val="00FA56DB"/>
    <w:rsid w:val="00FA5916"/>
    <w:rsid w:val="00FA5CB2"/>
    <w:rsid w:val="00FB0571"/>
    <w:rsid w:val="00FB0613"/>
    <w:rsid w:val="00FB4B02"/>
    <w:rsid w:val="00FB6D66"/>
    <w:rsid w:val="00FB7044"/>
    <w:rsid w:val="00FB7F89"/>
    <w:rsid w:val="00FC015F"/>
    <w:rsid w:val="00FC0878"/>
    <w:rsid w:val="00FC16F9"/>
    <w:rsid w:val="00FC2831"/>
    <w:rsid w:val="00FC2A3C"/>
    <w:rsid w:val="00FC2D40"/>
    <w:rsid w:val="00FC304F"/>
    <w:rsid w:val="00FC3600"/>
    <w:rsid w:val="00FC360A"/>
    <w:rsid w:val="00FC4554"/>
    <w:rsid w:val="00FC4A9F"/>
    <w:rsid w:val="00FC565B"/>
    <w:rsid w:val="00FC70A5"/>
    <w:rsid w:val="00FD086F"/>
    <w:rsid w:val="00FD5E12"/>
    <w:rsid w:val="00FE006E"/>
    <w:rsid w:val="00FE04B0"/>
    <w:rsid w:val="00FE197E"/>
    <w:rsid w:val="00FF0DF1"/>
    <w:rsid w:val="00FF11D7"/>
    <w:rsid w:val="00FF1E7D"/>
    <w:rsid w:val="00FF26AA"/>
    <w:rsid w:val="00FF2978"/>
    <w:rsid w:val="00FF2D2A"/>
    <w:rsid w:val="00FF33A8"/>
    <w:rsid w:val="00FF4666"/>
    <w:rsid w:val="00FF46D6"/>
    <w:rsid w:val="00FF5E78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0528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82A70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3175B6"/>
    <w:rPr>
      <w:b/>
      <w:bCs/>
      <w:sz w:val="20"/>
      <w:szCs w:val="20"/>
    </w:rPr>
  </w:style>
  <w:style w:type="character" w:styleId="MenoPendente">
    <w:name w:val="Unresolved Mention"/>
    <w:uiPriority w:val="99"/>
    <w:semiHidden/>
    <w:unhideWhenUsed/>
    <w:rsid w:val="008837F5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B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2EDEF-6582-4E8B-BB72-5B69683ED4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4790</Words>
  <Characters>25872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2022-10-13T00:29:00Z</cp:lastPrinted>
  <dcterms:created xsi:type="dcterms:W3CDTF">2022-10-13T00:30:00Z</dcterms:created>
  <dcterms:modified xsi:type="dcterms:W3CDTF">2022-11-05T22:25:00Z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2022-09-11T21:31:13Z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21ef66e6-4722-4725-8439-9554447946d3</vt:lpwstr>
  </property>
  <property fmtid="{D5CDD505-2E9C-101B-9397-08002B2CF9AE}" pid="9" name="MSIP_Label_8c28577e-0e52-49e2-b52e-02bb75ccb8f1_ContentBits">
    <vt:lpwstr>0</vt:lpwstr>
  </property>
</Properties>
</file>