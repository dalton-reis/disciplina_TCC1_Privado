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3AA0392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5D3D16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1DB0136F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>é capaz 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</w:t>
      </w:r>
      <w:proofErr w:type="spellStart"/>
      <w:r w:rsidR="000E733B">
        <w:t>Raulino</w:t>
      </w:r>
      <w:proofErr w:type="spellEnd"/>
      <w:r w:rsidR="000E733B">
        <w:t xml:space="preserve">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proofErr w:type="spellStart"/>
      <w:r w:rsidR="00FA2658">
        <w:t>Raulino</w:t>
      </w:r>
      <w:proofErr w:type="spellEnd"/>
      <w:r w:rsidR="00FA2658">
        <w:t xml:space="preserve">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lastRenderedPageBreak/>
        <w:t>M3C</w:t>
      </w:r>
      <w:r w:rsidR="00426BFD">
        <w:t xml:space="preserve"> </w:t>
      </w:r>
      <w:r w:rsidR="000F4A93">
        <w:t>para 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090583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2BB68A0B" w:rsidR="00C35E57" w:rsidRDefault="00271AB5" w:rsidP="00502740">
      <w:pPr>
        <w:pStyle w:val="TF-ALNEA"/>
        <w:tabs>
          <w:tab w:val="clear" w:pos="1077"/>
          <w:tab w:val="num" w:pos="1106"/>
        </w:tabs>
        <w:ind w:left="1106"/>
      </w:pPr>
      <w:commentRangeStart w:id="24"/>
      <w:r>
        <w:t xml:space="preserve">disponibilizar </w:t>
      </w:r>
      <w:commentRangeEnd w:id="24"/>
      <w:r w:rsidR="00215A93">
        <w:rPr>
          <w:rStyle w:val="Refdecomentrio"/>
        </w:rPr>
        <w:commentReference w:id="24"/>
      </w:r>
      <w:r>
        <w:t>interfaces</w:t>
      </w:r>
      <w:r w:rsidR="00502740">
        <w:t xml:space="preserve"> para cultivo de hortaliças </w:t>
      </w:r>
      <w:r w:rsidR="00941E8C">
        <w:t>baseada</w:t>
      </w:r>
      <w:r w:rsidR="00E73781">
        <w:t>s</w:t>
      </w:r>
      <w:r w:rsidR="00502740">
        <w:t xml:space="preserve"> no</w:t>
      </w:r>
      <w:r w:rsidR="008E28B9">
        <w:t xml:space="preserve"> </w:t>
      </w:r>
      <w:r w:rsidR="00502740">
        <w:t xml:space="preserve">M3C, </w:t>
      </w:r>
      <w:r w:rsidR="00941E8C">
        <w:t>possibilitando</w:t>
      </w:r>
      <w:r w:rsidR="00502740">
        <w:t xml:space="preserve"> </w:t>
      </w:r>
      <w:r w:rsidR="00941E8C">
        <w:t>a existência de</w:t>
      </w:r>
      <w:r w:rsidR="00502740">
        <w:t xml:space="preserve"> Comunicação, Coordenação e Cooperação das atividades </w:t>
      </w:r>
      <w:r w:rsidR="008F1EA0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5" w:name="_Ref112671224"/>
      <w:bookmarkStart w:id="26" w:name="_Toc419598587"/>
      <w:r>
        <w:t xml:space="preserve">trabalhos </w:t>
      </w:r>
      <w:r w:rsidRPr="00FC4A9F">
        <w:t>correlatos</w:t>
      </w:r>
      <w:bookmarkEnd w:id="25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090583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</w:t>
      </w:r>
      <w:r w:rsidR="00EE4D66">
        <w:lastRenderedPageBreak/>
        <w:t>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5967AD57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del w:id="27" w:author="Dalton Solano dos Reis" w:date="2022-11-06T14:24:00Z">
        <w:r w:rsidDel="00215A93">
          <w:delText xml:space="preserve"> para </w:delText>
        </w:r>
        <w:r w:rsidR="00500300" w:rsidDel="00215A93">
          <w:delText>ver</w:delText>
        </w:r>
        <w:r w:rsidR="007D2F63" w:rsidDel="00215A93">
          <w:delText xml:space="preserve"> dicas </w:delText>
        </w:r>
        <w:r w:rsidR="00E0552E" w:rsidDel="00215A93">
          <w:delText>sobre</w:delText>
        </w:r>
        <w:r w:rsidR="007D2F63" w:rsidDel="00215A93">
          <w:delText xml:space="preserve"> cada cultivo</w:delText>
        </w:r>
      </w:del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DE6B908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024095">
        <w:t xml:space="preserve">Figura </w:t>
      </w:r>
      <w:r w:rsidR="00024095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871A3F0" w:rsidR="002678C6" w:rsidRDefault="002678C6" w:rsidP="00D94251">
      <w:pPr>
        <w:pStyle w:val="TF-LEGENDA"/>
      </w:pPr>
      <w:bookmarkStart w:id="28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024095">
        <w:rPr>
          <w:noProof/>
        </w:rPr>
        <w:t>1</w:t>
      </w:r>
      <w:r>
        <w:fldChar w:fldCharType="end"/>
      </w:r>
      <w:bookmarkEnd w:id="28"/>
      <w:r>
        <w:t xml:space="preserve"> </w:t>
      </w:r>
      <w:r w:rsidR="00303152">
        <w:t>–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0D561FD2">
            <wp:extent cx="3605864" cy="2230493"/>
            <wp:effectExtent l="19050" t="19050" r="13970" b="177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97" cy="2246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29100BE2" w:rsidR="002678C6" w:rsidRPr="00842AEF" w:rsidRDefault="002678C6" w:rsidP="002678C6">
      <w:pPr>
        <w:pStyle w:val="TF-FONTE"/>
      </w:pPr>
      <w:r>
        <w:t xml:space="preserve">Fonte: </w:t>
      </w:r>
      <w:del w:id="29" w:author="Dalton Solano dos Reis" w:date="2022-11-06T14:28:00Z">
        <w:r w:rsidR="00CB216A" w:rsidDel="00215A93">
          <w:delText>adaptad</w:delText>
        </w:r>
        <w:r w:rsidR="00E819B1" w:rsidDel="00215A93">
          <w:delText>a</w:delText>
        </w:r>
        <w:r w:rsidR="00CB216A" w:rsidDel="00215A93">
          <w:delText xml:space="preserve"> de </w:delText>
        </w:r>
      </w:del>
      <w:r>
        <w:t>Diniz e Coutinho (2018).</w:t>
      </w:r>
    </w:p>
    <w:p w14:paraId="22793A85" w14:textId="700DB388" w:rsidR="00A44581" w:rsidRDefault="00F47EC9" w:rsidP="00090583">
      <w:pPr>
        <w:pStyle w:val="Ttulo2"/>
      </w:pPr>
      <w:r>
        <w:lastRenderedPageBreak/>
        <w:t>Sistema mobile para manejo de hortaliças em pequenos espaços</w:t>
      </w:r>
    </w:p>
    <w:p w14:paraId="48678132" w14:textId="731B5366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proofErr w:type="gramStart"/>
      <w:r w:rsidR="00CD2886">
        <w:t>representad</w:t>
      </w:r>
      <w:ins w:id="30" w:author="Dalton Solano dos Reis" w:date="2022-11-06T14:26:00Z">
        <w:r w:rsidR="00215A93">
          <w:t>a</w:t>
        </w:r>
      </w:ins>
      <w:proofErr w:type="gramEnd"/>
      <w:del w:id="31" w:author="Dalton Solano dos Reis" w:date="2022-11-06T14:26:00Z">
        <w:r w:rsidR="00CD2886" w:rsidDel="00215A93">
          <w:delText>o</w:delText>
        </w:r>
      </w:del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6B1F295C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</w:t>
      </w:r>
      <w:ins w:id="32" w:author="Dalton Solano dos Reis" w:date="2022-11-06T14:27:00Z">
        <w:r w:rsidR="00215A93">
          <w:rPr>
            <w:rStyle w:val="TF-COURIER10"/>
          </w:rPr>
          <w:t>n</w:t>
        </w:r>
      </w:ins>
      <w:r w:rsidR="00052274" w:rsidRPr="00ED0CA1">
        <w:rPr>
          <w:rStyle w:val="TF-COURIER10"/>
        </w:rPr>
        <w:t>u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024095">
        <w:t xml:space="preserve">Figura </w:t>
      </w:r>
      <w:r w:rsidR="00024095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del w:id="33" w:author="Dalton Solano dos Reis" w:date="2022-11-06T14:28:00Z">
        <w:r w:rsidR="00EF27BF" w:rsidDel="00215A93">
          <w:delText>.</w:delText>
        </w:r>
      </w:del>
      <w:r w:rsidR="00EF27BF">
        <w:t xml:space="preserve"> (ALVARENGA; BORGES; PIRES, 2020)</w:t>
      </w:r>
      <w:r w:rsidR="008E1F7E">
        <w:t>.</w:t>
      </w:r>
    </w:p>
    <w:p w14:paraId="2F3CEA81" w14:textId="4A2CB0AE" w:rsidR="00CF286B" w:rsidRDefault="00CF286B" w:rsidP="00CF286B">
      <w:pPr>
        <w:pStyle w:val="TF-LEGENDA"/>
      </w:pPr>
      <w:bookmarkStart w:id="34" w:name="_Ref112574543"/>
      <w:r>
        <w:lastRenderedPageBreak/>
        <w:t xml:space="preserve">Figura </w:t>
      </w:r>
      <w:fldSimple w:instr=" SEQ Figura \* ARABIC ">
        <w:r w:rsidR="00024095">
          <w:rPr>
            <w:noProof/>
          </w:rPr>
          <w:t>2</w:t>
        </w:r>
      </w:fldSimple>
      <w:bookmarkEnd w:id="34"/>
      <w:r>
        <w:t xml:space="preserve"> – </w:t>
      </w:r>
      <w:r w:rsidRPr="005A7657">
        <w:t xml:space="preserve">Telas do aplicativo do (a) menu </w:t>
      </w:r>
      <w:proofErr w:type="spellStart"/>
      <w:r w:rsidRPr="00215A93">
        <w:rPr>
          <w:i/>
          <w:iCs/>
          <w:rPrChange w:id="35" w:author="Dalton Solano dos Reis" w:date="2022-11-06T14:28:00Z">
            <w:rPr/>
          </w:rPrChange>
        </w:rPr>
        <w:t>side</w:t>
      </w:r>
      <w:proofErr w:type="spellEnd"/>
      <w:r w:rsidRPr="00215A93">
        <w:rPr>
          <w:i/>
          <w:iCs/>
          <w:rPrChange w:id="36" w:author="Dalton Solano dos Reis" w:date="2022-11-06T14:28:00Z">
            <w:rPr/>
          </w:rPrChange>
        </w:rPr>
        <w:t xml:space="preserve"> bar</w:t>
      </w:r>
      <w:r w:rsidRPr="005A7657">
        <w:t>, (b) hortaliça e (c) dicas rápidas</w:t>
      </w:r>
    </w:p>
    <w:p w14:paraId="727AB115" w14:textId="289786CE" w:rsidR="00430AC9" w:rsidRDefault="002F794A" w:rsidP="00E558C1">
      <w:pPr>
        <w:pStyle w:val="TF-FIGURA"/>
      </w:pPr>
      <w:r>
        <w:rPr>
          <w:noProof/>
        </w:rPr>
        <w:drawing>
          <wp:inline distT="0" distB="0" distL="0" distR="0" wp14:anchorId="1FD63733" wp14:editId="72108747">
            <wp:extent cx="3629365" cy="2181225"/>
            <wp:effectExtent l="19050" t="19050" r="2857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05" cy="2230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04A47B2D" w:rsidR="00F47EC9" w:rsidRPr="00F47EC9" w:rsidRDefault="00A06074" w:rsidP="00F45AC0">
      <w:pPr>
        <w:pStyle w:val="TF-FONTE"/>
      </w:pPr>
      <w:r>
        <w:t xml:space="preserve">Fonte: </w:t>
      </w:r>
      <w:del w:id="37" w:author="Dalton Solano dos Reis" w:date="2022-11-06T14:29:00Z">
        <w:r w:rsidR="00CB216A" w:rsidDel="00215A93">
          <w:delText>adaptad</w:delText>
        </w:r>
        <w:r w:rsidR="00E819B1" w:rsidDel="00215A93">
          <w:delText>a</w:delText>
        </w:r>
        <w:r w:rsidR="00CB216A" w:rsidDel="00215A93">
          <w:delText xml:space="preserve"> de </w:delText>
        </w:r>
      </w:del>
      <w:r>
        <w:t>Alvarenga, Borges e Pires (2020).</w:t>
      </w:r>
    </w:p>
    <w:p w14:paraId="278A0649" w14:textId="422298A4" w:rsidR="00A44581" w:rsidRDefault="0070453E" w:rsidP="00090583">
      <w:pPr>
        <w:pStyle w:val="Ttulo2"/>
      </w:pPr>
      <w:r>
        <w:t>cultivar</w:t>
      </w:r>
    </w:p>
    <w:p w14:paraId="71249990" w14:textId="545BA1E6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ins w:id="38" w:author="Dalton Solano dos Reis" w:date="2022-11-06T14:29:00Z">
        <w:r w:rsidR="00393BA8">
          <w:t>a</w:t>
        </w:r>
      </w:ins>
      <w:del w:id="39" w:author="Dalton Solano dos Reis" w:date="2022-11-06T14:29:00Z">
        <w:r w:rsidR="00B45A0A" w:rsidDel="00393BA8">
          <w:delText>o</w:delText>
        </w:r>
      </w:del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4B9E1CE8" w14:textId="7C8DCF7D" w:rsidR="0067079E" w:rsidRDefault="00BA461F" w:rsidP="007810C7">
      <w:pPr>
        <w:pStyle w:val="TF-TEXTO"/>
        <w:ind w:firstLine="567"/>
      </w:pPr>
      <w:r>
        <w:t>A tela da aplicação</w:t>
      </w:r>
      <w:r w:rsidR="00634893">
        <w:t xml:space="preserve">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34893">
        <w:t xml:space="preserve"> 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lastRenderedPageBreak/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</w:p>
    <w:p w14:paraId="7E021579" w14:textId="4F23917D" w:rsidR="00CA7D6A" w:rsidRDefault="001D43A1" w:rsidP="007810C7">
      <w:pPr>
        <w:pStyle w:val="TF-TEXTO"/>
        <w:ind w:firstLine="567"/>
      </w:pPr>
      <w:r>
        <w:t xml:space="preserve">Ainda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>
        <w:t xml:space="preserve"> 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  <w:r w:rsidR="000D1E8C">
        <w:t>Já a</w:t>
      </w:r>
      <w:r w:rsidR="006126A6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6126A6">
        <w:t xml:space="preserve"> (c) mostra</w:t>
      </w:r>
      <w:r w:rsidR="002477D2">
        <w:t xml:space="preserve"> a </w:t>
      </w:r>
      <w:r w:rsidR="000D1E8C"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ins w:id="40" w:author="Dalton Solano dos Reis" w:date="2022-11-06T14:32:00Z">
        <w:r w:rsidR="00393BA8">
          <w:t>t</w:t>
        </w:r>
      </w:ins>
      <w:del w:id="41" w:author="Dalton Solano dos Reis" w:date="2022-11-06T14:32:00Z">
        <w:r w:rsidR="00C95403" w:rsidDel="00393BA8">
          <w:delText>d</w:delText>
        </w:r>
      </w:del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 w:rsidR="000D1E8C">
        <w:t xml:space="preserve"> </w:t>
      </w:r>
      <w:r w:rsidR="000D065B">
        <w:t>Por fim, a</w:t>
      </w:r>
      <w:r w:rsidR="000D1E8C">
        <w:t xml:space="preserve"> tela apresentada na </w:t>
      </w:r>
      <w:r w:rsidR="000D065B">
        <w:fldChar w:fldCharType="begin"/>
      </w:r>
      <w:r w:rsidR="000D065B">
        <w:instrText xml:space="preserve"> REF _Ref112574626 \h </w:instrText>
      </w:r>
      <w:r w:rsidR="000D065B">
        <w:fldChar w:fldCharType="separate"/>
      </w:r>
      <w:r w:rsidR="00024095">
        <w:t xml:space="preserve">Figura </w:t>
      </w:r>
      <w:r w:rsidR="00024095">
        <w:rPr>
          <w:noProof/>
        </w:rPr>
        <w:t>3</w:t>
      </w:r>
      <w:r w:rsidR="000D065B">
        <w:fldChar w:fldCharType="end"/>
      </w:r>
      <w:r w:rsidR="000D1E8C">
        <w:t xml:space="preserve"> (d) mostra a ferramenta: Que planta é essa? </w:t>
      </w:r>
      <w:r>
        <w:t>N</w:t>
      </w:r>
      <w:r w:rsidR="000D065B">
        <w:t>a</w:t>
      </w:r>
      <w:r>
        <w:t xml:space="preserve"> qual </w:t>
      </w:r>
      <w:r w:rsidR="000D1E8C">
        <w:t xml:space="preserve">o usuário pode bater ou enviar uma </w:t>
      </w:r>
      <w:r w:rsidR="005A27B1">
        <w:t xml:space="preserve">ou várias </w:t>
      </w:r>
      <w:r w:rsidR="000D1E8C">
        <w:t>foto</w:t>
      </w:r>
      <w:r w:rsidR="005A27B1">
        <w:t>s</w:t>
      </w:r>
      <w:r w:rsidR="000D1E8C"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 w:rsidR="000D1E8C"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4C3F5BDE" w:rsidR="008C31C3" w:rsidRDefault="008C31C3" w:rsidP="0004675E">
      <w:pPr>
        <w:pStyle w:val="TF-LEGENDA"/>
        <w:spacing w:before="0"/>
      </w:pPr>
      <w:bookmarkStart w:id="42" w:name="_Ref112574626"/>
      <w:r>
        <w:t xml:space="preserve">Figura </w:t>
      </w:r>
      <w:fldSimple w:instr=" SEQ Figura \* ARABIC ">
        <w:r w:rsidR="00024095">
          <w:rPr>
            <w:noProof/>
          </w:rPr>
          <w:t>3</w:t>
        </w:r>
      </w:fldSimple>
      <w:bookmarkEnd w:id="42"/>
      <w:r>
        <w:t xml:space="preserve"> – </w:t>
      </w:r>
      <w:r w:rsidRPr="00406759">
        <w:t xml:space="preserve">Telas da aplicação Cultivar do (a) menu </w:t>
      </w:r>
      <w:proofErr w:type="spellStart"/>
      <w:r w:rsidRPr="00393BA8">
        <w:rPr>
          <w:i/>
          <w:iCs/>
          <w:rPrChange w:id="43" w:author="Dalton Solano dos Reis" w:date="2022-11-06T14:33:00Z">
            <w:rPr/>
          </w:rPrChange>
        </w:rPr>
        <w:t>side</w:t>
      </w:r>
      <w:proofErr w:type="spellEnd"/>
      <w:r w:rsidRPr="00393BA8">
        <w:rPr>
          <w:i/>
          <w:iCs/>
          <w:rPrChange w:id="44" w:author="Dalton Solano dos Reis" w:date="2022-11-06T14:33:00Z">
            <w:rPr/>
          </w:rPrChange>
        </w:rPr>
        <w:t xml:space="preserve"> bar</w:t>
      </w:r>
      <w:r w:rsidRPr="00406759">
        <w:t>, (b) comunidade, (c) previsão do tempo e (d) que planta é essa?</w:t>
      </w:r>
    </w:p>
    <w:p w14:paraId="72CF66A6" w14:textId="21D04A8A" w:rsidR="00D054D3" w:rsidRDefault="004A1D1E" w:rsidP="00AC4B63">
      <w:pPr>
        <w:pStyle w:val="TF-FIGURA"/>
      </w:pPr>
      <w:r>
        <w:rPr>
          <w:noProof/>
        </w:rPr>
        <w:drawing>
          <wp:inline distT="0" distB="0" distL="0" distR="0" wp14:anchorId="559C5309" wp14:editId="41AB5DD2">
            <wp:extent cx="5561485" cy="2943225"/>
            <wp:effectExtent l="19050" t="19050" r="20320" b="952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115" cy="2954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0934BBF5" w:rsidR="00943891" w:rsidRPr="00943891" w:rsidRDefault="00CB216A" w:rsidP="00DB4977">
      <w:pPr>
        <w:pStyle w:val="TF-FONTE"/>
      </w:pPr>
      <w:r>
        <w:t xml:space="preserve">Fonte: </w:t>
      </w:r>
      <w:del w:id="45" w:author="Dalton Solano dos Reis" w:date="2022-11-06T14:33:00Z">
        <w:r w:rsidDel="00393BA8">
          <w:delText>adaptad</w:delText>
        </w:r>
        <w:r w:rsidR="001D43A1" w:rsidDel="00393BA8">
          <w:delText>a</w:delText>
        </w:r>
        <w:r w:rsidDel="00393BA8">
          <w:delText xml:space="preserve"> de </w:delText>
        </w:r>
      </w:del>
      <w:r>
        <w:t>Cultivar Digital (2022).</w:t>
      </w:r>
    </w:p>
    <w:p w14:paraId="664B55CF" w14:textId="77777777" w:rsidR="00451B94" w:rsidRDefault="00451B94" w:rsidP="002875BE">
      <w:pPr>
        <w:pStyle w:val="Ttulo1"/>
      </w:pPr>
      <w:bookmarkStart w:id="46" w:name="_Toc54164921"/>
      <w:bookmarkStart w:id="47" w:name="_Toc54165675"/>
      <w:bookmarkStart w:id="48" w:name="_Toc54169333"/>
      <w:bookmarkStart w:id="49" w:name="_Toc96347439"/>
      <w:bookmarkStart w:id="50" w:name="_Toc96357723"/>
      <w:bookmarkStart w:id="51" w:name="_Toc96491866"/>
      <w:bookmarkStart w:id="52" w:name="_Toc411603107"/>
      <w:bookmarkEnd w:id="26"/>
      <w:r>
        <w:lastRenderedPageBreak/>
        <w:t>proposta</w:t>
      </w:r>
    </w:p>
    <w:p w14:paraId="69F04EAA" w14:textId="7CAB765C" w:rsidR="00F20CB3" w:rsidRDefault="00F20CB3" w:rsidP="00922BA0">
      <w:pPr>
        <w:pStyle w:val="TF-TEXTO"/>
        <w:ind w:firstLine="567"/>
      </w:pPr>
      <w:bookmarkStart w:id="53" w:name="_Toc54164915"/>
      <w:bookmarkStart w:id="54" w:name="_Toc54165669"/>
      <w:bookmarkStart w:id="55" w:name="_Toc54169327"/>
      <w:bookmarkStart w:id="56" w:name="_Toc96347433"/>
      <w:bookmarkStart w:id="57" w:name="_Toc96357717"/>
      <w:bookmarkStart w:id="58" w:name="_Toc96491860"/>
      <w:bookmarkStart w:id="59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024095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024095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024095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090583">
      <w:pPr>
        <w:pStyle w:val="Ttulo2"/>
      </w:pPr>
      <w:bookmarkStart w:id="60" w:name="_Ref112668428"/>
      <w:r>
        <w:t>JUSTIFICATIVA</w:t>
      </w:r>
      <w:bookmarkEnd w:id="60"/>
    </w:p>
    <w:p w14:paraId="30C5F5B3" w14:textId="19A91FEC" w:rsidR="00B121D0" w:rsidRPr="008A380C" w:rsidRDefault="008A380C" w:rsidP="007810C7">
      <w:pPr>
        <w:pStyle w:val="TF-TEXTO"/>
        <w:ind w:firstLine="567"/>
      </w:pPr>
      <w:r>
        <w:t xml:space="preserve">Nas seções </w:t>
      </w:r>
      <w:r w:rsidR="002D3435">
        <w:fldChar w:fldCharType="begin"/>
      </w:r>
      <w:r w:rsidR="002D3435">
        <w:instrText xml:space="preserve"> REF _Ref112671215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1</w:t>
      </w:r>
      <w:r w:rsidR="002D3435">
        <w:fldChar w:fldCharType="end"/>
      </w:r>
      <w:r>
        <w:t xml:space="preserve"> e </w:t>
      </w:r>
      <w:r w:rsidR="002D3435">
        <w:fldChar w:fldCharType="begin"/>
      </w:r>
      <w:r w:rsidR="002D3435">
        <w:instrText xml:space="preserve"> REF _Ref112671224 \r \h </w:instrText>
      </w:r>
      <w:r w:rsidR="00025120">
        <w:instrText xml:space="preserve"> \* MERGEFORMAT </w:instrText>
      </w:r>
      <w:r w:rsidR="002D3435">
        <w:fldChar w:fldCharType="separate"/>
      </w:r>
      <w:r w:rsidR="00024095">
        <w:t>2</w:t>
      </w:r>
      <w:r w:rsidR="002D3435">
        <w:fldChar w:fldCharType="end"/>
      </w:r>
      <w:r>
        <w:t xml:space="preserve"> foram evidenciadas a relevância do tema proposto.</w:t>
      </w:r>
      <w:r w:rsidR="001B4836">
        <w:t xml:space="preserve"> Além disso, </w:t>
      </w:r>
      <w:r w:rsidR="00B121D0" w:rsidRPr="00B121D0">
        <w:t>Alvarenga, Borges e Pires</w:t>
      </w:r>
      <w:r w:rsidR="00B121D0">
        <w:t xml:space="preserve"> </w:t>
      </w:r>
      <w:r w:rsidR="00B121D0" w:rsidRPr="00B121D0">
        <w:t>(2020)</w:t>
      </w:r>
      <w:r w:rsidR="00B121D0">
        <w:t xml:space="preserve"> afirmam que a organização de pequenas semeaduras </w:t>
      </w:r>
      <w:r w:rsidR="00EA7799">
        <w:t>em residências</w:t>
      </w:r>
      <w:r w:rsidR="00B121D0">
        <w:t xml:space="preserve"> </w:t>
      </w:r>
      <w:r w:rsidR="00EA7799">
        <w:t xml:space="preserve">com pouco espaço </w:t>
      </w:r>
      <w:r w:rsidR="00B121D0">
        <w:t xml:space="preserve">tem aumentado para atingir diferentes objetivos como geração de renda, alimentação saudável </w:t>
      </w:r>
      <w:r w:rsidR="00E83884">
        <w:t>e</w:t>
      </w:r>
      <w:r w:rsidR="00B121D0"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 xml:space="preserve">Tecnologias Digitais da </w:t>
      </w:r>
      <w:r w:rsidR="0027222E">
        <w:t>Comunicaçã</w:t>
      </w:r>
      <w:r w:rsidR="0027222E" w:rsidRPr="003A7753">
        <w:t>o e Informa</w:t>
      </w:r>
      <w:r w:rsidR="0027222E">
        <w:t>çã</w:t>
      </w:r>
      <w:r w:rsidR="0027222E" w:rsidRPr="003A7753">
        <w:t xml:space="preserve">o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>é apresentado um comparativo entre os trabalhos correlatos, de modo que as linhas representam as características avaliadas e as colunas representam os trabalhos relacionados.</w:t>
      </w:r>
    </w:p>
    <w:p w14:paraId="6CE63626" w14:textId="7B6C9DAF" w:rsidR="00A704BD" w:rsidRDefault="00C436B6" w:rsidP="00A704BD">
      <w:pPr>
        <w:pStyle w:val="TF-LEGENDA"/>
      </w:pPr>
      <w:bookmarkStart w:id="61" w:name="_Ref52025161"/>
      <w:bookmarkStart w:id="62" w:name="_Ref113379754"/>
      <w:bookmarkStart w:id="63" w:name="_Ref113379728"/>
      <w:r>
        <w:t xml:space="preserve">Quadro </w:t>
      </w:r>
      <w:bookmarkEnd w:id="61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1</w:t>
      </w:r>
      <w:r w:rsidR="00A704BD">
        <w:fldChar w:fldCharType="end"/>
      </w:r>
      <w:bookmarkEnd w:id="62"/>
      <w:r>
        <w:t xml:space="preserve"> - Comparativo dos trabalhos correlatos</w:t>
      </w:r>
      <w:bookmarkEnd w:id="6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0DDE35BC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 xml:space="preserve">, recomendações de </w:t>
      </w:r>
      <w:r w:rsidR="000D1BAF">
        <w:lastRenderedPageBreak/>
        <w:t>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del w:id="64" w:author="Dalton Solano dos Reis" w:date="2022-11-06T14:40:00Z">
        <w:r w:rsidR="001E5114" w:rsidDel="002323EB">
          <w:delText xml:space="preserve">fazer </w:delText>
        </w:r>
      </w:del>
      <w:ins w:id="65" w:author="Dalton Solano dos Reis" w:date="2022-11-06T14:40:00Z">
        <w:r w:rsidR="002323EB">
          <w:t>fornecer a informação</w:t>
        </w:r>
        <w:r w:rsidR="002323EB">
          <w:t xml:space="preserve"> </w:t>
        </w:r>
        <w:r w:rsidR="002323EB">
          <w:t>d</w:t>
        </w:r>
      </w:ins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4428582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024095">
        <w:t xml:space="preserve">Quadro </w:t>
      </w:r>
      <w:r w:rsidR="00024095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 xml:space="preserve">no desenvolvimento de uma aplicação móvel </w:t>
      </w:r>
      <w:r w:rsidR="0005302C">
        <w:lastRenderedPageBreak/>
        <w:t>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090583">
      <w:pPr>
        <w:pStyle w:val="Ttulo2"/>
      </w:pPr>
      <w:bookmarkStart w:id="66" w:name="_Ref112668473"/>
      <w:r>
        <w:t>REQUISITOS PRINCIPAIS DO PROBLEMA A SER TRABALHADO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6"/>
    </w:p>
    <w:p w14:paraId="066D05C0" w14:textId="140C50C0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e Requisitos Não Funcionais (RNF) d</w:t>
      </w:r>
      <w:r w:rsidR="000156A9">
        <w:t>a aplicação</w:t>
      </w:r>
      <w:r>
        <w:t xml:space="preserve">, </w:t>
      </w:r>
      <w:r w:rsidR="000156A9">
        <w:t>segundo 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2</w:t>
      </w:r>
      <w:r w:rsidR="00A704BD">
        <w:fldChar w:fldCharType="end"/>
      </w:r>
      <w:r>
        <w:t>.</w:t>
      </w:r>
    </w:p>
    <w:p w14:paraId="250A1E7F" w14:textId="455424E7" w:rsidR="00A704BD" w:rsidRDefault="0008036C" w:rsidP="00A704BD">
      <w:pPr>
        <w:pStyle w:val="TF-LEGENDA"/>
      </w:pPr>
      <w:bookmarkStart w:id="67" w:name="_Ref83889838"/>
      <w:bookmarkStart w:id="68" w:name="_Ref113379816"/>
      <w:r>
        <w:t xml:space="preserve">Quadro </w:t>
      </w:r>
      <w:bookmarkEnd w:id="67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2</w:t>
      </w:r>
      <w:r w:rsidR="00A704BD">
        <w:fldChar w:fldCharType="end"/>
      </w:r>
      <w:bookmarkEnd w:id="68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08036C" w:rsidRPr="007E0D87" w14:paraId="5CCD3A21" w14:textId="77777777" w:rsidTr="006C09F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02AB31C9" w:rsidR="0008036C" w:rsidRPr="00765080" w:rsidRDefault="00F44D4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="0008036C" w:rsidRPr="00765080">
              <w:rPr>
                <w:b/>
                <w:bCs/>
                <w:sz w:val="20"/>
              </w:rPr>
              <w:t xml:space="preserve">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9C1D9CC" w14:textId="77777777" w:rsidR="0008036C" w:rsidRPr="00765080" w:rsidRDefault="0008036C" w:rsidP="006C09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08036C" w:rsidRPr="007E0D87" w14:paraId="7F86D25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83BFEB8" w14:textId="2375FA0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 w:rsidR="00B64CAA"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A7C6EA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75279E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3FB9C1" w14:textId="051B68C8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 w:rsidR="00B64CAA">
              <w:rPr>
                <w:bCs/>
                <w:sz w:val="20"/>
              </w:rPr>
              <w:t>a aplicação se autenticando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C607D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6C808CF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AB17F4" w14:textId="11E24C86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</w:t>
            </w:r>
            <w:r w:rsidR="009E191C">
              <w:rPr>
                <w:bCs/>
                <w:sz w:val="20"/>
              </w:rPr>
              <w:t>cadastrar uma hortaliça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5C2C80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5E42C8" w:rsidRPr="007E0D87" w14:paraId="769B6D6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0F3EAD" w14:textId="735A5F53" w:rsidR="005E42C8" w:rsidRDefault="005E42C8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E44798" w14:textId="1C27CE7F" w:rsidR="005E42C8" w:rsidRPr="000212FB" w:rsidRDefault="00861AFE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8036C" w:rsidRPr="007E0D87" w14:paraId="180B7F89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AAC79BC" w14:textId="0D917D93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9E191C">
              <w:rPr>
                <w:bCs/>
                <w:sz w:val="20"/>
              </w:rPr>
              <w:t>consultar recomendações de cultivo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5C6D5F8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2D11244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C286897" w14:textId="48001DF0" w:rsidR="0008036C" w:rsidRPr="000212FB" w:rsidRDefault="0008036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</w:t>
            </w:r>
            <w:r w:rsidR="00297D0C">
              <w:rPr>
                <w:bCs/>
                <w:sz w:val="20"/>
              </w:rPr>
              <w:t>consultar dicas de cultivo</w:t>
            </w:r>
            <w:r w:rsidR="009677A8">
              <w:rPr>
                <w:bCs/>
                <w:sz w:val="20"/>
              </w:rPr>
              <w:t xml:space="preserve"> </w:t>
            </w:r>
            <w:r w:rsidR="009677A8">
              <w:rPr>
                <w:color w:val="000000" w:themeColor="text1"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4116B7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08036C" w:rsidRPr="007E0D87" w14:paraId="58E38A6B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A886D1" w14:textId="6F9AB4BE" w:rsidR="0008036C" w:rsidRPr="000212FB" w:rsidRDefault="00B07D7A" w:rsidP="006C09F7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</w:t>
            </w:r>
            <w:r w:rsidR="00297D0C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ao usuário</w:t>
            </w:r>
            <w:r w:rsidR="005632DB">
              <w:rPr>
                <w:bCs/>
                <w:sz w:val="20"/>
              </w:rPr>
              <w:t xml:space="preserve"> consultar </w:t>
            </w:r>
            <w:r w:rsidR="005632DB">
              <w:rPr>
                <w:color w:val="000000" w:themeColor="text1"/>
                <w:sz w:val="20"/>
              </w:rPr>
              <w:t>t</w:t>
            </w:r>
            <w:r w:rsidR="005632DB" w:rsidRPr="00FC3A01">
              <w:rPr>
                <w:color w:val="000000" w:themeColor="text1"/>
                <w:sz w:val="20"/>
              </w:rPr>
              <w:t>utoriais de construção de hortas residenciais</w:t>
            </w:r>
            <w:r w:rsidR="009677A8">
              <w:rPr>
                <w:color w:val="000000" w:themeColor="text1"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48B20E" w14:textId="77777777" w:rsidR="0008036C" w:rsidRPr="000212FB" w:rsidRDefault="0008036C" w:rsidP="006C09F7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297D0C" w:rsidRPr="007E0D87" w14:paraId="3C46191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15322" w14:textId="6E3626F1" w:rsidR="00297D0C" w:rsidRPr="000212FB" w:rsidRDefault="00297D0C" w:rsidP="006C09F7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C9F09C2" w14:textId="5225F5D6" w:rsidR="00297D0C" w:rsidRPr="000212FB" w:rsidRDefault="005632DB" w:rsidP="006C09F7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7396AE3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8D48B1" w14:textId="144E889E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fazer perguntas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2A6CA5" w14:textId="6B6E7C68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47BD4" w:rsidRPr="007E0D87" w14:paraId="6B2090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7A48C9" w14:textId="71FC1469" w:rsidR="00947BD4" w:rsidRPr="000212FB" w:rsidRDefault="00AE157B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</w:t>
            </w:r>
            <w:r w:rsidR="00F90B93">
              <w:rPr>
                <w:bCs/>
                <w:sz w:val="20"/>
              </w:rPr>
              <w:t>ao</w:t>
            </w:r>
            <w:r>
              <w:rPr>
                <w:bCs/>
                <w:sz w:val="20"/>
              </w:rPr>
              <w:t xml:space="preserve"> usuário excluir </w:t>
            </w:r>
            <w:r w:rsidR="00567DB4">
              <w:rPr>
                <w:bCs/>
                <w:sz w:val="20"/>
              </w:rPr>
              <w:t xml:space="preserve">da aplicação </w:t>
            </w:r>
            <w:r>
              <w:rPr>
                <w:bCs/>
                <w:sz w:val="20"/>
              </w:rPr>
              <w:t>sua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pergunta</w:t>
            </w:r>
            <w:r w:rsidR="00F90B93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471C96" w14:textId="103AD01A" w:rsidR="00947BD4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646B255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C4EF7C" w14:textId="0A74BDE7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BA704D">
              <w:rPr>
                <w:bCs/>
                <w:sz w:val="20"/>
              </w:rPr>
              <w:t>responder perguntas</w:t>
            </w:r>
            <w:r w:rsidR="009677A8">
              <w:rPr>
                <w:bCs/>
                <w:sz w:val="20"/>
              </w:rPr>
              <w:t xml:space="preserve"> (</w:t>
            </w:r>
            <w:r w:rsidR="00800F60">
              <w:rPr>
                <w:bCs/>
                <w:sz w:val="20"/>
              </w:rPr>
              <w:t>Cooperação</w:t>
            </w:r>
            <w:r w:rsidR="009677A8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243753" w14:textId="08A780DE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13AD7BA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FB9CF11" w14:textId="23AD35BA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2F17F2">
              <w:rPr>
                <w:bCs/>
                <w:sz w:val="20"/>
              </w:rPr>
              <w:t>curtir respostas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49AE38" w14:textId="1D078B75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1ADAC5A0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2D053DF" w14:textId="4FB81381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D2E78BE" w14:textId="0C080068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2F2FD97D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CEFC524" w14:textId="078EE2FA" w:rsidR="00763D4E" w:rsidRPr="000212FB" w:rsidRDefault="00763D4E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 w:rsidR="000954C6">
              <w:rPr>
                <w:bCs/>
                <w:sz w:val="20"/>
              </w:rPr>
              <w:t>fazer upload de imagens</w:t>
            </w:r>
            <w:r w:rsidR="009677A8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56AD9BC" w14:textId="2A043B3F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F90B93" w:rsidRPr="007E0D87" w14:paraId="60CC5E6E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9F4C776" w14:textId="3F6228EB" w:rsidR="00F90B93" w:rsidRPr="000212FB" w:rsidRDefault="00F90B9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E94E2C4" w14:textId="3B4E257A" w:rsidR="00F90B93" w:rsidRDefault="00B607E7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63D4E" w:rsidRPr="007E0D87" w14:paraId="4D9D883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9F6D3" w14:textId="2384056D" w:rsidR="00763D4E" w:rsidRPr="000212FB" w:rsidRDefault="009E7096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</w:t>
            </w:r>
            <w:r w:rsidR="009677A8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9EC94F" w14:textId="7F61B2D4" w:rsidR="00763D4E" w:rsidRDefault="00FB74B0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72782" w:rsidRPr="007E0D87" w14:paraId="29EE1226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4201B7" w14:textId="1B04DE75" w:rsidR="00072782" w:rsidRPr="000212FB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D33931">
              <w:rPr>
                <w:bCs/>
                <w:sz w:val="20"/>
              </w:rPr>
              <w:t>a linguagem de programação Flutter para seu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4890F5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72782" w:rsidRPr="007E0D87" w14:paraId="1EB1A5E2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B5A80B" w14:textId="61EC65C2" w:rsidR="00072782" w:rsidRPr="000212FB" w:rsidRDefault="006C0998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desenvolvido</w:t>
            </w:r>
            <w:r w:rsidR="009677A8">
              <w:rPr>
                <w:bCs/>
                <w:sz w:val="20"/>
              </w:rPr>
              <w:t xml:space="preserve"> para </w:t>
            </w:r>
            <w:r>
              <w:rPr>
                <w:bCs/>
                <w:sz w:val="20"/>
              </w:rPr>
              <w:t>Android</w:t>
            </w:r>
            <w:r w:rsidR="00F87F7D">
              <w:rPr>
                <w:bCs/>
                <w:sz w:val="20"/>
              </w:rPr>
              <w:t xml:space="preserve"> </w:t>
            </w:r>
            <w:r w:rsidR="009677A8">
              <w:rPr>
                <w:bCs/>
                <w:sz w:val="20"/>
              </w:rPr>
              <w:t>e</w:t>
            </w:r>
            <w:r>
              <w:rPr>
                <w:bCs/>
                <w:sz w:val="20"/>
              </w:rPr>
              <w:t xml:space="preserve"> iOS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7FC8CC8" w14:textId="77777777" w:rsidR="00072782" w:rsidRPr="000212FB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3474160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D200AC" w14:textId="262BFAA3" w:rsidR="00072782" w:rsidRPr="004F690E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 w:rsidR="001521C8">
              <w:rPr>
                <w:bCs/>
                <w:sz w:val="20"/>
              </w:rPr>
              <w:t>usando</w:t>
            </w:r>
            <w:r w:rsidRPr="004F690E">
              <w:rPr>
                <w:bCs/>
                <w:sz w:val="20"/>
              </w:rPr>
              <w:t xml:space="preserve"> a metodologia de </w:t>
            </w:r>
            <w:r w:rsidR="00C432B2">
              <w:rPr>
                <w:bCs/>
                <w:sz w:val="20"/>
              </w:rPr>
              <w:t>DT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706F8C" w14:textId="77777777" w:rsidR="00072782" w:rsidRPr="004F690E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DA4EA3F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7D6E38" w14:textId="123E08C9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C63FCE">
              <w:rPr>
                <w:bCs/>
                <w:sz w:val="20"/>
              </w:rPr>
              <w:t xml:space="preserve">desenvolvido </w:t>
            </w:r>
            <w:r>
              <w:rPr>
                <w:bCs/>
                <w:sz w:val="20"/>
              </w:rPr>
              <w:t>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AFA4139" w14:textId="77777777" w:rsidR="00072782" w:rsidRPr="00C7695C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784A3445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BB31C1" w14:textId="23B964D3" w:rsidR="00072782" w:rsidRPr="009227C2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 w:rsidR="001521C8"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 w:rsidR="001521C8">
              <w:rPr>
                <w:bCs/>
                <w:sz w:val="20"/>
              </w:rPr>
              <w:t xml:space="preserve">o relacionamento </w:t>
            </w:r>
            <w:r w:rsidR="001521C8" w:rsidRPr="009227C2">
              <w:rPr>
                <w:bCs/>
                <w:sz w:val="20"/>
              </w:rPr>
              <w:t>dos</w:t>
            </w:r>
            <w:r w:rsidRPr="009227C2">
              <w:rPr>
                <w:bCs/>
                <w:sz w:val="20"/>
              </w:rPr>
              <w:t xml:space="preserve">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A707BCC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072782" w:rsidRPr="007E0D87" w14:paraId="09B87EE3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C4423C" w14:textId="0DE83893" w:rsidR="00072782" w:rsidRPr="009227C2" w:rsidRDefault="00BE7FCB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="00072782" w:rsidRPr="00C7695C">
              <w:rPr>
                <w:bCs/>
                <w:sz w:val="20"/>
              </w:rPr>
              <w:t xml:space="preserve"> o Método RURUCAg para avaliar a usabilidade</w:t>
            </w:r>
            <w:r w:rsidR="009677A8">
              <w:rPr>
                <w:bCs/>
                <w:sz w:val="20"/>
              </w:rPr>
              <w:t>, a comunicabilidade</w:t>
            </w:r>
            <w:r w:rsidR="00072782"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</w:t>
            </w:r>
            <w:r w:rsidR="009677A8">
              <w:rPr>
                <w:bCs/>
                <w:sz w:val="20"/>
              </w:rPr>
              <w:t xml:space="preserve">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2DEBB5" w14:textId="77777777" w:rsidR="00072782" w:rsidRPr="009227C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72782" w:rsidRPr="007E0D87" w14:paraId="2326A1F7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E86EF5" w14:textId="4DC0AF33" w:rsidR="00072782" w:rsidRPr="00C7695C" w:rsidRDefault="00072782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</w:t>
            </w:r>
            <w:r w:rsidR="005E52E7">
              <w:rPr>
                <w:bCs/>
                <w:sz w:val="20"/>
              </w:rPr>
              <w:t>desenvolvido</w:t>
            </w:r>
            <w:r>
              <w:rPr>
                <w:bCs/>
                <w:sz w:val="20"/>
              </w:rPr>
              <w:t xml:space="preserve"> com base nos padrões do </w:t>
            </w:r>
            <w:r w:rsidR="00532F87">
              <w:rPr>
                <w:bCs/>
                <w:sz w:val="20"/>
              </w:rPr>
              <w:t>M</w:t>
            </w:r>
            <w:r>
              <w:rPr>
                <w:bCs/>
                <w:sz w:val="20"/>
              </w:rPr>
              <w:t xml:space="preserve">aterial </w:t>
            </w:r>
            <w:r w:rsidR="00C35244">
              <w:rPr>
                <w:bCs/>
                <w:sz w:val="20"/>
              </w:rPr>
              <w:t>D</w:t>
            </w:r>
            <w:r>
              <w:rPr>
                <w:bCs/>
                <w:sz w:val="20"/>
              </w:rPr>
              <w:t>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F57217" w14:textId="77777777" w:rsidR="00072782" w:rsidRDefault="00072782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B70EDC" w:rsidRPr="007E0D87" w14:paraId="58F79624" w14:textId="77777777" w:rsidTr="006C09F7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0C944CD" w14:textId="6F424A0C" w:rsidR="00B70EDC" w:rsidRDefault="00B70EDC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4616F4B" w14:textId="26B5EC7B" w:rsidR="00B70EDC" w:rsidRDefault="00B70EDC" w:rsidP="0007278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090583">
      <w:pPr>
        <w:pStyle w:val="Ttulo2"/>
      </w:pPr>
      <w:bookmarkStart w:id="69" w:name="_Ref112668483"/>
      <w:r>
        <w:t>METODOLOGIA</w:t>
      </w:r>
      <w:bookmarkEnd w:id="69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15773A76" w:rsidR="00FF5489" w:rsidRPr="002A3832" w:rsidRDefault="00FF5489" w:rsidP="0031500F">
      <w:pPr>
        <w:pStyle w:val="TF-ALNEA"/>
        <w:tabs>
          <w:tab w:val="clear" w:pos="1077"/>
          <w:tab w:val="num" w:pos="1106"/>
        </w:tabs>
        <w:ind w:left="1106"/>
        <w:contextualSpacing w:val="0"/>
      </w:pPr>
      <w:commentRangeStart w:id="70"/>
      <w:r w:rsidRPr="002A3832">
        <w:t xml:space="preserve">pesquisa </w:t>
      </w:r>
      <w:commentRangeEnd w:id="70"/>
      <w:r w:rsidR="0031500F">
        <w:rPr>
          <w:rStyle w:val="Refdecomentrio"/>
        </w:rPr>
        <w:commentReference w:id="70"/>
      </w:r>
      <w:r w:rsidRPr="002A3832">
        <w:t xml:space="preserve">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lastRenderedPageBreak/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197AF7EF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del w:id="71" w:author="Dalton Solano dos Reis" w:date="2022-11-06T14:45:00Z">
        <w:r w:rsidR="00786AFD" w:rsidRPr="00786AFD" w:rsidDel="002323EB">
          <w:delText>diagrams</w:delText>
        </w:r>
      </w:del>
      <w:ins w:id="72" w:author="Dalton Solano dos Reis" w:date="2022-11-06T14:45:00Z">
        <w:r w:rsidR="002323EB">
          <w:t>D</w:t>
        </w:r>
        <w:r w:rsidR="002323EB" w:rsidRPr="00786AFD">
          <w:t>iagrams</w:t>
        </w:r>
      </w:ins>
      <w:r w:rsidR="00786AFD" w:rsidRPr="00786AFD">
        <w:t>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>verificações</w:t>
      </w:r>
      <w:r w:rsidR="009E7568">
        <w:t xml:space="preserve">, </w:t>
      </w:r>
      <w:r>
        <w:t>validações</w:t>
      </w:r>
      <w:r w:rsidR="009E7568">
        <w:t xml:space="preserve"> e análise</w:t>
      </w:r>
      <w:r>
        <w:t>: validar e avaliar a usabilidade d</w:t>
      </w:r>
      <w:r w:rsidR="00352F5B">
        <w:t>a aplicação</w:t>
      </w:r>
      <w:r>
        <w:t xml:space="preserve"> </w:t>
      </w:r>
      <w:r w:rsidR="00FF36B6">
        <w:t xml:space="preserve">por meio </w:t>
      </w:r>
      <w:r w:rsidR="00352F5B">
        <w:t>do</w:t>
      </w:r>
      <w:r>
        <w:t xml:space="preserve"> Método RURUCAg.</w:t>
      </w:r>
    </w:p>
    <w:p w14:paraId="1E9708E1" w14:textId="670E7803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024095">
        <w:t xml:space="preserve">Quadro </w:t>
      </w:r>
      <w:r w:rsidR="00024095">
        <w:rPr>
          <w:noProof/>
        </w:rPr>
        <w:t>3</w:t>
      </w:r>
      <w:r w:rsidR="00A704BD">
        <w:fldChar w:fldCharType="end"/>
      </w:r>
      <w:r>
        <w:t>.</w:t>
      </w:r>
    </w:p>
    <w:p w14:paraId="6386CAC8" w14:textId="13DEE65D" w:rsidR="00A704BD" w:rsidRDefault="002E5D54" w:rsidP="00A704BD">
      <w:pPr>
        <w:pStyle w:val="TF-LEGENDA"/>
      </w:pPr>
      <w:bookmarkStart w:id="73" w:name="_Ref83889884"/>
      <w:bookmarkStart w:id="74" w:name="_Ref113379855"/>
      <w:r>
        <w:t xml:space="preserve">Quadro </w:t>
      </w:r>
      <w:bookmarkEnd w:id="73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024095">
        <w:rPr>
          <w:noProof/>
        </w:rPr>
        <w:t>3</w:t>
      </w:r>
      <w:r w:rsidR="00A704BD">
        <w:fldChar w:fldCharType="end"/>
      </w:r>
      <w:bookmarkEnd w:id="74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77777777" w:rsidR="002E5D54" w:rsidRPr="000212FB" w:rsidRDefault="002E5D54" w:rsidP="00C23162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525765B9" w:rsidR="00FF36B6" w:rsidRPr="000212FB" w:rsidRDefault="00FF36B6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77777777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773B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7E24F153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Implementação </w:t>
            </w:r>
            <w:r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088F002E" w:rsidR="00FF36B6" w:rsidRPr="000212FB" w:rsidRDefault="00FF36B6" w:rsidP="00FF36B6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Verificações</w:t>
            </w:r>
            <w:r w:rsidR="009E7568">
              <w:rPr>
                <w:sz w:val="20"/>
              </w:rPr>
              <w:t xml:space="preserve">, </w:t>
            </w:r>
            <w:r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1275ED6" w14:textId="6AEE7956" w:rsidR="002875BE" w:rsidRDefault="002875BE" w:rsidP="00922BA0">
      <w:pPr>
        <w:pStyle w:val="TF-TEXTO"/>
        <w:ind w:firstLine="567"/>
      </w:pPr>
      <w:r>
        <w:t xml:space="preserve">Esta seção aborda os conceitos </w:t>
      </w:r>
      <w:r w:rsidR="00A30E14">
        <w:t xml:space="preserve">de </w:t>
      </w:r>
      <w:r>
        <w:t xml:space="preserve">horticultura e sustentabilidade; </w:t>
      </w:r>
      <w:r w:rsidR="004668CF">
        <w:t>SCs</w:t>
      </w:r>
      <w:r w:rsidR="00A30E14">
        <w:t xml:space="preserve"> e o </w:t>
      </w:r>
      <w:r w:rsidR="00F53901">
        <w:t>M3C</w:t>
      </w:r>
      <w:r>
        <w:t>; e o</w:t>
      </w:r>
      <w:r w:rsidR="00F75F7E">
        <w:t xml:space="preserve"> DT</w:t>
      </w:r>
      <w:r>
        <w:t>.</w:t>
      </w:r>
    </w:p>
    <w:p w14:paraId="09221B9C" w14:textId="16C34307" w:rsidR="000B12B2" w:rsidRDefault="002875BE" w:rsidP="007810C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A30E14">
        <w:t>Oliveira (2022) complementa que a</w:t>
      </w:r>
      <w:r w:rsidR="003D6811">
        <w:t xml:space="preserve"> insegurança alimentar vem aumentando </w:t>
      </w:r>
      <w:r w:rsidR="00783417">
        <w:t xml:space="preserve">entre os brasileiros e </w:t>
      </w:r>
      <w:r w:rsidR="003D6811">
        <w:t xml:space="preserve">no meio urbano </w:t>
      </w:r>
      <w:r w:rsidR="00B52449">
        <w:t>e</w:t>
      </w:r>
      <w:r w:rsidR="00442599">
        <w:t xml:space="preserve"> </w:t>
      </w:r>
      <w:r w:rsidR="00B52449">
        <w:t>u</w:t>
      </w:r>
      <w:r w:rsidR="00442599">
        <w:t xml:space="preserve">ma das </w:t>
      </w:r>
      <w:r w:rsidR="00955737">
        <w:t>maneiras</w:t>
      </w:r>
      <w:r w:rsidR="00442599">
        <w:t xml:space="preserve"> de </w:t>
      </w:r>
      <w:r w:rsidR="00955737">
        <w:t>afrontar</w:t>
      </w:r>
      <w:r w:rsidR="00442599">
        <w:t xml:space="preserve"> este fato é investir em movimentos de agricultura urbana.</w:t>
      </w:r>
      <w:r w:rsidR="00C9022E">
        <w:t xml:space="preserve"> </w:t>
      </w:r>
      <w:r w:rsidR="00111C6D">
        <w:t xml:space="preserve">Nesse sentido, Santos </w:t>
      </w:r>
      <w:r w:rsidR="00111C6D" w:rsidRPr="0004675E">
        <w:rPr>
          <w:i/>
          <w:iCs/>
        </w:rPr>
        <w:t>et al.</w:t>
      </w:r>
      <w:r w:rsidR="00111C6D">
        <w:t xml:space="preserve"> (2020) observam que a</w:t>
      </w:r>
      <w:r w:rsidR="00C9022E">
        <w:t xml:space="preserve">limentos autoproduzidos simbolizam uma valiosa redução nos gastos com 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  <w:r w:rsidR="00A30E14">
        <w:t>Além disso, segundo Borges (2019), a</w:t>
      </w:r>
      <w:r w:rsidR="00BA4EDA">
        <w:t>s hortas propiciam um espaço de convívio e reconexão com a natureza</w:t>
      </w:r>
      <w:r w:rsidR="00F52BAC">
        <w:t xml:space="preserve"> e ainda oferecem autonomia</w:t>
      </w:r>
      <w:r w:rsidR="007F4E23">
        <w:t xml:space="preserve"> para os envolvidos </w:t>
      </w:r>
      <w:r w:rsidR="00774662">
        <w:t xml:space="preserve">de </w:t>
      </w:r>
      <w:r w:rsidR="007F4E23">
        <w:t xml:space="preserve">suprirem </w:t>
      </w:r>
      <w:r w:rsidR="00774662">
        <w:t>suas necessidades pessoais, aprimorando a qualidade vida</w:t>
      </w:r>
      <w:r w:rsidR="00A30E14">
        <w:t xml:space="preserve"> e a sustentabilidade</w:t>
      </w:r>
      <w:r w:rsidR="00774662">
        <w:t>.</w:t>
      </w:r>
    </w:p>
    <w:p w14:paraId="35E558AE" w14:textId="23D7393D" w:rsidR="0009026E" w:rsidRDefault="00C30556" w:rsidP="00CC1E83">
      <w:pPr>
        <w:pStyle w:val="TF-TEXTO"/>
        <w:ind w:firstLine="567"/>
      </w:pPr>
      <w:proofErr w:type="spellStart"/>
      <w:r>
        <w:t>Raulino</w:t>
      </w:r>
      <w:proofErr w:type="spellEnd"/>
      <w:r>
        <w:t xml:space="preserve">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Em tais sistemas, a infraestrutura que dá apoio à </w:t>
      </w:r>
      <w:r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>
        <w:lastRenderedPageBreak/>
        <w:t>C</w:t>
      </w:r>
      <w:r w:rsidR="005D6621" w:rsidRPr="005D6621">
        <w:t xml:space="preserve">omunicação, </w:t>
      </w:r>
      <w:r>
        <w:t>C</w:t>
      </w:r>
      <w:r w:rsidR="005D6621" w:rsidRPr="005D6621">
        <w:t xml:space="preserve">oordenação e </w:t>
      </w:r>
      <w:r>
        <w:t>C</w:t>
      </w:r>
      <w:r w:rsidR="005D6621" w:rsidRPr="005D6621">
        <w:t>ooperação</w:t>
      </w:r>
      <w:r>
        <w:t xml:space="preserve">, que representam cada um dos pilares do </w:t>
      </w:r>
      <w:r w:rsidR="00A244EA">
        <w:t>M3C</w:t>
      </w:r>
      <w:r>
        <w:t xml:space="preserve">, juntamente com </w:t>
      </w:r>
      <w:r w:rsidR="00A244EA">
        <w:t>seu</w:t>
      </w:r>
      <w:r>
        <w:t xml:space="preserve"> Mecanismo de </w:t>
      </w:r>
      <w:r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(2003).</w:t>
      </w:r>
      <w:r w:rsidR="00716D72">
        <w:t xml:space="preserve"> </w:t>
      </w:r>
      <w:r w:rsidR="00CC1E83">
        <w:t xml:space="preserve">Assim, </w:t>
      </w:r>
      <w:r w:rsidR="00F90EA7">
        <w:t xml:space="preserve">Oliveira </w:t>
      </w:r>
      <w:r w:rsidR="00F90EA7" w:rsidRPr="00F90EA7">
        <w:rPr>
          <w:i/>
          <w:iCs/>
        </w:rPr>
        <w:t>et al</w:t>
      </w:r>
      <w:r w:rsidR="00F90EA7">
        <w:t xml:space="preserve">. (2018) colocam que </w:t>
      </w:r>
      <w:r w:rsidR="009447C3">
        <w:t xml:space="preserve">os </w:t>
      </w:r>
      <w:r w:rsidR="004668CF">
        <w:t>SCs</w:t>
      </w:r>
      <w:r w:rsidR="009447C3">
        <w:t xml:space="preserve"> auxiliam as pessoas na coexistência entre o universo virtual e o físico. </w:t>
      </w:r>
      <w:proofErr w:type="spellStart"/>
      <w:r w:rsidR="00446B8D">
        <w:t>Retore</w:t>
      </w:r>
      <w:proofErr w:type="spellEnd"/>
      <w:r w:rsidR="00446B8D">
        <w:t xml:space="preserve"> </w:t>
      </w:r>
      <w:r w:rsidR="00446B8D" w:rsidRPr="00124B91">
        <w:rPr>
          <w:i/>
          <w:iCs/>
        </w:rPr>
        <w:t>et al</w:t>
      </w:r>
      <w:r w:rsidR="00446B8D">
        <w:t xml:space="preserve">. (2017) </w:t>
      </w:r>
      <w:r w:rsidR="006275C3">
        <w:t>complementa</w:t>
      </w:r>
      <w:r w:rsidR="00622446">
        <w:t>m</w:t>
      </w:r>
      <w:r w:rsidR="00446B8D">
        <w:t xml:space="preserve"> que </w:t>
      </w:r>
      <w:r w:rsidR="001627F3">
        <w:t>com o passar do tempo</w:t>
      </w:r>
      <w:r w:rsidR="006275C3">
        <w:t>,</w:t>
      </w:r>
      <w:r w:rsidR="00446B8D">
        <w:t xml:space="preserve"> a interação com o </w:t>
      </w:r>
      <w:r w:rsidR="00DB17F7">
        <w:t>SC</w:t>
      </w:r>
      <w:r w:rsidR="00537CA1">
        <w:t xml:space="preserve"> se altera</w:t>
      </w:r>
      <w:r w:rsidR="00446B8D">
        <w:t xml:space="preserve">, </w:t>
      </w:r>
      <w:r w:rsidR="001627F3">
        <w:t>a dando</w:t>
      </w:r>
      <w:r w:rsidR="00446B8D">
        <w:t xml:space="preserve"> índole</w:t>
      </w:r>
      <w:r w:rsidR="001627F3">
        <w:t xml:space="preserve"> evolutivo</w:t>
      </w:r>
      <w:r w:rsidR="00537CA1">
        <w:t>.</w:t>
      </w:r>
      <w:r w:rsidR="00446B8D">
        <w:t xml:space="preserve"> </w:t>
      </w:r>
    </w:p>
    <w:p w14:paraId="69B667B7" w14:textId="52774CF4" w:rsidR="00C503D8" w:rsidRDefault="008B74AC" w:rsidP="00DB19B3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del w:id="75" w:author="Dalton Solano dos Reis" w:date="2022-11-06T14:49:00Z">
        <w:r w:rsidR="00AA5493" w:rsidDel="004B7D97">
          <w:delText>, tradução nossa</w:delText>
        </w:r>
      </w:del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commentRangeStart w:id="76"/>
      <w:r w:rsidR="00932B4B">
        <w:t>Ele</w:t>
      </w:r>
      <w:r w:rsidR="00DB19B3">
        <w:t xml:space="preserve"> </w:t>
      </w:r>
      <w:commentRangeEnd w:id="76"/>
      <w:r w:rsidR="004B7D97">
        <w:rPr>
          <w:rStyle w:val="Refdecomentrio"/>
        </w:rPr>
        <w:commentReference w:id="76"/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del w:id="77" w:author="Dalton Solano dos Reis" w:date="2022-11-06T14:50:00Z">
        <w:r w:rsidR="00AA5493" w:rsidDel="004B7D97">
          <w:delText>, tradução nossa</w:delText>
        </w:r>
      </w:del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</w:t>
      </w:r>
      <w:del w:id="78" w:author="Dalton Solano dos Reis" w:date="2022-11-06T14:50:00Z">
        <w:r w:rsidR="00AA5493" w:rsidDel="004B7D97">
          <w:delText>, tradução nossa</w:delText>
        </w:r>
      </w:del>
      <w:r w:rsidR="009C7AA3" w:rsidRPr="009C7AA3">
        <w:t>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DB19B3">
        <w:t xml:space="preserve">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del w:id="79" w:author="Dalton Solano dos Reis" w:date="2022-11-06T14:51:00Z">
        <w:r w:rsidR="00AA5493" w:rsidDel="004B7D97">
          <w:delText>, tradução nossa</w:delText>
        </w:r>
      </w:del>
      <w:r w:rsidR="00DB19B3">
        <w:t>).</w:t>
      </w:r>
      <w:r w:rsidR="009C7AA3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proofErr w:type="spellStart"/>
      <w:r w:rsidR="00DB19B3" w:rsidRPr="00414684">
        <w:t>Schreiber</w:t>
      </w:r>
      <w:proofErr w:type="spellEnd"/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80" w:name="_Toc351015602"/>
      <w:bookmarkEnd w:id="46"/>
      <w:bookmarkEnd w:id="47"/>
      <w:bookmarkEnd w:id="48"/>
      <w:bookmarkEnd w:id="49"/>
      <w:bookmarkEnd w:id="50"/>
      <w:bookmarkEnd w:id="51"/>
      <w:bookmarkEnd w:id="52"/>
      <w:commentRangeStart w:id="81"/>
      <w:commentRangeStart w:id="82"/>
      <w:r>
        <w:t>Referências</w:t>
      </w:r>
      <w:bookmarkEnd w:id="80"/>
      <w:commentRangeEnd w:id="81"/>
      <w:r w:rsidR="00194E2E">
        <w:rPr>
          <w:rStyle w:val="Refdecomentrio"/>
          <w:rFonts w:ascii="Times New Roman" w:hAnsi="Times New Roman"/>
          <w:b w:val="0"/>
          <w:caps w:val="0"/>
        </w:rPr>
        <w:commentReference w:id="81"/>
      </w:r>
      <w:commentRangeEnd w:id="82"/>
      <w:r w:rsidR="00194E2E">
        <w:rPr>
          <w:rStyle w:val="Refdecomentrio"/>
          <w:rFonts w:ascii="Times New Roman" w:hAnsi="Times New Roman"/>
          <w:b w:val="0"/>
          <w:caps w:val="0"/>
        </w:rPr>
        <w:commentReference w:id="82"/>
      </w:r>
    </w:p>
    <w:p w14:paraId="469AEE0F" w14:textId="05D68221" w:rsidR="001725B9" w:rsidRPr="00741AFB" w:rsidRDefault="0067411D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ALVARENGA, Douglas Tertuliano; BORGES, Nayara Pimenta; PIRES, Daniel </w:t>
      </w:r>
      <w:proofErr w:type="spellStart"/>
      <w:r w:rsidRPr="00741AFB">
        <w:rPr>
          <w:sz w:val="22"/>
          <w:szCs w:val="22"/>
        </w:rPr>
        <w:t>Facciolo</w:t>
      </w:r>
      <w:proofErr w:type="spellEnd"/>
      <w:r w:rsidRPr="00741AFB">
        <w:rPr>
          <w:sz w:val="22"/>
          <w:szCs w:val="22"/>
        </w:rPr>
        <w:t xml:space="preserve">. Sistema mobile para manejo de hortaliças em pequenos espaços. </w:t>
      </w:r>
      <w:r w:rsidRPr="00741AFB">
        <w:rPr>
          <w:b/>
          <w:bCs/>
          <w:sz w:val="22"/>
          <w:szCs w:val="22"/>
        </w:rPr>
        <w:t>EduFatec</w:t>
      </w:r>
      <w:r w:rsidRPr="00741AFB">
        <w:rPr>
          <w:sz w:val="22"/>
          <w:szCs w:val="22"/>
        </w:rPr>
        <w:t xml:space="preserve">: educação, tecnologia e gestão, Franca, v.1, n.3, p.76-94, </w:t>
      </w:r>
      <w:proofErr w:type="spellStart"/>
      <w:r w:rsidRPr="00741AFB">
        <w:rPr>
          <w:sz w:val="22"/>
          <w:szCs w:val="22"/>
        </w:rPr>
        <w:t>jan.jul</w:t>
      </w:r>
      <w:proofErr w:type="spellEnd"/>
      <w:r w:rsidRPr="00741AFB">
        <w:rPr>
          <w:sz w:val="22"/>
          <w:szCs w:val="22"/>
        </w:rPr>
        <w:t>./2020.</w:t>
      </w:r>
    </w:p>
    <w:p w14:paraId="114AE456" w14:textId="3D42BF33" w:rsidR="00A3041A" w:rsidRPr="00741AFB" w:rsidRDefault="00A3041A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ALVES, Roberto </w:t>
      </w:r>
      <w:proofErr w:type="spellStart"/>
      <w:r w:rsidRPr="00741AFB">
        <w:rPr>
          <w:sz w:val="22"/>
          <w:szCs w:val="22"/>
        </w:rPr>
        <w:t>Cavalleiro</w:t>
      </w:r>
      <w:proofErr w:type="spellEnd"/>
      <w:r w:rsidRPr="00741AFB">
        <w:rPr>
          <w:sz w:val="22"/>
          <w:szCs w:val="22"/>
        </w:rPr>
        <w:t xml:space="preserve"> de Macedo; PEREIRA, Alice Theresinha Cybis. BIM3C: Um modelo para projeto colaborativo em BIM</w:t>
      </w:r>
      <w:r w:rsidRPr="00741AFB">
        <w:rPr>
          <w:b/>
          <w:bCs/>
          <w:sz w:val="22"/>
          <w:szCs w:val="22"/>
        </w:rPr>
        <w:t>. PIXO-Revista de Arquitetura, Cidade e Contemporaneidade</w:t>
      </w:r>
      <w:r w:rsidRPr="00741AFB">
        <w:rPr>
          <w:sz w:val="22"/>
          <w:szCs w:val="22"/>
        </w:rPr>
        <w:t>, v. 5, n. 18, 2021.</w:t>
      </w:r>
    </w:p>
    <w:p w14:paraId="70E28CA6" w14:textId="56822810" w:rsidR="00646F56" w:rsidRPr="00741AFB" w:rsidRDefault="00646F56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BORGES, Isabella Nogueira. </w:t>
      </w:r>
      <w:r w:rsidRPr="00741AFB">
        <w:rPr>
          <w:b/>
          <w:bCs/>
          <w:sz w:val="22"/>
          <w:szCs w:val="22"/>
        </w:rPr>
        <w:t>As hortas comunitárias urbanas e suas contribuições para a educação ambiental e a sustentabilidade</w:t>
      </w:r>
      <w:r w:rsidRPr="00741AFB">
        <w:rPr>
          <w:sz w:val="22"/>
          <w:szCs w:val="22"/>
        </w:rPr>
        <w:t>: compreensões e experiências dos usuários da Horta Comunitária do Guará – DF. 2019. 74 f. Trabalho de Conclusão de Curso (Bacharelado em Gestão Ambiental)</w:t>
      </w:r>
      <w:r w:rsidR="00F07BF5" w:rsidRPr="00741AFB">
        <w:rPr>
          <w:sz w:val="22"/>
          <w:szCs w:val="22"/>
        </w:rPr>
        <w:t xml:space="preserve"> - </w:t>
      </w:r>
      <w:r w:rsidR="007769AF" w:rsidRPr="00741AFB">
        <w:rPr>
          <w:sz w:val="22"/>
          <w:szCs w:val="22"/>
        </w:rPr>
        <w:t xml:space="preserve">Faculdade UnB Planaltina, </w:t>
      </w:r>
      <w:r w:rsidRPr="00741AFB">
        <w:rPr>
          <w:sz w:val="22"/>
          <w:szCs w:val="22"/>
        </w:rPr>
        <w:t>Universidade de Brasília, Planaltina-DF</w:t>
      </w:r>
      <w:r w:rsidR="007769AF" w:rsidRPr="00741AFB">
        <w:rPr>
          <w:sz w:val="22"/>
          <w:szCs w:val="22"/>
        </w:rPr>
        <w:t>.</w:t>
      </w:r>
    </w:p>
    <w:p w14:paraId="5A47E3C0" w14:textId="1E68B202" w:rsidR="0067667F" w:rsidRPr="00741AFB" w:rsidRDefault="0067667F" w:rsidP="00194E2E">
      <w:pPr>
        <w:pStyle w:val="TF-refernciasITEM"/>
        <w:rPr>
          <w:lang w:val="en-US"/>
        </w:rPr>
      </w:pPr>
      <w:r w:rsidRPr="00741AFB">
        <w:t xml:space="preserve">BROWN, Tim. </w:t>
      </w:r>
      <w:r w:rsidRPr="00741AFB">
        <w:rPr>
          <w:b/>
          <w:bCs/>
        </w:rPr>
        <w:t>Design Thinking</w:t>
      </w:r>
      <w:r w:rsidRPr="004F2EA8">
        <w:t>: uma metodologia poderosa para decretar o fim das velhas ideias</w:t>
      </w:r>
      <w:r w:rsidRPr="00741AFB">
        <w:t xml:space="preserve">. </w:t>
      </w:r>
      <w:r w:rsidRPr="00741AFB">
        <w:rPr>
          <w:lang w:val="en-US"/>
        </w:rPr>
        <w:t>Alta Books, 2020.</w:t>
      </w:r>
    </w:p>
    <w:p w14:paraId="7BF1232A" w14:textId="207D0BC8" w:rsidR="00716D72" w:rsidRPr="00741AFB" w:rsidRDefault="00716D72" w:rsidP="00194E2E">
      <w:pPr>
        <w:pStyle w:val="TF-refernciasITEM"/>
        <w:rPr>
          <w:lang w:val="en-US"/>
        </w:rPr>
      </w:pPr>
      <w:r w:rsidRPr="00741AFB">
        <w:rPr>
          <w:lang w:val="en-US"/>
        </w:rPr>
        <w:t xml:space="preserve">BROWN, Tim </w:t>
      </w:r>
      <w:r w:rsidRPr="00741AFB">
        <w:rPr>
          <w:i/>
          <w:iCs/>
          <w:lang w:val="en-US"/>
        </w:rPr>
        <w:t>et al</w:t>
      </w:r>
      <w:r w:rsidRPr="00741AFB">
        <w:rPr>
          <w:lang w:val="en-US"/>
        </w:rPr>
        <w:t xml:space="preserve">. Design thinking. </w:t>
      </w:r>
      <w:r w:rsidRPr="00741AFB">
        <w:rPr>
          <w:b/>
          <w:bCs/>
          <w:lang w:val="en-US"/>
        </w:rPr>
        <w:t>Harvard business review</w:t>
      </w:r>
      <w:r w:rsidRPr="00741AFB">
        <w:rPr>
          <w:lang w:val="en-US"/>
        </w:rPr>
        <w:t>, v. 86, n. 6, p. 84, 2008.</w:t>
      </w:r>
    </w:p>
    <w:p w14:paraId="7839A92E" w14:textId="3FE54095" w:rsidR="00402A04" w:rsidRPr="00CA7C72" w:rsidRDefault="00402A04" w:rsidP="00194E2E">
      <w:pPr>
        <w:pStyle w:val="TF-refernciasITEM"/>
        <w:spacing w:after="0"/>
      </w:pPr>
      <w:r w:rsidRPr="00CA7C72">
        <w:t xml:space="preserve">CARNIEL, A.; BERKENBROCK, C.; HOUNSELL, M. Um mapeamento sistemático sobre o uso da comunicação aumentativa alternativa apoiada por recursos tecnológicos. </w:t>
      </w:r>
      <w:r w:rsidRPr="00CA7C72">
        <w:rPr>
          <w:b/>
          <w:bCs/>
        </w:rPr>
        <w:t>Revista Brasileira de Computação Aplicada</w:t>
      </w:r>
      <w:r w:rsidRPr="00CA7C72">
        <w:t>, v. 9, n. 2, p. 84-98, 28 jul. 2017.</w:t>
      </w:r>
    </w:p>
    <w:p w14:paraId="356C1E06" w14:textId="776B31B7" w:rsidR="007B08C2" w:rsidRPr="00741AFB" w:rsidRDefault="00447205" w:rsidP="00194E2E">
      <w:pPr>
        <w:pStyle w:val="TF-refernciasITEM"/>
      </w:pPr>
      <w:r w:rsidRPr="00741AFB">
        <w:rPr>
          <w:color w:val="000000"/>
        </w:rPr>
        <w:t xml:space="preserve">CULTIVAR DIGITAL. </w:t>
      </w:r>
      <w:r w:rsidR="00202584" w:rsidRPr="00741AFB">
        <w:rPr>
          <w:b/>
          <w:bCs/>
          <w:color w:val="000000"/>
        </w:rPr>
        <w:t>Sobre</w:t>
      </w:r>
      <w:r w:rsidR="00202584" w:rsidRPr="00741AFB">
        <w:rPr>
          <w:color w:val="000000"/>
        </w:rPr>
        <w:t>.</w:t>
      </w:r>
      <w:r w:rsidR="00202584" w:rsidRPr="00741AFB">
        <w:rPr>
          <w:b/>
          <w:bCs/>
          <w:color w:val="000000"/>
        </w:rPr>
        <w:t xml:space="preserve"> </w:t>
      </w:r>
      <w:r w:rsidRPr="00741AFB">
        <w:rPr>
          <w:color w:val="000000"/>
        </w:rPr>
        <w:t>Cultivar, 2022.</w:t>
      </w:r>
      <w:r w:rsidR="00C40199" w:rsidRPr="00741AFB">
        <w:rPr>
          <w:color w:val="000000"/>
        </w:rPr>
        <w:t xml:space="preserve"> Disponível em: </w:t>
      </w:r>
      <w:hyperlink r:id="rId18" w:history="1">
        <w:r w:rsidR="00C40199" w:rsidRPr="00741AFB">
          <w:t>https://app.cultivarbrasil.com/sobre</w:t>
        </w:r>
      </w:hyperlink>
      <w:r w:rsidR="00C40199" w:rsidRPr="00741AFB">
        <w:t xml:space="preserve">. Acesso em: </w:t>
      </w:r>
      <w:r w:rsidR="008C5284" w:rsidRPr="00741AFB">
        <w:t>18</w:t>
      </w:r>
      <w:r w:rsidR="00202584" w:rsidRPr="00741AFB">
        <w:t xml:space="preserve"> ago. </w:t>
      </w:r>
      <w:r w:rsidR="00C40199" w:rsidRPr="00741AFB">
        <w:t>2022.</w:t>
      </w:r>
    </w:p>
    <w:p w14:paraId="665F303D" w14:textId="015CDC80" w:rsidR="00E25456" w:rsidRPr="00741AFB" w:rsidRDefault="00E25456" w:rsidP="00194E2E">
      <w:pPr>
        <w:pStyle w:val="TF-refernciasITEM"/>
      </w:pPr>
      <w:r w:rsidRPr="00741AFB">
        <w:lastRenderedPageBreak/>
        <w:t xml:space="preserve">CÔRTES JÚNIOR, João Carlos de Souza </w:t>
      </w:r>
      <w:r w:rsidRPr="00741AFB">
        <w:rPr>
          <w:i/>
          <w:iCs/>
        </w:rPr>
        <w:t>et al</w:t>
      </w:r>
      <w:r w:rsidRPr="00741AFB">
        <w:t xml:space="preserve">. Design Thinking na Reestruturação do Sistema de Avaliação de Disciplina em um Curso de Medicina. </w:t>
      </w:r>
      <w:r w:rsidRPr="00741AFB">
        <w:rPr>
          <w:b/>
          <w:bCs/>
        </w:rPr>
        <w:t>Revista Brasileira de Educação Médica</w:t>
      </w:r>
      <w:r w:rsidRPr="00741AFB">
        <w:t xml:space="preserve">, Brasília, v. 44, n. 04, ago. 2020. </w:t>
      </w:r>
    </w:p>
    <w:p w14:paraId="6283C429" w14:textId="07FDCEDC" w:rsidR="00CB4BE1" w:rsidRPr="00741AFB" w:rsidRDefault="00CB4BE1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COSTA, Simone Erbs da. </w:t>
      </w:r>
      <w:r w:rsidRPr="00741AFB">
        <w:rPr>
          <w:b/>
          <w:bCs/>
          <w:sz w:val="22"/>
          <w:szCs w:val="22"/>
        </w:rPr>
        <w:t>iLibras como Facilitador na Comunicação efetiva do Surdo</w:t>
      </w:r>
      <w:r w:rsidRPr="00741AFB">
        <w:rPr>
          <w:sz w:val="22"/>
          <w:szCs w:val="22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A6EC67A" w14:textId="77777777" w:rsidR="0050738F" w:rsidRPr="00741AFB" w:rsidRDefault="000961E2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DINIZ, Igor Ramon Fernandes; COUTINHO, </w:t>
      </w:r>
      <w:proofErr w:type="spellStart"/>
      <w:r w:rsidRPr="00741AFB">
        <w:rPr>
          <w:sz w:val="22"/>
          <w:szCs w:val="22"/>
        </w:rPr>
        <w:t>Jarbele</w:t>
      </w:r>
      <w:proofErr w:type="spellEnd"/>
      <w:r w:rsidRPr="00741AFB">
        <w:rPr>
          <w:sz w:val="22"/>
          <w:szCs w:val="22"/>
        </w:rPr>
        <w:t xml:space="preserve"> Cássia da Silva. Prototipação de uma interface para um aplicativo de plantio e cultivo de hortas residenciais. In: ESCOLA POTIGUAR DE COMPUTAÇÃO E SUAS APLICAÇÕES, 11, 2018, Angicos. 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> [...]. Porto Alegre: Sociedade Brasileira de Computação, 2018. p. 21-30.</w:t>
      </w:r>
    </w:p>
    <w:p w14:paraId="35615E66" w14:textId="7AFCEC93" w:rsidR="000961E2" w:rsidRPr="00741AFB" w:rsidRDefault="0050738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ERBS DA COSTA, S</w:t>
      </w:r>
      <w:r w:rsidR="00373F5B" w:rsidRPr="00741AFB">
        <w:rPr>
          <w:sz w:val="22"/>
          <w:szCs w:val="22"/>
        </w:rPr>
        <w:t xml:space="preserve">imone </w:t>
      </w:r>
      <w:r w:rsidR="00373F5B" w:rsidRPr="00741AFB">
        <w:rPr>
          <w:i/>
          <w:iCs/>
          <w:sz w:val="22"/>
          <w:szCs w:val="22"/>
        </w:rPr>
        <w:t>et al</w:t>
      </w:r>
      <w:r w:rsidR="00373F5B" w:rsidRPr="00741AFB">
        <w:rPr>
          <w:sz w:val="22"/>
          <w:szCs w:val="22"/>
        </w:rPr>
        <w:t xml:space="preserve">. </w:t>
      </w:r>
      <w:r w:rsidRPr="00741AFB">
        <w:rPr>
          <w:sz w:val="22"/>
          <w:szCs w:val="22"/>
        </w:rPr>
        <w:t>Um Recurso Colaborativo para apoiar Comunica</w:t>
      </w:r>
      <w:r w:rsidR="00210D0F" w:rsidRPr="00741AFB">
        <w:rPr>
          <w:sz w:val="22"/>
          <w:szCs w:val="22"/>
        </w:rPr>
        <w:t>çã</w:t>
      </w:r>
      <w:r w:rsidRPr="00741AFB">
        <w:rPr>
          <w:sz w:val="22"/>
          <w:szCs w:val="22"/>
        </w:rPr>
        <w:t>o entre Surdos e Ouvintes. </w:t>
      </w:r>
      <w:r w:rsidRPr="00741AFB">
        <w:rPr>
          <w:b/>
          <w:bCs/>
          <w:sz w:val="22"/>
          <w:szCs w:val="22"/>
        </w:rPr>
        <w:t>RENOTE</w:t>
      </w:r>
      <w:r w:rsidRPr="00741AFB">
        <w:rPr>
          <w:sz w:val="22"/>
          <w:szCs w:val="22"/>
        </w:rPr>
        <w:t xml:space="preserve">, Porto Alegre, v. 18, n. 1, 2020. </w:t>
      </w:r>
    </w:p>
    <w:p w14:paraId="0232754E" w14:textId="77EBD451" w:rsidR="00AE1720" w:rsidRPr="00741AFB" w:rsidRDefault="00AE1720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FERREIRA, Maria Clara da Cunha. </w:t>
      </w:r>
      <w:r w:rsidRPr="00741AFB">
        <w:rPr>
          <w:b/>
          <w:bCs/>
          <w:sz w:val="22"/>
          <w:szCs w:val="22"/>
        </w:rPr>
        <w:t>Cultivo de Tomate em Horta Urbana</w:t>
      </w:r>
      <w:r w:rsidRPr="00741AFB">
        <w:rPr>
          <w:sz w:val="22"/>
          <w:szCs w:val="22"/>
        </w:rPr>
        <w:t xml:space="preserve">. 2021. Trabalho de Conclusão de Curso (Técnico em Agropecuária) - Centro Estadual de Educação Tecnológica Paula Souza, </w:t>
      </w:r>
      <w:proofErr w:type="spellStart"/>
      <w:r w:rsidRPr="00741AFB">
        <w:rPr>
          <w:sz w:val="22"/>
          <w:szCs w:val="22"/>
        </w:rPr>
        <w:t>Etec</w:t>
      </w:r>
      <w:proofErr w:type="spellEnd"/>
      <w:r w:rsidRPr="00741AFB">
        <w:rPr>
          <w:sz w:val="22"/>
          <w:szCs w:val="22"/>
        </w:rPr>
        <w:t xml:space="preserve"> Frei Arnaldo Maria de Itaporanga, Votuporanga.</w:t>
      </w:r>
    </w:p>
    <w:p w14:paraId="2D3D242F" w14:textId="2B47EAE7" w:rsidR="002C6F6F" w:rsidRPr="00741AFB" w:rsidRDefault="002C6F6F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FUKS, Hugo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Teorias e Modelos de Colaboração</w:t>
      </w:r>
      <w:r w:rsidRPr="00741AFB">
        <w:rPr>
          <w:sz w:val="22"/>
          <w:szCs w:val="22"/>
        </w:rPr>
        <w:t>. Capítulo 2. In: PIMENTEL, Mariano; FUKS, HUGO. Sistemas Colaborativos. São Paulo: Elsevier Editora Ltda., p. 16-33, 2011.</w:t>
      </w:r>
    </w:p>
    <w:p w14:paraId="055A95E5" w14:textId="7C4CEBF4" w:rsidR="00EA7C62" w:rsidRPr="00741AFB" w:rsidRDefault="00CA39F4" w:rsidP="00F020F5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FUKS, Hugo; RAPOSO, Alberto Barbosa; GEROSA, Marco Aurélio</w:t>
      </w:r>
      <w:r w:rsidR="00F020F5" w:rsidRPr="00741AFB">
        <w:rPr>
          <w:sz w:val="22"/>
          <w:szCs w:val="22"/>
        </w:rPr>
        <w:t xml:space="preserve">. O Modelo de Colaboração 3C e a Engenharia de Groupware. </w:t>
      </w:r>
      <w:r w:rsidR="00F020F5" w:rsidRPr="00741AFB">
        <w:rPr>
          <w:i/>
          <w:iCs/>
          <w:sz w:val="22"/>
          <w:szCs w:val="22"/>
        </w:rPr>
        <w:t>In</w:t>
      </w:r>
      <w:r w:rsidR="00F020F5" w:rsidRPr="00741AFB">
        <w:rPr>
          <w:sz w:val="22"/>
          <w:szCs w:val="22"/>
        </w:rPr>
        <w:t xml:space="preserve">: </w:t>
      </w:r>
      <w:r w:rsidRPr="00741AFB">
        <w:rPr>
          <w:sz w:val="22"/>
          <w:szCs w:val="22"/>
        </w:rPr>
        <w:t>SIMPÓSIO</w:t>
      </w:r>
      <w:r w:rsidRPr="00741AFB">
        <w:rPr>
          <w:b/>
          <w:bCs/>
          <w:sz w:val="22"/>
          <w:szCs w:val="22"/>
        </w:rPr>
        <w:t xml:space="preserve"> </w:t>
      </w:r>
      <w:r w:rsidR="00F020F5" w:rsidRPr="00741AFB">
        <w:rPr>
          <w:sz w:val="22"/>
          <w:szCs w:val="22"/>
        </w:rPr>
        <w:t xml:space="preserve">BRASILEIRO DE SISTEMAS MULTIMÍDIA E WEB–WEBMIDIA, 9., 2003, </w:t>
      </w:r>
      <w:r w:rsidR="000841B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Trilha especial de Trabalho Cooperativo Assistido por Computador</w:t>
      </w:r>
      <w:r w:rsidR="00F020F5" w:rsidRPr="00741AFB">
        <w:rPr>
          <w:sz w:val="22"/>
          <w:szCs w:val="22"/>
        </w:rPr>
        <w:t xml:space="preserve">. </w:t>
      </w:r>
      <w:r w:rsidR="00EA7C62" w:rsidRPr="00741AFB">
        <w:rPr>
          <w:sz w:val="22"/>
          <w:szCs w:val="22"/>
        </w:rPr>
        <w:t>Salvador-BA</w:t>
      </w:r>
      <w:r w:rsidR="00F020F5" w:rsidRPr="00741AFB">
        <w:rPr>
          <w:sz w:val="22"/>
          <w:szCs w:val="22"/>
        </w:rPr>
        <w:t>:</w:t>
      </w:r>
      <w:r w:rsidR="000841B2" w:rsidRPr="00741AFB">
        <w:rPr>
          <w:sz w:val="22"/>
          <w:szCs w:val="22"/>
        </w:rPr>
        <w:t xml:space="preserve"> UNIFACS</w:t>
      </w:r>
      <w:r w:rsidR="00F020F5" w:rsidRPr="00741AFB">
        <w:rPr>
          <w:sz w:val="22"/>
          <w:szCs w:val="22"/>
        </w:rPr>
        <w:t xml:space="preserve">, </w:t>
      </w:r>
      <w:r w:rsidR="000841B2" w:rsidRPr="00741AFB">
        <w:rPr>
          <w:sz w:val="22"/>
          <w:szCs w:val="22"/>
        </w:rPr>
        <w:t>2003</w:t>
      </w:r>
      <w:r w:rsidR="00F020F5" w:rsidRPr="00741AFB">
        <w:rPr>
          <w:sz w:val="22"/>
          <w:szCs w:val="22"/>
        </w:rPr>
        <w:t xml:space="preserve">. </w:t>
      </w:r>
      <w:r w:rsidR="000841B2" w:rsidRPr="00741AFB">
        <w:rPr>
          <w:sz w:val="22"/>
          <w:szCs w:val="22"/>
        </w:rPr>
        <w:t>p. 445-452</w:t>
      </w:r>
      <w:r w:rsidR="00F020F5" w:rsidRPr="00741AFB">
        <w:rPr>
          <w:sz w:val="22"/>
          <w:szCs w:val="22"/>
        </w:rPr>
        <w:t>.</w:t>
      </w:r>
    </w:p>
    <w:p w14:paraId="4EE4C459" w14:textId="62353578" w:rsidR="00C503D8" w:rsidRPr="00741AFB" w:rsidRDefault="00C503D8" w:rsidP="00F4249C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HAUBERT, Bruna; SCHREIBER, </w:t>
      </w:r>
      <w:proofErr w:type="spellStart"/>
      <w:r w:rsidRPr="00741AFB">
        <w:rPr>
          <w:sz w:val="22"/>
          <w:szCs w:val="22"/>
        </w:rPr>
        <w:t>Dusan</w:t>
      </w:r>
      <w:proofErr w:type="spellEnd"/>
      <w:r w:rsidRPr="00741AFB">
        <w:rPr>
          <w:sz w:val="22"/>
          <w:szCs w:val="22"/>
        </w:rPr>
        <w:t xml:space="preserve">; PINHEIRO, Cristiano Max Pereira. Combinando o Design Thinking e a Criatividade no Processo de inovação Aberta. </w:t>
      </w:r>
      <w:r w:rsidRPr="00741AFB">
        <w:rPr>
          <w:b/>
          <w:bCs/>
          <w:sz w:val="22"/>
          <w:szCs w:val="22"/>
        </w:rPr>
        <w:t>Gestão &amp; Planejamento-G&amp;P</w:t>
      </w:r>
      <w:r w:rsidRPr="00741AFB">
        <w:rPr>
          <w:sz w:val="22"/>
          <w:szCs w:val="22"/>
        </w:rPr>
        <w:t>, v. 20, 2019.</w:t>
      </w:r>
    </w:p>
    <w:p w14:paraId="1547AFCA" w14:textId="54125774" w:rsidR="00497A79" w:rsidRPr="00741AFB" w:rsidRDefault="00497A79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IBGE. </w:t>
      </w:r>
      <w:r w:rsidRPr="00741AFB">
        <w:rPr>
          <w:b/>
          <w:bCs/>
          <w:sz w:val="22"/>
          <w:szCs w:val="22"/>
        </w:rPr>
        <w:t xml:space="preserve">Uso de internet, televisão e celular no </w:t>
      </w:r>
      <w:r w:rsidR="00980ACE" w:rsidRPr="00741AFB">
        <w:rPr>
          <w:b/>
          <w:bCs/>
          <w:sz w:val="22"/>
          <w:szCs w:val="22"/>
        </w:rPr>
        <w:t>B</w:t>
      </w:r>
      <w:r w:rsidRPr="00741AFB">
        <w:rPr>
          <w:b/>
          <w:bCs/>
          <w:sz w:val="22"/>
          <w:szCs w:val="22"/>
        </w:rPr>
        <w:t>rasil</w:t>
      </w:r>
      <w:r w:rsidRPr="00741AFB">
        <w:rPr>
          <w:sz w:val="22"/>
          <w:szCs w:val="22"/>
        </w:rPr>
        <w:t xml:space="preserve">. </w:t>
      </w:r>
      <w:proofErr w:type="spellStart"/>
      <w:r w:rsidRPr="00741AFB">
        <w:rPr>
          <w:sz w:val="22"/>
          <w:szCs w:val="22"/>
        </w:rPr>
        <w:t>IBGEeduca</w:t>
      </w:r>
      <w:proofErr w:type="spellEnd"/>
      <w:r w:rsidRPr="00741AFB">
        <w:rPr>
          <w:sz w:val="22"/>
          <w:szCs w:val="22"/>
        </w:rPr>
        <w:t>, 2022. Disponível em: https://educa.ibge.gov.br/jovens/materias-especiais/20787-uso-de-internet-televisao-e-celular-no-brasil.html#subtitulo-1. Acesso em: 02 set. 2022.</w:t>
      </w:r>
    </w:p>
    <w:p w14:paraId="057DD614" w14:textId="7CDF0434" w:rsidR="00EB3264" w:rsidRPr="00741AFB" w:rsidRDefault="00EB3264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MARTINS, Tiago Costa; ANTUNES, Renata Fonseca. O design thinking como empatia, experimentação e colaboração na comunicação. </w:t>
      </w:r>
      <w:r w:rsidRPr="00741AFB">
        <w:rPr>
          <w:b/>
          <w:bCs/>
          <w:sz w:val="22"/>
          <w:szCs w:val="22"/>
        </w:rPr>
        <w:t>Comunicação &amp; Inovação</w:t>
      </w:r>
      <w:r w:rsidRPr="00741AFB">
        <w:rPr>
          <w:sz w:val="22"/>
          <w:szCs w:val="22"/>
        </w:rPr>
        <w:t>, v. 19, n. 41</w:t>
      </w:r>
      <w:r w:rsidR="008276E3" w:rsidRPr="00741AFB">
        <w:rPr>
          <w:sz w:val="22"/>
          <w:szCs w:val="22"/>
        </w:rPr>
        <w:t xml:space="preserve">, p. 84-99, </w:t>
      </w:r>
      <w:r w:rsidRPr="00741AFB">
        <w:rPr>
          <w:sz w:val="22"/>
          <w:szCs w:val="22"/>
        </w:rPr>
        <w:t>2018.</w:t>
      </w:r>
    </w:p>
    <w:p w14:paraId="12B148E9" w14:textId="235F9C14" w:rsidR="00CC1E83" w:rsidRPr="00741AFB" w:rsidRDefault="00CC1E83" w:rsidP="00796BEA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OLIVEIRA, Amanda Maria Domingos de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Processo de Desenvolvimento de uma ferramenta destinada à elaboração de planos de aula de forma colaborativa. In: CONGRESSO SOBRE TECNOLOGIAS NA EDUACAÇÃO (CTRL+E 2018), III, 2018, Fortaleza, CE. </w:t>
      </w:r>
      <w:r w:rsidRPr="00741AFB">
        <w:rPr>
          <w:b/>
          <w:bCs/>
          <w:sz w:val="22"/>
          <w:szCs w:val="22"/>
        </w:rPr>
        <w:t>Anais</w:t>
      </w:r>
      <w:r w:rsidRPr="00741AFB">
        <w:rPr>
          <w:sz w:val="22"/>
          <w:szCs w:val="22"/>
        </w:rPr>
        <w:t xml:space="preserve"> [...]. Fortaleza, CE: Cultura </w:t>
      </w:r>
      <w:proofErr w:type="spellStart"/>
      <w:r w:rsidRPr="00741AFB">
        <w:rPr>
          <w:sz w:val="22"/>
          <w:szCs w:val="22"/>
        </w:rPr>
        <w:t>Maker</w:t>
      </w:r>
      <w:proofErr w:type="spellEnd"/>
      <w:r w:rsidRPr="00741AFB">
        <w:rPr>
          <w:sz w:val="22"/>
          <w:szCs w:val="22"/>
        </w:rPr>
        <w:t>, 2018.</w:t>
      </w:r>
    </w:p>
    <w:p w14:paraId="1AB9A4F9" w14:textId="6DE24E37" w:rsidR="004B0626" w:rsidRPr="00741AFB" w:rsidRDefault="004B0626" w:rsidP="00B72798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>OLIVEIRA, Vanessa</w:t>
      </w:r>
      <w:r w:rsidR="00B72798" w:rsidRPr="00741AFB">
        <w:rPr>
          <w:sz w:val="22"/>
          <w:szCs w:val="22"/>
        </w:rPr>
        <w:t xml:space="preserve"> </w:t>
      </w:r>
      <w:proofErr w:type="spellStart"/>
      <w:r w:rsidR="00B72798" w:rsidRPr="00741AFB">
        <w:rPr>
          <w:sz w:val="22"/>
          <w:szCs w:val="22"/>
        </w:rPr>
        <w:t>Staldoni</w:t>
      </w:r>
      <w:proofErr w:type="spellEnd"/>
      <w:r w:rsidR="00B72798" w:rsidRPr="00741AFB">
        <w:rPr>
          <w:sz w:val="22"/>
          <w:szCs w:val="22"/>
        </w:rPr>
        <w:t xml:space="preserve"> de</w:t>
      </w:r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</w:rPr>
        <w:t>Horta urbana como estratégia para o enfrentamento da insegurança alimentar</w:t>
      </w:r>
      <w:r w:rsidRPr="00741AFB">
        <w:rPr>
          <w:sz w:val="22"/>
          <w:szCs w:val="22"/>
        </w:rPr>
        <w:t xml:space="preserve">: o caso da horta comunitária do </w:t>
      </w:r>
      <w:proofErr w:type="spellStart"/>
      <w:r w:rsidRPr="00741AFB">
        <w:rPr>
          <w:sz w:val="22"/>
          <w:szCs w:val="22"/>
        </w:rPr>
        <w:t>Muquém</w:t>
      </w:r>
      <w:proofErr w:type="spellEnd"/>
      <w:r w:rsidRPr="00741AFB">
        <w:rPr>
          <w:sz w:val="22"/>
          <w:szCs w:val="22"/>
        </w:rPr>
        <w:t>. 2022. Trabalho de Conclusão de Curso (Especialização em Permacultura) - Centro de Ciências da Educação, Universidade Federal de Santa Catarina, Florianópolis.</w:t>
      </w:r>
    </w:p>
    <w:p w14:paraId="5F2EBF3A" w14:textId="04C8EAAC" w:rsidR="00854167" w:rsidRPr="00741AFB" w:rsidRDefault="00854167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RAULINO, Filipe de Carvalho Pinto. </w:t>
      </w:r>
      <w:proofErr w:type="spellStart"/>
      <w:r w:rsidRPr="00741AFB">
        <w:rPr>
          <w:b/>
          <w:bCs/>
          <w:sz w:val="22"/>
          <w:szCs w:val="22"/>
        </w:rPr>
        <w:t>Colabeduc</w:t>
      </w:r>
      <w:proofErr w:type="spellEnd"/>
      <w:r w:rsidRPr="00741AFB">
        <w:rPr>
          <w:sz w:val="22"/>
          <w:szCs w:val="22"/>
        </w:rPr>
        <w:t>: sistema colaborativo para desenvolvimento de jogos educacionais. 2019. 70f. Dissertação (Mestrado Profissional em Inovação em Tecnologias Educacionais) - Instituto Metrópole Digital, Universidade Federal do Rio Grande do Norte, Natal.</w:t>
      </w:r>
    </w:p>
    <w:p w14:paraId="2ADF8507" w14:textId="39DACBF0" w:rsidR="00E92985" w:rsidRPr="00741AFB" w:rsidRDefault="00E92985" w:rsidP="0010239F">
      <w:pPr>
        <w:pStyle w:val="TF-refernciasITEM"/>
        <w:rPr>
          <w:sz w:val="22"/>
          <w:szCs w:val="22"/>
        </w:rPr>
      </w:pPr>
      <w:r w:rsidRPr="00741AFB">
        <w:rPr>
          <w:sz w:val="22"/>
          <w:szCs w:val="22"/>
        </w:rPr>
        <w:t xml:space="preserve">RETORE, Ana P. </w:t>
      </w:r>
      <w:r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Envolvimento e Apropriação de Sistemas Colaborativos sob a Perspectiva da Terceira Onda de IHC. In: </w:t>
      </w:r>
      <w:r w:rsidRPr="00741AFB">
        <w:rPr>
          <w:b/>
          <w:bCs/>
          <w:sz w:val="22"/>
          <w:szCs w:val="22"/>
        </w:rPr>
        <w:t>Workshop integrante do XVI Simpósio Brasileiro sobre Fatores Humanos em Sistemas Computacionais (IHC 2017)</w:t>
      </w:r>
      <w:r w:rsidRPr="00741AFB">
        <w:rPr>
          <w:sz w:val="22"/>
          <w:szCs w:val="22"/>
        </w:rPr>
        <w:t>. 2017.</w:t>
      </w:r>
    </w:p>
    <w:p w14:paraId="510FFC9B" w14:textId="7CF2FA8D" w:rsidR="00AE736A" w:rsidRPr="00741AFB" w:rsidRDefault="00AE736A" w:rsidP="00AC4B63">
      <w:pPr>
        <w:pStyle w:val="TF-refernciasITEM"/>
        <w:rPr>
          <w:sz w:val="22"/>
          <w:szCs w:val="22"/>
          <w:lang w:val="en-US"/>
        </w:rPr>
      </w:pPr>
      <w:r w:rsidRPr="00741AFB">
        <w:rPr>
          <w:sz w:val="22"/>
          <w:szCs w:val="22"/>
        </w:rPr>
        <w:t>SANTOS, L. O. dos</w:t>
      </w:r>
      <w:r w:rsidR="00373F5B" w:rsidRPr="00741AFB">
        <w:rPr>
          <w:sz w:val="22"/>
          <w:szCs w:val="22"/>
        </w:rPr>
        <w:t xml:space="preserve"> </w:t>
      </w:r>
      <w:r w:rsidR="00373F5B" w:rsidRPr="00741AFB">
        <w:rPr>
          <w:i/>
          <w:iCs/>
          <w:sz w:val="22"/>
          <w:szCs w:val="22"/>
        </w:rPr>
        <w:t>et al</w:t>
      </w:r>
      <w:r w:rsidRPr="00741AFB">
        <w:rPr>
          <w:sz w:val="22"/>
          <w:szCs w:val="22"/>
        </w:rPr>
        <w:t xml:space="preserve">. Horta urbana: um protótipo compacto e móvel / </w:t>
      </w:r>
      <w:proofErr w:type="spellStart"/>
      <w:r w:rsidRPr="00741AFB">
        <w:rPr>
          <w:sz w:val="22"/>
          <w:szCs w:val="22"/>
        </w:rPr>
        <w:t>Vegetable</w:t>
      </w:r>
      <w:proofErr w:type="spellEnd"/>
      <w:r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garden</w:t>
      </w:r>
      <w:proofErr w:type="spellEnd"/>
      <w:r w:rsidRPr="00741AFB">
        <w:rPr>
          <w:sz w:val="22"/>
          <w:szCs w:val="22"/>
        </w:rPr>
        <w:t>:</w:t>
      </w:r>
      <w:r w:rsidR="00AC4B63"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compact</w:t>
      </w:r>
      <w:proofErr w:type="spellEnd"/>
      <w:r w:rsidRPr="00741AFB">
        <w:rPr>
          <w:sz w:val="22"/>
          <w:szCs w:val="22"/>
        </w:rPr>
        <w:t xml:space="preserve"> </w:t>
      </w:r>
      <w:proofErr w:type="spellStart"/>
      <w:r w:rsidRPr="00741AFB">
        <w:rPr>
          <w:sz w:val="22"/>
          <w:szCs w:val="22"/>
        </w:rPr>
        <w:t>and</w:t>
      </w:r>
      <w:proofErr w:type="spellEnd"/>
      <w:r w:rsidRPr="00741AFB">
        <w:rPr>
          <w:sz w:val="22"/>
          <w:szCs w:val="22"/>
        </w:rPr>
        <w:t xml:space="preserve"> mobile </w:t>
      </w:r>
      <w:proofErr w:type="spellStart"/>
      <w:r w:rsidRPr="00741AFB">
        <w:rPr>
          <w:sz w:val="22"/>
          <w:szCs w:val="22"/>
        </w:rPr>
        <w:t>prototype</w:t>
      </w:r>
      <w:proofErr w:type="spellEnd"/>
      <w:r w:rsidRPr="00741AFB">
        <w:rPr>
          <w:sz w:val="22"/>
          <w:szCs w:val="22"/>
        </w:rPr>
        <w:t xml:space="preserve">. </w:t>
      </w:r>
      <w:r w:rsidRPr="00741AFB">
        <w:rPr>
          <w:b/>
          <w:bCs/>
          <w:sz w:val="22"/>
          <w:szCs w:val="22"/>
          <w:lang w:val="en-US"/>
        </w:rPr>
        <w:t>Brazilian Journal of Development</w:t>
      </w:r>
      <w:r w:rsidRPr="00741AFB">
        <w:rPr>
          <w:sz w:val="22"/>
          <w:szCs w:val="22"/>
          <w:lang w:val="en-US"/>
        </w:rPr>
        <w:t xml:space="preserve">, </w:t>
      </w:r>
      <w:r w:rsidRPr="004F2EA8">
        <w:rPr>
          <w:sz w:val="22"/>
          <w:szCs w:val="22"/>
          <w:lang w:val="en-US"/>
        </w:rPr>
        <w:t>[S. l.],</w:t>
      </w:r>
      <w:r w:rsidRPr="00741AFB">
        <w:rPr>
          <w:sz w:val="22"/>
          <w:szCs w:val="22"/>
          <w:lang w:val="en-US"/>
        </w:rPr>
        <w:t xml:space="preserve"> v. 6, n. 12, p. 98534–98545, 2020. DOI: 10.34117/bjdv6n12-370. </w:t>
      </w:r>
    </w:p>
    <w:p w14:paraId="5BB5E5BA" w14:textId="1FDC6306" w:rsidR="00CA7C72" w:rsidRDefault="00F92E43" w:rsidP="00AC4B63">
      <w:pPr>
        <w:pStyle w:val="TF-refernciasITEM"/>
        <w:spacing w:after="0"/>
        <w:rPr>
          <w:sz w:val="22"/>
          <w:szCs w:val="22"/>
        </w:rPr>
      </w:pPr>
      <w:r w:rsidRPr="00741AFB">
        <w:rPr>
          <w:sz w:val="22"/>
          <w:szCs w:val="22"/>
        </w:rPr>
        <w:lastRenderedPageBreak/>
        <w:t xml:space="preserve">TEIXEIRA, Patrícia Santiago. </w:t>
      </w:r>
      <w:proofErr w:type="spellStart"/>
      <w:r w:rsidRPr="00741AFB">
        <w:rPr>
          <w:b/>
          <w:bCs/>
          <w:sz w:val="22"/>
          <w:szCs w:val="22"/>
        </w:rPr>
        <w:t>Hortoterapia</w:t>
      </w:r>
      <w:proofErr w:type="spellEnd"/>
      <w:r w:rsidRPr="00741AFB">
        <w:rPr>
          <w:sz w:val="22"/>
          <w:szCs w:val="22"/>
        </w:rPr>
        <w:t xml:space="preserve">: saúde mental e física. 2019. Trabalho de Conclusão de Curso (Especialização em Saúde da Família) - </w:t>
      </w:r>
      <w:r w:rsidR="005F5FA4" w:rsidRPr="00741AFB">
        <w:rPr>
          <w:sz w:val="22"/>
          <w:szCs w:val="22"/>
        </w:rPr>
        <w:t>Universidade Aberta do SUS, Universidade Federal de São Paulo, São Paulo</w:t>
      </w:r>
      <w:r w:rsidRPr="00741AFB">
        <w:rPr>
          <w:sz w:val="22"/>
          <w:szCs w:val="22"/>
        </w:rPr>
        <w:t>.</w:t>
      </w:r>
    </w:p>
    <w:p w14:paraId="64CFABED" w14:textId="77777777" w:rsidR="00CA7C72" w:rsidRDefault="00CA7C72">
      <w:pPr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21C999" w14:textId="77777777" w:rsidR="00CA7C72" w:rsidRDefault="00CA7C72" w:rsidP="00CA7C72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083FA2B1" w14:textId="77777777" w:rsidR="00CA7C72" w:rsidRPr="00340EA0" w:rsidRDefault="00CA7C72" w:rsidP="00CA7C72">
      <w:pPr>
        <w:pStyle w:val="TF-xAvalTTULO"/>
      </w:pPr>
      <w:r w:rsidRPr="00340EA0">
        <w:t>PROFESSOR TCC I</w:t>
      </w:r>
      <w:r>
        <w:t xml:space="preserve"> - Pré-projeto</w:t>
      </w:r>
    </w:p>
    <w:p w14:paraId="0C5104F2" w14:textId="77777777" w:rsidR="00CA7C72" w:rsidRDefault="00CA7C72" w:rsidP="00CA7C72">
      <w:pPr>
        <w:pStyle w:val="TF-xAvalLINHA"/>
      </w:pPr>
    </w:p>
    <w:p w14:paraId="1B377013" w14:textId="77777777" w:rsidR="00CA7C72" w:rsidRDefault="00CA7C72" w:rsidP="00CA7C7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8D354EB" w14:textId="77777777" w:rsidR="00CA7C72" w:rsidRPr="00320BFA" w:rsidRDefault="00CA7C72" w:rsidP="00CA7C7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CA7C72" w:rsidRPr="00320BFA" w14:paraId="215F6670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D8C8F" w14:textId="77777777" w:rsidR="00CA7C72" w:rsidRPr="00320BFA" w:rsidRDefault="00CA7C72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B60930" w14:textId="77777777" w:rsidR="00CA7C72" w:rsidRPr="00320BFA" w:rsidRDefault="00CA7C72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18B5BF7" w14:textId="77777777" w:rsidR="00CA7C72" w:rsidRPr="00320BFA" w:rsidRDefault="00CA7C72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53F15E" w14:textId="77777777" w:rsidR="00CA7C72" w:rsidRPr="00320BFA" w:rsidRDefault="00CA7C72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CA7C72" w:rsidRPr="00320BFA" w14:paraId="50692F4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3E98E82" w14:textId="77777777" w:rsidR="00CA7C72" w:rsidRPr="00320BFA" w:rsidRDefault="00CA7C72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F76F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67D0783" w14:textId="77777777" w:rsidR="00CA7C72" w:rsidRPr="00320BFA" w:rsidRDefault="00CA7C72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EA2E" w14:textId="1B19281D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CC6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EDE7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464D6340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8A663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291C" w14:textId="77777777" w:rsidR="00CA7C72" w:rsidRPr="00320BFA" w:rsidRDefault="00CA7C72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0ED6" w14:textId="1EF30230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DE5D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A7F9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7963B58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E56C4A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04C8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5C6BD0" w14:textId="77777777" w:rsidR="00CA7C72" w:rsidRPr="00320BFA" w:rsidRDefault="00CA7C72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C77A" w14:textId="1F738FAA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70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542F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F937334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F7B5C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2A79" w14:textId="77777777" w:rsidR="00CA7C72" w:rsidRPr="00320BFA" w:rsidRDefault="00CA7C72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4AAE" w14:textId="29E010F5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F68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DD36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1E04EE8D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5D7F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8F2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5A39A79" w14:textId="77777777" w:rsidR="00CA7C72" w:rsidRPr="00320BFA" w:rsidRDefault="00CA7C72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7BB" w14:textId="35ED460E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741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7C5CE7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E70FF3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404887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2A73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A085B96" w14:textId="77777777" w:rsidR="00CA7C72" w:rsidRPr="00320BFA" w:rsidRDefault="00CA7C72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7337" w14:textId="6653966A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A2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0FC6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614C795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FCF452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BEF0" w14:textId="77777777" w:rsidR="00CA7C72" w:rsidRPr="00320BFA" w:rsidRDefault="00CA7C72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C29" w14:textId="2875A4EE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2BF8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E923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92810F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D7AFE9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536F" w14:textId="77777777" w:rsidR="00CA7C72" w:rsidRPr="00320BFA" w:rsidRDefault="00CA7C72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C8B3" w14:textId="5ADA3800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732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6E625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09D7B5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1F2FB1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650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6B29610" w14:textId="77777777" w:rsidR="00CA7C72" w:rsidRPr="00320BFA" w:rsidRDefault="00CA7C72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C4D9" w14:textId="5801745C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74EE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97580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D974A2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11877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43A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834C62" w14:textId="77777777" w:rsidR="00CA7C72" w:rsidRPr="00320BFA" w:rsidRDefault="00CA7C72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1DCC" w14:textId="4D928475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EE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D2EC0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6136FC2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3875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F229" w14:textId="77777777" w:rsidR="00CA7C72" w:rsidRPr="00320BFA" w:rsidRDefault="00CA7C72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F086" w14:textId="31E58E86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388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D5194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9CAD51A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52636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B39E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BC2919C" w14:textId="77777777" w:rsidR="00CA7C72" w:rsidRPr="00320BFA" w:rsidRDefault="00CA7C72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603" w14:textId="2D75A05A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E0DA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CAC3E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99F55B5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5E3244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B433B" w14:textId="77777777" w:rsidR="00CA7C72" w:rsidRPr="00320BFA" w:rsidRDefault="00CA7C72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0EF0E5" w14:textId="5F9702B0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3C5F7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26ABF2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7EFF7D6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A7BEB8" w14:textId="77777777" w:rsidR="00CA7C72" w:rsidRPr="00320BFA" w:rsidRDefault="00CA7C72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7AFF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71786E4" w14:textId="77777777" w:rsidR="00CA7C72" w:rsidRPr="00320BFA" w:rsidRDefault="00CA7C72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B537" w14:textId="1C82622A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D76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6246B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7A3299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0393DA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D423" w14:textId="77777777" w:rsidR="00CA7C72" w:rsidRPr="00320BFA" w:rsidRDefault="00CA7C72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F031" w14:textId="1925A86C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91D1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62FD7C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B1DFD9F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F011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84AD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6E6ADBA" w14:textId="77777777" w:rsidR="00CA7C72" w:rsidRPr="00320BFA" w:rsidRDefault="00CA7C72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79FB" w14:textId="56FFAD64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81F9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62DF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321D7E0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97B300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D2C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0340217" w14:textId="77777777" w:rsidR="00CA7C72" w:rsidRPr="00320BFA" w:rsidRDefault="00CA7C72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0D63" w14:textId="18A464F9" w:rsidR="00CA7C72" w:rsidRPr="00320BFA" w:rsidRDefault="0067186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716C" w14:textId="77777777" w:rsidR="00CA7C72" w:rsidRPr="00320BFA" w:rsidRDefault="00CA7C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2B09A2" w14:textId="77777777" w:rsidR="00CA7C72" w:rsidRPr="00320BFA" w:rsidRDefault="00CA7C7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05248BCF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93EF1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050" w14:textId="77777777" w:rsidR="00CA7C72" w:rsidRPr="00320BFA" w:rsidRDefault="00CA7C72" w:rsidP="00CA7C7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4F751F6" w14:textId="77777777" w:rsidR="00CA7C72" w:rsidRPr="00320BFA" w:rsidRDefault="00CA7C72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F61F" w14:textId="5558FD38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676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EB8C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278DEF2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1436EC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FAD0" w14:textId="77777777" w:rsidR="00CA7C72" w:rsidRPr="00320BFA" w:rsidRDefault="00CA7C72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D9CE" w14:textId="60CE69AA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57F3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3F43F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A7C72" w:rsidRPr="00320BFA" w14:paraId="7F3771A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1D6678" w14:textId="77777777" w:rsidR="00CA7C72" w:rsidRPr="00320BFA" w:rsidRDefault="00CA7C72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F0CA43" w14:textId="77777777" w:rsidR="00CA7C72" w:rsidRPr="00320BFA" w:rsidRDefault="00CA7C72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8C1674" w14:textId="5C890B20" w:rsidR="00CA7C72" w:rsidRPr="00320BFA" w:rsidRDefault="0067186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616C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E437A4" w14:textId="77777777" w:rsidR="00CA7C72" w:rsidRPr="00320BFA" w:rsidRDefault="00CA7C7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D0F32A4" w14:textId="77777777" w:rsidR="00CA7C72" w:rsidRDefault="00CA7C72" w:rsidP="00CA7C72">
      <w:pPr>
        <w:pStyle w:val="TF-xAvalITEMDETALHE"/>
      </w:pPr>
    </w:p>
    <w:p w14:paraId="37F72893" w14:textId="77777777" w:rsidR="00CB09C6" w:rsidRPr="00741AFB" w:rsidRDefault="00CB09C6" w:rsidP="00AC4B63">
      <w:pPr>
        <w:pStyle w:val="TF-refernciasITEM"/>
        <w:spacing w:after="0"/>
        <w:rPr>
          <w:sz w:val="22"/>
          <w:szCs w:val="22"/>
        </w:rPr>
      </w:pPr>
    </w:p>
    <w:sectPr w:rsidR="00CB09C6" w:rsidRPr="00741AFB" w:rsidSect="001763DF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Dalton Solano dos Reis" w:date="2022-11-06T14:19:00Z" w:initials="DSdR">
    <w:p w14:paraId="1F6BD5E8" w14:textId="77777777" w:rsidR="00215A93" w:rsidRDefault="00215A93" w:rsidP="00F5310B">
      <w:r>
        <w:rPr>
          <w:rStyle w:val="Refdecomentrio"/>
        </w:rPr>
        <w:annotationRef/>
      </w:r>
      <w:r>
        <w:rPr>
          <w:sz w:val="20"/>
          <w:szCs w:val="20"/>
        </w:rPr>
        <w:t>Arrumar o recuo dos itens</w:t>
      </w:r>
    </w:p>
  </w:comment>
  <w:comment w:id="70" w:author="Dalton Solano dos Reis" w:date="2022-11-06T14:59:00Z" w:initials="DSdR">
    <w:p w14:paraId="5E1D30A4" w14:textId="77777777" w:rsidR="0031500F" w:rsidRDefault="0031500F" w:rsidP="00E52EC1">
      <w:r>
        <w:rPr>
          <w:rStyle w:val="Refdecomentrio"/>
        </w:rPr>
        <w:annotationRef/>
      </w:r>
      <w:r>
        <w:rPr>
          <w:sz w:val="20"/>
          <w:szCs w:val="20"/>
        </w:rPr>
        <w:t>Inciar item com “a”</w:t>
      </w:r>
    </w:p>
  </w:comment>
  <w:comment w:id="76" w:author="Dalton Solano dos Reis" w:date="2022-11-06T14:50:00Z" w:initials="DSdR">
    <w:p w14:paraId="77D8B9DB" w14:textId="425B476F" w:rsidR="004B7D97" w:rsidRDefault="004B7D97" w:rsidP="000D71D4">
      <w:r>
        <w:rPr>
          <w:rStyle w:val="Refdecomentrio"/>
        </w:rPr>
        <w:annotationRef/>
      </w:r>
      <w:r>
        <w:rPr>
          <w:sz w:val="20"/>
          <w:szCs w:val="20"/>
        </w:rPr>
        <w:t>“Ele” quem?</w:t>
      </w:r>
    </w:p>
  </w:comment>
  <w:comment w:id="81" w:author="Dalton Solano dos Reis" w:date="2022-11-06T14:57:00Z" w:initials="DSdR">
    <w:p w14:paraId="076BB42B" w14:textId="77777777" w:rsidR="00194E2E" w:rsidRDefault="00194E2E" w:rsidP="00D605E2">
      <w:pPr>
        <w:rPr>
          <w:rFonts w:ascii="Times" w:hAnsi="Times"/>
          <w:b/>
          <w:caps/>
          <w:szCs w:val="20"/>
        </w:rPr>
      </w:pPr>
      <w:r>
        <w:rPr>
          <w:rStyle w:val="Refdecomentrio"/>
        </w:rPr>
        <w:annotationRef/>
      </w:r>
    </w:p>
    <w:p w14:paraId="5E46F149" w14:textId="77777777" w:rsidR="00194E2E" w:rsidRDefault="00194E2E" w:rsidP="00D605E2">
      <w:r>
        <w:rPr>
          <w:sz w:val="20"/>
          <w:szCs w:val="20"/>
        </w:rPr>
        <w:t>Ordem alfabética</w:t>
      </w:r>
    </w:p>
  </w:comment>
  <w:comment w:id="82" w:author="Dalton Solano dos Reis" w:date="2022-11-06T14:58:00Z" w:initials="DSdR">
    <w:p w14:paraId="5EC06005" w14:textId="77777777" w:rsidR="00194E2E" w:rsidRDefault="00194E2E" w:rsidP="001F5803">
      <w:r>
        <w:rPr>
          <w:rStyle w:val="Refdecomentrio"/>
        </w:rPr>
        <w:annotationRef/>
      </w:r>
      <w:r>
        <w:rPr>
          <w:sz w:val="20"/>
          <w:szCs w:val="20"/>
        </w:rPr>
        <w:t>Usar formato TF-referências ITEM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BD5E8" w15:done="0"/>
  <w15:commentEx w15:paraId="5E1D30A4" w15:done="0"/>
  <w15:commentEx w15:paraId="77D8B9DB" w15:done="0"/>
  <w15:commentEx w15:paraId="5E46F149" w15:done="0"/>
  <w15:commentEx w15:paraId="5EC06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240F6" w16cex:dateUtc="2022-11-06T17:19:00Z"/>
  <w16cex:commentExtensible w16cex:durableId="27124A50" w16cex:dateUtc="2022-11-06T17:59:00Z"/>
  <w16cex:commentExtensible w16cex:durableId="27124827" w16cex:dateUtc="2022-11-06T17:50:00Z"/>
  <w16cex:commentExtensible w16cex:durableId="271249D6" w16cex:dateUtc="2022-11-06T17:57:00Z"/>
  <w16cex:commentExtensible w16cex:durableId="271249FD" w16cex:dateUtc="2022-11-06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BD5E8" w16cid:durableId="271240F6"/>
  <w16cid:commentId w16cid:paraId="5E1D30A4" w16cid:durableId="27124A50"/>
  <w16cid:commentId w16cid:paraId="77D8B9DB" w16cid:durableId="27124827"/>
  <w16cid:commentId w16cid:paraId="5E46F149" w16cid:durableId="271249D6"/>
  <w16cid:commentId w16cid:paraId="5EC06005" w16cid:durableId="271249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C4DE" w14:textId="77777777" w:rsidR="00FE70C3" w:rsidRDefault="00FE70C3">
      <w:r>
        <w:separator/>
      </w:r>
    </w:p>
  </w:endnote>
  <w:endnote w:type="continuationSeparator" w:id="0">
    <w:p w14:paraId="4F37DAB4" w14:textId="77777777" w:rsidR="00FE70C3" w:rsidRDefault="00FE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BDA0" w14:textId="77777777" w:rsidR="00FE70C3" w:rsidRDefault="00FE70C3">
      <w:r>
        <w:separator/>
      </w:r>
    </w:p>
  </w:footnote>
  <w:footnote w:type="continuationSeparator" w:id="0">
    <w:p w14:paraId="2DB9CCB6" w14:textId="77777777" w:rsidR="00FE70C3" w:rsidRDefault="00FE7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F2774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1EF4ADB"/>
    <w:multiLevelType w:val="multilevel"/>
    <w:tmpl w:val="FD88D4AA"/>
    <w:styleLink w:val="Listaatual1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7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5"/>
  </w:num>
  <w:num w:numId="13" w16cid:durableId="4010247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8"/>
  </w:num>
  <w:num w:numId="16" w16cid:durableId="1374037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8"/>
  </w:num>
  <w:num w:numId="18" w16cid:durableId="1532916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6"/>
  </w:num>
  <w:num w:numId="21" w16cid:durableId="1992833256">
    <w:abstractNumId w:val="2"/>
  </w:num>
  <w:num w:numId="22" w16cid:durableId="1798064515">
    <w:abstractNumId w:val="4"/>
  </w:num>
  <w:num w:numId="23" w16cid:durableId="121509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1E24"/>
    <w:rsid w:val="0000224C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3FA0"/>
    <w:rsid w:val="00024095"/>
    <w:rsid w:val="00024333"/>
    <w:rsid w:val="00024583"/>
    <w:rsid w:val="00024670"/>
    <w:rsid w:val="00025120"/>
    <w:rsid w:val="0002602F"/>
    <w:rsid w:val="00026199"/>
    <w:rsid w:val="00030E4A"/>
    <w:rsid w:val="00030F5B"/>
    <w:rsid w:val="00031280"/>
    <w:rsid w:val="00031A27"/>
    <w:rsid w:val="00031EE0"/>
    <w:rsid w:val="00032572"/>
    <w:rsid w:val="000352BA"/>
    <w:rsid w:val="0003558B"/>
    <w:rsid w:val="00042396"/>
    <w:rsid w:val="0004395D"/>
    <w:rsid w:val="0004641A"/>
    <w:rsid w:val="0004675E"/>
    <w:rsid w:val="000470EF"/>
    <w:rsid w:val="00051763"/>
    <w:rsid w:val="0005189D"/>
    <w:rsid w:val="00052274"/>
    <w:rsid w:val="00052A07"/>
    <w:rsid w:val="0005302C"/>
    <w:rsid w:val="000533DA"/>
    <w:rsid w:val="00053F3C"/>
    <w:rsid w:val="0005457F"/>
    <w:rsid w:val="00056D3B"/>
    <w:rsid w:val="000575CC"/>
    <w:rsid w:val="00057D27"/>
    <w:rsid w:val="0006071E"/>
    <w:rsid w:val="000608E9"/>
    <w:rsid w:val="00061D42"/>
    <w:rsid w:val="00061FEB"/>
    <w:rsid w:val="00064398"/>
    <w:rsid w:val="000667DF"/>
    <w:rsid w:val="00067E18"/>
    <w:rsid w:val="0007209B"/>
    <w:rsid w:val="00072782"/>
    <w:rsid w:val="00075792"/>
    <w:rsid w:val="0008029A"/>
    <w:rsid w:val="0008036C"/>
    <w:rsid w:val="00080F9C"/>
    <w:rsid w:val="0008257C"/>
    <w:rsid w:val="0008334D"/>
    <w:rsid w:val="00083CDF"/>
    <w:rsid w:val="000841B2"/>
    <w:rsid w:val="0008579A"/>
    <w:rsid w:val="00086AA8"/>
    <w:rsid w:val="0008732D"/>
    <w:rsid w:val="0009026E"/>
    <w:rsid w:val="00090583"/>
    <w:rsid w:val="00092431"/>
    <w:rsid w:val="000936DC"/>
    <w:rsid w:val="00093DDB"/>
    <w:rsid w:val="000954C6"/>
    <w:rsid w:val="000961E2"/>
    <w:rsid w:val="00096213"/>
    <w:rsid w:val="0009735C"/>
    <w:rsid w:val="000A104C"/>
    <w:rsid w:val="000A19DE"/>
    <w:rsid w:val="000A207D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C0151"/>
    <w:rsid w:val="000C1343"/>
    <w:rsid w:val="000C1926"/>
    <w:rsid w:val="000C1A18"/>
    <w:rsid w:val="000C2695"/>
    <w:rsid w:val="000C648D"/>
    <w:rsid w:val="000D065B"/>
    <w:rsid w:val="000D1294"/>
    <w:rsid w:val="000D1BAF"/>
    <w:rsid w:val="000D1E8C"/>
    <w:rsid w:val="000D77C2"/>
    <w:rsid w:val="000E039E"/>
    <w:rsid w:val="000E0AC1"/>
    <w:rsid w:val="000E27F9"/>
    <w:rsid w:val="000E2B1E"/>
    <w:rsid w:val="000E311F"/>
    <w:rsid w:val="000E31E6"/>
    <w:rsid w:val="000E3A68"/>
    <w:rsid w:val="000E3D7F"/>
    <w:rsid w:val="000E50C8"/>
    <w:rsid w:val="000E5EF0"/>
    <w:rsid w:val="000E68BC"/>
    <w:rsid w:val="000E6CE0"/>
    <w:rsid w:val="000E733B"/>
    <w:rsid w:val="000F01FD"/>
    <w:rsid w:val="000F2591"/>
    <w:rsid w:val="000F3450"/>
    <w:rsid w:val="000F4A93"/>
    <w:rsid w:val="000F72A1"/>
    <w:rsid w:val="000F743C"/>
    <w:rsid w:val="000F77E3"/>
    <w:rsid w:val="00100E32"/>
    <w:rsid w:val="0010239F"/>
    <w:rsid w:val="0010258E"/>
    <w:rsid w:val="00103576"/>
    <w:rsid w:val="001038D0"/>
    <w:rsid w:val="00105482"/>
    <w:rsid w:val="00105A04"/>
    <w:rsid w:val="00106387"/>
    <w:rsid w:val="00107B02"/>
    <w:rsid w:val="00111C6D"/>
    <w:rsid w:val="0011363A"/>
    <w:rsid w:val="00113A3F"/>
    <w:rsid w:val="00114EEF"/>
    <w:rsid w:val="001164FE"/>
    <w:rsid w:val="001210BF"/>
    <w:rsid w:val="00121DAB"/>
    <w:rsid w:val="00122D59"/>
    <w:rsid w:val="001234C4"/>
    <w:rsid w:val="00124675"/>
    <w:rsid w:val="00124B91"/>
    <w:rsid w:val="00125084"/>
    <w:rsid w:val="00125277"/>
    <w:rsid w:val="00125744"/>
    <w:rsid w:val="00133370"/>
    <w:rsid w:val="00134BA0"/>
    <w:rsid w:val="00134FB2"/>
    <w:rsid w:val="001375F7"/>
    <w:rsid w:val="001402B8"/>
    <w:rsid w:val="00140623"/>
    <w:rsid w:val="00144FAB"/>
    <w:rsid w:val="00145045"/>
    <w:rsid w:val="00145D57"/>
    <w:rsid w:val="001521C8"/>
    <w:rsid w:val="001554E9"/>
    <w:rsid w:val="00155672"/>
    <w:rsid w:val="001576E9"/>
    <w:rsid w:val="001578A5"/>
    <w:rsid w:val="001606FF"/>
    <w:rsid w:val="001627F3"/>
    <w:rsid w:val="00162BF1"/>
    <w:rsid w:val="0016560C"/>
    <w:rsid w:val="00165960"/>
    <w:rsid w:val="0016754D"/>
    <w:rsid w:val="00172117"/>
    <w:rsid w:val="001725B9"/>
    <w:rsid w:val="00175B68"/>
    <w:rsid w:val="001763DF"/>
    <w:rsid w:val="00180E58"/>
    <w:rsid w:val="0018394C"/>
    <w:rsid w:val="00185434"/>
    <w:rsid w:val="00186092"/>
    <w:rsid w:val="001860BE"/>
    <w:rsid w:val="00186E9C"/>
    <w:rsid w:val="00191BE8"/>
    <w:rsid w:val="00192FF8"/>
    <w:rsid w:val="00193A97"/>
    <w:rsid w:val="001948BE"/>
    <w:rsid w:val="001949C7"/>
    <w:rsid w:val="00194E2E"/>
    <w:rsid w:val="0019519B"/>
    <w:rsid w:val="0019547B"/>
    <w:rsid w:val="001A0AA8"/>
    <w:rsid w:val="001A12CE"/>
    <w:rsid w:val="001A1A6B"/>
    <w:rsid w:val="001A32B1"/>
    <w:rsid w:val="001A3D16"/>
    <w:rsid w:val="001A5930"/>
    <w:rsid w:val="001A6292"/>
    <w:rsid w:val="001A7511"/>
    <w:rsid w:val="001B1B81"/>
    <w:rsid w:val="001B21F1"/>
    <w:rsid w:val="001B2207"/>
    <w:rsid w:val="001B2F1E"/>
    <w:rsid w:val="001B4836"/>
    <w:rsid w:val="001B684B"/>
    <w:rsid w:val="001B69B3"/>
    <w:rsid w:val="001B7FA0"/>
    <w:rsid w:val="001C076A"/>
    <w:rsid w:val="001C315B"/>
    <w:rsid w:val="001C33B0"/>
    <w:rsid w:val="001C57E6"/>
    <w:rsid w:val="001C5CBB"/>
    <w:rsid w:val="001C5F6F"/>
    <w:rsid w:val="001D43A1"/>
    <w:rsid w:val="001D535B"/>
    <w:rsid w:val="001D6234"/>
    <w:rsid w:val="001D7661"/>
    <w:rsid w:val="001D7F71"/>
    <w:rsid w:val="001E2240"/>
    <w:rsid w:val="001E2CE8"/>
    <w:rsid w:val="001E3373"/>
    <w:rsid w:val="001E3D43"/>
    <w:rsid w:val="001E452D"/>
    <w:rsid w:val="001E460C"/>
    <w:rsid w:val="001E5114"/>
    <w:rsid w:val="001E646A"/>
    <w:rsid w:val="001E682E"/>
    <w:rsid w:val="001E727C"/>
    <w:rsid w:val="001F007F"/>
    <w:rsid w:val="001F0D36"/>
    <w:rsid w:val="001F0FE5"/>
    <w:rsid w:val="001F47C0"/>
    <w:rsid w:val="001F670B"/>
    <w:rsid w:val="002001E5"/>
    <w:rsid w:val="00202584"/>
    <w:rsid w:val="00202F3F"/>
    <w:rsid w:val="00203025"/>
    <w:rsid w:val="00205BBE"/>
    <w:rsid w:val="00205CA1"/>
    <w:rsid w:val="00206BD5"/>
    <w:rsid w:val="002077BD"/>
    <w:rsid w:val="00210D0F"/>
    <w:rsid w:val="00215A93"/>
    <w:rsid w:val="002214B7"/>
    <w:rsid w:val="00221732"/>
    <w:rsid w:val="0022180A"/>
    <w:rsid w:val="0022432D"/>
    <w:rsid w:val="00224BB2"/>
    <w:rsid w:val="00225A91"/>
    <w:rsid w:val="00226D91"/>
    <w:rsid w:val="00227993"/>
    <w:rsid w:val="002323EB"/>
    <w:rsid w:val="00234C1B"/>
    <w:rsid w:val="00234C88"/>
    <w:rsid w:val="00235240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7D2"/>
    <w:rsid w:val="00247D37"/>
    <w:rsid w:val="002503B2"/>
    <w:rsid w:val="00253696"/>
    <w:rsid w:val="002561DE"/>
    <w:rsid w:val="00256846"/>
    <w:rsid w:val="0025691E"/>
    <w:rsid w:val="00257FCB"/>
    <w:rsid w:val="00261F38"/>
    <w:rsid w:val="002644F6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64E4"/>
    <w:rsid w:val="0027792D"/>
    <w:rsid w:val="00277BAC"/>
    <w:rsid w:val="00280E70"/>
    <w:rsid w:val="00282723"/>
    <w:rsid w:val="00282788"/>
    <w:rsid w:val="0028506C"/>
    <w:rsid w:val="00285248"/>
    <w:rsid w:val="0028559C"/>
    <w:rsid w:val="00285B6E"/>
    <w:rsid w:val="0028617A"/>
    <w:rsid w:val="002875BE"/>
    <w:rsid w:val="002878F2"/>
    <w:rsid w:val="00293E47"/>
    <w:rsid w:val="0029608A"/>
    <w:rsid w:val="00297D0C"/>
    <w:rsid w:val="002A0E03"/>
    <w:rsid w:val="002A105D"/>
    <w:rsid w:val="002A3832"/>
    <w:rsid w:val="002A543A"/>
    <w:rsid w:val="002A6617"/>
    <w:rsid w:val="002A7E1B"/>
    <w:rsid w:val="002B0EDC"/>
    <w:rsid w:val="002B2C77"/>
    <w:rsid w:val="002B2CCE"/>
    <w:rsid w:val="002B336F"/>
    <w:rsid w:val="002B3B6C"/>
    <w:rsid w:val="002B4718"/>
    <w:rsid w:val="002C2D94"/>
    <w:rsid w:val="002C3ED9"/>
    <w:rsid w:val="002C4EA1"/>
    <w:rsid w:val="002C5E21"/>
    <w:rsid w:val="002C6F57"/>
    <w:rsid w:val="002C6F6F"/>
    <w:rsid w:val="002D09FF"/>
    <w:rsid w:val="002D3092"/>
    <w:rsid w:val="002D33AF"/>
    <w:rsid w:val="002D3435"/>
    <w:rsid w:val="002D384F"/>
    <w:rsid w:val="002E0C4A"/>
    <w:rsid w:val="002E17FD"/>
    <w:rsid w:val="002E5D54"/>
    <w:rsid w:val="002E6DD1"/>
    <w:rsid w:val="002E7324"/>
    <w:rsid w:val="002F00AB"/>
    <w:rsid w:val="002F027E"/>
    <w:rsid w:val="002F12A0"/>
    <w:rsid w:val="002F17F2"/>
    <w:rsid w:val="002F17F7"/>
    <w:rsid w:val="002F19D2"/>
    <w:rsid w:val="002F3CCB"/>
    <w:rsid w:val="002F794A"/>
    <w:rsid w:val="002F7FE3"/>
    <w:rsid w:val="00301DF7"/>
    <w:rsid w:val="00303152"/>
    <w:rsid w:val="00307D21"/>
    <w:rsid w:val="00312C7B"/>
    <w:rsid w:val="00312CEA"/>
    <w:rsid w:val="00313507"/>
    <w:rsid w:val="003144DE"/>
    <w:rsid w:val="0031500F"/>
    <w:rsid w:val="00315256"/>
    <w:rsid w:val="00317118"/>
    <w:rsid w:val="003177C3"/>
    <w:rsid w:val="003203F3"/>
    <w:rsid w:val="00320BFA"/>
    <w:rsid w:val="00320F9C"/>
    <w:rsid w:val="00321E87"/>
    <w:rsid w:val="0032378D"/>
    <w:rsid w:val="003250AD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3F1D"/>
    <w:rsid w:val="00344540"/>
    <w:rsid w:val="00344E2E"/>
    <w:rsid w:val="00346056"/>
    <w:rsid w:val="00350995"/>
    <w:rsid w:val="003519A3"/>
    <w:rsid w:val="00352F5B"/>
    <w:rsid w:val="00357667"/>
    <w:rsid w:val="00357EEE"/>
    <w:rsid w:val="003606B9"/>
    <w:rsid w:val="00362443"/>
    <w:rsid w:val="00365B70"/>
    <w:rsid w:val="00366420"/>
    <w:rsid w:val="00366CCA"/>
    <w:rsid w:val="00367744"/>
    <w:rsid w:val="003679E9"/>
    <w:rsid w:val="0037046F"/>
    <w:rsid w:val="0037315E"/>
    <w:rsid w:val="0037319C"/>
    <w:rsid w:val="00373F5B"/>
    <w:rsid w:val="00374B6C"/>
    <w:rsid w:val="00375851"/>
    <w:rsid w:val="00376350"/>
    <w:rsid w:val="003769EA"/>
    <w:rsid w:val="00377362"/>
    <w:rsid w:val="00377DA7"/>
    <w:rsid w:val="00381F6B"/>
    <w:rsid w:val="00383087"/>
    <w:rsid w:val="00383DCD"/>
    <w:rsid w:val="00383F35"/>
    <w:rsid w:val="0038423C"/>
    <w:rsid w:val="00391E14"/>
    <w:rsid w:val="00393136"/>
    <w:rsid w:val="00393BA8"/>
    <w:rsid w:val="00395341"/>
    <w:rsid w:val="00396B05"/>
    <w:rsid w:val="00396CBD"/>
    <w:rsid w:val="00397C3A"/>
    <w:rsid w:val="003A16DC"/>
    <w:rsid w:val="003A2B7D"/>
    <w:rsid w:val="003A3968"/>
    <w:rsid w:val="003A4A75"/>
    <w:rsid w:val="003A5366"/>
    <w:rsid w:val="003A57BD"/>
    <w:rsid w:val="003A7753"/>
    <w:rsid w:val="003A7B3C"/>
    <w:rsid w:val="003B1159"/>
    <w:rsid w:val="003B4CA7"/>
    <w:rsid w:val="003B5062"/>
    <w:rsid w:val="003B647A"/>
    <w:rsid w:val="003C18D3"/>
    <w:rsid w:val="003C1CCE"/>
    <w:rsid w:val="003C1FBD"/>
    <w:rsid w:val="003C4658"/>
    <w:rsid w:val="003C5262"/>
    <w:rsid w:val="003C5F85"/>
    <w:rsid w:val="003D0A58"/>
    <w:rsid w:val="003D2BC2"/>
    <w:rsid w:val="003D398C"/>
    <w:rsid w:val="003D473B"/>
    <w:rsid w:val="003D4B35"/>
    <w:rsid w:val="003D4D30"/>
    <w:rsid w:val="003D53D3"/>
    <w:rsid w:val="003D6811"/>
    <w:rsid w:val="003D6BEF"/>
    <w:rsid w:val="003E39D4"/>
    <w:rsid w:val="003E4394"/>
    <w:rsid w:val="003E475C"/>
    <w:rsid w:val="003E4F19"/>
    <w:rsid w:val="003E6792"/>
    <w:rsid w:val="003F1DD8"/>
    <w:rsid w:val="003F3356"/>
    <w:rsid w:val="003F3604"/>
    <w:rsid w:val="003F3841"/>
    <w:rsid w:val="003F5F25"/>
    <w:rsid w:val="003F6AE9"/>
    <w:rsid w:val="00400C48"/>
    <w:rsid w:val="00402A04"/>
    <w:rsid w:val="0040349E"/>
    <w:rsid w:val="0040436D"/>
    <w:rsid w:val="00404B0A"/>
    <w:rsid w:val="004066D5"/>
    <w:rsid w:val="00406785"/>
    <w:rsid w:val="00406824"/>
    <w:rsid w:val="00410543"/>
    <w:rsid w:val="0041084B"/>
    <w:rsid w:val="004129B8"/>
    <w:rsid w:val="00414684"/>
    <w:rsid w:val="00414D88"/>
    <w:rsid w:val="004163E7"/>
    <w:rsid w:val="004172D4"/>
    <w:rsid w:val="004173CC"/>
    <w:rsid w:val="00420B1A"/>
    <w:rsid w:val="00421F9E"/>
    <w:rsid w:val="0042356B"/>
    <w:rsid w:val="0042420A"/>
    <w:rsid w:val="004243D2"/>
    <w:rsid w:val="00424610"/>
    <w:rsid w:val="004250A3"/>
    <w:rsid w:val="004251B5"/>
    <w:rsid w:val="00426BFD"/>
    <w:rsid w:val="00426C53"/>
    <w:rsid w:val="00426D1B"/>
    <w:rsid w:val="00430AC9"/>
    <w:rsid w:val="00435324"/>
    <w:rsid w:val="00435445"/>
    <w:rsid w:val="00435830"/>
    <w:rsid w:val="00436E2B"/>
    <w:rsid w:val="004370C3"/>
    <w:rsid w:val="00442599"/>
    <w:rsid w:val="00443559"/>
    <w:rsid w:val="00446B8D"/>
    <w:rsid w:val="00447205"/>
    <w:rsid w:val="0045010D"/>
    <w:rsid w:val="00450539"/>
    <w:rsid w:val="0045130A"/>
    <w:rsid w:val="004517D7"/>
    <w:rsid w:val="004518BA"/>
    <w:rsid w:val="00451B94"/>
    <w:rsid w:val="00453771"/>
    <w:rsid w:val="00454054"/>
    <w:rsid w:val="004552CF"/>
    <w:rsid w:val="00455B31"/>
    <w:rsid w:val="00457D3F"/>
    <w:rsid w:val="00460302"/>
    <w:rsid w:val="0046202F"/>
    <w:rsid w:val="00464B0E"/>
    <w:rsid w:val="004667BE"/>
    <w:rsid w:val="004668CF"/>
    <w:rsid w:val="0046704A"/>
    <w:rsid w:val="00470C41"/>
    <w:rsid w:val="00470D22"/>
    <w:rsid w:val="004733DA"/>
    <w:rsid w:val="00473ECE"/>
    <w:rsid w:val="0047690F"/>
    <w:rsid w:val="00476C78"/>
    <w:rsid w:val="00480426"/>
    <w:rsid w:val="00480969"/>
    <w:rsid w:val="00480B4F"/>
    <w:rsid w:val="00484127"/>
    <w:rsid w:val="00484A49"/>
    <w:rsid w:val="0048576D"/>
    <w:rsid w:val="00485F41"/>
    <w:rsid w:val="00487CC7"/>
    <w:rsid w:val="004905FF"/>
    <w:rsid w:val="00491257"/>
    <w:rsid w:val="004936A8"/>
    <w:rsid w:val="00493B1A"/>
    <w:rsid w:val="00493B51"/>
    <w:rsid w:val="0049495C"/>
    <w:rsid w:val="00496BC2"/>
    <w:rsid w:val="00497A79"/>
    <w:rsid w:val="00497EF6"/>
    <w:rsid w:val="004A1D1E"/>
    <w:rsid w:val="004A544D"/>
    <w:rsid w:val="004A5E99"/>
    <w:rsid w:val="004B0388"/>
    <w:rsid w:val="004B0626"/>
    <w:rsid w:val="004B0EEA"/>
    <w:rsid w:val="004B29D0"/>
    <w:rsid w:val="004B2CFF"/>
    <w:rsid w:val="004B42D8"/>
    <w:rsid w:val="004B4EC5"/>
    <w:rsid w:val="004B6B8F"/>
    <w:rsid w:val="004B7511"/>
    <w:rsid w:val="004B7D97"/>
    <w:rsid w:val="004B7F6F"/>
    <w:rsid w:val="004C2672"/>
    <w:rsid w:val="004C2CCB"/>
    <w:rsid w:val="004C3228"/>
    <w:rsid w:val="004C32D2"/>
    <w:rsid w:val="004C779A"/>
    <w:rsid w:val="004D1193"/>
    <w:rsid w:val="004D41F1"/>
    <w:rsid w:val="004D4D54"/>
    <w:rsid w:val="004D4F84"/>
    <w:rsid w:val="004D60B0"/>
    <w:rsid w:val="004D73BB"/>
    <w:rsid w:val="004E0653"/>
    <w:rsid w:val="004E23CE"/>
    <w:rsid w:val="004E2B34"/>
    <w:rsid w:val="004E516B"/>
    <w:rsid w:val="004E51F1"/>
    <w:rsid w:val="004E61AD"/>
    <w:rsid w:val="004E682A"/>
    <w:rsid w:val="004E7AC3"/>
    <w:rsid w:val="004F120B"/>
    <w:rsid w:val="004F18B3"/>
    <w:rsid w:val="004F2023"/>
    <w:rsid w:val="004F2EA8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738F"/>
    <w:rsid w:val="00507FF5"/>
    <w:rsid w:val="00511A51"/>
    <w:rsid w:val="0051494A"/>
    <w:rsid w:val="00514BB1"/>
    <w:rsid w:val="0052133D"/>
    <w:rsid w:val="00521F32"/>
    <w:rsid w:val="00523F23"/>
    <w:rsid w:val="00524594"/>
    <w:rsid w:val="00530474"/>
    <w:rsid w:val="00530E09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5653"/>
    <w:rsid w:val="00575E0F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CBE"/>
    <w:rsid w:val="00594425"/>
    <w:rsid w:val="00594FC7"/>
    <w:rsid w:val="005968F2"/>
    <w:rsid w:val="005A27B1"/>
    <w:rsid w:val="005A362B"/>
    <w:rsid w:val="005A4952"/>
    <w:rsid w:val="005A4A29"/>
    <w:rsid w:val="005A62DE"/>
    <w:rsid w:val="005A6584"/>
    <w:rsid w:val="005A6A43"/>
    <w:rsid w:val="005B20A1"/>
    <w:rsid w:val="005B2478"/>
    <w:rsid w:val="005B25DE"/>
    <w:rsid w:val="005B2A5A"/>
    <w:rsid w:val="005B479D"/>
    <w:rsid w:val="005B4F1E"/>
    <w:rsid w:val="005B4FF6"/>
    <w:rsid w:val="005B5C5A"/>
    <w:rsid w:val="005B5DA4"/>
    <w:rsid w:val="005B77A3"/>
    <w:rsid w:val="005B7A49"/>
    <w:rsid w:val="005C0614"/>
    <w:rsid w:val="005C21FC"/>
    <w:rsid w:val="005C30AE"/>
    <w:rsid w:val="005C4B26"/>
    <w:rsid w:val="005D2E72"/>
    <w:rsid w:val="005D3D16"/>
    <w:rsid w:val="005D4574"/>
    <w:rsid w:val="005D55FE"/>
    <w:rsid w:val="005D6621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1A2F"/>
    <w:rsid w:val="005F1E84"/>
    <w:rsid w:val="005F2402"/>
    <w:rsid w:val="005F5FA4"/>
    <w:rsid w:val="005F645A"/>
    <w:rsid w:val="005F6BFA"/>
    <w:rsid w:val="0060060C"/>
    <w:rsid w:val="00600E8B"/>
    <w:rsid w:val="00601250"/>
    <w:rsid w:val="0060315E"/>
    <w:rsid w:val="006040AC"/>
    <w:rsid w:val="00604994"/>
    <w:rsid w:val="006068D8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2446"/>
    <w:rsid w:val="00622638"/>
    <w:rsid w:val="0062386A"/>
    <w:rsid w:val="006244A2"/>
    <w:rsid w:val="0062576D"/>
    <w:rsid w:val="00625788"/>
    <w:rsid w:val="00626E88"/>
    <w:rsid w:val="006275C3"/>
    <w:rsid w:val="006276E4"/>
    <w:rsid w:val="006301E3"/>
    <w:rsid w:val="006305AA"/>
    <w:rsid w:val="006321E7"/>
    <w:rsid w:val="0063277E"/>
    <w:rsid w:val="00634893"/>
    <w:rsid w:val="00634A74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5C1"/>
    <w:rsid w:val="00650A3C"/>
    <w:rsid w:val="0065155C"/>
    <w:rsid w:val="006518BC"/>
    <w:rsid w:val="006546F2"/>
    <w:rsid w:val="00656C00"/>
    <w:rsid w:val="00657DC0"/>
    <w:rsid w:val="006618F9"/>
    <w:rsid w:val="00661967"/>
    <w:rsid w:val="00661E5D"/>
    <w:rsid w:val="00661F61"/>
    <w:rsid w:val="00662EC9"/>
    <w:rsid w:val="006638FB"/>
    <w:rsid w:val="006671C6"/>
    <w:rsid w:val="006672FC"/>
    <w:rsid w:val="0067079E"/>
    <w:rsid w:val="00670A30"/>
    <w:rsid w:val="0067186C"/>
    <w:rsid w:val="00671B49"/>
    <w:rsid w:val="00672A27"/>
    <w:rsid w:val="0067411D"/>
    <w:rsid w:val="00674155"/>
    <w:rsid w:val="006746CA"/>
    <w:rsid w:val="0067667F"/>
    <w:rsid w:val="00676ED0"/>
    <w:rsid w:val="00681D05"/>
    <w:rsid w:val="00681D7B"/>
    <w:rsid w:val="00682D37"/>
    <w:rsid w:val="00684F78"/>
    <w:rsid w:val="00685A42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45E2"/>
    <w:rsid w:val="006A4B55"/>
    <w:rsid w:val="006A4E63"/>
    <w:rsid w:val="006A516D"/>
    <w:rsid w:val="006A5458"/>
    <w:rsid w:val="006A6460"/>
    <w:rsid w:val="006A68AC"/>
    <w:rsid w:val="006A7D59"/>
    <w:rsid w:val="006B104E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D48"/>
    <w:rsid w:val="006C61FA"/>
    <w:rsid w:val="006C7588"/>
    <w:rsid w:val="006D0896"/>
    <w:rsid w:val="006D24E4"/>
    <w:rsid w:val="006D2ABB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B38"/>
    <w:rsid w:val="007015F0"/>
    <w:rsid w:val="00702DD5"/>
    <w:rsid w:val="007031EF"/>
    <w:rsid w:val="0070391A"/>
    <w:rsid w:val="00703B0C"/>
    <w:rsid w:val="0070453E"/>
    <w:rsid w:val="00706486"/>
    <w:rsid w:val="00706F33"/>
    <w:rsid w:val="00711F9F"/>
    <w:rsid w:val="00716665"/>
    <w:rsid w:val="00716D72"/>
    <w:rsid w:val="007205E9"/>
    <w:rsid w:val="007210A7"/>
    <w:rsid w:val="007214E3"/>
    <w:rsid w:val="007222F7"/>
    <w:rsid w:val="00723C1F"/>
    <w:rsid w:val="00724679"/>
    <w:rsid w:val="00725368"/>
    <w:rsid w:val="007258B8"/>
    <w:rsid w:val="0072689B"/>
    <w:rsid w:val="0072692E"/>
    <w:rsid w:val="007274DC"/>
    <w:rsid w:val="007304F3"/>
    <w:rsid w:val="00730839"/>
    <w:rsid w:val="00730AA9"/>
    <w:rsid w:val="00730F60"/>
    <w:rsid w:val="00731411"/>
    <w:rsid w:val="00731511"/>
    <w:rsid w:val="00733FF9"/>
    <w:rsid w:val="00740D25"/>
    <w:rsid w:val="007416D9"/>
    <w:rsid w:val="00741AFB"/>
    <w:rsid w:val="0074355A"/>
    <w:rsid w:val="0074791A"/>
    <w:rsid w:val="00747B36"/>
    <w:rsid w:val="00751823"/>
    <w:rsid w:val="00754192"/>
    <w:rsid w:val="007554DF"/>
    <w:rsid w:val="0075776D"/>
    <w:rsid w:val="007613FB"/>
    <w:rsid w:val="00761E34"/>
    <w:rsid w:val="00763D4E"/>
    <w:rsid w:val="00765F4D"/>
    <w:rsid w:val="00767835"/>
    <w:rsid w:val="007705B3"/>
    <w:rsid w:val="00771007"/>
    <w:rsid w:val="007722BF"/>
    <w:rsid w:val="007743AB"/>
    <w:rsid w:val="00774662"/>
    <w:rsid w:val="0077580B"/>
    <w:rsid w:val="0077598C"/>
    <w:rsid w:val="00775D69"/>
    <w:rsid w:val="007769AF"/>
    <w:rsid w:val="00777719"/>
    <w:rsid w:val="007810C7"/>
    <w:rsid w:val="00781167"/>
    <w:rsid w:val="00783417"/>
    <w:rsid w:val="00784289"/>
    <w:rsid w:val="007854B3"/>
    <w:rsid w:val="00785B86"/>
    <w:rsid w:val="00786AFD"/>
    <w:rsid w:val="0078740A"/>
    <w:rsid w:val="00787609"/>
    <w:rsid w:val="0078787D"/>
    <w:rsid w:val="00787FA8"/>
    <w:rsid w:val="007912BA"/>
    <w:rsid w:val="007944F8"/>
    <w:rsid w:val="00794DB6"/>
    <w:rsid w:val="00795C67"/>
    <w:rsid w:val="00796BEA"/>
    <w:rsid w:val="007973E3"/>
    <w:rsid w:val="007977FD"/>
    <w:rsid w:val="007A1883"/>
    <w:rsid w:val="007A1DD7"/>
    <w:rsid w:val="007A3701"/>
    <w:rsid w:val="007A67AB"/>
    <w:rsid w:val="007A6D32"/>
    <w:rsid w:val="007A703F"/>
    <w:rsid w:val="007B08C2"/>
    <w:rsid w:val="007B135C"/>
    <w:rsid w:val="007B7A66"/>
    <w:rsid w:val="007C31D3"/>
    <w:rsid w:val="007C5BA2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4B8A"/>
    <w:rsid w:val="007D605A"/>
    <w:rsid w:val="007D6DEC"/>
    <w:rsid w:val="007D7628"/>
    <w:rsid w:val="007E03C6"/>
    <w:rsid w:val="007E10AF"/>
    <w:rsid w:val="007E33AA"/>
    <w:rsid w:val="007E46A1"/>
    <w:rsid w:val="007E4710"/>
    <w:rsid w:val="007E4AF1"/>
    <w:rsid w:val="007E730D"/>
    <w:rsid w:val="007E7311"/>
    <w:rsid w:val="007F0499"/>
    <w:rsid w:val="007F403E"/>
    <w:rsid w:val="007F447A"/>
    <w:rsid w:val="007F4CB8"/>
    <w:rsid w:val="007F4E23"/>
    <w:rsid w:val="007F726C"/>
    <w:rsid w:val="00800F60"/>
    <w:rsid w:val="00801E70"/>
    <w:rsid w:val="0080254B"/>
    <w:rsid w:val="00803C66"/>
    <w:rsid w:val="00804450"/>
    <w:rsid w:val="008072AC"/>
    <w:rsid w:val="00810CEA"/>
    <w:rsid w:val="008113CB"/>
    <w:rsid w:val="00811737"/>
    <w:rsid w:val="00813134"/>
    <w:rsid w:val="00817434"/>
    <w:rsid w:val="008215E3"/>
    <w:rsid w:val="00821D9A"/>
    <w:rsid w:val="00823238"/>
    <w:rsid w:val="008233E5"/>
    <w:rsid w:val="00823A5E"/>
    <w:rsid w:val="008276E3"/>
    <w:rsid w:val="00831041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7310"/>
    <w:rsid w:val="008475F1"/>
    <w:rsid w:val="00847D37"/>
    <w:rsid w:val="0085001D"/>
    <w:rsid w:val="00852573"/>
    <w:rsid w:val="00852887"/>
    <w:rsid w:val="00854167"/>
    <w:rsid w:val="00857C09"/>
    <w:rsid w:val="00860124"/>
    <w:rsid w:val="00861AFE"/>
    <w:rsid w:val="00861C04"/>
    <w:rsid w:val="00862ACF"/>
    <w:rsid w:val="00871A41"/>
    <w:rsid w:val="0087365E"/>
    <w:rsid w:val="00874BF8"/>
    <w:rsid w:val="008773D0"/>
    <w:rsid w:val="00880210"/>
    <w:rsid w:val="00880BE9"/>
    <w:rsid w:val="00880CDC"/>
    <w:rsid w:val="00882DC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70D5"/>
    <w:rsid w:val="008B0A07"/>
    <w:rsid w:val="008B1CA3"/>
    <w:rsid w:val="008B32EF"/>
    <w:rsid w:val="008B399F"/>
    <w:rsid w:val="008B6A2F"/>
    <w:rsid w:val="008B70D9"/>
    <w:rsid w:val="008B74AC"/>
    <w:rsid w:val="008B781F"/>
    <w:rsid w:val="008B7F73"/>
    <w:rsid w:val="008C0069"/>
    <w:rsid w:val="008C1495"/>
    <w:rsid w:val="008C1AEB"/>
    <w:rsid w:val="008C31C3"/>
    <w:rsid w:val="008C3B88"/>
    <w:rsid w:val="008C5284"/>
    <w:rsid w:val="008C5E2A"/>
    <w:rsid w:val="008C615F"/>
    <w:rsid w:val="008D0292"/>
    <w:rsid w:val="008D3C70"/>
    <w:rsid w:val="008D4CF1"/>
    <w:rsid w:val="008D4FAF"/>
    <w:rsid w:val="008D5522"/>
    <w:rsid w:val="008D5B3E"/>
    <w:rsid w:val="008D5C08"/>
    <w:rsid w:val="008D69C5"/>
    <w:rsid w:val="008D7404"/>
    <w:rsid w:val="008D7D34"/>
    <w:rsid w:val="008E0F86"/>
    <w:rsid w:val="008E1F7E"/>
    <w:rsid w:val="008E28B9"/>
    <w:rsid w:val="008E3E49"/>
    <w:rsid w:val="008F0702"/>
    <w:rsid w:val="008F0D1F"/>
    <w:rsid w:val="008F1EA0"/>
    <w:rsid w:val="008F2903"/>
    <w:rsid w:val="008F2DC1"/>
    <w:rsid w:val="008F32E0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6897"/>
    <w:rsid w:val="00920F9E"/>
    <w:rsid w:val="00921870"/>
    <w:rsid w:val="00922BA0"/>
    <w:rsid w:val="00922F55"/>
    <w:rsid w:val="0092313A"/>
    <w:rsid w:val="009231F2"/>
    <w:rsid w:val="009253D1"/>
    <w:rsid w:val="009307A7"/>
    <w:rsid w:val="00931632"/>
    <w:rsid w:val="00932B4B"/>
    <w:rsid w:val="00932C92"/>
    <w:rsid w:val="00933727"/>
    <w:rsid w:val="0093511F"/>
    <w:rsid w:val="009356C8"/>
    <w:rsid w:val="0093666E"/>
    <w:rsid w:val="009366F5"/>
    <w:rsid w:val="00936D7E"/>
    <w:rsid w:val="00937974"/>
    <w:rsid w:val="00937AC0"/>
    <w:rsid w:val="00941554"/>
    <w:rsid w:val="00941E8C"/>
    <w:rsid w:val="00943891"/>
    <w:rsid w:val="009447C3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6040E"/>
    <w:rsid w:val="00962CE7"/>
    <w:rsid w:val="00963525"/>
    <w:rsid w:val="0096683A"/>
    <w:rsid w:val="00967611"/>
    <w:rsid w:val="009677A8"/>
    <w:rsid w:val="009722F9"/>
    <w:rsid w:val="009735B3"/>
    <w:rsid w:val="00974A5C"/>
    <w:rsid w:val="00977019"/>
    <w:rsid w:val="00980ACE"/>
    <w:rsid w:val="00984240"/>
    <w:rsid w:val="00987F2B"/>
    <w:rsid w:val="00991EAB"/>
    <w:rsid w:val="00995B07"/>
    <w:rsid w:val="00997EC1"/>
    <w:rsid w:val="009A21A5"/>
    <w:rsid w:val="009A2619"/>
    <w:rsid w:val="009A275F"/>
    <w:rsid w:val="009A29CE"/>
    <w:rsid w:val="009A3336"/>
    <w:rsid w:val="009A37F8"/>
    <w:rsid w:val="009A3D2B"/>
    <w:rsid w:val="009A5850"/>
    <w:rsid w:val="009A5B7A"/>
    <w:rsid w:val="009A639D"/>
    <w:rsid w:val="009A76B9"/>
    <w:rsid w:val="009A7DC3"/>
    <w:rsid w:val="009B05F7"/>
    <w:rsid w:val="009B10D6"/>
    <w:rsid w:val="009B1A93"/>
    <w:rsid w:val="009B2A29"/>
    <w:rsid w:val="009B4659"/>
    <w:rsid w:val="009B48FE"/>
    <w:rsid w:val="009B49A3"/>
    <w:rsid w:val="009B5964"/>
    <w:rsid w:val="009C141E"/>
    <w:rsid w:val="009C1749"/>
    <w:rsid w:val="009C19C0"/>
    <w:rsid w:val="009C4D15"/>
    <w:rsid w:val="009C64F3"/>
    <w:rsid w:val="009C7AA3"/>
    <w:rsid w:val="009D52E8"/>
    <w:rsid w:val="009D6349"/>
    <w:rsid w:val="009D65D0"/>
    <w:rsid w:val="009D7B44"/>
    <w:rsid w:val="009D7E91"/>
    <w:rsid w:val="009E0FF7"/>
    <w:rsid w:val="009E135E"/>
    <w:rsid w:val="009E16C4"/>
    <w:rsid w:val="009E191C"/>
    <w:rsid w:val="009E2F7D"/>
    <w:rsid w:val="009E3C92"/>
    <w:rsid w:val="009E54F4"/>
    <w:rsid w:val="009E7096"/>
    <w:rsid w:val="009E7568"/>
    <w:rsid w:val="009F21FA"/>
    <w:rsid w:val="009F2BFA"/>
    <w:rsid w:val="009F7A70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10DFA"/>
    <w:rsid w:val="00A11FD5"/>
    <w:rsid w:val="00A12DCB"/>
    <w:rsid w:val="00A13797"/>
    <w:rsid w:val="00A15CCC"/>
    <w:rsid w:val="00A17226"/>
    <w:rsid w:val="00A21708"/>
    <w:rsid w:val="00A22362"/>
    <w:rsid w:val="00A224DA"/>
    <w:rsid w:val="00A2370B"/>
    <w:rsid w:val="00A244EA"/>
    <w:rsid w:val="00A249BA"/>
    <w:rsid w:val="00A3041A"/>
    <w:rsid w:val="00A307C7"/>
    <w:rsid w:val="00A30E14"/>
    <w:rsid w:val="00A3312A"/>
    <w:rsid w:val="00A36735"/>
    <w:rsid w:val="00A406AD"/>
    <w:rsid w:val="00A40F0E"/>
    <w:rsid w:val="00A42DFC"/>
    <w:rsid w:val="00A44581"/>
    <w:rsid w:val="00A45093"/>
    <w:rsid w:val="00A45FEA"/>
    <w:rsid w:val="00A47444"/>
    <w:rsid w:val="00A50EAF"/>
    <w:rsid w:val="00A53084"/>
    <w:rsid w:val="00A53EB8"/>
    <w:rsid w:val="00A54230"/>
    <w:rsid w:val="00A56A10"/>
    <w:rsid w:val="00A602F9"/>
    <w:rsid w:val="00A60740"/>
    <w:rsid w:val="00A632A8"/>
    <w:rsid w:val="00A646C1"/>
    <w:rsid w:val="00A650EE"/>
    <w:rsid w:val="00A65AE3"/>
    <w:rsid w:val="00A662C8"/>
    <w:rsid w:val="00A704BD"/>
    <w:rsid w:val="00A70B86"/>
    <w:rsid w:val="00A71157"/>
    <w:rsid w:val="00A71723"/>
    <w:rsid w:val="00A71D9D"/>
    <w:rsid w:val="00A73110"/>
    <w:rsid w:val="00A76262"/>
    <w:rsid w:val="00A7764A"/>
    <w:rsid w:val="00A80BE2"/>
    <w:rsid w:val="00A90A47"/>
    <w:rsid w:val="00A911F9"/>
    <w:rsid w:val="00A9603F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12CB"/>
    <w:rsid w:val="00AB16F9"/>
    <w:rsid w:val="00AB1D68"/>
    <w:rsid w:val="00AB2BE3"/>
    <w:rsid w:val="00AB2D98"/>
    <w:rsid w:val="00AB374B"/>
    <w:rsid w:val="00AB3ACF"/>
    <w:rsid w:val="00AB3EA4"/>
    <w:rsid w:val="00AB475B"/>
    <w:rsid w:val="00AB5DB6"/>
    <w:rsid w:val="00AB6778"/>
    <w:rsid w:val="00AB7834"/>
    <w:rsid w:val="00AC21F7"/>
    <w:rsid w:val="00AC3334"/>
    <w:rsid w:val="00AC354F"/>
    <w:rsid w:val="00AC4B63"/>
    <w:rsid w:val="00AC4D5F"/>
    <w:rsid w:val="00AD0351"/>
    <w:rsid w:val="00AD0402"/>
    <w:rsid w:val="00AD109E"/>
    <w:rsid w:val="00AD19B6"/>
    <w:rsid w:val="00AD1C95"/>
    <w:rsid w:val="00AD1D2C"/>
    <w:rsid w:val="00AD56FF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AE2"/>
    <w:rsid w:val="00AE5E9A"/>
    <w:rsid w:val="00AE6798"/>
    <w:rsid w:val="00AE70D7"/>
    <w:rsid w:val="00AE7343"/>
    <w:rsid w:val="00AE736A"/>
    <w:rsid w:val="00AF33A3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4218"/>
    <w:rsid w:val="00B1458E"/>
    <w:rsid w:val="00B14C51"/>
    <w:rsid w:val="00B157EB"/>
    <w:rsid w:val="00B20021"/>
    <w:rsid w:val="00B20ABD"/>
    <w:rsid w:val="00B20FDE"/>
    <w:rsid w:val="00B24D79"/>
    <w:rsid w:val="00B25AA5"/>
    <w:rsid w:val="00B25BAD"/>
    <w:rsid w:val="00B25D2C"/>
    <w:rsid w:val="00B26477"/>
    <w:rsid w:val="00B27D94"/>
    <w:rsid w:val="00B31C99"/>
    <w:rsid w:val="00B328D8"/>
    <w:rsid w:val="00B332CD"/>
    <w:rsid w:val="00B3410C"/>
    <w:rsid w:val="00B3418C"/>
    <w:rsid w:val="00B34472"/>
    <w:rsid w:val="00B34623"/>
    <w:rsid w:val="00B34909"/>
    <w:rsid w:val="00B35966"/>
    <w:rsid w:val="00B367D9"/>
    <w:rsid w:val="00B36E4A"/>
    <w:rsid w:val="00B371F1"/>
    <w:rsid w:val="00B413C0"/>
    <w:rsid w:val="00B42041"/>
    <w:rsid w:val="00B42ABE"/>
    <w:rsid w:val="00B434F2"/>
    <w:rsid w:val="00B43FBF"/>
    <w:rsid w:val="00B441CA"/>
    <w:rsid w:val="00B44F11"/>
    <w:rsid w:val="00B45A0A"/>
    <w:rsid w:val="00B51846"/>
    <w:rsid w:val="00B52449"/>
    <w:rsid w:val="00B54865"/>
    <w:rsid w:val="00B57A7C"/>
    <w:rsid w:val="00B57C52"/>
    <w:rsid w:val="00B607E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798"/>
    <w:rsid w:val="00B7361E"/>
    <w:rsid w:val="00B7601F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90FA5"/>
    <w:rsid w:val="00B919AB"/>
    <w:rsid w:val="00B919F1"/>
    <w:rsid w:val="00B93E61"/>
    <w:rsid w:val="00BA2260"/>
    <w:rsid w:val="00BA43B5"/>
    <w:rsid w:val="00BA461F"/>
    <w:rsid w:val="00BA4EDA"/>
    <w:rsid w:val="00BA5499"/>
    <w:rsid w:val="00BA6687"/>
    <w:rsid w:val="00BA69AE"/>
    <w:rsid w:val="00BA6FA3"/>
    <w:rsid w:val="00BA704D"/>
    <w:rsid w:val="00BB19A6"/>
    <w:rsid w:val="00BB1B10"/>
    <w:rsid w:val="00BB468D"/>
    <w:rsid w:val="00BB6236"/>
    <w:rsid w:val="00BB66ED"/>
    <w:rsid w:val="00BC0898"/>
    <w:rsid w:val="00BC0CFF"/>
    <w:rsid w:val="00BC0E8D"/>
    <w:rsid w:val="00BC236B"/>
    <w:rsid w:val="00BC2CF9"/>
    <w:rsid w:val="00BC4F18"/>
    <w:rsid w:val="00BC7DD2"/>
    <w:rsid w:val="00BD0D86"/>
    <w:rsid w:val="00BD175A"/>
    <w:rsid w:val="00BE0816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79F8"/>
    <w:rsid w:val="00C00B88"/>
    <w:rsid w:val="00C02A4A"/>
    <w:rsid w:val="00C06B2A"/>
    <w:rsid w:val="00C075E1"/>
    <w:rsid w:val="00C122A5"/>
    <w:rsid w:val="00C1654C"/>
    <w:rsid w:val="00C16B31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75DE"/>
    <w:rsid w:val="00C30556"/>
    <w:rsid w:val="00C306FB"/>
    <w:rsid w:val="00C3258F"/>
    <w:rsid w:val="00C35244"/>
    <w:rsid w:val="00C35E57"/>
    <w:rsid w:val="00C35E80"/>
    <w:rsid w:val="00C40199"/>
    <w:rsid w:val="00C40AA2"/>
    <w:rsid w:val="00C41A9B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35AD"/>
    <w:rsid w:val="00C632ED"/>
    <w:rsid w:val="00C63FCE"/>
    <w:rsid w:val="00C66150"/>
    <w:rsid w:val="00C664A5"/>
    <w:rsid w:val="00C70EF5"/>
    <w:rsid w:val="00C73190"/>
    <w:rsid w:val="00C756C5"/>
    <w:rsid w:val="00C77526"/>
    <w:rsid w:val="00C775C9"/>
    <w:rsid w:val="00C77CD2"/>
    <w:rsid w:val="00C82195"/>
    <w:rsid w:val="00C82A88"/>
    <w:rsid w:val="00C82CAE"/>
    <w:rsid w:val="00C8442E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D5"/>
    <w:rsid w:val="00C97BB4"/>
    <w:rsid w:val="00C97CD9"/>
    <w:rsid w:val="00CA0DCC"/>
    <w:rsid w:val="00CA108B"/>
    <w:rsid w:val="00CA39F4"/>
    <w:rsid w:val="00CA3F1B"/>
    <w:rsid w:val="00CA5368"/>
    <w:rsid w:val="00CA5FFF"/>
    <w:rsid w:val="00CA6CDB"/>
    <w:rsid w:val="00CA7C72"/>
    <w:rsid w:val="00CA7D6A"/>
    <w:rsid w:val="00CB09C6"/>
    <w:rsid w:val="00CB138B"/>
    <w:rsid w:val="00CB1426"/>
    <w:rsid w:val="00CB216A"/>
    <w:rsid w:val="00CB2CF1"/>
    <w:rsid w:val="00CB311D"/>
    <w:rsid w:val="00CB3F73"/>
    <w:rsid w:val="00CB4BE1"/>
    <w:rsid w:val="00CB4EC8"/>
    <w:rsid w:val="00CB5E13"/>
    <w:rsid w:val="00CC1CCE"/>
    <w:rsid w:val="00CC1D0C"/>
    <w:rsid w:val="00CC1E83"/>
    <w:rsid w:val="00CC22B2"/>
    <w:rsid w:val="00CC295A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6C6A"/>
    <w:rsid w:val="00CD6F0F"/>
    <w:rsid w:val="00CE0BB7"/>
    <w:rsid w:val="00CE1A94"/>
    <w:rsid w:val="00CE20E9"/>
    <w:rsid w:val="00CE30E8"/>
    <w:rsid w:val="00CE3E9A"/>
    <w:rsid w:val="00CE708B"/>
    <w:rsid w:val="00CE7352"/>
    <w:rsid w:val="00CF081A"/>
    <w:rsid w:val="00CF2396"/>
    <w:rsid w:val="00CF26B7"/>
    <w:rsid w:val="00CF286B"/>
    <w:rsid w:val="00CF2C3D"/>
    <w:rsid w:val="00CF40AA"/>
    <w:rsid w:val="00CF4E7F"/>
    <w:rsid w:val="00CF6767"/>
    <w:rsid w:val="00CF6E39"/>
    <w:rsid w:val="00CF72DA"/>
    <w:rsid w:val="00D00F8C"/>
    <w:rsid w:val="00D029F3"/>
    <w:rsid w:val="00D054CA"/>
    <w:rsid w:val="00D054D3"/>
    <w:rsid w:val="00D0769A"/>
    <w:rsid w:val="00D11E84"/>
    <w:rsid w:val="00D15678"/>
    <w:rsid w:val="00D15B4E"/>
    <w:rsid w:val="00D16AC9"/>
    <w:rsid w:val="00D177E7"/>
    <w:rsid w:val="00D2079F"/>
    <w:rsid w:val="00D213CE"/>
    <w:rsid w:val="00D3212F"/>
    <w:rsid w:val="00D33931"/>
    <w:rsid w:val="00D339CC"/>
    <w:rsid w:val="00D34F50"/>
    <w:rsid w:val="00D40977"/>
    <w:rsid w:val="00D40B44"/>
    <w:rsid w:val="00D41915"/>
    <w:rsid w:val="00D429DE"/>
    <w:rsid w:val="00D42D9F"/>
    <w:rsid w:val="00D447EF"/>
    <w:rsid w:val="00D469A8"/>
    <w:rsid w:val="00D47AEA"/>
    <w:rsid w:val="00D505E2"/>
    <w:rsid w:val="00D51471"/>
    <w:rsid w:val="00D608CC"/>
    <w:rsid w:val="00D61E74"/>
    <w:rsid w:val="00D6498F"/>
    <w:rsid w:val="00D67FF3"/>
    <w:rsid w:val="00D71C1D"/>
    <w:rsid w:val="00D7214B"/>
    <w:rsid w:val="00D73415"/>
    <w:rsid w:val="00D7463D"/>
    <w:rsid w:val="00D80F5A"/>
    <w:rsid w:val="00D83AED"/>
    <w:rsid w:val="00D83DE8"/>
    <w:rsid w:val="00D84943"/>
    <w:rsid w:val="00D85258"/>
    <w:rsid w:val="00D8631F"/>
    <w:rsid w:val="00D87054"/>
    <w:rsid w:val="00D914B9"/>
    <w:rsid w:val="00D9195B"/>
    <w:rsid w:val="00D92CF4"/>
    <w:rsid w:val="00D92F8A"/>
    <w:rsid w:val="00D941E4"/>
    <w:rsid w:val="00D94251"/>
    <w:rsid w:val="00D94AE7"/>
    <w:rsid w:val="00D95105"/>
    <w:rsid w:val="00D966B3"/>
    <w:rsid w:val="00D96FE1"/>
    <w:rsid w:val="00D970F0"/>
    <w:rsid w:val="00DA0735"/>
    <w:rsid w:val="00DA147A"/>
    <w:rsid w:val="00DA4540"/>
    <w:rsid w:val="00DA587E"/>
    <w:rsid w:val="00DA60F4"/>
    <w:rsid w:val="00DA72D4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E31"/>
    <w:rsid w:val="00DB70B0"/>
    <w:rsid w:val="00DC2D17"/>
    <w:rsid w:val="00DC75A5"/>
    <w:rsid w:val="00DD098A"/>
    <w:rsid w:val="00DD0EDC"/>
    <w:rsid w:val="00DD590E"/>
    <w:rsid w:val="00DD7818"/>
    <w:rsid w:val="00DD7E01"/>
    <w:rsid w:val="00DE23BF"/>
    <w:rsid w:val="00DE3981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CE5"/>
    <w:rsid w:val="00E11E89"/>
    <w:rsid w:val="00E1321F"/>
    <w:rsid w:val="00E1529F"/>
    <w:rsid w:val="00E17FB7"/>
    <w:rsid w:val="00E21633"/>
    <w:rsid w:val="00E2252C"/>
    <w:rsid w:val="00E25456"/>
    <w:rsid w:val="00E270C0"/>
    <w:rsid w:val="00E27CF0"/>
    <w:rsid w:val="00E30B04"/>
    <w:rsid w:val="00E30DB1"/>
    <w:rsid w:val="00E322E8"/>
    <w:rsid w:val="00E35974"/>
    <w:rsid w:val="00E35DC3"/>
    <w:rsid w:val="00E36665"/>
    <w:rsid w:val="00E36D82"/>
    <w:rsid w:val="00E379E5"/>
    <w:rsid w:val="00E41870"/>
    <w:rsid w:val="00E42F5C"/>
    <w:rsid w:val="00E460B9"/>
    <w:rsid w:val="00E51601"/>
    <w:rsid w:val="00E51965"/>
    <w:rsid w:val="00E558C1"/>
    <w:rsid w:val="00E610C7"/>
    <w:rsid w:val="00E61711"/>
    <w:rsid w:val="00E642D2"/>
    <w:rsid w:val="00E665DB"/>
    <w:rsid w:val="00E67121"/>
    <w:rsid w:val="00E67931"/>
    <w:rsid w:val="00E7198D"/>
    <w:rsid w:val="00E735AF"/>
    <w:rsid w:val="00E73781"/>
    <w:rsid w:val="00E73B68"/>
    <w:rsid w:val="00E74CA6"/>
    <w:rsid w:val="00E757DB"/>
    <w:rsid w:val="00E75E3D"/>
    <w:rsid w:val="00E819B1"/>
    <w:rsid w:val="00E823EA"/>
    <w:rsid w:val="00E82F29"/>
    <w:rsid w:val="00E83459"/>
    <w:rsid w:val="00E83884"/>
    <w:rsid w:val="00E84491"/>
    <w:rsid w:val="00E85E5D"/>
    <w:rsid w:val="00E86811"/>
    <w:rsid w:val="00E868E3"/>
    <w:rsid w:val="00E8763F"/>
    <w:rsid w:val="00E903DC"/>
    <w:rsid w:val="00E90673"/>
    <w:rsid w:val="00E90B4D"/>
    <w:rsid w:val="00E91CEB"/>
    <w:rsid w:val="00E92985"/>
    <w:rsid w:val="00E93AB8"/>
    <w:rsid w:val="00E94637"/>
    <w:rsid w:val="00E953DC"/>
    <w:rsid w:val="00E96DB7"/>
    <w:rsid w:val="00E9731C"/>
    <w:rsid w:val="00EA04ED"/>
    <w:rsid w:val="00EA1778"/>
    <w:rsid w:val="00EA28C6"/>
    <w:rsid w:val="00EA3486"/>
    <w:rsid w:val="00EA435D"/>
    <w:rsid w:val="00EA4E4C"/>
    <w:rsid w:val="00EA6CCD"/>
    <w:rsid w:val="00EA7799"/>
    <w:rsid w:val="00EA7C62"/>
    <w:rsid w:val="00EB04B7"/>
    <w:rsid w:val="00EB0EB6"/>
    <w:rsid w:val="00EB156F"/>
    <w:rsid w:val="00EB1FEA"/>
    <w:rsid w:val="00EB3264"/>
    <w:rsid w:val="00EB3696"/>
    <w:rsid w:val="00EB589F"/>
    <w:rsid w:val="00EB60AC"/>
    <w:rsid w:val="00EB69C2"/>
    <w:rsid w:val="00EB7992"/>
    <w:rsid w:val="00EC0104"/>
    <w:rsid w:val="00EC0184"/>
    <w:rsid w:val="00EC2761"/>
    <w:rsid w:val="00EC288E"/>
    <w:rsid w:val="00EC2D7A"/>
    <w:rsid w:val="00EC3BB8"/>
    <w:rsid w:val="00EC481C"/>
    <w:rsid w:val="00EC633A"/>
    <w:rsid w:val="00EC75A6"/>
    <w:rsid w:val="00EC7CE3"/>
    <w:rsid w:val="00ED0088"/>
    <w:rsid w:val="00ED0CA1"/>
    <w:rsid w:val="00ED138C"/>
    <w:rsid w:val="00ED19A5"/>
    <w:rsid w:val="00ED1B9D"/>
    <w:rsid w:val="00ED70C5"/>
    <w:rsid w:val="00ED7A5F"/>
    <w:rsid w:val="00EE0221"/>
    <w:rsid w:val="00EE056F"/>
    <w:rsid w:val="00EE1A8F"/>
    <w:rsid w:val="00EE2D43"/>
    <w:rsid w:val="00EE4D66"/>
    <w:rsid w:val="00EE58DA"/>
    <w:rsid w:val="00EE6607"/>
    <w:rsid w:val="00EF007F"/>
    <w:rsid w:val="00EF12AD"/>
    <w:rsid w:val="00EF27BF"/>
    <w:rsid w:val="00EF332F"/>
    <w:rsid w:val="00EF43F5"/>
    <w:rsid w:val="00EF6433"/>
    <w:rsid w:val="00EF7D46"/>
    <w:rsid w:val="00F0036A"/>
    <w:rsid w:val="00F00714"/>
    <w:rsid w:val="00F017AF"/>
    <w:rsid w:val="00F020F5"/>
    <w:rsid w:val="00F0358B"/>
    <w:rsid w:val="00F041C4"/>
    <w:rsid w:val="00F04D00"/>
    <w:rsid w:val="00F07BF5"/>
    <w:rsid w:val="00F115E6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40B2"/>
    <w:rsid w:val="00F255FC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5122"/>
    <w:rsid w:val="00F40690"/>
    <w:rsid w:val="00F4143F"/>
    <w:rsid w:val="00F41B34"/>
    <w:rsid w:val="00F4249C"/>
    <w:rsid w:val="00F42ADA"/>
    <w:rsid w:val="00F43B8F"/>
    <w:rsid w:val="00F44565"/>
    <w:rsid w:val="00F44D43"/>
    <w:rsid w:val="00F45AC0"/>
    <w:rsid w:val="00F45C51"/>
    <w:rsid w:val="00F46044"/>
    <w:rsid w:val="00F47EC9"/>
    <w:rsid w:val="00F5172B"/>
    <w:rsid w:val="00F51785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2460"/>
    <w:rsid w:val="00F629AD"/>
    <w:rsid w:val="00F62F49"/>
    <w:rsid w:val="00F640BF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5F7E"/>
    <w:rsid w:val="00F77926"/>
    <w:rsid w:val="00F818E8"/>
    <w:rsid w:val="00F83A19"/>
    <w:rsid w:val="00F8451C"/>
    <w:rsid w:val="00F85244"/>
    <w:rsid w:val="00F85B35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C91"/>
    <w:rsid w:val="00F97877"/>
    <w:rsid w:val="00F9793C"/>
    <w:rsid w:val="00FA046E"/>
    <w:rsid w:val="00FA0C14"/>
    <w:rsid w:val="00FA137A"/>
    <w:rsid w:val="00FA2658"/>
    <w:rsid w:val="00FA4514"/>
    <w:rsid w:val="00FA4B12"/>
    <w:rsid w:val="00FA5504"/>
    <w:rsid w:val="00FA6B2D"/>
    <w:rsid w:val="00FB00DF"/>
    <w:rsid w:val="00FB30E8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565B"/>
    <w:rsid w:val="00FC658F"/>
    <w:rsid w:val="00FC7368"/>
    <w:rsid w:val="00FC74FA"/>
    <w:rsid w:val="00FD0F89"/>
    <w:rsid w:val="00FD2918"/>
    <w:rsid w:val="00FD37C3"/>
    <w:rsid w:val="00FD4B17"/>
    <w:rsid w:val="00FE006E"/>
    <w:rsid w:val="00FE0A5C"/>
    <w:rsid w:val="00FE197E"/>
    <w:rsid w:val="00FE1FE4"/>
    <w:rsid w:val="00FE3B28"/>
    <w:rsid w:val="00FE6F18"/>
    <w:rsid w:val="00FE70C3"/>
    <w:rsid w:val="00FF006B"/>
    <w:rsid w:val="00FF0DF1"/>
    <w:rsid w:val="00FF1B58"/>
    <w:rsid w:val="00FF26AA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90583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2323E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app.cultivarbrasil.com/sobr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5290</Words>
  <Characters>28567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2022-10-13T00:41:00Z</cp:lastPrinted>
  <dcterms:created xsi:type="dcterms:W3CDTF">2022-10-13T00:41:00Z</dcterms:created>
  <dcterms:modified xsi:type="dcterms:W3CDTF">2022-11-06T18:00:00Z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