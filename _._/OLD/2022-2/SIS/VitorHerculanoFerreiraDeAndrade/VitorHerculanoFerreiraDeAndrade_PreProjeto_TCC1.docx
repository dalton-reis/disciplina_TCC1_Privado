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9"/>
        <w:gridCol w:w="3669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4C2FC37E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5E7848D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  </w:t>
            </w:r>
            <w:r w:rsidR="00F70B89">
              <w:t>X</w:t>
            </w:r>
            <w:r>
              <w:t> 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</w:t>
            </w:r>
            <w:r w:rsidR="00F70B89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74C8AE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F70B89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4CB00A03" w:rsidR="002B0EDC" w:rsidRPr="00B00E04" w:rsidRDefault="00444CEC" w:rsidP="001E682E">
      <w:pPr>
        <w:pStyle w:val="TF-TTULO"/>
      </w:pPr>
      <w:r>
        <w:t xml:space="preserve">APLICATIVO </w:t>
      </w:r>
      <w:r w:rsidR="00787637">
        <w:t xml:space="preserve">colaborativo </w:t>
      </w:r>
      <w:r>
        <w:t>PARA</w:t>
      </w:r>
      <w:r w:rsidR="00F70B89">
        <w:t xml:space="preserve"> recomendação e avaliação no setor médico</w:t>
      </w:r>
    </w:p>
    <w:p w14:paraId="6607C7C7" w14:textId="71BE2D94" w:rsidR="001E682E" w:rsidRDefault="00F70B89" w:rsidP="001E682E">
      <w:pPr>
        <w:pStyle w:val="TF-AUTOR0"/>
      </w:pPr>
      <w:r>
        <w:t>Vitor Herculano Ferreira de Andrade</w:t>
      </w:r>
    </w:p>
    <w:p w14:paraId="53880F09" w14:textId="27E773A3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F70B89">
        <w:t xml:space="preserve"> </w:t>
      </w:r>
      <w:r>
        <w:t>– Orientador</w:t>
      </w:r>
      <w:r w:rsidR="000240A3">
        <w:t>a</w:t>
      </w:r>
    </w:p>
    <w:p w14:paraId="13E2AA85" w14:textId="0D08EC0E" w:rsidR="002F35DE" w:rsidRPr="002F35DE" w:rsidRDefault="00F255FC" w:rsidP="00904AA0">
      <w:pPr>
        <w:pStyle w:val="Ttulo1"/>
      </w:pPr>
      <w:bookmarkStart w:id="9" w:name="_Ref114585245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5FF057" w14:textId="3F92965B" w:rsidR="00C55997" w:rsidRDefault="00C55997" w:rsidP="0094120D">
      <w:pPr>
        <w:pStyle w:val="TF-TEXTO"/>
        <w:ind w:firstLine="709"/>
        <w:rPr>
          <w:bCs/>
        </w:rPr>
      </w:pPr>
      <w:r>
        <w:rPr>
          <w:bCs/>
        </w:rPr>
        <w:t>E</w:t>
      </w:r>
      <w:r w:rsidR="00002728" w:rsidRPr="00002728">
        <w:rPr>
          <w:bCs/>
        </w:rPr>
        <w:t>studantes de medicina e médicos estão utilizando a tecnologia para estudo e tomada de decisão</w:t>
      </w:r>
      <w:r>
        <w:rPr>
          <w:bCs/>
        </w:rPr>
        <w:t xml:space="preserve"> (SANTOS, 2019). Santos (2019) também observa </w:t>
      </w:r>
      <w:r w:rsidR="00B064EB">
        <w:rPr>
          <w:bCs/>
        </w:rPr>
        <w:t xml:space="preserve">que </w:t>
      </w:r>
      <w:r>
        <w:rPr>
          <w:bCs/>
        </w:rPr>
        <w:t xml:space="preserve">o </w:t>
      </w:r>
      <w:r w:rsidR="00002728" w:rsidRPr="00002728">
        <w:rPr>
          <w:bCs/>
        </w:rPr>
        <w:t xml:space="preserve">crescimento no uso de dispositivos móveis e internet tem ampliado as perspectivas da educação. Silva </w:t>
      </w:r>
      <w:r w:rsidR="00002728" w:rsidRPr="00C71498">
        <w:rPr>
          <w:bCs/>
          <w:i/>
          <w:iCs/>
        </w:rPr>
        <w:t>et al</w:t>
      </w:r>
      <w:r w:rsidR="00002728" w:rsidRPr="00002728">
        <w:rPr>
          <w:bCs/>
        </w:rPr>
        <w:t xml:space="preserve">. (2021) complementam que o uso desse recurso tecnológico </w:t>
      </w:r>
      <w:r>
        <w:rPr>
          <w:bCs/>
        </w:rPr>
        <w:t xml:space="preserve">pode ser </w:t>
      </w:r>
      <w:r w:rsidR="00E32FD0">
        <w:rPr>
          <w:bCs/>
        </w:rPr>
        <w:t>utilizado</w:t>
      </w:r>
      <w:r>
        <w:rPr>
          <w:bCs/>
        </w:rPr>
        <w:t xml:space="preserve"> como</w:t>
      </w:r>
      <w:r w:rsidR="00002728" w:rsidRPr="00002728">
        <w:rPr>
          <w:bCs/>
        </w:rPr>
        <w:t xml:space="preserve"> estratégia nos cuidados da saúde</w:t>
      </w:r>
      <w:r>
        <w:rPr>
          <w:bCs/>
        </w:rPr>
        <w:t xml:space="preserve">, e sua </w:t>
      </w:r>
      <w:r w:rsidRPr="00002728">
        <w:rPr>
          <w:bCs/>
        </w:rPr>
        <w:t>eficiência é reconhecida pela Organização Mundial da Saúde (OMS)</w:t>
      </w:r>
      <w:r w:rsidR="00002728" w:rsidRPr="00002728">
        <w:rPr>
          <w:bCs/>
        </w:rPr>
        <w:t>.</w:t>
      </w:r>
      <w:r w:rsidR="00CE1F47">
        <w:rPr>
          <w:bCs/>
        </w:rPr>
        <w:t xml:space="preserve"> </w:t>
      </w:r>
      <w:r w:rsidR="009546D5" w:rsidRPr="009546D5">
        <w:rPr>
          <w:bCs/>
        </w:rPr>
        <w:t xml:space="preserve">Bittar </w:t>
      </w:r>
      <w:r w:rsidR="009546D5" w:rsidRPr="00C71498">
        <w:rPr>
          <w:bCs/>
          <w:i/>
          <w:iCs/>
        </w:rPr>
        <w:t>et al</w:t>
      </w:r>
      <w:r w:rsidR="009546D5" w:rsidRPr="009546D5">
        <w:rPr>
          <w:bCs/>
        </w:rPr>
        <w:t>. (2018) acrescenta</w:t>
      </w:r>
      <w:r w:rsidR="00B064EB">
        <w:rPr>
          <w:bCs/>
        </w:rPr>
        <w:t>m</w:t>
      </w:r>
      <w:r w:rsidR="009546D5" w:rsidRPr="009546D5">
        <w:rPr>
          <w:bCs/>
        </w:rPr>
        <w:t xml:space="preserve">, que </w:t>
      </w:r>
      <w:r w:rsidR="00E32FD0">
        <w:rPr>
          <w:bCs/>
        </w:rPr>
        <w:t>o desenvolvimento de sistemas de informação pode</w:t>
      </w:r>
      <w:r w:rsidR="00B064EB">
        <w:rPr>
          <w:bCs/>
        </w:rPr>
        <w:t xml:space="preserve"> auxiliar a suprir </w:t>
      </w:r>
      <w:r w:rsidR="009546D5" w:rsidRPr="009546D5">
        <w:rPr>
          <w:bCs/>
        </w:rPr>
        <w:t xml:space="preserve">as necessidades de relação entre as equipes nos cuidados dos atendimentos </w:t>
      </w:r>
      <w:r w:rsidR="009546D5">
        <w:rPr>
          <w:bCs/>
        </w:rPr>
        <w:t>médicos</w:t>
      </w:r>
      <w:r w:rsidR="009546D5" w:rsidRPr="009546D5">
        <w:rPr>
          <w:bCs/>
        </w:rPr>
        <w:t>.</w:t>
      </w:r>
      <w:r w:rsidR="009546D5">
        <w:rPr>
          <w:bCs/>
        </w:rPr>
        <w:t xml:space="preserve"> </w:t>
      </w:r>
    </w:p>
    <w:p w14:paraId="6B637695" w14:textId="291A5EDE" w:rsidR="0094120D" w:rsidRDefault="00B064EB" w:rsidP="003B5AFE">
      <w:pPr>
        <w:pStyle w:val="TF-TEXTO"/>
        <w:ind w:firstLine="709"/>
      </w:pPr>
      <w:r>
        <w:rPr>
          <w:bCs/>
        </w:rPr>
        <w:t xml:space="preserve">Nesse </w:t>
      </w:r>
      <w:r w:rsidR="004C009A">
        <w:rPr>
          <w:bCs/>
        </w:rPr>
        <w:t>contexto</w:t>
      </w:r>
      <w:r>
        <w:rPr>
          <w:bCs/>
        </w:rPr>
        <w:t xml:space="preserve">, existem serviços que </w:t>
      </w:r>
      <w:r w:rsidR="009546D5">
        <w:rPr>
          <w:bCs/>
        </w:rPr>
        <w:t xml:space="preserve">implementam Sistemas de Recomendação </w:t>
      </w:r>
      <w:r w:rsidR="006E4961">
        <w:rPr>
          <w:bCs/>
        </w:rPr>
        <w:t xml:space="preserve">(SR) </w:t>
      </w:r>
      <w:r w:rsidR="009546D5">
        <w:rPr>
          <w:bCs/>
        </w:rPr>
        <w:t>para melhor atender às demandas do usuário</w:t>
      </w:r>
      <w:r w:rsidR="004C009A">
        <w:rPr>
          <w:bCs/>
        </w:rPr>
        <w:t xml:space="preserve"> (SOUZA, 2018)</w:t>
      </w:r>
      <w:r w:rsidR="003B5AFE">
        <w:rPr>
          <w:bCs/>
        </w:rPr>
        <w:t>.</w:t>
      </w:r>
      <w:r w:rsidR="009546D5">
        <w:t xml:space="preserve"> </w:t>
      </w:r>
      <w:r w:rsidR="003B5AFE">
        <w:t xml:space="preserve">Com isso, um ambiente adequado à uma solução gerada por um SR, depende da existência de usuários a tomar uma decisão de escolha entre itens </w:t>
      </w:r>
      <w:r w:rsidR="009546D5">
        <w:rPr>
          <w:bCs/>
        </w:rPr>
        <w:t>(SOUZA, 2018)</w:t>
      </w:r>
      <w:r w:rsidR="009546D5">
        <w:t>.</w:t>
      </w:r>
      <w:r w:rsidR="008F367C">
        <w:t xml:space="preserve"> </w:t>
      </w:r>
      <w:r w:rsidR="00F60EB6">
        <w:t>Bíscaro (2022)</w:t>
      </w:r>
      <w:r w:rsidR="004C009A">
        <w:t xml:space="preserve"> ainda coloca que</w:t>
      </w:r>
      <w:r w:rsidR="00F60EB6">
        <w:t xml:space="preserve"> o SR faz sugestões personalizadas para cada usuário, refinadas à medida que mais informações dos usuários vão se tornando disponíveis</w:t>
      </w:r>
      <w:r w:rsidR="004C009A">
        <w:t>.</w:t>
      </w:r>
      <w:r w:rsidR="00F60EB6">
        <w:t xml:space="preserve"> </w:t>
      </w:r>
      <w:r w:rsidR="008F367C" w:rsidRPr="008F367C">
        <w:t xml:space="preserve">Neto e Silva (2018) </w:t>
      </w:r>
      <w:r>
        <w:t xml:space="preserve">acrescentam que nesse tipo de sistemas </w:t>
      </w:r>
      <w:r w:rsidR="004C009A">
        <w:t xml:space="preserve">as pessoas cooperam, buscando por meio </w:t>
      </w:r>
      <w:r w:rsidR="0094120D" w:rsidRPr="0094120D">
        <w:t xml:space="preserve">da comunicação um acordo para tomar decisões, </w:t>
      </w:r>
      <w:r w:rsidR="004C009A">
        <w:t>e</w:t>
      </w:r>
      <w:r w:rsidR="0094120D" w:rsidRPr="0094120D">
        <w:t xml:space="preserve"> estabelecendo </w:t>
      </w:r>
      <w:r w:rsidR="004C009A">
        <w:t xml:space="preserve">assim um </w:t>
      </w:r>
      <w:r w:rsidR="0094120D" w:rsidRPr="0094120D">
        <w:t>processo colaborativo</w:t>
      </w:r>
      <w:r w:rsidR="004C009A">
        <w:t xml:space="preserve"> e motivacional no uso da tecnologia</w:t>
      </w:r>
      <w:r w:rsidR="0094120D" w:rsidRPr="0094120D">
        <w:t>.</w:t>
      </w:r>
      <w:r w:rsidR="008F367C">
        <w:t xml:space="preserve"> </w:t>
      </w:r>
    </w:p>
    <w:p w14:paraId="4D288F52" w14:textId="3484C465" w:rsidR="008F367C" w:rsidRDefault="006E4961" w:rsidP="008553C5">
      <w:pPr>
        <w:pStyle w:val="TF-TEXTO"/>
        <w:ind w:firstLine="709"/>
      </w:pPr>
      <w:r>
        <w:t>Sistemas Colaborativos (SCs</w:t>
      </w:r>
      <w:r w:rsidR="001C05FC">
        <w:t>)</w:t>
      </w:r>
      <w:r>
        <w:t xml:space="preserve"> propiciam esse processo colaborativo</w:t>
      </w:r>
      <w:r w:rsidR="001C05FC">
        <w:t xml:space="preserve"> (COSTA, 2018)</w:t>
      </w:r>
      <w:r>
        <w:t xml:space="preserve">. </w:t>
      </w:r>
      <w:r w:rsidRPr="008F367C">
        <w:t xml:space="preserve">Costa (2018) </w:t>
      </w:r>
      <w:r>
        <w:t xml:space="preserve">ainda </w:t>
      </w:r>
      <w:r w:rsidRPr="008F367C">
        <w:t xml:space="preserve">coloca que </w:t>
      </w:r>
      <w:r>
        <w:t>os SC</w:t>
      </w:r>
      <w:r w:rsidRPr="008F367C">
        <w:t>s podem ser vistos como espaços compartilhados que propiciam pessoas com um objetivo em comum, interagirem entre si na realização de suas atividades.</w:t>
      </w:r>
      <w:r>
        <w:t xml:space="preserve"> A</w:t>
      </w:r>
      <w:r w:rsidR="004C009A">
        <w:t xml:space="preserve"> utilização de um SC está vigorosamente vinculada à motivação de uso e a Colaboração</w:t>
      </w:r>
      <w:r>
        <w:t xml:space="preserve"> (RETORE, 2019)</w:t>
      </w:r>
      <w:r w:rsidR="004C009A">
        <w:t xml:space="preserve">. </w:t>
      </w:r>
      <w:r w:rsidR="004D5848">
        <w:t>A Colaboração é a base dos SCs (COSTA, 2018) e a sustentação do Modelo 3C de Colaboração (M3C), formad</w:t>
      </w:r>
      <w:r w:rsidR="00FE2341">
        <w:t>a</w:t>
      </w:r>
      <w:r w:rsidR="004D5848">
        <w:t xml:space="preserve"> pelos pilares da </w:t>
      </w:r>
      <w:r w:rsidR="004D5848" w:rsidRPr="004D5848">
        <w:t>Comunicação, Cooperação e Coordenação</w:t>
      </w:r>
      <w:r w:rsidR="004D5848">
        <w:t xml:space="preserve"> em conjunto com seu mecanismo de Percepção (FUKS; RAPOSO; GEROSA, 2003). </w:t>
      </w:r>
      <w:r w:rsidR="008F367C">
        <w:t xml:space="preserve">Diante deste cenário, este trabalho propõe o desenvolvimento </w:t>
      </w:r>
      <w:r w:rsidR="00FE2341">
        <w:t>de</w:t>
      </w:r>
      <w:r w:rsidR="004D5848">
        <w:t xml:space="preserve"> </w:t>
      </w:r>
      <w:r w:rsidR="008F367C">
        <w:t xml:space="preserve">um Sistema de Recomendação Colaborativo </w:t>
      </w:r>
      <w:r w:rsidR="00FE2341">
        <w:t>para dispositivos móveis</w:t>
      </w:r>
      <w:r w:rsidR="004D5848">
        <w:t xml:space="preserve">, objetivando </w:t>
      </w:r>
      <w:r w:rsidR="008F367C">
        <w:t xml:space="preserve">auxiliar usuários a encontrar profissionais do setor médico. Conjectura-se assim que a criação deste aplicativo facilite o encontro de profissionais do setor médico por meio da </w:t>
      </w:r>
      <w:r w:rsidR="004D5848">
        <w:t>C</w:t>
      </w:r>
      <w:r w:rsidR="008F367C">
        <w:t>olaboração.</w:t>
      </w:r>
    </w:p>
    <w:p w14:paraId="286B3BEA" w14:textId="44A50645" w:rsidR="00F255FC" w:rsidRPr="007D10F2" w:rsidRDefault="00F255FC" w:rsidP="006722C8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lastRenderedPageBreak/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0428622" w14:textId="14EE5A3C" w:rsidR="00984592" w:rsidRPr="00DA2935" w:rsidRDefault="009951D3" w:rsidP="00904AA0">
      <w:pPr>
        <w:pStyle w:val="TF-TEXTO"/>
        <w:rPr>
          <w:color w:val="000000"/>
        </w:rPr>
      </w:pPr>
      <w:r>
        <w:rPr>
          <w:color w:val="000000"/>
        </w:rPr>
        <w:t xml:space="preserve">O objetivo geral deste trabalho é </w:t>
      </w:r>
      <w:r w:rsidR="00294A64">
        <w:rPr>
          <w:color w:val="000000"/>
        </w:rPr>
        <w:t>disponibilizar</w:t>
      </w:r>
      <w:r>
        <w:rPr>
          <w:color w:val="000000"/>
        </w:rPr>
        <w:t xml:space="preserve"> um aplicativo</w:t>
      </w:r>
      <w:r w:rsidR="00294A64">
        <w:rPr>
          <w:color w:val="000000"/>
        </w:rPr>
        <w:t xml:space="preserve"> móvel colaborativo que forneça recomendações com base em avaliações de usuários </w:t>
      </w:r>
      <w:r w:rsidR="00DA2935">
        <w:rPr>
          <w:color w:val="000000"/>
        </w:rPr>
        <w:t xml:space="preserve">no setor médico. </w:t>
      </w:r>
      <w:r w:rsidR="00904AA0">
        <w:rPr>
          <w:color w:val="000000"/>
        </w:rPr>
        <w:t>O</w:t>
      </w:r>
      <w:r>
        <w:rPr>
          <w:color w:val="000000"/>
        </w:rPr>
        <w:t>s objetivos específicos</w:t>
      </w:r>
      <w:r w:rsidR="00904AA0">
        <w:rPr>
          <w:color w:val="000000"/>
        </w:rPr>
        <w:t xml:space="preserve"> são</w:t>
      </w:r>
      <w:r w:rsidR="00A04E71">
        <w:t>:</w:t>
      </w:r>
      <w:r w:rsidR="00904AA0" w:rsidRPr="00904AA0">
        <w:t xml:space="preserve"> </w:t>
      </w:r>
    </w:p>
    <w:p w14:paraId="656DACA1" w14:textId="30FE1020" w:rsidR="007F49DA" w:rsidRPr="00407D77" w:rsidRDefault="00966597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  <w:rPr>
          <w:color w:val="000000"/>
        </w:rPr>
      </w:pPr>
      <w:r>
        <w:rPr>
          <w:color w:val="000000"/>
        </w:rPr>
        <w:t>modelar e disponibilizar</w:t>
      </w:r>
      <w:r w:rsidRPr="00407D77">
        <w:rPr>
          <w:color w:val="000000"/>
        </w:rPr>
        <w:t xml:space="preserve"> </w:t>
      </w:r>
      <w:r w:rsidR="00F003E4" w:rsidRPr="00407D77">
        <w:rPr>
          <w:color w:val="000000"/>
        </w:rPr>
        <w:t>um</w:t>
      </w:r>
      <w:r w:rsidR="00904AA0">
        <w:rPr>
          <w:color w:val="000000"/>
        </w:rPr>
        <w:t>a solução baseada no M3C, possibilitando que exista Comunicação, Cooperação</w:t>
      </w:r>
      <w:r w:rsidR="00AE3C5B">
        <w:rPr>
          <w:color w:val="000000"/>
        </w:rPr>
        <w:t xml:space="preserve"> e Coordenação</w:t>
      </w:r>
      <w:r w:rsidR="00904AA0">
        <w:rPr>
          <w:color w:val="000000"/>
        </w:rPr>
        <w:t xml:space="preserve">, na qual os </w:t>
      </w:r>
      <w:r w:rsidR="00F003E4" w:rsidRPr="00407D77">
        <w:rPr>
          <w:color w:val="000000"/>
        </w:rPr>
        <w:t xml:space="preserve">usuários </w:t>
      </w:r>
      <w:r w:rsidR="003F77C2">
        <w:rPr>
          <w:color w:val="000000"/>
        </w:rPr>
        <w:t>possam comentar e avaliar um estabelecimento após uma consulta e que essa informação fique disponível para outros usuários</w:t>
      </w:r>
      <w:r w:rsidR="00FE52EC">
        <w:rPr>
          <w:color w:val="000000"/>
        </w:rPr>
        <w:t>.</w:t>
      </w:r>
    </w:p>
    <w:p w14:paraId="02AF043C" w14:textId="3335DD80" w:rsidR="007F49DA" w:rsidRPr="00407D77" w:rsidRDefault="00904AA0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  <w:rPr>
          <w:color w:val="000000"/>
        </w:rPr>
      </w:pPr>
      <w:r>
        <w:rPr>
          <w:color w:val="000000"/>
        </w:rPr>
        <w:t>d</w:t>
      </w:r>
      <w:r w:rsidR="00DA2935" w:rsidRPr="00407D77">
        <w:rPr>
          <w:color w:val="000000"/>
        </w:rPr>
        <w:t>isponibilizar</w:t>
      </w:r>
      <w:r w:rsidR="00BE6E1F">
        <w:rPr>
          <w:color w:val="000000"/>
        </w:rPr>
        <w:t xml:space="preserve"> </w:t>
      </w:r>
      <w:r>
        <w:rPr>
          <w:color w:val="000000"/>
        </w:rPr>
        <w:t xml:space="preserve">uma solução integrada </w:t>
      </w:r>
      <w:r w:rsidR="00BE6E1F">
        <w:rPr>
          <w:color w:val="000000"/>
        </w:rPr>
        <w:t>de recomendação baseada em filtragem</w:t>
      </w:r>
      <w:r>
        <w:rPr>
          <w:color w:val="000000"/>
        </w:rPr>
        <w:t>;</w:t>
      </w:r>
    </w:p>
    <w:p w14:paraId="746FEDC9" w14:textId="6FB3E1B0" w:rsidR="007F49DA" w:rsidRDefault="009951D3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rPr>
          <w:color w:val="000000"/>
        </w:rPr>
        <w:t xml:space="preserve">analisar e avaliar a usabilidade, a comunicabilidade e a experiência de uso das interfaces desenvolvidas e de suas funcionalidades, por meio do Método Relationship of M3C with User Requirements and Usability and Communicability Assessment in groupware (RURUCAg), objetivando avaliar de maneira simples a facilidade de uso de acordo com padrões de usabilidade pelas heurísticas de Nielsen, do </w:t>
      </w:r>
      <w:r w:rsidR="001C05FC">
        <w:rPr>
          <w:color w:val="000000"/>
        </w:rPr>
        <w:t>M3C</w:t>
      </w:r>
      <w:r>
        <w:rPr>
          <w:color w:val="000000"/>
        </w:rPr>
        <w:t>, das expressões de comunicabilidade e dos requisitos do aplicativo</w:t>
      </w:r>
      <w:r w:rsidR="00F70B89">
        <w:rPr>
          <w:color w:val="000000"/>
        </w:rPr>
        <w:t>.</w:t>
      </w:r>
    </w:p>
    <w:p w14:paraId="57BC30CB" w14:textId="77777777" w:rsidR="00A44581" w:rsidRDefault="00A44581" w:rsidP="00904AA0">
      <w:pPr>
        <w:pStyle w:val="Ttulo1"/>
      </w:pPr>
      <w:bookmarkStart w:id="24" w:name="_Ref106623859"/>
      <w:bookmarkStart w:id="25" w:name="_Toc419598587"/>
      <w:r>
        <w:t xml:space="preserve">trabalhos </w:t>
      </w:r>
      <w:r w:rsidRPr="00FC4A9F">
        <w:t>correlatos</w:t>
      </w:r>
      <w:bookmarkEnd w:id="24"/>
    </w:p>
    <w:p w14:paraId="767EDF4E" w14:textId="205CE222" w:rsidR="00FA5504" w:rsidRPr="004E1041" w:rsidRDefault="004F5A18" w:rsidP="00904AA0">
      <w:pPr>
        <w:pStyle w:val="TF-TEXTO"/>
      </w:pPr>
      <w:r>
        <w:t xml:space="preserve">Nesta seção </w:t>
      </w:r>
      <w:r w:rsidR="00F70B89">
        <w:rPr>
          <w:color w:val="000000"/>
        </w:rPr>
        <w:t xml:space="preserve">estão descritos três trabalhos correlatos que apresentam características semelhantes ao trabalho proposto. A subseção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_Ref114583752 \r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rPr>
          <w:color w:val="000000"/>
        </w:rPr>
        <w:t>2.1</w:t>
      </w:r>
      <w:r w:rsidR="002F35DE">
        <w:rPr>
          <w:color w:val="000000"/>
        </w:rPr>
        <w:fldChar w:fldCharType="end"/>
      </w:r>
      <w:r w:rsidR="00F70B89">
        <w:rPr>
          <w:color w:val="000000"/>
        </w:rPr>
        <w:t xml:space="preserve"> traz um aplicativo focado em avaliação de acessibilidade de locais públicos e privados (CARVALHO, 2020). A subseção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_Ref114583762 \r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rPr>
          <w:color w:val="000000"/>
        </w:rPr>
        <w:t>2.2</w:t>
      </w:r>
      <w:r w:rsidR="002F35DE">
        <w:rPr>
          <w:color w:val="000000"/>
        </w:rPr>
        <w:fldChar w:fldCharType="end"/>
      </w:r>
      <w:r w:rsidR="00F70B89">
        <w:rPr>
          <w:color w:val="000000"/>
        </w:rPr>
        <w:t xml:space="preserve"> apresenta </w:t>
      </w:r>
      <w:r w:rsidR="00EC486B">
        <w:rPr>
          <w:color w:val="000000"/>
        </w:rPr>
        <w:t>uma plataforma de sumários médicos baseados em evidências</w:t>
      </w:r>
      <w:r w:rsidR="00EC486B" w:rsidRPr="00E355F7">
        <w:rPr>
          <w:color w:val="000000"/>
        </w:rPr>
        <w:t xml:space="preserve"> </w:t>
      </w:r>
      <w:r w:rsidR="00EC486B">
        <w:rPr>
          <w:color w:val="000000"/>
        </w:rPr>
        <w:t>(</w:t>
      </w:r>
      <w:r w:rsidR="00EC486B" w:rsidRPr="00BF0C15">
        <w:rPr>
          <w:color w:val="000000"/>
        </w:rPr>
        <w:t>S</w:t>
      </w:r>
      <w:r w:rsidR="00EC486B">
        <w:rPr>
          <w:color w:val="000000"/>
        </w:rPr>
        <w:t xml:space="preserve">ANTOS, </w:t>
      </w:r>
      <w:r w:rsidR="00EC486B" w:rsidRPr="00BF0C15">
        <w:rPr>
          <w:color w:val="000000"/>
        </w:rPr>
        <w:t>2019)</w:t>
      </w:r>
      <w:r w:rsidR="00F70B89">
        <w:rPr>
          <w:color w:val="000000"/>
        </w:rPr>
        <w:t xml:space="preserve">. Por fim, a subseção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_Ref114583732 \r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rPr>
          <w:color w:val="000000"/>
        </w:rPr>
        <w:t>2.3</w:t>
      </w:r>
      <w:r w:rsidR="002F35DE">
        <w:rPr>
          <w:color w:val="000000"/>
        </w:rPr>
        <w:fldChar w:fldCharType="end"/>
      </w:r>
      <w:r w:rsidR="00F70B89">
        <w:rPr>
          <w:color w:val="000000"/>
        </w:rPr>
        <w:t xml:space="preserve"> descreve</w:t>
      </w:r>
      <w:r w:rsidR="00EC486B">
        <w:rPr>
          <w:color w:val="000000"/>
        </w:rPr>
        <w:t xml:space="preserve"> um aplicativo</w:t>
      </w:r>
      <w:r w:rsidR="00167A13">
        <w:rPr>
          <w:color w:val="000000"/>
        </w:rPr>
        <w:t xml:space="preserve"> </w:t>
      </w:r>
      <w:r w:rsidR="00167A13">
        <w:t xml:space="preserve">para auxiliar no processo de escolha de médicos </w:t>
      </w:r>
      <w:r w:rsidR="00CD0C7F">
        <w:t>por meio</w:t>
      </w:r>
      <w:r w:rsidR="00167A13">
        <w:t xml:space="preserve"> de um sistema de recomendação (PEREIRA, 2019).</w:t>
      </w:r>
    </w:p>
    <w:p w14:paraId="7C49B8C8" w14:textId="165346BF" w:rsidR="00A44581" w:rsidRDefault="00F70B89" w:rsidP="006722C8">
      <w:pPr>
        <w:pStyle w:val="Ttulo2"/>
      </w:pPr>
      <w:bookmarkStart w:id="26" w:name="_Ref114583752"/>
      <w:r>
        <w:t>CODA: APLICATIVO MÓVEL DE AVALIAÇÃO COLABORATIVA DA ACESSIBILIDADE DE AMBIENTES</w:t>
      </w:r>
      <w:bookmarkEnd w:id="26"/>
      <w:r w:rsidR="00A44581">
        <w:t xml:space="preserve"> </w:t>
      </w:r>
    </w:p>
    <w:p w14:paraId="3342BDD4" w14:textId="2BAD4937" w:rsidR="00A44581" w:rsidRDefault="00E92D61" w:rsidP="004D340F">
      <w:pPr>
        <w:pStyle w:val="TF-TEXTO"/>
        <w:ind w:firstLine="567"/>
      </w:pPr>
      <w:bookmarkStart w:id="27" w:name="_Hlk114363509"/>
      <w:r>
        <w:t xml:space="preserve">Carvalho (2020) </w:t>
      </w:r>
      <w:r>
        <w:rPr>
          <w:color w:val="000000"/>
        </w:rPr>
        <w:t xml:space="preserve">propôs um aplicativo que permite realizar a avaliação da acessibilidade de locais de </w:t>
      </w:r>
      <w:bookmarkEnd w:id="27"/>
      <w:r>
        <w:rPr>
          <w:color w:val="000000"/>
        </w:rPr>
        <w:t xml:space="preserve">forma colaborativa, para que de maneira acessível outros usuários possam encontrar esses estabelecimentos. De acordo com Carvalho (2020), no desenvolvimento </w:t>
      </w:r>
      <w:r w:rsidRPr="00ED7ABA">
        <w:rPr>
          <w:i/>
          <w:iCs/>
          <w:color w:val="000000"/>
        </w:rPr>
        <w:t>front-end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foi utilizado os </w:t>
      </w:r>
      <w:r w:rsidRPr="00ED7ABA">
        <w:rPr>
          <w:i/>
          <w:iCs/>
          <w:color w:val="000000"/>
        </w:rPr>
        <w:t>frameworks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Ionic e Angular. </w:t>
      </w:r>
      <w:r w:rsidRPr="00B21A30">
        <w:rPr>
          <w:color w:val="000000"/>
          <w:lang w:val="en-US"/>
        </w:rPr>
        <w:t xml:space="preserve">As linguagens de programação utilizadas foram TypeScript, JavaScript, HyperText Markup Language (HTML), Syntactically Awesine Style Sheets (SASS) e Cascading Style Sheets (CSS). </w:t>
      </w:r>
      <w:r>
        <w:rPr>
          <w:color w:val="000000"/>
        </w:rPr>
        <w:t>Para o servidor foi utilizado Firebase, Firebase Authentication e para o banco de dados Firebase Realtime Database que é um modelo Not Only Stryctyred Query Language (NoSQL). Em relação as Application Programming Interfaces (API)</w:t>
      </w:r>
      <w:r w:rsidR="00AC4981">
        <w:rPr>
          <w:color w:val="000000"/>
        </w:rPr>
        <w:t>,</w:t>
      </w:r>
      <w:r>
        <w:rPr>
          <w:color w:val="000000"/>
        </w:rPr>
        <w:t xml:space="preserve"> foi utilizado o Google Maps API para funções de pesquisa de ambientes e </w:t>
      </w:r>
      <w:r>
        <w:rPr>
          <w:color w:val="000000"/>
        </w:rPr>
        <w:lastRenderedPageBreak/>
        <w:t>visualização de mapas. Algumas das principais características do aplicativo de Carvalho (2020) são: a</w:t>
      </w:r>
      <w:r w:rsidRPr="00303C28">
        <w:rPr>
          <w:color w:val="000000"/>
        </w:rPr>
        <w:t>valiação/Feedbacks</w:t>
      </w:r>
      <w:r>
        <w:rPr>
          <w:color w:val="000000"/>
        </w:rPr>
        <w:t>, f</w:t>
      </w:r>
      <w:r w:rsidRPr="00303C28">
        <w:rPr>
          <w:color w:val="000000"/>
        </w:rPr>
        <w:t>iltros de pesquisa</w:t>
      </w:r>
      <w:r>
        <w:rPr>
          <w:color w:val="000000"/>
        </w:rPr>
        <w:t>, a</w:t>
      </w:r>
      <w:r w:rsidRPr="00303C28">
        <w:rPr>
          <w:color w:val="000000"/>
        </w:rPr>
        <w:t>dicionar comentários</w:t>
      </w:r>
      <w:r>
        <w:rPr>
          <w:color w:val="000000"/>
        </w:rPr>
        <w:t>, p</w:t>
      </w:r>
      <w:r w:rsidRPr="00303C28">
        <w:rPr>
          <w:color w:val="000000"/>
        </w:rPr>
        <w:t>erfil de usuário</w:t>
      </w:r>
      <w:r>
        <w:rPr>
          <w:color w:val="000000"/>
        </w:rPr>
        <w:t>, g</w:t>
      </w:r>
      <w:r w:rsidRPr="00303C28">
        <w:rPr>
          <w:color w:val="000000"/>
        </w:rPr>
        <w:t>erenciamento de perfil</w:t>
      </w:r>
      <w:r>
        <w:rPr>
          <w:color w:val="000000"/>
        </w:rPr>
        <w:t>, v</w:t>
      </w:r>
      <w:r w:rsidRPr="00303C28">
        <w:rPr>
          <w:color w:val="000000"/>
        </w:rPr>
        <w:t>isualização do mapa</w:t>
      </w:r>
      <w:r>
        <w:rPr>
          <w:color w:val="000000"/>
        </w:rPr>
        <w:t>, s</w:t>
      </w:r>
      <w:r w:rsidRPr="00303C28">
        <w:rPr>
          <w:color w:val="000000"/>
        </w:rPr>
        <w:t xml:space="preserve">er desenvolvido pelo Modelo 3C </w:t>
      </w:r>
      <w:r>
        <w:rPr>
          <w:color w:val="000000"/>
        </w:rPr>
        <w:t xml:space="preserve">de M3C, utilizar a metodologia </w:t>
      </w:r>
      <w:r w:rsidRPr="00303C28">
        <w:rPr>
          <w:color w:val="000000"/>
        </w:rPr>
        <w:t>Design Thinking</w:t>
      </w:r>
      <w:r>
        <w:rPr>
          <w:color w:val="000000"/>
        </w:rPr>
        <w:t xml:space="preserve"> (DT) e utilizar a avaliação pelo Método </w:t>
      </w:r>
      <w:r w:rsidRPr="00303C28">
        <w:rPr>
          <w:color w:val="000000"/>
        </w:rPr>
        <w:t>RURUCAg.</w:t>
      </w:r>
    </w:p>
    <w:p w14:paraId="1336E0FC" w14:textId="5ED86524" w:rsidR="005968CF" w:rsidRPr="009E2E81" w:rsidRDefault="00E92D61" w:rsidP="009E2E81">
      <w:pPr>
        <w:pStyle w:val="TF-TEXTO"/>
        <w:rPr>
          <w:color w:val="000000"/>
        </w:rPr>
      </w:pPr>
      <w:r>
        <w:rPr>
          <w:color w:val="000000"/>
        </w:rPr>
        <w:t xml:space="preserve">A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_Ref114583810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1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 mostra o detalhamento do ambiente em três abas, sendo: informações, avaliações e perguntas (número 1). Em informações é possível visualizar dados gerais sobre o estabelecimento, como localização, contato e horário de funcionamento (número 2). Por último temos a seção Acessibilidade </w:t>
      </w:r>
      <w:r w:rsidR="002F35DE">
        <w:rPr>
          <w:color w:val="000000"/>
        </w:rPr>
        <w:t>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_Ref114583810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1</w:t>
      </w:r>
      <w:r w:rsidR="002F35DE">
        <w:rPr>
          <w:color w:val="000000"/>
        </w:rPr>
        <w:fldChar w:fldCharType="end"/>
      </w:r>
      <w:r w:rsidRPr="00322C55">
        <w:rPr>
          <w:color w:val="000000"/>
        </w:rPr>
        <w:t xml:space="preserve"> </w:t>
      </w:r>
      <w:r>
        <w:rPr>
          <w:color w:val="000000"/>
        </w:rPr>
        <w:t>(b) número 3) na qual será listado os serviços acessíveis que estão relacionados com aquele ambiente, separados pelo o que as pessoas incluem de informação e com o que o Coordenador listou que o local oferece de serviços. Caso o usuário toque na opção</w:t>
      </w:r>
      <w:r w:rsidR="002C3E06">
        <w:rPr>
          <w:color w:val="000000"/>
        </w:rPr>
        <w:t xml:space="preserve"> </w:t>
      </w:r>
      <w:r>
        <w:rPr>
          <w:color w:val="000000"/>
        </w:rPr>
        <w:t>Coordenar este local 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_Ref114583810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1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(c) número 4) ele solicitará o acesso de coordenador para o ambiente listado (CARVALHO, 2020).</w:t>
      </w:r>
      <w:r w:rsidR="005968CF" w:rsidRPr="00495B8C">
        <w:t xml:space="preserve"> </w:t>
      </w:r>
    </w:p>
    <w:p w14:paraId="3851B853" w14:textId="4B681276" w:rsidR="009E2E81" w:rsidRDefault="009E2E81" w:rsidP="009E2E81">
      <w:pPr>
        <w:pStyle w:val="TF-LEGENDA"/>
      </w:pPr>
      <w:bookmarkStart w:id="28" w:name="_Ref114583810"/>
      <w:r>
        <w:t xml:space="preserve">Figura </w:t>
      </w:r>
      <w:fldSimple w:instr=" SEQ Figura \* ARABIC ">
        <w:r w:rsidR="00A343CF">
          <w:rPr>
            <w:noProof/>
          </w:rPr>
          <w:t>1</w:t>
        </w:r>
      </w:fldSimple>
      <w:bookmarkEnd w:id="28"/>
      <w:r>
        <w:t xml:space="preserve"> - Telas de (a, b) informações de ambiente e (c) Coordenador</w:t>
      </w:r>
    </w:p>
    <w:p w14:paraId="6094B96C" w14:textId="45638636" w:rsidR="005F45FE" w:rsidRPr="00C4293C" w:rsidRDefault="00A45CD7" w:rsidP="00A45CD7">
      <w:pPr>
        <w:pStyle w:val="TF-FIGURA"/>
      </w:pPr>
      <w:r>
        <w:rPr>
          <w:noProof/>
        </w:rPr>
        <w:drawing>
          <wp:inline distT="0" distB="0" distL="0" distR="0" wp14:anchorId="3D19005B" wp14:editId="23BB6D2D">
            <wp:extent cx="3723640" cy="2479139"/>
            <wp:effectExtent l="0" t="0" r="0" b="0"/>
            <wp:docPr id="12" name="Imagem 1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702" cy="25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459D" w14:textId="732C11B3" w:rsidR="00656B12" w:rsidRPr="009E2E81" w:rsidRDefault="00656B12" w:rsidP="009E2E81">
      <w:pPr>
        <w:pStyle w:val="TF-FONTE"/>
      </w:pPr>
      <w:r w:rsidRPr="009E2E81">
        <w:t>Fonte: Carvalho (2020).</w:t>
      </w:r>
    </w:p>
    <w:p w14:paraId="1C4BFD4C" w14:textId="07FB716D" w:rsidR="0060780A" w:rsidRDefault="005968CF" w:rsidP="0060780A">
      <w:pPr>
        <w:pStyle w:val="TF-TEXTO"/>
        <w:ind w:firstLine="567"/>
        <w:rPr>
          <w:color w:val="000000"/>
        </w:rPr>
      </w:pPr>
      <w:r>
        <w:t>O</w:t>
      </w:r>
      <w:r w:rsidRPr="005968CF">
        <w:rPr>
          <w:color w:val="000000"/>
        </w:rPr>
        <w:t xml:space="preserve"> </w:t>
      </w:r>
      <w:r>
        <w:rPr>
          <w:color w:val="000000"/>
        </w:rPr>
        <w:t>processo de permissão para o acesso das funções do Coordenador é realizado pela equipe responsável pelo aplicativo. Portanto não é atribuído automaticamente quando o usuário solicita. Quando um usuário é habilitado para a função Coordenador ele terá acesso a uma nova tela, na qual habilitando o modo Coordenador permitirá utilizar a Comunicação ao responder perguntas representando o ambiente. Com a função Coordenador é possível: atualizar os dados daquele ambiente e informar os serviços acessíveis que aquele ambiente oferece. Ao final do processo é exibido uma tela para confirmar as informações que estão sendo alteradas (CARVALHO, 2020).</w:t>
      </w:r>
    </w:p>
    <w:p w14:paraId="79F1B81A" w14:textId="543B06DD" w:rsidR="005968CF" w:rsidRDefault="005968CF" w:rsidP="005968C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</w:rPr>
      </w:pPr>
      <w:r>
        <w:rPr>
          <w:color w:val="000000"/>
        </w:rPr>
        <w:t>Na aba de Avaliações 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_Ref114583851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2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(a)), é possível visualizar todas as ações relacionadas a avaliação que podem ser feitas em um ambiente. O usuário tem a possibilidade de registrar uma avaliação, botão </w:t>
      </w:r>
      <w:r w:rsidRPr="001B2B38">
        <w:rPr>
          <w:rStyle w:val="TF-COURIER10"/>
        </w:rPr>
        <w:t xml:space="preserve">Avaliar </w:t>
      </w:r>
      <w:r>
        <w:rPr>
          <w:color w:val="000000"/>
        </w:rPr>
        <w:t>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_Ref114583851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2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 número 1), assim como observar as avaliações existentes 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_Ref114583851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2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 número 2). Ao clicar em visualizar é possível verificar quais serviços </w:t>
      </w:r>
      <w:r>
        <w:rPr>
          <w:color w:val="000000"/>
        </w:rPr>
        <w:lastRenderedPageBreak/>
        <w:t>acessíveis esse usuário informou na avaliação (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>
        <w:rPr>
          <w:color w:val="000000"/>
        </w:rPr>
        <w:t xml:space="preserve"> (b) número 3), sendo permitido aumentar o tamanho da fonte </w:t>
      </w:r>
      <w:r w:rsidR="002F35DE">
        <w:rPr>
          <w:color w:val="000000"/>
        </w:rPr>
        <w:t>(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>
        <w:rPr>
          <w:color w:val="000000"/>
        </w:rPr>
        <w:t xml:space="preserve"> (c) número 4). </w:t>
      </w:r>
      <w:r w:rsidRPr="00C0684A">
        <w:rPr>
          <w:color w:val="000000"/>
        </w:rPr>
        <w:t xml:space="preserve">A tela da 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 w:rsidRPr="00C0684A">
        <w:rPr>
          <w:color w:val="000000"/>
        </w:rPr>
        <w:t xml:space="preserve"> (d) mostra um exemplo de como seria registrar uma avaliação para um estabelecimento.</w:t>
      </w:r>
      <w:bookmarkStart w:id="29" w:name="_Hlk112556578"/>
      <w:r>
        <w:rPr>
          <w:color w:val="000000"/>
        </w:rPr>
        <w:t xml:space="preserve"> A tela da 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>
        <w:rPr>
          <w:color w:val="000000"/>
        </w:rPr>
        <w:t xml:space="preserve"> (d) mostra um exemplo de como seria registrar uma avaliação para um estabelecimento (CARVALHO, 2020).</w:t>
      </w:r>
      <w:bookmarkStart w:id="30" w:name="_heading=h.4d34og8" w:colFirst="0" w:colLast="0"/>
      <w:bookmarkStart w:id="31" w:name="_heading=h.2s8eyo1" w:colFirst="0" w:colLast="0"/>
      <w:bookmarkStart w:id="32" w:name="_Ref111970751"/>
      <w:bookmarkEnd w:id="29"/>
      <w:bookmarkEnd w:id="30"/>
      <w:bookmarkEnd w:id="31"/>
    </w:p>
    <w:p w14:paraId="13D7A30A" w14:textId="265C0406" w:rsidR="0084358A" w:rsidRDefault="0084358A" w:rsidP="0084358A">
      <w:pPr>
        <w:pStyle w:val="TF-LEGENDA"/>
      </w:pPr>
      <w:bookmarkStart w:id="33" w:name="_Ref114583851"/>
      <w:r>
        <w:t xml:space="preserve">Figura </w:t>
      </w:r>
      <w:fldSimple w:instr=" SEQ Figura \* ARABIC ">
        <w:r w:rsidR="00A343CF">
          <w:rPr>
            <w:noProof/>
          </w:rPr>
          <w:t>2</w:t>
        </w:r>
      </w:fldSimple>
      <w:bookmarkEnd w:id="33"/>
      <w:r>
        <w:rPr>
          <w:noProof/>
        </w:rPr>
        <w:t xml:space="preserve"> - </w:t>
      </w:r>
      <w:r w:rsidRPr="003342B6">
        <w:rPr>
          <w:noProof/>
        </w:rPr>
        <w:t>Telas de (a) avaliações do ambiente, (b, c) visualiza</w:t>
      </w:r>
      <w:r w:rsidR="00966597">
        <w:rPr>
          <w:noProof/>
        </w:rPr>
        <w:t xml:space="preserve">ção </w:t>
      </w:r>
      <w:r w:rsidRPr="003342B6">
        <w:rPr>
          <w:noProof/>
        </w:rPr>
        <w:t>e (d) registrar avaliação</w:t>
      </w:r>
    </w:p>
    <w:p w14:paraId="633E5197" w14:textId="68CD0B49" w:rsidR="0084358A" w:rsidRDefault="0084358A" w:rsidP="0084358A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1D36E2E9" wp14:editId="49C02FB3">
            <wp:extent cx="4407603" cy="2398147"/>
            <wp:effectExtent l="19050" t="19050" r="12065" b="21590"/>
            <wp:docPr id="8" name="Imagem 8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9" cy="2414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2"/>
    <w:p w14:paraId="48539647" w14:textId="77777777" w:rsidR="009E2E81" w:rsidRPr="009E2E81" w:rsidRDefault="009E2E81" w:rsidP="009E2E81">
      <w:pPr>
        <w:pStyle w:val="TF-FONTE"/>
      </w:pPr>
      <w:r w:rsidRPr="009E2E81">
        <w:t>Fonte: Carvalho (2020).</w:t>
      </w:r>
    </w:p>
    <w:p w14:paraId="217EF529" w14:textId="013C23A9" w:rsidR="004327F4" w:rsidRPr="009E2E81" w:rsidRDefault="009E2E81" w:rsidP="009E2E81">
      <w:pPr>
        <w:pStyle w:val="TF-TEXTO"/>
      </w:pPr>
      <w:r>
        <w:t xml:space="preserve">O trabalho de Carvalho (2020) utilizou a metodologia de Design Thinking </w:t>
      </w:r>
      <w:r w:rsidR="00167B9B">
        <w:t xml:space="preserve">(DT) </w:t>
      </w:r>
      <w:r>
        <w:t>para levantamento de informações além de leituras sobre aplicativos de avaliação. Além disso utilizou o Método RURUCAg. O Método sugere que se associa os requisitos do aplicativo com as heurísticas de Nielsen e permite realizar uma avaliação de usabilidade e comunicabilidade, além de relacionar o M3C com as funcionalidades do aplicativo (CARVALHO, 2020).</w:t>
      </w:r>
      <w:bookmarkStart w:id="34" w:name="_Hlk106382648"/>
    </w:p>
    <w:p w14:paraId="278A0649" w14:textId="1ACBFA24" w:rsidR="00A44581" w:rsidRDefault="009E2E81" w:rsidP="006722C8">
      <w:pPr>
        <w:pStyle w:val="Ttulo2"/>
      </w:pPr>
      <w:bookmarkStart w:id="35" w:name="_Ref114583762"/>
      <w:bookmarkEnd w:id="34"/>
      <w:r>
        <w:t>DESENVOLVIMENTO E AVALIAÇÃO DE UMA PLATAFORMA COLABORATIVA DE SUMÁRIOS MÉDICOS BASEADOS EM EVIDÊNCIAS</w:t>
      </w:r>
      <w:bookmarkEnd w:id="35"/>
    </w:p>
    <w:p w14:paraId="5C272501" w14:textId="2AEAFB5B" w:rsidR="009E2E81" w:rsidRDefault="009E2E81" w:rsidP="009E2E81">
      <w:pPr>
        <w:pStyle w:val="TF-TEXTO"/>
      </w:pPr>
      <w:r>
        <w:t xml:space="preserve">Santos (2019) desenvolveu </w:t>
      </w:r>
      <w:r w:rsidRPr="00773574">
        <w:t>uma plataforma de sumários médicos baseados em evidências</w:t>
      </w:r>
      <w:r>
        <w:t xml:space="preserve">. Ele dividiu a plataforma em duas aplicações, </w:t>
      </w:r>
      <w:r w:rsidRPr="000A1F4B">
        <w:rPr>
          <w:i/>
          <w:iCs/>
        </w:rPr>
        <w:t>front-end</w:t>
      </w:r>
      <w:r>
        <w:t xml:space="preserve"> e </w:t>
      </w:r>
      <w:r w:rsidRPr="000A1F4B">
        <w:rPr>
          <w:i/>
          <w:iCs/>
        </w:rPr>
        <w:t>back-end</w:t>
      </w:r>
      <w:r>
        <w:rPr>
          <w:i/>
          <w:iCs/>
        </w:rPr>
        <w:t xml:space="preserve">, </w:t>
      </w:r>
      <w:r>
        <w:t xml:space="preserve">que se comunicam via protocolo </w:t>
      </w:r>
      <w:r w:rsidRPr="00773574">
        <w:t xml:space="preserve">HyperText Transfer Protocol </w:t>
      </w:r>
      <w:r>
        <w:t xml:space="preserve">(HTTP). No </w:t>
      </w:r>
      <w:r w:rsidRPr="001B2B38">
        <w:rPr>
          <w:i/>
          <w:iCs/>
        </w:rPr>
        <w:t>front-end</w:t>
      </w:r>
      <w:r>
        <w:t xml:space="preserve"> foi utilizado Angular 6 que se baseia em tecnologias de desenvolvimento web (JavaScript, </w:t>
      </w:r>
      <w:r w:rsidRPr="00773574">
        <w:t>HyperText Markup Language</w:t>
      </w:r>
      <w:r>
        <w:t xml:space="preserve"> – HTML5 e </w:t>
      </w:r>
      <w:r w:rsidRPr="00773574">
        <w:t xml:space="preserve">Cascading Style Sheets </w:t>
      </w:r>
      <w:r>
        <w:t xml:space="preserve">- CSS). Na arquitetura foi usado </w:t>
      </w:r>
      <w:r w:rsidRPr="001B2B38">
        <w:t>Model</w:t>
      </w:r>
      <w:r w:rsidRPr="00773574">
        <w:t xml:space="preserve">, </w:t>
      </w:r>
      <w:r w:rsidRPr="001B2B38">
        <w:t>View</w:t>
      </w:r>
      <w:r w:rsidRPr="00773574">
        <w:t xml:space="preserve"> e </w:t>
      </w:r>
      <w:r w:rsidRPr="001B2B38">
        <w:t>View-Model</w:t>
      </w:r>
      <w:r>
        <w:t xml:space="preserve"> (MVVM</w:t>
      </w:r>
      <w:r w:rsidRPr="00773574">
        <w:t xml:space="preserve">) </w:t>
      </w:r>
      <w:r>
        <w:t>para facilitar a separação de responsabilidades durante o desenvolvimento focado na apresentação e interação com o usuário e para a construção do design da plataforma bootstrap 3. A segunda aplicação (</w:t>
      </w:r>
      <w:r w:rsidRPr="00483325">
        <w:rPr>
          <w:i/>
          <w:iCs/>
        </w:rPr>
        <w:t>back-end</w:t>
      </w:r>
      <w:r>
        <w:t xml:space="preserve">) foi desenvolvido em Java, utilizando o </w:t>
      </w:r>
      <w:r w:rsidRPr="00483325">
        <w:rPr>
          <w:i/>
          <w:iCs/>
        </w:rPr>
        <w:t>framework</w:t>
      </w:r>
      <w:r>
        <w:rPr>
          <w:i/>
          <w:iCs/>
        </w:rPr>
        <w:t xml:space="preserve"> </w:t>
      </w:r>
      <w:r>
        <w:t xml:space="preserve">Spring Boot e é responsável por realizar todas as verificações de segurança da aplicação, tratar requisições e persistir dados. O bando de dados utilizado foi o PostgreSQL, banco de dados relacional </w:t>
      </w:r>
      <w:r w:rsidRPr="00483325">
        <w:rPr>
          <w:i/>
          <w:iCs/>
        </w:rPr>
        <w:t>open-source</w:t>
      </w:r>
      <w:r>
        <w:rPr>
          <w:i/>
          <w:iCs/>
        </w:rPr>
        <w:t xml:space="preserve"> </w:t>
      </w:r>
      <w:r>
        <w:t>que usa a linguagem SQL (SANTOS, 2019).</w:t>
      </w:r>
    </w:p>
    <w:p w14:paraId="13B990ED" w14:textId="3F33563C" w:rsidR="009E2E81" w:rsidRDefault="009E2E81" w:rsidP="009E2E81">
      <w:pPr>
        <w:pStyle w:val="TF-TEXTO"/>
      </w:pPr>
      <w:r w:rsidRPr="009E2E81">
        <w:lastRenderedPageBreak/>
        <w:t xml:space="preserve">A </w:t>
      </w:r>
      <w:r w:rsidRPr="009E2E81">
        <w:fldChar w:fldCharType="begin"/>
      </w:r>
      <w:r w:rsidRPr="009E2E81">
        <w:instrText xml:space="preserve"> REF _Ref112612044 \h  \* MERGEFORMAT </w:instrText>
      </w:r>
      <w:r w:rsidRPr="009E2E81">
        <w:fldChar w:fldCharType="separate"/>
      </w:r>
      <w:r w:rsidR="00927B80">
        <w:t>Figura 3</w:t>
      </w:r>
      <w:r w:rsidRPr="009E2E81">
        <w:fldChar w:fldCharType="end"/>
      </w:r>
      <w:r w:rsidRPr="009E2E81">
        <w:t xml:space="preserve"> (número 1) traz o menu com as opções: </w:t>
      </w:r>
      <w:r w:rsidRPr="00C71498">
        <w:rPr>
          <w:rStyle w:val="TF-COURIER10"/>
        </w:rPr>
        <w:t>Tópicos</w:t>
      </w:r>
      <w:r w:rsidRPr="009E2E81">
        <w:t xml:space="preserve">, </w:t>
      </w:r>
      <w:r w:rsidRPr="00C71498">
        <w:rPr>
          <w:rStyle w:val="TF-COURIER10"/>
        </w:rPr>
        <w:t>Medicamentos</w:t>
      </w:r>
      <w:r w:rsidRPr="009E2E81">
        <w:t xml:space="preserve">, </w:t>
      </w:r>
      <w:r w:rsidRPr="00C71498">
        <w:rPr>
          <w:rStyle w:val="TF-COURIER10"/>
        </w:rPr>
        <w:t>Calculadoras</w:t>
      </w:r>
      <w:r w:rsidRPr="009E2E81">
        <w:t xml:space="preserve"> e </w:t>
      </w:r>
      <w:r w:rsidRPr="00C71498">
        <w:rPr>
          <w:rStyle w:val="TF-COURIER10"/>
        </w:rPr>
        <w:t>Rede</w:t>
      </w:r>
      <w:r w:rsidRPr="009E2E81">
        <w:t xml:space="preserve">. No destaque do número 2 consta a foto do usuário, que pode ser acessado para visualizar o perfil. Dentro da seção </w:t>
      </w:r>
      <w:r w:rsidRPr="009E2E81">
        <w:rPr>
          <w:rStyle w:val="TF-COURIER10"/>
          <w:rFonts w:ascii="Times New Roman" w:hAnsi="Times New Roman"/>
          <w:sz w:val="24"/>
        </w:rPr>
        <w:t>Tópicos</w:t>
      </w:r>
      <w:r w:rsidRPr="009E2E81">
        <w:t xml:space="preserve"> (número 3) é possível visualizar os tópicos que já foram criados e também se pode observar a nota média de cada tópico. O botão verde (número 4) com o símbolo </w:t>
      </w:r>
      <w:r w:rsidRPr="009E2E81">
        <w:rPr>
          <w:rStyle w:val="TF-COURIER10"/>
          <w:rFonts w:ascii="Times New Roman" w:hAnsi="Times New Roman"/>
          <w:sz w:val="24"/>
        </w:rPr>
        <w:t>+</w:t>
      </w:r>
      <w:r w:rsidRPr="009E2E81">
        <w:t xml:space="preserve"> permite a criação de um novo tópico (SANTOS, 2019).</w:t>
      </w:r>
    </w:p>
    <w:p w14:paraId="565BE88E" w14:textId="4C63C858" w:rsidR="009E2E81" w:rsidRDefault="009E2E81" w:rsidP="009E2E81">
      <w:pPr>
        <w:pStyle w:val="TF-LEGENDA"/>
      </w:pPr>
      <w:bookmarkStart w:id="36" w:name="_Ref112612044"/>
      <w:r>
        <w:t xml:space="preserve">Figura </w:t>
      </w:r>
      <w:fldSimple w:instr=" SEQ Figura \* ARABIC ">
        <w:r w:rsidR="00A343CF">
          <w:rPr>
            <w:noProof/>
          </w:rPr>
          <w:t>3</w:t>
        </w:r>
      </w:fldSimple>
      <w:bookmarkEnd w:id="36"/>
      <w:r w:rsidRPr="00D760E3">
        <w:t xml:space="preserve"> - Tela Seção Tópicos</w:t>
      </w:r>
    </w:p>
    <w:p w14:paraId="1EF56FCC" w14:textId="77777777" w:rsidR="009E2E81" w:rsidRDefault="009E2E81" w:rsidP="009E2E81">
      <w:pPr>
        <w:pStyle w:val="TF-FIGURA"/>
      </w:pPr>
      <w:r>
        <w:rPr>
          <w:noProof/>
        </w:rPr>
        <w:drawing>
          <wp:inline distT="0" distB="0" distL="0" distR="0" wp14:anchorId="3A0DF52A" wp14:editId="7A169367">
            <wp:extent cx="3813919" cy="1781175"/>
            <wp:effectExtent l="19050" t="19050" r="15240" b="9525"/>
            <wp:docPr id="33" name="Imagem 3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2899" cy="17947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EA147" w14:textId="77777777" w:rsidR="009E2E81" w:rsidRPr="009E2E81" w:rsidRDefault="009E2E81" w:rsidP="009E2E81">
      <w:pPr>
        <w:pStyle w:val="TF-FONTE"/>
      </w:pPr>
      <w:r w:rsidRPr="009E2E81">
        <w:t>Fonte: Santos (2019).</w:t>
      </w:r>
    </w:p>
    <w:p w14:paraId="5A7B3352" w14:textId="09DB2301" w:rsidR="009E2E81" w:rsidRDefault="009E2E81" w:rsidP="009E2E81">
      <w:pPr>
        <w:pStyle w:val="TF-TEXTO"/>
      </w:pPr>
      <w:r>
        <w:t>Ao acessar um tópico já criado (</w:t>
      </w:r>
      <w:r>
        <w:fldChar w:fldCharType="begin"/>
      </w:r>
      <w:r>
        <w:instrText xml:space="preserve"> REF _Ref112612072 \h  \* MERGEFORMAT </w:instrText>
      </w:r>
      <w:r>
        <w:fldChar w:fldCharType="separate"/>
      </w:r>
      <w:r w:rsidR="00927B80">
        <w:t xml:space="preserve">Figura </w:t>
      </w:r>
      <w:r w:rsidR="00927B80">
        <w:rPr>
          <w:noProof/>
        </w:rPr>
        <w:t>4</w:t>
      </w:r>
      <w:r>
        <w:fldChar w:fldCharType="end"/>
      </w:r>
      <w:r>
        <w:t xml:space="preserve"> (a)), o usuário pode verificar o título do tópico e por quem foi criado (número 1), assim como o seu conteúdo (número 2). Além disso, é possível verificar uma versão anterior do tópico por meio do </w:t>
      </w:r>
      <w:r w:rsidRPr="007C7777">
        <w:rPr>
          <w:i/>
          <w:iCs/>
        </w:rPr>
        <w:t>multiselect</w:t>
      </w:r>
      <w:r>
        <w:t xml:space="preserve"> (número 3) para controle de versão. O usuário pode avaliar o tópico por meio das estrelas em seguida do tópico (número 4). O botão verde (número 5) serve para editar o tópico existente, que ao escolher direcionará para a Tela da </w:t>
      </w:r>
      <w:r>
        <w:fldChar w:fldCharType="begin"/>
      </w:r>
      <w:r>
        <w:instrText xml:space="preserve"> REF _Ref112612072 \h  \* MERGEFORMAT </w:instrText>
      </w:r>
      <w:r>
        <w:fldChar w:fldCharType="separate"/>
      </w:r>
      <w:r w:rsidR="00927B80">
        <w:t xml:space="preserve">Figura </w:t>
      </w:r>
      <w:r w:rsidR="00927B80">
        <w:rPr>
          <w:noProof/>
        </w:rPr>
        <w:t>4</w:t>
      </w:r>
      <w:r>
        <w:fldChar w:fldCharType="end"/>
      </w:r>
      <w:r>
        <w:t xml:space="preserve"> (b), na qual apresentará a edição do título e do texto (SANTOS, 2019).</w:t>
      </w:r>
    </w:p>
    <w:p w14:paraId="0F254265" w14:textId="7AC0BF82" w:rsidR="009E2E81" w:rsidRDefault="009E2E81" w:rsidP="009E2E81">
      <w:pPr>
        <w:pStyle w:val="TF-LEGENDA"/>
      </w:pPr>
      <w:bookmarkStart w:id="37" w:name="_Ref112612072"/>
      <w:r>
        <w:t xml:space="preserve">Figura </w:t>
      </w:r>
      <w:fldSimple w:instr=" SEQ Figura \* ARABIC ">
        <w:r w:rsidR="00A343CF">
          <w:rPr>
            <w:noProof/>
          </w:rPr>
          <w:t>4</w:t>
        </w:r>
      </w:fldSimple>
      <w:bookmarkEnd w:id="37"/>
      <w:r>
        <w:t xml:space="preserve"> - Tela de (a) exibição de um tópico e (b) edição de tópico</w:t>
      </w:r>
    </w:p>
    <w:p w14:paraId="2370D1D1" w14:textId="5E81747E" w:rsidR="009E2E81" w:rsidRDefault="009E2E81" w:rsidP="009E2E81">
      <w:pPr>
        <w:pStyle w:val="TF-FIGURA"/>
        <w:rPr>
          <w:color w:val="000000"/>
          <w:sz w:val="20"/>
        </w:rPr>
      </w:pPr>
      <w:r w:rsidRPr="008308CF">
        <w:rPr>
          <w:color w:val="000000"/>
          <w:sz w:val="20"/>
        </w:rPr>
        <w:t xml:space="preserve"> </w:t>
      </w:r>
      <w:r>
        <w:rPr>
          <w:noProof/>
        </w:rPr>
        <w:drawing>
          <wp:inline distT="0" distB="0" distL="0" distR="0" wp14:anchorId="1439D73C" wp14:editId="147EE731">
            <wp:extent cx="3429487" cy="3407962"/>
            <wp:effectExtent l="19050" t="19050" r="19050" b="2159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573" cy="3474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1123B" w14:textId="3A2E1073" w:rsidR="009E2E81" w:rsidRPr="007C7777" w:rsidRDefault="009E2E81" w:rsidP="009E2E81">
      <w:pPr>
        <w:pStyle w:val="TF-FONTE"/>
      </w:pPr>
      <w:r>
        <w:t>Fonte: Santos (2019).</w:t>
      </w:r>
    </w:p>
    <w:p w14:paraId="335C919C" w14:textId="5602EF7F" w:rsidR="009E2E81" w:rsidRDefault="00611595" w:rsidP="006722C8">
      <w:pPr>
        <w:pStyle w:val="Ttulo2"/>
      </w:pPr>
      <w:bookmarkStart w:id="38" w:name="_Ref114583732"/>
      <w:r>
        <w:lastRenderedPageBreak/>
        <w:t>suporte à decisão multicritério em aplicativos de saúde sob demanda</w:t>
      </w:r>
      <w:bookmarkEnd w:id="38"/>
    </w:p>
    <w:p w14:paraId="49AAB580" w14:textId="3C53776B" w:rsidR="004F3DA5" w:rsidRDefault="004F3DA5" w:rsidP="004F3DA5">
      <w:pPr>
        <w:pStyle w:val="TF-TEXTO"/>
      </w:pPr>
      <w:r>
        <w:t>Pereira</w:t>
      </w:r>
      <w:r w:rsidRPr="004F3DA5">
        <w:t xml:space="preserve"> (20</w:t>
      </w:r>
      <w:r>
        <w:t>19</w:t>
      </w:r>
      <w:r w:rsidRPr="004F3DA5">
        <w:t xml:space="preserve">) propôs um aplicativo </w:t>
      </w:r>
      <w:r w:rsidR="00EE7789">
        <w:t xml:space="preserve">de saúde </w:t>
      </w:r>
      <w:r w:rsidR="00533A2A">
        <w:t>que tem como objetivo auxiliar no processo de escolh</w:t>
      </w:r>
      <w:r w:rsidR="00EE7789">
        <w:t xml:space="preserve">er os melhores </w:t>
      </w:r>
      <w:r w:rsidR="00533A2A">
        <w:t xml:space="preserve">médicos </w:t>
      </w:r>
      <w:r w:rsidR="00CD0C7F">
        <w:t>por meio</w:t>
      </w:r>
      <w:r w:rsidR="00533A2A">
        <w:t xml:space="preserve"> de um sistema de recomendação </w:t>
      </w:r>
      <w:r w:rsidR="00EE7789">
        <w:t>baseado</w:t>
      </w:r>
      <w:r w:rsidR="00533A2A">
        <w:t xml:space="preserve"> nas preferências e localização do usuário</w:t>
      </w:r>
      <w:r w:rsidR="00EE7789">
        <w:t xml:space="preserve">, </w:t>
      </w:r>
      <w:r w:rsidR="004B0FF8">
        <w:t>chamado Doc+</w:t>
      </w:r>
      <w:r w:rsidR="00442E14">
        <w:t>.</w:t>
      </w:r>
      <w:r w:rsidR="00533A2A">
        <w:t xml:space="preserve"> De acordo com Pereira (2019), </w:t>
      </w:r>
      <w:r w:rsidR="005B4345">
        <w:t xml:space="preserve">no desenvolvimento foi utilizado o </w:t>
      </w:r>
      <w:r w:rsidR="005B4345" w:rsidRPr="00525A9E">
        <w:rPr>
          <w:i/>
          <w:iCs/>
        </w:rPr>
        <w:t>framework</w:t>
      </w:r>
      <w:r w:rsidR="005B4345">
        <w:t xml:space="preserve"> React Native, na infraestrutura o Firebase</w:t>
      </w:r>
      <w:r w:rsidR="00EE7789">
        <w:t xml:space="preserve">. Segundo Pereira (2019) </w:t>
      </w:r>
      <w:r w:rsidR="005B4345">
        <w:t>uma das vantagens de se utilizar o Firebase no projeto foi não precisar lidar com a criação e gerenciamento de uma API em um servidor</w:t>
      </w:r>
      <w:r w:rsidR="004B0FF8">
        <w:t xml:space="preserve">. </w:t>
      </w:r>
      <w:r w:rsidR="00EE7789" w:rsidRPr="00EE7789">
        <w:t xml:space="preserve">Algumas das principais características do aplicativo de </w:t>
      </w:r>
      <w:r w:rsidR="00EE7789">
        <w:t xml:space="preserve">Pereira </w:t>
      </w:r>
      <w:r w:rsidR="00EE7789" w:rsidRPr="00EE7789">
        <w:t>(20</w:t>
      </w:r>
      <w:r w:rsidR="00EE7789">
        <w:t>19</w:t>
      </w:r>
      <w:r w:rsidR="00EE7789" w:rsidRPr="00EE7789">
        <w:t xml:space="preserve">) são: </w:t>
      </w:r>
      <w:r w:rsidR="00EE7789">
        <w:t>recomendação de informações</w:t>
      </w:r>
      <w:r w:rsidR="00EE7789" w:rsidRPr="00EE7789">
        <w:t>, filtros de pesquisa, perfil de usuário</w:t>
      </w:r>
      <w:r w:rsidR="00502A93">
        <w:t xml:space="preserve"> e</w:t>
      </w:r>
      <w:r w:rsidR="00EE7789" w:rsidRPr="00EE7789">
        <w:t xml:space="preserve"> visualização do mapa.</w:t>
      </w:r>
    </w:p>
    <w:p w14:paraId="68A3A2A4" w14:textId="33133392" w:rsidR="004B0FF8" w:rsidRDefault="004B0FF8" w:rsidP="004F3DA5">
      <w:pPr>
        <w:pStyle w:val="TF-TEXTO"/>
      </w:pPr>
      <w:r>
        <w:t xml:space="preserve">A </w:t>
      </w:r>
      <w:r w:rsidR="00927B80">
        <w:fldChar w:fldCharType="begin"/>
      </w:r>
      <w:r w:rsidR="00927B80">
        <w:instrText xml:space="preserve"> REF _Ref114584460 \h </w:instrText>
      </w:r>
      <w:r w:rsidR="00927B80">
        <w:fldChar w:fldCharType="separate"/>
      </w:r>
      <w:r w:rsidR="00927B80">
        <w:t xml:space="preserve">Figura </w:t>
      </w:r>
      <w:r w:rsidR="00927B80">
        <w:rPr>
          <w:noProof/>
        </w:rPr>
        <w:t>5</w:t>
      </w:r>
      <w:r w:rsidR="00927B80">
        <w:fldChar w:fldCharType="end"/>
      </w:r>
      <w:r w:rsidR="00F16362">
        <w:t xml:space="preserve"> (a) </w:t>
      </w:r>
      <w:r>
        <w:t xml:space="preserve">mostra a tela de solicitar consulta, </w:t>
      </w:r>
      <w:r w:rsidR="00502A93">
        <w:t xml:space="preserve">na qual </w:t>
      </w:r>
      <w:r>
        <w:t xml:space="preserve">o usuário informa em quais </w:t>
      </w:r>
      <w:r w:rsidR="00FF5772">
        <w:t>sistemas</w:t>
      </w:r>
      <w:r>
        <w:t xml:space="preserve"> ele se encaixa</w:t>
      </w:r>
      <w:r w:rsidR="00FF5772">
        <w:t xml:space="preserve">, </w:t>
      </w:r>
      <w:r w:rsidR="00502A93">
        <w:t xml:space="preserve">sendo </w:t>
      </w:r>
      <w:r w:rsidR="00FF5772">
        <w:t xml:space="preserve">possível selecionar mais de um sintoma. Isso serve para escolher o médico com afinidade no tratamento deste sintoma e para </w:t>
      </w:r>
      <w:r w:rsidR="003F6E17">
        <w:t>informá-lo</w:t>
      </w:r>
      <w:r w:rsidR="00FF5772">
        <w:t xml:space="preserve"> qual tipo de caso ele irá cuidar antecipadamente</w:t>
      </w:r>
      <w:r w:rsidR="00F16362">
        <w:t xml:space="preserve">. </w:t>
      </w:r>
      <w:r w:rsidR="00502A93">
        <w:t>Já a</w:t>
      </w:r>
      <w:r w:rsidR="00F16362">
        <w:t xml:space="preserve"> </w:t>
      </w:r>
      <w:r w:rsidR="00927B80">
        <w:fldChar w:fldCharType="begin"/>
      </w:r>
      <w:r w:rsidR="00927B80">
        <w:instrText xml:space="preserve"> REF _Ref114584460 \h </w:instrText>
      </w:r>
      <w:r w:rsidR="00927B80">
        <w:fldChar w:fldCharType="separate"/>
      </w:r>
      <w:r w:rsidR="00927B80">
        <w:t xml:space="preserve">Figura </w:t>
      </w:r>
      <w:r w:rsidR="00927B80">
        <w:rPr>
          <w:noProof/>
        </w:rPr>
        <w:t>5</w:t>
      </w:r>
      <w:r w:rsidR="00927B80">
        <w:fldChar w:fldCharType="end"/>
      </w:r>
      <w:r w:rsidR="00F16362">
        <w:t xml:space="preserve"> (b) mostra a API do Google Maps, </w:t>
      </w:r>
      <w:r w:rsidR="00502A93">
        <w:t xml:space="preserve">na qual </w:t>
      </w:r>
      <w:r w:rsidR="00F16362">
        <w:t>foi utilizada para mostrar a localização do usuário</w:t>
      </w:r>
      <w:r w:rsidR="00502A93">
        <w:t xml:space="preserve"> e o endereço conforme indicado no número 1 da referida figura</w:t>
      </w:r>
      <w:r w:rsidR="00F16362">
        <w:t xml:space="preserve">. </w:t>
      </w:r>
    </w:p>
    <w:p w14:paraId="72497568" w14:textId="51FD101C" w:rsidR="00F16362" w:rsidRDefault="00F16362" w:rsidP="00F16362">
      <w:pPr>
        <w:pStyle w:val="TF-LEGENDA"/>
      </w:pPr>
      <w:bookmarkStart w:id="39" w:name="_Ref114584460"/>
      <w:r>
        <w:t xml:space="preserve">Figura </w:t>
      </w:r>
      <w:fldSimple w:instr=" SEQ Figura \* ARABIC ">
        <w:r w:rsidR="00A343CF">
          <w:rPr>
            <w:noProof/>
          </w:rPr>
          <w:t>5</w:t>
        </w:r>
      </w:fldSimple>
      <w:bookmarkEnd w:id="39"/>
      <w:r>
        <w:t xml:space="preserve"> - </w:t>
      </w:r>
      <w:r w:rsidRPr="00222A7E">
        <w:t xml:space="preserve">Tela de </w:t>
      </w:r>
      <w:r>
        <w:t xml:space="preserve">(a) </w:t>
      </w:r>
      <w:r w:rsidRPr="00222A7E">
        <w:t>solicitação de consulta com sintomas</w:t>
      </w:r>
      <w:r>
        <w:rPr>
          <w:noProof/>
        </w:rPr>
        <w:t xml:space="preserve"> e (b) mapa para definir localização</w:t>
      </w:r>
    </w:p>
    <w:p w14:paraId="157DE5AD" w14:textId="582CD5F8" w:rsidR="00FF5772" w:rsidRDefault="00F16362" w:rsidP="00F16362">
      <w:pPr>
        <w:pStyle w:val="TF-FIGURA"/>
      </w:pPr>
      <w:r w:rsidRPr="00F16362">
        <w:rPr>
          <w:noProof/>
        </w:rPr>
        <w:drawing>
          <wp:inline distT="0" distB="0" distL="0" distR="0" wp14:anchorId="687FA700" wp14:editId="09493CF6">
            <wp:extent cx="3496945" cy="3579089"/>
            <wp:effectExtent l="0" t="0" r="8255" b="2540"/>
            <wp:docPr id="13" name="Imagem 13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Diagrama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454" cy="363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2B47" w14:textId="4662D413" w:rsidR="003F6E17" w:rsidRDefault="00FF5772" w:rsidP="00F16362">
      <w:pPr>
        <w:pStyle w:val="TF-FONTE"/>
      </w:pPr>
      <w:r>
        <w:t>Fonte: Pereira (2019).</w:t>
      </w:r>
    </w:p>
    <w:p w14:paraId="5AB5D360" w14:textId="0A4A77C5" w:rsidR="00E70C87" w:rsidRPr="00020EFB" w:rsidRDefault="000A0D45" w:rsidP="00525A9E">
      <w:pPr>
        <w:pStyle w:val="TF-TEXTO"/>
        <w:rPr>
          <w:color w:val="000000"/>
        </w:rPr>
      </w:pPr>
      <w:r>
        <w:t xml:space="preserve">Após informar os sintomas e a localização do paciente, </w:t>
      </w:r>
      <w:r w:rsidR="001D555E">
        <w:t>irá</w:t>
      </w:r>
      <w:r w:rsidR="00525A9E">
        <w:t xml:space="preserve"> exibir</w:t>
      </w:r>
      <w:r w:rsidR="00EC486B">
        <w:t xml:space="preserve"> a tela de carregamento (</w:t>
      </w:r>
      <w:r w:rsidR="00854FDB">
        <w:fldChar w:fldCharType="begin"/>
      </w:r>
      <w:r w:rsidR="00854FDB">
        <w:instrText xml:space="preserve"> REF _Ref114584952 \h </w:instrText>
      </w:r>
      <w:r w:rsidR="00854FDB">
        <w:fldChar w:fldCharType="separate"/>
      </w:r>
      <w:r w:rsidR="00854FDB">
        <w:t xml:space="preserve">Figura </w:t>
      </w:r>
      <w:r w:rsidR="00854FDB">
        <w:rPr>
          <w:noProof/>
        </w:rPr>
        <w:t>6</w:t>
      </w:r>
      <w:r w:rsidR="00854FDB">
        <w:fldChar w:fldCharType="end"/>
      </w:r>
      <w:r w:rsidR="00EC486B">
        <w:t xml:space="preserve"> (a))</w:t>
      </w:r>
      <w:r w:rsidR="00525A9E">
        <w:t>. O aplicativo retornará</w:t>
      </w:r>
      <w:r>
        <w:t xml:space="preserve"> uma listagem dos médicos recomendados </w:t>
      </w:r>
      <w:r w:rsidR="00EC486B">
        <w:t>(</w:t>
      </w:r>
      <w:r w:rsidR="00854FDB">
        <w:fldChar w:fldCharType="begin"/>
      </w:r>
      <w:r w:rsidR="00854FDB">
        <w:instrText xml:space="preserve"> REF _Ref114584952 \h </w:instrText>
      </w:r>
      <w:r w:rsidR="00854FDB">
        <w:fldChar w:fldCharType="separate"/>
      </w:r>
      <w:r w:rsidR="00854FDB">
        <w:t xml:space="preserve">Figura </w:t>
      </w:r>
      <w:r w:rsidR="00854FDB">
        <w:rPr>
          <w:noProof/>
        </w:rPr>
        <w:t>6</w:t>
      </w:r>
      <w:r w:rsidR="00854FDB">
        <w:fldChar w:fldCharType="end"/>
      </w:r>
      <w:r w:rsidR="00EC486B">
        <w:t xml:space="preserve"> (b)) </w:t>
      </w:r>
      <w:r>
        <w:t xml:space="preserve">baseado na distância </w:t>
      </w:r>
      <w:r w:rsidR="00EC486B">
        <w:t>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AF28D2">
        <w:t xml:space="preserve"> </w:t>
      </w:r>
      <w:r w:rsidR="00EC486B">
        <w:t xml:space="preserve">(b) número 1) </w:t>
      </w:r>
      <w:r w:rsidR="001D555E">
        <w:t>informando o</w:t>
      </w:r>
      <w:r w:rsidR="000B3286">
        <w:t xml:space="preserve"> Cálculo de</w:t>
      </w:r>
      <w:r w:rsidR="000B3286" w:rsidRPr="00EC486B">
        <w:t xml:space="preserve"> Coeficiente de Correspondência Simples</w:t>
      </w:r>
      <w:r w:rsidR="00EC486B">
        <w:t xml:space="preserve"> </w:t>
      </w:r>
      <w:r w:rsidR="000B3286">
        <w:t>(</w:t>
      </w:r>
      <w:r w:rsidR="00EC486B">
        <w:t>SMC</w:t>
      </w:r>
      <w:r w:rsidR="000B3286">
        <w:t>)</w:t>
      </w:r>
      <w:r w:rsidR="00EC486B">
        <w:t xml:space="preserve"> 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EC486B">
        <w:t xml:space="preserve"> (b) número 2)</w:t>
      </w:r>
      <w:r w:rsidR="001D555E">
        <w:t xml:space="preserve"> e o </w:t>
      </w:r>
      <w:r w:rsidR="000B3286">
        <w:t>valor daquela consulta 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0B3286">
        <w:t xml:space="preserve"> </w:t>
      </w:r>
      <w:r w:rsidR="000B3286">
        <w:lastRenderedPageBreak/>
        <w:t>(b) número 3)</w:t>
      </w:r>
      <w:r>
        <w:t>.</w:t>
      </w:r>
      <w:r w:rsidR="000B3286">
        <w:t xml:space="preserve"> Na parte superior </w:t>
      </w:r>
      <w:r w:rsidR="00C155E0">
        <w:t xml:space="preserve">(de cima para baixo), destaque no número 4 da </w:t>
      </w:r>
      <w:r w:rsidR="00C155E0">
        <w:fldChar w:fldCharType="begin"/>
      </w:r>
      <w:r w:rsidR="00C155E0">
        <w:instrText xml:space="preserve"> REF _Ref114584952 \h </w:instrText>
      </w:r>
      <w:r w:rsidR="00C155E0">
        <w:fldChar w:fldCharType="separate"/>
      </w:r>
      <w:r w:rsidR="00C155E0">
        <w:t xml:space="preserve">Figura </w:t>
      </w:r>
      <w:r w:rsidR="00C155E0">
        <w:rPr>
          <w:noProof/>
        </w:rPr>
        <w:t>6</w:t>
      </w:r>
      <w:r w:rsidR="00C155E0">
        <w:fldChar w:fldCharType="end"/>
      </w:r>
      <w:r w:rsidR="00C155E0">
        <w:t xml:space="preserve"> (b), </w:t>
      </w:r>
      <w:r w:rsidR="000B3286">
        <w:t xml:space="preserve">é possível visualizar alguns botões de: </w:t>
      </w:r>
      <w:r w:rsidR="000B3286" w:rsidRPr="00525A9E">
        <w:rPr>
          <w:rStyle w:val="TF-COURIER10"/>
        </w:rPr>
        <w:t>Recarregar</w:t>
      </w:r>
      <w:r w:rsidR="000B3286">
        <w:t xml:space="preserve">, </w:t>
      </w:r>
      <w:r w:rsidR="00C155E0" w:rsidRPr="00525A9E">
        <w:rPr>
          <w:rStyle w:val="TF-COURIER10"/>
        </w:rPr>
        <w:t>F</w:t>
      </w:r>
      <w:r w:rsidR="000B3286" w:rsidRPr="00525A9E">
        <w:rPr>
          <w:rStyle w:val="TF-COURIER10"/>
        </w:rPr>
        <w:t>iltros</w:t>
      </w:r>
      <w:r w:rsidR="000B3286">
        <w:t xml:space="preserve">, </w:t>
      </w:r>
      <w:r w:rsidR="00C155E0" w:rsidRPr="00525A9E">
        <w:rPr>
          <w:rStyle w:val="TF-COURIER10"/>
        </w:rPr>
        <w:t>P</w:t>
      </w:r>
      <w:r w:rsidR="000B3286" w:rsidRPr="00525A9E">
        <w:rPr>
          <w:rStyle w:val="TF-COURIER10"/>
        </w:rPr>
        <w:t>referências</w:t>
      </w:r>
      <w:r w:rsidR="000B3286">
        <w:t xml:space="preserve"> e </w:t>
      </w:r>
      <w:r w:rsidR="00C155E0" w:rsidRPr="00525A9E">
        <w:rPr>
          <w:rStyle w:val="TF-COURIER10"/>
        </w:rPr>
        <w:t>S</w:t>
      </w:r>
      <w:r w:rsidR="000B3286" w:rsidRPr="00525A9E">
        <w:rPr>
          <w:rStyle w:val="TF-COURIER10"/>
        </w:rPr>
        <w:t>elecionar</w:t>
      </w:r>
      <w:r w:rsidR="00E70C87">
        <w:t>.</w:t>
      </w:r>
      <w:r w:rsidR="00F02614">
        <w:t xml:space="preserve"> </w:t>
      </w:r>
      <w:r w:rsidR="00C155E0">
        <w:t>Já a</w:t>
      </w:r>
      <w:r w:rsidR="00442E14">
        <w:t>o entrar no perfil do médico</w:t>
      </w:r>
      <w:r w:rsidR="00F02614">
        <w:t xml:space="preserve"> </w:t>
      </w:r>
      <w:r w:rsidR="00442E14">
        <w:t>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F02614">
        <w:t xml:space="preserve"> (c)</w:t>
      </w:r>
      <w:r w:rsidR="00442E14">
        <w:t>) é possível visualizar mais detalhes sobre ele, como sua idade, sua classificação, especialidades, preço que ele cobra por consulta e uma breve descrição da distância e o possível tempo de espera até a chegada do médico a residência do usuário.</w:t>
      </w:r>
    </w:p>
    <w:p w14:paraId="04A060D3" w14:textId="4BA94D48" w:rsidR="00F02614" w:rsidRDefault="00F02614" w:rsidP="00F02614">
      <w:pPr>
        <w:pStyle w:val="TF-LEGENDA"/>
      </w:pPr>
      <w:bookmarkStart w:id="40" w:name="_Ref114584952"/>
      <w:r>
        <w:t xml:space="preserve">Figura </w:t>
      </w:r>
      <w:fldSimple w:instr=" SEQ Figura \* ARABIC ">
        <w:r w:rsidR="00A343CF">
          <w:rPr>
            <w:noProof/>
          </w:rPr>
          <w:t>6</w:t>
        </w:r>
      </w:fldSimple>
      <w:bookmarkEnd w:id="40"/>
      <w:r w:rsidRPr="00FF344F">
        <w:t>- Tela de (a)</w:t>
      </w:r>
      <w:r>
        <w:t xml:space="preserve"> carregamento</w:t>
      </w:r>
      <w:r w:rsidR="00CD2DD0">
        <w:t>,</w:t>
      </w:r>
      <w:r w:rsidRPr="00FF344F">
        <w:t xml:space="preserve"> (b) </w:t>
      </w:r>
      <w:r>
        <w:t>listagem de médicos</w:t>
      </w:r>
      <w:r w:rsidR="00CD2DD0">
        <w:t xml:space="preserve"> e (c) detalhamento do médico </w:t>
      </w:r>
    </w:p>
    <w:p w14:paraId="718C57C2" w14:textId="6C7742B0" w:rsidR="00F16362" w:rsidRDefault="00CD2DD0" w:rsidP="00F02614">
      <w:pPr>
        <w:pStyle w:val="TF-FIGURA"/>
      </w:pPr>
      <w:r>
        <w:rPr>
          <w:noProof/>
        </w:rPr>
        <w:drawing>
          <wp:inline distT="0" distB="0" distL="0" distR="0" wp14:anchorId="63726F7E" wp14:editId="2B9BF7B3">
            <wp:extent cx="4149725" cy="2920278"/>
            <wp:effectExtent l="0" t="0" r="3175" b="0"/>
            <wp:docPr id="52" name="Imagem 5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0644" w14:textId="654A4431" w:rsidR="00F02614" w:rsidRPr="003F6E17" w:rsidRDefault="00F02614" w:rsidP="00540138">
      <w:pPr>
        <w:pStyle w:val="TF-FONTE"/>
      </w:pPr>
      <w:r>
        <w:t>Fonte: Pereira (2019).</w:t>
      </w:r>
    </w:p>
    <w:p w14:paraId="664B55CF" w14:textId="7F59257F" w:rsidR="00451B94" w:rsidRDefault="00451B94" w:rsidP="00904AA0">
      <w:pPr>
        <w:pStyle w:val="Ttulo1"/>
      </w:pPr>
      <w:bookmarkStart w:id="41" w:name="_Toc54164921"/>
      <w:bookmarkStart w:id="42" w:name="_Toc54165675"/>
      <w:bookmarkStart w:id="43" w:name="_Toc54169333"/>
      <w:bookmarkStart w:id="44" w:name="_Toc96347439"/>
      <w:bookmarkStart w:id="45" w:name="_Toc96357723"/>
      <w:bookmarkStart w:id="46" w:name="_Toc96491866"/>
      <w:bookmarkStart w:id="47" w:name="_Toc411603107"/>
      <w:bookmarkEnd w:id="25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5DC0AC1B" w:rsidR="00451B94" w:rsidRDefault="00A17DAE" w:rsidP="00451B94">
      <w:pPr>
        <w:pStyle w:val="TF-TEXTO"/>
      </w:pPr>
      <w:r>
        <w:t xml:space="preserve">Nesta seção serão descritas as justificativas para o desenvolvimento do trabalho proposto </w:t>
      </w:r>
      <w:r w:rsidR="002418F6">
        <w:t xml:space="preserve">e ela está organizada da seguinte forma: a </w:t>
      </w:r>
      <w:r>
        <w:t>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2418F6">
        <w:t xml:space="preserve"> apresenta a justificativa; a subseção </w:t>
      </w:r>
      <w:r w:rsidR="002418F6">
        <w:fldChar w:fldCharType="begin"/>
      </w:r>
      <w:r w:rsidR="002418F6">
        <w:instrText xml:space="preserve"> REF _Ref106623894 \r \h </w:instrText>
      </w:r>
      <w:r w:rsidR="002418F6">
        <w:fldChar w:fldCharType="separate"/>
      </w:r>
      <w:r w:rsidR="002418F6">
        <w:t>3.2</w:t>
      </w:r>
      <w:r w:rsidR="002418F6">
        <w:fldChar w:fldCharType="end"/>
      </w:r>
      <w:r w:rsidR="002418F6">
        <w:t xml:space="preserve"> descreve </w:t>
      </w:r>
      <w:r w:rsidR="00E44559">
        <w:t xml:space="preserve">os </w:t>
      </w:r>
      <w:r w:rsidR="002418F6">
        <w:t xml:space="preserve">principais </w:t>
      </w:r>
      <w:r w:rsidR="00E44559">
        <w:t>Requisitos Funcionais (RF) e os Requisitos Não Funcionais (RNF)</w:t>
      </w:r>
      <w:r w:rsidR="002418F6">
        <w:t xml:space="preserve">; e por fim, na subseção </w:t>
      </w:r>
      <w:r w:rsidR="002418F6">
        <w:fldChar w:fldCharType="begin"/>
      </w:r>
      <w:r w:rsidR="002418F6">
        <w:instrText xml:space="preserve"> REF _Ref106623904 \r \h </w:instrText>
      </w:r>
      <w:r w:rsidR="002418F6">
        <w:fldChar w:fldCharType="separate"/>
      </w:r>
      <w:r w:rsidR="002418F6">
        <w:t>3.3</w:t>
      </w:r>
      <w:r w:rsidR="002418F6">
        <w:fldChar w:fldCharType="end"/>
      </w:r>
      <w:r w:rsidR="002418F6">
        <w:t xml:space="preserve"> </w:t>
      </w:r>
      <w:r w:rsidR="00D81A96">
        <w:t>será descrito a</w:t>
      </w:r>
      <w:r w:rsidR="003C012C">
        <w:t>s</w:t>
      </w:r>
      <w:r w:rsidR="00D81A96">
        <w:t xml:space="preserve"> metodologia</w:t>
      </w:r>
      <w:r w:rsidR="003C012C">
        <w:t>s e planejamento do cronograma para o desenvolvimento do trabalho aqui proposto</w:t>
      </w:r>
      <w:r w:rsidR="002418F6">
        <w:t>.</w:t>
      </w:r>
    </w:p>
    <w:p w14:paraId="1F22C304" w14:textId="1971F356" w:rsidR="00BE36AE" w:rsidRDefault="00451B94" w:rsidP="006722C8">
      <w:pPr>
        <w:pStyle w:val="Ttulo2"/>
      </w:pPr>
      <w:bookmarkStart w:id="48" w:name="_Ref106623884"/>
      <w:bookmarkStart w:id="49" w:name="_Toc54164915"/>
      <w:bookmarkStart w:id="50" w:name="_Toc54165669"/>
      <w:bookmarkStart w:id="51" w:name="_Toc54169327"/>
      <w:bookmarkStart w:id="52" w:name="_Toc96347433"/>
      <w:bookmarkStart w:id="53" w:name="_Toc96357717"/>
      <w:bookmarkStart w:id="54" w:name="_Toc96491860"/>
      <w:bookmarkStart w:id="55" w:name="_Toc351015594"/>
      <w:r>
        <w:t>JUSTIFICATIVA</w:t>
      </w:r>
      <w:bookmarkEnd w:id="48"/>
    </w:p>
    <w:p w14:paraId="3F20E980" w14:textId="778322D3" w:rsidR="003C451B" w:rsidRDefault="00994C8C" w:rsidP="00526D61">
      <w:pPr>
        <w:pStyle w:val="TF-TEXTO"/>
      </w:pPr>
      <w:r>
        <w:t xml:space="preserve">Nas seções </w:t>
      </w:r>
      <w:r w:rsidR="00AA0519">
        <w:fldChar w:fldCharType="begin"/>
      </w:r>
      <w:r w:rsidR="00AA0519">
        <w:instrText xml:space="preserve"> REF _Ref114585245 \r \h </w:instrText>
      </w:r>
      <w:r w:rsidR="00AA0519">
        <w:fldChar w:fldCharType="separate"/>
      </w:r>
      <w:r w:rsidR="00AA0519">
        <w:t>1</w:t>
      </w:r>
      <w:r w:rsidR="00AA0519">
        <w:fldChar w:fldCharType="end"/>
      </w:r>
      <w:r>
        <w:t xml:space="preserve"> e </w:t>
      </w:r>
      <w:r w:rsidR="00AA0519">
        <w:fldChar w:fldCharType="begin"/>
      </w:r>
      <w:r w:rsidR="00AA0519">
        <w:instrText xml:space="preserve"> REF _Ref106623859 \r \h </w:instrText>
      </w:r>
      <w:r w:rsidR="00AA0519">
        <w:fldChar w:fldCharType="separate"/>
      </w:r>
      <w:r w:rsidR="00AA0519">
        <w:t>2</w:t>
      </w:r>
      <w:r w:rsidR="00AA0519">
        <w:fldChar w:fldCharType="end"/>
      </w:r>
      <w:r>
        <w:t xml:space="preserve"> foram evidenciados a relevância do trabalho proposto. </w:t>
      </w:r>
      <w:r w:rsidR="000527DB">
        <w:t xml:space="preserve">Segundo Souza (2018), </w:t>
      </w:r>
      <w:r w:rsidR="00526D61" w:rsidRPr="00526D61">
        <w:t xml:space="preserve">os </w:t>
      </w:r>
      <w:r w:rsidR="00526D61">
        <w:t>Sistemas de Recomendação</w:t>
      </w:r>
      <w:r w:rsidR="00526D61" w:rsidRPr="00526D61">
        <w:t xml:space="preserve"> passaram a entregar soluções mais robustas e personalizadas de filtragem das informações</w:t>
      </w:r>
      <w:r w:rsidR="000A0DAB">
        <w:t>, envolvendo Colaboração e tomada de decisão.</w:t>
      </w:r>
      <w:r w:rsidR="00B56F18">
        <w:t xml:space="preserve"> </w:t>
      </w:r>
      <w:r w:rsidR="00B56F18" w:rsidRPr="00B56F18">
        <w:t xml:space="preserve">Pego (2019) </w:t>
      </w:r>
      <w:bookmarkStart w:id="56" w:name="_Hlk115486807"/>
      <w:r w:rsidR="000A0DAB">
        <w:t>observa que os S</w:t>
      </w:r>
      <w:r w:rsidR="008553C5" w:rsidRPr="008553C5">
        <w:t xml:space="preserve">istemas </w:t>
      </w:r>
      <w:r w:rsidR="000A0DAB">
        <w:t>C</w:t>
      </w:r>
      <w:r w:rsidR="008553C5" w:rsidRPr="008553C5">
        <w:t>olaborativos</w:t>
      </w:r>
      <w:r w:rsidR="000A0DAB">
        <w:t xml:space="preserve"> (SC) são essenciais em ambientes que envolve</w:t>
      </w:r>
      <w:r w:rsidR="008553C5" w:rsidRPr="008553C5">
        <w:t xml:space="preserve"> decisões</w:t>
      </w:r>
      <w:r w:rsidR="000A0DAB">
        <w:t xml:space="preserve">. Nesse sentido, Carvalho (2020), Santos (2019) e </w:t>
      </w:r>
      <w:r w:rsidR="00DE0966">
        <w:t>P</w:t>
      </w:r>
      <w:r w:rsidR="000A0DAB">
        <w:t>ereira (2019) identificaram a possibilidade de desenvolver uma solução envolvendo esses temas</w:t>
      </w:r>
      <w:bookmarkEnd w:id="56"/>
      <w:r w:rsidR="000527DB" w:rsidRPr="000527DB">
        <w:t>.</w:t>
      </w:r>
      <w:r w:rsidR="00AC54AF">
        <w:t xml:space="preserve"> </w:t>
      </w:r>
      <w:r w:rsidR="00347D7C">
        <w:t xml:space="preserve">No </w:t>
      </w:r>
      <w:r w:rsidR="00AE11E2">
        <w:fldChar w:fldCharType="begin"/>
      </w:r>
      <w:r w:rsidR="00AE11E2">
        <w:instrText xml:space="preserve"> REF _Ref112006598 \h </w:instrText>
      </w:r>
      <w:r w:rsidR="00AE11E2">
        <w:fldChar w:fldCharType="separate"/>
      </w:r>
      <w:r w:rsidR="00AE11E2">
        <w:t xml:space="preserve">Quadro </w:t>
      </w:r>
      <w:r w:rsidR="00AE11E2">
        <w:rPr>
          <w:noProof/>
        </w:rPr>
        <w:t>1</w:t>
      </w:r>
      <w:r w:rsidR="00AE11E2">
        <w:fldChar w:fldCharType="end"/>
      </w:r>
      <w:r w:rsidR="00347D7C">
        <w:t xml:space="preserve"> é apresentado um comparativo entre </w:t>
      </w:r>
      <w:r w:rsidR="00C4150C">
        <w:t>esses trabalhos que são</w:t>
      </w:r>
      <w:r w:rsidR="00347D7C">
        <w:t xml:space="preserve">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2774D597" w14:textId="77777777" w:rsidR="009E2E81" w:rsidRDefault="009E2E81" w:rsidP="009E2E81">
      <w:pPr>
        <w:pStyle w:val="TF-LEGENDA"/>
      </w:pPr>
      <w:bookmarkStart w:id="57" w:name="_Ref112006598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57"/>
      <w:r>
        <w:t xml:space="preserve"> - Comparativo entre os trabalhos correlatos</w:t>
      </w:r>
    </w:p>
    <w:tbl>
      <w:tblPr>
        <w:tblW w:w="9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1984"/>
        <w:gridCol w:w="1985"/>
        <w:gridCol w:w="1985"/>
      </w:tblGrid>
      <w:tr w:rsidR="00611595" w14:paraId="6BE71663" w14:textId="74277170" w:rsidTr="00525A9E">
        <w:trPr>
          <w:trHeight w:val="418"/>
          <w:jc w:val="center"/>
        </w:trPr>
        <w:tc>
          <w:tcPr>
            <w:tcW w:w="3114" w:type="dxa"/>
            <w:tcBorders>
              <w:tl2br w:val="single" w:sz="4" w:space="0" w:color="auto"/>
            </w:tcBorders>
            <w:shd w:val="clear" w:color="auto" w:fill="A6A6A6"/>
          </w:tcPr>
          <w:p w14:paraId="4832CD4F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Trabalhos Correlatos</w:t>
            </w:r>
          </w:p>
          <w:p w14:paraId="40F40AA0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6D486F25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Carvalho (2020)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756CD9A9" w14:textId="02D5E2AB" w:rsidR="00611595" w:rsidRPr="00BC4AD9" w:rsidRDefault="00611595" w:rsidP="00AC5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Santos</w:t>
            </w:r>
            <w:r w:rsidR="00AC54AF" w:rsidRPr="00BC4AD9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BC4AD9">
              <w:rPr>
                <w:b/>
                <w:color w:val="000000"/>
                <w:sz w:val="20"/>
                <w:szCs w:val="20"/>
              </w:rPr>
              <w:t>(2019)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2837C9D4" w14:textId="62656CEC" w:rsidR="00611595" w:rsidRPr="00BC4AD9" w:rsidRDefault="004F3DA5" w:rsidP="00AC5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Pereira</w:t>
            </w:r>
            <w:r w:rsidR="00AC54AF" w:rsidRPr="00BC4AD9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611595" w:rsidRPr="00BC4AD9">
              <w:rPr>
                <w:b/>
                <w:color w:val="000000"/>
                <w:sz w:val="20"/>
                <w:szCs w:val="20"/>
              </w:rPr>
              <w:t>(2019)</w:t>
            </w:r>
          </w:p>
        </w:tc>
      </w:tr>
      <w:tr w:rsidR="00611595" w14:paraId="3F65B496" w14:textId="7F469278" w:rsidTr="00F331F3">
        <w:trPr>
          <w:trHeight w:val="99"/>
          <w:jc w:val="center"/>
        </w:trPr>
        <w:tc>
          <w:tcPr>
            <w:tcW w:w="3114" w:type="dxa"/>
            <w:shd w:val="clear" w:color="auto" w:fill="auto"/>
          </w:tcPr>
          <w:p w14:paraId="1B52C6AF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Recomendação de informações</w:t>
            </w:r>
          </w:p>
        </w:tc>
        <w:tc>
          <w:tcPr>
            <w:tcW w:w="1984" w:type="dxa"/>
            <w:shd w:val="clear" w:color="auto" w:fill="auto"/>
          </w:tcPr>
          <w:p w14:paraId="519CDEA5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281220462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71819209"/>
                  </w:sdtPr>
                  <w:sdtContent>
                    <w:r w:rsidR="00611595" w:rsidRPr="00C71498">
                      <w:rPr>
                        <w:color w:val="FF0000"/>
                        <w:sz w:val="20"/>
                        <w:szCs w:val="20"/>
                      </w:rPr>
                      <w:t>X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149BFDD6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2"/>
                <w:id w:val="-404529515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31578650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516DF83C" w14:textId="3BDB922B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735206724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3"/>
                    <w:id w:val="118432224"/>
                  </w:sdtPr>
                  <w:sdtContent>
                    <w:sdt>
                      <w:sdtPr>
                        <w:rPr>
                          <w:sz w:val="20"/>
                          <w:szCs w:val="20"/>
                        </w:rPr>
                        <w:tag w:val="goog_rdk_1"/>
                        <w:id w:val="-656229130"/>
                      </w:sdtPr>
                      <w:sdtContent>
                        <w:r w:rsidR="00611595" w:rsidRPr="00C71498">
                          <w:rPr>
                            <w:rFonts w:ascii="Segoe UI Symbol" w:eastAsia="Arial Unicode MS" w:hAnsi="Segoe UI Symbol" w:cs="Segoe UI Symbol"/>
                            <w:color w:val="00B050"/>
                            <w:sz w:val="20"/>
                            <w:szCs w:val="20"/>
                          </w:rPr>
                          <w:t>✓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611595" w14:paraId="667395E5" w14:textId="02D8EC58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3BCDC106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Avaliação/Feedbacks</w:t>
            </w:r>
          </w:p>
        </w:tc>
        <w:tc>
          <w:tcPr>
            <w:tcW w:w="1984" w:type="dxa"/>
            <w:shd w:val="clear" w:color="auto" w:fill="auto"/>
          </w:tcPr>
          <w:p w14:paraId="5F72D78C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-239636727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851166795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21D794C9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5"/>
                <w:id w:val="699287644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2086147193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56EF9793" w14:textId="0E275DE6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-564256545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1277762663"/>
                  </w:sdtPr>
                  <w:sdtContent>
                    <w:sdt>
                      <w:sdtPr>
                        <w:rPr>
                          <w:sz w:val="20"/>
                          <w:szCs w:val="20"/>
                        </w:rPr>
                        <w:tag w:val="goog_rdk_1"/>
                        <w:id w:val="1843670455"/>
                      </w:sdtPr>
                      <w:sdtContent>
                        <w:r w:rsidR="00614874" w:rsidRPr="00C71498">
                          <w:rPr>
                            <w:color w:val="FF0000"/>
                            <w:sz w:val="20"/>
                            <w:szCs w:val="20"/>
                          </w:rPr>
                          <w:t>X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611595" w14:paraId="4D4CBF17" w14:textId="4096D7AB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7B4A58D7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Filtros de pesquisa</w:t>
            </w:r>
          </w:p>
        </w:tc>
        <w:tc>
          <w:tcPr>
            <w:tcW w:w="1984" w:type="dxa"/>
            <w:shd w:val="clear" w:color="auto" w:fill="auto"/>
          </w:tcPr>
          <w:p w14:paraId="6E3F2A76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6"/>
                <w:id w:val="-1422246286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531411263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089B6A61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8"/>
                <w:id w:val="904566368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148981030"/>
                  </w:sdtPr>
                  <w:sdtContent>
                    <w:r w:rsidR="00611595" w:rsidRPr="00C71498">
                      <w:rPr>
                        <w:color w:val="FF0000"/>
                        <w:sz w:val="20"/>
                        <w:szCs w:val="20"/>
                      </w:rPr>
                      <w:t>X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75DC8FDD" w14:textId="54337B6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446038746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611595" w14:paraId="4AD836F4" w14:textId="2987FBD6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144BA382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Adicionar comentários</w:t>
            </w:r>
          </w:p>
        </w:tc>
        <w:tc>
          <w:tcPr>
            <w:tcW w:w="1984" w:type="dxa"/>
            <w:shd w:val="clear" w:color="auto" w:fill="auto"/>
          </w:tcPr>
          <w:p w14:paraId="34CC7703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9"/>
                <w:id w:val="1254397804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2082588945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183BD7F3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1"/>
                <w:id w:val="-745795303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2112703655"/>
                  </w:sdtPr>
                  <w:sdtContent>
                    <w:sdt>
                      <w:sdtPr>
                        <w:rPr>
                          <w:sz w:val="20"/>
                          <w:szCs w:val="20"/>
                        </w:rPr>
                        <w:tag w:val="goog_rdk_1"/>
                        <w:id w:val="-1686670672"/>
                      </w:sdtPr>
                      <w:sdtContent>
                        <w:r w:rsidR="00611595" w:rsidRPr="00C71498">
                          <w:rPr>
                            <w:rFonts w:ascii="Segoe UI Symbol" w:eastAsia="Arial Unicode MS" w:hAnsi="Segoe UI Symbol" w:cs="Segoe UI Symbol"/>
                            <w:color w:val="00B050"/>
                            <w:sz w:val="20"/>
                            <w:szCs w:val="20"/>
                          </w:rPr>
                          <w:t>✓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985" w:type="dxa"/>
          </w:tcPr>
          <w:p w14:paraId="60D4FF9B" w14:textId="56120A8A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2070336559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611595" w14:paraId="3BCE0CEE" w14:textId="665EC65B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63C118E3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Perfil de usuário</w:t>
            </w:r>
          </w:p>
        </w:tc>
        <w:tc>
          <w:tcPr>
            <w:tcW w:w="1984" w:type="dxa"/>
            <w:shd w:val="clear" w:color="auto" w:fill="auto"/>
          </w:tcPr>
          <w:p w14:paraId="01E4AC0A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93070931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2B3C1A6A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3"/>
                <w:id w:val="-842013416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417854351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5CEC8439" w14:textId="0D2B2E19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-2017520312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431035790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</w:tr>
      <w:tr w:rsidR="00611595" w14:paraId="0AE21305" w14:textId="78995F83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6AD2D7AE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Gerenciamento de perfil</w:t>
            </w:r>
          </w:p>
        </w:tc>
        <w:tc>
          <w:tcPr>
            <w:tcW w:w="1984" w:type="dxa"/>
            <w:shd w:val="clear" w:color="auto" w:fill="auto"/>
          </w:tcPr>
          <w:p w14:paraId="35A92A85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794942159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2BB99DA8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632598584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2EF21881" w14:textId="4C942004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88812474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611595" w14:paraId="3DA56486" w14:textId="18A2E6B4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1E006A41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Visualização do mapa</w:t>
            </w:r>
          </w:p>
        </w:tc>
        <w:tc>
          <w:tcPr>
            <w:tcW w:w="1984" w:type="dxa"/>
            <w:shd w:val="clear" w:color="auto" w:fill="auto"/>
          </w:tcPr>
          <w:p w14:paraId="10F90560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376928942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61095241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00B05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456856687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3C795910" w14:textId="4DB6075F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068607781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638328610"/>
                  </w:sdtPr>
                  <w:sdtContent>
                    <w:r w:rsidR="006D4CA4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</w:tr>
      <w:tr w:rsidR="00611595" w14:paraId="2C43F46E" w14:textId="165A9434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0D0E4B83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 xml:space="preserve">Ser desenvolvido pelo Modelo 3C </w:t>
            </w:r>
          </w:p>
        </w:tc>
        <w:tc>
          <w:tcPr>
            <w:tcW w:w="1984" w:type="dxa"/>
            <w:shd w:val="clear" w:color="auto" w:fill="auto"/>
          </w:tcPr>
          <w:p w14:paraId="7873AA77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520421546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56D1089B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607539200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2BF45D1E" w14:textId="4A6FD09E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2135781415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611595" w14:paraId="2C2760D3" w14:textId="58A513A6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4604FCCC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Avaliação pelo Método RURUCAg</w:t>
            </w:r>
          </w:p>
        </w:tc>
        <w:tc>
          <w:tcPr>
            <w:tcW w:w="1984" w:type="dxa"/>
            <w:shd w:val="clear" w:color="auto" w:fill="auto"/>
          </w:tcPr>
          <w:p w14:paraId="4862F9F9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290751643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1B51CCB8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208795265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4FEFB9A5" w14:textId="3EA3074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437207833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</w:tbl>
    <w:p w14:paraId="540A188F" w14:textId="16BCF5DA" w:rsidR="009E2E81" w:rsidRDefault="009E2E81" w:rsidP="009E2E81">
      <w:pPr>
        <w:pStyle w:val="TF-FONTE"/>
      </w:pPr>
      <w:r>
        <w:t>Fonte: elaborado pelo autor.</w:t>
      </w:r>
    </w:p>
    <w:p w14:paraId="4AC431DC" w14:textId="2C6B9114" w:rsidR="00AC54AF" w:rsidRDefault="00AC54AF" w:rsidP="00F448B2">
      <w:pPr>
        <w:pStyle w:val="TF-TEXTO"/>
        <w:rPr>
          <w:color w:val="000000"/>
        </w:rPr>
      </w:pPr>
      <w:r>
        <w:rPr>
          <w:color w:val="000000"/>
        </w:rPr>
        <w:t xml:space="preserve">Ao analisar </w:t>
      </w:r>
      <w:r w:rsidR="00B42258">
        <w:rPr>
          <w:color w:val="000000"/>
        </w:rPr>
        <w:t xml:space="preserve">o </w:t>
      </w:r>
      <w:r w:rsidR="00AA0519">
        <w:rPr>
          <w:color w:val="000000"/>
        </w:rPr>
        <w:fldChar w:fldCharType="begin"/>
      </w:r>
      <w:r w:rsidR="00AA0519">
        <w:rPr>
          <w:color w:val="000000"/>
        </w:rPr>
        <w:instrText xml:space="preserve"> REF _Ref112006598 \h </w:instrText>
      </w:r>
      <w:r w:rsidR="00AA0519">
        <w:rPr>
          <w:color w:val="000000"/>
        </w:rPr>
      </w:r>
      <w:r w:rsidR="00AA0519">
        <w:rPr>
          <w:color w:val="000000"/>
        </w:rPr>
        <w:fldChar w:fldCharType="separate"/>
      </w:r>
      <w:r w:rsidR="00AA0519">
        <w:t xml:space="preserve">Quadro </w:t>
      </w:r>
      <w:r w:rsidR="00AA0519">
        <w:rPr>
          <w:noProof/>
        </w:rPr>
        <w:t>1</w:t>
      </w:r>
      <w:r w:rsidR="00AA0519">
        <w:rPr>
          <w:color w:val="000000"/>
        </w:rPr>
        <w:fldChar w:fldCharType="end"/>
      </w:r>
      <w:r w:rsidR="00AA0519">
        <w:rPr>
          <w:color w:val="000000"/>
        </w:rPr>
        <w:t xml:space="preserve"> </w:t>
      </w:r>
      <w:r w:rsidR="00B42258">
        <w:rPr>
          <w:color w:val="000000"/>
        </w:rPr>
        <w:t xml:space="preserve">é possível identificar que as soluções de </w:t>
      </w:r>
      <w:r w:rsidR="00540138">
        <w:rPr>
          <w:color w:val="000000"/>
        </w:rPr>
        <w:t>Pereira</w:t>
      </w:r>
      <w:r w:rsidR="00B42258">
        <w:rPr>
          <w:color w:val="000000"/>
        </w:rPr>
        <w:t xml:space="preserve"> (2019) e Santos (2019) permitem a recomendação de informações</w:t>
      </w:r>
      <w:r>
        <w:rPr>
          <w:color w:val="000000"/>
        </w:rPr>
        <w:t>. E</w:t>
      </w:r>
      <w:r w:rsidR="00B42258">
        <w:rPr>
          <w:color w:val="000000"/>
        </w:rPr>
        <w:t>ssa característica é importante pois a proposta se baseia em recomendar profissionais do setor médico de acordo com a busca</w:t>
      </w:r>
      <w:r>
        <w:rPr>
          <w:color w:val="000000"/>
        </w:rPr>
        <w:t xml:space="preserve"> realizada</w:t>
      </w:r>
      <w:r w:rsidR="00B42258">
        <w:rPr>
          <w:color w:val="000000"/>
        </w:rPr>
        <w:t xml:space="preserve">. Já a característica </w:t>
      </w:r>
      <w:r>
        <w:rPr>
          <w:color w:val="000000"/>
        </w:rPr>
        <w:t xml:space="preserve">de </w:t>
      </w:r>
      <w:r w:rsidR="00D41809">
        <w:rPr>
          <w:color w:val="000000"/>
        </w:rPr>
        <w:t>a</w:t>
      </w:r>
      <w:r w:rsidR="00B42258">
        <w:rPr>
          <w:color w:val="000000"/>
        </w:rPr>
        <w:t>valiação/</w:t>
      </w:r>
      <w:r w:rsidR="00D41809">
        <w:rPr>
          <w:color w:val="000000"/>
        </w:rPr>
        <w:t>f</w:t>
      </w:r>
      <w:r w:rsidR="00B42258">
        <w:rPr>
          <w:color w:val="000000"/>
        </w:rPr>
        <w:t xml:space="preserve">eedback </w:t>
      </w:r>
      <w:r>
        <w:rPr>
          <w:color w:val="000000"/>
        </w:rPr>
        <w:t xml:space="preserve">está </w:t>
      </w:r>
      <w:r w:rsidR="00B42258">
        <w:rPr>
          <w:color w:val="000000"/>
        </w:rPr>
        <w:t>presente</w:t>
      </w:r>
      <w:r w:rsidR="00540138">
        <w:rPr>
          <w:color w:val="000000"/>
        </w:rPr>
        <w:t xml:space="preserve"> </w:t>
      </w:r>
      <w:r w:rsidR="00B42258">
        <w:rPr>
          <w:color w:val="000000"/>
        </w:rPr>
        <w:t>em Carvalho (2020) e Santos (2019)</w:t>
      </w:r>
      <w:r w:rsidR="00540138">
        <w:rPr>
          <w:color w:val="000000"/>
        </w:rPr>
        <w:t>.</w:t>
      </w:r>
      <w:r w:rsidR="00B42258">
        <w:rPr>
          <w:color w:val="000000"/>
        </w:rPr>
        <w:t xml:space="preserve"> </w:t>
      </w:r>
      <w:r>
        <w:rPr>
          <w:color w:val="000000"/>
        </w:rPr>
        <w:t xml:space="preserve">Ela é </w:t>
      </w:r>
      <w:r w:rsidR="00B42258">
        <w:rPr>
          <w:color w:val="000000"/>
        </w:rPr>
        <w:t>essencial para que o usuário possa avaliar o local que frequentou e que fiquem disponíveis para outros usuários essas informações.</w:t>
      </w:r>
      <w:r w:rsidR="00F448B2">
        <w:rPr>
          <w:color w:val="000000"/>
        </w:rPr>
        <w:t xml:space="preserve"> </w:t>
      </w:r>
    </w:p>
    <w:p w14:paraId="7CC67E6B" w14:textId="0AEFB020" w:rsidR="00D41809" w:rsidRDefault="00AC54AF" w:rsidP="00F448B2">
      <w:pPr>
        <w:pStyle w:val="TF-TEXTO"/>
        <w:rPr>
          <w:color w:val="000000"/>
        </w:rPr>
      </w:pPr>
      <w:r>
        <w:rPr>
          <w:color w:val="000000"/>
        </w:rPr>
        <w:t>Carvalho (2020) e Pereira</w:t>
      </w:r>
      <w:r w:rsidRPr="009A7883">
        <w:rPr>
          <w:color w:val="000000"/>
        </w:rPr>
        <w:t xml:space="preserve"> (2019)</w:t>
      </w:r>
      <w:r>
        <w:rPr>
          <w:color w:val="000000"/>
        </w:rPr>
        <w:t xml:space="preserve"> se destacam também pelo</w:t>
      </w:r>
      <w:r w:rsidR="009A7883">
        <w:rPr>
          <w:color w:val="000000"/>
        </w:rPr>
        <w:t>s filtros de pesquisa</w:t>
      </w:r>
      <w:r w:rsidR="00D41809">
        <w:rPr>
          <w:color w:val="000000"/>
        </w:rPr>
        <w:t xml:space="preserve"> com </w:t>
      </w:r>
      <w:r w:rsidR="009A7883">
        <w:rPr>
          <w:color w:val="000000"/>
        </w:rPr>
        <w:t xml:space="preserve">o objetivo facilitar a busca pelo médico por proximidade em localização e/ou área de atuação. </w:t>
      </w:r>
      <w:r w:rsidR="00D41809">
        <w:rPr>
          <w:color w:val="000000"/>
        </w:rPr>
        <w:t xml:space="preserve">A característica de adicionar </w:t>
      </w:r>
      <w:r w:rsidR="009A7883">
        <w:rPr>
          <w:color w:val="000000"/>
        </w:rPr>
        <w:t>comentários</w:t>
      </w:r>
      <w:r w:rsidR="00D41809">
        <w:rPr>
          <w:color w:val="000000"/>
        </w:rPr>
        <w:t xml:space="preserve"> está </w:t>
      </w:r>
      <w:r w:rsidR="009A7883">
        <w:rPr>
          <w:color w:val="000000"/>
        </w:rPr>
        <w:t>presente no trabalho d</w:t>
      </w:r>
      <w:r w:rsidR="00D41809">
        <w:rPr>
          <w:color w:val="000000"/>
        </w:rPr>
        <w:t>e</w:t>
      </w:r>
      <w:r w:rsidR="009A7883">
        <w:rPr>
          <w:color w:val="000000"/>
        </w:rPr>
        <w:t xml:space="preserve"> </w:t>
      </w:r>
      <w:r w:rsidR="009A7883" w:rsidRPr="009A7883">
        <w:rPr>
          <w:color w:val="000000"/>
        </w:rPr>
        <w:t>Carvalho (2020)</w:t>
      </w:r>
      <w:r w:rsidR="009A7883">
        <w:rPr>
          <w:color w:val="000000"/>
        </w:rPr>
        <w:t xml:space="preserve"> e Santos (2019)</w:t>
      </w:r>
      <w:r w:rsidR="00D41809">
        <w:rPr>
          <w:color w:val="000000"/>
        </w:rPr>
        <w:t xml:space="preserve">. Ela </w:t>
      </w:r>
      <w:r w:rsidR="009A7883">
        <w:rPr>
          <w:color w:val="000000"/>
        </w:rPr>
        <w:t xml:space="preserve">tem o intuito de trazer uma informação extra junto à avaliação/feedback. </w:t>
      </w:r>
      <w:r w:rsidR="00D41809">
        <w:rPr>
          <w:color w:val="000000"/>
        </w:rPr>
        <w:t xml:space="preserve">Já a característica de </w:t>
      </w:r>
      <w:r w:rsidR="009A7883">
        <w:rPr>
          <w:color w:val="000000"/>
        </w:rPr>
        <w:t xml:space="preserve">perfil de usuário está presente </w:t>
      </w:r>
      <w:r w:rsidR="00D41809">
        <w:rPr>
          <w:color w:val="000000"/>
        </w:rPr>
        <w:t>Carvalho (2020), Santos (2019) e Pereira</w:t>
      </w:r>
      <w:r w:rsidR="00D41809" w:rsidRPr="009A7883">
        <w:rPr>
          <w:color w:val="000000"/>
        </w:rPr>
        <w:t xml:space="preserve"> (2019)</w:t>
      </w:r>
      <w:r w:rsidR="009A7883">
        <w:rPr>
          <w:color w:val="000000"/>
        </w:rPr>
        <w:t>, sendo necessário para identifica</w:t>
      </w:r>
      <w:r w:rsidR="00D41809">
        <w:rPr>
          <w:color w:val="000000"/>
        </w:rPr>
        <w:t>r</w:t>
      </w:r>
      <w:r w:rsidR="009A7883">
        <w:rPr>
          <w:color w:val="000000"/>
        </w:rPr>
        <w:t xml:space="preserve"> dos usuários que </w:t>
      </w:r>
      <w:r w:rsidR="00D41809">
        <w:rPr>
          <w:color w:val="000000"/>
        </w:rPr>
        <w:t>avaliarão</w:t>
      </w:r>
      <w:r w:rsidR="009A7883">
        <w:rPr>
          <w:color w:val="000000"/>
        </w:rPr>
        <w:t xml:space="preserve">. </w:t>
      </w:r>
    </w:p>
    <w:p w14:paraId="1FDEF49D" w14:textId="1EECE72B" w:rsidR="00F448B2" w:rsidRDefault="00D41809" w:rsidP="00F448B2">
      <w:pPr>
        <w:pStyle w:val="TF-TEXTO"/>
        <w:rPr>
          <w:color w:val="000000"/>
        </w:rPr>
      </w:pPr>
      <w:r>
        <w:rPr>
          <w:color w:val="000000"/>
        </w:rPr>
        <w:t>Carvalho (2020) ainda traz o g</w:t>
      </w:r>
      <w:r w:rsidR="009A7883">
        <w:rPr>
          <w:color w:val="000000"/>
        </w:rPr>
        <w:t>erenciamento de perfil</w:t>
      </w:r>
      <w:r>
        <w:rPr>
          <w:color w:val="000000"/>
        </w:rPr>
        <w:t xml:space="preserve">, tendo </w:t>
      </w:r>
      <w:r w:rsidR="009A7883">
        <w:rPr>
          <w:color w:val="000000"/>
        </w:rPr>
        <w:t>como finalidade o usuário que é médico vincular seu perfil a uma avaliação</w:t>
      </w:r>
      <w:r>
        <w:rPr>
          <w:color w:val="000000"/>
        </w:rPr>
        <w:t xml:space="preserve"> e ser</w:t>
      </w:r>
      <w:r w:rsidR="009A7883">
        <w:rPr>
          <w:color w:val="000000"/>
        </w:rPr>
        <w:t xml:space="preserve"> possível responder os comentários listados. </w:t>
      </w:r>
      <w:r>
        <w:rPr>
          <w:color w:val="000000"/>
        </w:rPr>
        <w:t>Carvalho (2020) e Pereira</w:t>
      </w:r>
      <w:r w:rsidRPr="009A7883">
        <w:rPr>
          <w:color w:val="000000"/>
        </w:rPr>
        <w:t xml:space="preserve"> (2019)</w:t>
      </w:r>
      <w:r>
        <w:rPr>
          <w:color w:val="000000"/>
        </w:rPr>
        <w:t xml:space="preserve"> disponibilizaram uma </w:t>
      </w:r>
      <w:r w:rsidR="004808D4">
        <w:rPr>
          <w:color w:val="000000"/>
        </w:rPr>
        <w:t>visualização no mapa,</w:t>
      </w:r>
      <w:r>
        <w:rPr>
          <w:color w:val="000000"/>
        </w:rPr>
        <w:t xml:space="preserve"> </w:t>
      </w:r>
      <w:r w:rsidR="004808D4">
        <w:rPr>
          <w:color w:val="000000"/>
        </w:rPr>
        <w:t>utilizada para facilitar a busca de estabelecimentos.</w:t>
      </w:r>
      <w:r w:rsidR="00860E40">
        <w:rPr>
          <w:color w:val="000000"/>
        </w:rPr>
        <w:t xml:space="preserve"> </w:t>
      </w:r>
      <w:r w:rsidR="005C34BD">
        <w:rPr>
          <w:color w:val="000000"/>
        </w:rPr>
        <w:t xml:space="preserve">Carvalho (2020) se destaca também por desenvolvido sua solução </w:t>
      </w:r>
      <w:r w:rsidR="00860E40">
        <w:rPr>
          <w:color w:val="000000"/>
        </w:rPr>
        <w:t xml:space="preserve">pelo </w:t>
      </w:r>
      <w:r w:rsidR="00A9693B">
        <w:rPr>
          <w:color w:val="000000"/>
        </w:rPr>
        <w:t>M</w:t>
      </w:r>
      <w:r w:rsidR="00860E40">
        <w:rPr>
          <w:color w:val="000000"/>
        </w:rPr>
        <w:t xml:space="preserve">3C e </w:t>
      </w:r>
      <w:r w:rsidR="005C34BD">
        <w:rPr>
          <w:color w:val="000000"/>
        </w:rPr>
        <w:t xml:space="preserve">ter utilizado o Método </w:t>
      </w:r>
      <w:r w:rsidR="00860E40">
        <w:rPr>
          <w:color w:val="000000"/>
        </w:rPr>
        <w:t>RURUCAg</w:t>
      </w:r>
      <w:r w:rsidR="005C34BD">
        <w:rPr>
          <w:color w:val="000000"/>
        </w:rPr>
        <w:t xml:space="preserve"> tanto para avaliar sua solução como para </w:t>
      </w:r>
      <w:r w:rsidR="005C34BD" w:rsidRPr="005C34BD">
        <w:rPr>
          <w:color w:val="000000"/>
        </w:rPr>
        <w:t>modelar a relação dos requisitos com as heurísticas de Nielsen</w:t>
      </w:r>
      <w:r w:rsidR="00BF41F9">
        <w:rPr>
          <w:color w:val="000000"/>
        </w:rPr>
        <w:t xml:space="preserve">. </w:t>
      </w:r>
    </w:p>
    <w:p w14:paraId="2B0A47EF" w14:textId="19D0CF05" w:rsidR="00364BF0" w:rsidRPr="00BF41F9" w:rsidRDefault="005C34BD" w:rsidP="00F448B2">
      <w:pPr>
        <w:pStyle w:val="TF-TEXTO"/>
        <w:rPr>
          <w:color w:val="000000"/>
        </w:rPr>
      </w:pPr>
      <w:r w:rsidRPr="005C34BD">
        <w:t xml:space="preserve">A proposta aponta </w:t>
      </w:r>
      <w:r>
        <w:t>similaridade</w:t>
      </w:r>
      <w:r w:rsidRPr="005C34BD">
        <w:t xml:space="preserve"> com os três trabalhos correlatos apresentados. </w:t>
      </w:r>
      <w:r w:rsidR="00030747">
        <w:t xml:space="preserve">Cabe destacar que o trabalho proposto </w:t>
      </w:r>
      <w:r w:rsidR="00167B9B">
        <w:t xml:space="preserve">traz o diferencial de caso </w:t>
      </w:r>
      <w:r w:rsidR="00030747">
        <w:t>o usuário não encontr</w:t>
      </w:r>
      <w:r w:rsidR="00167B9B">
        <w:t>ar</w:t>
      </w:r>
      <w:r w:rsidR="00030747">
        <w:t xml:space="preserve"> o estabelecimento que esteja procurando</w:t>
      </w:r>
      <w:r w:rsidR="00167B9B">
        <w:t xml:space="preserve">, ele poderá realizar o cadastramento. Dessa forma, ele poderá </w:t>
      </w:r>
      <w:r w:rsidR="00030747">
        <w:t>avaliar e compartilha</w:t>
      </w:r>
      <w:r w:rsidR="00167B9B">
        <w:t>r</w:t>
      </w:r>
      <w:r w:rsidR="00030747">
        <w:t xml:space="preserve"> o estabelecimento em rede social, facilitando a indicação para outro usuário.</w:t>
      </w:r>
      <w:r w:rsidR="00B56F18">
        <w:t xml:space="preserve"> </w:t>
      </w:r>
      <w:r w:rsidR="00A424BB" w:rsidRPr="00A424BB">
        <w:t xml:space="preserve">O aplicativo busca </w:t>
      </w:r>
      <w:r w:rsidR="00167B9B">
        <w:t xml:space="preserve">ainda </w:t>
      </w:r>
      <w:r w:rsidR="00A424BB" w:rsidRPr="00A424BB">
        <w:t>simplificar o encontro de profissionais do setor médico</w:t>
      </w:r>
      <w:r w:rsidR="00167B9B">
        <w:t xml:space="preserve"> por meio</w:t>
      </w:r>
      <w:r w:rsidR="00A424BB" w:rsidRPr="00A424BB">
        <w:t xml:space="preserve"> de avaliações</w:t>
      </w:r>
      <w:r w:rsidR="00A424BB">
        <w:t>,</w:t>
      </w:r>
      <w:r w:rsidR="00A424BB" w:rsidRPr="00A424BB">
        <w:t xml:space="preserve"> </w:t>
      </w:r>
      <w:r w:rsidR="00167B9B">
        <w:t>recomendando os</w:t>
      </w:r>
      <w:r w:rsidR="00A424BB" w:rsidRPr="00A424BB">
        <w:t xml:space="preserve"> estabelecimentos de forma colaborativa. Isso trará mais confiança e facilidade na busca </w:t>
      </w:r>
      <w:r w:rsidR="00A424BB">
        <w:t>por</w:t>
      </w:r>
      <w:r w:rsidR="00A424BB" w:rsidRPr="00A424BB">
        <w:t xml:space="preserve"> médico</w:t>
      </w:r>
      <w:r w:rsidR="00A424BB">
        <w:t>s</w:t>
      </w:r>
      <w:r w:rsidR="00A424BB" w:rsidRPr="00A424BB">
        <w:t>.</w:t>
      </w:r>
      <w:r w:rsidR="00030747">
        <w:t xml:space="preserve"> </w:t>
      </w:r>
      <w:r w:rsidR="00A9693B">
        <w:t>O trabalho proposto se destaca</w:t>
      </w:r>
      <w:r w:rsidR="00BC4AD9">
        <w:t xml:space="preserve"> ainda</w:t>
      </w:r>
      <w:r w:rsidR="00A9693B">
        <w:t xml:space="preserve"> por </w:t>
      </w:r>
      <w:r w:rsidR="00A9693B">
        <w:lastRenderedPageBreak/>
        <w:t xml:space="preserve">propor uma solução </w:t>
      </w:r>
      <w:r w:rsidR="00BC4AD9">
        <w:t xml:space="preserve">construída </w:t>
      </w:r>
      <w:r w:rsidR="00A9693B">
        <w:t>com base no M3C</w:t>
      </w:r>
      <w:r w:rsidR="00BC4AD9">
        <w:t>, utilizar a metodologia do DT</w:t>
      </w:r>
      <w:r w:rsidR="00A9693B">
        <w:t xml:space="preserve"> e </w:t>
      </w:r>
      <w:r w:rsidR="0063450A">
        <w:t>o</w:t>
      </w:r>
      <w:r w:rsidR="00A9693B">
        <w:t xml:space="preserve"> Método RURUCA</w:t>
      </w:r>
      <w:r w:rsidR="00E07268">
        <w:t>g</w:t>
      </w:r>
      <w:r w:rsidR="00BC4AD9">
        <w:t>, na área de recomendação</w:t>
      </w:r>
      <w:r w:rsidR="0063450A">
        <w:t xml:space="preserve"> médica</w:t>
      </w:r>
      <w:r w:rsidR="00BC4AD9">
        <w:t>.</w:t>
      </w:r>
    </w:p>
    <w:p w14:paraId="33BC834B" w14:textId="3A581B0F" w:rsidR="00EF2456" w:rsidRDefault="00030747" w:rsidP="0097178D">
      <w:pPr>
        <w:pStyle w:val="TF-TEXTO"/>
      </w:pPr>
      <w:r>
        <w:t>Com base nas características listadas,</w:t>
      </w:r>
      <w:r w:rsidR="008B6BCD">
        <w:t xml:space="preserve"> é visível que o trabalho possuí importância para a sociedade. O aplicativo traz valor e contribuirá socialmente </w:t>
      </w:r>
      <w:r w:rsidR="00E07268">
        <w:t>tanto</w:t>
      </w:r>
      <w:r w:rsidR="008B6BCD">
        <w:t xml:space="preserve"> na procura por estabelecimentos da área médica, como facilitando o encontro de profissionais adequados e bem avaliados</w:t>
      </w:r>
      <w:r w:rsidR="00E07268">
        <w:t>, c</w:t>
      </w:r>
      <w:r w:rsidR="004808D4">
        <w:t xml:space="preserve">om a possibilidade de evitar uma experiência negativa com algum profissional. Como contribuição tecnológica pode-se destacar o desenvolvimento de um </w:t>
      </w:r>
      <w:r w:rsidR="00E07268">
        <w:t>a</w:t>
      </w:r>
      <w:r w:rsidR="004808D4">
        <w:t xml:space="preserve">plicativo </w:t>
      </w:r>
      <w:r w:rsidR="00E07268">
        <w:t>c</w:t>
      </w:r>
      <w:r w:rsidR="004808D4">
        <w:t>olaborativo</w:t>
      </w:r>
      <w:r w:rsidR="00E07268">
        <w:t xml:space="preserve"> construído pelo M3C</w:t>
      </w:r>
      <w:r w:rsidR="004808D4">
        <w:t xml:space="preserve">, tendo como tecnologia o Flutter, com possibilidade de conversas </w:t>
      </w:r>
      <w:r w:rsidR="00CD0C7F">
        <w:t>por meio</w:t>
      </w:r>
      <w:r w:rsidR="004808D4">
        <w:t xml:space="preserve"> de perguntas e respostas, filtros de busca, avaliação e compartilhamento de estabelecimento por rede social dentro do aplicativo. Por fim, esta proposta trará como contribuição acadêmica a possibilidade de utilizar </w:t>
      </w:r>
      <w:r w:rsidR="00E07268">
        <w:t>esse</w:t>
      </w:r>
      <w:r w:rsidR="004808D4">
        <w:t xml:space="preserve"> trabalho como uma fonte de informações e insumos sobre utilizar o DT no desenvolvimento de um SC baseado no M3C e do Método RURUCAg.</w:t>
      </w:r>
    </w:p>
    <w:p w14:paraId="212D208A" w14:textId="793C6513" w:rsidR="00451B94" w:rsidRDefault="00451B94" w:rsidP="006722C8">
      <w:pPr>
        <w:pStyle w:val="Ttulo2"/>
      </w:pPr>
      <w:bookmarkStart w:id="58" w:name="_Ref106623894"/>
      <w:r>
        <w:t>REQUISITOS PRINCIPAIS DO PROBLEMA A SER TRABALHADO</w:t>
      </w:r>
      <w:bookmarkEnd w:id="49"/>
      <w:bookmarkEnd w:id="50"/>
      <w:bookmarkEnd w:id="51"/>
      <w:bookmarkEnd w:id="52"/>
      <w:bookmarkEnd w:id="53"/>
      <w:bookmarkEnd w:id="54"/>
      <w:bookmarkEnd w:id="55"/>
      <w:bookmarkEnd w:id="58"/>
    </w:p>
    <w:p w14:paraId="5B46153D" w14:textId="6A2D3B5B" w:rsidR="00451B94" w:rsidRDefault="00BD20A9" w:rsidP="00451B94">
      <w:pPr>
        <w:pStyle w:val="TF-TEXTO"/>
      </w:pPr>
      <w:r>
        <w:t xml:space="preserve">Nessa subseção serão especificados os </w:t>
      </w:r>
      <w:r w:rsidR="00E07268">
        <w:t xml:space="preserve">principais </w:t>
      </w:r>
      <w:r>
        <w:t xml:space="preserve">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59" w:name="_Ref52887444"/>
      <w:r>
        <w:t xml:space="preserve">Quadro </w:t>
      </w:r>
      <w:fldSimple w:instr=" SEQ Quadro \* ARABIC ">
        <w:r w:rsidR="000B7CBB">
          <w:rPr>
            <w:noProof/>
          </w:rPr>
          <w:t>2</w:t>
        </w:r>
      </w:fldSimple>
      <w:bookmarkEnd w:id="59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0B2886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0B2886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51A33741" w:rsidR="009F6B50" w:rsidRPr="009964B7" w:rsidRDefault="00431A09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</w:t>
            </w:r>
            <w:r w:rsidR="00197698">
              <w:rPr>
                <w:bCs/>
                <w:sz w:val="20"/>
              </w:rPr>
              <w:t xml:space="preserve">se cadastrar no aplicativo por meio de </w:t>
            </w:r>
            <w:r w:rsidR="00197698" w:rsidRPr="00525A9E">
              <w:rPr>
                <w:bCs/>
                <w:i/>
                <w:iCs/>
                <w:sz w:val="20"/>
              </w:rPr>
              <w:t>login</w:t>
            </w:r>
            <w:r w:rsidR="00197698">
              <w:rPr>
                <w:bCs/>
                <w:sz w:val="20"/>
              </w:rPr>
              <w:t xml:space="preserve"> e senha</w:t>
            </w:r>
            <w:r w:rsidR="00D37690">
              <w:rPr>
                <w:bCs/>
                <w:sz w:val="20"/>
              </w:rPr>
              <w:t xml:space="preserve">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197698" w:rsidRPr="007E0D87" w14:paraId="3269BC56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9BFC26F" w14:textId="02F0DD43" w:rsidR="00197698" w:rsidRDefault="00197698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197698">
              <w:rPr>
                <w:bCs/>
                <w:sz w:val="20"/>
              </w:rPr>
              <w:t>permitir ao usuário se cadastrar no aplicativo por meio de integração com redes sociais</w:t>
            </w:r>
            <w:r w:rsidR="00D37690">
              <w:rPr>
                <w:bCs/>
                <w:sz w:val="20"/>
              </w:rPr>
              <w:t xml:space="preserve"> (Create, Read, Update, Delete - 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931A6D" w14:textId="41A3168B" w:rsidR="00197698" w:rsidRPr="009964B7" w:rsidRDefault="000B3609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197698" w:rsidRPr="007E0D87" w14:paraId="5BE9B66D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1D8EE2B" w14:textId="64D9DC01" w:rsidR="00197698" w:rsidRDefault="000B3609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197698">
              <w:rPr>
                <w:bCs/>
                <w:sz w:val="20"/>
              </w:rPr>
              <w:t>ermitir ao usuário administrador liberar acesso</w:t>
            </w:r>
            <w:r w:rsidR="000A09E5">
              <w:rPr>
                <w:bCs/>
                <w:sz w:val="20"/>
              </w:rPr>
              <w:t xml:space="preserve"> para usuários (Coordena</w:t>
            </w:r>
            <w:r w:rsidR="00D37690">
              <w:rPr>
                <w:bCs/>
                <w:sz w:val="20"/>
              </w:rPr>
              <w:t>ção</w:t>
            </w:r>
            <w:r w:rsidR="000A09E5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35C594" w14:textId="5CEA7A0E" w:rsidR="00197698" w:rsidRPr="009964B7" w:rsidRDefault="000B3609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3008FAB8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972B83" w14:textId="14103DA0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Cooperador inserir comentários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76D1D46" w14:textId="01CFC8B8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01725717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500543" w14:textId="6874007A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Cooperador realizar perguntas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E67DBC" w14:textId="08F6F41D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155C51B8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55B04A1" w14:textId="2B24D984" w:rsidR="00D37690" w:rsidRPr="000A09E5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0A09E5">
              <w:rPr>
                <w:bCs/>
                <w:sz w:val="20"/>
              </w:rPr>
              <w:t xml:space="preserve">permitir ao usuário Coordenador responder </w:t>
            </w:r>
            <w:r>
              <w:rPr>
                <w:bCs/>
                <w:sz w:val="20"/>
              </w:rPr>
              <w:t>comentários/perguntas</w:t>
            </w:r>
            <w:r w:rsidRPr="000A09E5">
              <w:rPr>
                <w:bCs/>
                <w:sz w:val="20"/>
              </w:rPr>
              <w:t xml:space="preserve"> representando o </w:t>
            </w:r>
            <w:r>
              <w:rPr>
                <w:bCs/>
                <w:sz w:val="20"/>
              </w:rPr>
              <w:t>local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FCD6303" w14:textId="29219B2B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2672258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39EC6AA8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Cooperador avaliar os local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329D0AA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537C1F1A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visualizar o perfil de um médico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1C0B3F47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9D2729" w14:textId="34B5E6FB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estabelecimento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F43E6B" w14:textId="59D9D5FA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00399F3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72D6A7" w14:textId="13DF355F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o compartilhar do estabelecimento por meio de rede social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6A19765" w14:textId="05C96BAF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247949B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57C51753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Pr="000B3609">
              <w:rPr>
                <w:bCs/>
                <w:sz w:val="20"/>
              </w:rPr>
              <w:t xml:space="preserve">disponibilizar um mapa </w:t>
            </w:r>
            <w:r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3E726064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427F952B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60719C" w14:textId="6BE79BEE" w:rsidR="00D37690" w:rsidRPr="000B3609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0B3609">
              <w:rPr>
                <w:bCs/>
                <w:sz w:val="20"/>
              </w:rPr>
              <w:t>utiliza</w:t>
            </w:r>
            <w:r>
              <w:rPr>
                <w:bCs/>
                <w:sz w:val="20"/>
              </w:rPr>
              <w:t>r</w:t>
            </w:r>
            <w:r w:rsidRPr="000B3609">
              <w:rPr>
                <w:bCs/>
                <w:sz w:val="20"/>
              </w:rPr>
              <w:t xml:space="preserve"> bibliotecas de mapeamento do Google Maps Platform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2F3152A" w14:textId="191B8E2A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4DAEF6F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8F8E857" w14:textId="4C4578B6" w:rsidR="00D37690" w:rsidRPr="000B3609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>ser construído utilizando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FF60F1E" w14:textId="6DF5E6E5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D37690" w:rsidRPr="007E0D87" w14:paraId="4A0B13BF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5403AD3" w14:textId="6120EBC0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C1DB08D" w14:textId="09F16D70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08D71BE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68E07D20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76866587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2852D62" w14:textId="072D288B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A2AC9A4" w14:textId="42F90FCB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61D5444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4163B542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16E8C56E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490A80F" w14:textId="1DDA3635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ter sua interface desenvolvida utilizando o 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C8C215D" w14:textId="0BFB3D8D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D37690" w:rsidRPr="007E0D87" w14:paraId="43D7D25B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05ED9AEB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0B3609">
              <w:rPr>
                <w:bCs/>
                <w:sz w:val="20"/>
              </w:rPr>
              <w:t>utilizar o serviço Firebase Realtime Database como banco de dados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D37690" w:rsidRPr="007E0D87" w14:paraId="68B66E3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2302579F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disponibilizado na nuvem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6722C8">
      <w:pPr>
        <w:pStyle w:val="Ttulo2"/>
      </w:pPr>
      <w:bookmarkStart w:id="60" w:name="_Ref106623904"/>
      <w:r>
        <w:t>METODOLOGIA</w:t>
      </w:r>
      <w:bookmarkEnd w:id="60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0DF65C80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7D754E">
        <w:t xml:space="preserve">de </w:t>
      </w:r>
      <w:r w:rsidR="00572AB4">
        <w:t>recomendação e avaliação no setor médico</w:t>
      </w:r>
      <w:r w:rsidR="00BE70A7">
        <w:t>,</w:t>
      </w:r>
      <w:r>
        <w:t xml:space="preserve"> </w:t>
      </w:r>
      <w:r w:rsidR="00167B9B">
        <w:t>SCs</w:t>
      </w:r>
      <w:r w:rsidR="007D754E">
        <w:t xml:space="preserve"> e o M3C</w:t>
      </w:r>
      <w:r w:rsidR="00167B9B">
        <w:t>,</w:t>
      </w:r>
      <w:r w:rsidR="007D754E">
        <w:t xml:space="preserve"> e D</w:t>
      </w:r>
      <w:r w:rsidR="00167B9B">
        <w:t>T</w:t>
      </w:r>
      <w:r w:rsidR="007D754E">
        <w:t>;</w:t>
      </w:r>
    </w:p>
    <w:p w14:paraId="643262A9" w14:textId="0F3D5479" w:rsidR="00012246" w:rsidRPr="007E0D87" w:rsidRDefault="00012246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aplicação </w:t>
      </w:r>
      <w:r w:rsidR="00E07268">
        <w:t xml:space="preserve">da </w:t>
      </w:r>
      <w:r>
        <w:t>o</w:t>
      </w:r>
      <w:r w:rsidRPr="00012246">
        <w:t xml:space="preserve">ficina de Design Thinking: na imersão identificar os problemas dos usuários por meio de pesquisas exploratórias e questionários com o público-alvo do sistema. </w:t>
      </w:r>
      <w:r w:rsidR="007D754E">
        <w:t>Na</w:t>
      </w:r>
      <w:r w:rsidRPr="00012246">
        <w:t xml:space="preserve"> ideação transformar </w:t>
      </w:r>
      <w:r w:rsidR="007D754E">
        <w:t>os</w:t>
      </w:r>
      <w:r w:rsidRPr="00012246">
        <w:t xml:space="preserve"> problemas identificados na etapa anterior em ideias, utilizando técnicas de cocriação com os usuários do</w:t>
      </w:r>
      <w:r w:rsidR="007D754E">
        <w:t xml:space="preserve"> aplicativo</w:t>
      </w:r>
      <w:r w:rsidRPr="00012246">
        <w:t>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786FE1D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Unified Modeling Language (UML), utilizando a ferramenta </w:t>
      </w:r>
      <w:r w:rsidR="00012246">
        <w:t>Miro</w:t>
      </w:r>
      <w:r>
        <w:t>;</w:t>
      </w:r>
    </w:p>
    <w:p w14:paraId="1D92A53E" w14:textId="0E2B9F10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implementação: desenvolver o aplicativo utilizando</w:t>
      </w:r>
      <w:r w:rsidR="007D754E">
        <w:t xml:space="preserve"> Flutter e Firebase.</w:t>
      </w:r>
      <w:r w:rsidR="00715CF0">
        <w:t xml:space="preserve"> </w:t>
      </w:r>
      <w:r w:rsidR="007D754E">
        <w:t>Utilizar API do Google Maps</w:t>
      </w:r>
      <w:r>
        <w:t>;</w:t>
      </w:r>
    </w:p>
    <w:p w14:paraId="05E90269" w14:textId="599630FD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E07268">
        <w:t xml:space="preserve">, </w:t>
      </w:r>
      <w:r>
        <w:t>validação</w:t>
      </w:r>
      <w:r w:rsidR="00E07268">
        <w:t xml:space="preserve"> e análise</w:t>
      </w:r>
      <w:r>
        <w:t>:</w:t>
      </w:r>
      <w:r w:rsidR="007D754E">
        <w:t xml:space="preserve"> durante o andamento da implementação, validar com usuários a usabilidade por m</w:t>
      </w:r>
      <w:r w:rsidR="00401C15">
        <w:t>e</w:t>
      </w:r>
      <w:r w:rsidR="007D754E">
        <w:t>io do método RURUCAg.</w:t>
      </w:r>
    </w:p>
    <w:p w14:paraId="570E1F6E" w14:textId="5774CA9F" w:rsidR="00451B94" w:rsidRPr="007E0D87" w:rsidRDefault="00E26D75" w:rsidP="00E26D75">
      <w:pPr>
        <w:pStyle w:val="TF-LEGENDA-Ilustracao"/>
      </w:pPr>
      <w:bookmarkStart w:id="61" w:name="_Ref98650273"/>
      <w:r>
        <w:t xml:space="preserve">Quadro </w:t>
      </w:r>
      <w:fldSimple w:instr=" SEQ Quadro \* ARABIC ">
        <w:r w:rsidR="000B7CBB">
          <w:rPr>
            <w:noProof/>
          </w:rPr>
          <w:t>3</w:t>
        </w:r>
      </w:fldSimple>
      <w:bookmarkEnd w:id="61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3A624A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012246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F9E5B1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143F9062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351D80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478DA160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181CB090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3355B9" w:rsidRPr="007E0D87" w14:paraId="31CA196F" w14:textId="77777777" w:rsidTr="003355B9">
        <w:trPr>
          <w:trHeight w:val="112"/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3355B9" w:rsidRPr="00697AC7" w:rsidRDefault="003355B9" w:rsidP="003355B9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9A0993" w14:textId="5E5C8E9D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3355B9" w:rsidRPr="00697AC7" w:rsidRDefault="003355B9" w:rsidP="003355B9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18F17CAC" w14:textId="77777777" w:rsidTr="00571D2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7249E0A6" w14:textId="240918B3" w:rsidR="00703DC4" w:rsidRPr="00697AC7" w:rsidRDefault="00703DC4" w:rsidP="00703DC4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Aplicação da oficina de Design Thinking</w:t>
            </w:r>
          </w:p>
        </w:tc>
        <w:tc>
          <w:tcPr>
            <w:tcW w:w="275" w:type="dxa"/>
          </w:tcPr>
          <w:p w14:paraId="173C475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E892147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DCE90B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8936486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8435A2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00A503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6B4D31B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2138D53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3216CD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58423B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7B73F9AC" w14:textId="77777777" w:rsidTr="0059305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77006AB" w14:textId="4E2A1A0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26DCB862" w14:textId="77777777" w:rsidTr="0059305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1E23099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</w:t>
            </w:r>
            <w:r>
              <w:rPr>
                <w:sz w:val="20"/>
              </w:rPr>
              <w:t xml:space="preserve">, </w:t>
            </w:r>
            <w:r w:rsidRPr="00697AC7">
              <w:rPr>
                <w:sz w:val="20"/>
              </w:rPr>
              <w:t>validação</w:t>
            </w:r>
            <w:r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1D1F5241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1EA7CFD4" w14:textId="31A8C2A3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904AA0">
      <w:pPr>
        <w:pStyle w:val="Ttulo1"/>
      </w:pPr>
      <w:r>
        <w:t>REVISÃO BIBLIOGRÁFICA</w:t>
      </w:r>
    </w:p>
    <w:p w14:paraId="4485396E" w14:textId="2AB88C18" w:rsidR="003355B9" w:rsidRDefault="006722C8" w:rsidP="00644FEA">
      <w:pPr>
        <w:pStyle w:val="TF-TEXTO"/>
      </w:pPr>
      <w:r>
        <w:t>E</w:t>
      </w:r>
      <w:r w:rsidR="005A5D45">
        <w:t>sta seção</w:t>
      </w:r>
      <w:r w:rsidR="00BF6D82">
        <w:t xml:space="preserve"> </w:t>
      </w:r>
      <w:r w:rsidR="00685708">
        <w:t xml:space="preserve">aborda os </w:t>
      </w:r>
      <w:r w:rsidR="003355B9">
        <w:t>S</w:t>
      </w:r>
      <w:r w:rsidR="00685708">
        <w:t xml:space="preserve">istemas de </w:t>
      </w:r>
      <w:r w:rsidR="003355B9">
        <w:t>R</w:t>
      </w:r>
      <w:r w:rsidR="00572AB4">
        <w:t>ecomendação</w:t>
      </w:r>
      <w:r w:rsidR="003355B9">
        <w:t xml:space="preserve"> (SR)</w:t>
      </w:r>
      <w:r w:rsidR="00572AB4">
        <w:t xml:space="preserve"> e avaliação no setor médico</w:t>
      </w:r>
      <w:r w:rsidR="003355B9">
        <w:t>,</w:t>
      </w:r>
      <w:r w:rsidR="00424E18">
        <w:t xml:space="preserve"> </w:t>
      </w:r>
      <w:r w:rsidR="0015151D">
        <w:t>S</w:t>
      </w:r>
      <w:r w:rsidR="003355B9">
        <w:t xml:space="preserve">istemas </w:t>
      </w:r>
      <w:r w:rsidR="0015151D">
        <w:t>C</w:t>
      </w:r>
      <w:r w:rsidR="003355B9">
        <w:t>olaborativos (SC)</w:t>
      </w:r>
      <w:r w:rsidR="0015151D">
        <w:t xml:space="preserve"> e </w:t>
      </w:r>
      <w:r w:rsidR="00572AB4">
        <w:t>M3C</w:t>
      </w:r>
      <w:r>
        <w:t xml:space="preserve">, e o </w:t>
      </w:r>
      <w:r w:rsidR="00572AB4">
        <w:t>Design Thinking</w:t>
      </w:r>
      <w:r w:rsidR="003355B9">
        <w:t xml:space="preserve"> (DT)</w:t>
      </w:r>
      <w:r w:rsidR="003C53F7">
        <w:t>.</w:t>
      </w:r>
      <w:r>
        <w:t xml:space="preserve"> </w:t>
      </w:r>
    </w:p>
    <w:p w14:paraId="36711887" w14:textId="084DC0D6" w:rsidR="00A343CF" w:rsidRDefault="00685708" w:rsidP="00644FEA">
      <w:pPr>
        <w:pStyle w:val="TF-TEXTO"/>
      </w:pPr>
      <w:r>
        <w:t xml:space="preserve">Referente aos </w:t>
      </w:r>
      <w:r w:rsidR="00CD2AF8">
        <w:t>SRs</w:t>
      </w:r>
      <w:r>
        <w:t xml:space="preserve"> e avaliação no setor médico, s</w:t>
      </w:r>
      <w:r w:rsidR="00964300">
        <w:t xml:space="preserve">egundo Rocha </w:t>
      </w:r>
      <w:r w:rsidR="00964300" w:rsidRPr="003B4941">
        <w:rPr>
          <w:i/>
          <w:iCs/>
        </w:rPr>
        <w:t>et al</w:t>
      </w:r>
      <w:r w:rsidR="00964300">
        <w:t>. (2019)</w:t>
      </w:r>
      <w:r w:rsidR="0015151D">
        <w:t>,</w:t>
      </w:r>
      <w:r w:rsidR="00964300">
        <w:t xml:space="preserve"> </w:t>
      </w:r>
      <w:r w:rsidR="00884D74" w:rsidRPr="00884D74">
        <w:t>estudos apresentam</w:t>
      </w:r>
      <w:r w:rsidR="00C704B3">
        <w:t xml:space="preserve"> </w:t>
      </w:r>
      <w:r w:rsidR="00884D74" w:rsidRPr="00884D74">
        <w:t>evolução na qualidade da comunicação entre médico-paciente, estando associado a melhores resultados na saúde, satisfação do usuário, adesões a tratamentos, segurança do paciente e má prática</w:t>
      </w:r>
      <w:r w:rsidR="00964300">
        <w:t>.</w:t>
      </w:r>
      <w:r w:rsidR="00964300" w:rsidRPr="00964300">
        <w:t xml:space="preserve"> </w:t>
      </w:r>
      <w:r w:rsidR="0015151D">
        <w:t>Já p</w:t>
      </w:r>
      <w:r w:rsidR="00F249FA">
        <w:t>ara Pereira (2019)</w:t>
      </w:r>
      <w:r w:rsidR="0015151D">
        <w:t>,</w:t>
      </w:r>
      <w:r w:rsidR="00F249FA">
        <w:t xml:space="preserve"> </w:t>
      </w:r>
      <w:r w:rsidR="00884D74">
        <w:t>n</w:t>
      </w:r>
      <w:r w:rsidR="00884D74" w:rsidRPr="00884D74">
        <w:t>o Brasil está cada vez mais popular a transformação nos serviços tradicionais ofertados sob demanda, devido ao avanço tecnológico</w:t>
      </w:r>
      <w:r w:rsidR="00F249FA">
        <w:t xml:space="preserve">. </w:t>
      </w:r>
      <w:r>
        <w:t xml:space="preserve">Nesse sentido, </w:t>
      </w:r>
      <w:r w:rsidR="008A0FF0">
        <w:t xml:space="preserve">estão os </w:t>
      </w:r>
      <w:r w:rsidR="00CD2AF8">
        <w:t>S</w:t>
      </w:r>
      <w:r w:rsidR="008A0FF0">
        <w:t>R</w:t>
      </w:r>
      <w:r w:rsidR="00CD2AF8">
        <w:t>s</w:t>
      </w:r>
      <w:r w:rsidR="008A0FF0">
        <w:t xml:space="preserve">. </w:t>
      </w:r>
      <w:r w:rsidR="00644FEA">
        <w:t xml:space="preserve">Souza (2018) descreve que as sugestões oferecidas por </w:t>
      </w:r>
      <w:r w:rsidR="00CD2AF8">
        <w:t>esse tipo de sistema</w:t>
      </w:r>
      <w:r w:rsidR="00644FEA">
        <w:t xml:space="preserve"> pode</w:t>
      </w:r>
      <w:r w:rsidR="002C3E06">
        <w:t>m</w:t>
      </w:r>
      <w:r w:rsidR="00644FEA">
        <w:t xml:space="preserve"> </w:t>
      </w:r>
      <w:r>
        <w:t>ser aplicadas as</w:t>
      </w:r>
      <w:r w:rsidR="00644FEA">
        <w:t xml:space="preserve"> áreas em que exista qualquer tomada de decisão pelo usuário, podendo ele ser uma pessoa, organização ou um sistema.</w:t>
      </w:r>
      <w:r w:rsidR="006C26DD">
        <w:t xml:space="preserve"> </w:t>
      </w:r>
    </w:p>
    <w:p w14:paraId="10B08112" w14:textId="1EFAF8A1" w:rsidR="00685708" w:rsidRDefault="0056048B" w:rsidP="00685708">
      <w:pPr>
        <w:pStyle w:val="TF-TEXTO"/>
      </w:pPr>
      <w:r>
        <w:lastRenderedPageBreak/>
        <w:t xml:space="preserve">Floriani </w:t>
      </w:r>
      <w:r w:rsidRPr="00B02B75">
        <w:rPr>
          <w:i/>
          <w:iCs/>
        </w:rPr>
        <w:t>et al</w:t>
      </w:r>
      <w:r>
        <w:t>. (2018) afirmam que os SC</w:t>
      </w:r>
      <w:r w:rsidR="00167B9B">
        <w:t>s</w:t>
      </w:r>
      <w:r>
        <w:t xml:space="preserve"> </w:t>
      </w:r>
      <w:r w:rsidRPr="00B02B75">
        <w:t xml:space="preserve">são </w:t>
      </w:r>
      <w:r>
        <w:t>soluções</w:t>
      </w:r>
      <w:r w:rsidRPr="00B02B75">
        <w:t xml:space="preserve"> que proporcionam </w:t>
      </w:r>
      <w:r>
        <w:t>que ocorram atividades de C</w:t>
      </w:r>
      <w:r w:rsidRPr="00B02B75">
        <w:t>omunicação,</w:t>
      </w:r>
      <w:r>
        <w:t xml:space="preserve"> C</w:t>
      </w:r>
      <w:r w:rsidRPr="00B02B75">
        <w:t>ooperação</w:t>
      </w:r>
      <w:r>
        <w:t xml:space="preserve"> e Coordenação, </w:t>
      </w:r>
      <w:r w:rsidR="00CD2AF8">
        <w:t>formando</w:t>
      </w:r>
      <w:r w:rsidR="00B201B5">
        <w:t xml:space="preserve"> a base do </w:t>
      </w:r>
      <w:r w:rsidR="00B201B5" w:rsidRPr="00E50D1E">
        <w:t>M3C</w:t>
      </w:r>
      <w:r w:rsidR="00B201B5">
        <w:t xml:space="preserve">, em conjunto com o Mecanismo de Percepção. </w:t>
      </w:r>
      <w:r w:rsidR="00CD2AF8">
        <w:t xml:space="preserve">O M3C aqui adotado é o de Fuks, Raposo e Gerosa (2003). </w:t>
      </w:r>
      <w:r w:rsidR="00B201B5">
        <w:t>Esse modelo opera</w:t>
      </w:r>
      <w:r>
        <w:t xml:space="preserve"> por meio de uma </w:t>
      </w:r>
      <w:r w:rsidRPr="00B02B75">
        <w:t xml:space="preserve">rede com objetivo </w:t>
      </w:r>
      <w:r>
        <w:t xml:space="preserve">de </w:t>
      </w:r>
      <w:r w:rsidRPr="00B02B75">
        <w:t>facilitar o trabalho em grupo,</w:t>
      </w:r>
      <w:r>
        <w:t xml:space="preserve"> a</w:t>
      </w:r>
      <w:r w:rsidRPr="00B02B75">
        <w:t xml:space="preserve"> troca de informações, </w:t>
      </w:r>
      <w:r>
        <w:t xml:space="preserve">a </w:t>
      </w:r>
      <w:r w:rsidRPr="00B02B75">
        <w:t>comunicação, arquivos ou ideias</w:t>
      </w:r>
      <w:r w:rsidR="0050704E">
        <w:t xml:space="preserve"> </w:t>
      </w:r>
      <w:r w:rsidRPr="00E50D1E">
        <w:t>(COSTA, 2018</w:t>
      </w:r>
      <w:r>
        <w:t xml:space="preserve">; </w:t>
      </w:r>
      <w:r w:rsidR="00685708" w:rsidRPr="00F324AE">
        <w:t>FUKS</w:t>
      </w:r>
      <w:r w:rsidR="00685708">
        <w:t xml:space="preserve">; </w:t>
      </w:r>
      <w:r w:rsidR="00685708" w:rsidRPr="00F324AE">
        <w:t>RAPOSO</w:t>
      </w:r>
      <w:r w:rsidR="00685708">
        <w:t xml:space="preserve">; </w:t>
      </w:r>
      <w:r w:rsidR="00685708" w:rsidRPr="00F324AE">
        <w:t>GEROSA</w:t>
      </w:r>
      <w:r w:rsidR="00685708">
        <w:t xml:space="preserve">, </w:t>
      </w:r>
      <w:r w:rsidR="00F324AE" w:rsidRPr="00F324AE">
        <w:t>2003</w:t>
      </w:r>
      <w:r w:rsidR="00B201B5">
        <w:t>, FLORIAN</w:t>
      </w:r>
      <w:r w:rsidR="000D5DBE">
        <w:t>I</w:t>
      </w:r>
      <w:r w:rsidR="00B201B5">
        <w:t xml:space="preserve"> </w:t>
      </w:r>
      <w:r w:rsidR="00B201B5" w:rsidRPr="00C71498">
        <w:rPr>
          <w:i/>
          <w:iCs/>
        </w:rPr>
        <w:t>et al</w:t>
      </w:r>
      <w:r w:rsidR="00B201B5">
        <w:t>., 2018</w:t>
      </w:r>
      <w:r w:rsidRPr="00E50D1E">
        <w:t>)</w:t>
      </w:r>
      <w:r>
        <w:t xml:space="preserve">. </w:t>
      </w:r>
      <w:r w:rsidR="00B201B5">
        <w:t>A Comunicação pode ser vista na troca de informações,</w:t>
      </w:r>
      <w:r w:rsidR="00CD2AF8" w:rsidRPr="00CD2AF8">
        <w:t xml:space="preserve"> </w:t>
      </w:r>
      <w:r w:rsidR="00CD2AF8">
        <w:t>a Cooperação na realização das atividades em c</w:t>
      </w:r>
      <w:r w:rsidR="00CD2AF8" w:rsidRPr="00052201">
        <w:t>onjunto em um espaço</w:t>
      </w:r>
      <w:r w:rsidR="006A01A5">
        <w:t xml:space="preserve"> compartilhado</w:t>
      </w:r>
      <w:r w:rsidR="00CD2AF8">
        <w:t>, e</w:t>
      </w:r>
      <w:r w:rsidR="00B201B5">
        <w:t xml:space="preserve"> a Coordenação na organização d</w:t>
      </w:r>
      <w:r w:rsidR="006A01A5">
        <w:t>essas</w:t>
      </w:r>
      <w:r w:rsidR="00B201B5">
        <w:t xml:space="preserve"> atividades</w:t>
      </w:r>
      <w:r w:rsidR="00CD2AF8">
        <w:t xml:space="preserve"> </w:t>
      </w:r>
      <w:r w:rsidR="00B201B5">
        <w:t xml:space="preserve">(COSTA, 2018; </w:t>
      </w:r>
      <w:r w:rsidR="00B201B5" w:rsidRPr="00F324AE">
        <w:t>FUKS</w:t>
      </w:r>
      <w:r w:rsidR="00B201B5">
        <w:t xml:space="preserve">; </w:t>
      </w:r>
      <w:r w:rsidR="00B201B5" w:rsidRPr="00F324AE">
        <w:t>RAPOSO</w:t>
      </w:r>
      <w:r w:rsidR="00B201B5">
        <w:t xml:space="preserve">; </w:t>
      </w:r>
      <w:r w:rsidR="00B201B5" w:rsidRPr="00F324AE">
        <w:t>GEROSA</w:t>
      </w:r>
      <w:r w:rsidR="00B201B5">
        <w:t xml:space="preserve">, </w:t>
      </w:r>
      <w:r w:rsidR="00B201B5" w:rsidRPr="00F324AE">
        <w:t>2003</w:t>
      </w:r>
      <w:r w:rsidR="00B201B5">
        <w:t>; NETO; SILVA, 2018)</w:t>
      </w:r>
      <w:r w:rsidR="00B201B5" w:rsidRPr="00052201">
        <w:t>.</w:t>
      </w:r>
    </w:p>
    <w:p w14:paraId="2145CA9D" w14:textId="0CBE72DF" w:rsidR="00931CD9" w:rsidRDefault="00E50D1E" w:rsidP="00785A30">
      <w:pPr>
        <w:pStyle w:val="TF-TEXTO"/>
      </w:pPr>
      <w:r w:rsidRPr="00E50D1E">
        <w:t xml:space="preserve">Brown (2008) estabelece o DT como uma metodologia de concepção de ideias </w:t>
      </w:r>
      <w:r w:rsidR="00966597">
        <w:t xml:space="preserve">inovadoras </w:t>
      </w:r>
      <w:r w:rsidRPr="00E50D1E">
        <w:t>com base nas necessidades reais de um usuário</w:t>
      </w:r>
      <w:r w:rsidR="00931CD9">
        <w:t xml:space="preserve">. </w:t>
      </w:r>
      <w:r w:rsidR="00931CD9" w:rsidRPr="006D7C9E">
        <w:t xml:space="preserve">Elsbach </w:t>
      </w:r>
      <w:r w:rsidR="00685708">
        <w:t xml:space="preserve">e </w:t>
      </w:r>
      <w:r w:rsidR="00931CD9" w:rsidRPr="006D7C9E">
        <w:t>Stigliani (2018)</w:t>
      </w:r>
      <w:r w:rsidR="00931CD9">
        <w:t xml:space="preserve"> </w:t>
      </w:r>
      <w:r w:rsidR="00931CD9" w:rsidRPr="006D7C9E">
        <w:t xml:space="preserve">descrevem o </w:t>
      </w:r>
      <w:r w:rsidR="00966597">
        <w:t>DT</w:t>
      </w:r>
      <w:r w:rsidR="00931CD9" w:rsidRPr="006D7C9E">
        <w:t xml:space="preserve"> como uma abordagem para </w:t>
      </w:r>
      <w:r w:rsidR="005A7691">
        <w:t xml:space="preserve">solucionar </w:t>
      </w:r>
      <w:r w:rsidR="00931CD9" w:rsidRPr="006D7C9E">
        <w:t>problemas que usa ferramentas tradicionalmente utilizadas por designers de produtos</w:t>
      </w:r>
      <w:r w:rsidR="006A01A5">
        <w:t xml:space="preserve"> e processos</w:t>
      </w:r>
      <w:r w:rsidR="00931CD9">
        <w:t xml:space="preserve">. </w:t>
      </w:r>
      <w:r w:rsidR="0025700B">
        <w:t>De acordo com Skaggs (2018)</w:t>
      </w:r>
      <w:r w:rsidR="005A7691">
        <w:t>,</w:t>
      </w:r>
      <w:r w:rsidR="0025700B">
        <w:t xml:space="preserve"> as ferramentas de observação experiência e investigação permitem aos designers entender as necessidades humanas e moldar as informações para impulsionar a criação de produtos.</w:t>
      </w:r>
      <w:r w:rsidR="006D7C9E">
        <w:t xml:space="preserve"> </w:t>
      </w:r>
      <w:r w:rsidR="002451E0" w:rsidRPr="002451E0">
        <w:t>Brown (2018) coloca ainda que o DT tem como objetivo resolver problemas</w:t>
      </w:r>
      <w:r w:rsidR="005A7691">
        <w:t xml:space="preserve">, por meio da interação e </w:t>
      </w:r>
      <w:r w:rsidR="002451E0" w:rsidRPr="002451E0">
        <w:t xml:space="preserve">com a colaboração de usuários no processo de concepção da solução. </w:t>
      </w:r>
      <w:r w:rsidR="005A7691">
        <w:t xml:space="preserve">Essa interação e colaboração segundo </w:t>
      </w:r>
      <w:r w:rsidR="005A7691" w:rsidRPr="005A7691">
        <w:t xml:space="preserve">Brown </w:t>
      </w:r>
      <w:r w:rsidR="005A7691" w:rsidRPr="00C71498">
        <w:rPr>
          <w:i/>
          <w:iCs/>
        </w:rPr>
        <w:t>et al.</w:t>
      </w:r>
      <w:r w:rsidR="005A7691" w:rsidRPr="005A7691">
        <w:t xml:space="preserve"> (2008</w:t>
      </w:r>
      <w:r w:rsidR="005A7691">
        <w:t>)</w:t>
      </w:r>
      <w:r w:rsidR="005A7691" w:rsidRPr="005A7691">
        <w:t xml:space="preserve"> pode</w:t>
      </w:r>
      <w:r w:rsidR="00793BBF">
        <w:t>m</w:t>
      </w:r>
      <w:r w:rsidR="005A7691" w:rsidRPr="005A7691">
        <w:t xml:space="preserve"> </w:t>
      </w:r>
      <w:r w:rsidR="005A7691">
        <w:t>acontecer</w:t>
      </w:r>
      <w:r w:rsidR="005A7691" w:rsidRPr="005A7691">
        <w:t xml:space="preserve"> </w:t>
      </w:r>
      <w:r w:rsidR="005A7691">
        <w:t xml:space="preserve">com as etapas de </w:t>
      </w:r>
      <w:r w:rsidR="005A7691" w:rsidRPr="005A7691">
        <w:t>inspiração, ideação e implementação</w:t>
      </w:r>
      <w:r w:rsidR="00785A30">
        <w:t>.</w:t>
      </w:r>
      <w:r w:rsidR="00785A30" w:rsidRPr="00785A30">
        <w:t xml:space="preserve"> </w:t>
      </w:r>
    </w:p>
    <w:p w14:paraId="67EB786C" w14:textId="1EC3BE88" w:rsidR="00885090" w:rsidRDefault="00451B94" w:rsidP="00162B16">
      <w:pPr>
        <w:pStyle w:val="TF-refernciasbibliogrficasTTULO"/>
      </w:pPr>
      <w:bookmarkStart w:id="62" w:name="_Toc351015602"/>
      <w:bookmarkEnd w:id="41"/>
      <w:bookmarkEnd w:id="42"/>
      <w:bookmarkEnd w:id="43"/>
      <w:bookmarkEnd w:id="44"/>
      <w:bookmarkEnd w:id="45"/>
      <w:bookmarkEnd w:id="46"/>
      <w:bookmarkEnd w:id="47"/>
      <w:r>
        <w:t>Referências</w:t>
      </w:r>
      <w:bookmarkEnd w:id="62"/>
    </w:p>
    <w:p w14:paraId="4168B67D" w14:textId="35B204C5" w:rsidR="002E0A32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BITTAR, O</w:t>
      </w:r>
      <w:r w:rsidR="009D1619">
        <w:rPr>
          <w:szCs w:val="24"/>
        </w:rPr>
        <w:t>límpio</w:t>
      </w:r>
      <w:r w:rsidRPr="005D54AA">
        <w:rPr>
          <w:szCs w:val="24"/>
        </w:rPr>
        <w:t xml:space="preserve"> J. N</w:t>
      </w:r>
      <w:r w:rsidR="009D1619">
        <w:rPr>
          <w:szCs w:val="24"/>
        </w:rPr>
        <w:t>ogueira</w:t>
      </w:r>
      <w:r w:rsidRPr="005D54AA">
        <w:rPr>
          <w:szCs w:val="24"/>
        </w:rPr>
        <w:t xml:space="preserve"> </w:t>
      </w:r>
      <w:r w:rsidRPr="00C71498">
        <w:rPr>
          <w:i/>
          <w:iCs/>
          <w:szCs w:val="24"/>
        </w:rPr>
        <w:t>et al.</w:t>
      </w:r>
      <w:r w:rsidRPr="005D54AA">
        <w:rPr>
          <w:szCs w:val="24"/>
        </w:rPr>
        <w:t xml:space="preserve"> Sistemas de informação em saúde e sua complexidade. </w:t>
      </w:r>
      <w:r w:rsidRPr="005D54AA">
        <w:rPr>
          <w:b/>
          <w:bCs/>
          <w:szCs w:val="24"/>
        </w:rPr>
        <w:t>Revista de Administração em Saúde</w:t>
      </w:r>
      <w:r w:rsidRPr="005D54AA">
        <w:rPr>
          <w:szCs w:val="24"/>
        </w:rPr>
        <w:t>, São Paulo, v. 18, n. 70, p. 1-18, set. 2022.</w:t>
      </w:r>
    </w:p>
    <w:p w14:paraId="13A7491B" w14:textId="0B6F0F7B" w:rsidR="00561BEE" w:rsidRPr="005D54AA" w:rsidRDefault="00561BEE" w:rsidP="002E0A32">
      <w:pPr>
        <w:pStyle w:val="TF-refernciasITEM"/>
        <w:rPr>
          <w:szCs w:val="24"/>
        </w:rPr>
      </w:pPr>
      <w:r>
        <w:rPr>
          <w:szCs w:val="24"/>
        </w:rPr>
        <w:t>BÍSCARO</w:t>
      </w:r>
      <w:r w:rsidRPr="005D54AA">
        <w:rPr>
          <w:szCs w:val="24"/>
        </w:rPr>
        <w:t xml:space="preserve">, </w:t>
      </w:r>
      <w:r>
        <w:rPr>
          <w:szCs w:val="24"/>
        </w:rPr>
        <w:t>Vinícius Rocha</w:t>
      </w:r>
      <w:r w:rsidRPr="005D54AA">
        <w:rPr>
          <w:szCs w:val="24"/>
        </w:rPr>
        <w:t xml:space="preserve">. </w:t>
      </w:r>
      <w:r w:rsidRPr="00AA3F68">
        <w:rPr>
          <w:b/>
          <w:bCs/>
          <w:szCs w:val="24"/>
        </w:rPr>
        <w:t>A escolha do turista</w:t>
      </w:r>
      <w:r w:rsidRPr="00AA3F68">
        <w:rPr>
          <w:szCs w:val="24"/>
        </w:rPr>
        <w:t>:</w:t>
      </w:r>
      <w:r>
        <w:rPr>
          <w:szCs w:val="24"/>
        </w:rPr>
        <w:t xml:space="preserve"> </w:t>
      </w:r>
      <w:r w:rsidRPr="00AA3F68">
        <w:rPr>
          <w:szCs w:val="24"/>
        </w:rPr>
        <w:t>Um modelo de recomendação baseado no histórico de viagens internacionais</w:t>
      </w:r>
      <w:r w:rsidRPr="005D54AA">
        <w:rPr>
          <w:szCs w:val="24"/>
        </w:rPr>
        <w:t>. 20</w:t>
      </w:r>
      <w:r>
        <w:rPr>
          <w:szCs w:val="24"/>
        </w:rPr>
        <w:t>22</w:t>
      </w:r>
      <w:r w:rsidRPr="005D54AA">
        <w:rPr>
          <w:szCs w:val="24"/>
        </w:rPr>
        <w:t xml:space="preserve">. </w:t>
      </w:r>
      <w:r>
        <w:rPr>
          <w:szCs w:val="24"/>
        </w:rPr>
        <w:t>84</w:t>
      </w:r>
      <w:r w:rsidRPr="005D54AA">
        <w:rPr>
          <w:szCs w:val="24"/>
        </w:rPr>
        <w:t xml:space="preserve"> f. Dissertação (Mestrado em </w:t>
      </w:r>
      <w:r>
        <w:rPr>
          <w:szCs w:val="24"/>
        </w:rPr>
        <w:t>Ciências</w:t>
      </w:r>
      <w:r w:rsidRPr="005D54AA">
        <w:rPr>
          <w:szCs w:val="24"/>
        </w:rPr>
        <w:t xml:space="preserve">) – Programa de Pós-Graduação em </w:t>
      </w:r>
      <w:r>
        <w:rPr>
          <w:szCs w:val="24"/>
        </w:rPr>
        <w:t>Turismo</w:t>
      </w:r>
      <w:r w:rsidRPr="005D54AA">
        <w:rPr>
          <w:szCs w:val="24"/>
        </w:rPr>
        <w:t xml:space="preserve">, Universidade </w:t>
      </w:r>
      <w:r>
        <w:rPr>
          <w:szCs w:val="24"/>
        </w:rPr>
        <w:t>de São Paulo</w:t>
      </w:r>
      <w:r w:rsidRPr="005D54AA">
        <w:rPr>
          <w:szCs w:val="24"/>
        </w:rPr>
        <w:t xml:space="preserve">, </w:t>
      </w:r>
      <w:r>
        <w:rPr>
          <w:szCs w:val="24"/>
        </w:rPr>
        <w:t>São Paulo</w:t>
      </w:r>
      <w:r w:rsidRPr="005D54AA">
        <w:rPr>
          <w:szCs w:val="24"/>
        </w:rPr>
        <w:t>, 20</w:t>
      </w:r>
      <w:r>
        <w:rPr>
          <w:szCs w:val="24"/>
        </w:rPr>
        <w:t>22</w:t>
      </w:r>
      <w:r w:rsidRPr="005D54AA">
        <w:rPr>
          <w:szCs w:val="24"/>
        </w:rPr>
        <w:t>.</w:t>
      </w:r>
    </w:p>
    <w:p w14:paraId="1B89F5AC" w14:textId="64182562" w:rsidR="002E0A32" w:rsidRPr="00B21A30" w:rsidRDefault="002E0A32" w:rsidP="002E0A32">
      <w:pPr>
        <w:pStyle w:val="TF-refernciasITEM"/>
        <w:rPr>
          <w:szCs w:val="24"/>
          <w:lang w:val="en-US"/>
        </w:rPr>
      </w:pPr>
      <w:r w:rsidRPr="00B21A30">
        <w:rPr>
          <w:szCs w:val="24"/>
          <w:lang w:val="en-US"/>
        </w:rPr>
        <w:t>BROWN, T</w:t>
      </w:r>
      <w:r w:rsidR="000D5DBE" w:rsidRPr="00B21A30">
        <w:rPr>
          <w:szCs w:val="24"/>
          <w:lang w:val="en-US"/>
        </w:rPr>
        <w:t>im</w:t>
      </w:r>
      <w:r w:rsidRPr="00B21A30">
        <w:rPr>
          <w:szCs w:val="24"/>
          <w:lang w:val="en-US"/>
        </w:rPr>
        <w:t xml:space="preserve">. Design thinking. </w:t>
      </w:r>
      <w:r w:rsidRPr="00B21A30">
        <w:rPr>
          <w:b/>
          <w:bCs/>
          <w:szCs w:val="24"/>
          <w:lang w:val="en-US"/>
        </w:rPr>
        <w:t>Harvard Business Review</w:t>
      </w:r>
      <w:r w:rsidRPr="00B21A30">
        <w:rPr>
          <w:szCs w:val="24"/>
          <w:lang w:val="en-US"/>
        </w:rPr>
        <w:t>, Brighton, v. 86, no. 6, p. 84-92,</w:t>
      </w:r>
      <w:r w:rsidR="00BC35DF" w:rsidRPr="00B21A30">
        <w:rPr>
          <w:szCs w:val="24"/>
          <w:lang w:val="en-US"/>
        </w:rPr>
        <w:t xml:space="preserve"> </w:t>
      </w:r>
      <w:r w:rsidRPr="00B21A30">
        <w:rPr>
          <w:szCs w:val="24"/>
          <w:lang w:val="en-US"/>
        </w:rPr>
        <w:t>jun. 2008.</w:t>
      </w:r>
    </w:p>
    <w:p w14:paraId="735F5502" w14:textId="0D5F00BD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BROWN, T</w:t>
      </w:r>
      <w:r w:rsidR="000D5DBE" w:rsidRPr="00C71498">
        <w:rPr>
          <w:szCs w:val="24"/>
        </w:rPr>
        <w:t>im</w:t>
      </w:r>
      <w:r w:rsidRPr="005D54AA">
        <w:rPr>
          <w:szCs w:val="24"/>
        </w:rPr>
        <w:t xml:space="preserve">. </w:t>
      </w:r>
      <w:r w:rsidRPr="005D54AA">
        <w:rPr>
          <w:b/>
          <w:bCs/>
          <w:szCs w:val="24"/>
        </w:rPr>
        <w:t>Design Thinking</w:t>
      </w:r>
      <w:r w:rsidRPr="005D54AA">
        <w:rPr>
          <w:szCs w:val="24"/>
        </w:rPr>
        <w:t>: uma metodologia poderosa para decretar o fim das velhas</w:t>
      </w:r>
      <w:r w:rsidR="00BC35DF" w:rsidRPr="005D54AA">
        <w:rPr>
          <w:szCs w:val="24"/>
        </w:rPr>
        <w:t xml:space="preserve"> </w:t>
      </w:r>
      <w:r w:rsidRPr="005D54AA">
        <w:rPr>
          <w:szCs w:val="24"/>
        </w:rPr>
        <w:t>ideias. 2. ed. Rio de Janeiro: Alta Books, 2018. 272 p.</w:t>
      </w:r>
    </w:p>
    <w:p w14:paraId="2B4D2DDB" w14:textId="77777777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CARVALHO, Lucas. </w:t>
      </w:r>
      <w:r w:rsidRPr="005D54AA">
        <w:rPr>
          <w:b/>
          <w:bCs/>
          <w:szCs w:val="24"/>
        </w:rPr>
        <w:t>Coda</w:t>
      </w:r>
      <w:r w:rsidRPr="005D54AA">
        <w:rPr>
          <w:szCs w:val="24"/>
        </w:rPr>
        <w:t>: Aplicativo móvel de avaliação colaborativa da acessibilidade de ambientes. 2020. 174 f. Trabalho de Conclusão de Curso (Bacharelado em Sistemas de Informação) - Centro de Ciências Exatas e Naturais, Universidade Regional de Blumenau, Blumenau, 2020.</w:t>
      </w:r>
    </w:p>
    <w:p w14:paraId="4AE4F569" w14:textId="10AC07DD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COSTA, S</w:t>
      </w:r>
      <w:r w:rsidR="000D5DBE" w:rsidRPr="00C71498">
        <w:rPr>
          <w:szCs w:val="24"/>
        </w:rPr>
        <w:t>imone Erbs da</w:t>
      </w:r>
      <w:r w:rsidRPr="005D54AA">
        <w:rPr>
          <w:szCs w:val="24"/>
        </w:rPr>
        <w:t xml:space="preserve">. </w:t>
      </w:r>
      <w:r w:rsidRPr="005D54AA">
        <w:rPr>
          <w:b/>
          <w:bCs/>
          <w:szCs w:val="24"/>
        </w:rPr>
        <w:t>iLibras como Facilitador na Comunicação efetiva do Surdo</w:t>
      </w:r>
      <w:r w:rsidRPr="005D54AA">
        <w:rPr>
          <w:szCs w:val="24"/>
        </w:rPr>
        <w:t>: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4CA7A897" w14:textId="2FAD4E0E" w:rsidR="002E0A32" w:rsidRPr="005D54AA" w:rsidRDefault="00BC35DF" w:rsidP="002E0A32">
      <w:pPr>
        <w:pStyle w:val="TF-refernciasITEM"/>
        <w:rPr>
          <w:szCs w:val="24"/>
        </w:rPr>
      </w:pPr>
      <w:r w:rsidRPr="00B21A30">
        <w:rPr>
          <w:szCs w:val="24"/>
          <w:lang w:val="en-US"/>
        </w:rPr>
        <w:t>ELSBACH</w:t>
      </w:r>
      <w:r w:rsidR="002E0A32" w:rsidRPr="00B21A30">
        <w:rPr>
          <w:szCs w:val="24"/>
          <w:lang w:val="en-US"/>
        </w:rPr>
        <w:t>, K</w:t>
      </w:r>
      <w:r w:rsidR="00A233EC" w:rsidRPr="00B21A30">
        <w:rPr>
          <w:szCs w:val="24"/>
          <w:lang w:val="en-US"/>
        </w:rPr>
        <w:t>imberly</w:t>
      </w:r>
      <w:r w:rsidR="002E0A32" w:rsidRPr="00B21A30">
        <w:rPr>
          <w:szCs w:val="24"/>
          <w:lang w:val="en-US"/>
        </w:rPr>
        <w:t>. D.</w:t>
      </w:r>
      <w:r w:rsidRPr="00B21A30">
        <w:rPr>
          <w:szCs w:val="24"/>
          <w:lang w:val="en-US"/>
        </w:rPr>
        <w:t>;</w:t>
      </w:r>
      <w:r w:rsidR="002E0A32" w:rsidRPr="00B21A30">
        <w:rPr>
          <w:szCs w:val="24"/>
          <w:lang w:val="en-US"/>
        </w:rPr>
        <w:t xml:space="preserve"> </w:t>
      </w:r>
      <w:r w:rsidRPr="00B21A30">
        <w:rPr>
          <w:szCs w:val="24"/>
          <w:lang w:val="en-US"/>
        </w:rPr>
        <w:t>STIGLIANI</w:t>
      </w:r>
      <w:r w:rsidR="002E0A32" w:rsidRPr="00B21A30">
        <w:rPr>
          <w:szCs w:val="24"/>
          <w:lang w:val="en-US"/>
        </w:rPr>
        <w:t>, I</w:t>
      </w:r>
      <w:r w:rsidR="00A233EC" w:rsidRPr="00B21A30">
        <w:rPr>
          <w:szCs w:val="24"/>
          <w:lang w:val="en-US"/>
        </w:rPr>
        <w:t>leana</w:t>
      </w:r>
      <w:r w:rsidR="002E0A32" w:rsidRPr="00B21A30">
        <w:rPr>
          <w:szCs w:val="24"/>
          <w:lang w:val="en-US"/>
        </w:rPr>
        <w:t>. Design Thinking and Organizational</w:t>
      </w:r>
      <w:r w:rsidR="002E0A32" w:rsidRPr="00B21A30">
        <w:rPr>
          <w:b/>
          <w:bCs/>
          <w:szCs w:val="24"/>
          <w:lang w:val="en-US"/>
        </w:rPr>
        <w:t xml:space="preserve"> </w:t>
      </w:r>
      <w:r w:rsidR="002E0A32" w:rsidRPr="00B21A30">
        <w:rPr>
          <w:szCs w:val="24"/>
          <w:lang w:val="en-US"/>
        </w:rPr>
        <w:t xml:space="preserve">Culture: A Review and Framework for Future Research. </w:t>
      </w:r>
      <w:r w:rsidR="002E0A32" w:rsidRPr="00C71498">
        <w:rPr>
          <w:b/>
          <w:bCs/>
          <w:szCs w:val="24"/>
        </w:rPr>
        <w:t>Journal of Management</w:t>
      </w:r>
      <w:r w:rsidR="002E0A32" w:rsidRPr="005D54AA">
        <w:rPr>
          <w:szCs w:val="24"/>
        </w:rPr>
        <w:t>, 2018.</w:t>
      </w:r>
    </w:p>
    <w:p w14:paraId="56FB94D3" w14:textId="18DDB8D8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lastRenderedPageBreak/>
        <w:t>FLORIANI, Daniele</w:t>
      </w:r>
      <w:r w:rsidR="000D5DBE" w:rsidRPr="00C71498">
        <w:rPr>
          <w:szCs w:val="24"/>
        </w:rPr>
        <w:t xml:space="preserve"> </w:t>
      </w:r>
      <w:r w:rsidR="000D5DBE" w:rsidRPr="00C71498">
        <w:rPr>
          <w:i/>
          <w:iCs/>
          <w:szCs w:val="24"/>
        </w:rPr>
        <w:t>et al</w:t>
      </w:r>
      <w:r w:rsidRPr="005D54AA">
        <w:rPr>
          <w:szCs w:val="24"/>
        </w:rPr>
        <w:t xml:space="preserve">. </w:t>
      </w:r>
      <w:r w:rsidRPr="005D54AA">
        <w:rPr>
          <w:b/>
          <w:bCs/>
          <w:szCs w:val="24"/>
        </w:rPr>
        <w:t>OPA! Ajude o vovô</w:t>
      </w:r>
      <w:r w:rsidRPr="005D54AA">
        <w:rPr>
          <w:szCs w:val="24"/>
        </w:rPr>
        <w:t xml:space="preserve">: Sistema colaborativo de ajuda aos idosos. 2018. 84 f. Trabalho de Conclusão de Curso (Tecnólogo em Análise e Desenvolvimento de Sistemas) - </w:t>
      </w:r>
      <w:r w:rsidRPr="00C71498">
        <w:rPr>
          <w:szCs w:val="24"/>
        </w:rPr>
        <w:t>Faculdade de Tecnologia Senac Blumenau</w:t>
      </w:r>
      <w:r w:rsidRPr="005D54AA">
        <w:rPr>
          <w:szCs w:val="24"/>
        </w:rPr>
        <w:t>, Blumenau, 2018.</w:t>
      </w:r>
    </w:p>
    <w:p w14:paraId="0C89590B" w14:textId="424FE58E" w:rsidR="002E0A32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FUKS, Hugo; RAPOSO, Alberto Barbosa; GEROSA, Marco Aurélio. O Modelo de Colaboração 3C e a Engenharia de Groupware. In: </w:t>
      </w:r>
      <w:r w:rsidRPr="00F2305D">
        <w:rPr>
          <w:szCs w:val="24"/>
        </w:rPr>
        <w:t>SIMPÓSIO BRASILEIRO DE SISTEMAS MULTIMÍDIA E WEB–WEBMIDIA</w:t>
      </w:r>
      <w:r w:rsidRPr="005D54AA">
        <w:rPr>
          <w:szCs w:val="24"/>
        </w:rPr>
        <w:t>, 9., 2003, Salvador-BA. Trilha especial de Trabalho Cooperativo Assistido por Computador. Salvador-BA: UNIFACS, 2003. p. 445-452.</w:t>
      </w:r>
    </w:p>
    <w:p w14:paraId="0E264145" w14:textId="26F8A674" w:rsidR="001C135B" w:rsidRPr="005D54AA" w:rsidRDefault="001C135B" w:rsidP="002E0A32">
      <w:pPr>
        <w:pStyle w:val="TF-refernciasITEM"/>
        <w:rPr>
          <w:szCs w:val="24"/>
        </w:rPr>
      </w:pPr>
      <w:r w:rsidRPr="001C135B">
        <w:rPr>
          <w:szCs w:val="24"/>
        </w:rPr>
        <w:t xml:space="preserve">NETO, Francisco Soares de Souza; SILVA, Euler Vieira. </w:t>
      </w:r>
      <w:r w:rsidRPr="006A01A5">
        <w:rPr>
          <w:szCs w:val="24"/>
        </w:rPr>
        <w:t>iTimeline</w:t>
      </w:r>
      <w:r w:rsidRPr="001C135B">
        <w:rPr>
          <w:szCs w:val="24"/>
        </w:rPr>
        <w:t xml:space="preserve">: Uma Abordagem Visual das Interações Sociais em Ambientes Virtuais de Aprendizagem Baseada no Modelo 3C de Colaboração. </w:t>
      </w:r>
      <w:r w:rsidRPr="006A01A5">
        <w:rPr>
          <w:b/>
          <w:bCs/>
          <w:szCs w:val="24"/>
        </w:rPr>
        <w:t>RENOTE</w:t>
      </w:r>
      <w:r w:rsidRPr="001C135B">
        <w:rPr>
          <w:szCs w:val="24"/>
        </w:rPr>
        <w:t>, Porto Alegre, v. 16, n. 1, 2018. DOI: 10.22456/1679-1916.85904. Disponível em: https://seer.ufrgs.br/index.php/renote/article/view/85904. Acesso em: 20 set. 2022.</w:t>
      </w:r>
    </w:p>
    <w:p w14:paraId="0FD5EB28" w14:textId="09F8715C" w:rsidR="002E0A32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PEGO, Ana Cristina. </w:t>
      </w:r>
      <w:r w:rsidRPr="00741AB3">
        <w:rPr>
          <w:szCs w:val="24"/>
        </w:rPr>
        <w:t>Os sistemas colaborativos na Educação:</w:t>
      </w:r>
      <w:r w:rsidRPr="005D54AA">
        <w:rPr>
          <w:szCs w:val="24"/>
        </w:rPr>
        <w:t xml:space="preserve"> Os valores pedagógicos e educacionais</w:t>
      </w:r>
      <w:r w:rsidR="002C4C2D">
        <w:rPr>
          <w:szCs w:val="24"/>
        </w:rPr>
        <w:t xml:space="preserve">. </w:t>
      </w:r>
      <w:r w:rsidR="002C4C2D" w:rsidRPr="002C4C2D">
        <w:rPr>
          <w:b/>
          <w:bCs/>
          <w:szCs w:val="24"/>
        </w:rPr>
        <w:t>ResearchGate</w:t>
      </w:r>
      <w:r w:rsidR="00085044">
        <w:rPr>
          <w:szCs w:val="24"/>
        </w:rPr>
        <w:t>,</w:t>
      </w:r>
      <w:r w:rsidR="002C4C2D">
        <w:rPr>
          <w:szCs w:val="24"/>
        </w:rPr>
        <w:t xml:space="preserve"> v. 7,</w:t>
      </w:r>
      <w:r w:rsidRPr="005D54AA">
        <w:rPr>
          <w:szCs w:val="24"/>
        </w:rPr>
        <w:t xml:space="preserve"> p. 1-7</w:t>
      </w:r>
      <w:r w:rsidR="00085044">
        <w:rPr>
          <w:szCs w:val="24"/>
        </w:rPr>
        <w:t>,</w:t>
      </w:r>
      <w:r w:rsidR="00085044" w:rsidRPr="005D54AA">
        <w:rPr>
          <w:szCs w:val="24"/>
        </w:rPr>
        <w:t xml:space="preserve"> 2019</w:t>
      </w:r>
      <w:r w:rsidR="00085044">
        <w:rPr>
          <w:szCs w:val="24"/>
        </w:rPr>
        <w:t>.</w:t>
      </w:r>
      <w:r w:rsidRPr="005D54AA">
        <w:rPr>
          <w:szCs w:val="24"/>
        </w:rPr>
        <w:t xml:space="preserve"> Disponível em: https://www.researchgate.net/publication/338232231. Acesso em: 18 set. 2022.</w:t>
      </w:r>
    </w:p>
    <w:p w14:paraId="0E5878AF" w14:textId="6ED8209C" w:rsidR="00061306" w:rsidRPr="005D54AA" w:rsidRDefault="00061306" w:rsidP="002E0A32">
      <w:pPr>
        <w:pStyle w:val="TF-refernciasITEM"/>
        <w:rPr>
          <w:szCs w:val="24"/>
        </w:rPr>
      </w:pPr>
      <w:r>
        <w:rPr>
          <w:szCs w:val="24"/>
        </w:rPr>
        <w:t>PEREIRA</w:t>
      </w:r>
      <w:r w:rsidRPr="005D54AA">
        <w:rPr>
          <w:szCs w:val="24"/>
        </w:rPr>
        <w:t xml:space="preserve">, </w:t>
      </w:r>
      <w:r>
        <w:rPr>
          <w:szCs w:val="24"/>
        </w:rPr>
        <w:t>Gustavo Magalhães Pereira</w:t>
      </w:r>
      <w:r w:rsidRPr="005D54AA">
        <w:rPr>
          <w:szCs w:val="24"/>
        </w:rPr>
        <w:t xml:space="preserve">. </w:t>
      </w:r>
      <w:r>
        <w:rPr>
          <w:b/>
          <w:bCs/>
          <w:szCs w:val="24"/>
        </w:rPr>
        <w:t>Suporte à Decisão Multicritério em Aplicativos de Saúde sob Demanda</w:t>
      </w:r>
      <w:r w:rsidRPr="005D54AA">
        <w:rPr>
          <w:szCs w:val="24"/>
        </w:rPr>
        <w:t>. 201</w:t>
      </w:r>
      <w:r>
        <w:rPr>
          <w:szCs w:val="24"/>
        </w:rPr>
        <w:t>9</w:t>
      </w:r>
      <w:r w:rsidRPr="005D54AA">
        <w:rPr>
          <w:szCs w:val="24"/>
        </w:rPr>
        <w:t xml:space="preserve">. </w:t>
      </w:r>
      <w:r>
        <w:rPr>
          <w:szCs w:val="24"/>
        </w:rPr>
        <w:t>52</w:t>
      </w:r>
      <w:r w:rsidRPr="005D54AA">
        <w:rPr>
          <w:szCs w:val="24"/>
        </w:rPr>
        <w:t xml:space="preserve"> f. Trabalho de Conclusão de Curso (Bacharelado em Sistemas de Informação) - Departamento de Estatística e Informática, Universidade Federal Rural de Pernambuco, Recife, 201</w:t>
      </w:r>
      <w:r>
        <w:rPr>
          <w:szCs w:val="24"/>
        </w:rPr>
        <w:t>9</w:t>
      </w:r>
      <w:r w:rsidRPr="005D54AA">
        <w:rPr>
          <w:szCs w:val="24"/>
        </w:rPr>
        <w:t>.</w:t>
      </w:r>
    </w:p>
    <w:p w14:paraId="69B84B65" w14:textId="77777777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RETORE, Ana Paula. </w:t>
      </w:r>
      <w:r w:rsidRPr="005D54AA">
        <w:rPr>
          <w:b/>
          <w:bCs/>
          <w:szCs w:val="24"/>
        </w:rPr>
        <w:t>Apropriação por meio de tailoring adaptável em sistemas colaborativos de comunicação</w:t>
      </w:r>
      <w:r w:rsidRPr="005D54AA">
        <w:rPr>
          <w:szCs w:val="24"/>
        </w:rPr>
        <w:t>: um estudo de caso Slack e o Whatsapp. 2019. 149 f. Dissertação (Mestrado em Tecnologia e Sociedade) - Universidade Tecnológica Federal do Paraná, Curitiba, 2019.</w:t>
      </w:r>
    </w:p>
    <w:p w14:paraId="5E316171" w14:textId="1EB192E0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ROCHA, Sheyla Ribeiro</w:t>
      </w:r>
      <w:r w:rsidR="00793BBF" w:rsidRPr="00C71498">
        <w:rPr>
          <w:szCs w:val="24"/>
        </w:rPr>
        <w:t xml:space="preserve"> </w:t>
      </w:r>
      <w:r w:rsidR="00793BBF" w:rsidRPr="00C71498">
        <w:rPr>
          <w:i/>
          <w:iCs/>
          <w:szCs w:val="24"/>
        </w:rPr>
        <w:t>et al</w:t>
      </w:r>
      <w:r w:rsidRPr="005D54AA">
        <w:rPr>
          <w:szCs w:val="24"/>
        </w:rPr>
        <w:t xml:space="preserve">. </w:t>
      </w:r>
      <w:r w:rsidRPr="00C71498">
        <w:rPr>
          <w:szCs w:val="24"/>
        </w:rPr>
        <w:t>Avaliação de Habilidades de Comunicação em Ambiente Simulado na Formação Médica</w:t>
      </w:r>
      <w:r w:rsidRPr="005D54AA">
        <w:rPr>
          <w:szCs w:val="24"/>
        </w:rPr>
        <w:t xml:space="preserve">: Conceitos, Desafios e Possibilidades. </w:t>
      </w:r>
      <w:r w:rsidRPr="00C71498">
        <w:rPr>
          <w:b/>
          <w:bCs/>
          <w:szCs w:val="24"/>
        </w:rPr>
        <w:t>Revista Brasileira de Educação Médica</w:t>
      </w:r>
      <w:r w:rsidR="00085044">
        <w:rPr>
          <w:szCs w:val="24"/>
        </w:rPr>
        <w:t>,</w:t>
      </w:r>
      <w:r w:rsidRPr="005D54AA">
        <w:rPr>
          <w:szCs w:val="24"/>
        </w:rPr>
        <w:t xml:space="preserve"> v. 43, ed. 1, p. 236-245, 2019.</w:t>
      </w:r>
      <w:r w:rsidR="00085044">
        <w:rPr>
          <w:szCs w:val="24"/>
        </w:rPr>
        <w:t xml:space="preserve"> Disponível em: </w:t>
      </w:r>
      <w:r w:rsidR="00085044" w:rsidRPr="00085044">
        <w:rPr>
          <w:szCs w:val="24"/>
        </w:rPr>
        <w:t>https://www.scielo.br/j/rbem/a/QQYzckv3cXqCXZXhqYQd5gB/?lang=pt</w:t>
      </w:r>
      <w:r w:rsidR="00085044">
        <w:rPr>
          <w:szCs w:val="24"/>
        </w:rPr>
        <w:t>. Acesso em: 19 set. 2022.</w:t>
      </w:r>
      <w:r w:rsidRPr="005D54AA">
        <w:rPr>
          <w:szCs w:val="24"/>
        </w:rPr>
        <w:t xml:space="preserve"> </w:t>
      </w:r>
    </w:p>
    <w:p w14:paraId="5ED77A5A" w14:textId="60722E0C" w:rsidR="00061306" w:rsidRDefault="00061306" w:rsidP="002E0A32">
      <w:pPr>
        <w:pStyle w:val="TF-refernciasITEM"/>
        <w:rPr>
          <w:szCs w:val="24"/>
        </w:rPr>
      </w:pPr>
      <w:r>
        <w:rPr>
          <w:szCs w:val="24"/>
        </w:rPr>
        <w:t>SANTOS</w:t>
      </w:r>
      <w:r w:rsidRPr="005D54AA">
        <w:rPr>
          <w:szCs w:val="24"/>
        </w:rPr>
        <w:t xml:space="preserve">, </w:t>
      </w:r>
      <w:r>
        <w:rPr>
          <w:szCs w:val="24"/>
        </w:rPr>
        <w:t>Álisson Oliveira dos</w:t>
      </w:r>
      <w:r w:rsidRPr="005D54AA">
        <w:rPr>
          <w:szCs w:val="24"/>
        </w:rPr>
        <w:t xml:space="preserve">. </w:t>
      </w:r>
      <w:r>
        <w:rPr>
          <w:b/>
          <w:bCs/>
          <w:szCs w:val="24"/>
        </w:rPr>
        <w:t>Desenvolvimento e avaliação de uma plataforma colaborativa de sumários médicos baseados em evidências</w:t>
      </w:r>
      <w:r w:rsidRPr="005D54AA">
        <w:rPr>
          <w:szCs w:val="24"/>
        </w:rPr>
        <w:t>. 201</w:t>
      </w:r>
      <w:r>
        <w:rPr>
          <w:szCs w:val="24"/>
        </w:rPr>
        <w:t>9</w:t>
      </w:r>
      <w:r w:rsidRPr="005D54AA">
        <w:rPr>
          <w:szCs w:val="24"/>
        </w:rPr>
        <w:t>. 7</w:t>
      </w:r>
      <w:r>
        <w:rPr>
          <w:szCs w:val="24"/>
        </w:rPr>
        <w:t>6</w:t>
      </w:r>
      <w:r w:rsidRPr="005D54AA">
        <w:rPr>
          <w:szCs w:val="24"/>
        </w:rPr>
        <w:t xml:space="preserve"> f. Dissertação (Mestrado em </w:t>
      </w:r>
      <w:r>
        <w:rPr>
          <w:szCs w:val="24"/>
        </w:rPr>
        <w:t>Telemedicina e Telessaúde</w:t>
      </w:r>
      <w:r w:rsidRPr="005D54AA">
        <w:rPr>
          <w:szCs w:val="24"/>
        </w:rPr>
        <w:t xml:space="preserve">) – Programa de Pós-Graduação em </w:t>
      </w:r>
      <w:r>
        <w:rPr>
          <w:szCs w:val="24"/>
        </w:rPr>
        <w:t>Telessaúde</w:t>
      </w:r>
      <w:r w:rsidRPr="005D54AA">
        <w:rPr>
          <w:szCs w:val="24"/>
        </w:rPr>
        <w:t>, Universidade do Estado d</w:t>
      </w:r>
      <w:r>
        <w:rPr>
          <w:szCs w:val="24"/>
        </w:rPr>
        <w:t>o Rio de Janeiro</w:t>
      </w:r>
      <w:r w:rsidRPr="005D54AA">
        <w:rPr>
          <w:szCs w:val="24"/>
        </w:rPr>
        <w:t xml:space="preserve">, </w:t>
      </w:r>
      <w:r>
        <w:rPr>
          <w:szCs w:val="24"/>
        </w:rPr>
        <w:t>Rio de Janeiro</w:t>
      </w:r>
      <w:r w:rsidRPr="005D54AA">
        <w:rPr>
          <w:szCs w:val="24"/>
        </w:rPr>
        <w:t>, 201</w:t>
      </w:r>
      <w:r>
        <w:rPr>
          <w:szCs w:val="24"/>
        </w:rPr>
        <w:t>9</w:t>
      </w:r>
      <w:r w:rsidRPr="005D54AA">
        <w:rPr>
          <w:szCs w:val="24"/>
        </w:rPr>
        <w:t>.</w:t>
      </w:r>
    </w:p>
    <w:p w14:paraId="2D14FF55" w14:textId="1A12D08D" w:rsidR="002E0A32" w:rsidRPr="00B21A30" w:rsidRDefault="002E0A32" w:rsidP="002E0A32">
      <w:pPr>
        <w:pStyle w:val="TF-refernciasITEM"/>
        <w:rPr>
          <w:szCs w:val="24"/>
          <w:lang w:val="en-US"/>
        </w:rPr>
      </w:pPr>
      <w:r w:rsidRPr="005D54AA">
        <w:rPr>
          <w:szCs w:val="24"/>
        </w:rPr>
        <w:t>SILVA, A</w:t>
      </w:r>
      <w:r w:rsidR="00CE1F47">
        <w:rPr>
          <w:szCs w:val="24"/>
        </w:rPr>
        <w:t>lexis</w:t>
      </w:r>
      <w:r w:rsidRPr="005D54AA">
        <w:rPr>
          <w:szCs w:val="24"/>
        </w:rPr>
        <w:t>. P. da</w:t>
      </w:r>
      <w:r w:rsidR="00BC35DF" w:rsidRPr="005D54AA">
        <w:rPr>
          <w:szCs w:val="24"/>
        </w:rPr>
        <w:t xml:space="preserve"> </w:t>
      </w:r>
      <w:r w:rsidR="00BC35DF" w:rsidRPr="00C71498">
        <w:rPr>
          <w:i/>
          <w:iCs/>
          <w:szCs w:val="24"/>
        </w:rPr>
        <w:t>et al</w:t>
      </w:r>
      <w:r w:rsidRPr="005D54AA">
        <w:rPr>
          <w:szCs w:val="24"/>
        </w:rPr>
        <w:t xml:space="preserve">. Usabilidade dos aplicativos móveis para profissionais de saúde: Revisão integrativa. </w:t>
      </w:r>
      <w:r w:rsidRPr="005D54AA">
        <w:rPr>
          <w:b/>
          <w:bCs/>
          <w:szCs w:val="24"/>
        </w:rPr>
        <w:t>Journal of Health Informatics</w:t>
      </w:r>
      <w:r w:rsidRPr="005D54AA">
        <w:rPr>
          <w:szCs w:val="24"/>
        </w:rPr>
        <w:t xml:space="preserve">, Brasil, v. 13, n. 3, 2021. Disponível em: https://jhi.sbis.org.br/index.php/jhi-sbis/article/view/879. </w:t>
      </w:r>
      <w:r w:rsidRPr="00B21A30">
        <w:rPr>
          <w:szCs w:val="24"/>
          <w:lang w:val="en-US"/>
        </w:rPr>
        <w:t>Acesso em: 20 set. 2022.</w:t>
      </w:r>
    </w:p>
    <w:p w14:paraId="0BA3C6C2" w14:textId="10DC1A6E" w:rsidR="00DC754A" w:rsidRPr="00B21A30" w:rsidRDefault="002E0A32" w:rsidP="002E0A32">
      <w:pPr>
        <w:pStyle w:val="TF-refernciasITEM"/>
        <w:rPr>
          <w:szCs w:val="24"/>
          <w:lang w:val="en-US"/>
        </w:rPr>
      </w:pPr>
      <w:r w:rsidRPr="00B21A30">
        <w:rPr>
          <w:szCs w:val="24"/>
          <w:lang w:val="en-US"/>
        </w:rPr>
        <w:t>SKAGGS, P</w:t>
      </w:r>
      <w:r w:rsidR="00DC754A" w:rsidRPr="00B21A30">
        <w:rPr>
          <w:szCs w:val="24"/>
          <w:lang w:val="en-US"/>
        </w:rPr>
        <w:t>aul</w:t>
      </w:r>
      <w:r w:rsidRPr="00B21A30">
        <w:rPr>
          <w:szCs w:val="24"/>
          <w:lang w:val="en-US"/>
        </w:rPr>
        <w:t xml:space="preserve">. </w:t>
      </w:r>
      <w:r w:rsidRPr="00B21A30">
        <w:rPr>
          <w:b/>
          <w:bCs/>
          <w:szCs w:val="24"/>
          <w:lang w:val="en-US"/>
        </w:rPr>
        <w:t>Design Thinking</w:t>
      </w:r>
      <w:r w:rsidRPr="00B21A30">
        <w:rPr>
          <w:szCs w:val="24"/>
          <w:lang w:val="en-US"/>
        </w:rPr>
        <w:t>: Empathy through Observation, Experience, and Inquiry. In E. Langran &amp; J. Borup (Eds.), Proceedings of Society for Information Technology &amp; Teacher Education International Conference (pp. 1168-1172). Washington, D.C., United States: Association for the Advancement of Computing in Education (AACE), 2018.</w:t>
      </w:r>
      <w:r w:rsidR="00DC754A" w:rsidRPr="00B21A30">
        <w:rPr>
          <w:szCs w:val="24"/>
          <w:lang w:val="en-US"/>
        </w:rPr>
        <w:t xml:space="preserve"> </w:t>
      </w:r>
    </w:p>
    <w:p w14:paraId="074C3CE7" w14:textId="466FD193" w:rsidR="00AA3F68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SOUZA, Daniel Cândido de. </w:t>
      </w:r>
      <w:r w:rsidRPr="005D54AA">
        <w:rPr>
          <w:b/>
          <w:bCs/>
          <w:szCs w:val="24"/>
        </w:rPr>
        <w:t>Um modelo de recomendação híbrido de organizações não-governamentais</w:t>
      </w:r>
      <w:r w:rsidRPr="005D54AA">
        <w:rPr>
          <w:szCs w:val="24"/>
        </w:rPr>
        <w:t>. 2018. 77 f. Trabalho de Conclusão de Curso (Bacharelado em Sistemas de Informação) - Departamento de Estatística e Informática, Universidade Federal Rural de Pernambuco, Recife, 2018.</w:t>
      </w:r>
    </w:p>
    <w:p w14:paraId="4AC7D5E2" w14:textId="6F652500" w:rsidR="00B21A30" w:rsidRDefault="00B21A30">
      <w:pPr>
        <w:keepNext w:val="0"/>
        <w:keepLines w:val="0"/>
      </w:pPr>
      <w:r>
        <w:br w:type="page"/>
      </w:r>
    </w:p>
    <w:p w14:paraId="1B2A45F1" w14:textId="77777777" w:rsidR="00B21A30" w:rsidRDefault="00B21A30" w:rsidP="00B21A30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3FC9FAAE" w14:textId="77777777" w:rsidR="00B21A30" w:rsidRPr="00340EA0" w:rsidRDefault="00B21A30" w:rsidP="00B21A30">
      <w:pPr>
        <w:pStyle w:val="TF-xAvalTTULO"/>
      </w:pPr>
      <w:r w:rsidRPr="00340EA0">
        <w:t>PROFESSOR TCC I</w:t>
      </w:r>
      <w:r>
        <w:t xml:space="preserve"> - Pré-projeto</w:t>
      </w:r>
    </w:p>
    <w:p w14:paraId="42A2ADAB" w14:textId="77777777" w:rsidR="00B21A30" w:rsidRDefault="00B21A30" w:rsidP="00B21A30">
      <w:pPr>
        <w:pStyle w:val="TF-xAvalLINHA"/>
      </w:pPr>
    </w:p>
    <w:p w14:paraId="75ED4565" w14:textId="77777777" w:rsidR="00B21A30" w:rsidRDefault="00B21A30" w:rsidP="00B21A3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A8C3073" w14:textId="77777777" w:rsidR="00B21A30" w:rsidRPr="00320BFA" w:rsidRDefault="00B21A30" w:rsidP="00B21A3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B21A30" w:rsidRPr="00320BFA" w14:paraId="262AFDAF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2B6FE3" w14:textId="77777777" w:rsidR="00B21A30" w:rsidRPr="00320BFA" w:rsidRDefault="00B21A30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703594" w14:textId="77777777" w:rsidR="00B21A30" w:rsidRPr="00320BFA" w:rsidRDefault="00B21A30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BC427A4" w14:textId="77777777" w:rsidR="00B21A30" w:rsidRPr="00320BFA" w:rsidRDefault="00B21A30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F316CE1" w14:textId="77777777" w:rsidR="00B21A30" w:rsidRPr="00320BFA" w:rsidRDefault="00B21A30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B21A30" w:rsidRPr="00320BFA" w14:paraId="67482AD5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A52E57C" w14:textId="77777777" w:rsidR="00B21A30" w:rsidRPr="00320BFA" w:rsidRDefault="00B21A30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A7C1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1A426B8F" w14:textId="77777777" w:rsidR="00B21A30" w:rsidRPr="00320BFA" w:rsidRDefault="00B21A30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1BA1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9854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5D81C4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1AAE8BA3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A021D1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331B" w14:textId="77777777" w:rsidR="00B21A30" w:rsidRPr="00320BFA" w:rsidRDefault="00B21A30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6707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57AD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EC6369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3235654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2FB38C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D8B5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21138E0" w14:textId="77777777" w:rsidR="00B21A30" w:rsidRPr="00320BFA" w:rsidRDefault="00B21A30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A7CA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ECFB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545F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3D6E4AF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7C1BEE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54F3" w14:textId="77777777" w:rsidR="00B21A30" w:rsidRPr="00320BFA" w:rsidRDefault="00B21A30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BFCE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6ED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B0E891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7449A0D9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0FD788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3A99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3DF0D048" w14:textId="77777777" w:rsidR="00B21A30" w:rsidRPr="00320BFA" w:rsidRDefault="00B21A30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25AF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8803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63A1F8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79DAD25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ACAB67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70F3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E51EEA5" w14:textId="77777777" w:rsidR="00B21A30" w:rsidRPr="00320BFA" w:rsidRDefault="00B21A30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1E03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2C7C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787142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0098B4B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0838CF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56C5" w14:textId="77777777" w:rsidR="00B21A30" w:rsidRPr="00320BFA" w:rsidRDefault="00B21A30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A593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C25C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A6019D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51B48FB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A5BD2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8B18" w14:textId="77777777" w:rsidR="00B21A30" w:rsidRPr="00320BFA" w:rsidRDefault="00B21A30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C3DB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B83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A77D9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C0805B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F9DE5C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2D77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8E0F0FF" w14:textId="77777777" w:rsidR="00B21A30" w:rsidRPr="00320BFA" w:rsidRDefault="00B21A30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140B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C6AF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E5F580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790A5E3B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1267C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426E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2075892" w14:textId="77777777" w:rsidR="00B21A30" w:rsidRPr="00320BFA" w:rsidRDefault="00B21A30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8E04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F309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819A55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1F0ADF6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CDF5D9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356A" w14:textId="77777777" w:rsidR="00B21A30" w:rsidRPr="00320BFA" w:rsidRDefault="00B21A30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E418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5C97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61D336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75F5273D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4E8D36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1819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2A855BDD" w14:textId="77777777" w:rsidR="00B21A30" w:rsidRPr="00320BFA" w:rsidRDefault="00B21A30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EC86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B636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09EDCF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43943CAD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EF57E7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0C25C9" w14:textId="77777777" w:rsidR="00B21A30" w:rsidRPr="00320BFA" w:rsidRDefault="00B21A30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28D4C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C3916C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AEBCF7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10D533FB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E896BC" w14:textId="77777777" w:rsidR="00B21A30" w:rsidRPr="00320BFA" w:rsidRDefault="00B21A30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749F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CE5FF28" w14:textId="77777777" w:rsidR="00B21A30" w:rsidRPr="00320BFA" w:rsidRDefault="00B21A30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8410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2E2F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DD88C8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541AA136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37D70F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411A" w14:textId="77777777" w:rsidR="00B21A30" w:rsidRPr="00320BFA" w:rsidRDefault="00B21A30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5671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F847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9A3B7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046D19C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A766AB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DA0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786A31B" w14:textId="77777777" w:rsidR="00B21A30" w:rsidRPr="00320BFA" w:rsidRDefault="00B21A30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36CC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10D8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75F50D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067CF412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E41800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9908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7F0AA5D" w14:textId="77777777" w:rsidR="00B21A30" w:rsidRPr="00320BFA" w:rsidRDefault="00B21A30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7F2F" w14:textId="77777777" w:rsidR="00B21A30" w:rsidRPr="00320BFA" w:rsidRDefault="00B21A30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2044" w14:textId="77777777" w:rsidR="00B21A30" w:rsidRPr="00320BFA" w:rsidRDefault="00B21A30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F2A3A6" w14:textId="77777777" w:rsidR="00B21A30" w:rsidRPr="00320BFA" w:rsidRDefault="00B21A30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5401E6C4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AC0513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55AA" w14:textId="77777777" w:rsidR="00B21A30" w:rsidRPr="00320BFA" w:rsidRDefault="00B21A30" w:rsidP="00B21A3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122113C" w14:textId="77777777" w:rsidR="00B21A30" w:rsidRPr="00320BFA" w:rsidRDefault="00B21A30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74C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09E7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C7E752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2A6EF3CD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ECCF6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D874" w14:textId="77777777" w:rsidR="00B21A30" w:rsidRPr="00320BFA" w:rsidRDefault="00B21A30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A0DF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76D6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ECB1D5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21A30" w:rsidRPr="00320BFA" w14:paraId="424CF6E6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8BC2E4" w14:textId="77777777" w:rsidR="00B21A30" w:rsidRPr="00320BFA" w:rsidRDefault="00B21A30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C0A06B" w14:textId="77777777" w:rsidR="00B21A30" w:rsidRPr="00320BFA" w:rsidRDefault="00B21A30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D72D91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FC07E4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C7852E" w14:textId="77777777" w:rsidR="00B21A30" w:rsidRPr="00320BFA" w:rsidRDefault="00B21A30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DA8B072" w14:textId="77777777" w:rsidR="00B21A30" w:rsidRDefault="00B21A30" w:rsidP="00B21A30">
      <w:pPr>
        <w:pStyle w:val="TF-xAvalITEMDETALHE"/>
      </w:pPr>
    </w:p>
    <w:p w14:paraId="16497267" w14:textId="77777777" w:rsidR="00B21A30" w:rsidRPr="00DC754A" w:rsidRDefault="00B21A30" w:rsidP="002E0A32">
      <w:pPr>
        <w:pStyle w:val="TF-refernciasITEM"/>
        <w:rPr>
          <w:szCs w:val="24"/>
        </w:rPr>
      </w:pPr>
    </w:p>
    <w:sectPr w:rsidR="00B21A30" w:rsidRPr="00DC754A" w:rsidSect="001763D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81720" w14:textId="77777777" w:rsidR="008941B8" w:rsidRDefault="008941B8">
      <w:r>
        <w:separator/>
      </w:r>
    </w:p>
  </w:endnote>
  <w:endnote w:type="continuationSeparator" w:id="0">
    <w:p w14:paraId="66C79B85" w14:textId="77777777" w:rsidR="008941B8" w:rsidRDefault="0089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-Normal">
    <w:altName w:val="Garamon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Palto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1EA7" w14:textId="77777777" w:rsidR="008941B8" w:rsidRDefault="008941B8">
      <w:r>
        <w:separator/>
      </w:r>
    </w:p>
  </w:footnote>
  <w:footnote w:type="continuationSeparator" w:id="0">
    <w:p w14:paraId="3A3E9F7B" w14:textId="77777777" w:rsidR="008941B8" w:rsidRDefault="00894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F64703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543422"/>
    <w:multiLevelType w:val="multilevel"/>
    <w:tmpl w:val="6DCC8AA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71713206">
    <w:abstractNumId w:val="0"/>
  </w:num>
  <w:num w:numId="2" w16cid:durableId="1025522915">
    <w:abstractNumId w:val="2"/>
  </w:num>
  <w:num w:numId="3" w16cid:durableId="1447309480">
    <w:abstractNumId w:val="2"/>
  </w:num>
  <w:num w:numId="4" w16cid:durableId="1311329381">
    <w:abstractNumId w:val="1"/>
  </w:num>
  <w:num w:numId="5" w16cid:durableId="269314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4647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3649425">
    <w:abstractNumId w:val="2"/>
  </w:num>
  <w:num w:numId="8" w16cid:durableId="2109615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2910254">
    <w:abstractNumId w:val="6"/>
  </w:num>
  <w:num w:numId="10" w16cid:durableId="1507667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1287779">
    <w:abstractNumId w:val="3"/>
  </w:num>
  <w:num w:numId="12" w16cid:durableId="1159418384">
    <w:abstractNumId w:val="5"/>
  </w:num>
  <w:num w:numId="13" w16cid:durableId="4423039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28077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53690319">
    <w:abstractNumId w:val="7"/>
  </w:num>
  <w:num w:numId="16" w16cid:durableId="1925869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4830947">
    <w:abstractNumId w:val="7"/>
  </w:num>
  <w:num w:numId="18" w16cid:durableId="840856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9821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061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27498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2728"/>
    <w:rsid w:val="00003D8F"/>
    <w:rsid w:val="00004285"/>
    <w:rsid w:val="0000511D"/>
    <w:rsid w:val="00006EA5"/>
    <w:rsid w:val="000070E1"/>
    <w:rsid w:val="00007435"/>
    <w:rsid w:val="000100A1"/>
    <w:rsid w:val="00010D49"/>
    <w:rsid w:val="00011F98"/>
    <w:rsid w:val="00012246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30048"/>
    <w:rsid w:val="00030747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A28"/>
    <w:rsid w:val="00036E5B"/>
    <w:rsid w:val="00040599"/>
    <w:rsid w:val="000407AC"/>
    <w:rsid w:val="00040A7F"/>
    <w:rsid w:val="00042A80"/>
    <w:rsid w:val="000445BD"/>
    <w:rsid w:val="00044ACC"/>
    <w:rsid w:val="0004641A"/>
    <w:rsid w:val="000466F7"/>
    <w:rsid w:val="00050AC0"/>
    <w:rsid w:val="000511B1"/>
    <w:rsid w:val="00052201"/>
    <w:rsid w:val="0005273E"/>
    <w:rsid w:val="000527DB"/>
    <w:rsid w:val="00052903"/>
    <w:rsid w:val="00052949"/>
    <w:rsid w:val="00052A07"/>
    <w:rsid w:val="00052DC4"/>
    <w:rsid w:val="000533DA"/>
    <w:rsid w:val="000533DD"/>
    <w:rsid w:val="000535F8"/>
    <w:rsid w:val="0005457F"/>
    <w:rsid w:val="00055EB6"/>
    <w:rsid w:val="000579A0"/>
    <w:rsid w:val="000608E9"/>
    <w:rsid w:val="00060F02"/>
    <w:rsid w:val="00061306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4EAC"/>
    <w:rsid w:val="00075792"/>
    <w:rsid w:val="000758EC"/>
    <w:rsid w:val="00077598"/>
    <w:rsid w:val="00080F9C"/>
    <w:rsid w:val="0008135E"/>
    <w:rsid w:val="00082731"/>
    <w:rsid w:val="00084764"/>
    <w:rsid w:val="00085044"/>
    <w:rsid w:val="0008579A"/>
    <w:rsid w:val="000857A9"/>
    <w:rsid w:val="0008691E"/>
    <w:rsid w:val="00086AA8"/>
    <w:rsid w:val="0008732D"/>
    <w:rsid w:val="00087D11"/>
    <w:rsid w:val="0009106A"/>
    <w:rsid w:val="000938A3"/>
    <w:rsid w:val="00093B6A"/>
    <w:rsid w:val="00094869"/>
    <w:rsid w:val="0009552E"/>
    <w:rsid w:val="00096308"/>
    <w:rsid w:val="00097131"/>
    <w:rsid w:val="0009735C"/>
    <w:rsid w:val="000A09E5"/>
    <w:rsid w:val="000A0D45"/>
    <w:rsid w:val="000A0DAB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D23"/>
    <w:rsid w:val="000A7E93"/>
    <w:rsid w:val="000B12B2"/>
    <w:rsid w:val="000B134E"/>
    <w:rsid w:val="000B1436"/>
    <w:rsid w:val="000B1A79"/>
    <w:rsid w:val="000B1E1B"/>
    <w:rsid w:val="000B205C"/>
    <w:rsid w:val="000B2577"/>
    <w:rsid w:val="000B3286"/>
    <w:rsid w:val="000B3609"/>
    <w:rsid w:val="000B3868"/>
    <w:rsid w:val="000B508B"/>
    <w:rsid w:val="000B6E72"/>
    <w:rsid w:val="000B7AEE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318C"/>
    <w:rsid w:val="000C357D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0233"/>
    <w:rsid w:val="000D1294"/>
    <w:rsid w:val="000D17DA"/>
    <w:rsid w:val="000D1DB3"/>
    <w:rsid w:val="000D3325"/>
    <w:rsid w:val="000D38FA"/>
    <w:rsid w:val="000D4326"/>
    <w:rsid w:val="000D48D8"/>
    <w:rsid w:val="000D49E5"/>
    <w:rsid w:val="000D5197"/>
    <w:rsid w:val="000D56BD"/>
    <w:rsid w:val="000D5836"/>
    <w:rsid w:val="000D5DBE"/>
    <w:rsid w:val="000D6184"/>
    <w:rsid w:val="000D68C0"/>
    <w:rsid w:val="000D6912"/>
    <w:rsid w:val="000D70F0"/>
    <w:rsid w:val="000D717F"/>
    <w:rsid w:val="000D77C2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4E10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665B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151D"/>
    <w:rsid w:val="00152FF1"/>
    <w:rsid w:val="00153420"/>
    <w:rsid w:val="001554E9"/>
    <w:rsid w:val="00155C42"/>
    <w:rsid w:val="00156375"/>
    <w:rsid w:val="00160068"/>
    <w:rsid w:val="0016008F"/>
    <w:rsid w:val="001607D1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67A13"/>
    <w:rsid w:val="00167B9B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3CC1"/>
    <w:rsid w:val="00184961"/>
    <w:rsid w:val="0018539A"/>
    <w:rsid w:val="00185EB5"/>
    <w:rsid w:val="00186092"/>
    <w:rsid w:val="0018677F"/>
    <w:rsid w:val="00190AE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97698"/>
    <w:rsid w:val="00197CC5"/>
    <w:rsid w:val="001A12CE"/>
    <w:rsid w:val="001A5AE7"/>
    <w:rsid w:val="001A5EF1"/>
    <w:rsid w:val="001A6292"/>
    <w:rsid w:val="001A7511"/>
    <w:rsid w:val="001A77C2"/>
    <w:rsid w:val="001A7B27"/>
    <w:rsid w:val="001B09EB"/>
    <w:rsid w:val="001B0E5F"/>
    <w:rsid w:val="001B22A8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C0048"/>
    <w:rsid w:val="001C026C"/>
    <w:rsid w:val="001C05FC"/>
    <w:rsid w:val="001C092F"/>
    <w:rsid w:val="001C135B"/>
    <w:rsid w:val="001C28D0"/>
    <w:rsid w:val="001C3369"/>
    <w:rsid w:val="001C33B0"/>
    <w:rsid w:val="001C37D4"/>
    <w:rsid w:val="001C57E6"/>
    <w:rsid w:val="001C5CBB"/>
    <w:rsid w:val="001C5EEF"/>
    <w:rsid w:val="001C69E8"/>
    <w:rsid w:val="001C6E30"/>
    <w:rsid w:val="001C767F"/>
    <w:rsid w:val="001C7D09"/>
    <w:rsid w:val="001D2A24"/>
    <w:rsid w:val="001D2DAF"/>
    <w:rsid w:val="001D314C"/>
    <w:rsid w:val="001D555E"/>
    <w:rsid w:val="001D5F9D"/>
    <w:rsid w:val="001D6234"/>
    <w:rsid w:val="001D64C7"/>
    <w:rsid w:val="001D6F0C"/>
    <w:rsid w:val="001D71E3"/>
    <w:rsid w:val="001D7AE7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75D"/>
    <w:rsid w:val="00222124"/>
    <w:rsid w:val="0022343C"/>
    <w:rsid w:val="00223CBE"/>
    <w:rsid w:val="002248D8"/>
    <w:rsid w:val="00224BB2"/>
    <w:rsid w:val="00225640"/>
    <w:rsid w:val="00226DE6"/>
    <w:rsid w:val="00230826"/>
    <w:rsid w:val="002308BD"/>
    <w:rsid w:val="0023162B"/>
    <w:rsid w:val="00231F65"/>
    <w:rsid w:val="002328A7"/>
    <w:rsid w:val="002331E7"/>
    <w:rsid w:val="00233F9E"/>
    <w:rsid w:val="00233FA8"/>
    <w:rsid w:val="00235240"/>
    <w:rsid w:val="0023632E"/>
    <w:rsid w:val="00236512"/>
    <w:rsid w:val="002368FD"/>
    <w:rsid w:val="002369CB"/>
    <w:rsid w:val="00236E7D"/>
    <w:rsid w:val="002371F3"/>
    <w:rsid w:val="00237C8D"/>
    <w:rsid w:val="00237E67"/>
    <w:rsid w:val="00240792"/>
    <w:rsid w:val="0024110F"/>
    <w:rsid w:val="002418F6"/>
    <w:rsid w:val="00241CFF"/>
    <w:rsid w:val="00241FBA"/>
    <w:rsid w:val="002423AB"/>
    <w:rsid w:val="002440B0"/>
    <w:rsid w:val="002451E0"/>
    <w:rsid w:val="00245366"/>
    <w:rsid w:val="0024548F"/>
    <w:rsid w:val="0024602C"/>
    <w:rsid w:val="00246DA6"/>
    <w:rsid w:val="002475DE"/>
    <w:rsid w:val="00251A3E"/>
    <w:rsid w:val="00253C68"/>
    <w:rsid w:val="002541A4"/>
    <w:rsid w:val="00254ED5"/>
    <w:rsid w:val="002554A3"/>
    <w:rsid w:val="002568E9"/>
    <w:rsid w:val="00256F8B"/>
    <w:rsid w:val="0025700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28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4D0F"/>
    <w:rsid w:val="00284EB7"/>
    <w:rsid w:val="0028617A"/>
    <w:rsid w:val="0028617C"/>
    <w:rsid w:val="00287725"/>
    <w:rsid w:val="00287C9A"/>
    <w:rsid w:val="00290140"/>
    <w:rsid w:val="0029056E"/>
    <w:rsid w:val="002910FF"/>
    <w:rsid w:val="00294A64"/>
    <w:rsid w:val="00295057"/>
    <w:rsid w:val="00295494"/>
    <w:rsid w:val="00295C5E"/>
    <w:rsid w:val="0029608A"/>
    <w:rsid w:val="0029634E"/>
    <w:rsid w:val="00297663"/>
    <w:rsid w:val="002A0601"/>
    <w:rsid w:val="002A16E6"/>
    <w:rsid w:val="002A19A5"/>
    <w:rsid w:val="002A1CD4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27D4"/>
    <w:rsid w:val="002C380E"/>
    <w:rsid w:val="002C3D3A"/>
    <w:rsid w:val="002C3E06"/>
    <w:rsid w:val="002C4C2D"/>
    <w:rsid w:val="002D1A23"/>
    <w:rsid w:val="002D1BD7"/>
    <w:rsid w:val="002D2C71"/>
    <w:rsid w:val="002D5D9E"/>
    <w:rsid w:val="002D6936"/>
    <w:rsid w:val="002E0A32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2F35DE"/>
    <w:rsid w:val="0030133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BC4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5B9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30EB"/>
    <w:rsid w:val="00343F5D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AF7"/>
    <w:rsid w:val="00362C09"/>
    <w:rsid w:val="003630BC"/>
    <w:rsid w:val="003642E2"/>
    <w:rsid w:val="003647EA"/>
    <w:rsid w:val="00364B75"/>
    <w:rsid w:val="00364BF0"/>
    <w:rsid w:val="003651CC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C9"/>
    <w:rsid w:val="003871DD"/>
    <w:rsid w:val="0038731E"/>
    <w:rsid w:val="0038747A"/>
    <w:rsid w:val="00387692"/>
    <w:rsid w:val="00387FAA"/>
    <w:rsid w:val="00390178"/>
    <w:rsid w:val="00390F58"/>
    <w:rsid w:val="00391045"/>
    <w:rsid w:val="003911AF"/>
    <w:rsid w:val="003913C3"/>
    <w:rsid w:val="00392122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3030"/>
    <w:rsid w:val="003B4941"/>
    <w:rsid w:val="003B5AFE"/>
    <w:rsid w:val="003B647A"/>
    <w:rsid w:val="003B65C1"/>
    <w:rsid w:val="003B6613"/>
    <w:rsid w:val="003B69D7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2BE2"/>
    <w:rsid w:val="003C44D8"/>
    <w:rsid w:val="003C451B"/>
    <w:rsid w:val="003C4903"/>
    <w:rsid w:val="003C5262"/>
    <w:rsid w:val="003C53F7"/>
    <w:rsid w:val="003C5479"/>
    <w:rsid w:val="003C56E7"/>
    <w:rsid w:val="003C5E87"/>
    <w:rsid w:val="003C609A"/>
    <w:rsid w:val="003C68F1"/>
    <w:rsid w:val="003C6FAB"/>
    <w:rsid w:val="003C7704"/>
    <w:rsid w:val="003D0531"/>
    <w:rsid w:val="003D19B9"/>
    <w:rsid w:val="003D1FD6"/>
    <w:rsid w:val="003D2DF1"/>
    <w:rsid w:val="003D398C"/>
    <w:rsid w:val="003D473B"/>
    <w:rsid w:val="003D4B35"/>
    <w:rsid w:val="003D4F28"/>
    <w:rsid w:val="003D5A8E"/>
    <w:rsid w:val="003D60A9"/>
    <w:rsid w:val="003D6567"/>
    <w:rsid w:val="003D65E7"/>
    <w:rsid w:val="003E21FD"/>
    <w:rsid w:val="003E357C"/>
    <w:rsid w:val="003E384D"/>
    <w:rsid w:val="003E49C7"/>
    <w:rsid w:val="003E4F19"/>
    <w:rsid w:val="003E6BD6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6E17"/>
    <w:rsid w:val="003F77C2"/>
    <w:rsid w:val="003F7D3F"/>
    <w:rsid w:val="0040033D"/>
    <w:rsid w:val="00400983"/>
    <w:rsid w:val="00401C15"/>
    <w:rsid w:val="00402466"/>
    <w:rsid w:val="00402C80"/>
    <w:rsid w:val="0040436D"/>
    <w:rsid w:val="0040509A"/>
    <w:rsid w:val="00406477"/>
    <w:rsid w:val="0040695E"/>
    <w:rsid w:val="00406B90"/>
    <w:rsid w:val="00407D77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CA"/>
    <w:rsid w:val="00417FA9"/>
    <w:rsid w:val="004214BA"/>
    <w:rsid w:val="0042356B"/>
    <w:rsid w:val="004237D8"/>
    <w:rsid w:val="00423DB7"/>
    <w:rsid w:val="0042420A"/>
    <w:rsid w:val="004243D2"/>
    <w:rsid w:val="004244F9"/>
    <w:rsid w:val="00424610"/>
    <w:rsid w:val="004246CD"/>
    <w:rsid w:val="00424A79"/>
    <w:rsid w:val="00424C97"/>
    <w:rsid w:val="00424E18"/>
    <w:rsid w:val="0042619E"/>
    <w:rsid w:val="00426C8F"/>
    <w:rsid w:val="0042715F"/>
    <w:rsid w:val="00427293"/>
    <w:rsid w:val="00427A6A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474C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E14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41DE"/>
    <w:rsid w:val="00454EF3"/>
    <w:rsid w:val="00456880"/>
    <w:rsid w:val="004568EB"/>
    <w:rsid w:val="00457576"/>
    <w:rsid w:val="00457B84"/>
    <w:rsid w:val="004606F8"/>
    <w:rsid w:val="0046101D"/>
    <w:rsid w:val="00461A87"/>
    <w:rsid w:val="00462746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CCD"/>
    <w:rsid w:val="00472D3E"/>
    <w:rsid w:val="004739E0"/>
    <w:rsid w:val="00474516"/>
    <w:rsid w:val="00474A14"/>
    <w:rsid w:val="00474D52"/>
    <w:rsid w:val="0047690F"/>
    <w:rsid w:val="00476C78"/>
    <w:rsid w:val="004808D4"/>
    <w:rsid w:val="004810EE"/>
    <w:rsid w:val="00481303"/>
    <w:rsid w:val="0048251A"/>
    <w:rsid w:val="0048576D"/>
    <w:rsid w:val="00485F61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7019"/>
    <w:rsid w:val="00497180"/>
    <w:rsid w:val="00497CF8"/>
    <w:rsid w:val="00497D06"/>
    <w:rsid w:val="00497EF6"/>
    <w:rsid w:val="004A16DC"/>
    <w:rsid w:val="004A1EAD"/>
    <w:rsid w:val="004A255F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0FF8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09A"/>
    <w:rsid w:val="004C014A"/>
    <w:rsid w:val="004C3690"/>
    <w:rsid w:val="004C3C31"/>
    <w:rsid w:val="004C4222"/>
    <w:rsid w:val="004C4C7D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5848"/>
    <w:rsid w:val="004D6435"/>
    <w:rsid w:val="004D6BCC"/>
    <w:rsid w:val="004D6EB5"/>
    <w:rsid w:val="004E05D2"/>
    <w:rsid w:val="004E1CA9"/>
    <w:rsid w:val="004E239B"/>
    <w:rsid w:val="004E23CE"/>
    <w:rsid w:val="004E516B"/>
    <w:rsid w:val="004E5A2B"/>
    <w:rsid w:val="004E6B94"/>
    <w:rsid w:val="004E7C1F"/>
    <w:rsid w:val="004F0337"/>
    <w:rsid w:val="004F0D90"/>
    <w:rsid w:val="004F1043"/>
    <w:rsid w:val="004F1CD2"/>
    <w:rsid w:val="004F2E60"/>
    <w:rsid w:val="004F353D"/>
    <w:rsid w:val="004F3ABE"/>
    <w:rsid w:val="004F3DA5"/>
    <w:rsid w:val="004F4AE6"/>
    <w:rsid w:val="004F5A18"/>
    <w:rsid w:val="004F6D67"/>
    <w:rsid w:val="00500539"/>
    <w:rsid w:val="0050253C"/>
    <w:rsid w:val="00502A93"/>
    <w:rsid w:val="00503373"/>
    <w:rsid w:val="00503F3F"/>
    <w:rsid w:val="00504353"/>
    <w:rsid w:val="00505D38"/>
    <w:rsid w:val="0050704E"/>
    <w:rsid w:val="00512A58"/>
    <w:rsid w:val="00513027"/>
    <w:rsid w:val="00514001"/>
    <w:rsid w:val="005154FA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5A9E"/>
    <w:rsid w:val="00526579"/>
    <w:rsid w:val="00526A86"/>
    <w:rsid w:val="00526CDE"/>
    <w:rsid w:val="00526D61"/>
    <w:rsid w:val="00530244"/>
    <w:rsid w:val="00531026"/>
    <w:rsid w:val="0053163B"/>
    <w:rsid w:val="00531A5B"/>
    <w:rsid w:val="00532645"/>
    <w:rsid w:val="00533A2A"/>
    <w:rsid w:val="00534C0B"/>
    <w:rsid w:val="00535E07"/>
    <w:rsid w:val="00536336"/>
    <w:rsid w:val="00537CD1"/>
    <w:rsid w:val="00537F71"/>
    <w:rsid w:val="00540138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48B"/>
    <w:rsid w:val="00560E1E"/>
    <w:rsid w:val="00561BEE"/>
    <w:rsid w:val="00561E43"/>
    <w:rsid w:val="00562D1B"/>
    <w:rsid w:val="00564A29"/>
    <w:rsid w:val="00564FBC"/>
    <w:rsid w:val="00565E8C"/>
    <w:rsid w:val="0056720E"/>
    <w:rsid w:val="0056796C"/>
    <w:rsid w:val="005701C7"/>
    <w:rsid w:val="005703AC"/>
    <w:rsid w:val="005705A9"/>
    <w:rsid w:val="005719E0"/>
    <w:rsid w:val="00571D24"/>
    <w:rsid w:val="00572864"/>
    <w:rsid w:val="00572AB4"/>
    <w:rsid w:val="0057391A"/>
    <w:rsid w:val="0057398A"/>
    <w:rsid w:val="00573B72"/>
    <w:rsid w:val="00573BCF"/>
    <w:rsid w:val="00574759"/>
    <w:rsid w:val="00574FA9"/>
    <w:rsid w:val="005751F9"/>
    <w:rsid w:val="00575626"/>
    <w:rsid w:val="00575DAB"/>
    <w:rsid w:val="005767E5"/>
    <w:rsid w:val="005802AF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305C"/>
    <w:rsid w:val="00594E4B"/>
    <w:rsid w:val="005968CF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A7691"/>
    <w:rsid w:val="005B027D"/>
    <w:rsid w:val="005B1630"/>
    <w:rsid w:val="005B20A1"/>
    <w:rsid w:val="005B2478"/>
    <w:rsid w:val="005B3726"/>
    <w:rsid w:val="005B4345"/>
    <w:rsid w:val="005B53BF"/>
    <w:rsid w:val="005B6F74"/>
    <w:rsid w:val="005B793C"/>
    <w:rsid w:val="005C0614"/>
    <w:rsid w:val="005C1A97"/>
    <w:rsid w:val="005C1C1A"/>
    <w:rsid w:val="005C2073"/>
    <w:rsid w:val="005C21FC"/>
    <w:rsid w:val="005C30AE"/>
    <w:rsid w:val="005C34BD"/>
    <w:rsid w:val="005C4AF5"/>
    <w:rsid w:val="005C4FF1"/>
    <w:rsid w:val="005C534C"/>
    <w:rsid w:val="005D03BA"/>
    <w:rsid w:val="005D2C33"/>
    <w:rsid w:val="005D3387"/>
    <w:rsid w:val="005D4F28"/>
    <w:rsid w:val="005D54AA"/>
    <w:rsid w:val="005D5A2A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E33"/>
    <w:rsid w:val="005F34AE"/>
    <w:rsid w:val="005F374A"/>
    <w:rsid w:val="005F37E9"/>
    <w:rsid w:val="005F45FE"/>
    <w:rsid w:val="005F460E"/>
    <w:rsid w:val="005F4A3F"/>
    <w:rsid w:val="005F4BB1"/>
    <w:rsid w:val="005F5091"/>
    <w:rsid w:val="005F59C9"/>
    <w:rsid w:val="005F5C3D"/>
    <w:rsid w:val="005F5E58"/>
    <w:rsid w:val="005F5E5B"/>
    <w:rsid w:val="005F645A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595"/>
    <w:rsid w:val="006118D1"/>
    <w:rsid w:val="006123D4"/>
    <w:rsid w:val="0061251F"/>
    <w:rsid w:val="00612CD8"/>
    <w:rsid w:val="006132CC"/>
    <w:rsid w:val="00613FB2"/>
    <w:rsid w:val="00614676"/>
    <w:rsid w:val="0061479A"/>
    <w:rsid w:val="00614874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1C1F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4150"/>
    <w:rsid w:val="0063450A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4FEA"/>
    <w:rsid w:val="00645331"/>
    <w:rsid w:val="00646667"/>
    <w:rsid w:val="006466FF"/>
    <w:rsid w:val="00646A5F"/>
    <w:rsid w:val="006475C1"/>
    <w:rsid w:val="006502DB"/>
    <w:rsid w:val="00650C74"/>
    <w:rsid w:val="0065105B"/>
    <w:rsid w:val="006523E4"/>
    <w:rsid w:val="0065337A"/>
    <w:rsid w:val="0065386E"/>
    <w:rsid w:val="00655262"/>
    <w:rsid w:val="006558AA"/>
    <w:rsid w:val="00655E14"/>
    <w:rsid w:val="00655E83"/>
    <w:rsid w:val="00656539"/>
    <w:rsid w:val="00656B12"/>
    <w:rsid w:val="00656C00"/>
    <w:rsid w:val="0065724F"/>
    <w:rsid w:val="006572CD"/>
    <w:rsid w:val="00657436"/>
    <w:rsid w:val="00657859"/>
    <w:rsid w:val="00660DED"/>
    <w:rsid w:val="00661805"/>
    <w:rsid w:val="00661967"/>
    <w:rsid w:val="00661D51"/>
    <w:rsid w:val="00661F61"/>
    <w:rsid w:val="00663A7D"/>
    <w:rsid w:val="006641C7"/>
    <w:rsid w:val="00666A70"/>
    <w:rsid w:val="00666B90"/>
    <w:rsid w:val="00667105"/>
    <w:rsid w:val="00670AEF"/>
    <w:rsid w:val="00671B3F"/>
    <w:rsid w:val="00671B49"/>
    <w:rsid w:val="006722C8"/>
    <w:rsid w:val="00672641"/>
    <w:rsid w:val="006727D0"/>
    <w:rsid w:val="00672ADD"/>
    <w:rsid w:val="00672F81"/>
    <w:rsid w:val="00674155"/>
    <w:rsid w:val="0067419A"/>
    <w:rsid w:val="0067434A"/>
    <w:rsid w:val="006746CA"/>
    <w:rsid w:val="00674935"/>
    <w:rsid w:val="0067583D"/>
    <w:rsid w:val="0067605D"/>
    <w:rsid w:val="006802F6"/>
    <w:rsid w:val="00680CB2"/>
    <w:rsid w:val="00681742"/>
    <w:rsid w:val="00683C56"/>
    <w:rsid w:val="00683CAF"/>
    <w:rsid w:val="00683F92"/>
    <w:rsid w:val="00685708"/>
    <w:rsid w:val="00685920"/>
    <w:rsid w:val="00685944"/>
    <w:rsid w:val="00685B34"/>
    <w:rsid w:val="00687FF6"/>
    <w:rsid w:val="0069472E"/>
    <w:rsid w:val="00695584"/>
    <w:rsid w:val="00695745"/>
    <w:rsid w:val="0069600B"/>
    <w:rsid w:val="006962E5"/>
    <w:rsid w:val="00696CFB"/>
    <w:rsid w:val="0069741F"/>
    <w:rsid w:val="00697AC7"/>
    <w:rsid w:val="00697FA5"/>
    <w:rsid w:val="006A01A5"/>
    <w:rsid w:val="006A0A1A"/>
    <w:rsid w:val="006A0DD9"/>
    <w:rsid w:val="006A159F"/>
    <w:rsid w:val="006A1F1A"/>
    <w:rsid w:val="006A2030"/>
    <w:rsid w:val="006A367F"/>
    <w:rsid w:val="006A4097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2275"/>
    <w:rsid w:val="006C26DD"/>
    <w:rsid w:val="006C365E"/>
    <w:rsid w:val="006C40BE"/>
    <w:rsid w:val="006C5A60"/>
    <w:rsid w:val="006C5D48"/>
    <w:rsid w:val="006C61FA"/>
    <w:rsid w:val="006C6400"/>
    <w:rsid w:val="006C76AB"/>
    <w:rsid w:val="006C7C65"/>
    <w:rsid w:val="006C7E82"/>
    <w:rsid w:val="006D0896"/>
    <w:rsid w:val="006D205B"/>
    <w:rsid w:val="006D2B86"/>
    <w:rsid w:val="006D2D28"/>
    <w:rsid w:val="006D3356"/>
    <w:rsid w:val="006D395C"/>
    <w:rsid w:val="006D4CA4"/>
    <w:rsid w:val="006D63F6"/>
    <w:rsid w:val="006D7C9E"/>
    <w:rsid w:val="006E04E4"/>
    <w:rsid w:val="006E075C"/>
    <w:rsid w:val="006E0974"/>
    <w:rsid w:val="006E0C19"/>
    <w:rsid w:val="006E0EA3"/>
    <w:rsid w:val="006E2017"/>
    <w:rsid w:val="006E2145"/>
    <w:rsid w:val="006E25D2"/>
    <w:rsid w:val="006E334E"/>
    <w:rsid w:val="006E3DB9"/>
    <w:rsid w:val="006E446B"/>
    <w:rsid w:val="006E4961"/>
    <w:rsid w:val="006E4A30"/>
    <w:rsid w:val="006E5490"/>
    <w:rsid w:val="006E5B6C"/>
    <w:rsid w:val="006E6929"/>
    <w:rsid w:val="006E7A19"/>
    <w:rsid w:val="006F02F0"/>
    <w:rsid w:val="006F0CAE"/>
    <w:rsid w:val="006F1349"/>
    <w:rsid w:val="006F284B"/>
    <w:rsid w:val="006F3900"/>
    <w:rsid w:val="006F396D"/>
    <w:rsid w:val="006F4B70"/>
    <w:rsid w:val="006F5AF3"/>
    <w:rsid w:val="006F632A"/>
    <w:rsid w:val="006F6B6F"/>
    <w:rsid w:val="0070095D"/>
    <w:rsid w:val="00703794"/>
    <w:rsid w:val="0070391A"/>
    <w:rsid w:val="00703DC4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0DE4"/>
    <w:rsid w:val="00741346"/>
    <w:rsid w:val="00741AB3"/>
    <w:rsid w:val="00743501"/>
    <w:rsid w:val="00744211"/>
    <w:rsid w:val="007454B7"/>
    <w:rsid w:val="00745A1D"/>
    <w:rsid w:val="007474B4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4EDC"/>
    <w:rsid w:val="007662E9"/>
    <w:rsid w:val="00766909"/>
    <w:rsid w:val="00767211"/>
    <w:rsid w:val="00770282"/>
    <w:rsid w:val="007722BF"/>
    <w:rsid w:val="007725BC"/>
    <w:rsid w:val="00772979"/>
    <w:rsid w:val="00774F20"/>
    <w:rsid w:val="0077580B"/>
    <w:rsid w:val="0077604F"/>
    <w:rsid w:val="00777364"/>
    <w:rsid w:val="007774E0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A30"/>
    <w:rsid w:val="00785F66"/>
    <w:rsid w:val="007867EF"/>
    <w:rsid w:val="00787637"/>
    <w:rsid w:val="0078787D"/>
    <w:rsid w:val="00787FA8"/>
    <w:rsid w:val="00790117"/>
    <w:rsid w:val="0079187F"/>
    <w:rsid w:val="007922E0"/>
    <w:rsid w:val="00793BBF"/>
    <w:rsid w:val="007944F8"/>
    <w:rsid w:val="00794A2D"/>
    <w:rsid w:val="007950E0"/>
    <w:rsid w:val="0079539A"/>
    <w:rsid w:val="007969F9"/>
    <w:rsid w:val="007973E3"/>
    <w:rsid w:val="00797E1C"/>
    <w:rsid w:val="007A0BF0"/>
    <w:rsid w:val="007A122B"/>
    <w:rsid w:val="007A1883"/>
    <w:rsid w:val="007A43BF"/>
    <w:rsid w:val="007A4C62"/>
    <w:rsid w:val="007A5914"/>
    <w:rsid w:val="007A66C1"/>
    <w:rsid w:val="007B03DD"/>
    <w:rsid w:val="007B0CFF"/>
    <w:rsid w:val="007B1173"/>
    <w:rsid w:val="007B1309"/>
    <w:rsid w:val="007B2875"/>
    <w:rsid w:val="007B2934"/>
    <w:rsid w:val="007B4BF6"/>
    <w:rsid w:val="007B4DED"/>
    <w:rsid w:val="007B4E2A"/>
    <w:rsid w:val="007B5884"/>
    <w:rsid w:val="007B6B7B"/>
    <w:rsid w:val="007B6C42"/>
    <w:rsid w:val="007B7017"/>
    <w:rsid w:val="007B74B4"/>
    <w:rsid w:val="007C022C"/>
    <w:rsid w:val="007C055E"/>
    <w:rsid w:val="007C075E"/>
    <w:rsid w:val="007C159D"/>
    <w:rsid w:val="007C1FD4"/>
    <w:rsid w:val="007C2501"/>
    <w:rsid w:val="007C33D0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4933"/>
    <w:rsid w:val="007D49E6"/>
    <w:rsid w:val="007D4C18"/>
    <w:rsid w:val="007D53AC"/>
    <w:rsid w:val="007D68B0"/>
    <w:rsid w:val="007D6DEC"/>
    <w:rsid w:val="007D6DFD"/>
    <w:rsid w:val="007D754E"/>
    <w:rsid w:val="007D765C"/>
    <w:rsid w:val="007D79D1"/>
    <w:rsid w:val="007D7B13"/>
    <w:rsid w:val="007E10EC"/>
    <w:rsid w:val="007E46A1"/>
    <w:rsid w:val="007E46E7"/>
    <w:rsid w:val="007E490F"/>
    <w:rsid w:val="007E4E03"/>
    <w:rsid w:val="007E6A53"/>
    <w:rsid w:val="007E730D"/>
    <w:rsid w:val="007E7311"/>
    <w:rsid w:val="007F071A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168B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3F07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58A"/>
    <w:rsid w:val="00843748"/>
    <w:rsid w:val="00843D1E"/>
    <w:rsid w:val="00844056"/>
    <w:rsid w:val="008442B7"/>
    <w:rsid w:val="008458C8"/>
    <w:rsid w:val="00846F4A"/>
    <w:rsid w:val="008473F0"/>
    <w:rsid w:val="00847D37"/>
    <w:rsid w:val="0085001D"/>
    <w:rsid w:val="008504B8"/>
    <w:rsid w:val="00850A45"/>
    <w:rsid w:val="00850F31"/>
    <w:rsid w:val="00851DF6"/>
    <w:rsid w:val="00853254"/>
    <w:rsid w:val="00853F62"/>
    <w:rsid w:val="008546E4"/>
    <w:rsid w:val="00854D2A"/>
    <w:rsid w:val="00854FDB"/>
    <w:rsid w:val="0085513D"/>
    <w:rsid w:val="00855377"/>
    <w:rsid w:val="008553C5"/>
    <w:rsid w:val="00855576"/>
    <w:rsid w:val="0085596F"/>
    <w:rsid w:val="00856B67"/>
    <w:rsid w:val="00856EE3"/>
    <w:rsid w:val="00857835"/>
    <w:rsid w:val="00857A80"/>
    <w:rsid w:val="00860371"/>
    <w:rsid w:val="00860E40"/>
    <w:rsid w:val="0086112E"/>
    <w:rsid w:val="00862084"/>
    <w:rsid w:val="0086212F"/>
    <w:rsid w:val="008644E9"/>
    <w:rsid w:val="00864967"/>
    <w:rsid w:val="00865B88"/>
    <w:rsid w:val="00865D4F"/>
    <w:rsid w:val="0087034E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25D5"/>
    <w:rsid w:val="00884D74"/>
    <w:rsid w:val="00885090"/>
    <w:rsid w:val="00886276"/>
    <w:rsid w:val="00886D76"/>
    <w:rsid w:val="00887495"/>
    <w:rsid w:val="00890E5E"/>
    <w:rsid w:val="00892BA7"/>
    <w:rsid w:val="008941B8"/>
    <w:rsid w:val="008945B2"/>
    <w:rsid w:val="00895890"/>
    <w:rsid w:val="0089593A"/>
    <w:rsid w:val="008968EA"/>
    <w:rsid w:val="00896EF0"/>
    <w:rsid w:val="00897019"/>
    <w:rsid w:val="00897481"/>
    <w:rsid w:val="008978DA"/>
    <w:rsid w:val="008A0833"/>
    <w:rsid w:val="008A0916"/>
    <w:rsid w:val="008A0CD2"/>
    <w:rsid w:val="008A0FF0"/>
    <w:rsid w:val="008A1365"/>
    <w:rsid w:val="008A24FA"/>
    <w:rsid w:val="008A2C52"/>
    <w:rsid w:val="008A33A5"/>
    <w:rsid w:val="008A38E3"/>
    <w:rsid w:val="008A4948"/>
    <w:rsid w:val="008A5A34"/>
    <w:rsid w:val="008A6EA7"/>
    <w:rsid w:val="008A7CAE"/>
    <w:rsid w:val="008B02BC"/>
    <w:rsid w:val="008B0A07"/>
    <w:rsid w:val="008B0AAF"/>
    <w:rsid w:val="008B1D58"/>
    <w:rsid w:val="008B33BC"/>
    <w:rsid w:val="008B36B1"/>
    <w:rsid w:val="008B486F"/>
    <w:rsid w:val="008B4D84"/>
    <w:rsid w:val="008B51CE"/>
    <w:rsid w:val="008B58AF"/>
    <w:rsid w:val="008B682C"/>
    <w:rsid w:val="008B6BCD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2426"/>
    <w:rsid w:val="008C3C8C"/>
    <w:rsid w:val="008C4E63"/>
    <w:rsid w:val="008C5BB7"/>
    <w:rsid w:val="008C5E2A"/>
    <w:rsid w:val="008C683F"/>
    <w:rsid w:val="008C77A1"/>
    <w:rsid w:val="008C7DC4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A73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582"/>
    <w:rsid w:val="008F367C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22BF"/>
    <w:rsid w:val="00902C25"/>
    <w:rsid w:val="00902F7B"/>
    <w:rsid w:val="00903B17"/>
    <w:rsid w:val="00904AA0"/>
    <w:rsid w:val="009061EC"/>
    <w:rsid w:val="00906544"/>
    <w:rsid w:val="00906B52"/>
    <w:rsid w:val="00907D5D"/>
    <w:rsid w:val="0091025D"/>
    <w:rsid w:val="00910532"/>
    <w:rsid w:val="00910DD8"/>
    <w:rsid w:val="00911A17"/>
    <w:rsid w:val="00911B0E"/>
    <w:rsid w:val="00911CD9"/>
    <w:rsid w:val="00912B4A"/>
    <w:rsid w:val="00912B71"/>
    <w:rsid w:val="00913DD1"/>
    <w:rsid w:val="009141BB"/>
    <w:rsid w:val="009160A7"/>
    <w:rsid w:val="009179FB"/>
    <w:rsid w:val="00917C74"/>
    <w:rsid w:val="00920285"/>
    <w:rsid w:val="00922BBA"/>
    <w:rsid w:val="00924B57"/>
    <w:rsid w:val="0092530E"/>
    <w:rsid w:val="00925AA6"/>
    <w:rsid w:val="00925F1C"/>
    <w:rsid w:val="00927B80"/>
    <w:rsid w:val="00930907"/>
    <w:rsid w:val="00930A33"/>
    <w:rsid w:val="00931224"/>
    <w:rsid w:val="00931632"/>
    <w:rsid w:val="00931CD9"/>
    <w:rsid w:val="00931DCD"/>
    <w:rsid w:val="00932C92"/>
    <w:rsid w:val="00933115"/>
    <w:rsid w:val="0093522F"/>
    <w:rsid w:val="00935DEC"/>
    <w:rsid w:val="00935E2C"/>
    <w:rsid w:val="00935EF1"/>
    <w:rsid w:val="009364FC"/>
    <w:rsid w:val="0093669A"/>
    <w:rsid w:val="009369E5"/>
    <w:rsid w:val="00937819"/>
    <w:rsid w:val="0094120D"/>
    <w:rsid w:val="00941FF5"/>
    <w:rsid w:val="0094226E"/>
    <w:rsid w:val="00942BDE"/>
    <w:rsid w:val="00943D71"/>
    <w:rsid w:val="009454E4"/>
    <w:rsid w:val="009456E3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46D5"/>
    <w:rsid w:val="00954B54"/>
    <w:rsid w:val="009552F1"/>
    <w:rsid w:val="009553E0"/>
    <w:rsid w:val="0095581E"/>
    <w:rsid w:val="009565F8"/>
    <w:rsid w:val="00957090"/>
    <w:rsid w:val="0095730B"/>
    <w:rsid w:val="009601C6"/>
    <w:rsid w:val="00960FB7"/>
    <w:rsid w:val="00964166"/>
    <w:rsid w:val="00964300"/>
    <w:rsid w:val="009643AF"/>
    <w:rsid w:val="009651A8"/>
    <w:rsid w:val="00966597"/>
    <w:rsid w:val="0096683A"/>
    <w:rsid w:val="00966DA7"/>
    <w:rsid w:val="00967116"/>
    <w:rsid w:val="009672AF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1C"/>
    <w:rsid w:val="0099027D"/>
    <w:rsid w:val="00990457"/>
    <w:rsid w:val="009905AD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1D3"/>
    <w:rsid w:val="00995B07"/>
    <w:rsid w:val="00995F0D"/>
    <w:rsid w:val="00996B38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4ADB"/>
    <w:rsid w:val="009A5850"/>
    <w:rsid w:val="009A628B"/>
    <w:rsid w:val="009A69C6"/>
    <w:rsid w:val="009A7883"/>
    <w:rsid w:val="009B0995"/>
    <w:rsid w:val="009B10D6"/>
    <w:rsid w:val="009B1157"/>
    <w:rsid w:val="009B1AFC"/>
    <w:rsid w:val="009B2B49"/>
    <w:rsid w:val="009B4866"/>
    <w:rsid w:val="009B77D3"/>
    <w:rsid w:val="009B7954"/>
    <w:rsid w:val="009C0A61"/>
    <w:rsid w:val="009C150C"/>
    <w:rsid w:val="009C15F1"/>
    <w:rsid w:val="009C2214"/>
    <w:rsid w:val="009C38EE"/>
    <w:rsid w:val="009C3CC7"/>
    <w:rsid w:val="009C3CF6"/>
    <w:rsid w:val="009C617A"/>
    <w:rsid w:val="009C6199"/>
    <w:rsid w:val="009D1380"/>
    <w:rsid w:val="009D147D"/>
    <w:rsid w:val="009D1619"/>
    <w:rsid w:val="009D32C8"/>
    <w:rsid w:val="009D335E"/>
    <w:rsid w:val="009D3A15"/>
    <w:rsid w:val="009D428C"/>
    <w:rsid w:val="009D5384"/>
    <w:rsid w:val="009D5907"/>
    <w:rsid w:val="009D65D0"/>
    <w:rsid w:val="009D77C5"/>
    <w:rsid w:val="009D7E91"/>
    <w:rsid w:val="009E135E"/>
    <w:rsid w:val="009E2E7D"/>
    <w:rsid w:val="009E2E81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E81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3EC"/>
    <w:rsid w:val="00A236A5"/>
    <w:rsid w:val="00A23B5D"/>
    <w:rsid w:val="00A249BA"/>
    <w:rsid w:val="00A2502F"/>
    <w:rsid w:val="00A25AB3"/>
    <w:rsid w:val="00A25AFF"/>
    <w:rsid w:val="00A2633C"/>
    <w:rsid w:val="00A2652B"/>
    <w:rsid w:val="00A27139"/>
    <w:rsid w:val="00A27937"/>
    <w:rsid w:val="00A307C7"/>
    <w:rsid w:val="00A31FC6"/>
    <w:rsid w:val="00A3238E"/>
    <w:rsid w:val="00A325A1"/>
    <w:rsid w:val="00A33274"/>
    <w:rsid w:val="00A33DE7"/>
    <w:rsid w:val="00A343CF"/>
    <w:rsid w:val="00A373AB"/>
    <w:rsid w:val="00A41092"/>
    <w:rsid w:val="00A41423"/>
    <w:rsid w:val="00A424BB"/>
    <w:rsid w:val="00A429C8"/>
    <w:rsid w:val="00A43311"/>
    <w:rsid w:val="00A43CFB"/>
    <w:rsid w:val="00A44228"/>
    <w:rsid w:val="00A44581"/>
    <w:rsid w:val="00A4490C"/>
    <w:rsid w:val="00A449A1"/>
    <w:rsid w:val="00A45093"/>
    <w:rsid w:val="00A45530"/>
    <w:rsid w:val="00A45CD7"/>
    <w:rsid w:val="00A46D8E"/>
    <w:rsid w:val="00A47B4D"/>
    <w:rsid w:val="00A50EAF"/>
    <w:rsid w:val="00A5193C"/>
    <w:rsid w:val="00A51CE5"/>
    <w:rsid w:val="00A51E96"/>
    <w:rsid w:val="00A52AB9"/>
    <w:rsid w:val="00A5510B"/>
    <w:rsid w:val="00A56AAE"/>
    <w:rsid w:val="00A57143"/>
    <w:rsid w:val="00A57649"/>
    <w:rsid w:val="00A60067"/>
    <w:rsid w:val="00A602F9"/>
    <w:rsid w:val="00A61B0A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BF4"/>
    <w:rsid w:val="00A76EF6"/>
    <w:rsid w:val="00A77561"/>
    <w:rsid w:val="00A811E3"/>
    <w:rsid w:val="00A81D69"/>
    <w:rsid w:val="00A81EC4"/>
    <w:rsid w:val="00A83D89"/>
    <w:rsid w:val="00A83FCA"/>
    <w:rsid w:val="00A86C0E"/>
    <w:rsid w:val="00A877CB"/>
    <w:rsid w:val="00A9061B"/>
    <w:rsid w:val="00A9062D"/>
    <w:rsid w:val="00A92B78"/>
    <w:rsid w:val="00A94932"/>
    <w:rsid w:val="00A95299"/>
    <w:rsid w:val="00A95454"/>
    <w:rsid w:val="00A95E00"/>
    <w:rsid w:val="00A966E6"/>
    <w:rsid w:val="00A96807"/>
    <w:rsid w:val="00A9693B"/>
    <w:rsid w:val="00A97576"/>
    <w:rsid w:val="00AA0050"/>
    <w:rsid w:val="00AA0519"/>
    <w:rsid w:val="00AA12B9"/>
    <w:rsid w:val="00AA1373"/>
    <w:rsid w:val="00AA2045"/>
    <w:rsid w:val="00AA2BD8"/>
    <w:rsid w:val="00AA32F3"/>
    <w:rsid w:val="00AA3F68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3313"/>
    <w:rsid w:val="00AB4F01"/>
    <w:rsid w:val="00AB52E2"/>
    <w:rsid w:val="00AB5EB7"/>
    <w:rsid w:val="00AB655D"/>
    <w:rsid w:val="00AB6901"/>
    <w:rsid w:val="00AB742A"/>
    <w:rsid w:val="00AB7834"/>
    <w:rsid w:val="00AC169D"/>
    <w:rsid w:val="00AC2236"/>
    <w:rsid w:val="00AC4469"/>
    <w:rsid w:val="00AC4548"/>
    <w:rsid w:val="00AC4981"/>
    <w:rsid w:val="00AC4D5F"/>
    <w:rsid w:val="00AC54AF"/>
    <w:rsid w:val="00AC5683"/>
    <w:rsid w:val="00AC579E"/>
    <w:rsid w:val="00AC57D8"/>
    <w:rsid w:val="00AC5C19"/>
    <w:rsid w:val="00AC67A3"/>
    <w:rsid w:val="00AC6AAC"/>
    <w:rsid w:val="00AC6B7D"/>
    <w:rsid w:val="00AC7436"/>
    <w:rsid w:val="00AD039F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1E2"/>
    <w:rsid w:val="00AE14A8"/>
    <w:rsid w:val="00AE1B78"/>
    <w:rsid w:val="00AE1C93"/>
    <w:rsid w:val="00AE2729"/>
    <w:rsid w:val="00AE2E04"/>
    <w:rsid w:val="00AE3148"/>
    <w:rsid w:val="00AE3C5B"/>
    <w:rsid w:val="00AE46C0"/>
    <w:rsid w:val="00AE5898"/>
    <w:rsid w:val="00AE5AE2"/>
    <w:rsid w:val="00AE5FAE"/>
    <w:rsid w:val="00AE6AE4"/>
    <w:rsid w:val="00AE6D7D"/>
    <w:rsid w:val="00AE7343"/>
    <w:rsid w:val="00AF1946"/>
    <w:rsid w:val="00AF28D2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1C13"/>
    <w:rsid w:val="00B027B8"/>
    <w:rsid w:val="00B02B75"/>
    <w:rsid w:val="00B0386D"/>
    <w:rsid w:val="00B039D7"/>
    <w:rsid w:val="00B046DF"/>
    <w:rsid w:val="00B05485"/>
    <w:rsid w:val="00B064EB"/>
    <w:rsid w:val="00B07B03"/>
    <w:rsid w:val="00B07F58"/>
    <w:rsid w:val="00B10ACA"/>
    <w:rsid w:val="00B13A67"/>
    <w:rsid w:val="00B1458E"/>
    <w:rsid w:val="00B14C51"/>
    <w:rsid w:val="00B14E34"/>
    <w:rsid w:val="00B15D86"/>
    <w:rsid w:val="00B16258"/>
    <w:rsid w:val="00B172A3"/>
    <w:rsid w:val="00B1741D"/>
    <w:rsid w:val="00B17EEE"/>
    <w:rsid w:val="00B20021"/>
    <w:rsid w:val="00B201B5"/>
    <w:rsid w:val="00B20265"/>
    <w:rsid w:val="00B20FDE"/>
    <w:rsid w:val="00B21381"/>
    <w:rsid w:val="00B21A30"/>
    <w:rsid w:val="00B22129"/>
    <w:rsid w:val="00B23B61"/>
    <w:rsid w:val="00B23E28"/>
    <w:rsid w:val="00B23ECD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D78"/>
    <w:rsid w:val="00B363E6"/>
    <w:rsid w:val="00B367C0"/>
    <w:rsid w:val="00B36827"/>
    <w:rsid w:val="00B36E4A"/>
    <w:rsid w:val="00B3737D"/>
    <w:rsid w:val="00B40CA4"/>
    <w:rsid w:val="00B41A15"/>
    <w:rsid w:val="00B42041"/>
    <w:rsid w:val="00B42258"/>
    <w:rsid w:val="00B422A3"/>
    <w:rsid w:val="00B42D66"/>
    <w:rsid w:val="00B43C07"/>
    <w:rsid w:val="00B43FBF"/>
    <w:rsid w:val="00B44DFA"/>
    <w:rsid w:val="00B44F11"/>
    <w:rsid w:val="00B45D88"/>
    <w:rsid w:val="00B4699A"/>
    <w:rsid w:val="00B5065B"/>
    <w:rsid w:val="00B5175A"/>
    <w:rsid w:val="00B51846"/>
    <w:rsid w:val="00B55EA5"/>
    <w:rsid w:val="00B566BF"/>
    <w:rsid w:val="00B5692E"/>
    <w:rsid w:val="00B56CE0"/>
    <w:rsid w:val="00B56F18"/>
    <w:rsid w:val="00B602CA"/>
    <w:rsid w:val="00B623B2"/>
    <w:rsid w:val="00B62979"/>
    <w:rsid w:val="00B62B24"/>
    <w:rsid w:val="00B632A8"/>
    <w:rsid w:val="00B635DE"/>
    <w:rsid w:val="00B63D00"/>
    <w:rsid w:val="00B64FB2"/>
    <w:rsid w:val="00B67083"/>
    <w:rsid w:val="00B6763F"/>
    <w:rsid w:val="00B678E1"/>
    <w:rsid w:val="00B7001D"/>
    <w:rsid w:val="00B70056"/>
    <w:rsid w:val="00B71C86"/>
    <w:rsid w:val="00B71FFB"/>
    <w:rsid w:val="00B720AD"/>
    <w:rsid w:val="00B74499"/>
    <w:rsid w:val="00B762BF"/>
    <w:rsid w:val="00B76528"/>
    <w:rsid w:val="00B77BFD"/>
    <w:rsid w:val="00B8054D"/>
    <w:rsid w:val="00B821BB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35DF"/>
    <w:rsid w:val="00BC4AD9"/>
    <w:rsid w:val="00BC4F18"/>
    <w:rsid w:val="00BC5E14"/>
    <w:rsid w:val="00BC663F"/>
    <w:rsid w:val="00BD143B"/>
    <w:rsid w:val="00BD20A9"/>
    <w:rsid w:val="00BD22EF"/>
    <w:rsid w:val="00BD230B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6E1F"/>
    <w:rsid w:val="00BE70A7"/>
    <w:rsid w:val="00BE71E9"/>
    <w:rsid w:val="00BE7BA8"/>
    <w:rsid w:val="00BF0614"/>
    <w:rsid w:val="00BF093B"/>
    <w:rsid w:val="00BF1968"/>
    <w:rsid w:val="00BF1AE8"/>
    <w:rsid w:val="00BF21D3"/>
    <w:rsid w:val="00BF2BA4"/>
    <w:rsid w:val="00BF3D25"/>
    <w:rsid w:val="00BF41F9"/>
    <w:rsid w:val="00BF427D"/>
    <w:rsid w:val="00BF4880"/>
    <w:rsid w:val="00BF65B7"/>
    <w:rsid w:val="00BF65C2"/>
    <w:rsid w:val="00BF6D82"/>
    <w:rsid w:val="00BF6EDC"/>
    <w:rsid w:val="00BF708A"/>
    <w:rsid w:val="00BF7707"/>
    <w:rsid w:val="00C00B88"/>
    <w:rsid w:val="00C01501"/>
    <w:rsid w:val="00C0445D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55E0"/>
    <w:rsid w:val="00C1598C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F2E"/>
    <w:rsid w:val="00C25778"/>
    <w:rsid w:val="00C26113"/>
    <w:rsid w:val="00C30657"/>
    <w:rsid w:val="00C30882"/>
    <w:rsid w:val="00C31559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40AA2"/>
    <w:rsid w:val="00C40E78"/>
    <w:rsid w:val="00C410E1"/>
    <w:rsid w:val="00C4150C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48ED"/>
    <w:rsid w:val="00C55997"/>
    <w:rsid w:val="00C559C8"/>
    <w:rsid w:val="00C55C44"/>
    <w:rsid w:val="00C55D58"/>
    <w:rsid w:val="00C571FD"/>
    <w:rsid w:val="00C57396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4B3"/>
    <w:rsid w:val="00C70EF5"/>
    <w:rsid w:val="00C71498"/>
    <w:rsid w:val="00C71B8B"/>
    <w:rsid w:val="00C7222A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3AB5"/>
    <w:rsid w:val="00C83BBC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2D69"/>
    <w:rsid w:val="00CA36A9"/>
    <w:rsid w:val="00CA3840"/>
    <w:rsid w:val="00CA62BA"/>
    <w:rsid w:val="00CA6CDB"/>
    <w:rsid w:val="00CA74E5"/>
    <w:rsid w:val="00CA7B4F"/>
    <w:rsid w:val="00CA7C61"/>
    <w:rsid w:val="00CA7F10"/>
    <w:rsid w:val="00CB01AA"/>
    <w:rsid w:val="00CB0F4A"/>
    <w:rsid w:val="00CB0F5B"/>
    <w:rsid w:val="00CB0F74"/>
    <w:rsid w:val="00CB2E3C"/>
    <w:rsid w:val="00CB3082"/>
    <w:rsid w:val="00CB46B0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513"/>
    <w:rsid w:val="00CD0696"/>
    <w:rsid w:val="00CD0C7F"/>
    <w:rsid w:val="00CD14E3"/>
    <w:rsid w:val="00CD1AF5"/>
    <w:rsid w:val="00CD27BE"/>
    <w:rsid w:val="00CD29E9"/>
    <w:rsid w:val="00CD2AF8"/>
    <w:rsid w:val="00CD2DD0"/>
    <w:rsid w:val="00CD4524"/>
    <w:rsid w:val="00CD4BBC"/>
    <w:rsid w:val="00CD5669"/>
    <w:rsid w:val="00CD5693"/>
    <w:rsid w:val="00CD5EFE"/>
    <w:rsid w:val="00CD6F0F"/>
    <w:rsid w:val="00CE0BB7"/>
    <w:rsid w:val="00CE14B9"/>
    <w:rsid w:val="00CE1A56"/>
    <w:rsid w:val="00CE1F47"/>
    <w:rsid w:val="00CE2147"/>
    <w:rsid w:val="00CE228A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B47"/>
    <w:rsid w:val="00D11E6B"/>
    <w:rsid w:val="00D11E84"/>
    <w:rsid w:val="00D123DF"/>
    <w:rsid w:val="00D125DA"/>
    <w:rsid w:val="00D12AF5"/>
    <w:rsid w:val="00D1322F"/>
    <w:rsid w:val="00D15152"/>
    <w:rsid w:val="00D15A0D"/>
    <w:rsid w:val="00D15B4E"/>
    <w:rsid w:val="00D15E21"/>
    <w:rsid w:val="00D177E7"/>
    <w:rsid w:val="00D201E6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6EFB"/>
    <w:rsid w:val="00D37053"/>
    <w:rsid w:val="00D37447"/>
    <w:rsid w:val="00D37690"/>
    <w:rsid w:val="00D41809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4B5"/>
    <w:rsid w:val="00D505E2"/>
    <w:rsid w:val="00D5131C"/>
    <w:rsid w:val="00D5259C"/>
    <w:rsid w:val="00D54B45"/>
    <w:rsid w:val="00D55975"/>
    <w:rsid w:val="00D563F4"/>
    <w:rsid w:val="00D568FF"/>
    <w:rsid w:val="00D57670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7C77"/>
    <w:rsid w:val="00D90E0D"/>
    <w:rsid w:val="00D91719"/>
    <w:rsid w:val="00D91BF9"/>
    <w:rsid w:val="00D931EB"/>
    <w:rsid w:val="00D936AD"/>
    <w:rsid w:val="00D93726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2935"/>
    <w:rsid w:val="00DA4540"/>
    <w:rsid w:val="00DA4E21"/>
    <w:rsid w:val="00DA587E"/>
    <w:rsid w:val="00DA5C6E"/>
    <w:rsid w:val="00DA5E94"/>
    <w:rsid w:val="00DA60F4"/>
    <w:rsid w:val="00DA6674"/>
    <w:rsid w:val="00DA71DF"/>
    <w:rsid w:val="00DA72D4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1176"/>
    <w:rsid w:val="00DC1906"/>
    <w:rsid w:val="00DC1908"/>
    <w:rsid w:val="00DC2B2C"/>
    <w:rsid w:val="00DC2D17"/>
    <w:rsid w:val="00DC3277"/>
    <w:rsid w:val="00DC44F8"/>
    <w:rsid w:val="00DC4656"/>
    <w:rsid w:val="00DC5157"/>
    <w:rsid w:val="00DC515E"/>
    <w:rsid w:val="00DC5F05"/>
    <w:rsid w:val="00DC6014"/>
    <w:rsid w:val="00DC754A"/>
    <w:rsid w:val="00DD062D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7134"/>
    <w:rsid w:val="00DD71A2"/>
    <w:rsid w:val="00DE03DF"/>
    <w:rsid w:val="00DE0966"/>
    <w:rsid w:val="00DE1365"/>
    <w:rsid w:val="00DE1450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E40"/>
    <w:rsid w:val="00E038AD"/>
    <w:rsid w:val="00E05BDA"/>
    <w:rsid w:val="00E070BA"/>
    <w:rsid w:val="00E07268"/>
    <w:rsid w:val="00E076F7"/>
    <w:rsid w:val="00E07A7A"/>
    <w:rsid w:val="00E07B26"/>
    <w:rsid w:val="00E104E8"/>
    <w:rsid w:val="00E108AE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0C8E"/>
    <w:rsid w:val="00E216E6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2FD0"/>
    <w:rsid w:val="00E33363"/>
    <w:rsid w:val="00E33372"/>
    <w:rsid w:val="00E33AEA"/>
    <w:rsid w:val="00E35DF9"/>
    <w:rsid w:val="00E35F7C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A30"/>
    <w:rsid w:val="00E43F89"/>
    <w:rsid w:val="00E44559"/>
    <w:rsid w:val="00E44F1B"/>
    <w:rsid w:val="00E45689"/>
    <w:rsid w:val="00E45BBD"/>
    <w:rsid w:val="00E460B9"/>
    <w:rsid w:val="00E46114"/>
    <w:rsid w:val="00E472A4"/>
    <w:rsid w:val="00E50414"/>
    <w:rsid w:val="00E50D1E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801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28DF"/>
    <w:rsid w:val="00E665C1"/>
    <w:rsid w:val="00E67121"/>
    <w:rsid w:val="00E672B1"/>
    <w:rsid w:val="00E7075F"/>
    <w:rsid w:val="00E70C87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D0F"/>
    <w:rsid w:val="00E77E16"/>
    <w:rsid w:val="00E806FD"/>
    <w:rsid w:val="00E8100B"/>
    <w:rsid w:val="00E8113D"/>
    <w:rsid w:val="00E8147A"/>
    <w:rsid w:val="00E82369"/>
    <w:rsid w:val="00E82562"/>
    <w:rsid w:val="00E82653"/>
    <w:rsid w:val="00E83924"/>
    <w:rsid w:val="00E83BA0"/>
    <w:rsid w:val="00E84491"/>
    <w:rsid w:val="00E84E60"/>
    <w:rsid w:val="00E84FCD"/>
    <w:rsid w:val="00E852B2"/>
    <w:rsid w:val="00E85411"/>
    <w:rsid w:val="00E870CC"/>
    <w:rsid w:val="00E875E0"/>
    <w:rsid w:val="00E87943"/>
    <w:rsid w:val="00E910D6"/>
    <w:rsid w:val="00E914AE"/>
    <w:rsid w:val="00E91A96"/>
    <w:rsid w:val="00E91CEB"/>
    <w:rsid w:val="00E91CFD"/>
    <w:rsid w:val="00E92D61"/>
    <w:rsid w:val="00E9335B"/>
    <w:rsid w:val="00E95334"/>
    <w:rsid w:val="00E95505"/>
    <w:rsid w:val="00E95A69"/>
    <w:rsid w:val="00E96058"/>
    <w:rsid w:val="00E96530"/>
    <w:rsid w:val="00E96D0D"/>
    <w:rsid w:val="00E96DD8"/>
    <w:rsid w:val="00E9731C"/>
    <w:rsid w:val="00E97DC0"/>
    <w:rsid w:val="00EA0122"/>
    <w:rsid w:val="00EA04ED"/>
    <w:rsid w:val="00EA0932"/>
    <w:rsid w:val="00EA17E5"/>
    <w:rsid w:val="00EA18CB"/>
    <w:rsid w:val="00EA1CCC"/>
    <w:rsid w:val="00EA1ECB"/>
    <w:rsid w:val="00EA2E4A"/>
    <w:rsid w:val="00EA33D9"/>
    <w:rsid w:val="00EA4E4C"/>
    <w:rsid w:val="00EA4ED9"/>
    <w:rsid w:val="00EA58B7"/>
    <w:rsid w:val="00EA5C18"/>
    <w:rsid w:val="00EA65DD"/>
    <w:rsid w:val="00EA6C9D"/>
    <w:rsid w:val="00EA6CCA"/>
    <w:rsid w:val="00EA6D49"/>
    <w:rsid w:val="00EA6FC6"/>
    <w:rsid w:val="00EA74BF"/>
    <w:rsid w:val="00EA75F4"/>
    <w:rsid w:val="00EA7B1E"/>
    <w:rsid w:val="00EB001B"/>
    <w:rsid w:val="00EB04B7"/>
    <w:rsid w:val="00EB064A"/>
    <w:rsid w:val="00EB23C4"/>
    <w:rsid w:val="00EB2672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1431"/>
    <w:rsid w:val="00EC27AA"/>
    <w:rsid w:val="00EC2A3F"/>
    <w:rsid w:val="00EC2D7A"/>
    <w:rsid w:val="00EC36FB"/>
    <w:rsid w:val="00EC3C77"/>
    <w:rsid w:val="00EC486B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1FD8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3DF5"/>
    <w:rsid w:val="00EE7115"/>
    <w:rsid w:val="00EE7282"/>
    <w:rsid w:val="00EE7536"/>
    <w:rsid w:val="00EE7789"/>
    <w:rsid w:val="00EE77B9"/>
    <w:rsid w:val="00EF0991"/>
    <w:rsid w:val="00EF0D60"/>
    <w:rsid w:val="00EF2027"/>
    <w:rsid w:val="00EF2456"/>
    <w:rsid w:val="00EF2D8B"/>
    <w:rsid w:val="00EF43F5"/>
    <w:rsid w:val="00EF4545"/>
    <w:rsid w:val="00EF6253"/>
    <w:rsid w:val="00EF67BF"/>
    <w:rsid w:val="00EF72CB"/>
    <w:rsid w:val="00EF794F"/>
    <w:rsid w:val="00EF7C00"/>
    <w:rsid w:val="00F003E4"/>
    <w:rsid w:val="00F00F0D"/>
    <w:rsid w:val="00F00FA2"/>
    <w:rsid w:val="00F017AF"/>
    <w:rsid w:val="00F018FB"/>
    <w:rsid w:val="00F02614"/>
    <w:rsid w:val="00F032C3"/>
    <w:rsid w:val="00F03C32"/>
    <w:rsid w:val="00F041C4"/>
    <w:rsid w:val="00F047EE"/>
    <w:rsid w:val="00F04A05"/>
    <w:rsid w:val="00F05634"/>
    <w:rsid w:val="00F0581E"/>
    <w:rsid w:val="00F05A41"/>
    <w:rsid w:val="00F05D0B"/>
    <w:rsid w:val="00F11D7F"/>
    <w:rsid w:val="00F12213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6362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05D"/>
    <w:rsid w:val="00F232B1"/>
    <w:rsid w:val="00F23ED7"/>
    <w:rsid w:val="00F241C6"/>
    <w:rsid w:val="00F249FA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E51"/>
    <w:rsid w:val="00F320C5"/>
    <w:rsid w:val="00F324AE"/>
    <w:rsid w:val="00F331F3"/>
    <w:rsid w:val="00F33281"/>
    <w:rsid w:val="00F3365F"/>
    <w:rsid w:val="00F340A4"/>
    <w:rsid w:val="00F34D25"/>
    <w:rsid w:val="00F359D3"/>
    <w:rsid w:val="00F40690"/>
    <w:rsid w:val="00F41AD9"/>
    <w:rsid w:val="00F41EA8"/>
    <w:rsid w:val="00F4217D"/>
    <w:rsid w:val="00F43B8F"/>
    <w:rsid w:val="00F43DA3"/>
    <w:rsid w:val="00F448B2"/>
    <w:rsid w:val="00F452E0"/>
    <w:rsid w:val="00F50A92"/>
    <w:rsid w:val="00F50EE5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83A"/>
    <w:rsid w:val="00F60EB6"/>
    <w:rsid w:val="00F61399"/>
    <w:rsid w:val="00F61851"/>
    <w:rsid w:val="00F61B2E"/>
    <w:rsid w:val="00F61D00"/>
    <w:rsid w:val="00F62F49"/>
    <w:rsid w:val="00F640BF"/>
    <w:rsid w:val="00F6411A"/>
    <w:rsid w:val="00F65F74"/>
    <w:rsid w:val="00F66EFD"/>
    <w:rsid w:val="00F67262"/>
    <w:rsid w:val="00F676EA"/>
    <w:rsid w:val="00F677C9"/>
    <w:rsid w:val="00F702A7"/>
    <w:rsid w:val="00F706BE"/>
    <w:rsid w:val="00F70754"/>
    <w:rsid w:val="00F70B89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1A6B"/>
    <w:rsid w:val="00FB1AA5"/>
    <w:rsid w:val="00FB2406"/>
    <w:rsid w:val="00FB2EF4"/>
    <w:rsid w:val="00FB3AA9"/>
    <w:rsid w:val="00FB4840"/>
    <w:rsid w:val="00FB48A2"/>
    <w:rsid w:val="00FB4B02"/>
    <w:rsid w:val="00FB4CA1"/>
    <w:rsid w:val="00FB5457"/>
    <w:rsid w:val="00FB572D"/>
    <w:rsid w:val="00FB6035"/>
    <w:rsid w:val="00FB66F5"/>
    <w:rsid w:val="00FB67C5"/>
    <w:rsid w:val="00FB7C4C"/>
    <w:rsid w:val="00FC0370"/>
    <w:rsid w:val="00FC0A5F"/>
    <w:rsid w:val="00FC19D4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40C1"/>
    <w:rsid w:val="00FD490A"/>
    <w:rsid w:val="00FD4FA4"/>
    <w:rsid w:val="00FD4FFF"/>
    <w:rsid w:val="00FE006E"/>
    <w:rsid w:val="00FE030F"/>
    <w:rsid w:val="00FE1210"/>
    <w:rsid w:val="00FE179E"/>
    <w:rsid w:val="00FE1895"/>
    <w:rsid w:val="00FE197E"/>
    <w:rsid w:val="00FE2341"/>
    <w:rsid w:val="00FE2FB4"/>
    <w:rsid w:val="00FE37DB"/>
    <w:rsid w:val="00FE3FE2"/>
    <w:rsid w:val="00FE4C04"/>
    <w:rsid w:val="00FE52EC"/>
    <w:rsid w:val="00FE5C41"/>
    <w:rsid w:val="00FE5CE7"/>
    <w:rsid w:val="00FE747D"/>
    <w:rsid w:val="00FF085B"/>
    <w:rsid w:val="00FF0925"/>
    <w:rsid w:val="00FF0DF1"/>
    <w:rsid w:val="00FF2098"/>
    <w:rsid w:val="00FF20A4"/>
    <w:rsid w:val="00FF26AA"/>
    <w:rsid w:val="00FF2B26"/>
    <w:rsid w:val="00FF3A7C"/>
    <w:rsid w:val="00FF4BEC"/>
    <w:rsid w:val="00FF51DF"/>
    <w:rsid w:val="00FF5772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904AA0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6722C8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6722C8"/>
    <w:rPr>
      <w:caps/>
      <w:color w:val="000000"/>
      <w:sz w:val="24"/>
    </w:rPr>
  </w:style>
  <w:style w:type="paragraph" w:customStyle="1" w:styleId="Default">
    <w:name w:val="Default"/>
    <w:rsid w:val="00074EA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C2214"/>
    <w:pPr>
      <w:spacing w:line="111" w:lineRule="atLeast"/>
    </w:pPr>
    <w:rPr>
      <w:rFonts w:ascii="Garamond-Normal" w:hAnsi="Garamond-Normal"/>
      <w:color w:val="auto"/>
    </w:rPr>
  </w:style>
  <w:style w:type="character" w:customStyle="1" w:styleId="A1">
    <w:name w:val="A1"/>
    <w:uiPriority w:val="99"/>
    <w:rsid w:val="009C2214"/>
    <w:rPr>
      <w:rFonts w:ascii="Palton" w:hAnsi="Palton" w:cs="Palton"/>
      <w:i/>
      <w:iCs/>
      <w:color w:val="000000"/>
      <w:sz w:val="7"/>
      <w:szCs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24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25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4865</Words>
  <Characters>26277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2022-10-13T00:46:00Z</cp:lastPrinted>
  <dcterms:created xsi:type="dcterms:W3CDTF">2022-10-13T00:46:00Z</dcterms:created>
  <dcterms:modified xsi:type="dcterms:W3CDTF">2022-10-13T00:47:00Z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2022-09-20T21:44:46Z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64c4fa69-04fa-44eb-9aba-332efba464d9</vt:lpwstr>
  </property>
  <property fmtid="{D5CDD505-2E9C-101B-9397-08002B2CF9AE}" pid="9" name="MSIP_Label_8c28577e-0e52-49e2-b52e-02bb75ccb8f1_ContentBits">
    <vt:lpwstr>0</vt:lpwstr>
  </property>
</Properties>
</file>