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1"/>
        <w:gridCol w:w="3667"/>
      </w:tblGrid>
      <w:tr w:rsidR="00AA65FD" w14:paraId="58421EC8" w14:textId="77777777" w:rsidTr="00E91CEB">
        <w:tc>
          <w:tcPr>
            <w:tcW w:w="9104" w:type="dxa"/>
            <w:gridSpan w:val="2"/>
            <w:shd w:val="clear" w:color="auto" w:fill="auto"/>
          </w:tcPr>
          <w:p w14:paraId="3E6232C2" w14:textId="77777777"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56595A3E" w14:textId="77777777" w:rsidTr="00E91CEB">
        <w:tc>
          <w:tcPr>
            <w:tcW w:w="5387" w:type="dxa"/>
            <w:shd w:val="clear" w:color="auto" w:fill="auto"/>
          </w:tcPr>
          <w:p w14:paraId="7BA3C47B" w14:textId="77777777" w:rsidR="00AA65FD" w:rsidRPr="003C5262" w:rsidRDefault="00AA65FD" w:rsidP="00BE39CF">
            <w:pPr>
              <w:pStyle w:val="Cabealho"/>
              <w:tabs>
                <w:tab w:val="clear" w:pos="8640"/>
                <w:tab w:val="right" w:pos="8931"/>
              </w:tabs>
              <w:ind w:right="141"/>
            </w:pPr>
            <w:r>
              <w:rPr>
                <w:rStyle w:val="Nmerodepgina"/>
              </w:rPr>
              <w:t>(   ) PRÉ-PROJETO     (</w:t>
            </w:r>
            <w:r>
              <w:t>  </w:t>
            </w:r>
            <w:r w:rsidR="007A5A23">
              <w:t>X</w:t>
            </w:r>
            <w:r>
              <w:t xml:space="preserve">  ) </w:t>
            </w:r>
            <w:r>
              <w:rPr>
                <w:rStyle w:val="Nmerodepgina"/>
              </w:rPr>
              <w:t xml:space="preserve">PROJETO </w:t>
            </w:r>
          </w:p>
        </w:tc>
        <w:tc>
          <w:tcPr>
            <w:tcW w:w="3717" w:type="dxa"/>
            <w:shd w:val="clear" w:color="auto" w:fill="auto"/>
          </w:tcPr>
          <w:p w14:paraId="54B59D1E" w14:textId="77777777"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BE6934">
              <w:rPr>
                <w:rStyle w:val="Nmerodepgina"/>
              </w:rPr>
              <w:t>2022</w:t>
            </w:r>
            <w:r>
              <w:rPr>
                <w:rStyle w:val="Nmerodepgina"/>
              </w:rPr>
              <w:t>/</w:t>
            </w:r>
            <w:r w:rsidR="00BE6934">
              <w:rPr>
                <w:rStyle w:val="Nmerodepgina"/>
              </w:rPr>
              <w:t>2</w:t>
            </w:r>
          </w:p>
        </w:tc>
      </w:tr>
    </w:tbl>
    <w:p w14:paraId="3CE7EE44" w14:textId="77777777" w:rsidR="00AA65FD" w:rsidRDefault="00AA65FD" w:rsidP="001E682E">
      <w:pPr>
        <w:pStyle w:val="TF-TTULO"/>
      </w:pPr>
    </w:p>
    <w:p w14:paraId="28AC7634" w14:textId="77777777" w:rsidR="002B0EDC" w:rsidRPr="00B00E04" w:rsidRDefault="00722A2C" w:rsidP="001E682E">
      <w:pPr>
        <w:pStyle w:val="TF-TTULO"/>
      </w:pPr>
      <w:r>
        <w:t xml:space="preserve">sistema </w:t>
      </w:r>
      <w:r w:rsidR="00BE6934">
        <w:t>Agendador de plantões</w:t>
      </w:r>
    </w:p>
    <w:p w14:paraId="7B3F7803" w14:textId="77777777" w:rsidR="001E682E" w:rsidRDefault="00BE6934" w:rsidP="001E682E">
      <w:pPr>
        <w:pStyle w:val="TF-AUTOR0"/>
      </w:pPr>
      <w:r>
        <w:t>Leonardo Bertol da Silva</w:t>
      </w:r>
    </w:p>
    <w:p w14:paraId="4CEC0419" w14:textId="77777777" w:rsidR="001E682E" w:rsidRDefault="00E42503" w:rsidP="001E682E">
      <w:pPr>
        <w:pStyle w:val="TF-AUTOR0"/>
      </w:pPr>
      <w:r>
        <w:t xml:space="preserve">Prof. </w:t>
      </w:r>
      <w:r w:rsidR="00BE6934">
        <w:t>Alexander Roberto Valdameri</w:t>
      </w:r>
      <w:r w:rsidRPr="00E42503">
        <w:t xml:space="preserve"> </w:t>
      </w:r>
      <w:r>
        <w:t>– Orientador</w:t>
      </w:r>
    </w:p>
    <w:p w14:paraId="15661A69" w14:textId="77777777" w:rsidR="001E682E" w:rsidRDefault="001E682E" w:rsidP="001E682E">
      <w:pPr>
        <w:pStyle w:val="TF-AUTOR0"/>
      </w:pPr>
    </w:p>
    <w:p w14:paraId="090FF422" w14:textId="77777777" w:rsidR="00F255FC" w:rsidRPr="007D10F2" w:rsidRDefault="00F255FC" w:rsidP="001B5EB3">
      <w:pPr>
        <w:pStyle w:val="Ttulo1"/>
      </w:pPr>
      <w:r w:rsidRPr="007D10F2">
        <w:t xml:space="preserve">Introdução </w:t>
      </w:r>
      <w:bookmarkEnd w:id="0"/>
      <w:bookmarkEnd w:id="1"/>
      <w:bookmarkEnd w:id="2"/>
      <w:bookmarkEnd w:id="3"/>
      <w:bookmarkEnd w:id="4"/>
      <w:bookmarkEnd w:id="5"/>
      <w:bookmarkEnd w:id="6"/>
      <w:bookmarkEnd w:id="7"/>
      <w:bookmarkEnd w:id="8"/>
    </w:p>
    <w:p w14:paraId="4415627D" w14:textId="70E2A505" w:rsidR="009C4F50" w:rsidRDefault="004C226A" w:rsidP="00BF13B9">
      <w:pPr>
        <w:pStyle w:val="TF-TEXTO"/>
      </w:pPr>
      <w:commentRangeStart w:id="9"/>
      <w:commentRangeStart w:id="10"/>
      <w:ins w:id="11" w:author="Simone Erbs da Costa" w:date="2022-12-03T16:07:00Z">
        <w:r>
          <w:t>Ao se o</w:t>
        </w:r>
      </w:ins>
      <w:del w:id="12" w:author="Simone Erbs da Costa" w:date="2022-12-03T16:07:00Z">
        <w:r w:rsidR="009C4F50" w:rsidDel="004C226A">
          <w:delText>O</w:delText>
        </w:r>
      </w:del>
      <w:r w:rsidR="009C4F50">
        <w:t>bserva</w:t>
      </w:r>
      <w:ins w:id="13" w:author="Simone Erbs da Costa" w:date="2022-12-03T16:07:00Z">
        <w:r>
          <w:t>r</w:t>
        </w:r>
      </w:ins>
      <w:del w:id="14" w:author="Simone Erbs da Costa" w:date="2022-12-03T16:07:00Z">
        <w:r w:rsidR="009C4F50" w:rsidDel="004C226A">
          <w:delText>ndo</w:delText>
        </w:r>
      </w:del>
      <w:r w:rsidR="009C4F50">
        <w:t xml:space="preserve"> </w:t>
      </w:r>
      <w:commentRangeEnd w:id="9"/>
      <w:r>
        <w:rPr>
          <w:rStyle w:val="Refdecomentrio"/>
        </w:rPr>
        <w:commentReference w:id="9"/>
      </w:r>
      <w:r w:rsidR="009C4F50">
        <w:t xml:space="preserve">as evoluções tecnológicas da atualidade, pode-se notar que a utilização de sistemas para fazer tarefas diárias ou trabalhos, é uma tendência crescente, com isso, o presente trabalho irá abordar um sistema para gestão de escalas de trabalho, </w:t>
      </w:r>
      <w:commentRangeStart w:id="15"/>
      <w:ins w:id="16" w:author="Simone Erbs da Costa" w:date="2022-12-03T16:07:00Z">
        <w:r>
          <w:t xml:space="preserve">na qual </w:t>
        </w:r>
      </w:ins>
      <w:commentRangeEnd w:id="15"/>
      <w:ins w:id="17" w:author="Simone Erbs da Costa" w:date="2022-12-03T16:08:00Z">
        <w:r>
          <w:rPr>
            <w:rStyle w:val="Refdecomentrio"/>
          </w:rPr>
          <w:commentReference w:id="15"/>
        </w:r>
      </w:ins>
      <w:del w:id="18" w:author="Simone Erbs da Costa" w:date="2022-12-03T16:07:00Z">
        <w:r w:rsidR="009C4F50" w:rsidDel="004C226A">
          <w:delText xml:space="preserve">onde </w:delText>
        </w:r>
      </w:del>
      <w:r w:rsidR="009C4F50">
        <w:t xml:space="preserve">seja possível criar escalas de trabalho para colaboradores, visando que o usuário, otimize o seu tempo de trabalho e não precise fazer essa atividade manualmente. </w:t>
      </w:r>
      <w:commentRangeEnd w:id="10"/>
      <w:r>
        <w:rPr>
          <w:rStyle w:val="Refdecomentrio"/>
        </w:rPr>
        <w:commentReference w:id="10"/>
      </w:r>
      <w:r w:rsidR="009C4F50">
        <w:t xml:space="preserve">A utilização de um sistema para o controle de escala de trabalho pode ser benefício, pois </w:t>
      </w:r>
      <w:commentRangeStart w:id="19"/>
      <w:r w:rsidR="009C4F50">
        <w:t>“</w:t>
      </w:r>
      <w:ins w:id="20" w:author="Simone Erbs da Costa" w:date="2022-12-03T16:08:00Z">
        <w:r>
          <w:t xml:space="preserve">[...] </w:t>
        </w:r>
      </w:ins>
      <w:r w:rsidR="009C4F50">
        <w:t>d</w:t>
      </w:r>
      <w:r w:rsidR="009C4F50" w:rsidRPr="00DC2298">
        <w:t>essa forma</w:t>
      </w:r>
      <w:r w:rsidR="009C4F50">
        <w:t xml:space="preserve">, </w:t>
      </w:r>
      <w:r w:rsidR="009C4F50" w:rsidRPr="00DC2298">
        <w:t>isso evita que faltem profissionais para a realização de trabalhos em determinados dias e locais. Por esse motivo, é tão importante que haja um sistema para estabelecer a rotina</w:t>
      </w:r>
      <w:del w:id="21" w:author="Simone Erbs da Costa" w:date="2022-12-03T16:08:00Z">
        <w:r w:rsidR="009C4F50" w:rsidRPr="00DC2298" w:rsidDel="004C226A">
          <w:delText>.</w:delText>
        </w:r>
      </w:del>
      <w:r w:rsidR="009C4F50">
        <w:t>” (FERNANDES, 2021</w:t>
      </w:r>
      <w:ins w:id="22" w:author="Simone Erbs da Costa" w:date="2022-12-03T16:08:00Z">
        <w:r>
          <w:t>, p. ?</w:t>
        </w:r>
      </w:ins>
      <w:r w:rsidR="009C4F50">
        <w:t>).</w:t>
      </w:r>
      <w:commentRangeEnd w:id="19"/>
      <w:r>
        <w:rPr>
          <w:rStyle w:val="Refdecomentrio"/>
        </w:rPr>
        <w:commentReference w:id="19"/>
      </w:r>
    </w:p>
    <w:p w14:paraId="037040B6" w14:textId="6BBAE37F" w:rsidR="004563B0" w:rsidRDefault="004563B0" w:rsidP="00BF13B9">
      <w:pPr>
        <w:pStyle w:val="TF-TEXTO"/>
      </w:pPr>
      <w:r>
        <w:t>Gerenciar o próprio tempo no dia a dia de trabalho é uma</w:t>
      </w:r>
      <w:r w:rsidR="00A2185A">
        <w:t xml:space="preserve"> </w:t>
      </w:r>
      <w:r>
        <w:t xml:space="preserve">importante tarefa para ser realizada, visto que quanto mais tempo tiver para realizar as atividades, mais confortável fica para </w:t>
      </w:r>
      <w:del w:id="23" w:author="Simone Erbs da Costa" w:date="2022-12-03T16:11:00Z">
        <w:r w:rsidDel="004C226A">
          <w:delText>faze-las</w:delText>
        </w:r>
      </w:del>
      <w:ins w:id="24" w:author="Simone Erbs da Costa" w:date="2022-12-03T16:11:00Z">
        <w:r w:rsidR="004C226A">
          <w:t>fazê-las</w:t>
        </w:r>
      </w:ins>
      <w:r>
        <w:t xml:space="preserve">, sem a necessidade </w:t>
      </w:r>
      <w:r w:rsidR="00897612">
        <w:t>de prazos apertados.</w:t>
      </w:r>
      <w:r w:rsidR="00FC61AE">
        <w:t xml:space="preserve"> </w:t>
      </w:r>
      <w:commentRangeStart w:id="25"/>
      <w:r w:rsidR="00FC61AE">
        <w:t xml:space="preserve">Com isso, surge a </w:t>
      </w:r>
      <w:r w:rsidR="00EA73FD">
        <w:t>ideia</w:t>
      </w:r>
      <w:r w:rsidR="00FC61AE">
        <w:t xml:space="preserve"> de automatizar processos que são realizados manualmente, dessa forma invés dos processos serem realizados de forma árdua e manual, o processo é realizado automaticamente, podemos dizer que a </w:t>
      </w:r>
      <w:commentRangeStart w:id="26"/>
      <w:r w:rsidR="00FC61AE">
        <w:t>automação</w:t>
      </w:r>
      <w:commentRangeEnd w:id="26"/>
      <w:r w:rsidR="004C226A">
        <w:rPr>
          <w:rStyle w:val="Refdecomentrio"/>
        </w:rPr>
        <w:commentReference w:id="26"/>
      </w:r>
      <w:r w:rsidR="00FC61AE">
        <w:t xml:space="preserve"> de processo pode fazer com que o tempo seja </w:t>
      </w:r>
      <w:r w:rsidR="004F68BA">
        <w:t>mais bem</w:t>
      </w:r>
      <w:r w:rsidR="00FC61AE">
        <w:t xml:space="preserve"> gerenciado, </w:t>
      </w:r>
      <w:commentRangeStart w:id="27"/>
      <w:r w:rsidR="00BF13B9">
        <w:t>“</w:t>
      </w:r>
      <w:ins w:id="28" w:author="Simone Erbs da Costa" w:date="2022-12-03T16:11:00Z">
        <w:r w:rsidR="004C226A">
          <w:t xml:space="preserve">[...] </w:t>
        </w:r>
      </w:ins>
      <w:r w:rsidR="00BF13B9">
        <w:t>a automação vem melhorando o desempenho dos processos, eliminando tempos improdutivos, perdas e refugos, é também um grande aliado da padronização e qualidade dos produtos</w:t>
      </w:r>
      <w:del w:id="29" w:author="Simone Erbs da Costa" w:date="2022-12-03T16:12:00Z">
        <w:r w:rsidR="00BF13B9" w:rsidDel="004C226A">
          <w:delText>.</w:delText>
        </w:r>
      </w:del>
      <w:r w:rsidR="00BF13B9">
        <w:t>” (</w:t>
      </w:r>
      <w:r w:rsidR="00731433" w:rsidRPr="00731433">
        <w:t>ANSCHAU</w:t>
      </w:r>
      <w:r w:rsidR="00731433">
        <w:t xml:space="preserve"> </w:t>
      </w:r>
      <w:r w:rsidR="00731433" w:rsidRPr="00F97114">
        <w:rPr>
          <w:i/>
          <w:iCs/>
        </w:rPr>
        <w:t>et al.</w:t>
      </w:r>
      <w:r w:rsidR="00BF13B9" w:rsidRPr="00F97114">
        <w:t xml:space="preserve">, </w:t>
      </w:r>
      <w:r w:rsidR="00BF13B9">
        <w:t>2018</w:t>
      </w:r>
      <w:ins w:id="30" w:author="Simone Erbs da Costa" w:date="2022-12-03T16:12:00Z">
        <w:r w:rsidR="004C226A">
          <w:t>, p. ?</w:t>
        </w:r>
      </w:ins>
      <w:r w:rsidR="00BF13B9">
        <w:t>).</w:t>
      </w:r>
      <w:commentRangeEnd w:id="25"/>
      <w:r w:rsidR="004C226A">
        <w:rPr>
          <w:rStyle w:val="Refdecomentrio"/>
        </w:rPr>
        <w:commentReference w:id="25"/>
      </w:r>
      <w:commentRangeEnd w:id="27"/>
      <w:r w:rsidR="004C226A">
        <w:rPr>
          <w:rStyle w:val="Refdecomentrio"/>
        </w:rPr>
        <w:commentReference w:id="27"/>
      </w:r>
    </w:p>
    <w:p w14:paraId="046F3DCB" w14:textId="30834CEB" w:rsidR="00CB775E" w:rsidRDefault="009C4F50" w:rsidP="00CB775E">
      <w:pPr>
        <w:pStyle w:val="TF-TEXTO"/>
      </w:pPr>
      <w:commentRangeStart w:id="31"/>
      <w:r>
        <w:t>Complementando a ideia de gerenciamento de tempo e automação de processos, é possível concluir que um bom gerenciamento de tempo e uma automação de processos bem implementada, pode ser benéfico não só para quem utiliza o sistema para geração de escala, mas também para todo um ciclo de trabalho, como por exemplo a própria empresa para quem o colaborador trabalha, pois “</w:t>
      </w:r>
      <w:commentRangeStart w:id="32"/>
      <w:ins w:id="33" w:author="Simone Erbs da Costa" w:date="2022-12-03T16:15:00Z">
        <w:r w:rsidR="001B5EB3">
          <w:t xml:space="preserve">[...] </w:t>
        </w:r>
      </w:ins>
      <w:r>
        <w:t>a</w:t>
      </w:r>
      <w:r w:rsidRPr="009C4F50">
        <w:t xml:space="preserve"> automação de processos proporciona um controle efetivo para empresas que precisam gerenciar várias escalas de trabalho. </w:t>
      </w:r>
      <w:commentRangeEnd w:id="31"/>
      <w:r w:rsidR="001B5EB3">
        <w:rPr>
          <w:rStyle w:val="Refdecomentrio"/>
        </w:rPr>
        <w:commentReference w:id="31"/>
      </w:r>
      <w:r w:rsidRPr="009C4F50">
        <w:t>Os processos manuais aumentam as chances de erro e retrabalho, além de causarem processos trabalhistas</w:t>
      </w:r>
      <w:r>
        <w:t>” (</w:t>
      </w:r>
      <w:r w:rsidRPr="009C4F50">
        <w:t>AGOSTINI</w:t>
      </w:r>
      <w:r>
        <w:t>,</w:t>
      </w:r>
      <w:r w:rsidRPr="009C4F50">
        <w:t xml:space="preserve"> 2021</w:t>
      </w:r>
      <w:ins w:id="34" w:author="Simone Erbs da Costa" w:date="2022-12-03T16:15:00Z">
        <w:r w:rsidR="001B5EB3">
          <w:t>, p. ?</w:t>
        </w:r>
      </w:ins>
      <w:r>
        <w:t>).</w:t>
      </w:r>
      <w:commentRangeEnd w:id="32"/>
      <w:r w:rsidR="001B5EB3">
        <w:rPr>
          <w:rStyle w:val="Refdecomentrio"/>
        </w:rPr>
        <w:commentReference w:id="32"/>
      </w:r>
    </w:p>
    <w:p w14:paraId="3AA246A6" w14:textId="77777777" w:rsidR="00F255FC" w:rsidRPr="007D10F2" w:rsidRDefault="00F255FC" w:rsidP="00D62A8F">
      <w:pPr>
        <w:pStyle w:val="Ttulo2"/>
      </w:pPr>
      <w:bookmarkStart w:id="35" w:name="_Toc419598576"/>
      <w:bookmarkStart w:id="36" w:name="_Toc420721317"/>
      <w:bookmarkStart w:id="37" w:name="_Toc420721467"/>
      <w:bookmarkStart w:id="38" w:name="_Toc420721562"/>
      <w:bookmarkStart w:id="39" w:name="_Toc420721768"/>
      <w:bookmarkStart w:id="40" w:name="_Toc420723209"/>
      <w:bookmarkStart w:id="41" w:name="_Toc482682370"/>
      <w:bookmarkStart w:id="42" w:name="_Toc54164904"/>
      <w:bookmarkStart w:id="43" w:name="_Toc54165664"/>
      <w:bookmarkStart w:id="44" w:name="_Toc54169316"/>
      <w:bookmarkStart w:id="45" w:name="_Toc96347426"/>
      <w:bookmarkStart w:id="46" w:name="_Toc96357710"/>
      <w:bookmarkStart w:id="47" w:name="_Toc96491850"/>
      <w:bookmarkStart w:id="48" w:name="_Toc411603090"/>
      <w:r w:rsidRPr="007D10F2">
        <w:lastRenderedPageBreak/>
        <w:t>OBJETIVOS</w:t>
      </w:r>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E7D2717" w14:textId="61CB3F0A" w:rsidR="00C35E57" w:rsidDel="001B5EB3" w:rsidRDefault="00BA4CA0" w:rsidP="00C32ED6">
      <w:pPr>
        <w:pStyle w:val="TF-TEXTO"/>
        <w:ind w:firstLine="709"/>
        <w:rPr>
          <w:del w:id="49" w:author="Simone Erbs da Costa" w:date="2022-12-03T16:16:00Z"/>
        </w:rPr>
      </w:pPr>
      <w:r>
        <w:t xml:space="preserve">O objetivo desse </w:t>
      </w:r>
      <w:r w:rsidR="00C32ED6">
        <w:t>trabalho</w:t>
      </w:r>
      <w:r w:rsidR="009E68D1">
        <w:t xml:space="preserve"> é</w:t>
      </w:r>
      <w:r w:rsidR="00C32ED6">
        <w:t xml:space="preserve"> </w:t>
      </w:r>
      <w:r w:rsidR="00566FAC">
        <w:t>apresentar um sistema que realize a gestão de escalas de trabalho</w:t>
      </w:r>
      <w:r w:rsidR="004A1570">
        <w:t xml:space="preserve"> para profissionais que desejam otimizar seu tempo</w:t>
      </w:r>
      <w:r w:rsidR="009E68D1">
        <w:t>.</w:t>
      </w:r>
      <w:r w:rsidR="00C35E57">
        <w:t xml:space="preserve"> </w:t>
      </w:r>
    </w:p>
    <w:p w14:paraId="2251A6ED" w14:textId="77777777" w:rsidR="00C35E57" w:rsidRDefault="00C35E57">
      <w:pPr>
        <w:pStyle w:val="TF-TEXTO"/>
        <w:ind w:firstLine="709"/>
        <w:pPrChange w:id="50" w:author="Simone Erbs da Costa" w:date="2022-12-03T16:16:00Z">
          <w:pPr>
            <w:pStyle w:val="TF-TEXTO"/>
          </w:pPr>
        </w:pPrChange>
      </w:pPr>
      <w:r>
        <w:t>Os objetivos específicos são:</w:t>
      </w:r>
    </w:p>
    <w:p w14:paraId="317D9875" w14:textId="77777777" w:rsidR="009E68D1" w:rsidRDefault="00A2185A" w:rsidP="0088723E">
      <w:pPr>
        <w:pStyle w:val="TF-ALNEA"/>
        <w:numPr>
          <w:ilvl w:val="0"/>
          <w:numId w:val="3"/>
        </w:numPr>
      </w:pPr>
      <w:r>
        <w:t>f</w:t>
      </w:r>
      <w:r w:rsidR="009E68D1" w:rsidRPr="009E68D1">
        <w:t>acilitar a gestão de conflitos de agenda dos colaboradores;</w:t>
      </w:r>
    </w:p>
    <w:p w14:paraId="3A4E897C" w14:textId="77777777" w:rsidR="00C35E57" w:rsidRDefault="00A2185A" w:rsidP="0088723E">
      <w:pPr>
        <w:pStyle w:val="TF-ALNEA"/>
        <w:numPr>
          <w:ilvl w:val="0"/>
          <w:numId w:val="3"/>
        </w:numPr>
      </w:pPr>
      <w:r>
        <w:t>c</w:t>
      </w:r>
      <w:r w:rsidR="009E68D1" w:rsidRPr="009E68D1">
        <w:t>ontribuir para a assertividade da comunicação aos colaboradores sobre sua escala trabalho</w:t>
      </w:r>
      <w:r w:rsidR="00C35E57">
        <w:t>;</w:t>
      </w:r>
    </w:p>
    <w:p w14:paraId="71FD30BC" w14:textId="77777777" w:rsidR="00C35E57" w:rsidRDefault="00521387" w:rsidP="0088723E">
      <w:pPr>
        <w:pStyle w:val="TF-ALNEA"/>
        <w:numPr>
          <w:ilvl w:val="0"/>
          <w:numId w:val="3"/>
        </w:numPr>
      </w:pPr>
      <w:r>
        <w:t>automatizar o processo manual de geração de escala;</w:t>
      </w:r>
    </w:p>
    <w:p w14:paraId="1943A292" w14:textId="77777777" w:rsidR="00521387" w:rsidRDefault="00521387" w:rsidP="0088723E">
      <w:pPr>
        <w:pStyle w:val="TF-ALNEA"/>
        <w:numPr>
          <w:ilvl w:val="0"/>
          <w:numId w:val="3"/>
        </w:numPr>
      </w:pPr>
      <w:commentRangeStart w:id="51"/>
      <w:r>
        <w:t>disponibilizar um sistema web de utilização intuitiva</w:t>
      </w:r>
      <w:r w:rsidR="00F97114">
        <w:t>.</w:t>
      </w:r>
      <w:commentRangeEnd w:id="51"/>
      <w:r w:rsidR="001B5EB3">
        <w:rPr>
          <w:rStyle w:val="Refdecomentrio"/>
        </w:rPr>
        <w:commentReference w:id="51"/>
      </w:r>
    </w:p>
    <w:p w14:paraId="52C081B2" w14:textId="77777777" w:rsidR="00A44581" w:rsidRDefault="00A44581" w:rsidP="001B5EB3">
      <w:pPr>
        <w:pStyle w:val="Ttulo1"/>
      </w:pPr>
      <w:bookmarkStart w:id="52" w:name="_Ref120977883"/>
      <w:bookmarkStart w:id="53" w:name="_Toc419598587"/>
      <w:commentRangeStart w:id="54"/>
      <w:r>
        <w:t xml:space="preserve">trabalhos </w:t>
      </w:r>
      <w:r w:rsidRPr="00FC4A9F">
        <w:t>correlatos</w:t>
      </w:r>
      <w:bookmarkEnd w:id="52"/>
      <w:commentRangeEnd w:id="54"/>
      <w:r w:rsidR="00626A4F">
        <w:rPr>
          <w:rStyle w:val="Refdecomentrio"/>
          <w:b w:val="0"/>
          <w:caps w:val="0"/>
        </w:rPr>
        <w:commentReference w:id="54"/>
      </w:r>
    </w:p>
    <w:p w14:paraId="3E3C6E85" w14:textId="7D3C229C" w:rsidR="00533313" w:rsidRDefault="00116C98" w:rsidP="00BB6CAC">
      <w:pPr>
        <w:pStyle w:val="TF-TEXTO"/>
      </w:pPr>
      <w:r>
        <w:t>Nesta seção</w:t>
      </w:r>
      <w:r w:rsidR="00BB6CAC">
        <w:t xml:space="preserve"> serão descritos </w:t>
      </w:r>
      <w:del w:id="55" w:author="Simone Erbs da Costa" w:date="2022-12-03T16:17:00Z">
        <w:r w:rsidR="00BB6CAC" w:rsidDel="001B5EB3">
          <w:delText xml:space="preserve">3 </w:delText>
        </w:r>
      </w:del>
      <w:ins w:id="56" w:author="Simone Erbs da Costa" w:date="2022-12-03T16:17:00Z">
        <w:r w:rsidR="001B5EB3">
          <w:t xml:space="preserve">três </w:t>
        </w:r>
      </w:ins>
      <w:r w:rsidR="00BB6CAC">
        <w:t xml:space="preserve">trabalhos correlatos que identifiquei como sendo semelhantes a proposta desse trabalho. </w:t>
      </w:r>
      <w:r w:rsidRPr="00116C98">
        <w:t xml:space="preserve">A subseção 2.1 traz um sistema de geração de grades de horários para escalas de trabalho </w:t>
      </w:r>
      <w:r w:rsidR="00BB6CAC">
        <w:t>com a criação de um algoritmo genérico que gera grades de trabalho</w:t>
      </w:r>
      <w:ins w:id="57" w:author="Simone Erbs da Costa" w:date="2022-12-03T16:18:00Z">
        <w:r w:rsidR="001B5EB3">
          <w:t xml:space="preserve"> (CAMPOS; RIBEIRO, 2012)</w:t>
        </w:r>
      </w:ins>
      <w:r w:rsidR="00BB6CAC">
        <w:t xml:space="preserve">. </w:t>
      </w:r>
      <w:r w:rsidRPr="00116C98">
        <w:t>A subseção 2.2 apresenta</w:t>
      </w:r>
      <w:r>
        <w:t xml:space="preserve"> </w:t>
      </w:r>
      <w:r w:rsidR="00BB6CAC">
        <w:t xml:space="preserve">o sistema de escala de trabalho da empresa </w:t>
      </w:r>
      <w:proofErr w:type="spellStart"/>
      <w:r w:rsidR="00BB6CAC">
        <w:t>Bizeno</w:t>
      </w:r>
      <w:proofErr w:type="spellEnd"/>
      <w:ins w:id="58" w:author="Simone Erbs da Costa" w:date="2022-12-03T16:19:00Z">
        <w:r w:rsidR="001B5EB3">
          <w:t xml:space="preserve"> (BIZENO, </w:t>
        </w:r>
      </w:ins>
      <w:ins w:id="59" w:author="Simone Erbs da Costa" w:date="2022-12-03T16:18:00Z">
        <w:r w:rsidR="001B5EB3">
          <w:t xml:space="preserve"> </w:t>
        </w:r>
      </w:ins>
      <w:ins w:id="60" w:author="Simone Erbs da Costa" w:date="2022-12-03T16:19:00Z">
        <w:r w:rsidR="001B5EB3">
          <w:t>2022)</w:t>
        </w:r>
      </w:ins>
      <w:r>
        <w:t>. A subseção 2.3</w:t>
      </w:r>
      <w:r w:rsidR="006138BA">
        <w:t xml:space="preserve"> </w:t>
      </w:r>
      <w:r w:rsidR="006675C7">
        <w:t>trata</w:t>
      </w:r>
      <w:r w:rsidR="00BB6CAC">
        <w:t xml:space="preserve"> de um sistema para gestão de escalas de trabalho, com a funcionalidade de gerar a escala </w:t>
      </w:r>
      <w:r w:rsidR="006138BA">
        <w:t>automaticamente</w:t>
      </w:r>
      <w:r w:rsidR="006D406D" w:rsidRPr="006D406D">
        <w:t xml:space="preserve"> (PEREIRA; LIMA, 2017)</w:t>
      </w:r>
      <w:r w:rsidR="006675C7">
        <w:t>.</w:t>
      </w:r>
    </w:p>
    <w:p w14:paraId="2F68AA87" w14:textId="77777777" w:rsidR="00AF738C" w:rsidRDefault="00AF738C">
      <w:pPr>
        <w:pStyle w:val="Ttulo2"/>
        <w:pPrChange w:id="61" w:author="Simone Erbs da Costa" w:date="2022-12-03T17:06:00Z">
          <w:pPr>
            <w:pStyle w:val="Ttulo2"/>
            <w:spacing w:after="120" w:line="240" w:lineRule="auto"/>
          </w:pPr>
        </w:pPrChange>
      </w:pPr>
      <w:r w:rsidRPr="005E21E0">
        <w:t>GERAÇÃO DE GRADES DE HORÁRIO PARA ESCALAS DE TRABALHO UTILIZANDO ALGORITMOS GENÉTICOS</w:t>
      </w:r>
      <w:r>
        <w:t xml:space="preserve"> </w:t>
      </w:r>
    </w:p>
    <w:p w14:paraId="5D62B816" w14:textId="5CDAEB34" w:rsidR="008E1D4B" w:rsidRDefault="00AF738C" w:rsidP="004E222F">
      <w:pPr>
        <w:pStyle w:val="TF-TEXTO"/>
      </w:pPr>
      <w:r>
        <w:t>Este trabalho apresenta uma solução para o problema de geração automatizada de escala de trabalho para empresas, utilizando um algoritmo</w:t>
      </w:r>
      <w:r w:rsidR="00035674">
        <w:t xml:space="preserve"> </w:t>
      </w:r>
      <w:r w:rsidR="00885518">
        <w:t>genético</w:t>
      </w:r>
      <w:r>
        <w:t xml:space="preserve"> para executar essa atividade.</w:t>
      </w:r>
      <w:r w:rsidR="008E1D4B">
        <w:t xml:space="preserve"> </w:t>
      </w:r>
      <w:r>
        <w:t xml:space="preserve">O usuário pode </w:t>
      </w:r>
      <w:r w:rsidR="00AF7B4A">
        <w:t>informar</w:t>
      </w:r>
      <w:r>
        <w:t xml:space="preserve"> os parâmetros que o algoritmo irá seguir </w:t>
      </w:r>
      <w:r w:rsidR="00885518">
        <w:t>o que</w:t>
      </w:r>
      <w:r>
        <w:t xml:space="preserve"> foi passado para ele</w:t>
      </w:r>
      <w:r w:rsidR="00885518">
        <w:t>. C</w:t>
      </w:r>
      <w:r>
        <w:t xml:space="preserve">onsiderando diversos critérios observados na prática como disponibilidade e aptidão de recursos, legislação trabalhista, preferências pessoais dos funcionários e distribuição da demanda de trabalho ao longo de determinado </w:t>
      </w:r>
      <w:r w:rsidR="00885518">
        <w:t xml:space="preserve">período </w:t>
      </w:r>
      <w:r w:rsidR="00885518" w:rsidRPr="00B361EA">
        <w:t>(</w:t>
      </w:r>
      <w:r w:rsidRPr="00B361EA">
        <w:t>CAMPOS</w:t>
      </w:r>
      <w:r w:rsidR="00B361EA" w:rsidRPr="00B361EA">
        <w:t>;</w:t>
      </w:r>
      <w:r w:rsidR="00B361EA">
        <w:t xml:space="preserve"> </w:t>
      </w:r>
      <w:r w:rsidRPr="00B361EA">
        <w:t>RIBEIRO, 201</w:t>
      </w:r>
      <w:r w:rsidR="00605ECE" w:rsidRPr="00B361EA">
        <w:t>2</w:t>
      </w:r>
      <w:r w:rsidR="00885518" w:rsidRPr="00B361EA">
        <w:t>, p. 5</w:t>
      </w:r>
      <w:r>
        <w:t>).</w:t>
      </w:r>
      <w:r w:rsidR="006062DA">
        <w:t xml:space="preserve"> </w:t>
      </w:r>
      <w:r>
        <w:t xml:space="preserve">Este </w:t>
      </w:r>
      <w:r w:rsidR="00533313">
        <w:t>sistema</w:t>
      </w:r>
      <w:r>
        <w:t xml:space="preserve"> gera o algoritmo, conforme os parâmetros estabelecidos (que podem ser alterados) isso permite uma personalização do resultado</w:t>
      </w:r>
      <w:r w:rsidR="00885518">
        <w:t>,</w:t>
      </w:r>
      <w:r w:rsidR="00533313">
        <w:t xml:space="preserve"> poupa tempo do usuário e é adaptativo a</w:t>
      </w:r>
      <w:r w:rsidR="00C57375">
        <w:t xml:space="preserve">o contexto em que está sendo utilizado. A </w:t>
      </w:r>
      <w:r w:rsidR="00494B4A">
        <w:fldChar w:fldCharType="begin"/>
      </w:r>
      <w:r w:rsidR="00494B4A">
        <w:instrText xml:space="preserve"> REF _Ref120645434 \h </w:instrText>
      </w:r>
      <w:r w:rsidR="00494B4A">
        <w:fldChar w:fldCharType="separate"/>
      </w:r>
      <w:r w:rsidR="00494B4A">
        <w:t xml:space="preserve">Figura </w:t>
      </w:r>
      <w:r w:rsidR="00494B4A">
        <w:rPr>
          <w:noProof/>
        </w:rPr>
        <w:t>1</w:t>
      </w:r>
      <w:r w:rsidR="00494B4A">
        <w:fldChar w:fldCharType="end"/>
      </w:r>
      <w:r w:rsidR="00485A0D">
        <w:t xml:space="preserve"> </w:t>
      </w:r>
      <w:r w:rsidR="00C57375">
        <w:t>mostra os detalhamentos da jornada de trabalho</w:t>
      </w:r>
      <w:ins w:id="62" w:author="Simone Erbs da Costa" w:date="2022-12-03T16:20:00Z">
        <w:r w:rsidR="001B5EB3">
          <w:t xml:space="preserve"> (CAMPOS; RIBEIRO, 2012)</w:t>
        </w:r>
      </w:ins>
      <w:r>
        <w:t>.</w:t>
      </w:r>
    </w:p>
    <w:p w14:paraId="2F3D02ED" w14:textId="77777777" w:rsidR="00533313" w:rsidRDefault="00494B4A" w:rsidP="00494B4A">
      <w:pPr>
        <w:pStyle w:val="TF-LEGENDA"/>
      </w:pPr>
      <w:bookmarkStart w:id="63" w:name="_Ref120645434"/>
      <w:r>
        <w:lastRenderedPageBreak/>
        <w:t xml:space="preserve">Figura </w:t>
      </w:r>
      <w:fldSimple w:instr=" SEQ Figura \* ARABIC ">
        <w:r w:rsidR="00091A01">
          <w:rPr>
            <w:noProof/>
          </w:rPr>
          <w:t>1</w:t>
        </w:r>
      </w:fldSimple>
      <w:bookmarkEnd w:id="63"/>
      <w:r>
        <w:t xml:space="preserve"> </w:t>
      </w:r>
      <w:r w:rsidR="00B21788">
        <w:t xml:space="preserve">- </w:t>
      </w:r>
      <w:r w:rsidR="00C57375">
        <w:t>Jornadas</w:t>
      </w:r>
      <w:r w:rsidR="00533313" w:rsidRPr="00605ECE">
        <w:t xml:space="preserve"> de trabalho</w:t>
      </w:r>
    </w:p>
    <w:p w14:paraId="52A61D41" w14:textId="77777777" w:rsidR="00885518" w:rsidRDefault="008D281F" w:rsidP="00B361EA">
      <w:pPr>
        <w:pStyle w:val="TF-FIGURA"/>
        <w:rPr>
          <w:noProof/>
        </w:rPr>
      </w:pPr>
      <w:r>
        <w:rPr>
          <w:noProof/>
        </w:rPr>
        <w:drawing>
          <wp:inline distT="0" distB="0" distL="0" distR="0" wp14:anchorId="732B0944" wp14:editId="5C389E04">
            <wp:extent cx="5715000" cy="1793875"/>
            <wp:effectExtent l="19050" t="19050" r="19050" b="15875"/>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793875"/>
                    </a:xfrm>
                    <a:prstGeom prst="rect">
                      <a:avLst/>
                    </a:prstGeom>
                    <a:noFill/>
                    <a:ln w="15875" cmpd="sng">
                      <a:solidFill>
                        <a:srgbClr val="000000"/>
                      </a:solidFill>
                      <a:miter lim="800000"/>
                      <a:headEnd/>
                      <a:tailEnd/>
                    </a:ln>
                    <a:effectLst/>
                  </pic:spPr>
                </pic:pic>
              </a:graphicData>
            </a:graphic>
          </wp:inline>
        </w:drawing>
      </w:r>
    </w:p>
    <w:p w14:paraId="49BD3AAD" w14:textId="77777777" w:rsidR="00885518" w:rsidRDefault="00605ECE" w:rsidP="00B361EA">
      <w:pPr>
        <w:pStyle w:val="TF-FONTE"/>
      </w:pPr>
      <w:r w:rsidRPr="00605ECE">
        <w:t xml:space="preserve">Fonte: </w:t>
      </w:r>
      <w:r w:rsidR="004F68BA" w:rsidRPr="00605ECE">
        <w:t>Campos</w:t>
      </w:r>
      <w:r w:rsidR="004F68BA">
        <w:t xml:space="preserve"> e </w:t>
      </w:r>
      <w:r w:rsidR="004F68BA" w:rsidRPr="00605ECE">
        <w:t>Ribeiro</w:t>
      </w:r>
      <w:r w:rsidR="004F68BA">
        <w:t xml:space="preserve"> </w:t>
      </w:r>
      <w:r w:rsidR="00B361EA">
        <w:t>(</w:t>
      </w:r>
      <w:r w:rsidRPr="00605ECE">
        <w:t>2012</w:t>
      </w:r>
      <w:r w:rsidR="00B361EA">
        <w:t>)</w:t>
      </w:r>
      <w:r w:rsidRPr="00605ECE">
        <w:t>.</w:t>
      </w:r>
    </w:p>
    <w:p w14:paraId="7B80E68C" w14:textId="77432D29" w:rsidR="009129FC" w:rsidRDefault="00CA3808" w:rsidP="009129FC">
      <w:pPr>
        <w:pStyle w:val="TF-TEXTO"/>
        <w:ind w:firstLine="567"/>
      </w:pPr>
      <w:r>
        <w:t xml:space="preserve">Neste estudo é possível informar a quantidade de colaboradores que será gerada a escala e atribuída as informações de colaborador para gerar a escala, </w:t>
      </w:r>
      <w:r w:rsidRPr="00CA3808">
        <w:t>porém não é apresentad</w:t>
      </w:r>
      <w:r>
        <w:t>a</w:t>
      </w:r>
      <w:r w:rsidRPr="00CA3808">
        <w:t xml:space="preserve"> uma interface para esse procedimento</w:t>
      </w:r>
      <w:r>
        <w:t>, o que pode ser um empecilho para a utilização de usuários finais. Na</w:t>
      </w:r>
      <w:r w:rsidR="004E222F">
        <w:t xml:space="preserve"> </w:t>
      </w:r>
      <w:r w:rsidR="004E222F">
        <w:fldChar w:fldCharType="begin"/>
      </w:r>
      <w:r w:rsidR="004E222F">
        <w:instrText xml:space="preserve"> REF _Ref120645504 \h </w:instrText>
      </w:r>
      <w:r w:rsidR="004E222F">
        <w:fldChar w:fldCharType="separate"/>
      </w:r>
      <w:r w:rsidR="004E222F">
        <w:t xml:space="preserve">Figura </w:t>
      </w:r>
      <w:r w:rsidR="004E222F">
        <w:rPr>
          <w:noProof/>
        </w:rPr>
        <w:t>2</w:t>
      </w:r>
      <w:r w:rsidR="004E222F">
        <w:fldChar w:fldCharType="end"/>
      </w:r>
      <w:r>
        <w:t>, é possível verificar com mais detalhes a escala gerada</w:t>
      </w:r>
      <w:r w:rsidR="00073CA9">
        <w:t xml:space="preserve"> para todos os usuários, podemos observar que existe escalas diferentes para um mesmo colaborador, o</w:t>
      </w:r>
      <w:ins w:id="64" w:author="Simone Erbs da Costa" w:date="2022-12-03T16:21:00Z">
        <w:r w:rsidR="001B5EB3">
          <w:t xml:space="preserve"> </w:t>
        </w:r>
      </w:ins>
      <w:proofErr w:type="gramStart"/>
      <w:r w:rsidR="00073CA9">
        <w:t xml:space="preserve">que </w:t>
      </w:r>
      <w:ins w:id="65" w:author="Simone Erbs da Costa" w:date="2022-12-03T16:21:00Z">
        <w:r w:rsidR="001B5EB3">
          <w:t xml:space="preserve"> </w:t>
        </w:r>
      </w:ins>
      <w:r w:rsidR="00073CA9">
        <w:t>indica</w:t>
      </w:r>
      <w:proofErr w:type="gramEnd"/>
      <w:r w:rsidR="00073CA9">
        <w:t xml:space="preserve"> que a preferência de escala pode ser definida por colaborador e não ter apenas uma forma de escala</w:t>
      </w:r>
      <w:ins w:id="66" w:author="Simone Erbs da Costa" w:date="2022-12-03T16:20:00Z">
        <w:r w:rsidR="001B5EB3">
          <w:t xml:space="preserve"> (CAMPOS; RIBEIRO, 2012)</w:t>
        </w:r>
      </w:ins>
      <w:r w:rsidR="00073CA9">
        <w:t>.</w:t>
      </w:r>
    </w:p>
    <w:p w14:paraId="1B1971B0" w14:textId="77777777" w:rsidR="00CA3808" w:rsidRDefault="004E222F" w:rsidP="004E222F">
      <w:pPr>
        <w:pStyle w:val="TF-LEGENDA"/>
      </w:pPr>
      <w:bookmarkStart w:id="67" w:name="_Ref120645504"/>
      <w:r>
        <w:t xml:space="preserve">Figura </w:t>
      </w:r>
      <w:fldSimple w:instr=" SEQ Figura \* ARABIC ">
        <w:r w:rsidR="00091A01">
          <w:rPr>
            <w:noProof/>
          </w:rPr>
          <w:t>2</w:t>
        </w:r>
      </w:fldSimple>
      <w:bookmarkEnd w:id="67"/>
      <w:r w:rsidR="00CA3808">
        <w:t xml:space="preserve"> </w:t>
      </w:r>
      <w:r w:rsidR="00073CA9">
        <w:t>–</w:t>
      </w:r>
      <w:r w:rsidR="00CA3808">
        <w:t xml:space="preserve"> </w:t>
      </w:r>
      <w:r w:rsidR="00073CA9">
        <w:t>Listagem de jornadas de todos os colaboradores</w:t>
      </w:r>
    </w:p>
    <w:p w14:paraId="3A2B24E9" w14:textId="77777777" w:rsidR="00CA3808" w:rsidRDefault="008D281F" w:rsidP="009129FC">
      <w:pPr>
        <w:pStyle w:val="TF-FIGURA"/>
        <w:rPr>
          <w:noProof/>
        </w:rPr>
      </w:pPr>
      <w:r>
        <w:rPr>
          <w:noProof/>
        </w:rPr>
        <w:drawing>
          <wp:inline distT="0" distB="0" distL="0" distR="0" wp14:anchorId="4D2DF6D3" wp14:editId="7762D1EB">
            <wp:extent cx="4876800" cy="2112645"/>
            <wp:effectExtent l="25400" t="25400" r="25400" b="20955"/>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112645"/>
                    </a:xfrm>
                    <a:prstGeom prst="rect">
                      <a:avLst/>
                    </a:prstGeom>
                    <a:noFill/>
                    <a:ln w="15875" cmpd="sng">
                      <a:solidFill>
                        <a:srgbClr val="000000"/>
                      </a:solidFill>
                      <a:miter lim="800000"/>
                      <a:headEnd/>
                      <a:tailEnd/>
                    </a:ln>
                    <a:effectLst/>
                  </pic:spPr>
                </pic:pic>
              </a:graphicData>
            </a:graphic>
          </wp:inline>
        </w:drawing>
      </w:r>
    </w:p>
    <w:p w14:paraId="2433CC6C" w14:textId="77777777" w:rsidR="00CA3808" w:rsidRPr="00885518" w:rsidRDefault="00CA3808" w:rsidP="009129FC">
      <w:pPr>
        <w:pStyle w:val="TF-FONTE"/>
      </w:pPr>
      <w:r w:rsidRPr="00605ECE">
        <w:t xml:space="preserve">Fonte: </w:t>
      </w:r>
      <w:r w:rsidR="004F68BA" w:rsidRPr="00605ECE">
        <w:t>Campos</w:t>
      </w:r>
      <w:r w:rsidR="004F68BA">
        <w:t xml:space="preserve"> e </w:t>
      </w:r>
      <w:r w:rsidR="004F68BA" w:rsidRPr="00605ECE">
        <w:t>Ribeiro</w:t>
      </w:r>
      <w:r w:rsidR="004F68BA">
        <w:t xml:space="preserve"> </w:t>
      </w:r>
      <w:r w:rsidR="009129FC">
        <w:t>(</w:t>
      </w:r>
      <w:r w:rsidRPr="00605ECE">
        <w:t>2012).</w:t>
      </w:r>
    </w:p>
    <w:p w14:paraId="7236138A" w14:textId="77777777" w:rsidR="00A44581" w:rsidRDefault="00AF738C">
      <w:pPr>
        <w:pStyle w:val="Ttulo2"/>
        <w:pPrChange w:id="68" w:author="Simone Erbs da Costa" w:date="2022-12-03T17:06:00Z">
          <w:pPr>
            <w:pStyle w:val="Ttulo2"/>
            <w:spacing w:after="120" w:line="240" w:lineRule="auto"/>
          </w:pPr>
        </w:pPrChange>
      </w:pPr>
      <w:r>
        <w:t>BIZNEO – Sistema para gestão de escalas de trabalhos e turnos</w:t>
      </w:r>
    </w:p>
    <w:p w14:paraId="1F9879D7" w14:textId="1AA8E7C0" w:rsidR="00AF738C" w:rsidRDefault="00AF738C" w:rsidP="00444BB8">
      <w:pPr>
        <w:pStyle w:val="TF-TEXTO"/>
        <w:ind w:firstLine="567"/>
      </w:pPr>
      <w:r>
        <w:t>A Bizneo, uma empresa de software, desenvolveu um sistema para gestão de escalas de trabalhos e turnos</w:t>
      </w:r>
      <w:r w:rsidR="0080121F">
        <w:t xml:space="preserve">. </w:t>
      </w:r>
      <w:r>
        <w:t>Algumas funcionalidades dess</w:t>
      </w:r>
      <w:r w:rsidR="00444BB8">
        <w:t>e sistema</w:t>
      </w:r>
      <w:ins w:id="69" w:author="Simone Erbs da Costa" w:date="2022-12-03T16:21:00Z">
        <w:r w:rsidR="001B5EB3">
          <w:t xml:space="preserve"> são</w:t>
        </w:r>
      </w:ins>
      <w:r>
        <w:t>:</w:t>
      </w:r>
      <w:r w:rsidR="00444BB8">
        <w:t xml:space="preserve"> </w:t>
      </w:r>
      <w:r w:rsidR="0080121F">
        <w:t xml:space="preserve">gerar a escala automaticamente, manter os colaboradores que irão utilizar o sistema, </w:t>
      </w:r>
      <w:r w:rsidR="00444BB8">
        <w:t>co</w:t>
      </w:r>
      <w:r>
        <w:t>mparação de jornada contratada e jornada efetiva</w:t>
      </w:r>
      <w:r w:rsidR="00444BB8">
        <w:t>, a</w:t>
      </w:r>
      <w:r>
        <w:t>tribuição simples de horários por cargo ou por departamento</w:t>
      </w:r>
      <w:r w:rsidR="00444BB8">
        <w:t>, c</w:t>
      </w:r>
      <w:r>
        <w:t xml:space="preserve">ada colaborador </w:t>
      </w:r>
      <w:r w:rsidR="0080121F">
        <w:t>pode ver a escala que foi gerada para ele</w:t>
      </w:r>
      <w:r w:rsidR="00444BB8">
        <w:t xml:space="preserve">, </w:t>
      </w:r>
      <w:r w:rsidR="0080121F">
        <w:t>cria</w:t>
      </w:r>
      <w:r>
        <w:t xml:space="preserve"> planilhas de turnos rotativos e </w:t>
      </w:r>
      <w:r w:rsidR="00444BB8">
        <w:t>simplificação</w:t>
      </w:r>
      <w:r>
        <w:t xml:space="preserve"> </w:t>
      </w:r>
      <w:r w:rsidR="00444BB8">
        <w:t>d</w:t>
      </w:r>
      <w:r>
        <w:t>a programação de horários</w:t>
      </w:r>
      <w:r w:rsidR="00444BB8">
        <w:t xml:space="preserve">, </w:t>
      </w:r>
      <w:r w:rsidR="0080121F">
        <w:t xml:space="preserve">alterar </w:t>
      </w:r>
      <w:r w:rsidR="00A762A7">
        <w:t xml:space="preserve">escalas e </w:t>
      </w:r>
      <w:r w:rsidR="0080121F">
        <w:t xml:space="preserve">perfis de usuários com base na </w:t>
      </w:r>
      <w:r w:rsidR="00A762A7">
        <w:t>preferência</w:t>
      </w:r>
      <w:r w:rsidR="0080121F">
        <w:t xml:space="preserve"> do administrador do sistema</w:t>
      </w:r>
      <w:ins w:id="70" w:author="Simone Erbs da Costa" w:date="2022-12-03T16:21:00Z">
        <w:r w:rsidR="001B5EB3">
          <w:t xml:space="preserve"> (BIZNEO, 2022)</w:t>
        </w:r>
      </w:ins>
      <w:r w:rsidR="009F59D4">
        <w:t>.</w:t>
      </w:r>
    </w:p>
    <w:p w14:paraId="3786E561" w14:textId="57F6824D" w:rsidR="00A762A7" w:rsidRDefault="0080121F" w:rsidP="00AF738C">
      <w:pPr>
        <w:pStyle w:val="TF-TEXTO"/>
        <w:ind w:firstLine="0"/>
      </w:pPr>
      <w:r>
        <w:lastRenderedPageBreak/>
        <w:tab/>
      </w:r>
      <w:commentRangeStart w:id="71"/>
      <w:r>
        <w:t>Tratasse de um sistema que contempla funcionalidades que juntas</w:t>
      </w:r>
      <w:r w:rsidR="00A762A7">
        <w:t xml:space="preserve"> alcançam </w:t>
      </w:r>
      <w:r>
        <w:t>o objetivo deste trabalh</w:t>
      </w:r>
      <w:r w:rsidR="00A762A7">
        <w:t>o</w:t>
      </w:r>
      <w:ins w:id="72" w:author="Simone Erbs da Costa" w:date="2022-12-03T16:22:00Z">
        <w:r w:rsidR="001B5EB3">
          <w:t xml:space="preserve">. </w:t>
        </w:r>
      </w:ins>
      <w:commentRangeEnd w:id="71"/>
      <w:ins w:id="73" w:author="Simone Erbs da Costa" w:date="2022-12-03T16:26:00Z">
        <w:r w:rsidR="00FB617D">
          <w:rPr>
            <w:rStyle w:val="Refdecomentrio"/>
          </w:rPr>
          <w:commentReference w:id="71"/>
        </w:r>
      </w:ins>
      <w:ins w:id="74" w:author="Simone Erbs da Costa" w:date="2022-12-03T16:22:00Z">
        <w:r w:rsidR="001B5EB3">
          <w:t xml:space="preserve">As </w:t>
        </w:r>
      </w:ins>
      <w:del w:id="75" w:author="Simone Erbs da Costa" w:date="2022-12-03T16:22:00Z">
        <w:r w:rsidDel="001B5EB3">
          <w:delText xml:space="preserve">, explorando esse sistema pode-se notas que as </w:delText>
        </w:r>
      </w:del>
      <w:r>
        <w:t xml:space="preserve">funcionalidades </w:t>
      </w:r>
      <w:ins w:id="76" w:author="Simone Erbs da Costa" w:date="2022-12-03T16:22:00Z">
        <w:r w:rsidR="001B5EB3">
          <w:t xml:space="preserve">do sistema </w:t>
        </w:r>
      </w:ins>
      <w:r>
        <w:t xml:space="preserve">são de fácil </w:t>
      </w:r>
      <w:r w:rsidR="00A762A7">
        <w:t>entendimento</w:t>
      </w:r>
      <w:r>
        <w:t>,</w:t>
      </w:r>
      <w:r w:rsidR="00A762A7">
        <w:t xml:space="preserve"> </w:t>
      </w:r>
      <w:r>
        <w:t>desta forma, não é necessário investir muitas horas em treinamento pa</w:t>
      </w:r>
      <w:r w:rsidR="00A762A7">
        <w:t>r</w:t>
      </w:r>
      <w:r>
        <w:t>a utilização</w:t>
      </w:r>
      <w:ins w:id="77" w:author="Simone Erbs da Costa" w:date="2022-12-03T16:23:00Z">
        <w:r w:rsidR="001B5EB3">
          <w:t xml:space="preserve">. </w:t>
        </w:r>
        <w:commentRangeStart w:id="78"/>
        <w:r w:rsidR="001B5EB3">
          <w:t>A</w:t>
        </w:r>
      </w:ins>
      <w:del w:id="79" w:author="Simone Erbs da Costa" w:date="2022-12-03T16:23:00Z">
        <w:r w:rsidDel="001B5EB3">
          <w:delText xml:space="preserve">, </w:delText>
        </w:r>
        <w:r w:rsidR="00A762A7" w:rsidDel="001B5EB3">
          <w:delText>na</w:delText>
        </w:r>
      </w:del>
      <w:r w:rsidR="00A762A7">
        <w:t xml:space="preserve"> </w:t>
      </w:r>
      <w:r w:rsidR="00BD16E1">
        <w:fldChar w:fldCharType="begin"/>
      </w:r>
      <w:r w:rsidR="00BD16E1">
        <w:instrText xml:space="preserve"> REF _Ref120645650 \h </w:instrText>
      </w:r>
      <w:r w:rsidR="00BD16E1">
        <w:fldChar w:fldCharType="separate"/>
      </w:r>
      <w:r w:rsidR="00BD16E1">
        <w:t xml:space="preserve">Figura </w:t>
      </w:r>
      <w:r w:rsidR="00BD16E1">
        <w:rPr>
          <w:noProof/>
        </w:rPr>
        <w:t>3</w:t>
      </w:r>
      <w:r w:rsidR="00BD16E1">
        <w:fldChar w:fldCharType="end"/>
      </w:r>
      <w:r w:rsidR="00BD16E1">
        <w:t xml:space="preserve"> </w:t>
      </w:r>
      <w:r w:rsidR="00A762A7">
        <w:t xml:space="preserve">mostra a funcionalidade de alteração de escala. É importante ressaltar que a interface do sistema </w:t>
      </w:r>
      <w:r w:rsidR="00163DE1">
        <w:t>contribuiu</w:t>
      </w:r>
      <w:r w:rsidR="00A762A7">
        <w:t xml:space="preserve"> para a utilização das </w:t>
      </w:r>
      <w:r w:rsidR="00163DE1">
        <w:t>funcionalidades</w:t>
      </w:r>
      <w:r w:rsidR="00A762A7">
        <w:t xml:space="preserve"> dele, </w:t>
      </w:r>
      <w:r w:rsidR="00163DE1">
        <w:t xml:space="preserve">na </w:t>
      </w:r>
      <w:r w:rsidR="00BD16E1">
        <w:fldChar w:fldCharType="begin"/>
      </w:r>
      <w:r w:rsidR="00BD16E1">
        <w:instrText xml:space="preserve"> REF _Ref120645660 \h </w:instrText>
      </w:r>
      <w:r w:rsidR="00BD16E1">
        <w:fldChar w:fldCharType="separate"/>
      </w:r>
      <w:r w:rsidR="00BD16E1">
        <w:t xml:space="preserve">Figura </w:t>
      </w:r>
      <w:r w:rsidR="00BD16E1">
        <w:rPr>
          <w:noProof/>
        </w:rPr>
        <w:t>4</w:t>
      </w:r>
      <w:r w:rsidR="00BD16E1">
        <w:fldChar w:fldCharType="end"/>
      </w:r>
      <w:r w:rsidR="00BD16E1">
        <w:t xml:space="preserve"> </w:t>
      </w:r>
      <w:r w:rsidR="00163DE1">
        <w:t xml:space="preserve">mostra a tela de cronogramas, que também </w:t>
      </w:r>
      <w:del w:id="80" w:author="Simone Erbs da Costa" w:date="2022-12-03T16:23:00Z">
        <w:r w:rsidR="00163DE1" w:rsidDel="001B5EB3">
          <w:delText xml:space="preserve">podemos </w:delText>
        </w:r>
      </w:del>
      <w:ins w:id="81" w:author="Simone Erbs da Costa" w:date="2022-12-03T16:23:00Z">
        <w:r w:rsidR="001B5EB3">
          <w:t xml:space="preserve">pode ser </w:t>
        </w:r>
      </w:ins>
      <w:r w:rsidR="00163DE1">
        <w:t>chama</w:t>
      </w:r>
      <w:ins w:id="82" w:author="Simone Erbs da Costa" w:date="2022-12-03T16:23:00Z">
        <w:r w:rsidR="001B5EB3">
          <w:t>da</w:t>
        </w:r>
      </w:ins>
      <w:del w:id="83" w:author="Simone Erbs da Costa" w:date="2022-12-03T16:23:00Z">
        <w:r w:rsidR="00163DE1" w:rsidDel="001B5EB3">
          <w:delText>r</w:delText>
        </w:r>
      </w:del>
      <w:r w:rsidR="00163DE1">
        <w:t xml:space="preserve"> de escalas, que como </w:t>
      </w:r>
      <w:commentRangeStart w:id="84"/>
      <w:r w:rsidR="00163DE1">
        <w:t xml:space="preserve">explicado nas </w:t>
      </w:r>
      <w:r w:rsidR="003F30C1">
        <w:t>seções</w:t>
      </w:r>
      <w:r w:rsidR="00163DE1">
        <w:t xml:space="preserve"> anteriores</w:t>
      </w:r>
      <w:commentRangeEnd w:id="84"/>
      <w:r w:rsidR="001B5EB3">
        <w:rPr>
          <w:rStyle w:val="Refdecomentrio"/>
        </w:rPr>
        <w:commentReference w:id="84"/>
      </w:r>
      <w:r w:rsidR="00163DE1">
        <w:t>, seriam os horários em que os colaboradores trabalham</w:t>
      </w:r>
      <w:ins w:id="85" w:author="Simone Erbs da Costa" w:date="2022-12-03T16:24:00Z">
        <w:r w:rsidR="001B5EB3">
          <w:t xml:space="preserve"> (BIZNEO, 2022)</w:t>
        </w:r>
      </w:ins>
      <w:r w:rsidR="00163DE1">
        <w:t>.</w:t>
      </w:r>
      <w:commentRangeEnd w:id="78"/>
      <w:r w:rsidR="00FB617D">
        <w:rPr>
          <w:rStyle w:val="Refdecomentrio"/>
        </w:rPr>
        <w:commentReference w:id="78"/>
      </w:r>
    </w:p>
    <w:p w14:paraId="4D1A7D86" w14:textId="77777777" w:rsidR="00A762A7" w:rsidRDefault="00BD16E1" w:rsidP="00BD16E1">
      <w:pPr>
        <w:pStyle w:val="TF-LEGENDA"/>
      </w:pPr>
      <w:bookmarkStart w:id="86" w:name="_Ref120645650"/>
      <w:r>
        <w:t xml:space="preserve">Figura </w:t>
      </w:r>
      <w:fldSimple w:instr=" SEQ Figura \* ARABIC ">
        <w:r w:rsidR="00091A01">
          <w:rPr>
            <w:noProof/>
          </w:rPr>
          <w:t>3</w:t>
        </w:r>
      </w:fldSimple>
      <w:bookmarkEnd w:id="86"/>
      <w:r>
        <w:t xml:space="preserve"> </w:t>
      </w:r>
      <w:r w:rsidR="00A762A7">
        <w:t>- Tela de alteração de escalas</w:t>
      </w:r>
    </w:p>
    <w:p w14:paraId="0C4E5BDE" w14:textId="77777777" w:rsidR="00A762A7" w:rsidRDefault="008D281F" w:rsidP="009129FC">
      <w:pPr>
        <w:pStyle w:val="TF-FIGURA"/>
      </w:pPr>
      <w:r>
        <w:rPr>
          <w:noProof/>
        </w:rPr>
        <w:drawing>
          <wp:inline distT="0" distB="0" distL="0" distR="0" wp14:anchorId="251C1956" wp14:editId="4521E8E8">
            <wp:extent cx="5638350" cy="4244975"/>
            <wp:effectExtent l="19050" t="19050" r="19685" b="22225"/>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0491" cy="4261644"/>
                    </a:xfrm>
                    <a:prstGeom prst="rect">
                      <a:avLst/>
                    </a:prstGeom>
                    <a:noFill/>
                    <a:ln w="12700" cmpd="sng">
                      <a:solidFill>
                        <a:srgbClr val="000000"/>
                      </a:solidFill>
                      <a:miter lim="800000"/>
                      <a:headEnd/>
                      <a:tailEnd/>
                    </a:ln>
                    <a:effectLst/>
                  </pic:spPr>
                </pic:pic>
              </a:graphicData>
            </a:graphic>
          </wp:inline>
        </w:drawing>
      </w:r>
    </w:p>
    <w:p w14:paraId="3527137D" w14:textId="77777777" w:rsidR="00533313" w:rsidRDefault="00A762A7" w:rsidP="00963426">
      <w:pPr>
        <w:pStyle w:val="TF-FONTE"/>
      </w:pPr>
      <w:r w:rsidRPr="00A762A7">
        <w:t xml:space="preserve">Fonte: </w:t>
      </w:r>
      <w:proofErr w:type="spellStart"/>
      <w:r w:rsidR="00191BAE" w:rsidRPr="00A762A7">
        <w:t>Bizneo</w:t>
      </w:r>
      <w:proofErr w:type="spellEnd"/>
      <w:r w:rsidR="00191BAE">
        <w:t xml:space="preserve"> </w:t>
      </w:r>
      <w:r w:rsidR="009129FC">
        <w:t>(</w:t>
      </w:r>
      <w:r w:rsidRPr="00A762A7">
        <w:t>2022).</w:t>
      </w:r>
    </w:p>
    <w:p w14:paraId="372372F5" w14:textId="77777777" w:rsidR="00533313" w:rsidRDefault="00BD16E1" w:rsidP="00BD16E1">
      <w:pPr>
        <w:pStyle w:val="TF-LEGENDA"/>
      </w:pPr>
      <w:bookmarkStart w:id="87" w:name="_Ref120645660"/>
      <w:r>
        <w:lastRenderedPageBreak/>
        <w:t xml:space="preserve">Figura </w:t>
      </w:r>
      <w:fldSimple w:instr=" SEQ Figura \* ARABIC ">
        <w:r w:rsidR="00091A01">
          <w:rPr>
            <w:noProof/>
          </w:rPr>
          <w:t>4</w:t>
        </w:r>
      </w:fldSimple>
      <w:bookmarkEnd w:id="87"/>
      <w:r>
        <w:t xml:space="preserve"> </w:t>
      </w:r>
      <w:r w:rsidR="00B21788">
        <w:t xml:space="preserve">- </w:t>
      </w:r>
      <w:r w:rsidR="00533313">
        <w:t>Tela de cronogramas preenchida</w:t>
      </w:r>
    </w:p>
    <w:p w14:paraId="65FE04F5" w14:textId="77777777" w:rsidR="007117E5" w:rsidRDefault="008D281F" w:rsidP="009129FC">
      <w:pPr>
        <w:pStyle w:val="TF-FIGURA"/>
      </w:pPr>
      <w:r>
        <w:rPr>
          <w:noProof/>
        </w:rPr>
        <w:drawing>
          <wp:inline distT="0" distB="0" distL="0" distR="0" wp14:anchorId="4B5B9F90" wp14:editId="519FB693">
            <wp:extent cx="5648325" cy="2908300"/>
            <wp:effectExtent l="19050" t="19050" r="28575" b="25400"/>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2908300"/>
                    </a:xfrm>
                    <a:prstGeom prst="rect">
                      <a:avLst/>
                    </a:prstGeom>
                    <a:noFill/>
                    <a:ln w="15875" cmpd="sng">
                      <a:solidFill>
                        <a:srgbClr val="000000"/>
                      </a:solidFill>
                      <a:miter lim="800000"/>
                      <a:headEnd/>
                      <a:tailEnd/>
                    </a:ln>
                    <a:effectLst/>
                  </pic:spPr>
                </pic:pic>
              </a:graphicData>
            </a:graphic>
          </wp:inline>
        </w:drawing>
      </w:r>
    </w:p>
    <w:p w14:paraId="5D1110AE" w14:textId="77777777" w:rsidR="00492FC7" w:rsidRDefault="00605ECE" w:rsidP="009129FC">
      <w:pPr>
        <w:pStyle w:val="TF-FONTE"/>
      </w:pPr>
      <w:r w:rsidRPr="00A762A7">
        <w:t xml:space="preserve"> </w:t>
      </w:r>
      <w:r w:rsidRPr="009129FC">
        <w:t xml:space="preserve">Fonte: </w:t>
      </w:r>
      <w:proofErr w:type="spellStart"/>
      <w:r w:rsidR="00191BAE" w:rsidRPr="009129FC">
        <w:t>Bizneo</w:t>
      </w:r>
      <w:proofErr w:type="spellEnd"/>
      <w:r w:rsidR="00191BAE">
        <w:t xml:space="preserve"> </w:t>
      </w:r>
      <w:r w:rsidR="009129FC">
        <w:t>(</w:t>
      </w:r>
      <w:r w:rsidR="00846ED9" w:rsidRPr="009129FC">
        <w:t>2022)</w:t>
      </w:r>
      <w:r w:rsidRPr="009129FC">
        <w:t>.</w:t>
      </w:r>
    </w:p>
    <w:p w14:paraId="72B9CFB4" w14:textId="77777777" w:rsidR="00A44581" w:rsidRDefault="00F12240">
      <w:pPr>
        <w:pStyle w:val="Ttulo2"/>
        <w:pPrChange w:id="88" w:author="Simone Erbs da Costa" w:date="2022-12-03T17:06:00Z">
          <w:pPr>
            <w:pStyle w:val="Ttulo2"/>
            <w:spacing w:after="120" w:line="240" w:lineRule="auto"/>
          </w:pPr>
        </w:pPrChange>
      </w:pPr>
      <w:r>
        <w:t>SGET</w:t>
      </w:r>
    </w:p>
    <w:p w14:paraId="5D622D31" w14:textId="5A713CD6" w:rsidR="002F5F93" w:rsidRDefault="0071590C" w:rsidP="002F5F93">
      <w:pPr>
        <w:pStyle w:val="TF-TEXTO"/>
      </w:pPr>
      <w:r>
        <w:t xml:space="preserve">O </w:t>
      </w:r>
      <w:r w:rsidR="00846ED9" w:rsidRPr="00846ED9">
        <w:t>Sistema de Gestão de Escala de Trabalho</w:t>
      </w:r>
      <w:r w:rsidR="00846ED9">
        <w:t xml:space="preserve"> (</w:t>
      </w:r>
      <w:r w:rsidR="00F12240">
        <w:t>SGET</w:t>
      </w:r>
      <w:r w:rsidR="00846ED9">
        <w:t>)</w:t>
      </w:r>
      <w:ins w:id="89" w:author="Simone Erbs da Costa" w:date="2022-12-03T16:25:00Z">
        <w:r w:rsidR="00FB617D">
          <w:t xml:space="preserve"> tem como </w:t>
        </w:r>
      </w:ins>
      <w:del w:id="90" w:author="Simone Erbs da Costa" w:date="2022-12-03T16:25:00Z">
        <w:r w:rsidR="00F12240" w:rsidDel="00FB617D">
          <w:delText xml:space="preserve">, </w:delText>
        </w:r>
        <w:r w:rsidDel="00FB617D">
          <w:delText xml:space="preserve">trabalho realizado pelas alunas </w:delText>
        </w:r>
        <w:r w:rsidRPr="0045247D" w:rsidDel="00FB617D">
          <w:delText>Maria Camila Leite Pereira e Priscila Patrício de Lima</w:delText>
        </w:r>
        <w:r w:rsidDel="00FB617D">
          <w:delText xml:space="preserve">, trata se um sistema cujo </w:delText>
        </w:r>
      </w:del>
      <w:r>
        <w:t xml:space="preserve">objetivo </w:t>
      </w:r>
      <w:del w:id="91" w:author="Simone Erbs da Costa" w:date="2022-12-03T16:25:00Z">
        <w:r w:rsidDel="00FB617D">
          <w:delText xml:space="preserve">é </w:delText>
        </w:r>
      </w:del>
      <w:r>
        <w:t>a automação das escalas de trabalho de empresas</w:t>
      </w:r>
      <w:r w:rsidR="002F5F93">
        <w:t>.</w:t>
      </w:r>
      <w:r w:rsidR="00203560">
        <w:t xml:space="preserve"> </w:t>
      </w:r>
      <w:r w:rsidR="002F5F93">
        <w:t>Este sistema possui segregação de perfil para os usuários, ou seja, cada perfil, tem funcionalidades especificas.</w:t>
      </w:r>
      <w:r w:rsidR="007E131D">
        <w:t xml:space="preserve"> C</w:t>
      </w:r>
      <w:r w:rsidR="002F5F93">
        <w:t>ada usuário será classificado com um determinado perfil, podendo ser: um Administrador, um Gestor ou Funcionário, e será capaz apenas de acessar as funcionalidades referentes ao seu perfil. Todos os funcionários envolvidos serão usuários do sistema (</w:t>
      </w:r>
      <w:r w:rsidR="002F5F93" w:rsidRPr="00C76F7C">
        <w:t>PEREIRA</w:t>
      </w:r>
      <w:r w:rsidR="009129FC">
        <w:t xml:space="preserve">; </w:t>
      </w:r>
      <w:r w:rsidR="007E131D">
        <w:t xml:space="preserve">LIMA, </w:t>
      </w:r>
      <w:r w:rsidR="004F6C36">
        <w:t xml:space="preserve">2017, </w:t>
      </w:r>
      <w:r w:rsidR="007E131D">
        <w:t>p. 14</w:t>
      </w:r>
      <w:r w:rsidR="002F5F93">
        <w:t>).</w:t>
      </w:r>
    </w:p>
    <w:p w14:paraId="1A6C93EF" w14:textId="10AC9602" w:rsidR="00755285" w:rsidDel="00FB617D" w:rsidRDefault="00F12240" w:rsidP="0071590C">
      <w:pPr>
        <w:pStyle w:val="TF-TEXTO"/>
        <w:rPr>
          <w:del w:id="92" w:author="Simone Erbs da Costa" w:date="2022-12-03T16:25:00Z"/>
        </w:rPr>
      </w:pPr>
      <w:r>
        <w:t>A integração com outros sistemas permitirá que o SGET seja utilizado não só para acompanhamento de assiduidade do funcionário, mas também garantir que o que foi planejado está sendo cumprido, se a integração ocorrer com um sistema de ponto, por exemplo</w:t>
      </w:r>
      <w:r w:rsidR="004F6C36">
        <w:t xml:space="preserve"> (</w:t>
      </w:r>
      <w:r w:rsidR="004F6C36" w:rsidRPr="00C76F7C">
        <w:t>PEREIRA</w:t>
      </w:r>
      <w:r w:rsidR="009129FC">
        <w:t xml:space="preserve">; </w:t>
      </w:r>
      <w:r w:rsidR="004F6C36">
        <w:t>LIMA, 2017, p. 41).</w:t>
      </w:r>
      <w:r w:rsidR="00755285">
        <w:t xml:space="preserve"> </w:t>
      </w:r>
      <w:r>
        <w:t>A</w:t>
      </w:r>
      <w:r w:rsidR="0071590C">
        <w:t xml:space="preserve">lgumas funcionalidades </w:t>
      </w:r>
      <w:r w:rsidR="00444BB8">
        <w:t xml:space="preserve">desse sistema </w:t>
      </w:r>
      <w:r w:rsidR="0071590C">
        <w:t>são:</w:t>
      </w:r>
      <w:r w:rsidR="00444BB8">
        <w:t xml:space="preserve"> i</w:t>
      </w:r>
      <w:r w:rsidR="0071590C">
        <w:t xml:space="preserve">ncluir </w:t>
      </w:r>
      <w:r w:rsidR="00444BB8">
        <w:t>f</w:t>
      </w:r>
      <w:r w:rsidR="0071590C">
        <w:t>eriados</w:t>
      </w:r>
      <w:r w:rsidR="00444BB8">
        <w:t>, m</w:t>
      </w:r>
      <w:r w:rsidR="0071590C">
        <w:t xml:space="preserve">anter </w:t>
      </w:r>
      <w:r w:rsidR="00444BB8">
        <w:t>u</w:t>
      </w:r>
      <w:r w:rsidR="0071590C">
        <w:t>suários</w:t>
      </w:r>
      <w:r w:rsidR="00444BB8">
        <w:t>, v</w:t>
      </w:r>
      <w:r w:rsidR="0071590C">
        <w:t xml:space="preserve">isualizar a </w:t>
      </w:r>
      <w:r w:rsidR="00444BB8">
        <w:t>e</w:t>
      </w:r>
      <w:r w:rsidR="0071590C">
        <w:t>scala</w:t>
      </w:r>
      <w:r w:rsidR="00444BB8">
        <w:t xml:space="preserve"> gerada, gerar a escala automaticamente, a</w:t>
      </w:r>
      <w:r w:rsidR="0071590C">
        <w:t>lterar dados do</w:t>
      </w:r>
      <w:r w:rsidR="00444BB8">
        <w:t>s</w:t>
      </w:r>
      <w:r w:rsidR="0071590C">
        <w:t xml:space="preserve"> </w:t>
      </w:r>
      <w:r w:rsidR="00444BB8">
        <w:t>f</w:t>
      </w:r>
      <w:r w:rsidR="0071590C">
        <w:t>uncionário</w:t>
      </w:r>
      <w:r w:rsidR="00444BB8">
        <w:t>s</w:t>
      </w:r>
      <w:r w:rsidR="00755285">
        <w:t>.</w:t>
      </w:r>
      <w:ins w:id="93" w:author="Simone Erbs da Costa" w:date="2022-12-03T16:25:00Z">
        <w:r w:rsidR="00FB617D">
          <w:t xml:space="preserve"> </w:t>
        </w:r>
      </w:ins>
    </w:p>
    <w:p w14:paraId="5273F736" w14:textId="03A7DCFF" w:rsidR="00492FC7" w:rsidRDefault="00D753F4" w:rsidP="007306BD">
      <w:pPr>
        <w:pStyle w:val="TF-TEXTO"/>
      </w:pPr>
      <w:r>
        <w:t>Após a escala de trabalho ser gerada, ela pode ser visualizada pelo usuário que foi alocado, isso é uma função vital para que as informações sejam passadas para todos os colaboradores envolvidos no processo</w:t>
      </w:r>
      <w:ins w:id="94" w:author="Simone Erbs da Costa" w:date="2022-12-03T16:27:00Z">
        <w:r w:rsidR="00FB617D">
          <w:t xml:space="preserve">. A </w:t>
        </w:r>
      </w:ins>
      <w:del w:id="95" w:author="Simone Erbs da Costa" w:date="2022-12-03T16:27:00Z">
        <w:r w:rsidDel="00FB617D">
          <w:delText>, na</w:delText>
        </w:r>
        <w:r w:rsidR="005869FA" w:rsidDel="00FB617D">
          <w:delText xml:space="preserve"> </w:delText>
        </w:r>
      </w:del>
      <w:r w:rsidR="007306BD">
        <w:fldChar w:fldCharType="begin"/>
      </w:r>
      <w:r w:rsidR="007306BD">
        <w:instrText xml:space="preserve"> REF _Ref120645854 \h </w:instrText>
      </w:r>
      <w:r w:rsidR="007306BD">
        <w:fldChar w:fldCharType="separate"/>
      </w:r>
      <w:r w:rsidR="007306BD">
        <w:t xml:space="preserve">Figura </w:t>
      </w:r>
      <w:r w:rsidR="007306BD">
        <w:rPr>
          <w:noProof/>
        </w:rPr>
        <w:t>5</w:t>
      </w:r>
      <w:r w:rsidR="007306BD">
        <w:fldChar w:fldCharType="end"/>
      </w:r>
      <w:r w:rsidR="007306BD">
        <w:t xml:space="preserve"> </w:t>
      </w:r>
      <w:r w:rsidR="005869FA">
        <w:t xml:space="preserve">mostra a interface de escalas criada para </w:t>
      </w:r>
      <w:r>
        <w:t>um colaborador n</w:t>
      </w:r>
      <w:r w:rsidR="005869FA">
        <w:t>o mês de agosto</w:t>
      </w:r>
      <w:ins w:id="96" w:author="Simone Erbs da Costa" w:date="2022-12-03T16:27:00Z">
        <w:r w:rsidR="00FB617D">
          <w:t xml:space="preserve"> (</w:t>
        </w:r>
        <w:r w:rsidR="00FB617D" w:rsidRPr="00C76F7C">
          <w:t>PEREIRA</w:t>
        </w:r>
        <w:r w:rsidR="00FB617D">
          <w:t>; LIMA, 2017)</w:t>
        </w:r>
      </w:ins>
      <w:r w:rsidR="005869FA">
        <w:t>.</w:t>
      </w:r>
    </w:p>
    <w:p w14:paraId="45DFC615" w14:textId="77777777" w:rsidR="007117E5" w:rsidRDefault="007306BD" w:rsidP="007306BD">
      <w:pPr>
        <w:pStyle w:val="TF-LEGENDA"/>
      </w:pPr>
      <w:bookmarkStart w:id="97" w:name="_Ref120645854"/>
      <w:r>
        <w:lastRenderedPageBreak/>
        <w:t xml:space="preserve">Figura </w:t>
      </w:r>
      <w:fldSimple w:instr=" SEQ Figura \* ARABIC ">
        <w:r w:rsidR="00091A01">
          <w:rPr>
            <w:noProof/>
          </w:rPr>
          <w:t>5</w:t>
        </w:r>
      </w:fldSimple>
      <w:bookmarkEnd w:id="97"/>
      <w:r>
        <w:t xml:space="preserve"> </w:t>
      </w:r>
      <w:r w:rsidR="00B21788">
        <w:t xml:space="preserve">- </w:t>
      </w:r>
      <w:r w:rsidR="00533313" w:rsidRPr="007117E5">
        <w:t>Interface que mostra a escala pronta</w:t>
      </w:r>
    </w:p>
    <w:p w14:paraId="34BEE9F3" w14:textId="77777777" w:rsidR="007117E5" w:rsidRPr="009129FC" w:rsidRDefault="008D281F" w:rsidP="009129FC">
      <w:pPr>
        <w:pStyle w:val="TF-FIGURA"/>
      </w:pPr>
      <w:r>
        <w:rPr>
          <w:noProof/>
        </w:rPr>
        <w:drawing>
          <wp:inline distT="0" distB="0" distL="0" distR="0" wp14:anchorId="03F36E91" wp14:editId="42081DE3">
            <wp:extent cx="5633085" cy="2597785"/>
            <wp:effectExtent l="19050" t="19050" r="24765" b="12065"/>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3085" cy="2597785"/>
                    </a:xfrm>
                    <a:prstGeom prst="rect">
                      <a:avLst/>
                    </a:prstGeom>
                    <a:noFill/>
                    <a:ln w="12700" cmpd="sng">
                      <a:solidFill>
                        <a:srgbClr val="000000"/>
                      </a:solidFill>
                      <a:miter lim="800000"/>
                      <a:headEnd/>
                      <a:tailEnd/>
                    </a:ln>
                    <a:effectLst/>
                  </pic:spPr>
                </pic:pic>
              </a:graphicData>
            </a:graphic>
          </wp:inline>
        </w:drawing>
      </w:r>
    </w:p>
    <w:p w14:paraId="1B21CC59" w14:textId="77777777" w:rsidR="005869FA" w:rsidRPr="0071590C" w:rsidRDefault="005869FA" w:rsidP="009129FC">
      <w:pPr>
        <w:pStyle w:val="TF-FONTE"/>
      </w:pPr>
      <w:r w:rsidRPr="007117E5">
        <w:t xml:space="preserve">Fonte: </w:t>
      </w:r>
      <w:r w:rsidR="007306BD" w:rsidRPr="007117E5">
        <w:t>Pereira</w:t>
      </w:r>
      <w:r w:rsidR="007306BD">
        <w:t xml:space="preserve"> e </w:t>
      </w:r>
      <w:r w:rsidR="007306BD" w:rsidRPr="007117E5">
        <w:t>Lima</w:t>
      </w:r>
      <w:r w:rsidR="007306BD">
        <w:t xml:space="preserve"> </w:t>
      </w:r>
      <w:r w:rsidR="009129FC">
        <w:t>(</w:t>
      </w:r>
      <w:r w:rsidRPr="007117E5">
        <w:t>2017).</w:t>
      </w:r>
    </w:p>
    <w:p w14:paraId="7AA9273A" w14:textId="77777777" w:rsidR="00451B94" w:rsidRDefault="00451B94" w:rsidP="001B5EB3">
      <w:pPr>
        <w:pStyle w:val="Ttulo1"/>
      </w:pPr>
      <w:bookmarkStart w:id="98" w:name="_Toc54164921"/>
      <w:bookmarkStart w:id="99" w:name="_Toc54165675"/>
      <w:bookmarkStart w:id="100" w:name="_Toc54169333"/>
      <w:bookmarkStart w:id="101" w:name="_Toc96347439"/>
      <w:bookmarkStart w:id="102" w:name="_Toc96357723"/>
      <w:bookmarkStart w:id="103" w:name="_Toc96491866"/>
      <w:bookmarkStart w:id="104" w:name="_Toc411603107"/>
      <w:bookmarkEnd w:id="53"/>
      <w:r>
        <w:t>proposta</w:t>
      </w:r>
      <w:r w:rsidR="00702097">
        <w:t xml:space="preserve"> do sistema</w:t>
      </w:r>
    </w:p>
    <w:p w14:paraId="4652E56A" w14:textId="77777777" w:rsidR="00451B94" w:rsidRDefault="00702097" w:rsidP="00451B94">
      <w:pPr>
        <w:pStyle w:val="TF-TEXTO"/>
      </w:pPr>
      <w:commentRangeStart w:id="105"/>
      <w:r>
        <w:t>N</w:t>
      </w:r>
      <w:r w:rsidR="00DB5263">
        <w:t>as</w:t>
      </w:r>
      <w:r>
        <w:t xml:space="preserve"> próxim</w:t>
      </w:r>
      <w:r w:rsidR="00DB5263">
        <w:t>a</w:t>
      </w:r>
      <w:r>
        <w:t xml:space="preserve">s </w:t>
      </w:r>
      <w:r w:rsidR="00DB5263">
        <w:t xml:space="preserve">subseções </w:t>
      </w:r>
      <w:r>
        <w:t xml:space="preserve">serão </w:t>
      </w:r>
      <w:r w:rsidR="005551EF">
        <w:t>encontradas</w:t>
      </w:r>
      <w:r>
        <w:t xml:space="preserve"> as justificativas para o desenvolvimento deste trabalho, </w:t>
      </w:r>
      <w:r w:rsidR="00846ED9">
        <w:t xml:space="preserve">onde será </w:t>
      </w:r>
      <w:r>
        <w:t>abordado um comparativo com os trabalhos correlatos</w:t>
      </w:r>
      <w:r w:rsidR="00846ED9">
        <w:t>. Também, serão mostrados</w:t>
      </w:r>
      <w:r>
        <w:t xml:space="preserve"> os requisitos funcionais do sistema e a metodologia para o desenvolvimento deste trabalho.</w:t>
      </w:r>
      <w:commentRangeEnd w:id="105"/>
      <w:r w:rsidR="00FB617D">
        <w:rPr>
          <w:rStyle w:val="Refdecomentrio"/>
        </w:rPr>
        <w:commentReference w:id="105"/>
      </w:r>
    </w:p>
    <w:p w14:paraId="7537EB65" w14:textId="77777777" w:rsidR="00451B94" w:rsidRDefault="00451B94">
      <w:pPr>
        <w:pStyle w:val="Ttulo2"/>
        <w:pPrChange w:id="106" w:author="Simone Erbs da Costa" w:date="2022-12-03T17:06:00Z">
          <w:pPr>
            <w:pStyle w:val="Ttulo2"/>
            <w:spacing w:after="120" w:line="240" w:lineRule="auto"/>
          </w:pPr>
        </w:pPrChange>
      </w:pPr>
      <w:bookmarkStart w:id="107" w:name="_Toc54164915"/>
      <w:bookmarkStart w:id="108" w:name="_Toc54165669"/>
      <w:bookmarkStart w:id="109" w:name="_Toc54169327"/>
      <w:bookmarkStart w:id="110" w:name="_Toc96347433"/>
      <w:bookmarkStart w:id="111" w:name="_Toc96357717"/>
      <w:bookmarkStart w:id="112" w:name="_Toc96491860"/>
      <w:bookmarkStart w:id="113" w:name="_Toc351015594"/>
      <w:commentRangeStart w:id="114"/>
      <w:r>
        <w:t>JUSTIFICATIVA</w:t>
      </w:r>
      <w:commentRangeEnd w:id="114"/>
      <w:r w:rsidR="00201080">
        <w:rPr>
          <w:rStyle w:val="Refdecomentrio"/>
          <w:caps w:val="0"/>
          <w:color w:val="auto"/>
        </w:rPr>
        <w:commentReference w:id="114"/>
      </w:r>
    </w:p>
    <w:p w14:paraId="7D4E845D" w14:textId="5DF2C5A2" w:rsidR="00C6044E" w:rsidRPr="001F3E14" w:rsidRDefault="007E3EDC" w:rsidP="001F3E14">
      <w:pPr>
        <w:pStyle w:val="TF-TEXTO"/>
      </w:pPr>
      <w:r>
        <w:t xml:space="preserve">Segundo </w:t>
      </w:r>
      <w:commentRangeStart w:id="115"/>
      <w:proofErr w:type="spellStart"/>
      <w:r>
        <w:t>Pontotel</w:t>
      </w:r>
      <w:proofErr w:type="spellEnd"/>
      <w:r>
        <w:t xml:space="preserve"> (2022)</w:t>
      </w:r>
      <w:ins w:id="116" w:author="Simone Erbs da Costa" w:date="2022-12-03T16:29:00Z">
        <w:r w:rsidR="00FB617D">
          <w:t>,</w:t>
        </w:r>
      </w:ins>
      <w:r>
        <w:t xml:space="preserve"> “</w:t>
      </w:r>
      <w:ins w:id="117" w:author="Simone Erbs da Costa" w:date="2022-12-03T16:29:00Z">
        <w:r w:rsidR="00FB617D">
          <w:t xml:space="preserve">[...] </w:t>
        </w:r>
      </w:ins>
      <w:r>
        <w:t>u</w:t>
      </w:r>
      <w:r w:rsidRPr="007E3EDC">
        <w:t>ma escala de trabalho é a estrutura dos dias e horários dos colaboradores de uma empresa. Elas funcionam conforme as necessidades do negócio, definindo os dias e os períodos que os colaboradores precisam trabalhar para que a empresa funcione</w:t>
      </w:r>
      <w:r>
        <w:t>”</w:t>
      </w:r>
      <w:ins w:id="118" w:author="Simone Erbs da Costa" w:date="2022-12-03T16:32:00Z">
        <w:r w:rsidR="00FB617D">
          <w:t>. C</w:t>
        </w:r>
      </w:ins>
      <w:del w:id="119" w:author="Simone Erbs da Costa" w:date="2022-12-03T16:32:00Z">
        <w:r w:rsidDel="00FB617D">
          <w:delText xml:space="preserve">, </w:delText>
        </w:r>
        <w:commentRangeEnd w:id="115"/>
        <w:r w:rsidR="00FB617D" w:rsidDel="00FB617D">
          <w:rPr>
            <w:rStyle w:val="Refdecomentrio"/>
          </w:rPr>
          <w:commentReference w:id="115"/>
        </w:r>
        <w:r w:rsidDel="00FB617D">
          <w:delText>c</w:delText>
        </w:r>
      </w:del>
      <w:r>
        <w:t xml:space="preserve">om esse entendimento, fica claro que uma escala de trabalho nada mais é do que os dias </w:t>
      </w:r>
      <w:r w:rsidR="0024334A">
        <w:t>pré-definidos</w:t>
      </w:r>
      <w:r>
        <w:t xml:space="preserve"> que o colaborador irá trabalhar na empresa. </w:t>
      </w:r>
      <w:commentRangeStart w:id="120"/>
      <w:del w:id="121" w:author="Simone Erbs da Costa" w:date="2022-12-03T16:33:00Z">
        <w:r w:rsidDel="00FB617D">
          <w:delText>Conforme descrito nas sessões anteriores, p</w:delText>
        </w:r>
      </w:del>
      <w:ins w:id="122" w:author="Simone Erbs da Costa" w:date="2022-12-03T16:33:00Z">
        <w:r w:rsidR="00FB617D">
          <w:t>Po</w:t>
        </w:r>
      </w:ins>
      <w:del w:id="123" w:author="Simone Erbs da Costa" w:date="2022-12-03T16:33:00Z">
        <w:r w:rsidDel="00FB617D">
          <w:delText>od</w:delText>
        </w:r>
      </w:del>
      <w:ins w:id="124" w:author="Simone Erbs da Costa" w:date="2022-12-03T16:33:00Z">
        <w:r w:rsidR="00FB617D">
          <w:t>d</w:t>
        </w:r>
      </w:ins>
      <w:r>
        <w:t>e-se complementar que caso essa tarefa não tenha uma automação de processo</w:t>
      </w:r>
      <w:r w:rsidRPr="001F3E14">
        <w:t>, ela irá levar mais tempo para ser finalizada.</w:t>
      </w:r>
      <w:commentRangeEnd w:id="120"/>
      <w:r w:rsidR="00FB617D">
        <w:rPr>
          <w:rStyle w:val="Refdecomentrio"/>
        </w:rPr>
        <w:commentReference w:id="120"/>
      </w:r>
    </w:p>
    <w:p w14:paraId="4838DB98" w14:textId="417E6A01" w:rsidR="001F3E14" w:rsidDel="00201080" w:rsidRDefault="0024334A" w:rsidP="00DB5263">
      <w:pPr>
        <w:pStyle w:val="TF-TEXTO"/>
        <w:rPr>
          <w:del w:id="125" w:author="Simone Erbs da Costa" w:date="2022-12-03T16:35:00Z"/>
        </w:rPr>
      </w:pPr>
      <w:commentRangeStart w:id="126"/>
      <w:r>
        <w:t>Não há dúvidas que e</w:t>
      </w:r>
      <w:r w:rsidR="007E3EDC" w:rsidRPr="001F3E14">
        <w:t xml:space="preserve">xiste a possibilidade de uma empresa não utilizar um sistema </w:t>
      </w:r>
      <w:r>
        <w:t xml:space="preserve">computacional </w:t>
      </w:r>
      <w:r w:rsidR="007E3EDC" w:rsidRPr="001F3E14">
        <w:t xml:space="preserve">para fazer </w:t>
      </w:r>
      <w:r>
        <w:t>a</w:t>
      </w:r>
      <w:r w:rsidR="007E3EDC" w:rsidRPr="001F3E14">
        <w:t xml:space="preserve"> escala de trabalho</w:t>
      </w:r>
      <w:r>
        <w:t xml:space="preserve"> de seus colaboradores, </w:t>
      </w:r>
      <w:commentRangeEnd w:id="126"/>
      <w:r w:rsidR="00FB617D">
        <w:rPr>
          <w:rStyle w:val="Refdecomentrio"/>
        </w:rPr>
        <w:commentReference w:id="126"/>
      </w:r>
      <w:r>
        <w:t xml:space="preserve">todavia para </w:t>
      </w:r>
      <w:proofErr w:type="spellStart"/>
      <w:r>
        <w:t>Pontotel</w:t>
      </w:r>
      <w:proofErr w:type="spellEnd"/>
      <w:r>
        <w:t xml:space="preserve"> (2022)</w:t>
      </w:r>
      <w:ins w:id="127" w:author="Simone Erbs da Costa" w:date="2022-12-03T16:34:00Z">
        <w:r w:rsidR="00FB617D">
          <w:t>,</w:t>
        </w:r>
      </w:ins>
      <w:r w:rsidR="007E3EDC" w:rsidRPr="001F3E14">
        <w:t xml:space="preserve"> </w:t>
      </w:r>
      <w:r w:rsidR="001F3E14">
        <w:t>u</w:t>
      </w:r>
      <w:r w:rsidR="001F3E14" w:rsidRPr="001F3E14">
        <w:t xml:space="preserve">m dos maiores erros que </w:t>
      </w:r>
      <w:r>
        <w:t>uma organização comete</w:t>
      </w:r>
      <w:r w:rsidR="001F3E14" w:rsidRPr="001F3E14">
        <w:t xml:space="preserve"> é organizar escalas de trabalho utilizando papel e caneta. </w:t>
      </w:r>
      <w:r>
        <w:t xml:space="preserve">Ainda, segundo </w:t>
      </w:r>
      <w:proofErr w:type="spellStart"/>
      <w:ins w:id="128" w:author="Simone Erbs da Costa" w:date="2022-12-03T16:34:00Z">
        <w:r w:rsidR="00FB617D">
          <w:t>Pontotel</w:t>
        </w:r>
        <w:proofErr w:type="spellEnd"/>
        <w:r w:rsidR="00FB617D">
          <w:t xml:space="preserve"> (2022), </w:t>
        </w:r>
      </w:ins>
      <w:del w:id="129" w:author="Simone Erbs da Costa" w:date="2022-12-03T16:34:00Z">
        <w:r w:rsidDel="00FB617D">
          <w:delText xml:space="preserve">o autor </w:delText>
        </w:r>
      </w:del>
      <w:r>
        <w:t>a</w:t>
      </w:r>
      <w:r w:rsidR="001F3E14" w:rsidRPr="001F3E14">
        <w:t xml:space="preserve">lguns vão até mais além e tentam organizar esse fluxo de cabeça. </w:t>
      </w:r>
      <w:ins w:id="130" w:author="Simone Erbs da Costa" w:date="2022-12-03T16:34:00Z">
        <w:r w:rsidR="00FB617D">
          <w:t>D</w:t>
        </w:r>
      </w:ins>
      <w:del w:id="131" w:author="Simone Erbs da Costa" w:date="2022-12-03T16:34:00Z">
        <w:r w:rsidDel="00FB617D">
          <w:delText>E, d</w:delText>
        </w:r>
      </w:del>
      <w:r>
        <w:t>esta forma</w:t>
      </w:r>
      <w:r w:rsidR="001F3E14" w:rsidRPr="001F3E14">
        <w:t>,</w:t>
      </w:r>
      <w:r>
        <w:t xml:space="preserve"> </w:t>
      </w:r>
      <w:proofErr w:type="spellStart"/>
      <w:r>
        <w:t>Pontotel</w:t>
      </w:r>
      <w:proofErr w:type="spellEnd"/>
      <w:r w:rsidR="009F59D4">
        <w:t xml:space="preserve"> </w:t>
      </w:r>
      <w:r>
        <w:t xml:space="preserve">(2022) concluí que </w:t>
      </w:r>
      <w:r w:rsidR="001F3E14" w:rsidRPr="001F3E14">
        <w:t>é impossível gerenciar uma escala de trabalho de cabeça ou utilizando um papel escrito sem cometer nenhum erro.</w:t>
      </w:r>
      <w:r w:rsidR="00AD2F1B">
        <w:t xml:space="preserve"> </w:t>
      </w:r>
      <w:r>
        <w:t>A partir desta análise é que se têm a crença da importância da utilização de um sistema computacional para esta tarefa</w:t>
      </w:r>
      <w:r w:rsidR="001F3E14">
        <w:t>.</w:t>
      </w:r>
      <w:ins w:id="132" w:author="Simone Erbs da Costa" w:date="2022-12-03T16:35:00Z">
        <w:r w:rsidR="00201080">
          <w:t xml:space="preserve"> Nesse sentido, </w:t>
        </w:r>
      </w:ins>
    </w:p>
    <w:p w14:paraId="484D4124" w14:textId="27788021" w:rsidR="001F3E14" w:rsidRDefault="001F3E14" w:rsidP="001F3E14">
      <w:pPr>
        <w:pStyle w:val="TF-TEXTO"/>
      </w:pPr>
      <w:proofErr w:type="spellStart"/>
      <w:r>
        <w:t>Toshi</w:t>
      </w:r>
      <w:proofErr w:type="spellEnd"/>
      <w:r>
        <w:t xml:space="preserve"> </w:t>
      </w:r>
      <w:ins w:id="133" w:author="Simone Erbs da Costa" w:date="2022-12-03T16:36:00Z">
        <w:r w:rsidR="00201080">
          <w:t xml:space="preserve">(2020, p. 1) </w:t>
        </w:r>
      </w:ins>
      <w:r>
        <w:t>entende que,</w:t>
      </w:r>
    </w:p>
    <w:p w14:paraId="56C8E3A2" w14:textId="067682C4" w:rsidR="001F3E14" w:rsidRPr="0024334A" w:rsidRDefault="001F3E14" w:rsidP="009F59D4">
      <w:pPr>
        <w:pStyle w:val="TF-CITAO"/>
      </w:pPr>
      <w:commentRangeStart w:id="134"/>
      <w:r w:rsidRPr="0024334A">
        <w:t xml:space="preserve">Fazer uma boa escala de folgas é uma preocupação de diversos gerentes e donos de negócios, pois esse é um fator determinante para o engajamento da equipe, para o </w:t>
      </w:r>
      <w:r w:rsidRPr="0024334A">
        <w:lastRenderedPageBreak/>
        <w:t xml:space="preserve">atendimento às legislações de trabalho e para melhor atender ao público. Encarar essa tarefa sem a devida atenção ou um sistema de gestão integrado poderá acarretar uma série de erros que não resultam em outra coisa senão o </w:t>
      </w:r>
      <w:r w:rsidR="00D8682C" w:rsidRPr="0024334A">
        <w:t>prejuízo</w:t>
      </w:r>
      <w:del w:id="135" w:author="Simone Erbs da Costa" w:date="2022-12-03T16:36:00Z">
        <w:r w:rsidR="00D8682C" w:rsidRPr="0024334A" w:rsidDel="00201080">
          <w:delText>. (</w:delText>
        </w:r>
        <w:r w:rsidR="00AD2F1B" w:rsidDel="00201080">
          <w:delText>Toshi</w:delText>
        </w:r>
        <w:r w:rsidR="00750D37" w:rsidRPr="0024334A" w:rsidDel="00201080">
          <w:delText>, 2020</w:delText>
        </w:r>
        <w:r w:rsidR="00800B38" w:rsidDel="00201080">
          <w:delText xml:space="preserve">, </w:delText>
        </w:r>
      </w:del>
      <w:del w:id="136" w:author="Simone Erbs da Costa" w:date="2022-12-03T16:35:00Z">
        <w:r w:rsidR="00800B38" w:rsidDel="00201080">
          <w:delText>n-</w:delText>
        </w:r>
      </w:del>
      <w:del w:id="137" w:author="Simone Erbs da Costa" w:date="2022-12-03T16:36:00Z">
        <w:r w:rsidR="00800B38" w:rsidDel="00201080">
          <w:delText>p</w:delText>
        </w:r>
        <w:r w:rsidR="00750D37" w:rsidRPr="0024334A" w:rsidDel="00201080">
          <w:delText>)</w:delText>
        </w:r>
      </w:del>
      <w:r w:rsidR="00750D37" w:rsidRPr="0024334A">
        <w:t>.</w:t>
      </w:r>
      <w:commentRangeEnd w:id="134"/>
      <w:r w:rsidR="00201080">
        <w:rPr>
          <w:rStyle w:val="Refdecomentrio"/>
        </w:rPr>
        <w:commentReference w:id="134"/>
      </w:r>
    </w:p>
    <w:p w14:paraId="73D1AAB8" w14:textId="036D4430" w:rsidR="00750D37" w:rsidRDefault="00750D37" w:rsidP="00750D37">
      <w:pPr>
        <w:pStyle w:val="TF-TEXTO"/>
        <w:ind w:firstLine="709"/>
      </w:pPr>
      <w:r>
        <w:t xml:space="preserve">Contextualizando o objetivo deste trabalho, o </w:t>
      </w:r>
      <w:r w:rsidR="00DB5263">
        <w:fldChar w:fldCharType="begin"/>
      </w:r>
      <w:r w:rsidR="00DB5263">
        <w:instrText xml:space="preserve"> REF _Ref120645953 \h </w:instrText>
      </w:r>
      <w:r w:rsidR="00DB5263">
        <w:fldChar w:fldCharType="separate"/>
      </w:r>
      <w:r w:rsidR="00DB5263">
        <w:t xml:space="preserve">Quadro </w:t>
      </w:r>
      <w:r w:rsidR="00DB5263">
        <w:rPr>
          <w:noProof/>
        </w:rPr>
        <w:t>1</w:t>
      </w:r>
      <w:r w:rsidR="00DB5263">
        <w:fldChar w:fldCharType="end"/>
      </w:r>
      <w:r w:rsidR="0098062B">
        <w:t xml:space="preserve"> apresenta um comparativo entre os trabalhos correlatos</w:t>
      </w:r>
      <w:ins w:id="138" w:author="Simone Erbs da Costa" w:date="2022-12-03T16:37:00Z">
        <w:r w:rsidR="00201080">
          <w:t xml:space="preserve"> </w:t>
        </w:r>
        <w:r w:rsidR="00201080" w:rsidRPr="00201080">
          <w:t xml:space="preserve">entre esses trabalhos que são descritos na seção </w:t>
        </w:r>
        <w:r w:rsidR="00201080">
          <w:fldChar w:fldCharType="begin"/>
        </w:r>
        <w:r w:rsidR="00201080">
          <w:instrText xml:space="preserve"> REF _Ref120977883 \r \h </w:instrText>
        </w:r>
      </w:ins>
      <w:r w:rsidR="00201080">
        <w:fldChar w:fldCharType="separate"/>
      </w:r>
      <w:ins w:id="139" w:author="Simone Erbs da Costa" w:date="2022-12-03T16:37:00Z">
        <w:r w:rsidR="00201080">
          <w:t>2</w:t>
        </w:r>
        <w:r w:rsidR="00201080">
          <w:fldChar w:fldCharType="end"/>
        </w:r>
        <w:r w:rsidR="00201080" w:rsidRPr="00201080">
          <w:t>, de modo que as linhas representam as características e as colunas os trabalhos relacionados.</w:t>
        </w:r>
      </w:ins>
      <w:del w:id="140" w:author="Simone Erbs da Costa" w:date="2022-12-03T16:37:00Z">
        <w:r w:rsidR="0098062B" w:rsidDel="00201080">
          <w:delText>.</w:delText>
        </w:r>
      </w:del>
      <w:bookmarkStart w:id="141" w:name="_Ref52025161"/>
    </w:p>
    <w:p w14:paraId="4D8F5220" w14:textId="77777777" w:rsidR="00C436B6" w:rsidRDefault="00DB5263" w:rsidP="00DB5263">
      <w:pPr>
        <w:pStyle w:val="TF-LEGENDA"/>
      </w:pPr>
      <w:bookmarkStart w:id="142" w:name="_Ref120645953"/>
      <w:r>
        <w:t xml:space="preserve">Quadro </w:t>
      </w:r>
      <w:fldSimple w:instr=" SEQ Quadro \* ARABIC ">
        <w:r w:rsidR="00B8591A">
          <w:rPr>
            <w:noProof/>
          </w:rPr>
          <w:t>1</w:t>
        </w:r>
      </w:fldSimple>
      <w:bookmarkEnd w:id="141"/>
      <w:bookmarkEnd w:id="142"/>
      <w:r>
        <w:t xml:space="preserve"> </w:t>
      </w:r>
      <w:r w:rsidR="00C436B6">
        <w:t>-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3"/>
        <w:gridCol w:w="1744"/>
        <w:gridCol w:w="1744"/>
        <w:gridCol w:w="1745"/>
      </w:tblGrid>
      <w:tr w:rsidR="00C436B6" w14:paraId="40192FB5" w14:textId="77777777" w:rsidTr="00C56345">
        <w:trPr>
          <w:trHeight w:val="727"/>
          <w:jc w:val="center"/>
        </w:trPr>
        <w:tc>
          <w:tcPr>
            <w:tcW w:w="3828" w:type="dxa"/>
            <w:tcBorders>
              <w:tl2br w:val="single" w:sz="4" w:space="0" w:color="auto"/>
            </w:tcBorders>
            <w:shd w:val="clear" w:color="auto" w:fill="A6A6A6"/>
          </w:tcPr>
          <w:p w14:paraId="0E4E6414" w14:textId="77777777" w:rsidR="00C436B6" w:rsidRPr="00AD2F1B" w:rsidRDefault="008D281F" w:rsidP="00AD2F1B">
            <w:pPr>
              <w:pStyle w:val="TF-TEXTOQUADRO"/>
              <w:jc w:val="center"/>
            </w:pPr>
            <w:r>
              <w:rPr>
                <w:noProof/>
              </w:rPr>
              <mc:AlternateContent>
                <mc:Choice Requires="wps">
                  <w:drawing>
                    <wp:anchor distT="45720" distB="45720" distL="114300" distR="114300" simplePos="0" relativeHeight="251657216" behindDoc="0" locked="0" layoutInCell="1" allowOverlap="1" wp14:anchorId="77E6B656" wp14:editId="68EDF827">
                      <wp:simplePos x="0" y="0"/>
                      <wp:positionH relativeFrom="column">
                        <wp:posOffset>-53975</wp:posOffset>
                      </wp:positionH>
                      <wp:positionV relativeFrom="paragraph">
                        <wp:posOffset>167005</wp:posOffset>
                      </wp:positionV>
                      <wp:extent cx="1009650" cy="381000"/>
                      <wp:effectExtent l="0" t="0" r="0" b="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009F0" w14:textId="77777777" w:rsidR="00C436B6" w:rsidRPr="00B36E4A" w:rsidRDefault="00C436B6"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E6B656" id="_x0000_t202" coordsize="21600,21600" o:spt="202" path="m,l,21600r21600,l21600,xe">
                      <v:stroke joinstyle="miter"/>
                      <v:path gradientshapeok="t" o:connecttype="rect"/>
                    </v:shapetype>
                    <v:shape id="Caixa de Texto 2" o:spid="_x0000_s1026" type="#_x0000_t202" style="position:absolute;left:0;text-align:left;margin-left:-4.25pt;margin-top:13.15pt;width:79.5pt;height:3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" filled="f" stroked="f">
                      <v:path arrowok="t"/>
                      <v:textbox>
                        <w:txbxContent>
                          <w:p w14:paraId="617009F0" w14:textId="77777777" w:rsidR="00C436B6" w:rsidRPr="00B36E4A" w:rsidRDefault="00C436B6" w:rsidP="00C436B6">
                            <w:pPr>
                              <w:pStyle w:val="TF-TEXTO"/>
                              <w:ind w:firstLine="0"/>
                              <w:rPr>
                                <w:sz w:val="22"/>
                                <w:szCs w:val="18"/>
                              </w:rPr>
                            </w:pPr>
                            <w:r w:rsidRPr="00B36E4A">
                              <w:rPr>
                                <w:sz w:val="22"/>
                                <w:szCs w:val="18"/>
                              </w:rPr>
                              <w:t>Características</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0C55D433" wp14:editId="53BA6ECF">
                      <wp:simplePos x="0" y="0"/>
                      <wp:positionH relativeFrom="column">
                        <wp:posOffset>920115</wp:posOffset>
                      </wp:positionH>
                      <wp:positionV relativeFrom="paragraph">
                        <wp:posOffset>3810</wp:posOffset>
                      </wp:positionV>
                      <wp:extent cx="1447165" cy="29845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EF200" w14:textId="77777777" w:rsidR="00C436B6" w:rsidRDefault="00C436B6"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55D433" id="Text Box 5" o:spid="_x0000_s1027" type="#_x0000_t202" style="position:absolute;left:0;text-align:left;margin-left:72.45pt;margin-top:.3pt;width:113.9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" filled="f" stroked="f">
                      <v:path arrowok="t"/>
                      <v:textbox>
                        <w:txbxContent>
                          <w:p w14:paraId="2A4EF200" w14:textId="77777777" w:rsidR="00C436B6" w:rsidRDefault="00C436B6"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70620D8F" w14:textId="77777777" w:rsidR="00C436B6" w:rsidRPr="00AD2F1B" w:rsidRDefault="00805B2F" w:rsidP="00AD2F1B">
            <w:pPr>
              <w:pStyle w:val="TF-TEXTOQUADRO"/>
              <w:jc w:val="center"/>
            </w:pPr>
            <w:r w:rsidRPr="00AD2F1B">
              <w:t>Campos e Ribeiro</w:t>
            </w:r>
            <w:r w:rsidR="00A423C3" w:rsidRPr="00AD2F1B">
              <w:t xml:space="preserve"> (</w:t>
            </w:r>
            <w:r w:rsidRPr="00AD2F1B">
              <w:t>2012</w:t>
            </w:r>
            <w:r w:rsidR="00A423C3" w:rsidRPr="00AD2F1B">
              <w:t>)</w:t>
            </w:r>
          </w:p>
        </w:tc>
        <w:tc>
          <w:tcPr>
            <w:tcW w:w="1746" w:type="dxa"/>
            <w:shd w:val="clear" w:color="auto" w:fill="A6A6A6"/>
            <w:vAlign w:val="center"/>
          </w:tcPr>
          <w:p w14:paraId="7CAF0CEC" w14:textId="77777777" w:rsidR="00C436B6" w:rsidRPr="00AD2F1B" w:rsidRDefault="00805B2F" w:rsidP="00AD2F1B">
            <w:pPr>
              <w:pStyle w:val="TF-TEXTOQUADRO"/>
              <w:jc w:val="center"/>
            </w:pPr>
            <w:r w:rsidRPr="00AD2F1B">
              <w:t>Bizneo</w:t>
            </w:r>
            <w:r w:rsidR="00A423C3" w:rsidRPr="00AD2F1B">
              <w:t xml:space="preserve"> (</w:t>
            </w:r>
            <w:r w:rsidRPr="00AD2F1B">
              <w:t>2022</w:t>
            </w:r>
            <w:r w:rsidR="00A423C3" w:rsidRPr="00AD2F1B">
              <w:t>)</w:t>
            </w:r>
          </w:p>
        </w:tc>
        <w:tc>
          <w:tcPr>
            <w:tcW w:w="1747" w:type="dxa"/>
            <w:shd w:val="clear" w:color="auto" w:fill="A6A6A6"/>
            <w:vAlign w:val="center"/>
          </w:tcPr>
          <w:p w14:paraId="628FC22D" w14:textId="77777777" w:rsidR="00B36E4A" w:rsidRPr="00AD2F1B" w:rsidRDefault="00846ED9" w:rsidP="00AD2F1B">
            <w:pPr>
              <w:pStyle w:val="TF-TEXTOQUADRO"/>
              <w:jc w:val="center"/>
            </w:pPr>
            <w:r w:rsidRPr="00AD2F1B">
              <w:t>P</w:t>
            </w:r>
            <w:r w:rsidR="00805B2F" w:rsidRPr="00AD2F1B">
              <w:t>ereira</w:t>
            </w:r>
            <w:r w:rsidRPr="00AD2F1B">
              <w:t xml:space="preserve"> e L</w:t>
            </w:r>
            <w:r w:rsidR="00805B2F" w:rsidRPr="00AD2F1B">
              <w:t>ima</w:t>
            </w:r>
            <w:r w:rsidR="00A423C3" w:rsidRPr="00AD2F1B">
              <w:t xml:space="preserve"> (</w:t>
            </w:r>
            <w:r w:rsidRPr="00AD2F1B">
              <w:t>2017</w:t>
            </w:r>
            <w:r w:rsidR="00A423C3" w:rsidRPr="00AD2F1B">
              <w:t>)</w:t>
            </w:r>
          </w:p>
        </w:tc>
      </w:tr>
      <w:tr w:rsidR="00D050C9" w14:paraId="17F004A8" w14:textId="77777777" w:rsidTr="00C436B6">
        <w:trPr>
          <w:jc w:val="center"/>
        </w:trPr>
        <w:tc>
          <w:tcPr>
            <w:tcW w:w="3828" w:type="dxa"/>
            <w:shd w:val="clear" w:color="auto" w:fill="auto"/>
          </w:tcPr>
          <w:p w14:paraId="21481A28" w14:textId="77777777" w:rsidR="00D050C9" w:rsidRPr="00AD2F1B" w:rsidRDefault="00C56345" w:rsidP="00AD2F1B">
            <w:pPr>
              <w:pStyle w:val="TF-TEXTOQUADRO"/>
            </w:pPr>
            <w:r w:rsidRPr="00AD2F1B">
              <w:t>Gera a escala automaticamente</w:t>
            </w:r>
          </w:p>
        </w:tc>
        <w:tc>
          <w:tcPr>
            <w:tcW w:w="1746" w:type="dxa"/>
            <w:shd w:val="clear" w:color="auto" w:fill="auto"/>
          </w:tcPr>
          <w:p w14:paraId="66203D7B" w14:textId="77777777" w:rsidR="00D050C9" w:rsidRDefault="00D050C9" w:rsidP="00AD2F1B">
            <w:pPr>
              <w:pStyle w:val="TF-TEXTOQUADRO"/>
              <w:jc w:val="center"/>
            </w:pPr>
            <w:r>
              <w:t>X</w:t>
            </w:r>
          </w:p>
        </w:tc>
        <w:tc>
          <w:tcPr>
            <w:tcW w:w="1746" w:type="dxa"/>
            <w:shd w:val="clear" w:color="auto" w:fill="auto"/>
          </w:tcPr>
          <w:p w14:paraId="7DE3866D" w14:textId="77777777" w:rsidR="00D050C9" w:rsidRDefault="00D050C9" w:rsidP="00AD2F1B">
            <w:pPr>
              <w:pStyle w:val="TF-TEXTOQUADRO"/>
              <w:jc w:val="center"/>
            </w:pPr>
            <w:r>
              <w:t>X</w:t>
            </w:r>
          </w:p>
        </w:tc>
        <w:tc>
          <w:tcPr>
            <w:tcW w:w="1747" w:type="dxa"/>
            <w:shd w:val="clear" w:color="auto" w:fill="auto"/>
          </w:tcPr>
          <w:p w14:paraId="1CA8EF46" w14:textId="77777777" w:rsidR="00D050C9" w:rsidRDefault="00D050C9" w:rsidP="00AD2F1B">
            <w:pPr>
              <w:pStyle w:val="TF-TEXTOQUADRO"/>
              <w:jc w:val="center"/>
            </w:pPr>
            <w:r>
              <w:t>X</w:t>
            </w:r>
          </w:p>
        </w:tc>
      </w:tr>
      <w:tr w:rsidR="00D050C9" w14:paraId="1B62F9BE" w14:textId="77777777" w:rsidTr="00C436B6">
        <w:trPr>
          <w:jc w:val="center"/>
        </w:trPr>
        <w:tc>
          <w:tcPr>
            <w:tcW w:w="3828" w:type="dxa"/>
            <w:shd w:val="clear" w:color="auto" w:fill="auto"/>
          </w:tcPr>
          <w:p w14:paraId="6DEF6BA8" w14:textId="77777777" w:rsidR="00D050C9" w:rsidRPr="00AD2F1B" w:rsidRDefault="00C56345" w:rsidP="00AD2F1B">
            <w:pPr>
              <w:pStyle w:val="TF-TEXTOQUADRO"/>
            </w:pPr>
            <w:r w:rsidRPr="00AD2F1B">
              <w:t>Manter usuários</w:t>
            </w:r>
          </w:p>
        </w:tc>
        <w:tc>
          <w:tcPr>
            <w:tcW w:w="1746" w:type="dxa"/>
            <w:shd w:val="clear" w:color="auto" w:fill="auto"/>
          </w:tcPr>
          <w:p w14:paraId="150208F1" w14:textId="77777777" w:rsidR="00D050C9" w:rsidRDefault="00D050C9" w:rsidP="00AD2F1B">
            <w:pPr>
              <w:pStyle w:val="TF-TEXTOQUADRO"/>
              <w:jc w:val="center"/>
            </w:pPr>
            <w:r>
              <w:t>X</w:t>
            </w:r>
          </w:p>
        </w:tc>
        <w:tc>
          <w:tcPr>
            <w:tcW w:w="1746" w:type="dxa"/>
            <w:shd w:val="clear" w:color="auto" w:fill="auto"/>
          </w:tcPr>
          <w:p w14:paraId="0A1DB13D" w14:textId="77777777" w:rsidR="00D050C9" w:rsidRDefault="00D050C9" w:rsidP="00AD2F1B">
            <w:pPr>
              <w:pStyle w:val="TF-TEXTOQUADRO"/>
              <w:jc w:val="center"/>
            </w:pPr>
            <w:r>
              <w:t>X</w:t>
            </w:r>
          </w:p>
        </w:tc>
        <w:tc>
          <w:tcPr>
            <w:tcW w:w="1747" w:type="dxa"/>
            <w:shd w:val="clear" w:color="auto" w:fill="auto"/>
          </w:tcPr>
          <w:p w14:paraId="302520AA" w14:textId="77777777" w:rsidR="00D050C9" w:rsidRDefault="00D050C9" w:rsidP="00AD2F1B">
            <w:pPr>
              <w:pStyle w:val="TF-TEXTOQUADRO"/>
              <w:jc w:val="center"/>
            </w:pPr>
            <w:r>
              <w:t>X</w:t>
            </w:r>
          </w:p>
        </w:tc>
      </w:tr>
      <w:tr w:rsidR="00D050C9" w14:paraId="7EA103B7" w14:textId="77777777" w:rsidTr="00C436B6">
        <w:trPr>
          <w:jc w:val="center"/>
        </w:trPr>
        <w:tc>
          <w:tcPr>
            <w:tcW w:w="3828" w:type="dxa"/>
            <w:shd w:val="clear" w:color="auto" w:fill="auto"/>
          </w:tcPr>
          <w:p w14:paraId="3F13BBA6" w14:textId="77777777" w:rsidR="00D050C9" w:rsidRPr="00AD2F1B" w:rsidRDefault="00203560" w:rsidP="00AD2F1B">
            <w:pPr>
              <w:pStyle w:val="TF-TEXTOQUADRO"/>
            </w:pPr>
            <w:r w:rsidRPr="00AD2F1B">
              <w:t>Possui segregação de perfis</w:t>
            </w:r>
          </w:p>
        </w:tc>
        <w:tc>
          <w:tcPr>
            <w:tcW w:w="1746" w:type="dxa"/>
            <w:shd w:val="clear" w:color="auto" w:fill="auto"/>
          </w:tcPr>
          <w:p w14:paraId="7312B009" w14:textId="77777777" w:rsidR="00D050C9" w:rsidRDefault="00D050C9" w:rsidP="00AD2F1B">
            <w:pPr>
              <w:pStyle w:val="TF-TEXTOQUADRO"/>
            </w:pPr>
          </w:p>
        </w:tc>
        <w:tc>
          <w:tcPr>
            <w:tcW w:w="1746" w:type="dxa"/>
            <w:shd w:val="clear" w:color="auto" w:fill="auto"/>
          </w:tcPr>
          <w:p w14:paraId="2EF83637" w14:textId="77777777" w:rsidR="00D050C9" w:rsidRDefault="00D050C9" w:rsidP="00AD2F1B">
            <w:pPr>
              <w:pStyle w:val="TF-TEXTOQUADRO"/>
              <w:jc w:val="center"/>
            </w:pPr>
            <w:r>
              <w:t>X</w:t>
            </w:r>
          </w:p>
        </w:tc>
        <w:tc>
          <w:tcPr>
            <w:tcW w:w="1747" w:type="dxa"/>
            <w:shd w:val="clear" w:color="auto" w:fill="auto"/>
          </w:tcPr>
          <w:p w14:paraId="0344BA05" w14:textId="77777777" w:rsidR="00D050C9" w:rsidRDefault="00D050C9" w:rsidP="00AD2F1B">
            <w:pPr>
              <w:pStyle w:val="TF-TEXTOQUADRO"/>
              <w:jc w:val="center"/>
            </w:pPr>
            <w:r>
              <w:t>X</w:t>
            </w:r>
          </w:p>
        </w:tc>
      </w:tr>
      <w:tr w:rsidR="00D050C9" w14:paraId="03DDDF7C" w14:textId="77777777" w:rsidTr="00C436B6">
        <w:trPr>
          <w:jc w:val="center"/>
        </w:trPr>
        <w:tc>
          <w:tcPr>
            <w:tcW w:w="3828" w:type="dxa"/>
            <w:shd w:val="clear" w:color="auto" w:fill="auto"/>
          </w:tcPr>
          <w:p w14:paraId="021882A4" w14:textId="77777777" w:rsidR="00D050C9" w:rsidRPr="00AD2F1B" w:rsidRDefault="00D050C9" w:rsidP="00AD2F1B">
            <w:pPr>
              <w:pStyle w:val="TF-TEXTOQUADRO"/>
            </w:pPr>
            <w:r w:rsidRPr="00AD2F1B">
              <w:t>Interface intuitiva</w:t>
            </w:r>
          </w:p>
        </w:tc>
        <w:tc>
          <w:tcPr>
            <w:tcW w:w="1746" w:type="dxa"/>
            <w:shd w:val="clear" w:color="auto" w:fill="auto"/>
          </w:tcPr>
          <w:p w14:paraId="01587B10" w14:textId="77777777" w:rsidR="00D050C9" w:rsidRDefault="00D050C9" w:rsidP="00AD2F1B">
            <w:pPr>
              <w:pStyle w:val="TF-TEXTOQUADRO"/>
              <w:jc w:val="center"/>
            </w:pPr>
          </w:p>
        </w:tc>
        <w:tc>
          <w:tcPr>
            <w:tcW w:w="1746" w:type="dxa"/>
            <w:shd w:val="clear" w:color="auto" w:fill="auto"/>
          </w:tcPr>
          <w:p w14:paraId="3A75D21B" w14:textId="77777777" w:rsidR="00D050C9" w:rsidRDefault="00D050C9" w:rsidP="00AD2F1B">
            <w:pPr>
              <w:pStyle w:val="TF-TEXTOQUADRO"/>
              <w:jc w:val="center"/>
            </w:pPr>
            <w:r>
              <w:t>X</w:t>
            </w:r>
          </w:p>
        </w:tc>
        <w:tc>
          <w:tcPr>
            <w:tcW w:w="1747" w:type="dxa"/>
            <w:shd w:val="clear" w:color="auto" w:fill="auto"/>
          </w:tcPr>
          <w:p w14:paraId="550A369C" w14:textId="77777777" w:rsidR="00D050C9" w:rsidRDefault="00D050C9" w:rsidP="00AD2F1B">
            <w:pPr>
              <w:pStyle w:val="TF-TEXTOQUADRO"/>
              <w:jc w:val="center"/>
            </w:pPr>
            <w:r>
              <w:t>X</w:t>
            </w:r>
          </w:p>
        </w:tc>
      </w:tr>
      <w:tr w:rsidR="00D050C9" w14:paraId="727ABC5C" w14:textId="77777777" w:rsidTr="00C436B6">
        <w:trPr>
          <w:jc w:val="center"/>
        </w:trPr>
        <w:tc>
          <w:tcPr>
            <w:tcW w:w="3828" w:type="dxa"/>
            <w:shd w:val="clear" w:color="auto" w:fill="auto"/>
          </w:tcPr>
          <w:p w14:paraId="71D33F3B" w14:textId="77777777" w:rsidR="00D050C9" w:rsidRPr="00AD2F1B" w:rsidRDefault="00D050C9" w:rsidP="00AD2F1B">
            <w:pPr>
              <w:pStyle w:val="TF-TEXTOQUADRO"/>
            </w:pPr>
            <w:r w:rsidRPr="00AD2F1B">
              <w:t xml:space="preserve">O colaborador pode ver a </w:t>
            </w:r>
            <w:r w:rsidR="00C56345" w:rsidRPr="00AD2F1B">
              <w:t>escala gerada</w:t>
            </w:r>
          </w:p>
        </w:tc>
        <w:tc>
          <w:tcPr>
            <w:tcW w:w="1746" w:type="dxa"/>
            <w:shd w:val="clear" w:color="auto" w:fill="auto"/>
          </w:tcPr>
          <w:p w14:paraId="502DBA8F" w14:textId="77777777" w:rsidR="00D050C9" w:rsidRDefault="00CA3808" w:rsidP="00AD2F1B">
            <w:pPr>
              <w:pStyle w:val="TF-TEXTOQUADRO"/>
              <w:jc w:val="center"/>
            </w:pPr>
            <w:r>
              <w:t>X</w:t>
            </w:r>
          </w:p>
        </w:tc>
        <w:tc>
          <w:tcPr>
            <w:tcW w:w="1746" w:type="dxa"/>
            <w:shd w:val="clear" w:color="auto" w:fill="auto"/>
          </w:tcPr>
          <w:p w14:paraId="055AF12B" w14:textId="77777777" w:rsidR="00D050C9" w:rsidRDefault="00D050C9" w:rsidP="00AD2F1B">
            <w:pPr>
              <w:pStyle w:val="TF-TEXTOQUADRO"/>
              <w:jc w:val="center"/>
            </w:pPr>
            <w:r>
              <w:t>X</w:t>
            </w:r>
          </w:p>
        </w:tc>
        <w:tc>
          <w:tcPr>
            <w:tcW w:w="1747" w:type="dxa"/>
            <w:shd w:val="clear" w:color="auto" w:fill="auto"/>
          </w:tcPr>
          <w:p w14:paraId="0CE2C3B5" w14:textId="77777777" w:rsidR="00D050C9" w:rsidRDefault="00D050C9" w:rsidP="00AD2F1B">
            <w:pPr>
              <w:pStyle w:val="TF-TEXTOQUADRO"/>
              <w:jc w:val="center"/>
            </w:pPr>
            <w:r>
              <w:t>X</w:t>
            </w:r>
          </w:p>
        </w:tc>
      </w:tr>
    </w:tbl>
    <w:p w14:paraId="69990BCE" w14:textId="77777777" w:rsidR="00C436B6" w:rsidRDefault="00C436B6" w:rsidP="00AD2F1B">
      <w:pPr>
        <w:pStyle w:val="TF-FONTE"/>
      </w:pPr>
      <w:r>
        <w:t>Fonte: elaborado pelo autor.</w:t>
      </w:r>
      <w:r w:rsidR="00722A2C">
        <w:tab/>
      </w:r>
    </w:p>
    <w:p w14:paraId="2F66DDBD" w14:textId="28825B42" w:rsidR="00B17D68" w:rsidRDefault="00B17D68" w:rsidP="007D183D">
      <w:pPr>
        <w:pStyle w:val="TF-TEXTO"/>
      </w:pPr>
      <w:del w:id="143" w:author="Simone Erbs da Costa" w:date="2022-12-03T16:37:00Z">
        <w:r w:rsidDel="00201080">
          <w:delText xml:space="preserve">Analisando </w:delText>
        </w:r>
      </w:del>
      <w:ins w:id="144" w:author="Simone Erbs da Costa" w:date="2022-12-03T16:37:00Z">
        <w:r w:rsidR="00201080">
          <w:t xml:space="preserve">Ao </w:t>
        </w:r>
      </w:ins>
      <w:ins w:id="145" w:author="Simone Erbs da Costa" w:date="2022-12-03T16:38:00Z">
        <w:r w:rsidR="00201080">
          <w:t>analisar</w:t>
        </w:r>
      </w:ins>
      <w:ins w:id="146" w:author="Simone Erbs da Costa" w:date="2022-12-03T16:37:00Z">
        <w:r w:rsidR="00201080">
          <w:t xml:space="preserve"> </w:t>
        </w:r>
      </w:ins>
      <w:r>
        <w:t xml:space="preserve">os trabalhos correlatos, é possível identificar </w:t>
      </w:r>
      <w:r w:rsidR="000E0997">
        <w:t xml:space="preserve">que todos eles possuem a funcionalidades de gerar a escala automaticamente, com base nos parâmetros informados, após gerar a </w:t>
      </w:r>
      <w:r w:rsidR="00D8682C">
        <w:t>escala</w:t>
      </w:r>
      <w:ins w:id="147" w:author="Simone Erbs da Costa" w:date="2022-12-03T16:38:00Z">
        <w:r w:rsidR="00201080">
          <w:t>. P</w:t>
        </w:r>
      </w:ins>
      <w:del w:id="148" w:author="Simone Erbs da Costa" w:date="2022-12-03T16:38:00Z">
        <w:r w:rsidR="000E0997" w:rsidDel="00201080">
          <w:delText xml:space="preserve">, </w:delText>
        </w:r>
        <w:r w:rsidR="00D8682C" w:rsidDel="00201080">
          <w:delText>p</w:delText>
        </w:r>
      </w:del>
      <w:r w:rsidR="00D8682C">
        <w:t>ode-se</w:t>
      </w:r>
      <w:r w:rsidR="000E0997">
        <w:t xml:space="preserve"> observar que dos trabalhos correlato o sistema </w:t>
      </w:r>
      <w:proofErr w:type="spellStart"/>
      <w:r w:rsidR="000E0997">
        <w:t>Bizneo</w:t>
      </w:r>
      <w:proofErr w:type="spellEnd"/>
      <w:r w:rsidR="00DB5263">
        <w:t xml:space="preserve"> </w:t>
      </w:r>
      <w:r w:rsidR="000E0997">
        <w:t xml:space="preserve">(2022), foi </w:t>
      </w:r>
      <w:del w:id="149" w:author="Simone Erbs da Costa" w:date="2022-12-03T16:38:00Z">
        <w:r w:rsidR="000E0997" w:rsidDel="00201080">
          <w:delText>oque</w:delText>
        </w:r>
      </w:del>
      <w:ins w:id="150" w:author="Simone Erbs da Costa" w:date="2022-12-03T16:38:00Z">
        <w:r w:rsidR="00201080">
          <w:t>o que</w:t>
        </w:r>
      </w:ins>
      <w:r w:rsidR="000E0997">
        <w:t xml:space="preserve"> apresentou a melhor opção para demonstração da escala gerada</w:t>
      </w:r>
      <w:ins w:id="151" w:author="Simone Erbs da Costa" w:date="2022-12-03T16:40:00Z">
        <w:r w:rsidR="00201080">
          <w:t>, enquanto o</w:t>
        </w:r>
      </w:ins>
      <w:del w:id="152" w:author="Simone Erbs da Costa" w:date="2022-12-03T16:39:00Z">
        <w:r w:rsidR="000E0997" w:rsidDel="00201080">
          <w:delText>, o</w:delText>
        </w:r>
      </w:del>
      <w:r w:rsidR="000E0997">
        <w:t xml:space="preserve"> sistema de Pereira e Lima</w:t>
      </w:r>
      <w:r w:rsidR="00DB5263">
        <w:t xml:space="preserve"> </w:t>
      </w:r>
      <w:r w:rsidR="000E0997">
        <w:t>(2017) também mostra</w:t>
      </w:r>
      <w:ins w:id="153" w:author="Simone Erbs da Costa" w:date="2022-12-03T16:38:00Z">
        <w:r w:rsidR="00201080">
          <w:t>m</w:t>
        </w:r>
      </w:ins>
      <w:r w:rsidR="000E0997">
        <w:t xml:space="preserve"> os resultados das escalas gerados por</w:t>
      </w:r>
      <w:ins w:id="154" w:author="Simone Erbs da Costa" w:date="2022-12-03T16:39:00Z">
        <w:r w:rsidR="00201080">
          <w:t>é</w:t>
        </w:r>
      </w:ins>
      <w:del w:id="155" w:author="Simone Erbs da Costa" w:date="2022-12-03T16:39:00Z">
        <w:r w:rsidR="000E0997" w:rsidDel="00201080">
          <w:delText>e</w:delText>
        </w:r>
      </w:del>
      <w:r w:rsidR="000E0997">
        <w:t xml:space="preserve">m de uma forma menos atrativa que o sistema da </w:t>
      </w:r>
      <w:proofErr w:type="spellStart"/>
      <w:r w:rsidR="000E0997">
        <w:t>Bizneo</w:t>
      </w:r>
      <w:proofErr w:type="spellEnd"/>
      <w:ins w:id="156" w:author="Simone Erbs da Costa" w:date="2022-12-03T16:39:00Z">
        <w:r w:rsidR="00201080">
          <w:t xml:space="preserve"> (2022)</w:t>
        </w:r>
      </w:ins>
      <w:ins w:id="157" w:author="Simone Erbs da Costa" w:date="2022-12-03T16:40:00Z">
        <w:r w:rsidR="00201080">
          <w:t>. Já</w:t>
        </w:r>
      </w:ins>
      <w:del w:id="158" w:author="Simone Erbs da Costa" w:date="2022-12-03T16:40:00Z">
        <w:r w:rsidR="000E0997" w:rsidDel="00201080">
          <w:delText>,</w:delText>
        </w:r>
      </w:del>
      <w:r w:rsidR="000E0997">
        <w:t xml:space="preserve"> o trabalho de Campos e Ribeiro</w:t>
      </w:r>
      <w:r w:rsidR="00DB5263">
        <w:t xml:space="preserve"> </w:t>
      </w:r>
      <w:r w:rsidR="000E0997">
        <w:t>(2012) foi dentre esses sistema</w:t>
      </w:r>
      <w:ins w:id="159" w:author="Simone Erbs da Costa" w:date="2022-12-03T16:39:00Z">
        <w:r w:rsidR="00201080">
          <w:t>s</w:t>
        </w:r>
      </w:ins>
      <w:r w:rsidR="000E0997">
        <w:t xml:space="preserve"> o</w:t>
      </w:r>
      <w:r w:rsidR="00DB5263">
        <w:t xml:space="preserve"> </w:t>
      </w:r>
      <w:r w:rsidR="000E0997">
        <w:t>que apresentou a interface com a menor usabilidade dentro os três trabalhos correlatos apresentados</w:t>
      </w:r>
      <w:ins w:id="160" w:author="Simone Erbs da Costa" w:date="2022-12-03T16:39:00Z">
        <w:r w:rsidR="00201080">
          <w:t>. V</w:t>
        </w:r>
      </w:ins>
      <w:del w:id="161" w:author="Simone Erbs da Costa" w:date="2022-12-03T16:39:00Z">
        <w:r w:rsidR="000E0997" w:rsidDel="00201080">
          <w:delText>, v</w:delText>
        </w:r>
      </w:del>
      <w:r w:rsidR="000E0997">
        <w:t>ale lembrar que ele mostra a escala gerada, por</w:t>
      </w:r>
      <w:ins w:id="162" w:author="Simone Erbs da Costa" w:date="2022-12-03T16:39:00Z">
        <w:r w:rsidR="00201080">
          <w:t>é</w:t>
        </w:r>
      </w:ins>
      <w:del w:id="163" w:author="Simone Erbs da Costa" w:date="2022-12-03T16:39:00Z">
        <w:r w:rsidR="000E0997" w:rsidDel="00201080">
          <w:delText>e</w:delText>
        </w:r>
      </w:del>
      <w:r w:rsidR="000E0997">
        <w:t xml:space="preserve">m não de uma forma tão boa quanto as dos </w:t>
      </w:r>
      <w:r w:rsidR="0024334A">
        <w:t>outros</w:t>
      </w:r>
      <w:r w:rsidR="000E0997">
        <w:t xml:space="preserve"> </w:t>
      </w:r>
      <w:r w:rsidR="0024334A">
        <w:t>dois</w:t>
      </w:r>
      <w:r w:rsidR="000E0997">
        <w:t xml:space="preserve"> trabalhos.</w:t>
      </w:r>
    </w:p>
    <w:p w14:paraId="185577D3" w14:textId="71F9D93C" w:rsidR="000E0997" w:rsidRDefault="00D070B1" w:rsidP="007D183D">
      <w:pPr>
        <w:pStyle w:val="TF-TEXTO"/>
      </w:pPr>
      <w:del w:id="164" w:author="Simone Erbs da Costa" w:date="2022-12-03T16:40:00Z">
        <w:r w:rsidDel="00201080">
          <w:delText xml:space="preserve">Analisando </w:delText>
        </w:r>
      </w:del>
      <w:ins w:id="165" w:author="Simone Erbs da Costa" w:date="2022-12-03T16:40:00Z">
        <w:r w:rsidR="00201080">
          <w:t xml:space="preserve">Ao analisar </w:t>
        </w:r>
      </w:ins>
      <w:r>
        <w:t xml:space="preserve">a </w:t>
      </w:r>
      <w:r w:rsidR="00D8682C">
        <w:t>característica</w:t>
      </w:r>
      <w:r>
        <w:t xml:space="preserve"> de manter usuários, é </w:t>
      </w:r>
      <w:r w:rsidR="00D8682C">
        <w:t>possível</w:t>
      </w:r>
      <w:r>
        <w:t xml:space="preserve"> notar que entre os três trabalhos correlatos, o trabalho de Pereira e </w:t>
      </w:r>
      <w:r w:rsidR="00D8682C">
        <w:t>Lima (</w:t>
      </w:r>
      <w:r>
        <w:t xml:space="preserve">2017) é </w:t>
      </w:r>
      <w:r w:rsidR="00D8682C">
        <w:t>o que</w:t>
      </w:r>
      <w:r>
        <w:t xml:space="preserve"> apresentou a melhor funcionalidade em relação a esta característica, sendo de fácil </w:t>
      </w:r>
      <w:r w:rsidR="00D8682C">
        <w:t>utilização</w:t>
      </w:r>
      <w:ins w:id="166" w:author="Simone Erbs da Costa" w:date="2022-12-03T16:41:00Z">
        <w:r w:rsidR="00201080">
          <w:t>. O</w:t>
        </w:r>
      </w:ins>
      <w:del w:id="167" w:author="Simone Erbs da Costa" w:date="2022-12-03T16:41:00Z">
        <w:r w:rsidR="00D8682C" w:rsidDel="00201080">
          <w:delText>, o</w:delText>
        </w:r>
      </w:del>
      <w:r>
        <w:t xml:space="preserve"> sistema da </w:t>
      </w:r>
      <w:proofErr w:type="spellStart"/>
      <w:r>
        <w:t>Bizneo</w:t>
      </w:r>
      <w:proofErr w:type="spellEnd"/>
      <w:ins w:id="168" w:author="Simone Erbs da Costa" w:date="2022-12-03T16:41:00Z">
        <w:r w:rsidR="00201080">
          <w:t xml:space="preserve"> (2022)</w:t>
        </w:r>
      </w:ins>
      <w:r>
        <w:t>, além de ter a melhor interface entre os três trabalhos analisados também possui integração de login com o Google e Facebook, o</w:t>
      </w:r>
      <w:ins w:id="169" w:author="Simone Erbs da Costa" w:date="2022-12-03T16:41:00Z">
        <w:r w:rsidR="00201080">
          <w:t xml:space="preserve"> </w:t>
        </w:r>
      </w:ins>
      <w:r>
        <w:t xml:space="preserve">que facilita bastante a funcionalidade de login para acessar o sistema. O trabalho de Campos e </w:t>
      </w:r>
      <w:r w:rsidR="00D8682C">
        <w:t>Ribeiro (</w:t>
      </w:r>
      <w:r>
        <w:t>2012), dentre os três trabalhos analisados, foi o</w:t>
      </w:r>
      <w:ins w:id="170" w:author="Simone Erbs da Costa" w:date="2022-12-03T16:41:00Z">
        <w:r w:rsidR="00201080">
          <w:t xml:space="preserve"> </w:t>
        </w:r>
      </w:ins>
      <w:r>
        <w:t>que possui a menor usabilidade para informar os colaboradores, sendo que para informar os dados do colaborador, não existe uma interface especifica para fazer, no caso, tendo que ser realizada manualmente no código do sistema.</w:t>
      </w:r>
    </w:p>
    <w:p w14:paraId="21E29D2A" w14:textId="62912574" w:rsidR="00D070B1" w:rsidRDefault="00D070B1" w:rsidP="007D183D">
      <w:pPr>
        <w:pStyle w:val="TF-TEXTO"/>
      </w:pPr>
      <w:r>
        <w:t xml:space="preserve">O trabalho de Pereira e </w:t>
      </w:r>
      <w:r w:rsidR="00D8682C">
        <w:t>Lima (</w:t>
      </w:r>
      <w:r>
        <w:t xml:space="preserve">2017) possui muito bem a </w:t>
      </w:r>
      <w:r w:rsidR="007D23AB">
        <w:t xml:space="preserve">segregação de perfil, entre Administrador, um Gestor ou Funcionário, pois </w:t>
      </w:r>
      <w:r w:rsidR="00E155F0">
        <w:t>cada</w:t>
      </w:r>
      <w:r w:rsidR="007D23AB">
        <w:t xml:space="preserve"> um tem suas funcionalidades definidas, </w:t>
      </w:r>
      <w:ins w:id="171" w:author="Simone Erbs da Costa" w:date="2022-12-03T16:41:00Z">
        <w:r w:rsidR="00201080">
          <w:t xml:space="preserve">enquanto </w:t>
        </w:r>
      </w:ins>
      <w:r w:rsidR="007D23AB">
        <w:t xml:space="preserve">o sistema da </w:t>
      </w:r>
      <w:r w:rsidR="00D8682C">
        <w:t>Bizneo (</w:t>
      </w:r>
      <w:r w:rsidR="007D23AB">
        <w:t xml:space="preserve">2022), </w:t>
      </w:r>
      <w:r w:rsidR="00D8682C">
        <w:t>existe</w:t>
      </w:r>
      <w:r w:rsidR="007D23AB">
        <w:t xml:space="preserve"> apenas a segregação de administrador e colaborador, deixando “sem meio termo”, oque pode dificultar a separação de tarefas </w:t>
      </w:r>
      <w:r w:rsidR="00B8591A">
        <w:t>quando</w:t>
      </w:r>
      <w:r w:rsidR="007D23AB">
        <w:t xml:space="preserve"> o </w:t>
      </w:r>
      <w:r w:rsidR="00D8682C">
        <w:t>sistema</w:t>
      </w:r>
      <w:r w:rsidR="007D23AB">
        <w:t xml:space="preserve"> for implementado. O trabalho de Campos e </w:t>
      </w:r>
      <w:r w:rsidR="00D8682C">
        <w:t>Ribeiro (</w:t>
      </w:r>
      <w:r w:rsidR="007D23AB">
        <w:t xml:space="preserve">2012) não possui a segregação de </w:t>
      </w:r>
      <w:r w:rsidR="007D23AB">
        <w:lastRenderedPageBreak/>
        <w:t xml:space="preserve">perfil, ou seja, o sistema só </w:t>
      </w:r>
      <w:r w:rsidR="0024334A">
        <w:t>será</w:t>
      </w:r>
      <w:r w:rsidR="007D23AB">
        <w:t xml:space="preserve"> acessado por um </w:t>
      </w:r>
      <w:r w:rsidR="00D8682C">
        <w:t>único usuário</w:t>
      </w:r>
      <w:r w:rsidR="007D23AB">
        <w:t xml:space="preserve">, e para os </w:t>
      </w:r>
      <w:r w:rsidR="00D8682C">
        <w:t>colaboradores</w:t>
      </w:r>
      <w:r w:rsidR="007D23AB">
        <w:t xml:space="preserve"> saberem que foram escalados, é necessário esse colaborador repassar as informações que o sistema gerou. </w:t>
      </w:r>
    </w:p>
    <w:p w14:paraId="0DB420FD" w14:textId="4D8B82A3" w:rsidR="00304FCF" w:rsidRDefault="007D23AB" w:rsidP="007D23AB">
      <w:pPr>
        <w:pStyle w:val="TF-TEXTO"/>
      </w:pPr>
      <w:del w:id="172" w:author="Simone Erbs da Costa" w:date="2022-12-03T16:42:00Z">
        <w:r w:rsidDel="00201080">
          <w:delText xml:space="preserve">Na </w:delText>
        </w:r>
      </w:del>
      <w:ins w:id="173" w:author="Simone Erbs da Costa" w:date="2022-12-03T16:42:00Z">
        <w:r w:rsidR="00201080">
          <w:t xml:space="preserve">A </w:t>
        </w:r>
      </w:ins>
      <w:r w:rsidR="00D8682C">
        <w:t>última</w:t>
      </w:r>
      <w:r>
        <w:t xml:space="preserve"> característica</w:t>
      </w:r>
      <w:ins w:id="174" w:author="Simone Erbs da Costa" w:date="2022-12-03T16:42:00Z">
        <w:r w:rsidR="00201080">
          <w:t xml:space="preserve"> diz respeito a ter </w:t>
        </w:r>
      </w:ins>
      <w:del w:id="175" w:author="Simone Erbs da Costa" w:date="2022-12-03T16:42:00Z">
        <w:r w:rsidDel="00201080">
          <w:delText xml:space="preserve">, temos </w:delText>
        </w:r>
      </w:del>
      <w:ins w:id="176" w:author="Simone Erbs da Costa" w:date="2022-12-03T16:42:00Z">
        <w:r w:rsidR="00201080">
          <w:t>um</w:t>
        </w:r>
      </w:ins>
      <w:r>
        <w:t>a interface intuitiva, que remete a quão fácil é a utilização do sistema, nesse contexto</w:t>
      </w:r>
      <w:ins w:id="177" w:author="Simone Erbs da Costa" w:date="2022-12-03T16:42:00Z">
        <w:r w:rsidR="00201080">
          <w:t>. O</w:t>
        </w:r>
      </w:ins>
      <w:del w:id="178" w:author="Simone Erbs da Costa" w:date="2022-12-03T16:42:00Z">
        <w:r w:rsidDel="00201080">
          <w:delText>, o</w:delText>
        </w:r>
      </w:del>
      <w:r>
        <w:t xml:space="preserve"> sistema </w:t>
      </w:r>
      <w:proofErr w:type="spellStart"/>
      <w:r w:rsidR="00D8682C">
        <w:t>Bizneo</w:t>
      </w:r>
      <w:proofErr w:type="spellEnd"/>
      <w:r w:rsidR="00D8682C">
        <w:t xml:space="preserve"> (</w:t>
      </w:r>
      <w:r>
        <w:t xml:space="preserve">2022) se destacou fortemente, pois </w:t>
      </w:r>
      <w:r w:rsidR="00D8682C">
        <w:t>possui</w:t>
      </w:r>
      <w:r>
        <w:t xml:space="preserve"> um layout de fácil utilização e agradável. O trabalho de Pereira e Lima (2017) </w:t>
      </w:r>
      <w:r w:rsidR="00D8682C">
        <w:t>possui</w:t>
      </w:r>
      <w:r>
        <w:t xml:space="preserve"> uma interface </w:t>
      </w:r>
      <w:r w:rsidR="00D8682C">
        <w:t>intuitiva</w:t>
      </w:r>
      <w:r>
        <w:t xml:space="preserve">, </w:t>
      </w:r>
      <w:r w:rsidR="00D8682C">
        <w:t>porém</w:t>
      </w:r>
      <w:r>
        <w:t xml:space="preserve"> o layout do sistema não é tão fluido e agradável quanto o do </w:t>
      </w:r>
      <w:r w:rsidR="00D8682C">
        <w:t>Bizneo (</w:t>
      </w:r>
      <w:r>
        <w:t xml:space="preserve">2022). O trabalho de Campos e </w:t>
      </w:r>
      <w:r w:rsidR="00D8682C">
        <w:t>Ribeiro (</w:t>
      </w:r>
      <w:r>
        <w:t>2012), dos três trabalhos analisados, foi o</w:t>
      </w:r>
      <w:ins w:id="179" w:author="Simone Erbs da Costa" w:date="2022-12-03T16:42:00Z">
        <w:r w:rsidR="00201080">
          <w:t xml:space="preserve"> </w:t>
        </w:r>
      </w:ins>
      <w:r>
        <w:t xml:space="preserve">que possui a interface menos </w:t>
      </w:r>
      <w:r w:rsidR="00D8682C">
        <w:t>intuitiva</w:t>
      </w:r>
      <w:r>
        <w:t>, apresentando dificuldades de utilização para usuários que não estão familiarizados com o sistema.</w:t>
      </w:r>
      <w:r w:rsidR="00304FCF">
        <w:tab/>
      </w:r>
    </w:p>
    <w:p w14:paraId="52623D63" w14:textId="0B1C2DEA" w:rsidR="00505014" w:rsidRDefault="00505014" w:rsidP="007D23AB">
      <w:pPr>
        <w:pStyle w:val="TF-TEXTO"/>
      </w:pPr>
      <w:r>
        <w:t xml:space="preserve">Para concluir esta </w:t>
      </w:r>
      <w:del w:id="180" w:author="Simone Erbs da Costa" w:date="2022-12-03T16:43:00Z">
        <w:r w:rsidDel="00201080">
          <w:delText xml:space="preserve">sessão </w:delText>
        </w:r>
      </w:del>
      <w:ins w:id="181" w:author="Simone Erbs da Costa" w:date="2022-12-03T16:43:00Z">
        <w:r w:rsidR="00201080">
          <w:t xml:space="preserve">seção </w:t>
        </w:r>
      </w:ins>
      <w:r>
        <w:t>é valido informar que para este estudo o sistema que possui mais similaridade com o</w:t>
      </w:r>
      <w:r w:rsidR="00B8591A">
        <w:t>s</w:t>
      </w:r>
      <w:r>
        <w:t xml:space="preserve"> objetivos deste trabalho, seria o trabalho de Pereira e Lima</w:t>
      </w:r>
      <w:r w:rsidR="00B8591A">
        <w:t xml:space="preserve"> </w:t>
      </w:r>
      <w:r>
        <w:t xml:space="preserve">(2017), pois foi o sistema que se destacou pelas funcionalidades disponibilizadas e facilidade de uso, sendo </w:t>
      </w:r>
      <w:r w:rsidR="00B8591A">
        <w:t>prático</w:t>
      </w:r>
      <w:r>
        <w:t xml:space="preserve"> e rápido de se aprender a utilizar.</w:t>
      </w:r>
    </w:p>
    <w:p w14:paraId="1DD9D0A4" w14:textId="77777777" w:rsidR="00451B94" w:rsidRDefault="00451B94">
      <w:pPr>
        <w:pStyle w:val="Ttulo2"/>
        <w:pPrChange w:id="182" w:author="Simone Erbs da Costa" w:date="2022-12-03T17:06:00Z">
          <w:pPr>
            <w:pStyle w:val="Ttulo2"/>
            <w:spacing w:after="120" w:line="240" w:lineRule="auto"/>
          </w:pPr>
        </w:pPrChange>
      </w:pPr>
      <w:r>
        <w:t>REQUISITOS PRINCIPAIS DO PROBLEMA A SER TRABALHADO</w:t>
      </w:r>
      <w:bookmarkEnd w:id="107"/>
      <w:bookmarkEnd w:id="108"/>
      <w:bookmarkEnd w:id="109"/>
      <w:bookmarkEnd w:id="110"/>
      <w:bookmarkEnd w:id="111"/>
      <w:bookmarkEnd w:id="112"/>
      <w:bookmarkEnd w:id="113"/>
    </w:p>
    <w:p w14:paraId="4825D69B" w14:textId="77777777" w:rsidR="00AD2F1B" w:rsidRDefault="002E1589" w:rsidP="00B8591A">
      <w:pPr>
        <w:pStyle w:val="TF-TEXTO"/>
      </w:pPr>
      <w:r>
        <w:t xml:space="preserve">Nesta </w:t>
      </w:r>
      <w:r w:rsidR="00755285">
        <w:t>subseção</w:t>
      </w:r>
      <w:r>
        <w:t xml:space="preserve"> será especificado os Requisitos </w:t>
      </w:r>
      <w:r w:rsidR="00505014">
        <w:t>Funcionais (</w:t>
      </w:r>
      <w:r>
        <w:t xml:space="preserve">RN) e Requisitos Não </w:t>
      </w:r>
      <w:r w:rsidR="00505014">
        <w:t>Funcionais (</w:t>
      </w:r>
      <w:r>
        <w:t xml:space="preserve">RNF), conforme o </w:t>
      </w:r>
      <w:r w:rsidR="00B8591A">
        <w:fldChar w:fldCharType="begin"/>
      </w:r>
      <w:r w:rsidR="00B8591A">
        <w:instrText xml:space="preserve"> REF _Ref120646071 \h </w:instrText>
      </w:r>
      <w:r w:rsidR="00B8591A">
        <w:fldChar w:fldCharType="separate"/>
      </w:r>
      <w:r w:rsidR="00B8591A">
        <w:t xml:space="preserve">Quadro </w:t>
      </w:r>
      <w:r w:rsidR="00B8591A">
        <w:rPr>
          <w:noProof/>
        </w:rPr>
        <w:t>2</w:t>
      </w:r>
      <w:r w:rsidR="00B8591A">
        <w:fldChar w:fldCharType="end"/>
      </w:r>
      <w:r>
        <w:t>.</w:t>
      </w:r>
    </w:p>
    <w:p w14:paraId="6EA6C688" w14:textId="77777777" w:rsidR="00DC2458" w:rsidRPr="00AD2F1B" w:rsidRDefault="00B8591A" w:rsidP="00B8591A">
      <w:pPr>
        <w:pStyle w:val="TF-LEGENDA"/>
      </w:pPr>
      <w:bookmarkStart w:id="183" w:name="_Ref120646071"/>
      <w:r>
        <w:t xml:space="preserve">Quadro </w:t>
      </w:r>
      <w:fldSimple w:instr=" SEQ Quadro \* ARABIC ">
        <w:r>
          <w:rPr>
            <w:noProof/>
          </w:rPr>
          <w:t>2</w:t>
        </w:r>
      </w:fldSimple>
      <w:bookmarkEnd w:id="183"/>
      <w:r>
        <w:t xml:space="preserve"> </w:t>
      </w:r>
      <w:r w:rsidR="00DC2458" w:rsidRPr="00AD2F1B">
        <w:t>– Principais Requisitos Funcionais e Não Funcionais</w:t>
      </w:r>
    </w:p>
    <w:tbl>
      <w:tblPr>
        <w:tblW w:w="8926" w:type="dxa"/>
        <w:jc w:val="center"/>
        <w:tblCellMar>
          <w:left w:w="70" w:type="dxa"/>
          <w:right w:w="70" w:type="dxa"/>
        </w:tblCellMar>
        <w:tblLook w:val="04A0" w:firstRow="1" w:lastRow="0" w:firstColumn="1" w:lastColumn="0" w:noHBand="0" w:noVBand="1"/>
        <w:tblPrChange w:id="184" w:author="Simone Erbs da Costa" w:date="2022-12-03T16:45:00Z">
          <w:tblPr>
            <w:tblW w:w="7660" w:type="dxa"/>
            <w:jc w:val="center"/>
            <w:tblCellMar>
              <w:left w:w="70" w:type="dxa"/>
              <w:right w:w="70" w:type="dxa"/>
            </w:tblCellMar>
            <w:tblLook w:val="04A0" w:firstRow="1" w:lastRow="0" w:firstColumn="1" w:lastColumn="0" w:noHBand="0" w:noVBand="1"/>
          </w:tblPr>
        </w:tblPrChange>
      </w:tblPr>
      <w:tblGrid>
        <w:gridCol w:w="8359"/>
        <w:gridCol w:w="568"/>
        <w:tblGridChange w:id="185">
          <w:tblGrid>
            <w:gridCol w:w="6660"/>
            <w:gridCol w:w="1000"/>
          </w:tblGrid>
        </w:tblGridChange>
      </w:tblGrid>
      <w:tr w:rsidR="00DC2458" w:rsidRPr="00DC2458" w14:paraId="51BD56C9" w14:textId="77777777" w:rsidTr="007C672F">
        <w:trPr>
          <w:trHeight w:val="300"/>
          <w:jc w:val="center"/>
          <w:trPrChange w:id="186" w:author="Simone Erbs da Costa" w:date="2022-12-03T16:45:00Z">
            <w:trPr>
              <w:trHeight w:val="300"/>
              <w:jc w:val="center"/>
            </w:trPr>
          </w:trPrChange>
        </w:trPr>
        <w:tc>
          <w:tcPr>
            <w:tcW w:w="8359"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Change w:id="187" w:author="Simone Erbs da Costa" w:date="2022-12-03T16:45:00Z">
              <w:tcPr>
                <w:tcW w:w="66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tcPrChange>
          </w:tcPr>
          <w:p w14:paraId="0F1B4186" w14:textId="5DED7EC4" w:rsidR="00DC2458" w:rsidRPr="00DC2458" w:rsidRDefault="00D80A3A" w:rsidP="00AD2F1B">
            <w:pPr>
              <w:pStyle w:val="TF-TEXTOQUADRO"/>
            </w:pPr>
            <w:del w:id="188" w:author="Simone Erbs da Costa" w:date="2022-12-03T16:45:00Z">
              <w:r w:rsidDel="007C672F">
                <w:delText>Requisitos Funcionais e Não funcionais</w:delText>
              </w:r>
            </w:del>
            <w:ins w:id="189" w:author="Simone Erbs da Costa" w:date="2022-12-03T16:45:00Z">
              <w:r w:rsidR="007C672F">
                <w:t>O sistema deve</w:t>
              </w:r>
            </w:ins>
            <w:ins w:id="190" w:author="Simone Erbs da Costa" w:date="2022-12-03T16:46:00Z">
              <w:r w:rsidR="007C672F">
                <w:t>:</w:t>
              </w:r>
            </w:ins>
          </w:p>
        </w:tc>
        <w:tc>
          <w:tcPr>
            <w:tcW w:w="567" w:type="dxa"/>
            <w:tcBorders>
              <w:top w:val="single" w:sz="4" w:space="0" w:color="auto"/>
              <w:left w:val="nil"/>
              <w:bottom w:val="single" w:sz="4" w:space="0" w:color="auto"/>
              <w:right w:val="single" w:sz="4" w:space="0" w:color="auto"/>
            </w:tcBorders>
            <w:shd w:val="clear" w:color="000000" w:fill="808080"/>
            <w:noWrap/>
            <w:vAlign w:val="center"/>
            <w:hideMark/>
            <w:tcPrChange w:id="191" w:author="Simone Erbs da Costa" w:date="2022-12-03T16:45:00Z">
              <w:tcPr>
                <w:tcW w:w="1000" w:type="dxa"/>
                <w:tcBorders>
                  <w:top w:val="single" w:sz="4" w:space="0" w:color="auto"/>
                  <w:left w:val="nil"/>
                  <w:bottom w:val="single" w:sz="4" w:space="0" w:color="auto"/>
                  <w:right w:val="single" w:sz="4" w:space="0" w:color="auto"/>
                </w:tcBorders>
                <w:shd w:val="clear" w:color="000000" w:fill="808080"/>
                <w:noWrap/>
                <w:vAlign w:val="center"/>
                <w:hideMark/>
              </w:tcPr>
            </w:tcPrChange>
          </w:tcPr>
          <w:p w14:paraId="23AD7DBC" w14:textId="77777777" w:rsidR="00DC2458" w:rsidRPr="00DC2458" w:rsidRDefault="00DC2458" w:rsidP="00AD2F1B">
            <w:pPr>
              <w:pStyle w:val="TF-TEXTOQUADRO"/>
            </w:pPr>
            <w:r w:rsidRPr="00DC2458">
              <w:t>Tipo</w:t>
            </w:r>
          </w:p>
        </w:tc>
      </w:tr>
      <w:tr w:rsidR="00D80A3A" w:rsidRPr="00DC2458" w14:paraId="7BAAED62" w14:textId="77777777" w:rsidTr="007C672F">
        <w:trPr>
          <w:trHeight w:val="300"/>
          <w:jc w:val="center"/>
          <w:trPrChange w:id="192" w:author="Simone Erbs da Costa" w:date="2022-12-03T16:48:00Z">
            <w:trPr>
              <w:trHeight w:val="300"/>
              <w:jc w:val="center"/>
            </w:trPr>
          </w:trPrChange>
        </w:trPr>
        <w:tc>
          <w:tcPr>
            <w:tcW w:w="8359" w:type="dxa"/>
            <w:tcBorders>
              <w:top w:val="nil"/>
              <w:left w:val="single" w:sz="4" w:space="0" w:color="auto"/>
              <w:bottom w:val="single" w:sz="4" w:space="0" w:color="auto"/>
              <w:right w:val="single" w:sz="4" w:space="0" w:color="auto"/>
            </w:tcBorders>
            <w:shd w:val="clear" w:color="auto" w:fill="auto"/>
            <w:noWrap/>
            <w:vAlign w:val="center"/>
            <w:tcPrChange w:id="193" w:author="Simone Erbs da Costa" w:date="2022-12-03T16:48:00Z">
              <w:tcPr>
                <w:tcW w:w="6660" w:type="dxa"/>
                <w:tcBorders>
                  <w:top w:val="nil"/>
                  <w:left w:val="single" w:sz="4" w:space="0" w:color="auto"/>
                  <w:bottom w:val="single" w:sz="4" w:space="0" w:color="auto"/>
                  <w:right w:val="single" w:sz="4" w:space="0" w:color="auto"/>
                </w:tcBorders>
                <w:shd w:val="clear" w:color="auto" w:fill="auto"/>
                <w:noWrap/>
                <w:vAlign w:val="center"/>
              </w:tcPr>
            </w:tcPrChange>
          </w:tcPr>
          <w:p w14:paraId="67B72D6A" w14:textId="343A3C81" w:rsidR="00D80A3A" w:rsidRDefault="00D80A3A">
            <w:pPr>
              <w:pStyle w:val="TF-TEXTOQUADRO"/>
              <w:jc w:val="both"/>
              <w:pPrChange w:id="194" w:author="Simone Erbs da Costa" w:date="2022-12-03T16:46:00Z">
                <w:pPr>
                  <w:pStyle w:val="TF-TEXTOQUADRO"/>
                </w:pPr>
              </w:pPrChange>
            </w:pPr>
            <w:r>
              <w:t>permitir ao usuário de perfil administrador realizar o</w:t>
            </w:r>
            <w:ins w:id="195" w:author="Simone Erbs da Costa" w:date="2022-12-03T16:46:00Z">
              <w:r w:rsidR="007C672F">
                <w:t xml:space="preserve"> </w:t>
              </w:r>
            </w:ins>
            <w:del w:id="196" w:author="Simone Erbs da Costa" w:date="2022-12-03T16:46:00Z">
              <w:r w:rsidDel="007C672F">
                <w:delText xml:space="preserve"> CRUD (</w:delText>
              </w:r>
            </w:del>
            <w:r w:rsidRPr="007C672F">
              <w:rPr>
                <w:rPrChange w:id="197" w:author="Simone Erbs da Costa" w:date="2022-12-03T16:46:00Z">
                  <w:rPr>
                    <w:i/>
                    <w:iCs/>
                  </w:rPr>
                </w:rPrChange>
              </w:rPr>
              <w:t>Create, Read, Update, Delete</w:t>
            </w:r>
            <w:ins w:id="198" w:author="Simone Erbs da Costa" w:date="2022-12-03T16:46:00Z">
              <w:r w:rsidR="007C672F">
                <w:t xml:space="preserve"> (CRUD</w:t>
              </w:r>
            </w:ins>
            <w:r>
              <w:t xml:space="preserve">) de usuários </w:t>
            </w:r>
          </w:p>
        </w:tc>
        <w:tc>
          <w:tcPr>
            <w:tcW w:w="567" w:type="dxa"/>
            <w:tcBorders>
              <w:top w:val="nil"/>
              <w:left w:val="nil"/>
              <w:bottom w:val="single" w:sz="4" w:space="0" w:color="auto"/>
              <w:right w:val="single" w:sz="4" w:space="0" w:color="auto"/>
            </w:tcBorders>
            <w:shd w:val="clear" w:color="auto" w:fill="auto"/>
            <w:noWrap/>
            <w:vAlign w:val="center"/>
            <w:tcPrChange w:id="199" w:author="Simone Erbs da Costa" w:date="2022-12-03T16:48:00Z">
              <w:tcPr>
                <w:tcW w:w="1000" w:type="dxa"/>
                <w:tcBorders>
                  <w:top w:val="nil"/>
                  <w:left w:val="nil"/>
                  <w:bottom w:val="single" w:sz="4" w:space="0" w:color="auto"/>
                  <w:right w:val="single" w:sz="4" w:space="0" w:color="auto"/>
                </w:tcBorders>
                <w:shd w:val="clear" w:color="auto" w:fill="auto"/>
                <w:noWrap/>
                <w:vAlign w:val="center"/>
              </w:tcPr>
            </w:tcPrChange>
          </w:tcPr>
          <w:p w14:paraId="795637E3" w14:textId="77777777" w:rsidR="00D80A3A" w:rsidRPr="00DC2458" w:rsidRDefault="00D80A3A">
            <w:pPr>
              <w:pStyle w:val="TF-TEXTOQUADRO"/>
              <w:jc w:val="center"/>
              <w:pPrChange w:id="200" w:author="Simone Erbs da Costa" w:date="2022-12-03T16:48:00Z">
                <w:pPr>
                  <w:pStyle w:val="TF-TEXTOQUADRO"/>
                </w:pPr>
              </w:pPrChange>
            </w:pPr>
            <w:r>
              <w:t>RF</w:t>
            </w:r>
          </w:p>
        </w:tc>
      </w:tr>
      <w:tr w:rsidR="00D80A3A" w:rsidRPr="00DC2458" w14:paraId="5FBFAA3A" w14:textId="77777777" w:rsidTr="007C672F">
        <w:trPr>
          <w:trHeight w:val="300"/>
          <w:jc w:val="center"/>
          <w:trPrChange w:id="201" w:author="Simone Erbs da Costa" w:date="2022-12-03T16:48:00Z">
            <w:trPr>
              <w:trHeight w:val="300"/>
              <w:jc w:val="center"/>
            </w:trPr>
          </w:trPrChange>
        </w:trPr>
        <w:tc>
          <w:tcPr>
            <w:tcW w:w="8359" w:type="dxa"/>
            <w:tcBorders>
              <w:top w:val="nil"/>
              <w:left w:val="single" w:sz="4" w:space="0" w:color="auto"/>
              <w:bottom w:val="single" w:sz="4" w:space="0" w:color="auto"/>
              <w:right w:val="single" w:sz="4" w:space="0" w:color="auto"/>
            </w:tcBorders>
            <w:shd w:val="clear" w:color="auto" w:fill="auto"/>
            <w:noWrap/>
            <w:vAlign w:val="center"/>
            <w:tcPrChange w:id="202" w:author="Simone Erbs da Costa" w:date="2022-12-03T16:48:00Z">
              <w:tcPr>
                <w:tcW w:w="6660" w:type="dxa"/>
                <w:tcBorders>
                  <w:top w:val="nil"/>
                  <w:left w:val="single" w:sz="4" w:space="0" w:color="auto"/>
                  <w:bottom w:val="single" w:sz="4" w:space="0" w:color="auto"/>
                  <w:right w:val="single" w:sz="4" w:space="0" w:color="auto"/>
                </w:tcBorders>
                <w:shd w:val="clear" w:color="auto" w:fill="auto"/>
                <w:noWrap/>
                <w:vAlign w:val="center"/>
              </w:tcPr>
            </w:tcPrChange>
          </w:tcPr>
          <w:p w14:paraId="6761B46C" w14:textId="77777777" w:rsidR="00D80A3A" w:rsidRDefault="00D80A3A">
            <w:pPr>
              <w:pStyle w:val="TF-TEXTOQUADRO"/>
              <w:jc w:val="both"/>
              <w:pPrChange w:id="203" w:author="Simone Erbs da Costa" w:date="2022-12-03T16:46:00Z">
                <w:pPr>
                  <w:pStyle w:val="TF-TEXTOQUADRO"/>
                </w:pPr>
              </w:pPrChange>
            </w:pPr>
            <w:r>
              <w:t>permitir ao usuário de perfil administrador associar perfis de usuários</w:t>
            </w:r>
          </w:p>
        </w:tc>
        <w:tc>
          <w:tcPr>
            <w:tcW w:w="567" w:type="dxa"/>
            <w:tcBorders>
              <w:top w:val="nil"/>
              <w:left w:val="nil"/>
              <w:bottom w:val="single" w:sz="4" w:space="0" w:color="auto"/>
              <w:right w:val="single" w:sz="4" w:space="0" w:color="auto"/>
            </w:tcBorders>
            <w:shd w:val="clear" w:color="auto" w:fill="auto"/>
            <w:noWrap/>
            <w:vAlign w:val="center"/>
            <w:tcPrChange w:id="204" w:author="Simone Erbs da Costa" w:date="2022-12-03T16:48:00Z">
              <w:tcPr>
                <w:tcW w:w="1000" w:type="dxa"/>
                <w:tcBorders>
                  <w:top w:val="nil"/>
                  <w:left w:val="nil"/>
                  <w:bottom w:val="single" w:sz="4" w:space="0" w:color="auto"/>
                  <w:right w:val="single" w:sz="4" w:space="0" w:color="auto"/>
                </w:tcBorders>
                <w:shd w:val="clear" w:color="auto" w:fill="auto"/>
                <w:noWrap/>
                <w:vAlign w:val="center"/>
              </w:tcPr>
            </w:tcPrChange>
          </w:tcPr>
          <w:p w14:paraId="2A537BC3" w14:textId="77777777" w:rsidR="00D80A3A" w:rsidRDefault="00B76F48">
            <w:pPr>
              <w:pStyle w:val="TF-TEXTOQUADRO"/>
              <w:jc w:val="center"/>
              <w:pPrChange w:id="205" w:author="Simone Erbs da Costa" w:date="2022-12-03T16:48:00Z">
                <w:pPr>
                  <w:pStyle w:val="TF-TEXTOQUADRO"/>
                </w:pPr>
              </w:pPrChange>
            </w:pPr>
            <w:r>
              <w:t>RF</w:t>
            </w:r>
          </w:p>
        </w:tc>
      </w:tr>
      <w:tr w:rsidR="00DC2458" w:rsidRPr="00DC2458" w14:paraId="4657E488" w14:textId="77777777" w:rsidTr="007C672F">
        <w:trPr>
          <w:trHeight w:val="300"/>
          <w:jc w:val="center"/>
          <w:trPrChange w:id="206" w:author="Simone Erbs da Costa" w:date="2022-12-03T16:48:00Z">
            <w:trPr>
              <w:trHeight w:val="300"/>
              <w:jc w:val="center"/>
            </w:trPr>
          </w:trPrChange>
        </w:trPr>
        <w:tc>
          <w:tcPr>
            <w:tcW w:w="8359" w:type="dxa"/>
            <w:tcBorders>
              <w:top w:val="nil"/>
              <w:left w:val="single" w:sz="4" w:space="0" w:color="auto"/>
              <w:bottom w:val="single" w:sz="4" w:space="0" w:color="auto"/>
              <w:right w:val="single" w:sz="4" w:space="0" w:color="auto"/>
            </w:tcBorders>
            <w:shd w:val="clear" w:color="auto" w:fill="auto"/>
            <w:noWrap/>
            <w:vAlign w:val="center"/>
            <w:hideMark/>
            <w:tcPrChange w:id="207" w:author="Simone Erbs da Costa" w:date="2022-12-03T16:48:00Z">
              <w:tcPr>
                <w:tcW w:w="66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6F24A5C" w14:textId="77777777" w:rsidR="00DC2458" w:rsidRPr="00DC2458" w:rsidRDefault="001A30E4">
            <w:pPr>
              <w:pStyle w:val="TF-TEXTOQUADRO"/>
              <w:jc w:val="both"/>
              <w:pPrChange w:id="208" w:author="Simone Erbs da Costa" w:date="2022-12-03T16:46:00Z">
                <w:pPr>
                  <w:pStyle w:val="TF-TEXTOQUADRO"/>
                </w:pPr>
              </w:pPrChange>
            </w:pPr>
            <w:r>
              <w:t>permitir ao</w:t>
            </w:r>
            <w:r w:rsidR="00D80A3A">
              <w:t>s</w:t>
            </w:r>
            <w:r>
              <w:t xml:space="preserve"> usuário</w:t>
            </w:r>
            <w:r w:rsidR="00D80A3A">
              <w:t xml:space="preserve">s de perfil administrador, gestor e analista </w:t>
            </w:r>
            <w:r>
              <w:t>g</w:t>
            </w:r>
            <w:r w:rsidR="00DC2458" w:rsidRPr="00DC2458">
              <w:t>erar relatório com a escala gerada</w:t>
            </w:r>
          </w:p>
        </w:tc>
        <w:tc>
          <w:tcPr>
            <w:tcW w:w="567" w:type="dxa"/>
            <w:tcBorders>
              <w:top w:val="nil"/>
              <w:left w:val="nil"/>
              <w:bottom w:val="single" w:sz="4" w:space="0" w:color="auto"/>
              <w:right w:val="single" w:sz="4" w:space="0" w:color="auto"/>
            </w:tcBorders>
            <w:shd w:val="clear" w:color="auto" w:fill="auto"/>
            <w:noWrap/>
            <w:vAlign w:val="center"/>
            <w:hideMark/>
            <w:tcPrChange w:id="209" w:author="Simone Erbs da Costa" w:date="2022-12-03T16:48:00Z">
              <w:tcPr>
                <w:tcW w:w="1000" w:type="dxa"/>
                <w:tcBorders>
                  <w:top w:val="nil"/>
                  <w:left w:val="nil"/>
                  <w:bottom w:val="single" w:sz="4" w:space="0" w:color="auto"/>
                  <w:right w:val="single" w:sz="4" w:space="0" w:color="auto"/>
                </w:tcBorders>
                <w:shd w:val="clear" w:color="auto" w:fill="auto"/>
                <w:noWrap/>
                <w:vAlign w:val="center"/>
                <w:hideMark/>
              </w:tcPr>
            </w:tcPrChange>
          </w:tcPr>
          <w:p w14:paraId="281B9CB7" w14:textId="77777777" w:rsidR="00DC2458" w:rsidRPr="00DC2458" w:rsidRDefault="00DC2458">
            <w:pPr>
              <w:pStyle w:val="TF-TEXTOQUADRO"/>
              <w:jc w:val="center"/>
              <w:pPrChange w:id="210" w:author="Simone Erbs da Costa" w:date="2022-12-03T16:48:00Z">
                <w:pPr>
                  <w:pStyle w:val="TF-TEXTOQUADRO"/>
                </w:pPr>
              </w:pPrChange>
            </w:pPr>
            <w:r w:rsidRPr="00DC2458">
              <w:t>RF</w:t>
            </w:r>
          </w:p>
        </w:tc>
      </w:tr>
      <w:tr w:rsidR="00DC2458" w:rsidRPr="00DC2458" w14:paraId="1DF161E5" w14:textId="77777777" w:rsidTr="007C672F">
        <w:trPr>
          <w:trHeight w:val="600"/>
          <w:jc w:val="center"/>
          <w:trPrChange w:id="211" w:author="Simone Erbs da Costa" w:date="2022-12-03T16:48:00Z">
            <w:trPr>
              <w:trHeight w:val="600"/>
              <w:jc w:val="center"/>
            </w:trPr>
          </w:trPrChange>
        </w:trPr>
        <w:tc>
          <w:tcPr>
            <w:tcW w:w="8359" w:type="dxa"/>
            <w:tcBorders>
              <w:top w:val="nil"/>
              <w:left w:val="single" w:sz="4" w:space="0" w:color="auto"/>
              <w:bottom w:val="single" w:sz="4" w:space="0" w:color="auto"/>
              <w:right w:val="single" w:sz="4" w:space="0" w:color="auto"/>
            </w:tcBorders>
            <w:shd w:val="clear" w:color="auto" w:fill="auto"/>
            <w:vAlign w:val="center"/>
            <w:hideMark/>
            <w:tcPrChange w:id="212" w:author="Simone Erbs da Costa" w:date="2022-12-03T16:48:00Z">
              <w:tcPr>
                <w:tcW w:w="6660" w:type="dxa"/>
                <w:tcBorders>
                  <w:top w:val="nil"/>
                  <w:left w:val="single" w:sz="4" w:space="0" w:color="auto"/>
                  <w:bottom w:val="single" w:sz="4" w:space="0" w:color="auto"/>
                  <w:right w:val="single" w:sz="4" w:space="0" w:color="auto"/>
                </w:tcBorders>
                <w:shd w:val="clear" w:color="auto" w:fill="auto"/>
                <w:vAlign w:val="center"/>
                <w:hideMark/>
              </w:tcPr>
            </w:tcPrChange>
          </w:tcPr>
          <w:p w14:paraId="34E71D42" w14:textId="77777777" w:rsidR="00DC2458" w:rsidRPr="00DC2458" w:rsidRDefault="001A30E4">
            <w:pPr>
              <w:pStyle w:val="TF-TEXTOQUADRO"/>
              <w:jc w:val="both"/>
              <w:pPrChange w:id="213" w:author="Simone Erbs da Costa" w:date="2022-12-03T16:46:00Z">
                <w:pPr>
                  <w:pStyle w:val="TF-TEXTOQUADRO"/>
                </w:pPr>
              </w:pPrChange>
            </w:pPr>
            <w:r>
              <w:t>permitir ao</w:t>
            </w:r>
            <w:r w:rsidR="00D10B99">
              <w:t>s</w:t>
            </w:r>
            <w:r>
              <w:t xml:space="preserve"> usuário</w:t>
            </w:r>
            <w:r w:rsidR="00D10B99">
              <w:t>s</w:t>
            </w:r>
            <w:r>
              <w:t xml:space="preserve"> </w:t>
            </w:r>
            <w:r w:rsidR="00D80A3A">
              <w:t xml:space="preserve">de perfil administrador e gestor </w:t>
            </w:r>
            <w:r>
              <w:t>i</w:t>
            </w:r>
            <w:r w:rsidR="00DC2458" w:rsidRPr="00DC2458">
              <w:t>nformar a quantidade mensal de horas trabalhadas nos finais de semana por colaborador</w:t>
            </w:r>
          </w:p>
        </w:tc>
        <w:tc>
          <w:tcPr>
            <w:tcW w:w="567" w:type="dxa"/>
            <w:tcBorders>
              <w:top w:val="nil"/>
              <w:left w:val="nil"/>
              <w:bottom w:val="single" w:sz="4" w:space="0" w:color="auto"/>
              <w:right w:val="single" w:sz="4" w:space="0" w:color="auto"/>
            </w:tcBorders>
            <w:shd w:val="clear" w:color="auto" w:fill="auto"/>
            <w:noWrap/>
            <w:vAlign w:val="center"/>
            <w:hideMark/>
            <w:tcPrChange w:id="214" w:author="Simone Erbs da Costa" w:date="2022-12-03T16:48:00Z">
              <w:tcPr>
                <w:tcW w:w="1000" w:type="dxa"/>
                <w:tcBorders>
                  <w:top w:val="nil"/>
                  <w:left w:val="nil"/>
                  <w:bottom w:val="single" w:sz="4" w:space="0" w:color="auto"/>
                  <w:right w:val="single" w:sz="4" w:space="0" w:color="auto"/>
                </w:tcBorders>
                <w:shd w:val="clear" w:color="auto" w:fill="auto"/>
                <w:noWrap/>
                <w:vAlign w:val="center"/>
                <w:hideMark/>
              </w:tcPr>
            </w:tcPrChange>
          </w:tcPr>
          <w:p w14:paraId="215A3D60" w14:textId="77777777" w:rsidR="00DC2458" w:rsidRPr="00DC2458" w:rsidRDefault="00DC2458">
            <w:pPr>
              <w:pStyle w:val="TF-TEXTOQUADRO"/>
              <w:jc w:val="center"/>
              <w:pPrChange w:id="215" w:author="Simone Erbs da Costa" w:date="2022-12-03T16:48:00Z">
                <w:pPr>
                  <w:pStyle w:val="TF-TEXTOQUADRO"/>
                </w:pPr>
              </w:pPrChange>
            </w:pPr>
            <w:r w:rsidRPr="00DC2458">
              <w:t>RF</w:t>
            </w:r>
          </w:p>
        </w:tc>
      </w:tr>
      <w:tr w:rsidR="00DC2458" w:rsidRPr="00DC2458" w14:paraId="44FC35D5" w14:textId="77777777" w:rsidTr="007C672F">
        <w:trPr>
          <w:trHeight w:val="300"/>
          <w:jc w:val="center"/>
          <w:trPrChange w:id="216" w:author="Simone Erbs da Costa" w:date="2022-12-03T16:48:00Z">
            <w:trPr>
              <w:trHeight w:val="300"/>
              <w:jc w:val="center"/>
            </w:trPr>
          </w:trPrChange>
        </w:trPr>
        <w:tc>
          <w:tcPr>
            <w:tcW w:w="8359" w:type="dxa"/>
            <w:tcBorders>
              <w:top w:val="nil"/>
              <w:left w:val="single" w:sz="4" w:space="0" w:color="auto"/>
              <w:bottom w:val="single" w:sz="4" w:space="0" w:color="auto"/>
              <w:right w:val="single" w:sz="4" w:space="0" w:color="auto"/>
            </w:tcBorders>
            <w:shd w:val="clear" w:color="auto" w:fill="auto"/>
            <w:noWrap/>
            <w:vAlign w:val="center"/>
            <w:hideMark/>
            <w:tcPrChange w:id="217" w:author="Simone Erbs da Costa" w:date="2022-12-03T16:48:00Z">
              <w:tcPr>
                <w:tcW w:w="66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504555BF" w14:textId="77777777" w:rsidR="00DC2458" w:rsidRPr="00DC2458" w:rsidRDefault="001A30E4">
            <w:pPr>
              <w:pStyle w:val="TF-TEXTOQUADRO"/>
              <w:jc w:val="both"/>
              <w:pPrChange w:id="218" w:author="Simone Erbs da Costa" w:date="2022-12-03T16:46:00Z">
                <w:pPr>
                  <w:pStyle w:val="TF-TEXTOQUADRO"/>
                </w:pPr>
              </w:pPrChange>
            </w:pPr>
            <w:r>
              <w:t>p</w:t>
            </w:r>
            <w:r w:rsidR="00D4544E" w:rsidRPr="00DC2458">
              <w:t xml:space="preserve">ermitir que um usuário cadastrado realize </w:t>
            </w:r>
            <w:r w:rsidR="00D4544E" w:rsidRPr="007C672F">
              <w:rPr>
                <w:i/>
                <w:iCs/>
                <w:rPrChange w:id="219" w:author="Simone Erbs da Costa" w:date="2022-12-03T16:46:00Z">
                  <w:rPr/>
                </w:rPrChange>
              </w:rPr>
              <w:t>login</w:t>
            </w:r>
            <w:r w:rsidR="00D4544E" w:rsidRPr="00DC2458">
              <w:t xml:space="preserve"> com e-mail e senha</w:t>
            </w:r>
          </w:p>
        </w:tc>
        <w:tc>
          <w:tcPr>
            <w:tcW w:w="567" w:type="dxa"/>
            <w:tcBorders>
              <w:top w:val="nil"/>
              <w:left w:val="nil"/>
              <w:bottom w:val="single" w:sz="4" w:space="0" w:color="auto"/>
              <w:right w:val="single" w:sz="4" w:space="0" w:color="auto"/>
            </w:tcBorders>
            <w:shd w:val="clear" w:color="auto" w:fill="auto"/>
            <w:noWrap/>
            <w:vAlign w:val="center"/>
            <w:hideMark/>
            <w:tcPrChange w:id="220" w:author="Simone Erbs da Costa" w:date="2022-12-03T16:48:00Z">
              <w:tcPr>
                <w:tcW w:w="1000" w:type="dxa"/>
                <w:tcBorders>
                  <w:top w:val="nil"/>
                  <w:left w:val="nil"/>
                  <w:bottom w:val="single" w:sz="4" w:space="0" w:color="auto"/>
                  <w:right w:val="single" w:sz="4" w:space="0" w:color="auto"/>
                </w:tcBorders>
                <w:shd w:val="clear" w:color="auto" w:fill="auto"/>
                <w:noWrap/>
                <w:vAlign w:val="center"/>
                <w:hideMark/>
              </w:tcPr>
            </w:tcPrChange>
          </w:tcPr>
          <w:p w14:paraId="0EF76C23" w14:textId="77777777" w:rsidR="00DC2458" w:rsidRPr="00DC2458" w:rsidRDefault="00DC2458">
            <w:pPr>
              <w:pStyle w:val="TF-TEXTOQUADRO"/>
              <w:jc w:val="center"/>
              <w:pPrChange w:id="221" w:author="Simone Erbs da Costa" w:date="2022-12-03T16:48:00Z">
                <w:pPr>
                  <w:pStyle w:val="TF-TEXTOQUADRO"/>
                </w:pPr>
              </w:pPrChange>
            </w:pPr>
            <w:r w:rsidRPr="00DC2458">
              <w:t>RF</w:t>
            </w:r>
          </w:p>
        </w:tc>
      </w:tr>
      <w:tr w:rsidR="00D10B99" w:rsidRPr="00DC2458" w14:paraId="61FB5F3D" w14:textId="77777777" w:rsidTr="007C672F">
        <w:trPr>
          <w:trHeight w:val="300"/>
          <w:jc w:val="center"/>
          <w:trPrChange w:id="222" w:author="Simone Erbs da Costa" w:date="2022-12-03T16:48:00Z">
            <w:trPr>
              <w:trHeight w:val="300"/>
              <w:jc w:val="center"/>
            </w:trPr>
          </w:trPrChange>
        </w:trPr>
        <w:tc>
          <w:tcPr>
            <w:tcW w:w="8359" w:type="dxa"/>
            <w:tcBorders>
              <w:top w:val="nil"/>
              <w:left w:val="single" w:sz="4" w:space="0" w:color="auto"/>
              <w:bottom w:val="single" w:sz="4" w:space="0" w:color="auto"/>
              <w:right w:val="single" w:sz="4" w:space="0" w:color="auto"/>
            </w:tcBorders>
            <w:shd w:val="clear" w:color="auto" w:fill="auto"/>
            <w:noWrap/>
            <w:vAlign w:val="center"/>
            <w:tcPrChange w:id="223" w:author="Simone Erbs da Costa" w:date="2022-12-03T16:48:00Z">
              <w:tcPr>
                <w:tcW w:w="6660" w:type="dxa"/>
                <w:tcBorders>
                  <w:top w:val="nil"/>
                  <w:left w:val="single" w:sz="4" w:space="0" w:color="auto"/>
                  <w:bottom w:val="single" w:sz="4" w:space="0" w:color="auto"/>
                  <w:right w:val="single" w:sz="4" w:space="0" w:color="auto"/>
                </w:tcBorders>
                <w:shd w:val="clear" w:color="auto" w:fill="auto"/>
                <w:noWrap/>
                <w:vAlign w:val="center"/>
              </w:tcPr>
            </w:tcPrChange>
          </w:tcPr>
          <w:p w14:paraId="1AAA1249" w14:textId="683D2352" w:rsidR="00D10B99" w:rsidRDefault="007C672F">
            <w:pPr>
              <w:pStyle w:val="TF-TEXTOQUADRO"/>
              <w:jc w:val="both"/>
              <w:pPrChange w:id="224" w:author="Simone Erbs da Costa" w:date="2022-12-03T16:46:00Z">
                <w:pPr>
                  <w:pStyle w:val="TF-TEXTOQUADRO"/>
                </w:pPr>
              </w:pPrChange>
            </w:pPr>
            <w:ins w:id="225" w:author="Simone Erbs da Costa" w:date="2022-12-03T16:46:00Z">
              <w:r>
                <w:t>p</w:t>
              </w:r>
            </w:ins>
            <w:del w:id="226" w:author="Simone Erbs da Costa" w:date="2022-12-03T16:46:00Z">
              <w:r w:rsidR="00D10B99" w:rsidDel="007C672F">
                <w:delText>P</w:delText>
              </w:r>
            </w:del>
            <w:r w:rsidR="00D10B99">
              <w:t>ermitir aos usuários de perfil administrador e gestor gerar relatório de horas trabalhadas dos usuários de perfil analista</w:t>
            </w:r>
          </w:p>
        </w:tc>
        <w:tc>
          <w:tcPr>
            <w:tcW w:w="567" w:type="dxa"/>
            <w:tcBorders>
              <w:top w:val="nil"/>
              <w:left w:val="nil"/>
              <w:bottom w:val="single" w:sz="4" w:space="0" w:color="auto"/>
              <w:right w:val="single" w:sz="4" w:space="0" w:color="auto"/>
            </w:tcBorders>
            <w:shd w:val="clear" w:color="auto" w:fill="auto"/>
            <w:noWrap/>
            <w:vAlign w:val="center"/>
            <w:tcPrChange w:id="227" w:author="Simone Erbs da Costa" w:date="2022-12-03T16:48:00Z">
              <w:tcPr>
                <w:tcW w:w="1000" w:type="dxa"/>
                <w:tcBorders>
                  <w:top w:val="nil"/>
                  <w:left w:val="nil"/>
                  <w:bottom w:val="single" w:sz="4" w:space="0" w:color="auto"/>
                  <w:right w:val="single" w:sz="4" w:space="0" w:color="auto"/>
                </w:tcBorders>
                <w:shd w:val="clear" w:color="auto" w:fill="auto"/>
                <w:noWrap/>
                <w:vAlign w:val="center"/>
              </w:tcPr>
            </w:tcPrChange>
          </w:tcPr>
          <w:p w14:paraId="098C2F33" w14:textId="77777777" w:rsidR="00D10B99" w:rsidRPr="00DC2458" w:rsidRDefault="00D10B99">
            <w:pPr>
              <w:pStyle w:val="TF-TEXTOQUADRO"/>
              <w:jc w:val="center"/>
              <w:pPrChange w:id="228" w:author="Simone Erbs da Costa" w:date="2022-12-03T16:48:00Z">
                <w:pPr>
                  <w:pStyle w:val="TF-TEXTOQUADRO"/>
                </w:pPr>
              </w:pPrChange>
            </w:pPr>
            <w:r>
              <w:t>RF</w:t>
            </w:r>
          </w:p>
        </w:tc>
      </w:tr>
      <w:tr w:rsidR="00D4544E" w:rsidRPr="00DC2458" w14:paraId="63B4EAC9" w14:textId="77777777" w:rsidTr="007C672F">
        <w:trPr>
          <w:trHeight w:val="300"/>
          <w:jc w:val="center"/>
          <w:trPrChange w:id="229" w:author="Simone Erbs da Costa" w:date="2022-12-03T16:48:00Z">
            <w:trPr>
              <w:trHeight w:val="300"/>
              <w:jc w:val="center"/>
            </w:trPr>
          </w:trPrChange>
        </w:trPr>
        <w:tc>
          <w:tcPr>
            <w:tcW w:w="8359" w:type="dxa"/>
            <w:tcBorders>
              <w:top w:val="nil"/>
              <w:left w:val="single" w:sz="4" w:space="0" w:color="auto"/>
              <w:bottom w:val="single" w:sz="4" w:space="0" w:color="auto"/>
              <w:right w:val="single" w:sz="4" w:space="0" w:color="auto"/>
            </w:tcBorders>
            <w:shd w:val="clear" w:color="auto" w:fill="auto"/>
            <w:noWrap/>
            <w:vAlign w:val="center"/>
            <w:hideMark/>
            <w:tcPrChange w:id="230" w:author="Simone Erbs da Costa" w:date="2022-12-03T16:48:00Z">
              <w:tcPr>
                <w:tcW w:w="66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3818B58" w14:textId="77777777" w:rsidR="00D4544E" w:rsidRPr="00DC2458" w:rsidRDefault="001A30E4">
            <w:pPr>
              <w:pStyle w:val="TF-TEXTOQUADRO"/>
              <w:jc w:val="both"/>
              <w:pPrChange w:id="231" w:author="Simone Erbs da Costa" w:date="2022-12-03T16:46:00Z">
                <w:pPr>
                  <w:pStyle w:val="TF-TEXTOQUADRO"/>
                </w:pPr>
              </w:pPrChange>
            </w:pPr>
            <w:r>
              <w:t>permitir ao</w:t>
            </w:r>
            <w:r w:rsidR="00B76F48">
              <w:t>s</w:t>
            </w:r>
            <w:r>
              <w:t xml:space="preserve"> usuário</w:t>
            </w:r>
            <w:r w:rsidR="00B76F48">
              <w:t>s de perfil administrador e gestor</w:t>
            </w:r>
            <w:r>
              <w:t xml:space="preserve"> alterar a escala gerada</w:t>
            </w:r>
            <w:r w:rsidR="00D4544E" w:rsidRPr="00DC2458">
              <w:t xml:space="preserve"> conforme desejado</w:t>
            </w:r>
          </w:p>
        </w:tc>
        <w:tc>
          <w:tcPr>
            <w:tcW w:w="567" w:type="dxa"/>
            <w:tcBorders>
              <w:top w:val="nil"/>
              <w:left w:val="nil"/>
              <w:bottom w:val="single" w:sz="4" w:space="0" w:color="auto"/>
              <w:right w:val="single" w:sz="4" w:space="0" w:color="auto"/>
            </w:tcBorders>
            <w:shd w:val="clear" w:color="auto" w:fill="auto"/>
            <w:noWrap/>
            <w:vAlign w:val="center"/>
            <w:hideMark/>
            <w:tcPrChange w:id="232" w:author="Simone Erbs da Costa" w:date="2022-12-03T16:48:00Z">
              <w:tcPr>
                <w:tcW w:w="1000" w:type="dxa"/>
                <w:tcBorders>
                  <w:top w:val="nil"/>
                  <w:left w:val="nil"/>
                  <w:bottom w:val="single" w:sz="4" w:space="0" w:color="auto"/>
                  <w:right w:val="single" w:sz="4" w:space="0" w:color="auto"/>
                </w:tcBorders>
                <w:shd w:val="clear" w:color="auto" w:fill="auto"/>
                <w:noWrap/>
                <w:vAlign w:val="center"/>
                <w:hideMark/>
              </w:tcPr>
            </w:tcPrChange>
          </w:tcPr>
          <w:p w14:paraId="1BCB5CD4" w14:textId="77777777" w:rsidR="00D4544E" w:rsidRPr="00DC2458" w:rsidRDefault="00D4544E">
            <w:pPr>
              <w:pStyle w:val="TF-TEXTOQUADRO"/>
              <w:jc w:val="center"/>
              <w:pPrChange w:id="233" w:author="Simone Erbs da Costa" w:date="2022-12-03T16:48:00Z">
                <w:pPr>
                  <w:pStyle w:val="TF-TEXTOQUADRO"/>
                </w:pPr>
              </w:pPrChange>
            </w:pPr>
            <w:r w:rsidRPr="00DC2458">
              <w:t>RF</w:t>
            </w:r>
          </w:p>
        </w:tc>
      </w:tr>
      <w:tr w:rsidR="00D4544E" w:rsidRPr="00DC2458" w14:paraId="6C1C7317" w14:textId="77777777" w:rsidTr="007C672F">
        <w:trPr>
          <w:trHeight w:val="300"/>
          <w:jc w:val="center"/>
          <w:trPrChange w:id="234" w:author="Simone Erbs da Costa" w:date="2022-12-03T16:48:00Z">
            <w:trPr>
              <w:trHeight w:val="300"/>
              <w:jc w:val="center"/>
            </w:trPr>
          </w:trPrChange>
        </w:trPr>
        <w:tc>
          <w:tcPr>
            <w:tcW w:w="8359" w:type="dxa"/>
            <w:tcBorders>
              <w:top w:val="nil"/>
              <w:left w:val="single" w:sz="4" w:space="0" w:color="auto"/>
              <w:bottom w:val="single" w:sz="4" w:space="0" w:color="auto"/>
              <w:right w:val="single" w:sz="4" w:space="0" w:color="auto"/>
            </w:tcBorders>
            <w:shd w:val="clear" w:color="auto" w:fill="auto"/>
            <w:noWrap/>
            <w:vAlign w:val="center"/>
            <w:tcPrChange w:id="235" w:author="Simone Erbs da Costa" w:date="2022-12-03T16:48:00Z">
              <w:tcPr>
                <w:tcW w:w="6660" w:type="dxa"/>
                <w:tcBorders>
                  <w:top w:val="nil"/>
                  <w:left w:val="single" w:sz="4" w:space="0" w:color="auto"/>
                  <w:bottom w:val="single" w:sz="4" w:space="0" w:color="auto"/>
                  <w:right w:val="single" w:sz="4" w:space="0" w:color="auto"/>
                </w:tcBorders>
                <w:shd w:val="clear" w:color="auto" w:fill="auto"/>
                <w:noWrap/>
                <w:vAlign w:val="center"/>
              </w:tcPr>
            </w:tcPrChange>
          </w:tcPr>
          <w:p w14:paraId="2E9FFC95" w14:textId="77777777" w:rsidR="00D4544E" w:rsidRPr="00DC2458" w:rsidRDefault="001A30E4">
            <w:pPr>
              <w:pStyle w:val="TF-TEXTOQUADRO"/>
              <w:jc w:val="both"/>
              <w:pPrChange w:id="236" w:author="Simone Erbs da Costa" w:date="2022-12-03T16:46:00Z">
                <w:pPr>
                  <w:pStyle w:val="TF-TEXTOQUADRO"/>
                </w:pPr>
              </w:pPrChange>
            </w:pPr>
            <w:r>
              <w:t>n</w:t>
            </w:r>
            <w:r w:rsidR="00D4544E" w:rsidRPr="00D4544E">
              <w:t xml:space="preserve">otificar </w:t>
            </w:r>
            <w:r w:rsidR="00D80A3A">
              <w:t>por e-mail a</w:t>
            </w:r>
            <w:r w:rsidR="00D4544E" w:rsidRPr="00D4544E">
              <w:t>o</w:t>
            </w:r>
            <w:r w:rsidR="00B76F48">
              <w:t>s</w:t>
            </w:r>
            <w:r w:rsidR="00D4544E" w:rsidRPr="00D4544E">
              <w:t xml:space="preserve"> </w:t>
            </w:r>
            <w:r w:rsidR="00D80A3A">
              <w:t>usuário</w:t>
            </w:r>
            <w:r w:rsidR="00B76F48">
              <w:t>s de perfil analista</w:t>
            </w:r>
            <w:r w:rsidR="00D4544E" w:rsidRPr="00D4544E">
              <w:t xml:space="preserve"> os dias que </w:t>
            </w:r>
            <w:r w:rsidR="00B76F48">
              <w:t xml:space="preserve">foi escalado para trabalhar </w:t>
            </w:r>
            <w:r w:rsidR="00D4544E" w:rsidRPr="00D4544E">
              <w:t>após a escala ser gerada</w:t>
            </w:r>
          </w:p>
        </w:tc>
        <w:tc>
          <w:tcPr>
            <w:tcW w:w="567" w:type="dxa"/>
            <w:tcBorders>
              <w:top w:val="nil"/>
              <w:left w:val="nil"/>
              <w:bottom w:val="single" w:sz="4" w:space="0" w:color="auto"/>
              <w:right w:val="single" w:sz="4" w:space="0" w:color="auto"/>
            </w:tcBorders>
            <w:shd w:val="clear" w:color="auto" w:fill="auto"/>
            <w:noWrap/>
            <w:vAlign w:val="center"/>
            <w:hideMark/>
            <w:tcPrChange w:id="237" w:author="Simone Erbs da Costa" w:date="2022-12-03T16:48:00Z">
              <w:tcPr>
                <w:tcW w:w="1000" w:type="dxa"/>
                <w:tcBorders>
                  <w:top w:val="nil"/>
                  <w:left w:val="nil"/>
                  <w:bottom w:val="single" w:sz="4" w:space="0" w:color="auto"/>
                  <w:right w:val="single" w:sz="4" w:space="0" w:color="auto"/>
                </w:tcBorders>
                <w:shd w:val="clear" w:color="auto" w:fill="auto"/>
                <w:noWrap/>
                <w:vAlign w:val="center"/>
                <w:hideMark/>
              </w:tcPr>
            </w:tcPrChange>
          </w:tcPr>
          <w:p w14:paraId="4AA9B89E" w14:textId="77777777" w:rsidR="00D4544E" w:rsidRPr="00DC2458" w:rsidRDefault="00D4544E">
            <w:pPr>
              <w:pStyle w:val="TF-TEXTOQUADRO"/>
              <w:jc w:val="center"/>
              <w:pPrChange w:id="238" w:author="Simone Erbs da Costa" w:date="2022-12-03T16:48:00Z">
                <w:pPr>
                  <w:pStyle w:val="TF-TEXTOQUADRO"/>
                </w:pPr>
              </w:pPrChange>
            </w:pPr>
            <w:r w:rsidRPr="00DC2458">
              <w:t>RF</w:t>
            </w:r>
          </w:p>
        </w:tc>
      </w:tr>
      <w:tr w:rsidR="00D4544E" w:rsidRPr="00DC2458" w14:paraId="626BA565" w14:textId="77777777" w:rsidTr="007C672F">
        <w:trPr>
          <w:trHeight w:val="600"/>
          <w:jc w:val="center"/>
          <w:trPrChange w:id="239" w:author="Simone Erbs da Costa" w:date="2022-12-03T16:48:00Z">
            <w:trPr>
              <w:trHeight w:val="600"/>
              <w:jc w:val="center"/>
            </w:trPr>
          </w:trPrChange>
        </w:trPr>
        <w:tc>
          <w:tcPr>
            <w:tcW w:w="8359" w:type="dxa"/>
            <w:tcBorders>
              <w:top w:val="nil"/>
              <w:left w:val="single" w:sz="4" w:space="0" w:color="auto"/>
              <w:bottom w:val="single" w:sz="4" w:space="0" w:color="auto"/>
              <w:right w:val="single" w:sz="4" w:space="0" w:color="auto"/>
            </w:tcBorders>
            <w:shd w:val="clear" w:color="auto" w:fill="auto"/>
            <w:vAlign w:val="center"/>
            <w:hideMark/>
            <w:tcPrChange w:id="240" w:author="Simone Erbs da Costa" w:date="2022-12-03T16:48:00Z">
              <w:tcPr>
                <w:tcW w:w="6660" w:type="dxa"/>
                <w:tcBorders>
                  <w:top w:val="nil"/>
                  <w:left w:val="single" w:sz="4" w:space="0" w:color="auto"/>
                  <w:bottom w:val="single" w:sz="4" w:space="0" w:color="auto"/>
                  <w:right w:val="single" w:sz="4" w:space="0" w:color="auto"/>
                </w:tcBorders>
                <w:shd w:val="clear" w:color="auto" w:fill="auto"/>
                <w:vAlign w:val="center"/>
                <w:hideMark/>
              </w:tcPr>
            </w:tcPrChange>
          </w:tcPr>
          <w:p w14:paraId="1A783690" w14:textId="77777777" w:rsidR="00D4544E" w:rsidRPr="00DC2458" w:rsidRDefault="001A30E4">
            <w:pPr>
              <w:pStyle w:val="TF-TEXTOQUADRO"/>
              <w:jc w:val="both"/>
              <w:pPrChange w:id="241" w:author="Simone Erbs da Costa" w:date="2022-12-03T16:46:00Z">
                <w:pPr>
                  <w:pStyle w:val="TF-TEXTOQUADRO"/>
                </w:pPr>
              </w:pPrChange>
            </w:pPr>
            <w:r>
              <w:t>t</w:t>
            </w:r>
            <w:r w:rsidR="00D4544E" w:rsidRPr="00DC2458">
              <w:t xml:space="preserve">er um layout </w:t>
            </w:r>
            <w:r w:rsidR="00D4544E">
              <w:t>que se adeque em diferentes resoluções,</w:t>
            </w:r>
            <w:r w:rsidR="00D4544E" w:rsidRPr="00DC2458">
              <w:t xml:space="preserve"> para que </w:t>
            </w:r>
            <w:r w:rsidR="00D4544E">
              <w:t>o sistema seja</w:t>
            </w:r>
            <w:r w:rsidR="00D4544E" w:rsidRPr="00DC2458">
              <w:t xml:space="preserve"> acessado de diferentes dispositivos</w:t>
            </w:r>
          </w:p>
        </w:tc>
        <w:tc>
          <w:tcPr>
            <w:tcW w:w="567" w:type="dxa"/>
            <w:tcBorders>
              <w:top w:val="nil"/>
              <w:left w:val="nil"/>
              <w:bottom w:val="single" w:sz="4" w:space="0" w:color="auto"/>
              <w:right w:val="single" w:sz="4" w:space="0" w:color="auto"/>
            </w:tcBorders>
            <w:shd w:val="clear" w:color="auto" w:fill="auto"/>
            <w:noWrap/>
            <w:vAlign w:val="center"/>
            <w:hideMark/>
            <w:tcPrChange w:id="242" w:author="Simone Erbs da Costa" w:date="2022-12-03T16:48:00Z">
              <w:tcPr>
                <w:tcW w:w="1000" w:type="dxa"/>
                <w:tcBorders>
                  <w:top w:val="nil"/>
                  <w:left w:val="nil"/>
                  <w:bottom w:val="single" w:sz="4" w:space="0" w:color="auto"/>
                  <w:right w:val="single" w:sz="4" w:space="0" w:color="auto"/>
                </w:tcBorders>
                <w:shd w:val="clear" w:color="auto" w:fill="auto"/>
                <w:noWrap/>
                <w:vAlign w:val="center"/>
                <w:hideMark/>
              </w:tcPr>
            </w:tcPrChange>
          </w:tcPr>
          <w:p w14:paraId="10D1F9DF" w14:textId="77777777" w:rsidR="00D4544E" w:rsidRPr="00DC2458" w:rsidRDefault="00D4544E">
            <w:pPr>
              <w:pStyle w:val="TF-TEXTOQUADRO"/>
              <w:jc w:val="center"/>
              <w:pPrChange w:id="243" w:author="Simone Erbs da Costa" w:date="2022-12-03T16:48:00Z">
                <w:pPr>
                  <w:pStyle w:val="TF-TEXTOQUADRO"/>
                </w:pPr>
              </w:pPrChange>
            </w:pPr>
            <w:r w:rsidRPr="00DC2458">
              <w:t>RNF</w:t>
            </w:r>
          </w:p>
        </w:tc>
      </w:tr>
      <w:tr w:rsidR="00D10B99" w:rsidRPr="00DC2458" w14:paraId="4DC6A581" w14:textId="77777777" w:rsidTr="007C672F">
        <w:trPr>
          <w:trHeight w:val="78"/>
          <w:jc w:val="center"/>
          <w:trPrChange w:id="244" w:author="Simone Erbs da Costa" w:date="2022-12-03T16:48:00Z">
            <w:trPr>
              <w:trHeight w:val="600"/>
              <w:jc w:val="center"/>
            </w:trPr>
          </w:trPrChange>
        </w:trPr>
        <w:tc>
          <w:tcPr>
            <w:tcW w:w="8359" w:type="dxa"/>
            <w:tcBorders>
              <w:top w:val="nil"/>
              <w:left w:val="single" w:sz="4" w:space="0" w:color="auto"/>
              <w:bottom w:val="single" w:sz="4" w:space="0" w:color="auto"/>
              <w:right w:val="single" w:sz="4" w:space="0" w:color="auto"/>
            </w:tcBorders>
            <w:shd w:val="clear" w:color="auto" w:fill="auto"/>
            <w:vAlign w:val="center"/>
            <w:tcPrChange w:id="245" w:author="Simone Erbs da Costa" w:date="2022-12-03T16:48:00Z">
              <w:tcPr>
                <w:tcW w:w="6660" w:type="dxa"/>
                <w:tcBorders>
                  <w:top w:val="nil"/>
                  <w:left w:val="single" w:sz="4" w:space="0" w:color="auto"/>
                  <w:bottom w:val="single" w:sz="4" w:space="0" w:color="auto"/>
                  <w:right w:val="single" w:sz="4" w:space="0" w:color="auto"/>
                </w:tcBorders>
                <w:shd w:val="clear" w:color="auto" w:fill="auto"/>
                <w:vAlign w:val="center"/>
              </w:tcPr>
            </w:tcPrChange>
          </w:tcPr>
          <w:p w14:paraId="56B4F52C" w14:textId="04F51EEC" w:rsidR="00D10B99" w:rsidRDefault="007C672F">
            <w:pPr>
              <w:pStyle w:val="TF-TEXTOQUADRO"/>
              <w:jc w:val="both"/>
              <w:pPrChange w:id="246" w:author="Simone Erbs da Costa" w:date="2022-12-03T16:46:00Z">
                <w:pPr>
                  <w:pStyle w:val="TF-TEXTOQUADRO"/>
                </w:pPr>
              </w:pPrChange>
            </w:pPr>
            <w:ins w:id="247" w:author="Simone Erbs da Costa" w:date="2022-12-03T16:47:00Z">
              <w:r>
                <w:t>disponibilizar o</w:t>
              </w:r>
            </w:ins>
            <w:del w:id="248" w:author="Simone Erbs da Costa" w:date="2022-12-03T16:47:00Z">
              <w:r w:rsidR="00D10B99" w:rsidDel="007C672F">
                <w:delText>O</w:delText>
              </w:r>
            </w:del>
            <w:r w:rsidR="00D10B99">
              <w:t xml:space="preserve">s relatórios gerados </w:t>
            </w:r>
            <w:del w:id="249" w:author="Simone Erbs da Costa" w:date="2022-12-03T16:47:00Z">
              <w:r w:rsidR="00D10B99" w:rsidDel="007C672F">
                <w:delText xml:space="preserve">devem ser disponibilizados </w:delText>
              </w:r>
            </w:del>
            <w:r w:rsidR="00D10B99">
              <w:t>em extensão .PDF</w:t>
            </w:r>
          </w:p>
        </w:tc>
        <w:tc>
          <w:tcPr>
            <w:tcW w:w="567" w:type="dxa"/>
            <w:tcBorders>
              <w:top w:val="nil"/>
              <w:left w:val="nil"/>
              <w:bottom w:val="single" w:sz="4" w:space="0" w:color="auto"/>
              <w:right w:val="single" w:sz="4" w:space="0" w:color="auto"/>
            </w:tcBorders>
            <w:shd w:val="clear" w:color="auto" w:fill="auto"/>
            <w:noWrap/>
            <w:vAlign w:val="center"/>
            <w:tcPrChange w:id="250" w:author="Simone Erbs da Costa" w:date="2022-12-03T16:48:00Z">
              <w:tcPr>
                <w:tcW w:w="1000" w:type="dxa"/>
                <w:tcBorders>
                  <w:top w:val="nil"/>
                  <w:left w:val="nil"/>
                  <w:bottom w:val="single" w:sz="4" w:space="0" w:color="auto"/>
                  <w:right w:val="single" w:sz="4" w:space="0" w:color="auto"/>
                </w:tcBorders>
                <w:shd w:val="clear" w:color="auto" w:fill="auto"/>
                <w:noWrap/>
                <w:vAlign w:val="center"/>
              </w:tcPr>
            </w:tcPrChange>
          </w:tcPr>
          <w:p w14:paraId="772E7EE2" w14:textId="77777777" w:rsidR="00D10B99" w:rsidRPr="00DC2458" w:rsidRDefault="00D10B99">
            <w:pPr>
              <w:pStyle w:val="TF-TEXTOQUADRO"/>
              <w:jc w:val="center"/>
              <w:pPrChange w:id="251" w:author="Simone Erbs da Costa" w:date="2022-12-03T16:48:00Z">
                <w:pPr>
                  <w:pStyle w:val="TF-TEXTOQUADRO"/>
                </w:pPr>
              </w:pPrChange>
            </w:pPr>
            <w:r>
              <w:t>RNF</w:t>
            </w:r>
          </w:p>
        </w:tc>
      </w:tr>
      <w:tr w:rsidR="00D4544E" w:rsidRPr="00DC2458" w14:paraId="42C0CE42" w14:textId="77777777" w:rsidTr="007C672F">
        <w:trPr>
          <w:trHeight w:val="300"/>
          <w:jc w:val="center"/>
          <w:trPrChange w:id="252" w:author="Simone Erbs da Costa" w:date="2022-12-03T16:48:00Z">
            <w:trPr>
              <w:trHeight w:val="300"/>
              <w:jc w:val="center"/>
            </w:trPr>
          </w:trPrChange>
        </w:trPr>
        <w:tc>
          <w:tcPr>
            <w:tcW w:w="8359" w:type="dxa"/>
            <w:tcBorders>
              <w:top w:val="nil"/>
              <w:left w:val="single" w:sz="4" w:space="0" w:color="auto"/>
              <w:bottom w:val="single" w:sz="8" w:space="0" w:color="auto"/>
              <w:right w:val="single" w:sz="4" w:space="0" w:color="auto"/>
            </w:tcBorders>
            <w:shd w:val="clear" w:color="auto" w:fill="auto"/>
            <w:noWrap/>
            <w:vAlign w:val="center"/>
            <w:hideMark/>
            <w:tcPrChange w:id="253" w:author="Simone Erbs da Costa" w:date="2022-12-03T16:48:00Z">
              <w:tcPr>
                <w:tcW w:w="6660" w:type="dxa"/>
                <w:tcBorders>
                  <w:top w:val="nil"/>
                  <w:left w:val="single" w:sz="4" w:space="0" w:color="auto"/>
                  <w:bottom w:val="single" w:sz="8" w:space="0" w:color="auto"/>
                  <w:right w:val="single" w:sz="4" w:space="0" w:color="auto"/>
                </w:tcBorders>
                <w:shd w:val="clear" w:color="auto" w:fill="auto"/>
                <w:noWrap/>
                <w:vAlign w:val="center"/>
                <w:hideMark/>
              </w:tcPr>
            </w:tcPrChange>
          </w:tcPr>
          <w:p w14:paraId="58C81403" w14:textId="77777777" w:rsidR="00D4544E" w:rsidRPr="00DC2458" w:rsidRDefault="001A30E4">
            <w:pPr>
              <w:pStyle w:val="TF-TEXTOQUADRO"/>
              <w:jc w:val="both"/>
              <w:pPrChange w:id="254" w:author="Simone Erbs da Costa" w:date="2022-12-03T16:46:00Z">
                <w:pPr>
                  <w:pStyle w:val="TF-TEXTOQUADRO"/>
                </w:pPr>
              </w:pPrChange>
            </w:pPr>
            <w:r>
              <w:t>u</w:t>
            </w:r>
            <w:r w:rsidR="00D4544E" w:rsidRPr="00DC2458">
              <w:t xml:space="preserve">tilizar o </w:t>
            </w:r>
            <w:r w:rsidR="00D4544E" w:rsidRPr="001A30E4">
              <w:rPr>
                <w:i/>
                <w:iCs/>
              </w:rPr>
              <w:t>Framework</w:t>
            </w:r>
            <w:r w:rsidR="00D4544E" w:rsidRPr="00DC2458">
              <w:t xml:space="preserve"> </w:t>
            </w:r>
            <w:proofErr w:type="spellStart"/>
            <w:r w:rsidR="00D4544E" w:rsidRPr="00DC2458">
              <w:t>Laravel</w:t>
            </w:r>
            <w:proofErr w:type="spellEnd"/>
            <w:r w:rsidR="00D4544E" w:rsidRPr="00DC2458">
              <w:t xml:space="preserve"> com </w:t>
            </w:r>
            <w:commentRangeStart w:id="255"/>
            <w:r w:rsidR="00D4544E" w:rsidRPr="00DC2458">
              <w:t>PHP</w:t>
            </w:r>
            <w:commentRangeEnd w:id="255"/>
            <w:r w:rsidR="007C672F">
              <w:rPr>
                <w:rStyle w:val="Refdecomentrio"/>
              </w:rPr>
              <w:commentReference w:id="255"/>
            </w:r>
          </w:p>
        </w:tc>
        <w:tc>
          <w:tcPr>
            <w:tcW w:w="567" w:type="dxa"/>
            <w:tcBorders>
              <w:top w:val="nil"/>
              <w:left w:val="nil"/>
              <w:bottom w:val="single" w:sz="8" w:space="0" w:color="auto"/>
              <w:right w:val="single" w:sz="4" w:space="0" w:color="auto"/>
            </w:tcBorders>
            <w:shd w:val="clear" w:color="auto" w:fill="auto"/>
            <w:noWrap/>
            <w:vAlign w:val="center"/>
            <w:hideMark/>
            <w:tcPrChange w:id="256" w:author="Simone Erbs da Costa" w:date="2022-12-03T16:48:00Z">
              <w:tcPr>
                <w:tcW w:w="1000" w:type="dxa"/>
                <w:tcBorders>
                  <w:top w:val="nil"/>
                  <w:left w:val="nil"/>
                  <w:bottom w:val="single" w:sz="8" w:space="0" w:color="auto"/>
                  <w:right w:val="single" w:sz="4" w:space="0" w:color="auto"/>
                </w:tcBorders>
                <w:shd w:val="clear" w:color="auto" w:fill="auto"/>
                <w:noWrap/>
                <w:vAlign w:val="center"/>
                <w:hideMark/>
              </w:tcPr>
            </w:tcPrChange>
          </w:tcPr>
          <w:p w14:paraId="0EB4A23E" w14:textId="77777777" w:rsidR="00D4544E" w:rsidRPr="00DC2458" w:rsidRDefault="00D4544E">
            <w:pPr>
              <w:pStyle w:val="TF-TEXTOQUADRO"/>
              <w:jc w:val="center"/>
              <w:pPrChange w:id="257" w:author="Simone Erbs da Costa" w:date="2022-12-03T16:48:00Z">
                <w:pPr>
                  <w:pStyle w:val="TF-TEXTOQUADRO"/>
                </w:pPr>
              </w:pPrChange>
            </w:pPr>
            <w:r w:rsidRPr="00DC2458">
              <w:t>RNF</w:t>
            </w:r>
          </w:p>
        </w:tc>
      </w:tr>
      <w:tr w:rsidR="00D4544E" w:rsidRPr="00DC2458" w14:paraId="27F0B951" w14:textId="77777777" w:rsidTr="007C672F">
        <w:trPr>
          <w:trHeight w:val="300"/>
          <w:jc w:val="center"/>
          <w:trPrChange w:id="258" w:author="Simone Erbs da Costa" w:date="2022-12-03T16:48:00Z">
            <w:trPr>
              <w:trHeight w:val="300"/>
              <w:jc w:val="center"/>
            </w:trPr>
          </w:trPrChange>
        </w:trPr>
        <w:tc>
          <w:tcPr>
            <w:tcW w:w="8359" w:type="dxa"/>
            <w:tcBorders>
              <w:top w:val="single" w:sz="8" w:space="0" w:color="auto"/>
              <w:left w:val="single" w:sz="8" w:space="0" w:color="auto"/>
              <w:bottom w:val="single" w:sz="8" w:space="0" w:color="auto"/>
              <w:right w:val="single" w:sz="8" w:space="0" w:color="auto"/>
            </w:tcBorders>
            <w:shd w:val="clear" w:color="auto" w:fill="auto"/>
            <w:noWrap/>
            <w:vAlign w:val="center"/>
            <w:hideMark/>
            <w:tcPrChange w:id="259" w:author="Simone Erbs da Costa" w:date="2022-12-03T16:48:00Z">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tcPrChange>
          </w:tcPr>
          <w:p w14:paraId="79B59A7B" w14:textId="77777777" w:rsidR="00D4544E" w:rsidRPr="00DC2458" w:rsidRDefault="001A30E4">
            <w:pPr>
              <w:pStyle w:val="TF-TEXTOQUADRO"/>
              <w:jc w:val="both"/>
              <w:pPrChange w:id="260" w:author="Simone Erbs da Costa" w:date="2022-12-03T16:46:00Z">
                <w:pPr>
                  <w:pStyle w:val="TF-TEXTOQUADRO"/>
                </w:pPr>
              </w:pPrChange>
            </w:pPr>
            <w:r>
              <w:t>u</w:t>
            </w:r>
            <w:r w:rsidR="00D4544E" w:rsidRPr="00DC2458">
              <w:t>tilizar uma versão do PHP acima da</w:t>
            </w:r>
            <w:r w:rsidR="00D80A3A">
              <w:t xml:space="preserve"> versão</w:t>
            </w:r>
            <w:r w:rsidR="00D4544E" w:rsidRPr="00DC2458">
              <w:t xml:space="preserve"> 8.0.0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hideMark/>
            <w:tcPrChange w:id="261" w:author="Simone Erbs da Costa" w:date="2022-12-03T16:48:00Z">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tcPrChange>
          </w:tcPr>
          <w:p w14:paraId="46F45F16" w14:textId="77777777" w:rsidR="00D4544E" w:rsidRPr="00DC2458" w:rsidRDefault="00D4544E">
            <w:pPr>
              <w:pStyle w:val="TF-TEXTOQUADRO"/>
              <w:jc w:val="center"/>
              <w:pPrChange w:id="262" w:author="Simone Erbs da Costa" w:date="2022-12-03T16:48:00Z">
                <w:pPr>
                  <w:pStyle w:val="TF-TEXTOQUADRO"/>
                </w:pPr>
              </w:pPrChange>
            </w:pPr>
            <w:r w:rsidRPr="00DC2458">
              <w:t>RNF</w:t>
            </w:r>
          </w:p>
        </w:tc>
      </w:tr>
      <w:tr w:rsidR="001A30E4" w:rsidRPr="00DC2458" w14:paraId="1AEADC5F" w14:textId="77777777" w:rsidTr="007C672F">
        <w:trPr>
          <w:trHeight w:val="300"/>
          <w:jc w:val="center"/>
          <w:trPrChange w:id="263" w:author="Simone Erbs da Costa" w:date="2022-12-03T16:48:00Z">
            <w:trPr>
              <w:trHeight w:val="300"/>
              <w:jc w:val="center"/>
            </w:trPr>
          </w:trPrChange>
        </w:trPr>
        <w:tc>
          <w:tcPr>
            <w:tcW w:w="8359" w:type="dxa"/>
            <w:tcBorders>
              <w:top w:val="single" w:sz="8" w:space="0" w:color="auto"/>
              <w:left w:val="single" w:sz="8" w:space="0" w:color="auto"/>
              <w:bottom w:val="single" w:sz="8" w:space="0" w:color="auto"/>
              <w:right w:val="single" w:sz="8" w:space="0" w:color="auto"/>
            </w:tcBorders>
            <w:shd w:val="clear" w:color="auto" w:fill="auto"/>
            <w:noWrap/>
            <w:vAlign w:val="center"/>
            <w:tcPrChange w:id="264" w:author="Simone Erbs da Costa" w:date="2022-12-03T16:48:00Z">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tcPr>
            </w:tcPrChange>
          </w:tcPr>
          <w:p w14:paraId="59022899" w14:textId="77777777" w:rsidR="001A30E4" w:rsidRDefault="001A30E4">
            <w:pPr>
              <w:pStyle w:val="TF-TEXTOQUADRO"/>
              <w:jc w:val="both"/>
              <w:pPrChange w:id="265" w:author="Simone Erbs da Costa" w:date="2022-12-03T16:46:00Z">
                <w:pPr>
                  <w:pStyle w:val="TF-TEXTOQUADRO"/>
                </w:pPr>
              </w:pPrChange>
            </w:pPr>
            <w:r>
              <w:t xml:space="preserve">utilizar </w:t>
            </w:r>
            <w:r w:rsidR="000758D8">
              <w:t>MySQL para o gerenciamento de banco de dados</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Change w:id="266" w:author="Simone Erbs da Costa" w:date="2022-12-03T16:48:00Z">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tcPr>
            </w:tcPrChange>
          </w:tcPr>
          <w:p w14:paraId="42DC5D0F" w14:textId="77777777" w:rsidR="001A30E4" w:rsidRPr="00DC2458" w:rsidRDefault="001A30E4">
            <w:pPr>
              <w:pStyle w:val="TF-TEXTOQUADRO"/>
              <w:jc w:val="center"/>
              <w:pPrChange w:id="267" w:author="Simone Erbs da Costa" w:date="2022-12-03T16:48:00Z">
                <w:pPr>
                  <w:pStyle w:val="TF-TEXTOQUADRO"/>
                </w:pPr>
              </w:pPrChange>
            </w:pPr>
            <w:r>
              <w:t>RNF</w:t>
            </w:r>
          </w:p>
        </w:tc>
      </w:tr>
      <w:tr w:rsidR="00D80A3A" w:rsidRPr="00DC2458" w14:paraId="53FEB707" w14:textId="77777777" w:rsidTr="007C672F">
        <w:trPr>
          <w:trHeight w:val="300"/>
          <w:jc w:val="center"/>
          <w:trPrChange w:id="268" w:author="Simone Erbs da Costa" w:date="2022-12-03T16:48:00Z">
            <w:trPr>
              <w:trHeight w:val="300"/>
              <w:jc w:val="center"/>
            </w:trPr>
          </w:trPrChange>
        </w:trPr>
        <w:tc>
          <w:tcPr>
            <w:tcW w:w="8359" w:type="dxa"/>
            <w:tcBorders>
              <w:top w:val="single" w:sz="8" w:space="0" w:color="auto"/>
              <w:left w:val="single" w:sz="8" w:space="0" w:color="auto"/>
              <w:bottom w:val="single" w:sz="8" w:space="0" w:color="auto"/>
              <w:right w:val="single" w:sz="8" w:space="0" w:color="auto"/>
            </w:tcBorders>
            <w:shd w:val="clear" w:color="auto" w:fill="auto"/>
            <w:noWrap/>
            <w:vAlign w:val="center"/>
            <w:tcPrChange w:id="269" w:author="Simone Erbs da Costa" w:date="2022-12-03T16:48:00Z">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tcPr>
            </w:tcPrChange>
          </w:tcPr>
          <w:p w14:paraId="3F14ECC6" w14:textId="77777777" w:rsidR="00D80A3A" w:rsidRDefault="00D80A3A">
            <w:pPr>
              <w:pStyle w:val="TF-TEXTOQUADRO"/>
              <w:jc w:val="both"/>
              <w:pPrChange w:id="270" w:author="Simone Erbs da Costa" w:date="2022-12-03T16:46:00Z">
                <w:pPr>
                  <w:pStyle w:val="TF-TEXTOQUADRO"/>
                </w:pPr>
              </w:pPrChange>
            </w:pPr>
            <w:r>
              <w:t>utilizar o programa Visual Studio Code para desenvolvimento dos códigos fontes</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Change w:id="271" w:author="Simone Erbs da Costa" w:date="2022-12-03T16:48:00Z">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tcPr>
            </w:tcPrChange>
          </w:tcPr>
          <w:p w14:paraId="20CC2D9D" w14:textId="77777777" w:rsidR="00D80A3A" w:rsidRDefault="00D80A3A">
            <w:pPr>
              <w:pStyle w:val="TF-TEXTOQUADRO"/>
              <w:jc w:val="center"/>
              <w:pPrChange w:id="272" w:author="Simone Erbs da Costa" w:date="2022-12-03T16:48:00Z">
                <w:pPr>
                  <w:pStyle w:val="TF-TEXTOQUADRO"/>
                </w:pPr>
              </w:pPrChange>
            </w:pPr>
            <w:r>
              <w:t>RNF</w:t>
            </w:r>
          </w:p>
        </w:tc>
      </w:tr>
    </w:tbl>
    <w:p w14:paraId="6DC05CF5" w14:textId="77777777" w:rsidR="00DC2458" w:rsidRPr="0075781C" w:rsidRDefault="00DC2458" w:rsidP="00DC2458">
      <w:pPr>
        <w:pStyle w:val="TF-FONTE"/>
      </w:pPr>
      <w:r>
        <w:t>Fonte: elaborado pelo autor.</w:t>
      </w:r>
    </w:p>
    <w:p w14:paraId="07BB25E8" w14:textId="77777777" w:rsidR="001B4C85" w:rsidRDefault="00451B94">
      <w:pPr>
        <w:pStyle w:val="Ttulo2"/>
        <w:pPrChange w:id="273" w:author="Simone Erbs da Costa" w:date="2022-12-03T17:06:00Z">
          <w:pPr>
            <w:pStyle w:val="Ttulo2"/>
            <w:spacing w:after="120" w:line="240" w:lineRule="auto"/>
          </w:pPr>
        </w:pPrChange>
      </w:pPr>
      <w:r>
        <w:lastRenderedPageBreak/>
        <w:t>METODOLOGIA</w:t>
      </w:r>
    </w:p>
    <w:p w14:paraId="31A9F559" w14:textId="0ABD5829" w:rsidR="00130925" w:rsidRDefault="00C12CF3" w:rsidP="00130925">
      <w:pPr>
        <w:pStyle w:val="TF-TEXTO"/>
      </w:pPr>
      <w:r>
        <w:t xml:space="preserve">Nesta </w:t>
      </w:r>
      <w:ins w:id="274" w:author="Simone Erbs da Costa" w:date="2022-12-03T16:48:00Z">
        <w:r w:rsidR="007C672F">
          <w:t>sub</w:t>
        </w:r>
      </w:ins>
      <w:r>
        <w:t xml:space="preserve">seção, será apresentada a </w:t>
      </w:r>
      <w:r w:rsidR="00917A92">
        <w:t xml:space="preserve">metodologia </w:t>
      </w:r>
      <w:r w:rsidR="00130925">
        <w:t xml:space="preserve">em ordem de execução </w:t>
      </w:r>
      <w:r w:rsidR="00917A92">
        <w:t>que será aplicada neste trabalho</w:t>
      </w:r>
      <w:r w:rsidR="00130925">
        <w:t>:</w:t>
      </w:r>
    </w:p>
    <w:p w14:paraId="6036166C" w14:textId="77777777" w:rsidR="00B8591A" w:rsidRPr="00B8591A" w:rsidRDefault="00B8591A" w:rsidP="00C12CF3">
      <w:pPr>
        <w:pStyle w:val="TF-ALNEA"/>
        <w:numPr>
          <w:ilvl w:val="0"/>
          <w:numId w:val="22"/>
        </w:numPr>
        <w:rPr>
          <w:color w:val="000000"/>
          <w:szCs w:val="24"/>
        </w:rPr>
      </w:pPr>
      <w:r w:rsidRPr="00B8591A">
        <w:rPr>
          <w:color w:val="000000"/>
          <w:szCs w:val="24"/>
        </w:rPr>
        <w:t>pesquisa de tecnologia</w:t>
      </w:r>
      <w:r w:rsidR="001B4C85" w:rsidRPr="00B8591A">
        <w:rPr>
          <w:color w:val="000000"/>
          <w:szCs w:val="24"/>
        </w:rPr>
        <w:t>: realizar uma pesquisa sobre as tecnologias que serão utilizadas, em blogs, artigos, páginas e vídeos disponíveis na internet</w:t>
      </w:r>
      <w:r w:rsidR="00AD2F1B" w:rsidRPr="00B8591A">
        <w:rPr>
          <w:color w:val="000000"/>
          <w:szCs w:val="24"/>
        </w:rPr>
        <w:t>;</w:t>
      </w:r>
    </w:p>
    <w:p w14:paraId="160704D4" w14:textId="77777777" w:rsidR="00B8591A" w:rsidRPr="00B8591A" w:rsidRDefault="00B8591A" w:rsidP="00C12CF3">
      <w:pPr>
        <w:pStyle w:val="TF-ALNEA"/>
        <w:numPr>
          <w:ilvl w:val="0"/>
          <w:numId w:val="22"/>
        </w:numPr>
        <w:rPr>
          <w:color w:val="000000"/>
          <w:szCs w:val="24"/>
        </w:rPr>
      </w:pPr>
      <w:r w:rsidRPr="00B8591A">
        <w:rPr>
          <w:color w:val="000000"/>
          <w:szCs w:val="24"/>
        </w:rPr>
        <w:t>elaboração dos requisitos</w:t>
      </w:r>
      <w:r w:rsidR="001B4C85" w:rsidRPr="00B8591A">
        <w:rPr>
          <w:color w:val="000000"/>
          <w:szCs w:val="24"/>
        </w:rPr>
        <w:t>: reavaliar e adequar os requisitos do trabalho, caso necessário implementar novos requisitos</w:t>
      </w:r>
      <w:r w:rsidR="00AD2F1B" w:rsidRPr="00B8591A">
        <w:rPr>
          <w:color w:val="000000"/>
          <w:szCs w:val="24"/>
        </w:rPr>
        <w:t>;</w:t>
      </w:r>
    </w:p>
    <w:p w14:paraId="2650F975" w14:textId="77777777" w:rsidR="00B8591A" w:rsidRPr="00B8591A" w:rsidRDefault="00B8591A" w:rsidP="00C12CF3">
      <w:pPr>
        <w:pStyle w:val="TF-ALNEA"/>
        <w:numPr>
          <w:ilvl w:val="0"/>
          <w:numId w:val="22"/>
        </w:numPr>
        <w:rPr>
          <w:color w:val="000000"/>
          <w:szCs w:val="24"/>
        </w:rPr>
      </w:pPr>
      <w:r w:rsidRPr="00B8591A">
        <w:rPr>
          <w:color w:val="000000"/>
          <w:szCs w:val="24"/>
        </w:rPr>
        <w:t>diagramação</w:t>
      </w:r>
      <w:r w:rsidR="001B4C85" w:rsidRPr="00B8591A">
        <w:rPr>
          <w:color w:val="000000"/>
          <w:szCs w:val="24"/>
        </w:rPr>
        <w:t xml:space="preserve">: criar os diagramas de </w:t>
      </w:r>
      <w:r w:rsidR="00AD2F1B" w:rsidRPr="00B8591A">
        <w:rPr>
          <w:color w:val="000000"/>
          <w:szCs w:val="24"/>
        </w:rPr>
        <w:t>c</w:t>
      </w:r>
      <w:r w:rsidR="001B4C85" w:rsidRPr="00B8591A">
        <w:rPr>
          <w:color w:val="000000"/>
          <w:szCs w:val="24"/>
        </w:rPr>
        <w:t xml:space="preserve">asos de </w:t>
      </w:r>
      <w:r w:rsidR="00AD2F1B" w:rsidRPr="00B8591A">
        <w:rPr>
          <w:color w:val="000000"/>
          <w:szCs w:val="24"/>
        </w:rPr>
        <w:t>u</w:t>
      </w:r>
      <w:r w:rsidR="001B4C85" w:rsidRPr="00B8591A">
        <w:rPr>
          <w:color w:val="000000"/>
          <w:szCs w:val="24"/>
        </w:rPr>
        <w:t>so e de classes para auxiliar no desenvolvimento do trabalho, utilizando a ferramenta Astah Community</w:t>
      </w:r>
      <w:r w:rsidR="00AD2F1B" w:rsidRPr="00B8591A">
        <w:rPr>
          <w:color w:val="000000"/>
          <w:szCs w:val="24"/>
        </w:rPr>
        <w:t>;</w:t>
      </w:r>
    </w:p>
    <w:p w14:paraId="0B7EB913" w14:textId="77777777" w:rsidR="00B8591A" w:rsidRPr="00B8591A" w:rsidRDefault="00B8591A" w:rsidP="00C12CF3">
      <w:pPr>
        <w:pStyle w:val="TF-ALNEA"/>
        <w:numPr>
          <w:ilvl w:val="0"/>
          <w:numId w:val="22"/>
        </w:numPr>
        <w:rPr>
          <w:color w:val="000000"/>
          <w:szCs w:val="24"/>
        </w:rPr>
      </w:pPr>
      <w:r w:rsidRPr="00B8591A">
        <w:rPr>
          <w:color w:val="000000"/>
          <w:szCs w:val="24"/>
        </w:rPr>
        <w:t xml:space="preserve">implementar </w:t>
      </w:r>
      <w:r w:rsidR="00C12CF3" w:rsidRPr="00B8591A">
        <w:rPr>
          <w:color w:val="000000"/>
          <w:szCs w:val="24"/>
        </w:rPr>
        <w:t>os CRUDS: desenvolver utilizando o programa Visual Studio Code os CRUDS, para que seja possível persistir os dados no sistema no banco de dados MySQL</w:t>
      </w:r>
      <w:r w:rsidR="00AD2F1B" w:rsidRPr="00B8591A">
        <w:rPr>
          <w:color w:val="000000"/>
          <w:szCs w:val="24"/>
        </w:rPr>
        <w:t>;</w:t>
      </w:r>
    </w:p>
    <w:p w14:paraId="178ED0E4" w14:textId="77777777" w:rsidR="00B8591A" w:rsidRPr="00B8591A" w:rsidRDefault="00B8591A" w:rsidP="00C12CF3">
      <w:pPr>
        <w:pStyle w:val="TF-ALNEA"/>
        <w:numPr>
          <w:ilvl w:val="0"/>
          <w:numId w:val="22"/>
        </w:numPr>
        <w:rPr>
          <w:color w:val="000000"/>
          <w:szCs w:val="24"/>
        </w:rPr>
      </w:pPr>
      <w:r w:rsidRPr="00B8591A">
        <w:rPr>
          <w:color w:val="000000"/>
          <w:szCs w:val="24"/>
        </w:rPr>
        <w:t xml:space="preserve">implementar </w:t>
      </w:r>
      <w:r w:rsidR="00C12CF3" w:rsidRPr="00B8591A">
        <w:rPr>
          <w:color w:val="000000"/>
          <w:szCs w:val="24"/>
        </w:rPr>
        <w:t>as regras de negócios: realizar o desenvolvimento das regras de negócio, para que seja implementada todas as validações necessárias para que os usuários utilizem o sistema</w:t>
      </w:r>
      <w:r w:rsidR="00AD2F1B" w:rsidRPr="00B8591A">
        <w:rPr>
          <w:color w:val="000000"/>
          <w:szCs w:val="24"/>
        </w:rPr>
        <w:t>;</w:t>
      </w:r>
    </w:p>
    <w:p w14:paraId="5CF07D23" w14:textId="77777777" w:rsidR="00C12CF3" w:rsidRPr="00B8591A" w:rsidRDefault="00B8591A" w:rsidP="00C12CF3">
      <w:pPr>
        <w:pStyle w:val="TF-ALNEA"/>
        <w:numPr>
          <w:ilvl w:val="0"/>
          <w:numId w:val="22"/>
        </w:numPr>
        <w:rPr>
          <w:color w:val="000000"/>
          <w:szCs w:val="24"/>
        </w:rPr>
      </w:pPr>
      <w:r w:rsidRPr="00B8591A">
        <w:rPr>
          <w:color w:val="000000"/>
          <w:szCs w:val="24"/>
        </w:rPr>
        <w:t xml:space="preserve">testes </w:t>
      </w:r>
      <w:r w:rsidR="00C12CF3" w:rsidRPr="00B8591A">
        <w:rPr>
          <w:color w:val="000000"/>
          <w:szCs w:val="24"/>
        </w:rPr>
        <w:t>de usabilidade:</w:t>
      </w:r>
      <w:r w:rsidR="00C12CF3" w:rsidRPr="00B8591A">
        <w:rPr>
          <w:b/>
          <w:bCs/>
          <w:color w:val="000000"/>
          <w:szCs w:val="24"/>
        </w:rPr>
        <w:t xml:space="preserve"> </w:t>
      </w:r>
      <w:r w:rsidR="00C12CF3" w:rsidRPr="00B8591A">
        <w:rPr>
          <w:color w:val="000000"/>
          <w:szCs w:val="24"/>
        </w:rPr>
        <w:t>verificar se o sistema atender as especificações descritas nos casos de uso, verificando se a atividade realizada atende ao objetivo dela e aplica as regras de negócio estabelecidas.</w:t>
      </w:r>
    </w:p>
    <w:p w14:paraId="10FD9E68" w14:textId="77777777" w:rsidR="00130925" w:rsidRDefault="00130925">
      <w:pPr>
        <w:pStyle w:val="Ttulo2"/>
        <w:pPrChange w:id="275" w:author="Simone Erbs da Costa" w:date="2022-12-03T17:06:00Z">
          <w:pPr>
            <w:pStyle w:val="Ttulo2"/>
            <w:spacing w:after="120" w:line="240" w:lineRule="auto"/>
          </w:pPr>
        </w:pPrChange>
      </w:pPr>
      <w:r>
        <w:t>Cronograma</w:t>
      </w:r>
    </w:p>
    <w:p w14:paraId="6CB2A477" w14:textId="0B0B45A6" w:rsidR="002E2413" w:rsidRDefault="00130925" w:rsidP="00130925">
      <w:pPr>
        <w:pStyle w:val="TF-TEXTO"/>
        <w:ind w:firstLine="567"/>
        <w:rPr>
          <w:rFonts w:ascii="Calibri" w:hAnsi="Calibri" w:cs="Calibri"/>
          <w:color w:val="000000"/>
          <w:sz w:val="22"/>
          <w:szCs w:val="22"/>
        </w:rPr>
      </w:pPr>
      <w:r>
        <w:t xml:space="preserve">Nesta </w:t>
      </w:r>
      <w:ins w:id="276" w:author="Simone Erbs da Costa" w:date="2022-12-03T16:48:00Z">
        <w:r w:rsidR="007C672F">
          <w:t>sub</w:t>
        </w:r>
      </w:ins>
      <w:r>
        <w:t>seção será informado o cronograma para a execução da metodologia proposta para este trabalho</w:t>
      </w:r>
      <w:r w:rsidR="008D293D">
        <w:t xml:space="preserve">, conforme o </w:t>
      </w:r>
      <w:r w:rsidR="00B8591A">
        <w:fldChar w:fldCharType="begin"/>
      </w:r>
      <w:r w:rsidR="00B8591A">
        <w:instrText xml:space="preserve"> REF _Ref120646359 \h </w:instrText>
      </w:r>
      <w:r w:rsidR="00B8591A">
        <w:fldChar w:fldCharType="separate"/>
      </w:r>
      <w:r w:rsidR="00B8591A">
        <w:t xml:space="preserve">Quadro </w:t>
      </w:r>
      <w:r w:rsidR="00B8591A">
        <w:rPr>
          <w:noProof/>
        </w:rPr>
        <w:t>3</w:t>
      </w:r>
      <w:r w:rsidR="00B8591A">
        <w:fldChar w:fldCharType="end"/>
      </w:r>
      <w:r w:rsidR="00B8591A">
        <w:t>.</w:t>
      </w:r>
    </w:p>
    <w:p w14:paraId="1C5C5B46" w14:textId="77777777" w:rsidR="00130925" w:rsidRPr="00AD2F1B" w:rsidRDefault="00B8591A" w:rsidP="00B8591A">
      <w:pPr>
        <w:pStyle w:val="TF-LEGENDA"/>
      </w:pPr>
      <w:bookmarkStart w:id="277" w:name="_Ref120646359"/>
      <w:r>
        <w:t xml:space="preserve">Quadro </w:t>
      </w:r>
      <w:fldSimple w:instr=" SEQ Quadro \* ARABIC ">
        <w:r>
          <w:rPr>
            <w:noProof/>
          </w:rPr>
          <w:t>3</w:t>
        </w:r>
      </w:fldSimple>
      <w:bookmarkEnd w:id="277"/>
      <w:r>
        <w:t xml:space="preserve"> </w:t>
      </w:r>
      <w:r w:rsidR="00130925" w:rsidRPr="00AD2F1B">
        <w:t>– Cronograma d</w:t>
      </w:r>
      <w:r w:rsidR="0060651C" w:rsidRPr="00AD2F1B">
        <w:t>e</w:t>
      </w:r>
      <w:r w:rsidR="00130925" w:rsidRPr="00AD2F1B">
        <w:t xml:space="preserve"> trabalho</w:t>
      </w:r>
    </w:p>
    <w:tbl>
      <w:tblPr>
        <w:tblW w:w="9219" w:type="dxa"/>
        <w:jc w:val="center"/>
        <w:tblCellMar>
          <w:left w:w="70" w:type="dxa"/>
          <w:right w:w="70" w:type="dxa"/>
        </w:tblCellMar>
        <w:tblLook w:val="04A0" w:firstRow="1" w:lastRow="0" w:firstColumn="1" w:lastColumn="0" w:noHBand="0" w:noVBand="1"/>
        <w:tblPrChange w:id="278" w:author="Simone Erbs da Costa" w:date="2022-12-03T16:49:00Z">
          <w:tblPr>
            <w:tblW w:w="6232" w:type="dxa"/>
            <w:jc w:val="center"/>
            <w:tblCellMar>
              <w:left w:w="70" w:type="dxa"/>
              <w:right w:w="70" w:type="dxa"/>
            </w:tblCellMar>
            <w:tblLook w:val="04A0" w:firstRow="1" w:lastRow="0" w:firstColumn="1" w:lastColumn="0" w:noHBand="0" w:noVBand="1"/>
          </w:tblPr>
        </w:tblPrChange>
      </w:tblPr>
      <w:tblGrid>
        <w:gridCol w:w="6465"/>
        <w:gridCol w:w="252"/>
        <w:gridCol w:w="265"/>
        <w:gridCol w:w="283"/>
        <w:gridCol w:w="283"/>
        <w:gridCol w:w="252"/>
        <w:gridCol w:w="252"/>
        <w:gridCol w:w="300"/>
        <w:gridCol w:w="300"/>
        <w:gridCol w:w="284"/>
        <w:gridCol w:w="283"/>
        <w:tblGridChange w:id="279">
          <w:tblGrid>
            <w:gridCol w:w="3478"/>
            <w:gridCol w:w="252"/>
            <w:gridCol w:w="265"/>
            <w:gridCol w:w="283"/>
            <w:gridCol w:w="283"/>
            <w:gridCol w:w="252"/>
            <w:gridCol w:w="252"/>
            <w:gridCol w:w="300"/>
            <w:gridCol w:w="300"/>
            <w:gridCol w:w="284"/>
            <w:gridCol w:w="283"/>
          </w:tblGrid>
        </w:tblGridChange>
      </w:tblGrid>
      <w:tr w:rsidR="00130925" w:rsidRPr="00AD2A73" w14:paraId="656BAAFB" w14:textId="77777777" w:rsidTr="007C672F">
        <w:trPr>
          <w:trHeight w:val="300"/>
          <w:jc w:val="center"/>
          <w:trPrChange w:id="280" w:author="Simone Erbs da Costa" w:date="2022-12-03T16:49:00Z">
            <w:trPr>
              <w:trHeight w:val="300"/>
              <w:jc w:val="center"/>
            </w:trPr>
          </w:trPrChange>
        </w:trPr>
        <w:tc>
          <w:tcPr>
            <w:tcW w:w="6465"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A6A6A6"/>
            <w:vAlign w:val="bottom"/>
            <w:hideMark/>
            <w:tcPrChange w:id="281" w:author="Simone Erbs da Costa" w:date="2022-12-03T16:49:00Z">
              <w:tcPr>
                <w:tcW w:w="3478"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A6A6A6"/>
                <w:vAlign w:val="bottom"/>
                <w:hideMark/>
              </w:tcPr>
            </w:tcPrChange>
          </w:tcPr>
          <w:p w14:paraId="1E265197" w14:textId="29E64A9B" w:rsidR="00130925" w:rsidRDefault="00130925">
            <w:pPr>
              <w:pStyle w:val="TF-TEXTOQUADRO"/>
              <w:jc w:val="right"/>
              <w:pPrChange w:id="282" w:author="Simone Erbs da Costa" w:date="2022-12-03T16:49:00Z">
                <w:pPr>
                  <w:pStyle w:val="TF-TEXTOQUADRO"/>
                </w:pPr>
              </w:pPrChange>
            </w:pPr>
            <w:r w:rsidRPr="00AD2A73">
              <w:t xml:space="preserve">     </w:t>
            </w:r>
            <w:r>
              <w:t xml:space="preserve">  </w:t>
            </w:r>
            <w:del w:id="283" w:author="Simone Erbs da Costa" w:date="2022-12-03T16:49:00Z">
              <w:r w:rsidDel="007C672F">
                <w:delText xml:space="preserve"> </w:delText>
              </w:r>
            </w:del>
            <w:r>
              <w:t xml:space="preserve">                           </w:t>
            </w:r>
            <w:r w:rsidR="008D293D">
              <w:t xml:space="preserve">        </w:t>
            </w:r>
            <w:del w:id="284" w:author="Simone Erbs da Costa" w:date="2022-12-03T16:49:00Z">
              <w:r w:rsidDel="007C672F">
                <w:delText>Quinzenas</w:delText>
              </w:r>
              <w:r w:rsidRPr="00AD2A73" w:rsidDel="007C672F">
                <w:delText xml:space="preserve">   </w:delText>
              </w:r>
            </w:del>
            <w:r w:rsidRPr="00AD2A73">
              <w:t xml:space="preserve">          </w:t>
            </w:r>
            <w:r>
              <w:t xml:space="preserve">                 </w:t>
            </w:r>
            <w:ins w:id="285" w:author="Simone Erbs da Costa" w:date="2022-12-03T16:49:00Z">
              <w:r w:rsidR="007C672F">
                <w:t>Quinzenas</w:t>
              </w:r>
            </w:ins>
            <w:r>
              <w:t xml:space="preserve">                                                             </w:t>
            </w:r>
            <w:r w:rsidRPr="00AD2A73">
              <w:br/>
            </w:r>
          </w:p>
          <w:p w14:paraId="3F14DA6F" w14:textId="77777777" w:rsidR="00130925" w:rsidRPr="00AD2A73" w:rsidRDefault="00130925" w:rsidP="00AD2F1B">
            <w:pPr>
              <w:pStyle w:val="TF-TEXTOQUADRO"/>
            </w:pPr>
            <w:r w:rsidRPr="00AD2A73">
              <w:t xml:space="preserve">Etapas                                                                                                                                                                                          </w:t>
            </w:r>
          </w:p>
        </w:tc>
        <w:tc>
          <w:tcPr>
            <w:tcW w:w="2754" w:type="dxa"/>
            <w:gridSpan w:val="10"/>
            <w:tcBorders>
              <w:top w:val="single" w:sz="4" w:space="0" w:color="auto"/>
              <w:left w:val="nil"/>
              <w:bottom w:val="single" w:sz="4" w:space="0" w:color="auto"/>
              <w:right w:val="single" w:sz="4" w:space="0" w:color="auto"/>
            </w:tcBorders>
            <w:shd w:val="clear" w:color="000000" w:fill="A6A6A6"/>
            <w:noWrap/>
            <w:vAlign w:val="center"/>
            <w:hideMark/>
            <w:tcPrChange w:id="286" w:author="Simone Erbs da Costa" w:date="2022-12-03T16:49:00Z">
              <w:tcPr>
                <w:tcW w:w="2754" w:type="dxa"/>
                <w:gridSpan w:val="10"/>
                <w:tcBorders>
                  <w:top w:val="single" w:sz="4" w:space="0" w:color="auto"/>
                  <w:left w:val="nil"/>
                  <w:bottom w:val="single" w:sz="4" w:space="0" w:color="auto"/>
                  <w:right w:val="single" w:sz="4" w:space="0" w:color="auto"/>
                </w:tcBorders>
                <w:shd w:val="clear" w:color="000000" w:fill="A6A6A6"/>
                <w:noWrap/>
                <w:vAlign w:val="center"/>
                <w:hideMark/>
              </w:tcPr>
            </w:tcPrChange>
          </w:tcPr>
          <w:p w14:paraId="1E0CA03B" w14:textId="77777777" w:rsidR="00130925" w:rsidRPr="00AD2A73" w:rsidRDefault="00130925" w:rsidP="00B8591A">
            <w:pPr>
              <w:pStyle w:val="TF-TEXTOQUADRO"/>
              <w:jc w:val="center"/>
            </w:pPr>
            <w:r w:rsidRPr="00AD2A73">
              <w:t>202</w:t>
            </w:r>
            <w:r>
              <w:t>3</w:t>
            </w:r>
          </w:p>
        </w:tc>
      </w:tr>
      <w:tr w:rsidR="00130925" w:rsidRPr="00AD2A73" w14:paraId="06A68521" w14:textId="77777777" w:rsidTr="007C672F">
        <w:trPr>
          <w:trHeight w:val="300"/>
          <w:jc w:val="center"/>
          <w:trPrChange w:id="287" w:author="Simone Erbs da Costa" w:date="2022-12-03T16:49:00Z">
            <w:trPr>
              <w:trHeight w:val="300"/>
              <w:jc w:val="center"/>
            </w:trPr>
          </w:trPrChange>
        </w:trPr>
        <w:tc>
          <w:tcPr>
            <w:tcW w:w="6465" w:type="dxa"/>
            <w:vMerge/>
            <w:tcBorders>
              <w:top w:val="single" w:sz="4" w:space="0" w:color="auto"/>
              <w:left w:val="single" w:sz="4" w:space="0" w:color="auto"/>
              <w:bottom w:val="single" w:sz="4" w:space="0" w:color="auto"/>
              <w:right w:val="single" w:sz="4" w:space="0" w:color="auto"/>
            </w:tcBorders>
            <w:vAlign w:val="center"/>
            <w:hideMark/>
            <w:tcPrChange w:id="288" w:author="Simone Erbs da Costa" w:date="2022-12-03T16:49:00Z">
              <w:tcPr>
                <w:tcW w:w="3478" w:type="dxa"/>
                <w:vMerge/>
                <w:tcBorders>
                  <w:top w:val="single" w:sz="4" w:space="0" w:color="auto"/>
                  <w:left w:val="single" w:sz="4" w:space="0" w:color="auto"/>
                  <w:bottom w:val="single" w:sz="4" w:space="0" w:color="auto"/>
                  <w:right w:val="single" w:sz="4" w:space="0" w:color="auto"/>
                </w:tcBorders>
                <w:vAlign w:val="center"/>
                <w:hideMark/>
              </w:tcPr>
            </w:tcPrChange>
          </w:tcPr>
          <w:p w14:paraId="6E8B5E2F" w14:textId="77777777" w:rsidR="00130925" w:rsidRPr="00AD2A73" w:rsidRDefault="00130925" w:rsidP="00AD2F1B">
            <w:pPr>
              <w:pStyle w:val="TF-TEXTOQUADRO"/>
            </w:pPr>
          </w:p>
        </w:tc>
        <w:tc>
          <w:tcPr>
            <w:tcW w:w="517" w:type="dxa"/>
            <w:gridSpan w:val="2"/>
            <w:tcBorders>
              <w:top w:val="single" w:sz="4" w:space="0" w:color="auto"/>
              <w:left w:val="nil"/>
              <w:bottom w:val="single" w:sz="4" w:space="0" w:color="auto"/>
              <w:right w:val="single" w:sz="4" w:space="0" w:color="auto"/>
            </w:tcBorders>
            <w:shd w:val="clear" w:color="000000" w:fill="A6A6A6"/>
            <w:noWrap/>
            <w:vAlign w:val="center"/>
            <w:hideMark/>
            <w:tcPrChange w:id="289" w:author="Simone Erbs da Costa" w:date="2022-12-03T16:49:00Z">
              <w:tcPr>
                <w:tcW w:w="517" w:type="dxa"/>
                <w:gridSpan w:val="2"/>
                <w:tcBorders>
                  <w:top w:val="single" w:sz="4" w:space="0" w:color="auto"/>
                  <w:left w:val="nil"/>
                  <w:bottom w:val="single" w:sz="4" w:space="0" w:color="auto"/>
                  <w:right w:val="single" w:sz="4" w:space="0" w:color="auto"/>
                </w:tcBorders>
                <w:shd w:val="clear" w:color="000000" w:fill="A6A6A6"/>
                <w:noWrap/>
                <w:vAlign w:val="center"/>
                <w:hideMark/>
              </w:tcPr>
            </w:tcPrChange>
          </w:tcPr>
          <w:p w14:paraId="73A92CB4" w14:textId="77777777" w:rsidR="00130925" w:rsidRPr="00AD2A73" w:rsidRDefault="00130925" w:rsidP="00AD2F1B">
            <w:pPr>
              <w:pStyle w:val="TF-TEXTOQUADRO"/>
            </w:pPr>
            <w:r w:rsidRPr="00AD2A73">
              <w:t>fev.</w:t>
            </w:r>
          </w:p>
        </w:tc>
        <w:tc>
          <w:tcPr>
            <w:tcW w:w="566" w:type="dxa"/>
            <w:gridSpan w:val="2"/>
            <w:tcBorders>
              <w:top w:val="single" w:sz="4" w:space="0" w:color="auto"/>
              <w:left w:val="nil"/>
              <w:bottom w:val="single" w:sz="4" w:space="0" w:color="auto"/>
              <w:right w:val="single" w:sz="4" w:space="0" w:color="auto"/>
            </w:tcBorders>
            <w:shd w:val="clear" w:color="000000" w:fill="A6A6A6"/>
            <w:noWrap/>
            <w:vAlign w:val="center"/>
            <w:hideMark/>
            <w:tcPrChange w:id="290" w:author="Simone Erbs da Costa" w:date="2022-12-03T16:49:00Z">
              <w:tcPr>
                <w:tcW w:w="566" w:type="dxa"/>
                <w:gridSpan w:val="2"/>
                <w:tcBorders>
                  <w:top w:val="single" w:sz="4" w:space="0" w:color="auto"/>
                  <w:left w:val="nil"/>
                  <w:bottom w:val="single" w:sz="4" w:space="0" w:color="auto"/>
                  <w:right w:val="single" w:sz="4" w:space="0" w:color="auto"/>
                </w:tcBorders>
                <w:shd w:val="clear" w:color="000000" w:fill="A6A6A6"/>
                <w:noWrap/>
                <w:vAlign w:val="center"/>
                <w:hideMark/>
              </w:tcPr>
            </w:tcPrChange>
          </w:tcPr>
          <w:p w14:paraId="3C24EA81" w14:textId="77777777" w:rsidR="00130925" w:rsidRPr="00AD2A73" w:rsidRDefault="00130925" w:rsidP="00AD2F1B">
            <w:pPr>
              <w:pStyle w:val="TF-TEXTOQUADRO"/>
            </w:pPr>
            <w:r w:rsidRPr="00AD2A73">
              <w:t>mar.</w:t>
            </w:r>
          </w:p>
        </w:tc>
        <w:tc>
          <w:tcPr>
            <w:tcW w:w="504" w:type="dxa"/>
            <w:gridSpan w:val="2"/>
            <w:tcBorders>
              <w:top w:val="single" w:sz="4" w:space="0" w:color="auto"/>
              <w:left w:val="nil"/>
              <w:bottom w:val="single" w:sz="4" w:space="0" w:color="auto"/>
              <w:right w:val="single" w:sz="4" w:space="0" w:color="auto"/>
            </w:tcBorders>
            <w:shd w:val="clear" w:color="000000" w:fill="A6A6A6"/>
            <w:noWrap/>
            <w:vAlign w:val="center"/>
            <w:hideMark/>
            <w:tcPrChange w:id="291" w:author="Simone Erbs da Costa" w:date="2022-12-03T16:49:00Z">
              <w:tcPr>
                <w:tcW w:w="504" w:type="dxa"/>
                <w:gridSpan w:val="2"/>
                <w:tcBorders>
                  <w:top w:val="single" w:sz="4" w:space="0" w:color="auto"/>
                  <w:left w:val="nil"/>
                  <w:bottom w:val="single" w:sz="4" w:space="0" w:color="auto"/>
                  <w:right w:val="single" w:sz="4" w:space="0" w:color="auto"/>
                </w:tcBorders>
                <w:shd w:val="clear" w:color="000000" w:fill="A6A6A6"/>
                <w:noWrap/>
                <w:vAlign w:val="center"/>
                <w:hideMark/>
              </w:tcPr>
            </w:tcPrChange>
          </w:tcPr>
          <w:p w14:paraId="6F452D1A" w14:textId="77777777" w:rsidR="00130925" w:rsidRPr="00AD2A73" w:rsidRDefault="00130925" w:rsidP="00AD2F1B">
            <w:pPr>
              <w:pStyle w:val="TF-TEXTOQUADRO"/>
            </w:pPr>
            <w:r w:rsidRPr="00AD2A73">
              <w:t>abr.</w:t>
            </w:r>
          </w:p>
        </w:tc>
        <w:tc>
          <w:tcPr>
            <w:tcW w:w="600" w:type="dxa"/>
            <w:gridSpan w:val="2"/>
            <w:tcBorders>
              <w:top w:val="single" w:sz="4" w:space="0" w:color="auto"/>
              <w:left w:val="nil"/>
              <w:bottom w:val="single" w:sz="4" w:space="0" w:color="auto"/>
              <w:right w:val="single" w:sz="4" w:space="0" w:color="auto"/>
            </w:tcBorders>
            <w:shd w:val="clear" w:color="000000" w:fill="A6A6A6"/>
            <w:noWrap/>
            <w:vAlign w:val="center"/>
            <w:hideMark/>
            <w:tcPrChange w:id="292" w:author="Simone Erbs da Costa" w:date="2022-12-03T16:49:00Z">
              <w:tcPr>
                <w:tcW w:w="600" w:type="dxa"/>
                <w:gridSpan w:val="2"/>
                <w:tcBorders>
                  <w:top w:val="single" w:sz="4" w:space="0" w:color="auto"/>
                  <w:left w:val="nil"/>
                  <w:bottom w:val="single" w:sz="4" w:space="0" w:color="auto"/>
                  <w:right w:val="single" w:sz="4" w:space="0" w:color="auto"/>
                </w:tcBorders>
                <w:shd w:val="clear" w:color="000000" w:fill="A6A6A6"/>
                <w:noWrap/>
                <w:vAlign w:val="center"/>
                <w:hideMark/>
              </w:tcPr>
            </w:tcPrChange>
          </w:tcPr>
          <w:p w14:paraId="4BE04145" w14:textId="77777777" w:rsidR="00130925" w:rsidRPr="00AD2A73" w:rsidRDefault="00130925" w:rsidP="00AD2F1B">
            <w:pPr>
              <w:pStyle w:val="TF-TEXTOQUADRO"/>
            </w:pPr>
            <w:r w:rsidRPr="00AD2A73">
              <w:t>maio</w:t>
            </w:r>
          </w:p>
        </w:tc>
        <w:tc>
          <w:tcPr>
            <w:tcW w:w="567" w:type="dxa"/>
            <w:gridSpan w:val="2"/>
            <w:tcBorders>
              <w:top w:val="single" w:sz="4" w:space="0" w:color="auto"/>
              <w:left w:val="nil"/>
              <w:bottom w:val="single" w:sz="4" w:space="0" w:color="auto"/>
              <w:right w:val="single" w:sz="4" w:space="0" w:color="auto"/>
            </w:tcBorders>
            <w:shd w:val="clear" w:color="000000" w:fill="A6A6A6"/>
            <w:noWrap/>
            <w:vAlign w:val="center"/>
            <w:hideMark/>
            <w:tcPrChange w:id="293" w:author="Simone Erbs da Costa" w:date="2022-12-03T16:49:00Z">
              <w:tcPr>
                <w:tcW w:w="567" w:type="dxa"/>
                <w:gridSpan w:val="2"/>
                <w:tcBorders>
                  <w:top w:val="single" w:sz="4" w:space="0" w:color="auto"/>
                  <w:left w:val="nil"/>
                  <w:bottom w:val="single" w:sz="4" w:space="0" w:color="auto"/>
                  <w:right w:val="single" w:sz="4" w:space="0" w:color="auto"/>
                </w:tcBorders>
                <w:shd w:val="clear" w:color="000000" w:fill="A6A6A6"/>
                <w:noWrap/>
                <w:vAlign w:val="center"/>
                <w:hideMark/>
              </w:tcPr>
            </w:tcPrChange>
          </w:tcPr>
          <w:p w14:paraId="7534D399" w14:textId="77777777" w:rsidR="00130925" w:rsidRPr="00AD2A73" w:rsidRDefault="00130925" w:rsidP="00AD2F1B">
            <w:pPr>
              <w:pStyle w:val="TF-TEXTOQUADRO"/>
            </w:pPr>
            <w:r w:rsidRPr="00AD2A73">
              <w:t>jun.</w:t>
            </w:r>
          </w:p>
        </w:tc>
      </w:tr>
      <w:tr w:rsidR="00130925" w:rsidRPr="00AD2A73" w14:paraId="7140763A" w14:textId="77777777" w:rsidTr="007C672F">
        <w:trPr>
          <w:trHeight w:val="690"/>
          <w:jc w:val="center"/>
          <w:trPrChange w:id="294" w:author="Simone Erbs da Costa" w:date="2022-12-03T16:49:00Z">
            <w:trPr>
              <w:trHeight w:val="690"/>
              <w:jc w:val="center"/>
            </w:trPr>
          </w:trPrChange>
        </w:trPr>
        <w:tc>
          <w:tcPr>
            <w:tcW w:w="6465" w:type="dxa"/>
            <w:vMerge/>
            <w:tcBorders>
              <w:top w:val="single" w:sz="4" w:space="0" w:color="auto"/>
              <w:left w:val="single" w:sz="4" w:space="0" w:color="auto"/>
              <w:bottom w:val="single" w:sz="4" w:space="0" w:color="auto"/>
              <w:right w:val="single" w:sz="4" w:space="0" w:color="auto"/>
            </w:tcBorders>
            <w:vAlign w:val="center"/>
            <w:hideMark/>
            <w:tcPrChange w:id="295" w:author="Simone Erbs da Costa" w:date="2022-12-03T16:49:00Z">
              <w:tcPr>
                <w:tcW w:w="3478" w:type="dxa"/>
                <w:vMerge/>
                <w:tcBorders>
                  <w:top w:val="single" w:sz="4" w:space="0" w:color="auto"/>
                  <w:left w:val="single" w:sz="4" w:space="0" w:color="auto"/>
                  <w:bottom w:val="single" w:sz="4" w:space="0" w:color="auto"/>
                  <w:right w:val="single" w:sz="4" w:space="0" w:color="auto"/>
                </w:tcBorders>
                <w:vAlign w:val="center"/>
                <w:hideMark/>
              </w:tcPr>
            </w:tcPrChange>
          </w:tcPr>
          <w:p w14:paraId="3D4DEFDF" w14:textId="77777777" w:rsidR="00130925" w:rsidRPr="00AD2A73" w:rsidRDefault="00130925" w:rsidP="00AD2F1B">
            <w:pPr>
              <w:pStyle w:val="TF-TEXTOQUADRO"/>
            </w:pPr>
          </w:p>
        </w:tc>
        <w:tc>
          <w:tcPr>
            <w:tcW w:w="252" w:type="dxa"/>
            <w:tcBorders>
              <w:top w:val="nil"/>
              <w:left w:val="nil"/>
              <w:bottom w:val="single" w:sz="4" w:space="0" w:color="auto"/>
              <w:right w:val="single" w:sz="4" w:space="0" w:color="auto"/>
            </w:tcBorders>
            <w:shd w:val="clear" w:color="000000" w:fill="A6A6A6"/>
            <w:noWrap/>
            <w:vAlign w:val="center"/>
            <w:hideMark/>
            <w:tcPrChange w:id="296" w:author="Simone Erbs da Costa" w:date="2022-12-03T16:49:00Z">
              <w:tcPr>
                <w:tcW w:w="252" w:type="dxa"/>
                <w:tcBorders>
                  <w:top w:val="nil"/>
                  <w:left w:val="nil"/>
                  <w:bottom w:val="single" w:sz="4" w:space="0" w:color="auto"/>
                  <w:right w:val="single" w:sz="4" w:space="0" w:color="auto"/>
                </w:tcBorders>
                <w:shd w:val="clear" w:color="000000" w:fill="A6A6A6"/>
                <w:noWrap/>
                <w:vAlign w:val="center"/>
                <w:hideMark/>
              </w:tcPr>
            </w:tcPrChange>
          </w:tcPr>
          <w:p w14:paraId="71F81048" w14:textId="77777777" w:rsidR="00130925" w:rsidRPr="00AD2A73" w:rsidRDefault="00130925" w:rsidP="00AD2F1B">
            <w:pPr>
              <w:pStyle w:val="TF-TEXTOQUADRO"/>
            </w:pPr>
            <w:r w:rsidRPr="00AD2A73">
              <w:t>1</w:t>
            </w:r>
          </w:p>
        </w:tc>
        <w:tc>
          <w:tcPr>
            <w:tcW w:w="265" w:type="dxa"/>
            <w:tcBorders>
              <w:top w:val="nil"/>
              <w:left w:val="nil"/>
              <w:bottom w:val="single" w:sz="4" w:space="0" w:color="auto"/>
              <w:right w:val="single" w:sz="4" w:space="0" w:color="auto"/>
            </w:tcBorders>
            <w:shd w:val="clear" w:color="000000" w:fill="A6A6A6"/>
            <w:noWrap/>
            <w:vAlign w:val="center"/>
            <w:hideMark/>
            <w:tcPrChange w:id="297" w:author="Simone Erbs da Costa" w:date="2022-12-03T16:49:00Z">
              <w:tcPr>
                <w:tcW w:w="265" w:type="dxa"/>
                <w:tcBorders>
                  <w:top w:val="nil"/>
                  <w:left w:val="nil"/>
                  <w:bottom w:val="single" w:sz="4" w:space="0" w:color="auto"/>
                  <w:right w:val="single" w:sz="4" w:space="0" w:color="auto"/>
                </w:tcBorders>
                <w:shd w:val="clear" w:color="000000" w:fill="A6A6A6"/>
                <w:noWrap/>
                <w:vAlign w:val="center"/>
                <w:hideMark/>
              </w:tcPr>
            </w:tcPrChange>
          </w:tcPr>
          <w:p w14:paraId="549584EE" w14:textId="77777777" w:rsidR="00130925" w:rsidRPr="00AD2A73" w:rsidRDefault="00130925" w:rsidP="00AD2F1B">
            <w:pPr>
              <w:pStyle w:val="TF-TEXTOQUADRO"/>
            </w:pPr>
            <w:r w:rsidRPr="00AD2A73">
              <w:t>2</w:t>
            </w:r>
          </w:p>
        </w:tc>
        <w:tc>
          <w:tcPr>
            <w:tcW w:w="283" w:type="dxa"/>
            <w:tcBorders>
              <w:top w:val="nil"/>
              <w:left w:val="nil"/>
              <w:bottom w:val="single" w:sz="4" w:space="0" w:color="auto"/>
              <w:right w:val="single" w:sz="4" w:space="0" w:color="auto"/>
            </w:tcBorders>
            <w:shd w:val="clear" w:color="000000" w:fill="A6A6A6"/>
            <w:noWrap/>
            <w:vAlign w:val="center"/>
            <w:hideMark/>
            <w:tcPrChange w:id="298" w:author="Simone Erbs da Costa" w:date="2022-12-03T16:49:00Z">
              <w:tcPr>
                <w:tcW w:w="283" w:type="dxa"/>
                <w:tcBorders>
                  <w:top w:val="nil"/>
                  <w:left w:val="nil"/>
                  <w:bottom w:val="single" w:sz="4" w:space="0" w:color="auto"/>
                  <w:right w:val="single" w:sz="4" w:space="0" w:color="auto"/>
                </w:tcBorders>
                <w:shd w:val="clear" w:color="000000" w:fill="A6A6A6"/>
                <w:noWrap/>
                <w:vAlign w:val="center"/>
                <w:hideMark/>
              </w:tcPr>
            </w:tcPrChange>
          </w:tcPr>
          <w:p w14:paraId="07197229" w14:textId="77777777" w:rsidR="00130925" w:rsidRPr="00AD2A73" w:rsidRDefault="00130925" w:rsidP="00AD2F1B">
            <w:pPr>
              <w:pStyle w:val="TF-TEXTOQUADRO"/>
            </w:pPr>
            <w:r w:rsidRPr="00AD2A73">
              <w:t>1</w:t>
            </w:r>
          </w:p>
        </w:tc>
        <w:tc>
          <w:tcPr>
            <w:tcW w:w="283" w:type="dxa"/>
            <w:tcBorders>
              <w:top w:val="nil"/>
              <w:left w:val="nil"/>
              <w:bottom w:val="single" w:sz="4" w:space="0" w:color="auto"/>
              <w:right w:val="single" w:sz="4" w:space="0" w:color="auto"/>
            </w:tcBorders>
            <w:shd w:val="clear" w:color="000000" w:fill="A6A6A6"/>
            <w:noWrap/>
            <w:vAlign w:val="center"/>
            <w:hideMark/>
            <w:tcPrChange w:id="299" w:author="Simone Erbs da Costa" w:date="2022-12-03T16:49:00Z">
              <w:tcPr>
                <w:tcW w:w="283" w:type="dxa"/>
                <w:tcBorders>
                  <w:top w:val="nil"/>
                  <w:left w:val="nil"/>
                  <w:bottom w:val="single" w:sz="4" w:space="0" w:color="auto"/>
                  <w:right w:val="single" w:sz="4" w:space="0" w:color="auto"/>
                </w:tcBorders>
                <w:shd w:val="clear" w:color="000000" w:fill="A6A6A6"/>
                <w:noWrap/>
                <w:vAlign w:val="center"/>
                <w:hideMark/>
              </w:tcPr>
            </w:tcPrChange>
          </w:tcPr>
          <w:p w14:paraId="763D3E3F" w14:textId="77777777" w:rsidR="00130925" w:rsidRPr="00AD2A73" w:rsidRDefault="00130925" w:rsidP="00AD2F1B">
            <w:pPr>
              <w:pStyle w:val="TF-TEXTOQUADRO"/>
            </w:pPr>
            <w:r w:rsidRPr="00AD2A73">
              <w:t>2</w:t>
            </w:r>
          </w:p>
        </w:tc>
        <w:tc>
          <w:tcPr>
            <w:tcW w:w="252" w:type="dxa"/>
            <w:tcBorders>
              <w:top w:val="nil"/>
              <w:left w:val="nil"/>
              <w:bottom w:val="single" w:sz="4" w:space="0" w:color="auto"/>
              <w:right w:val="single" w:sz="4" w:space="0" w:color="auto"/>
            </w:tcBorders>
            <w:shd w:val="clear" w:color="000000" w:fill="A6A6A6"/>
            <w:noWrap/>
            <w:vAlign w:val="center"/>
            <w:hideMark/>
            <w:tcPrChange w:id="300" w:author="Simone Erbs da Costa" w:date="2022-12-03T16:49:00Z">
              <w:tcPr>
                <w:tcW w:w="252" w:type="dxa"/>
                <w:tcBorders>
                  <w:top w:val="nil"/>
                  <w:left w:val="nil"/>
                  <w:bottom w:val="single" w:sz="4" w:space="0" w:color="auto"/>
                  <w:right w:val="single" w:sz="4" w:space="0" w:color="auto"/>
                </w:tcBorders>
                <w:shd w:val="clear" w:color="000000" w:fill="A6A6A6"/>
                <w:noWrap/>
                <w:vAlign w:val="center"/>
                <w:hideMark/>
              </w:tcPr>
            </w:tcPrChange>
          </w:tcPr>
          <w:p w14:paraId="2689EF4C" w14:textId="77777777" w:rsidR="00130925" w:rsidRPr="00AD2A73" w:rsidRDefault="00130925" w:rsidP="00AD2F1B">
            <w:pPr>
              <w:pStyle w:val="TF-TEXTOQUADRO"/>
            </w:pPr>
            <w:r w:rsidRPr="00AD2A73">
              <w:t>1</w:t>
            </w:r>
          </w:p>
        </w:tc>
        <w:tc>
          <w:tcPr>
            <w:tcW w:w="252" w:type="dxa"/>
            <w:tcBorders>
              <w:top w:val="nil"/>
              <w:left w:val="nil"/>
              <w:bottom w:val="single" w:sz="4" w:space="0" w:color="auto"/>
              <w:right w:val="single" w:sz="4" w:space="0" w:color="auto"/>
            </w:tcBorders>
            <w:shd w:val="clear" w:color="000000" w:fill="A6A6A6"/>
            <w:noWrap/>
            <w:vAlign w:val="center"/>
            <w:hideMark/>
            <w:tcPrChange w:id="301" w:author="Simone Erbs da Costa" w:date="2022-12-03T16:49:00Z">
              <w:tcPr>
                <w:tcW w:w="252" w:type="dxa"/>
                <w:tcBorders>
                  <w:top w:val="nil"/>
                  <w:left w:val="nil"/>
                  <w:bottom w:val="single" w:sz="4" w:space="0" w:color="auto"/>
                  <w:right w:val="single" w:sz="4" w:space="0" w:color="auto"/>
                </w:tcBorders>
                <w:shd w:val="clear" w:color="000000" w:fill="A6A6A6"/>
                <w:noWrap/>
                <w:vAlign w:val="center"/>
                <w:hideMark/>
              </w:tcPr>
            </w:tcPrChange>
          </w:tcPr>
          <w:p w14:paraId="14AE0C8E" w14:textId="77777777" w:rsidR="00130925" w:rsidRPr="00AD2A73" w:rsidRDefault="00130925" w:rsidP="00AD2F1B">
            <w:pPr>
              <w:pStyle w:val="TF-TEXTOQUADRO"/>
            </w:pPr>
            <w:r w:rsidRPr="00AD2A73">
              <w:t>2</w:t>
            </w:r>
          </w:p>
        </w:tc>
        <w:tc>
          <w:tcPr>
            <w:tcW w:w="300" w:type="dxa"/>
            <w:tcBorders>
              <w:top w:val="nil"/>
              <w:left w:val="nil"/>
              <w:bottom w:val="single" w:sz="4" w:space="0" w:color="auto"/>
              <w:right w:val="single" w:sz="4" w:space="0" w:color="auto"/>
            </w:tcBorders>
            <w:shd w:val="clear" w:color="000000" w:fill="A6A6A6"/>
            <w:noWrap/>
            <w:vAlign w:val="center"/>
            <w:hideMark/>
            <w:tcPrChange w:id="302" w:author="Simone Erbs da Costa" w:date="2022-12-03T16:49:00Z">
              <w:tcPr>
                <w:tcW w:w="300" w:type="dxa"/>
                <w:tcBorders>
                  <w:top w:val="nil"/>
                  <w:left w:val="nil"/>
                  <w:bottom w:val="single" w:sz="4" w:space="0" w:color="auto"/>
                  <w:right w:val="single" w:sz="4" w:space="0" w:color="auto"/>
                </w:tcBorders>
                <w:shd w:val="clear" w:color="000000" w:fill="A6A6A6"/>
                <w:noWrap/>
                <w:vAlign w:val="center"/>
                <w:hideMark/>
              </w:tcPr>
            </w:tcPrChange>
          </w:tcPr>
          <w:p w14:paraId="7424642C" w14:textId="77777777" w:rsidR="00130925" w:rsidRPr="00AD2A73" w:rsidRDefault="00130925" w:rsidP="00AD2F1B">
            <w:pPr>
              <w:pStyle w:val="TF-TEXTOQUADRO"/>
            </w:pPr>
            <w:r w:rsidRPr="00AD2A73">
              <w:t>1</w:t>
            </w:r>
          </w:p>
        </w:tc>
        <w:tc>
          <w:tcPr>
            <w:tcW w:w="300" w:type="dxa"/>
            <w:tcBorders>
              <w:top w:val="nil"/>
              <w:left w:val="nil"/>
              <w:bottom w:val="single" w:sz="4" w:space="0" w:color="auto"/>
              <w:right w:val="single" w:sz="4" w:space="0" w:color="auto"/>
            </w:tcBorders>
            <w:shd w:val="clear" w:color="000000" w:fill="A6A6A6"/>
            <w:noWrap/>
            <w:vAlign w:val="center"/>
            <w:hideMark/>
            <w:tcPrChange w:id="303" w:author="Simone Erbs da Costa" w:date="2022-12-03T16:49:00Z">
              <w:tcPr>
                <w:tcW w:w="300" w:type="dxa"/>
                <w:tcBorders>
                  <w:top w:val="nil"/>
                  <w:left w:val="nil"/>
                  <w:bottom w:val="single" w:sz="4" w:space="0" w:color="auto"/>
                  <w:right w:val="single" w:sz="4" w:space="0" w:color="auto"/>
                </w:tcBorders>
                <w:shd w:val="clear" w:color="000000" w:fill="A6A6A6"/>
                <w:noWrap/>
                <w:vAlign w:val="center"/>
                <w:hideMark/>
              </w:tcPr>
            </w:tcPrChange>
          </w:tcPr>
          <w:p w14:paraId="3323DBDA" w14:textId="77777777" w:rsidR="00130925" w:rsidRPr="00AD2A73" w:rsidRDefault="00130925" w:rsidP="00AD2F1B">
            <w:pPr>
              <w:pStyle w:val="TF-TEXTOQUADRO"/>
            </w:pPr>
            <w:r w:rsidRPr="00AD2A73">
              <w:t>2</w:t>
            </w:r>
          </w:p>
        </w:tc>
        <w:tc>
          <w:tcPr>
            <w:tcW w:w="284" w:type="dxa"/>
            <w:tcBorders>
              <w:top w:val="nil"/>
              <w:left w:val="nil"/>
              <w:bottom w:val="single" w:sz="4" w:space="0" w:color="auto"/>
              <w:right w:val="single" w:sz="4" w:space="0" w:color="auto"/>
            </w:tcBorders>
            <w:shd w:val="clear" w:color="000000" w:fill="A6A6A6"/>
            <w:noWrap/>
            <w:vAlign w:val="center"/>
            <w:hideMark/>
            <w:tcPrChange w:id="304" w:author="Simone Erbs da Costa" w:date="2022-12-03T16:49:00Z">
              <w:tcPr>
                <w:tcW w:w="284" w:type="dxa"/>
                <w:tcBorders>
                  <w:top w:val="nil"/>
                  <w:left w:val="nil"/>
                  <w:bottom w:val="single" w:sz="4" w:space="0" w:color="auto"/>
                  <w:right w:val="single" w:sz="4" w:space="0" w:color="auto"/>
                </w:tcBorders>
                <w:shd w:val="clear" w:color="000000" w:fill="A6A6A6"/>
                <w:noWrap/>
                <w:vAlign w:val="center"/>
                <w:hideMark/>
              </w:tcPr>
            </w:tcPrChange>
          </w:tcPr>
          <w:p w14:paraId="01B61B62" w14:textId="77777777" w:rsidR="00130925" w:rsidRPr="00AD2A73" w:rsidRDefault="00130925" w:rsidP="00AD2F1B">
            <w:pPr>
              <w:pStyle w:val="TF-TEXTOQUADRO"/>
            </w:pPr>
            <w:r w:rsidRPr="00AD2A73">
              <w:t>1</w:t>
            </w:r>
          </w:p>
        </w:tc>
        <w:tc>
          <w:tcPr>
            <w:tcW w:w="283" w:type="dxa"/>
            <w:tcBorders>
              <w:top w:val="nil"/>
              <w:left w:val="nil"/>
              <w:bottom w:val="single" w:sz="4" w:space="0" w:color="auto"/>
              <w:right w:val="single" w:sz="4" w:space="0" w:color="auto"/>
            </w:tcBorders>
            <w:shd w:val="clear" w:color="000000" w:fill="A6A6A6"/>
            <w:noWrap/>
            <w:vAlign w:val="center"/>
            <w:hideMark/>
            <w:tcPrChange w:id="305" w:author="Simone Erbs da Costa" w:date="2022-12-03T16:49:00Z">
              <w:tcPr>
                <w:tcW w:w="283" w:type="dxa"/>
                <w:tcBorders>
                  <w:top w:val="nil"/>
                  <w:left w:val="nil"/>
                  <w:bottom w:val="single" w:sz="4" w:space="0" w:color="auto"/>
                  <w:right w:val="single" w:sz="4" w:space="0" w:color="auto"/>
                </w:tcBorders>
                <w:shd w:val="clear" w:color="000000" w:fill="A6A6A6"/>
                <w:noWrap/>
                <w:vAlign w:val="center"/>
                <w:hideMark/>
              </w:tcPr>
            </w:tcPrChange>
          </w:tcPr>
          <w:p w14:paraId="42452245" w14:textId="77777777" w:rsidR="00130925" w:rsidRPr="00AD2A73" w:rsidRDefault="00130925" w:rsidP="00AD2F1B">
            <w:pPr>
              <w:pStyle w:val="TF-TEXTOQUADRO"/>
            </w:pPr>
            <w:r w:rsidRPr="00AD2A73">
              <w:t>2</w:t>
            </w:r>
          </w:p>
        </w:tc>
      </w:tr>
      <w:tr w:rsidR="00130925" w:rsidRPr="00AD2A73" w14:paraId="5A14BC26" w14:textId="77777777" w:rsidTr="007C672F">
        <w:trPr>
          <w:trHeight w:val="244"/>
          <w:jc w:val="center"/>
          <w:trPrChange w:id="306" w:author="Simone Erbs da Costa" w:date="2022-12-03T16:49:00Z">
            <w:trPr>
              <w:trHeight w:val="244"/>
              <w:jc w:val="center"/>
            </w:trPr>
          </w:trPrChange>
        </w:trPr>
        <w:tc>
          <w:tcPr>
            <w:tcW w:w="6465" w:type="dxa"/>
            <w:tcBorders>
              <w:top w:val="nil"/>
              <w:left w:val="single" w:sz="4" w:space="0" w:color="auto"/>
              <w:bottom w:val="single" w:sz="4" w:space="0" w:color="auto"/>
              <w:right w:val="single" w:sz="4" w:space="0" w:color="auto"/>
            </w:tcBorders>
            <w:shd w:val="clear" w:color="auto" w:fill="auto"/>
            <w:vAlign w:val="center"/>
            <w:hideMark/>
            <w:tcPrChange w:id="307" w:author="Simone Erbs da Costa" w:date="2022-12-03T16:49:00Z">
              <w:tcPr>
                <w:tcW w:w="3478" w:type="dxa"/>
                <w:tcBorders>
                  <w:top w:val="nil"/>
                  <w:left w:val="single" w:sz="4" w:space="0" w:color="auto"/>
                  <w:bottom w:val="single" w:sz="4" w:space="0" w:color="auto"/>
                  <w:right w:val="single" w:sz="4" w:space="0" w:color="auto"/>
                </w:tcBorders>
                <w:shd w:val="clear" w:color="auto" w:fill="auto"/>
                <w:vAlign w:val="center"/>
                <w:hideMark/>
              </w:tcPr>
            </w:tcPrChange>
          </w:tcPr>
          <w:p w14:paraId="510472A6" w14:textId="77777777" w:rsidR="00130925" w:rsidRPr="00130925" w:rsidRDefault="00B8591A" w:rsidP="00AD2F1B">
            <w:pPr>
              <w:pStyle w:val="TF-TEXTOQUADRO"/>
            </w:pPr>
            <w:r w:rsidRPr="00130925">
              <w:t>pesquisa de tecnologia</w:t>
            </w:r>
          </w:p>
        </w:tc>
        <w:tc>
          <w:tcPr>
            <w:tcW w:w="252" w:type="dxa"/>
            <w:tcBorders>
              <w:top w:val="nil"/>
              <w:left w:val="nil"/>
              <w:bottom w:val="single" w:sz="4" w:space="0" w:color="auto"/>
              <w:right w:val="single" w:sz="4" w:space="0" w:color="auto"/>
            </w:tcBorders>
            <w:shd w:val="clear" w:color="000000" w:fill="808080"/>
            <w:noWrap/>
            <w:vAlign w:val="center"/>
            <w:hideMark/>
            <w:tcPrChange w:id="308" w:author="Simone Erbs da Costa" w:date="2022-12-03T16:49:00Z">
              <w:tcPr>
                <w:tcW w:w="252" w:type="dxa"/>
                <w:tcBorders>
                  <w:top w:val="nil"/>
                  <w:left w:val="nil"/>
                  <w:bottom w:val="single" w:sz="4" w:space="0" w:color="auto"/>
                  <w:right w:val="single" w:sz="4" w:space="0" w:color="auto"/>
                </w:tcBorders>
                <w:shd w:val="clear" w:color="000000" w:fill="808080"/>
                <w:noWrap/>
                <w:vAlign w:val="center"/>
                <w:hideMark/>
              </w:tcPr>
            </w:tcPrChange>
          </w:tcPr>
          <w:p w14:paraId="32AF3394"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Change w:id="309" w:author="Simone Erbs da Costa" w:date="2022-12-03T16:49:00Z">
              <w:tcPr>
                <w:tcW w:w="265" w:type="dxa"/>
                <w:tcBorders>
                  <w:top w:val="nil"/>
                  <w:left w:val="nil"/>
                  <w:bottom w:val="single" w:sz="4" w:space="0" w:color="auto"/>
                  <w:right w:val="single" w:sz="4" w:space="0" w:color="auto"/>
                </w:tcBorders>
                <w:shd w:val="clear" w:color="auto" w:fill="auto"/>
                <w:noWrap/>
                <w:vAlign w:val="center"/>
                <w:hideMark/>
              </w:tcPr>
            </w:tcPrChange>
          </w:tcPr>
          <w:p w14:paraId="065A967A"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10"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5C4B7466"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11"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55BD6217"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Change w:id="312"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5D6901EB"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Change w:id="313"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207B6DFD"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Change w:id="314" w:author="Simone Erbs da Costa" w:date="2022-12-03T16:49:00Z">
              <w:tcPr>
                <w:tcW w:w="300" w:type="dxa"/>
                <w:tcBorders>
                  <w:top w:val="nil"/>
                  <w:left w:val="nil"/>
                  <w:bottom w:val="single" w:sz="4" w:space="0" w:color="auto"/>
                  <w:right w:val="single" w:sz="4" w:space="0" w:color="auto"/>
                </w:tcBorders>
                <w:shd w:val="clear" w:color="auto" w:fill="auto"/>
                <w:noWrap/>
                <w:vAlign w:val="center"/>
                <w:hideMark/>
              </w:tcPr>
            </w:tcPrChange>
          </w:tcPr>
          <w:p w14:paraId="3A373FAD"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Change w:id="315" w:author="Simone Erbs da Costa" w:date="2022-12-03T16:49:00Z">
              <w:tcPr>
                <w:tcW w:w="300" w:type="dxa"/>
                <w:tcBorders>
                  <w:top w:val="nil"/>
                  <w:left w:val="nil"/>
                  <w:bottom w:val="single" w:sz="4" w:space="0" w:color="auto"/>
                  <w:right w:val="single" w:sz="4" w:space="0" w:color="auto"/>
                </w:tcBorders>
                <w:shd w:val="clear" w:color="auto" w:fill="auto"/>
                <w:noWrap/>
                <w:vAlign w:val="center"/>
                <w:hideMark/>
              </w:tcPr>
            </w:tcPrChange>
          </w:tcPr>
          <w:p w14:paraId="7492B599"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Change w:id="316" w:author="Simone Erbs da Costa" w:date="2022-12-03T16:49:00Z">
              <w:tcPr>
                <w:tcW w:w="284" w:type="dxa"/>
                <w:tcBorders>
                  <w:top w:val="nil"/>
                  <w:left w:val="nil"/>
                  <w:bottom w:val="single" w:sz="4" w:space="0" w:color="auto"/>
                  <w:right w:val="single" w:sz="4" w:space="0" w:color="auto"/>
                </w:tcBorders>
                <w:shd w:val="clear" w:color="auto" w:fill="auto"/>
                <w:noWrap/>
                <w:vAlign w:val="center"/>
                <w:hideMark/>
              </w:tcPr>
            </w:tcPrChange>
          </w:tcPr>
          <w:p w14:paraId="3B4DA20C"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17"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2C4E7CC1" w14:textId="77777777" w:rsidR="00130925" w:rsidRPr="00AD2A73" w:rsidRDefault="00130925" w:rsidP="00AD2F1B">
            <w:pPr>
              <w:pStyle w:val="TF-TEXTOQUADRO"/>
            </w:pPr>
            <w:r w:rsidRPr="00AD2A73">
              <w:t> </w:t>
            </w:r>
          </w:p>
        </w:tc>
      </w:tr>
      <w:tr w:rsidR="00130925" w:rsidRPr="00AD2A73" w14:paraId="681B124F" w14:textId="77777777" w:rsidTr="007C672F">
        <w:trPr>
          <w:trHeight w:val="105"/>
          <w:jc w:val="center"/>
          <w:trPrChange w:id="318" w:author="Simone Erbs da Costa" w:date="2022-12-03T16:49:00Z">
            <w:trPr>
              <w:trHeight w:val="105"/>
              <w:jc w:val="center"/>
            </w:trPr>
          </w:trPrChange>
        </w:trPr>
        <w:tc>
          <w:tcPr>
            <w:tcW w:w="6465" w:type="dxa"/>
            <w:tcBorders>
              <w:top w:val="nil"/>
              <w:left w:val="single" w:sz="4" w:space="0" w:color="auto"/>
              <w:bottom w:val="single" w:sz="4" w:space="0" w:color="auto"/>
              <w:right w:val="single" w:sz="4" w:space="0" w:color="auto"/>
            </w:tcBorders>
            <w:shd w:val="clear" w:color="auto" w:fill="auto"/>
            <w:vAlign w:val="center"/>
            <w:hideMark/>
            <w:tcPrChange w:id="319" w:author="Simone Erbs da Costa" w:date="2022-12-03T16:49:00Z">
              <w:tcPr>
                <w:tcW w:w="3478" w:type="dxa"/>
                <w:tcBorders>
                  <w:top w:val="nil"/>
                  <w:left w:val="single" w:sz="4" w:space="0" w:color="auto"/>
                  <w:bottom w:val="single" w:sz="4" w:space="0" w:color="auto"/>
                  <w:right w:val="single" w:sz="4" w:space="0" w:color="auto"/>
                </w:tcBorders>
                <w:shd w:val="clear" w:color="auto" w:fill="auto"/>
                <w:vAlign w:val="center"/>
                <w:hideMark/>
              </w:tcPr>
            </w:tcPrChange>
          </w:tcPr>
          <w:p w14:paraId="6882D4F2" w14:textId="77777777" w:rsidR="00130925" w:rsidRPr="00130925" w:rsidRDefault="00B8591A" w:rsidP="00AD2F1B">
            <w:pPr>
              <w:pStyle w:val="TF-TEXTOQUADRO"/>
            </w:pPr>
            <w:r w:rsidRPr="00130925">
              <w:t>elaboração dos requisitos</w:t>
            </w:r>
          </w:p>
        </w:tc>
        <w:tc>
          <w:tcPr>
            <w:tcW w:w="252" w:type="dxa"/>
            <w:tcBorders>
              <w:top w:val="nil"/>
              <w:left w:val="nil"/>
              <w:bottom w:val="single" w:sz="4" w:space="0" w:color="auto"/>
              <w:right w:val="single" w:sz="4" w:space="0" w:color="auto"/>
            </w:tcBorders>
            <w:shd w:val="clear" w:color="auto" w:fill="auto"/>
            <w:noWrap/>
            <w:vAlign w:val="center"/>
            <w:hideMark/>
            <w:tcPrChange w:id="320"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7E302B44"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000000" w:fill="808080"/>
            <w:noWrap/>
            <w:vAlign w:val="center"/>
            <w:hideMark/>
            <w:tcPrChange w:id="321" w:author="Simone Erbs da Costa" w:date="2022-12-03T16:49:00Z">
              <w:tcPr>
                <w:tcW w:w="265" w:type="dxa"/>
                <w:tcBorders>
                  <w:top w:val="nil"/>
                  <w:left w:val="nil"/>
                  <w:bottom w:val="single" w:sz="4" w:space="0" w:color="auto"/>
                  <w:right w:val="single" w:sz="4" w:space="0" w:color="auto"/>
                </w:tcBorders>
                <w:shd w:val="clear" w:color="000000" w:fill="808080"/>
                <w:noWrap/>
                <w:vAlign w:val="center"/>
                <w:hideMark/>
              </w:tcPr>
            </w:tcPrChange>
          </w:tcPr>
          <w:p w14:paraId="18F8CA5D"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22"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1B78129A"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23"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686E55FD"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Change w:id="324"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6BE5C604"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Change w:id="325"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68EA7200"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Change w:id="326" w:author="Simone Erbs da Costa" w:date="2022-12-03T16:49:00Z">
              <w:tcPr>
                <w:tcW w:w="300" w:type="dxa"/>
                <w:tcBorders>
                  <w:top w:val="nil"/>
                  <w:left w:val="nil"/>
                  <w:bottom w:val="single" w:sz="4" w:space="0" w:color="auto"/>
                  <w:right w:val="single" w:sz="4" w:space="0" w:color="auto"/>
                </w:tcBorders>
                <w:shd w:val="clear" w:color="auto" w:fill="auto"/>
                <w:noWrap/>
                <w:vAlign w:val="center"/>
                <w:hideMark/>
              </w:tcPr>
            </w:tcPrChange>
          </w:tcPr>
          <w:p w14:paraId="05244F3B"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Change w:id="327" w:author="Simone Erbs da Costa" w:date="2022-12-03T16:49:00Z">
              <w:tcPr>
                <w:tcW w:w="300" w:type="dxa"/>
                <w:tcBorders>
                  <w:top w:val="nil"/>
                  <w:left w:val="nil"/>
                  <w:bottom w:val="single" w:sz="4" w:space="0" w:color="auto"/>
                  <w:right w:val="single" w:sz="4" w:space="0" w:color="auto"/>
                </w:tcBorders>
                <w:shd w:val="clear" w:color="auto" w:fill="auto"/>
                <w:noWrap/>
                <w:vAlign w:val="center"/>
                <w:hideMark/>
              </w:tcPr>
            </w:tcPrChange>
          </w:tcPr>
          <w:p w14:paraId="5D004D1E"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Change w:id="328" w:author="Simone Erbs da Costa" w:date="2022-12-03T16:49:00Z">
              <w:tcPr>
                <w:tcW w:w="284" w:type="dxa"/>
                <w:tcBorders>
                  <w:top w:val="nil"/>
                  <w:left w:val="nil"/>
                  <w:bottom w:val="single" w:sz="4" w:space="0" w:color="auto"/>
                  <w:right w:val="single" w:sz="4" w:space="0" w:color="auto"/>
                </w:tcBorders>
                <w:shd w:val="clear" w:color="auto" w:fill="auto"/>
                <w:noWrap/>
                <w:vAlign w:val="center"/>
                <w:hideMark/>
              </w:tcPr>
            </w:tcPrChange>
          </w:tcPr>
          <w:p w14:paraId="6F9B6B10"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29"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3867259F" w14:textId="77777777" w:rsidR="00130925" w:rsidRPr="00AD2A73" w:rsidRDefault="00130925" w:rsidP="00AD2F1B">
            <w:pPr>
              <w:pStyle w:val="TF-TEXTOQUADRO"/>
            </w:pPr>
            <w:r w:rsidRPr="00AD2A73">
              <w:t> </w:t>
            </w:r>
          </w:p>
        </w:tc>
      </w:tr>
      <w:tr w:rsidR="00130925" w:rsidRPr="00AD2A73" w14:paraId="6B89C4E5" w14:textId="77777777" w:rsidTr="007C672F">
        <w:trPr>
          <w:trHeight w:val="70"/>
          <w:jc w:val="center"/>
          <w:trPrChange w:id="330" w:author="Simone Erbs da Costa" w:date="2022-12-03T16:49:00Z">
            <w:trPr>
              <w:trHeight w:val="70"/>
              <w:jc w:val="center"/>
            </w:trPr>
          </w:trPrChange>
        </w:trPr>
        <w:tc>
          <w:tcPr>
            <w:tcW w:w="6465" w:type="dxa"/>
            <w:tcBorders>
              <w:top w:val="nil"/>
              <w:left w:val="single" w:sz="4" w:space="0" w:color="auto"/>
              <w:bottom w:val="single" w:sz="4" w:space="0" w:color="auto"/>
              <w:right w:val="single" w:sz="4" w:space="0" w:color="auto"/>
            </w:tcBorders>
            <w:shd w:val="clear" w:color="auto" w:fill="auto"/>
            <w:vAlign w:val="center"/>
            <w:hideMark/>
            <w:tcPrChange w:id="331" w:author="Simone Erbs da Costa" w:date="2022-12-03T16:49:00Z">
              <w:tcPr>
                <w:tcW w:w="3478" w:type="dxa"/>
                <w:tcBorders>
                  <w:top w:val="nil"/>
                  <w:left w:val="single" w:sz="4" w:space="0" w:color="auto"/>
                  <w:bottom w:val="single" w:sz="4" w:space="0" w:color="auto"/>
                  <w:right w:val="single" w:sz="4" w:space="0" w:color="auto"/>
                </w:tcBorders>
                <w:shd w:val="clear" w:color="auto" w:fill="auto"/>
                <w:vAlign w:val="center"/>
                <w:hideMark/>
              </w:tcPr>
            </w:tcPrChange>
          </w:tcPr>
          <w:p w14:paraId="719A60D3" w14:textId="77777777" w:rsidR="00130925" w:rsidRPr="00130925" w:rsidRDefault="00B8591A" w:rsidP="00AD2F1B">
            <w:pPr>
              <w:pStyle w:val="TF-TEXTOQUADRO"/>
            </w:pPr>
            <w:r w:rsidRPr="00130925">
              <w:t>diagramação</w:t>
            </w:r>
          </w:p>
        </w:tc>
        <w:tc>
          <w:tcPr>
            <w:tcW w:w="252" w:type="dxa"/>
            <w:tcBorders>
              <w:top w:val="nil"/>
              <w:left w:val="nil"/>
              <w:bottom w:val="single" w:sz="4" w:space="0" w:color="auto"/>
              <w:right w:val="single" w:sz="4" w:space="0" w:color="auto"/>
            </w:tcBorders>
            <w:shd w:val="clear" w:color="auto" w:fill="auto"/>
            <w:noWrap/>
            <w:vAlign w:val="center"/>
            <w:hideMark/>
            <w:tcPrChange w:id="332"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4A816FB8"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000000" w:fill="808080"/>
            <w:noWrap/>
            <w:vAlign w:val="center"/>
            <w:hideMark/>
            <w:tcPrChange w:id="333" w:author="Simone Erbs da Costa" w:date="2022-12-03T16:49:00Z">
              <w:tcPr>
                <w:tcW w:w="265" w:type="dxa"/>
                <w:tcBorders>
                  <w:top w:val="nil"/>
                  <w:left w:val="nil"/>
                  <w:bottom w:val="single" w:sz="4" w:space="0" w:color="auto"/>
                  <w:right w:val="single" w:sz="4" w:space="0" w:color="auto"/>
                </w:tcBorders>
                <w:shd w:val="clear" w:color="000000" w:fill="808080"/>
                <w:noWrap/>
                <w:vAlign w:val="center"/>
                <w:hideMark/>
              </w:tcPr>
            </w:tcPrChange>
          </w:tcPr>
          <w:p w14:paraId="62A7C36D"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Change w:id="334" w:author="Simone Erbs da Costa" w:date="2022-12-03T16:49:00Z">
              <w:tcPr>
                <w:tcW w:w="283" w:type="dxa"/>
                <w:tcBorders>
                  <w:top w:val="nil"/>
                  <w:left w:val="nil"/>
                  <w:bottom w:val="single" w:sz="4" w:space="0" w:color="auto"/>
                  <w:right w:val="single" w:sz="4" w:space="0" w:color="auto"/>
                </w:tcBorders>
                <w:shd w:val="clear" w:color="000000" w:fill="808080"/>
                <w:noWrap/>
                <w:vAlign w:val="center"/>
                <w:hideMark/>
              </w:tcPr>
            </w:tcPrChange>
          </w:tcPr>
          <w:p w14:paraId="590127C7"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35"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1C5FEED0"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Change w:id="336"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27595C29"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Change w:id="337"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2A314605"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Change w:id="338" w:author="Simone Erbs da Costa" w:date="2022-12-03T16:49:00Z">
              <w:tcPr>
                <w:tcW w:w="300" w:type="dxa"/>
                <w:tcBorders>
                  <w:top w:val="nil"/>
                  <w:left w:val="nil"/>
                  <w:bottom w:val="single" w:sz="4" w:space="0" w:color="auto"/>
                  <w:right w:val="single" w:sz="4" w:space="0" w:color="auto"/>
                </w:tcBorders>
                <w:shd w:val="clear" w:color="auto" w:fill="auto"/>
                <w:noWrap/>
                <w:vAlign w:val="center"/>
                <w:hideMark/>
              </w:tcPr>
            </w:tcPrChange>
          </w:tcPr>
          <w:p w14:paraId="3F57FF57"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Change w:id="339" w:author="Simone Erbs da Costa" w:date="2022-12-03T16:49:00Z">
              <w:tcPr>
                <w:tcW w:w="300" w:type="dxa"/>
                <w:tcBorders>
                  <w:top w:val="nil"/>
                  <w:left w:val="nil"/>
                  <w:bottom w:val="single" w:sz="4" w:space="0" w:color="auto"/>
                  <w:right w:val="single" w:sz="4" w:space="0" w:color="auto"/>
                </w:tcBorders>
                <w:shd w:val="clear" w:color="auto" w:fill="auto"/>
                <w:noWrap/>
                <w:vAlign w:val="center"/>
                <w:hideMark/>
              </w:tcPr>
            </w:tcPrChange>
          </w:tcPr>
          <w:p w14:paraId="2DEB780F"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Change w:id="340" w:author="Simone Erbs da Costa" w:date="2022-12-03T16:49:00Z">
              <w:tcPr>
                <w:tcW w:w="284" w:type="dxa"/>
                <w:tcBorders>
                  <w:top w:val="nil"/>
                  <w:left w:val="nil"/>
                  <w:bottom w:val="single" w:sz="4" w:space="0" w:color="auto"/>
                  <w:right w:val="single" w:sz="4" w:space="0" w:color="auto"/>
                </w:tcBorders>
                <w:shd w:val="clear" w:color="auto" w:fill="auto"/>
                <w:noWrap/>
                <w:vAlign w:val="center"/>
                <w:hideMark/>
              </w:tcPr>
            </w:tcPrChange>
          </w:tcPr>
          <w:p w14:paraId="3D69ADEB"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41"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1A41DB60" w14:textId="77777777" w:rsidR="00130925" w:rsidRPr="00AD2A73" w:rsidRDefault="00130925" w:rsidP="00AD2F1B">
            <w:pPr>
              <w:pStyle w:val="TF-TEXTOQUADRO"/>
            </w:pPr>
            <w:r w:rsidRPr="00AD2A73">
              <w:t> </w:t>
            </w:r>
          </w:p>
        </w:tc>
      </w:tr>
      <w:tr w:rsidR="00130925" w:rsidRPr="00AD2A73" w14:paraId="50F33E98" w14:textId="77777777" w:rsidTr="007C672F">
        <w:trPr>
          <w:trHeight w:val="70"/>
          <w:jc w:val="center"/>
          <w:trPrChange w:id="342" w:author="Simone Erbs da Costa" w:date="2022-12-03T16:49:00Z">
            <w:trPr>
              <w:trHeight w:val="70"/>
              <w:jc w:val="center"/>
            </w:trPr>
          </w:trPrChange>
        </w:trPr>
        <w:tc>
          <w:tcPr>
            <w:tcW w:w="6465" w:type="dxa"/>
            <w:tcBorders>
              <w:top w:val="nil"/>
              <w:left w:val="single" w:sz="4" w:space="0" w:color="auto"/>
              <w:bottom w:val="single" w:sz="4" w:space="0" w:color="auto"/>
              <w:right w:val="single" w:sz="4" w:space="0" w:color="auto"/>
            </w:tcBorders>
            <w:shd w:val="clear" w:color="auto" w:fill="auto"/>
            <w:vAlign w:val="center"/>
            <w:hideMark/>
            <w:tcPrChange w:id="343" w:author="Simone Erbs da Costa" w:date="2022-12-03T16:49:00Z">
              <w:tcPr>
                <w:tcW w:w="3478" w:type="dxa"/>
                <w:tcBorders>
                  <w:top w:val="nil"/>
                  <w:left w:val="single" w:sz="4" w:space="0" w:color="auto"/>
                  <w:bottom w:val="single" w:sz="4" w:space="0" w:color="auto"/>
                  <w:right w:val="single" w:sz="4" w:space="0" w:color="auto"/>
                </w:tcBorders>
                <w:shd w:val="clear" w:color="auto" w:fill="auto"/>
                <w:vAlign w:val="center"/>
                <w:hideMark/>
              </w:tcPr>
            </w:tcPrChange>
          </w:tcPr>
          <w:p w14:paraId="1F5368EC" w14:textId="77777777" w:rsidR="00130925" w:rsidRPr="00130925" w:rsidRDefault="00B8591A" w:rsidP="00AD2F1B">
            <w:pPr>
              <w:pStyle w:val="TF-TEXTOQUADRO"/>
            </w:pPr>
            <w:r w:rsidRPr="00130925">
              <w:t>implementar os CRUDS</w:t>
            </w:r>
          </w:p>
        </w:tc>
        <w:tc>
          <w:tcPr>
            <w:tcW w:w="252" w:type="dxa"/>
            <w:tcBorders>
              <w:top w:val="nil"/>
              <w:left w:val="nil"/>
              <w:bottom w:val="single" w:sz="4" w:space="0" w:color="auto"/>
              <w:right w:val="single" w:sz="4" w:space="0" w:color="auto"/>
            </w:tcBorders>
            <w:shd w:val="clear" w:color="auto" w:fill="auto"/>
            <w:noWrap/>
            <w:vAlign w:val="center"/>
            <w:hideMark/>
            <w:tcPrChange w:id="344"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5DECF695"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Change w:id="345" w:author="Simone Erbs da Costa" w:date="2022-12-03T16:49:00Z">
              <w:tcPr>
                <w:tcW w:w="265" w:type="dxa"/>
                <w:tcBorders>
                  <w:top w:val="nil"/>
                  <w:left w:val="nil"/>
                  <w:bottom w:val="single" w:sz="4" w:space="0" w:color="auto"/>
                  <w:right w:val="single" w:sz="4" w:space="0" w:color="auto"/>
                </w:tcBorders>
                <w:shd w:val="clear" w:color="auto" w:fill="auto"/>
                <w:noWrap/>
                <w:vAlign w:val="center"/>
                <w:hideMark/>
              </w:tcPr>
            </w:tcPrChange>
          </w:tcPr>
          <w:p w14:paraId="66BC8B97"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46"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6A441B69"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Change w:id="347" w:author="Simone Erbs da Costa" w:date="2022-12-03T16:49:00Z">
              <w:tcPr>
                <w:tcW w:w="283" w:type="dxa"/>
                <w:tcBorders>
                  <w:top w:val="nil"/>
                  <w:left w:val="nil"/>
                  <w:bottom w:val="single" w:sz="4" w:space="0" w:color="auto"/>
                  <w:right w:val="single" w:sz="4" w:space="0" w:color="auto"/>
                </w:tcBorders>
                <w:shd w:val="clear" w:color="000000" w:fill="808080"/>
                <w:noWrap/>
                <w:vAlign w:val="center"/>
                <w:hideMark/>
              </w:tcPr>
            </w:tcPrChange>
          </w:tcPr>
          <w:p w14:paraId="51DC7923"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Change w:id="348" w:author="Simone Erbs da Costa" w:date="2022-12-03T16:49:00Z">
              <w:tcPr>
                <w:tcW w:w="252" w:type="dxa"/>
                <w:tcBorders>
                  <w:top w:val="nil"/>
                  <w:left w:val="nil"/>
                  <w:bottom w:val="single" w:sz="4" w:space="0" w:color="auto"/>
                  <w:right w:val="single" w:sz="4" w:space="0" w:color="auto"/>
                </w:tcBorders>
                <w:shd w:val="clear" w:color="000000" w:fill="808080"/>
                <w:noWrap/>
                <w:vAlign w:val="center"/>
                <w:hideMark/>
              </w:tcPr>
            </w:tcPrChange>
          </w:tcPr>
          <w:p w14:paraId="1220266F"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Change w:id="349" w:author="Simone Erbs da Costa" w:date="2022-12-03T16:49:00Z">
              <w:tcPr>
                <w:tcW w:w="252" w:type="dxa"/>
                <w:tcBorders>
                  <w:top w:val="nil"/>
                  <w:left w:val="nil"/>
                  <w:bottom w:val="single" w:sz="4" w:space="0" w:color="auto"/>
                  <w:right w:val="single" w:sz="4" w:space="0" w:color="auto"/>
                </w:tcBorders>
                <w:shd w:val="clear" w:color="000000" w:fill="808080"/>
                <w:noWrap/>
                <w:vAlign w:val="center"/>
                <w:hideMark/>
              </w:tcPr>
            </w:tcPrChange>
          </w:tcPr>
          <w:p w14:paraId="766F2752"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Change w:id="350" w:author="Simone Erbs da Costa" w:date="2022-12-03T16:49:00Z">
              <w:tcPr>
                <w:tcW w:w="300" w:type="dxa"/>
                <w:tcBorders>
                  <w:top w:val="nil"/>
                  <w:left w:val="nil"/>
                  <w:bottom w:val="single" w:sz="4" w:space="0" w:color="auto"/>
                  <w:right w:val="single" w:sz="4" w:space="0" w:color="auto"/>
                </w:tcBorders>
                <w:shd w:val="clear" w:color="auto" w:fill="auto"/>
                <w:noWrap/>
                <w:vAlign w:val="center"/>
                <w:hideMark/>
              </w:tcPr>
            </w:tcPrChange>
          </w:tcPr>
          <w:p w14:paraId="21445B12"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Change w:id="351" w:author="Simone Erbs da Costa" w:date="2022-12-03T16:49:00Z">
              <w:tcPr>
                <w:tcW w:w="300" w:type="dxa"/>
                <w:tcBorders>
                  <w:top w:val="nil"/>
                  <w:left w:val="nil"/>
                  <w:bottom w:val="single" w:sz="4" w:space="0" w:color="auto"/>
                  <w:right w:val="single" w:sz="4" w:space="0" w:color="auto"/>
                </w:tcBorders>
                <w:shd w:val="clear" w:color="auto" w:fill="auto"/>
                <w:noWrap/>
                <w:vAlign w:val="center"/>
                <w:hideMark/>
              </w:tcPr>
            </w:tcPrChange>
          </w:tcPr>
          <w:p w14:paraId="566672C4"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Change w:id="352" w:author="Simone Erbs da Costa" w:date="2022-12-03T16:49:00Z">
              <w:tcPr>
                <w:tcW w:w="284" w:type="dxa"/>
                <w:tcBorders>
                  <w:top w:val="nil"/>
                  <w:left w:val="nil"/>
                  <w:bottom w:val="single" w:sz="4" w:space="0" w:color="auto"/>
                  <w:right w:val="single" w:sz="4" w:space="0" w:color="auto"/>
                </w:tcBorders>
                <w:shd w:val="clear" w:color="auto" w:fill="auto"/>
                <w:noWrap/>
                <w:vAlign w:val="center"/>
                <w:hideMark/>
              </w:tcPr>
            </w:tcPrChange>
          </w:tcPr>
          <w:p w14:paraId="334DB001"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53"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4665F84B" w14:textId="77777777" w:rsidR="00130925" w:rsidRPr="00AD2A73" w:rsidRDefault="00130925" w:rsidP="00AD2F1B">
            <w:pPr>
              <w:pStyle w:val="TF-TEXTOQUADRO"/>
            </w:pPr>
            <w:r w:rsidRPr="00AD2A73">
              <w:t> </w:t>
            </w:r>
          </w:p>
        </w:tc>
      </w:tr>
      <w:tr w:rsidR="00130925" w:rsidRPr="00AD2A73" w14:paraId="04EB0A57" w14:textId="77777777" w:rsidTr="007C672F">
        <w:trPr>
          <w:trHeight w:val="132"/>
          <w:jc w:val="center"/>
          <w:trPrChange w:id="354" w:author="Simone Erbs da Costa" w:date="2022-12-03T16:49:00Z">
            <w:trPr>
              <w:trHeight w:val="132"/>
              <w:jc w:val="center"/>
            </w:trPr>
          </w:trPrChange>
        </w:trPr>
        <w:tc>
          <w:tcPr>
            <w:tcW w:w="6465" w:type="dxa"/>
            <w:tcBorders>
              <w:top w:val="nil"/>
              <w:left w:val="single" w:sz="4" w:space="0" w:color="auto"/>
              <w:bottom w:val="single" w:sz="4" w:space="0" w:color="auto"/>
              <w:right w:val="single" w:sz="4" w:space="0" w:color="auto"/>
            </w:tcBorders>
            <w:shd w:val="clear" w:color="auto" w:fill="auto"/>
            <w:vAlign w:val="center"/>
            <w:hideMark/>
            <w:tcPrChange w:id="355" w:author="Simone Erbs da Costa" w:date="2022-12-03T16:49:00Z">
              <w:tcPr>
                <w:tcW w:w="3478" w:type="dxa"/>
                <w:tcBorders>
                  <w:top w:val="nil"/>
                  <w:left w:val="single" w:sz="4" w:space="0" w:color="auto"/>
                  <w:bottom w:val="single" w:sz="4" w:space="0" w:color="auto"/>
                  <w:right w:val="single" w:sz="4" w:space="0" w:color="auto"/>
                </w:tcBorders>
                <w:shd w:val="clear" w:color="auto" w:fill="auto"/>
                <w:vAlign w:val="center"/>
                <w:hideMark/>
              </w:tcPr>
            </w:tcPrChange>
          </w:tcPr>
          <w:p w14:paraId="1EB535E5" w14:textId="77777777" w:rsidR="00130925" w:rsidRPr="00130925" w:rsidRDefault="00B8591A" w:rsidP="00AD2F1B">
            <w:pPr>
              <w:pStyle w:val="TF-TEXTOQUADRO"/>
            </w:pPr>
            <w:r w:rsidRPr="00130925">
              <w:t>implementar as regras de negócios</w:t>
            </w:r>
          </w:p>
        </w:tc>
        <w:tc>
          <w:tcPr>
            <w:tcW w:w="252" w:type="dxa"/>
            <w:tcBorders>
              <w:top w:val="nil"/>
              <w:left w:val="nil"/>
              <w:bottom w:val="single" w:sz="4" w:space="0" w:color="auto"/>
              <w:right w:val="single" w:sz="4" w:space="0" w:color="auto"/>
            </w:tcBorders>
            <w:shd w:val="clear" w:color="auto" w:fill="auto"/>
            <w:noWrap/>
            <w:vAlign w:val="center"/>
            <w:hideMark/>
            <w:tcPrChange w:id="356"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28E16284"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Change w:id="357" w:author="Simone Erbs da Costa" w:date="2022-12-03T16:49:00Z">
              <w:tcPr>
                <w:tcW w:w="265" w:type="dxa"/>
                <w:tcBorders>
                  <w:top w:val="nil"/>
                  <w:left w:val="nil"/>
                  <w:bottom w:val="single" w:sz="4" w:space="0" w:color="auto"/>
                  <w:right w:val="single" w:sz="4" w:space="0" w:color="auto"/>
                </w:tcBorders>
                <w:shd w:val="clear" w:color="auto" w:fill="auto"/>
                <w:noWrap/>
                <w:vAlign w:val="center"/>
                <w:hideMark/>
              </w:tcPr>
            </w:tcPrChange>
          </w:tcPr>
          <w:p w14:paraId="698D3100"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58"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689DBF0A"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59"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06B6CE02"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Change w:id="360"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2E09E15E"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Change w:id="361" w:author="Simone Erbs da Costa" w:date="2022-12-03T16:49:00Z">
              <w:tcPr>
                <w:tcW w:w="252" w:type="dxa"/>
                <w:tcBorders>
                  <w:top w:val="nil"/>
                  <w:left w:val="nil"/>
                  <w:bottom w:val="single" w:sz="4" w:space="0" w:color="auto"/>
                  <w:right w:val="single" w:sz="4" w:space="0" w:color="auto"/>
                </w:tcBorders>
                <w:shd w:val="clear" w:color="000000" w:fill="808080"/>
                <w:noWrap/>
                <w:vAlign w:val="center"/>
                <w:hideMark/>
              </w:tcPr>
            </w:tcPrChange>
          </w:tcPr>
          <w:p w14:paraId="4C17A74B"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000000" w:fill="808080"/>
            <w:noWrap/>
            <w:vAlign w:val="center"/>
            <w:hideMark/>
            <w:tcPrChange w:id="362" w:author="Simone Erbs da Costa" w:date="2022-12-03T16:49:00Z">
              <w:tcPr>
                <w:tcW w:w="300" w:type="dxa"/>
                <w:tcBorders>
                  <w:top w:val="nil"/>
                  <w:left w:val="nil"/>
                  <w:bottom w:val="single" w:sz="4" w:space="0" w:color="auto"/>
                  <w:right w:val="single" w:sz="4" w:space="0" w:color="auto"/>
                </w:tcBorders>
                <w:shd w:val="clear" w:color="000000" w:fill="808080"/>
                <w:noWrap/>
                <w:vAlign w:val="center"/>
                <w:hideMark/>
              </w:tcPr>
            </w:tcPrChange>
          </w:tcPr>
          <w:p w14:paraId="4279C169"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000000" w:fill="808080"/>
            <w:noWrap/>
            <w:vAlign w:val="center"/>
            <w:hideMark/>
            <w:tcPrChange w:id="363" w:author="Simone Erbs da Costa" w:date="2022-12-03T16:49:00Z">
              <w:tcPr>
                <w:tcW w:w="300" w:type="dxa"/>
                <w:tcBorders>
                  <w:top w:val="nil"/>
                  <w:left w:val="nil"/>
                  <w:bottom w:val="single" w:sz="4" w:space="0" w:color="auto"/>
                  <w:right w:val="single" w:sz="4" w:space="0" w:color="auto"/>
                </w:tcBorders>
                <w:shd w:val="clear" w:color="000000" w:fill="808080"/>
                <w:noWrap/>
                <w:vAlign w:val="center"/>
                <w:hideMark/>
              </w:tcPr>
            </w:tcPrChange>
          </w:tcPr>
          <w:p w14:paraId="53FDB8D4"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Change w:id="364" w:author="Simone Erbs da Costa" w:date="2022-12-03T16:49:00Z">
              <w:tcPr>
                <w:tcW w:w="284" w:type="dxa"/>
                <w:tcBorders>
                  <w:top w:val="nil"/>
                  <w:left w:val="nil"/>
                  <w:bottom w:val="single" w:sz="4" w:space="0" w:color="auto"/>
                  <w:right w:val="single" w:sz="4" w:space="0" w:color="auto"/>
                </w:tcBorders>
                <w:shd w:val="clear" w:color="auto" w:fill="auto"/>
                <w:noWrap/>
                <w:vAlign w:val="center"/>
                <w:hideMark/>
              </w:tcPr>
            </w:tcPrChange>
          </w:tcPr>
          <w:p w14:paraId="47A87522"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65"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24A26435" w14:textId="77777777" w:rsidR="00130925" w:rsidRPr="00AD2A73" w:rsidRDefault="00130925" w:rsidP="00AD2F1B">
            <w:pPr>
              <w:pStyle w:val="TF-TEXTOQUADRO"/>
            </w:pPr>
            <w:r w:rsidRPr="00AD2A73">
              <w:t> </w:t>
            </w:r>
          </w:p>
        </w:tc>
      </w:tr>
      <w:tr w:rsidR="00130925" w:rsidRPr="00AD2A73" w14:paraId="1A23CF93" w14:textId="77777777" w:rsidTr="007C672F">
        <w:trPr>
          <w:trHeight w:val="70"/>
          <w:jc w:val="center"/>
          <w:trPrChange w:id="366" w:author="Simone Erbs da Costa" w:date="2022-12-03T16:49:00Z">
            <w:trPr>
              <w:trHeight w:val="70"/>
              <w:jc w:val="center"/>
            </w:trPr>
          </w:trPrChange>
        </w:trPr>
        <w:tc>
          <w:tcPr>
            <w:tcW w:w="6465" w:type="dxa"/>
            <w:tcBorders>
              <w:top w:val="nil"/>
              <w:left w:val="single" w:sz="4" w:space="0" w:color="auto"/>
              <w:bottom w:val="single" w:sz="4" w:space="0" w:color="auto"/>
              <w:right w:val="single" w:sz="4" w:space="0" w:color="auto"/>
            </w:tcBorders>
            <w:shd w:val="clear" w:color="auto" w:fill="auto"/>
            <w:vAlign w:val="center"/>
            <w:hideMark/>
            <w:tcPrChange w:id="367" w:author="Simone Erbs da Costa" w:date="2022-12-03T16:49:00Z">
              <w:tcPr>
                <w:tcW w:w="3478" w:type="dxa"/>
                <w:tcBorders>
                  <w:top w:val="nil"/>
                  <w:left w:val="single" w:sz="4" w:space="0" w:color="auto"/>
                  <w:bottom w:val="single" w:sz="4" w:space="0" w:color="auto"/>
                  <w:right w:val="single" w:sz="4" w:space="0" w:color="auto"/>
                </w:tcBorders>
                <w:shd w:val="clear" w:color="auto" w:fill="auto"/>
                <w:vAlign w:val="center"/>
                <w:hideMark/>
              </w:tcPr>
            </w:tcPrChange>
          </w:tcPr>
          <w:p w14:paraId="47F87137" w14:textId="77777777" w:rsidR="00130925" w:rsidRPr="00130925" w:rsidRDefault="00B8591A" w:rsidP="00AD2F1B">
            <w:pPr>
              <w:pStyle w:val="TF-TEXTOQUADRO"/>
            </w:pPr>
            <w:r w:rsidRPr="00130925">
              <w:t>testes de usabilidade</w:t>
            </w:r>
          </w:p>
        </w:tc>
        <w:tc>
          <w:tcPr>
            <w:tcW w:w="252" w:type="dxa"/>
            <w:tcBorders>
              <w:top w:val="nil"/>
              <w:left w:val="nil"/>
              <w:bottom w:val="single" w:sz="4" w:space="0" w:color="auto"/>
              <w:right w:val="single" w:sz="4" w:space="0" w:color="auto"/>
            </w:tcBorders>
            <w:shd w:val="clear" w:color="auto" w:fill="auto"/>
            <w:noWrap/>
            <w:vAlign w:val="center"/>
            <w:hideMark/>
            <w:tcPrChange w:id="368"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211C1B02"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Change w:id="369" w:author="Simone Erbs da Costa" w:date="2022-12-03T16:49:00Z">
              <w:tcPr>
                <w:tcW w:w="265" w:type="dxa"/>
                <w:tcBorders>
                  <w:top w:val="nil"/>
                  <w:left w:val="nil"/>
                  <w:bottom w:val="single" w:sz="4" w:space="0" w:color="auto"/>
                  <w:right w:val="single" w:sz="4" w:space="0" w:color="auto"/>
                </w:tcBorders>
                <w:shd w:val="clear" w:color="auto" w:fill="auto"/>
                <w:noWrap/>
                <w:vAlign w:val="center"/>
                <w:hideMark/>
              </w:tcPr>
            </w:tcPrChange>
          </w:tcPr>
          <w:p w14:paraId="4E44CEE7"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70"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40C25014"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Change w:id="371" w:author="Simone Erbs da Costa" w:date="2022-12-03T16:49:00Z">
              <w:tcPr>
                <w:tcW w:w="283" w:type="dxa"/>
                <w:tcBorders>
                  <w:top w:val="nil"/>
                  <w:left w:val="nil"/>
                  <w:bottom w:val="single" w:sz="4" w:space="0" w:color="auto"/>
                  <w:right w:val="single" w:sz="4" w:space="0" w:color="auto"/>
                </w:tcBorders>
                <w:shd w:val="clear" w:color="auto" w:fill="auto"/>
                <w:noWrap/>
                <w:vAlign w:val="center"/>
                <w:hideMark/>
              </w:tcPr>
            </w:tcPrChange>
          </w:tcPr>
          <w:p w14:paraId="7986F923"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Change w:id="372"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4A10A6CE"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Change w:id="373" w:author="Simone Erbs da Costa" w:date="2022-12-03T16:49:00Z">
              <w:tcPr>
                <w:tcW w:w="252" w:type="dxa"/>
                <w:tcBorders>
                  <w:top w:val="nil"/>
                  <w:left w:val="nil"/>
                  <w:bottom w:val="single" w:sz="4" w:space="0" w:color="auto"/>
                  <w:right w:val="single" w:sz="4" w:space="0" w:color="auto"/>
                </w:tcBorders>
                <w:shd w:val="clear" w:color="auto" w:fill="auto"/>
                <w:noWrap/>
                <w:vAlign w:val="center"/>
                <w:hideMark/>
              </w:tcPr>
            </w:tcPrChange>
          </w:tcPr>
          <w:p w14:paraId="7BDC06AC"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Change w:id="374" w:author="Simone Erbs da Costa" w:date="2022-12-03T16:49:00Z">
              <w:tcPr>
                <w:tcW w:w="300" w:type="dxa"/>
                <w:tcBorders>
                  <w:top w:val="nil"/>
                  <w:left w:val="nil"/>
                  <w:bottom w:val="single" w:sz="4" w:space="0" w:color="auto"/>
                  <w:right w:val="single" w:sz="4" w:space="0" w:color="auto"/>
                </w:tcBorders>
                <w:shd w:val="clear" w:color="auto" w:fill="auto"/>
                <w:noWrap/>
                <w:vAlign w:val="center"/>
                <w:hideMark/>
              </w:tcPr>
            </w:tcPrChange>
          </w:tcPr>
          <w:p w14:paraId="42F8EC85"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Change w:id="375" w:author="Simone Erbs da Costa" w:date="2022-12-03T16:49:00Z">
              <w:tcPr>
                <w:tcW w:w="300" w:type="dxa"/>
                <w:tcBorders>
                  <w:top w:val="nil"/>
                  <w:left w:val="nil"/>
                  <w:bottom w:val="single" w:sz="4" w:space="0" w:color="auto"/>
                  <w:right w:val="single" w:sz="4" w:space="0" w:color="auto"/>
                </w:tcBorders>
                <w:shd w:val="clear" w:color="auto" w:fill="auto"/>
                <w:noWrap/>
                <w:vAlign w:val="center"/>
                <w:hideMark/>
              </w:tcPr>
            </w:tcPrChange>
          </w:tcPr>
          <w:p w14:paraId="629683DB"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000000" w:fill="808080"/>
            <w:noWrap/>
            <w:vAlign w:val="center"/>
            <w:hideMark/>
            <w:tcPrChange w:id="376" w:author="Simone Erbs da Costa" w:date="2022-12-03T16:49:00Z">
              <w:tcPr>
                <w:tcW w:w="284" w:type="dxa"/>
                <w:tcBorders>
                  <w:top w:val="nil"/>
                  <w:left w:val="nil"/>
                  <w:bottom w:val="single" w:sz="4" w:space="0" w:color="auto"/>
                  <w:right w:val="single" w:sz="4" w:space="0" w:color="auto"/>
                </w:tcBorders>
                <w:shd w:val="clear" w:color="000000" w:fill="808080"/>
                <w:noWrap/>
                <w:vAlign w:val="center"/>
                <w:hideMark/>
              </w:tcPr>
            </w:tcPrChange>
          </w:tcPr>
          <w:p w14:paraId="434D44B8"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Change w:id="377" w:author="Simone Erbs da Costa" w:date="2022-12-03T16:49:00Z">
              <w:tcPr>
                <w:tcW w:w="283" w:type="dxa"/>
                <w:tcBorders>
                  <w:top w:val="nil"/>
                  <w:left w:val="nil"/>
                  <w:bottom w:val="single" w:sz="4" w:space="0" w:color="auto"/>
                  <w:right w:val="single" w:sz="4" w:space="0" w:color="auto"/>
                </w:tcBorders>
                <w:shd w:val="clear" w:color="000000" w:fill="808080"/>
                <w:noWrap/>
                <w:vAlign w:val="center"/>
                <w:hideMark/>
              </w:tcPr>
            </w:tcPrChange>
          </w:tcPr>
          <w:p w14:paraId="065230B9" w14:textId="77777777" w:rsidR="00130925" w:rsidRPr="00AD2A73" w:rsidRDefault="00130925" w:rsidP="00AD2F1B">
            <w:pPr>
              <w:pStyle w:val="TF-TEXTOQUADRO"/>
            </w:pPr>
            <w:r w:rsidRPr="00AD2A73">
              <w:t> </w:t>
            </w:r>
          </w:p>
        </w:tc>
      </w:tr>
    </w:tbl>
    <w:p w14:paraId="6ADEEDE0" w14:textId="77777777" w:rsidR="00700CE6" w:rsidRDefault="00130925" w:rsidP="009F59D4">
      <w:pPr>
        <w:pStyle w:val="TF-FONTE"/>
        <w:rPr>
          <w:rFonts w:ascii="Calibri" w:hAnsi="Calibri" w:cs="Calibri"/>
          <w:color w:val="000000"/>
          <w:sz w:val="22"/>
          <w:szCs w:val="22"/>
        </w:rPr>
      </w:pPr>
      <w:r>
        <w:t>Fonte: elaborado pelo autor</w:t>
      </w:r>
      <w:r w:rsidR="009F59D4">
        <w:t>.</w:t>
      </w:r>
    </w:p>
    <w:p w14:paraId="0558A26A" w14:textId="77777777" w:rsidR="00A307C7" w:rsidRPr="007A1883" w:rsidRDefault="0037046F" w:rsidP="001B5EB3">
      <w:pPr>
        <w:pStyle w:val="Ttulo1"/>
      </w:pPr>
      <w:r>
        <w:t>REVISÃO BIBLIOGRÁFICA</w:t>
      </w:r>
    </w:p>
    <w:p w14:paraId="345B6FAF" w14:textId="77777777" w:rsidR="0037046F" w:rsidRDefault="00B8591A" w:rsidP="0037046F">
      <w:pPr>
        <w:pStyle w:val="TF-TEXTO"/>
      </w:pPr>
      <w:commentRangeStart w:id="378"/>
      <w:r>
        <w:t>Nas próximas subseções</w:t>
      </w:r>
      <w:r w:rsidR="00F048DD">
        <w:t xml:space="preserve"> serão abordados os temas</w:t>
      </w:r>
      <w:r w:rsidR="00B7042E">
        <w:t xml:space="preserve"> automação de processos, que é um dos objetivos específicos desse trabalho, e o tema jornada de trabalho, que é </w:t>
      </w:r>
      <w:r w:rsidR="00F048DD">
        <w:t>considerado</w:t>
      </w:r>
      <w:r w:rsidR="00B7042E">
        <w:t xml:space="preserve"> </w:t>
      </w:r>
      <w:r w:rsidR="00F048DD">
        <w:lastRenderedPageBreak/>
        <w:t xml:space="preserve">pertinente para </w:t>
      </w:r>
      <w:r w:rsidR="00B7042E">
        <w:t xml:space="preserve">o entendimento </w:t>
      </w:r>
      <w:r w:rsidR="00F048DD">
        <w:t>deste trabalho.</w:t>
      </w:r>
      <w:r w:rsidR="00B7042E">
        <w:t xml:space="preserve"> Para melhor compreensão desses temas, foram selecionadas referências atuais para o desenvolvimento desses tópicos.</w:t>
      </w:r>
      <w:commentRangeEnd w:id="378"/>
      <w:r w:rsidR="008C7DDE">
        <w:rPr>
          <w:rStyle w:val="Refdecomentrio"/>
        </w:rPr>
        <w:commentReference w:id="378"/>
      </w:r>
    </w:p>
    <w:p w14:paraId="32D868BD" w14:textId="77777777" w:rsidR="0037046F" w:rsidRDefault="00242CE9" w:rsidP="00D62A8F">
      <w:pPr>
        <w:pStyle w:val="Ttulo2"/>
      </w:pPr>
      <w:commentRangeStart w:id="379"/>
      <w:r>
        <w:t>Automação de processos</w:t>
      </w:r>
      <w:commentRangeEnd w:id="379"/>
      <w:r w:rsidR="00A45A24">
        <w:rPr>
          <w:rStyle w:val="Refdecomentrio"/>
          <w:caps w:val="0"/>
          <w:color w:val="auto"/>
        </w:rPr>
        <w:commentReference w:id="379"/>
      </w:r>
    </w:p>
    <w:p w14:paraId="3336DE2C" w14:textId="2431991C" w:rsidR="0037046F" w:rsidDel="008C7DDE" w:rsidRDefault="00003BEF" w:rsidP="00C82C40">
      <w:pPr>
        <w:pStyle w:val="TF-TEXTO"/>
        <w:ind w:firstLine="567"/>
        <w:rPr>
          <w:del w:id="380" w:author="Simone Erbs da Costa" w:date="2022-12-03T16:53:00Z"/>
        </w:rPr>
      </w:pPr>
      <w:commentRangeStart w:id="381"/>
      <w:r>
        <w:t xml:space="preserve">Nos dias atuais, muitos dos processos que anteriormente eram feitos manualmente, passaram por uma automação de processo, por exemplo, antigamente ao fazer um cadastro de um cliente, era necessário um formulário de papel, uma caneca e um local físico para armazenar esse formulário preenchido, quando fosse necessário consultar, certamente não seria rápido. </w:t>
      </w:r>
      <w:commentRangeEnd w:id="381"/>
      <w:r w:rsidR="008C7DDE">
        <w:rPr>
          <w:rStyle w:val="Refdecomentrio"/>
        </w:rPr>
        <w:commentReference w:id="381"/>
      </w:r>
      <w:commentRangeStart w:id="382"/>
      <w:r>
        <w:t xml:space="preserve">Utilizando uma automação de processo neste exemplo, invés de precisar preencher um formulário com uma caneta e precisar procurar esse formulário manualmente, um sistema faz isso, você apenas precisa preencher as informações do formulário e depois disso, o processo de busca é feito pelo sistema, certamente, economizando muito tempo e não deixando essa tarefa de cadastro e consulta de informações árdua. </w:t>
      </w:r>
      <w:commentRangeEnd w:id="382"/>
      <w:r w:rsidR="008C7DDE">
        <w:rPr>
          <w:rStyle w:val="Refdecomentrio"/>
        </w:rPr>
        <w:commentReference w:id="382"/>
      </w:r>
      <w:r w:rsidR="00C82C40">
        <w:t>Roig (2017)</w:t>
      </w:r>
      <w:r w:rsidR="00EF4A95">
        <w:t xml:space="preserve"> menciona </w:t>
      </w:r>
      <w:r w:rsidR="00C82C40">
        <w:t xml:space="preserve">que em função da alta competitividade e o mercado acirrado, as empresas concorrem uma contra outra para obter a fidelidade do cliente. Para isso, a organização, precisa produzir mais, em menor tempo, com menor </w:t>
      </w:r>
      <w:r w:rsidR="00505014">
        <w:t>custos e qualidade superiores</w:t>
      </w:r>
      <w:r w:rsidR="00C82C40">
        <w:t xml:space="preserve">. </w:t>
      </w:r>
    </w:p>
    <w:p w14:paraId="5AF60AB6" w14:textId="152CE841" w:rsidR="00C82C40" w:rsidRDefault="00C82C40" w:rsidP="00C82C40">
      <w:pPr>
        <w:pStyle w:val="TF-TEXTO"/>
        <w:ind w:firstLine="567"/>
      </w:pPr>
      <w:commentRangeStart w:id="383"/>
      <w:r>
        <w:t>Roig</w:t>
      </w:r>
      <w:r w:rsidR="000B293B">
        <w:t xml:space="preserve"> </w:t>
      </w:r>
      <w:ins w:id="384" w:author="Simone Erbs da Costa" w:date="2022-12-03T16:52:00Z">
        <w:r w:rsidR="008C7DDE">
          <w:t xml:space="preserve">(2017, p. 1) </w:t>
        </w:r>
      </w:ins>
      <w:r>
        <w:t xml:space="preserve">entende que, </w:t>
      </w:r>
    </w:p>
    <w:p w14:paraId="2C05C1F5" w14:textId="77777777" w:rsidR="00C82C40" w:rsidRPr="0024334A" w:rsidRDefault="00B8591A" w:rsidP="00800B38">
      <w:pPr>
        <w:pStyle w:val="TF-CITAO"/>
      </w:pPr>
      <w:r>
        <w:t>A</w:t>
      </w:r>
      <w:r w:rsidR="00C82C40" w:rsidRPr="0024334A">
        <w:t xml:space="preserve">utomatizar processos nada mais é do que racionalizar e otimizar as atividades que geram os resultados de uma organização. Seu principal objetivo   "enxugar" a produção: reduzir o trabalho e o tempo utilizado para a execução, diminuir custos e substituir tarefas manuais por aplicações de </w:t>
      </w:r>
      <w:r w:rsidR="00505014" w:rsidRPr="0024334A">
        <w:t>software</w:t>
      </w:r>
      <w:del w:id="385" w:author="Simone Erbs da Costa" w:date="2022-12-03T16:53:00Z">
        <w:r w:rsidR="00505014" w:rsidRPr="0024334A" w:rsidDel="008C7DDE">
          <w:delText xml:space="preserve"> (</w:delText>
        </w:r>
        <w:r w:rsidR="000B293B" w:rsidRPr="0024334A" w:rsidDel="008C7DDE">
          <w:delText>ROIG, 201</w:delText>
        </w:r>
      </w:del>
      <w:del w:id="386" w:author="Simone Erbs da Costa" w:date="2022-12-03T16:52:00Z">
        <w:r w:rsidR="000B293B" w:rsidRPr="0024334A" w:rsidDel="008C7DDE">
          <w:delText>7</w:delText>
        </w:r>
        <w:r w:rsidR="00800B38" w:rsidDel="008C7DDE">
          <w:delText>, n.p</w:delText>
        </w:r>
        <w:r w:rsidR="000B293B" w:rsidRPr="0024334A" w:rsidDel="008C7DDE">
          <w:delText>)</w:delText>
        </w:r>
      </w:del>
      <w:r w:rsidR="000B293B" w:rsidRPr="0024334A">
        <w:t>.</w:t>
      </w:r>
      <w:commentRangeEnd w:id="383"/>
      <w:r w:rsidR="008C7DDE">
        <w:rPr>
          <w:rStyle w:val="Refdecomentrio"/>
        </w:rPr>
        <w:commentReference w:id="383"/>
      </w:r>
    </w:p>
    <w:p w14:paraId="73EEA5AC" w14:textId="6F59EE6F" w:rsidR="00276B59" w:rsidRDefault="00520A0E" w:rsidP="00242CE9">
      <w:pPr>
        <w:pStyle w:val="TF-TEXTO"/>
        <w:ind w:firstLine="0"/>
      </w:pPr>
      <w:r>
        <w:tab/>
      </w:r>
      <w:commentRangeStart w:id="387"/>
      <w:r w:rsidR="006B4379">
        <w:t xml:space="preserve">Segundo </w:t>
      </w:r>
      <w:r w:rsidRPr="00520A0E">
        <w:t>o entendimento de Roig (2017</w:t>
      </w:r>
      <w:ins w:id="388" w:author="Simone Erbs da Costa" w:date="2022-12-03T16:53:00Z">
        <w:r w:rsidR="008C7DDE">
          <w:t>, p?</w:t>
        </w:r>
      </w:ins>
      <w:r w:rsidRPr="00520A0E">
        <w:t>), pode-se dizer que “</w:t>
      </w:r>
      <w:ins w:id="389" w:author="Simone Erbs da Costa" w:date="2022-12-03T16:54:00Z">
        <w:r w:rsidR="008C7DDE">
          <w:t xml:space="preserve">[...] </w:t>
        </w:r>
      </w:ins>
      <w:r w:rsidRPr="00520A0E">
        <w:t xml:space="preserve">a automação alia tecnologia da informação e o gerenciamento de negócios para otimizar resultados e contribuir para o alcance de objetivos globais”. </w:t>
      </w:r>
      <w:commentRangeEnd w:id="387"/>
      <w:r w:rsidR="008C7DDE">
        <w:rPr>
          <w:rStyle w:val="Refdecomentrio"/>
        </w:rPr>
        <w:commentReference w:id="387"/>
      </w:r>
      <w:r w:rsidRPr="00520A0E">
        <w:t>Neste contexto, fica claro que quando</w:t>
      </w:r>
      <w:r w:rsidR="00EF4A95">
        <w:t xml:space="preserve"> a automação de processos é</w:t>
      </w:r>
      <w:r w:rsidRPr="00520A0E">
        <w:t xml:space="preserve"> implementada, </w:t>
      </w:r>
      <w:r w:rsidR="00EF4A95">
        <w:t>ela proporciona</w:t>
      </w:r>
      <w:r w:rsidRPr="00520A0E">
        <w:t xml:space="preserve"> uma produção mais rápida, que </w:t>
      </w:r>
      <w:r w:rsidR="00EF4A95">
        <w:t xml:space="preserve">consequentemente </w:t>
      </w:r>
      <w:r w:rsidRPr="00520A0E">
        <w:t xml:space="preserve">faz o cliente </w:t>
      </w:r>
      <w:r w:rsidR="00EF4A95">
        <w:t>ficar</w:t>
      </w:r>
      <w:r w:rsidRPr="00520A0E">
        <w:t xml:space="preserve"> mais satisfeito com o recebimento de sua mercadoria ou serviço em um prazo menor.</w:t>
      </w:r>
    </w:p>
    <w:p w14:paraId="2556B73D" w14:textId="6DD66497" w:rsidR="00003BEF" w:rsidRDefault="0094691E" w:rsidP="00EF4A95">
      <w:pPr>
        <w:pStyle w:val="TF-TEXTO"/>
        <w:ind w:firstLine="0"/>
      </w:pPr>
      <w:commentRangeStart w:id="390"/>
      <w:r>
        <w:tab/>
      </w:r>
      <w:commentRangeStart w:id="391"/>
      <w:del w:id="392" w:author="Simone Erbs da Costa" w:date="2022-12-03T16:56:00Z">
        <w:r w:rsidR="00EF4A95" w:rsidDel="00A45A24">
          <w:delText xml:space="preserve">De acordo com </w:delText>
        </w:r>
      </w:del>
      <w:r>
        <w:t>Moreira (2022)</w:t>
      </w:r>
      <w:ins w:id="393" w:author="Simone Erbs da Costa" w:date="2022-12-03T16:56:00Z">
        <w:r w:rsidR="00A45A24">
          <w:t xml:space="preserve"> </w:t>
        </w:r>
      </w:ins>
      <w:del w:id="394" w:author="Simone Erbs da Costa" w:date="2022-12-03T16:56:00Z">
        <w:r w:rsidDel="00A45A24">
          <w:delText xml:space="preserve">, onde </w:delText>
        </w:r>
        <w:r w:rsidR="00FC1ED7" w:rsidDel="00A45A24">
          <w:delText xml:space="preserve">é </w:delText>
        </w:r>
      </w:del>
      <w:r w:rsidR="00FC1ED7">
        <w:t>apresenta</w:t>
      </w:r>
      <w:del w:id="395" w:author="Simone Erbs da Costa" w:date="2022-12-03T16:56:00Z">
        <w:r w:rsidR="00FC1ED7" w:rsidDel="00A45A24">
          <w:delText>do</w:delText>
        </w:r>
      </w:del>
      <w:r>
        <w:t xml:space="preserve"> </w:t>
      </w:r>
      <w:r w:rsidR="00FC1ED7">
        <w:t>alguns</w:t>
      </w:r>
      <w:r>
        <w:t xml:space="preserve"> benefícios da automação de processos na área contábil</w:t>
      </w:r>
      <w:ins w:id="396" w:author="Simone Erbs da Costa" w:date="2022-12-03T16:56:00Z">
        <w:r w:rsidR="00A45A24">
          <w:t>.</w:t>
        </w:r>
      </w:ins>
      <w:del w:id="397" w:author="Simone Erbs da Costa" w:date="2022-12-03T16:56:00Z">
        <w:r w:rsidDel="00A45A24">
          <w:delText>,</w:delText>
        </w:r>
      </w:del>
      <w:r>
        <w:t xml:space="preserve"> </w:t>
      </w:r>
      <w:commentRangeEnd w:id="391"/>
      <w:r w:rsidR="00A45A24">
        <w:rPr>
          <w:rStyle w:val="Refdecomentrio"/>
        </w:rPr>
        <w:commentReference w:id="391"/>
      </w:r>
      <w:ins w:id="398" w:author="Simone Erbs da Costa" w:date="2022-12-03T16:57:00Z">
        <w:r w:rsidR="00A45A24" w:rsidRPr="00A45A24">
          <w:rPr>
            <w:rPrChange w:id="399" w:author="Simone Erbs da Costa" w:date="2022-12-03T16:57:00Z">
              <w:rPr>
                <w:rStyle w:val="Refdecomentrio"/>
              </w:rPr>
            </w:rPrChange>
          </w:rPr>
          <w:t>P</w:t>
        </w:r>
      </w:ins>
      <w:del w:id="400" w:author="Simone Erbs da Costa" w:date="2022-12-03T16:56:00Z">
        <w:r w:rsidR="00040D4A" w:rsidDel="00A45A24">
          <w:delText>p</w:delText>
        </w:r>
      </w:del>
      <w:r w:rsidR="00040D4A">
        <w:t xml:space="preserve">ode-se concluir que a automação de processos quando implementada, pode oferecer muitos benefícios, em diversas áreas, não apenas na área de Tecnologia da Informação (TI), </w:t>
      </w:r>
      <w:r>
        <w:t xml:space="preserve">a </w:t>
      </w:r>
      <w:r w:rsidR="00B8591A">
        <w:fldChar w:fldCharType="begin"/>
      </w:r>
      <w:r w:rsidR="00B8591A">
        <w:instrText xml:space="preserve"> REF _Ref120646544 \h </w:instrText>
      </w:r>
      <w:r w:rsidR="00B8591A">
        <w:fldChar w:fldCharType="separate"/>
      </w:r>
      <w:r w:rsidR="00B8591A">
        <w:t xml:space="preserve">Figura </w:t>
      </w:r>
      <w:r w:rsidR="00B8591A">
        <w:rPr>
          <w:noProof/>
        </w:rPr>
        <w:t>6</w:t>
      </w:r>
      <w:r w:rsidR="00B8591A">
        <w:fldChar w:fldCharType="end"/>
      </w:r>
      <w:r w:rsidR="00A96C42">
        <w:t xml:space="preserve"> </w:t>
      </w:r>
      <w:r>
        <w:t xml:space="preserve">mostra os </w:t>
      </w:r>
      <w:r w:rsidR="00FC1ED7">
        <w:t>resultados</w:t>
      </w:r>
      <w:r>
        <w:t xml:space="preserve"> obtidos</w:t>
      </w:r>
      <w:r w:rsidR="00040D4A">
        <w:t xml:space="preserve"> por </w:t>
      </w:r>
      <w:r w:rsidR="00505014">
        <w:t>Moreira (</w:t>
      </w:r>
      <w:r w:rsidR="00040D4A">
        <w:t>2022)</w:t>
      </w:r>
      <w:r w:rsidR="00003BEF">
        <w:t>.</w:t>
      </w:r>
      <w:commentRangeEnd w:id="390"/>
      <w:r w:rsidR="00A45A24">
        <w:rPr>
          <w:rStyle w:val="Refdecomentrio"/>
        </w:rPr>
        <w:commentReference w:id="390"/>
      </w:r>
    </w:p>
    <w:p w14:paraId="0AC06D77" w14:textId="77777777" w:rsidR="0094691E" w:rsidRDefault="00B8591A" w:rsidP="00B8591A">
      <w:pPr>
        <w:pStyle w:val="TF-LEGENDA"/>
      </w:pPr>
      <w:bookmarkStart w:id="401" w:name="_Ref120646544"/>
      <w:r>
        <w:lastRenderedPageBreak/>
        <w:t xml:space="preserve">Figura </w:t>
      </w:r>
      <w:fldSimple w:instr=" SEQ Figura \* ARABIC ">
        <w:r w:rsidR="00091A01">
          <w:rPr>
            <w:noProof/>
          </w:rPr>
          <w:t>6</w:t>
        </w:r>
      </w:fldSimple>
      <w:bookmarkEnd w:id="401"/>
      <w:r>
        <w:t xml:space="preserve"> </w:t>
      </w:r>
      <w:r w:rsidR="00B21788">
        <w:t xml:space="preserve">- </w:t>
      </w:r>
      <w:r w:rsidR="00FC1ED7">
        <w:t>Alguns benefícios na área contábil com a automação de processos</w:t>
      </w:r>
    </w:p>
    <w:p w14:paraId="13341A97" w14:textId="77777777" w:rsidR="0094691E" w:rsidRDefault="008D281F" w:rsidP="009F59D4">
      <w:pPr>
        <w:pStyle w:val="TF-FIGURA"/>
        <w:rPr>
          <w:noProof/>
        </w:rPr>
      </w:pPr>
      <w:r>
        <w:rPr>
          <w:noProof/>
        </w:rPr>
        <w:drawing>
          <wp:inline distT="0" distB="0" distL="0" distR="0" wp14:anchorId="3239E393" wp14:editId="71DC5936">
            <wp:extent cx="5638800" cy="2057400"/>
            <wp:effectExtent l="25400" t="25400" r="25400" b="2540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2057400"/>
                    </a:xfrm>
                    <a:prstGeom prst="rect">
                      <a:avLst/>
                    </a:prstGeom>
                    <a:noFill/>
                    <a:ln w="15875" cmpd="sng">
                      <a:solidFill>
                        <a:srgbClr val="000000"/>
                      </a:solidFill>
                      <a:miter lim="800000"/>
                      <a:headEnd/>
                      <a:tailEnd/>
                    </a:ln>
                    <a:effectLst/>
                  </pic:spPr>
                </pic:pic>
              </a:graphicData>
            </a:graphic>
          </wp:inline>
        </w:drawing>
      </w:r>
    </w:p>
    <w:p w14:paraId="50ECDAB6" w14:textId="77777777" w:rsidR="00DC0187" w:rsidRDefault="00040D4A" w:rsidP="009F59D4">
      <w:pPr>
        <w:pStyle w:val="TF-FONTE"/>
      </w:pPr>
      <w:r w:rsidRPr="00605ECE">
        <w:t xml:space="preserve">Fonte: </w:t>
      </w:r>
      <w:r w:rsidR="00B8591A">
        <w:t xml:space="preserve">Moreira </w:t>
      </w:r>
      <w:r w:rsidR="009F59D4">
        <w:t>(</w:t>
      </w:r>
      <w:r w:rsidRPr="00605ECE">
        <w:t>20</w:t>
      </w:r>
      <w:r>
        <w:t>2</w:t>
      </w:r>
      <w:r w:rsidRPr="00605ECE">
        <w:t>2).</w:t>
      </w:r>
    </w:p>
    <w:p w14:paraId="298F5960" w14:textId="77777777" w:rsidR="00A96C42" w:rsidRDefault="00A96C42" w:rsidP="009F59D4">
      <w:pPr>
        <w:pStyle w:val="TF-TEXTO"/>
        <w:ind w:firstLine="567"/>
      </w:pPr>
      <w:commentRangeStart w:id="402"/>
      <w:r>
        <w:t>A partir dos dados apresentados é possível concluir que a automação de processos traz inúmeros benefícios e vêm se consolidando como um importante motivador para a evolução dos sistemas computacionais. Sabidamente, isso está associado a produtividade, em especial das equipes envolvidas nos processos.</w:t>
      </w:r>
      <w:r w:rsidR="00EF4A95">
        <w:t xml:space="preserve"> </w:t>
      </w:r>
      <w:commentRangeEnd w:id="402"/>
      <w:r w:rsidR="00EC6CC0">
        <w:rPr>
          <w:rStyle w:val="Refdecomentrio"/>
        </w:rPr>
        <w:commentReference w:id="402"/>
      </w:r>
    </w:p>
    <w:p w14:paraId="7B6488DF" w14:textId="77777777" w:rsidR="0037046F" w:rsidRDefault="000277CF" w:rsidP="00D62A8F">
      <w:pPr>
        <w:pStyle w:val="Ttulo2"/>
      </w:pPr>
      <w:commentRangeStart w:id="403"/>
      <w:r>
        <w:t>jornada de trabalho</w:t>
      </w:r>
      <w:commentRangeEnd w:id="403"/>
      <w:r w:rsidR="00A45A24">
        <w:rPr>
          <w:rStyle w:val="Refdecomentrio"/>
          <w:caps w:val="0"/>
          <w:color w:val="auto"/>
        </w:rPr>
        <w:commentReference w:id="403"/>
      </w:r>
    </w:p>
    <w:p w14:paraId="5AE3BA69" w14:textId="5CD9388E" w:rsidR="000546AC" w:rsidRDefault="000546AC" w:rsidP="00800B38">
      <w:pPr>
        <w:pStyle w:val="TF-CITAO"/>
      </w:pPr>
      <w:commentRangeStart w:id="404"/>
      <w:r>
        <w:t>A jornada de trabalho diz respeito ao período em que o colaborador está disponível para a empresa e executando suas tarefas. Para todos os funcionários contratados pela CLT, as leis trabalhistas preveem uma jornada de no máximo 44 horas semanais e de no máximo 220 horas mensais.</w:t>
      </w:r>
      <w:r w:rsidR="00D01686">
        <w:t xml:space="preserve"> (FERNANDES, 2021</w:t>
      </w:r>
      <w:r w:rsidR="00800B38">
        <w:t xml:space="preserve">, </w:t>
      </w:r>
      <w:del w:id="405" w:author="Simone Erbs da Costa" w:date="2022-12-03T17:00:00Z">
        <w:r w:rsidR="00800B38" w:rsidDel="00A45A24">
          <w:delText>n.</w:delText>
        </w:r>
      </w:del>
      <w:r w:rsidR="00800B38">
        <w:t>p</w:t>
      </w:r>
      <w:ins w:id="406" w:author="Simone Erbs da Costa" w:date="2022-12-03T17:00:00Z">
        <w:r w:rsidR="00A45A24">
          <w:t>. 1</w:t>
        </w:r>
      </w:ins>
      <w:r w:rsidR="00D01686">
        <w:t>)</w:t>
      </w:r>
      <w:r w:rsidR="009F59D4">
        <w:t>.</w:t>
      </w:r>
      <w:commentRangeEnd w:id="404"/>
      <w:r w:rsidR="00A45A24">
        <w:rPr>
          <w:rStyle w:val="Refdecomentrio"/>
        </w:rPr>
        <w:commentReference w:id="404"/>
      </w:r>
    </w:p>
    <w:p w14:paraId="6D734175" w14:textId="78FD8F2D" w:rsidR="00242CE9" w:rsidRDefault="00003BEF" w:rsidP="0037046F">
      <w:pPr>
        <w:pStyle w:val="TF-TEXTO"/>
      </w:pPr>
      <w:r>
        <w:t>É</w:t>
      </w:r>
      <w:r w:rsidR="00C27813">
        <w:t xml:space="preserve"> </w:t>
      </w:r>
      <w:r w:rsidR="00247171">
        <w:t>importante</w:t>
      </w:r>
      <w:r w:rsidR="00C27813">
        <w:t xml:space="preserve"> informar que um controle da jornada de trabalho utilizando sistema </w:t>
      </w:r>
      <w:r w:rsidR="00C6179C">
        <w:t>é</w:t>
      </w:r>
      <w:r w:rsidR="00247171">
        <w:t xml:space="preserve"> </w:t>
      </w:r>
      <w:r w:rsidR="00C6179C">
        <w:t>benéfic</w:t>
      </w:r>
      <w:r w:rsidR="00247171">
        <w:t xml:space="preserve">o, pois além de poupar o tempo, traz inúmeros benefícios para quem utiliza. Segundo </w:t>
      </w:r>
      <w:del w:id="407" w:author="Simone Erbs da Costa" w:date="2022-12-03T17:01:00Z">
        <w:r w:rsidR="00247171" w:rsidDel="00A45A24">
          <w:delText xml:space="preserve">o entendimento de </w:delText>
        </w:r>
      </w:del>
      <w:r w:rsidR="00247171">
        <w:t>Fernandes (</w:t>
      </w:r>
      <w:r>
        <w:t>2021</w:t>
      </w:r>
      <w:ins w:id="408" w:author="Simone Erbs da Costa" w:date="2022-12-03T17:01:00Z">
        <w:r w:rsidR="00A45A24">
          <w:t>, p.?</w:t>
        </w:r>
      </w:ins>
      <w:r>
        <w:t>)</w:t>
      </w:r>
      <w:ins w:id="409" w:author="Simone Erbs da Costa" w:date="2022-12-03T17:01:00Z">
        <w:r w:rsidR="00A45A24">
          <w:t>,</w:t>
        </w:r>
      </w:ins>
      <w:r w:rsidR="00C6179C">
        <w:t xml:space="preserve"> “</w:t>
      </w:r>
      <w:r w:rsidR="00C6179C" w:rsidRPr="00C6179C">
        <w:t>Para evitar processos ligados a hora extra, adicional noturno, DSR e não cumprimento dos intervalos é importante ter um controle automatizado. O uso da automação, aliado à organização, é vital.</w:t>
      </w:r>
      <w:r w:rsidR="00C6179C">
        <w:t>”</w:t>
      </w:r>
      <w:ins w:id="410" w:author="Simone Erbs da Costa" w:date="2022-12-03T17:01:00Z">
        <w:r w:rsidR="00A45A24">
          <w:t>.</w:t>
        </w:r>
      </w:ins>
    </w:p>
    <w:p w14:paraId="79A3143F" w14:textId="00DF1737" w:rsidR="00426CD9" w:rsidRDefault="00A0274A" w:rsidP="009F59D4">
      <w:pPr>
        <w:pStyle w:val="TF-TEXTO"/>
      </w:pPr>
      <w:commentRangeStart w:id="411"/>
      <w:r>
        <w:t>Com o aumento das tecnologias</w:t>
      </w:r>
      <w:r w:rsidR="009600D6">
        <w:t>,</w:t>
      </w:r>
      <w:r>
        <w:t xml:space="preserve"> as jornadas de trabalho evoluíram e consequentemente mudaram</w:t>
      </w:r>
      <w:r w:rsidR="00247171">
        <w:t xml:space="preserve">. </w:t>
      </w:r>
      <w:commentRangeEnd w:id="411"/>
      <w:r w:rsidR="00EC6CC0">
        <w:rPr>
          <w:rStyle w:val="Refdecomentrio"/>
        </w:rPr>
        <w:commentReference w:id="411"/>
      </w:r>
      <w:commentRangeStart w:id="412"/>
      <w:r w:rsidR="00247171">
        <w:t>A</w:t>
      </w:r>
      <w:r>
        <w:t xml:space="preserve">ntes eram poucas as empresas que ofereciam a opção da jornada de trabalho </w:t>
      </w:r>
      <w:r w:rsidR="00247171">
        <w:t xml:space="preserve">poder </w:t>
      </w:r>
      <w:r>
        <w:t xml:space="preserve">ser realizada na forma de </w:t>
      </w:r>
      <w:r w:rsidRPr="009600D6">
        <w:rPr>
          <w:i/>
          <w:iCs/>
        </w:rPr>
        <w:t>Home Off</w:t>
      </w:r>
      <w:r w:rsidR="009600D6" w:rsidRPr="009600D6">
        <w:rPr>
          <w:i/>
          <w:iCs/>
        </w:rPr>
        <w:t>i</w:t>
      </w:r>
      <w:r w:rsidRPr="009600D6">
        <w:rPr>
          <w:i/>
          <w:iCs/>
        </w:rPr>
        <w:t>c</w:t>
      </w:r>
      <w:r w:rsidR="009600D6" w:rsidRPr="009600D6">
        <w:rPr>
          <w:i/>
          <w:iCs/>
        </w:rPr>
        <w:t xml:space="preserve">e </w:t>
      </w:r>
      <w:r>
        <w:t>(escritório em casa)</w:t>
      </w:r>
      <w:ins w:id="413" w:author="Simone Erbs da Costa" w:date="2022-12-03T17:07:00Z">
        <w:r w:rsidR="00EC6CC0">
          <w:t>,</w:t>
        </w:r>
      </w:ins>
      <w:r>
        <w:t xml:space="preserve"> que é a jornada em que o colaborador não precisa ir para as dependências da empresa</w:t>
      </w:r>
      <w:r w:rsidR="00247171">
        <w:t xml:space="preserve"> para trabalhar. </w:t>
      </w:r>
      <w:commentRangeEnd w:id="412"/>
      <w:r w:rsidR="00EC6CC0">
        <w:rPr>
          <w:rStyle w:val="Refdecomentrio"/>
        </w:rPr>
        <w:commentReference w:id="412"/>
      </w:r>
      <w:commentRangeStart w:id="414"/>
      <w:r w:rsidR="005E2514" w:rsidRPr="005E2514">
        <w:t xml:space="preserve">O </w:t>
      </w:r>
      <w:r w:rsidR="005E2514" w:rsidRPr="00247171">
        <w:rPr>
          <w:i/>
          <w:iCs/>
        </w:rPr>
        <w:t>home office</w:t>
      </w:r>
      <w:r w:rsidR="005E2514" w:rsidRPr="005E2514">
        <w:t xml:space="preserve"> caracteriza-se como uma forma de trabalho flexível, decorrente das evoluções tecnológicas que aconteceram ao longo dos anos. </w:t>
      </w:r>
      <w:commentRangeEnd w:id="414"/>
      <w:r w:rsidR="00EC6CC0">
        <w:rPr>
          <w:rStyle w:val="Refdecomentrio"/>
        </w:rPr>
        <w:commentReference w:id="414"/>
      </w:r>
      <w:r w:rsidR="005E2514" w:rsidRPr="005E2514">
        <w:t>Estas evoluções, com</w:t>
      </w:r>
      <w:del w:id="415" w:author="Simone Erbs da Costa" w:date="2022-12-03T17:08:00Z">
        <w:r w:rsidR="005E2514" w:rsidRPr="005E2514" w:rsidDel="00EC6CC0">
          <w:delText>o</w:delText>
        </w:r>
      </w:del>
      <w:r w:rsidR="005E2514" w:rsidRPr="005E2514">
        <w:t xml:space="preserve"> o desenvolvimento e o uso frequente da Internet, proporcionaram uma nova forma de desenvolver o trabalho, tanto para as organizações, quanto para os trabalhadores (T</w:t>
      </w:r>
      <w:r w:rsidR="00247171">
        <w:t>ASCHETTO</w:t>
      </w:r>
      <w:r w:rsidR="009F59D4">
        <w:t xml:space="preserve">; </w:t>
      </w:r>
      <w:r w:rsidR="005E2514" w:rsidRPr="005E2514">
        <w:t>F</w:t>
      </w:r>
      <w:r w:rsidR="00247171">
        <w:t>ROEHLICH</w:t>
      </w:r>
      <w:r w:rsidR="005E2514" w:rsidRPr="005E2514">
        <w:t>, 2019).</w:t>
      </w:r>
      <w:r w:rsidR="005E2514">
        <w:t xml:space="preserve"> </w:t>
      </w:r>
      <w:ins w:id="416" w:author="Simone Erbs da Costa" w:date="2022-12-03T17:08:00Z">
        <w:r w:rsidR="00EC6CC0">
          <w:t xml:space="preserve">Para </w:t>
        </w:r>
      </w:ins>
      <w:del w:id="417" w:author="Simone Erbs da Costa" w:date="2022-12-03T17:08:00Z">
        <w:r w:rsidR="005E2514" w:rsidDel="00EC6CC0">
          <w:delText xml:space="preserve">Com base no conhecimento de </w:delText>
        </w:r>
      </w:del>
      <w:proofErr w:type="spellStart"/>
      <w:r w:rsidR="008C244B" w:rsidRPr="008C244B">
        <w:t>H</w:t>
      </w:r>
      <w:r w:rsidR="009F59D4">
        <w:t>aubrich</w:t>
      </w:r>
      <w:proofErr w:type="spellEnd"/>
      <w:r w:rsidR="008C244B" w:rsidRPr="008C244B">
        <w:t xml:space="preserve"> e </w:t>
      </w:r>
      <w:proofErr w:type="spellStart"/>
      <w:r w:rsidR="008C244B" w:rsidRPr="008C244B">
        <w:t>F</w:t>
      </w:r>
      <w:r w:rsidR="009F59D4">
        <w:t>roehlich</w:t>
      </w:r>
      <w:proofErr w:type="spellEnd"/>
      <w:r w:rsidR="009F59D4">
        <w:t xml:space="preserve"> </w:t>
      </w:r>
      <w:r w:rsidR="008C244B">
        <w:t>(202</w:t>
      </w:r>
      <w:r w:rsidR="00210BE6">
        <w:t>0</w:t>
      </w:r>
      <w:r w:rsidR="008C244B">
        <w:t>)</w:t>
      </w:r>
      <w:r w:rsidR="005E2514">
        <w:t>, existe</w:t>
      </w:r>
      <w:r w:rsidR="00210BE6">
        <w:t xml:space="preserve"> mais de um </w:t>
      </w:r>
      <w:r w:rsidR="005E2514">
        <w:t xml:space="preserve">tipo de </w:t>
      </w:r>
      <w:r w:rsidR="005E2514" w:rsidRPr="00210BE6">
        <w:rPr>
          <w:i/>
          <w:iCs/>
        </w:rPr>
        <w:t>Home Office</w:t>
      </w:r>
      <w:r w:rsidR="005E2514">
        <w:t xml:space="preserve">, como mostra a </w:t>
      </w:r>
      <w:r w:rsidR="00091A01">
        <w:fldChar w:fldCharType="begin"/>
      </w:r>
      <w:r w:rsidR="00091A01">
        <w:instrText xml:space="preserve"> REF _Ref120646663 \h </w:instrText>
      </w:r>
      <w:r w:rsidR="00091A01">
        <w:fldChar w:fldCharType="separate"/>
      </w:r>
      <w:r w:rsidR="00091A01">
        <w:t xml:space="preserve">Figura </w:t>
      </w:r>
      <w:r w:rsidR="00091A01">
        <w:rPr>
          <w:noProof/>
        </w:rPr>
        <w:t>7</w:t>
      </w:r>
      <w:r w:rsidR="00091A01">
        <w:fldChar w:fldCharType="end"/>
      </w:r>
      <w:r w:rsidR="00091A01">
        <w:t>.</w:t>
      </w:r>
    </w:p>
    <w:p w14:paraId="004CA0B6" w14:textId="77777777" w:rsidR="005E2514" w:rsidRPr="005E2514" w:rsidRDefault="00091A01" w:rsidP="00091A01">
      <w:pPr>
        <w:pStyle w:val="TF-LEGENDA"/>
      </w:pPr>
      <w:bookmarkStart w:id="418" w:name="_Ref120646663"/>
      <w:r>
        <w:lastRenderedPageBreak/>
        <w:t xml:space="preserve">Figura </w:t>
      </w:r>
      <w:fldSimple w:instr=" SEQ Figura \* ARABIC ">
        <w:r>
          <w:rPr>
            <w:noProof/>
          </w:rPr>
          <w:t>7</w:t>
        </w:r>
      </w:fldSimple>
      <w:bookmarkEnd w:id="418"/>
      <w:r>
        <w:t xml:space="preserve"> </w:t>
      </w:r>
      <w:r w:rsidR="009F59D4">
        <w:t>-</w:t>
      </w:r>
      <w:r w:rsidR="005E2514" w:rsidRPr="005E2514">
        <w:t xml:space="preserve"> </w:t>
      </w:r>
      <w:r w:rsidR="005E2514">
        <w:t>Tipos de Home Office</w:t>
      </w:r>
    </w:p>
    <w:p w14:paraId="16BE2848" w14:textId="77777777" w:rsidR="005E2514" w:rsidRDefault="008D281F" w:rsidP="009F59D4">
      <w:pPr>
        <w:pStyle w:val="TF-FIGURA"/>
      </w:pPr>
      <w:r>
        <w:rPr>
          <w:noProof/>
        </w:rPr>
        <w:drawing>
          <wp:inline distT="0" distB="0" distL="0" distR="0" wp14:anchorId="2D577284" wp14:editId="0ED0FC36">
            <wp:extent cx="5763260" cy="1475740"/>
            <wp:effectExtent l="25400" t="25400" r="27940" b="2286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3260" cy="1475740"/>
                    </a:xfrm>
                    <a:prstGeom prst="rect">
                      <a:avLst/>
                    </a:prstGeom>
                    <a:noFill/>
                    <a:ln w="15875" cmpd="sng">
                      <a:solidFill>
                        <a:srgbClr val="000000"/>
                      </a:solidFill>
                      <a:miter lim="800000"/>
                      <a:headEnd/>
                      <a:tailEnd/>
                    </a:ln>
                    <a:effectLst/>
                  </pic:spPr>
                </pic:pic>
              </a:graphicData>
            </a:graphic>
          </wp:inline>
        </w:drawing>
      </w:r>
    </w:p>
    <w:p w14:paraId="181C148C" w14:textId="77777777" w:rsidR="00AB142B" w:rsidRDefault="00AB142B">
      <w:pPr>
        <w:pStyle w:val="TF-FONTE"/>
        <w:spacing w:after="240"/>
        <w:pPrChange w:id="419" w:author="Simone Erbs da Costa" w:date="2022-12-03T17:09:00Z">
          <w:pPr>
            <w:pStyle w:val="TF-FONTE"/>
          </w:pPr>
        </w:pPrChange>
      </w:pPr>
      <w:r w:rsidRPr="00605ECE">
        <w:t xml:space="preserve">Fonte: </w:t>
      </w:r>
      <w:proofErr w:type="spellStart"/>
      <w:r w:rsidR="0098035B" w:rsidRPr="008C244B">
        <w:t>Haubrich</w:t>
      </w:r>
      <w:proofErr w:type="spellEnd"/>
      <w:r w:rsidR="0098035B">
        <w:t xml:space="preserve"> e </w:t>
      </w:r>
      <w:proofErr w:type="spellStart"/>
      <w:r w:rsidR="0098035B" w:rsidRPr="008C244B">
        <w:t>Froehlich</w:t>
      </w:r>
      <w:proofErr w:type="spellEnd"/>
      <w:r w:rsidR="009F59D4">
        <w:t xml:space="preserve"> (2020</w:t>
      </w:r>
      <w:r w:rsidRPr="00605ECE">
        <w:t>).</w:t>
      </w:r>
    </w:p>
    <w:p w14:paraId="084CFE29" w14:textId="6A2EB23E" w:rsidR="00800B38" w:rsidDel="00EC6CC0" w:rsidRDefault="00800B38" w:rsidP="00800B38">
      <w:pPr>
        <w:pStyle w:val="TF-refernciasbibliogrficasTTULO"/>
        <w:rPr>
          <w:del w:id="420" w:author="Simone Erbs da Costa" w:date="2022-12-03T17:08:00Z"/>
        </w:rPr>
      </w:pPr>
      <w:bookmarkStart w:id="421" w:name="_Toc351015602"/>
      <w:bookmarkEnd w:id="98"/>
      <w:bookmarkEnd w:id="99"/>
      <w:bookmarkEnd w:id="100"/>
      <w:bookmarkEnd w:id="101"/>
      <w:bookmarkEnd w:id="102"/>
      <w:bookmarkEnd w:id="103"/>
      <w:bookmarkEnd w:id="104"/>
      <w:commentRangeStart w:id="422"/>
    </w:p>
    <w:p w14:paraId="0CBF1284" w14:textId="77777777" w:rsidR="00451B94" w:rsidRPr="00800B38" w:rsidRDefault="00451B94" w:rsidP="00800B38">
      <w:pPr>
        <w:pStyle w:val="TF-refernciasbibliogrficasTTULO"/>
      </w:pPr>
      <w:r w:rsidRPr="00800B38">
        <w:t>Referências</w:t>
      </w:r>
      <w:bookmarkEnd w:id="421"/>
      <w:commentRangeEnd w:id="422"/>
      <w:r w:rsidR="00EC6CC0">
        <w:rPr>
          <w:rStyle w:val="Refdecomentrio"/>
          <w:rFonts w:ascii="Times New Roman" w:hAnsi="Times New Roman"/>
          <w:b w:val="0"/>
          <w:caps w:val="0"/>
        </w:rPr>
        <w:commentReference w:id="422"/>
      </w:r>
    </w:p>
    <w:p w14:paraId="193610A7" w14:textId="77777777" w:rsidR="00AC74DD" w:rsidRDefault="00AC74DD" w:rsidP="00AC74DD">
      <w:pPr>
        <w:pStyle w:val="TF-refernciasITEM"/>
      </w:pPr>
      <w:r w:rsidRPr="00516D3F">
        <w:t xml:space="preserve">AGOSTINI, Bruna </w:t>
      </w:r>
      <w:proofErr w:type="spellStart"/>
      <w:r w:rsidRPr="00516D3F">
        <w:t>Occhi</w:t>
      </w:r>
      <w:proofErr w:type="spellEnd"/>
      <w:r w:rsidRPr="00516D3F">
        <w:t xml:space="preserve">. </w:t>
      </w:r>
      <w:r w:rsidRPr="00EC6CC0">
        <w:rPr>
          <w:b/>
          <w:bCs/>
          <w:rPrChange w:id="423" w:author="Simone Erbs da Costa" w:date="2022-12-03T17:12:00Z">
            <w:rPr/>
          </w:rPrChange>
        </w:rPr>
        <w:t>Gestão de escalas de trabalho</w:t>
      </w:r>
      <w:r w:rsidRPr="00516D3F">
        <w:t xml:space="preserve">: 3 práticas para facilitar a rotina. </w:t>
      </w:r>
      <w:proofErr w:type="spellStart"/>
      <w:r w:rsidRPr="00EC6CC0">
        <w:rPr>
          <w:rPrChange w:id="424" w:author="Simone Erbs da Costa" w:date="2022-12-03T17:12:00Z">
            <w:rPr>
              <w:b/>
              <w:bCs/>
            </w:rPr>
          </w:rPrChange>
        </w:rPr>
        <w:t>Ahgora</w:t>
      </w:r>
      <w:proofErr w:type="spellEnd"/>
      <w:r w:rsidRPr="00EC6CC0">
        <w:t xml:space="preserve">, </w:t>
      </w:r>
      <w:del w:id="425" w:author="Simone Erbs da Costa" w:date="2022-12-03T17:12:00Z">
        <w:r w:rsidRPr="00516D3F" w:rsidDel="00EC6CC0">
          <w:delText xml:space="preserve">[s. l.], ano 2021, 27 set. </w:delText>
        </w:r>
      </w:del>
      <w:r w:rsidRPr="00516D3F">
        <w:t>2021. Disponível em: https://blog.ahgora.com/gestao-de-escalas-de-trabalho/. Acesso em: 13 nov. 2022.</w:t>
      </w:r>
    </w:p>
    <w:p w14:paraId="4A299344" w14:textId="77777777" w:rsidR="00AC74DD" w:rsidRDefault="00AC74DD" w:rsidP="00AC74DD">
      <w:pPr>
        <w:pStyle w:val="TF-refernciasITEM"/>
      </w:pPr>
      <w:r w:rsidRPr="00731433">
        <w:t xml:space="preserve">ANSCHAU, Cleusa Teresinha; MARAFON, Carine; SCHNEIDER, Andresa; SERVELIN, </w:t>
      </w:r>
      <w:proofErr w:type="spellStart"/>
      <w:r w:rsidRPr="00731433">
        <w:t>Thaísa</w:t>
      </w:r>
      <w:proofErr w:type="spellEnd"/>
      <w:r w:rsidRPr="00731433">
        <w:t xml:space="preserve">; PAULA, </w:t>
      </w:r>
      <w:proofErr w:type="spellStart"/>
      <w:r w:rsidRPr="00731433">
        <w:t>Ronise</w:t>
      </w:r>
      <w:proofErr w:type="spellEnd"/>
      <w:r w:rsidRPr="00731433">
        <w:t xml:space="preserve"> de. Benefícios do investimento em automação no processo de empacotamento de farinha de trigo. </w:t>
      </w:r>
      <w:r w:rsidRPr="00C02A9F">
        <w:rPr>
          <w:b/>
          <w:bCs/>
        </w:rPr>
        <w:t>ANAIS - Engenharia de Produção</w:t>
      </w:r>
      <w:r w:rsidRPr="00731433">
        <w:t>, Cunha Porã, ano 2018, v. 2, ed. 1, p. 73-87, 2018.</w:t>
      </w:r>
    </w:p>
    <w:p w14:paraId="3803775E" w14:textId="77777777" w:rsidR="00AC74DD" w:rsidRDefault="00AC74DD" w:rsidP="00AC74DD">
      <w:pPr>
        <w:pStyle w:val="TF-refernciasITEM"/>
      </w:pPr>
      <w:r w:rsidRPr="002E2413">
        <w:t xml:space="preserve">BIZNEO. </w:t>
      </w:r>
      <w:r w:rsidRPr="00C02A9F">
        <w:rPr>
          <w:b/>
          <w:bCs/>
        </w:rPr>
        <w:t>Escala de trabalho</w:t>
      </w:r>
      <w:r w:rsidRPr="002E2413">
        <w:t>. In: Sistema de gestão de escalas de trabalho e turnos. [S. l.], 2022. Disponível em: https://www.bizneo.com/pt/escalas-de-trabalho/. Acesso em: 7 set. 2022.</w:t>
      </w:r>
    </w:p>
    <w:p w14:paraId="78073121" w14:textId="5A0DE9A9" w:rsidR="00AC74DD" w:rsidRDefault="00AC74DD" w:rsidP="00AC74DD">
      <w:pPr>
        <w:pStyle w:val="TF-refernciasITEM"/>
      </w:pPr>
      <w:r w:rsidRPr="000203F2">
        <w:t xml:space="preserve">CAMPOS, Antonio José Resende de; RIBEIRO, Guilherme </w:t>
      </w:r>
      <w:proofErr w:type="spellStart"/>
      <w:r w:rsidRPr="000203F2">
        <w:t>Ocker</w:t>
      </w:r>
      <w:proofErr w:type="spellEnd"/>
      <w:r w:rsidRPr="000203F2">
        <w:t xml:space="preserve">. </w:t>
      </w:r>
      <w:r w:rsidRPr="00C02A9F">
        <w:rPr>
          <w:b/>
          <w:bCs/>
        </w:rPr>
        <w:t>Geração de grades de horário para escalas de trabalho utilizando algoritmos genéticos</w:t>
      </w:r>
      <w:r w:rsidRPr="000203F2">
        <w:t xml:space="preserve">. Orientador: Prof.ª Dr.ª, Luciana de Oliveira Rech. 2012. 101 p. Trabalho de Conclusão de Curso (Bacharel em Sistemas de Informação) - Universidade federal de Santa Catarina, Florianópolis, 2012. </w:t>
      </w:r>
      <w:del w:id="426" w:author="Simone Erbs da Costa" w:date="2022-12-03T17:09:00Z">
        <w:r w:rsidRPr="000203F2" w:rsidDel="00EC6CC0">
          <w:delText>Disponível em: https://repositorio.ufsc.br/bitstream/handle/123456789/184644/TCC_Final.pdf?sequence=-1&amp;isAllowed=y. Acesso em: 15 nov. 2022.</w:delText>
        </w:r>
      </w:del>
    </w:p>
    <w:p w14:paraId="46F4B2FA" w14:textId="622E1F80" w:rsidR="00AC74DD" w:rsidRDefault="00AC74DD" w:rsidP="00AC74DD">
      <w:pPr>
        <w:pStyle w:val="TF-refernciasITEM"/>
      </w:pPr>
      <w:r w:rsidRPr="00516D3F">
        <w:t xml:space="preserve">FERNANDES, Silvana. </w:t>
      </w:r>
      <w:r w:rsidRPr="00EC6CC0">
        <w:rPr>
          <w:b/>
          <w:bCs/>
          <w:rPrChange w:id="427" w:author="Simone Erbs da Costa" w:date="2022-12-03T17:13:00Z">
            <w:rPr/>
          </w:rPrChange>
        </w:rPr>
        <w:t>Gestão de jornada de trabalho</w:t>
      </w:r>
      <w:r w:rsidRPr="00516D3F">
        <w:t xml:space="preserve">: Conheça as diferentes escalas e a melhor forma para gerenciá-las. </w:t>
      </w:r>
      <w:proofErr w:type="spellStart"/>
      <w:r w:rsidRPr="00EC6CC0">
        <w:rPr>
          <w:rPrChange w:id="428" w:author="Simone Erbs da Costa" w:date="2022-12-03T17:13:00Z">
            <w:rPr>
              <w:b/>
              <w:bCs/>
            </w:rPr>
          </w:rPrChange>
        </w:rPr>
        <w:t>Pontomais</w:t>
      </w:r>
      <w:proofErr w:type="spellEnd"/>
      <w:r w:rsidRPr="00EC6CC0">
        <w:t>,</w:t>
      </w:r>
      <w:r w:rsidRPr="00516D3F">
        <w:t xml:space="preserve"> </w:t>
      </w:r>
      <w:del w:id="429" w:author="Simone Erbs da Costa" w:date="2022-12-03T17:13:00Z">
        <w:r w:rsidRPr="00516D3F" w:rsidDel="00EC6CC0">
          <w:delText xml:space="preserve">[s. l.], ano </w:delText>
        </w:r>
      </w:del>
      <w:r w:rsidRPr="00516D3F">
        <w:t>2021, 2021. Disponível em: https://pontomais.com.br/blog/gestao-jornada-trabalho. Acesso em: 25 set. 2022.</w:t>
      </w:r>
    </w:p>
    <w:p w14:paraId="3483018E" w14:textId="77777777" w:rsidR="00AC74DD" w:rsidRDefault="00AC74DD" w:rsidP="00AC74DD">
      <w:pPr>
        <w:pStyle w:val="TF-refernciasITEM"/>
      </w:pPr>
      <w:r w:rsidRPr="008D281F">
        <w:rPr>
          <w:lang w:val="en-US"/>
        </w:rPr>
        <w:t xml:space="preserve">HAUBRICH, Deise </w:t>
      </w:r>
      <w:proofErr w:type="spellStart"/>
      <w:r w:rsidRPr="008D281F">
        <w:rPr>
          <w:lang w:val="en-US"/>
        </w:rPr>
        <w:t>Bitencourt</w:t>
      </w:r>
      <w:proofErr w:type="spellEnd"/>
      <w:r w:rsidRPr="008D281F">
        <w:rPr>
          <w:lang w:val="en-US"/>
        </w:rPr>
        <w:t xml:space="preserve">; FROEHLICH, Cristiane. </w:t>
      </w:r>
      <w:r w:rsidRPr="008C244B">
        <w:t xml:space="preserve">Benefícios e Desafios do Home Office em Empresas de Tecnologia da Informação. </w:t>
      </w:r>
      <w:r w:rsidRPr="00C02A9F">
        <w:rPr>
          <w:b/>
          <w:bCs/>
        </w:rPr>
        <w:t>Revista Gestão &amp; Conexões</w:t>
      </w:r>
      <w:r w:rsidRPr="008C244B">
        <w:t>, Vitória - ES, v. 9, p.03, Janeiro/202</w:t>
      </w:r>
      <w:r>
        <w:t>0</w:t>
      </w:r>
      <w:r w:rsidRPr="008C244B">
        <w:t xml:space="preserve">. Disponível em: https://dialnet.unirioja.es/servlet/articulo?codigo=8108636 . </w:t>
      </w:r>
      <w:r>
        <w:t>Acesso</w:t>
      </w:r>
      <w:r w:rsidRPr="008C244B">
        <w:t xml:space="preserve"> em: 28 </w:t>
      </w:r>
      <w:r>
        <w:t xml:space="preserve">set. </w:t>
      </w:r>
      <w:r w:rsidRPr="008C244B">
        <w:t>2022.</w:t>
      </w:r>
    </w:p>
    <w:p w14:paraId="20DF6B2C" w14:textId="77777777" w:rsidR="00AC74DD" w:rsidRDefault="00AC74DD" w:rsidP="00AC74DD">
      <w:pPr>
        <w:pStyle w:val="TF-refernciasITEM"/>
      </w:pPr>
      <w:r w:rsidRPr="00B57F5F">
        <w:t xml:space="preserve">MOREIRA, Augusto. </w:t>
      </w:r>
      <w:r w:rsidRPr="00C02A9F">
        <w:rPr>
          <w:b/>
          <w:bCs/>
        </w:rPr>
        <w:t>Automação dos processos contábeis</w:t>
      </w:r>
      <w:r w:rsidRPr="00B57F5F">
        <w:t>. 2022. 21 p. Artigo (Bacharel em Ciências Contábeis) - Faculdade de Ciências Contábeis da Universidade Federal de Uberlândia, Uberlândia, 2022. Disponível em: https://repositorio.ufu.br/bitstream/123456789/34347/1/Automa%C3%A7%C3%A3oDosProcessos.pdf. Acesso em: 28 set. 2022.</w:t>
      </w:r>
    </w:p>
    <w:p w14:paraId="361F2E82" w14:textId="43C1B6FF" w:rsidR="00AC74DD" w:rsidRDefault="00AC74DD" w:rsidP="00AC74DD">
      <w:pPr>
        <w:pStyle w:val="TF-refernciasITEM"/>
      </w:pPr>
      <w:r w:rsidRPr="0038641B">
        <w:t xml:space="preserve">PEREIRA, Maria Camila Leite; LIMA, Priscila Patrício de. </w:t>
      </w:r>
      <w:r w:rsidRPr="00C02A9F">
        <w:rPr>
          <w:b/>
          <w:bCs/>
        </w:rPr>
        <w:t>Sistema de Gestão de Escala de Trabalho</w:t>
      </w:r>
      <w:r w:rsidRPr="0038641B">
        <w:t xml:space="preserve">. Orientador: Fábio Paschoal Júnior, </w:t>
      </w:r>
      <w:proofErr w:type="spellStart"/>
      <w:r w:rsidRPr="0038641B">
        <w:t>D.Sc</w:t>
      </w:r>
      <w:proofErr w:type="spellEnd"/>
      <w:r w:rsidRPr="0038641B">
        <w:t xml:space="preserve">. 2017. 54 p. Trabalho de Conclusão de Curso (Tecnólogo de Sistemas para Internet) - Centro Federal de Educação Tecnológica Celso Suckow da Fonseca, Rio de Janeiro, 2017. </w:t>
      </w:r>
      <w:del w:id="430" w:author="Simone Erbs da Costa" w:date="2022-12-03T17:09:00Z">
        <w:r w:rsidRPr="0038641B" w:rsidDel="00EC6CC0">
          <w:delText>Disponível em: https://eic.cefet-rj.br/portal/wp-content/uploads/Monografia-023.pdf. Acesso em: 7 set. 2022.</w:delText>
        </w:r>
      </w:del>
    </w:p>
    <w:p w14:paraId="6547FB8E" w14:textId="652461FF" w:rsidR="00AC74DD" w:rsidRPr="002E2413" w:rsidRDefault="00AC74DD" w:rsidP="00AC74DD">
      <w:pPr>
        <w:pStyle w:val="TF-refernciasITEM"/>
      </w:pPr>
      <w:r w:rsidRPr="002E2413">
        <w:t xml:space="preserve">PONTOTEL. </w:t>
      </w:r>
      <w:r w:rsidRPr="00EC6CC0">
        <w:rPr>
          <w:b/>
          <w:bCs/>
          <w:rPrChange w:id="431" w:author="Simone Erbs da Costa" w:date="2022-12-03T17:11:00Z">
            <w:rPr/>
          </w:rPrChange>
        </w:rPr>
        <w:t>Escala de trabalho</w:t>
      </w:r>
      <w:r w:rsidRPr="002E2413">
        <w:t xml:space="preserve">: conheças quais são permitidas pela CLT e suas regras. </w:t>
      </w:r>
      <w:proofErr w:type="spellStart"/>
      <w:r w:rsidRPr="00EC6CC0">
        <w:rPr>
          <w:rPrChange w:id="432" w:author="Simone Erbs da Costa" w:date="2022-12-03T17:11:00Z">
            <w:rPr>
              <w:b/>
              <w:bCs/>
            </w:rPr>
          </w:rPrChange>
        </w:rPr>
        <w:t>PontoTel</w:t>
      </w:r>
      <w:proofErr w:type="spellEnd"/>
      <w:r w:rsidRPr="00EC6CC0">
        <w:t>,</w:t>
      </w:r>
      <w:r w:rsidRPr="002E2413">
        <w:t xml:space="preserve"> </w:t>
      </w:r>
      <w:del w:id="433" w:author="Simone Erbs da Costa" w:date="2022-12-03T17:11:00Z">
        <w:r w:rsidRPr="002E2413" w:rsidDel="00EC6CC0">
          <w:delText xml:space="preserve">[s. l.], </w:delText>
        </w:r>
      </w:del>
      <w:r w:rsidRPr="002E2413">
        <w:t>15 set. 2022. Disponível em: https://www.pontotel.com.br/escala-de-trabalho/#:~:text=Em%20seu%20artigo%2058%20a,o%20adicional%20de%20hora%20extra. Acesso em: 14 nov. 2022.</w:t>
      </w:r>
    </w:p>
    <w:p w14:paraId="158A579F" w14:textId="24EE5452" w:rsidR="00AC74DD" w:rsidRDefault="00AC74DD" w:rsidP="00AC74DD">
      <w:pPr>
        <w:pStyle w:val="TF-refernciasITEM"/>
      </w:pPr>
      <w:r w:rsidRPr="00B57F5F">
        <w:lastRenderedPageBreak/>
        <w:t xml:space="preserve">ROIG, Marcos. </w:t>
      </w:r>
      <w:r w:rsidRPr="00EC6CC0">
        <w:rPr>
          <w:b/>
          <w:bCs/>
          <w:rPrChange w:id="434" w:author="Simone Erbs da Costa" w:date="2022-12-03T17:10:00Z">
            <w:rPr/>
          </w:rPrChange>
        </w:rPr>
        <w:t>7 benefícios da automação de processos</w:t>
      </w:r>
      <w:r w:rsidRPr="00B57F5F">
        <w:t xml:space="preserve">. </w:t>
      </w:r>
      <w:r w:rsidRPr="00EC6CC0">
        <w:rPr>
          <w:rPrChange w:id="435" w:author="Simone Erbs da Costa" w:date="2022-12-03T17:11:00Z">
            <w:rPr>
              <w:b/>
              <w:bCs/>
            </w:rPr>
          </w:rPrChange>
        </w:rPr>
        <w:t>Administradores</w:t>
      </w:r>
      <w:r w:rsidRPr="00EC6CC0">
        <w:t xml:space="preserve">, </w:t>
      </w:r>
      <w:del w:id="436" w:author="Simone Erbs da Costa" w:date="2022-12-03T17:11:00Z">
        <w:r w:rsidRPr="00EC6CC0" w:rsidDel="00EC6CC0">
          <w:delText xml:space="preserve">[s. l.], ano 2017, </w:delText>
        </w:r>
      </w:del>
      <w:r w:rsidRPr="00EC6CC0">
        <w:t>2017.</w:t>
      </w:r>
      <w:r w:rsidRPr="00B57F5F">
        <w:t xml:space="preserve"> Disponível em: https://administradores.com.br/noticias/7-beneficios-da-automacao-de-processos. Acesso em: 7 set. 2022.</w:t>
      </w:r>
    </w:p>
    <w:p w14:paraId="77502ADA" w14:textId="77777777" w:rsidR="00AC74DD" w:rsidRDefault="00AC74DD" w:rsidP="00AC74DD">
      <w:pPr>
        <w:pStyle w:val="TF-refernciasITEM"/>
      </w:pPr>
      <w:r w:rsidRPr="009F70F3">
        <w:t xml:space="preserve">TASCHETTO, Maira; FROEHLICH, Cristiane. </w:t>
      </w:r>
      <w:r w:rsidRPr="00EC6CC0">
        <w:rPr>
          <w:rPrChange w:id="437" w:author="Simone Erbs da Costa" w:date="2022-12-03T17:10:00Z">
            <w:rPr>
              <w:b/>
              <w:bCs/>
            </w:rPr>
          </w:rPrChange>
        </w:rPr>
        <w:t xml:space="preserve">Teletrabalho sob a perspectiva dos profissionais de recursos humanos do vale do sinos e </w:t>
      </w:r>
      <w:proofErr w:type="spellStart"/>
      <w:r w:rsidRPr="00EC6CC0">
        <w:rPr>
          <w:rPrChange w:id="438" w:author="Simone Erbs da Costa" w:date="2022-12-03T17:10:00Z">
            <w:rPr>
              <w:b/>
              <w:bCs/>
            </w:rPr>
          </w:rPrChange>
        </w:rPr>
        <w:t>paranhana</w:t>
      </w:r>
      <w:proofErr w:type="spellEnd"/>
      <w:r w:rsidRPr="00EC6CC0">
        <w:rPr>
          <w:rPrChange w:id="439" w:author="Simone Erbs da Costa" w:date="2022-12-03T17:10:00Z">
            <w:rPr>
              <w:b/>
              <w:bCs/>
            </w:rPr>
          </w:rPrChange>
        </w:rPr>
        <w:t xml:space="preserve"> no rio grande do sul</w:t>
      </w:r>
      <w:r w:rsidRPr="00EC6CC0">
        <w:t>.</w:t>
      </w:r>
      <w:r w:rsidRPr="009F70F3">
        <w:t xml:space="preserve"> Recape: </w:t>
      </w:r>
      <w:r w:rsidRPr="00EC6CC0">
        <w:rPr>
          <w:b/>
          <w:bCs/>
          <w:rPrChange w:id="440" w:author="Simone Erbs da Costa" w:date="2022-12-03T17:10:00Z">
            <w:rPr/>
          </w:rPrChange>
        </w:rPr>
        <w:t xml:space="preserve">Revista de carreiras e pessoas, </w:t>
      </w:r>
      <w:r w:rsidRPr="009F70F3">
        <w:t>Novo Hamburgo, ano 2019, v. 9, ed. 3, p. 349-375, 17 abr. 2019. Disponível em: https://revistas.pucsp.br/index.php/ReCaPe/article/view/39652/29651. Acesso em: 28 set. 2022.</w:t>
      </w:r>
    </w:p>
    <w:p w14:paraId="5988E0F5" w14:textId="209D9435" w:rsidR="00E1545A" w:rsidDel="00EC6CC0" w:rsidRDefault="00AC74DD" w:rsidP="00AC74DD">
      <w:pPr>
        <w:pStyle w:val="TF-refernciasITEM"/>
        <w:rPr>
          <w:del w:id="441" w:author="Simone Erbs da Costa" w:date="2022-12-03T17:13:00Z"/>
        </w:rPr>
      </w:pPr>
      <w:r w:rsidRPr="002E2413">
        <w:t xml:space="preserve">TOSHI, Roger. </w:t>
      </w:r>
      <w:r w:rsidRPr="00EC6CC0">
        <w:rPr>
          <w:b/>
          <w:bCs/>
          <w:rPrChange w:id="442" w:author="Simone Erbs da Costa" w:date="2022-12-03T17:10:00Z">
            <w:rPr/>
          </w:rPrChange>
        </w:rPr>
        <w:t>Dicas para nunca mais errar na escala de folgas do seu estabelecimento</w:t>
      </w:r>
      <w:r w:rsidRPr="002E2413">
        <w:t xml:space="preserve">. </w:t>
      </w:r>
      <w:r w:rsidRPr="00EC6CC0">
        <w:rPr>
          <w:rPrChange w:id="443" w:author="Simone Erbs da Costa" w:date="2022-12-03T17:10:00Z">
            <w:rPr>
              <w:b/>
              <w:bCs/>
            </w:rPr>
          </w:rPrChange>
        </w:rPr>
        <w:t>SG sistemas</w:t>
      </w:r>
      <w:r w:rsidRPr="00EC6CC0">
        <w:t xml:space="preserve">, </w:t>
      </w:r>
      <w:del w:id="444" w:author="Simone Erbs da Costa" w:date="2022-12-03T17:10:00Z">
        <w:r w:rsidRPr="00EC6CC0" w:rsidDel="00EC6CC0">
          <w:delText xml:space="preserve">[s. l.], </w:delText>
        </w:r>
      </w:del>
      <w:r w:rsidRPr="00EC6CC0">
        <w:t>2020</w:t>
      </w:r>
      <w:r w:rsidRPr="002E2413">
        <w:t>. Disponível em: https://sgsistemas.com.br/dicas-para-nunca-mais-errar-na-escala-de-folgas-do-seu-estabelecimento/. Acesso em: 14 nov. 2022.</w:t>
      </w:r>
    </w:p>
    <w:p w14:paraId="6362CF5F" w14:textId="77777777" w:rsidR="00E1545A" w:rsidRDefault="00E1545A">
      <w:pPr>
        <w:pStyle w:val="TF-refernciasITEM"/>
        <w:pPrChange w:id="445" w:author="Simone Erbs da Costa" w:date="2022-12-03T17:13:00Z">
          <w:pPr>
            <w:keepNext w:val="0"/>
            <w:keepLines w:val="0"/>
          </w:pPr>
        </w:pPrChange>
      </w:pPr>
      <w:r>
        <w:br w:type="page"/>
      </w:r>
    </w:p>
    <w:p w14:paraId="10272D35" w14:textId="77777777" w:rsidR="00E1545A" w:rsidRDefault="00E1545A" w:rsidP="00E1545A">
      <w:pPr>
        <w:pStyle w:val="TF-xAvalTTULO"/>
      </w:pPr>
      <w:r w:rsidRPr="00320BFA">
        <w:lastRenderedPageBreak/>
        <w:t>FORMULÁRIO  DE  avaliação</w:t>
      </w:r>
      <w:r>
        <w:t xml:space="preserve"> SIS Acadêmico</w:t>
      </w:r>
    </w:p>
    <w:p w14:paraId="49FE0752" w14:textId="77777777" w:rsidR="00E1545A" w:rsidRDefault="00E1545A" w:rsidP="00E1545A">
      <w:pPr>
        <w:pStyle w:val="TF-xAvalTTULO"/>
      </w:pPr>
      <w:r w:rsidRPr="00320BFA">
        <w:t xml:space="preserve">PROFESSOR </w:t>
      </w:r>
      <w:r>
        <w:t>AVALIADOR – projeto</w:t>
      </w:r>
    </w:p>
    <w:p w14:paraId="316BB00E" w14:textId="4ED87953" w:rsidR="00E1545A" w:rsidRDefault="00E1545A" w:rsidP="00E1545A">
      <w:pPr>
        <w:pStyle w:val="TF-xAvalLINHA"/>
      </w:pPr>
      <w:r w:rsidRPr="00320BFA">
        <w:t>Avaliador(a):</w:t>
      </w:r>
      <w:r w:rsidRPr="00320BFA">
        <w:tab/>
      </w:r>
      <w:r w:rsidRPr="00E1545A">
        <w:t>Simone Erbs da Costa</w:t>
      </w:r>
    </w:p>
    <w:p w14:paraId="0B4DC5B5" w14:textId="77777777" w:rsidR="00E1545A" w:rsidRPr="00340EA0" w:rsidRDefault="00E1545A" w:rsidP="00E1545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48"/>
        <w:gridCol w:w="431"/>
        <w:gridCol w:w="539"/>
        <w:gridCol w:w="479"/>
      </w:tblGrid>
      <w:tr w:rsidR="00E1545A" w:rsidRPr="00320BFA" w14:paraId="256928E8" w14:textId="77777777" w:rsidTr="00E64BCF">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1A66235" w14:textId="77777777" w:rsidR="00E1545A" w:rsidRPr="00320BFA" w:rsidRDefault="00E1545A" w:rsidP="00E64BCF">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27126099" w14:textId="77777777" w:rsidR="00E1545A" w:rsidRPr="00320BFA" w:rsidRDefault="00E1545A" w:rsidP="00E64BCF">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0710A327" w14:textId="77777777" w:rsidR="00E1545A" w:rsidRPr="00320BFA" w:rsidRDefault="00E1545A" w:rsidP="00E64BCF">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244FD348" w14:textId="77777777" w:rsidR="00E1545A" w:rsidRPr="00320BFA" w:rsidRDefault="00E1545A" w:rsidP="00E64BCF">
            <w:pPr>
              <w:pStyle w:val="TF-xAvalITEMTABELA"/>
            </w:pPr>
            <w:r w:rsidRPr="00320BFA">
              <w:t>não atende</w:t>
            </w:r>
          </w:p>
        </w:tc>
      </w:tr>
      <w:tr w:rsidR="00E1545A" w:rsidRPr="00320BFA" w14:paraId="575BAD50" w14:textId="77777777" w:rsidTr="00E64BCF">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E530527" w14:textId="77777777" w:rsidR="00E1545A" w:rsidRPr="0000224C" w:rsidRDefault="00E1545A" w:rsidP="00E64BCF">
            <w:pPr>
              <w:pStyle w:val="TF-xAvalITEMTABELA"/>
            </w:pPr>
            <w:r w:rsidRPr="00626A4F">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1F97DD6" w14:textId="77777777" w:rsidR="00E1545A" w:rsidRPr="00320BFA" w:rsidRDefault="00E1545A" w:rsidP="00E1545A">
            <w:pPr>
              <w:pStyle w:val="TF-xAvalITEM"/>
              <w:numPr>
                <w:ilvl w:val="0"/>
                <w:numId w:val="13"/>
              </w:numPr>
            </w:pPr>
            <w:r w:rsidRPr="00320BFA">
              <w:t>INTRODUÇÃO</w:t>
            </w:r>
          </w:p>
          <w:p w14:paraId="3B5D5E53" w14:textId="77777777" w:rsidR="00E1545A" w:rsidRPr="00320BFA" w:rsidRDefault="00E1545A" w:rsidP="00E64BCF">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07F858FE" w14:textId="6995C1F4" w:rsidR="00E1545A" w:rsidRPr="00320BFA" w:rsidRDefault="00EC6CC0" w:rsidP="00E64BCF">
            <w:pPr>
              <w:keepNext w:val="0"/>
              <w:keepLines w:val="0"/>
              <w:ind w:left="709" w:hanging="709"/>
              <w:jc w:val="center"/>
              <w:rPr>
                <w:sz w:val="18"/>
              </w:rPr>
            </w:pPr>
            <w:ins w:id="446" w:author="Simone Erbs da Costa" w:date="2022-12-03T17:13: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5D7ABCA6" w14:textId="77777777" w:rsidR="00E1545A" w:rsidRPr="00320BFA" w:rsidRDefault="00E1545A" w:rsidP="00E64BCF">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48A404DF" w14:textId="77777777" w:rsidR="00E1545A" w:rsidRPr="00320BFA" w:rsidRDefault="00E1545A" w:rsidP="00E64BCF">
            <w:pPr>
              <w:keepNext w:val="0"/>
              <w:keepLines w:val="0"/>
              <w:ind w:left="709" w:hanging="709"/>
              <w:jc w:val="center"/>
              <w:rPr>
                <w:sz w:val="18"/>
              </w:rPr>
            </w:pPr>
          </w:p>
        </w:tc>
      </w:tr>
      <w:tr w:rsidR="00E1545A" w:rsidRPr="00320BFA" w14:paraId="625257D7" w14:textId="77777777" w:rsidTr="00E64BCF">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314A8C8"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A9BEEDF" w14:textId="77777777" w:rsidR="00E1545A" w:rsidRPr="00320BFA" w:rsidRDefault="00E1545A" w:rsidP="00E64BCF">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4B27E8B5" w14:textId="1A9E975C" w:rsidR="00E1545A" w:rsidRPr="00320BFA" w:rsidRDefault="00EC6CC0" w:rsidP="00E64BCF">
            <w:pPr>
              <w:keepNext w:val="0"/>
              <w:keepLines w:val="0"/>
              <w:ind w:left="709" w:hanging="709"/>
              <w:jc w:val="center"/>
              <w:rPr>
                <w:sz w:val="18"/>
              </w:rPr>
            </w:pPr>
            <w:ins w:id="447" w:author="Simone Erbs da Costa" w:date="2022-12-03T17:1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5173FCB"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7F738FE" w14:textId="77777777" w:rsidR="00E1545A" w:rsidRPr="00320BFA" w:rsidRDefault="00E1545A" w:rsidP="00E64BCF">
            <w:pPr>
              <w:keepNext w:val="0"/>
              <w:keepLines w:val="0"/>
              <w:ind w:left="709" w:hanging="709"/>
              <w:jc w:val="center"/>
              <w:rPr>
                <w:sz w:val="18"/>
              </w:rPr>
            </w:pPr>
          </w:p>
        </w:tc>
      </w:tr>
      <w:tr w:rsidR="00E1545A" w:rsidRPr="00320BFA" w14:paraId="036D30A5"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C00BEC8"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A3B2CF" w14:textId="77777777" w:rsidR="00E1545A" w:rsidRPr="00320BFA" w:rsidRDefault="00E1545A" w:rsidP="00E1545A">
            <w:pPr>
              <w:pStyle w:val="TF-xAvalITEM"/>
              <w:numPr>
                <w:ilvl w:val="0"/>
                <w:numId w:val="12"/>
              </w:numPr>
            </w:pPr>
            <w:r w:rsidRPr="00320BFA">
              <w:t>OBJETIVOS</w:t>
            </w:r>
          </w:p>
          <w:p w14:paraId="0A0F72DD" w14:textId="77777777" w:rsidR="00E1545A" w:rsidRPr="00320BFA" w:rsidRDefault="00E1545A" w:rsidP="00E64BCF">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DB63C97" w14:textId="0C01736F" w:rsidR="00E1545A" w:rsidRPr="00320BFA" w:rsidRDefault="00EC6CC0" w:rsidP="00E64BCF">
            <w:pPr>
              <w:keepNext w:val="0"/>
              <w:keepLines w:val="0"/>
              <w:ind w:left="709" w:hanging="709"/>
              <w:jc w:val="center"/>
              <w:rPr>
                <w:sz w:val="18"/>
              </w:rPr>
            </w:pPr>
            <w:ins w:id="448" w:author="Simone Erbs da Costa" w:date="2022-12-03T17:1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33F1817"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68BFCC7" w14:textId="77777777" w:rsidR="00E1545A" w:rsidRPr="00320BFA" w:rsidRDefault="00E1545A" w:rsidP="00E64BCF">
            <w:pPr>
              <w:keepNext w:val="0"/>
              <w:keepLines w:val="0"/>
              <w:ind w:left="709" w:hanging="709"/>
              <w:jc w:val="center"/>
              <w:rPr>
                <w:sz w:val="18"/>
              </w:rPr>
            </w:pPr>
          </w:p>
        </w:tc>
      </w:tr>
      <w:tr w:rsidR="00E1545A" w:rsidRPr="00320BFA" w14:paraId="6CA8141E" w14:textId="77777777" w:rsidTr="00E64BCF">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EEFCEF6"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0E35C81" w14:textId="77777777" w:rsidR="00E1545A" w:rsidRPr="00320BFA" w:rsidRDefault="00E1545A" w:rsidP="00E64BCF">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4D608FFD" w14:textId="201BD34D" w:rsidR="00E1545A" w:rsidRPr="00320BFA" w:rsidRDefault="00EC6CC0" w:rsidP="00E64BCF">
            <w:pPr>
              <w:keepNext w:val="0"/>
              <w:keepLines w:val="0"/>
              <w:ind w:left="709" w:hanging="709"/>
              <w:jc w:val="center"/>
              <w:rPr>
                <w:sz w:val="18"/>
              </w:rPr>
            </w:pPr>
            <w:ins w:id="449" w:author="Simone Erbs da Costa" w:date="2022-12-03T17:14: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C80AF8F"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FDBC1D6" w14:textId="77777777" w:rsidR="00E1545A" w:rsidRPr="00320BFA" w:rsidRDefault="00E1545A" w:rsidP="00E64BCF">
            <w:pPr>
              <w:keepNext w:val="0"/>
              <w:keepLines w:val="0"/>
              <w:ind w:left="709" w:hanging="709"/>
              <w:jc w:val="center"/>
              <w:rPr>
                <w:sz w:val="18"/>
              </w:rPr>
            </w:pPr>
          </w:p>
        </w:tc>
      </w:tr>
      <w:tr w:rsidR="00E1545A" w:rsidRPr="00320BFA" w14:paraId="6D4CE2C9" w14:textId="77777777" w:rsidTr="00E64BCF">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718B9E3"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A9FFE06" w14:textId="77777777" w:rsidR="00E1545A" w:rsidRPr="00320BFA" w:rsidRDefault="00E1545A" w:rsidP="00E64BCF">
            <w:pPr>
              <w:pStyle w:val="TF-xAvalITEM"/>
              <w:numPr>
                <w:ilvl w:val="0"/>
                <w:numId w:val="12"/>
              </w:numPr>
              <w:jc w:val="left"/>
            </w:pPr>
            <w:r w:rsidRPr="00320BFA">
              <w:t>TRABALHOS CORRELATOS</w:t>
            </w:r>
          </w:p>
          <w:p w14:paraId="46E10DBC" w14:textId="77777777" w:rsidR="00E1545A" w:rsidRPr="00320BFA" w:rsidRDefault="00E1545A" w:rsidP="00E64BCF">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42D8D22B" w14:textId="12F8764C" w:rsidR="00E1545A" w:rsidRPr="00320BFA" w:rsidRDefault="00626A4F" w:rsidP="00E64BCF">
            <w:pPr>
              <w:keepNext w:val="0"/>
              <w:keepLines w:val="0"/>
              <w:ind w:left="709" w:hanging="709"/>
              <w:jc w:val="center"/>
              <w:rPr>
                <w:sz w:val="18"/>
              </w:rPr>
            </w:pPr>
            <w:ins w:id="450" w:author="Simone Erbs da Costa" w:date="2022-12-03T17:23: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303928A"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B198696" w14:textId="77777777" w:rsidR="00E1545A" w:rsidRPr="00320BFA" w:rsidRDefault="00E1545A" w:rsidP="00E64BCF">
            <w:pPr>
              <w:keepNext w:val="0"/>
              <w:keepLines w:val="0"/>
              <w:ind w:left="709" w:hanging="709"/>
              <w:jc w:val="center"/>
              <w:rPr>
                <w:sz w:val="18"/>
              </w:rPr>
            </w:pPr>
          </w:p>
        </w:tc>
      </w:tr>
      <w:tr w:rsidR="00E1545A" w:rsidRPr="00320BFA" w14:paraId="34187BA9"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A51EFF"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EA2FEB9" w14:textId="77777777" w:rsidR="00E1545A" w:rsidRPr="00320BFA" w:rsidRDefault="00E1545A" w:rsidP="00E1545A">
            <w:pPr>
              <w:pStyle w:val="TF-xAvalITEM"/>
              <w:numPr>
                <w:ilvl w:val="0"/>
                <w:numId w:val="12"/>
              </w:numPr>
            </w:pPr>
            <w:r w:rsidRPr="00320BFA">
              <w:t>JUSTIFICATIVA</w:t>
            </w:r>
          </w:p>
          <w:p w14:paraId="1E12A9C5" w14:textId="77777777" w:rsidR="00E1545A" w:rsidRPr="00320BFA" w:rsidRDefault="00E1545A" w:rsidP="00E64BCF">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4D07A4A3" w14:textId="4BEC612C" w:rsidR="00E1545A" w:rsidRPr="00320BFA" w:rsidRDefault="00626A4F" w:rsidP="00E64BCF">
            <w:pPr>
              <w:keepNext w:val="0"/>
              <w:keepLines w:val="0"/>
              <w:ind w:left="709" w:hanging="709"/>
              <w:jc w:val="center"/>
              <w:rPr>
                <w:sz w:val="18"/>
              </w:rPr>
            </w:pPr>
            <w:ins w:id="451" w:author="Simone Erbs da Costa" w:date="2022-12-03T17: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3943D24A"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9E728E3" w14:textId="77777777" w:rsidR="00E1545A" w:rsidRPr="00320BFA" w:rsidRDefault="00E1545A" w:rsidP="00E64BCF">
            <w:pPr>
              <w:keepNext w:val="0"/>
              <w:keepLines w:val="0"/>
              <w:ind w:left="709" w:hanging="709"/>
              <w:jc w:val="center"/>
              <w:rPr>
                <w:sz w:val="18"/>
              </w:rPr>
            </w:pPr>
          </w:p>
        </w:tc>
      </w:tr>
      <w:tr w:rsidR="00E1545A" w:rsidRPr="00320BFA" w14:paraId="69F451E1"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A4CCB27"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1A58F4" w14:textId="77777777" w:rsidR="00E1545A" w:rsidRPr="00320BFA" w:rsidRDefault="00E1545A" w:rsidP="00E64BCF">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10D374EA" w14:textId="716764C7" w:rsidR="00E1545A" w:rsidRPr="00320BFA" w:rsidRDefault="00626A4F" w:rsidP="00E64BCF">
            <w:pPr>
              <w:keepNext w:val="0"/>
              <w:keepLines w:val="0"/>
              <w:ind w:left="709" w:hanging="709"/>
              <w:jc w:val="center"/>
              <w:rPr>
                <w:sz w:val="18"/>
              </w:rPr>
            </w:pPr>
            <w:ins w:id="452" w:author="Simone Erbs da Costa" w:date="2022-12-03T17: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B38FA8B"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3F06F8C" w14:textId="77777777" w:rsidR="00E1545A" w:rsidRPr="00320BFA" w:rsidRDefault="00E1545A" w:rsidP="00E64BCF">
            <w:pPr>
              <w:keepNext w:val="0"/>
              <w:keepLines w:val="0"/>
              <w:ind w:left="709" w:hanging="709"/>
              <w:jc w:val="center"/>
              <w:rPr>
                <w:sz w:val="18"/>
              </w:rPr>
            </w:pPr>
          </w:p>
        </w:tc>
      </w:tr>
      <w:tr w:rsidR="00E1545A" w:rsidRPr="00320BFA" w14:paraId="685A757F"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CF6270A"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A447F99" w14:textId="77777777" w:rsidR="00E1545A" w:rsidRPr="00320BFA" w:rsidRDefault="00E1545A" w:rsidP="00E64BCF">
            <w:pPr>
              <w:pStyle w:val="TF-xAvalITEMDETALHE"/>
            </w:pPr>
            <w:commentRangeStart w:id="453"/>
            <w:r w:rsidRPr="00320BFA">
              <w:t>São apresentadas as contribuições teóricas, práticas ou sociais que justificam a proposta?</w:t>
            </w:r>
            <w:commentRangeEnd w:id="453"/>
            <w:r w:rsidR="00626A4F">
              <w:rPr>
                <w:rStyle w:val="Refdecomentrio"/>
              </w:rPr>
              <w:commentReference w:id="453"/>
            </w:r>
          </w:p>
        </w:tc>
        <w:tc>
          <w:tcPr>
            <w:tcW w:w="239" w:type="pct"/>
            <w:tcBorders>
              <w:top w:val="single" w:sz="4" w:space="0" w:color="auto"/>
              <w:left w:val="single" w:sz="4" w:space="0" w:color="auto"/>
              <w:bottom w:val="single" w:sz="4" w:space="0" w:color="auto"/>
              <w:right w:val="single" w:sz="4" w:space="0" w:color="auto"/>
            </w:tcBorders>
          </w:tcPr>
          <w:p w14:paraId="60E01009"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ED401FD" w14:textId="24D43C10" w:rsidR="00E1545A" w:rsidRPr="00320BFA" w:rsidRDefault="00626A4F" w:rsidP="00E64BCF">
            <w:pPr>
              <w:keepNext w:val="0"/>
              <w:keepLines w:val="0"/>
              <w:ind w:left="709" w:hanging="709"/>
              <w:jc w:val="center"/>
              <w:rPr>
                <w:sz w:val="18"/>
              </w:rPr>
            </w:pPr>
            <w:ins w:id="454" w:author="Simone Erbs da Costa" w:date="2022-12-03T17:18: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765CFCC8" w14:textId="77777777" w:rsidR="00E1545A" w:rsidRPr="00320BFA" w:rsidRDefault="00E1545A" w:rsidP="00E64BCF">
            <w:pPr>
              <w:keepNext w:val="0"/>
              <w:keepLines w:val="0"/>
              <w:ind w:left="709" w:hanging="709"/>
              <w:jc w:val="center"/>
              <w:rPr>
                <w:sz w:val="18"/>
              </w:rPr>
            </w:pPr>
          </w:p>
        </w:tc>
      </w:tr>
      <w:tr w:rsidR="00E1545A" w:rsidRPr="00320BFA" w14:paraId="6A3AAD43"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15A7841"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6C43DC4" w14:textId="77777777" w:rsidR="00E1545A" w:rsidRPr="00320BFA" w:rsidRDefault="00E1545A" w:rsidP="00E1545A">
            <w:pPr>
              <w:pStyle w:val="TF-xAvalITEM"/>
              <w:numPr>
                <w:ilvl w:val="0"/>
                <w:numId w:val="12"/>
              </w:numPr>
            </w:pPr>
            <w:r w:rsidRPr="00320BFA">
              <w:t>REQUISITOS PRINCIPAIS DO PROBLEMA A SER TRABALHADO</w:t>
            </w:r>
          </w:p>
          <w:p w14:paraId="21824E43" w14:textId="77777777" w:rsidR="00E1545A" w:rsidRPr="00320BFA" w:rsidRDefault="00E1545A" w:rsidP="00E64BCF">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1F0133D0" w14:textId="12D9F645" w:rsidR="00E1545A" w:rsidRPr="00320BFA" w:rsidRDefault="00626A4F" w:rsidP="00E64BCF">
            <w:pPr>
              <w:keepNext w:val="0"/>
              <w:keepLines w:val="0"/>
              <w:ind w:left="709" w:hanging="709"/>
              <w:jc w:val="center"/>
              <w:rPr>
                <w:sz w:val="18"/>
              </w:rPr>
            </w:pPr>
            <w:ins w:id="455" w:author="Simone Erbs da Costa" w:date="2022-12-03T17: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C2D7361"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6B00849" w14:textId="77777777" w:rsidR="00E1545A" w:rsidRPr="00320BFA" w:rsidRDefault="00E1545A" w:rsidP="00E64BCF">
            <w:pPr>
              <w:keepNext w:val="0"/>
              <w:keepLines w:val="0"/>
              <w:ind w:left="709" w:hanging="709"/>
              <w:jc w:val="center"/>
              <w:rPr>
                <w:sz w:val="18"/>
              </w:rPr>
            </w:pPr>
          </w:p>
        </w:tc>
      </w:tr>
      <w:tr w:rsidR="00E1545A" w:rsidRPr="00320BFA" w14:paraId="27A1442F" w14:textId="77777777" w:rsidTr="00E64BCF">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815CDE3"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788628C" w14:textId="77777777" w:rsidR="00E1545A" w:rsidRPr="00320BFA" w:rsidRDefault="00E1545A" w:rsidP="00E1545A">
            <w:pPr>
              <w:pStyle w:val="TF-xAvalITEM"/>
              <w:numPr>
                <w:ilvl w:val="0"/>
                <w:numId w:val="12"/>
              </w:numPr>
            </w:pPr>
            <w:r w:rsidRPr="00320BFA">
              <w:t>METODOLOGIA</w:t>
            </w:r>
          </w:p>
          <w:p w14:paraId="3639499C" w14:textId="77777777" w:rsidR="00E1545A" w:rsidRPr="00320BFA" w:rsidRDefault="00E1545A" w:rsidP="00E64BCF">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4EC9BAB7" w14:textId="7893A240" w:rsidR="00E1545A" w:rsidRPr="00320BFA" w:rsidRDefault="00626A4F" w:rsidP="00E64BCF">
            <w:pPr>
              <w:keepNext w:val="0"/>
              <w:keepLines w:val="0"/>
              <w:ind w:left="709" w:hanging="709"/>
              <w:jc w:val="center"/>
              <w:rPr>
                <w:sz w:val="18"/>
              </w:rPr>
            </w:pPr>
            <w:ins w:id="456" w:author="Simone Erbs da Costa" w:date="2022-12-03T17: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C0CDE8A"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C228BB" w14:textId="77777777" w:rsidR="00E1545A" w:rsidRPr="00320BFA" w:rsidRDefault="00E1545A" w:rsidP="00E64BCF">
            <w:pPr>
              <w:keepNext w:val="0"/>
              <w:keepLines w:val="0"/>
              <w:ind w:left="709" w:hanging="709"/>
              <w:jc w:val="center"/>
              <w:rPr>
                <w:sz w:val="18"/>
              </w:rPr>
            </w:pPr>
          </w:p>
        </w:tc>
      </w:tr>
      <w:tr w:rsidR="00E1545A" w:rsidRPr="00320BFA" w14:paraId="07DD21A0"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C18607"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B3FBB45" w14:textId="77777777" w:rsidR="00E1545A" w:rsidRPr="00320BFA" w:rsidRDefault="00E1545A" w:rsidP="00E64BCF">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6700224D" w14:textId="628412F1" w:rsidR="00E1545A" w:rsidRPr="00320BFA" w:rsidRDefault="00626A4F" w:rsidP="00E64BCF">
            <w:pPr>
              <w:keepNext w:val="0"/>
              <w:keepLines w:val="0"/>
              <w:ind w:left="709" w:hanging="709"/>
              <w:jc w:val="center"/>
              <w:rPr>
                <w:sz w:val="18"/>
              </w:rPr>
            </w:pPr>
            <w:ins w:id="457" w:author="Simone Erbs da Costa" w:date="2022-12-03T17:21: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0B30D4D1" w14:textId="77777777" w:rsidR="00E1545A" w:rsidRPr="00320BFA" w:rsidRDefault="00E1545A" w:rsidP="00E64BCF">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B611E87" w14:textId="77777777" w:rsidR="00E1545A" w:rsidRPr="00320BFA" w:rsidRDefault="00E1545A" w:rsidP="00E64BCF">
            <w:pPr>
              <w:keepNext w:val="0"/>
              <w:keepLines w:val="0"/>
              <w:ind w:left="709" w:hanging="709"/>
              <w:jc w:val="center"/>
              <w:rPr>
                <w:sz w:val="18"/>
              </w:rPr>
            </w:pPr>
          </w:p>
        </w:tc>
      </w:tr>
      <w:tr w:rsidR="00E1545A" w:rsidRPr="00320BFA" w14:paraId="6D710964"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95F9EE9"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4603BCA" w14:textId="77777777" w:rsidR="00E1545A" w:rsidRPr="00320BFA" w:rsidRDefault="00E1545A" w:rsidP="00E1545A">
            <w:pPr>
              <w:pStyle w:val="TF-xAvalITEM"/>
              <w:numPr>
                <w:ilvl w:val="0"/>
                <w:numId w:val="12"/>
              </w:numPr>
            </w:pPr>
            <w:r w:rsidRPr="00320BFA">
              <w:t>REVISÃO BIBLIOGRÁFICA</w:t>
            </w:r>
            <w:r>
              <w:t xml:space="preserve"> (atenção para a diferença de conteúdo entre projeto e pré-projeto)</w:t>
            </w:r>
          </w:p>
          <w:p w14:paraId="2AE2AAD9" w14:textId="77777777" w:rsidR="00E1545A" w:rsidRPr="00320BFA" w:rsidRDefault="00E1545A" w:rsidP="00E64BCF">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54C1010D"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B522EBC" w14:textId="06BF95B1" w:rsidR="00E1545A" w:rsidRPr="00320BFA" w:rsidRDefault="00626A4F" w:rsidP="00E64BCF">
            <w:pPr>
              <w:keepNext w:val="0"/>
              <w:keepLines w:val="0"/>
              <w:ind w:left="709" w:hanging="709"/>
              <w:jc w:val="center"/>
              <w:rPr>
                <w:sz w:val="18"/>
              </w:rPr>
            </w:pPr>
            <w:ins w:id="458" w:author="Simone Erbs da Costa" w:date="2022-12-03T17:21:00Z">
              <w:r>
                <w:rPr>
                  <w:sz w:val="18"/>
                </w:rPr>
                <w:t>x</w:t>
              </w:r>
            </w:ins>
          </w:p>
        </w:tc>
        <w:tc>
          <w:tcPr>
            <w:tcW w:w="265" w:type="pct"/>
            <w:tcBorders>
              <w:top w:val="single" w:sz="4" w:space="0" w:color="auto"/>
              <w:left w:val="single" w:sz="4" w:space="0" w:color="auto"/>
              <w:bottom w:val="single" w:sz="4" w:space="0" w:color="auto"/>
              <w:right w:val="single" w:sz="12" w:space="0" w:color="auto"/>
            </w:tcBorders>
          </w:tcPr>
          <w:p w14:paraId="6AD7A20F" w14:textId="77777777" w:rsidR="00E1545A" w:rsidRPr="00320BFA" w:rsidRDefault="00E1545A" w:rsidP="00E64BCF">
            <w:pPr>
              <w:keepNext w:val="0"/>
              <w:keepLines w:val="0"/>
              <w:ind w:left="709" w:hanging="709"/>
              <w:jc w:val="center"/>
              <w:rPr>
                <w:sz w:val="18"/>
              </w:rPr>
            </w:pPr>
          </w:p>
        </w:tc>
      </w:tr>
      <w:tr w:rsidR="00E1545A" w:rsidRPr="00320BFA" w14:paraId="6B4FB538" w14:textId="77777777" w:rsidTr="00E64BCF">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482298E"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080F98A" w14:textId="77777777" w:rsidR="00E1545A" w:rsidRPr="00320BFA" w:rsidRDefault="00E1545A" w:rsidP="00E64BCF">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5EF1EB83"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01E4EC44" w14:textId="52800EF8" w:rsidR="00E1545A" w:rsidRPr="00320BFA" w:rsidRDefault="00626A4F" w:rsidP="00E64BCF">
            <w:pPr>
              <w:keepNext w:val="0"/>
              <w:keepLines w:val="0"/>
              <w:ind w:left="709" w:hanging="709"/>
              <w:jc w:val="center"/>
              <w:rPr>
                <w:sz w:val="18"/>
              </w:rPr>
            </w:pPr>
            <w:ins w:id="459" w:author="Simone Erbs da Costa" w:date="2022-12-03T17:21:00Z">
              <w:r>
                <w:rPr>
                  <w:sz w:val="18"/>
                </w:rPr>
                <w:t>x</w:t>
              </w:r>
            </w:ins>
          </w:p>
        </w:tc>
        <w:tc>
          <w:tcPr>
            <w:tcW w:w="265" w:type="pct"/>
            <w:tcBorders>
              <w:top w:val="single" w:sz="4" w:space="0" w:color="auto"/>
              <w:left w:val="single" w:sz="4" w:space="0" w:color="auto"/>
              <w:bottom w:val="single" w:sz="12" w:space="0" w:color="auto"/>
              <w:right w:val="single" w:sz="12" w:space="0" w:color="auto"/>
            </w:tcBorders>
          </w:tcPr>
          <w:p w14:paraId="4648A0DA" w14:textId="77777777" w:rsidR="00E1545A" w:rsidRPr="00320BFA" w:rsidRDefault="00E1545A" w:rsidP="00E64BCF">
            <w:pPr>
              <w:keepNext w:val="0"/>
              <w:keepLines w:val="0"/>
              <w:ind w:left="709" w:hanging="709"/>
              <w:jc w:val="center"/>
              <w:rPr>
                <w:sz w:val="18"/>
              </w:rPr>
            </w:pPr>
          </w:p>
        </w:tc>
      </w:tr>
      <w:tr w:rsidR="00E1545A" w:rsidRPr="00320BFA" w14:paraId="6F09EF3A" w14:textId="77777777" w:rsidTr="00E64BCF">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BE81702" w14:textId="77777777" w:rsidR="00E1545A" w:rsidRPr="0000224C" w:rsidRDefault="00E1545A" w:rsidP="00E64BCF">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1C796B2" w14:textId="77777777" w:rsidR="00E1545A" w:rsidRPr="00320BFA" w:rsidRDefault="00E1545A" w:rsidP="00E1545A">
            <w:pPr>
              <w:pStyle w:val="TF-xAvalITEM"/>
              <w:numPr>
                <w:ilvl w:val="0"/>
                <w:numId w:val="12"/>
              </w:numPr>
            </w:pPr>
            <w:r w:rsidRPr="00320BFA">
              <w:t>LINGUAGEM USADA (redação)</w:t>
            </w:r>
          </w:p>
          <w:p w14:paraId="20ED04F4" w14:textId="77777777" w:rsidR="00E1545A" w:rsidRPr="00320BFA" w:rsidRDefault="00E1545A" w:rsidP="00E64BCF">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3FE3D9C2" w14:textId="74A5C50E" w:rsidR="00E1545A" w:rsidRPr="00320BFA" w:rsidRDefault="00626A4F" w:rsidP="00E64BCF">
            <w:pPr>
              <w:keepNext w:val="0"/>
              <w:keepLines w:val="0"/>
              <w:ind w:left="709" w:hanging="709"/>
              <w:jc w:val="center"/>
              <w:rPr>
                <w:sz w:val="18"/>
              </w:rPr>
            </w:pPr>
            <w:ins w:id="460" w:author="Simone Erbs da Costa" w:date="2022-12-03T17:22: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2325CE81" w14:textId="77777777" w:rsidR="00E1545A" w:rsidRPr="00320BFA" w:rsidRDefault="00E1545A" w:rsidP="00E64BCF">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C6FFB55" w14:textId="77777777" w:rsidR="00E1545A" w:rsidRPr="00320BFA" w:rsidRDefault="00E1545A" w:rsidP="00E64BCF">
            <w:pPr>
              <w:keepNext w:val="0"/>
              <w:keepLines w:val="0"/>
              <w:ind w:left="709" w:hanging="709"/>
              <w:jc w:val="center"/>
              <w:rPr>
                <w:sz w:val="18"/>
              </w:rPr>
            </w:pPr>
          </w:p>
        </w:tc>
      </w:tr>
      <w:tr w:rsidR="00E1545A" w:rsidRPr="00320BFA" w14:paraId="68868126" w14:textId="77777777" w:rsidTr="00E64BCF">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B2B6DF1" w14:textId="77777777" w:rsidR="00E1545A" w:rsidRPr="00320BFA" w:rsidRDefault="00E1545A" w:rsidP="00E64BCF">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C25A9B6" w14:textId="77777777" w:rsidR="00E1545A" w:rsidRPr="00320BFA" w:rsidRDefault="00E1545A" w:rsidP="00E64BCF">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BECB25D" w14:textId="77777777" w:rsidR="00E1545A" w:rsidRPr="00320BFA" w:rsidRDefault="00E1545A" w:rsidP="00E64BCF">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52836E61" w14:textId="3EE3F8B4" w:rsidR="00E1545A" w:rsidRPr="00320BFA" w:rsidRDefault="00626A4F" w:rsidP="00E64BCF">
            <w:pPr>
              <w:keepNext w:val="0"/>
              <w:keepLines w:val="0"/>
              <w:ind w:left="709" w:hanging="709"/>
              <w:jc w:val="center"/>
              <w:rPr>
                <w:sz w:val="18"/>
              </w:rPr>
            </w:pPr>
            <w:ins w:id="461" w:author="Simone Erbs da Costa" w:date="2022-12-03T17:21:00Z">
              <w:r>
                <w:rPr>
                  <w:sz w:val="18"/>
                </w:rPr>
                <w:t>x</w:t>
              </w:r>
            </w:ins>
          </w:p>
        </w:tc>
        <w:tc>
          <w:tcPr>
            <w:tcW w:w="265" w:type="pct"/>
            <w:tcBorders>
              <w:top w:val="single" w:sz="4" w:space="0" w:color="auto"/>
              <w:left w:val="single" w:sz="4" w:space="0" w:color="auto"/>
              <w:bottom w:val="single" w:sz="12" w:space="0" w:color="auto"/>
              <w:right w:val="single" w:sz="12" w:space="0" w:color="auto"/>
            </w:tcBorders>
          </w:tcPr>
          <w:p w14:paraId="172E5BDA" w14:textId="77777777" w:rsidR="00E1545A" w:rsidRPr="00320BFA" w:rsidRDefault="00E1545A" w:rsidP="00E64BCF">
            <w:pPr>
              <w:keepNext w:val="0"/>
              <w:keepLines w:val="0"/>
              <w:ind w:left="709" w:hanging="709"/>
              <w:jc w:val="center"/>
              <w:rPr>
                <w:sz w:val="18"/>
              </w:rPr>
            </w:pPr>
          </w:p>
        </w:tc>
      </w:tr>
    </w:tbl>
    <w:p w14:paraId="0B158F89" w14:textId="77777777" w:rsidR="00E1545A" w:rsidRPr="003F5F25" w:rsidRDefault="00E1545A" w:rsidP="00E1545A">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E1545A" w:rsidRPr="0000224C" w14:paraId="191DC0EB" w14:textId="77777777" w:rsidTr="00E64BCF">
        <w:trPr>
          <w:cantSplit/>
          <w:jc w:val="center"/>
        </w:trPr>
        <w:tc>
          <w:tcPr>
            <w:tcW w:w="9163" w:type="dxa"/>
            <w:gridSpan w:val="3"/>
            <w:tcBorders>
              <w:top w:val="single" w:sz="12" w:space="0" w:color="auto"/>
              <w:left w:val="single" w:sz="12" w:space="0" w:color="auto"/>
              <w:bottom w:val="nil"/>
              <w:right w:val="single" w:sz="12" w:space="0" w:color="auto"/>
            </w:tcBorders>
            <w:hideMark/>
          </w:tcPr>
          <w:p w14:paraId="5530307E" w14:textId="77777777" w:rsidR="00E1545A" w:rsidRPr="0000224C" w:rsidRDefault="00E1545A" w:rsidP="00E64BCF">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34C134AE" w14:textId="77777777" w:rsidR="00E1545A" w:rsidRPr="0000224C" w:rsidRDefault="00E1545A" w:rsidP="00E64BCF">
            <w:pPr>
              <w:keepNext w:val="0"/>
              <w:keepLines w:val="0"/>
              <w:numPr>
                <w:ilvl w:val="0"/>
                <w:numId w:val="15"/>
              </w:numPr>
              <w:ind w:left="357" w:hanging="357"/>
              <w:jc w:val="both"/>
              <w:rPr>
                <w:sz w:val="18"/>
              </w:rPr>
            </w:pPr>
            <w:r w:rsidRPr="0000224C">
              <w:rPr>
                <w:sz w:val="18"/>
              </w:rPr>
              <w:t>qualquer um dos itens tiver resposta NÃO ATENDE;</w:t>
            </w:r>
          </w:p>
          <w:p w14:paraId="730EC80E" w14:textId="77777777" w:rsidR="00E1545A" w:rsidRPr="0000224C" w:rsidRDefault="00E1545A" w:rsidP="00E64BCF">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E1545A" w:rsidRPr="0000224C" w14:paraId="3E184DAC" w14:textId="77777777" w:rsidTr="00E64BCF">
        <w:trPr>
          <w:cantSplit/>
          <w:jc w:val="center"/>
        </w:trPr>
        <w:tc>
          <w:tcPr>
            <w:tcW w:w="1322" w:type="dxa"/>
            <w:tcBorders>
              <w:top w:val="nil"/>
              <w:left w:val="single" w:sz="12" w:space="0" w:color="auto"/>
              <w:bottom w:val="single" w:sz="12" w:space="0" w:color="auto"/>
              <w:right w:val="nil"/>
            </w:tcBorders>
            <w:hideMark/>
          </w:tcPr>
          <w:p w14:paraId="257EA65A" w14:textId="77777777" w:rsidR="00E1545A" w:rsidRPr="0000224C" w:rsidRDefault="00E1545A" w:rsidP="00E64BCF">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6C0A044" w14:textId="5BF71C13" w:rsidR="00E1545A" w:rsidRPr="0000224C" w:rsidRDefault="00E1545A" w:rsidP="00E64BCF">
            <w:pPr>
              <w:keepNext w:val="0"/>
              <w:keepLines w:val="0"/>
              <w:spacing w:before="60" w:after="60"/>
              <w:jc w:val="center"/>
              <w:rPr>
                <w:sz w:val="18"/>
              </w:rPr>
            </w:pPr>
            <w:r w:rsidRPr="0000224C">
              <w:rPr>
                <w:sz w:val="20"/>
              </w:rPr>
              <w:t xml:space="preserve">(    </w:t>
            </w:r>
            <w:ins w:id="462" w:author="Simone Erbs da Costa" w:date="2022-12-03T17:22:00Z">
              <w:r w:rsidR="00626A4F">
                <w:rPr>
                  <w:sz w:val="20"/>
                </w:rPr>
                <w:t>x</w:t>
              </w:r>
            </w:ins>
            <w:r w:rsidRPr="0000224C">
              <w:rPr>
                <w:sz w:val="20"/>
              </w:rPr>
              <w:t xml:space="preserve">  ) APROVADO</w:t>
            </w:r>
          </w:p>
        </w:tc>
        <w:tc>
          <w:tcPr>
            <w:tcW w:w="4197" w:type="dxa"/>
            <w:tcBorders>
              <w:top w:val="nil"/>
              <w:left w:val="nil"/>
              <w:bottom w:val="single" w:sz="12" w:space="0" w:color="auto"/>
              <w:right w:val="single" w:sz="12" w:space="0" w:color="auto"/>
            </w:tcBorders>
            <w:hideMark/>
          </w:tcPr>
          <w:p w14:paraId="26D114D1" w14:textId="77777777" w:rsidR="00E1545A" w:rsidRPr="0000224C" w:rsidRDefault="00E1545A" w:rsidP="00E64BCF">
            <w:pPr>
              <w:keepNext w:val="0"/>
              <w:keepLines w:val="0"/>
              <w:spacing w:before="60" w:after="60"/>
              <w:jc w:val="center"/>
              <w:rPr>
                <w:sz w:val="20"/>
              </w:rPr>
            </w:pPr>
            <w:r w:rsidRPr="0000224C">
              <w:rPr>
                <w:sz w:val="20"/>
              </w:rPr>
              <w:t>(      ) REPROVADO</w:t>
            </w:r>
          </w:p>
        </w:tc>
      </w:tr>
    </w:tbl>
    <w:p w14:paraId="45689EB8" w14:textId="77777777" w:rsidR="00E1545A" w:rsidRDefault="00E1545A" w:rsidP="00E1545A">
      <w:pPr>
        <w:pStyle w:val="TF-xAvalITEMDETALHE"/>
      </w:pPr>
    </w:p>
    <w:p w14:paraId="78F057A6" w14:textId="2ED5B339" w:rsidR="002E2413" w:rsidRDefault="00626A4F" w:rsidP="00AC74DD">
      <w:pPr>
        <w:pStyle w:val="TF-refernciasITEM"/>
      </w:pPr>
      <w:ins w:id="463" w:author="Simone Erbs da Costa" w:date="2022-12-03T17:22:00Z">
        <w:r>
          <w:t xml:space="preserve">Observação: Os pontos elencados precisam ser contemplados em TCC2 </w:t>
        </w:r>
      </w:ins>
      <w:ins w:id="464" w:author="Simone Erbs da Costa" w:date="2022-12-03T17:23:00Z">
        <w:r>
          <w:t>para obter aprovação.</w:t>
        </w:r>
      </w:ins>
    </w:p>
    <w:sectPr w:rsidR="002E2413" w:rsidSect="001763DF">
      <w:headerReference w:type="default" r:id="rId22"/>
      <w:footerReference w:type="even" r:id="rId23"/>
      <w:footerReference w:type="default" r:id="rId24"/>
      <w:headerReference w:type="first" r:id="rId25"/>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imone Erbs da Costa" w:date="2022-12-03T16:07:00Z" w:initials="SEdC">
    <w:p w14:paraId="36CB6937" w14:textId="77777777" w:rsidR="004C226A" w:rsidRDefault="004C226A" w:rsidP="00DC25D8">
      <w:pPr>
        <w:pStyle w:val="Textodecomentrio"/>
      </w:pPr>
      <w:r>
        <w:rPr>
          <w:rStyle w:val="Refdecomentrio"/>
        </w:rPr>
        <w:annotationRef/>
      </w:r>
      <w:r>
        <w:t>Evitar iniciar frase no gerúndio, sugiro que seja alterado.</w:t>
      </w:r>
    </w:p>
  </w:comment>
  <w:comment w:id="15" w:author="Simone Erbs da Costa" w:date="2022-12-03T16:08:00Z" w:initials="SEdC">
    <w:p w14:paraId="50EF51C2" w14:textId="77777777" w:rsidR="004C226A" w:rsidRDefault="004C226A" w:rsidP="009804F6">
      <w:pPr>
        <w:pStyle w:val="Textodecomentrio"/>
      </w:pPr>
      <w:r>
        <w:rPr>
          <w:rStyle w:val="Refdecomentrio"/>
        </w:rPr>
        <w:annotationRef/>
      </w:r>
      <w:r>
        <w:t>A palavra onde só deve ser utilizado no sentido de lugar, por isso, sugiro alterar aqui.</w:t>
      </w:r>
    </w:p>
  </w:comment>
  <w:comment w:id="10" w:author="Simone Erbs da Costa" w:date="2022-12-03T16:08:00Z" w:initials="SEdC">
    <w:p w14:paraId="472378C8" w14:textId="77777777" w:rsidR="004C226A" w:rsidRDefault="004C226A" w:rsidP="00DC449C">
      <w:pPr>
        <w:pStyle w:val="Textodecomentrio"/>
      </w:pPr>
      <w:r>
        <w:rPr>
          <w:rStyle w:val="Refdecomentrio"/>
        </w:rPr>
        <w:annotationRef/>
      </w:r>
      <w:r>
        <w:t>Frases devem ter em média três linhas. Sugiro alterar</w:t>
      </w:r>
    </w:p>
  </w:comment>
  <w:comment w:id="19" w:author="Simone Erbs da Costa" w:date="2022-12-03T16:10:00Z" w:initials="SEdC">
    <w:p w14:paraId="0AFB1B1C" w14:textId="77777777" w:rsidR="004C226A" w:rsidRDefault="004C226A">
      <w:pPr>
        <w:pStyle w:val="Textodecomentrio"/>
      </w:pPr>
      <w:r>
        <w:rPr>
          <w:rStyle w:val="Refdecomentrio"/>
        </w:rPr>
        <w:annotationRef/>
      </w:r>
      <w:r>
        <w:t>Toda citação direta obrigatoriamente precisa incluir a página. Outro ponto é que quando a frase não inicia deve ter [...] conforme coloquei</w:t>
      </w:r>
    </w:p>
    <w:p w14:paraId="5E4BA4D6" w14:textId="77777777" w:rsidR="004C226A" w:rsidRDefault="004C226A">
      <w:pPr>
        <w:pStyle w:val="Textodecomentrio"/>
      </w:pPr>
    </w:p>
    <w:p w14:paraId="5493B0E2" w14:textId="77777777" w:rsidR="004C226A" w:rsidRDefault="004C226A" w:rsidP="00965603">
      <w:pPr>
        <w:pStyle w:val="Textodecomentrio"/>
      </w:pPr>
      <w:r>
        <w:t xml:space="preserve">Citações diretas só devem ser utilizadas para definição, regras e leis. Como a introdução o problema é contextualizado, não se justifica o uso de citação direta aqui. Isso sem levar em consideração ainda que a direta não houve uma reflexão da escrita é apenas uma cópia de texto. </w:t>
      </w:r>
    </w:p>
  </w:comment>
  <w:comment w:id="26" w:author="Simone Erbs da Costa" w:date="2022-12-03T16:11:00Z" w:initials="SEdC">
    <w:p w14:paraId="0DD0BBD4" w14:textId="6574AA47" w:rsidR="004C226A" w:rsidRDefault="004C226A" w:rsidP="00B72D34">
      <w:pPr>
        <w:pStyle w:val="Textodecomentrio"/>
      </w:pPr>
      <w:r>
        <w:rPr>
          <w:rStyle w:val="Refdecomentrio"/>
        </w:rPr>
        <w:annotationRef/>
      </w:r>
      <w:r>
        <w:t>Deve-se evitar utilizar uma única referência por parágrafo, o ideal é uma por frase, trazendo referências diferente. Mas ok.</w:t>
      </w:r>
    </w:p>
  </w:comment>
  <w:comment w:id="25" w:author="Simone Erbs da Costa" w:date="2022-12-03T16:11:00Z" w:initials="SEdC">
    <w:p w14:paraId="7BDDAF95" w14:textId="77777777" w:rsidR="004C226A" w:rsidRDefault="004C226A" w:rsidP="00071B83">
      <w:pPr>
        <w:pStyle w:val="Textodecomentrio"/>
      </w:pPr>
      <w:r>
        <w:rPr>
          <w:rStyle w:val="Refdecomentrio"/>
        </w:rPr>
        <w:annotationRef/>
      </w:r>
      <w:r>
        <w:t>Frase muito longa, alterar. Lembrar que cada frase deve ter em média três linhas</w:t>
      </w:r>
    </w:p>
  </w:comment>
  <w:comment w:id="27" w:author="Simone Erbs da Costa" w:date="2022-12-03T16:14:00Z" w:initials="SEdC">
    <w:p w14:paraId="34832576" w14:textId="77777777" w:rsidR="004C226A" w:rsidRDefault="004C226A">
      <w:pPr>
        <w:pStyle w:val="Textodecomentrio"/>
      </w:pPr>
      <w:r>
        <w:rPr>
          <w:rStyle w:val="Refdecomentrio"/>
        </w:rPr>
        <w:annotationRef/>
      </w:r>
      <w:r>
        <w:t>Toda citação direta obrigatoriamente precisa incluir a página. Outro ponto é que quando a frase não inicia deve ter [...] conforme coloquei</w:t>
      </w:r>
    </w:p>
    <w:p w14:paraId="2640FF41" w14:textId="77777777" w:rsidR="004C226A" w:rsidRDefault="004C226A">
      <w:pPr>
        <w:pStyle w:val="Textodecomentrio"/>
      </w:pPr>
    </w:p>
    <w:p w14:paraId="31CAA84C" w14:textId="77777777" w:rsidR="004C226A" w:rsidRDefault="004C226A" w:rsidP="00212F6E">
      <w:pPr>
        <w:pStyle w:val="Textodecomentrio"/>
      </w:pPr>
      <w:r>
        <w:t xml:space="preserve">Citações diretas só devem ser utilizadas para definição, regras e leis. Como a introdução o problema é contextualizado, não se justifica o uso de citação direta aqui. Isso sem levar em consideração ainda que a direta não houve uma reflexão da escrita é apenas uma cópia de texto. </w:t>
      </w:r>
    </w:p>
  </w:comment>
  <w:comment w:id="31" w:author="Simone Erbs da Costa" w:date="2022-12-03T16:15:00Z" w:initials="SEdC">
    <w:p w14:paraId="4D813F3D" w14:textId="77777777" w:rsidR="001B5EB3" w:rsidRDefault="001B5EB3" w:rsidP="00D00181">
      <w:pPr>
        <w:pStyle w:val="Textodecomentrio"/>
      </w:pPr>
      <w:r>
        <w:rPr>
          <w:rStyle w:val="Refdecomentrio"/>
        </w:rPr>
        <w:annotationRef/>
      </w:r>
      <w:r>
        <w:t>Refazer, frase muito longa.</w:t>
      </w:r>
    </w:p>
  </w:comment>
  <w:comment w:id="32" w:author="Simone Erbs da Costa" w:date="2022-12-03T16:16:00Z" w:initials="SEdC">
    <w:p w14:paraId="447B0708" w14:textId="77777777" w:rsidR="00FB617D" w:rsidRDefault="001B5EB3">
      <w:pPr>
        <w:pStyle w:val="Textodecomentrio"/>
      </w:pPr>
      <w:r>
        <w:rPr>
          <w:rStyle w:val="Refdecomentrio"/>
        </w:rPr>
        <w:annotationRef/>
      </w:r>
      <w:r w:rsidR="00FB617D">
        <w:t>Toda citação direta obrigatoriamente precisa incluir a página. Outro ponto é que quando a frase não inicia deve ter [...] conforme coloquei</w:t>
      </w:r>
    </w:p>
    <w:p w14:paraId="3EC98F34" w14:textId="77777777" w:rsidR="00FB617D" w:rsidRDefault="00FB617D">
      <w:pPr>
        <w:pStyle w:val="Textodecomentrio"/>
      </w:pPr>
    </w:p>
    <w:p w14:paraId="04CF3390" w14:textId="77777777" w:rsidR="00FB617D" w:rsidRDefault="00FB617D" w:rsidP="00124E62">
      <w:pPr>
        <w:pStyle w:val="Textodecomentrio"/>
      </w:pPr>
      <w:r>
        <w:t>Citações diretas só devem ser utilizadas para definição, regras e leis. Como a introdução o problema é contextualizado, não se justifica o uso de citação direta aqui. Isso sem levar em consideração ainda que a direta não houve uma reflexão da escrita é apenas uma cópia</w:t>
      </w:r>
    </w:p>
  </w:comment>
  <w:comment w:id="51" w:author="Simone Erbs da Costa" w:date="2022-12-03T16:17:00Z" w:initials="SEdC">
    <w:p w14:paraId="5FA513EF" w14:textId="4E4A8D4D" w:rsidR="001B5EB3" w:rsidRDefault="001B5EB3" w:rsidP="00A04E77">
      <w:pPr>
        <w:pStyle w:val="Textodecomentrio"/>
      </w:pPr>
      <w:r>
        <w:rPr>
          <w:rStyle w:val="Refdecomentrio"/>
        </w:rPr>
        <w:annotationRef/>
      </w:r>
      <w:r>
        <w:t>De que forma isso será alcançado? Precisa indicar</w:t>
      </w:r>
    </w:p>
  </w:comment>
  <w:comment w:id="54" w:author="Simone Erbs da Costa" w:date="2022-12-03T17:17:00Z" w:initials="SEdC">
    <w:p w14:paraId="225F03E2" w14:textId="77777777" w:rsidR="00626A4F" w:rsidRDefault="00626A4F" w:rsidP="00F600CA">
      <w:pPr>
        <w:pStyle w:val="Textodecomentrio"/>
      </w:pPr>
      <w:r>
        <w:rPr>
          <w:rStyle w:val="Refdecomentrio"/>
        </w:rPr>
        <w:annotationRef/>
      </w:r>
      <w:r>
        <w:t xml:space="preserve">Está melhor, mas no meu entendimento deve ser mais explorado </w:t>
      </w:r>
    </w:p>
  </w:comment>
  <w:comment w:id="71" w:author="Simone Erbs da Costa" w:date="2022-12-03T16:26:00Z" w:initials="SEdC">
    <w:p w14:paraId="050394C7" w14:textId="350D3A79" w:rsidR="00FB617D" w:rsidRDefault="00FB617D" w:rsidP="004B522D">
      <w:pPr>
        <w:pStyle w:val="Textodecomentrio"/>
      </w:pPr>
      <w:r>
        <w:rPr>
          <w:rStyle w:val="Refdecomentrio"/>
        </w:rPr>
        <w:annotationRef/>
      </w:r>
      <w:r>
        <w:t>Sugiro retirar essa frase, não acrescenta nada ao trabalho</w:t>
      </w:r>
    </w:p>
  </w:comment>
  <w:comment w:id="84" w:author="Simone Erbs da Costa" w:date="2022-12-03T16:24:00Z" w:initials="SEdC">
    <w:p w14:paraId="0B65C6D3" w14:textId="7063AA3A" w:rsidR="001B5EB3" w:rsidRDefault="001B5EB3" w:rsidP="00EB365A">
      <w:pPr>
        <w:pStyle w:val="Textodecomentrio"/>
      </w:pPr>
      <w:r>
        <w:rPr>
          <w:rStyle w:val="Refdecomentrio"/>
        </w:rPr>
        <w:annotationRef/>
      </w:r>
      <w:r>
        <w:t>Em qual seção? Pois a seção anterior é sobre outro trabaho, refazer.</w:t>
      </w:r>
    </w:p>
  </w:comment>
  <w:comment w:id="78" w:author="Simone Erbs da Costa" w:date="2022-12-03T16:26:00Z" w:initials="SEdC">
    <w:p w14:paraId="44717FBE" w14:textId="77777777" w:rsidR="00FB617D" w:rsidRDefault="00FB617D" w:rsidP="00141D93">
      <w:pPr>
        <w:pStyle w:val="Textodecomentrio"/>
      </w:pPr>
      <w:r>
        <w:rPr>
          <w:rStyle w:val="Refdecomentrio"/>
        </w:rPr>
        <w:annotationRef/>
      </w:r>
      <w:r>
        <w:t>Sugiro que as figuras sejam melhor explicadas</w:t>
      </w:r>
    </w:p>
  </w:comment>
  <w:comment w:id="105" w:author="Simone Erbs da Costa" w:date="2022-12-03T16:29:00Z" w:initials="SEdC">
    <w:p w14:paraId="25BFE39A" w14:textId="77777777" w:rsidR="00FB617D" w:rsidRDefault="00FB617D" w:rsidP="007977F1">
      <w:pPr>
        <w:pStyle w:val="Textodecomentrio"/>
      </w:pPr>
      <w:r>
        <w:rPr>
          <w:rStyle w:val="Refdecomentrio"/>
        </w:rPr>
        <w:annotationRef/>
      </w:r>
      <w:r>
        <w:t>O preâmbulo deve constar como a seção está organizada, indicando o tema de cada uma das subseções</w:t>
      </w:r>
    </w:p>
  </w:comment>
  <w:comment w:id="114" w:author="Simone Erbs da Costa" w:date="2022-12-03T16:44:00Z" w:initials="SEdC">
    <w:p w14:paraId="1B53FA2E" w14:textId="77777777" w:rsidR="00626A4F" w:rsidRDefault="00201080">
      <w:pPr>
        <w:pStyle w:val="Textodecomentrio"/>
      </w:pPr>
      <w:r>
        <w:rPr>
          <w:rStyle w:val="Refdecomentrio"/>
        </w:rPr>
        <w:annotationRef/>
      </w:r>
      <w:r w:rsidR="00626A4F">
        <w:rPr>
          <w:highlight w:val="yellow"/>
        </w:rPr>
        <w:t>Faltou incluir as contribuições acadêmicas, tecnológicas e sociais ☹️ no último parágrafo. Pois uns dos critérios de avaliação é "São apresentadas as contribuições teóricas, práticas ou sociais que justificam a proposta?" Você não apresentou.</w:t>
      </w:r>
    </w:p>
    <w:p w14:paraId="7FB17CEA" w14:textId="77777777" w:rsidR="00626A4F" w:rsidRDefault="00626A4F">
      <w:pPr>
        <w:pStyle w:val="Textodecomentrio"/>
      </w:pPr>
    </w:p>
    <w:p w14:paraId="571224C7" w14:textId="77777777" w:rsidR="00626A4F" w:rsidRDefault="00626A4F">
      <w:pPr>
        <w:pStyle w:val="Textodecomentrio"/>
      </w:pPr>
      <w:r>
        <w:rPr>
          <w:highlight w:val="yellow"/>
        </w:rPr>
        <w:t>Isso é suficiente para você reprovar em TCC1, pois se enquadra no "Não atende". Vou colocar como "atende parcialmente", mas você terá que fazer ok em seu TCC2.</w:t>
      </w:r>
    </w:p>
    <w:p w14:paraId="6E19C53A" w14:textId="77777777" w:rsidR="00626A4F" w:rsidRDefault="00626A4F">
      <w:pPr>
        <w:pStyle w:val="Textodecomentrio"/>
      </w:pPr>
    </w:p>
    <w:p w14:paraId="61DEEF49" w14:textId="77777777" w:rsidR="00626A4F" w:rsidRDefault="00626A4F" w:rsidP="009144EB">
      <w:pPr>
        <w:pStyle w:val="Textodecomentrio"/>
      </w:pPr>
      <w:r>
        <w:rPr>
          <w:highlight w:val="yellow"/>
        </w:rPr>
        <w:t>Outro ponto é que em um parágrafo anterior  a esse trazendo o diferencial do seu sistemas para os trabalhos aqui relacionados.</w:t>
      </w:r>
    </w:p>
  </w:comment>
  <w:comment w:id="115" w:author="Simone Erbs da Costa" w:date="2022-12-03T16:31:00Z" w:initials="SEdC">
    <w:p w14:paraId="5D22C058" w14:textId="18F7A249" w:rsidR="00FB617D" w:rsidRDefault="00FB617D">
      <w:pPr>
        <w:pStyle w:val="Textodecomentrio"/>
      </w:pPr>
      <w:r>
        <w:rPr>
          <w:rStyle w:val="Refdecomentrio"/>
        </w:rPr>
        <w:annotationRef/>
      </w:r>
      <w:r>
        <w:t>Toda citação direta obrigatoriamente precisa incluir a página. Outro ponto é que quando a frase não inicia deve ter [...] conforme coloquei</w:t>
      </w:r>
    </w:p>
    <w:p w14:paraId="1939D460" w14:textId="77777777" w:rsidR="00FB617D" w:rsidRDefault="00FB617D">
      <w:pPr>
        <w:pStyle w:val="Textodecomentrio"/>
      </w:pPr>
    </w:p>
    <w:p w14:paraId="209D6C28" w14:textId="77777777" w:rsidR="00FB617D" w:rsidRDefault="00FB617D" w:rsidP="00640BC7">
      <w:pPr>
        <w:pStyle w:val="Textodecomentrio"/>
      </w:pPr>
      <w:r>
        <w:t>Citações diretas só devem ser utilizadas para definição, regras e leis. Na justificativa até pode ser utilizada quando você quer trazer algo muito fiel a referência, igual eu evitaria devido que a citação direta não houve uma reflexão da escrita é apenas uma cópia</w:t>
      </w:r>
    </w:p>
  </w:comment>
  <w:comment w:id="120" w:author="Simone Erbs da Costa" w:date="2022-12-03T16:33:00Z" w:initials="SEdC">
    <w:p w14:paraId="3D91D977" w14:textId="77777777" w:rsidR="00FB617D" w:rsidRDefault="00FB617D" w:rsidP="00FF18C0">
      <w:pPr>
        <w:pStyle w:val="Textodecomentrio"/>
      </w:pPr>
      <w:r>
        <w:rPr>
          <w:rStyle w:val="Refdecomentrio"/>
        </w:rPr>
        <w:annotationRef/>
      </w:r>
      <w:r>
        <w:t>Frase que precisa de uma referência para estar aqui. Incluir</w:t>
      </w:r>
    </w:p>
  </w:comment>
  <w:comment w:id="126" w:author="Simone Erbs da Costa" w:date="2022-12-03T16:34:00Z" w:initials="SEdC">
    <w:p w14:paraId="7CCCE091" w14:textId="77777777" w:rsidR="00FB617D" w:rsidRDefault="00FB617D" w:rsidP="004E3DE4">
      <w:pPr>
        <w:pStyle w:val="Textodecomentrio"/>
      </w:pPr>
      <w:r>
        <w:rPr>
          <w:rStyle w:val="Refdecomentrio"/>
        </w:rPr>
        <w:annotationRef/>
      </w:r>
      <w:r>
        <w:t>Quem disse isso? Obrigatoriamente precisa constar a referência para essa parte estar aqui em sua jusitificativa</w:t>
      </w:r>
    </w:p>
  </w:comment>
  <w:comment w:id="134" w:author="Simone Erbs da Costa" w:date="2022-12-03T16:35:00Z" w:initials="SEdC">
    <w:p w14:paraId="3B6FB4E3" w14:textId="77777777" w:rsidR="00201080" w:rsidRDefault="00201080" w:rsidP="00474A82">
      <w:pPr>
        <w:pStyle w:val="Textodecomentrio"/>
      </w:pPr>
      <w:r>
        <w:rPr>
          <w:rStyle w:val="Refdecomentrio"/>
        </w:rPr>
        <w:annotationRef/>
      </w:r>
      <w:r>
        <w:t>Sugiro fortemente transformar em citação indireta, devido as explicações já colocadas para o uso de citação direta.</w:t>
      </w:r>
    </w:p>
  </w:comment>
  <w:comment w:id="255" w:author="Simone Erbs da Costa" w:date="2022-12-03T16:48:00Z" w:initials="SEdC">
    <w:p w14:paraId="47A13665" w14:textId="77777777" w:rsidR="007C672F" w:rsidRDefault="007C672F" w:rsidP="00922B83">
      <w:pPr>
        <w:pStyle w:val="Textodecomentrio"/>
      </w:pPr>
      <w:r>
        <w:rPr>
          <w:rStyle w:val="Refdecomentrio"/>
        </w:rPr>
        <w:annotationRef/>
      </w:r>
      <w:r>
        <w:t>Primeiro uso da sigla, precisa constar primeiro o acrônimo e depois a sigla</w:t>
      </w:r>
    </w:p>
  </w:comment>
  <w:comment w:id="378" w:author="Simone Erbs da Costa" w:date="2022-12-03T16:50:00Z" w:initials="SEdC">
    <w:p w14:paraId="6EDAE36A" w14:textId="77777777" w:rsidR="008C7DDE" w:rsidRDefault="008C7DDE" w:rsidP="00804C64">
      <w:pPr>
        <w:pStyle w:val="Textodecomentrio"/>
      </w:pPr>
      <w:r>
        <w:rPr>
          <w:rStyle w:val="Refdecomentrio"/>
        </w:rPr>
        <w:annotationRef/>
      </w:r>
      <w:r>
        <w:t>O preâmbulo deve constar como a seção está organizada, indicando o tema de cada uma das subseções</w:t>
      </w:r>
    </w:p>
  </w:comment>
  <w:comment w:id="379" w:author="Simone Erbs da Costa" w:date="2022-12-03T17:00:00Z" w:initials="SEdC">
    <w:p w14:paraId="17972F19" w14:textId="77777777" w:rsidR="00A45A24" w:rsidRDefault="00A45A24" w:rsidP="00B231B6">
      <w:pPr>
        <w:pStyle w:val="Textodecomentrio"/>
      </w:pPr>
      <w:r>
        <w:rPr>
          <w:rStyle w:val="Refdecomentrio"/>
        </w:rPr>
        <w:annotationRef/>
      </w:r>
      <w:r>
        <w:t xml:space="preserve">Esse tema precisa ser revisto para ter aprovação em TCC2, trazendo de fato a automação de processos. </w:t>
      </w:r>
    </w:p>
  </w:comment>
  <w:comment w:id="381" w:author="Simone Erbs da Costa" w:date="2022-12-03T16:51:00Z" w:initials="SEdC">
    <w:p w14:paraId="595F845C" w14:textId="57B462D7" w:rsidR="008C7DDE" w:rsidRDefault="008C7DDE" w:rsidP="005431BC">
      <w:pPr>
        <w:pStyle w:val="Textodecomentrio"/>
      </w:pPr>
      <w:r>
        <w:rPr>
          <w:rStyle w:val="Refdecomentrio"/>
        </w:rPr>
        <w:annotationRef/>
      </w:r>
      <w:r>
        <w:t>Indicar referência</w:t>
      </w:r>
    </w:p>
  </w:comment>
  <w:comment w:id="382" w:author="Simone Erbs da Costa" w:date="2022-12-03T16:52:00Z" w:initials="SEdC">
    <w:p w14:paraId="182D9B19" w14:textId="77777777" w:rsidR="008C7DDE" w:rsidRDefault="008C7DDE">
      <w:pPr>
        <w:pStyle w:val="Textodecomentrio"/>
      </w:pPr>
      <w:r>
        <w:rPr>
          <w:rStyle w:val="Refdecomentrio"/>
        </w:rPr>
        <w:annotationRef/>
      </w:r>
      <w:r>
        <w:t>Essa sua frase tem vários problemas. O primeiro é que está muito longa. O segundo é que está muito confusa, as palavras estão truncadas.</w:t>
      </w:r>
    </w:p>
    <w:p w14:paraId="5CDE6688" w14:textId="77777777" w:rsidR="008C7DDE" w:rsidRDefault="008C7DDE" w:rsidP="009244C9">
      <w:pPr>
        <w:pStyle w:val="Textodecomentrio"/>
      </w:pPr>
      <w:r>
        <w:t>O terceiro é que precisa constar a referência.</w:t>
      </w:r>
    </w:p>
  </w:comment>
  <w:comment w:id="383" w:author="Simone Erbs da Costa" w:date="2022-12-03T16:53:00Z" w:initials="SEdC">
    <w:p w14:paraId="5E320EFE" w14:textId="77777777" w:rsidR="008C7DDE" w:rsidRDefault="008C7DDE" w:rsidP="00714345">
      <w:pPr>
        <w:pStyle w:val="Textodecomentrio"/>
      </w:pPr>
      <w:r>
        <w:rPr>
          <w:rStyle w:val="Refdecomentrio"/>
        </w:rPr>
        <w:annotationRef/>
      </w:r>
      <w:r>
        <w:t>Sugiro utilizar citação indireta, pois aqui é apenas cópia de texto, sem reflexão.</w:t>
      </w:r>
    </w:p>
  </w:comment>
  <w:comment w:id="387" w:author="Simone Erbs da Costa" w:date="2022-12-03T16:55:00Z" w:initials="SEdC">
    <w:p w14:paraId="1563710F" w14:textId="77777777" w:rsidR="008C7DDE" w:rsidRDefault="008C7DDE">
      <w:pPr>
        <w:pStyle w:val="Textodecomentrio"/>
      </w:pPr>
      <w:r>
        <w:rPr>
          <w:rStyle w:val="Refdecomentrio"/>
        </w:rPr>
        <w:annotationRef/>
      </w:r>
      <w:r>
        <w:t>Citações diretas já devem ser evitadas, uma após a outra sem reflexão do texto devem ser mais ainda evitadas. Sugiro refazer parafraseando essa frase.</w:t>
      </w:r>
    </w:p>
    <w:p w14:paraId="22F50AA4" w14:textId="77777777" w:rsidR="008C7DDE" w:rsidRDefault="008C7DDE">
      <w:pPr>
        <w:pStyle w:val="Textodecomentrio"/>
      </w:pPr>
    </w:p>
    <w:p w14:paraId="2DA60647" w14:textId="77777777" w:rsidR="008C7DDE" w:rsidRDefault="008C7DDE">
      <w:pPr>
        <w:pStyle w:val="Textodecomentrio"/>
      </w:pPr>
      <w:r>
        <w:t>Outro ponto é que até aqui você usou uma única referência, não trazendo as principais para o tema e que é avaliado no trabalho.</w:t>
      </w:r>
    </w:p>
    <w:p w14:paraId="554B9D52" w14:textId="77777777" w:rsidR="008C7DDE" w:rsidRDefault="008C7DDE">
      <w:pPr>
        <w:pStyle w:val="Textodecomentrio"/>
      </w:pPr>
    </w:p>
    <w:p w14:paraId="54560591" w14:textId="77777777" w:rsidR="008C7DDE" w:rsidRDefault="008C7DDE" w:rsidP="009D248D">
      <w:pPr>
        <w:pStyle w:val="Textodecomentrio"/>
      </w:pPr>
      <w:r>
        <w:t>Sugiro fortemente que você refaça trazendo referências diferentes.</w:t>
      </w:r>
    </w:p>
  </w:comment>
  <w:comment w:id="391" w:author="Simone Erbs da Costa" w:date="2022-12-03T16:56:00Z" w:initials="SEdC">
    <w:p w14:paraId="16F870A0" w14:textId="77777777" w:rsidR="00A45A24" w:rsidRDefault="00A45A24" w:rsidP="00000CAD">
      <w:pPr>
        <w:pStyle w:val="Textodecomentrio"/>
      </w:pPr>
      <w:r>
        <w:rPr>
          <w:rStyle w:val="Refdecomentrio"/>
        </w:rPr>
        <w:annotationRef/>
      </w:r>
      <w:r>
        <w:t>Quais são esses benefícios que ele apresenta?  Não faz sentido falar de sistema contábil para o seu trabalho</w:t>
      </w:r>
    </w:p>
  </w:comment>
  <w:comment w:id="390" w:author="Simone Erbs da Costa" w:date="2022-12-03T16:57:00Z" w:initials="SEdC">
    <w:p w14:paraId="04CE9633" w14:textId="6FB5FD3A" w:rsidR="00A45A24" w:rsidRDefault="00A45A24" w:rsidP="00AB003D">
      <w:pPr>
        <w:pStyle w:val="Textodecomentrio"/>
      </w:pPr>
      <w:r>
        <w:rPr>
          <w:rStyle w:val="Refdecomentrio"/>
        </w:rPr>
        <w:annotationRef/>
      </w:r>
      <w:r>
        <w:t>Esse parágrafo precisa ser refeito. Suas frases não estão coesas e o parágrafo não está significativo</w:t>
      </w:r>
    </w:p>
  </w:comment>
  <w:comment w:id="402" w:author="Simone Erbs da Costa" w:date="2022-12-03T17:07:00Z" w:initials="SEdC">
    <w:p w14:paraId="79125257" w14:textId="77777777" w:rsidR="00EC6CC0" w:rsidRDefault="00EC6CC0" w:rsidP="00C44100">
      <w:pPr>
        <w:pStyle w:val="Textodecomentrio"/>
      </w:pPr>
      <w:r>
        <w:rPr>
          <w:rStyle w:val="Refdecomentrio"/>
        </w:rPr>
        <w:annotationRef/>
      </w:r>
      <w:r>
        <w:t>Parágrafo pouco significativo, em média os parágrafos devem ter de três a quatro frases. Outro ponto é que precisa incluir a referência. Rever.</w:t>
      </w:r>
    </w:p>
  </w:comment>
  <w:comment w:id="403" w:author="Simone Erbs da Costa" w:date="2022-12-03T17:00:00Z" w:initials="SEdC">
    <w:p w14:paraId="4CCD93BF" w14:textId="79EDD659" w:rsidR="00A45A24" w:rsidRDefault="00A45A24" w:rsidP="009F69E0">
      <w:pPr>
        <w:pStyle w:val="Textodecomentrio"/>
      </w:pPr>
      <w:r>
        <w:rPr>
          <w:rStyle w:val="Refdecomentrio"/>
        </w:rPr>
        <w:annotationRef/>
      </w:r>
      <w:r>
        <w:t>Primeiro sugiro que esse seja o primeiro tema da revisão bibliográfica já que é o tema do seu trabalho</w:t>
      </w:r>
    </w:p>
  </w:comment>
  <w:comment w:id="404" w:author="Simone Erbs da Costa" w:date="2022-12-03T17:01:00Z" w:initials="SEdC">
    <w:p w14:paraId="7000E4EF" w14:textId="77777777" w:rsidR="00A45A24" w:rsidRDefault="00A45A24" w:rsidP="0018108F">
      <w:pPr>
        <w:pStyle w:val="Textodecomentrio"/>
      </w:pPr>
      <w:r>
        <w:rPr>
          <w:rStyle w:val="Refdecomentrio"/>
        </w:rPr>
        <w:annotationRef/>
      </w:r>
      <w:r>
        <w:t>Não se deve iniciar seção, subseção e nem capítulo com citação direta. Transformar em citação indireta</w:t>
      </w:r>
    </w:p>
  </w:comment>
  <w:comment w:id="411" w:author="Simone Erbs da Costa" w:date="2022-12-03T17:07:00Z" w:initials="SEdC">
    <w:p w14:paraId="74F20980" w14:textId="77777777" w:rsidR="00EC6CC0" w:rsidRDefault="00EC6CC0" w:rsidP="00B34D59">
      <w:pPr>
        <w:pStyle w:val="Textodecomentrio"/>
      </w:pPr>
      <w:r>
        <w:rPr>
          <w:rStyle w:val="Refdecomentrio"/>
        </w:rPr>
        <w:annotationRef/>
      </w:r>
      <w:r>
        <w:t>Incluir referência</w:t>
      </w:r>
    </w:p>
  </w:comment>
  <w:comment w:id="412" w:author="Simone Erbs da Costa" w:date="2022-12-03T17:08:00Z" w:initials="SEdC">
    <w:p w14:paraId="15192F6C" w14:textId="77777777" w:rsidR="00EC6CC0" w:rsidRDefault="00EC6CC0" w:rsidP="00F7055A">
      <w:pPr>
        <w:pStyle w:val="Textodecomentrio"/>
      </w:pPr>
      <w:r>
        <w:rPr>
          <w:rStyle w:val="Refdecomentrio"/>
        </w:rPr>
        <w:annotationRef/>
      </w:r>
      <w:r>
        <w:t>Incluir referência</w:t>
      </w:r>
    </w:p>
  </w:comment>
  <w:comment w:id="414" w:author="Simone Erbs da Costa" w:date="2022-12-03T17:08:00Z" w:initials="SEdC">
    <w:p w14:paraId="16E70529" w14:textId="77777777" w:rsidR="00EC6CC0" w:rsidRDefault="00EC6CC0" w:rsidP="008C67A6">
      <w:pPr>
        <w:pStyle w:val="Textodecomentrio"/>
      </w:pPr>
      <w:r>
        <w:rPr>
          <w:rStyle w:val="Refdecomentrio"/>
        </w:rPr>
        <w:annotationRef/>
      </w:r>
      <w:r>
        <w:t>Incluir referência</w:t>
      </w:r>
    </w:p>
  </w:comment>
  <w:comment w:id="422" w:author="Simone Erbs da Costa" w:date="2022-12-03T17:12:00Z" w:initials="SEdC">
    <w:p w14:paraId="40AFE00C" w14:textId="77777777" w:rsidR="00EC6CC0" w:rsidRDefault="00EC6CC0" w:rsidP="00301438">
      <w:pPr>
        <w:pStyle w:val="Textodecomentrio"/>
      </w:pPr>
      <w:r>
        <w:rPr>
          <w:rStyle w:val="Refdecomentrio"/>
        </w:rPr>
        <w:annotationRef/>
      </w:r>
      <w:r>
        <w:t>Rever cada uma das suas referências. As bibliotecárias auxiliam nessa questão, pois não estão ok.</w:t>
      </w:r>
    </w:p>
  </w:comment>
  <w:comment w:id="453" w:author="Simone Erbs da Costa" w:date="2022-12-03T17:19:00Z" w:initials="SEdC">
    <w:p w14:paraId="155F8E5D" w14:textId="77777777" w:rsidR="00626A4F" w:rsidRDefault="00626A4F" w:rsidP="003E4D12">
      <w:pPr>
        <w:pStyle w:val="Textodecomentrio"/>
      </w:pPr>
      <w:r>
        <w:rPr>
          <w:rStyle w:val="Refdecomentrio"/>
        </w:rPr>
        <w:annotationRef/>
      </w:r>
      <w:r>
        <w:t>Você não apresentou as contribuições. Aqui eu deveria colocar que não atende, mas dessa forma você reprovaria. Estou colocando que atende parcialmente mas obrigatoriamente você precisa incluir em TCC2, caso contrário, não será aprovado.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CB6937" w15:done="0"/>
  <w15:commentEx w15:paraId="50EF51C2" w15:done="0"/>
  <w15:commentEx w15:paraId="472378C8" w15:done="0"/>
  <w15:commentEx w15:paraId="5493B0E2" w15:done="0"/>
  <w15:commentEx w15:paraId="0DD0BBD4" w15:done="0"/>
  <w15:commentEx w15:paraId="7BDDAF95" w15:done="0"/>
  <w15:commentEx w15:paraId="31CAA84C" w15:done="0"/>
  <w15:commentEx w15:paraId="4D813F3D" w15:done="0"/>
  <w15:commentEx w15:paraId="04CF3390" w15:done="0"/>
  <w15:commentEx w15:paraId="5FA513EF" w15:done="0"/>
  <w15:commentEx w15:paraId="225F03E2" w15:done="0"/>
  <w15:commentEx w15:paraId="050394C7" w15:done="0"/>
  <w15:commentEx w15:paraId="0B65C6D3" w15:done="0"/>
  <w15:commentEx w15:paraId="44717FBE" w15:done="0"/>
  <w15:commentEx w15:paraId="25BFE39A" w15:done="0"/>
  <w15:commentEx w15:paraId="61DEEF49" w15:done="0"/>
  <w15:commentEx w15:paraId="209D6C28" w15:done="0"/>
  <w15:commentEx w15:paraId="3D91D977" w15:done="0"/>
  <w15:commentEx w15:paraId="7CCCE091" w15:done="0"/>
  <w15:commentEx w15:paraId="3B6FB4E3" w15:done="0"/>
  <w15:commentEx w15:paraId="47A13665" w15:done="0"/>
  <w15:commentEx w15:paraId="6EDAE36A" w15:done="0"/>
  <w15:commentEx w15:paraId="17972F19" w15:done="0"/>
  <w15:commentEx w15:paraId="595F845C" w15:done="0"/>
  <w15:commentEx w15:paraId="5CDE6688" w15:done="0"/>
  <w15:commentEx w15:paraId="5E320EFE" w15:done="0"/>
  <w15:commentEx w15:paraId="54560591" w15:done="0"/>
  <w15:commentEx w15:paraId="16F870A0" w15:done="0"/>
  <w15:commentEx w15:paraId="04CE9633" w15:done="0"/>
  <w15:commentEx w15:paraId="79125257" w15:done="0"/>
  <w15:commentEx w15:paraId="4CCD93BF" w15:done="0"/>
  <w15:commentEx w15:paraId="7000E4EF" w15:done="0"/>
  <w15:commentEx w15:paraId="74F20980" w15:done="0"/>
  <w15:commentEx w15:paraId="15192F6C" w15:done="0"/>
  <w15:commentEx w15:paraId="16E70529" w15:done="0"/>
  <w15:commentEx w15:paraId="40AFE00C" w15:done="0"/>
  <w15:commentEx w15:paraId="155F8E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5F2B7" w16cex:dateUtc="2022-12-03T19:07:00Z"/>
  <w16cex:commentExtensible w16cex:durableId="2735F2EB" w16cex:dateUtc="2022-12-03T19:08:00Z"/>
  <w16cex:commentExtensible w16cex:durableId="2735F302" w16cex:dateUtc="2022-12-03T19:08:00Z"/>
  <w16cex:commentExtensible w16cex:durableId="2735F358" w16cex:dateUtc="2022-12-03T19:10:00Z"/>
  <w16cex:commentExtensible w16cex:durableId="2735F396" w16cex:dateUtc="2022-12-03T19:11:00Z"/>
  <w16cex:commentExtensible w16cex:durableId="2735F3C2" w16cex:dateUtc="2022-12-03T19:11:00Z"/>
  <w16cex:commentExtensible w16cex:durableId="2735F47A" w16cex:dateUtc="2022-12-03T19:14:00Z"/>
  <w16cex:commentExtensible w16cex:durableId="2735F49E" w16cex:dateUtc="2022-12-03T19:15:00Z"/>
  <w16cex:commentExtensible w16cex:durableId="2735F4C9" w16cex:dateUtc="2022-12-03T19:16:00Z"/>
  <w16cex:commentExtensible w16cex:durableId="2735F502" w16cex:dateUtc="2022-12-03T19:17:00Z"/>
  <w16cex:commentExtensible w16cex:durableId="2736032D" w16cex:dateUtc="2022-12-03T20:17:00Z"/>
  <w16cex:commentExtensible w16cex:durableId="2735F732" w16cex:dateUtc="2022-12-03T19:26:00Z"/>
  <w16cex:commentExtensible w16cex:durableId="2735F6AE" w16cex:dateUtc="2022-12-03T19:24:00Z"/>
  <w16cex:commentExtensible w16cex:durableId="2735F740" w16cex:dateUtc="2022-12-03T19:26:00Z"/>
  <w16cex:commentExtensible w16cex:durableId="2735F7DC" w16cex:dateUtc="2022-12-03T19:29:00Z"/>
  <w16cex:commentExtensible w16cex:durableId="2735FB5E" w16cex:dateUtc="2022-12-03T19:44:00Z"/>
  <w16cex:commentExtensible w16cex:durableId="2735F862" w16cex:dateUtc="2022-12-03T19:31:00Z"/>
  <w16cex:commentExtensible w16cex:durableId="2735F8DF" w16cex:dateUtc="2022-12-03T19:33:00Z"/>
  <w16cex:commentExtensible w16cex:durableId="2735F905" w16cex:dateUtc="2022-12-03T19:34:00Z"/>
  <w16cex:commentExtensible w16cex:durableId="2735F96E" w16cex:dateUtc="2022-12-03T19:35:00Z"/>
  <w16cex:commentExtensible w16cex:durableId="2735FC4A" w16cex:dateUtc="2022-12-03T19:48:00Z"/>
  <w16cex:commentExtensible w16cex:durableId="2735FCE6" w16cex:dateUtc="2022-12-03T19:50:00Z"/>
  <w16cex:commentExtensible w16cex:durableId="2735FF12" w16cex:dateUtc="2022-12-03T20:00:00Z"/>
  <w16cex:commentExtensible w16cex:durableId="2735FCF7" w16cex:dateUtc="2022-12-03T19:51:00Z"/>
  <w16cex:commentExtensible w16cex:durableId="2735FD48" w16cex:dateUtc="2022-12-03T19:52:00Z"/>
  <w16cex:commentExtensible w16cex:durableId="2735FD84" w16cex:dateUtc="2022-12-03T19:53:00Z"/>
  <w16cex:commentExtensible w16cex:durableId="2735FE04" w16cex:dateUtc="2022-12-03T19:55:00Z"/>
  <w16cex:commentExtensible w16cex:durableId="2735FE4D" w16cex:dateUtc="2022-12-03T19:56:00Z"/>
  <w16cex:commentExtensible w16cex:durableId="2735FE8E" w16cex:dateUtc="2022-12-03T19:57:00Z"/>
  <w16cex:commentExtensible w16cex:durableId="273600C3" w16cex:dateUtc="2022-12-03T20:07:00Z"/>
  <w16cex:commentExtensible w16cex:durableId="2735FF3A" w16cex:dateUtc="2022-12-03T20:00:00Z"/>
  <w16cex:commentExtensible w16cex:durableId="2735FF56" w16cex:dateUtc="2022-12-03T20:01:00Z"/>
  <w16cex:commentExtensible w16cex:durableId="273600E4" w16cex:dateUtc="2022-12-03T20:07:00Z"/>
  <w16cex:commentExtensible w16cex:durableId="273600F3" w16cex:dateUtc="2022-12-03T20:08:00Z"/>
  <w16cex:commentExtensible w16cex:durableId="273600FD" w16cex:dateUtc="2022-12-03T20:08:00Z"/>
  <w16cex:commentExtensible w16cex:durableId="27360206" w16cex:dateUtc="2022-12-03T20:12:00Z"/>
  <w16cex:commentExtensible w16cex:durableId="273603BA" w16cex:dateUtc="2022-12-03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CB6937" w16cid:durableId="2735F2B7"/>
  <w16cid:commentId w16cid:paraId="50EF51C2" w16cid:durableId="2735F2EB"/>
  <w16cid:commentId w16cid:paraId="472378C8" w16cid:durableId="2735F302"/>
  <w16cid:commentId w16cid:paraId="5493B0E2" w16cid:durableId="2735F358"/>
  <w16cid:commentId w16cid:paraId="0DD0BBD4" w16cid:durableId="2735F396"/>
  <w16cid:commentId w16cid:paraId="7BDDAF95" w16cid:durableId="2735F3C2"/>
  <w16cid:commentId w16cid:paraId="31CAA84C" w16cid:durableId="2735F47A"/>
  <w16cid:commentId w16cid:paraId="4D813F3D" w16cid:durableId="2735F49E"/>
  <w16cid:commentId w16cid:paraId="04CF3390" w16cid:durableId="2735F4C9"/>
  <w16cid:commentId w16cid:paraId="5FA513EF" w16cid:durableId="2735F502"/>
  <w16cid:commentId w16cid:paraId="225F03E2" w16cid:durableId="2736032D"/>
  <w16cid:commentId w16cid:paraId="050394C7" w16cid:durableId="2735F732"/>
  <w16cid:commentId w16cid:paraId="0B65C6D3" w16cid:durableId="2735F6AE"/>
  <w16cid:commentId w16cid:paraId="44717FBE" w16cid:durableId="2735F740"/>
  <w16cid:commentId w16cid:paraId="25BFE39A" w16cid:durableId="2735F7DC"/>
  <w16cid:commentId w16cid:paraId="61DEEF49" w16cid:durableId="2735FB5E"/>
  <w16cid:commentId w16cid:paraId="209D6C28" w16cid:durableId="2735F862"/>
  <w16cid:commentId w16cid:paraId="3D91D977" w16cid:durableId="2735F8DF"/>
  <w16cid:commentId w16cid:paraId="7CCCE091" w16cid:durableId="2735F905"/>
  <w16cid:commentId w16cid:paraId="3B6FB4E3" w16cid:durableId="2735F96E"/>
  <w16cid:commentId w16cid:paraId="47A13665" w16cid:durableId="2735FC4A"/>
  <w16cid:commentId w16cid:paraId="6EDAE36A" w16cid:durableId="2735FCE6"/>
  <w16cid:commentId w16cid:paraId="17972F19" w16cid:durableId="2735FF12"/>
  <w16cid:commentId w16cid:paraId="595F845C" w16cid:durableId="2735FCF7"/>
  <w16cid:commentId w16cid:paraId="5CDE6688" w16cid:durableId="2735FD48"/>
  <w16cid:commentId w16cid:paraId="5E320EFE" w16cid:durableId="2735FD84"/>
  <w16cid:commentId w16cid:paraId="54560591" w16cid:durableId="2735FE04"/>
  <w16cid:commentId w16cid:paraId="16F870A0" w16cid:durableId="2735FE4D"/>
  <w16cid:commentId w16cid:paraId="04CE9633" w16cid:durableId="2735FE8E"/>
  <w16cid:commentId w16cid:paraId="79125257" w16cid:durableId="273600C3"/>
  <w16cid:commentId w16cid:paraId="4CCD93BF" w16cid:durableId="2735FF3A"/>
  <w16cid:commentId w16cid:paraId="7000E4EF" w16cid:durableId="2735FF56"/>
  <w16cid:commentId w16cid:paraId="74F20980" w16cid:durableId="273600E4"/>
  <w16cid:commentId w16cid:paraId="15192F6C" w16cid:durableId="273600F3"/>
  <w16cid:commentId w16cid:paraId="16E70529" w16cid:durableId="273600FD"/>
  <w16cid:commentId w16cid:paraId="40AFE00C" w16cid:durableId="27360206"/>
  <w16cid:commentId w16cid:paraId="155F8E5D" w16cid:durableId="273603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80D5" w14:textId="77777777" w:rsidR="005B18AB" w:rsidRDefault="005B18AB">
      <w:r>
        <w:separator/>
      </w:r>
    </w:p>
  </w:endnote>
  <w:endnote w:type="continuationSeparator" w:id="0">
    <w:p w14:paraId="2381314A" w14:textId="77777777" w:rsidR="005B18AB" w:rsidRDefault="005B1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AEAD" w14:textId="77777777"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36AC8AF"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E9F1" w14:textId="77777777"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744EB69D"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A8BBD" w14:textId="77777777" w:rsidR="005B18AB" w:rsidRDefault="005B18AB">
      <w:r>
        <w:separator/>
      </w:r>
    </w:p>
  </w:footnote>
  <w:footnote w:type="continuationSeparator" w:id="0">
    <w:p w14:paraId="3BCBA828" w14:textId="77777777" w:rsidR="005B18AB" w:rsidRDefault="005B1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D27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70C3A6D6" w14:textId="77777777" w:rsidTr="006746CA">
      <w:tc>
        <w:tcPr>
          <w:tcW w:w="3227" w:type="dxa"/>
          <w:shd w:val="clear" w:color="auto" w:fill="auto"/>
        </w:tcPr>
        <w:p w14:paraId="17E3F120"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EA61086"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63D4AB7C" w14:textId="77777777" w:rsidR="00320BFA" w:rsidRDefault="00320BFA" w:rsidP="00F31359">
          <w:pPr>
            <w:pStyle w:val="Cabealho"/>
            <w:tabs>
              <w:tab w:val="clear" w:pos="8640"/>
              <w:tab w:val="right" w:pos="8931"/>
            </w:tabs>
            <w:ind w:right="141"/>
            <w:jc w:val="right"/>
            <w:rPr>
              <w:rStyle w:val="Nmerodepgina"/>
            </w:rPr>
          </w:pPr>
        </w:p>
      </w:tc>
    </w:tr>
  </w:tbl>
  <w:p w14:paraId="1CE44413"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B20421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70B613B"/>
    <w:multiLevelType w:val="hybridMultilevel"/>
    <w:tmpl w:val="044E6392"/>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7807BF"/>
    <w:multiLevelType w:val="hybridMultilevel"/>
    <w:tmpl w:val="C8BED5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693075111">
    <w:abstractNumId w:val="0"/>
  </w:num>
  <w:num w:numId="2" w16cid:durableId="1011645307">
    <w:abstractNumId w:val="2"/>
  </w:num>
  <w:num w:numId="3" w16cid:durableId="272639093">
    <w:abstractNumId w:val="2"/>
  </w:num>
  <w:num w:numId="4" w16cid:durableId="1418675865">
    <w:abstractNumId w:val="1"/>
  </w:num>
  <w:num w:numId="5" w16cid:durableId="1090615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1085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4838822">
    <w:abstractNumId w:val="2"/>
  </w:num>
  <w:num w:numId="8" w16cid:durableId="610940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4953640">
    <w:abstractNumId w:val="7"/>
  </w:num>
  <w:num w:numId="10" w16cid:durableId="777069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0538684">
    <w:abstractNumId w:val="3"/>
  </w:num>
  <w:num w:numId="12" w16cid:durableId="1781755567">
    <w:abstractNumId w:val="6"/>
  </w:num>
  <w:num w:numId="13" w16cid:durableId="16787275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46119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8716968">
    <w:abstractNumId w:val="8"/>
  </w:num>
  <w:num w:numId="16" w16cid:durableId="802386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0981248">
    <w:abstractNumId w:val="8"/>
  </w:num>
  <w:num w:numId="18" w16cid:durableId="14258079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18938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6974347">
    <w:abstractNumId w:val="5"/>
  </w:num>
  <w:num w:numId="21" w16cid:durableId="1676882223">
    <w:abstractNumId w:val="4"/>
  </w:num>
  <w:num w:numId="22" w16cid:durableId="1445995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7947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e Erbs da Costa">
    <w15:presenceInfo w15:providerId="None" w15:userId="Simone Erbs da 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653"/>
    <w:rsid w:val="0000224C"/>
    <w:rsid w:val="00003BEF"/>
    <w:rsid w:val="00012922"/>
    <w:rsid w:val="0001575C"/>
    <w:rsid w:val="000179B5"/>
    <w:rsid w:val="00017B62"/>
    <w:rsid w:val="000203F2"/>
    <w:rsid w:val="000204E7"/>
    <w:rsid w:val="00023FA0"/>
    <w:rsid w:val="0002602F"/>
    <w:rsid w:val="000277CF"/>
    <w:rsid w:val="00030E4A"/>
    <w:rsid w:val="00031A27"/>
    <w:rsid w:val="00031EE0"/>
    <w:rsid w:val="00035674"/>
    <w:rsid w:val="00040D4A"/>
    <w:rsid w:val="00042D8C"/>
    <w:rsid w:val="000458F6"/>
    <w:rsid w:val="0004641A"/>
    <w:rsid w:val="000529EC"/>
    <w:rsid w:val="00052A07"/>
    <w:rsid w:val="000533DA"/>
    <w:rsid w:val="0005457F"/>
    <w:rsid w:val="000546AC"/>
    <w:rsid w:val="000608E9"/>
    <w:rsid w:val="00061FEB"/>
    <w:rsid w:val="000667DF"/>
    <w:rsid w:val="0007209B"/>
    <w:rsid w:val="00073CA9"/>
    <w:rsid w:val="00075792"/>
    <w:rsid w:val="000758D8"/>
    <w:rsid w:val="00080F9C"/>
    <w:rsid w:val="00082656"/>
    <w:rsid w:val="0008579A"/>
    <w:rsid w:val="00086AA8"/>
    <w:rsid w:val="0008732D"/>
    <w:rsid w:val="00091A01"/>
    <w:rsid w:val="0009735C"/>
    <w:rsid w:val="000A104C"/>
    <w:rsid w:val="000A19DE"/>
    <w:rsid w:val="000A3EAB"/>
    <w:rsid w:val="000B12B2"/>
    <w:rsid w:val="000B293B"/>
    <w:rsid w:val="000B3868"/>
    <w:rsid w:val="000B3EF7"/>
    <w:rsid w:val="000C1926"/>
    <w:rsid w:val="000C1A18"/>
    <w:rsid w:val="000C648D"/>
    <w:rsid w:val="000D1294"/>
    <w:rsid w:val="000D77C2"/>
    <w:rsid w:val="000E039E"/>
    <w:rsid w:val="000E0997"/>
    <w:rsid w:val="000E27F9"/>
    <w:rsid w:val="000E2B1E"/>
    <w:rsid w:val="000E311F"/>
    <w:rsid w:val="000E3A68"/>
    <w:rsid w:val="000E6CE0"/>
    <w:rsid w:val="000F09FE"/>
    <w:rsid w:val="000F77E3"/>
    <w:rsid w:val="00102245"/>
    <w:rsid w:val="00107B02"/>
    <w:rsid w:val="0011363A"/>
    <w:rsid w:val="00113A3F"/>
    <w:rsid w:val="001164FE"/>
    <w:rsid w:val="00116C98"/>
    <w:rsid w:val="0012480F"/>
    <w:rsid w:val="00125084"/>
    <w:rsid w:val="00125277"/>
    <w:rsid w:val="00130925"/>
    <w:rsid w:val="001375F7"/>
    <w:rsid w:val="00144FAB"/>
    <w:rsid w:val="001554E9"/>
    <w:rsid w:val="00162BF1"/>
    <w:rsid w:val="00163DE1"/>
    <w:rsid w:val="0016560C"/>
    <w:rsid w:val="001763DF"/>
    <w:rsid w:val="00186092"/>
    <w:rsid w:val="00186DAA"/>
    <w:rsid w:val="00191BAE"/>
    <w:rsid w:val="00193A97"/>
    <w:rsid w:val="001948BE"/>
    <w:rsid w:val="00194E7E"/>
    <w:rsid w:val="0019547B"/>
    <w:rsid w:val="001A12CE"/>
    <w:rsid w:val="001A30E4"/>
    <w:rsid w:val="001A4EFB"/>
    <w:rsid w:val="001A6292"/>
    <w:rsid w:val="001A7511"/>
    <w:rsid w:val="001B2F1E"/>
    <w:rsid w:val="001B4C85"/>
    <w:rsid w:val="001B5EB3"/>
    <w:rsid w:val="001C33B0"/>
    <w:rsid w:val="001C57E6"/>
    <w:rsid w:val="001C5CBB"/>
    <w:rsid w:val="001D3F0B"/>
    <w:rsid w:val="001D6234"/>
    <w:rsid w:val="001E03E4"/>
    <w:rsid w:val="001E60AC"/>
    <w:rsid w:val="001E646A"/>
    <w:rsid w:val="001E682E"/>
    <w:rsid w:val="001F007F"/>
    <w:rsid w:val="001F0D36"/>
    <w:rsid w:val="001F3E14"/>
    <w:rsid w:val="00201080"/>
    <w:rsid w:val="00202F3F"/>
    <w:rsid w:val="00203560"/>
    <w:rsid w:val="00210BE6"/>
    <w:rsid w:val="00224BB2"/>
    <w:rsid w:val="00235240"/>
    <w:rsid w:val="00235A06"/>
    <w:rsid w:val="002368FD"/>
    <w:rsid w:val="0024110F"/>
    <w:rsid w:val="002423AB"/>
    <w:rsid w:val="00242CE9"/>
    <w:rsid w:val="0024334A"/>
    <w:rsid w:val="002440B0"/>
    <w:rsid w:val="00247171"/>
    <w:rsid w:val="002559B4"/>
    <w:rsid w:val="0027517E"/>
    <w:rsid w:val="00276B59"/>
    <w:rsid w:val="0027792D"/>
    <w:rsid w:val="00282723"/>
    <w:rsid w:val="00282788"/>
    <w:rsid w:val="0028617A"/>
    <w:rsid w:val="0029608A"/>
    <w:rsid w:val="002A5CDE"/>
    <w:rsid w:val="002A6617"/>
    <w:rsid w:val="002A7E1B"/>
    <w:rsid w:val="002B0EDC"/>
    <w:rsid w:val="002B2397"/>
    <w:rsid w:val="002B336F"/>
    <w:rsid w:val="002B4718"/>
    <w:rsid w:val="002E1589"/>
    <w:rsid w:val="002E2413"/>
    <w:rsid w:val="002E2B67"/>
    <w:rsid w:val="002E6DD1"/>
    <w:rsid w:val="002F027E"/>
    <w:rsid w:val="002F3D08"/>
    <w:rsid w:val="002F5F93"/>
    <w:rsid w:val="00304FCF"/>
    <w:rsid w:val="00312B97"/>
    <w:rsid w:val="00312CEA"/>
    <w:rsid w:val="00317CEF"/>
    <w:rsid w:val="00320BFA"/>
    <w:rsid w:val="0032378D"/>
    <w:rsid w:val="003327AC"/>
    <w:rsid w:val="00333372"/>
    <w:rsid w:val="00335048"/>
    <w:rsid w:val="0033705D"/>
    <w:rsid w:val="00340AD0"/>
    <w:rsid w:val="00340B6D"/>
    <w:rsid w:val="00340C8E"/>
    <w:rsid w:val="00344540"/>
    <w:rsid w:val="003519A3"/>
    <w:rsid w:val="00362443"/>
    <w:rsid w:val="0037043F"/>
    <w:rsid w:val="0037046F"/>
    <w:rsid w:val="00377DA7"/>
    <w:rsid w:val="00382AAD"/>
    <w:rsid w:val="00383087"/>
    <w:rsid w:val="0038641B"/>
    <w:rsid w:val="00387B39"/>
    <w:rsid w:val="00394272"/>
    <w:rsid w:val="003A1165"/>
    <w:rsid w:val="003A20AE"/>
    <w:rsid w:val="003A2B7D"/>
    <w:rsid w:val="003A4A75"/>
    <w:rsid w:val="003A5366"/>
    <w:rsid w:val="003B5F98"/>
    <w:rsid w:val="003B647A"/>
    <w:rsid w:val="003C5262"/>
    <w:rsid w:val="003D3456"/>
    <w:rsid w:val="003D398C"/>
    <w:rsid w:val="003D473B"/>
    <w:rsid w:val="003D4B35"/>
    <w:rsid w:val="003E254B"/>
    <w:rsid w:val="003E47BF"/>
    <w:rsid w:val="003E4F19"/>
    <w:rsid w:val="003F30C1"/>
    <w:rsid w:val="003F5F25"/>
    <w:rsid w:val="003F7889"/>
    <w:rsid w:val="0040436D"/>
    <w:rsid w:val="00410543"/>
    <w:rsid w:val="004173CC"/>
    <w:rsid w:val="004178C0"/>
    <w:rsid w:val="0042356B"/>
    <w:rsid w:val="0042420A"/>
    <w:rsid w:val="004243D2"/>
    <w:rsid w:val="00424610"/>
    <w:rsid w:val="00426CD9"/>
    <w:rsid w:val="00437916"/>
    <w:rsid w:val="00443559"/>
    <w:rsid w:val="00444BB8"/>
    <w:rsid w:val="00444C74"/>
    <w:rsid w:val="00451B94"/>
    <w:rsid w:val="004563B0"/>
    <w:rsid w:val="00470C41"/>
    <w:rsid w:val="0047690F"/>
    <w:rsid w:val="00476C78"/>
    <w:rsid w:val="0048576D"/>
    <w:rsid w:val="00485A0D"/>
    <w:rsid w:val="004866BC"/>
    <w:rsid w:val="00492FC7"/>
    <w:rsid w:val="00493B1A"/>
    <w:rsid w:val="0049495C"/>
    <w:rsid w:val="00494B4A"/>
    <w:rsid w:val="00497EF6"/>
    <w:rsid w:val="004A1570"/>
    <w:rsid w:val="004A6512"/>
    <w:rsid w:val="004B42D8"/>
    <w:rsid w:val="004B6B8F"/>
    <w:rsid w:val="004B7511"/>
    <w:rsid w:val="004C226A"/>
    <w:rsid w:val="004D073F"/>
    <w:rsid w:val="004E222F"/>
    <w:rsid w:val="004E23CE"/>
    <w:rsid w:val="004E516B"/>
    <w:rsid w:val="004F68BA"/>
    <w:rsid w:val="004F6C36"/>
    <w:rsid w:val="00500539"/>
    <w:rsid w:val="00503373"/>
    <w:rsid w:val="00503F3F"/>
    <w:rsid w:val="00505014"/>
    <w:rsid w:val="00516D3F"/>
    <w:rsid w:val="00520757"/>
    <w:rsid w:val="00520A0E"/>
    <w:rsid w:val="00521387"/>
    <w:rsid w:val="00533313"/>
    <w:rsid w:val="00536336"/>
    <w:rsid w:val="00542ED7"/>
    <w:rsid w:val="00550D4A"/>
    <w:rsid w:val="005512D8"/>
    <w:rsid w:val="005551EF"/>
    <w:rsid w:val="005579F6"/>
    <w:rsid w:val="00564A29"/>
    <w:rsid w:val="00564FBC"/>
    <w:rsid w:val="00566FAC"/>
    <w:rsid w:val="005705A9"/>
    <w:rsid w:val="00572864"/>
    <w:rsid w:val="005759E3"/>
    <w:rsid w:val="0058482B"/>
    <w:rsid w:val="0058618A"/>
    <w:rsid w:val="005869FA"/>
    <w:rsid w:val="00591611"/>
    <w:rsid w:val="005A362B"/>
    <w:rsid w:val="005A4952"/>
    <w:rsid w:val="005B18AB"/>
    <w:rsid w:val="005B20A1"/>
    <w:rsid w:val="005B2478"/>
    <w:rsid w:val="005B6017"/>
    <w:rsid w:val="005B63B5"/>
    <w:rsid w:val="005C0614"/>
    <w:rsid w:val="005C21FC"/>
    <w:rsid w:val="005C30AE"/>
    <w:rsid w:val="005D735C"/>
    <w:rsid w:val="005E2514"/>
    <w:rsid w:val="005E35F3"/>
    <w:rsid w:val="005E400D"/>
    <w:rsid w:val="005E698D"/>
    <w:rsid w:val="005F09F1"/>
    <w:rsid w:val="005F2402"/>
    <w:rsid w:val="005F645A"/>
    <w:rsid w:val="0060060C"/>
    <w:rsid w:val="00605ECE"/>
    <w:rsid w:val="006062DA"/>
    <w:rsid w:val="0060651C"/>
    <w:rsid w:val="006118D1"/>
    <w:rsid w:val="0061251F"/>
    <w:rsid w:val="006138BA"/>
    <w:rsid w:val="00620D93"/>
    <w:rsid w:val="0062386A"/>
    <w:rsid w:val="0062576D"/>
    <w:rsid w:val="00625788"/>
    <w:rsid w:val="00626A4F"/>
    <w:rsid w:val="006305AA"/>
    <w:rsid w:val="0063277E"/>
    <w:rsid w:val="00636253"/>
    <w:rsid w:val="006364F4"/>
    <w:rsid w:val="00641C75"/>
    <w:rsid w:val="006426D5"/>
    <w:rsid w:val="00642924"/>
    <w:rsid w:val="006466FF"/>
    <w:rsid w:val="00646A5F"/>
    <w:rsid w:val="00646EBE"/>
    <w:rsid w:val="006475C1"/>
    <w:rsid w:val="00655921"/>
    <w:rsid w:val="00656C00"/>
    <w:rsid w:val="00657C19"/>
    <w:rsid w:val="00661967"/>
    <w:rsid w:val="00661F61"/>
    <w:rsid w:val="006675C7"/>
    <w:rsid w:val="00671B49"/>
    <w:rsid w:val="00674155"/>
    <w:rsid w:val="006746CA"/>
    <w:rsid w:val="00686BBB"/>
    <w:rsid w:val="00695745"/>
    <w:rsid w:val="0069600B"/>
    <w:rsid w:val="00696307"/>
    <w:rsid w:val="006A0A1A"/>
    <w:rsid w:val="006A6460"/>
    <w:rsid w:val="006B104E"/>
    <w:rsid w:val="006B4379"/>
    <w:rsid w:val="006B5AEA"/>
    <w:rsid w:val="006B6383"/>
    <w:rsid w:val="006B640D"/>
    <w:rsid w:val="006C5D48"/>
    <w:rsid w:val="006C61FA"/>
    <w:rsid w:val="006D0896"/>
    <w:rsid w:val="006D406D"/>
    <w:rsid w:val="006E25D2"/>
    <w:rsid w:val="006F3861"/>
    <w:rsid w:val="00700CE6"/>
    <w:rsid w:val="00702097"/>
    <w:rsid w:val="0070391A"/>
    <w:rsid w:val="00706486"/>
    <w:rsid w:val="00710FEA"/>
    <w:rsid w:val="007117E5"/>
    <w:rsid w:val="0071590C"/>
    <w:rsid w:val="007214E3"/>
    <w:rsid w:val="007222F7"/>
    <w:rsid w:val="00722351"/>
    <w:rsid w:val="00722A2C"/>
    <w:rsid w:val="00724679"/>
    <w:rsid w:val="00725368"/>
    <w:rsid w:val="007304F3"/>
    <w:rsid w:val="007306BD"/>
    <w:rsid w:val="00730839"/>
    <w:rsid w:val="00730F60"/>
    <w:rsid w:val="00731433"/>
    <w:rsid w:val="00733FF9"/>
    <w:rsid w:val="007449AF"/>
    <w:rsid w:val="00750D37"/>
    <w:rsid w:val="00755285"/>
    <w:rsid w:val="007554DF"/>
    <w:rsid w:val="0075776D"/>
    <w:rsid w:val="007613FB"/>
    <w:rsid w:val="00761E34"/>
    <w:rsid w:val="00764943"/>
    <w:rsid w:val="007722BF"/>
    <w:rsid w:val="0077580B"/>
    <w:rsid w:val="00781167"/>
    <w:rsid w:val="007854B3"/>
    <w:rsid w:val="0078787D"/>
    <w:rsid w:val="00787FA8"/>
    <w:rsid w:val="007944F8"/>
    <w:rsid w:val="007973E3"/>
    <w:rsid w:val="007A1883"/>
    <w:rsid w:val="007A5A23"/>
    <w:rsid w:val="007B5579"/>
    <w:rsid w:val="007B7E0B"/>
    <w:rsid w:val="007C672F"/>
    <w:rsid w:val="007D0720"/>
    <w:rsid w:val="007D10F2"/>
    <w:rsid w:val="007D183D"/>
    <w:rsid w:val="007D207E"/>
    <w:rsid w:val="007D23AB"/>
    <w:rsid w:val="007D6A3D"/>
    <w:rsid w:val="007D6DEC"/>
    <w:rsid w:val="007E131D"/>
    <w:rsid w:val="007E3EDC"/>
    <w:rsid w:val="007E46A1"/>
    <w:rsid w:val="007E730D"/>
    <w:rsid w:val="007E7311"/>
    <w:rsid w:val="007F17E8"/>
    <w:rsid w:val="007F403E"/>
    <w:rsid w:val="00800B38"/>
    <w:rsid w:val="0080121F"/>
    <w:rsid w:val="00805B2F"/>
    <w:rsid w:val="008072AC"/>
    <w:rsid w:val="00810CEA"/>
    <w:rsid w:val="008233E5"/>
    <w:rsid w:val="00833DE8"/>
    <w:rsid w:val="00833F47"/>
    <w:rsid w:val="008348C3"/>
    <w:rsid w:val="008373B4"/>
    <w:rsid w:val="008404C4"/>
    <w:rsid w:val="00846ED9"/>
    <w:rsid w:val="00847D37"/>
    <w:rsid w:val="0085001D"/>
    <w:rsid w:val="0085716E"/>
    <w:rsid w:val="00866A30"/>
    <w:rsid w:val="00867E6B"/>
    <w:rsid w:val="00871A41"/>
    <w:rsid w:val="00885518"/>
    <w:rsid w:val="00886D76"/>
    <w:rsid w:val="0088723E"/>
    <w:rsid w:val="00897019"/>
    <w:rsid w:val="00897612"/>
    <w:rsid w:val="008A38E3"/>
    <w:rsid w:val="008B0A07"/>
    <w:rsid w:val="008B781F"/>
    <w:rsid w:val="008C0069"/>
    <w:rsid w:val="008C1495"/>
    <w:rsid w:val="008C244B"/>
    <w:rsid w:val="008C5E2A"/>
    <w:rsid w:val="008C7DDE"/>
    <w:rsid w:val="008D281F"/>
    <w:rsid w:val="008D293D"/>
    <w:rsid w:val="008D5522"/>
    <w:rsid w:val="008D69C5"/>
    <w:rsid w:val="008D7404"/>
    <w:rsid w:val="008D759A"/>
    <w:rsid w:val="008E0F86"/>
    <w:rsid w:val="008E1D4B"/>
    <w:rsid w:val="008F2DC1"/>
    <w:rsid w:val="008F70AD"/>
    <w:rsid w:val="00900DB1"/>
    <w:rsid w:val="009022BF"/>
    <w:rsid w:val="00911CD9"/>
    <w:rsid w:val="009129FC"/>
    <w:rsid w:val="00912B71"/>
    <w:rsid w:val="00917A92"/>
    <w:rsid w:val="00931632"/>
    <w:rsid w:val="00932C92"/>
    <w:rsid w:val="0093608B"/>
    <w:rsid w:val="009454E4"/>
    <w:rsid w:val="0094691E"/>
    <w:rsid w:val="009600D6"/>
    <w:rsid w:val="00963426"/>
    <w:rsid w:val="00964471"/>
    <w:rsid w:val="0096683A"/>
    <w:rsid w:val="00967611"/>
    <w:rsid w:val="0098035B"/>
    <w:rsid w:val="0098062B"/>
    <w:rsid w:val="00984240"/>
    <w:rsid w:val="00987F2B"/>
    <w:rsid w:val="00991EAB"/>
    <w:rsid w:val="00995B07"/>
    <w:rsid w:val="009A2619"/>
    <w:rsid w:val="009A5850"/>
    <w:rsid w:val="009B10D6"/>
    <w:rsid w:val="009B274F"/>
    <w:rsid w:val="009C3DB3"/>
    <w:rsid w:val="009C4F50"/>
    <w:rsid w:val="009D65D0"/>
    <w:rsid w:val="009D7E91"/>
    <w:rsid w:val="009E135E"/>
    <w:rsid w:val="009E3C92"/>
    <w:rsid w:val="009E54F4"/>
    <w:rsid w:val="009E68D1"/>
    <w:rsid w:val="009F2BFA"/>
    <w:rsid w:val="009F59D4"/>
    <w:rsid w:val="009F70F3"/>
    <w:rsid w:val="00A0274A"/>
    <w:rsid w:val="00A03A3D"/>
    <w:rsid w:val="00A045C4"/>
    <w:rsid w:val="00A10DFA"/>
    <w:rsid w:val="00A14344"/>
    <w:rsid w:val="00A21708"/>
    <w:rsid w:val="00A2185A"/>
    <w:rsid w:val="00A22362"/>
    <w:rsid w:val="00A249BA"/>
    <w:rsid w:val="00A307C7"/>
    <w:rsid w:val="00A40117"/>
    <w:rsid w:val="00A423C3"/>
    <w:rsid w:val="00A44581"/>
    <w:rsid w:val="00A45093"/>
    <w:rsid w:val="00A45A24"/>
    <w:rsid w:val="00A50EAF"/>
    <w:rsid w:val="00A51A8E"/>
    <w:rsid w:val="00A56FB1"/>
    <w:rsid w:val="00A602F9"/>
    <w:rsid w:val="00A6046E"/>
    <w:rsid w:val="00A6386A"/>
    <w:rsid w:val="00A650EE"/>
    <w:rsid w:val="00A662C8"/>
    <w:rsid w:val="00A703E0"/>
    <w:rsid w:val="00A71157"/>
    <w:rsid w:val="00A762A7"/>
    <w:rsid w:val="00A80468"/>
    <w:rsid w:val="00A966E6"/>
    <w:rsid w:val="00A96C42"/>
    <w:rsid w:val="00AA65FD"/>
    <w:rsid w:val="00AB142B"/>
    <w:rsid w:val="00AB2BE3"/>
    <w:rsid w:val="00AB545C"/>
    <w:rsid w:val="00AB648F"/>
    <w:rsid w:val="00AB7834"/>
    <w:rsid w:val="00AC4D5F"/>
    <w:rsid w:val="00AC74DD"/>
    <w:rsid w:val="00AD19B6"/>
    <w:rsid w:val="00AD1D2C"/>
    <w:rsid w:val="00AD2A73"/>
    <w:rsid w:val="00AD2F1B"/>
    <w:rsid w:val="00AD65B2"/>
    <w:rsid w:val="00AE0162"/>
    <w:rsid w:val="00AE0525"/>
    <w:rsid w:val="00AE08DB"/>
    <w:rsid w:val="00AE2729"/>
    <w:rsid w:val="00AE3148"/>
    <w:rsid w:val="00AE5AE2"/>
    <w:rsid w:val="00AE7343"/>
    <w:rsid w:val="00AF33A3"/>
    <w:rsid w:val="00AF738C"/>
    <w:rsid w:val="00AF7B4A"/>
    <w:rsid w:val="00B00A13"/>
    <w:rsid w:val="00B00D69"/>
    <w:rsid w:val="00B00E04"/>
    <w:rsid w:val="00B05485"/>
    <w:rsid w:val="00B10981"/>
    <w:rsid w:val="00B116F8"/>
    <w:rsid w:val="00B1458E"/>
    <w:rsid w:val="00B14C51"/>
    <w:rsid w:val="00B17D68"/>
    <w:rsid w:val="00B20021"/>
    <w:rsid w:val="00B20FDE"/>
    <w:rsid w:val="00B21788"/>
    <w:rsid w:val="00B32280"/>
    <w:rsid w:val="00B332CD"/>
    <w:rsid w:val="00B361EA"/>
    <w:rsid w:val="00B36E4A"/>
    <w:rsid w:val="00B375CC"/>
    <w:rsid w:val="00B42041"/>
    <w:rsid w:val="00B43FBF"/>
    <w:rsid w:val="00B44F11"/>
    <w:rsid w:val="00B51846"/>
    <w:rsid w:val="00B57F5F"/>
    <w:rsid w:val="00B62979"/>
    <w:rsid w:val="00B70056"/>
    <w:rsid w:val="00B7042E"/>
    <w:rsid w:val="00B71064"/>
    <w:rsid w:val="00B71C86"/>
    <w:rsid w:val="00B76F48"/>
    <w:rsid w:val="00B823A7"/>
    <w:rsid w:val="00B8578E"/>
    <w:rsid w:val="00B8591A"/>
    <w:rsid w:val="00B90FA5"/>
    <w:rsid w:val="00B919F1"/>
    <w:rsid w:val="00B92EA8"/>
    <w:rsid w:val="00BA2260"/>
    <w:rsid w:val="00BA2E13"/>
    <w:rsid w:val="00BA4CA0"/>
    <w:rsid w:val="00BB468D"/>
    <w:rsid w:val="00BB61C4"/>
    <w:rsid w:val="00BB6CAC"/>
    <w:rsid w:val="00BB7495"/>
    <w:rsid w:val="00BB7516"/>
    <w:rsid w:val="00BC0E8D"/>
    <w:rsid w:val="00BC2F54"/>
    <w:rsid w:val="00BC4F18"/>
    <w:rsid w:val="00BD16E1"/>
    <w:rsid w:val="00BE6551"/>
    <w:rsid w:val="00BE6934"/>
    <w:rsid w:val="00BF093B"/>
    <w:rsid w:val="00BF13B9"/>
    <w:rsid w:val="00C00B88"/>
    <w:rsid w:val="00C06B2A"/>
    <w:rsid w:val="00C1156F"/>
    <w:rsid w:val="00C12CF3"/>
    <w:rsid w:val="00C1654C"/>
    <w:rsid w:val="00C216E4"/>
    <w:rsid w:val="00C27813"/>
    <w:rsid w:val="00C32AA9"/>
    <w:rsid w:val="00C32ED6"/>
    <w:rsid w:val="00C35E57"/>
    <w:rsid w:val="00C35E80"/>
    <w:rsid w:val="00C37588"/>
    <w:rsid w:val="00C40AA2"/>
    <w:rsid w:val="00C4244F"/>
    <w:rsid w:val="00C436B6"/>
    <w:rsid w:val="00C56345"/>
    <w:rsid w:val="00C57375"/>
    <w:rsid w:val="00C6044E"/>
    <w:rsid w:val="00C6179C"/>
    <w:rsid w:val="00C632ED"/>
    <w:rsid w:val="00C66150"/>
    <w:rsid w:val="00C70EF5"/>
    <w:rsid w:val="00C756C5"/>
    <w:rsid w:val="00C82195"/>
    <w:rsid w:val="00C82C40"/>
    <w:rsid w:val="00C82CAE"/>
    <w:rsid w:val="00C83B4F"/>
    <w:rsid w:val="00C8442E"/>
    <w:rsid w:val="00C9035D"/>
    <w:rsid w:val="00C930A8"/>
    <w:rsid w:val="00CA108B"/>
    <w:rsid w:val="00CA1A34"/>
    <w:rsid w:val="00CA3808"/>
    <w:rsid w:val="00CA5A45"/>
    <w:rsid w:val="00CA6CDB"/>
    <w:rsid w:val="00CB5E13"/>
    <w:rsid w:val="00CB5F3F"/>
    <w:rsid w:val="00CB775E"/>
    <w:rsid w:val="00CC3524"/>
    <w:rsid w:val="00CD27BE"/>
    <w:rsid w:val="00CD29E9"/>
    <w:rsid w:val="00CD4BBC"/>
    <w:rsid w:val="00CD6F0F"/>
    <w:rsid w:val="00CE0BB7"/>
    <w:rsid w:val="00CE3E9A"/>
    <w:rsid w:val="00CE708B"/>
    <w:rsid w:val="00CF26B7"/>
    <w:rsid w:val="00CF6E39"/>
    <w:rsid w:val="00CF72DA"/>
    <w:rsid w:val="00D01686"/>
    <w:rsid w:val="00D050C9"/>
    <w:rsid w:val="00D06751"/>
    <w:rsid w:val="00D070B1"/>
    <w:rsid w:val="00D0769A"/>
    <w:rsid w:val="00D10B99"/>
    <w:rsid w:val="00D11E84"/>
    <w:rsid w:val="00D15B4E"/>
    <w:rsid w:val="00D166F3"/>
    <w:rsid w:val="00D177E7"/>
    <w:rsid w:val="00D2079F"/>
    <w:rsid w:val="00D27A70"/>
    <w:rsid w:val="00D42D9F"/>
    <w:rsid w:val="00D43B28"/>
    <w:rsid w:val="00D447EF"/>
    <w:rsid w:val="00D4544E"/>
    <w:rsid w:val="00D505E2"/>
    <w:rsid w:val="00D62A8F"/>
    <w:rsid w:val="00D6498F"/>
    <w:rsid w:val="00D64DF6"/>
    <w:rsid w:val="00D7463D"/>
    <w:rsid w:val="00D753F4"/>
    <w:rsid w:val="00D80A3A"/>
    <w:rsid w:val="00D80F5A"/>
    <w:rsid w:val="00D83DE8"/>
    <w:rsid w:val="00D84943"/>
    <w:rsid w:val="00D8682C"/>
    <w:rsid w:val="00D94AE7"/>
    <w:rsid w:val="00D966B3"/>
    <w:rsid w:val="00D970F0"/>
    <w:rsid w:val="00DA13C8"/>
    <w:rsid w:val="00DA4540"/>
    <w:rsid w:val="00DA587E"/>
    <w:rsid w:val="00DA60F4"/>
    <w:rsid w:val="00DA72D4"/>
    <w:rsid w:val="00DB0F8B"/>
    <w:rsid w:val="00DB3052"/>
    <w:rsid w:val="00DB4C8C"/>
    <w:rsid w:val="00DB5263"/>
    <w:rsid w:val="00DC0187"/>
    <w:rsid w:val="00DC2298"/>
    <w:rsid w:val="00DC2458"/>
    <w:rsid w:val="00DC2D17"/>
    <w:rsid w:val="00DD2995"/>
    <w:rsid w:val="00DE23BF"/>
    <w:rsid w:val="00DE3981"/>
    <w:rsid w:val="00DE40DD"/>
    <w:rsid w:val="00DE6AFD"/>
    <w:rsid w:val="00DE7755"/>
    <w:rsid w:val="00DF059A"/>
    <w:rsid w:val="00DF3D56"/>
    <w:rsid w:val="00DF64E9"/>
    <w:rsid w:val="00DF6D19"/>
    <w:rsid w:val="00DF6ED2"/>
    <w:rsid w:val="00DF70F5"/>
    <w:rsid w:val="00E106A6"/>
    <w:rsid w:val="00E1545A"/>
    <w:rsid w:val="00E155F0"/>
    <w:rsid w:val="00E2252C"/>
    <w:rsid w:val="00E270C0"/>
    <w:rsid w:val="00E3039A"/>
    <w:rsid w:val="00E3336D"/>
    <w:rsid w:val="00E36158"/>
    <w:rsid w:val="00E36D82"/>
    <w:rsid w:val="00E42503"/>
    <w:rsid w:val="00E42F5C"/>
    <w:rsid w:val="00E4428D"/>
    <w:rsid w:val="00E460B9"/>
    <w:rsid w:val="00E51601"/>
    <w:rsid w:val="00E51965"/>
    <w:rsid w:val="00E61144"/>
    <w:rsid w:val="00E61711"/>
    <w:rsid w:val="00E67121"/>
    <w:rsid w:val="00E71352"/>
    <w:rsid w:val="00E7198D"/>
    <w:rsid w:val="00E735AF"/>
    <w:rsid w:val="00E737B4"/>
    <w:rsid w:val="00E74CA6"/>
    <w:rsid w:val="00E75E3D"/>
    <w:rsid w:val="00E84491"/>
    <w:rsid w:val="00E91CEB"/>
    <w:rsid w:val="00E9731C"/>
    <w:rsid w:val="00EA04ED"/>
    <w:rsid w:val="00EA1AB1"/>
    <w:rsid w:val="00EA4E4C"/>
    <w:rsid w:val="00EA73FD"/>
    <w:rsid w:val="00EB04B7"/>
    <w:rsid w:val="00EB7992"/>
    <w:rsid w:val="00EC0104"/>
    <w:rsid w:val="00EC0184"/>
    <w:rsid w:val="00EC080A"/>
    <w:rsid w:val="00EC2D7A"/>
    <w:rsid w:val="00EC633A"/>
    <w:rsid w:val="00EC6CC0"/>
    <w:rsid w:val="00ED1B9D"/>
    <w:rsid w:val="00ED2F59"/>
    <w:rsid w:val="00EE056F"/>
    <w:rsid w:val="00EF43F5"/>
    <w:rsid w:val="00EF4A95"/>
    <w:rsid w:val="00F017AF"/>
    <w:rsid w:val="00F041C4"/>
    <w:rsid w:val="00F048DD"/>
    <w:rsid w:val="00F12240"/>
    <w:rsid w:val="00F14812"/>
    <w:rsid w:val="00F1598C"/>
    <w:rsid w:val="00F20BC6"/>
    <w:rsid w:val="00F21403"/>
    <w:rsid w:val="00F255FC"/>
    <w:rsid w:val="00F25800"/>
    <w:rsid w:val="00F259B0"/>
    <w:rsid w:val="00F26A20"/>
    <w:rsid w:val="00F26A6A"/>
    <w:rsid w:val="00F276C9"/>
    <w:rsid w:val="00F31359"/>
    <w:rsid w:val="00F40690"/>
    <w:rsid w:val="00F414FF"/>
    <w:rsid w:val="00F43B8F"/>
    <w:rsid w:val="00F51785"/>
    <w:rsid w:val="00F530D7"/>
    <w:rsid w:val="00F541E6"/>
    <w:rsid w:val="00F62F49"/>
    <w:rsid w:val="00F631C3"/>
    <w:rsid w:val="00F640BF"/>
    <w:rsid w:val="00F706BE"/>
    <w:rsid w:val="00F70754"/>
    <w:rsid w:val="00F77926"/>
    <w:rsid w:val="00F80CBF"/>
    <w:rsid w:val="00F83A19"/>
    <w:rsid w:val="00F879A1"/>
    <w:rsid w:val="00F92FC4"/>
    <w:rsid w:val="00F97114"/>
    <w:rsid w:val="00F9793C"/>
    <w:rsid w:val="00FA0C14"/>
    <w:rsid w:val="00FA137A"/>
    <w:rsid w:val="00FA5504"/>
    <w:rsid w:val="00FB21B2"/>
    <w:rsid w:val="00FB4B02"/>
    <w:rsid w:val="00FB617D"/>
    <w:rsid w:val="00FC1ED7"/>
    <w:rsid w:val="00FC2831"/>
    <w:rsid w:val="00FC2D40"/>
    <w:rsid w:val="00FC3600"/>
    <w:rsid w:val="00FC4A9F"/>
    <w:rsid w:val="00FC565B"/>
    <w:rsid w:val="00FC61AE"/>
    <w:rsid w:val="00FE006E"/>
    <w:rsid w:val="00FE0222"/>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02318"/>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1B5EB3"/>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D62A8F"/>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897612"/>
    <w:rPr>
      <w:color w:val="605E5C"/>
      <w:shd w:val="clear" w:color="auto" w:fill="E1DFDD"/>
    </w:rPr>
  </w:style>
  <w:style w:type="character" w:styleId="HiperlinkVisitado">
    <w:name w:val="FollowedHyperlink"/>
    <w:uiPriority w:val="99"/>
    <w:semiHidden/>
    <w:unhideWhenUsed/>
    <w:rsid w:val="00520A0E"/>
    <w:rPr>
      <w:color w:val="954F72"/>
      <w:u w:val="single"/>
    </w:rPr>
  </w:style>
  <w:style w:type="paragraph" w:styleId="SemEspaamento">
    <w:name w:val="No Spacing"/>
    <w:uiPriority w:val="1"/>
    <w:qFormat/>
    <w:rsid w:val="007A5A23"/>
    <w:pPr>
      <w:keepNext/>
      <w:keepLines/>
    </w:pPr>
    <w:rPr>
      <w:sz w:val="24"/>
      <w:szCs w:val="24"/>
    </w:rPr>
  </w:style>
  <w:style w:type="paragraph" w:styleId="Legenda">
    <w:name w:val="caption"/>
    <w:basedOn w:val="Normal"/>
    <w:next w:val="Normal"/>
    <w:uiPriority w:val="35"/>
    <w:qFormat/>
    <w:rsid w:val="00494B4A"/>
    <w:pPr>
      <w:spacing w:after="200"/>
    </w:pPr>
    <w:rPr>
      <w:i/>
      <w:iCs/>
      <w:color w:val="44546A" w:themeColor="text2"/>
      <w:sz w:val="18"/>
      <w:szCs w:val="18"/>
    </w:rPr>
  </w:style>
  <w:style w:type="paragraph" w:customStyle="1" w:styleId="Estilo1">
    <w:name w:val="Estilo1"/>
    <w:basedOn w:val="Legenda"/>
    <w:rsid w:val="00B85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227">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20956">
      <w:bodyDiv w:val="1"/>
      <w:marLeft w:val="0"/>
      <w:marRight w:val="0"/>
      <w:marTop w:val="0"/>
      <w:marBottom w:val="0"/>
      <w:divBdr>
        <w:top w:val="none" w:sz="0" w:space="0" w:color="auto"/>
        <w:left w:val="none" w:sz="0" w:space="0" w:color="auto"/>
        <w:bottom w:val="none" w:sz="0" w:space="0" w:color="auto"/>
        <w:right w:val="none" w:sz="0" w:space="0" w:color="auto"/>
      </w:divBdr>
    </w:div>
    <w:div w:id="326784056">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13199440">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5232658">
      <w:bodyDiv w:val="1"/>
      <w:marLeft w:val="0"/>
      <w:marRight w:val="0"/>
      <w:marTop w:val="0"/>
      <w:marBottom w:val="0"/>
      <w:divBdr>
        <w:top w:val="none" w:sz="0" w:space="0" w:color="auto"/>
        <w:left w:val="none" w:sz="0" w:space="0" w:color="auto"/>
        <w:bottom w:val="none" w:sz="0" w:space="0" w:color="auto"/>
        <w:right w:val="none" w:sz="0" w:space="0" w:color="auto"/>
      </w:divBdr>
    </w:div>
    <w:div w:id="11381113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096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4447</Words>
  <Characters>24017</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2022-12-03T20:24:00Z</dcterms:created>
  <dcterms:modified xsi:type="dcterms:W3CDTF">2022-12-05T18:06:00Z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2022-12-03T19:50:19Z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2086cf4d-8091-47b2-932f-2e805b6f69fa</vt:lpwstr>
  </property>
  <property fmtid="{D5CDD505-2E9C-101B-9397-08002B2CF9AE}" pid="9" name="MSIP_Label_8c28577e-0e52-49e2-b52e-02bb75ccb8f1_ContentBits">
    <vt:lpwstr>0</vt:lpwstr>
  </property>
</Properties>
</file>