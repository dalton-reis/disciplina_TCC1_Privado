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59FE57DE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r w:rsidR="00BE693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36C916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BE6934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BE6934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61B5D3E" w:rsidR="002B0EDC" w:rsidRPr="00B00E04" w:rsidRDefault="00722A2C" w:rsidP="001E682E">
      <w:pPr>
        <w:pStyle w:val="TF-TTULO"/>
      </w:pPr>
      <w:r>
        <w:t xml:space="preserve">sistema </w:t>
      </w:r>
      <w:r w:rsidR="00BE6934">
        <w:t>Agendador de plantões</w:t>
      </w:r>
    </w:p>
    <w:p w14:paraId="6607C7C7" w14:textId="1880A0DF" w:rsidR="001E682E" w:rsidRDefault="00BE6934" w:rsidP="001E682E">
      <w:pPr>
        <w:pStyle w:val="TF-AUTOR0"/>
      </w:pPr>
      <w:r>
        <w:t>Leonardo Bertol da Silva</w:t>
      </w:r>
    </w:p>
    <w:p w14:paraId="53880F09" w14:textId="76B41B43" w:rsidR="001E682E" w:rsidRDefault="00BE6934" w:rsidP="001E682E">
      <w:pPr>
        <w:pStyle w:val="TF-AUTOR0"/>
      </w:pPr>
      <w:r>
        <w:t>Alexander Roberto Valdameri</w:t>
      </w:r>
    </w:p>
    <w:p w14:paraId="25B59BC5" w14:textId="22DEAF76" w:rsidR="001E682E" w:rsidRDefault="001E682E" w:rsidP="001E682E">
      <w:pPr>
        <w:pStyle w:val="TF-AUTOR0"/>
      </w:pP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DD853A" w14:textId="058C697C" w:rsidR="004563B0" w:rsidRDefault="004563B0" w:rsidP="00CB775E">
      <w:pPr>
        <w:pStyle w:val="TF-TEXTO"/>
      </w:pPr>
      <w:r>
        <w:t xml:space="preserve">Gerenciar o próprio tempo no dia a dia de trabalho é </w:t>
      </w:r>
      <w:r w:rsidR="008D35D3">
        <w:t>um</w:t>
      </w:r>
      <w:r w:rsidR="001166C3">
        <w:t>a</w:t>
      </w:r>
      <w:r w:rsidR="008D35D3">
        <w:t xml:space="preserve"> importante</w:t>
      </w:r>
      <w:r>
        <w:t xml:space="preserve"> tarefa para ser realizada, visto que quanto mais tempo tiver para realizar as atividades, mais confortável fica para faze-las, sem a necessidade </w:t>
      </w:r>
      <w:r w:rsidR="00897612">
        <w:t>de prazos apertados.</w:t>
      </w:r>
    </w:p>
    <w:p w14:paraId="6CEA223F" w14:textId="3D814154" w:rsidR="004563B0" w:rsidRDefault="004563B0" w:rsidP="00897612">
      <w:pPr>
        <w:pStyle w:val="TF-TEXTO"/>
      </w:pPr>
      <w:r w:rsidRPr="004563B0">
        <w:t xml:space="preserve">Segundo pesquisa da </w:t>
      </w:r>
      <w:proofErr w:type="spellStart"/>
      <w:r w:rsidRPr="00655921">
        <w:t>International</w:t>
      </w:r>
      <w:proofErr w:type="spellEnd"/>
      <w:r w:rsidRPr="00655921">
        <w:t xml:space="preserve"> Stress Management </w:t>
      </w:r>
      <w:proofErr w:type="spellStart"/>
      <w:r w:rsidRPr="00655921">
        <w:t>Association</w:t>
      </w:r>
      <w:proofErr w:type="spellEnd"/>
      <w:r w:rsidRPr="00655921">
        <w:t xml:space="preserve"> Brasil</w:t>
      </w:r>
      <w:r w:rsidRPr="004563B0">
        <w:t xml:space="preserve"> (2010), mais de 60% dos brasileiros sofrem com a falta de tempo, sendo um sentimento recorrente na vida de vários profissionais no mercado de trabalho.</w:t>
      </w:r>
      <w:r w:rsidR="00897612">
        <w:t xml:space="preserve"> </w:t>
      </w:r>
      <w:r w:rsidR="00485A0D">
        <w:t>Assim,</w:t>
      </w:r>
      <w:r w:rsidR="00897612">
        <w:t xml:space="preserve"> a necessidade de gerenciar o tempo pessoal tem cada vez mais importância na sociedade contemporânea, pois, além das exigências sociais e de mercado de se desenvolver a máxima eficiência produtiva executável, tem-se o anseio pela qualidade de vida (Lipovetsky, 2004).</w:t>
      </w:r>
    </w:p>
    <w:p w14:paraId="3CAF5062" w14:textId="595054B9" w:rsidR="00492FC7" w:rsidRDefault="00566FAC" w:rsidP="00492FC7">
      <w:pPr>
        <w:pStyle w:val="TF-TEXTO"/>
      </w:pPr>
      <w:r>
        <w:t xml:space="preserve">Observando as evoluções tecnológicas da atualizada, </w:t>
      </w:r>
      <w:r w:rsidR="00485A0D">
        <w:t>pode-se</w:t>
      </w:r>
      <w:r w:rsidR="00897612">
        <w:t xml:space="preserve"> notar que a utilização de sistemas para fazer tarefas diárias ou trabalhos, é uma tendência crescente, com isso, o presente trabalho irá </w:t>
      </w:r>
      <w:r w:rsidR="005D735C">
        <w:t>abordar</w:t>
      </w:r>
      <w:r w:rsidR="00897612">
        <w:t xml:space="preserve"> </w:t>
      </w:r>
      <w:r w:rsidR="005D735C">
        <w:t>um sistema para gestão de escalas de trabalho, onde seja possível criar escalas de trabalho para colaboradores, visando que o usuário, otimize o seu tempo de trabalho e não precise fazer essa atividade manualmente.</w:t>
      </w:r>
      <w:r w:rsidR="00492FC7">
        <w:t xml:space="preserve"> Com o entendimento de </w:t>
      </w:r>
      <w:proofErr w:type="gramStart"/>
      <w:r w:rsidR="00492FC7">
        <w:t>Fernandes(</w:t>
      </w:r>
      <w:proofErr w:type="gramEnd"/>
      <w:r w:rsidR="00492FC7">
        <w:t xml:space="preserve">2021), </w:t>
      </w:r>
      <w:r w:rsidR="00655921">
        <w:t xml:space="preserve">se pode </w:t>
      </w:r>
      <w:r w:rsidR="00492FC7">
        <w:t>complementar que a utilização de um sistema para o controle de escala de trabalho pode ser benefício, pois “d</w:t>
      </w:r>
      <w:r w:rsidR="00492FC7" w:rsidRPr="00DC2298">
        <w:t>essa forma, isso evita que faltem profissionais para a realização de trabalhos em determinados dias e locais. Por esse motivo, é tão importante que haja um sistema para estabelecer a rotina.</w:t>
      </w:r>
      <w:r w:rsidR="00492FC7">
        <w:t>”</w:t>
      </w:r>
    </w:p>
    <w:p w14:paraId="5743C7D1" w14:textId="12A2B46D" w:rsidR="00CB775E" w:rsidRDefault="005579F6" w:rsidP="00CB775E">
      <w:pPr>
        <w:pStyle w:val="TF-TEXTO"/>
      </w:pPr>
      <w:r>
        <w:t>Tendo em vista a importância e relevância do tema, o processo de elaboração de escalas de trabalho consiste em alocar um conjunto de tarefas, essas podem ser interpretadas como períodos de trabalho, considerando um conjunto de restrições a serem atendidas (DOMINGUEZ, 2000).</w:t>
      </w:r>
    </w:p>
    <w:p w14:paraId="286B3BEA" w14:textId="3AA23AA8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E644C22" w14:textId="7CC27115" w:rsidR="00C35E57" w:rsidRDefault="00BA4CA0" w:rsidP="00C32ED6">
      <w:pPr>
        <w:pStyle w:val="TF-TEXTO"/>
        <w:ind w:firstLine="709"/>
      </w:pPr>
      <w:r>
        <w:t xml:space="preserve">O objetivo desse </w:t>
      </w:r>
      <w:r w:rsidR="00C32ED6">
        <w:t>trabalho</w:t>
      </w:r>
      <w:r w:rsidR="009E68D1">
        <w:t xml:space="preserve"> é</w:t>
      </w:r>
      <w:r w:rsidR="00C32ED6">
        <w:t xml:space="preserve"> </w:t>
      </w:r>
      <w:r w:rsidR="00566FAC">
        <w:t>apresentar um sistema que realize a gestão de escalas de trabalho</w:t>
      </w:r>
      <w:r w:rsidR="004A1570">
        <w:t xml:space="preserve"> para profissionais que desejam otimizar seu tempo</w:t>
      </w:r>
      <w:r w:rsidR="009E68D1">
        <w:t>.</w:t>
      </w:r>
      <w:r w:rsidR="00C35E57">
        <w:t xml:space="preserve"> </w:t>
      </w:r>
    </w:p>
    <w:p w14:paraId="18C9AE1D" w14:textId="77777777" w:rsidR="00C35E57" w:rsidRDefault="00C35E57" w:rsidP="00C35E57">
      <w:pPr>
        <w:pStyle w:val="TF-TEXTO"/>
      </w:pPr>
      <w:r>
        <w:lastRenderedPageBreak/>
        <w:t>Os objetivos específicos são:</w:t>
      </w:r>
    </w:p>
    <w:p w14:paraId="16FA9EA7" w14:textId="4C45F331" w:rsidR="009E68D1" w:rsidRDefault="00A2185A" w:rsidP="00F20363">
      <w:pPr>
        <w:pStyle w:val="TF-ALNEA"/>
      </w:pPr>
      <w:r>
        <w:t>f</w:t>
      </w:r>
      <w:r w:rsidR="009E68D1" w:rsidRPr="009E68D1">
        <w:t>acilitar a gestão de conflitos de agenda dos colaboradores;</w:t>
      </w:r>
    </w:p>
    <w:p w14:paraId="2A3D0C11" w14:textId="45F4332A" w:rsidR="00C35E57" w:rsidRDefault="00A2185A" w:rsidP="00C35E57">
      <w:pPr>
        <w:pStyle w:val="TF-ALNEA"/>
      </w:pPr>
      <w:r>
        <w:t>c</w:t>
      </w:r>
      <w:r w:rsidR="009E68D1" w:rsidRPr="009E68D1">
        <w:t>ontribuir para a assertividade da comunicação aos colaboradores sobre sua escala trabalho</w:t>
      </w:r>
      <w:r w:rsidR="00C35E57">
        <w:t>;</w:t>
      </w:r>
    </w:p>
    <w:p w14:paraId="67E1AD24" w14:textId="2872A66B" w:rsidR="00C35E57" w:rsidRDefault="00A2185A" w:rsidP="009E68D1">
      <w:pPr>
        <w:pStyle w:val="TF-ALNEA"/>
      </w:pPr>
      <w:r>
        <w:t>p</w:t>
      </w:r>
      <w:r w:rsidR="009E68D1" w:rsidRPr="009E68D1">
        <w:t xml:space="preserve">ossibilitar ao usuário indicar preferência quanto a escala que está </w:t>
      </w:r>
      <w:r w:rsidR="009E68D1">
        <w:t>criando</w:t>
      </w:r>
      <w:r>
        <w:t>.</w:t>
      </w:r>
    </w:p>
    <w:p w14:paraId="4628D989" w14:textId="77777777" w:rsidR="00533313" w:rsidRDefault="00533313" w:rsidP="00533313">
      <w:pPr>
        <w:pStyle w:val="TF-ALNEA"/>
        <w:numPr>
          <w:ilvl w:val="0"/>
          <w:numId w:val="0"/>
        </w:numPr>
        <w:ind w:left="1077" w:hanging="397"/>
      </w:pP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2A5261D" w14:textId="62029E71" w:rsidR="00BB6CAC" w:rsidRDefault="00BB6CAC" w:rsidP="00BB6CAC">
      <w:pPr>
        <w:pStyle w:val="TF-TEXTO"/>
      </w:pPr>
      <w:r>
        <w:t>No</w:t>
      </w:r>
      <w:r w:rsidR="006675C7">
        <w:t>s</w:t>
      </w:r>
      <w:r>
        <w:t xml:space="preserve"> próximos </w:t>
      </w:r>
      <w:r w:rsidR="006675C7">
        <w:t>tópicos</w:t>
      </w:r>
      <w:r>
        <w:t xml:space="preserve"> serão descritos 3 trabalhos correlatos que identifiquei como sendo semelhantes a proposta desse trabalho. O primeiro trabalho é dos alunos Antonio José Resende de Campos e Guilherme </w:t>
      </w:r>
      <w:proofErr w:type="spellStart"/>
      <w:r>
        <w:t>Ocker</w:t>
      </w:r>
      <w:proofErr w:type="spellEnd"/>
      <w:r>
        <w:t xml:space="preserve"> Ribeiro, onde </w:t>
      </w:r>
      <w:proofErr w:type="gramStart"/>
      <w:r>
        <w:t>os mesmos</w:t>
      </w:r>
      <w:proofErr w:type="gramEnd"/>
      <w:r>
        <w:t xml:space="preserve"> trabalham com a criação de um algoritmo genérico que gera grades de trabalho. O segundo trabalho correlato</w:t>
      </w:r>
      <w:r w:rsidR="006675C7">
        <w:t xml:space="preserve"> a ser apresentado, é </w:t>
      </w:r>
      <w:r>
        <w:t xml:space="preserve">o sistema de escala de trabalho da empresa </w:t>
      </w:r>
      <w:proofErr w:type="spellStart"/>
      <w:r>
        <w:t>Bizeno</w:t>
      </w:r>
      <w:proofErr w:type="spellEnd"/>
      <w:r>
        <w:t xml:space="preserve">, é um sistema comercial, que já está disponível para </w:t>
      </w:r>
      <w:r w:rsidR="006138BA">
        <w:t>contratação de quem desejar utilizá-lo</w:t>
      </w:r>
      <w:r>
        <w:t>.</w:t>
      </w:r>
      <w:r w:rsidR="00533313">
        <w:t xml:space="preserve"> </w:t>
      </w:r>
      <w:r>
        <w:t xml:space="preserve">O terceiro trabalho </w:t>
      </w:r>
      <w:r w:rsidR="006138BA">
        <w:t xml:space="preserve">correlato, </w:t>
      </w:r>
      <w:r w:rsidR="006675C7">
        <w:t>se trata</w:t>
      </w:r>
      <w:r>
        <w:t xml:space="preserve"> de um sistema para gestão de escalas de trabalho, com a funcionalidade de gerar a escala </w:t>
      </w:r>
      <w:r w:rsidR="006138BA">
        <w:t>automaticamente</w:t>
      </w:r>
      <w:r w:rsidR="006675C7">
        <w:t>, desenvolvido como um trabalho de conclusão de curso.</w:t>
      </w:r>
    </w:p>
    <w:p w14:paraId="19854B5D" w14:textId="77777777" w:rsidR="00533313" w:rsidRDefault="00533313" w:rsidP="00BB6CAC">
      <w:pPr>
        <w:pStyle w:val="TF-TEXTO"/>
      </w:pPr>
    </w:p>
    <w:p w14:paraId="40B81EA1" w14:textId="77777777" w:rsidR="00AF738C" w:rsidRDefault="00AF738C" w:rsidP="00AF738C">
      <w:pPr>
        <w:pStyle w:val="Ttulo2"/>
        <w:spacing w:after="120" w:line="240" w:lineRule="auto"/>
      </w:pPr>
      <w:r w:rsidRPr="005E21E0">
        <w:t>GERAÇÃO DE GRADES DE HORÁRIO PARA ESCALAS DE TRABALHO UTILIZANDO ALGORITMOS GENÉTICOS</w:t>
      </w:r>
      <w:r>
        <w:t xml:space="preserve"> </w:t>
      </w:r>
    </w:p>
    <w:p w14:paraId="07716855" w14:textId="57320FBA" w:rsidR="00AF738C" w:rsidRDefault="00AF738C" w:rsidP="00AF738C">
      <w:pPr>
        <w:pStyle w:val="TF-TEXTO"/>
      </w:pPr>
      <w:r>
        <w:t>Este trabalho apresenta uma solução para o problema de geração automatizada de escala de trabalho para empresas, utilizando um algoritmo</w:t>
      </w:r>
      <w:r w:rsidR="00035674">
        <w:t xml:space="preserve"> </w:t>
      </w:r>
      <w:r w:rsidR="00885518">
        <w:t>genético</w:t>
      </w:r>
      <w:r>
        <w:t xml:space="preserve"> para executar essa atividade.</w:t>
      </w:r>
    </w:p>
    <w:p w14:paraId="7AAB086A" w14:textId="641E7331" w:rsidR="00035674" w:rsidRDefault="00035674" w:rsidP="00AF738C">
      <w:pPr>
        <w:pStyle w:val="TF-TEXTO"/>
      </w:pPr>
      <w:r>
        <w:t xml:space="preserve">Segundo </w:t>
      </w:r>
      <w:proofErr w:type="gramStart"/>
      <w:r>
        <w:t>FUCILINI(</w:t>
      </w:r>
      <w:proofErr w:type="gramEnd"/>
      <w:r>
        <w:t xml:space="preserve">2008), conforme citado por CAMPOS e RIBEIRO(2012, p.15) </w:t>
      </w:r>
      <w:r w:rsidR="00485A0D">
        <w:t>a</w:t>
      </w:r>
      <w:r>
        <w:t>lgoritmos genéticos são um dos mais conhecidos modelos pertencentes a metodologia dos algoritmos evolucionários, que faz parte da área de inteligência artificial, seção das ciências da computação responsável pelo estudo do funcionamento e aplicações de algoritmos evolucionários.</w:t>
      </w:r>
    </w:p>
    <w:p w14:paraId="24BC3E5A" w14:textId="1B1C4479" w:rsidR="00AF738C" w:rsidRDefault="00AF738C" w:rsidP="00AF738C">
      <w:pPr>
        <w:pStyle w:val="TF-TEXTO"/>
        <w:ind w:firstLine="709"/>
      </w:pPr>
      <w:r>
        <w:t xml:space="preserve">O usuário pode </w:t>
      </w:r>
      <w:proofErr w:type="spellStart"/>
      <w:r>
        <w:t>setar</w:t>
      </w:r>
      <w:proofErr w:type="spellEnd"/>
      <w:r>
        <w:t xml:space="preserve"> os parâmetros que o algoritmo irá seguir </w:t>
      </w:r>
      <w:r w:rsidR="00885518">
        <w:t>o que</w:t>
      </w:r>
      <w:r>
        <w:t xml:space="preserve"> foi passado para ele</w:t>
      </w:r>
      <w:r w:rsidR="00885518">
        <w:t>. C</w:t>
      </w:r>
      <w:r>
        <w:t xml:space="preserve">onsiderando diversos critérios observados na prática como disponibilidade e aptidão de recursos, legislação trabalhista, preferências pessoais dos funcionários e distribuição da demanda de trabalho ao longo de determinado </w:t>
      </w:r>
      <w:r w:rsidR="00885518">
        <w:t>período (</w:t>
      </w:r>
      <w:r>
        <w:t>CAMPOS</w:t>
      </w:r>
      <w:r w:rsidR="00605ECE">
        <w:t xml:space="preserve"> e </w:t>
      </w:r>
      <w:r>
        <w:t>RIBEIRO, 201</w:t>
      </w:r>
      <w:r w:rsidR="00605ECE">
        <w:t>2</w:t>
      </w:r>
      <w:r w:rsidR="00885518">
        <w:t>, p. 5</w:t>
      </w:r>
      <w:r>
        <w:t>).</w:t>
      </w:r>
    </w:p>
    <w:p w14:paraId="64B0C262" w14:textId="6EA39A81" w:rsidR="00AF738C" w:rsidRDefault="00AF738C" w:rsidP="00AF738C">
      <w:pPr>
        <w:pStyle w:val="TF-TEXTO"/>
      </w:pPr>
      <w:r>
        <w:t xml:space="preserve">Este </w:t>
      </w:r>
      <w:r w:rsidR="00533313">
        <w:t>sistema</w:t>
      </w:r>
      <w:r>
        <w:t xml:space="preserve"> gera o algoritmo, conforme os parâmetros estabelecidos (que podem ser alterados) isso permite uma personalização do resultado</w:t>
      </w:r>
      <w:r w:rsidR="00885518">
        <w:t>,</w:t>
      </w:r>
      <w:r w:rsidR="00533313">
        <w:t xml:space="preserve"> poupa tempo do usuário e é adaptativo a</w:t>
      </w:r>
      <w:r w:rsidR="00C57375">
        <w:t xml:space="preserve">o contexto em que está sendo utilizado. A </w:t>
      </w:r>
      <w:r w:rsidR="00885518">
        <w:t xml:space="preserve">imagem </w:t>
      </w:r>
      <w:r w:rsidR="00485A0D">
        <w:t xml:space="preserve">1 </w:t>
      </w:r>
      <w:r w:rsidR="00C57375">
        <w:t>mostra os detalhamentos da jornada de trabalho</w:t>
      </w:r>
      <w:r>
        <w:t>.</w:t>
      </w:r>
    </w:p>
    <w:p w14:paraId="216CEB49" w14:textId="0FB70714" w:rsidR="00533313" w:rsidRDefault="00533313" w:rsidP="00AF738C">
      <w:pPr>
        <w:pStyle w:val="TF-TEXTO"/>
      </w:pPr>
    </w:p>
    <w:p w14:paraId="1D725BF8" w14:textId="5F68905A" w:rsidR="00533313" w:rsidRDefault="00533313" w:rsidP="00533313">
      <w:pPr>
        <w:pStyle w:val="TF-FONTE"/>
      </w:pPr>
      <w:r>
        <w:t xml:space="preserve">Figura 1: </w:t>
      </w:r>
      <w:r w:rsidR="00C57375">
        <w:t>Jornadas</w:t>
      </w:r>
      <w:r w:rsidRPr="00605ECE">
        <w:t xml:space="preserve"> de trabalho</w:t>
      </w:r>
      <w:r>
        <w:t>.</w:t>
      </w:r>
    </w:p>
    <w:p w14:paraId="0AD7169C" w14:textId="2A6AFEAE" w:rsidR="00885518" w:rsidRDefault="002813B5" w:rsidP="00885518">
      <w:pPr>
        <w:pStyle w:val="TF-TEXTO"/>
        <w:rPr>
          <w:noProof/>
        </w:rPr>
      </w:pPr>
      <w:r>
        <w:rPr>
          <w:noProof/>
        </w:rPr>
        <w:pict w14:anchorId="76EC5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28.45pt;height:136.9pt;visibility:visible;mso-wrap-style:square;mso-width-percent:0;mso-height-percent:0;mso-width-percent:0;mso-height-percent:0">
            <v:imagedata r:id="rId11" o:title=""/>
          </v:shape>
        </w:pict>
      </w:r>
    </w:p>
    <w:p w14:paraId="3332BFCE" w14:textId="5CAB0884" w:rsidR="00605ECE" w:rsidRPr="00605ECE" w:rsidRDefault="00605ECE" w:rsidP="00605ECE">
      <w:pPr>
        <w:ind w:left="2127" w:firstLine="709"/>
        <w:rPr>
          <w:sz w:val="20"/>
          <w:szCs w:val="20"/>
        </w:rPr>
      </w:pPr>
      <w:r w:rsidRPr="00605ECE">
        <w:rPr>
          <w:sz w:val="20"/>
          <w:szCs w:val="20"/>
        </w:rPr>
        <w:t>Fonte: (CAMPOS e RIBEIRO, 2012, p. 5).</w:t>
      </w:r>
    </w:p>
    <w:p w14:paraId="45E47D7D" w14:textId="77777777" w:rsidR="00885518" w:rsidRPr="00885518" w:rsidRDefault="00885518" w:rsidP="00885518"/>
    <w:p w14:paraId="1FC6C541" w14:textId="6BC254E4" w:rsidR="00A44581" w:rsidRDefault="00AF738C" w:rsidP="00AF738C">
      <w:pPr>
        <w:pStyle w:val="Ttulo2"/>
        <w:spacing w:after="120" w:line="240" w:lineRule="auto"/>
      </w:pPr>
      <w:r>
        <w:t>BIZNEO – Sistema para gestão de escalas de trabalhos e turnos</w:t>
      </w:r>
    </w:p>
    <w:p w14:paraId="6818FCEB" w14:textId="6B2B90DA" w:rsidR="00AF738C" w:rsidRDefault="00AF738C" w:rsidP="00AF738C">
      <w:pPr>
        <w:pStyle w:val="TF-TEXTO"/>
        <w:ind w:firstLine="567"/>
      </w:pPr>
      <w:r>
        <w:t>A Bizneo, uma empresa de software, desenvolveu um sistema para gestão de escalas de trabalhos e turnos, ele poupa bastante tempo dos gestores quando vão fazer a escala de trabalho.</w:t>
      </w:r>
      <w:r w:rsidR="00444BB8">
        <w:t xml:space="preserve"> </w:t>
      </w:r>
      <w:r w:rsidRPr="00D9633D">
        <w:t>Esqueça aquele velho quadro de avisos ou do Excel com as escalas de trabalho. Mantenha sua equipe coordenada de qualquer lugar, monitore as horas trabalhadas e notifique os colaboradores sobre qualquer mudança instantaneamente</w:t>
      </w:r>
      <w:r>
        <w:t xml:space="preserve"> (BIZN</w:t>
      </w:r>
      <w:r w:rsidR="00605ECE">
        <w:t>E</w:t>
      </w:r>
      <w:r>
        <w:t>O, 2022).</w:t>
      </w:r>
    </w:p>
    <w:p w14:paraId="32044FDF" w14:textId="47D065D7" w:rsidR="00AF738C" w:rsidRDefault="00AF738C" w:rsidP="00444BB8">
      <w:pPr>
        <w:pStyle w:val="TF-TEXTO"/>
        <w:ind w:firstLine="567"/>
      </w:pPr>
      <w:r>
        <w:t>Algumas funcionalidades dess</w:t>
      </w:r>
      <w:r w:rsidR="00444BB8">
        <w:t>e sistema</w:t>
      </w:r>
      <w:r>
        <w:t>:</w:t>
      </w:r>
      <w:r w:rsidR="00444BB8">
        <w:t xml:space="preserve"> co</w:t>
      </w:r>
      <w:r>
        <w:t>mparação de jornada contratada e jornada efetiva</w:t>
      </w:r>
      <w:r w:rsidR="00444BB8">
        <w:t>, a</w:t>
      </w:r>
      <w:r>
        <w:t>tribuição simples de horários por cargo ou por departamento</w:t>
      </w:r>
      <w:r w:rsidR="00444BB8">
        <w:t>, c</w:t>
      </w:r>
      <w:r>
        <w:t>ada colaborador recebe a escala de trabalho em seu celular em questão de segundos</w:t>
      </w:r>
      <w:r w:rsidR="00444BB8">
        <w:t>, c</w:t>
      </w:r>
      <w:r>
        <w:t>ri</w:t>
      </w:r>
      <w:r w:rsidR="00444BB8">
        <w:t>ar</w:t>
      </w:r>
      <w:r>
        <w:t xml:space="preserve"> planilhas de turnos rotativos e </w:t>
      </w:r>
      <w:r w:rsidR="00444BB8">
        <w:t>simplificação</w:t>
      </w:r>
      <w:r>
        <w:t xml:space="preserve"> </w:t>
      </w:r>
      <w:r w:rsidR="00444BB8">
        <w:t>d</w:t>
      </w:r>
      <w:r>
        <w:t>a programação de horários</w:t>
      </w:r>
      <w:r w:rsidR="00444BB8">
        <w:t>, atribuir</w:t>
      </w:r>
      <w:r>
        <w:t xml:space="preserve"> e edit</w:t>
      </w:r>
      <w:r w:rsidR="00444BB8">
        <w:t>ar</w:t>
      </w:r>
      <w:r>
        <w:t xml:space="preserve"> turnos de grupos de colaboradores com alguns cliques.</w:t>
      </w:r>
    </w:p>
    <w:p w14:paraId="3D3F3E13" w14:textId="7E126937" w:rsidR="00AF738C" w:rsidRDefault="00444BB8" w:rsidP="00AF738C">
      <w:pPr>
        <w:pStyle w:val="TF-TEXTO"/>
        <w:ind w:firstLine="0"/>
      </w:pPr>
      <w:r>
        <w:tab/>
      </w:r>
      <w:r w:rsidR="0033705D">
        <w:t>Segundo a empresa, tratasse de u</w:t>
      </w:r>
      <w:r>
        <w:t xml:space="preserve">m sistema completo, que pode ser adaptativo para uma ampla gama de empresas, o sistema apresenta </w:t>
      </w:r>
      <w:r w:rsidR="00AF738C">
        <w:t>diversas funcionalidades disponíveis</w:t>
      </w:r>
      <w:r w:rsidR="007F17E8">
        <w:t>, a figura 2 é um exemplo da tela de cronogramas preenchida</w:t>
      </w:r>
      <w:r w:rsidR="00AF738C">
        <w:t>.</w:t>
      </w:r>
    </w:p>
    <w:p w14:paraId="5E803ABA" w14:textId="7859CA48" w:rsidR="00444BB8" w:rsidRDefault="00444BB8" w:rsidP="00AF738C">
      <w:pPr>
        <w:pStyle w:val="TF-TEXTO"/>
        <w:ind w:firstLine="0"/>
      </w:pPr>
    </w:p>
    <w:p w14:paraId="27B22EC2" w14:textId="79B89307" w:rsidR="00444BB8" w:rsidRDefault="00444BB8" w:rsidP="00AF738C">
      <w:pPr>
        <w:pStyle w:val="TF-TEXTO"/>
        <w:ind w:firstLine="0"/>
      </w:pPr>
    </w:p>
    <w:p w14:paraId="38ED697B" w14:textId="77777777" w:rsidR="00444BB8" w:rsidRDefault="00444BB8" w:rsidP="00AF738C">
      <w:pPr>
        <w:pStyle w:val="TF-TEXTO"/>
        <w:ind w:firstLine="0"/>
      </w:pPr>
    </w:p>
    <w:p w14:paraId="2D8652D1" w14:textId="1523DD6B" w:rsidR="00533313" w:rsidRDefault="00533313" w:rsidP="00AF738C">
      <w:pPr>
        <w:pStyle w:val="TF-TEXTO"/>
        <w:ind w:firstLine="0"/>
      </w:pPr>
    </w:p>
    <w:p w14:paraId="1BF1FBE9" w14:textId="7B496507" w:rsidR="00533313" w:rsidRDefault="00533313" w:rsidP="00AF738C">
      <w:pPr>
        <w:pStyle w:val="TF-TEXTO"/>
        <w:ind w:firstLine="0"/>
      </w:pPr>
    </w:p>
    <w:p w14:paraId="49B5BE1F" w14:textId="5C4B7969" w:rsidR="00846ED9" w:rsidRDefault="00846ED9" w:rsidP="00AF738C">
      <w:pPr>
        <w:pStyle w:val="TF-TEXTO"/>
        <w:ind w:firstLine="0"/>
      </w:pPr>
    </w:p>
    <w:p w14:paraId="567D9C4A" w14:textId="2BE1B959" w:rsidR="00846ED9" w:rsidRDefault="00846ED9" w:rsidP="00AF738C">
      <w:pPr>
        <w:pStyle w:val="TF-TEXTO"/>
        <w:ind w:firstLine="0"/>
      </w:pPr>
    </w:p>
    <w:p w14:paraId="0D90457B" w14:textId="72C6315C" w:rsidR="00846ED9" w:rsidRDefault="00846ED9" w:rsidP="00AF738C">
      <w:pPr>
        <w:pStyle w:val="TF-TEXTO"/>
        <w:ind w:firstLine="0"/>
      </w:pPr>
    </w:p>
    <w:p w14:paraId="386080AC" w14:textId="69350FD6" w:rsidR="00846ED9" w:rsidRDefault="00846ED9" w:rsidP="00AF738C">
      <w:pPr>
        <w:pStyle w:val="TF-TEXTO"/>
        <w:ind w:firstLine="0"/>
      </w:pPr>
    </w:p>
    <w:p w14:paraId="33AD7E47" w14:textId="77777777" w:rsidR="00846ED9" w:rsidRDefault="00846ED9" w:rsidP="00AF738C">
      <w:pPr>
        <w:pStyle w:val="TF-TEXTO"/>
        <w:ind w:firstLine="0"/>
      </w:pPr>
    </w:p>
    <w:p w14:paraId="688C5687" w14:textId="6AE064CA" w:rsidR="00533313" w:rsidRDefault="00533313" w:rsidP="00AF738C">
      <w:pPr>
        <w:pStyle w:val="TF-TEXTO"/>
        <w:ind w:firstLine="0"/>
      </w:pPr>
    </w:p>
    <w:p w14:paraId="16B9EB52" w14:textId="758564F4" w:rsidR="00533313" w:rsidRDefault="00533313" w:rsidP="00533313">
      <w:pPr>
        <w:pStyle w:val="TF-TEXTO"/>
        <w:ind w:left="2127" w:firstLine="0"/>
      </w:pPr>
      <w:r>
        <w:t>Figura 2: Tela de cronogramas preenchida</w:t>
      </w:r>
    </w:p>
    <w:p w14:paraId="6EBF233D" w14:textId="197EDF60" w:rsidR="00605ECE" w:rsidRDefault="002813B5" w:rsidP="00533313">
      <w:pPr>
        <w:pStyle w:val="TF-TEXTO"/>
        <w:ind w:left="567" w:firstLine="0"/>
      </w:pPr>
      <w:r>
        <w:rPr>
          <w:noProof/>
        </w:rPr>
        <w:pict w14:anchorId="09F72CF9">
          <v:shape id="Imagem 1" o:spid="_x0000_i1028" type="#_x0000_t75" alt="" style="width:387.75pt;height:250.25pt;visibility:visible;mso-wrap-style:square;mso-width-percent:0;mso-height-percent:0;mso-width-percent:0;mso-height-percent:0">
            <v:imagedata r:id="rId12" o:title=""/>
          </v:shape>
        </w:pict>
      </w:r>
      <w:r w:rsidR="00605ECE">
        <w:t>.</w:t>
      </w:r>
    </w:p>
    <w:p w14:paraId="35B7D4B2" w14:textId="4EB673DA" w:rsidR="00605ECE" w:rsidRDefault="007F17E8" w:rsidP="00605ECE">
      <w:pPr>
        <w:ind w:left="2127"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05ECE">
        <w:rPr>
          <w:sz w:val="20"/>
          <w:szCs w:val="20"/>
        </w:rPr>
        <w:t xml:space="preserve"> </w:t>
      </w:r>
      <w:r w:rsidR="00605ECE" w:rsidRPr="00605ECE">
        <w:rPr>
          <w:sz w:val="20"/>
          <w:szCs w:val="20"/>
        </w:rPr>
        <w:t xml:space="preserve">Fonte: </w:t>
      </w:r>
      <w:r w:rsidR="00846ED9">
        <w:rPr>
          <w:sz w:val="20"/>
          <w:szCs w:val="20"/>
        </w:rPr>
        <w:t>(BIZNEO, 2022)</w:t>
      </w:r>
      <w:r w:rsidR="00605ECE">
        <w:rPr>
          <w:sz w:val="20"/>
          <w:szCs w:val="20"/>
        </w:rPr>
        <w:t>.</w:t>
      </w:r>
    </w:p>
    <w:p w14:paraId="73EA08E2" w14:textId="77777777" w:rsidR="00492FC7" w:rsidRDefault="00492FC7" w:rsidP="00605ECE">
      <w:pPr>
        <w:ind w:left="2127" w:firstLine="709"/>
        <w:rPr>
          <w:sz w:val="20"/>
          <w:szCs w:val="20"/>
        </w:rPr>
      </w:pPr>
    </w:p>
    <w:p w14:paraId="751FF6C8" w14:textId="393A43C4" w:rsidR="00A44581" w:rsidRDefault="00F12240" w:rsidP="0071590C">
      <w:pPr>
        <w:pStyle w:val="Ttulo2"/>
        <w:spacing w:after="120" w:line="240" w:lineRule="auto"/>
      </w:pPr>
      <w:r>
        <w:t>SGET</w:t>
      </w:r>
    </w:p>
    <w:p w14:paraId="65F5E255" w14:textId="323C1A64" w:rsidR="002F5F93" w:rsidRDefault="0071590C" w:rsidP="0071590C">
      <w:pPr>
        <w:pStyle w:val="TF-TEXTO"/>
      </w:pPr>
      <w:r>
        <w:t xml:space="preserve">O </w:t>
      </w:r>
      <w:r w:rsidR="00846ED9" w:rsidRPr="00846ED9">
        <w:t>Sistema de Gestão de Escala de Trabalho</w:t>
      </w:r>
      <w:r w:rsidR="00846ED9">
        <w:t xml:space="preserve"> (</w:t>
      </w:r>
      <w:r w:rsidR="00F12240">
        <w:t>SGET</w:t>
      </w:r>
      <w:r w:rsidR="00846ED9">
        <w:t>)</w:t>
      </w:r>
      <w:r w:rsidR="00F12240">
        <w:t xml:space="preserve">, </w:t>
      </w:r>
      <w:r>
        <w:t xml:space="preserve">trabalho realizado pelas alunas </w:t>
      </w:r>
      <w:r w:rsidRPr="0045247D">
        <w:t>Maria Camila Leite Pereira e Priscila Patrício de Lima</w:t>
      </w:r>
      <w:r>
        <w:t>, trata se um sistema cujo objetivo é a automação das escalas de trabalho de empresas</w:t>
      </w:r>
      <w:r w:rsidR="002F5F93">
        <w:t>.</w:t>
      </w:r>
    </w:p>
    <w:p w14:paraId="07AA1859" w14:textId="06F469EE" w:rsidR="002F5F93" w:rsidRDefault="002F5F93" w:rsidP="002F5F93">
      <w:pPr>
        <w:pStyle w:val="TF-TEXTO"/>
      </w:pPr>
      <w:r>
        <w:t>Este sistema possui segregação de perfil para os usuários, ou seja, cada perfil, tem funcionalidades especificas.</w:t>
      </w:r>
      <w:r w:rsidR="007E131D">
        <w:t xml:space="preserve"> C</w:t>
      </w:r>
      <w:r>
        <w:t>ada usuário será classificado com um determinado perfil, podendo ser: um Administrador, um Gestor ou Funcionário, e será capaz apenas de acessar as funcionalidades referentes ao seu perfil. Todos os funcionários envolvidos serão usuários do sistema (</w:t>
      </w:r>
      <w:r w:rsidRPr="00C76F7C">
        <w:t>PEREIRA</w:t>
      </w:r>
      <w:r w:rsidR="007E131D">
        <w:t xml:space="preserve"> e LIMA, 2017, </w:t>
      </w:r>
      <w:r w:rsidR="004F6C36">
        <w:t xml:space="preserve">2017, </w:t>
      </w:r>
      <w:r w:rsidR="007E131D">
        <w:t>p. 14</w:t>
      </w:r>
      <w:r>
        <w:t>).</w:t>
      </w:r>
    </w:p>
    <w:p w14:paraId="3CBF242A" w14:textId="7048144E" w:rsidR="00755285" w:rsidRDefault="00F12240" w:rsidP="0071590C">
      <w:pPr>
        <w:pStyle w:val="TF-TEXTO"/>
      </w:pPr>
      <w:r>
        <w:t>A integração com outros sistemas permitirá que o SGET seja utilizado não só para acompanhamento de assiduidade do funcionário, mas também garantir que o que foi planejado está sendo cumprido, se a integração ocorrer com um sistema de ponto, por exemplo</w:t>
      </w:r>
      <w:r w:rsidR="004F6C36">
        <w:t xml:space="preserve"> (</w:t>
      </w:r>
      <w:r w:rsidR="004F6C36" w:rsidRPr="00C76F7C">
        <w:t>PEREIRA</w:t>
      </w:r>
      <w:r w:rsidR="004F6C36">
        <w:t xml:space="preserve"> e LIMA, 2017, p. 41).</w:t>
      </w:r>
      <w:r w:rsidR="00755285">
        <w:t xml:space="preserve"> </w:t>
      </w:r>
      <w:r>
        <w:t>A</w:t>
      </w:r>
      <w:r w:rsidR="0071590C">
        <w:t xml:space="preserve">lgumas funcionalidades </w:t>
      </w:r>
      <w:r w:rsidR="00444BB8">
        <w:t xml:space="preserve">desse sistema </w:t>
      </w:r>
      <w:r w:rsidR="0071590C">
        <w:t>são:</w:t>
      </w:r>
      <w:r w:rsidR="00444BB8">
        <w:t xml:space="preserve"> i</w:t>
      </w:r>
      <w:r w:rsidR="0071590C">
        <w:t xml:space="preserve">ncluir </w:t>
      </w:r>
      <w:r w:rsidR="00444BB8">
        <w:t>f</w:t>
      </w:r>
      <w:r w:rsidR="0071590C">
        <w:t>eriados</w:t>
      </w:r>
      <w:r w:rsidR="00444BB8">
        <w:t>, m</w:t>
      </w:r>
      <w:r w:rsidR="0071590C">
        <w:t xml:space="preserve">anter </w:t>
      </w:r>
      <w:r w:rsidR="00444BB8">
        <w:t>u</w:t>
      </w:r>
      <w:r w:rsidR="0071590C">
        <w:t>suários</w:t>
      </w:r>
      <w:r w:rsidR="00444BB8">
        <w:t>, v</w:t>
      </w:r>
      <w:r w:rsidR="0071590C">
        <w:t xml:space="preserve">isualizar a </w:t>
      </w:r>
      <w:r w:rsidR="00444BB8">
        <w:t>e</w:t>
      </w:r>
      <w:r w:rsidR="0071590C">
        <w:t>scala</w:t>
      </w:r>
      <w:r w:rsidR="00444BB8">
        <w:t xml:space="preserve"> gerada, gerar a escala automaticamente, a</w:t>
      </w:r>
      <w:r w:rsidR="0071590C">
        <w:t>lterar dados do</w:t>
      </w:r>
      <w:r w:rsidR="00444BB8">
        <w:t>s</w:t>
      </w:r>
      <w:r w:rsidR="0071590C">
        <w:t xml:space="preserve"> </w:t>
      </w:r>
      <w:r w:rsidR="00444BB8">
        <w:t>f</w:t>
      </w:r>
      <w:r w:rsidR="0071590C">
        <w:t>uncionário</w:t>
      </w:r>
      <w:r w:rsidR="00444BB8">
        <w:t>s</w:t>
      </w:r>
      <w:r w:rsidR="00755285">
        <w:t>.</w:t>
      </w:r>
    </w:p>
    <w:p w14:paraId="48BB00A9" w14:textId="334C2DBB" w:rsidR="0071590C" w:rsidRDefault="005869FA" w:rsidP="00755285">
      <w:pPr>
        <w:pStyle w:val="TF-TEXTO"/>
      </w:pPr>
      <w:r>
        <w:t>Na imagem abaixo mostra a interface de escalas criada para o mês de agosto.</w:t>
      </w:r>
      <w:r w:rsidR="002F5F93">
        <w:tab/>
      </w:r>
    </w:p>
    <w:p w14:paraId="0C834032" w14:textId="183FDC91" w:rsidR="00533313" w:rsidRDefault="00533313" w:rsidP="0071590C">
      <w:pPr>
        <w:pStyle w:val="TF-TEXTO"/>
        <w:ind w:firstLine="0"/>
      </w:pPr>
    </w:p>
    <w:p w14:paraId="64FD6431" w14:textId="67F98A82" w:rsidR="00755285" w:rsidRDefault="00755285" w:rsidP="0071590C">
      <w:pPr>
        <w:pStyle w:val="TF-TEXTO"/>
        <w:ind w:firstLine="0"/>
      </w:pPr>
    </w:p>
    <w:p w14:paraId="2F40582D" w14:textId="77777777" w:rsidR="00492FC7" w:rsidRDefault="00492FC7" w:rsidP="00533313">
      <w:pPr>
        <w:pStyle w:val="TF-FONTE"/>
      </w:pPr>
    </w:p>
    <w:p w14:paraId="68BB4182" w14:textId="7463AF13" w:rsidR="00533313" w:rsidRDefault="00533313" w:rsidP="00533313">
      <w:pPr>
        <w:pStyle w:val="TF-FONTE"/>
      </w:pPr>
      <w:r>
        <w:lastRenderedPageBreak/>
        <w:t>Figura 3: Interface que mostra a escala pronta.</w:t>
      </w:r>
    </w:p>
    <w:p w14:paraId="3F8DEAEC" w14:textId="2DD40757" w:rsidR="005869FA" w:rsidRPr="00533313" w:rsidRDefault="002813B5" w:rsidP="00533313">
      <w:pPr>
        <w:pStyle w:val="TF-TEXTO"/>
        <w:ind w:left="284" w:firstLine="0"/>
        <w:jc w:val="center"/>
        <w:rPr>
          <w:noProof/>
        </w:rPr>
      </w:pPr>
      <w:r>
        <w:rPr>
          <w:noProof/>
        </w:rPr>
        <w:pict w14:anchorId="44F6CCA2">
          <v:shape id="_x0000_i1027" type="#_x0000_t75" alt="" style="width:439.1pt;height:220.7pt;visibility:visible;mso-wrap-style:square;mso-width-percent:0;mso-height-percent:0;mso-width-percent:0;mso-height-percent:0">
            <v:imagedata r:id="rId13" o:title=""/>
          </v:shape>
        </w:pict>
      </w:r>
      <w:r w:rsidR="005869FA" w:rsidRPr="00605ECE">
        <w:rPr>
          <w:sz w:val="20"/>
        </w:rPr>
        <w:t>Fonte: (</w:t>
      </w:r>
      <w:r w:rsidR="005869FA" w:rsidRPr="005869FA">
        <w:rPr>
          <w:sz w:val="20"/>
        </w:rPr>
        <w:t>PEREIRA e LIMA, 2017, p. 30</w:t>
      </w:r>
      <w:r w:rsidR="005869FA" w:rsidRPr="00605ECE">
        <w:rPr>
          <w:sz w:val="20"/>
        </w:rPr>
        <w:t>).</w:t>
      </w:r>
    </w:p>
    <w:p w14:paraId="52187D3C" w14:textId="77777777" w:rsidR="005869FA" w:rsidRPr="0071590C" w:rsidRDefault="005869FA" w:rsidP="002F5F93">
      <w:pPr>
        <w:pStyle w:val="TF-TEXTO"/>
        <w:ind w:left="284" w:firstLine="0"/>
      </w:pPr>
    </w:p>
    <w:p w14:paraId="664B55CF" w14:textId="71BDEA45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702097">
        <w:t xml:space="preserve"> do sistema</w:t>
      </w:r>
    </w:p>
    <w:p w14:paraId="7327C97A" w14:textId="5ADF06F7" w:rsidR="00451B94" w:rsidRDefault="00702097" w:rsidP="00451B94">
      <w:pPr>
        <w:pStyle w:val="TF-TEXTO"/>
      </w:pPr>
      <w:r>
        <w:t xml:space="preserve">Nos próximos tópicos serão </w:t>
      </w:r>
      <w:r w:rsidR="005551EF">
        <w:t>encontradas</w:t>
      </w:r>
      <w:r>
        <w:t xml:space="preserve"> as justificativas para o desenvolvimento deste trabalho, </w:t>
      </w:r>
      <w:r w:rsidR="00846ED9">
        <w:t xml:space="preserve">onde será </w:t>
      </w:r>
      <w:r>
        <w:t>abordado um comparativo com os trabalhos correlatos</w:t>
      </w:r>
      <w:r w:rsidR="00846ED9">
        <w:t>. Também, serão mostrados</w:t>
      </w:r>
      <w:r>
        <w:t xml:space="preserve"> os requisitos funcionais do sistema e a metodologia para o desenvolvimento deste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3DCF5CC" w14:textId="4635E589" w:rsidR="00CA1A34" w:rsidRDefault="00444C74" w:rsidP="00CA1A34">
      <w:pPr>
        <w:pStyle w:val="TF-TEXTO"/>
      </w:pPr>
      <w:r>
        <w:t xml:space="preserve">Considerando que </w:t>
      </w:r>
      <w:r w:rsidR="00CA1A34">
        <w:t>um gestor que precisa realizar a gestão de cerca de 30 analistas de suporte em um setor que opera no formato 24x7</w:t>
      </w:r>
      <w:r w:rsidR="00867E6B">
        <w:t xml:space="preserve">, </w:t>
      </w:r>
      <w:r w:rsidR="00CA1A34">
        <w:t>isso quer dizer que o setor é 24 horas</w:t>
      </w:r>
      <w:r>
        <w:t xml:space="preserve"> por dia</w:t>
      </w:r>
      <w:r w:rsidR="00CA1A34">
        <w:t>, 7 dias por seman</w:t>
      </w:r>
      <w:r w:rsidR="00867E6B">
        <w:t>a,</w:t>
      </w:r>
      <w:r w:rsidR="00CA1A34">
        <w:t xml:space="preserve"> ou seja, todos os dias o setor precisa ter colaboradores trabalhando. Para montar a escala de trabalho e determina</w:t>
      </w:r>
      <w:r w:rsidR="00867E6B">
        <w:t>r</w:t>
      </w:r>
      <w:r w:rsidR="00CA1A34">
        <w:t xml:space="preserve"> em qual final de semana</w:t>
      </w:r>
      <w:r>
        <w:t>,</w:t>
      </w:r>
      <w:r w:rsidR="00CA1A34">
        <w:t xml:space="preserve"> ou feriado</w:t>
      </w:r>
      <w:r>
        <w:t>,</w:t>
      </w:r>
      <w:r w:rsidR="00CA1A34">
        <w:t xml:space="preserve"> o analista </w:t>
      </w:r>
      <w:r w:rsidR="00696307">
        <w:t>queria</w:t>
      </w:r>
      <w:r w:rsidR="00CA1A34">
        <w:t xml:space="preserve"> trabalhar, esse gestor preenche uma planilha de forma manual. </w:t>
      </w:r>
    </w:p>
    <w:p w14:paraId="73F90383" w14:textId="4257031A" w:rsidR="00CA1A34" w:rsidRDefault="00CA1A34" w:rsidP="00CA1A34">
      <w:pPr>
        <w:pStyle w:val="TF-TEXTO"/>
      </w:pPr>
      <w:r>
        <w:t xml:space="preserve">A tarefa de montar a escala de plantão </w:t>
      </w:r>
      <w:r w:rsidR="00867E6B">
        <w:t xml:space="preserve">mensal </w:t>
      </w:r>
      <w:r>
        <w:t>para o</w:t>
      </w:r>
      <w:r w:rsidR="00867E6B">
        <w:t>s</w:t>
      </w:r>
      <w:r>
        <w:t xml:space="preserve"> fina</w:t>
      </w:r>
      <w:r w:rsidR="00867E6B">
        <w:t>is</w:t>
      </w:r>
      <w:r>
        <w:t xml:space="preserve"> de semana leva cerca de 8 horas mensais</w:t>
      </w:r>
      <w:r w:rsidR="003A1165">
        <w:t xml:space="preserve">. Uma solução viável seria a automação através </w:t>
      </w:r>
      <w:r w:rsidR="00696307">
        <w:t>de</w:t>
      </w:r>
      <w:r>
        <w:t xml:space="preserve"> um sistema para auxiliar na realização dessa tarefa</w:t>
      </w:r>
      <w:r w:rsidR="00696307">
        <w:t>. A partir desse sistema, ao invés do gestor</w:t>
      </w:r>
      <w:r>
        <w:t xml:space="preserve"> fazer essa tarefa sozinho, </w:t>
      </w:r>
      <w:r w:rsidR="00696307">
        <w:t>poderia haver a participação dos colaboradores por meio da indicação de suas disponibilidades e interesses.</w:t>
      </w:r>
    </w:p>
    <w:p w14:paraId="1F1ECCFF" w14:textId="351BF593" w:rsidR="0098062B" w:rsidRDefault="0098062B" w:rsidP="00CA1A34">
      <w:pPr>
        <w:pStyle w:val="TF-TEXTO"/>
      </w:pPr>
      <w:r>
        <w:t>O quadro 1 apresenta um comparativo entre os trabalhos correlatos listados.</w:t>
      </w:r>
    </w:p>
    <w:p w14:paraId="6EC28485" w14:textId="77777777" w:rsidR="00CA1A34" w:rsidRDefault="00CA1A34" w:rsidP="00CA1A34">
      <w:pPr>
        <w:pStyle w:val="TF-TEXTO"/>
      </w:pPr>
    </w:p>
    <w:p w14:paraId="7CBDCBEE" w14:textId="63331353" w:rsidR="00C436B6" w:rsidRDefault="00C436B6" w:rsidP="00B36E4A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 w:rsidR="009369D3">
          <w:rPr>
            <w:noProof/>
          </w:rPr>
          <w:t>1</w:t>
        </w:r>
      </w:fldSimple>
      <w:bookmarkEnd w:id="38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2DA93B4" w:rsidR="00C436B6" w:rsidRPr="007D4566" w:rsidRDefault="002813B5" w:rsidP="00C436B6">
            <w:pPr>
              <w:pStyle w:val="TF-TEXTOQUADRO"/>
              <w:jc w:val="center"/>
            </w:pPr>
            <w:r>
              <w:rPr>
                <w:noProof/>
              </w:rPr>
              <w:pict w14:anchorId="0883670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2051" type="#_x0000_t202" alt="" style="position:absolute;left:0;text-align:left;margin-left:-4.25pt;margin-top:13.15pt;width:79.5pt;height:30pt;z-index:1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5E2C946">
                <v:shape id="_x0000_s2050" type="#_x0000_t202" alt="" style="position:absolute;left:0;text-align:left;margin-left:72.45pt;margin-top:.3pt;width:113.95pt;height:23.5pt;z-index: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2050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697DD924" w:rsidR="00C436B6" w:rsidRDefault="00805B2F" w:rsidP="00C436B6">
            <w:pPr>
              <w:pStyle w:val="TF-TEXTOQUADRO"/>
              <w:jc w:val="center"/>
            </w:pPr>
            <w:r>
              <w:t>Campos e Ribeiro</w:t>
            </w:r>
            <w:r w:rsidR="00A423C3">
              <w:t xml:space="preserve"> (</w:t>
            </w:r>
            <w:r>
              <w:t>2012</w:t>
            </w:r>
            <w:r w:rsidR="00A423C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1C001EC9" w:rsidR="00C436B6" w:rsidRDefault="00805B2F" w:rsidP="00C436B6">
            <w:pPr>
              <w:pStyle w:val="TF-TEXTOQUADRO"/>
              <w:jc w:val="center"/>
            </w:pPr>
            <w:r>
              <w:t>Bizneo</w:t>
            </w:r>
            <w:r w:rsidR="00A423C3">
              <w:t xml:space="preserve"> (</w:t>
            </w:r>
            <w:r>
              <w:t>2022</w:t>
            </w:r>
            <w:r w:rsidR="00A423C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48784688" w:rsidR="00B36E4A" w:rsidRPr="007D4566" w:rsidRDefault="00846ED9" w:rsidP="00C436B6">
            <w:pPr>
              <w:pStyle w:val="TF-TEXTOQUADRO"/>
              <w:jc w:val="center"/>
            </w:pPr>
            <w:r w:rsidRPr="00C76F7C">
              <w:t>P</w:t>
            </w:r>
            <w:r w:rsidR="00805B2F">
              <w:t>ereira</w:t>
            </w:r>
            <w:r>
              <w:t xml:space="preserve"> e L</w:t>
            </w:r>
            <w:r w:rsidR="00805B2F">
              <w:t>ima</w:t>
            </w:r>
            <w:r w:rsidR="00A423C3">
              <w:t xml:space="preserve"> (</w:t>
            </w:r>
            <w:r>
              <w:t>2017</w:t>
            </w:r>
            <w:r w:rsidR="00A423C3">
              <w:t>)</w:t>
            </w:r>
          </w:p>
        </w:tc>
      </w:tr>
      <w:tr w:rsidR="00D050C9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3068B946" w:rsidR="00D050C9" w:rsidRDefault="00D050C9" w:rsidP="00D050C9">
            <w:pPr>
              <w:pStyle w:val="TF-TEXTOQUADRO"/>
              <w:jc w:val="center"/>
            </w:pPr>
            <w:r>
              <w:t>Gera a escala automaticamente</w:t>
            </w:r>
          </w:p>
        </w:tc>
        <w:tc>
          <w:tcPr>
            <w:tcW w:w="1746" w:type="dxa"/>
            <w:shd w:val="clear" w:color="auto" w:fill="auto"/>
          </w:tcPr>
          <w:p w14:paraId="2A635038" w14:textId="3C98926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4435BA22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5C328B1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6DB04DF" w:rsidR="00D050C9" w:rsidRDefault="00D050C9" w:rsidP="00D050C9">
            <w:pPr>
              <w:pStyle w:val="TF-TEXTOQUADRO"/>
              <w:jc w:val="center"/>
            </w:pPr>
            <w:r>
              <w:t>Existem parâmetros para as escalas</w:t>
            </w:r>
          </w:p>
        </w:tc>
        <w:tc>
          <w:tcPr>
            <w:tcW w:w="1746" w:type="dxa"/>
            <w:shd w:val="clear" w:color="auto" w:fill="auto"/>
          </w:tcPr>
          <w:p w14:paraId="6234F5E7" w14:textId="3BF3924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0A3FEB37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12F57A6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0425DC3" w:rsidR="00D050C9" w:rsidRDefault="00D050C9" w:rsidP="00D050C9">
            <w:pPr>
              <w:pStyle w:val="TF-TEXTOQUADRO"/>
              <w:jc w:val="center"/>
            </w:pPr>
            <w:r>
              <w:t>A solução é adaptativa ao contexto da empresa</w:t>
            </w:r>
          </w:p>
        </w:tc>
        <w:tc>
          <w:tcPr>
            <w:tcW w:w="1746" w:type="dxa"/>
            <w:shd w:val="clear" w:color="auto" w:fill="auto"/>
          </w:tcPr>
          <w:p w14:paraId="5519693B" w14:textId="2D13CF3E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6C024959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EC4D4A4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3CD29AD0" w:rsidR="00D050C9" w:rsidRDefault="00D050C9" w:rsidP="00D050C9">
            <w:pPr>
              <w:pStyle w:val="TF-TEXTOQUADRO"/>
              <w:jc w:val="center"/>
            </w:pPr>
            <w:r>
              <w:t>Interface intuitiva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689FD5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C811E0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6462852E" w:rsidR="00D050C9" w:rsidRDefault="00D050C9" w:rsidP="00D050C9">
            <w:pPr>
              <w:pStyle w:val="TF-TEXTOQUADRO"/>
              <w:jc w:val="center"/>
            </w:pPr>
            <w:r>
              <w:t>O colaborador pode ver a sua escala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329C288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2BCA9AD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0970CD99" w:rsidR="00C436B6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435E642D" w14:textId="56842A53" w:rsidR="00722A2C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="001E60AC">
        <w:t xml:space="preserve">Analisando os trabalhos correlatos, é notável </w:t>
      </w:r>
      <w:r w:rsidR="00686BBB">
        <w:t>que a usabilidade pode ficar comprometida com as interfaces que os trabalhos possuem, notando que nem todos possuem uma interface visualmente bonita e eficaz</w:t>
      </w:r>
      <w:r w:rsidR="0012480F">
        <w:t>. O</w:t>
      </w:r>
      <w:r w:rsidR="00686BBB">
        <w:t xml:space="preserve"> sistema </w:t>
      </w:r>
      <w:r w:rsidR="001E60AC">
        <w:t xml:space="preserve">agendador de plantões </w:t>
      </w:r>
      <w:r w:rsidR="00686BBB">
        <w:t xml:space="preserve">deste trabalho, terá a finalidade de gerar </w:t>
      </w:r>
      <w:r w:rsidR="001E60AC">
        <w:t>a escala automaticamente após todos os parâmetros necessários serem informados, de forma que a escala seja adaptativa, ao contexto do usuário utilizador</w:t>
      </w:r>
      <w:r w:rsidR="00686BBB">
        <w:t xml:space="preserve"> </w:t>
      </w:r>
      <w:r w:rsidR="001E60AC">
        <w:t xml:space="preserve">e com </w:t>
      </w:r>
      <w:r w:rsidR="00686BBB">
        <w:t xml:space="preserve">a principal diferença de possuir </w:t>
      </w:r>
      <w:r w:rsidR="001E60AC">
        <w:t xml:space="preserve">uma interface intuitiva e de fácil utilização. </w:t>
      </w:r>
      <w:r w:rsidR="00B32280">
        <w:t>Com essa diferença a utilização deverá além de ser mais fácil, também mais eficaz.</w:t>
      </w:r>
    </w:p>
    <w:p w14:paraId="36E23E84" w14:textId="6F14AE38" w:rsidR="003F7889" w:rsidRDefault="003F7889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="0012480F">
        <w:t>A seguir</w:t>
      </w:r>
      <w:r>
        <w:t xml:space="preserve"> são explicados os tópicos importantes que foram comparados no quadro 1.</w:t>
      </w:r>
    </w:p>
    <w:p w14:paraId="453788E9" w14:textId="7E57B7D7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Gera a escala automaticamente:</w:t>
      </w:r>
      <w:r>
        <w:t xml:space="preserve"> É uma função muito importante para o objetivo deste trabalho, pois essa função é oque vai garantir que o sistema apresente a automatização do processo.</w:t>
      </w:r>
    </w:p>
    <w:p w14:paraId="0634AB85" w14:textId="2733B2C6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Existem parâmetros para as escalas:</w:t>
      </w:r>
      <w:r>
        <w:t xml:space="preserve"> A possibilidade de poder escolher a forma como a escala é gerada implica no quanto o sistema pode ser </w:t>
      </w:r>
      <w:r w:rsidR="00722351">
        <w:t>customizável</w:t>
      </w:r>
      <w:r>
        <w:t xml:space="preserve"> para a empresa, visto que </w:t>
      </w:r>
      <w:r w:rsidR="00722351">
        <w:t>um sistema geralmente é desenvolvido para ser utilizado por um público e não apenas para um usuário específico.</w:t>
      </w:r>
    </w:p>
    <w:p w14:paraId="3742EA17" w14:textId="4A78E09B" w:rsidR="00304FCF" w:rsidRDefault="00722351" w:rsidP="00304FCF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A solução é adaptativa ao contexto da empresa:</w:t>
      </w:r>
      <w:r>
        <w:t xml:space="preserve"> Nos dias atuais, u</w:t>
      </w:r>
      <w:r w:rsidR="00304FCF">
        <w:t xml:space="preserve">ma empresa não pode ter um sistema que não atenda </w:t>
      </w:r>
      <w:r w:rsidR="00655921">
        <w:t>à</w:t>
      </w:r>
      <w:r w:rsidR="00304FCF">
        <w:t xml:space="preserve">s suas necessidades, um sistema que se </w:t>
      </w:r>
      <w:r w:rsidR="00655921">
        <w:t>adapte</w:t>
      </w:r>
      <w:r w:rsidR="00304FCF">
        <w:t xml:space="preserve"> ao contexto da empresa é extremamente importante para que haja vantagem competitiva. </w:t>
      </w:r>
    </w:p>
    <w:p w14:paraId="66F1E392" w14:textId="5E8FA31C" w:rsidR="00304FCF" w:rsidRDefault="00304FCF" w:rsidP="00304FCF">
      <w:pPr>
        <w:pStyle w:val="TF-ALNEA"/>
        <w:numPr>
          <w:ilvl w:val="0"/>
          <w:numId w:val="0"/>
        </w:numPr>
        <w:ind w:firstLine="709"/>
        <w:contextualSpacing w:val="0"/>
      </w:pPr>
      <w:r w:rsidRPr="00F80CBF">
        <w:rPr>
          <w:b/>
          <w:bCs/>
        </w:rPr>
        <w:t>Interface intuitiva</w:t>
      </w:r>
      <w:r>
        <w:t xml:space="preserve">: As interfaces utilizadas atualmente precisam ser fluídas e fácil entendimento para quem as utilize, um sistema que não </w:t>
      </w:r>
      <w:r w:rsidR="00F80CBF">
        <w:t>apresente essa característica, pode acabar fazendo com que o utilizador fique confuso e acabe não tendo o seu tempo otimizado.</w:t>
      </w:r>
    </w:p>
    <w:p w14:paraId="0CA040A9" w14:textId="0CDDF699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194E7E">
        <w:rPr>
          <w:b/>
          <w:bCs/>
        </w:rPr>
        <w:t>O colaborador pode ver a sua escala</w:t>
      </w:r>
      <w:r>
        <w:t>:</w:t>
      </w:r>
      <w:r w:rsidR="00194E7E">
        <w:t xml:space="preserve"> </w:t>
      </w:r>
      <w:r w:rsidR="00BB61C4">
        <w:t xml:space="preserve">Repassar as informações para os colaboradores é essencial </w:t>
      </w:r>
      <w:r w:rsidR="00194E7E">
        <w:t xml:space="preserve">para que </w:t>
      </w:r>
      <w:r w:rsidR="00203934">
        <w:t>elas</w:t>
      </w:r>
      <w:r w:rsidR="00194E7E">
        <w:t xml:space="preserve"> não se percam e os colaboradores não se sintam desinformados ou sem as informações necessárias para se trabalhar. Ter um lugar que se</w:t>
      </w:r>
      <w:r w:rsidR="00655921">
        <w:t>j</w:t>
      </w:r>
      <w:r w:rsidR="00194E7E">
        <w:t>a próprio para esse objetivo é importante para que se tenha um bom fluxo de trabalho.</w:t>
      </w:r>
    </w:p>
    <w:p w14:paraId="78E7B5AD" w14:textId="6C31AE1F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lastRenderedPageBreak/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3F3F2F6E" w14:textId="1E5B7303" w:rsidR="00DC2458" w:rsidRDefault="002E1589" w:rsidP="00755285">
      <w:pPr>
        <w:pStyle w:val="TF-TEXTO"/>
      </w:pPr>
      <w:r>
        <w:t xml:space="preserve">Nesta </w:t>
      </w:r>
      <w:r w:rsidR="00755285">
        <w:t>subseção</w:t>
      </w:r>
      <w:r>
        <w:t xml:space="preserve"> será especificado os Requisitos </w:t>
      </w:r>
      <w:proofErr w:type="gramStart"/>
      <w:r>
        <w:t>Funcionais(</w:t>
      </w:r>
      <w:proofErr w:type="gramEnd"/>
      <w:r>
        <w:t xml:space="preserve">RN) e Requisitos Não Funcionais(RNF), conforme o quadro </w:t>
      </w:r>
      <w:r w:rsidR="00AE0162">
        <w:t>2</w:t>
      </w:r>
      <w:r>
        <w:t>.</w:t>
      </w:r>
    </w:p>
    <w:p w14:paraId="66B10FC8" w14:textId="4004C70D" w:rsidR="00DC2458" w:rsidRDefault="00DC2458" w:rsidP="00DC2458">
      <w:pPr>
        <w:pStyle w:val="TF-LEGENDA"/>
      </w:pPr>
      <w:r>
        <w:t>Quadro 2 – Principais Requisitos Funcionais e Não Funcionais</w:t>
      </w: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0"/>
        <w:gridCol w:w="1000"/>
      </w:tblGrid>
      <w:tr w:rsidR="00DC2458" w:rsidRPr="00DC2458" w14:paraId="5E8C94A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0E28E6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sistema deverá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443F7F7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</w:tr>
      <w:tr w:rsidR="00DC2458" w:rsidRPr="00DC2458" w14:paraId="72F3FBE8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716F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Gerar relatório PDF com a escala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9F32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3F2A6658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DCB5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Informar a quantidade mensal de horas trabalhadas nos finais de semana por colaborador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D5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F1CD29E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0945" w14:textId="2A846268" w:rsidR="00DC2458" w:rsidRPr="00DC2458" w:rsidRDefault="00001653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Permitir que o usuário de perfil gestor mantenha funcionários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8AF6" w14:textId="078126FB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BE24FC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34E" w14:textId="325B8A94" w:rsidR="00DC2458" w:rsidRPr="00DC2458" w:rsidRDefault="00D4544E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Permitir que um usuário cadastrado realize login com e-mail e senha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D2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5B8640D4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ED80" w14:textId="4EA3C1A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Possibilitar que a escala gerada seja alterada conforme desejado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F74E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66A491B7" w14:textId="77777777" w:rsidTr="00D4544E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E885" w14:textId="3CFB15D3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44E">
              <w:rPr>
                <w:rFonts w:ascii="Calibri" w:hAnsi="Calibri" w:cs="Calibri"/>
                <w:color w:val="000000"/>
                <w:sz w:val="22"/>
                <w:szCs w:val="22"/>
              </w:rPr>
              <w:t>Notificar ao funcionário os dias que irá trabalhar após a escala ser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188C" w14:textId="00C1312C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D4544E" w:rsidRPr="00DC2458" w14:paraId="1DD1D0AF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809" w14:textId="1FF6EE84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 um layout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 se adeque em diferentes resoluções,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que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seja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acessado de diferentes dispositivos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E317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57A38013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8F8F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Utilizar o Framework </w:t>
            </w:r>
            <w:proofErr w:type="spellStart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Laravel</w:t>
            </w:r>
            <w:proofErr w:type="spellEnd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 PHP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2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4F78D3EE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36F0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Utilizar uma versão do PHP acima da 8.0.0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</w:tbl>
    <w:p w14:paraId="6267E429" w14:textId="77777777" w:rsidR="00DC2458" w:rsidRPr="0075781C" w:rsidRDefault="00DC2458" w:rsidP="00DC2458">
      <w:pPr>
        <w:pStyle w:val="TF-FONTE"/>
      </w:pPr>
      <w:r>
        <w:t>Fonte: elaborado pelo autor.</w:t>
      </w:r>
    </w:p>
    <w:p w14:paraId="76AAFDAF" w14:textId="77777777" w:rsidR="00DC2458" w:rsidRDefault="00DC2458" w:rsidP="00DC2458">
      <w:pPr>
        <w:pStyle w:val="TF-TEXTO"/>
        <w:ind w:firstLine="0"/>
      </w:pP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5A55B32" w14:textId="0D1D3069" w:rsidR="00917A92" w:rsidRDefault="00917A92" w:rsidP="00917A92">
      <w:pPr>
        <w:pStyle w:val="TF-TEXTO"/>
      </w:pPr>
      <w:r>
        <w:t xml:space="preserve">A metodologia que será aplicada neste trabalho está descrita no quadro </w:t>
      </w:r>
      <w:r w:rsidR="00E4428D">
        <w:t>3</w:t>
      </w:r>
      <w:r>
        <w:t>, juntamente com os prazos estabelecidos.</w:t>
      </w:r>
    </w:p>
    <w:p w14:paraId="0A74258D" w14:textId="59A7BFC6" w:rsidR="00DA13C8" w:rsidRDefault="00DA13C8" w:rsidP="00DA13C8">
      <w:pPr>
        <w:pStyle w:val="TF-LEGENDA"/>
      </w:pPr>
      <w:r>
        <w:t>Quadro 3 – Metodologias e Cronograma do presente trabalho</w:t>
      </w:r>
    </w:p>
    <w:tbl>
      <w:tblPr>
        <w:tblW w:w="9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AD2A73" w:rsidRPr="00AD2A73" w14:paraId="01EB312F" w14:textId="77777777" w:rsidTr="00AD2A73">
        <w:trPr>
          <w:trHeight w:val="30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A6A6A6"/>
            <w:vAlign w:val="bottom"/>
            <w:hideMark/>
          </w:tcPr>
          <w:p w14:paraId="4F0246DC" w14:textId="76320736" w:rsidR="00DA13C8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</w:t>
            </w:r>
            <w:r w:rsidR="00DA1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Quinzenas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</w:p>
          <w:p w14:paraId="4BB3CCA8" w14:textId="00CCE1E2" w:rsidR="00AD2A73" w:rsidRPr="00AD2A73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Etapas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BF3899" w14:textId="7BFDB50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 w:rsidR="00E4428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D2A73" w:rsidRPr="00AD2A73" w14:paraId="03517254" w14:textId="77777777" w:rsidTr="00AD2A73">
        <w:trPr>
          <w:trHeight w:val="30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8542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66FC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fev.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FB8FC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C7449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A0493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maio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26ECA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jun.</w:t>
            </w:r>
          </w:p>
        </w:tc>
      </w:tr>
      <w:tr w:rsidR="00AD2A73" w:rsidRPr="00AD2A73" w14:paraId="50CC09E4" w14:textId="77777777" w:rsidTr="00AD2A73">
        <w:trPr>
          <w:trHeight w:val="69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A1B5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97888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5C8EF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E6366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C1298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63681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D868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3F0E8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1E672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682FE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0206D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D2A73" w:rsidRPr="00AD2A73" w14:paraId="00B840CB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4FBD" w14:textId="70BFB4B9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Pesquisa de Tecnologia: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realizar uma pesquisa sobre as tecnologias que serão utilizadas, em blogs, artigos, páginas e vídeos disponíveis na internet.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093CC5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244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65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F33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329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326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BDC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75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28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68E301D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5DE0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Elaboração dos requisitos: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reavaliar e adequar os requisitos do trabalho, caso necessário implementar novos requisitos.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21B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E9FF0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C84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1FD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33A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994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1BC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78D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A3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65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0256263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1ADF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Diagramação: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riar os diagramas de Casos de Uso e de classes para auxiliar no desenvolvimento do trabalho, utilizando a ferramenta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Astah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Community.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DCB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7A0398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CCF2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546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5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245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B1F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0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893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E98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FD7A449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43AD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os CRUDS: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desenvolver através do Visual Studio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os CRUDS, para que seja possível manter os dados do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0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4A3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DFDF1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7D8D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9C11C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545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6A7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06B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808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B1707CF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730B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as regras de negócios: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ealizar o desenvolvimento das regras de negócio, para que seja implementada todas as validações necessárias para que os usuários utilizem 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1D7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98C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D56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9DA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D6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4D771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DD7C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10A869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23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2EB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36C50920" w14:textId="77777777" w:rsidTr="00AD2A73">
        <w:trPr>
          <w:trHeight w:val="9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99D8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Testes de usabilidade: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verificar se o sistema atender as especificações descritas nos casos de uso, verificando se a atividade realizada atende ao objetivo dela e aplica as regras de negócio estabelecidas.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0D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F6D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690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F47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DF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8C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B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AE8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6DD8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425BCB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CE5D720" w14:textId="5F29019D" w:rsidR="00DA13C8" w:rsidRDefault="00DA13C8" w:rsidP="00DA13C8">
      <w:pPr>
        <w:pStyle w:val="TF-FONTE"/>
      </w:pPr>
      <w:r>
        <w:t>Fonte: elaborado pelo autor.</w:t>
      </w:r>
    </w:p>
    <w:p w14:paraId="432FBEB3" w14:textId="77777777" w:rsidR="00636253" w:rsidRPr="00636253" w:rsidRDefault="00636253" w:rsidP="00636253"/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734002C8" w:rsidR="0037046F" w:rsidRDefault="00F048DD" w:rsidP="0037046F">
      <w:pPr>
        <w:pStyle w:val="TF-TEXTO"/>
      </w:pPr>
      <w:r>
        <w:t>Nos próximos tópicos serão abordados os temas os temas que são considerados pertinentes para a elaboração deste trabalho.</w:t>
      </w:r>
    </w:p>
    <w:p w14:paraId="5911B2B2" w14:textId="4B0E0B13" w:rsidR="0037046F" w:rsidRDefault="00242CE9" w:rsidP="0037046F">
      <w:pPr>
        <w:pStyle w:val="Ttulo2"/>
      </w:pPr>
      <w:r>
        <w:t>Automação de processos</w:t>
      </w:r>
    </w:p>
    <w:p w14:paraId="17014363" w14:textId="6661C64B" w:rsidR="0037046F" w:rsidRDefault="00C82C40" w:rsidP="00C82C40">
      <w:pPr>
        <w:pStyle w:val="TF-TEXTO"/>
        <w:ind w:firstLine="567"/>
      </w:pPr>
      <w:r>
        <w:t xml:space="preserve">No artigo de Roig (2017), é mencionado que em função da alta competitividade e o mercado acirrado, as empresas concorrem uma contra outra para obter a fidelidade do cliente. Para isso, a organização, precisa produzir mais, em menor tempo, com menor </w:t>
      </w:r>
      <w:proofErr w:type="gramStart"/>
      <w:r>
        <w:t>custos</w:t>
      </w:r>
      <w:r w:rsidR="00655921">
        <w:t xml:space="preserve"> </w:t>
      </w:r>
      <w:r>
        <w:t>e qualidade</w:t>
      </w:r>
      <w:r w:rsidR="00276B59">
        <w:t xml:space="preserve"> </w:t>
      </w:r>
      <w:r>
        <w:t>superior</w:t>
      </w:r>
      <w:proofErr w:type="gramEnd"/>
      <w:r>
        <w:t xml:space="preserve">. </w:t>
      </w:r>
      <w:r w:rsidR="00655921">
        <w:t>“</w:t>
      </w:r>
      <w:r>
        <w:t>Mas como fazer isso? Com a automação de processos, que traz vantagens para cumprir todas essas metas</w:t>
      </w:r>
      <w:r w:rsidR="00655921">
        <w:t>”.</w:t>
      </w:r>
    </w:p>
    <w:p w14:paraId="18F8659F" w14:textId="68FB1F2E" w:rsidR="00C82C40" w:rsidRDefault="00C82C40" w:rsidP="00C82C40">
      <w:pPr>
        <w:pStyle w:val="TF-TEXTO"/>
        <w:ind w:firstLine="567"/>
      </w:pPr>
      <w:r>
        <w:t>Roig</w:t>
      </w:r>
      <w:r w:rsidR="000B293B">
        <w:t xml:space="preserve"> </w:t>
      </w:r>
      <w:r>
        <w:t xml:space="preserve">entende que, </w:t>
      </w:r>
    </w:p>
    <w:p w14:paraId="054D822C" w14:textId="605B1FB7" w:rsidR="00C82C40" w:rsidRDefault="006B4379" w:rsidP="00C82C40">
      <w:pPr>
        <w:pStyle w:val="TF-TEXTO"/>
        <w:ind w:left="1418" w:firstLine="709"/>
      </w:pPr>
      <w:r>
        <w:t>a</w:t>
      </w:r>
      <w:r w:rsidR="00C82C40">
        <w:t>utomatizar processos nada mais é do que racionalizar e otimizar as atividades que geram os resultados de uma organização. Seu principal objetivo   "enxugar" a produção: reduzir o trabalho e o tempo utilizado para a execução, diminuir custos e substituir tarefas manuais por aplicações de software</w:t>
      </w:r>
      <w:r w:rsidR="00540AE5">
        <w:t xml:space="preserve"> </w:t>
      </w:r>
      <w:r w:rsidR="000B293B">
        <w:t>(ROIG, 2017).</w:t>
      </w:r>
    </w:p>
    <w:p w14:paraId="6EC1F731" w14:textId="57C16650" w:rsidR="00276B59" w:rsidRDefault="00520A0E" w:rsidP="00242CE9">
      <w:pPr>
        <w:pStyle w:val="TF-TEXTO"/>
        <w:ind w:firstLine="0"/>
      </w:pPr>
      <w:r>
        <w:tab/>
      </w:r>
      <w:r w:rsidR="006B4379">
        <w:t xml:space="preserve">Segundo </w:t>
      </w:r>
      <w:r w:rsidRPr="00520A0E">
        <w:t xml:space="preserve">o entendimento de Roig (2017), que </w:t>
      </w:r>
      <w:proofErr w:type="gramStart"/>
      <w:r w:rsidRPr="00520A0E">
        <w:t>pode-se</w:t>
      </w:r>
      <w:proofErr w:type="gramEnd"/>
      <w:r w:rsidRPr="00520A0E">
        <w:t xml:space="preserve"> dizer que “a automação alia tecnologia da informação e o gerenciamento de negócios para otimizar resultados e contribuir para o alcance de objetivos globais”. Neste contexto, fica claro que “quando implementada, ela garante, de forma geral, uma produção mais rápida, que faz com que o cliente fique mais satisfeito com o recebimento de sua mercadoria ou serviço em um prazo menor”.</w:t>
      </w:r>
      <w:r w:rsidR="00276B59">
        <w:tab/>
      </w:r>
    </w:p>
    <w:p w14:paraId="7CCFDA47" w14:textId="22DC9349" w:rsidR="00FC1ED7" w:rsidRDefault="0094691E" w:rsidP="00242CE9">
      <w:pPr>
        <w:pStyle w:val="TF-TEXTO"/>
        <w:ind w:firstLine="0"/>
      </w:pPr>
      <w:r>
        <w:tab/>
      </w:r>
      <w:r w:rsidR="00FC1ED7">
        <w:t>Com</w:t>
      </w:r>
      <w:r>
        <w:t xml:space="preserve"> base no estudo de Moreira (2022), onde </w:t>
      </w:r>
      <w:r w:rsidR="00FC1ED7">
        <w:t>é apresentado</w:t>
      </w:r>
      <w:r>
        <w:t xml:space="preserve"> </w:t>
      </w:r>
      <w:r w:rsidR="00FC1ED7">
        <w:t>alguns</w:t>
      </w:r>
      <w:r>
        <w:t xml:space="preserve"> benefícios da automação de processos na área contábil, </w:t>
      </w:r>
      <w:r w:rsidR="00040D4A">
        <w:t xml:space="preserve">pode-se concluir que a automação de processos quando implementada, pode oferecer muitos benefícios, em diversas áreas, não apenas na área de Tecnologia da Informação (TI), </w:t>
      </w:r>
      <w:r>
        <w:t xml:space="preserve">a </w:t>
      </w:r>
      <w:r w:rsidR="00A96C42">
        <w:t xml:space="preserve">figura 4 </w:t>
      </w:r>
      <w:r>
        <w:t xml:space="preserve">mostra os </w:t>
      </w:r>
      <w:r w:rsidR="00FC1ED7">
        <w:t>resultados</w:t>
      </w:r>
      <w:r>
        <w:t xml:space="preserve"> obtidos</w:t>
      </w:r>
      <w:r w:rsidR="00040D4A">
        <w:t xml:space="preserve"> por Moreira</w:t>
      </w:r>
      <w:r w:rsidR="00540AE5">
        <w:t xml:space="preserve"> </w:t>
      </w:r>
      <w:r w:rsidR="00040D4A">
        <w:t>(2022)</w:t>
      </w:r>
      <w:r>
        <w:t>.</w:t>
      </w:r>
    </w:p>
    <w:p w14:paraId="702B1508" w14:textId="3FD2B9E2" w:rsidR="00A96C42" w:rsidRDefault="00A96C42" w:rsidP="00242CE9">
      <w:pPr>
        <w:pStyle w:val="TF-TEXTO"/>
        <w:ind w:firstLine="0"/>
      </w:pPr>
    </w:p>
    <w:p w14:paraId="1231F530" w14:textId="2197DD00" w:rsidR="00A96C42" w:rsidRDefault="00A96C42" w:rsidP="00242CE9">
      <w:pPr>
        <w:pStyle w:val="TF-TEXTO"/>
        <w:ind w:firstLine="0"/>
      </w:pPr>
    </w:p>
    <w:p w14:paraId="5A060311" w14:textId="4EBBB750" w:rsidR="00A96C42" w:rsidRDefault="00A96C42" w:rsidP="00242CE9">
      <w:pPr>
        <w:pStyle w:val="TF-TEXTO"/>
        <w:ind w:firstLine="0"/>
      </w:pPr>
    </w:p>
    <w:p w14:paraId="12745101" w14:textId="77777777" w:rsidR="00A96C42" w:rsidRDefault="00A96C42" w:rsidP="00242CE9">
      <w:pPr>
        <w:pStyle w:val="TF-TEXTO"/>
        <w:ind w:firstLine="0"/>
      </w:pPr>
    </w:p>
    <w:p w14:paraId="1928410B" w14:textId="77777777" w:rsidR="00A96C42" w:rsidRDefault="00A96C42" w:rsidP="00242CE9">
      <w:pPr>
        <w:pStyle w:val="TF-TEXTO"/>
        <w:ind w:firstLine="0"/>
      </w:pPr>
    </w:p>
    <w:p w14:paraId="712443E7" w14:textId="77777777" w:rsidR="00040D4A" w:rsidRDefault="00040D4A" w:rsidP="00242CE9">
      <w:pPr>
        <w:pStyle w:val="TF-TEXTO"/>
        <w:ind w:firstLine="0"/>
      </w:pPr>
    </w:p>
    <w:p w14:paraId="1103130C" w14:textId="4D4A79BC" w:rsidR="0094691E" w:rsidRDefault="0094691E" w:rsidP="0094691E">
      <w:pPr>
        <w:pStyle w:val="TF-FONTE"/>
      </w:pPr>
      <w:r>
        <w:t xml:space="preserve">Figura 4: </w:t>
      </w:r>
      <w:r w:rsidR="00FC1ED7">
        <w:t>Alguns benefícios na área contábil com a automação de processos</w:t>
      </w:r>
    </w:p>
    <w:p w14:paraId="7222A787" w14:textId="22B36F9A" w:rsidR="0094691E" w:rsidRDefault="002813B5" w:rsidP="00242CE9">
      <w:pPr>
        <w:pStyle w:val="TF-TEXTO"/>
        <w:ind w:firstLine="0"/>
        <w:rPr>
          <w:noProof/>
        </w:rPr>
      </w:pPr>
      <w:r>
        <w:rPr>
          <w:noProof/>
        </w:rPr>
        <w:pict w14:anchorId="135F62F4">
          <v:shape id="_x0000_i1026" type="#_x0000_t75" alt="" style="width:443.8pt;height:162.3pt;visibility:visible;mso-wrap-style:square;mso-width-percent:0;mso-height-percent:0;mso-width-percent:0;mso-height-percent:0">
            <v:imagedata r:id="rId14" o:title=""/>
            <v:shadow on="t" opacity=".5" offset="6pt,6pt"/>
          </v:shape>
        </w:pict>
      </w:r>
    </w:p>
    <w:p w14:paraId="6BE776ED" w14:textId="4C6848FB" w:rsidR="00DC0187" w:rsidRDefault="00040D4A" w:rsidP="00040D4A">
      <w:pPr>
        <w:pStyle w:val="TF-TEXTO"/>
        <w:ind w:firstLine="0"/>
        <w:jc w:val="center"/>
        <w:rPr>
          <w:sz w:val="20"/>
        </w:rPr>
      </w:pPr>
      <w:r w:rsidRPr="00605ECE">
        <w:rPr>
          <w:sz w:val="20"/>
        </w:rPr>
        <w:t>Fonte: (</w:t>
      </w:r>
      <w:r>
        <w:rPr>
          <w:sz w:val="20"/>
        </w:rPr>
        <w:t>MOREIRA</w:t>
      </w:r>
      <w:r w:rsidRPr="00605ECE">
        <w:rPr>
          <w:sz w:val="20"/>
        </w:rPr>
        <w:t>, 20</w:t>
      </w:r>
      <w:r>
        <w:rPr>
          <w:sz w:val="20"/>
        </w:rPr>
        <w:t>2</w:t>
      </w:r>
      <w:r w:rsidRPr="00605ECE">
        <w:rPr>
          <w:sz w:val="20"/>
        </w:rPr>
        <w:t xml:space="preserve">2, p. </w:t>
      </w:r>
      <w:r>
        <w:rPr>
          <w:sz w:val="20"/>
        </w:rPr>
        <w:t>12</w:t>
      </w:r>
      <w:r w:rsidRPr="00605ECE">
        <w:rPr>
          <w:sz w:val="20"/>
        </w:rPr>
        <w:t>).</w:t>
      </w:r>
    </w:p>
    <w:p w14:paraId="57C4B5F3" w14:textId="30851347" w:rsidR="00A96C42" w:rsidRDefault="00A96C42" w:rsidP="00A96C42">
      <w:pPr>
        <w:pStyle w:val="TF-TEXTO"/>
        <w:ind w:firstLine="0"/>
        <w:rPr>
          <w:sz w:val="20"/>
        </w:rPr>
      </w:pPr>
    </w:p>
    <w:p w14:paraId="2B755144" w14:textId="77777777" w:rsidR="00A96C42" w:rsidRDefault="00A96C42" w:rsidP="00A96C42">
      <w:pPr>
        <w:pStyle w:val="TF-TEXTO"/>
      </w:pPr>
      <w:r>
        <w:t>A partir dos dados apresentados é possível concluir que a automação de processos traz inúmeros benefícios e vêm se consolidando como um importante motivador para a evolução dos sistemas computacionais. Sabidamente, isso está associado a produtividade, em especial das equipes envolvidas nos processos.</w:t>
      </w:r>
    </w:p>
    <w:p w14:paraId="7C416920" w14:textId="4EBB5D64" w:rsidR="00A96C42" w:rsidRDefault="00A96C42" w:rsidP="00A96C42">
      <w:pPr>
        <w:pStyle w:val="TF-TEXTO"/>
        <w:ind w:firstLine="567"/>
      </w:pPr>
      <w:r>
        <w:t>A produtividade pode ser melhorada de várias formas e com as informações acima, entendesse que a automação de processos é um aliado nesse processo, com a otimização realizada, a jornada de trabalho pode ser mais produtiva, com o colaborador podendo ocupar o tempo que seria gasto sem a automação dos processos para outras atividades. Muitas vezes a jornada de trabalho não é eficaz por questões simples, como por exemplo, a falta da automação de processos ou sistemas que não apresentam um desempenho adequado para a atividade realizada.</w:t>
      </w:r>
    </w:p>
    <w:p w14:paraId="2682F5F2" w14:textId="33D6E072" w:rsidR="0037046F" w:rsidRDefault="000277CF" w:rsidP="0037046F">
      <w:pPr>
        <w:pStyle w:val="Ttulo2"/>
      </w:pPr>
      <w:r>
        <w:t>jornada de trabalho</w:t>
      </w:r>
    </w:p>
    <w:p w14:paraId="0231295E" w14:textId="7A3BD5C0" w:rsidR="000546AC" w:rsidRDefault="000546AC" w:rsidP="000546AC">
      <w:pPr>
        <w:pStyle w:val="TF-TEXTO"/>
        <w:ind w:left="1418" w:firstLine="12"/>
      </w:pPr>
      <w:r>
        <w:t>A jornada de trabalho diz respeito ao período em que o colaborador está disponível para a empresa e executando suas tarefas. Para todos os funcionários contratados pela CLT, as leis trabalhistas preveem uma jornada de no máximo 44 horas semanais e de no máximo 220 horas mensais.</w:t>
      </w:r>
      <w:r w:rsidR="00D01686">
        <w:t xml:space="preserve"> (FERNANDES, 2021)</w:t>
      </w:r>
    </w:p>
    <w:p w14:paraId="1A0940A6" w14:textId="7EBD081D" w:rsidR="00242CE9" w:rsidRDefault="000277CF" w:rsidP="0037046F">
      <w:pPr>
        <w:pStyle w:val="TF-TEXTO"/>
      </w:pPr>
      <w:r>
        <w:t xml:space="preserve">Outras formas de contratação de </w:t>
      </w:r>
      <w:r w:rsidR="00E3336D">
        <w:t>colaboradores</w:t>
      </w:r>
      <w:r>
        <w:t xml:space="preserve"> podem variar as horas semanais trabalhadas. </w:t>
      </w:r>
      <w:r w:rsidR="000B3EF7">
        <w:t>Não existe uma forma de jornada de trabalho padrão, ela varia conforme o tipo de contratação realizada entre contratante e prestador do serviço.</w:t>
      </w:r>
      <w:r w:rsidR="00C27813">
        <w:t xml:space="preserve"> </w:t>
      </w:r>
      <w:r w:rsidR="00C6179C">
        <w:t xml:space="preserve">Para </w:t>
      </w:r>
      <w:proofErr w:type="gramStart"/>
      <w:r w:rsidR="00C6179C">
        <w:t>Fernandes(</w:t>
      </w:r>
      <w:proofErr w:type="gramEnd"/>
      <w:r w:rsidR="00C6179C">
        <w:t>2021) é</w:t>
      </w:r>
      <w:r w:rsidR="00C27813">
        <w:t xml:space="preserve"> valido informar que um controle da jornada de trabalho utilizando sistemas </w:t>
      </w:r>
      <w:r w:rsidR="00C6179C">
        <w:t>também é benéfica pois “</w:t>
      </w:r>
      <w:r w:rsidR="00C6179C" w:rsidRPr="00C6179C">
        <w:t xml:space="preserve">Para evitar processos ligados a hora extra, adicional noturno, DSR e não </w:t>
      </w:r>
      <w:r w:rsidR="00C6179C" w:rsidRPr="00C6179C">
        <w:lastRenderedPageBreak/>
        <w:t>cumprimento dos intervalos é importante ter um controle automatizado. O uso da automação, aliado à organização, é vital.</w:t>
      </w:r>
      <w:r w:rsidR="00C6179C">
        <w:t>”</w:t>
      </w:r>
    </w:p>
    <w:p w14:paraId="34ED2B75" w14:textId="364E35C7" w:rsidR="00A0274A" w:rsidRDefault="00A0274A" w:rsidP="0037046F">
      <w:pPr>
        <w:pStyle w:val="TF-TEXTO"/>
      </w:pPr>
      <w:r>
        <w:t>Com o aumento das tecnologias</w:t>
      </w:r>
      <w:r w:rsidR="009600D6">
        <w:t>,</w:t>
      </w:r>
      <w:r>
        <w:t xml:space="preserve"> as jornadas de trabalho evoluíram e consequentemente mudaram, antes eram poucas as empresas que ofereciam a opção de que a jornada de trabalho poderia ser realizada na forma de </w:t>
      </w:r>
      <w:r w:rsidRPr="009600D6">
        <w:rPr>
          <w:i/>
          <w:iCs/>
        </w:rPr>
        <w:t>Home Off</w:t>
      </w:r>
      <w:r w:rsidR="009600D6" w:rsidRPr="009600D6">
        <w:rPr>
          <w:i/>
          <w:iCs/>
        </w:rPr>
        <w:t>i</w:t>
      </w:r>
      <w:r w:rsidRPr="009600D6">
        <w:rPr>
          <w:i/>
          <w:iCs/>
        </w:rPr>
        <w:t>c</w:t>
      </w:r>
      <w:r w:rsidR="009600D6" w:rsidRPr="009600D6">
        <w:rPr>
          <w:i/>
          <w:iCs/>
        </w:rPr>
        <w:t xml:space="preserve">e </w:t>
      </w:r>
      <w:r>
        <w:t xml:space="preserve">(escritório em casa) que é a jornada em que o colaborador não precisa ir para as dependências da empresa, faz o </w:t>
      </w:r>
      <w:r w:rsidR="0093608B">
        <w:t>trabalho em outro lugar, seja na sala de casa ou em</w:t>
      </w:r>
      <w:r w:rsidR="009600D6">
        <w:t xml:space="preserve"> qualquer outro lugar apropriado</w:t>
      </w:r>
      <w:r w:rsidR="003327AC">
        <w:t>.</w:t>
      </w:r>
      <w:r w:rsidR="005E2514">
        <w:t xml:space="preserve"> </w:t>
      </w:r>
      <w:r w:rsidR="005E2514" w:rsidRPr="005E2514">
        <w:t>O home office caracteriza-se como uma forma de trabalho flexível, decorrente das evoluções tecnológicas que aconteceram ao longo dos anos. Estas evoluções, como o desenvolvimento e o uso frequente da Internet, proporcionaram uma nova forma de desenvolver o trabalho, tanto para as organizações, quanto para os trabalhadores (</w:t>
      </w:r>
      <w:proofErr w:type="spellStart"/>
      <w:r w:rsidR="005E2514" w:rsidRPr="005E2514">
        <w:t>Taschetto</w:t>
      </w:r>
      <w:proofErr w:type="spellEnd"/>
      <w:r w:rsidR="005E2514" w:rsidRPr="005E2514">
        <w:t xml:space="preserve"> &amp; </w:t>
      </w:r>
      <w:proofErr w:type="spellStart"/>
      <w:r w:rsidR="005E2514" w:rsidRPr="005E2514">
        <w:t>Froehlich</w:t>
      </w:r>
      <w:proofErr w:type="spellEnd"/>
      <w:r w:rsidR="005E2514" w:rsidRPr="005E2514">
        <w:t>, 2019).</w:t>
      </w:r>
      <w:r w:rsidR="005E2514">
        <w:t xml:space="preserve"> Com base no conhecimento de </w:t>
      </w:r>
      <w:r w:rsidR="008C244B" w:rsidRPr="008C244B">
        <w:t>HAUBRICH e FROEHLICH</w:t>
      </w:r>
      <w:r w:rsidR="008C244B">
        <w:t xml:space="preserve"> (202</w:t>
      </w:r>
      <w:r w:rsidR="00210BE6">
        <w:t>0</w:t>
      </w:r>
      <w:r w:rsidR="008C244B">
        <w:t>)</w:t>
      </w:r>
      <w:r w:rsidR="005E2514">
        <w:t>, existe</w:t>
      </w:r>
      <w:r w:rsidR="00210BE6">
        <w:t xml:space="preserve"> mais de um </w:t>
      </w:r>
      <w:r w:rsidR="005E2514">
        <w:t xml:space="preserve">tipo de </w:t>
      </w:r>
      <w:r w:rsidR="005E2514" w:rsidRPr="00210BE6">
        <w:rPr>
          <w:i/>
          <w:iCs/>
        </w:rPr>
        <w:t>Home Office</w:t>
      </w:r>
      <w:r w:rsidR="005E2514">
        <w:t xml:space="preserve">, como mostra a </w:t>
      </w:r>
      <w:r w:rsidR="00A96C42">
        <w:t>figura 5</w:t>
      </w:r>
      <w:r w:rsidR="005E2514">
        <w:t>:</w:t>
      </w:r>
    </w:p>
    <w:p w14:paraId="48238A48" w14:textId="77777777" w:rsidR="005E2514" w:rsidRDefault="005E2514" w:rsidP="0037046F">
      <w:pPr>
        <w:pStyle w:val="TF-TEXTO"/>
      </w:pPr>
    </w:p>
    <w:p w14:paraId="75756B8B" w14:textId="497F6A33" w:rsidR="005E2514" w:rsidRPr="005E2514" w:rsidRDefault="00AB142B" w:rsidP="00AB142B">
      <w:pPr>
        <w:pStyle w:val="TF-TEXTO"/>
        <w:ind w:left="2836" w:firstLine="0"/>
        <w:rPr>
          <w:sz w:val="20"/>
        </w:rPr>
      </w:pPr>
      <w:r>
        <w:rPr>
          <w:sz w:val="20"/>
        </w:rPr>
        <w:t xml:space="preserve">       </w:t>
      </w:r>
      <w:r w:rsidR="005E2514" w:rsidRPr="005E2514">
        <w:rPr>
          <w:sz w:val="20"/>
        </w:rPr>
        <w:t xml:space="preserve">Figura </w:t>
      </w:r>
      <w:r w:rsidR="005E2514">
        <w:rPr>
          <w:sz w:val="20"/>
        </w:rPr>
        <w:t>5</w:t>
      </w:r>
      <w:r w:rsidR="005E2514" w:rsidRPr="005E2514">
        <w:rPr>
          <w:sz w:val="20"/>
        </w:rPr>
        <w:t xml:space="preserve">: </w:t>
      </w:r>
      <w:r w:rsidR="005E2514">
        <w:rPr>
          <w:sz w:val="20"/>
        </w:rPr>
        <w:t>Tipos de Home Office</w:t>
      </w:r>
    </w:p>
    <w:p w14:paraId="662905CF" w14:textId="146D6A89" w:rsidR="005E2514" w:rsidRDefault="002813B5" w:rsidP="00AB142B">
      <w:pPr>
        <w:pStyle w:val="TF-TEXTO"/>
        <w:ind w:firstLine="0"/>
        <w:jc w:val="left"/>
      </w:pPr>
      <w:r>
        <w:rPr>
          <w:noProof/>
        </w:rPr>
        <w:pict w14:anchorId="1A38E9C8">
          <v:shape id="_x0000_i1025" type="#_x0000_t75" alt="" style="width:453.85pt;height:116.25pt;visibility:visible;mso-wrap-style:square;mso-width-percent:0;mso-height-percent:0;mso-width-percent:0;mso-height-percent:0">
            <v:imagedata r:id="rId15" o:title=""/>
          </v:shape>
        </w:pict>
      </w:r>
    </w:p>
    <w:p w14:paraId="6B8D4308" w14:textId="6E6A4B6A" w:rsidR="00AB142B" w:rsidRPr="00021933" w:rsidRDefault="00AB142B" w:rsidP="00AB142B">
      <w:pPr>
        <w:pStyle w:val="TF-TEXTO"/>
        <w:ind w:firstLine="0"/>
        <w:jc w:val="center"/>
        <w:rPr>
          <w:lang w:val="en-US"/>
        </w:rPr>
      </w:pPr>
      <w:r w:rsidRPr="00021933">
        <w:rPr>
          <w:sz w:val="20"/>
          <w:lang w:val="en-US"/>
        </w:rPr>
        <w:t>Fonte: (</w:t>
      </w:r>
      <w:r w:rsidR="008C244B" w:rsidRPr="00021933">
        <w:rPr>
          <w:sz w:val="20"/>
          <w:lang w:val="en-US"/>
        </w:rPr>
        <w:t xml:space="preserve">HAUBRICH, Deise </w:t>
      </w:r>
      <w:proofErr w:type="spellStart"/>
      <w:r w:rsidR="008C244B" w:rsidRPr="00021933">
        <w:rPr>
          <w:sz w:val="20"/>
          <w:lang w:val="en-US"/>
        </w:rPr>
        <w:t>Bitencourt</w:t>
      </w:r>
      <w:proofErr w:type="spellEnd"/>
      <w:r w:rsidR="008C244B" w:rsidRPr="00021933">
        <w:rPr>
          <w:sz w:val="20"/>
          <w:lang w:val="en-US"/>
        </w:rPr>
        <w:t>; FROEHLICH, Cristiane</w:t>
      </w:r>
      <w:r w:rsidRPr="00021933">
        <w:rPr>
          <w:sz w:val="20"/>
          <w:lang w:val="en-US"/>
        </w:rPr>
        <w:t>, p. 3).</w:t>
      </w:r>
    </w:p>
    <w:p w14:paraId="21C08DB0" w14:textId="287C4503" w:rsidR="005B63B5" w:rsidRPr="00021933" w:rsidRDefault="005B63B5" w:rsidP="0037046F">
      <w:pPr>
        <w:pStyle w:val="TF-TEXTO"/>
        <w:rPr>
          <w:lang w:val="en-US"/>
        </w:rPr>
      </w:pPr>
    </w:p>
    <w:p w14:paraId="42703CA9" w14:textId="66D3FE8D" w:rsidR="00317CEF" w:rsidRPr="00021933" w:rsidRDefault="00317CEF" w:rsidP="0037046F">
      <w:pPr>
        <w:pStyle w:val="TF-TEXTO"/>
        <w:rPr>
          <w:lang w:val="en-US"/>
        </w:rPr>
      </w:pPr>
    </w:p>
    <w:p w14:paraId="7C89E937" w14:textId="77777777" w:rsidR="00451B94" w:rsidRDefault="00451B94" w:rsidP="00F83A19">
      <w:pPr>
        <w:pStyle w:val="TF-refernciasbibliogrficasTTULO"/>
      </w:pPr>
      <w:bookmarkStart w:id="39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39"/>
    </w:p>
    <w:p w14:paraId="6663AD0B" w14:textId="77777777" w:rsidR="007D6A3D" w:rsidRDefault="007D6A3D" w:rsidP="005C0614">
      <w:pPr>
        <w:pStyle w:val="TF-refernciasbibliogrficasTTULO"/>
        <w:jc w:val="left"/>
      </w:pPr>
    </w:p>
    <w:p w14:paraId="39B6EABB" w14:textId="314061F8" w:rsidR="00E3039A" w:rsidRDefault="00A6046E" w:rsidP="00E3039A">
      <w:pPr>
        <w:pStyle w:val="TF-refernciasITEM"/>
      </w:pPr>
      <w:r>
        <w:t>CAMPOS</w:t>
      </w:r>
      <w:r w:rsidRPr="00120B1F">
        <w:t xml:space="preserve">, </w:t>
      </w:r>
      <w:r>
        <w:t>Antonio</w:t>
      </w:r>
      <w:r w:rsidRPr="00120B1F">
        <w:t xml:space="preserve">. </w:t>
      </w:r>
      <w:r>
        <w:t>RIBEIRO, Guilherme. G</w:t>
      </w:r>
      <w:r w:rsidR="00DD2995">
        <w:t>eração de Grades de Horário para Escalas de Trabalho Utilizando: Algoritmos Genéticos</w:t>
      </w:r>
      <w:r w:rsidRPr="00120B1F">
        <w:t xml:space="preserve">. Orientador: </w:t>
      </w:r>
      <w:r>
        <w:t xml:space="preserve">ª, Luciana </w:t>
      </w:r>
      <w:proofErr w:type="spellStart"/>
      <w:r>
        <w:t>Rech</w:t>
      </w:r>
      <w:proofErr w:type="spellEnd"/>
      <w:r w:rsidRPr="00120B1F">
        <w:t xml:space="preserve">. </w:t>
      </w:r>
      <w:r>
        <w:t>2012</w:t>
      </w:r>
      <w:r w:rsidRPr="00120B1F">
        <w:t xml:space="preserve">. </w:t>
      </w:r>
      <w:r>
        <w:t>101</w:t>
      </w:r>
      <w:r w:rsidRPr="00120B1F">
        <w:t xml:space="preserve">. </w:t>
      </w:r>
      <w:r>
        <w:t>TCC</w:t>
      </w:r>
      <w:r w:rsidRPr="00120B1F">
        <w:t xml:space="preserve"> – </w:t>
      </w:r>
      <w:r>
        <w:t>Sistemas de Informação</w:t>
      </w:r>
      <w:r w:rsidRPr="00120B1F">
        <w:t xml:space="preserve">, </w:t>
      </w:r>
      <w:r>
        <w:t>DSI</w:t>
      </w:r>
      <w:r w:rsidRPr="00120B1F">
        <w:t xml:space="preserve">, </w:t>
      </w:r>
      <w:r>
        <w:t>UFSC</w:t>
      </w:r>
      <w:r w:rsidRPr="00120B1F">
        <w:t xml:space="preserve">, </w:t>
      </w:r>
      <w:r>
        <w:t>Florianópolis</w:t>
      </w:r>
      <w:r w:rsidRPr="00120B1F">
        <w:t xml:space="preserve">. </w:t>
      </w:r>
      <w:r>
        <w:t>2012</w:t>
      </w:r>
      <w:r w:rsidRPr="00120B1F">
        <w:t xml:space="preserve">. Disponível em: </w:t>
      </w:r>
      <w:r w:rsidRPr="00FB32D9">
        <w:t>https://repositorio.ufsc.br/bitstream/handle/123456789/184644/TCC_Final.pdf?sequence=-1&amp;isAllowed=y</w:t>
      </w:r>
      <w:r w:rsidRPr="00120B1F">
        <w:t xml:space="preserve">. Acesso em: </w:t>
      </w:r>
      <w:r>
        <w:t xml:space="preserve">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</w:t>
      </w:r>
      <w:r w:rsidRPr="00120B1F">
        <w:t>.</w:t>
      </w:r>
    </w:p>
    <w:p w14:paraId="30EEA0C8" w14:textId="4D9AEA2D" w:rsidR="005579F6" w:rsidRDefault="005579F6" w:rsidP="00E3039A">
      <w:pPr>
        <w:pStyle w:val="TF-refernciasITEM"/>
      </w:pPr>
    </w:p>
    <w:p w14:paraId="0A095D12" w14:textId="48F23DCD" w:rsidR="00DD2995" w:rsidRDefault="005579F6" w:rsidP="00897612">
      <w:pPr>
        <w:pStyle w:val="TF-refernciasITEM"/>
      </w:pPr>
      <w:r>
        <w:t>DOMINGUEZ, L.A.R. Programação de escalas usando algoritmos evolutivos: aplicação em empresas de transporte rodoviário. 201 f. Dissertação (Mestrado) – Faculdade de Engenharia Elétrica e de Computação, Universidade de campinas, Campinas, 2000.</w:t>
      </w:r>
    </w:p>
    <w:p w14:paraId="1B7B8BDD" w14:textId="77777777" w:rsidR="005579F6" w:rsidRDefault="005579F6" w:rsidP="00897612">
      <w:pPr>
        <w:pStyle w:val="TF-refernciasITEM"/>
      </w:pPr>
    </w:p>
    <w:p w14:paraId="02C2D274" w14:textId="5A677881" w:rsidR="008C244B" w:rsidRDefault="00E3039A" w:rsidP="00897612">
      <w:pPr>
        <w:pStyle w:val="TF-refernciasITEM"/>
      </w:pPr>
      <w:r>
        <w:lastRenderedPageBreak/>
        <w:t xml:space="preserve">Fernandes, </w:t>
      </w:r>
      <w:proofErr w:type="gramStart"/>
      <w:r>
        <w:t>S.(</w:t>
      </w:r>
      <w:proofErr w:type="gramEnd"/>
      <w:r>
        <w:t xml:space="preserve">2021). </w:t>
      </w:r>
      <w:r w:rsidRPr="000546AC">
        <w:t>G</w:t>
      </w:r>
      <w:r>
        <w:t xml:space="preserve">estão de Jornada de Trabalho: Conheça as Diferentes Escalas e a Melhor Forma Para Gerenciá-las. Disponível em: </w:t>
      </w:r>
      <w:hyperlink r:id="rId16" w:history="1">
        <w:r w:rsidRPr="00ED2F59">
          <w:t>https://pontomais.com.br/blog/gestao-jornada-trabalho</w:t>
        </w:r>
      </w:hyperlink>
      <w:r w:rsidRPr="000546AC">
        <w:t>.</w:t>
      </w:r>
      <w:r>
        <w:t xml:space="preserve"> Acesso em: 25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23049777" w14:textId="77777777" w:rsidR="008C244B" w:rsidRDefault="008C244B" w:rsidP="00897612">
      <w:pPr>
        <w:pStyle w:val="TF-refernciasITEM"/>
      </w:pPr>
    </w:p>
    <w:p w14:paraId="1B44F5A9" w14:textId="75DF49F5" w:rsidR="008C244B" w:rsidRDefault="008C244B" w:rsidP="00897612">
      <w:pPr>
        <w:pStyle w:val="TF-refernciasITEM"/>
      </w:pPr>
      <w:r w:rsidRPr="008C244B">
        <w:t xml:space="preserve">HAUBRICH, Deise Bitencourt; FROEHLICH, Cristiane. Benefícios e Desafios do Home Office em Empresas de Tecnologia da Informação. Revista Gestão &amp; Conexões, Vitória - ES, v. 9, p.03, </w:t>
      </w:r>
      <w:proofErr w:type="gramStart"/>
      <w:r w:rsidRPr="008C244B">
        <w:t>Janeiro</w:t>
      </w:r>
      <w:proofErr w:type="gramEnd"/>
      <w:r w:rsidRPr="008C244B">
        <w:t>/202</w:t>
      </w:r>
      <w:r w:rsidR="00210BE6">
        <w:t>0</w:t>
      </w:r>
      <w:r w:rsidRPr="008C244B">
        <w:t xml:space="preserve">. Disponível em: </w:t>
      </w:r>
      <w:proofErr w:type="gramStart"/>
      <w:r w:rsidRPr="008C244B">
        <w:t>https://dialnet.unirioja.es/servlet/articulo?codigo=8108636 .</w:t>
      </w:r>
      <w:proofErr w:type="gramEnd"/>
      <w:r w:rsidRPr="008C244B">
        <w:t xml:space="preserve"> </w:t>
      </w:r>
      <w:r>
        <w:t>Acesso</w:t>
      </w:r>
      <w:r w:rsidRPr="008C244B">
        <w:t xml:space="preserve"> em: 28 </w:t>
      </w:r>
      <w:proofErr w:type="gramStart"/>
      <w:r>
        <w:t>Set.</w:t>
      </w:r>
      <w:proofErr w:type="gramEnd"/>
      <w:r>
        <w:t xml:space="preserve"> </w:t>
      </w:r>
      <w:r w:rsidRPr="008C244B">
        <w:t>2022.</w:t>
      </w:r>
    </w:p>
    <w:p w14:paraId="090752E1" w14:textId="77777777" w:rsidR="00DD2995" w:rsidRDefault="00DD2995" w:rsidP="00A6046E">
      <w:pPr>
        <w:pStyle w:val="TF-refernciasITEM"/>
      </w:pPr>
    </w:p>
    <w:p w14:paraId="716D0C90" w14:textId="6D12E5D0" w:rsidR="00A6046E" w:rsidRDefault="00E3039A" w:rsidP="00A6046E">
      <w:pPr>
        <w:pStyle w:val="TF-refernciasITEM"/>
      </w:pPr>
      <w:r>
        <w:t>L</w:t>
      </w:r>
      <w:r w:rsidR="00A6046E">
        <w:t xml:space="preserve">ipovetsky, G. (2004). Os tempos hipermodernos. São Paulo: </w:t>
      </w:r>
      <w:proofErr w:type="spellStart"/>
      <w:r w:rsidR="00A6046E">
        <w:t>Barcarolla</w:t>
      </w:r>
      <w:proofErr w:type="spellEnd"/>
    </w:p>
    <w:p w14:paraId="2415A2CA" w14:textId="77777777" w:rsidR="00DD2995" w:rsidRDefault="00DD2995" w:rsidP="00897612">
      <w:pPr>
        <w:pStyle w:val="TF-refernciasITEM"/>
      </w:pPr>
    </w:p>
    <w:p w14:paraId="12480ED0" w14:textId="797A3973" w:rsidR="00A6046E" w:rsidRDefault="00040D4A" w:rsidP="00897612">
      <w:pPr>
        <w:pStyle w:val="TF-refernciasITEM"/>
      </w:pPr>
      <w:r>
        <w:t>MOREIRA, Augusto. A</w:t>
      </w:r>
      <w:r w:rsidR="00DD2995">
        <w:t>utomação dos Processos Contábeis</w:t>
      </w:r>
      <w:r>
        <w:t xml:space="preserve">. Orientadora: Profa. Dra. </w:t>
      </w:r>
      <w:proofErr w:type="spellStart"/>
      <w:r>
        <w:t>Neirilaine</w:t>
      </w:r>
      <w:proofErr w:type="spellEnd"/>
      <w:r>
        <w:t xml:space="preserve"> Silva de Almeida</w:t>
      </w:r>
      <w:r w:rsidR="00DD2995">
        <w:t xml:space="preserve">. 2022. 21. TCC – Graduação em Ciências Contábeis UFU, Uberlândia. 2022. Disponível em: </w:t>
      </w:r>
      <w:hyperlink r:id="rId17" w:history="1">
        <w:r w:rsidR="00DD2995" w:rsidRPr="00DD2995">
          <w:t>https://repositorio.ufu.br/bitstream/123456789/34347/1/Automa%C3%A7%C3%A3oDosProcessos.pdf</w:t>
        </w:r>
      </w:hyperlink>
      <w:r w:rsidR="00DD2995">
        <w:t xml:space="preserve">. </w:t>
      </w:r>
      <w:r w:rsidR="00DD2995" w:rsidRPr="00120B1F">
        <w:t xml:space="preserve">Acesso em: </w:t>
      </w:r>
      <w:r w:rsidR="00DD2995">
        <w:t xml:space="preserve">28 </w:t>
      </w:r>
      <w:proofErr w:type="gramStart"/>
      <w:r w:rsidR="008C244B">
        <w:t>Set.</w:t>
      </w:r>
      <w:proofErr w:type="gramEnd"/>
      <w:r w:rsidR="008C244B">
        <w:t xml:space="preserve"> </w:t>
      </w:r>
      <w:r w:rsidR="00DD2995">
        <w:t>2022</w:t>
      </w:r>
      <w:r w:rsidR="00DD2995" w:rsidRPr="00120B1F">
        <w:t>.</w:t>
      </w:r>
    </w:p>
    <w:p w14:paraId="34499B91" w14:textId="77777777" w:rsidR="00DD2995" w:rsidRDefault="00DD2995" w:rsidP="00A6046E">
      <w:pPr>
        <w:pStyle w:val="TF-refernciasITEM"/>
      </w:pPr>
    </w:p>
    <w:p w14:paraId="486A6B99" w14:textId="1A56868E" w:rsidR="00A6046E" w:rsidRDefault="00A6046E" w:rsidP="00A6046E">
      <w:pPr>
        <w:pStyle w:val="TF-refernciasITEM"/>
      </w:pPr>
      <w:r w:rsidRPr="00C76F7C">
        <w:t>PEREIRA, Maria Camila Leite. PRISCILA, Patrício de Lima. S</w:t>
      </w:r>
      <w:r w:rsidR="00DD2995">
        <w:t>istema de Gestão de Escala de Trabalho.</w:t>
      </w:r>
      <w:r w:rsidRPr="00C76F7C">
        <w:t xml:space="preserve"> Orientador: Fábio Paschoal Júnior, </w:t>
      </w:r>
      <w:proofErr w:type="spellStart"/>
      <w:r w:rsidRPr="00C76F7C">
        <w:t>D.Sc</w:t>
      </w:r>
      <w:proofErr w:type="spellEnd"/>
      <w:r w:rsidRPr="00C76F7C">
        <w:t xml:space="preserve">. 2017. 43. TCC – Tecnólogo de Sistemas para Internet, Departamento de Educação, CEFET/RJ, Rio de Janeiro. 2017. Disponível em: https://eic.cefet-rj.br/portal/wp-content/uploads/Monografia-023.pdf.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Pr="00C76F7C">
        <w:t>2022</w:t>
      </w:r>
    </w:p>
    <w:p w14:paraId="7691F3BB" w14:textId="77777777" w:rsidR="00DD2995" w:rsidRDefault="00DD2995" w:rsidP="00A6046E">
      <w:pPr>
        <w:pStyle w:val="TF-refernciasITEM"/>
      </w:pPr>
    </w:p>
    <w:p w14:paraId="43236F23" w14:textId="76996A5A" w:rsidR="00A6046E" w:rsidRDefault="00A6046E" w:rsidP="00A6046E">
      <w:pPr>
        <w:pStyle w:val="TF-refernciasITEM"/>
      </w:pPr>
      <w:r w:rsidRPr="00DC673A">
        <w:t xml:space="preserve">Planejamento digital de escalas de trabalho. Bizneo HR Software. Disponível em: https://www.bizneo.com/pt/escalas-de-trabalho. Acesso em: 07 de </w:t>
      </w:r>
      <w:proofErr w:type="gramStart"/>
      <w:r w:rsidR="00E3039A">
        <w:t>Setembro</w:t>
      </w:r>
      <w:proofErr w:type="gramEnd"/>
      <w:r w:rsidRPr="00DC673A">
        <w:t xml:space="preserve"> de 2022.</w:t>
      </w:r>
    </w:p>
    <w:p w14:paraId="47BE9CFD" w14:textId="77777777" w:rsidR="00DD2995" w:rsidRDefault="00DD2995" w:rsidP="00897612">
      <w:pPr>
        <w:pStyle w:val="TF-refernciasITEM"/>
      </w:pPr>
    </w:p>
    <w:p w14:paraId="4D2991FF" w14:textId="7FF292FD" w:rsidR="00520A0E" w:rsidRDefault="00520A0E" w:rsidP="00897612">
      <w:pPr>
        <w:pStyle w:val="TF-refernciasITEM"/>
      </w:pPr>
      <w:r>
        <w:t xml:space="preserve">Roig, M. 7 benefícios da automação de processos. </w:t>
      </w:r>
      <w:r w:rsidR="007B7E0B">
        <w:t>D</w:t>
      </w:r>
      <w:r>
        <w:t>isponível em</w:t>
      </w:r>
      <w:r w:rsidR="007B7E0B">
        <w:t xml:space="preserve">: </w:t>
      </w:r>
      <w:hyperlink r:id="rId18" w:history="1">
        <w:r w:rsidR="007B7E0B" w:rsidRPr="00C36ED3">
          <w:rPr>
            <w:rStyle w:val="Hyperlink"/>
            <w:noProof w:val="0"/>
          </w:rPr>
          <w:t>https://administradores.com.br/noticias/7-beneficios-da-automacao-de-processos</w:t>
        </w:r>
      </w:hyperlink>
      <w:r w:rsidR="00ED2F59">
        <w:t xml:space="preserve">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="00ED2F59">
        <w:t>2022.</w:t>
      </w:r>
    </w:p>
    <w:p w14:paraId="34B5370B" w14:textId="77777777" w:rsidR="00DD2995" w:rsidRDefault="00DD2995" w:rsidP="00A6046E">
      <w:pPr>
        <w:pStyle w:val="TF-refernciasITEM"/>
      </w:pPr>
    </w:p>
    <w:p w14:paraId="7C6AB7BF" w14:textId="5F384FE9" w:rsidR="00A6046E" w:rsidRDefault="00A6046E" w:rsidP="00A6046E">
      <w:pPr>
        <w:pStyle w:val="TF-refernciasITEM"/>
      </w:pPr>
      <w:r>
        <w:t xml:space="preserve">Sistema para gestão de escalas de trabalhos e turnos. Desenvolvido pela Bizneo. Software Gerador de Escala de Trabalho. Disponível em </w:t>
      </w:r>
      <w:hyperlink r:id="rId19" w:history="1">
        <w:r w:rsidRPr="00ED2F59">
          <w:t>https://www.bizneo.com/pt/escalas-de-trabalho</w:t>
        </w:r>
      </w:hyperlink>
      <w:r>
        <w:t xml:space="preserve"> . Acesso em: 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3B5D575E" w14:textId="06ED8CDD" w:rsidR="005E2514" w:rsidRDefault="005E2514" w:rsidP="00A6046E">
      <w:pPr>
        <w:pStyle w:val="TF-refernciasITEM"/>
      </w:pPr>
    </w:p>
    <w:p w14:paraId="239A959F" w14:textId="1DA0D684" w:rsidR="00A6046E" w:rsidRDefault="005E2514" w:rsidP="00897612">
      <w:pPr>
        <w:pStyle w:val="TF-refernciasITEM"/>
      </w:pPr>
      <w:proofErr w:type="spellStart"/>
      <w:r>
        <w:t>Taschetto</w:t>
      </w:r>
      <w:proofErr w:type="spellEnd"/>
      <w:r>
        <w:t xml:space="preserve">, M., &amp; </w:t>
      </w:r>
      <w:proofErr w:type="spellStart"/>
      <w:r>
        <w:t>Froehlich</w:t>
      </w:r>
      <w:proofErr w:type="spellEnd"/>
      <w:r>
        <w:t xml:space="preserve">, C. (2019). Teletrabalho sob a perspectiva dos profissionais de recursos humanos do Vale do Sinos e </w:t>
      </w:r>
      <w:proofErr w:type="spellStart"/>
      <w:r>
        <w:t>Paranhana</w:t>
      </w:r>
      <w:proofErr w:type="spellEnd"/>
      <w:r>
        <w:t xml:space="preserve"> no Rio Grande do Sul. Revista de Carreiras e Pessoas, 9(3), 349-375. Disponível em: https://doi.org/10.20503/recape.v9i3.39652. Acess</w:t>
      </w:r>
      <w:r w:rsidR="008C244B">
        <w:t>o</w:t>
      </w:r>
      <w:r>
        <w:t xml:space="preserve"> em: 28 de </w:t>
      </w:r>
      <w:proofErr w:type="gramStart"/>
      <w:r w:rsidR="008C244B">
        <w:t>Set.</w:t>
      </w:r>
      <w:proofErr w:type="gramEnd"/>
      <w:r>
        <w:t xml:space="preserve"> 2022</w:t>
      </w:r>
    </w:p>
    <w:p w14:paraId="5DF84578" w14:textId="77777777" w:rsidR="00021933" w:rsidRDefault="00021933" w:rsidP="00021933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>SIS acadêmico</w:t>
      </w:r>
    </w:p>
    <w:p w14:paraId="188DF559" w14:textId="77777777" w:rsidR="00021933" w:rsidRPr="00340EA0" w:rsidRDefault="00021933" w:rsidP="00021933">
      <w:pPr>
        <w:pStyle w:val="TF-xAvalTTULO"/>
      </w:pPr>
      <w:r w:rsidRPr="00340EA0">
        <w:t>PROFESSOR TCC I</w:t>
      </w:r>
      <w:r>
        <w:t xml:space="preserve"> - Pré-projeto</w:t>
      </w:r>
    </w:p>
    <w:p w14:paraId="190A0843" w14:textId="77777777" w:rsidR="00021933" w:rsidRDefault="00021933" w:rsidP="00021933">
      <w:pPr>
        <w:pStyle w:val="TF-xAvalLINHA"/>
      </w:pPr>
    </w:p>
    <w:p w14:paraId="30EBBD45" w14:textId="77777777" w:rsidR="00021933" w:rsidRDefault="00021933" w:rsidP="0002193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C8CC1E" w14:textId="77777777" w:rsidR="00021933" w:rsidRPr="00320BFA" w:rsidRDefault="00021933" w:rsidP="0002193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021933" w:rsidRPr="00320BFA" w14:paraId="1783FA01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B82BF" w14:textId="77777777" w:rsidR="00021933" w:rsidRPr="00320BFA" w:rsidRDefault="00021933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E3D025" w14:textId="77777777" w:rsidR="00021933" w:rsidRPr="00320BFA" w:rsidRDefault="00021933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B517D3" w14:textId="77777777" w:rsidR="00021933" w:rsidRPr="00320BFA" w:rsidRDefault="00021933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5FC135" w14:textId="77777777" w:rsidR="00021933" w:rsidRPr="00320BFA" w:rsidRDefault="00021933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021933" w:rsidRPr="00320BFA" w14:paraId="6A307040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D1AB3A2" w14:textId="77777777" w:rsidR="00021933" w:rsidRPr="00320BFA" w:rsidRDefault="00021933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1B54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5A73850" w14:textId="77777777" w:rsidR="00021933" w:rsidRPr="00320BFA" w:rsidRDefault="00021933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23E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989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C1D6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2BB166AA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F28CE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53B4" w14:textId="77777777" w:rsidR="00021933" w:rsidRPr="00320BFA" w:rsidRDefault="00021933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1DA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DE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553A7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357620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C4366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9060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A197111" w14:textId="77777777" w:rsidR="00021933" w:rsidRPr="00320BFA" w:rsidRDefault="00021933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69D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1E6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1585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496C0BA7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80DD1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E704" w14:textId="77777777" w:rsidR="00021933" w:rsidRPr="00320BFA" w:rsidRDefault="00021933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40FE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477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6399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5141CFF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07EF8A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7439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FE0888C" w14:textId="77777777" w:rsidR="00021933" w:rsidRPr="00320BFA" w:rsidRDefault="00021933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348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EC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A14656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5E5F35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A92E9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1DEB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37E94E5" w14:textId="77777777" w:rsidR="00021933" w:rsidRPr="00320BFA" w:rsidRDefault="00021933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C478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210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83068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5729F85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4A66C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4CF4" w14:textId="77777777" w:rsidR="00021933" w:rsidRPr="00320BFA" w:rsidRDefault="00021933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370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AA0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85B7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728E9B2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29E599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E1F1" w14:textId="77777777" w:rsidR="00021933" w:rsidRPr="00320BFA" w:rsidRDefault="00021933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FB5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CD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1600E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3B88E3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3FFF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7A62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AC3C38B" w14:textId="77777777" w:rsidR="00021933" w:rsidRPr="00320BFA" w:rsidRDefault="00021933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8F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27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BDC21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BD5C97A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5B977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503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5B09234" w14:textId="77777777" w:rsidR="00021933" w:rsidRPr="00320BFA" w:rsidRDefault="00021933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4F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C73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60A63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164CE72F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F0EF6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AB56" w14:textId="77777777" w:rsidR="00021933" w:rsidRPr="00320BFA" w:rsidRDefault="00021933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66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5E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B509F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886879B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DB95D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DC9C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5380C82" w14:textId="77777777" w:rsidR="00021933" w:rsidRPr="00320BFA" w:rsidRDefault="00021933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CE2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F8A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49DC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0D67CA7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D1FC0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87C571" w14:textId="77777777" w:rsidR="00021933" w:rsidRPr="00320BFA" w:rsidRDefault="00021933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AE5ED5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7908F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59C1A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B1967A1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CDF431" w14:textId="77777777" w:rsidR="00021933" w:rsidRPr="00320BFA" w:rsidRDefault="00021933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DCE9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5B099B4" w14:textId="77777777" w:rsidR="00021933" w:rsidRPr="00320BFA" w:rsidRDefault="00021933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7E08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B7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6507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539DC6A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A95E22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259A" w14:textId="77777777" w:rsidR="00021933" w:rsidRPr="00320BFA" w:rsidRDefault="00021933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A52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C2D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6F0B9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A024DB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DA6ED2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680C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9D67492" w14:textId="77777777" w:rsidR="00021933" w:rsidRPr="00320BFA" w:rsidRDefault="00021933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C135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E29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4DBD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630C486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6BA544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085B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53D5F34" w14:textId="77777777" w:rsidR="00021933" w:rsidRPr="00320BFA" w:rsidRDefault="00021933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270E" w14:textId="77777777" w:rsidR="00021933" w:rsidRPr="00320BFA" w:rsidRDefault="0002193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23C4" w14:textId="77777777" w:rsidR="00021933" w:rsidRPr="00320BFA" w:rsidRDefault="0002193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E14AE" w14:textId="77777777" w:rsidR="00021933" w:rsidRPr="00320BFA" w:rsidRDefault="0002193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4EC2B6A2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43691E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96D6" w14:textId="77777777" w:rsidR="00021933" w:rsidRPr="00320BFA" w:rsidRDefault="00021933" w:rsidP="0002193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8BB8202" w14:textId="77777777" w:rsidR="00021933" w:rsidRPr="00320BFA" w:rsidRDefault="00021933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60A4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4C37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4FD59C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5955FF4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E55373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1A26" w14:textId="77777777" w:rsidR="00021933" w:rsidRPr="00320BFA" w:rsidRDefault="00021933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068F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53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EBD6B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1933" w:rsidRPr="00320BFA" w14:paraId="3F2932D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8EE251" w14:textId="77777777" w:rsidR="00021933" w:rsidRPr="00320BFA" w:rsidRDefault="0002193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8D0CA1" w14:textId="77777777" w:rsidR="00021933" w:rsidRPr="00320BFA" w:rsidRDefault="00021933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2A2FBD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7648CA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D35323" w14:textId="77777777" w:rsidR="00021933" w:rsidRPr="00320BFA" w:rsidRDefault="0002193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A8F523F" w14:textId="77777777" w:rsidR="00021933" w:rsidRDefault="00021933" w:rsidP="00021933">
      <w:pPr>
        <w:pStyle w:val="TF-xAvalITEMDETALHE"/>
      </w:pPr>
    </w:p>
    <w:p w14:paraId="3E524232" w14:textId="5752F7F4" w:rsidR="00021933" w:rsidRDefault="00021933" w:rsidP="00897612">
      <w:pPr>
        <w:pStyle w:val="TF-refernciasITEM"/>
      </w:pPr>
    </w:p>
    <w:sectPr w:rsidR="00021933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9FD7" w14:textId="77777777" w:rsidR="002813B5" w:rsidRDefault="002813B5">
      <w:r>
        <w:separator/>
      </w:r>
    </w:p>
  </w:endnote>
  <w:endnote w:type="continuationSeparator" w:id="0">
    <w:p w14:paraId="7B13EEFF" w14:textId="77777777" w:rsidR="002813B5" w:rsidRDefault="0028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71BC" w14:textId="77777777" w:rsidR="002813B5" w:rsidRDefault="002813B5">
      <w:r>
        <w:separator/>
      </w:r>
    </w:p>
  </w:footnote>
  <w:footnote w:type="continuationSeparator" w:id="0">
    <w:p w14:paraId="4D031996" w14:textId="77777777" w:rsidR="002813B5" w:rsidRDefault="0028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93075111">
    <w:abstractNumId w:val="0"/>
  </w:num>
  <w:num w:numId="2" w16cid:durableId="1011645307">
    <w:abstractNumId w:val="2"/>
  </w:num>
  <w:num w:numId="3" w16cid:durableId="272639093">
    <w:abstractNumId w:val="2"/>
  </w:num>
  <w:num w:numId="4" w16cid:durableId="1418675865">
    <w:abstractNumId w:val="1"/>
  </w:num>
  <w:num w:numId="5" w16cid:durableId="1090615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0852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4838822">
    <w:abstractNumId w:val="2"/>
  </w:num>
  <w:num w:numId="8" w16cid:durableId="610940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4953640">
    <w:abstractNumId w:val="5"/>
  </w:num>
  <w:num w:numId="10" w16cid:durableId="777069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0538684">
    <w:abstractNumId w:val="3"/>
  </w:num>
  <w:num w:numId="12" w16cid:durableId="1781755567">
    <w:abstractNumId w:val="4"/>
  </w:num>
  <w:num w:numId="13" w16cid:durableId="1678727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46119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8716968">
    <w:abstractNumId w:val="6"/>
  </w:num>
  <w:num w:numId="16" w16cid:durableId="802386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0981248">
    <w:abstractNumId w:val="6"/>
  </w:num>
  <w:num w:numId="18" w16cid:durableId="1425807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18938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653"/>
    <w:rsid w:val="0000224C"/>
    <w:rsid w:val="00012922"/>
    <w:rsid w:val="0001575C"/>
    <w:rsid w:val="000179B5"/>
    <w:rsid w:val="00017B62"/>
    <w:rsid w:val="000204E7"/>
    <w:rsid w:val="00021933"/>
    <w:rsid w:val="00023FA0"/>
    <w:rsid w:val="0002602F"/>
    <w:rsid w:val="000277CF"/>
    <w:rsid w:val="00030E4A"/>
    <w:rsid w:val="00031A27"/>
    <w:rsid w:val="00031EE0"/>
    <w:rsid w:val="00035674"/>
    <w:rsid w:val="00040D4A"/>
    <w:rsid w:val="000458F6"/>
    <w:rsid w:val="0004641A"/>
    <w:rsid w:val="00052A07"/>
    <w:rsid w:val="000533DA"/>
    <w:rsid w:val="0005457F"/>
    <w:rsid w:val="000546AC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293B"/>
    <w:rsid w:val="000B3868"/>
    <w:rsid w:val="000B3EF7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9FE"/>
    <w:rsid w:val="000F77E3"/>
    <w:rsid w:val="00107B02"/>
    <w:rsid w:val="0011363A"/>
    <w:rsid w:val="00113A3F"/>
    <w:rsid w:val="001164FE"/>
    <w:rsid w:val="001166C3"/>
    <w:rsid w:val="0012480F"/>
    <w:rsid w:val="00125084"/>
    <w:rsid w:val="00125277"/>
    <w:rsid w:val="001375F7"/>
    <w:rsid w:val="00144FAB"/>
    <w:rsid w:val="001554E9"/>
    <w:rsid w:val="00162BF1"/>
    <w:rsid w:val="0016560C"/>
    <w:rsid w:val="001763DF"/>
    <w:rsid w:val="00186092"/>
    <w:rsid w:val="00193A97"/>
    <w:rsid w:val="001948BE"/>
    <w:rsid w:val="00194E7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03E4"/>
    <w:rsid w:val="001E60AC"/>
    <w:rsid w:val="001E646A"/>
    <w:rsid w:val="001E682E"/>
    <w:rsid w:val="001F007F"/>
    <w:rsid w:val="001F0D36"/>
    <w:rsid w:val="00202F3F"/>
    <w:rsid w:val="00203934"/>
    <w:rsid w:val="00210BE6"/>
    <w:rsid w:val="00224BB2"/>
    <w:rsid w:val="00235240"/>
    <w:rsid w:val="002368FD"/>
    <w:rsid w:val="0024110F"/>
    <w:rsid w:val="002423AB"/>
    <w:rsid w:val="00242CE9"/>
    <w:rsid w:val="002440B0"/>
    <w:rsid w:val="0027517E"/>
    <w:rsid w:val="00276B59"/>
    <w:rsid w:val="0027792D"/>
    <w:rsid w:val="002813B5"/>
    <w:rsid w:val="00282723"/>
    <w:rsid w:val="00282788"/>
    <w:rsid w:val="0028617A"/>
    <w:rsid w:val="0029608A"/>
    <w:rsid w:val="002A5CDE"/>
    <w:rsid w:val="002A6617"/>
    <w:rsid w:val="002A7E1B"/>
    <w:rsid w:val="002B0EDC"/>
    <w:rsid w:val="002B336F"/>
    <w:rsid w:val="002B4718"/>
    <w:rsid w:val="002E1589"/>
    <w:rsid w:val="002E2B67"/>
    <w:rsid w:val="002E6DD1"/>
    <w:rsid w:val="002F027E"/>
    <w:rsid w:val="002F3D08"/>
    <w:rsid w:val="002F5F93"/>
    <w:rsid w:val="00304FCF"/>
    <w:rsid w:val="00312CEA"/>
    <w:rsid w:val="00317CEF"/>
    <w:rsid w:val="00320BFA"/>
    <w:rsid w:val="0032378D"/>
    <w:rsid w:val="003327AC"/>
    <w:rsid w:val="00335048"/>
    <w:rsid w:val="0033705D"/>
    <w:rsid w:val="00340AD0"/>
    <w:rsid w:val="00340B6D"/>
    <w:rsid w:val="00340C8E"/>
    <w:rsid w:val="00344540"/>
    <w:rsid w:val="003519A3"/>
    <w:rsid w:val="00362443"/>
    <w:rsid w:val="0037043F"/>
    <w:rsid w:val="0037046F"/>
    <w:rsid w:val="00377DA7"/>
    <w:rsid w:val="00383087"/>
    <w:rsid w:val="003A1165"/>
    <w:rsid w:val="003A2B7D"/>
    <w:rsid w:val="003A4A75"/>
    <w:rsid w:val="003A5366"/>
    <w:rsid w:val="003B647A"/>
    <w:rsid w:val="003C5262"/>
    <w:rsid w:val="003D3456"/>
    <w:rsid w:val="003D398C"/>
    <w:rsid w:val="003D473B"/>
    <w:rsid w:val="003D4B35"/>
    <w:rsid w:val="003E4F19"/>
    <w:rsid w:val="003F5F25"/>
    <w:rsid w:val="003F7889"/>
    <w:rsid w:val="0040436D"/>
    <w:rsid w:val="00410543"/>
    <w:rsid w:val="004173CC"/>
    <w:rsid w:val="004178C0"/>
    <w:rsid w:val="0042356B"/>
    <w:rsid w:val="0042420A"/>
    <w:rsid w:val="004243D2"/>
    <w:rsid w:val="00424610"/>
    <w:rsid w:val="00443559"/>
    <w:rsid w:val="00444BB8"/>
    <w:rsid w:val="00444C74"/>
    <w:rsid w:val="00451B94"/>
    <w:rsid w:val="004563B0"/>
    <w:rsid w:val="00470C41"/>
    <w:rsid w:val="0047690F"/>
    <w:rsid w:val="00476C78"/>
    <w:rsid w:val="0048576D"/>
    <w:rsid w:val="00485A0D"/>
    <w:rsid w:val="004866BC"/>
    <w:rsid w:val="00492FC7"/>
    <w:rsid w:val="00493B1A"/>
    <w:rsid w:val="0049495C"/>
    <w:rsid w:val="00497EF6"/>
    <w:rsid w:val="004A1570"/>
    <w:rsid w:val="004B42D8"/>
    <w:rsid w:val="004B6B8F"/>
    <w:rsid w:val="004B7511"/>
    <w:rsid w:val="004D073F"/>
    <w:rsid w:val="004E23CE"/>
    <w:rsid w:val="004E516B"/>
    <w:rsid w:val="004F6C36"/>
    <w:rsid w:val="00500539"/>
    <w:rsid w:val="00503373"/>
    <w:rsid w:val="00503F3F"/>
    <w:rsid w:val="00520A0E"/>
    <w:rsid w:val="00533313"/>
    <w:rsid w:val="00536336"/>
    <w:rsid w:val="00540AE5"/>
    <w:rsid w:val="00542ED7"/>
    <w:rsid w:val="00550D4A"/>
    <w:rsid w:val="005512D8"/>
    <w:rsid w:val="005551EF"/>
    <w:rsid w:val="005579F6"/>
    <w:rsid w:val="00564A29"/>
    <w:rsid w:val="00564FBC"/>
    <w:rsid w:val="00566FAC"/>
    <w:rsid w:val="005705A9"/>
    <w:rsid w:val="00572864"/>
    <w:rsid w:val="005759E3"/>
    <w:rsid w:val="0058482B"/>
    <w:rsid w:val="0058618A"/>
    <w:rsid w:val="005869FA"/>
    <w:rsid w:val="00591611"/>
    <w:rsid w:val="005A362B"/>
    <w:rsid w:val="005A4952"/>
    <w:rsid w:val="005B20A1"/>
    <w:rsid w:val="005B2478"/>
    <w:rsid w:val="005B6017"/>
    <w:rsid w:val="005B63B5"/>
    <w:rsid w:val="005C0614"/>
    <w:rsid w:val="005C21FC"/>
    <w:rsid w:val="005C30AE"/>
    <w:rsid w:val="005D735C"/>
    <w:rsid w:val="005E2514"/>
    <w:rsid w:val="005E35F3"/>
    <w:rsid w:val="005E400D"/>
    <w:rsid w:val="005E698D"/>
    <w:rsid w:val="005F09F1"/>
    <w:rsid w:val="005F2402"/>
    <w:rsid w:val="005F645A"/>
    <w:rsid w:val="0060060C"/>
    <w:rsid w:val="00605ECE"/>
    <w:rsid w:val="006118D1"/>
    <w:rsid w:val="0061251F"/>
    <w:rsid w:val="006138BA"/>
    <w:rsid w:val="00620D93"/>
    <w:rsid w:val="0062386A"/>
    <w:rsid w:val="0062576D"/>
    <w:rsid w:val="00625788"/>
    <w:rsid w:val="006305AA"/>
    <w:rsid w:val="0063277E"/>
    <w:rsid w:val="00636253"/>
    <w:rsid w:val="006364F4"/>
    <w:rsid w:val="006426D5"/>
    <w:rsid w:val="00642924"/>
    <w:rsid w:val="006466FF"/>
    <w:rsid w:val="00646A5F"/>
    <w:rsid w:val="006475C1"/>
    <w:rsid w:val="00655921"/>
    <w:rsid w:val="00656C00"/>
    <w:rsid w:val="00661967"/>
    <w:rsid w:val="00661F61"/>
    <w:rsid w:val="006675C7"/>
    <w:rsid w:val="00671B49"/>
    <w:rsid w:val="00674155"/>
    <w:rsid w:val="006746CA"/>
    <w:rsid w:val="00686BBB"/>
    <w:rsid w:val="00695745"/>
    <w:rsid w:val="0069600B"/>
    <w:rsid w:val="00696307"/>
    <w:rsid w:val="006A0A1A"/>
    <w:rsid w:val="006A6460"/>
    <w:rsid w:val="006B104E"/>
    <w:rsid w:val="006B4379"/>
    <w:rsid w:val="006B5AEA"/>
    <w:rsid w:val="006B6383"/>
    <w:rsid w:val="006B640D"/>
    <w:rsid w:val="006C5D48"/>
    <w:rsid w:val="006C61FA"/>
    <w:rsid w:val="006D0896"/>
    <w:rsid w:val="006E25D2"/>
    <w:rsid w:val="00702097"/>
    <w:rsid w:val="0070391A"/>
    <w:rsid w:val="00706486"/>
    <w:rsid w:val="00710FEA"/>
    <w:rsid w:val="0071590C"/>
    <w:rsid w:val="007214E3"/>
    <w:rsid w:val="007222F7"/>
    <w:rsid w:val="00722351"/>
    <w:rsid w:val="00722A2C"/>
    <w:rsid w:val="00724679"/>
    <w:rsid w:val="00725368"/>
    <w:rsid w:val="007304F3"/>
    <w:rsid w:val="00730839"/>
    <w:rsid w:val="00730F60"/>
    <w:rsid w:val="00733FF9"/>
    <w:rsid w:val="007449AF"/>
    <w:rsid w:val="00755285"/>
    <w:rsid w:val="007554DF"/>
    <w:rsid w:val="0075776D"/>
    <w:rsid w:val="007613FB"/>
    <w:rsid w:val="00761E34"/>
    <w:rsid w:val="00764943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7E0B"/>
    <w:rsid w:val="007D0720"/>
    <w:rsid w:val="007D10F2"/>
    <w:rsid w:val="007D207E"/>
    <w:rsid w:val="007D6A3D"/>
    <w:rsid w:val="007D6DEC"/>
    <w:rsid w:val="007E131D"/>
    <w:rsid w:val="007E46A1"/>
    <w:rsid w:val="007E730D"/>
    <w:rsid w:val="007E7311"/>
    <w:rsid w:val="007F17E8"/>
    <w:rsid w:val="007F403E"/>
    <w:rsid w:val="00805B2F"/>
    <w:rsid w:val="008072AC"/>
    <w:rsid w:val="00810CEA"/>
    <w:rsid w:val="008233E5"/>
    <w:rsid w:val="00833DE8"/>
    <w:rsid w:val="00833F47"/>
    <w:rsid w:val="008348C3"/>
    <w:rsid w:val="008373B4"/>
    <w:rsid w:val="008404C4"/>
    <w:rsid w:val="00846ED9"/>
    <w:rsid w:val="00847D37"/>
    <w:rsid w:val="0085001D"/>
    <w:rsid w:val="00866A30"/>
    <w:rsid w:val="00867E6B"/>
    <w:rsid w:val="00871A41"/>
    <w:rsid w:val="00885518"/>
    <w:rsid w:val="00886D76"/>
    <w:rsid w:val="00897019"/>
    <w:rsid w:val="00897612"/>
    <w:rsid w:val="008A38E3"/>
    <w:rsid w:val="008B0A07"/>
    <w:rsid w:val="008B781F"/>
    <w:rsid w:val="008C0069"/>
    <w:rsid w:val="008C1495"/>
    <w:rsid w:val="008C244B"/>
    <w:rsid w:val="008C5E2A"/>
    <w:rsid w:val="008D35D3"/>
    <w:rsid w:val="008D5522"/>
    <w:rsid w:val="008D69C5"/>
    <w:rsid w:val="008D7404"/>
    <w:rsid w:val="008D759A"/>
    <w:rsid w:val="008E0F86"/>
    <w:rsid w:val="008F2DC1"/>
    <w:rsid w:val="008F70AD"/>
    <w:rsid w:val="00900DB1"/>
    <w:rsid w:val="009022BF"/>
    <w:rsid w:val="00911CD9"/>
    <w:rsid w:val="00912B71"/>
    <w:rsid w:val="00917A92"/>
    <w:rsid w:val="00931632"/>
    <w:rsid w:val="00932C92"/>
    <w:rsid w:val="0093608B"/>
    <w:rsid w:val="009369D3"/>
    <w:rsid w:val="009454E4"/>
    <w:rsid w:val="0094691E"/>
    <w:rsid w:val="009600D6"/>
    <w:rsid w:val="00964471"/>
    <w:rsid w:val="0096683A"/>
    <w:rsid w:val="00967611"/>
    <w:rsid w:val="0098062B"/>
    <w:rsid w:val="00984240"/>
    <w:rsid w:val="00987F2B"/>
    <w:rsid w:val="00991EAB"/>
    <w:rsid w:val="00995B07"/>
    <w:rsid w:val="009A2619"/>
    <w:rsid w:val="009A5850"/>
    <w:rsid w:val="009B10D6"/>
    <w:rsid w:val="009B274F"/>
    <w:rsid w:val="009C3DB3"/>
    <w:rsid w:val="009D65D0"/>
    <w:rsid w:val="009D7E91"/>
    <w:rsid w:val="009E135E"/>
    <w:rsid w:val="009E3C92"/>
    <w:rsid w:val="009E54F4"/>
    <w:rsid w:val="009E68D1"/>
    <w:rsid w:val="009F2BFA"/>
    <w:rsid w:val="00A0274A"/>
    <w:rsid w:val="00A03A3D"/>
    <w:rsid w:val="00A045C4"/>
    <w:rsid w:val="00A10DFA"/>
    <w:rsid w:val="00A14344"/>
    <w:rsid w:val="00A21708"/>
    <w:rsid w:val="00A2185A"/>
    <w:rsid w:val="00A22362"/>
    <w:rsid w:val="00A249BA"/>
    <w:rsid w:val="00A307C7"/>
    <w:rsid w:val="00A40117"/>
    <w:rsid w:val="00A423C3"/>
    <w:rsid w:val="00A44581"/>
    <w:rsid w:val="00A45093"/>
    <w:rsid w:val="00A50EAF"/>
    <w:rsid w:val="00A51A8E"/>
    <w:rsid w:val="00A602F9"/>
    <w:rsid w:val="00A6046E"/>
    <w:rsid w:val="00A650EE"/>
    <w:rsid w:val="00A662C8"/>
    <w:rsid w:val="00A703E0"/>
    <w:rsid w:val="00A71157"/>
    <w:rsid w:val="00A966E6"/>
    <w:rsid w:val="00A96C42"/>
    <w:rsid w:val="00AA65FD"/>
    <w:rsid w:val="00AB142B"/>
    <w:rsid w:val="00AB2BE3"/>
    <w:rsid w:val="00AB545C"/>
    <w:rsid w:val="00AB648F"/>
    <w:rsid w:val="00AB7834"/>
    <w:rsid w:val="00AC4D5F"/>
    <w:rsid w:val="00AD19B6"/>
    <w:rsid w:val="00AD1D2C"/>
    <w:rsid w:val="00AD2A73"/>
    <w:rsid w:val="00AD65B2"/>
    <w:rsid w:val="00AE0162"/>
    <w:rsid w:val="00AE0525"/>
    <w:rsid w:val="00AE08DB"/>
    <w:rsid w:val="00AE2729"/>
    <w:rsid w:val="00AE3148"/>
    <w:rsid w:val="00AE5AE2"/>
    <w:rsid w:val="00AE7343"/>
    <w:rsid w:val="00AF33A3"/>
    <w:rsid w:val="00AF738C"/>
    <w:rsid w:val="00B00A13"/>
    <w:rsid w:val="00B00D69"/>
    <w:rsid w:val="00B00E04"/>
    <w:rsid w:val="00B05485"/>
    <w:rsid w:val="00B10981"/>
    <w:rsid w:val="00B1458E"/>
    <w:rsid w:val="00B14C51"/>
    <w:rsid w:val="00B20021"/>
    <w:rsid w:val="00B20FDE"/>
    <w:rsid w:val="00B32280"/>
    <w:rsid w:val="00B332CD"/>
    <w:rsid w:val="00B36E4A"/>
    <w:rsid w:val="00B42041"/>
    <w:rsid w:val="00B43FBF"/>
    <w:rsid w:val="00B44F11"/>
    <w:rsid w:val="00B51846"/>
    <w:rsid w:val="00B62979"/>
    <w:rsid w:val="00B70056"/>
    <w:rsid w:val="00B71064"/>
    <w:rsid w:val="00B71C86"/>
    <w:rsid w:val="00B823A7"/>
    <w:rsid w:val="00B8578E"/>
    <w:rsid w:val="00B90FA5"/>
    <w:rsid w:val="00B919F1"/>
    <w:rsid w:val="00BA2260"/>
    <w:rsid w:val="00BA2E13"/>
    <w:rsid w:val="00BA4CA0"/>
    <w:rsid w:val="00BB468D"/>
    <w:rsid w:val="00BB61C4"/>
    <w:rsid w:val="00BB6CAC"/>
    <w:rsid w:val="00BC0E8D"/>
    <w:rsid w:val="00BC2F54"/>
    <w:rsid w:val="00BC4F18"/>
    <w:rsid w:val="00BE6551"/>
    <w:rsid w:val="00BE6934"/>
    <w:rsid w:val="00BF093B"/>
    <w:rsid w:val="00C00B88"/>
    <w:rsid w:val="00C06B2A"/>
    <w:rsid w:val="00C1156F"/>
    <w:rsid w:val="00C1654C"/>
    <w:rsid w:val="00C27813"/>
    <w:rsid w:val="00C32AA9"/>
    <w:rsid w:val="00C32ED6"/>
    <w:rsid w:val="00C35E57"/>
    <w:rsid w:val="00C35E80"/>
    <w:rsid w:val="00C40AA2"/>
    <w:rsid w:val="00C4244F"/>
    <w:rsid w:val="00C436B6"/>
    <w:rsid w:val="00C57375"/>
    <w:rsid w:val="00C6179C"/>
    <w:rsid w:val="00C632ED"/>
    <w:rsid w:val="00C66150"/>
    <w:rsid w:val="00C70EF5"/>
    <w:rsid w:val="00C756C5"/>
    <w:rsid w:val="00C82195"/>
    <w:rsid w:val="00C82C40"/>
    <w:rsid w:val="00C82CAE"/>
    <w:rsid w:val="00C83B4F"/>
    <w:rsid w:val="00C8442E"/>
    <w:rsid w:val="00C9035D"/>
    <w:rsid w:val="00C930A8"/>
    <w:rsid w:val="00CA108B"/>
    <w:rsid w:val="00CA1A34"/>
    <w:rsid w:val="00CA5A45"/>
    <w:rsid w:val="00CA6CDB"/>
    <w:rsid w:val="00CB5E13"/>
    <w:rsid w:val="00CB775E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1686"/>
    <w:rsid w:val="00D050C9"/>
    <w:rsid w:val="00D06751"/>
    <w:rsid w:val="00D0769A"/>
    <w:rsid w:val="00D11E84"/>
    <w:rsid w:val="00D15B4E"/>
    <w:rsid w:val="00D177E7"/>
    <w:rsid w:val="00D2079F"/>
    <w:rsid w:val="00D42D9F"/>
    <w:rsid w:val="00D43B28"/>
    <w:rsid w:val="00D447EF"/>
    <w:rsid w:val="00D4544E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13C8"/>
    <w:rsid w:val="00DA4540"/>
    <w:rsid w:val="00DA587E"/>
    <w:rsid w:val="00DA60F4"/>
    <w:rsid w:val="00DA72D4"/>
    <w:rsid w:val="00DB0F8B"/>
    <w:rsid w:val="00DB3052"/>
    <w:rsid w:val="00DC0187"/>
    <w:rsid w:val="00DC2298"/>
    <w:rsid w:val="00DC2458"/>
    <w:rsid w:val="00DC2D17"/>
    <w:rsid w:val="00DD2995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039A"/>
    <w:rsid w:val="00E3336D"/>
    <w:rsid w:val="00E36D82"/>
    <w:rsid w:val="00E42F5C"/>
    <w:rsid w:val="00E4428D"/>
    <w:rsid w:val="00E460B9"/>
    <w:rsid w:val="00E51601"/>
    <w:rsid w:val="00E51965"/>
    <w:rsid w:val="00E61711"/>
    <w:rsid w:val="00E67121"/>
    <w:rsid w:val="00E71352"/>
    <w:rsid w:val="00E7198D"/>
    <w:rsid w:val="00E735AF"/>
    <w:rsid w:val="00E737B4"/>
    <w:rsid w:val="00E74CA6"/>
    <w:rsid w:val="00E75E3D"/>
    <w:rsid w:val="00E84491"/>
    <w:rsid w:val="00E91CEB"/>
    <w:rsid w:val="00E9731C"/>
    <w:rsid w:val="00EA04ED"/>
    <w:rsid w:val="00EA1AB1"/>
    <w:rsid w:val="00EA4E4C"/>
    <w:rsid w:val="00EB04B7"/>
    <w:rsid w:val="00EB7992"/>
    <w:rsid w:val="00EC0104"/>
    <w:rsid w:val="00EC0184"/>
    <w:rsid w:val="00EC080A"/>
    <w:rsid w:val="00EC2D7A"/>
    <w:rsid w:val="00EC633A"/>
    <w:rsid w:val="00ED1B9D"/>
    <w:rsid w:val="00ED2F59"/>
    <w:rsid w:val="00EE056F"/>
    <w:rsid w:val="00EF43F5"/>
    <w:rsid w:val="00F017AF"/>
    <w:rsid w:val="00F041C4"/>
    <w:rsid w:val="00F048DD"/>
    <w:rsid w:val="00F12240"/>
    <w:rsid w:val="00F14812"/>
    <w:rsid w:val="00F1598C"/>
    <w:rsid w:val="00F20BC6"/>
    <w:rsid w:val="00F21403"/>
    <w:rsid w:val="00F255FC"/>
    <w:rsid w:val="00F259B0"/>
    <w:rsid w:val="00F26A20"/>
    <w:rsid w:val="00F26A6A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0CBF"/>
    <w:rsid w:val="00F83A19"/>
    <w:rsid w:val="00F879A1"/>
    <w:rsid w:val="00F92FC4"/>
    <w:rsid w:val="00F9793C"/>
    <w:rsid w:val="00FA0C14"/>
    <w:rsid w:val="00FA137A"/>
    <w:rsid w:val="00FA5504"/>
    <w:rsid w:val="00FB21B2"/>
    <w:rsid w:val="00FB4B02"/>
    <w:rsid w:val="00FC1ED7"/>
    <w:rsid w:val="00FC2831"/>
    <w:rsid w:val="00FC2D40"/>
    <w:rsid w:val="00FC3600"/>
    <w:rsid w:val="00FC4A9F"/>
    <w:rsid w:val="00FC565B"/>
    <w:rsid w:val="00FE006E"/>
    <w:rsid w:val="00FE0222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97612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520A0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dministradores.com.br/noticias/7-beneficios-da-automacao-de-processo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epositorio.ufu.br/bitstream/123456789/34347/1/Automa%C3%A7%C3%A3oDosProcessos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ontomais.com.br/blog/gestao-jornada-trabalh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bizneo.com/pt/escalas-de-trabalh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3570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2022-10-13T00:36:00Z</cp:lastPrinted>
  <dcterms:created xsi:type="dcterms:W3CDTF">2022-10-13T00:36:00Z</dcterms:created>
  <dcterms:modified xsi:type="dcterms:W3CDTF">2022-10-13T00:38:00Z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