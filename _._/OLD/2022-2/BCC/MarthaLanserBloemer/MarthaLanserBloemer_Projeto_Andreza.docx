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rsidRPr="00AA36EF" w14:paraId="5C456027" w14:textId="77777777" w:rsidTr="008F7CE2">
        <w:tc>
          <w:tcPr>
            <w:tcW w:w="5387" w:type="dxa"/>
            <w:shd w:val="clear" w:color="auto" w:fill="auto"/>
          </w:tcPr>
          <w:p w14:paraId="676AE144" w14:textId="6DAEAD74" w:rsidR="00F0030C" w:rsidRPr="00AA36EF" w:rsidRDefault="00F0030C">
            <w:pPr>
              <w:pStyle w:val="Cabealho"/>
              <w:tabs>
                <w:tab w:val="clear" w:pos="8640"/>
                <w:tab w:val="right" w:pos="8931"/>
              </w:tabs>
              <w:ind w:right="141"/>
            </w:pPr>
            <w:r w:rsidRPr="00AA36EF">
              <w:rPr>
                <w:rStyle w:val="Nmerodepgina"/>
              </w:rPr>
              <w:t>( </w:t>
            </w:r>
            <w:r w:rsidR="00FD2126">
              <w:rPr>
                <w:rStyle w:val="Nmerodepgina"/>
              </w:rPr>
              <w:t xml:space="preserve"> </w:t>
            </w:r>
            <w:r w:rsidRPr="00AA36EF">
              <w:rPr>
                <w:rStyle w:val="Nmerodepgina"/>
              </w:rPr>
              <w:t> ) PRÉ-PROJETO     (</w:t>
            </w:r>
            <w:r w:rsidRPr="00AA36EF">
              <w:t> </w:t>
            </w:r>
            <w:r w:rsidR="00FD2126">
              <w:t>X</w:t>
            </w:r>
            <w:r w:rsidRPr="00AA36EF">
              <w:t xml:space="preserve"> ) </w:t>
            </w:r>
            <w:r w:rsidRPr="00AA36EF">
              <w:rPr>
                <w:rStyle w:val="Nmerodepgina"/>
              </w:rPr>
              <w:t xml:space="preserve">PROJETO </w:t>
            </w:r>
          </w:p>
        </w:tc>
        <w:tc>
          <w:tcPr>
            <w:tcW w:w="3685" w:type="dxa"/>
            <w:shd w:val="clear" w:color="auto" w:fill="auto"/>
          </w:tcPr>
          <w:p w14:paraId="0A50E3F2" w14:textId="14E24749" w:rsidR="00F0030C" w:rsidRPr="00AA36EF" w:rsidRDefault="00AF754D" w:rsidP="00784093">
            <w:pPr>
              <w:pStyle w:val="Cabealho"/>
              <w:tabs>
                <w:tab w:val="clear" w:pos="8640"/>
                <w:tab w:val="right" w:pos="8931"/>
              </w:tabs>
              <w:ind w:right="141"/>
              <w:jc w:val="right"/>
              <w:rPr>
                <w:rStyle w:val="Nmerodepgina"/>
              </w:rPr>
            </w:pPr>
            <w:r w:rsidRPr="00AA36EF">
              <w:t>ANO/SEMESTRE:</w:t>
            </w:r>
            <w:r w:rsidRPr="00AA36EF">
              <w:rPr>
                <w:spacing w:val="-5"/>
              </w:rPr>
              <w:t xml:space="preserve"> </w:t>
            </w:r>
            <w:r w:rsidRPr="00AA36EF">
              <w:t>2022/2</w:t>
            </w:r>
          </w:p>
        </w:tc>
      </w:tr>
    </w:tbl>
    <w:p w14:paraId="5790B21A" w14:textId="77777777" w:rsidR="00F0030C" w:rsidRPr="00AA36EF" w:rsidRDefault="00F0030C" w:rsidP="001E682E">
      <w:pPr>
        <w:pStyle w:val="TF-TTULO"/>
      </w:pPr>
    </w:p>
    <w:p w14:paraId="147108DD" w14:textId="63EBE397" w:rsidR="002B0EDC" w:rsidRPr="00AA36EF" w:rsidRDefault="008658CA" w:rsidP="001E682E">
      <w:pPr>
        <w:pStyle w:val="TF-TTULO"/>
      </w:pPr>
      <w:r>
        <w:t xml:space="preserve">aplicação de </w:t>
      </w:r>
      <w:r w:rsidR="00FC2EE0">
        <w:t>aprendizado de máquina</w:t>
      </w:r>
      <w:r w:rsidR="004C477B">
        <w:t xml:space="preserve"> </w:t>
      </w:r>
      <w:r w:rsidR="001F2411">
        <w:t>na</w:t>
      </w:r>
      <w:r w:rsidR="004C477B">
        <w:t xml:space="preserve"> </w:t>
      </w:r>
      <w:r w:rsidR="0068066D" w:rsidRPr="0068066D">
        <w:t>ANÁLISE DO COMPORTAMENTO DEPRESSIVO E SUICÍDA DO MUNICÍPIO DE BLUMENAU</w:t>
      </w:r>
      <w:r w:rsidR="00AF754D" w:rsidRPr="00AA36EF">
        <w:t xml:space="preserve"> </w:t>
      </w:r>
    </w:p>
    <w:p w14:paraId="4F6DBB7C" w14:textId="2DA24969" w:rsidR="001E682E" w:rsidRPr="00AA36EF" w:rsidRDefault="0068066D" w:rsidP="00752038">
      <w:pPr>
        <w:pStyle w:val="TF-AUTOR0"/>
      </w:pPr>
      <w:r w:rsidRPr="0068066D">
        <w:t>Martha Lanser Bloemer</w:t>
      </w:r>
    </w:p>
    <w:p w14:paraId="04F0E178" w14:textId="060116F0" w:rsidR="001E682E" w:rsidRDefault="001E682E" w:rsidP="00D65195">
      <w:pPr>
        <w:pStyle w:val="TF-AUTOR0"/>
      </w:pPr>
      <w:r w:rsidRPr="00AA36EF">
        <w:t xml:space="preserve">Prof. </w:t>
      </w:r>
      <w:r w:rsidR="00D65195" w:rsidRPr="00AA36EF">
        <w:t>Aurélio Faustino Hoppe</w:t>
      </w:r>
      <w:r w:rsidR="001807AB" w:rsidRPr="00AA36EF">
        <w:t xml:space="preserve"> - orientador</w:t>
      </w:r>
    </w:p>
    <w:p w14:paraId="28066913" w14:textId="77A97213"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17ACB36" w14:textId="5C79F19C" w:rsidR="0068066D" w:rsidRDefault="0068066D" w:rsidP="0068066D">
      <w:pPr>
        <w:ind w:firstLine="680"/>
        <w:jc w:val="both"/>
      </w:pPr>
      <w:r w:rsidRPr="272052B3">
        <w:rPr>
          <w:sz w:val="20"/>
          <w:szCs w:val="20"/>
        </w:rPr>
        <w:t xml:space="preserve">O suicídio é um fenômeno complexo, multifatorial, que ocorre em todas as regiões do mundo. Segundo a </w:t>
      </w:r>
      <w:r w:rsidRPr="000D2B02">
        <w:rPr>
          <w:sz w:val="20"/>
          <w:szCs w:val="20"/>
        </w:rPr>
        <w:t>Organização Mundial de Saúde (2021),</w:t>
      </w:r>
      <w:r w:rsidRPr="272052B3">
        <w:rPr>
          <w:sz w:val="20"/>
          <w:szCs w:val="20"/>
        </w:rPr>
        <w:t xml:space="preserve"> </w:t>
      </w:r>
      <w:r>
        <w:rPr>
          <w:sz w:val="20"/>
          <w:szCs w:val="20"/>
        </w:rPr>
        <w:t>mais</w:t>
      </w:r>
      <w:r w:rsidRPr="272052B3">
        <w:rPr>
          <w:sz w:val="20"/>
          <w:szCs w:val="20"/>
        </w:rPr>
        <w:t xml:space="preserve"> de </w:t>
      </w:r>
      <w:r>
        <w:rPr>
          <w:sz w:val="20"/>
          <w:szCs w:val="20"/>
        </w:rPr>
        <w:t>7</w:t>
      </w:r>
      <w:r w:rsidRPr="272052B3">
        <w:rPr>
          <w:sz w:val="20"/>
          <w:szCs w:val="20"/>
        </w:rPr>
        <w:t>00 mil pessoas morrem todos os anos no mundo em decorrência do suicídio</w:t>
      </w:r>
      <w:r>
        <w:rPr>
          <w:sz w:val="20"/>
          <w:szCs w:val="20"/>
        </w:rPr>
        <w:t>. Dessa forma</w:t>
      </w:r>
      <w:r w:rsidRPr="272052B3">
        <w:rPr>
          <w:sz w:val="20"/>
          <w:szCs w:val="20"/>
        </w:rPr>
        <w:t>, pode-se afirmar que ocorre em média, um suicídio a cada 4</w:t>
      </w:r>
      <w:r>
        <w:rPr>
          <w:sz w:val="20"/>
          <w:szCs w:val="20"/>
        </w:rPr>
        <w:t>5</w:t>
      </w:r>
      <w:r w:rsidRPr="272052B3">
        <w:rPr>
          <w:sz w:val="20"/>
          <w:szCs w:val="20"/>
        </w:rPr>
        <w:t xml:space="preserve"> segundos no mundo. No Brasil, a cada 45 minutos um brasileiro morre vítima de suicídio. Assim como, para cada caso de suicídio, há entre 10 e 20 tentativas, ou seja, quem tentou suicídio está muito mais vulnerável e suscetível a cometê-lo ao longo do tempo.</w:t>
      </w:r>
    </w:p>
    <w:p w14:paraId="7ED28B4A" w14:textId="45B7423D" w:rsidR="0068066D" w:rsidRDefault="0068066D" w:rsidP="0068066D">
      <w:pPr>
        <w:ind w:firstLine="680"/>
        <w:jc w:val="both"/>
      </w:pPr>
      <w:r w:rsidRPr="004F618E">
        <w:rPr>
          <w:sz w:val="20"/>
          <w:szCs w:val="20"/>
        </w:rPr>
        <w:t xml:space="preserve">Segundo </w:t>
      </w:r>
      <w:r w:rsidR="006D0172" w:rsidRPr="004F618E">
        <w:rPr>
          <w:sz w:val="20"/>
          <w:szCs w:val="20"/>
        </w:rPr>
        <w:t>Sou</w:t>
      </w:r>
      <w:r w:rsidR="00D20594" w:rsidRPr="004F618E">
        <w:rPr>
          <w:sz w:val="20"/>
          <w:szCs w:val="20"/>
        </w:rPr>
        <w:t>sa</w:t>
      </w:r>
      <w:r w:rsidRPr="004F618E">
        <w:rPr>
          <w:sz w:val="20"/>
          <w:szCs w:val="20"/>
        </w:rPr>
        <w:t xml:space="preserve"> (201</w:t>
      </w:r>
      <w:r w:rsidR="00D20594" w:rsidRPr="004F618E">
        <w:rPr>
          <w:sz w:val="20"/>
          <w:szCs w:val="20"/>
        </w:rPr>
        <w:t>9</w:t>
      </w:r>
      <w:r w:rsidRPr="004F618E">
        <w:rPr>
          <w:sz w:val="20"/>
          <w:szCs w:val="20"/>
        </w:rPr>
        <w:t>), uma tentativa de suicídio é o maior preditor de nova tentativa ou do suicídio</w:t>
      </w:r>
      <w:r w:rsidR="00561FDA">
        <w:rPr>
          <w:sz w:val="20"/>
          <w:szCs w:val="20"/>
        </w:rPr>
        <w:t>,</w:t>
      </w:r>
      <w:r w:rsidRPr="004F618E">
        <w:rPr>
          <w:sz w:val="20"/>
          <w:szCs w:val="20"/>
        </w:rPr>
        <w:t xml:space="preserve"> pois quase 100% das pessoas que cometeram suicídios já enfrentavam problemas mentais, principalmente relacionados à depressão. </w:t>
      </w:r>
      <w:r w:rsidR="00A02A20">
        <w:rPr>
          <w:sz w:val="20"/>
          <w:szCs w:val="20"/>
        </w:rPr>
        <w:t>Moraes</w:t>
      </w:r>
      <w:r w:rsidRPr="004F618E">
        <w:rPr>
          <w:sz w:val="20"/>
          <w:szCs w:val="20"/>
        </w:rPr>
        <w:t xml:space="preserve"> (20</w:t>
      </w:r>
      <w:r w:rsidR="00A02A20">
        <w:rPr>
          <w:sz w:val="20"/>
          <w:szCs w:val="20"/>
        </w:rPr>
        <w:t>21</w:t>
      </w:r>
      <w:r w:rsidRPr="004F618E">
        <w:rPr>
          <w:sz w:val="20"/>
          <w:szCs w:val="20"/>
        </w:rPr>
        <w:t xml:space="preserve">) destaca que os principais fatores de risco para o comportamento suicida são: transtornos mentais que estão presentes em mais de 90% das pessoas que cometem suicídio, sexo, idade, ambiente familiar desestruturado, uso abusivo de substâncias alcoólicas e psicoativas, doenças, especialmente aquelas que causam invalidez ou dor crônica, desemprego e pobreza. Entretanto, segundo o autor, muitas pessoas justificam o suicídio apenas pelos fatores primários, como brigas em relacionamentos, desemprego, perda de um parente etc. Já </w:t>
      </w:r>
      <w:r w:rsidR="00D20594" w:rsidRPr="004F618E">
        <w:rPr>
          <w:sz w:val="20"/>
          <w:szCs w:val="20"/>
        </w:rPr>
        <w:t>Sousa (2019)</w:t>
      </w:r>
      <w:r w:rsidRPr="004F618E">
        <w:rPr>
          <w:sz w:val="20"/>
          <w:szCs w:val="20"/>
        </w:rPr>
        <w:t xml:space="preserve"> ressalta </w:t>
      </w:r>
      <w:r w:rsidRPr="272052B3">
        <w:rPr>
          <w:sz w:val="20"/>
          <w:szCs w:val="20"/>
        </w:rPr>
        <w:t>que os fatores são mais abrangentes, pois aquelas pessoas que apresentam comportamento suicida já carregam outros fatores, tendo uma predisposição que pode ser potencializada quando expostos a outros problemas, seja problemas familiares, econômicos, uso de substâncias psicoativas e álcool.</w:t>
      </w:r>
    </w:p>
    <w:p w14:paraId="6E368A52" w14:textId="07092952" w:rsidR="0068066D" w:rsidRDefault="0068066D" w:rsidP="0068066D">
      <w:pPr>
        <w:ind w:firstLine="680"/>
        <w:jc w:val="both"/>
      </w:pPr>
      <w:r w:rsidRPr="272052B3">
        <w:rPr>
          <w:sz w:val="20"/>
          <w:szCs w:val="20"/>
        </w:rPr>
        <w:t xml:space="preserve">Segundo </w:t>
      </w:r>
      <w:r w:rsidRPr="000D2B02">
        <w:rPr>
          <w:sz w:val="20"/>
          <w:szCs w:val="20"/>
        </w:rPr>
        <w:t>a Organização Mundial de Saúde (2021), algumas</w:t>
      </w:r>
      <w:r w:rsidRPr="272052B3">
        <w:rPr>
          <w:sz w:val="20"/>
          <w:szCs w:val="20"/>
        </w:rPr>
        <w:t xml:space="preserve"> pesquisas apresentam determinados fatores como desencadeadores do comportamento suicida, entre eles estão: transtornos de humor e depressão. Além disso, a maioria das pessoas com transtornos mentais não tem acesso a tratamento eficiente em razão do serviço e suporte não estarem disponíveis, acessíveis ou fora da sua capacidade financeira assim como, o preconceito as impede de buscar </w:t>
      </w:r>
      <w:r w:rsidRPr="000D2B02">
        <w:rPr>
          <w:sz w:val="20"/>
          <w:szCs w:val="20"/>
        </w:rPr>
        <w:t xml:space="preserve">ajuda. </w:t>
      </w:r>
      <w:r w:rsidRPr="7C2D81AF">
        <w:rPr>
          <w:sz w:val="20"/>
          <w:szCs w:val="20"/>
        </w:rPr>
        <w:t xml:space="preserve">Ainda segundo a </w:t>
      </w:r>
      <w:r w:rsidR="18F6B7A3" w:rsidRPr="7C2D81AF">
        <w:rPr>
          <w:sz w:val="20"/>
          <w:szCs w:val="20"/>
        </w:rPr>
        <w:t>Organização Mundial de Saúde (2021)</w:t>
      </w:r>
      <w:r w:rsidRPr="7C2D81AF">
        <w:rPr>
          <w:sz w:val="20"/>
          <w:szCs w:val="20"/>
        </w:rPr>
        <w:t>,</w:t>
      </w:r>
      <w:r w:rsidRPr="272052B3">
        <w:rPr>
          <w:sz w:val="20"/>
          <w:szCs w:val="20"/>
        </w:rPr>
        <w:t xml:space="preserve"> a relação entre suicídio e transtornos mentais, em especial depressão e alcoolismo, está bem definida em países desenvolvidos. Ao mesmo tempo, aponta que diferentes padrões internacionais de suicídio, mudanças nas taxas, características e métodos de suicídio, destacam a necessidade de cada país melhorar sua compreensão, qualidade e pontualidade nos seus dados relativos a suicídio.</w:t>
      </w:r>
    </w:p>
    <w:p w14:paraId="3D65501E" w14:textId="2E1518F4" w:rsidR="0068066D" w:rsidRDefault="0068066D" w:rsidP="0068066D">
      <w:pPr>
        <w:ind w:firstLine="680"/>
        <w:jc w:val="both"/>
      </w:pPr>
      <w:r w:rsidRPr="272052B3">
        <w:rPr>
          <w:sz w:val="20"/>
          <w:szCs w:val="20"/>
        </w:rPr>
        <w:t xml:space="preserve">No Brasil, o </w:t>
      </w:r>
      <w:r w:rsidRPr="000D2B02">
        <w:rPr>
          <w:sz w:val="20"/>
          <w:szCs w:val="20"/>
        </w:rPr>
        <w:t>Ministério da Saúde, por meio da Agenda de Ações Estratégicas para a Vigilância e Prevenção do Suicídio e Promoção da Saúde no Brasil, aponta para a necessidade de sensibilizar e mobilizar toda a sociedade civil e os vários setores (educação, justiça, social, previdência, agricultura e outros) nas esferas federal, estadual e municipal, para atuar sobre os determinantes sociais relacionados a ocorrência do suicídio, dentre eles os socioeconômicos, étnico-raciais, de trabalho e ocupação (MINISTÉRIO DA SAÚDE, 2017).</w:t>
      </w:r>
    </w:p>
    <w:p w14:paraId="72BF7120" w14:textId="7A6B028F" w:rsidR="0068066D" w:rsidRDefault="0068066D" w:rsidP="0068066D">
      <w:pPr>
        <w:ind w:firstLine="680"/>
        <w:jc w:val="both"/>
      </w:pPr>
      <w:r w:rsidRPr="272052B3">
        <w:rPr>
          <w:sz w:val="20"/>
          <w:szCs w:val="20"/>
        </w:rPr>
        <w:t>Em Santa Catarina, considerando as três cidades mais populosas, Blumenau, Florianópolis e Joinville, no ano de 2021, o número de suicídio a cada 100 mil habitantes foi de 9,82, 8,71 e 5,95, respectivamente. Em Blumenau, a incidência de suicídios foi 12,77%</w:t>
      </w:r>
      <w:r w:rsidR="00C23B05">
        <w:rPr>
          <w:sz w:val="20"/>
          <w:szCs w:val="20"/>
        </w:rPr>
        <w:t xml:space="preserve"> maior</w:t>
      </w:r>
      <w:r w:rsidRPr="272052B3">
        <w:rPr>
          <w:sz w:val="20"/>
          <w:szCs w:val="20"/>
        </w:rPr>
        <w:t xml:space="preserve"> do que em Florianópolis e 65,03%</w:t>
      </w:r>
      <w:r w:rsidR="00C23B05">
        <w:rPr>
          <w:sz w:val="20"/>
          <w:szCs w:val="20"/>
        </w:rPr>
        <w:t xml:space="preserve"> maior</w:t>
      </w:r>
      <w:r w:rsidRPr="272052B3">
        <w:rPr>
          <w:sz w:val="20"/>
          <w:szCs w:val="20"/>
        </w:rPr>
        <w:t xml:space="preserve"> em comparação a Joinville </w:t>
      </w:r>
      <w:r w:rsidRPr="000D2B02">
        <w:rPr>
          <w:sz w:val="20"/>
          <w:szCs w:val="20"/>
        </w:rPr>
        <w:t>(</w:t>
      </w:r>
      <w:r w:rsidR="005A4817" w:rsidRPr="272052B3">
        <w:rPr>
          <w:sz w:val="20"/>
          <w:szCs w:val="20"/>
        </w:rPr>
        <w:t>INSTITUTO BRASILEIRO DE GEOGRAFIA E ESTATÍSTICA</w:t>
      </w:r>
      <w:r w:rsidR="00F9783E">
        <w:rPr>
          <w:sz w:val="20"/>
          <w:szCs w:val="20"/>
        </w:rPr>
        <w:t>,</w:t>
      </w:r>
      <w:r w:rsidRPr="000D2B02">
        <w:rPr>
          <w:sz w:val="20"/>
          <w:szCs w:val="20"/>
        </w:rPr>
        <w:t xml:space="preserve"> 2022</w:t>
      </w:r>
      <w:r w:rsidRPr="272052B3">
        <w:rPr>
          <w:sz w:val="20"/>
          <w:szCs w:val="20"/>
        </w:rPr>
        <w:t xml:space="preserve">). Contudo, para viabilizar uma análise representativa dos determinantes sociais e seus impactos nos fenômenos de depressão e suicídio do município, faz-se necessário o acesso a diversos bancos de dados de instituições, que coletam informações dos munícipes, que estejam vinculadas tanto aos fenômenos quanto aos determinantes sociais, sendo eles: (i) os dados referentes </w:t>
      </w:r>
      <w:r>
        <w:rPr>
          <w:sz w:val="20"/>
          <w:szCs w:val="20"/>
        </w:rPr>
        <w:t>a</w:t>
      </w:r>
      <w:r w:rsidRPr="272052B3">
        <w:rPr>
          <w:sz w:val="20"/>
          <w:szCs w:val="20"/>
        </w:rPr>
        <w:t>o consumo de medicação psicotrópica sob poder da Vigilância Sanitária, (ii) dados referente as mortes no município e de violência, inclusive por autolesão, da Vigilância Epidemiológica (VE), (iii) dados sobre os atendimentos psicológicos e psiquiátricos dos Centros de Atendimento Psicossociais(CAPS) do município de Blumenau, (iv) dados do censo do Instituto Brasileiro de Geografia e Estatística (IBGE), e (v) dados dos atendimentos psiquiátricos de Blumenau do Corpo de Bombeiros Militar de Santa Catarina (CBMSC)</w:t>
      </w:r>
      <w:r w:rsidR="00E9245B">
        <w:rPr>
          <w:sz w:val="20"/>
          <w:szCs w:val="20"/>
        </w:rPr>
        <w:t>.</w:t>
      </w:r>
    </w:p>
    <w:p w14:paraId="509E21D5" w14:textId="06716230" w:rsidR="00AA649F" w:rsidRDefault="0068066D" w:rsidP="0068066D">
      <w:pPr>
        <w:pStyle w:val="TF-TEXTO"/>
      </w:pPr>
      <w:r w:rsidRPr="00E85891">
        <w:t>Machado</w:t>
      </w:r>
      <w:r w:rsidR="00E85891" w:rsidRPr="00E85891">
        <w:t xml:space="preserve"> e Pereira</w:t>
      </w:r>
      <w:r w:rsidRPr="00E85891">
        <w:t xml:space="preserve"> (20</w:t>
      </w:r>
      <w:r w:rsidR="0083394B">
        <w:t>17</w:t>
      </w:r>
      <w:r w:rsidRPr="00E85891">
        <w:t xml:space="preserve">), </w:t>
      </w:r>
      <w:r w:rsidR="001031B6">
        <w:t xml:space="preserve">apontam que </w:t>
      </w:r>
      <w:r w:rsidRPr="272052B3">
        <w:rPr>
          <w:color w:val="000000" w:themeColor="text1"/>
        </w:rPr>
        <w:t xml:space="preserve">a literatura </w:t>
      </w:r>
      <w:r w:rsidR="006B58F4">
        <w:rPr>
          <w:color w:val="000000" w:themeColor="text1"/>
        </w:rPr>
        <w:t>evidencia</w:t>
      </w:r>
      <w:r w:rsidRPr="272052B3">
        <w:rPr>
          <w:color w:val="000000" w:themeColor="text1"/>
        </w:rPr>
        <w:t xml:space="preserve"> um crescimento no uso de técnicas de Inteligência </w:t>
      </w:r>
      <w:r w:rsidR="000D2B02" w:rsidRPr="272052B3">
        <w:rPr>
          <w:color w:val="000000" w:themeColor="text1"/>
        </w:rPr>
        <w:t>Artificial</w:t>
      </w:r>
      <w:r w:rsidRPr="272052B3">
        <w:rPr>
          <w:color w:val="000000" w:themeColor="text1"/>
        </w:rPr>
        <w:t xml:space="preserve"> (IA) para apoiar profissionais da saúde quanto aos diagnósticos e tratamentos de doenças a partir de análise de dados </w:t>
      </w:r>
      <w:r w:rsidR="004F44F8">
        <w:rPr>
          <w:color w:val="000000" w:themeColor="text1"/>
        </w:rPr>
        <w:t>ou</w:t>
      </w:r>
      <w:r w:rsidRPr="272052B3">
        <w:rPr>
          <w:color w:val="000000" w:themeColor="text1"/>
        </w:rPr>
        <w:t xml:space="preserve"> imagens. </w:t>
      </w:r>
      <w:r w:rsidR="004F44F8">
        <w:rPr>
          <w:color w:val="000000" w:themeColor="text1"/>
        </w:rPr>
        <w:t>Diante deste contexto</w:t>
      </w:r>
      <w:r w:rsidRPr="272052B3">
        <w:rPr>
          <w:color w:val="000000" w:themeColor="text1"/>
        </w:rPr>
        <w:t xml:space="preserve">, este trabalho propõe uma solução </w:t>
      </w:r>
      <w:r w:rsidR="004F44F8">
        <w:rPr>
          <w:color w:val="000000" w:themeColor="text1"/>
        </w:rPr>
        <w:t>envolvendo análise</w:t>
      </w:r>
      <w:r w:rsidRPr="272052B3">
        <w:rPr>
          <w:color w:val="000000" w:themeColor="text1"/>
        </w:rPr>
        <w:t xml:space="preserve"> de dados</w:t>
      </w:r>
      <w:r w:rsidR="00DC277C">
        <w:rPr>
          <w:color w:val="000000" w:themeColor="text1"/>
        </w:rPr>
        <w:t xml:space="preserve"> e</w:t>
      </w:r>
      <w:r w:rsidRPr="272052B3">
        <w:rPr>
          <w:color w:val="000000" w:themeColor="text1"/>
        </w:rPr>
        <w:t xml:space="preserve"> algoritmos de </w:t>
      </w:r>
      <w:commentRangeStart w:id="9"/>
      <w:r w:rsidRPr="272052B3">
        <w:rPr>
          <w:color w:val="000000" w:themeColor="text1"/>
        </w:rPr>
        <w:t>aprendizado de máquina</w:t>
      </w:r>
      <w:r w:rsidR="001179F9">
        <w:rPr>
          <w:color w:val="000000" w:themeColor="text1"/>
        </w:rPr>
        <w:t xml:space="preserve"> (AM)</w:t>
      </w:r>
      <w:r w:rsidRPr="272052B3">
        <w:rPr>
          <w:color w:val="000000" w:themeColor="text1"/>
        </w:rPr>
        <w:t xml:space="preserve"> </w:t>
      </w:r>
      <w:commentRangeEnd w:id="9"/>
      <w:r w:rsidR="00E00E45">
        <w:rPr>
          <w:rStyle w:val="Refdecomentrio"/>
        </w:rPr>
        <w:commentReference w:id="9"/>
      </w:r>
      <w:r w:rsidRPr="272052B3">
        <w:rPr>
          <w:color w:val="000000" w:themeColor="text1"/>
        </w:rPr>
        <w:t xml:space="preserve">no intuito de </w:t>
      </w:r>
      <w:r w:rsidRPr="272052B3">
        <w:t>estabelecer o panorama municipal de pessoas com depressão e suicidas da cidade Blumenau não apenas do ponto de vista estatístico, mas sim, em relação ao aspecto comportamental</w:t>
      </w:r>
      <w:r w:rsidR="00D751DF">
        <w:t>.</w:t>
      </w:r>
    </w:p>
    <w:p w14:paraId="58ECC569" w14:textId="230D1141" w:rsidR="00C35E57" w:rsidRDefault="00F255FC" w:rsidP="005E589D">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lastRenderedPageBreak/>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CAE0493" w14:textId="25E74FEB" w:rsidR="00CA177A" w:rsidRPr="00736C03" w:rsidRDefault="00C35E57" w:rsidP="00D0449B">
      <w:pPr>
        <w:pStyle w:val="TF-TEXTO"/>
      </w:pPr>
      <w:r w:rsidRPr="00736C03">
        <w:t xml:space="preserve">O objetivo </w:t>
      </w:r>
      <w:r w:rsidR="004554CA" w:rsidRPr="00736C03">
        <w:t>deste trabalho é</w:t>
      </w:r>
      <w:r w:rsidR="00CA177A" w:rsidRPr="00736C03">
        <w:t xml:space="preserve"> </w:t>
      </w:r>
      <w:r w:rsidR="008A4B83">
        <w:t xml:space="preserve">disponibilizar </w:t>
      </w:r>
      <w:r w:rsidR="00CA177A" w:rsidRPr="00736C03">
        <w:t>um modelo</w:t>
      </w:r>
      <w:r w:rsidR="00A97A74" w:rsidRPr="00736C03">
        <w:t xml:space="preserve"> computacional </w:t>
      </w:r>
      <w:r w:rsidR="00CA177A" w:rsidRPr="00736C03">
        <w:t xml:space="preserve">que seja capaz de </w:t>
      </w:r>
      <w:r w:rsidR="003B4867" w:rsidRPr="00736C03">
        <w:t>estabelecer o panorama municipal de pessoas com depressão e suicidas da cidade de Blumenau.</w:t>
      </w:r>
    </w:p>
    <w:p w14:paraId="770203D4" w14:textId="77777777" w:rsidR="00C35E57" w:rsidRPr="00736C03" w:rsidRDefault="00C35E57" w:rsidP="00D0449B">
      <w:pPr>
        <w:pStyle w:val="TF-TEXTO"/>
      </w:pPr>
      <w:r w:rsidRPr="00736C03">
        <w:t>Os objetivos específicos são:</w:t>
      </w:r>
    </w:p>
    <w:p w14:paraId="58972564" w14:textId="685FF6E3" w:rsidR="00C56681" w:rsidRPr="00736C03" w:rsidRDefault="00287170" w:rsidP="000F2293">
      <w:pPr>
        <w:pStyle w:val="TF-ALNEA"/>
      </w:pPr>
      <w:r w:rsidRPr="00736C03">
        <w:t xml:space="preserve">verificar se técnicas </w:t>
      </w:r>
      <w:r w:rsidR="0033511A">
        <w:t>de</w:t>
      </w:r>
      <w:r w:rsidRPr="00736C03">
        <w:t xml:space="preserve"> </w:t>
      </w:r>
      <w:r w:rsidR="00874C9B">
        <w:t>AM</w:t>
      </w:r>
      <w:r w:rsidRPr="00736C03">
        <w:t xml:space="preserve"> e </w:t>
      </w:r>
      <w:r w:rsidR="002C6626">
        <w:rPr>
          <w:color w:val="000000" w:themeColor="text1"/>
        </w:rPr>
        <w:t>análise</w:t>
      </w:r>
      <w:r w:rsidRPr="00736C03">
        <w:rPr>
          <w:color w:val="000000" w:themeColor="text1"/>
        </w:rPr>
        <w:t xml:space="preserve"> de dados podem auxiliar </w:t>
      </w:r>
      <w:r w:rsidR="00A5379F" w:rsidRPr="00736C03">
        <w:rPr>
          <w:color w:val="000000" w:themeColor="text1"/>
        </w:rPr>
        <w:t xml:space="preserve">no que diz respeito a </w:t>
      </w:r>
      <w:r w:rsidR="00A2761C" w:rsidRPr="00736C03">
        <w:rPr>
          <w:color w:val="000000" w:themeColor="text1"/>
        </w:rPr>
        <w:t xml:space="preserve">caracterização do comportamento </w:t>
      </w:r>
      <w:r w:rsidR="00A5379F" w:rsidRPr="00736C03">
        <w:t>depressivo ou suicida</w:t>
      </w:r>
      <w:r w:rsidR="008356D0" w:rsidRPr="00736C03">
        <w:t>s;</w:t>
      </w:r>
    </w:p>
    <w:p w14:paraId="5F6DE369" w14:textId="2295F3FB" w:rsidR="000F2293" w:rsidRPr="00736C03" w:rsidRDefault="008356D0">
      <w:pPr>
        <w:pStyle w:val="TF-ALNEA"/>
      </w:pPr>
      <w:r w:rsidRPr="00736C03">
        <w:t xml:space="preserve">utilizar e combinar modelos preditivos </w:t>
      </w:r>
      <w:r w:rsidR="003C1973" w:rsidRPr="00736C03">
        <w:t xml:space="preserve">no intuito de </w:t>
      </w:r>
      <w:r w:rsidR="000F2293" w:rsidRPr="00736C03">
        <w:t xml:space="preserve">identificar as variáveis preditoras que possuem maior </w:t>
      </w:r>
      <w:r w:rsidR="00A96547" w:rsidRPr="00736C03">
        <w:t>relevância</w:t>
      </w:r>
      <w:r w:rsidR="000F2293" w:rsidRPr="00736C03">
        <w:t xml:space="preserve"> em relação </w:t>
      </w:r>
      <w:r w:rsidR="00890697" w:rsidRPr="00736C03">
        <w:t>ao compo</w:t>
      </w:r>
      <w:r w:rsidR="00356F36" w:rsidRPr="00736C03">
        <w:t>rtamento suicida</w:t>
      </w:r>
      <w:r w:rsidR="000F2293" w:rsidRPr="00736C03">
        <w:t>;</w:t>
      </w:r>
    </w:p>
    <w:p w14:paraId="15BA1395" w14:textId="1754E523" w:rsidR="000F2293" w:rsidRPr="00736C03" w:rsidRDefault="000F2293" w:rsidP="000F2293">
      <w:pPr>
        <w:pStyle w:val="TF-ALNEA"/>
      </w:pPr>
      <w:r w:rsidRPr="00736C03">
        <w:t>avaliar a eficiência do modelo desenvolvido</w:t>
      </w:r>
      <w:r w:rsidR="008254DA" w:rsidRPr="00736C03">
        <w:t>;</w:t>
      </w:r>
    </w:p>
    <w:p w14:paraId="614D0E06" w14:textId="0902A23C" w:rsidR="00CA177A" w:rsidRPr="00736C03" w:rsidRDefault="008354CC">
      <w:pPr>
        <w:pStyle w:val="TF-ALNEA"/>
      </w:pPr>
      <w:r w:rsidRPr="00736C03">
        <w:rPr>
          <w:rStyle w:val="fontstyle01"/>
          <w:rFonts w:ascii="Times New Roman" w:hAnsi="Times New Roman"/>
          <w:color w:val="auto"/>
          <w:sz w:val="20"/>
          <w:szCs w:val="20"/>
        </w:rPr>
        <w:t>c</w:t>
      </w:r>
      <w:r w:rsidR="008254DA" w:rsidRPr="00736C03">
        <w:rPr>
          <w:rStyle w:val="fontstyle01"/>
          <w:rFonts w:ascii="Times New Roman" w:hAnsi="Times New Roman"/>
          <w:color w:val="auto"/>
          <w:sz w:val="20"/>
          <w:szCs w:val="20"/>
        </w:rPr>
        <w:t>omparar os padrões encontrados com as características do suicídio encontradas na</w:t>
      </w:r>
      <w:r w:rsidRPr="00736C03">
        <w:rPr>
          <w:rStyle w:val="fontstyle01"/>
          <w:rFonts w:ascii="Times New Roman" w:hAnsi="Times New Roman"/>
          <w:color w:val="auto"/>
          <w:sz w:val="20"/>
          <w:szCs w:val="20"/>
        </w:rPr>
        <w:t xml:space="preserve"> </w:t>
      </w:r>
      <w:r w:rsidR="008254DA" w:rsidRPr="00736C03">
        <w:rPr>
          <w:rStyle w:val="fontstyle01"/>
          <w:rFonts w:ascii="Times New Roman" w:hAnsi="Times New Roman"/>
          <w:color w:val="auto"/>
          <w:sz w:val="20"/>
          <w:szCs w:val="20"/>
        </w:rPr>
        <w:t>literatura</w:t>
      </w:r>
      <w:r w:rsidRPr="00736C03">
        <w:rPr>
          <w:rStyle w:val="fontstyle01"/>
          <w:rFonts w:ascii="Times New Roman" w:hAnsi="Times New Roman"/>
          <w:color w:val="auto"/>
          <w:sz w:val="20"/>
          <w:szCs w:val="20"/>
        </w:rPr>
        <w:t>.</w:t>
      </w:r>
    </w:p>
    <w:p w14:paraId="372DC3A3" w14:textId="751698EC" w:rsidR="00A44581" w:rsidRDefault="00A44581" w:rsidP="00544BBE">
      <w:pPr>
        <w:pStyle w:val="Ttulo1"/>
      </w:pPr>
      <w:bookmarkStart w:id="24" w:name="_Toc419598587"/>
      <w:r>
        <w:t xml:space="preserve">trabalhos </w:t>
      </w:r>
      <w:r w:rsidRPr="00FC4A9F">
        <w:t>correlatos</w:t>
      </w:r>
    </w:p>
    <w:p w14:paraId="38521AA5" w14:textId="786C2F9B" w:rsidR="00D57C44" w:rsidRPr="0001593D" w:rsidRDefault="00D57C44" w:rsidP="00544BBE">
      <w:pPr>
        <w:pStyle w:val="TF-TEXTO"/>
      </w:pPr>
      <w:r>
        <w:t>Nesta seção são descritos e comparados trabalhos que possuem características s</w:t>
      </w:r>
      <w:r w:rsidRPr="0001593D">
        <w:t>emelhantes aos principais objetivos</w:t>
      </w:r>
      <w:r>
        <w:t xml:space="preserve"> deste projeto. A seção 2.1 aborda a investigação de que a melhora da depressão pode aumentar a ideação suicida com a aplicação de</w:t>
      </w:r>
      <w:r w:rsidR="00903795">
        <w:t xml:space="preserve"> AM</w:t>
      </w:r>
      <w:r>
        <w:t xml:space="preserve"> para descoberta de padrões em dados </w:t>
      </w:r>
      <w:r w:rsidRPr="005D14FC">
        <w:t>longitudinais (GONG; SIMON; LIU, 2019).</w:t>
      </w:r>
      <w:r>
        <w:t xml:space="preserve"> A seção 2.2 discorre sobre a análise do ambiente de trabalho como fator de risco para o suicídio de trabalhadores assalariados utilizando </w:t>
      </w:r>
      <w:r w:rsidR="00B75D87">
        <w:t xml:space="preserve">AM </w:t>
      </w:r>
      <w:r w:rsidRPr="00684F3F">
        <w:t>(PARK; LEE, 2022). Por</w:t>
      </w:r>
      <w:r>
        <w:t xml:space="preserve"> fim, a seção 2.3 apresenta um estudo que examina o uso de técnicas de </w:t>
      </w:r>
      <w:r w:rsidR="00C11AB7">
        <w:t>AM</w:t>
      </w:r>
      <w:r>
        <w:t xml:space="preserve"> aplicados em dados de registros nacionais suecos para previsão de tentativa ou ato de </w:t>
      </w:r>
      <w:r w:rsidRPr="005D14FC">
        <w:t xml:space="preserve">suicídio (CHEN </w:t>
      </w:r>
      <w:r w:rsidRPr="005D14FC">
        <w:rPr>
          <w:i/>
          <w:iCs/>
        </w:rPr>
        <w:t>et al</w:t>
      </w:r>
      <w:r w:rsidRPr="005D14FC">
        <w:t>., 2020).</w:t>
      </w:r>
    </w:p>
    <w:p w14:paraId="4BC56702" w14:textId="7E9ED6EA" w:rsidR="00A44581" w:rsidRPr="00D23475" w:rsidRDefault="001D0045">
      <w:pPr>
        <w:pStyle w:val="Ttulo2"/>
        <w:rPr>
          <w:lang w:val="en-US"/>
        </w:rPr>
      </w:pPr>
      <w:r w:rsidRPr="00D23475">
        <w:rPr>
          <w:lang w:val="en-US"/>
        </w:rPr>
        <w:t xml:space="preserve">a machine learning discovery os longitudinal patterns of depression and suicidal ideation </w:t>
      </w:r>
    </w:p>
    <w:p w14:paraId="6541DA6F" w14:textId="1F7245F3" w:rsidR="001D0045" w:rsidRDefault="001D0045" w:rsidP="001D0045">
      <w:pPr>
        <w:pStyle w:val="TF-TEXTO"/>
      </w:pPr>
      <w:r>
        <w:t xml:space="preserve">Gong, Simon e Liu (2019) focaram na correlação temporal entre a depressão e a ideação suicida, assumindo que existem padrões na progressão da depressão e trajetórias de ideação suicida. Os autores, tinham como intuito estabelecer padrões heterogêneos de trajetória de depressão e investigar a afirmação feita por </w:t>
      </w:r>
      <w:r w:rsidR="002177B3" w:rsidRPr="002177B3">
        <w:t>Mittal, Brown e Shorter (2009)</w:t>
      </w:r>
      <w:r>
        <w:t xml:space="preserve"> de que a melhora no quadro de depressão pode ser acompanhada de ideação suicida.</w:t>
      </w:r>
    </w:p>
    <w:p w14:paraId="2A65B37C" w14:textId="4A9846C5" w:rsidR="001D0045" w:rsidRDefault="001D0045" w:rsidP="001D0045">
      <w:pPr>
        <w:pStyle w:val="TF-TEXTO"/>
      </w:pPr>
      <w:r>
        <w:t>Gong, Simon e Liu (2019) se basearam em dados processados a partir de questionários Patient Health Questionnaire (PHQ-9) autoadministrados que visam avaliar a frequência e gravidade dos sintomas de depressão nas últimas duas semanas dos pacientes. Os PHQ-9 são formados por 9 questões que se propõem a medir o grau de depressão e ideação suicida. A partir deles, busca-se a frequência nas últimas duas semanas de sintomas característicos de depressão como (i) falta de vontade ou prazer, (ii) sono excessivo, (iii) cansaço excessivo, (iv) distúrbios alimentares e (v) sentimento de que estar morto seria melhor. Em específico, a última questão (item 9) do questionário refere-se a ideação suicida. Para cada uma das respostas é atribuída uma pontuação que varia de 0 a 3 de acordo com a frequência relatada, sendo 3 pontos para frequência quase diária e 0 pontos para nenhuma frequência.</w:t>
      </w:r>
      <w:r w:rsidR="00B859E4">
        <w:t xml:space="preserve"> </w:t>
      </w:r>
    </w:p>
    <w:p w14:paraId="555F6264" w14:textId="76CFB024" w:rsidR="001D0045" w:rsidRDefault="001D0045" w:rsidP="001D0045">
      <w:pPr>
        <w:pStyle w:val="TF-TEXTO"/>
        <w:rPr>
          <w:highlight w:val="red"/>
        </w:rPr>
      </w:pPr>
      <w:r>
        <w:t>Gong, Simon e Liu (2019) utilizaram o</w:t>
      </w:r>
      <w:r w:rsidR="00A41837">
        <w:t xml:space="preserve"> conjunto de dados</w:t>
      </w:r>
      <w:r w:rsidR="009E472C">
        <w:t xml:space="preserve"> </w:t>
      </w:r>
      <w:r>
        <w:t>disponibilizado pelo Mental Health Research Network (MHRN) que continha a participação de 9306 indivíduos. Os autores selecionaram 610 indivíduos que possuem pelo menos 6 pontos registrados de PHQ-9 durante 20 períodos consecutivos de duas semanas da amostra original. No pré-processamento, segundo Gong, Simon e Liu (2019), os registros foram transformados em trajetórias contínuas, baseado no método regressão de processos gaussianos aplicado a dados clínicos (LASKO; DENNY; LEVY, 2013). Posteriormente, Gong, Simon e Liu (2019) calcularam a Cross Correlation Function</w:t>
      </w:r>
      <w:r>
        <w:rPr>
          <w:rStyle w:val="Refdenotaderodap"/>
        </w:rPr>
        <w:footnoteReference w:id="2"/>
      </w:r>
      <w:r>
        <w:t>(CCF) entre os pontos das primeiras 8 questões e o item 9 do PHQ-9</w:t>
      </w:r>
      <w:r w:rsidR="00BB6FAF">
        <w:t xml:space="preserve">, conforme demonstra a </w:t>
      </w:r>
      <w:r w:rsidR="00BB6FAF">
        <w:fldChar w:fldCharType="begin"/>
      </w:r>
      <w:r w:rsidR="00BB6FAF">
        <w:instrText xml:space="preserve"> REF _Ref115703428 \h </w:instrText>
      </w:r>
      <w:r w:rsidR="00BB6FAF">
        <w:fldChar w:fldCharType="separate"/>
      </w:r>
      <w:r w:rsidR="003155A6">
        <w:t xml:space="preserve">Figura </w:t>
      </w:r>
      <w:r w:rsidR="003155A6">
        <w:rPr>
          <w:noProof/>
        </w:rPr>
        <w:t>1</w:t>
      </w:r>
      <w:r w:rsidR="00BB6FAF">
        <w:fldChar w:fldCharType="end"/>
      </w:r>
      <w:r w:rsidR="00BB6FAF">
        <w:t>.</w:t>
      </w:r>
    </w:p>
    <w:p w14:paraId="287104F1" w14:textId="1B3581AC" w:rsidR="001D0045" w:rsidRDefault="001D0045" w:rsidP="001D0045">
      <w:pPr>
        <w:pStyle w:val="TF-LEGENDA"/>
        <w:rPr>
          <w:noProof/>
        </w:rPr>
      </w:pPr>
      <w:bookmarkStart w:id="25" w:name="_Ref115703428"/>
      <w:bookmarkStart w:id="26" w:name="_Ref115703421"/>
      <w:r>
        <w:lastRenderedPageBreak/>
        <w:t xml:space="preserve">Figura </w:t>
      </w:r>
      <w:r>
        <w:fldChar w:fldCharType="begin"/>
      </w:r>
      <w:r>
        <w:instrText>SEQ Figura \* ARABIC</w:instrText>
      </w:r>
      <w:r>
        <w:fldChar w:fldCharType="separate"/>
      </w:r>
      <w:r w:rsidR="003155A6">
        <w:rPr>
          <w:noProof/>
        </w:rPr>
        <w:t>1</w:t>
      </w:r>
      <w:r>
        <w:fldChar w:fldCharType="end"/>
      </w:r>
      <w:bookmarkEnd w:id="25"/>
      <w:r>
        <w:t xml:space="preserve"> - Exemplo de paciente com CCF positivo com </w:t>
      </w:r>
      <w:r w:rsidRPr="00ED7350">
        <w:rPr>
          <w:rFonts w:ascii="Courier New" w:hAnsi="Courier New" w:cs="Courier New"/>
        </w:rPr>
        <w:t>lag</w:t>
      </w:r>
      <w:r>
        <w:t xml:space="preserve"> com valor zero, positivo e negativo</w:t>
      </w:r>
      <w:bookmarkEnd w:id="26"/>
    </w:p>
    <w:p w14:paraId="12D74781" w14:textId="2A55CC7F" w:rsidR="001D0045" w:rsidRDefault="001D0045" w:rsidP="001D0045">
      <w:pPr>
        <w:jc w:val="center"/>
        <w:rPr>
          <w:sz w:val="20"/>
          <w:szCs w:val="20"/>
          <w:highlight w:val="red"/>
        </w:rPr>
      </w:pPr>
      <w:r>
        <w:rPr>
          <w:noProof/>
          <w:sz w:val="20"/>
          <w:szCs w:val="20"/>
        </w:rPr>
        <w:drawing>
          <wp:inline distT="0" distB="0" distL="0" distR="0" wp14:anchorId="7C686E08" wp14:editId="252B30D0">
            <wp:extent cx="5734898" cy="1579162"/>
            <wp:effectExtent l="19050" t="19050" r="18415" b="21590"/>
            <wp:docPr id="6" name="Imagem 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ráfic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b="47913"/>
                    <a:stretch>
                      <a:fillRect/>
                    </a:stretch>
                  </pic:blipFill>
                  <pic:spPr bwMode="auto">
                    <a:xfrm>
                      <a:off x="0" y="0"/>
                      <a:ext cx="5748325" cy="1582859"/>
                    </a:xfrm>
                    <a:prstGeom prst="rect">
                      <a:avLst/>
                    </a:prstGeom>
                    <a:noFill/>
                    <a:ln w="12700" cmpd="sng">
                      <a:solidFill>
                        <a:srgbClr val="000000"/>
                      </a:solidFill>
                      <a:miter lim="800000"/>
                      <a:headEnd/>
                      <a:tailEnd/>
                    </a:ln>
                    <a:effectLst/>
                  </pic:spPr>
                </pic:pic>
              </a:graphicData>
            </a:graphic>
          </wp:inline>
        </w:drawing>
      </w:r>
    </w:p>
    <w:p w14:paraId="3892F163" w14:textId="685FACF8" w:rsidR="001D0045" w:rsidRDefault="001D0045" w:rsidP="001D0045">
      <w:pPr>
        <w:pStyle w:val="TF-FONTE"/>
        <w:rPr>
          <w:highlight w:val="red"/>
        </w:rPr>
      </w:pPr>
      <w:r w:rsidRPr="005D14FC">
        <w:t xml:space="preserve">Fonte: </w:t>
      </w:r>
      <w:r>
        <w:t>Gong, Simon e Liu (2019).</w:t>
      </w:r>
    </w:p>
    <w:p w14:paraId="626A9686" w14:textId="42832254" w:rsidR="00BB6FAF" w:rsidRPr="008A4170" w:rsidRDefault="003C1740" w:rsidP="008A4170">
      <w:pPr>
        <w:pStyle w:val="TF-TEXTO"/>
      </w:pPr>
      <w:r w:rsidRPr="008A4170">
        <w:t>Segundo Gong, Simon e Liu (2019), o</w:t>
      </w:r>
      <w:r w:rsidR="00BB6FAF" w:rsidRPr="008A4170">
        <w:t xml:space="preserve">s valores de CCF variam entre -1 e 1, tendo alta similaridade quando próximo de 1, indicando uma correlação negativa quando próximo de -1 e baixa ou inexistente quando próximo de 0. Nestes cenários, com </w:t>
      </w:r>
      <w:r w:rsidR="00BB6FAF" w:rsidRPr="00D45A5C">
        <w:rPr>
          <w:rFonts w:ascii="Courier New" w:hAnsi="Courier New" w:cs="Courier New"/>
          <w:sz w:val="18"/>
          <w:szCs w:val="18"/>
        </w:rPr>
        <w:t>k = 0</w:t>
      </w:r>
      <w:r w:rsidR="00BB6FAF" w:rsidRPr="008A4170">
        <w:t xml:space="preserve"> demonstrado na primeira coluna na </w:t>
      </w:r>
      <w:r w:rsidR="00BB6FAF" w:rsidRPr="008A4170">
        <w:fldChar w:fldCharType="begin"/>
      </w:r>
      <w:r w:rsidR="00BB6FAF" w:rsidRPr="008A4170">
        <w:instrText xml:space="preserve"> REF _Ref115703428 \h </w:instrText>
      </w:r>
      <w:r w:rsidR="008A4170" w:rsidRPr="008A4170">
        <w:instrText xml:space="preserve"> \* MERGEFORMAT </w:instrText>
      </w:r>
      <w:r w:rsidR="00BB6FAF" w:rsidRPr="008A4170">
        <w:fldChar w:fldCharType="separate"/>
      </w:r>
      <w:r w:rsidR="003155A6">
        <w:t>Figura 1</w:t>
      </w:r>
      <w:r w:rsidR="00BB6FAF" w:rsidRPr="008A4170">
        <w:fldChar w:fldCharType="end"/>
      </w:r>
      <w:r w:rsidR="008A4170">
        <w:t xml:space="preserve"> </w:t>
      </w:r>
      <w:r w:rsidR="00BB6FAF" w:rsidRPr="008A4170">
        <w:t xml:space="preserve">(item a), o comportamento da CFF aconteceu simultaneamente nas duas séries, caso </w:t>
      </w:r>
      <w:r w:rsidR="00BB6FAF" w:rsidRPr="00D45A5C">
        <w:rPr>
          <w:rFonts w:ascii="Courier New" w:hAnsi="Courier New" w:cs="Courier New"/>
          <w:sz w:val="18"/>
          <w:szCs w:val="18"/>
        </w:rPr>
        <w:t>k</w:t>
      </w:r>
      <w:r w:rsidR="00BB6FAF" w:rsidRPr="008A4170">
        <w:t xml:space="preserve"> seja positivo uma série esta adianta em relação a outra, visto na coluna do item b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 xml:space="preserve"> e com </w:t>
      </w:r>
      <w:r w:rsidR="00BB6FAF" w:rsidRPr="00D45A5C">
        <w:rPr>
          <w:rFonts w:ascii="Courier New" w:hAnsi="Courier New" w:cs="Courier New"/>
          <w:sz w:val="18"/>
          <w:szCs w:val="18"/>
        </w:rPr>
        <w:t>k</w:t>
      </w:r>
      <w:r w:rsidR="00BB6FAF" w:rsidRPr="008A4170">
        <w:t xml:space="preserve"> negativo a série está atrasada em relação outra apresentado coluna do item c da </w:t>
      </w:r>
      <w:r w:rsidR="00BB6FAF" w:rsidRPr="008A4170">
        <w:fldChar w:fldCharType="begin"/>
      </w:r>
      <w:r w:rsidR="00BB6FAF" w:rsidRPr="008A4170">
        <w:instrText xml:space="preserve"> REF _Ref115703428 </w:instrText>
      </w:r>
      <w:r w:rsidR="008A4170">
        <w:instrText xml:space="preserve"> \* MERGEFORMAT </w:instrText>
      </w:r>
      <w:r w:rsidR="00BB6FAF" w:rsidRPr="008A4170">
        <w:fldChar w:fldCharType="separate"/>
      </w:r>
      <w:r w:rsidR="003155A6">
        <w:t>Figura 1</w:t>
      </w:r>
      <w:r w:rsidR="00BB6FAF" w:rsidRPr="008A4170">
        <w:fldChar w:fldCharType="end"/>
      </w:r>
      <w:r w:rsidR="00BB6FAF" w:rsidRPr="008A4170">
        <w:t>.</w:t>
      </w:r>
    </w:p>
    <w:p w14:paraId="67DECAF2" w14:textId="04FC6991" w:rsidR="001D0045" w:rsidRDefault="001D0045" w:rsidP="001D0045">
      <w:pPr>
        <w:pStyle w:val="TF-TEXTO"/>
      </w:pPr>
      <w:r>
        <w:t xml:space="preserve">Para examinar a crença de que a melhora da depressão e o aumento da ideação suicida podem ocorrer simultaneamente, Gong, Simon e Liu (2019) utilizaram o Coeficiente de Correlação de </w:t>
      </w:r>
      <w:r w:rsidRPr="000D2B02">
        <w:t>Spearman (CCS).</w:t>
      </w:r>
      <w:r>
        <w:t xml:space="preserve"> O CCS, segundo os autores, não requer dados contínuos, logo ele foi aplicado para medir a força e a direção de associação entre as variações de pontos das 8 questões e a variação de pontos do item 9. Além disso, também foram coletados os seguintes dados das variações de pontuação: (i) taxa de variação em 1 mês, (ii) a primeira observação (mês 0) e a (iii) média de pontos entre o mês inicial (mês 0) e os meses 3, 6 e 9. </w:t>
      </w:r>
    </w:p>
    <w:p w14:paraId="691C90C2" w14:textId="1FC4CA3F" w:rsidR="001D0045" w:rsidRDefault="001D0045" w:rsidP="001D0045">
      <w:pPr>
        <w:pStyle w:val="TF-TEXTO"/>
      </w:pPr>
      <w:r>
        <w:t xml:space="preserve">A partir dos dados coletados, Gong, Simon e Liu (2019) aplicaram os métodos propostos por Lasko, Denny e Levy (2013), para descobrir fenótipos computacionais em dados clínicos esparsos, irregulares e com ruído. Para isto, utilizaram uma </w:t>
      </w:r>
      <w:commentRangeStart w:id="27"/>
      <w:r w:rsidR="00921C63">
        <w:t>R</w:t>
      </w:r>
      <w:r>
        <w:t xml:space="preserve">ede neural artificial (RNA) </w:t>
      </w:r>
      <w:commentRangeEnd w:id="27"/>
      <w:r w:rsidR="00521F91">
        <w:rPr>
          <w:rStyle w:val="Refdecomentrio"/>
        </w:rPr>
        <w:commentReference w:id="27"/>
      </w:r>
      <w:r>
        <w:t>do tipo autoencoder para extrair os subtipos de depressão. De forma simplificada, um autoencoder é uma rede que procura copiar os dados de entrada para a saída, e internamente possui um código usado para representar a entrada.  A camada de entrada tem</w:t>
      </w:r>
      <w:r w:rsidRPr="00D45A5C">
        <w:rPr>
          <w:rFonts w:ascii="Courier New" w:hAnsi="Courier New" w:cs="Courier New"/>
          <w:sz w:val="18"/>
          <w:szCs w:val="18"/>
        </w:rPr>
        <w:t xml:space="preserve"> m</w:t>
      </w:r>
      <w:r>
        <w:t xml:space="preserve"> nós representando as trajetórias ajustadas, a camada latente possui </w:t>
      </w:r>
      <w:r w:rsidRPr="00D45A5C">
        <w:rPr>
          <w:rFonts w:ascii="Courier New" w:hAnsi="Courier New" w:cs="Courier New"/>
          <w:sz w:val="18"/>
          <w:szCs w:val="18"/>
        </w:rPr>
        <w:t>h</w:t>
      </w:r>
      <w:r>
        <w:t xml:space="preserve"> nós que representam as características ocultas pela transformação de entrada, e a camada de saída possui </w:t>
      </w:r>
      <w:r w:rsidRPr="00D45A5C">
        <w:rPr>
          <w:rFonts w:ascii="Courier New" w:hAnsi="Courier New" w:cs="Courier New"/>
          <w:sz w:val="18"/>
          <w:szCs w:val="18"/>
        </w:rPr>
        <w:t>m</w:t>
      </w:r>
      <w:r>
        <w:t xml:space="preserve"> nós que representam uma reconstrução dos dados de entrada transformados da camada latente.</w:t>
      </w:r>
    </w:p>
    <w:p w14:paraId="07EA636F" w14:textId="77777777" w:rsidR="001D0045" w:rsidRDefault="001D0045" w:rsidP="001D0045">
      <w:pPr>
        <w:pStyle w:val="TF-TEXTO"/>
      </w:pPr>
      <w:r>
        <w:t>Segundo Gong, Simon e Liu (2019), na aplicação da validação cruzada, as amostras de treinamento foram divididas aleatoriamente em cinco subamostras de igual tamanho. Uma das subamostras foi usada como dado de validação e as outras quatro para treinamento. O processo de validação cruzada foi repetido 5 vezes com cada uma das cinco subamostras, para que cada amostra fosse usada como validação. Além disso, os autores também apontam que o critério de erro entre a trajetória original e a reconstruída foi o erro quadrático médio.</w:t>
      </w:r>
    </w:p>
    <w:p w14:paraId="45F53D97" w14:textId="30F90AC1" w:rsidR="001D0045" w:rsidRPr="001D0045" w:rsidRDefault="001D0045" w:rsidP="001D0045">
      <w:pPr>
        <w:pStyle w:val="TF-TEXTO"/>
        <w:rPr>
          <w:highlight w:val="green"/>
        </w:rPr>
      </w:pPr>
      <w:r>
        <w:t xml:space="preserve">Cada paciente possui um vetor de ativação que representa a semelhança com cada grupo. Segundo Gong, Simon e Liu (2019) é possível agrupá-los usando o vetor de ativação para descobrir os subtipos de depressão. Para isso, utilizou-se o algoritmo k-means, sendo que a quantidade de clusters foi definida através do método da curva do </w:t>
      </w:r>
      <w:r w:rsidRPr="001D0045">
        <w:t xml:space="preserve">cotovelo (Elbow Curve). Os autores destacam que todas as análises foram realizadas na linguagem Python e os algoritmos GPR e k-means foram utilizados a partir do pacote de código aberto scikit-learn. Já o pacote Theano foi utilizado para a aplicação da </w:t>
      </w:r>
      <w:r w:rsidR="005530FC">
        <w:t>RNA</w:t>
      </w:r>
      <w:r w:rsidRPr="001D0045">
        <w:t xml:space="preserve">. </w:t>
      </w:r>
    </w:p>
    <w:p w14:paraId="2B845648" w14:textId="2C4C176E" w:rsidR="001D0045" w:rsidRDefault="001D0045" w:rsidP="001D0045">
      <w:pPr>
        <w:pStyle w:val="TF-TEXTO"/>
      </w:pPr>
      <w:r w:rsidRPr="001D0045">
        <w:t xml:space="preserve">De acordo com Gong, Simon e Liu (2019), através da CCF e da correlação de Spearman confirmou-se a hipótese que os pontos das 8 questões e do item 9 tendem a mudar na mesma direção, onde a CCF no seu maior valor tinha o </w:t>
      </w:r>
      <w:r w:rsidRPr="00D45A5C">
        <w:rPr>
          <w:rFonts w:ascii="Courier New" w:hAnsi="Courier New" w:cs="Courier New"/>
          <w:sz w:val="18"/>
          <w:szCs w:val="18"/>
        </w:rPr>
        <w:t>lag</w:t>
      </w:r>
      <w:r w:rsidRPr="001D0045">
        <w:t xml:space="preserve"> de 0. </w:t>
      </w:r>
      <w:r w:rsidR="00BB6FAF">
        <w:t xml:space="preserve">Além disso, os autores também </w:t>
      </w:r>
      <w:r>
        <w:t xml:space="preserve">constataram a existência de uma forte correlação temporal entre os pontos das primeiras 8 questões e o item 9, tendo acontecido em sincronia em 45% dos pacientes. Neste ponto observaram também uma distribuição simétrica para </w:t>
      </w:r>
      <w:r w:rsidRPr="00D45A5C">
        <w:rPr>
          <w:rFonts w:ascii="Courier New" w:hAnsi="Courier New" w:cs="Courier New"/>
          <w:sz w:val="18"/>
          <w:szCs w:val="18"/>
        </w:rPr>
        <w:t>lag</w:t>
      </w:r>
      <w:r w:rsidRPr="00D45A5C">
        <w:rPr>
          <w:sz w:val="18"/>
          <w:szCs w:val="18"/>
        </w:rPr>
        <w:t xml:space="preserve"> </w:t>
      </w:r>
      <w:r>
        <w:t>positivo e negativo, indicando que há pacientes em que a ideação suicida precede ou sucede os sintomas de depressão. Os autores afirmam ainda que seu método traz informações uteis para as práticas de monitoramento de depressão e prevenção de suicídio, se for possível determinar o padrão de progressão de um paciente usando a análise de correlação cruzada, saber a trajetória principal pode fornecer uma forte evidência da trajetória seguinte.</w:t>
      </w:r>
    </w:p>
    <w:p w14:paraId="798C9168" w14:textId="6EE39E46" w:rsidR="001D0045" w:rsidRDefault="001D0045" w:rsidP="001D0045">
      <w:pPr>
        <w:pStyle w:val="TF-TEXTO"/>
      </w:pPr>
      <w:r>
        <w:t>Segundo Gong, Simon e Liu (2019) este é o primeiro trabalho que analisa a correlação temporal entre os valores das 8 questões de depressão e o item 9 de ideação suicida utilizando valores do PHQ-9 de prontuários médicos eletrônicos. As conclusões foram similares na análise de correlação cruzada utilizando as trajetórias ajustadas pelo método gau</w:t>
      </w:r>
      <w:r w:rsidR="00D45A5C">
        <w:t>s</w:t>
      </w:r>
      <w:r>
        <w:t xml:space="preserve">siano, e na análise de mudança de padrão utilizando valores não ajustados de PHQ-9. Dentre os registros dos pacientes analisados, verificou-se que os valores das 8 questões de depressão tendem a mudar na mesma direção do item 9. Além disto, encontraram que de 8% a 13% dos pacientes possuem aumento </w:t>
      </w:r>
      <w:r>
        <w:lastRenderedPageBreak/>
        <w:t>da ideação suicida juntamente com a melhora da depressão, sendo este o primeiro estudo que mostrou evidências deste fenômeno utilizando dados de prontuário médico eletrônico.</w:t>
      </w:r>
    </w:p>
    <w:p w14:paraId="4EAF929B" w14:textId="40BDE8BB" w:rsidR="00AB6C72" w:rsidRDefault="001D0045" w:rsidP="007033EB">
      <w:pPr>
        <w:pStyle w:val="TF-TEXTO"/>
      </w:pPr>
      <w:r>
        <w:t xml:space="preserve">Como limitações, Gong, Simon e Liu (2019) destacam primeiramente que a regressão do processo gaussiano não é o mais indicado quando os dados são esparsos e o item 9 está frequentemente zerado. Neste sentido, os autores apontam que a aplicação da interpolação com </w:t>
      </w:r>
      <w:r w:rsidRPr="00B108AF">
        <w:rPr>
          <w:i/>
          <w:iCs/>
        </w:rPr>
        <w:t>spline</w:t>
      </w:r>
      <w:r>
        <w:t xml:space="preserve"> linear poderia gerar melhores resultados. Gong, Simon e Liu (2019) </w:t>
      </w:r>
      <w:r w:rsidR="00F22987">
        <w:t xml:space="preserve">também </w:t>
      </w:r>
      <w:r>
        <w:t>ressaltam que o grupo de pacientes estudados foi pequeno, devido a seleção em relação a frequência no monitoramento, o que pode tornar o estudo enviesado para casos mais severos. Por último, a estrutura latente é um padrão local, isso significa que não é especificado o início da trajetória latente no histórico da doença. Isso limita a aplicação deste modelo para outras doenças crônicas, pois nem todas apresentam periodicidade e descobrir seu padrão local não garante a tendencia futura</w:t>
      </w:r>
      <w:r w:rsidR="007033EB">
        <w:rPr>
          <w:sz w:val="24"/>
          <w:szCs w:val="24"/>
        </w:rPr>
        <w:t>.</w:t>
      </w:r>
    </w:p>
    <w:p w14:paraId="375419FE" w14:textId="77777777" w:rsidR="007439A5" w:rsidRPr="00D23475" w:rsidRDefault="007439A5" w:rsidP="007439A5">
      <w:pPr>
        <w:pStyle w:val="Ttulo2"/>
        <w:rPr>
          <w:lang w:val="en-US"/>
        </w:rPr>
      </w:pPr>
      <w:r w:rsidRPr="00D23475">
        <w:rPr>
          <w:lang w:val="en-US"/>
        </w:rPr>
        <w:t xml:space="preserve">a machine learning approach for predicting wage workers suicidal ideation </w:t>
      </w:r>
    </w:p>
    <w:p w14:paraId="3075EF3B" w14:textId="0757A27C" w:rsidR="007439A5" w:rsidRDefault="007439A5" w:rsidP="007439A5">
      <w:pPr>
        <w:pStyle w:val="TF-TEXTO"/>
      </w:pPr>
      <w:r>
        <w:t xml:space="preserve">Quando um trabalhador sofre com problemas mentais, ele pode ter várias dificuldades como baixa autoconfiança, tensão, erros frequentes, cansaço excessivo e entrar em conflito com colegas, levando-o a um baixo desempenho. Além disso, em casos extremos, os problemas com a saúde mental podem levar ao suicídio. Diante disso, Park e Lee (2022) tinham como intuito analisar se a ideação suicida de trabalhadores assalariados pode ser prevista com características individuais, estados emocionais e características do ambiente de trabalho. </w:t>
      </w:r>
      <w:r w:rsidR="00B46E62">
        <w:t>F</w:t>
      </w:r>
      <w:r>
        <w:t>oram observado</w:t>
      </w:r>
      <w:r w:rsidR="002D1BBD">
        <w:t>s também</w:t>
      </w:r>
      <w:r>
        <w:t xml:space="preserve"> características demográficas, histórico médico e diferenças no estilo de vida pessoal de um grupo de trabalhadores com pensamentos suicidas, assim como variações no estado emocional, níveis de estresse, situação de saúde e fatores de depressão. A partir disso, Park e Lee (2022) procuraram determinar quais características afetam a ideação suicida, analisando aspectos como jornada de trabalho, tipo de trabalho e profissão e, se técnicas de </w:t>
      </w:r>
      <w:r w:rsidR="001179F9">
        <w:t>AM</w:t>
      </w:r>
      <w:r>
        <w:t xml:space="preserve"> podem identificar de forma eficaz quais fatores estão relacionados ao ambiente de trabalho ou emocionais.</w:t>
      </w:r>
    </w:p>
    <w:p w14:paraId="376768A0" w14:textId="30E09943" w:rsidR="007439A5" w:rsidRPr="00C146D6" w:rsidRDefault="007439A5" w:rsidP="007439A5">
      <w:pPr>
        <w:pStyle w:val="TF-TEXTO"/>
        <w:rPr>
          <w:u w:val="single"/>
        </w:rPr>
      </w:pPr>
      <w:r w:rsidRPr="00D23475">
        <w:rPr>
          <w:lang w:val="en-US"/>
        </w:rPr>
        <w:t xml:space="preserve">Park e Lee (2022) utilizaram dados levantados pelo Korean National Health and Nutrition Examination Survey (KNHANES </w:t>
      </w:r>
      <w:r>
        <w:rPr>
          <w:rStyle w:val="Refdenotaderodap"/>
        </w:rPr>
        <w:footnoteReference w:id="3"/>
      </w:r>
      <w:r w:rsidRPr="00D23475">
        <w:rPr>
          <w:lang w:val="en-US"/>
        </w:rPr>
        <w:t xml:space="preserve">). </w:t>
      </w:r>
      <w:r>
        <w:t xml:space="preserve">Foram selecionados dados das pesquisas dos anos de 2007 a 2013, de 2015 e de 2017, pois continham questões relacionadas </w:t>
      </w:r>
      <w:r w:rsidR="00C146D6">
        <w:t>à</w:t>
      </w:r>
      <w:r>
        <w:t xml:space="preserve"> análise de ideação suicida, tais como: durante o ano passado, você sentiu em algum momento que estava disposto a morrer? </w:t>
      </w:r>
      <w:r w:rsidR="00C146D6">
        <w:t>N</w:t>
      </w:r>
      <w:r>
        <w:t xml:space="preserve">o total, foram filtrados 12865 trabalhadores com idade igual ou superior a 19 anos. Destes, Park e Lee (2022) excluíram 49 pessoas que não responderam </w:t>
      </w:r>
      <w:r w:rsidR="00541C0E">
        <w:t>à</w:t>
      </w:r>
      <w:r>
        <w:t xml:space="preserve"> pergunta sobre ideação suicida. </w:t>
      </w:r>
    </w:p>
    <w:p w14:paraId="152592D3" w14:textId="426370D6" w:rsidR="007439A5" w:rsidRDefault="007439A5" w:rsidP="007439A5">
      <w:pPr>
        <w:pStyle w:val="TF-TEXTO"/>
      </w:pPr>
      <w:r>
        <w:t xml:space="preserve">Segundo Park e Lee (2022), foram selecionadas 23 variáveis que apresentam alguma relação com a ideação suicida. Elas possuem informações sobre a saúde (histórico de variadas doenças, índice de massa corporal etc.), características individuais (educação, idade, estado civil etc.) e de trabalho (ocupação, tipo de turno, horas trabalhadas por semana etc.) dos indivíduos. A partir delas, os autores desenvolveram dois modelos computacionais, um levando em consideração todas as variáveis para previsão de ideação suicida e o outro, utilizando apenas as relacionados ao trabalho. O algoritmo de </w:t>
      </w:r>
      <w:r w:rsidR="001179F9">
        <w:t>AM</w:t>
      </w:r>
      <w:r>
        <w:t xml:space="preserve"> utilizado por Park e Lee (2022) foi a Floresta Aleatória (FA). Dentre os benefícios citados pelos autores, tem-se o fato dele ser amplamente </w:t>
      </w:r>
      <w:r w:rsidR="002D1BBD">
        <w:t xml:space="preserve">utilizado </w:t>
      </w:r>
      <w:r>
        <w:t xml:space="preserve">devido a sua boa performance preditiva, especialmente em pesquisas relacionadas a saúde mental. </w:t>
      </w:r>
    </w:p>
    <w:p w14:paraId="5D7E742E" w14:textId="659459D3" w:rsidR="007439A5" w:rsidRDefault="007439A5" w:rsidP="007439A5">
      <w:pPr>
        <w:pStyle w:val="TF-TEXTO"/>
      </w:pPr>
      <w:r>
        <w:t xml:space="preserve">Inicialmente, Park e Lee (2022) subdividiram a base de dados em 70% dos dados para treinamento e 30% para teste. Para evitar </w:t>
      </w:r>
      <w:r w:rsidRPr="00116F82">
        <w:rPr>
          <w:i/>
          <w:iCs/>
        </w:rPr>
        <w:t>overfitting</w:t>
      </w:r>
      <w:r>
        <w:t xml:space="preserve">, os autores aplicaram validação cruzada com 10 </w:t>
      </w:r>
      <w:r w:rsidR="009A7AED">
        <w:t>partições</w:t>
      </w:r>
      <w:r>
        <w:t xml:space="preserve"> e repetiram o processo cinco vezes. Para encontrar os melhores parâmetros para a Floresta Aleatóri</w:t>
      </w:r>
      <w:r w:rsidR="00D85566">
        <w:t>a</w:t>
      </w:r>
      <w:r>
        <w:t xml:space="preserve">, Park e Lee (2022) utilizaram o método grid </w:t>
      </w:r>
      <w:r w:rsidRPr="00116F82">
        <w:rPr>
          <w:i/>
          <w:iCs/>
        </w:rPr>
        <w:t>search</w:t>
      </w:r>
      <w:r>
        <w:t xml:space="preserve">. Posteriormente, a performance do modelo foi avaliada utilizando o cálculo de acurácia, sensibilidade, especificidade, valor preditivo positivo (precisão), valor preditivo negativo, </w:t>
      </w:r>
      <w:r w:rsidR="004A6682">
        <w:rPr>
          <w:i/>
          <w:iCs/>
        </w:rPr>
        <w:t>A</w:t>
      </w:r>
      <w:r w:rsidRPr="00116F82">
        <w:rPr>
          <w:i/>
          <w:iCs/>
        </w:rPr>
        <w:t xml:space="preserve">rea </w:t>
      </w:r>
      <w:r w:rsidR="004A6682">
        <w:rPr>
          <w:i/>
          <w:iCs/>
        </w:rPr>
        <w:t>U</w:t>
      </w:r>
      <w:r w:rsidRPr="00116F82">
        <w:rPr>
          <w:i/>
          <w:iCs/>
        </w:rPr>
        <w:t xml:space="preserve">nder the </w:t>
      </w:r>
      <w:r w:rsidR="004A6682">
        <w:rPr>
          <w:i/>
          <w:iCs/>
        </w:rPr>
        <w:t>C</w:t>
      </w:r>
      <w:r w:rsidRPr="00116F82">
        <w:rPr>
          <w:i/>
          <w:iCs/>
        </w:rPr>
        <w:t>urve</w:t>
      </w:r>
      <w:r w:rsidR="00670D4C">
        <w:t xml:space="preserve"> </w:t>
      </w:r>
      <w:r>
        <w:t>(AUC) e F1 Score. Na implementação, utilizou-se a linguagem R versão 4.1.2, com o pacote “mice” para processar dados faltantes, o pacote “caret” para a validação cruzada e o pacote “ROCR” para o AUC.</w:t>
      </w:r>
    </w:p>
    <w:p w14:paraId="573BE625" w14:textId="617BAB50" w:rsidR="007439A5" w:rsidRDefault="007439A5" w:rsidP="007439A5">
      <w:pPr>
        <w:pStyle w:val="TF-TEXTO"/>
      </w:pPr>
      <w:r>
        <w:t>Park e Lee (2022) utilizaram dois modelos de floresta aleatória similares, porém diferenciando as variáveis utilizadas do</w:t>
      </w:r>
      <w:r w:rsidR="00A41837">
        <w:t xml:space="preserve"> conjunto de dados</w:t>
      </w:r>
      <w:r>
        <w:t xml:space="preserve">. No primeiro modelo foram utilizadas 23 </w:t>
      </w:r>
      <w:r w:rsidRPr="00670D4C">
        <w:t>variáveis, entre elas dados socioeconômicos, histórico médico, características do trabalho e estilo de vida, que obteve um F1 Score de 0,915. Já o segundo modelo, utilizou apenas as 5 variáveis relacionadas ao trabalho, sendo elas ocupação</w:t>
      </w:r>
      <w:r>
        <w:t>, regime de trabalho, jornada de trabalho, tipo de turno e horas trabalhadas por semana, alcançando 0,778 de F1 Score. Park e Lee (2022) ressaltam que o primeiro modelo atingiu AUC de 0,922 e o segundo 0,818. Além disso, os autores também destacam que um valor de AUC superior ou igual a 0,75 é considerado clinicamente útil para previsão de ideação suicida.</w:t>
      </w:r>
    </w:p>
    <w:p w14:paraId="2FF906B0" w14:textId="0D1C0D08" w:rsidR="007439A5" w:rsidRDefault="007439A5" w:rsidP="007439A5">
      <w:pPr>
        <w:pStyle w:val="TF-TEXTO"/>
      </w:pPr>
      <w:r>
        <w:t xml:space="preserve">Segundo Park e Lee (2022), as principais limitações identificadas foram: (i) apenas fatores multissetoriais foram utilizados e a avaliação dos ambientes de trabalho não foi realizada. No futuro, os autores sugerem a necessidade da realização de uma pesquisa com os trabalhadores para confirmar a consistência dos dados; (ii) </w:t>
      </w:r>
      <w:r>
        <w:lastRenderedPageBreak/>
        <w:t xml:space="preserve">apenas a ideação suicida foi avaliada. Por último, (iii) a aplicação de outras técnicas </w:t>
      </w:r>
      <w:r w:rsidR="0027310E">
        <w:t>AM</w:t>
      </w:r>
      <w:r>
        <w:t xml:space="preserve"> ou </w:t>
      </w:r>
      <w:r w:rsidR="0027310E">
        <w:t>IA</w:t>
      </w:r>
      <w:r>
        <w:t xml:space="preserve"> para previsão de suicido.</w:t>
      </w:r>
    </w:p>
    <w:p w14:paraId="7F826154" w14:textId="4EDFD2F3" w:rsidR="007439A5" w:rsidRPr="00D23475" w:rsidRDefault="007439A5" w:rsidP="007439A5">
      <w:pPr>
        <w:pStyle w:val="Ttulo2"/>
        <w:rPr>
          <w:lang w:val="en-US"/>
        </w:rPr>
      </w:pPr>
      <w:r w:rsidRPr="00D23475">
        <w:rPr>
          <w:lang w:val="en-US"/>
        </w:rPr>
        <w:t>PREDICTING SUICIDE ATTEMPT OR SUICIDE DEATH FOLLOWING A VISIT TO PSYCHIATRIC SPECIALTY CARE: A MACHINE LEARNING STUDY USING SWEDISH NATIONAL REGISTRY DATA</w:t>
      </w:r>
    </w:p>
    <w:p w14:paraId="47DCDA16" w14:textId="780C1528" w:rsidR="007439A5" w:rsidRDefault="007439A5" w:rsidP="007439A5">
      <w:pPr>
        <w:pStyle w:val="TF-TEXTO"/>
      </w:pPr>
      <w:r>
        <w:t xml:space="preserve">Chen </w:t>
      </w:r>
      <w:r w:rsidRPr="000D2B02">
        <w:rPr>
          <w:i/>
          <w:iCs/>
        </w:rPr>
        <w:t>et al.</w:t>
      </w:r>
      <w:r>
        <w:t xml:space="preserve"> (2020) mediram a performance de diversos modelos de </w:t>
      </w:r>
      <w:r w:rsidR="0065195E">
        <w:t>AM</w:t>
      </w:r>
      <w:r>
        <w:t xml:space="preserve"> aplicados a dados de registros nacionais de saúde dos suecos. Segundo os autores, tais modelos tinham o intuito de estabelecer a previsão prognóstica de tentativa de suicídio ou morte por suicídio dentro de 30 ou 90 dias após uma internação ou consulta ambulatorial de atendimento psiquiátrico.</w:t>
      </w:r>
    </w:p>
    <w:p w14:paraId="7EA76085" w14:textId="15CCFEFB" w:rsidR="007439A5" w:rsidRDefault="007439A5" w:rsidP="007439A5">
      <w:pPr>
        <w:pStyle w:val="TF-TEXTO"/>
      </w:pPr>
      <w:r>
        <w:t xml:space="preserve">Segundo Chen </w:t>
      </w:r>
      <w:r w:rsidRPr="000D2B02">
        <w:rPr>
          <w:i/>
          <w:iCs/>
        </w:rPr>
        <w:t>et al.</w:t>
      </w:r>
      <w:r>
        <w:t xml:space="preserve"> (2020), os dados utilizados são provenientes dos registros médicos de partos, registro de população total (contém dados como sexo, nascimento, morte migração e relações familiares), o registro multigeracional (vincula indivíduos com pais biológicos), integração longitudinal para seguro de saúde e estudos de mercado de trabalho (dados socioeconômicos), registro nacional de pacientes, registro de medicação prescrita e o registro nacional de crime. Ainda de acordo com os autores, o</w:t>
      </w:r>
      <w:r w:rsidR="00A41837">
        <w:t xml:space="preserve"> conjunto de dados</w:t>
      </w:r>
      <w:r>
        <w:t xml:space="preserve"> consiste em consultas ambulatoriais ou de internação com psiquiatras por pacientes de 18 a 39 anos na Suécia entre as datas 01/01/2011 e 31/12/2012, com diagnostico principal de qualquer transtorno mental ou comportamental de acordo com a Classificação Internacional Diagnósticos (CID-10: F00-F99). Para garantir a qualidade de dados e minimizar a quantidade de variáveis preditoras vazias, apenas pacientes nascidos na Suécia foram incluídos no estudo. Adicionalmente pacientes que emigraram antes da consulta, faleceram no mesmo dia da consulta ou não possuíam informação de um dos pais foram excluídos. No final, o </w:t>
      </w:r>
      <w:r w:rsidR="00A41837">
        <w:t xml:space="preserve">conjunto de dados </w:t>
      </w:r>
      <w:r>
        <w:t>se estabeleceu com 541300 consultas de 126205 pacientes dentro do período analisado.</w:t>
      </w:r>
    </w:p>
    <w:p w14:paraId="762EC90C" w14:textId="3BFD1A3F" w:rsidR="007439A5" w:rsidRDefault="007439A5" w:rsidP="007439A5">
      <w:pPr>
        <w:pStyle w:val="TF-TEXTO"/>
      </w:pPr>
      <w:r>
        <w:t xml:space="preserve">Inicialmente, Chen </w:t>
      </w:r>
      <w:r w:rsidRPr="000D2B02">
        <w:rPr>
          <w:i/>
          <w:iCs/>
        </w:rPr>
        <w:t>et al</w:t>
      </w:r>
      <w:r>
        <w:t xml:space="preserve">. (2020) treinaram 4 modelos: (i) </w:t>
      </w:r>
      <w:r w:rsidR="00234904">
        <w:t>E</w:t>
      </w:r>
      <w:r>
        <w:t xml:space="preserve">lastic </w:t>
      </w:r>
      <w:r w:rsidR="00234904">
        <w:t>N</w:t>
      </w:r>
      <w:r>
        <w:t xml:space="preserve">et </w:t>
      </w:r>
      <w:r w:rsidR="00234904">
        <w:t>P</w:t>
      </w:r>
      <w:r>
        <w:t xml:space="preserve">enalized </w:t>
      </w:r>
      <w:r w:rsidR="00234904">
        <w:t>L</w:t>
      </w:r>
      <w:r>
        <w:t xml:space="preserve">ogistic </w:t>
      </w:r>
      <w:r w:rsidR="00234904">
        <w:t>R</w:t>
      </w:r>
      <w:r>
        <w:t xml:space="preserve">egression (ENPLR), (ii) </w:t>
      </w:r>
      <w:r w:rsidR="00234904">
        <w:t>F</w:t>
      </w:r>
      <w:r>
        <w:t xml:space="preserve">loresta </w:t>
      </w:r>
      <w:r w:rsidR="00234904">
        <w:t>A</w:t>
      </w:r>
      <w:r>
        <w:t xml:space="preserve">leatória (FA), (iii) </w:t>
      </w:r>
      <w:r w:rsidR="00234904">
        <w:t>G</w:t>
      </w:r>
      <w:r>
        <w:t xml:space="preserve">radient </w:t>
      </w:r>
      <w:r w:rsidR="00234904">
        <w:t>B</w:t>
      </w:r>
      <w:r>
        <w:t>oosting (GB) e (iv) uma</w:t>
      </w:r>
      <w:r w:rsidR="00FB56A5">
        <w:t xml:space="preserve"> RNA</w:t>
      </w:r>
      <w:r>
        <w:t xml:space="preserve">. Segundo os autores, eles optaram </w:t>
      </w:r>
      <w:r w:rsidR="00112BE9">
        <w:t>por</w:t>
      </w:r>
      <w:r>
        <w:t xml:space="preserve"> estes algoritmos pois possuem uma abordagem analítica, tornando possível agregá-los com um método de ensemble</w:t>
      </w:r>
      <w:r>
        <w:rPr>
          <w:rStyle w:val="Refdenotaderodap"/>
        </w:rPr>
        <w:footnoteReference w:id="4"/>
      </w:r>
      <w:r>
        <w:t>. Para cada modelo</w:t>
      </w:r>
      <w:r w:rsidR="00D04D2E">
        <w:t>,</w:t>
      </w:r>
      <w:r>
        <w:t xml:space="preserve"> utilizou-se o </w:t>
      </w:r>
      <w:r w:rsidRPr="00D04D2E">
        <w:rPr>
          <w:i/>
          <w:iCs/>
        </w:rPr>
        <w:t>grid search</w:t>
      </w:r>
      <w:r>
        <w:t xml:space="preserve"> para definir os hypermarametros com a validação cruzada de 10 </w:t>
      </w:r>
      <w:r w:rsidR="005F2482">
        <w:t>partições</w:t>
      </w:r>
      <w:r>
        <w:t xml:space="preserve"> e como métrica o</w:t>
      </w:r>
      <w:r w:rsidR="009D07F1">
        <w:t xml:space="preserve"> AUC</w:t>
      </w:r>
      <w:r>
        <w:t>.  Em seguida</w:t>
      </w:r>
      <w:r w:rsidR="00D04D2E">
        <w:t>,</w:t>
      </w:r>
      <w:r>
        <w:t xml:space="preserve"> comparou-se os 4 algoritmos e modelos treinados co</w:t>
      </w:r>
      <w:r w:rsidR="009D07F1">
        <w:t>m</w:t>
      </w:r>
      <w:r>
        <w:t xml:space="preserve"> os formados pela agregação dos algoritmos (método ensemble). Segundo Chen </w:t>
      </w:r>
      <w:r w:rsidRPr="000D2B02">
        <w:rPr>
          <w:i/>
          <w:iCs/>
        </w:rPr>
        <w:t>et al.</w:t>
      </w:r>
      <w:r>
        <w:t xml:space="preserve"> (2020), selecionou-se o modelo com menor diferença entre o AUC de validação e treinamento. Ainda segundo os autores, utilizou-se o valor de AUC no conjunto de teste para avaliar a descriminação do modelo, ou seja, sua capacidade de separar os que podem ou não ter uma experi</w:t>
      </w:r>
      <w:r w:rsidR="00FB56A5">
        <w:t>ê</w:t>
      </w:r>
      <w:r>
        <w:t xml:space="preserve">ncia com suicídio. Neste caso, o método de Delong’s foi aplicado para determinar o intervalo de confiança do AUC do conjunto de teste. Além disso, também foram utilizadas as métricas que medem a sensibilidade, especificidade, valor preditivo positivo (VPP), valor preditivo negativo (VPN), Brier Score, </w:t>
      </w:r>
      <w:r w:rsidRPr="00C609F2">
        <w:rPr>
          <w:i/>
          <w:iCs/>
        </w:rPr>
        <w:t>predictor importance score</w:t>
      </w:r>
      <w:r>
        <w:t xml:space="preserve"> e análise da curva de aprendizado do modelo. Ressalta-se que os autores utilizaram os softwares SAS 9.4 e R 3.6.1 para construção do conjunto de dados e análises descritivas. Já os pacotes Scikit-learn e XGBoost da linguagem Python 3.6.7 foram utilizados para as análises de </w:t>
      </w:r>
      <w:r w:rsidR="00921F72">
        <w:t>AM</w:t>
      </w:r>
      <w:r>
        <w:t xml:space="preserve"> durante a definição e avaliação dos modelos.</w:t>
      </w:r>
    </w:p>
    <w:p w14:paraId="7BE3BF93" w14:textId="51634E5B" w:rsidR="007439A5" w:rsidRDefault="007439A5" w:rsidP="007439A5">
      <w:pPr>
        <w:pStyle w:val="TF-TEXTO"/>
      </w:pPr>
      <w:r>
        <w:t xml:space="preserve">Por fim, Chen </w:t>
      </w:r>
      <w:r w:rsidRPr="000D2B02">
        <w:rPr>
          <w:i/>
          <w:iCs/>
        </w:rPr>
        <w:t>et al.</w:t>
      </w:r>
      <w:r>
        <w:t xml:space="preserve"> (2020) treinaram um modelo considerando um número menor de variáveis (sexo, idade na visita, diagn</w:t>
      </w:r>
      <w:r w:rsidR="00374129">
        <w:t>ó</w:t>
      </w:r>
      <w:r>
        <w:t xml:space="preserve">stico e medicamentos controlados) assim como, utilizaram o método de diminuição de AUC proposto por </w:t>
      </w:r>
      <w:r w:rsidR="00206048" w:rsidRPr="00206048">
        <w:t>A Hanley e McNeil (1982)</w:t>
      </w:r>
      <w:r>
        <w:t xml:space="preserve">. Tal </w:t>
      </w:r>
      <w:r w:rsidR="009D07F1">
        <w:t>técnica</w:t>
      </w:r>
      <w:r>
        <w:t xml:space="preserve"> permite avaliar o poder preditivo de um modelo que não depende de uma integração complexa entre bases, ou seja, possibilita apenas a utilização dos dados disponíveis em um prontuário eletrônico que, segundo os autores, é mais viável.</w:t>
      </w:r>
    </w:p>
    <w:p w14:paraId="6B397218" w14:textId="02DCCEA4" w:rsidR="007439A5" w:rsidRDefault="007439A5" w:rsidP="007439A5">
      <w:pPr>
        <w:pStyle w:val="TF-TEXTO"/>
      </w:pPr>
      <w:r>
        <w:t xml:space="preserve">Segundo Chen </w:t>
      </w:r>
      <w:r w:rsidRPr="000D2B02">
        <w:rPr>
          <w:i/>
          <w:iCs/>
        </w:rPr>
        <w:t>et al.</w:t>
      </w:r>
      <w:r>
        <w:t xml:space="preserve"> (2020), os resultados da validação cruzada demonstraram que </w:t>
      </w:r>
      <w:r w:rsidR="009D07F1">
        <w:t>o</w:t>
      </w:r>
      <w:r>
        <w:t xml:space="preserve">s AUCs dos melhores modelos com algoritmos individuais eram similares. Já o modelo com agregação dos 4 melhores algoritmos distintos apresentou um valor maior de AUC de validação. Por esse motivo, Chen </w:t>
      </w:r>
      <w:r w:rsidRPr="000D2B02">
        <w:rPr>
          <w:i/>
          <w:iCs/>
        </w:rPr>
        <w:t xml:space="preserve">et </w:t>
      </w:r>
      <w:r w:rsidR="000D2B02" w:rsidRPr="000D2B02">
        <w:rPr>
          <w:i/>
          <w:iCs/>
        </w:rPr>
        <w:t>al.</w:t>
      </w:r>
      <w:r w:rsidR="000D2B02">
        <w:t xml:space="preserve"> (</w:t>
      </w:r>
      <w:r>
        <w:t>2020) optaram pelo modelo com agregação dos 4 algoritmos distintos (ENPLR, FA, GB e RN) aplicado a uma versão com previsão de ato suicida em 30 dias após consulta e uma para previsão de ato suicida em 90 dias da consulta. A partir desses modelos, os valores de AUC no conjunto teste foram de 0,88 (95% Intervalo de Confiança (IC) = 0,87 a 0,89) para a previsão de 30 dias e 0,89 (95% CI=0,88 a 0,90) para o de 90 dias. Além disso, os autores apontam que no limiar de risco de 95% os modelos de 90 dias e 30 dias apresentaram respectivamente, sensibilidade de 47,2% e 52,9%, especificidade de 96,6% e 95,9%, VVP de 34,9% e 18,7%, e de VPN 97,9% e 99,1%. Já os valores de Brier Score foram estimados em 0,028 e 0,015, ambos próximos de 0, indicando boa calibragem de modelo.</w:t>
      </w:r>
    </w:p>
    <w:p w14:paraId="7C73968A" w14:textId="055C9188" w:rsidR="0063243F" w:rsidRPr="009E3272" w:rsidRDefault="007439A5" w:rsidP="007439A5">
      <w:pPr>
        <w:pStyle w:val="TF-TEXTO"/>
      </w:pPr>
      <w:r>
        <w:t xml:space="preserve">Por fim, Chen </w:t>
      </w:r>
      <w:r w:rsidRPr="005F68E0">
        <w:rPr>
          <w:i/>
          <w:iCs/>
        </w:rPr>
        <w:t>et al</w:t>
      </w:r>
      <w:r>
        <w:t>. (2020), ressaltam a necessidade para o aumento da qualidade dos dados, tendo em vista que foram selecionados indivíduos que possuíam registros médicos de nascimento a partir de 1972, fazendo com</w:t>
      </w:r>
      <w:r w:rsidR="00B05DA3">
        <w:t xml:space="preserve"> que</w:t>
      </w:r>
      <w:r>
        <w:t xml:space="preserve"> nas datas estudadas os pacientes mais velhos estivessem com 39 anos. Dessa forma, segundo os autores, tem-se então um modelo que não generaliza bem para menores de 18 anos e adultos acima de 40 anos. Outra limitação diz respeito a escolha das variáveis preditoras, pois foram definidas de forma arbitrária. Já em relação </w:t>
      </w:r>
      <w:r>
        <w:lastRenderedPageBreak/>
        <w:t>aos modelos, eles não foram validados considerando outras bases de dados, por isso a capacidade de generalização em outras populações permanece desconhecida</w:t>
      </w:r>
      <w:r w:rsidR="00EE0085" w:rsidRPr="002D7725">
        <w:t>.</w:t>
      </w:r>
    </w:p>
    <w:p w14:paraId="7817D9B2" w14:textId="3B649B7F"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r w:rsidR="00544BBE">
        <w:t xml:space="preserve"> </w:t>
      </w:r>
    </w:p>
    <w:p w14:paraId="0D73B645" w14:textId="17C848DD" w:rsidR="0094296B" w:rsidRPr="00C25ED0" w:rsidRDefault="002D3655" w:rsidP="0094296B">
      <w:pPr>
        <w:pStyle w:val="TF-TEXTO"/>
      </w:pPr>
      <w:r w:rsidRPr="002D7725">
        <w:t>E</w:t>
      </w:r>
      <w:r w:rsidR="0094296B" w:rsidRPr="002D7725">
        <w:t>sta seção apresenta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5D8B4858" w14:textId="4E0033C6" w:rsidR="002D3655" w:rsidRDefault="002D3655" w:rsidP="002D3655">
      <w:pPr>
        <w:pStyle w:val="TF-TEXTO"/>
      </w:pPr>
      <w:r>
        <w:t>No</w:t>
      </w:r>
      <w:r w:rsidR="00B47FAB">
        <w:t xml:space="preserve"> </w:t>
      </w:r>
      <w:r w:rsidR="009D07F1">
        <w:fldChar w:fldCharType="begin"/>
      </w:r>
      <w:r w:rsidR="009D07F1">
        <w:instrText xml:space="preserve"> REF _Ref116474589 \h </w:instrText>
      </w:r>
      <w:r w:rsidR="009D07F1">
        <w:fldChar w:fldCharType="separate"/>
      </w:r>
      <w:r w:rsidR="003155A6">
        <w:t xml:space="preserve">Quadro </w:t>
      </w:r>
      <w:r w:rsidR="003155A6">
        <w:rPr>
          <w:noProof/>
        </w:rPr>
        <w:t>1</w:t>
      </w:r>
      <w:r w:rsidR="009D07F1">
        <w:fldChar w:fldCharType="end"/>
      </w:r>
      <w:r w:rsidR="00F554DF">
        <w:t xml:space="preserve"> </w:t>
      </w:r>
      <w:r>
        <w:t xml:space="preserve">é apresentado </w:t>
      </w:r>
      <w:r w:rsidR="00942F02">
        <w:t>o</w:t>
      </w:r>
      <w:r>
        <w:t xml:space="preserve"> comparativo entre os trabalhos correlatos. As linhas representam as características e as colunas os trabalhos.</w:t>
      </w:r>
    </w:p>
    <w:p w14:paraId="6ADE3A43" w14:textId="5FE3EEDB" w:rsidR="004D7A10" w:rsidRDefault="004D7A10" w:rsidP="004D7A10">
      <w:pPr>
        <w:pStyle w:val="TF-LEGENDA"/>
      </w:pPr>
      <w:bookmarkStart w:id="42" w:name="_Ref116474589"/>
      <w:bookmarkStart w:id="43" w:name="_Ref116498236"/>
      <w:r>
        <w:t xml:space="preserve">Quadro </w:t>
      </w:r>
      <w:r>
        <w:fldChar w:fldCharType="begin"/>
      </w:r>
      <w:r>
        <w:instrText>SEQ Quadro \* ARABIC</w:instrText>
      </w:r>
      <w:r>
        <w:fldChar w:fldCharType="separate"/>
      </w:r>
      <w:r w:rsidR="003155A6">
        <w:rPr>
          <w:noProof/>
        </w:rPr>
        <w:t>1</w:t>
      </w:r>
      <w:r>
        <w:fldChar w:fldCharType="end"/>
      </w:r>
      <w:bookmarkEnd w:id="42"/>
      <w:r>
        <w:t xml:space="preserve"> - Comparativo dos trabalhos correlatos</w:t>
      </w:r>
      <w:bookmarkEnd w:id="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4"/>
        <w:gridCol w:w="2268"/>
        <w:gridCol w:w="2551"/>
        <w:gridCol w:w="2259"/>
      </w:tblGrid>
      <w:tr w:rsidR="004D7A10" w14:paraId="17658B1A" w14:textId="77777777" w:rsidTr="005E4EF2">
        <w:trPr>
          <w:trHeight w:val="338"/>
        </w:trPr>
        <w:tc>
          <w:tcPr>
            <w:tcW w:w="1874" w:type="dxa"/>
            <w:tcBorders>
              <w:top w:val="single" w:sz="2" w:space="0" w:color="000000" w:themeColor="text1"/>
              <w:left w:val="single" w:sz="2" w:space="0" w:color="000000" w:themeColor="text1"/>
              <w:bottom w:val="single" w:sz="2" w:space="0" w:color="000000" w:themeColor="text1"/>
              <w:right w:val="single" w:sz="2" w:space="0" w:color="000000" w:themeColor="text1"/>
              <w:tl2br w:val="single" w:sz="4" w:space="0" w:color="auto"/>
            </w:tcBorders>
            <w:shd w:val="clear" w:color="auto" w:fill="A6A6A6" w:themeFill="background1" w:themeFillShade="A6"/>
          </w:tcPr>
          <w:p w14:paraId="6A6DFDF8" w14:textId="77777777" w:rsidR="004D7A10" w:rsidRPr="007D4566" w:rsidRDefault="004D7A10">
            <w:pPr>
              <w:pStyle w:val="TF-TEXTOQUADRO"/>
              <w:jc w:val="right"/>
            </w:pPr>
            <w:r>
              <w:t>Trabalhos</w:t>
            </w:r>
          </w:p>
          <w:p w14:paraId="18B50703" w14:textId="3E67F86E" w:rsidR="004D7A10" w:rsidRPr="007D4566" w:rsidRDefault="004D7A10">
            <w:pPr>
              <w:pStyle w:val="TF-TEXTOQUADRO"/>
            </w:pPr>
            <w:r>
              <w:t>Características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73DAB17D" w14:textId="1F0CC457" w:rsidR="004D7A10" w:rsidRDefault="004D7A10">
            <w:pPr>
              <w:pStyle w:val="TF-TEXTOQUADRO"/>
              <w:jc w:val="center"/>
            </w:pPr>
            <w:r>
              <w:t xml:space="preserve">Gong, Simon e Liu </w:t>
            </w:r>
            <w:r w:rsidR="005E4EF2">
              <w:t>(</w:t>
            </w:r>
            <w:r>
              <w:t>2019</w:t>
            </w:r>
            <w:r w:rsidR="005E4EF2">
              <w:t>)</w:t>
            </w:r>
          </w:p>
        </w:tc>
        <w:tc>
          <w:tcPr>
            <w:tcW w:w="255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50E390C6" w14:textId="77777777" w:rsidR="005E4EF2" w:rsidRDefault="004D7A10">
            <w:pPr>
              <w:pStyle w:val="TF-TEXTOQUADRO"/>
              <w:jc w:val="center"/>
            </w:pPr>
            <w:r>
              <w:t xml:space="preserve">Park e Lee </w:t>
            </w:r>
          </w:p>
          <w:p w14:paraId="27D7F97B" w14:textId="47D4FC65" w:rsidR="004D7A10" w:rsidRDefault="005E4EF2">
            <w:pPr>
              <w:pStyle w:val="TF-TEXTOQUADRO"/>
              <w:jc w:val="center"/>
            </w:pPr>
            <w:r>
              <w:t>(</w:t>
            </w:r>
            <w:r w:rsidR="004D7A10">
              <w:t>2022</w:t>
            </w:r>
            <w:r>
              <w:t>)</w:t>
            </w:r>
          </w:p>
        </w:tc>
        <w:tc>
          <w:tcPr>
            <w:tcW w:w="22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6A6A6" w:themeFill="background1" w:themeFillShade="A6"/>
            <w:vAlign w:val="center"/>
          </w:tcPr>
          <w:p w14:paraId="24220852" w14:textId="77777777" w:rsidR="005E4EF2" w:rsidRDefault="004D7A10">
            <w:pPr>
              <w:pStyle w:val="TF-TEXTOQUADRO"/>
              <w:jc w:val="center"/>
            </w:pPr>
            <w:r>
              <w:t xml:space="preserve">Chen </w:t>
            </w:r>
            <w:r w:rsidRPr="005E4EF2">
              <w:rPr>
                <w:i/>
                <w:iCs/>
              </w:rPr>
              <w:t>et al</w:t>
            </w:r>
            <w:r>
              <w:t xml:space="preserve">. </w:t>
            </w:r>
          </w:p>
          <w:p w14:paraId="238A9AE8" w14:textId="002B9C91" w:rsidR="004D7A10" w:rsidRPr="007D4566" w:rsidRDefault="005E4EF2">
            <w:pPr>
              <w:pStyle w:val="TF-TEXTOQUADRO"/>
              <w:jc w:val="center"/>
            </w:pPr>
            <w:r>
              <w:t>(</w:t>
            </w:r>
            <w:r w:rsidR="004D7A10">
              <w:t>2020</w:t>
            </w:r>
            <w:r>
              <w:t>)</w:t>
            </w:r>
          </w:p>
        </w:tc>
      </w:tr>
      <w:tr w:rsidR="005E4EF2" w14:paraId="7D8A82D7" w14:textId="77777777" w:rsidTr="005E4EF2">
        <w:tc>
          <w:tcPr>
            <w:tcW w:w="1874" w:type="dxa"/>
            <w:tcBorders>
              <w:top w:val="single" w:sz="2" w:space="0" w:color="000000" w:themeColor="text1"/>
            </w:tcBorders>
            <w:shd w:val="clear" w:color="auto" w:fill="auto"/>
            <w:vAlign w:val="center"/>
          </w:tcPr>
          <w:p w14:paraId="2D962F9A" w14:textId="77777777" w:rsidR="004D7A10" w:rsidRDefault="004D7A10" w:rsidP="005E4EF2">
            <w:pPr>
              <w:pStyle w:val="TF-TEXTOQUADRO"/>
            </w:pPr>
            <w:r>
              <w:t>Objetivo</w:t>
            </w:r>
          </w:p>
        </w:tc>
        <w:tc>
          <w:tcPr>
            <w:tcW w:w="2268" w:type="dxa"/>
            <w:tcBorders>
              <w:top w:val="single" w:sz="2" w:space="0" w:color="000000" w:themeColor="text1"/>
            </w:tcBorders>
            <w:shd w:val="clear" w:color="auto" w:fill="auto"/>
            <w:vAlign w:val="center"/>
          </w:tcPr>
          <w:p w14:paraId="75ACE189" w14:textId="77777777" w:rsidR="004D7A10" w:rsidRDefault="004D7A10" w:rsidP="005E4EF2">
            <w:pPr>
              <w:pStyle w:val="TF-TEXTOQUADRO"/>
            </w:pPr>
            <w:r>
              <w:t>E</w:t>
            </w:r>
            <w:r w:rsidRPr="00DB5246">
              <w:t>stabelecer padrões heterogêneos de trajetória de depressão</w:t>
            </w:r>
            <w:r>
              <w:t xml:space="preserve"> e </w:t>
            </w:r>
            <w:r w:rsidRPr="00DB5246">
              <w:t>investigar a afirmação de que a melhora no quadro de depressão pode ser acompanhada de maior ideação suicida</w:t>
            </w:r>
          </w:p>
        </w:tc>
        <w:tc>
          <w:tcPr>
            <w:tcW w:w="2551" w:type="dxa"/>
            <w:tcBorders>
              <w:top w:val="single" w:sz="2" w:space="0" w:color="000000" w:themeColor="text1"/>
            </w:tcBorders>
            <w:shd w:val="clear" w:color="auto" w:fill="auto"/>
            <w:vAlign w:val="center"/>
          </w:tcPr>
          <w:p w14:paraId="045546A0" w14:textId="77777777" w:rsidR="004D7A10" w:rsidRDefault="004D7A10" w:rsidP="005E4EF2">
            <w:pPr>
              <w:pStyle w:val="TF-TEXTOQUADRO"/>
            </w:pPr>
            <w:r>
              <w:t>I</w:t>
            </w:r>
            <w:r w:rsidRPr="005D6B26">
              <w:t>nvestigar se o risco de</w:t>
            </w:r>
            <w:r>
              <w:t xml:space="preserve"> ideação</w:t>
            </w:r>
            <w:r w:rsidRPr="005D6B26">
              <w:t xml:space="preserve"> suicid</w:t>
            </w:r>
            <w:r>
              <w:t>a</w:t>
            </w:r>
            <w:r w:rsidRPr="005D6B26">
              <w:t xml:space="preserve"> de trabalhadores pode ser previsto de forma eficaz </w:t>
            </w:r>
            <w:r>
              <w:t xml:space="preserve">com </w:t>
            </w:r>
            <w:r w:rsidRPr="005D6B26">
              <w:t>fatores</w:t>
            </w:r>
            <w:r>
              <w:t xml:space="preserve"> relacionados ao ambiente de trabalho</w:t>
            </w:r>
          </w:p>
        </w:tc>
        <w:tc>
          <w:tcPr>
            <w:tcW w:w="2259" w:type="dxa"/>
            <w:tcBorders>
              <w:top w:val="single" w:sz="2" w:space="0" w:color="000000" w:themeColor="text1"/>
            </w:tcBorders>
            <w:shd w:val="clear" w:color="auto" w:fill="auto"/>
            <w:vAlign w:val="center"/>
          </w:tcPr>
          <w:p w14:paraId="5683135C" w14:textId="77777777" w:rsidR="004D7A10" w:rsidRDefault="004D7A10" w:rsidP="005E4EF2">
            <w:pPr>
              <w:pStyle w:val="TF-TEXTOQUADRO"/>
            </w:pPr>
            <w:r>
              <w:t xml:space="preserve">Examinar o potencial de previsão de comportamento suicida dos dados de registros nacionais suecos </w:t>
            </w:r>
          </w:p>
        </w:tc>
      </w:tr>
      <w:tr w:rsidR="005E4EF2" w14:paraId="5471A4F6" w14:textId="77777777" w:rsidTr="005E4EF2">
        <w:tc>
          <w:tcPr>
            <w:tcW w:w="1874" w:type="dxa"/>
            <w:shd w:val="clear" w:color="auto" w:fill="auto"/>
            <w:vAlign w:val="center"/>
          </w:tcPr>
          <w:p w14:paraId="45CA6AD1" w14:textId="77777777" w:rsidR="004D7A10" w:rsidRDefault="004D7A10" w:rsidP="005E4EF2">
            <w:pPr>
              <w:pStyle w:val="TF-TEXTOQUADRO"/>
            </w:pPr>
            <w:r>
              <w:t>Perfil do público-alvo</w:t>
            </w:r>
          </w:p>
        </w:tc>
        <w:tc>
          <w:tcPr>
            <w:tcW w:w="2268" w:type="dxa"/>
            <w:shd w:val="clear" w:color="auto" w:fill="auto"/>
            <w:vAlign w:val="center"/>
          </w:tcPr>
          <w:p w14:paraId="01709F62" w14:textId="44E89AE9" w:rsidR="004D7A10" w:rsidRDefault="004D7A10" w:rsidP="005E4EF2">
            <w:pPr>
              <w:pStyle w:val="TF-TEXTOQUADRO"/>
            </w:pPr>
            <w:r>
              <w:t xml:space="preserve">Pacientes em tratamento de depressão </w:t>
            </w:r>
          </w:p>
        </w:tc>
        <w:tc>
          <w:tcPr>
            <w:tcW w:w="2551" w:type="dxa"/>
            <w:shd w:val="clear" w:color="auto" w:fill="auto"/>
            <w:vAlign w:val="center"/>
          </w:tcPr>
          <w:p w14:paraId="589F22B4" w14:textId="77777777" w:rsidR="004D7A10" w:rsidRDefault="004D7A10" w:rsidP="005E4EF2">
            <w:pPr>
              <w:pStyle w:val="TF-TEXTOQUADRO"/>
            </w:pPr>
            <w:r>
              <w:t xml:space="preserve">Trabalhadores assalariados </w:t>
            </w:r>
          </w:p>
        </w:tc>
        <w:tc>
          <w:tcPr>
            <w:tcW w:w="2259" w:type="dxa"/>
            <w:shd w:val="clear" w:color="auto" w:fill="auto"/>
            <w:vAlign w:val="center"/>
          </w:tcPr>
          <w:p w14:paraId="6C0344C2" w14:textId="77777777" w:rsidR="004D7A10" w:rsidRDefault="004D7A10" w:rsidP="005E4EF2">
            <w:pPr>
              <w:pStyle w:val="TF-TEXTOQUADRO"/>
            </w:pPr>
            <w:r>
              <w:t xml:space="preserve">Pessoas nascidas na Suécia </w:t>
            </w:r>
          </w:p>
        </w:tc>
      </w:tr>
      <w:tr w:rsidR="005E4EF2" w14:paraId="13BEC783" w14:textId="77777777" w:rsidTr="005E4EF2">
        <w:tc>
          <w:tcPr>
            <w:tcW w:w="1874" w:type="dxa"/>
            <w:shd w:val="clear" w:color="auto" w:fill="auto"/>
            <w:vAlign w:val="center"/>
          </w:tcPr>
          <w:p w14:paraId="26D24D28" w14:textId="732A8A22" w:rsidR="004D7A10" w:rsidRDefault="004D7A10" w:rsidP="005E4EF2">
            <w:pPr>
              <w:pStyle w:val="TF-TEXTOQUADRO"/>
            </w:pPr>
            <w:r>
              <w:t xml:space="preserve">Características do </w:t>
            </w:r>
            <w:r w:rsidR="0016250C">
              <w:t xml:space="preserve">conjunto de dados </w:t>
            </w:r>
            <w:r>
              <w:t>utilizado</w:t>
            </w:r>
          </w:p>
        </w:tc>
        <w:tc>
          <w:tcPr>
            <w:tcW w:w="2268" w:type="dxa"/>
            <w:shd w:val="clear" w:color="auto" w:fill="auto"/>
            <w:vAlign w:val="center"/>
          </w:tcPr>
          <w:p w14:paraId="6CE6BE90" w14:textId="77777777" w:rsidR="004D7A10" w:rsidRDefault="004D7A10" w:rsidP="005E4EF2">
            <w:pPr>
              <w:pStyle w:val="TF-TEXTOQUADRO"/>
            </w:pPr>
            <w:r>
              <w:t>Dados de prontuários eletrônicos de 610 pacientes com variação de pelo menos 6 pontos na pergunta 9 do questionário PHQ-9 em um período de 20 quinzenas, 62% com idade superior a 45 anos e 68% do sexo feminino</w:t>
            </w:r>
          </w:p>
        </w:tc>
        <w:tc>
          <w:tcPr>
            <w:tcW w:w="2551" w:type="dxa"/>
            <w:shd w:val="clear" w:color="auto" w:fill="auto"/>
            <w:vAlign w:val="center"/>
          </w:tcPr>
          <w:p w14:paraId="6B297BA4" w14:textId="77777777" w:rsidR="004D7A10" w:rsidRDefault="004D7A10" w:rsidP="005E4EF2">
            <w:pPr>
              <w:pStyle w:val="TF-TEXTOQUADRO"/>
            </w:pPr>
            <w:r>
              <w:t xml:space="preserve">Dados oriundos de 12816 trabalhadores com mais de 19 anos em um período de 9 anos de levantamentos </w:t>
            </w:r>
          </w:p>
        </w:tc>
        <w:tc>
          <w:tcPr>
            <w:tcW w:w="2259" w:type="dxa"/>
            <w:shd w:val="clear" w:color="auto" w:fill="auto"/>
            <w:vAlign w:val="center"/>
          </w:tcPr>
          <w:p w14:paraId="317940FC" w14:textId="2A8BB6EF" w:rsidR="004D7A10" w:rsidRDefault="004D7A10" w:rsidP="005E4EF2">
            <w:pPr>
              <w:pStyle w:val="TF-TEXTOQUADRO"/>
            </w:pPr>
            <w:r>
              <w:t xml:space="preserve">Dados oriundos de 541300 consultas de 126205 pacientes atendidos entre as datas 01/01/2011 e 31/12/2012 composto por 54% do sexo feminino e 46% do sexo masculino, idades entre 18 e 39 anos </w:t>
            </w:r>
          </w:p>
        </w:tc>
      </w:tr>
      <w:tr w:rsidR="005E4EF2" w14:paraId="57494CFA" w14:textId="77777777" w:rsidTr="005E4EF2">
        <w:tc>
          <w:tcPr>
            <w:tcW w:w="1874" w:type="dxa"/>
            <w:shd w:val="clear" w:color="auto" w:fill="auto"/>
            <w:vAlign w:val="center"/>
          </w:tcPr>
          <w:p w14:paraId="18F89667" w14:textId="77777777" w:rsidR="004D7A10" w:rsidRDefault="004D7A10" w:rsidP="005E4EF2">
            <w:pPr>
              <w:pStyle w:val="TF-TEXTOQUADRO"/>
            </w:pPr>
            <w:r>
              <w:t>Variáveis utilizadas</w:t>
            </w:r>
          </w:p>
        </w:tc>
        <w:tc>
          <w:tcPr>
            <w:tcW w:w="2268" w:type="dxa"/>
            <w:shd w:val="clear" w:color="auto" w:fill="auto"/>
            <w:vAlign w:val="center"/>
          </w:tcPr>
          <w:p w14:paraId="13AEAE89" w14:textId="77777777" w:rsidR="004D7A10" w:rsidRDefault="004D7A10" w:rsidP="005E4EF2">
            <w:pPr>
              <w:pStyle w:val="TF-TEXTOQUADRO"/>
            </w:pPr>
            <w:r>
              <w:t>Pontuação nas 9 perguntas do questionário PHQ-9</w:t>
            </w:r>
          </w:p>
        </w:tc>
        <w:tc>
          <w:tcPr>
            <w:tcW w:w="2551" w:type="dxa"/>
            <w:shd w:val="clear" w:color="auto" w:fill="auto"/>
            <w:vAlign w:val="center"/>
          </w:tcPr>
          <w:p w14:paraId="2F6A6B54" w14:textId="77777777" w:rsidR="004D7A10" w:rsidRDefault="004D7A10" w:rsidP="005E4EF2">
            <w:pPr>
              <w:pStyle w:val="TF-TEXTOQUADRO"/>
            </w:pPr>
            <w:r>
              <w:t>Demográficas, histórico médico, características de trabalho, e escolhas pessoais de estilo de vida</w:t>
            </w:r>
          </w:p>
        </w:tc>
        <w:tc>
          <w:tcPr>
            <w:tcW w:w="2259" w:type="dxa"/>
            <w:shd w:val="clear" w:color="auto" w:fill="auto"/>
            <w:vAlign w:val="center"/>
          </w:tcPr>
          <w:p w14:paraId="20A439C7" w14:textId="77777777" w:rsidR="004D7A10" w:rsidRDefault="004D7A10" w:rsidP="005E4EF2">
            <w:pPr>
              <w:pStyle w:val="TF-TEXTOQUADRO"/>
            </w:pPr>
            <w:r>
              <w:t>Demográficas, socioeconômicas, registros médicos eletrônicos, criminalidade, histórico de saúde familiar e crime</w:t>
            </w:r>
          </w:p>
        </w:tc>
      </w:tr>
      <w:tr w:rsidR="005E4EF2" w14:paraId="23478BA7" w14:textId="77777777" w:rsidTr="005E4EF2">
        <w:tc>
          <w:tcPr>
            <w:tcW w:w="1874" w:type="dxa"/>
            <w:shd w:val="clear" w:color="auto" w:fill="auto"/>
            <w:vAlign w:val="center"/>
          </w:tcPr>
          <w:p w14:paraId="321AE9D0" w14:textId="77777777" w:rsidR="004D7A10" w:rsidRDefault="004D7A10" w:rsidP="005E4EF2">
            <w:pPr>
              <w:pStyle w:val="TF-TEXTOQUADRO"/>
            </w:pPr>
            <w:r>
              <w:t xml:space="preserve">Algoritmo de Aprendizado de Máquina </w:t>
            </w:r>
          </w:p>
        </w:tc>
        <w:tc>
          <w:tcPr>
            <w:tcW w:w="2268" w:type="dxa"/>
            <w:shd w:val="clear" w:color="auto" w:fill="auto"/>
            <w:vAlign w:val="center"/>
          </w:tcPr>
          <w:p w14:paraId="4D88A5FB" w14:textId="0B1A447C" w:rsidR="004D7A10" w:rsidRDefault="004D7A10" w:rsidP="005E4EF2">
            <w:pPr>
              <w:pStyle w:val="TF-TEXTOQUADRO"/>
            </w:pPr>
            <w:r>
              <w:t xml:space="preserve">Regressão por processos gaussianos, k-means e </w:t>
            </w:r>
            <w:r w:rsidR="005E4EF2">
              <w:t>RNA</w:t>
            </w:r>
          </w:p>
        </w:tc>
        <w:tc>
          <w:tcPr>
            <w:tcW w:w="2551" w:type="dxa"/>
            <w:shd w:val="clear" w:color="auto" w:fill="auto"/>
            <w:vAlign w:val="center"/>
          </w:tcPr>
          <w:p w14:paraId="0E546AB9" w14:textId="77777777" w:rsidR="004D7A10" w:rsidRDefault="004D7A10" w:rsidP="005E4EF2">
            <w:pPr>
              <w:pStyle w:val="TF-TEXTOQUADRO"/>
            </w:pPr>
            <w:r>
              <w:t>Floresta Aleatória</w:t>
            </w:r>
          </w:p>
        </w:tc>
        <w:tc>
          <w:tcPr>
            <w:tcW w:w="2259" w:type="dxa"/>
            <w:shd w:val="clear" w:color="auto" w:fill="auto"/>
            <w:vAlign w:val="center"/>
          </w:tcPr>
          <w:p w14:paraId="578EFB32" w14:textId="20D9B16C" w:rsidR="004D7A10" w:rsidRDefault="004D7A10" w:rsidP="005E4EF2">
            <w:pPr>
              <w:pStyle w:val="TF-TEXTOQUADRO"/>
            </w:pPr>
            <w:r>
              <w:t xml:space="preserve">Elastic net penalized logistic regression, floresta aleatória, gradient boosting e </w:t>
            </w:r>
            <w:r w:rsidR="005E4EF2">
              <w:t>RNA</w:t>
            </w:r>
          </w:p>
        </w:tc>
      </w:tr>
      <w:tr w:rsidR="005E4EF2" w14:paraId="1A2AE122" w14:textId="77777777" w:rsidTr="005E4EF2">
        <w:tc>
          <w:tcPr>
            <w:tcW w:w="1874" w:type="dxa"/>
            <w:shd w:val="clear" w:color="auto" w:fill="auto"/>
            <w:vAlign w:val="center"/>
          </w:tcPr>
          <w:p w14:paraId="0AC53B05" w14:textId="77777777" w:rsidR="004D7A10" w:rsidRDefault="004D7A10" w:rsidP="005E4EF2">
            <w:pPr>
              <w:pStyle w:val="TF-TEXTOQUADRO"/>
            </w:pPr>
            <w:r>
              <w:t>Métricas utilizadas</w:t>
            </w:r>
          </w:p>
        </w:tc>
        <w:tc>
          <w:tcPr>
            <w:tcW w:w="2268" w:type="dxa"/>
            <w:shd w:val="clear" w:color="auto" w:fill="auto"/>
            <w:vAlign w:val="center"/>
          </w:tcPr>
          <w:p w14:paraId="4B75EEE1" w14:textId="77777777" w:rsidR="004D7A10" w:rsidRDefault="004D7A10" w:rsidP="005E4EF2">
            <w:pPr>
              <w:pStyle w:val="TF-TEXTOQUADRO"/>
            </w:pPr>
            <w:r>
              <w:t>Similaridade entre subgrupos</w:t>
            </w:r>
          </w:p>
        </w:tc>
        <w:tc>
          <w:tcPr>
            <w:tcW w:w="2551" w:type="dxa"/>
            <w:shd w:val="clear" w:color="auto" w:fill="auto"/>
            <w:vAlign w:val="center"/>
          </w:tcPr>
          <w:p w14:paraId="065A1332" w14:textId="1DBAE0BA" w:rsidR="004D7A10" w:rsidRDefault="004D7A10" w:rsidP="005E4EF2">
            <w:pPr>
              <w:pStyle w:val="TF-TEXTOQUADRO"/>
            </w:pPr>
            <w:r>
              <w:t>Acurácia, sensibilidade, especificidade, valor preditivo positivo/negativo, (AUC) e F1 Score</w:t>
            </w:r>
          </w:p>
        </w:tc>
        <w:tc>
          <w:tcPr>
            <w:tcW w:w="2259" w:type="dxa"/>
            <w:shd w:val="clear" w:color="auto" w:fill="auto"/>
            <w:vAlign w:val="center"/>
          </w:tcPr>
          <w:p w14:paraId="489F1664" w14:textId="0CF82ADE" w:rsidR="004D7A10" w:rsidRDefault="004D7A10" w:rsidP="005E4EF2">
            <w:pPr>
              <w:pStyle w:val="TF-TEXTOQUADRO"/>
            </w:pPr>
            <w:r>
              <w:t xml:space="preserve">AUC, sensibilidade, especificidade, valor preditivo positivo/negativo </w:t>
            </w:r>
          </w:p>
        </w:tc>
      </w:tr>
    </w:tbl>
    <w:p w14:paraId="7A0B90EB" w14:textId="77777777" w:rsidR="004D7A10" w:rsidRDefault="004D7A10" w:rsidP="004D7A10">
      <w:pPr>
        <w:pStyle w:val="TF-FONTE"/>
      </w:pPr>
      <w:r>
        <w:t>Fonte: elaborado pela autora.</w:t>
      </w:r>
    </w:p>
    <w:p w14:paraId="28C370B9" w14:textId="54EC7496" w:rsidR="004D7A10" w:rsidRPr="00211663" w:rsidRDefault="004D7A10" w:rsidP="004D7A10">
      <w:pPr>
        <w:pStyle w:val="TF-TEXTO"/>
      </w:pPr>
      <w:r w:rsidRPr="00211663">
        <w:t>A partir do</w:t>
      </w:r>
      <w:r w:rsidR="00034CDB">
        <w:t xml:space="preserve"> </w:t>
      </w:r>
      <w:r w:rsidR="00034CDB">
        <w:fldChar w:fldCharType="begin"/>
      </w:r>
      <w:r w:rsidR="00034CDB">
        <w:instrText xml:space="preserve"> REF _Ref116474589 \h </w:instrText>
      </w:r>
      <w:r w:rsidR="00034CDB">
        <w:fldChar w:fldCharType="separate"/>
      </w:r>
      <w:r w:rsidR="003155A6">
        <w:t xml:space="preserve">Quadro </w:t>
      </w:r>
      <w:r w:rsidR="003155A6">
        <w:rPr>
          <w:noProof/>
        </w:rPr>
        <w:t>1</w:t>
      </w:r>
      <w:r w:rsidR="00034CDB">
        <w:fldChar w:fldCharType="end"/>
      </w:r>
      <w:r w:rsidRPr="00211663">
        <w:t xml:space="preserve">, pode-se perceber que todos os trabalhos possuem objetivos diferentes, porém tendo atos suicidas e/ou saúde mental como principal objeto de investigação. Além disso, todos utilizam dados já existentes em sistemas dos governos ou entidades de saúde que são utilizados como entrada nos mais diversos algoritmos de </w:t>
      </w:r>
      <w:r w:rsidR="00921F72">
        <w:t>AM</w:t>
      </w:r>
      <w:r w:rsidRPr="00211663">
        <w:t>.</w:t>
      </w:r>
    </w:p>
    <w:p w14:paraId="6CC82BAB" w14:textId="64E67308" w:rsidR="004D7A10" w:rsidRDefault="004D7A10" w:rsidP="004D7A10">
      <w:pPr>
        <w:pStyle w:val="TF-TEXTO"/>
      </w:pPr>
      <w:r w:rsidRPr="00026E3B">
        <w:t xml:space="preserve">Neste </w:t>
      </w:r>
      <w:r w:rsidRPr="000D2B02">
        <w:t xml:space="preserve">contexto, Chen </w:t>
      </w:r>
      <w:r w:rsidRPr="000D2B02">
        <w:rPr>
          <w:i/>
          <w:iCs/>
        </w:rPr>
        <w:t>et al.</w:t>
      </w:r>
      <w:r w:rsidRPr="000D2B02">
        <w:t xml:space="preserve"> (2020)</w:t>
      </w:r>
      <w:r w:rsidRPr="00026E3B">
        <w:t xml:space="preserve"> consolidaram várias bases de dados do governo sueco. A partir deles, desenvolveram um preditor de atos suicidas dentro de 30 e 90 dias após uma consulta com atendimento psiquiátricos. Para isso, foram utilizados</w:t>
      </w:r>
      <w:r>
        <w:t xml:space="preserve"> e vinculados dados do Registro Nacional de Pacientes (desde 1964), Registro Médico de Nascimentos (iniciado em 1973), Registo Total de População (desde 1968), Registro Multigeracional, Registro Nacional de Crimes, Registro de Drogas Prescritas (desde 2005) entre outros.</w:t>
      </w:r>
    </w:p>
    <w:p w14:paraId="56401D61" w14:textId="77D7F29D" w:rsidR="004D7A10" w:rsidRDefault="004D7A10" w:rsidP="004D7A10">
      <w:pPr>
        <w:pStyle w:val="TF-TEXTO"/>
      </w:pPr>
      <w:r w:rsidRPr="00B447C2">
        <w:lastRenderedPageBreak/>
        <w:t xml:space="preserve">Chen </w:t>
      </w:r>
      <w:r w:rsidRPr="000D2B02">
        <w:rPr>
          <w:i/>
          <w:iCs/>
        </w:rPr>
        <w:t>et al</w:t>
      </w:r>
      <w:r w:rsidRPr="00B447C2">
        <w:t>. (2020) analisaram</w:t>
      </w:r>
      <w:r w:rsidRPr="00026E3B">
        <w:t xml:space="preserve"> a performance dos algoritmos EN, FA, GB, RN e de suas combinações com uso do método ensemble. Os valores de</w:t>
      </w:r>
      <w:r>
        <w:t xml:space="preserve"> AUC alcançados pelos modelos de previsão para 90 e 30 dias após consulta foram respectivamente para EN 0,8721 e 0,8883, para FA 0,8703 e 0,8875, para GB 0,8741 e 0,8902 e para RN 0,8735 e 0,8878. </w:t>
      </w:r>
      <w:r w:rsidRPr="00026E3B">
        <w:t>No método de ensemble foram realizadas agregações de dois ou três dos algoritmos previamente citados com todas as combinações possíveis. Por fim, o modelo com agregação de todos os algoritmos EN, FA, GB e RN obteve melhor desempenho, pois apresentou menor variação entre o valor de AUC de validação e treino para até 90 dias de 0,8751 e de 0,8910 para até 30 dias.</w:t>
      </w:r>
    </w:p>
    <w:p w14:paraId="74B3FF8E" w14:textId="3C4F37FF" w:rsidR="004D7A10" w:rsidRDefault="004D7A10" w:rsidP="004D7A10">
      <w:pPr>
        <w:pStyle w:val="TF-TEXTO"/>
      </w:pPr>
      <w:r w:rsidRPr="00684F3F">
        <w:t>Park e Lee (2022)</w:t>
      </w:r>
      <w:r w:rsidRPr="00301046">
        <w:t xml:space="preserve"> </w:t>
      </w:r>
      <w:r w:rsidRPr="000D2B02">
        <w:t>utilizaram dados do sistema de vigilância da saúde e nutrição sul coreano (KHNANES),</w:t>
      </w:r>
      <w:r w:rsidRPr="00BD4E22">
        <w:t xml:space="preserve"> tendo como objetivo prever atos suicidas dentre os trabalhadores assalariados através do algoritmo de floresta aleatória. Os autores justificam a escolha considerando o bom desempenho da aplicação da FA em outros estudos relacionados a saúde </w:t>
      </w:r>
      <w:r w:rsidRPr="00684F3F">
        <w:t>mental. Park e Lee (2022) desenvolveram</w:t>
      </w:r>
      <w:r w:rsidRPr="00B80AEA">
        <w:t xml:space="preserve"> dois modelos de predição de ideação suicida: (i) com diversas variáveis preditoras e, dentre elas 5 variáveis relacionadas ao trabalho, (ii) apenas considerando as 5 variáveis relacionadas ao trabalho. Os</w:t>
      </w:r>
      <w:r w:rsidRPr="00BD4E22">
        <w:t xml:space="preserve"> autores relatam que quando utilizaram as 23 variáveis relacionadas ao trabalho, vida e estado emocional, o método floresta aleatória </w:t>
      </w:r>
      <w:r w:rsidR="00947C41">
        <w:t xml:space="preserve">alcançou </w:t>
      </w:r>
      <w:r w:rsidRPr="00BD4E22">
        <w:t>precisão de 98,9%. Por outro lado, ao considerar apenas as variáveis relacionadas ao trabalho, 97,4% dos casos eram previstos</w:t>
      </w:r>
      <w:r w:rsidRPr="00684F3F">
        <w:t>. Park e Lee (2022)</w:t>
      </w:r>
      <w:r w:rsidRPr="00BD4E22">
        <w:t xml:space="preserve"> concluem que a aplicação de algoritmos de </w:t>
      </w:r>
      <w:r w:rsidR="00921F72">
        <w:t>AM</w:t>
      </w:r>
      <w:r w:rsidRPr="00BD4E22">
        <w:t xml:space="preserve"> a partir de dados/fatores do ambiente de trabalho, podem prever a ideação suicida de forma eficiente.</w:t>
      </w:r>
    </w:p>
    <w:p w14:paraId="385FEB50" w14:textId="744EDE4A" w:rsidR="004D7A10" w:rsidRPr="00DE0E45" w:rsidRDefault="004D7A10" w:rsidP="008E4E79">
      <w:pPr>
        <w:pStyle w:val="TF-TEXTO"/>
      </w:pPr>
      <w:r w:rsidRPr="000D2B02">
        <w:t>Gong, Simon e Liu (2019) tentam comprovar</w:t>
      </w:r>
      <w:r w:rsidRPr="00B80AEA">
        <w:t xml:space="preserve"> a hipótese levantada por um grupo de pesquisadores médicos psiquiátricos, de que a ideação suicida aumenta com a melhora do quadro de depressão. Para isso, os autores criaram um modelo de previsão, analisando-o a partir da divisão dos pacientes em subgrupos baseados em trajetórias heterogêneas de depressão.</w:t>
      </w:r>
      <w:r>
        <w:t xml:space="preserve"> Similar a pesquisa de </w:t>
      </w:r>
      <w:r w:rsidRPr="00684F3F">
        <w:t>Park e Lee (2022</w:t>
      </w:r>
      <w:r w:rsidRPr="000D2B02">
        <w:t xml:space="preserve">), Gong, Simon e Liu (2019) utilizaram dados provenientes de um questionário que acompanha a ideação suicida dos indivíduos. Assim como Chen </w:t>
      </w:r>
      <w:r w:rsidRPr="000D2B02">
        <w:rPr>
          <w:i/>
          <w:iCs/>
        </w:rPr>
        <w:t>et al</w:t>
      </w:r>
      <w:r w:rsidRPr="000D2B02">
        <w:t>.</w:t>
      </w:r>
      <w:r w:rsidR="00E36478">
        <w:t xml:space="preserve"> (2020)</w:t>
      </w:r>
      <w:r w:rsidRPr="000D2B02">
        <w:t xml:space="preserve">, o </w:t>
      </w:r>
      <w:r w:rsidR="0016250C">
        <w:t>conjunto de dados</w:t>
      </w:r>
      <w:r w:rsidR="0016250C" w:rsidRPr="000D2B02">
        <w:t xml:space="preserve"> </w:t>
      </w:r>
      <w:r w:rsidRPr="000D2B02">
        <w:t xml:space="preserve">processado é composto apenas de indivíduos diagnosticados por especialistas em saúde mental, no caso de Gong, Simon e Liu (2019), diagnóstico específico de depressão. Os autores também examinaram as similaridades temporais entre os sintomas de depressão e de ideação suicida inicialmente aplicando a CCF. Eles não observaram nenhum valor negativo de CCF para deslocamentos entre -5 e 5. Isso significa que não há evidências, a partir deste </w:t>
      </w:r>
      <w:r w:rsidR="0016250C">
        <w:t>conjunto de dados</w:t>
      </w:r>
      <w:r w:rsidRPr="000D2B02">
        <w:t xml:space="preserve">, que a relação entre os sintomas depressivos e ideação suicida tenham correlação negativa. Além disso, também foi observado que a maioria dos pacientes possuem os sintomas seguindo uma mesma tendencia e sem atraso, ou seja, se a depressão aumenta a ideação suicida também aumenta e no caso de diminuição sofrem queda da intensidade. A taxa de variação entre os valores referentes a depressão e a ideação suicida a curto e longo prazo foram então submetidos a CCS. Os autores observaram a curto prazo uma relação positiva monotônica e a longo prazo os valores de CCS foram para 3 meses 0,52, para </w:t>
      </w:r>
      <w:r w:rsidR="00947C41">
        <w:t>6</w:t>
      </w:r>
      <w:r w:rsidRPr="000D2B02">
        <w:t xml:space="preserve"> meses 0,57 e para 9 meses 0,56. Isto demonstra, segundo Gong, Simon e Liu (2019), uma tend</w:t>
      </w:r>
      <w:r w:rsidR="002C0E06">
        <w:t>ê</w:t>
      </w:r>
      <w:r w:rsidRPr="000D2B02">
        <w:t>ncia de mudança na mesma direção. Por fim, os autores concluem que de 8% a 13% dos pacientes demonstraram aumento</w:t>
      </w:r>
      <w:r w:rsidRPr="006536AB">
        <w:t xml:space="preserve"> da ideação suicida com a redução dos sintomas de depressão, 45% dos pacientes possuem os sintomas de depressão e ideação suicida variando em sincronia. Posteriormente, aplicaram uma rede neural </w:t>
      </w:r>
      <w:r>
        <w:t xml:space="preserve">artificial, a autoencoder, </w:t>
      </w:r>
      <w:r w:rsidRPr="006536AB">
        <w:t>p</w:t>
      </w:r>
      <w:r>
        <w:t xml:space="preserve">ara descobrir estruturas latentes das trajetórias dos sintomas depressivos </w:t>
      </w:r>
      <w:r w:rsidRPr="00DE0E45">
        <w:t>e ao analisá-las classificaram 5 subgrupos de pacientes.</w:t>
      </w:r>
    </w:p>
    <w:p w14:paraId="531F482B" w14:textId="75713BF0" w:rsidR="00966B36" w:rsidRPr="001471BA" w:rsidRDefault="004D7A10" w:rsidP="008E4E79">
      <w:pPr>
        <w:pStyle w:val="TF-TEXTO"/>
      </w:pPr>
      <w:r w:rsidRPr="00211663">
        <w:t>Diante deste cenário, percebe-se a necessidade da realização de pesquisas e aprofundamento quanto ao mapeamento do perfil de comportamento depressivo e suicida. No contexto do município de Blumenau, torna-se um trabalho pioneiro e que apresenta os seguintes desafios: (i) dificuldade de acesso aos dados; (ii) falta de integração das bases de dados públicas que possuem dados relevantes para análise; (iii) forte estigma quanto a discussão do assunto de maneira geral. Por isso, apresenta relevância científica e social. No contexto social, tentará apresentar características comportamentais aos quais fogem dos boletins tradicionais</w:t>
      </w:r>
      <w:r w:rsidR="00B447C2">
        <w:t xml:space="preserve"> </w:t>
      </w:r>
      <w:r w:rsidR="008E4E79">
        <w:t>que se utilizam</w:t>
      </w:r>
      <w:r w:rsidR="00B447C2">
        <w:t xml:space="preserve"> de estatística descritiva</w:t>
      </w:r>
      <w:r w:rsidRPr="00211663">
        <w:t>. Já no aspecto científico, a maior dificuldade será a consolidação dos dados em uma única base e dados, assim como em identificar variáveis</w:t>
      </w:r>
      <w:r w:rsidR="00411669">
        <w:t xml:space="preserve"> </w:t>
      </w:r>
      <w:r w:rsidRPr="00211663">
        <w:t xml:space="preserve">relevantes que possam prever </w:t>
      </w:r>
      <w:r w:rsidR="008E4E79">
        <w:t xml:space="preserve">o comportamento e </w:t>
      </w:r>
      <w:r w:rsidRPr="00211663">
        <w:t xml:space="preserve">a necessidade de acompanhamento adequado da família </w:t>
      </w:r>
      <w:r w:rsidR="008E4E79">
        <w:t>ou</w:t>
      </w:r>
      <w:r w:rsidRPr="00211663">
        <w:t xml:space="preserve"> das instituições de saúde</w:t>
      </w:r>
      <w:r w:rsidR="001E1939">
        <w:t>.</w:t>
      </w:r>
    </w:p>
    <w:p w14:paraId="51E0058B" w14:textId="609CB62F"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1805596D" w14:textId="180532F6" w:rsidR="007C5101" w:rsidRDefault="006168D7" w:rsidP="007C5101">
      <w:pPr>
        <w:pStyle w:val="TF-TEXTO"/>
      </w:pPr>
      <w:r>
        <w:t xml:space="preserve">Esta seção </w:t>
      </w:r>
      <w:r w:rsidR="002C6C79">
        <w:t>apresenta</w:t>
      </w:r>
      <w:r>
        <w:t xml:space="preserve"> os Requisitos Funcionais (RF) e Requisitos Não Funcionais (RNF) </w:t>
      </w:r>
      <w:r w:rsidRPr="00EF2A36">
        <w:t xml:space="preserve">do </w:t>
      </w:r>
      <w:r w:rsidR="004B761E">
        <w:t>modelo de predição</w:t>
      </w:r>
      <w:r w:rsidR="00E63136">
        <w:t>/</w:t>
      </w:r>
      <w:r w:rsidR="0052252B">
        <w:t xml:space="preserve">caracterização </w:t>
      </w:r>
      <w:r w:rsidR="00EB68B0">
        <w:t xml:space="preserve">do comportamento suicida e depressivo da </w:t>
      </w:r>
      <w:r w:rsidR="001E7C4E">
        <w:t>cidade de Blumenau</w:t>
      </w:r>
      <w:r w:rsidRPr="00EF2A36">
        <w:t>.</w:t>
      </w:r>
    </w:p>
    <w:p w14:paraId="1CC3C165" w14:textId="54D812BA" w:rsidR="00FC5A93" w:rsidRPr="00F36B5A" w:rsidRDefault="00FC5A93" w:rsidP="00F36B5A">
      <w:pPr>
        <w:pStyle w:val="TF-ALNEA"/>
        <w:numPr>
          <w:ilvl w:val="0"/>
          <w:numId w:val="22"/>
        </w:numPr>
      </w:pPr>
      <w:r w:rsidRPr="00F36B5A">
        <w:t>permitir o carregamento de arquivo</w:t>
      </w:r>
      <w:r w:rsidR="007B6B6B">
        <w:t>s</w:t>
      </w:r>
      <w:r w:rsidRPr="00F36B5A">
        <w:t xml:space="preserve"> no formato Comma-Separated Values (CSV), com as informações </w:t>
      </w:r>
      <w:r w:rsidR="00CE64C3" w:rsidRPr="00F36B5A">
        <w:t xml:space="preserve">fornecidas pela Vigilância Epidemiológica, Vigilância Sanitária, </w:t>
      </w:r>
      <w:r w:rsidR="00DD090C" w:rsidRPr="272052B3">
        <w:t>Corpo de Bombeiros Militar de Santa Catarina</w:t>
      </w:r>
      <w:r w:rsidR="00CE64C3" w:rsidRPr="00F36B5A">
        <w:t xml:space="preserve">, </w:t>
      </w:r>
      <w:r w:rsidR="00DD090C" w:rsidRPr="272052B3">
        <w:t>Centros de Atendimento Psicossociais</w:t>
      </w:r>
      <w:r w:rsidR="00DD090C" w:rsidRPr="00F36B5A">
        <w:t xml:space="preserve"> </w:t>
      </w:r>
      <w:r w:rsidR="00CE64C3" w:rsidRPr="00F36B5A">
        <w:t xml:space="preserve">e </w:t>
      </w:r>
      <w:r w:rsidR="00DD090C" w:rsidRPr="272052B3">
        <w:t>Instituto Brasileiro de Geografia e Estatística</w:t>
      </w:r>
      <w:r w:rsidR="00DD090C" w:rsidRPr="00F36B5A">
        <w:t xml:space="preserve"> </w:t>
      </w:r>
      <w:r w:rsidRPr="00F36B5A">
        <w:t>(RF);</w:t>
      </w:r>
    </w:p>
    <w:p w14:paraId="24849691" w14:textId="2BF739E5" w:rsidR="00B27228" w:rsidRPr="00F36B5A" w:rsidRDefault="00812BCE" w:rsidP="00F36B5A">
      <w:pPr>
        <w:pStyle w:val="TF-ALNEA"/>
      </w:pPr>
      <w:r w:rsidRPr="00F36B5A">
        <w:t xml:space="preserve">utilizar técnicas de análise de dados para </w:t>
      </w:r>
      <w:r w:rsidR="00B27228" w:rsidRPr="00F36B5A">
        <w:t>correlacionar, limpar e normalizar as informações de múltiplas bases de dados</w:t>
      </w:r>
      <w:r w:rsidR="008830EA" w:rsidRPr="00F36B5A">
        <w:t xml:space="preserve"> </w:t>
      </w:r>
      <w:r w:rsidR="00B27228" w:rsidRPr="00F36B5A">
        <w:t>(RF);</w:t>
      </w:r>
    </w:p>
    <w:p w14:paraId="44CBDE1B" w14:textId="1A66CE58" w:rsidR="009504F1" w:rsidRDefault="009504F1" w:rsidP="00F36B5A">
      <w:pPr>
        <w:pStyle w:val="TF-ALNEA"/>
      </w:pPr>
      <w:r w:rsidRPr="00F36B5A">
        <w:t xml:space="preserve">utilizar os coeficientes de correlação de Pearson, Spearman e Linear para estabelecer as </w:t>
      </w:r>
      <w:r w:rsidR="00901743" w:rsidRPr="00F36B5A">
        <w:t>variáveis com</w:t>
      </w:r>
      <w:r w:rsidRPr="00F36B5A">
        <w:t xml:space="preserve"> maior impacto </w:t>
      </w:r>
      <w:r w:rsidR="00945243" w:rsidRPr="00F36B5A">
        <w:t>quanto ao comportamento</w:t>
      </w:r>
      <w:r w:rsidRPr="00F36B5A">
        <w:t xml:space="preserve"> suicida</w:t>
      </w:r>
      <w:r w:rsidR="00945243" w:rsidRPr="00F36B5A">
        <w:t xml:space="preserve"> ou depressivo</w:t>
      </w:r>
      <w:r w:rsidRPr="00F36B5A">
        <w:t xml:space="preserve"> do município de Blumenau</w:t>
      </w:r>
      <w:r w:rsidR="00111D5C" w:rsidRPr="00F36B5A">
        <w:t xml:space="preserve"> (RF);</w:t>
      </w:r>
    </w:p>
    <w:p w14:paraId="1DD70B7D" w14:textId="77777777" w:rsidR="000F4CEA" w:rsidRPr="00FB186A" w:rsidRDefault="000F4CEA" w:rsidP="000F4CEA">
      <w:pPr>
        <w:pStyle w:val="TF-ALNEA"/>
      </w:pPr>
      <w:r w:rsidRPr="00FB186A">
        <w:lastRenderedPageBreak/>
        <w:t xml:space="preserve">apresentar uma listagem com os fatores/variáveis que mais influenciam </w:t>
      </w:r>
      <w:r>
        <w:t>o comportamento suicida ou depressivo</w:t>
      </w:r>
      <w:r w:rsidRPr="00FB186A">
        <w:t xml:space="preserve"> (RF);</w:t>
      </w:r>
    </w:p>
    <w:p w14:paraId="449B7D44" w14:textId="2FE409DA" w:rsidR="0002278C" w:rsidRPr="0071653C" w:rsidRDefault="0002278C" w:rsidP="0002278C">
      <w:pPr>
        <w:pStyle w:val="TF-ALNEA"/>
        <w:numPr>
          <w:ilvl w:val="0"/>
          <w:numId w:val="22"/>
        </w:numPr>
      </w:pPr>
      <w:r w:rsidRPr="0071653C">
        <w:t>utilizar </w:t>
      </w:r>
      <w:r>
        <w:t xml:space="preserve">técnicas de </w:t>
      </w:r>
      <w:r w:rsidR="00A7403E">
        <w:t>AM</w:t>
      </w:r>
      <w:r w:rsidRPr="0071653C">
        <w:t xml:space="preserve"> para </w:t>
      </w:r>
      <w:r w:rsidR="00FD4ECE">
        <w:t xml:space="preserve">predizer ou caracterizar o comportamento suicida e depressivo </w:t>
      </w:r>
      <w:r w:rsidRPr="0071653C">
        <w:t>(RF);</w:t>
      </w:r>
    </w:p>
    <w:p w14:paraId="59D16FF2" w14:textId="6545939F" w:rsidR="00A85E6C" w:rsidRDefault="00C5253D" w:rsidP="00A85E6C">
      <w:pPr>
        <w:pStyle w:val="TF-ALNEA"/>
        <w:numPr>
          <w:ilvl w:val="0"/>
          <w:numId w:val="22"/>
        </w:numPr>
      </w:pPr>
      <w:r>
        <w:t>u</w:t>
      </w:r>
      <w:r w:rsidR="00A85E6C">
        <w:t>tilizar algoritmo k-means para verificar subgrupos de perfis de depressão</w:t>
      </w:r>
      <w:r>
        <w:t xml:space="preserve"> e suicídio</w:t>
      </w:r>
      <w:r w:rsidR="00D71BF4">
        <w:t>, apresentando-os através de um gráfico 3D</w:t>
      </w:r>
      <w:r w:rsidR="002A417C">
        <w:t xml:space="preserve"> </w:t>
      </w:r>
      <w:r w:rsidR="002A417C" w:rsidRPr="0071653C">
        <w:t>(RF)</w:t>
      </w:r>
      <w:r w:rsidR="004C390F">
        <w:t>;</w:t>
      </w:r>
    </w:p>
    <w:p w14:paraId="1C378479" w14:textId="511368FC" w:rsidR="00D30592" w:rsidRDefault="00F97F6D" w:rsidP="00D30592">
      <w:pPr>
        <w:pStyle w:val="TF-ALNEA"/>
        <w:numPr>
          <w:ilvl w:val="0"/>
          <w:numId w:val="22"/>
        </w:numPr>
      </w:pPr>
      <w:r>
        <w:t>u</w:t>
      </w:r>
      <w:r w:rsidR="00D30592">
        <w:t xml:space="preserve">tilizar método ensemble para </w:t>
      </w:r>
      <w:r w:rsidR="004407D3">
        <w:t xml:space="preserve">determinar </w:t>
      </w:r>
      <w:r w:rsidR="007161E9">
        <w:t>o melhor</w:t>
      </w:r>
      <w:r w:rsidR="00D30592">
        <w:t xml:space="preserve"> modelo preditor de suicídio</w:t>
      </w:r>
      <w:r w:rsidR="002A417C">
        <w:t xml:space="preserve"> </w:t>
      </w:r>
      <w:r w:rsidR="002A417C" w:rsidRPr="0071653C">
        <w:t>(RF)</w:t>
      </w:r>
      <w:r w:rsidR="002B4E3D">
        <w:t>;</w:t>
      </w:r>
    </w:p>
    <w:p w14:paraId="694B4BED" w14:textId="705953AD" w:rsidR="00ED34C4" w:rsidRDefault="00ED34C4" w:rsidP="00ED34C4">
      <w:pPr>
        <w:pStyle w:val="TF-ALNEA"/>
        <w:numPr>
          <w:ilvl w:val="0"/>
          <w:numId w:val="22"/>
        </w:numPr>
      </w:pPr>
      <w:r w:rsidRPr="008024E5">
        <w:t>calcular as taxas de desempenho</w:t>
      </w:r>
      <w:r>
        <w:t xml:space="preserve"> do modelo</w:t>
      </w:r>
      <w:r w:rsidRPr="008024E5">
        <w:t xml:space="preserve">: </w:t>
      </w:r>
      <w:r w:rsidR="00212F25">
        <w:t xml:space="preserve">curva AUC, validação cruzada, </w:t>
      </w:r>
      <w:r w:rsidRPr="008024E5">
        <w:t>sensibilidade, especificidade e precisão (RF);</w:t>
      </w:r>
    </w:p>
    <w:p w14:paraId="28F63977" w14:textId="782D7C49" w:rsidR="00B27228" w:rsidRPr="000D3EEF" w:rsidRDefault="00B27228" w:rsidP="00B27228">
      <w:pPr>
        <w:pStyle w:val="TF-ALNEA"/>
        <w:numPr>
          <w:ilvl w:val="0"/>
          <w:numId w:val="22"/>
        </w:numPr>
      </w:pPr>
      <w:r w:rsidRPr="000D3EEF">
        <w:t>utilizar a biblioteca Scikit-Learn e a linguagem Pyt</w:t>
      </w:r>
      <w:r>
        <w:t>h</w:t>
      </w:r>
      <w:r w:rsidRPr="000D3EEF">
        <w:t>on (RNF);</w:t>
      </w:r>
    </w:p>
    <w:p w14:paraId="45C87958" w14:textId="05890F95" w:rsidR="00B27228" w:rsidRPr="000D3EEF" w:rsidRDefault="00B27228" w:rsidP="00B27228">
      <w:pPr>
        <w:pStyle w:val="TF-ALNEA"/>
        <w:numPr>
          <w:ilvl w:val="0"/>
          <w:numId w:val="22"/>
        </w:numPr>
      </w:pPr>
      <w:r w:rsidRPr="000D3EEF">
        <w:t xml:space="preserve">utilizar o banco de dados </w:t>
      </w:r>
      <w:r w:rsidR="009C5F56">
        <w:rPr>
          <w:color w:val="000000"/>
        </w:rPr>
        <w:t xml:space="preserve">MySQL </w:t>
      </w:r>
      <w:r w:rsidRPr="000D3EEF">
        <w:t>para persistir os dados (RNF).</w:t>
      </w:r>
    </w:p>
    <w:p w14:paraId="5CB0A412" w14:textId="77777777" w:rsidR="00451B94" w:rsidRDefault="00451B94" w:rsidP="00E638A0">
      <w:pPr>
        <w:pStyle w:val="Ttulo2"/>
      </w:pPr>
      <w:r>
        <w:t>METODOLOGIA</w:t>
      </w:r>
    </w:p>
    <w:p w14:paraId="4ACC7538" w14:textId="609DDE73" w:rsidR="00451B94" w:rsidRPr="007E0D87" w:rsidRDefault="00451B94" w:rsidP="00451B94">
      <w:pPr>
        <w:pStyle w:val="TF-TEXTO"/>
      </w:pPr>
      <w:r w:rsidRPr="007E0D87">
        <w:t>O trabalho será desenvolvido observando as seguintes etapas:</w:t>
      </w:r>
    </w:p>
    <w:p w14:paraId="0349B598" w14:textId="631B96F5" w:rsidR="00195151" w:rsidRDefault="00195151" w:rsidP="00195151">
      <w:pPr>
        <w:pStyle w:val="TF-ALNEA"/>
        <w:numPr>
          <w:ilvl w:val="0"/>
          <w:numId w:val="10"/>
        </w:numPr>
      </w:pPr>
      <w:r>
        <w:t xml:space="preserve">levantamento bibliográfico: pesquisar sobre </w:t>
      </w:r>
      <w:r w:rsidR="00EA288F">
        <w:t>comportamento suicida</w:t>
      </w:r>
      <w:r w:rsidR="003377B2">
        <w:t xml:space="preserve"> ou depressivo</w:t>
      </w:r>
      <w:r>
        <w:t>,</w:t>
      </w:r>
      <w:r w:rsidR="003E7A71">
        <w:t xml:space="preserve"> </w:t>
      </w:r>
      <w:r w:rsidR="00A7403E">
        <w:t>AM</w:t>
      </w:r>
      <w:r>
        <w:t xml:space="preserve"> e trabalhos correlatos;</w:t>
      </w:r>
    </w:p>
    <w:p w14:paraId="23EB380F" w14:textId="3CF71F5D" w:rsidR="00EA288F" w:rsidRDefault="00EA288F">
      <w:pPr>
        <w:pStyle w:val="TF-ALNEA"/>
        <w:numPr>
          <w:ilvl w:val="0"/>
          <w:numId w:val="10"/>
        </w:numPr>
      </w:pPr>
      <w:r w:rsidRPr="00965FA0">
        <w:t>submissão ao conselho de ética: escrita e cadastro do trabalho na plataforma Brasil e submissão para o conselho de ética da FURB</w:t>
      </w:r>
      <w:r>
        <w:t>;</w:t>
      </w:r>
    </w:p>
    <w:p w14:paraId="6F7B1337" w14:textId="0D74FD50" w:rsidR="00934F45" w:rsidRDefault="00934F45">
      <w:pPr>
        <w:pStyle w:val="TF-ALNEA"/>
        <w:numPr>
          <w:ilvl w:val="0"/>
          <w:numId w:val="10"/>
        </w:numPr>
      </w:pPr>
      <w:r>
        <w:t xml:space="preserve">entendimento do negócio: serão feitas reuniões com profissionais da área de saúde </w:t>
      </w:r>
      <w:r w:rsidR="0020741B">
        <w:t>que trabalham com</w:t>
      </w:r>
      <w:r>
        <w:t xml:space="preserve"> doenças metais</w:t>
      </w:r>
      <w:r w:rsidR="0020741B">
        <w:t xml:space="preserve"> ou atendem casos de suicídios visando</w:t>
      </w:r>
      <w:r>
        <w:t xml:space="preserve"> entender melhor quais características ou sintomas fazem sentido e podem ser utilizados para estabelecer o comportamento suicida;</w:t>
      </w:r>
    </w:p>
    <w:p w14:paraId="319EEC6F" w14:textId="35E6CA5A" w:rsidR="007E0098" w:rsidRDefault="007E0098">
      <w:pPr>
        <w:pStyle w:val="TF-ALNEA"/>
        <w:numPr>
          <w:ilvl w:val="0"/>
          <w:numId w:val="10"/>
        </w:numPr>
      </w:pPr>
      <w:r>
        <w:t>busca por bases dados: pesquisar bases de dados que possam estabelecer o comportamento suicida de Blumenau</w:t>
      </w:r>
      <w:r w:rsidR="003377B2">
        <w:t xml:space="preserve">. Espera-se trabalhar com os dados da </w:t>
      </w:r>
      <w:r>
        <w:t xml:space="preserve">Vigilância Epidemiológica, Vigilância Sanitária, CBMSC, </w:t>
      </w:r>
      <w:r w:rsidR="00DD090C" w:rsidRPr="272052B3">
        <w:t>Centros de Atendimento Psicossociais</w:t>
      </w:r>
      <w:r w:rsidR="00DD090C">
        <w:t xml:space="preserve"> </w:t>
      </w:r>
      <w:r>
        <w:t>e IBGE</w:t>
      </w:r>
      <w:r w:rsidR="00D97F75">
        <w:t>. Ressalta-se que os dados virão anonimizados conforme estabelecido na Lei Geral de Proteção de Dados (LGPD);</w:t>
      </w:r>
    </w:p>
    <w:p w14:paraId="239939E5" w14:textId="236BD5C5" w:rsidR="007504C8" w:rsidRPr="002339B9" w:rsidRDefault="00F20C9E" w:rsidP="002339B9">
      <w:pPr>
        <w:pStyle w:val="TF-ALNEA"/>
        <w:numPr>
          <w:ilvl w:val="0"/>
          <w:numId w:val="10"/>
        </w:numPr>
      </w:pPr>
      <w:r>
        <w:t>entendimento dos dados</w:t>
      </w:r>
      <w:r w:rsidR="007504C8">
        <w:t>: analisar as características e informações existentes nas bases de dados</w:t>
      </w:r>
      <w:r w:rsidR="00343D94">
        <w:t xml:space="preserve">. Além disso, também serão necessárias serão reuniões com os profissionais da área e </w:t>
      </w:r>
      <w:r w:rsidR="0020741B">
        <w:t xml:space="preserve">com </w:t>
      </w:r>
      <w:r w:rsidR="00343D94">
        <w:t>o</w:t>
      </w:r>
      <w:r w:rsidR="003377B2">
        <w:t>s</w:t>
      </w:r>
      <w:r w:rsidR="00343D94">
        <w:t xml:space="preserve"> </w:t>
      </w:r>
      <w:r w:rsidR="003377B2">
        <w:t>órgãos</w:t>
      </w:r>
      <w:r w:rsidR="00343D94">
        <w:t xml:space="preserve"> que disponibiliz</w:t>
      </w:r>
      <w:r w:rsidR="003377B2">
        <w:t>aram</w:t>
      </w:r>
      <w:r w:rsidR="00343D94">
        <w:t xml:space="preserve"> </w:t>
      </w:r>
      <w:r w:rsidR="00343D94" w:rsidRPr="002339B9">
        <w:t>os dados para entender os formatos dos dados e sua utilidade</w:t>
      </w:r>
      <w:r w:rsidR="003377B2" w:rsidRPr="002339B9">
        <w:t>;</w:t>
      </w:r>
    </w:p>
    <w:p w14:paraId="5028E2E0" w14:textId="0F1E82DA" w:rsidR="00EA288F" w:rsidRPr="00E14859" w:rsidRDefault="00EA288F" w:rsidP="00E14859">
      <w:pPr>
        <w:pStyle w:val="TF-ALNEA"/>
      </w:pPr>
      <w:r w:rsidRPr="002339B9">
        <w:t xml:space="preserve">definição de </w:t>
      </w:r>
      <w:r w:rsidRPr="00E14859">
        <w:t xml:space="preserve">ferramentas e métodos para consolidação </w:t>
      </w:r>
      <w:r w:rsidR="00744421">
        <w:t>das bases de dad</w:t>
      </w:r>
      <w:r w:rsidR="00615C44">
        <w:t>o</w:t>
      </w:r>
      <w:r w:rsidR="00744421">
        <w:t>s</w:t>
      </w:r>
      <w:r w:rsidRPr="00E14859">
        <w:t>: pesquisar e escolher as ferramentas mais apropriadas para consolidar as bases de dados encontradas no item (</w:t>
      </w:r>
      <w:r w:rsidR="00331F38">
        <w:t>d</w:t>
      </w:r>
      <w:r w:rsidRPr="00E14859">
        <w:t>);</w:t>
      </w:r>
    </w:p>
    <w:p w14:paraId="4B94873D" w14:textId="5E9B7233" w:rsidR="00EA288F" w:rsidRPr="00E14859" w:rsidRDefault="007E0098" w:rsidP="00E14859">
      <w:pPr>
        <w:pStyle w:val="TF-ALNEA"/>
      </w:pPr>
      <w:r w:rsidRPr="00E14859">
        <w:t>consolidação</w:t>
      </w:r>
      <w:r w:rsidR="00EA288F" w:rsidRPr="00E14859">
        <w:t xml:space="preserve"> da base de dados: com as bases nos itens (</w:t>
      </w:r>
      <w:r w:rsidR="00760F1A">
        <w:t>d</w:t>
      </w:r>
      <w:r w:rsidR="00EA288F" w:rsidRPr="00E14859">
        <w:t>)</w:t>
      </w:r>
      <w:r w:rsidR="00760F1A">
        <w:t>, (e)</w:t>
      </w:r>
      <w:r w:rsidR="00EA288F" w:rsidRPr="00E14859">
        <w:t xml:space="preserve"> e (</w:t>
      </w:r>
      <w:r w:rsidR="00760F1A">
        <w:t>f</w:t>
      </w:r>
      <w:r w:rsidR="00EA288F" w:rsidRPr="00E14859">
        <w:t xml:space="preserve">) fazer a correlação dos dados, utilizando a linguagem Python, biblioteca Pandas e banco de dados </w:t>
      </w:r>
      <w:r w:rsidR="009C5F56">
        <w:rPr>
          <w:color w:val="000000"/>
        </w:rPr>
        <w:t>MySQL</w:t>
      </w:r>
      <w:r w:rsidR="00EA288F" w:rsidRPr="00E14859">
        <w:t>;</w:t>
      </w:r>
    </w:p>
    <w:p w14:paraId="1C14FD2A" w14:textId="0EF0C999" w:rsidR="00EA288F" w:rsidRPr="00E14859" w:rsidRDefault="00EA288F" w:rsidP="00E14859">
      <w:pPr>
        <w:pStyle w:val="TF-ALNEA"/>
      </w:pPr>
      <w:r w:rsidRPr="00E14859">
        <w:t xml:space="preserve">tratamento de dados: </w:t>
      </w:r>
      <w:r w:rsidR="00821398">
        <w:t>organizar</w:t>
      </w:r>
      <w:r w:rsidRPr="00E14859">
        <w:t xml:space="preserve"> a base de dados deixando apenas os registros consistentes (sem informações faltantes), utilizando a linguagem Python e a biblioteca</w:t>
      </w:r>
      <w:r w:rsidR="00BC135E" w:rsidRPr="00E14859">
        <w:t xml:space="preserve"> Pandas</w:t>
      </w:r>
      <w:r w:rsidRPr="00E14859">
        <w:t>;</w:t>
      </w:r>
    </w:p>
    <w:p w14:paraId="786F98B1" w14:textId="4BD39BAD" w:rsidR="00CC5C42" w:rsidRPr="00E14859" w:rsidRDefault="00CC5C42" w:rsidP="00E14859">
      <w:pPr>
        <w:pStyle w:val="TF-ALNEA"/>
      </w:pPr>
      <w:r w:rsidRPr="00E14859">
        <w:t xml:space="preserve">pesquisa e escolha do algoritmo de </w:t>
      </w:r>
      <w:r w:rsidR="008F0BC9" w:rsidRPr="00E14859">
        <w:t>predi</w:t>
      </w:r>
      <w:r w:rsidR="0061273D" w:rsidRPr="00E14859">
        <w:t>ção</w:t>
      </w:r>
      <w:r w:rsidRPr="00E14859">
        <w:t xml:space="preserve">: pesquisar os principais algoritmos de </w:t>
      </w:r>
      <w:r w:rsidR="00A7403E">
        <w:t>AM</w:t>
      </w:r>
      <w:r w:rsidRPr="00E14859">
        <w:t>, escolhendo o</w:t>
      </w:r>
      <w:r w:rsidR="0061273D" w:rsidRPr="00E14859">
        <w:t xml:space="preserve"> mais</w:t>
      </w:r>
      <w:r w:rsidRPr="00E14859">
        <w:t xml:space="preserve"> adequado para </w:t>
      </w:r>
      <w:r w:rsidR="000E602B" w:rsidRPr="00E14859">
        <w:t>estabelecer o comportamento de suicídio no município de Blumenau;</w:t>
      </w:r>
    </w:p>
    <w:p w14:paraId="20D01129" w14:textId="3F99643C" w:rsidR="0071087A" w:rsidRPr="00E14859" w:rsidRDefault="00BC135E" w:rsidP="00E14859">
      <w:pPr>
        <w:pStyle w:val="TF-ALNEA"/>
      </w:pPr>
      <w:r w:rsidRPr="00E14859">
        <w:t>implementação</w:t>
      </w:r>
      <w:r w:rsidR="0071087A" w:rsidRPr="00E14859">
        <w:t xml:space="preserve">: </w:t>
      </w:r>
      <w:r w:rsidR="00113A0A" w:rsidRPr="00E14859">
        <w:t xml:space="preserve">implementação do </w:t>
      </w:r>
      <w:r w:rsidR="00E14859" w:rsidRPr="00E14859">
        <w:t>modelo</w:t>
      </w:r>
      <w:r w:rsidR="00113A0A" w:rsidRPr="00E14859">
        <w:t xml:space="preserve"> levando em consideração os itens (</w:t>
      </w:r>
      <w:r w:rsidR="007E4922" w:rsidRPr="00E14859">
        <w:t>d</w:t>
      </w:r>
      <w:r w:rsidR="00113A0A" w:rsidRPr="00E14859">
        <w:t>), (</w:t>
      </w:r>
      <w:r w:rsidR="00A54B27" w:rsidRPr="00E14859">
        <w:t>g</w:t>
      </w:r>
      <w:r w:rsidR="00113A0A" w:rsidRPr="00E14859">
        <w:t>)</w:t>
      </w:r>
      <w:r w:rsidR="00A54B27" w:rsidRPr="00E14859">
        <w:t>,</w:t>
      </w:r>
      <w:r w:rsidR="00113A0A" w:rsidRPr="00E14859">
        <w:t xml:space="preserve"> </w:t>
      </w:r>
      <w:r w:rsidR="00A54B27" w:rsidRPr="00E14859">
        <w:t xml:space="preserve">(h) </w:t>
      </w:r>
      <w:r w:rsidR="00113A0A" w:rsidRPr="00E14859">
        <w:t>e (</w:t>
      </w:r>
      <w:r w:rsidR="0061273D" w:rsidRPr="00E14859">
        <w:t>i</w:t>
      </w:r>
      <w:r w:rsidR="00113A0A" w:rsidRPr="00E14859">
        <w:t>) utilizando a linguagem de programação Python</w:t>
      </w:r>
      <w:r w:rsidR="0071087A" w:rsidRPr="00E14859">
        <w:t xml:space="preserve"> a biblioteca </w:t>
      </w:r>
      <w:r w:rsidRPr="00E14859">
        <w:t>Scikit-Learn</w:t>
      </w:r>
      <w:r w:rsidR="0071087A" w:rsidRPr="00E14859">
        <w:t>;</w:t>
      </w:r>
    </w:p>
    <w:p w14:paraId="2F0090B9" w14:textId="14EC51A8" w:rsidR="00EA288F" w:rsidRPr="00E14859" w:rsidRDefault="006C7459" w:rsidP="00E14859">
      <w:pPr>
        <w:pStyle w:val="TF-ALNEA"/>
      </w:pPr>
      <w:r w:rsidRPr="00E14859">
        <w:t xml:space="preserve">análise do modelo: realizar testes </w:t>
      </w:r>
      <w:r w:rsidR="009360B3" w:rsidRPr="00E14859">
        <w:t>a partir das bases de dados</w:t>
      </w:r>
      <w:r w:rsidRPr="00E14859">
        <w:t xml:space="preserve"> para verificar a eficiência e assertividade do modelo elaborado utilizando a validação cruzada</w:t>
      </w:r>
      <w:r w:rsidR="009360B3" w:rsidRPr="00E14859">
        <w:t>, sensibilidade, AUC, valor preditivo positivo</w:t>
      </w:r>
      <w:r w:rsidR="00047624" w:rsidRPr="00E14859">
        <w:t xml:space="preserve"> e</w:t>
      </w:r>
      <w:r w:rsidR="009360B3" w:rsidRPr="00E14859">
        <w:t xml:space="preserve"> negativo</w:t>
      </w:r>
      <w:r w:rsidR="002339B9" w:rsidRPr="00E14859">
        <w:t>. Além disso, realizar a validação dos</w:t>
      </w:r>
      <w:r w:rsidRPr="00E14859">
        <w:t xml:space="preserve"> resultados junto </w:t>
      </w:r>
      <w:r w:rsidR="002339B9" w:rsidRPr="00E14859">
        <w:t>ao</w:t>
      </w:r>
      <w:r w:rsidR="00125788">
        <w:t>s</w:t>
      </w:r>
      <w:r w:rsidR="002339B9" w:rsidRPr="00E14859">
        <w:t xml:space="preserve"> profissionais na área de saúde</w:t>
      </w:r>
      <w:r w:rsidR="00430D8E">
        <w:t xml:space="preserve"> e com os </w:t>
      </w:r>
      <w:r w:rsidR="00665343">
        <w:t>descritos na literatura.</w:t>
      </w:r>
    </w:p>
    <w:p w14:paraId="68FE02CA" w14:textId="332921AF" w:rsidR="00451B94" w:rsidRPr="00871762" w:rsidRDefault="00451B94" w:rsidP="00052537">
      <w:pPr>
        <w:pStyle w:val="TF-TEXTO"/>
      </w:pPr>
      <w:r w:rsidRPr="00871762">
        <w:t>As etapas serão realizadas nos períodos relacionados no</w:t>
      </w:r>
      <w:r w:rsidR="00947C41">
        <w:t xml:space="preserve"> </w:t>
      </w:r>
      <w:r w:rsidR="00947C41">
        <w:fldChar w:fldCharType="begin"/>
      </w:r>
      <w:r w:rsidR="00947C41">
        <w:instrText xml:space="preserve"> REF _Ref55856310 \h </w:instrText>
      </w:r>
      <w:r w:rsidR="00947C41">
        <w:fldChar w:fldCharType="separate"/>
      </w:r>
      <w:r w:rsidR="003155A6">
        <w:t xml:space="preserve">Quadro </w:t>
      </w:r>
      <w:r w:rsidR="003155A6">
        <w:rPr>
          <w:noProof/>
        </w:rPr>
        <w:t>2</w:t>
      </w:r>
      <w:r w:rsidR="00947C41">
        <w:fldChar w:fldCharType="end"/>
      </w:r>
      <w:r w:rsidRPr="00871762">
        <w:t>.</w:t>
      </w:r>
    </w:p>
    <w:p w14:paraId="488B89B2" w14:textId="56E4CB16" w:rsidR="008C0CA2" w:rsidRDefault="008C0CA2" w:rsidP="008C0CA2">
      <w:pPr>
        <w:pStyle w:val="TF-LEGENDA"/>
      </w:pPr>
      <w:bookmarkStart w:id="44" w:name="_Ref55856310"/>
      <w:r>
        <w:t xml:space="preserve">Quadro </w:t>
      </w:r>
      <w:r>
        <w:fldChar w:fldCharType="begin"/>
      </w:r>
      <w:r>
        <w:instrText>SEQ Quadro \* ARABIC</w:instrText>
      </w:r>
      <w:r>
        <w:fldChar w:fldCharType="separate"/>
      </w:r>
      <w:r w:rsidR="003155A6">
        <w:rPr>
          <w:noProof/>
        </w:rPr>
        <w:t>2</w:t>
      </w:r>
      <w:r>
        <w:fldChar w:fldCharType="end"/>
      </w:r>
      <w:bookmarkEnd w:id="44"/>
      <w:r>
        <w:t xml:space="preserve"> - </w:t>
      </w:r>
      <w:r w:rsidRPr="00730E32">
        <w:t>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8C0CA2" w:rsidRPr="007E0D87" w14:paraId="13A67C4B" w14:textId="7777777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2C2E4549" w14:textId="77777777" w:rsidR="008C0CA2" w:rsidRPr="007E0D87" w:rsidRDefault="008C0CA2">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0624D046" w14:textId="401C6183" w:rsidR="008C0CA2" w:rsidRDefault="008C0CA2" w:rsidP="008C0CA2">
            <w:pPr>
              <w:pStyle w:val="TF-TEXTOQUADRO"/>
              <w:jc w:val="center"/>
            </w:pPr>
            <w:r>
              <w:t>2022</w:t>
            </w:r>
          </w:p>
        </w:tc>
        <w:tc>
          <w:tcPr>
            <w:tcW w:w="3296" w:type="dxa"/>
            <w:gridSpan w:val="12"/>
            <w:tcBorders>
              <w:top w:val="single" w:sz="4" w:space="0" w:color="auto"/>
              <w:left w:val="single" w:sz="4" w:space="0" w:color="auto"/>
              <w:right w:val="single" w:sz="4" w:space="0" w:color="auto"/>
            </w:tcBorders>
            <w:shd w:val="clear" w:color="auto" w:fill="A6A6A6"/>
          </w:tcPr>
          <w:p w14:paraId="4D56BD3C" w14:textId="71E5DC0F" w:rsidR="008C0CA2" w:rsidRPr="007E0D87" w:rsidRDefault="008C0CA2" w:rsidP="008C0CA2">
            <w:pPr>
              <w:pStyle w:val="TF-TEXTOQUADRO"/>
              <w:jc w:val="center"/>
            </w:pPr>
            <w:r>
              <w:t>2023</w:t>
            </w:r>
          </w:p>
        </w:tc>
      </w:tr>
      <w:tr w:rsidR="008C0CA2" w:rsidRPr="007E0D87" w14:paraId="473E4955" w14:textId="77777777">
        <w:trPr>
          <w:cantSplit/>
          <w:trHeight w:val="177"/>
          <w:jc w:val="center"/>
        </w:trPr>
        <w:tc>
          <w:tcPr>
            <w:tcW w:w="4673" w:type="dxa"/>
            <w:tcBorders>
              <w:top w:val="nil"/>
              <w:left w:val="single" w:sz="4" w:space="0" w:color="auto"/>
              <w:bottom w:val="nil"/>
            </w:tcBorders>
            <w:shd w:val="clear" w:color="auto" w:fill="A5A5A5" w:themeFill="accent3"/>
          </w:tcPr>
          <w:p w14:paraId="74FB0662" w14:textId="77777777" w:rsidR="008C0CA2" w:rsidRPr="007E0D87" w:rsidRDefault="008C0CA2">
            <w:pPr>
              <w:pStyle w:val="TF-TEXTOQUADRO"/>
            </w:pPr>
          </w:p>
        </w:tc>
        <w:tc>
          <w:tcPr>
            <w:tcW w:w="549" w:type="dxa"/>
            <w:gridSpan w:val="2"/>
            <w:shd w:val="clear" w:color="auto" w:fill="A5A5A5" w:themeFill="accent3"/>
          </w:tcPr>
          <w:p w14:paraId="5D30E632" w14:textId="77777777" w:rsidR="008C0CA2" w:rsidRDefault="008C0CA2">
            <w:pPr>
              <w:pStyle w:val="TF-TEXTOQUADRO"/>
            </w:pPr>
            <w:r>
              <w:t>nov.</w:t>
            </w:r>
          </w:p>
        </w:tc>
        <w:tc>
          <w:tcPr>
            <w:tcW w:w="549" w:type="dxa"/>
            <w:gridSpan w:val="2"/>
            <w:shd w:val="clear" w:color="auto" w:fill="A5A5A5" w:themeFill="accent3"/>
          </w:tcPr>
          <w:p w14:paraId="37FBEB19" w14:textId="77777777" w:rsidR="008C0CA2" w:rsidRDefault="008C0CA2">
            <w:pPr>
              <w:pStyle w:val="TF-TEXTOQUADRO"/>
            </w:pPr>
            <w:r>
              <w:t>dez.</w:t>
            </w:r>
          </w:p>
        </w:tc>
        <w:tc>
          <w:tcPr>
            <w:tcW w:w="549" w:type="dxa"/>
            <w:gridSpan w:val="2"/>
            <w:shd w:val="clear" w:color="auto" w:fill="A5A5A5" w:themeFill="accent3"/>
          </w:tcPr>
          <w:p w14:paraId="5676FD3D" w14:textId="77777777" w:rsidR="008C0CA2" w:rsidRDefault="008C0CA2">
            <w:pPr>
              <w:pStyle w:val="TF-TEXTOQUADRO"/>
            </w:pPr>
            <w:r>
              <w:t>jan.</w:t>
            </w:r>
          </w:p>
        </w:tc>
        <w:tc>
          <w:tcPr>
            <w:tcW w:w="550" w:type="dxa"/>
            <w:gridSpan w:val="2"/>
            <w:shd w:val="clear" w:color="auto" w:fill="A5A5A5" w:themeFill="accent3"/>
          </w:tcPr>
          <w:p w14:paraId="2DDE013A" w14:textId="77777777" w:rsidR="008C0CA2" w:rsidRPr="007E0D87" w:rsidRDefault="008C0CA2">
            <w:pPr>
              <w:pStyle w:val="TF-TEXTOQUADRO"/>
            </w:pPr>
            <w:r>
              <w:t>fev</w:t>
            </w:r>
            <w:r w:rsidRPr="007E0D87">
              <w:t>.</w:t>
            </w:r>
          </w:p>
        </w:tc>
        <w:tc>
          <w:tcPr>
            <w:tcW w:w="549" w:type="dxa"/>
            <w:gridSpan w:val="2"/>
            <w:shd w:val="clear" w:color="auto" w:fill="A5A5A5" w:themeFill="accent3"/>
          </w:tcPr>
          <w:p w14:paraId="38E1CF69" w14:textId="77777777" w:rsidR="008C0CA2" w:rsidRPr="007E0D87" w:rsidRDefault="008C0CA2">
            <w:pPr>
              <w:pStyle w:val="TF-TEXTOQUADRO"/>
            </w:pPr>
            <w:r w:rsidRPr="007E0D87">
              <w:t>m</w:t>
            </w:r>
            <w:r>
              <w:t>ar</w:t>
            </w:r>
            <w:r w:rsidRPr="007E0D87">
              <w:t>.</w:t>
            </w:r>
          </w:p>
        </w:tc>
        <w:tc>
          <w:tcPr>
            <w:tcW w:w="549" w:type="dxa"/>
            <w:gridSpan w:val="2"/>
            <w:shd w:val="clear" w:color="auto" w:fill="A5A5A5" w:themeFill="accent3"/>
          </w:tcPr>
          <w:p w14:paraId="49DEB19B" w14:textId="77777777" w:rsidR="008C0CA2" w:rsidRPr="007E0D87" w:rsidRDefault="008C0CA2">
            <w:pPr>
              <w:pStyle w:val="TF-TEXTOQUADRO"/>
            </w:pPr>
            <w:r>
              <w:t>abr</w:t>
            </w:r>
            <w:r w:rsidRPr="007E0D87">
              <w:t>.</w:t>
            </w:r>
          </w:p>
        </w:tc>
        <w:tc>
          <w:tcPr>
            <w:tcW w:w="549" w:type="dxa"/>
            <w:gridSpan w:val="2"/>
            <w:shd w:val="clear" w:color="auto" w:fill="A5A5A5" w:themeFill="accent3"/>
          </w:tcPr>
          <w:p w14:paraId="7F506591" w14:textId="77777777" w:rsidR="008C0CA2" w:rsidRPr="007E0D87" w:rsidRDefault="008C0CA2">
            <w:pPr>
              <w:pStyle w:val="TF-TEXTOQUADRO"/>
            </w:pPr>
            <w:r>
              <w:t>maio</w:t>
            </w:r>
          </w:p>
        </w:tc>
        <w:tc>
          <w:tcPr>
            <w:tcW w:w="550" w:type="dxa"/>
            <w:gridSpan w:val="2"/>
            <w:shd w:val="clear" w:color="auto" w:fill="A5A5A5" w:themeFill="accent3"/>
          </w:tcPr>
          <w:p w14:paraId="4A5558D9" w14:textId="77777777" w:rsidR="008C0CA2" w:rsidRPr="007E0D87" w:rsidRDefault="008C0CA2">
            <w:pPr>
              <w:pStyle w:val="TF-TEXTOQUADRO"/>
            </w:pPr>
            <w:r>
              <w:t>jun</w:t>
            </w:r>
            <w:r w:rsidRPr="007E0D87">
              <w:t>.</w:t>
            </w:r>
          </w:p>
        </w:tc>
      </w:tr>
      <w:tr w:rsidR="008C0CA2" w:rsidRPr="007E0D87" w14:paraId="5EB98747" w14:textId="77777777">
        <w:trPr>
          <w:cantSplit/>
          <w:jc w:val="center"/>
        </w:trPr>
        <w:tc>
          <w:tcPr>
            <w:tcW w:w="4673" w:type="dxa"/>
            <w:tcBorders>
              <w:top w:val="nil"/>
              <w:left w:val="single" w:sz="4" w:space="0" w:color="auto"/>
            </w:tcBorders>
            <w:shd w:val="clear" w:color="auto" w:fill="A5A5A5" w:themeFill="accent3"/>
          </w:tcPr>
          <w:p w14:paraId="3B902D2D" w14:textId="77777777" w:rsidR="008C0CA2" w:rsidRPr="007E0D87" w:rsidRDefault="008C0CA2">
            <w:pPr>
              <w:pStyle w:val="TF-TEXTOQUADRO"/>
            </w:pPr>
            <w:r w:rsidRPr="007E0D87">
              <w:t>etapas / quinzenas</w:t>
            </w:r>
          </w:p>
        </w:tc>
        <w:tc>
          <w:tcPr>
            <w:tcW w:w="274" w:type="dxa"/>
            <w:shd w:val="clear" w:color="auto" w:fill="A5A5A5" w:themeFill="accent3"/>
          </w:tcPr>
          <w:p w14:paraId="2521F562" w14:textId="77777777" w:rsidR="008C0CA2" w:rsidRPr="007E0D87" w:rsidRDefault="008C0CA2">
            <w:pPr>
              <w:pStyle w:val="TF-TEXTOQUADRO"/>
            </w:pPr>
            <w:r>
              <w:t>1</w:t>
            </w:r>
          </w:p>
        </w:tc>
        <w:tc>
          <w:tcPr>
            <w:tcW w:w="275" w:type="dxa"/>
            <w:shd w:val="clear" w:color="auto" w:fill="A5A5A5" w:themeFill="accent3"/>
          </w:tcPr>
          <w:p w14:paraId="22CF88DF" w14:textId="77777777" w:rsidR="008C0CA2" w:rsidRPr="007E0D87" w:rsidRDefault="008C0CA2">
            <w:pPr>
              <w:pStyle w:val="TF-TEXTOQUADRO"/>
            </w:pPr>
            <w:r>
              <w:t>2</w:t>
            </w:r>
          </w:p>
        </w:tc>
        <w:tc>
          <w:tcPr>
            <w:tcW w:w="274" w:type="dxa"/>
            <w:shd w:val="clear" w:color="auto" w:fill="A5A5A5" w:themeFill="accent3"/>
          </w:tcPr>
          <w:p w14:paraId="0EC28571" w14:textId="77777777" w:rsidR="008C0CA2" w:rsidRPr="007E0D87" w:rsidRDefault="008C0CA2">
            <w:pPr>
              <w:pStyle w:val="TF-TEXTOQUADRO"/>
            </w:pPr>
            <w:r>
              <w:t>1</w:t>
            </w:r>
          </w:p>
        </w:tc>
        <w:tc>
          <w:tcPr>
            <w:tcW w:w="275" w:type="dxa"/>
            <w:shd w:val="clear" w:color="auto" w:fill="A5A5A5" w:themeFill="accent3"/>
          </w:tcPr>
          <w:p w14:paraId="5785FCE4" w14:textId="77777777" w:rsidR="008C0CA2" w:rsidRPr="007E0D87" w:rsidRDefault="008C0CA2">
            <w:pPr>
              <w:pStyle w:val="TF-TEXTOQUADRO"/>
            </w:pPr>
            <w:r>
              <w:t>2</w:t>
            </w:r>
          </w:p>
        </w:tc>
        <w:tc>
          <w:tcPr>
            <w:tcW w:w="275" w:type="dxa"/>
            <w:shd w:val="clear" w:color="auto" w:fill="A5A5A5" w:themeFill="accent3"/>
          </w:tcPr>
          <w:p w14:paraId="4A43A38C" w14:textId="77777777" w:rsidR="008C0CA2" w:rsidRPr="007E0D87" w:rsidRDefault="008C0CA2">
            <w:pPr>
              <w:pStyle w:val="TF-TEXTOQUADRO"/>
            </w:pPr>
            <w:r>
              <w:t>1</w:t>
            </w:r>
          </w:p>
        </w:tc>
        <w:tc>
          <w:tcPr>
            <w:tcW w:w="274" w:type="dxa"/>
            <w:shd w:val="clear" w:color="auto" w:fill="A5A5A5" w:themeFill="accent3"/>
          </w:tcPr>
          <w:p w14:paraId="1FE62135" w14:textId="77777777" w:rsidR="008C0CA2" w:rsidRPr="007E0D87" w:rsidRDefault="008C0CA2">
            <w:pPr>
              <w:pStyle w:val="TF-TEXTOQUADRO"/>
            </w:pPr>
            <w:r>
              <w:t>2</w:t>
            </w:r>
          </w:p>
        </w:tc>
        <w:tc>
          <w:tcPr>
            <w:tcW w:w="275" w:type="dxa"/>
            <w:tcBorders>
              <w:bottom w:val="single" w:sz="4" w:space="0" w:color="auto"/>
            </w:tcBorders>
            <w:shd w:val="clear" w:color="auto" w:fill="A5A5A5" w:themeFill="accent3"/>
          </w:tcPr>
          <w:p w14:paraId="5A949E95"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12949A0A"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9E6384A"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400A53BD" w14:textId="77777777" w:rsidR="008C0CA2" w:rsidRPr="007E0D87" w:rsidRDefault="008C0CA2">
            <w:pPr>
              <w:pStyle w:val="TF-TEXTOQUADRO"/>
            </w:pPr>
            <w:r w:rsidRPr="007E0D87">
              <w:t>2</w:t>
            </w:r>
          </w:p>
        </w:tc>
        <w:tc>
          <w:tcPr>
            <w:tcW w:w="274" w:type="dxa"/>
            <w:tcBorders>
              <w:bottom w:val="single" w:sz="4" w:space="0" w:color="auto"/>
            </w:tcBorders>
            <w:shd w:val="clear" w:color="auto" w:fill="A5A5A5" w:themeFill="accent3"/>
          </w:tcPr>
          <w:p w14:paraId="673B3FDE"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670E090E"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07E3D06" w14:textId="77777777" w:rsidR="008C0CA2" w:rsidRPr="007E0D87" w:rsidRDefault="008C0CA2">
            <w:pPr>
              <w:pStyle w:val="TF-TEXTOQUADRO"/>
            </w:pPr>
            <w:r w:rsidRPr="007E0D87">
              <w:t>1</w:t>
            </w:r>
          </w:p>
        </w:tc>
        <w:tc>
          <w:tcPr>
            <w:tcW w:w="274" w:type="dxa"/>
            <w:tcBorders>
              <w:bottom w:val="single" w:sz="4" w:space="0" w:color="auto"/>
            </w:tcBorders>
            <w:shd w:val="clear" w:color="auto" w:fill="A5A5A5" w:themeFill="accent3"/>
          </w:tcPr>
          <w:p w14:paraId="25F7C7FA" w14:textId="77777777" w:rsidR="008C0CA2" w:rsidRPr="007E0D87" w:rsidRDefault="008C0CA2">
            <w:pPr>
              <w:pStyle w:val="TF-TEXTOQUADRO"/>
            </w:pPr>
            <w:r w:rsidRPr="007E0D87">
              <w:t>2</w:t>
            </w:r>
          </w:p>
        </w:tc>
        <w:tc>
          <w:tcPr>
            <w:tcW w:w="275" w:type="dxa"/>
            <w:tcBorders>
              <w:bottom w:val="single" w:sz="4" w:space="0" w:color="auto"/>
            </w:tcBorders>
            <w:shd w:val="clear" w:color="auto" w:fill="A5A5A5" w:themeFill="accent3"/>
          </w:tcPr>
          <w:p w14:paraId="2DBF8F86" w14:textId="77777777" w:rsidR="008C0CA2" w:rsidRPr="007E0D87" w:rsidRDefault="008C0CA2">
            <w:pPr>
              <w:pStyle w:val="TF-TEXTOQUADRO"/>
            </w:pPr>
            <w:r w:rsidRPr="007E0D87">
              <w:t>1</w:t>
            </w:r>
          </w:p>
        </w:tc>
        <w:tc>
          <w:tcPr>
            <w:tcW w:w="275" w:type="dxa"/>
            <w:tcBorders>
              <w:bottom w:val="single" w:sz="4" w:space="0" w:color="auto"/>
            </w:tcBorders>
            <w:shd w:val="clear" w:color="auto" w:fill="A5A5A5" w:themeFill="accent3"/>
          </w:tcPr>
          <w:p w14:paraId="28F1C905" w14:textId="77777777" w:rsidR="008C0CA2" w:rsidRPr="007E0D87" w:rsidRDefault="008C0CA2">
            <w:pPr>
              <w:pStyle w:val="TF-TEXTOQUADRO"/>
            </w:pPr>
            <w:r w:rsidRPr="007E0D87">
              <w:t>2</w:t>
            </w:r>
          </w:p>
        </w:tc>
      </w:tr>
      <w:tr w:rsidR="008C0CA2" w:rsidRPr="007E0D87" w14:paraId="31341B67" w14:textId="77777777" w:rsidTr="00615C44">
        <w:trPr>
          <w:jc w:val="center"/>
        </w:trPr>
        <w:tc>
          <w:tcPr>
            <w:tcW w:w="4673" w:type="dxa"/>
            <w:tcBorders>
              <w:left w:val="single" w:sz="4" w:space="0" w:color="auto"/>
            </w:tcBorders>
          </w:tcPr>
          <w:p w14:paraId="0E878D0E" w14:textId="77777777" w:rsidR="008C0CA2" w:rsidRPr="004C2D19" w:rsidRDefault="008C0CA2">
            <w:pPr>
              <w:pStyle w:val="TF-TEXTOQUADRO"/>
              <w:rPr>
                <w:bCs/>
                <w:highlight w:val="yellow"/>
              </w:rPr>
            </w:pPr>
            <w:r>
              <w:t>levantamento bibliográfico</w:t>
            </w:r>
          </w:p>
        </w:tc>
        <w:tc>
          <w:tcPr>
            <w:tcW w:w="274" w:type="dxa"/>
            <w:shd w:val="clear" w:color="auto" w:fill="FFFFFF" w:themeFill="background1"/>
          </w:tcPr>
          <w:p w14:paraId="013B18E6" w14:textId="77777777" w:rsidR="008C0CA2" w:rsidRPr="000B338D" w:rsidRDefault="008C0CA2">
            <w:pPr>
              <w:pStyle w:val="TF-TEXTOQUADRO"/>
            </w:pPr>
          </w:p>
        </w:tc>
        <w:tc>
          <w:tcPr>
            <w:tcW w:w="275" w:type="dxa"/>
            <w:shd w:val="clear" w:color="auto" w:fill="FFFFFF" w:themeFill="background1"/>
          </w:tcPr>
          <w:p w14:paraId="5336D59E" w14:textId="77777777" w:rsidR="008C0CA2" w:rsidRPr="000B338D" w:rsidRDefault="008C0CA2">
            <w:pPr>
              <w:pStyle w:val="TF-TEXTOQUADRO"/>
            </w:pPr>
          </w:p>
        </w:tc>
        <w:tc>
          <w:tcPr>
            <w:tcW w:w="274" w:type="dxa"/>
            <w:shd w:val="clear" w:color="auto" w:fill="FFFFFF" w:themeFill="background1"/>
          </w:tcPr>
          <w:p w14:paraId="79ADF2BA" w14:textId="77777777" w:rsidR="008C0CA2" w:rsidRPr="000B338D" w:rsidRDefault="008C0CA2">
            <w:pPr>
              <w:pStyle w:val="TF-TEXTOQUADRO"/>
            </w:pPr>
          </w:p>
        </w:tc>
        <w:tc>
          <w:tcPr>
            <w:tcW w:w="275" w:type="dxa"/>
            <w:shd w:val="clear" w:color="auto" w:fill="FFFFFF" w:themeFill="background1"/>
          </w:tcPr>
          <w:p w14:paraId="2145B731" w14:textId="77777777" w:rsidR="008C0CA2" w:rsidRPr="000B338D" w:rsidRDefault="008C0CA2">
            <w:pPr>
              <w:pStyle w:val="TF-TEXTOQUADRO"/>
            </w:pPr>
          </w:p>
        </w:tc>
        <w:tc>
          <w:tcPr>
            <w:tcW w:w="275" w:type="dxa"/>
            <w:shd w:val="clear" w:color="auto" w:fill="FFFFFF" w:themeFill="background1"/>
          </w:tcPr>
          <w:p w14:paraId="0A91A2C1" w14:textId="77777777" w:rsidR="008C0CA2" w:rsidRPr="000B338D" w:rsidRDefault="008C0CA2">
            <w:pPr>
              <w:pStyle w:val="TF-TEXTOQUADRO"/>
            </w:pPr>
          </w:p>
        </w:tc>
        <w:tc>
          <w:tcPr>
            <w:tcW w:w="274" w:type="dxa"/>
            <w:shd w:val="clear" w:color="auto" w:fill="FFFFFF" w:themeFill="background1"/>
          </w:tcPr>
          <w:p w14:paraId="101D7253"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54B79412" w14:textId="77777777" w:rsidR="008C0CA2" w:rsidRPr="000B338D" w:rsidRDefault="008C0CA2">
            <w:pPr>
              <w:pStyle w:val="TF-TEXTOQUADRO"/>
            </w:pPr>
          </w:p>
        </w:tc>
        <w:tc>
          <w:tcPr>
            <w:tcW w:w="275" w:type="dxa"/>
            <w:tcBorders>
              <w:bottom w:val="single" w:sz="4" w:space="0" w:color="auto"/>
            </w:tcBorders>
            <w:shd w:val="clear" w:color="auto" w:fill="A6A6A6" w:themeFill="background1" w:themeFillShade="A6"/>
          </w:tcPr>
          <w:p w14:paraId="21B8600A"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39492FE2"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7BEB92F"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7AD30FDF"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E14C903"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4E703A40"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77920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0028E14C" w14:textId="77777777" w:rsidR="008C0CA2" w:rsidRPr="007E0D87" w:rsidRDefault="008C0CA2">
            <w:pPr>
              <w:pStyle w:val="TF-TEXTOQUADRO"/>
            </w:pPr>
          </w:p>
        </w:tc>
        <w:tc>
          <w:tcPr>
            <w:tcW w:w="275" w:type="dxa"/>
            <w:shd w:val="clear" w:color="auto" w:fill="FFFFFF" w:themeFill="background1"/>
          </w:tcPr>
          <w:p w14:paraId="3B57C52D" w14:textId="77777777" w:rsidR="008C0CA2" w:rsidRPr="007E0D87" w:rsidRDefault="008C0CA2">
            <w:pPr>
              <w:pStyle w:val="TF-TEXTOQUADRO"/>
            </w:pPr>
          </w:p>
        </w:tc>
      </w:tr>
      <w:tr w:rsidR="008C0CA2" w:rsidRPr="007E0D87" w14:paraId="2181E88B" w14:textId="77777777">
        <w:trPr>
          <w:jc w:val="center"/>
        </w:trPr>
        <w:tc>
          <w:tcPr>
            <w:tcW w:w="4673" w:type="dxa"/>
            <w:tcBorders>
              <w:left w:val="single" w:sz="4" w:space="0" w:color="auto"/>
            </w:tcBorders>
          </w:tcPr>
          <w:p w14:paraId="370C0E4B" w14:textId="564543AE" w:rsidR="008C0CA2" w:rsidRPr="004C2D19" w:rsidRDefault="008C0CA2">
            <w:pPr>
              <w:pStyle w:val="TF-TEXTOQUADRO"/>
              <w:rPr>
                <w:highlight w:val="yellow"/>
              </w:rPr>
            </w:pPr>
            <w:r w:rsidRPr="00965FA0">
              <w:t>submissão ao conselho de ética</w:t>
            </w:r>
          </w:p>
        </w:tc>
        <w:tc>
          <w:tcPr>
            <w:tcW w:w="274" w:type="dxa"/>
            <w:shd w:val="clear" w:color="auto" w:fill="A6A6A6" w:themeFill="background1" w:themeFillShade="A6"/>
          </w:tcPr>
          <w:p w14:paraId="648D1ED9" w14:textId="77777777" w:rsidR="008C0CA2" w:rsidRPr="007E0D87" w:rsidRDefault="008C0CA2">
            <w:pPr>
              <w:pStyle w:val="TF-TEXTOQUADRO"/>
            </w:pPr>
          </w:p>
        </w:tc>
        <w:tc>
          <w:tcPr>
            <w:tcW w:w="275" w:type="dxa"/>
            <w:shd w:val="clear" w:color="auto" w:fill="A6A6A6" w:themeFill="background1" w:themeFillShade="A6"/>
          </w:tcPr>
          <w:p w14:paraId="14E54F3D" w14:textId="77777777" w:rsidR="008C0CA2" w:rsidRPr="007E0D87" w:rsidRDefault="008C0CA2">
            <w:pPr>
              <w:pStyle w:val="TF-TEXTOQUADRO"/>
            </w:pPr>
          </w:p>
        </w:tc>
        <w:tc>
          <w:tcPr>
            <w:tcW w:w="274" w:type="dxa"/>
            <w:shd w:val="clear" w:color="auto" w:fill="A6A6A6" w:themeFill="background1" w:themeFillShade="A6"/>
          </w:tcPr>
          <w:p w14:paraId="3C1D99EC" w14:textId="77777777" w:rsidR="008C0CA2" w:rsidRPr="007E0D87" w:rsidRDefault="008C0CA2">
            <w:pPr>
              <w:pStyle w:val="TF-TEXTOQUADRO"/>
            </w:pPr>
          </w:p>
        </w:tc>
        <w:tc>
          <w:tcPr>
            <w:tcW w:w="275" w:type="dxa"/>
            <w:shd w:val="clear" w:color="auto" w:fill="A6A6A6" w:themeFill="background1" w:themeFillShade="A6"/>
          </w:tcPr>
          <w:p w14:paraId="56A6C681" w14:textId="77777777" w:rsidR="008C0CA2" w:rsidRPr="007E0D87" w:rsidRDefault="008C0CA2">
            <w:pPr>
              <w:pStyle w:val="TF-TEXTOQUADRO"/>
            </w:pPr>
          </w:p>
        </w:tc>
        <w:tc>
          <w:tcPr>
            <w:tcW w:w="275" w:type="dxa"/>
            <w:shd w:val="clear" w:color="auto" w:fill="A6A6A6" w:themeFill="background1" w:themeFillShade="A6"/>
          </w:tcPr>
          <w:p w14:paraId="571A1F8C" w14:textId="77777777" w:rsidR="008C0CA2" w:rsidRPr="007E0D87" w:rsidRDefault="008C0CA2">
            <w:pPr>
              <w:pStyle w:val="TF-TEXTOQUADRO"/>
            </w:pPr>
          </w:p>
        </w:tc>
        <w:tc>
          <w:tcPr>
            <w:tcW w:w="274" w:type="dxa"/>
            <w:shd w:val="clear" w:color="auto" w:fill="A6A6A6" w:themeFill="background1" w:themeFillShade="A6"/>
          </w:tcPr>
          <w:p w14:paraId="20393226"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4D45B20C"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05CC52D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A9221AD"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322A618"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034A9BB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043BF3F"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220CCDF3" w14:textId="77777777" w:rsidR="008C0CA2" w:rsidRPr="007E0D87" w:rsidRDefault="008C0CA2">
            <w:pPr>
              <w:pStyle w:val="TF-TEXTOQUADRO"/>
            </w:pPr>
          </w:p>
        </w:tc>
        <w:tc>
          <w:tcPr>
            <w:tcW w:w="274" w:type="dxa"/>
            <w:tcBorders>
              <w:top w:val="single" w:sz="4" w:space="0" w:color="auto"/>
            </w:tcBorders>
            <w:shd w:val="clear" w:color="auto" w:fill="FFFFFF" w:themeFill="background1"/>
          </w:tcPr>
          <w:p w14:paraId="6045A9A2" w14:textId="77777777" w:rsidR="008C0CA2" w:rsidRPr="007E0D87" w:rsidRDefault="008C0CA2">
            <w:pPr>
              <w:pStyle w:val="TF-TEXTOQUADRO"/>
            </w:pPr>
          </w:p>
        </w:tc>
        <w:tc>
          <w:tcPr>
            <w:tcW w:w="275" w:type="dxa"/>
            <w:tcBorders>
              <w:top w:val="single" w:sz="4" w:space="0" w:color="auto"/>
            </w:tcBorders>
            <w:shd w:val="clear" w:color="auto" w:fill="FFFFFF" w:themeFill="background1"/>
          </w:tcPr>
          <w:p w14:paraId="6B899B31" w14:textId="77777777" w:rsidR="008C0CA2" w:rsidRPr="007E0D87" w:rsidRDefault="008C0CA2">
            <w:pPr>
              <w:pStyle w:val="TF-TEXTOQUADRO"/>
            </w:pPr>
          </w:p>
        </w:tc>
        <w:tc>
          <w:tcPr>
            <w:tcW w:w="275" w:type="dxa"/>
            <w:shd w:val="clear" w:color="auto" w:fill="FFFFFF" w:themeFill="background1"/>
          </w:tcPr>
          <w:p w14:paraId="1913A3DC" w14:textId="77777777" w:rsidR="008C0CA2" w:rsidRPr="007E0D87" w:rsidRDefault="008C0CA2">
            <w:pPr>
              <w:pStyle w:val="TF-TEXTOQUADRO"/>
            </w:pPr>
          </w:p>
        </w:tc>
      </w:tr>
      <w:tr w:rsidR="00615C44" w:rsidRPr="007E0D87" w14:paraId="1E0D2C59" w14:textId="77777777" w:rsidTr="00615C44">
        <w:trPr>
          <w:jc w:val="center"/>
        </w:trPr>
        <w:tc>
          <w:tcPr>
            <w:tcW w:w="4673" w:type="dxa"/>
            <w:tcBorders>
              <w:left w:val="single" w:sz="4" w:space="0" w:color="auto"/>
            </w:tcBorders>
          </w:tcPr>
          <w:p w14:paraId="0FC2EA20" w14:textId="0D27E1F5" w:rsidR="008C0CA2" w:rsidRPr="004C2D19" w:rsidRDefault="008C0CA2">
            <w:pPr>
              <w:pStyle w:val="TF-TEXTOQUADRO"/>
              <w:rPr>
                <w:highlight w:val="yellow"/>
              </w:rPr>
            </w:pPr>
            <w:r>
              <w:t>entendimento do negócio</w:t>
            </w:r>
          </w:p>
        </w:tc>
        <w:tc>
          <w:tcPr>
            <w:tcW w:w="274" w:type="dxa"/>
            <w:shd w:val="clear" w:color="auto" w:fill="A6A6A6" w:themeFill="background1" w:themeFillShade="A6"/>
          </w:tcPr>
          <w:p w14:paraId="439C87FF" w14:textId="77777777" w:rsidR="008C0CA2" w:rsidRPr="007E0D87" w:rsidRDefault="008C0CA2">
            <w:pPr>
              <w:pStyle w:val="TF-TEXTOQUADRO"/>
            </w:pPr>
          </w:p>
        </w:tc>
        <w:tc>
          <w:tcPr>
            <w:tcW w:w="275" w:type="dxa"/>
            <w:shd w:val="clear" w:color="auto" w:fill="A6A6A6" w:themeFill="background1" w:themeFillShade="A6"/>
          </w:tcPr>
          <w:p w14:paraId="671A0838" w14:textId="77777777" w:rsidR="008C0CA2" w:rsidRPr="007E0D87" w:rsidRDefault="008C0CA2">
            <w:pPr>
              <w:pStyle w:val="TF-TEXTOQUADRO"/>
            </w:pPr>
          </w:p>
        </w:tc>
        <w:tc>
          <w:tcPr>
            <w:tcW w:w="274" w:type="dxa"/>
            <w:shd w:val="clear" w:color="auto" w:fill="FFFFFF" w:themeFill="background1"/>
          </w:tcPr>
          <w:p w14:paraId="6CBA2A3A" w14:textId="77777777" w:rsidR="008C0CA2" w:rsidRPr="007E0D87" w:rsidRDefault="008C0CA2">
            <w:pPr>
              <w:pStyle w:val="TF-TEXTOQUADRO"/>
            </w:pPr>
          </w:p>
        </w:tc>
        <w:tc>
          <w:tcPr>
            <w:tcW w:w="275" w:type="dxa"/>
            <w:shd w:val="clear" w:color="auto" w:fill="FFFFFF" w:themeFill="background1"/>
          </w:tcPr>
          <w:p w14:paraId="3CF2E3C3" w14:textId="77777777" w:rsidR="008C0CA2" w:rsidRPr="007E0D87" w:rsidRDefault="008C0CA2">
            <w:pPr>
              <w:pStyle w:val="TF-TEXTOQUADRO"/>
            </w:pPr>
          </w:p>
        </w:tc>
        <w:tc>
          <w:tcPr>
            <w:tcW w:w="275" w:type="dxa"/>
            <w:shd w:val="clear" w:color="auto" w:fill="FFFFFF" w:themeFill="background1"/>
          </w:tcPr>
          <w:p w14:paraId="4D1890DF" w14:textId="77777777" w:rsidR="008C0CA2" w:rsidRPr="007E0D87" w:rsidRDefault="008C0CA2">
            <w:pPr>
              <w:pStyle w:val="TF-TEXTOQUADRO"/>
            </w:pPr>
          </w:p>
        </w:tc>
        <w:tc>
          <w:tcPr>
            <w:tcW w:w="274" w:type="dxa"/>
            <w:shd w:val="clear" w:color="auto" w:fill="FFFFFF" w:themeFill="background1"/>
          </w:tcPr>
          <w:p w14:paraId="427A9D78"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74F7D1FE" w14:textId="77777777" w:rsidR="008C0CA2" w:rsidRPr="007E0D87" w:rsidRDefault="008C0CA2">
            <w:pPr>
              <w:pStyle w:val="TF-TEXTOQUADRO"/>
            </w:pPr>
          </w:p>
        </w:tc>
        <w:tc>
          <w:tcPr>
            <w:tcW w:w="275" w:type="dxa"/>
            <w:tcBorders>
              <w:bottom w:val="single" w:sz="4" w:space="0" w:color="auto"/>
            </w:tcBorders>
            <w:shd w:val="clear" w:color="auto" w:fill="auto"/>
          </w:tcPr>
          <w:p w14:paraId="623FEF76" w14:textId="77777777" w:rsidR="008C0CA2" w:rsidRPr="007E0D87" w:rsidRDefault="008C0CA2">
            <w:pPr>
              <w:pStyle w:val="TF-TEXTOQUADRO"/>
            </w:pPr>
          </w:p>
        </w:tc>
        <w:tc>
          <w:tcPr>
            <w:tcW w:w="274" w:type="dxa"/>
            <w:tcBorders>
              <w:bottom w:val="single" w:sz="4" w:space="0" w:color="auto"/>
            </w:tcBorders>
            <w:shd w:val="clear" w:color="auto" w:fill="auto"/>
          </w:tcPr>
          <w:p w14:paraId="49D27B2D" w14:textId="77777777" w:rsidR="008C0CA2" w:rsidRPr="007E0D87" w:rsidRDefault="008C0CA2">
            <w:pPr>
              <w:pStyle w:val="TF-TEXTOQUADRO"/>
            </w:pPr>
          </w:p>
        </w:tc>
        <w:tc>
          <w:tcPr>
            <w:tcW w:w="275" w:type="dxa"/>
            <w:tcBorders>
              <w:bottom w:val="single" w:sz="4" w:space="0" w:color="auto"/>
            </w:tcBorders>
            <w:shd w:val="clear" w:color="auto" w:fill="auto"/>
          </w:tcPr>
          <w:p w14:paraId="2ACC4A1C" w14:textId="77777777" w:rsidR="008C0CA2" w:rsidRPr="007E0D87" w:rsidRDefault="008C0CA2">
            <w:pPr>
              <w:pStyle w:val="TF-TEXTOQUADRO"/>
            </w:pPr>
          </w:p>
        </w:tc>
        <w:tc>
          <w:tcPr>
            <w:tcW w:w="274" w:type="dxa"/>
            <w:tcBorders>
              <w:bottom w:val="single" w:sz="4" w:space="0" w:color="auto"/>
            </w:tcBorders>
            <w:shd w:val="clear" w:color="auto" w:fill="auto"/>
          </w:tcPr>
          <w:p w14:paraId="7A43E910"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51034D"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30F85772" w14:textId="77777777" w:rsidR="008C0CA2" w:rsidRPr="007E0D87" w:rsidRDefault="008C0CA2">
            <w:pPr>
              <w:pStyle w:val="TF-TEXTOQUADRO"/>
            </w:pPr>
          </w:p>
        </w:tc>
        <w:tc>
          <w:tcPr>
            <w:tcW w:w="274" w:type="dxa"/>
            <w:tcBorders>
              <w:bottom w:val="single" w:sz="4" w:space="0" w:color="auto"/>
            </w:tcBorders>
            <w:shd w:val="clear" w:color="auto" w:fill="FFFFFF" w:themeFill="background1"/>
          </w:tcPr>
          <w:p w14:paraId="423F8C47" w14:textId="77777777" w:rsidR="008C0CA2" w:rsidRPr="007E0D87" w:rsidRDefault="008C0CA2">
            <w:pPr>
              <w:pStyle w:val="TF-TEXTOQUADRO"/>
            </w:pPr>
          </w:p>
        </w:tc>
        <w:tc>
          <w:tcPr>
            <w:tcW w:w="275" w:type="dxa"/>
            <w:tcBorders>
              <w:bottom w:val="single" w:sz="4" w:space="0" w:color="auto"/>
            </w:tcBorders>
            <w:shd w:val="clear" w:color="auto" w:fill="FFFFFF" w:themeFill="background1"/>
          </w:tcPr>
          <w:p w14:paraId="1AF54DCC" w14:textId="77777777" w:rsidR="008C0CA2" w:rsidRPr="007E0D87" w:rsidRDefault="008C0CA2">
            <w:pPr>
              <w:pStyle w:val="TF-TEXTOQUADRO"/>
            </w:pPr>
          </w:p>
        </w:tc>
        <w:tc>
          <w:tcPr>
            <w:tcW w:w="275" w:type="dxa"/>
            <w:shd w:val="clear" w:color="auto" w:fill="FFFFFF" w:themeFill="background1"/>
          </w:tcPr>
          <w:p w14:paraId="4FB641F5" w14:textId="77777777" w:rsidR="008C0CA2" w:rsidRPr="007E0D87" w:rsidRDefault="008C0CA2">
            <w:pPr>
              <w:pStyle w:val="TF-TEXTOQUADRO"/>
            </w:pPr>
          </w:p>
        </w:tc>
      </w:tr>
      <w:tr w:rsidR="002C36CF" w:rsidRPr="007E0D87" w14:paraId="5C17689B" w14:textId="77777777" w:rsidTr="00615C44">
        <w:trPr>
          <w:jc w:val="center"/>
        </w:trPr>
        <w:tc>
          <w:tcPr>
            <w:tcW w:w="4673" w:type="dxa"/>
            <w:tcBorders>
              <w:left w:val="single" w:sz="4" w:space="0" w:color="auto"/>
            </w:tcBorders>
          </w:tcPr>
          <w:p w14:paraId="7A6B0BB9" w14:textId="2479E010" w:rsidR="008C0CA2" w:rsidRPr="004C2D19" w:rsidRDefault="008C0CA2">
            <w:pPr>
              <w:pStyle w:val="TF-TEXTOQUADRO"/>
              <w:rPr>
                <w:highlight w:val="yellow"/>
              </w:rPr>
            </w:pPr>
            <w:r>
              <w:t>busca por bases dados</w:t>
            </w:r>
          </w:p>
        </w:tc>
        <w:tc>
          <w:tcPr>
            <w:tcW w:w="274" w:type="dxa"/>
            <w:shd w:val="clear" w:color="auto" w:fill="FFFFFF" w:themeFill="background1"/>
          </w:tcPr>
          <w:p w14:paraId="77ADBDA7" w14:textId="77777777" w:rsidR="008C0CA2" w:rsidRPr="007E0D87" w:rsidRDefault="008C0CA2">
            <w:pPr>
              <w:pStyle w:val="TF-TEXTOQUADRO"/>
            </w:pPr>
          </w:p>
        </w:tc>
        <w:tc>
          <w:tcPr>
            <w:tcW w:w="275" w:type="dxa"/>
            <w:shd w:val="clear" w:color="auto" w:fill="FFFFFF" w:themeFill="background1"/>
          </w:tcPr>
          <w:p w14:paraId="5F519CD6" w14:textId="77777777" w:rsidR="008C0CA2" w:rsidRPr="007E0D87" w:rsidRDefault="008C0CA2">
            <w:pPr>
              <w:pStyle w:val="TF-TEXTOQUADRO"/>
            </w:pPr>
          </w:p>
        </w:tc>
        <w:tc>
          <w:tcPr>
            <w:tcW w:w="274" w:type="dxa"/>
            <w:shd w:val="clear" w:color="auto" w:fill="A6A6A6" w:themeFill="background1" w:themeFillShade="A6"/>
          </w:tcPr>
          <w:p w14:paraId="58FAB09B" w14:textId="77777777" w:rsidR="008C0CA2" w:rsidRPr="007E0D87" w:rsidRDefault="008C0CA2">
            <w:pPr>
              <w:pStyle w:val="TF-TEXTOQUADRO"/>
            </w:pPr>
          </w:p>
        </w:tc>
        <w:tc>
          <w:tcPr>
            <w:tcW w:w="275" w:type="dxa"/>
            <w:shd w:val="clear" w:color="auto" w:fill="A6A6A6" w:themeFill="background1" w:themeFillShade="A6"/>
          </w:tcPr>
          <w:p w14:paraId="2456159C" w14:textId="77777777" w:rsidR="008C0CA2" w:rsidRPr="007E0D87" w:rsidRDefault="008C0CA2">
            <w:pPr>
              <w:pStyle w:val="TF-TEXTOQUADRO"/>
            </w:pPr>
          </w:p>
        </w:tc>
        <w:tc>
          <w:tcPr>
            <w:tcW w:w="275" w:type="dxa"/>
            <w:shd w:val="clear" w:color="auto" w:fill="A6A6A6" w:themeFill="background1" w:themeFillShade="A6"/>
          </w:tcPr>
          <w:p w14:paraId="1587B959" w14:textId="77777777" w:rsidR="008C0CA2" w:rsidRPr="007E0D87" w:rsidRDefault="008C0CA2">
            <w:pPr>
              <w:pStyle w:val="TF-TEXTOQUADRO"/>
            </w:pPr>
          </w:p>
        </w:tc>
        <w:tc>
          <w:tcPr>
            <w:tcW w:w="274" w:type="dxa"/>
            <w:shd w:val="clear" w:color="auto" w:fill="A6A6A6" w:themeFill="background1" w:themeFillShade="A6"/>
          </w:tcPr>
          <w:p w14:paraId="12DE3D3D" w14:textId="77777777" w:rsidR="008C0CA2" w:rsidRPr="007E0D87" w:rsidRDefault="008C0CA2">
            <w:pPr>
              <w:pStyle w:val="TF-TEXTOQUADRO"/>
            </w:pPr>
          </w:p>
        </w:tc>
        <w:tc>
          <w:tcPr>
            <w:tcW w:w="275" w:type="dxa"/>
            <w:shd w:val="clear" w:color="auto" w:fill="A6A6A6" w:themeFill="background1" w:themeFillShade="A6"/>
          </w:tcPr>
          <w:p w14:paraId="72DFFF96" w14:textId="77777777" w:rsidR="008C0CA2" w:rsidRPr="007E0D87" w:rsidRDefault="008C0CA2">
            <w:pPr>
              <w:pStyle w:val="TF-TEXTOQUADRO"/>
            </w:pPr>
          </w:p>
        </w:tc>
        <w:tc>
          <w:tcPr>
            <w:tcW w:w="275" w:type="dxa"/>
            <w:shd w:val="clear" w:color="auto" w:fill="auto"/>
          </w:tcPr>
          <w:p w14:paraId="165D00B3" w14:textId="77777777" w:rsidR="008C0CA2" w:rsidRPr="007E0D87" w:rsidRDefault="008C0CA2">
            <w:pPr>
              <w:pStyle w:val="TF-TEXTOQUADRO"/>
            </w:pPr>
          </w:p>
        </w:tc>
        <w:tc>
          <w:tcPr>
            <w:tcW w:w="274" w:type="dxa"/>
            <w:shd w:val="clear" w:color="auto" w:fill="auto"/>
          </w:tcPr>
          <w:p w14:paraId="08F09964" w14:textId="77777777" w:rsidR="008C0CA2" w:rsidRPr="007E0D87" w:rsidRDefault="008C0CA2">
            <w:pPr>
              <w:pStyle w:val="TF-TEXTOQUADRO"/>
            </w:pPr>
          </w:p>
        </w:tc>
        <w:tc>
          <w:tcPr>
            <w:tcW w:w="275" w:type="dxa"/>
            <w:shd w:val="clear" w:color="auto" w:fill="auto"/>
          </w:tcPr>
          <w:p w14:paraId="113933F3" w14:textId="77777777" w:rsidR="008C0CA2" w:rsidRPr="007E0D87" w:rsidRDefault="008C0CA2">
            <w:pPr>
              <w:pStyle w:val="TF-TEXTOQUADRO"/>
            </w:pPr>
          </w:p>
        </w:tc>
        <w:tc>
          <w:tcPr>
            <w:tcW w:w="274" w:type="dxa"/>
            <w:shd w:val="clear" w:color="auto" w:fill="auto"/>
          </w:tcPr>
          <w:p w14:paraId="5A8AA19B" w14:textId="77777777" w:rsidR="008C0CA2" w:rsidRPr="007E0D87" w:rsidRDefault="008C0CA2">
            <w:pPr>
              <w:pStyle w:val="TF-TEXTOQUADRO"/>
            </w:pPr>
          </w:p>
        </w:tc>
        <w:tc>
          <w:tcPr>
            <w:tcW w:w="275" w:type="dxa"/>
            <w:shd w:val="clear" w:color="auto" w:fill="FFFFFF" w:themeFill="background1"/>
          </w:tcPr>
          <w:p w14:paraId="13669738" w14:textId="77777777" w:rsidR="008C0CA2" w:rsidRPr="007E0D87" w:rsidRDefault="008C0CA2">
            <w:pPr>
              <w:pStyle w:val="TF-TEXTOQUADRO"/>
            </w:pPr>
          </w:p>
        </w:tc>
        <w:tc>
          <w:tcPr>
            <w:tcW w:w="275" w:type="dxa"/>
            <w:shd w:val="clear" w:color="auto" w:fill="FFFFFF" w:themeFill="background1"/>
          </w:tcPr>
          <w:p w14:paraId="61C40600" w14:textId="77777777" w:rsidR="008C0CA2" w:rsidRPr="007E0D87" w:rsidRDefault="008C0CA2">
            <w:pPr>
              <w:pStyle w:val="TF-TEXTOQUADRO"/>
            </w:pPr>
          </w:p>
        </w:tc>
        <w:tc>
          <w:tcPr>
            <w:tcW w:w="274" w:type="dxa"/>
            <w:shd w:val="clear" w:color="auto" w:fill="FFFFFF" w:themeFill="background1"/>
          </w:tcPr>
          <w:p w14:paraId="382712DB" w14:textId="77777777" w:rsidR="008C0CA2" w:rsidRPr="007E0D87" w:rsidRDefault="008C0CA2">
            <w:pPr>
              <w:pStyle w:val="TF-TEXTOQUADRO"/>
            </w:pPr>
          </w:p>
        </w:tc>
        <w:tc>
          <w:tcPr>
            <w:tcW w:w="275" w:type="dxa"/>
            <w:shd w:val="clear" w:color="auto" w:fill="FFFFFF" w:themeFill="background1"/>
          </w:tcPr>
          <w:p w14:paraId="4E0B21C4" w14:textId="77777777" w:rsidR="008C0CA2" w:rsidRPr="007E0D87" w:rsidRDefault="008C0CA2">
            <w:pPr>
              <w:pStyle w:val="TF-TEXTOQUADRO"/>
            </w:pPr>
          </w:p>
        </w:tc>
        <w:tc>
          <w:tcPr>
            <w:tcW w:w="275" w:type="dxa"/>
            <w:shd w:val="clear" w:color="auto" w:fill="FFFFFF" w:themeFill="background1"/>
          </w:tcPr>
          <w:p w14:paraId="1C1B3D9D" w14:textId="77777777" w:rsidR="008C0CA2" w:rsidRPr="007E0D87" w:rsidRDefault="008C0CA2">
            <w:pPr>
              <w:pStyle w:val="TF-TEXTOQUADRO"/>
            </w:pPr>
          </w:p>
        </w:tc>
      </w:tr>
      <w:tr w:rsidR="00615C44" w:rsidRPr="007E0D87" w14:paraId="2A2FD69C" w14:textId="77777777" w:rsidTr="00615C44">
        <w:trPr>
          <w:jc w:val="center"/>
        </w:trPr>
        <w:tc>
          <w:tcPr>
            <w:tcW w:w="4673" w:type="dxa"/>
            <w:tcBorders>
              <w:left w:val="single" w:sz="4" w:space="0" w:color="auto"/>
            </w:tcBorders>
          </w:tcPr>
          <w:p w14:paraId="0914E179" w14:textId="2F7BA83E" w:rsidR="008C0CA2" w:rsidRPr="004C2D19" w:rsidRDefault="008C0CA2">
            <w:pPr>
              <w:pStyle w:val="TF-TEXTOQUADRO"/>
              <w:rPr>
                <w:highlight w:val="yellow"/>
              </w:rPr>
            </w:pPr>
            <w:r>
              <w:t>entendimento dos dados</w:t>
            </w:r>
          </w:p>
        </w:tc>
        <w:tc>
          <w:tcPr>
            <w:tcW w:w="274" w:type="dxa"/>
            <w:shd w:val="clear" w:color="auto" w:fill="FFFFFF" w:themeFill="background1"/>
          </w:tcPr>
          <w:p w14:paraId="011A864C" w14:textId="77777777" w:rsidR="008C0CA2" w:rsidRPr="007E0D87" w:rsidRDefault="008C0CA2">
            <w:pPr>
              <w:pStyle w:val="TF-TEXTOQUADRO"/>
            </w:pPr>
          </w:p>
        </w:tc>
        <w:tc>
          <w:tcPr>
            <w:tcW w:w="275" w:type="dxa"/>
            <w:shd w:val="clear" w:color="auto" w:fill="FFFFFF" w:themeFill="background1"/>
          </w:tcPr>
          <w:p w14:paraId="719ED2F2" w14:textId="77777777" w:rsidR="008C0CA2" w:rsidRPr="007E0D87" w:rsidRDefault="008C0CA2">
            <w:pPr>
              <w:pStyle w:val="TF-TEXTOQUADRO"/>
            </w:pPr>
          </w:p>
        </w:tc>
        <w:tc>
          <w:tcPr>
            <w:tcW w:w="274" w:type="dxa"/>
            <w:shd w:val="clear" w:color="auto" w:fill="FFFFFF" w:themeFill="background1"/>
          </w:tcPr>
          <w:p w14:paraId="750F76BD" w14:textId="77777777" w:rsidR="008C0CA2" w:rsidRPr="007E0D87" w:rsidRDefault="008C0CA2">
            <w:pPr>
              <w:pStyle w:val="TF-TEXTOQUADRO"/>
            </w:pPr>
          </w:p>
        </w:tc>
        <w:tc>
          <w:tcPr>
            <w:tcW w:w="275" w:type="dxa"/>
            <w:shd w:val="clear" w:color="auto" w:fill="FFFFFF" w:themeFill="background1"/>
          </w:tcPr>
          <w:p w14:paraId="6D4B1A88" w14:textId="77777777" w:rsidR="008C0CA2" w:rsidRPr="007E0D87" w:rsidRDefault="008C0CA2">
            <w:pPr>
              <w:pStyle w:val="TF-TEXTOQUADRO"/>
            </w:pPr>
          </w:p>
        </w:tc>
        <w:tc>
          <w:tcPr>
            <w:tcW w:w="275" w:type="dxa"/>
            <w:shd w:val="clear" w:color="auto" w:fill="FFFFFF" w:themeFill="background1"/>
          </w:tcPr>
          <w:p w14:paraId="7545C691" w14:textId="77777777" w:rsidR="008C0CA2" w:rsidRPr="007E0D87" w:rsidRDefault="008C0CA2">
            <w:pPr>
              <w:pStyle w:val="TF-TEXTOQUADRO"/>
            </w:pPr>
          </w:p>
        </w:tc>
        <w:tc>
          <w:tcPr>
            <w:tcW w:w="274" w:type="dxa"/>
            <w:shd w:val="clear" w:color="auto" w:fill="FFFFFF" w:themeFill="background1"/>
          </w:tcPr>
          <w:p w14:paraId="10DFAFED" w14:textId="77777777" w:rsidR="008C0CA2" w:rsidRPr="007E0D87" w:rsidRDefault="008C0CA2">
            <w:pPr>
              <w:pStyle w:val="TF-TEXTOQUADRO"/>
            </w:pPr>
          </w:p>
        </w:tc>
        <w:tc>
          <w:tcPr>
            <w:tcW w:w="275" w:type="dxa"/>
            <w:shd w:val="clear" w:color="auto" w:fill="A6A6A6" w:themeFill="background1" w:themeFillShade="A6"/>
          </w:tcPr>
          <w:p w14:paraId="706CC553" w14:textId="77777777" w:rsidR="008C0CA2" w:rsidRPr="007E0D87" w:rsidRDefault="008C0CA2">
            <w:pPr>
              <w:pStyle w:val="TF-TEXTOQUADRO"/>
            </w:pPr>
          </w:p>
        </w:tc>
        <w:tc>
          <w:tcPr>
            <w:tcW w:w="275" w:type="dxa"/>
            <w:shd w:val="clear" w:color="auto" w:fill="A6A6A6" w:themeFill="background1" w:themeFillShade="A6"/>
          </w:tcPr>
          <w:p w14:paraId="17DB0421" w14:textId="77777777" w:rsidR="008C0CA2" w:rsidRPr="007E0D87" w:rsidRDefault="008C0CA2">
            <w:pPr>
              <w:pStyle w:val="TF-TEXTOQUADRO"/>
            </w:pPr>
          </w:p>
        </w:tc>
        <w:tc>
          <w:tcPr>
            <w:tcW w:w="274" w:type="dxa"/>
            <w:shd w:val="clear" w:color="auto" w:fill="auto"/>
          </w:tcPr>
          <w:p w14:paraId="483A2CF2" w14:textId="77777777" w:rsidR="008C0CA2" w:rsidRPr="007E0D87" w:rsidRDefault="008C0CA2">
            <w:pPr>
              <w:pStyle w:val="TF-TEXTOQUADRO"/>
            </w:pPr>
          </w:p>
        </w:tc>
        <w:tc>
          <w:tcPr>
            <w:tcW w:w="275" w:type="dxa"/>
            <w:shd w:val="clear" w:color="auto" w:fill="auto"/>
          </w:tcPr>
          <w:p w14:paraId="7ADB1A46" w14:textId="77777777" w:rsidR="008C0CA2" w:rsidRPr="007E0D87" w:rsidRDefault="008C0CA2">
            <w:pPr>
              <w:pStyle w:val="TF-TEXTOQUADRO"/>
            </w:pPr>
          </w:p>
        </w:tc>
        <w:tc>
          <w:tcPr>
            <w:tcW w:w="274" w:type="dxa"/>
            <w:shd w:val="clear" w:color="auto" w:fill="auto"/>
          </w:tcPr>
          <w:p w14:paraId="428BF1E1" w14:textId="77777777" w:rsidR="008C0CA2" w:rsidRPr="007E0D87" w:rsidRDefault="008C0CA2">
            <w:pPr>
              <w:pStyle w:val="TF-TEXTOQUADRO"/>
            </w:pPr>
          </w:p>
        </w:tc>
        <w:tc>
          <w:tcPr>
            <w:tcW w:w="275" w:type="dxa"/>
            <w:shd w:val="clear" w:color="auto" w:fill="FFFFFF" w:themeFill="background1"/>
          </w:tcPr>
          <w:p w14:paraId="0DCB27B9" w14:textId="77777777" w:rsidR="008C0CA2" w:rsidRPr="007E0D87" w:rsidRDefault="008C0CA2">
            <w:pPr>
              <w:pStyle w:val="TF-TEXTOQUADRO"/>
            </w:pPr>
          </w:p>
        </w:tc>
        <w:tc>
          <w:tcPr>
            <w:tcW w:w="275" w:type="dxa"/>
            <w:shd w:val="clear" w:color="auto" w:fill="FFFFFF" w:themeFill="background1"/>
          </w:tcPr>
          <w:p w14:paraId="45BF95A9" w14:textId="77777777" w:rsidR="008C0CA2" w:rsidRPr="007E0D87" w:rsidRDefault="008C0CA2">
            <w:pPr>
              <w:pStyle w:val="TF-TEXTOQUADRO"/>
            </w:pPr>
          </w:p>
        </w:tc>
        <w:tc>
          <w:tcPr>
            <w:tcW w:w="274" w:type="dxa"/>
            <w:shd w:val="clear" w:color="auto" w:fill="FFFFFF" w:themeFill="background1"/>
          </w:tcPr>
          <w:p w14:paraId="61DD49BC" w14:textId="77777777" w:rsidR="008C0CA2" w:rsidRPr="007E0D87" w:rsidRDefault="008C0CA2">
            <w:pPr>
              <w:pStyle w:val="TF-TEXTOQUADRO"/>
            </w:pPr>
          </w:p>
        </w:tc>
        <w:tc>
          <w:tcPr>
            <w:tcW w:w="275" w:type="dxa"/>
            <w:shd w:val="clear" w:color="auto" w:fill="FFFFFF" w:themeFill="background1"/>
          </w:tcPr>
          <w:p w14:paraId="0162AD3B" w14:textId="77777777" w:rsidR="008C0CA2" w:rsidRPr="007E0D87" w:rsidRDefault="008C0CA2">
            <w:pPr>
              <w:pStyle w:val="TF-TEXTOQUADRO"/>
            </w:pPr>
          </w:p>
        </w:tc>
        <w:tc>
          <w:tcPr>
            <w:tcW w:w="275" w:type="dxa"/>
            <w:shd w:val="clear" w:color="auto" w:fill="FFFFFF" w:themeFill="background1"/>
          </w:tcPr>
          <w:p w14:paraId="419C748B" w14:textId="77777777" w:rsidR="008C0CA2" w:rsidRPr="007E0D87" w:rsidRDefault="008C0CA2">
            <w:pPr>
              <w:pStyle w:val="TF-TEXTOQUADRO"/>
            </w:pPr>
          </w:p>
        </w:tc>
      </w:tr>
      <w:tr w:rsidR="00615C44" w:rsidRPr="007E0D87" w14:paraId="5C9E27A4" w14:textId="77777777" w:rsidTr="00615C44">
        <w:trPr>
          <w:jc w:val="center"/>
        </w:trPr>
        <w:tc>
          <w:tcPr>
            <w:tcW w:w="4673" w:type="dxa"/>
            <w:tcBorders>
              <w:left w:val="single" w:sz="4" w:space="0" w:color="auto"/>
            </w:tcBorders>
          </w:tcPr>
          <w:p w14:paraId="0848E303" w14:textId="510E5C34" w:rsidR="008C0CA2" w:rsidRPr="004C2D19" w:rsidRDefault="008C0CA2">
            <w:pPr>
              <w:pStyle w:val="TF-TEXTOQUADRO"/>
              <w:rPr>
                <w:highlight w:val="yellow"/>
              </w:rPr>
            </w:pPr>
            <w:r w:rsidRPr="002339B9">
              <w:t xml:space="preserve">definição de </w:t>
            </w:r>
            <w:r w:rsidRPr="00E14859">
              <w:t>ferramentas e métodos para consolidação d</w:t>
            </w:r>
            <w:r w:rsidR="00744421">
              <w:t>as bases de dados</w:t>
            </w:r>
          </w:p>
        </w:tc>
        <w:tc>
          <w:tcPr>
            <w:tcW w:w="274" w:type="dxa"/>
            <w:shd w:val="clear" w:color="auto" w:fill="FFFFFF" w:themeFill="background1"/>
          </w:tcPr>
          <w:p w14:paraId="6F399060" w14:textId="77777777" w:rsidR="008C0CA2" w:rsidRPr="007E0D87" w:rsidRDefault="008C0CA2">
            <w:pPr>
              <w:pStyle w:val="TF-TEXTOQUADRO"/>
            </w:pPr>
          </w:p>
        </w:tc>
        <w:tc>
          <w:tcPr>
            <w:tcW w:w="275" w:type="dxa"/>
            <w:shd w:val="clear" w:color="auto" w:fill="FFFFFF" w:themeFill="background1"/>
          </w:tcPr>
          <w:p w14:paraId="0E64AC1D" w14:textId="77777777" w:rsidR="008C0CA2" w:rsidRPr="007E0D87" w:rsidRDefault="008C0CA2">
            <w:pPr>
              <w:pStyle w:val="TF-TEXTOQUADRO"/>
            </w:pPr>
          </w:p>
        </w:tc>
        <w:tc>
          <w:tcPr>
            <w:tcW w:w="274" w:type="dxa"/>
            <w:shd w:val="clear" w:color="auto" w:fill="FFFFFF" w:themeFill="background1"/>
          </w:tcPr>
          <w:p w14:paraId="472B841D" w14:textId="77777777" w:rsidR="008C0CA2" w:rsidRPr="007E0D87" w:rsidRDefault="008C0CA2">
            <w:pPr>
              <w:pStyle w:val="TF-TEXTOQUADRO"/>
            </w:pPr>
          </w:p>
        </w:tc>
        <w:tc>
          <w:tcPr>
            <w:tcW w:w="275" w:type="dxa"/>
            <w:shd w:val="clear" w:color="auto" w:fill="FFFFFF" w:themeFill="background1"/>
          </w:tcPr>
          <w:p w14:paraId="6B78337C" w14:textId="77777777" w:rsidR="008C0CA2" w:rsidRPr="007E0D87" w:rsidRDefault="008C0CA2">
            <w:pPr>
              <w:pStyle w:val="TF-TEXTOQUADRO"/>
            </w:pPr>
          </w:p>
        </w:tc>
        <w:tc>
          <w:tcPr>
            <w:tcW w:w="275" w:type="dxa"/>
            <w:shd w:val="clear" w:color="auto" w:fill="FFFFFF" w:themeFill="background1"/>
          </w:tcPr>
          <w:p w14:paraId="7D5C0BE9" w14:textId="77777777" w:rsidR="008C0CA2" w:rsidRPr="007E0D87" w:rsidRDefault="008C0CA2">
            <w:pPr>
              <w:pStyle w:val="TF-TEXTOQUADRO"/>
            </w:pPr>
          </w:p>
        </w:tc>
        <w:tc>
          <w:tcPr>
            <w:tcW w:w="274" w:type="dxa"/>
            <w:shd w:val="clear" w:color="auto" w:fill="FFFFFF" w:themeFill="background1"/>
          </w:tcPr>
          <w:p w14:paraId="4F41F130" w14:textId="77777777" w:rsidR="008C0CA2" w:rsidRPr="007E0D87" w:rsidRDefault="008C0CA2">
            <w:pPr>
              <w:pStyle w:val="TF-TEXTOQUADRO"/>
            </w:pPr>
          </w:p>
        </w:tc>
        <w:tc>
          <w:tcPr>
            <w:tcW w:w="275" w:type="dxa"/>
            <w:shd w:val="clear" w:color="auto" w:fill="FFFFFF" w:themeFill="background1"/>
          </w:tcPr>
          <w:p w14:paraId="2FCEAEE8" w14:textId="77777777" w:rsidR="008C0CA2" w:rsidRPr="007E0D87" w:rsidRDefault="008C0CA2">
            <w:pPr>
              <w:pStyle w:val="TF-TEXTOQUADRO"/>
            </w:pPr>
          </w:p>
        </w:tc>
        <w:tc>
          <w:tcPr>
            <w:tcW w:w="275" w:type="dxa"/>
            <w:shd w:val="clear" w:color="auto" w:fill="A6A6A6" w:themeFill="background1" w:themeFillShade="A6"/>
          </w:tcPr>
          <w:p w14:paraId="2718C669" w14:textId="77777777" w:rsidR="008C0CA2" w:rsidRPr="007E0D87" w:rsidRDefault="008C0CA2">
            <w:pPr>
              <w:pStyle w:val="TF-TEXTOQUADRO"/>
            </w:pPr>
          </w:p>
        </w:tc>
        <w:tc>
          <w:tcPr>
            <w:tcW w:w="274" w:type="dxa"/>
            <w:shd w:val="clear" w:color="auto" w:fill="A6A6A6" w:themeFill="background1" w:themeFillShade="A6"/>
          </w:tcPr>
          <w:p w14:paraId="7C807299" w14:textId="77777777" w:rsidR="008C0CA2" w:rsidRPr="007E0D87" w:rsidRDefault="008C0CA2">
            <w:pPr>
              <w:pStyle w:val="TF-TEXTOQUADRO"/>
            </w:pPr>
          </w:p>
        </w:tc>
        <w:tc>
          <w:tcPr>
            <w:tcW w:w="275" w:type="dxa"/>
            <w:shd w:val="clear" w:color="auto" w:fill="auto"/>
          </w:tcPr>
          <w:p w14:paraId="66B94A38" w14:textId="77777777" w:rsidR="008C0CA2" w:rsidRPr="007E0D87" w:rsidRDefault="008C0CA2">
            <w:pPr>
              <w:pStyle w:val="TF-TEXTOQUADRO"/>
            </w:pPr>
          </w:p>
        </w:tc>
        <w:tc>
          <w:tcPr>
            <w:tcW w:w="274" w:type="dxa"/>
            <w:shd w:val="clear" w:color="auto" w:fill="auto"/>
          </w:tcPr>
          <w:p w14:paraId="6D61433F" w14:textId="77777777" w:rsidR="008C0CA2" w:rsidRPr="007E0D87" w:rsidRDefault="008C0CA2">
            <w:pPr>
              <w:pStyle w:val="TF-TEXTOQUADRO"/>
            </w:pPr>
          </w:p>
        </w:tc>
        <w:tc>
          <w:tcPr>
            <w:tcW w:w="275" w:type="dxa"/>
            <w:shd w:val="clear" w:color="auto" w:fill="auto"/>
          </w:tcPr>
          <w:p w14:paraId="475DC039" w14:textId="77777777" w:rsidR="008C0CA2" w:rsidRPr="007E0D87" w:rsidRDefault="008C0CA2">
            <w:pPr>
              <w:pStyle w:val="TF-TEXTOQUADRO"/>
            </w:pPr>
          </w:p>
        </w:tc>
        <w:tc>
          <w:tcPr>
            <w:tcW w:w="275" w:type="dxa"/>
            <w:shd w:val="clear" w:color="auto" w:fill="auto"/>
          </w:tcPr>
          <w:p w14:paraId="72A419C1" w14:textId="77777777" w:rsidR="008C0CA2" w:rsidRPr="007E0D87" w:rsidRDefault="008C0CA2">
            <w:pPr>
              <w:pStyle w:val="TF-TEXTOQUADRO"/>
            </w:pPr>
          </w:p>
        </w:tc>
        <w:tc>
          <w:tcPr>
            <w:tcW w:w="274" w:type="dxa"/>
            <w:shd w:val="clear" w:color="auto" w:fill="auto"/>
          </w:tcPr>
          <w:p w14:paraId="1C7CF328" w14:textId="77777777" w:rsidR="008C0CA2" w:rsidRPr="007E0D87" w:rsidRDefault="008C0CA2">
            <w:pPr>
              <w:pStyle w:val="TF-TEXTOQUADRO"/>
            </w:pPr>
          </w:p>
        </w:tc>
        <w:tc>
          <w:tcPr>
            <w:tcW w:w="275" w:type="dxa"/>
            <w:shd w:val="clear" w:color="auto" w:fill="FFFFFF" w:themeFill="background1"/>
          </w:tcPr>
          <w:p w14:paraId="00890AB2" w14:textId="77777777" w:rsidR="008C0CA2" w:rsidRPr="007E0D87" w:rsidRDefault="008C0CA2">
            <w:pPr>
              <w:pStyle w:val="TF-TEXTOQUADRO"/>
            </w:pPr>
          </w:p>
        </w:tc>
        <w:tc>
          <w:tcPr>
            <w:tcW w:w="275" w:type="dxa"/>
            <w:shd w:val="clear" w:color="auto" w:fill="FFFFFF" w:themeFill="background1"/>
          </w:tcPr>
          <w:p w14:paraId="246BF4E1" w14:textId="77777777" w:rsidR="008C0CA2" w:rsidRPr="007E0D87" w:rsidRDefault="008C0CA2">
            <w:pPr>
              <w:pStyle w:val="TF-TEXTOQUADRO"/>
            </w:pPr>
          </w:p>
        </w:tc>
      </w:tr>
      <w:tr w:rsidR="00615C44" w:rsidRPr="007E0D87" w14:paraId="47911442" w14:textId="77777777" w:rsidTr="00615C44">
        <w:trPr>
          <w:jc w:val="center"/>
        </w:trPr>
        <w:tc>
          <w:tcPr>
            <w:tcW w:w="4673" w:type="dxa"/>
            <w:tcBorders>
              <w:left w:val="single" w:sz="4" w:space="0" w:color="auto"/>
            </w:tcBorders>
            <w:shd w:val="clear" w:color="auto" w:fill="auto"/>
          </w:tcPr>
          <w:p w14:paraId="3A63A3FF" w14:textId="20E6B5F4" w:rsidR="008C0CA2" w:rsidRPr="00C550A3" w:rsidRDefault="003A65DA">
            <w:pPr>
              <w:pStyle w:val="TF-TEXTOQUADRO"/>
            </w:pPr>
            <w:r w:rsidRPr="00E14859">
              <w:t>consolidação da base de dados</w:t>
            </w:r>
          </w:p>
        </w:tc>
        <w:tc>
          <w:tcPr>
            <w:tcW w:w="274" w:type="dxa"/>
            <w:shd w:val="clear" w:color="auto" w:fill="FFFFFF" w:themeFill="background1"/>
          </w:tcPr>
          <w:p w14:paraId="1B972E87" w14:textId="77777777" w:rsidR="008C0CA2" w:rsidRPr="007E0D87" w:rsidRDefault="008C0CA2">
            <w:pPr>
              <w:pStyle w:val="TF-TEXTOQUADRO"/>
            </w:pPr>
          </w:p>
        </w:tc>
        <w:tc>
          <w:tcPr>
            <w:tcW w:w="275" w:type="dxa"/>
            <w:shd w:val="clear" w:color="auto" w:fill="FFFFFF" w:themeFill="background1"/>
          </w:tcPr>
          <w:p w14:paraId="11E0B010" w14:textId="77777777" w:rsidR="008C0CA2" w:rsidRPr="007E0D87" w:rsidRDefault="008C0CA2">
            <w:pPr>
              <w:pStyle w:val="TF-TEXTOQUADRO"/>
            </w:pPr>
          </w:p>
        </w:tc>
        <w:tc>
          <w:tcPr>
            <w:tcW w:w="274" w:type="dxa"/>
            <w:shd w:val="clear" w:color="auto" w:fill="FFFFFF" w:themeFill="background1"/>
          </w:tcPr>
          <w:p w14:paraId="73CF0012" w14:textId="77777777" w:rsidR="008C0CA2" w:rsidRPr="007E0D87" w:rsidRDefault="008C0CA2">
            <w:pPr>
              <w:pStyle w:val="TF-TEXTOQUADRO"/>
            </w:pPr>
          </w:p>
        </w:tc>
        <w:tc>
          <w:tcPr>
            <w:tcW w:w="275" w:type="dxa"/>
            <w:shd w:val="clear" w:color="auto" w:fill="FFFFFF" w:themeFill="background1"/>
          </w:tcPr>
          <w:p w14:paraId="67429D76" w14:textId="77777777" w:rsidR="008C0CA2" w:rsidRPr="007E0D87" w:rsidRDefault="008C0CA2">
            <w:pPr>
              <w:pStyle w:val="TF-TEXTOQUADRO"/>
            </w:pPr>
          </w:p>
        </w:tc>
        <w:tc>
          <w:tcPr>
            <w:tcW w:w="275" w:type="dxa"/>
            <w:shd w:val="clear" w:color="auto" w:fill="FFFFFF" w:themeFill="background1"/>
          </w:tcPr>
          <w:p w14:paraId="019F9981" w14:textId="77777777" w:rsidR="008C0CA2" w:rsidRPr="007E0D87" w:rsidRDefault="008C0CA2">
            <w:pPr>
              <w:pStyle w:val="TF-TEXTOQUADRO"/>
            </w:pPr>
          </w:p>
        </w:tc>
        <w:tc>
          <w:tcPr>
            <w:tcW w:w="274" w:type="dxa"/>
            <w:shd w:val="clear" w:color="auto" w:fill="FFFFFF" w:themeFill="background1"/>
          </w:tcPr>
          <w:p w14:paraId="62D090F9" w14:textId="77777777" w:rsidR="008C0CA2" w:rsidRPr="007E0D87" w:rsidRDefault="008C0CA2">
            <w:pPr>
              <w:pStyle w:val="TF-TEXTOQUADRO"/>
            </w:pPr>
          </w:p>
        </w:tc>
        <w:tc>
          <w:tcPr>
            <w:tcW w:w="275" w:type="dxa"/>
            <w:shd w:val="clear" w:color="auto" w:fill="FFFFFF" w:themeFill="background1"/>
          </w:tcPr>
          <w:p w14:paraId="7656999D" w14:textId="77777777" w:rsidR="008C0CA2" w:rsidRPr="007E0D87" w:rsidRDefault="008C0CA2">
            <w:pPr>
              <w:pStyle w:val="TF-TEXTOQUADRO"/>
            </w:pPr>
          </w:p>
        </w:tc>
        <w:tc>
          <w:tcPr>
            <w:tcW w:w="275" w:type="dxa"/>
            <w:shd w:val="clear" w:color="auto" w:fill="FFFFFF" w:themeFill="background1"/>
          </w:tcPr>
          <w:p w14:paraId="73501CAF" w14:textId="77777777" w:rsidR="008C0CA2" w:rsidRPr="007E0D87" w:rsidRDefault="008C0CA2">
            <w:pPr>
              <w:pStyle w:val="TF-TEXTOQUADRO"/>
            </w:pPr>
          </w:p>
        </w:tc>
        <w:tc>
          <w:tcPr>
            <w:tcW w:w="274" w:type="dxa"/>
            <w:shd w:val="clear" w:color="auto" w:fill="FFFFFF" w:themeFill="background1"/>
          </w:tcPr>
          <w:p w14:paraId="63696121" w14:textId="77777777" w:rsidR="008C0CA2" w:rsidRPr="007E0D87" w:rsidRDefault="008C0CA2">
            <w:pPr>
              <w:pStyle w:val="TF-TEXTOQUADRO"/>
            </w:pPr>
          </w:p>
        </w:tc>
        <w:tc>
          <w:tcPr>
            <w:tcW w:w="275" w:type="dxa"/>
            <w:shd w:val="clear" w:color="auto" w:fill="A6A6A6" w:themeFill="background1" w:themeFillShade="A6"/>
          </w:tcPr>
          <w:p w14:paraId="5CC01D0E" w14:textId="77777777" w:rsidR="008C0CA2" w:rsidRPr="007E0D87" w:rsidRDefault="008C0CA2">
            <w:pPr>
              <w:pStyle w:val="TF-TEXTOQUADRO"/>
            </w:pPr>
          </w:p>
        </w:tc>
        <w:tc>
          <w:tcPr>
            <w:tcW w:w="274" w:type="dxa"/>
            <w:shd w:val="clear" w:color="auto" w:fill="auto"/>
          </w:tcPr>
          <w:p w14:paraId="51279BC5" w14:textId="77777777" w:rsidR="008C0CA2" w:rsidRPr="007E0D87" w:rsidRDefault="008C0CA2">
            <w:pPr>
              <w:pStyle w:val="TF-TEXTOQUADRO"/>
            </w:pPr>
          </w:p>
        </w:tc>
        <w:tc>
          <w:tcPr>
            <w:tcW w:w="275" w:type="dxa"/>
            <w:shd w:val="clear" w:color="auto" w:fill="auto"/>
          </w:tcPr>
          <w:p w14:paraId="778FADCE" w14:textId="77777777" w:rsidR="008C0CA2" w:rsidRPr="007E0D87" w:rsidRDefault="008C0CA2">
            <w:pPr>
              <w:pStyle w:val="TF-TEXTOQUADRO"/>
            </w:pPr>
          </w:p>
        </w:tc>
        <w:tc>
          <w:tcPr>
            <w:tcW w:w="275" w:type="dxa"/>
            <w:shd w:val="clear" w:color="auto" w:fill="auto"/>
          </w:tcPr>
          <w:p w14:paraId="5E0B9E7C" w14:textId="77777777" w:rsidR="008C0CA2" w:rsidRPr="007E0D87" w:rsidRDefault="008C0CA2">
            <w:pPr>
              <w:pStyle w:val="TF-TEXTOQUADRO"/>
            </w:pPr>
          </w:p>
        </w:tc>
        <w:tc>
          <w:tcPr>
            <w:tcW w:w="274" w:type="dxa"/>
            <w:shd w:val="clear" w:color="auto" w:fill="auto"/>
          </w:tcPr>
          <w:p w14:paraId="7ECBF58D" w14:textId="77777777" w:rsidR="008C0CA2" w:rsidRPr="007E0D87" w:rsidRDefault="008C0CA2">
            <w:pPr>
              <w:pStyle w:val="TF-TEXTOQUADRO"/>
            </w:pPr>
          </w:p>
        </w:tc>
        <w:tc>
          <w:tcPr>
            <w:tcW w:w="275" w:type="dxa"/>
            <w:shd w:val="clear" w:color="auto" w:fill="FFFFFF" w:themeFill="background1"/>
          </w:tcPr>
          <w:p w14:paraId="719821BF" w14:textId="77777777" w:rsidR="008C0CA2" w:rsidRPr="007E0D87" w:rsidRDefault="008C0CA2">
            <w:pPr>
              <w:pStyle w:val="TF-TEXTOQUADRO"/>
            </w:pPr>
          </w:p>
        </w:tc>
        <w:tc>
          <w:tcPr>
            <w:tcW w:w="275" w:type="dxa"/>
            <w:shd w:val="clear" w:color="auto" w:fill="FFFFFF" w:themeFill="background1"/>
          </w:tcPr>
          <w:p w14:paraId="7453A295" w14:textId="77777777" w:rsidR="008C0CA2" w:rsidRPr="007E0D87" w:rsidRDefault="008C0CA2">
            <w:pPr>
              <w:pStyle w:val="TF-TEXTOQUADRO"/>
            </w:pPr>
          </w:p>
        </w:tc>
      </w:tr>
      <w:tr w:rsidR="00615C44" w:rsidRPr="007E0D87" w14:paraId="1E5873E5" w14:textId="77777777" w:rsidTr="00615C44">
        <w:trPr>
          <w:jc w:val="center"/>
        </w:trPr>
        <w:tc>
          <w:tcPr>
            <w:tcW w:w="4673" w:type="dxa"/>
            <w:tcBorders>
              <w:left w:val="single" w:sz="4" w:space="0" w:color="auto"/>
            </w:tcBorders>
          </w:tcPr>
          <w:p w14:paraId="23C2F1A2" w14:textId="09B59A43" w:rsidR="008C0CA2" w:rsidRPr="00C550A3" w:rsidRDefault="003A65DA">
            <w:pPr>
              <w:pStyle w:val="TF-TEXTOQUADRO"/>
            </w:pPr>
            <w:r w:rsidRPr="00E14859">
              <w:t>tratamento de dados</w:t>
            </w:r>
          </w:p>
        </w:tc>
        <w:tc>
          <w:tcPr>
            <w:tcW w:w="274" w:type="dxa"/>
            <w:shd w:val="clear" w:color="auto" w:fill="FFFFFF" w:themeFill="background1"/>
          </w:tcPr>
          <w:p w14:paraId="08BC9C89" w14:textId="77777777" w:rsidR="008C0CA2" w:rsidRPr="007E0D87" w:rsidRDefault="008C0CA2">
            <w:pPr>
              <w:pStyle w:val="TF-TEXTOQUADRO"/>
            </w:pPr>
          </w:p>
        </w:tc>
        <w:tc>
          <w:tcPr>
            <w:tcW w:w="275" w:type="dxa"/>
            <w:shd w:val="clear" w:color="auto" w:fill="FFFFFF" w:themeFill="background1"/>
          </w:tcPr>
          <w:p w14:paraId="46CDEE97" w14:textId="77777777" w:rsidR="008C0CA2" w:rsidRPr="007E0D87" w:rsidRDefault="008C0CA2">
            <w:pPr>
              <w:pStyle w:val="TF-TEXTOQUADRO"/>
            </w:pPr>
          </w:p>
        </w:tc>
        <w:tc>
          <w:tcPr>
            <w:tcW w:w="274" w:type="dxa"/>
            <w:shd w:val="clear" w:color="auto" w:fill="FFFFFF" w:themeFill="background1"/>
          </w:tcPr>
          <w:p w14:paraId="6546E0E2" w14:textId="77777777" w:rsidR="008C0CA2" w:rsidRPr="007E0D87" w:rsidRDefault="008C0CA2">
            <w:pPr>
              <w:pStyle w:val="TF-TEXTOQUADRO"/>
            </w:pPr>
          </w:p>
        </w:tc>
        <w:tc>
          <w:tcPr>
            <w:tcW w:w="275" w:type="dxa"/>
            <w:shd w:val="clear" w:color="auto" w:fill="FFFFFF" w:themeFill="background1"/>
          </w:tcPr>
          <w:p w14:paraId="6B2E299F" w14:textId="77777777" w:rsidR="008C0CA2" w:rsidRPr="007E0D87" w:rsidRDefault="008C0CA2">
            <w:pPr>
              <w:pStyle w:val="TF-TEXTOQUADRO"/>
            </w:pPr>
          </w:p>
        </w:tc>
        <w:tc>
          <w:tcPr>
            <w:tcW w:w="275" w:type="dxa"/>
            <w:shd w:val="clear" w:color="auto" w:fill="FFFFFF" w:themeFill="background1"/>
          </w:tcPr>
          <w:p w14:paraId="64FFABB3" w14:textId="77777777" w:rsidR="008C0CA2" w:rsidRPr="007E0D87" w:rsidRDefault="008C0CA2">
            <w:pPr>
              <w:pStyle w:val="TF-TEXTOQUADRO"/>
            </w:pPr>
          </w:p>
        </w:tc>
        <w:tc>
          <w:tcPr>
            <w:tcW w:w="274" w:type="dxa"/>
            <w:shd w:val="clear" w:color="auto" w:fill="FFFFFF" w:themeFill="background1"/>
          </w:tcPr>
          <w:p w14:paraId="3F6AE471" w14:textId="77777777" w:rsidR="008C0CA2" w:rsidRPr="007E0D87" w:rsidRDefault="008C0CA2">
            <w:pPr>
              <w:pStyle w:val="TF-TEXTOQUADRO"/>
            </w:pPr>
          </w:p>
        </w:tc>
        <w:tc>
          <w:tcPr>
            <w:tcW w:w="275" w:type="dxa"/>
            <w:shd w:val="clear" w:color="auto" w:fill="FFFFFF" w:themeFill="background1"/>
          </w:tcPr>
          <w:p w14:paraId="02CAAAE8" w14:textId="77777777" w:rsidR="008C0CA2" w:rsidRPr="007E0D87" w:rsidRDefault="008C0CA2">
            <w:pPr>
              <w:pStyle w:val="TF-TEXTOQUADRO"/>
            </w:pPr>
          </w:p>
        </w:tc>
        <w:tc>
          <w:tcPr>
            <w:tcW w:w="275" w:type="dxa"/>
            <w:shd w:val="clear" w:color="auto" w:fill="FFFFFF" w:themeFill="background1"/>
          </w:tcPr>
          <w:p w14:paraId="340B3051" w14:textId="77777777" w:rsidR="008C0CA2" w:rsidRPr="007E0D87" w:rsidRDefault="008C0CA2">
            <w:pPr>
              <w:pStyle w:val="TF-TEXTOQUADRO"/>
            </w:pPr>
          </w:p>
        </w:tc>
        <w:tc>
          <w:tcPr>
            <w:tcW w:w="274" w:type="dxa"/>
            <w:shd w:val="clear" w:color="auto" w:fill="FFFFFF" w:themeFill="background1"/>
          </w:tcPr>
          <w:p w14:paraId="2C496973" w14:textId="77777777" w:rsidR="008C0CA2" w:rsidRPr="007E0D87" w:rsidRDefault="008C0CA2">
            <w:pPr>
              <w:pStyle w:val="TF-TEXTOQUADRO"/>
            </w:pPr>
          </w:p>
        </w:tc>
        <w:tc>
          <w:tcPr>
            <w:tcW w:w="275" w:type="dxa"/>
            <w:shd w:val="clear" w:color="auto" w:fill="auto"/>
          </w:tcPr>
          <w:p w14:paraId="175F18FA" w14:textId="77777777" w:rsidR="008C0CA2" w:rsidRPr="007E0D87" w:rsidRDefault="008C0CA2">
            <w:pPr>
              <w:pStyle w:val="TF-TEXTOQUADRO"/>
            </w:pPr>
          </w:p>
        </w:tc>
        <w:tc>
          <w:tcPr>
            <w:tcW w:w="274" w:type="dxa"/>
            <w:shd w:val="clear" w:color="auto" w:fill="A6A6A6" w:themeFill="background1" w:themeFillShade="A6"/>
          </w:tcPr>
          <w:p w14:paraId="364DEB23" w14:textId="77777777" w:rsidR="008C0CA2" w:rsidRPr="007E0D87" w:rsidRDefault="008C0CA2">
            <w:pPr>
              <w:pStyle w:val="TF-TEXTOQUADRO"/>
            </w:pPr>
          </w:p>
        </w:tc>
        <w:tc>
          <w:tcPr>
            <w:tcW w:w="275" w:type="dxa"/>
            <w:shd w:val="clear" w:color="auto" w:fill="auto"/>
          </w:tcPr>
          <w:p w14:paraId="66428005" w14:textId="77777777" w:rsidR="008C0CA2" w:rsidRPr="007E0D87" w:rsidRDefault="008C0CA2">
            <w:pPr>
              <w:pStyle w:val="TF-TEXTOQUADRO"/>
            </w:pPr>
          </w:p>
        </w:tc>
        <w:tc>
          <w:tcPr>
            <w:tcW w:w="275" w:type="dxa"/>
            <w:shd w:val="clear" w:color="auto" w:fill="auto"/>
          </w:tcPr>
          <w:p w14:paraId="203625A5" w14:textId="77777777" w:rsidR="008C0CA2" w:rsidRPr="007E0D87" w:rsidRDefault="008C0CA2">
            <w:pPr>
              <w:pStyle w:val="TF-TEXTOQUADRO"/>
            </w:pPr>
          </w:p>
        </w:tc>
        <w:tc>
          <w:tcPr>
            <w:tcW w:w="274" w:type="dxa"/>
            <w:shd w:val="clear" w:color="auto" w:fill="auto"/>
          </w:tcPr>
          <w:p w14:paraId="584EFF03" w14:textId="77777777" w:rsidR="008C0CA2" w:rsidRPr="007E0D87" w:rsidRDefault="008C0CA2">
            <w:pPr>
              <w:pStyle w:val="TF-TEXTOQUADRO"/>
            </w:pPr>
          </w:p>
        </w:tc>
        <w:tc>
          <w:tcPr>
            <w:tcW w:w="275" w:type="dxa"/>
            <w:shd w:val="clear" w:color="auto" w:fill="FFFFFF" w:themeFill="background1"/>
          </w:tcPr>
          <w:p w14:paraId="6999E849" w14:textId="77777777" w:rsidR="008C0CA2" w:rsidRPr="007E0D87" w:rsidRDefault="008C0CA2">
            <w:pPr>
              <w:pStyle w:val="TF-TEXTOQUADRO"/>
            </w:pPr>
          </w:p>
        </w:tc>
        <w:tc>
          <w:tcPr>
            <w:tcW w:w="275" w:type="dxa"/>
            <w:shd w:val="clear" w:color="auto" w:fill="FFFFFF" w:themeFill="background1"/>
          </w:tcPr>
          <w:p w14:paraId="50711C53" w14:textId="77777777" w:rsidR="008C0CA2" w:rsidRPr="007E0D87" w:rsidRDefault="008C0CA2">
            <w:pPr>
              <w:pStyle w:val="TF-TEXTOQUADRO"/>
            </w:pPr>
          </w:p>
        </w:tc>
      </w:tr>
      <w:tr w:rsidR="00615C44" w:rsidRPr="007E0D87" w14:paraId="1887F210" w14:textId="77777777" w:rsidTr="00615C44">
        <w:trPr>
          <w:jc w:val="center"/>
        </w:trPr>
        <w:tc>
          <w:tcPr>
            <w:tcW w:w="4673" w:type="dxa"/>
            <w:tcBorders>
              <w:left w:val="single" w:sz="4" w:space="0" w:color="auto"/>
            </w:tcBorders>
          </w:tcPr>
          <w:p w14:paraId="4262E691" w14:textId="3A93E4E0" w:rsidR="008C0CA2" w:rsidRPr="009B0D60" w:rsidRDefault="003A65DA">
            <w:pPr>
              <w:pStyle w:val="TF-TEXTOQUADRO"/>
            </w:pPr>
            <w:r w:rsidRPr="00E14859">
              <w:t>pesquisa e escolha do algoritmo de predição</w:t>
            </w:r>
          </w:p>
        </w:tc>
        <w:tc>
          <w:tcPr>
            <w:tcW w:w="274" w:type="dxa"/>
            <w:shd w:val="clear" w:color="auto" w:fill="FFFFFF" w:themeFill="background1"/>
          </w:tcPr>
          <w:p w14:paraId="6734225D" w14:textId="77777777" w:rsidR="008C0CA2" w:rsidRPr="007E0D87" w:rsidRDefault="008C0CA2">
            <w:pPr>
              <w:pStyle w:val="TF-TEXTOQUADRO"/>
            </w:pPr>
          </w:p>
        </w:tc>
        <w:tc>
          <w:tcPr>
            <w:tcW w:w="275" w:type="dxa"/>
            <w:shd w:val="clear" w:color="auto" w:fill="FFFFFF" w:themeFill="background1"/>
          </w:tcPr>
          <w:p w14:paraId="561733E2" w14:textId="77777777" w:rsidR="008C0CA2" w:rsidRPr="007E0D87" w:rsidRDefault="008C0CA2">
            <w:pPr>
              <w:pStyle w:val="TF-TEXTOQUADRO"/>
            </w:pPr>
          </w:p>
        </w:tc>
        <w:tc>
          <w:tcPr>
            <w:tcW w:w="274" w:type="dxa"/>
            <w:shd w:val="clear" w:color="auto" w:fill="FFFFFF" w:themeFill="background1"/>
          </w:tcPr>
          <w:p w14:paraId="532E46BB" w14:textId="77777777" w:rsidR="008C0CA2" w:rsidRPr="007E0D87" w:rsidRDefault="008C0CA2">
            <w:pPr>
              <w:pStyle w:val="TF-TEXTOQUADRO"/>
            </w:pPr>
          </w:p>
        </w:tc>
        <w:tc>
          <w:tcPr>
            <w:tcW w:w="275" w:type="dxa"/>
            <w:shd w:val="clear" w:color="auto" w:fill="FFFFFF" w:themeFill="background1"/>
          </w:tcPr>
          <w:p w14:paraId="315C67C6" w14:textId="77777777" w:rsidR="008C0CA2" w:rsidRPr="007E0D87" w:rsidRDefault="008C0CA2">
            <w:pPr>
              <w:pStyle w:val="TF-TEXTOQUADRO"/>
            </w:pPr>
          </w:p>
        </w:tc>
        <w:tc>
          <w:tcPr>
            <w:tcW w:w="275" w:type="dxa"/>
            <w:shd w:val="clear" w:color="auto" w:fill="FFFFFF" w:themeFill="background1"/>
          </w:tcPr>
          <w:p w14:paraId="4105E9BA" w14:textId="77777777" w:rsidR="008C0CA2" w:rsidRPr="007E0D87" w:rsidRDefault="008C0CA2">
            <w:pPr>
              <w:pStyle w:val="TF-TEXTOQUADRO"/>
            </w:pPr>
          </w:p>
        </w:tc>
        <w:tc>
          <w:tcPr>
            <w:tcW w:w="274" w:type="dxa"/>
            <w:shd w:val="clear" w:color="auto" w:fill="FFFFFF" w:themeFill="background1"/>
          </w:tcPr>
          <w:p w14:paraId="1AE45366" w14:textId="77777777" w:rsidR="008C0CA2" w:rsidRPr="007E0D87" w:rsidRDefault="008C0CA2">
            <w:pPr>
              <w:pStyle w:val="TF-TEXTOQUADRO"/>
            </w:pPr>
          </w:p>
        </w:tc>
        <w:tc>
          <w:tcPr>
            <w:tcW w:w="275" w:type="dxa"/>
            <w:shd w:val="clear" w:color="auto" w:fill="FFFFFF" w:themeFill="background1"/>
          </w:tcPr>
          <w:p w14:paraId="446026D4" w14:textId="77777777" w:rsidR="008C0CA2" w:rsidRPr="007E0D87" w:rsidRDefault="008C0CA2">
            <w:pPr>
              <w:pStyle w:val="TF-TEXTOQUADRO"/>
            </w:pPr>
          </w:p>
        </w:tc>
        <w:tc>
          <w:tcPr>
            <w:tcW w:w="275" w:type="dxa"/>
            <w:shd w:val="clear" w:color="auto" w:fill="FFFFFF" w:themeFill="background1"/>
          </w:tcPr>
          <w:p w14:paraId="37BE6463" w14:textId="77777777" w:rsidR="008C0CA2" w:rsidRPr="007E0D87" w:rsidRDefault="008C0CA2">
            <w:pPr>
              <w:pStyle w:val="TF-TEXTOQUADRO"/>
            </w:pPr>
          </w:p>
        </w:tc>
        <w:tc>
          <w:tcPr>
            <w:tcW w:w="274" w:type="dxa"/>
            <w:shd w:val="clear" w:color="auto" w:fill="FFFFFF" w:themeFill="background1"/>
          </w:tcPr>
          <w:p w14:paraId="1E1E0DD9" w14:textId="77777777" w:rsidR="008C0CA2" w:rsidRPr="007E0D87" w:rsidRDefault="008C0CA2">
            <w:pPr>
              <w:pStyle w:val="TF-TEXTOQUADRO"/>
            </w:pPr>
          </w:p>
        </w:tc>
        <w:tc>
          <w:tcPr>
            <w:tcW w:w="275" w:type="dxa"/>
            <w:shd w:val="clear" w:color="auto" w:fill="auto"/>
          </w:tcPr>
          <w:p w14:paraId="0205F62F" w14:textId="77777777" w:rsidR="008C0CA2" w:rsidRPr="007E0D87" w:rsidRDefault="008C0CA2">
            <w:pPr>
              <w:pStyle w:val="TF-TEXTOQUADRO"/>
            </w:pPr>
          </w:p>
        </w:tc>
        <w:tc>
          <w:tcPr>
            <w:tcW w:w="274" w:type="dxa"/>
            <w:shd w:val="clear" w:color="auto" w:fill="auto"/>
          </w:tcPr>
          <w:p w14:paraId="39C20CF7" w14:textId="77777777" w:rsidR="008C0CA2" w:rsidRPr="007E0D87" w:rsidRDefault="008C0CA2">
            <w:pPr>
              <w:pStyle w:val="TF-TEXTOQUADRO"/>
            </w:pPr>
          </w:p>
        </w:tc>
        <w:tc>
          <w:tcPr>
            <w:tcW w:w="275" w:type="dxa"/>
            <w:shd w:val="clear" w:color="auto" w:fill="A6A6A6" w:themeFill="background1" w:themeFillShade="A6"/>
          </w:tcPr>
          <w:p w14:paraId="647839CB" w14:textId="77777777" w:rsidR="008C0CA2" w:rsidRPr="007E0D87" w:rsidRDefault="008C0CA2">
            <w:pPr>
              <w:pStyle w:val="TF-TEXTOQUADRO"/>
            </w:pPr>
          </w:p>
        </w:tc>
        <w:tc>
          <w:tcPr>
            <w:tcW w:w="275" w:type="dxa"/>
            <w:shd w:val="clear" w:color="auto" w:fill="auto"/>
          </w:tcPr>
          <w:p w14:paraId="734E1E53" w14:textId="77777777" w:rsidR="008C0CA2" w:rsidRPr="007E0D87" w:rsidRDefault="008C0CA2">
            <w:pPr>
              <w:pStyle w:val="TF-TEXTOQUADRO"/>
            </w:pPr>
          </w:p>
        </w:tc>
        <w:tc>
          <w:tcPr>
            <w:tcW w:w="274" w:type="dxa"/>
            <w:shd w:val="clear" w:color="auto" w:fill="auto"/>
          </w:tcPr>
          <w:p w14:paraId="16EE407A" w14:textId="77777777" w:rsidR="008C0CA2" w:rsidRPr="007E0D87" w:rsidRDefault="008C0CA2">
            <w:pPr>
              <w:pStyle w:val="TF-TEXTOQUADRO"/>
            </w:pPr>
          </w:p>
        </w:tc>
        <w:tc>
          <w:tcPr>
            <w:tcW w:w="275" w:type="dxa"/>
            <w:shd w:val="clear" w:color="auto" w:fill="FFFFFF" w:themeFill="background1"/>
          </w:tcPr>
          <w:p w14:paraId="4D2C5891" w14:textId="77777777" w:rsidR="008C0CA2" w:rsidRPr="007E0D87" w:rsidRDefault="008C0CA2">
            <w:pPr>
              <w:pStyle w:val="TF-TEXTOQUADRO"/>
            </w:pPr>
          </w:p>
        </w:tc>
        <w:tc>
          <w:tcPr>
            <w:tcW w:w="275" w:type="dxa"/>
            <w:shd w:val="clear" w:color="auto" w:fill="FFFFFF" w:themeFill="background1"/>
          </w:tcPr>
          <w:p w14:paraId="394EA11F" w14:textId="77777777" w:rsidR="008C0CA2" w:rsidRPr="007E0D87" w:rsidRDefault="008C0CA2">
            <w:pPr>
              <w:pStyle w:val="TF-TEXTOQUADRO"/>
            </w:pPr>
          </w:p>
        </w:tc>
      </w:tr>
      <w:tr w:rsidR="008C0CA2" w:rsidRPr="007E0D87" w14:paraId="6AFC9FAB" w14:textId="77777777" w:rsidTr="00615C44">
        <w:trPr>
          <w:jc w:val="center"/>
        </w:trPr>
        <w:tc>
          <w:tcPr>
            <w:tcW w:w="4673" w:type="dxa"/>
            <w:tcBorders>
              <w:left w:val="single" w:sz="4" w:space="0" w:color="auto"/>
            </w:tcBorders>
          </w:tcPr>
          <w:p w14:paraId="325E1473" w14:textId="3E06CCDB" w:rsidR="008C0CA2" w:rsidRPr="00D82A2A" w:rsidRDefault="003A65DA">
            <w:pPr>
              <w:pStyle w:val="TF-TEXTOQUADRO"/>
              <w:rPr>
                <w:highlight w:val="green"/>
              </w:rPr>
            </w:pPr>
            <w:r w:rsidRPr="00E14859">
              <w:t>implementação</w:t>
            </w:r>
          </w:p>
        </w:tc>
        <w:tc>
          <w:tcPr>
            <w:tcW w:w="274" w:type="dxa"/>
            <w:shd w:val="clear" w:color="auto" w:fill="FFFFFF" w:themeFill="background1"/>
          </w:tcPr>
          <w:p w14:paraId="5E4341F0" w14:textId="77777777" w:rsidR="008C0CA2" w:rsidRPr="007E0D87" w:rsidRDefault="008C0CA2">
            <w:pPr>
              <w:pStyle w:val="TF-TEXTOQUADRO"/>
            </w:pPr>
          </w:p>
        </w:tc>
        <w:tc>
          <w:tcPr>
            <w:tcW w:w="275" w:type="dxa"/>
            <w:shd w:val="clear" w:color="auto" w:fill="FFFFFF" w:themeFill="background1"/>
          </w:tcPr>
          <w:p w14:paraId="55457CF0" w14:textId="77777777" w:rsidR="008C0CA2" w:rsidRPr="007E0D87" w:rsidRDefault="008C0CA2">
            <w:pPr>
              <w:pStyle w:val="TF-TEXTOQUADRO"/>
            </w:pPr>
          </w:p>
        </w:tc>
        <w:tc>
          <w:tcPr>
            <w:tcW w:w="274" w:type="dxa"/>
            <w:shd w:val="clear" w:color="auto" w:fill="FFFFFF" w:themeFill="background1"/>
          </w:tcPr>
          <w:p w14:paraId="65D6DA7A" w14:textId="77777777" w:rsidR="008C0CA2" w:rsidRPr="007E0D87" w:rsidRDefault="008C0CA2">
            <w:pPr>
              <w:pStyle w:val="TF-TEXTOQUADRO"/>
            </w:pPr>
          </w:p>
        </w:tc>
        <w:tc>
          <w:tcPr>
            <w:tcW w:w="275" w:type="dxa"/>
            <w:shd w:val="clear" w:color="auto" w:fill="FFFFFF" w:themeFill="background1"/>
          </w:tcPr>
          <w:p w14:paraId="7E886B9C" w14:textId="77777777" w:rsidR="008C0CA2" w:rsidRPr="007E0D87" w:rsidRDefault="008C0CA2">
            <w:pPr>
              <w:pStyle w:val="TF-TEXTOQUADRO"/>
            </w:pPr>
          </w:p>
        </w:tc>
        <w:tc>
          <w:tcPr>
            <w:tcW w:w="275" w:type="dxa"/>
            <w:shd w:val="clear" w:color="auto" w:fill="FFFFFF" w:themeFill="background1"/>
          </w:tcPr>
          <w:p w14:paraId="52953216" w14:textId="77777777" w:rsidR="008C0CA2" w:rsidRPr="007E0D87" w:rsidRDefault="008C0CA2">
            <w:pPr>
              <w:pStyle w:val="TF-TEXTOQUADRO"/>
            </w:pPr>
          </w:p>
        </w:tc>
        <w:tc>
          <w:tcPr>
            <w:tcW w:w="274" w:type="dxa"/>
            <w:shd w:val="clear" w:color="auto" w:fill="FFFFFF" w:themeFill="background1"/>
          </w:tcPr>
          <w:p w14:paraId="40AF5DEB" w14:textId="77777777" w:rsidR="008C0CA2" w:rsidRPr="007E0D87" w:rsidRDefault="008C0CA2">
            <w:pPr>
              <w:pStyle w:val="TF-TEXTOQUADRO"/>
            </w:pPr>
          </w:p>
        </w:tc>
        <w:tc>
          <w:tcPr>
            <w:tcW w:w="275" w:type="dxa"/>
            <w:shd w:val="clear" w:color="auto" w:fill="FFFFFF" w:themeFill="background1"/>
          </w:tcPr>
          <w:p w14:paraId="22B2D7BD" w14:textId="77777777" w:rsidR="008C0CA2" w:rsidRPr="007E0D87" w:rsidRDefault="008C0CA2">
            <w:pPr>
              <w:pStyle w:val="TF-TEXTOQUADRO"/>
            </w:pPr>
          </w:p>
        </w:tc>
        <w:tc>
          <w:tcPr>
            <w:tcW w:w="275" w:type="dxa"/>
            <w:shd w:val="clear" w:color="auto" w:fill="FFFFFF" w:themeFill="background1"/>
          </w:tcPr>
          <w:p w14:paraId="420B3F8F" w14:textId="77777777" w:rsidR="008C0CA2" w:rsidRPr="007E0D87" w:rsidRDefault="008C0CA2">
            <w:pPr>
              <w:pStyle w:val="TF-TEXTOQUADRO"/>
            </w:pPr>
          </w:p>
        </w:tc>
        <w:tc>
          <w:tcPr>
            <w:tcW w:w="274" w:type="dxa"/>
            <w:shd w:val="clear" w:color="auto" w:fill="FFFFFF" w:themeFill="background1"/>
          </w:tcPr>
          <w:p w14:paraId="449218E1" w14:textId="77777777" w:rsidR="008C0CA2" w:rsidRPr="007E0D87" w:rsidRDefault="008C0CA2">
            <w:pPr>
              <w:pStyle w:val="TF-TEXTOQUADRO"/>
            </w:pPr>
          </w:p>
        </w:tc>
        <w:tc>
          <w:tcPr>
            <w:tcW w:w="275" w:type="dxa"/>
            <w:shd w:val="clear" w:color="auto" w:fill="FFFFFF" w:themeFill="background1"/>
          </w:tcPr>
          <w:p w14:paraId="33D157F7" w14:textId="77777777" w:rsidR="008C0CA2" w:rsidRPr="007E0D87" w:rsidRDefault="008C0CA2">
            <w:pPr>
              <w:pStyle w:val="TF-TEXTOQUADRO"/>
            </w:pPr>
          </w:p>
        </w:tc>
        <w:tc>
          <w:tcPr>
            <w:tcW w:w="274" w:type="dxa"/>
            <w:shd w:val="clear" w:color="auto" w:fill="FFFFFF" w:themeFill="background1"/>
          </w:tcPr>
          <w:p w14:paraId="01286B9C" w14:textId="77777777" w:rsidR="008C0CA2" w:rsidRPr="007E0D87" w:rsidRDefault="008C0CA2">
            <w:pPr>
              <w:pStyle w:val="TF-TEXTOQUADRO"/>
            </w:pPr>
          </w:p>
        </w:tc>
        <w:tc>
          <w:tcPr>
            <w:tcW w:w="275" w:type="dxa"/>
            <w:shd w:val="clear" w:color="auto" w:fill="A6A6A6" w:themeFill="background1" w:themeFillShade="A6"/>
          </w:tcPr>
          <w:p w14:paraId="06B50117" w14:textId="77777777" w:rsidR="008C0CA2" w:rsidRPr="007E0D87" w:rsidRDefault="008C0CA2">
            <w:pPr>
              <w:pStyle w:val="TF-TEXTOQUADRO"/>
            </w:pPr>
          </w:p>
        </w:tc>
        <w:tc>
          <w:tcPr>
            <w:tcW w:w="275" w:type="dxa"/>
            <w:shd w:val="clear" w:color="auto" w:fill="A6A6A6" w:themeFill="background1" w:themeFillShade="A6"/>
          </w:tcPr>
          <w:p w14:paraId="68F7726C" w14:textId="77777777" w:rsidR="008C0CA2" w:rsidRPr="007E0D87" w:rsidRDefault="008C0CA2">
            <w:pPr>
              <w:pStyle w:val="TF-TEXTOQUADRO"/>
            </w:pPr>
          </w:p>
        </w:tc>
        <w:tc>
          <w:tcPr>
            <w:tcW w:w="274" w:type="dxa"/>
            <w:shd w:val="clear" w:color="auto" w:fill="A6A6A6" w:themeFill="background1" w:themeFillShade="A6"/>
          </w:tcPr>
          <w:p w14:paraId="77ED7EDF" w14:textId="77777777" w:rsidR="008C0CA2" w:rsidRPr="007E0D87" w:rsidRDefault="008C0CA2">
            <w:pPr>
              <w:pStyle w:val="TF-TEXTOQUADRO"/>
            </w:pPr>
          </w:p>
        </w:tc>
        <w:tc>
          <w:tcPr>
            <w:tcW w:w="275" w:type="dxa"/>
            <w:shd w:val="clear" w:color="auto" w:fill="A6A6A6" w:themeFill="background1" w:themeFillShade="A6"/>
          </w:tcPr>
          <w:p w14:paraId="6D292D3E" w14:textId="77777777" w:rsidR="008C0CA2" w:rsidRPr="007E0D87" w:rsidRDefault="008C0CA2">
            <w:pPr>
              <w:pStyle w:val="TF-TEXTOQUADRO"/>
            </w:pPr>
          </w:p>
        </w:tc>
        <w:tc>
          <w:tcPr>
            <w:tcW w:w="275" w:type="dxa"/>
            <w:shd w:val="clear" w:color="auto" w:fill="FFFFFF" w:themeFill="background1"/>
          </w:tcPr>
          <w:p w14:paraId="5FB983A8" w14:textId="77777777" w:rsidR="008C0CA2" w:rsidRPr="007E0D87" w:rsidRDefault="008C0CA2">
            <w:pPr>
              <w:pStyle w:val="TF-TEXTOQUADRO"/>
            </w:pPr>
          </w:p>
        </w:tc>
      </w:tr>
      <w:tr w:rsidR="008C0CA2" w:rsidRPr="007E0D87" w14:paraId="5BA6B550" w14:textId="77777777" w:rsidTr="00615C44">
        <w:trPr>
          <w:jc w:val="center"/>
        </w:trPr>
        <w:tc>
          <w:tcPr>
            <w:tcW w:w="4673" w:type="dxa"/>
            <w:tcBorders>
              <w:left w:val="single" w:sz="4" w:space="0" w:color="auto"/>
            </w:tcBorders>
          </w:tcPr>
          <w:p w14:paraId="78864294" w14:textId="44B23DEB" w:rsidR="008C0CA2" w:rsidRPr="00D82A2A" w:rsidRDefault="003A65DA">
            <w:pPr>
              <w:pStyle w:val="TF-TEXTOQUADRO"/>
              <w:rPr>
                <w:highlight w:val="green"/>
              </w:rPr>
            </w:pPr>
            <w:r w:rsidRPr="00E14859">
              <w:t>análise do modelo</w:t>
            </w:r>
          </w:p>
        </w:tc>
        <w:tc>
          <w:tcPr>
            <w:tcW w:w="274" w:type="dxa"/>
            <w:shd w:val="clear" w:color="auto" w:fill="FFFFFF" w:themeFill="background1"/>
          </w:tcPr>
          <w:p w14:paraId="51B5117D" w14:textId="77777777" w:rsidR="008C0CA2" w:rsidRPr="007E0D87" w:rsidRDefault="008C0CA2">
            <w:pPr>
              <w:pStyle w:val="TF-TEXTOQUADRO"/>
            </w:pPr>
          </w:p>
        </w:tc>
        <w:tc>
          <w:tcPr>
            <w:tcW w:w="275" w:type="dxa"/>
            <w:shd w:val="clear" w:color="auto" w:fill="FFFFFF" w:themeFill="background1"/>
          </w:tcPr>
          <w:p w14:paraId="2A6CCDA4" w14:textId="77777777" w:rsidR="008C0CA2" w:rsidRPr="007E0D87" w:rsidRDefault="008C0CA2">
            <w:pPr>
              <w:pStyle w:val="TF-TEXTOQUADRO"/>
            </w:pPr>
          </w:p>
        </w:tc>
        <w:tc>
          <w:tcPr>
            <w:tcW w:w="274" w:type="dxa"/>
            <w:shd w:val="clear" w:color="auto" w:fill="FFFFFF" w:themeFill="background1"/>
          </w:tcPr>
          <w:p w14:paraId="2B19CF44" w14:textId="77777777" w:rsidR="008C0CA2" w:rsidRPr="007E0D87" w:rsidRDefault="008C0CA2">
            <w:pPr>
              <w:pStyle w:val="TF-TEXTOQUADRO"/>
            </w:pPr>
          </w:p>
        </w:tc>
        <w:tc>
          <w:tcPr>
            <w:tcW w:w="275" w:type="dxa"/>
            <w:shd w:val="clear" w:color="auto" w:fill="FFFFFF" w:themeFill="background1"/>
          </w:tcPr>
          <w:p w14:paraId="18313082" w14:textId="77777777" w:rsidR="008C0CA2" w:rsidRPr="007E0D87" w:rsidRDefault="008C0CA2">
            <w:pPr>
              <w:pStyle w:val="TF-TEXTOQUADRO"/>
            </w:pPr>
          </w:p>
        </w:tc>
        <w:tc>
          <w:tcPr>
            <w:tcW w:w="275" w:type="dxa"/>
            <w:shd w:val="clear" w:color="auto" w:fill="FFFFFF" w:themeFill="background1"/>
          </w:tcPr>
          <w:p w14:paraId="321EA5AC" w14:textId="77777777" w:rsidR="008C0CA2" w:rsidRPr="007E0D87" w:rsidRDefault="008C0CA2">
            <w:pPr>
              <w:pStyle w:val="TF-TEXTOQUADRO"/>
            </w:pPr>
          </w:p>
        </w:tc>
        <w:tc>
          <w:tcPr>
            <w:tcW w:w="274" w:type="dxa"/>
            <w:shd w:val="clear" w:color="auto" w:fill="FFFFFF" w:themeFill="background1"/>
          </w:tcPr>
          <w:p w14:paraId="5CC68509" w14:textId="77777777" w:rsidR="008C0CA2" w:rsidRPr="007E0D87" w:rsidRDefault="008C0CA2">
            <w:pPr>
              <w:pStyle w:val="TF-TEXTOQUADRO"/>
            </w:pPr>
          </w:p>
        </w:tc>
        <w:tc>
          <w:tcPr>
            <w:tcW w:w="275" w:type="dxa"/>
            <w:shd w:val="clear" w:color="auto" w:fill="FFFFFF" w:themeFill="background1"/>
          </w:tcPr>
          <w:p w14:paraId="46EA8409" w14:textId="77777777" w:rsidR="008C0CA2" w:rsidRPr="007E0D87" w:rsidRDefault="008C0CA2">
            <w:pPr>
              <w:pStyle w:val="TF-TEXTOQUADRO"/>
            </w:pPr>
          </w:p>
        </w:tc>
        <w:tc>
          <w:tcPr>
            <w:tcW w:w="275" w:type="dxa"/>
            <w:shd w:val="clear" w:color="auto" w:fill="FFFFFF" w:themeFill="background1"/>
          </w:tcPr>
          <w:p w14:paraId="2DD817F9" w14:textId="77777777" w:rsidR="008C0CA2" w:rsidRPr="007E0D87" w:rsidRDefault="008C0CA2">
            <w:pPr>
              <w:pStyle w:val="TF-TEXTOQUADRO"/>
            </w:pPr>
          </w:p>
        </w:tc>
        <w:tc>
          <w:tcPr>
            <w:tcW w:w="274" w:type="dxa"/>
            <w:shd w:val="clear" w:color="auto" w:fill="FFFFFF" w:themeFill="background1"/>
          </w:tcPr>
          <w:p w14:paraId="561C88F7" w14:textId="77777777" w:rsidR="008C0CA2" w:rsidRPr="007E0D87" w:rsidRDefault="008C0CA2">
            <w:pPr>
              <w:pStyle w:val="TF-TEXTOQUADRO"/>
            </w:pPr>
          </w:p>
        </w:tc>
        <w:tc>
          <w:tcPr>
            <w:tcW w:w="275" w:type="dxa"/>
            <w:shd w:val="clear" w:color="auto" w:fill="FFFFFF" w:themeFill="background1"/>
          </w:tcPr>
          <w:p w14:paraId="1FBF5FF2" w14:textId="77777777" w:rsidR="008C0CA2" w:rsidRPr="007E0D87" w:rsidRDefault="008C0CA2">
            <w:pPr>
              <w:pStyle w:val="TF-TEXTOQUADRO"/>
            </w:pPr>
          </w:p>
        </w:tc>
        <w:tc>
          <w:tcPr>
            <w:tcW w:w="274" w:type="dxa"/>
            <w:shd w:val="clear" w:color="auto" w:fill="FFFFFF" w:themeFill="background1"/>
          </w:tcPr>
          <w:p w14:paraId="0BD09631" w14:textId="77777777" w:rsidR="008C0CA2" w:rsidRPr="007E0D87" w:rsidRDefault="008C0CA2">
            <w:pPr>
              <w:pStyle w:val="TF-TEXTOQUADRO"/>
            </w:pPr>
          </w:p>
        </w:tc>
        <w:tc>
          <w:tcPr>
            <w:tcW w:w="275" w:type="dxa"/>
            <w:shd w:val="clear" w:color="auto" w:fill="A6A6A6" w:themeFill="background1" w:themeFillShade="A6"/>
          </w:tcPr>
          <w:p w14:paraId="5C1E9005" w14:textId="77777777" w:rsidR="008C0CA2" w:rsidRPr="007E0D87" w:rsidRDefault="008C0CA2">
            <w:pPr>
              <w:pStyle w:val="TF-TEXTOQUADRO"/>
            </w:pPr>
          </w:p>
        </w:tc>
        <w:tc>
          <w:tcPr>
            <w:tcW w:w="275" w:type="dxa"/>
            <w:shd w:val="clear" w:color="auto" w:fill="A6A6A6" w:themeFill="background1" w:themeFillShade="A6"/>
          </w:tcPr>
          <w:p w14:paraId="1B87EED4" w14:textId="77777777" w:rsidR="008C0CA2" w:rsidRPr="007E0D87" w:rsidRDefault="008C0CA2">
            <w:pPr>
              <w:pStyle w:val="TF-TEXTOQUADRO"/>
            </w:pPr>
          </w:p>
        </w:tc>
        <w:tc>
          <w:tcPr>
            <w:tcW w:w="274" w:type="dxa"/>
            <w:shd w:val="clear" w:color="auto" w:fill="A6A6A6" w:themeFill="background1" w:themeFillShade="A6"/>
          </w:tcPr>
          <w:p w14:paraId="48E1FAC8" w14:textId="77777777" w:rsidR="008C0CA2" w:rsidRPr="007E0D87" w:rsidRDefault="008C0CA2">
            <w:pPr>
              <w:pStyle w:val="TF-TEXTOQUADRO"/>
            </w:pPr>
          </w:p>
        </w:tc>
        <w:tc>
          <w:tcPr>
            <w:tcW w:w="275" w:type="dxa"/>
            <w:shd w:val="clear" w:color="auto" w:fill="A6A6A6" w:themeFill="background1" w:themeFillShade="A6"/>
          </w:tcPr>
          <w:p w14:paraId="205E943D" w14:textId="77777777" w:rsidR="008C0CA2" w:rsidRPr="007E0D87" w:rsidRDefault="008C0CA2">
            <w:pPr>
              <w:pStyle w:val="TF-TEXTOQUADRO"/>
            </w:pPr>
          </w:p>
        </w:tc>
        <w:tc>
          <w:tcPr>
            <w:tcW w:w="275" w:type="dxa"/>
            <w:shd w:val="clear" w:color="auto" w:fill="FFFFFF" w:themeFill="background1"/>
          </w:tcPr>
          <w:p w14:paraId="6769A9DF" w14:textId="77777777" w:rsidR="008C0CA2" w:rsidRPr="007E0D87" w:rsidRDefault="008C0CA2">
            <w:pPr>
              <w:pStyle w:val="TF-TEXTOQUADRO"/>
            </w:pPr>
          </w:p>
        </w:tc>
      </w:tr>
    </w:tbl>
    <w:p w14:paraId="099E11F6" w14:textId="39DF88C4" w:rsidR="00FC4A9F" w:rsidRDefault="00FC4A9F" w:rsidP="00FC4A9F">
      <w:pPr>
        <w:pStyle w:val="TF-FONTE"/>
      </w:pPr>
      <w:r>
        <w:t>Fonte: elaborado pel</w:t>
      </w:r>
      <w:r w:rsidR="00F9429C">
        <w:t>a</w:t>
      </w:r>
      <w:r>
        <w:t xml:space="preserve"> autor</w:t>
      </w:r>
      <w:r w:rsidR="00737BF4">
        <w:t>a</w:t>
      </w:r>
      <w:r>
        <w:t>.</w:t>
      </w:r>
    </w:p>
    <w:p w14:paraId="1023C079" w14:textId="77777777" w:rsidR="00A307C7" w:rsidRPr="007A1883" w:rsidRDefault="4DD5A60B" w:rsidP="00424AD5">
      <w:pPr>
        <w:pStyle w:val="Ttulo1"/>
      </w:pPr>
      <w:r>
        <w:lastRenderedPageBreak/>
        <w:t>REVISÃO BIBLIOGRÁFICA</w:t>
      </w:r>
    </w:p>
    <w:p w14:paraId="7AD8EA07" w14:textId="42A4183F" w:rsidR="00A544F0" w:rsidRDefault="5BAC851C" w:rsidP="28CB4CF7">
      <w:pPr>
        <w:pStyle w:val="TF-TEXTO"/>
        <w:spacing w:line="259" w:lineRule="auto"/>
      </w:pPr>
      <w:r>
        <w:t xml:space="preserve">Esta seção tem como objetivo explorar os principais assuntos que fundamentarão o estudo a ser realizado. A seção 4.1 aborda comportamento suicida ou depressivo. </w:t>
      </w:r>
      <w:r w:rsidR="1DC25FE5">
        <w:t>E, p</w:t>
      </w:r>
      <w:r>
        <w:t>or fim, a seção 4.2 discorre sobre aprendizado de máquina</w:t>
      </w:r>
      <w:r w:rsidR="24DCA237">
        <w:t>.</w:t>
      </w:r>
    </w:p>
    <w:p w14:paraId="6A6423D3" w14:textId="1A09DD34" w:rsidR="006D7288" w:rsidRDefault="003C66F5">
      <w:pPr>
        <w:pStyle w:val="Ttulo2"/>
        <w:ind w:left="567" w:hanging="567"/>
      </w:pPr>
      <w:r>
        <w:t>Suic</w:t>
      </w:r>
      <w:r w:rsidR="00407B57">
        <w:t>Í</w:t>
      </w:r>
      <w:r>
        <w:t>dio</w:t>
      </w:r>
    </w:p>
    <w:p w14:paraId="314A3F9F" w14:textId="7CA8526C" w:rsidR="00CB0E39" w:rsidRDefault="6FAAFE45" w:rsidP="00D375EB">
      <w:pPr>
        <w:pStyle w:val="TF-TEXTO"/>
      </w:pPr>
      <w:r>
        <w:t xml:space="preserve">De acordo </w:t>
      </w:r>
      <w:r w:rsidRPr="00A26C44">
        <w:t xml:space="preserve">com </w:t>
      </w:r>
      <w:r w:rsidR="358717A4" w:rsidRPr="00A26C44">
        <w:rPr>
          <w:color w:val="222222"/>
          <w:shd w:val="clear" w:color="auto" w:fill="FFFFFF"/>
        </w:rPr>
        <w:t>Meneghel </w:t>
      </w:r>
      <w:r w:rsidR="358717A4" w:rsidRPr="00A26C44">
        <w:rPr>
          <w:rStyle w:val="nfase"/>
          <w:color w:val="222222"/>
          <w:shd w:val="clear" w:color="auto" w:fill="FFFFFF"/>
        </w:rPr>
        <w:t>et al.</w:t>
      </w:r>
      <w:r w:rsidR="358717A4" w:rsidRPr="00A26C44">
        <w:rPr>
          <w:color w:val="222222"/>
          <w:shd w:val="clear" w:color="auto" w:fill="FFFFFF"/>
        </w:rPr>
        <w:t> (2004)</w:t>
      </w:r>
      <w:r w:rsidR="6E81EB58" w:rsidRPr="28CB4CF7">
        <w:rPr>
          <w:color w:val="222222"/>
          <w:shd w:val="clear" w:color="auto" w:fill="FFFFFF"/>
        </w:rPr>
        <w:t>,</w:t>
      </w:r>
      <w:r w:rsidR="358717A4" w:rsidRPr="00A26C44">
        <w:rPr>
          <w:color w:val="222222"/>
          <w:shd w:val="clear" w:color="auto" w:fill="FFFFFF"/>
        </w:rPr>
        <w:t xml:space="preserve"> </w:t>
      </w:r>
      <w:r w:rsidRPr="00A26C44">
        <w:t>o</w:t>
      </w:r>
      <w:r>
        <w:t xml:space="preserve"> suicídio é um fenômeno complexo </w:t>
      </w:r>
      <w:r w:rsidR="5B466B84" w:rsidRPr="28CB4CF7">
        <w:t xml:space="preserve">que envolve </w:t>
      </w:r>
      <w:r w:rsidR="54CE4268" w:rsidRPr="28CB4CF7">
        <w:t xml:space="preserve">o entendimento de diversas </w:t>
      </w:r>
      <w:r w:rsidR="4D9F904C" w:rsidRPr="28CB4CF7">
        <w:t>áreas</w:t>
      </w:r>
      <w:r w:rsidR="61AD01E8" w:rsidRPr="28CB4CF7">
        <w:t xml:space="preserve"> do conhecimento</w:t>
      </w:r>
      <w:r>
        <w:t>.</w:t>
      </w:r>
      <w:r w:rsidR="758280D5">
        <w:t xml:space="preserve"> Os autores </w:t>
      </w:r>
      <w:r>
        <w:t xml:space="preserve">descrevem o fenômeno como sendo o ato humano de causar o término da própria vida. </w:t>
      </w:r>
      <w:r w:rsidR="4FA3FA88" w:rsidRPr="28CB4CF7">
        <w:t>Por</w:t>
      </w:r>
      <w:r w:rsidR="31BAB5DB" w:rsidRPr="28CB4CF7">
        <w:t xml:space="preserve"> </w:t>
      </w:r>
      <w:r w:rsidR="4FA3FA88" w:rsidRPr="28CB4CF7">
        <w:t>outro lado,</w:t>
      </w:r>
      <w:r w:rsidR="4FA3FA88">
        <w:t xml:space="preserve"> </w:t>
      </w:r>
      <w:r w:rsidR="05AACDDE">
        <w:t>a Associação Brasileira de Psiquiatria</w:t>
      </w:r>
      <w:r w:rsidR="173C5CB9">
        <w:t xml:space="preserve"> (ABP)</w:t>
      </w:r>
      <w:r w:rsidR="33ACCBCC">
        <w:t xml:space="preserve"> afirma que o suicídio pode ser definido como o ato deliberado executado pelo próprio indivíduo</w:t>
      </w:r>
      <w:r w:rsidR="7FD224F8">
        <w:t xml:space="preserve">, cuja intenção seja a morte, de forma consciente e intencional, </w:t>
      </w:r>
      <w:r w:rsidR="5BA43E89">
        <w:t xml:space="preserve">mesmo que ambivalente, </w:t>
      </w:r>
      <w:r w:rsidR="7FD224F8">
        <w:t>usando um meio que acredita ser letal.</w:t>
      </w:r>
      <w:r w:rsidR="31BAB5DB">
        <w:t xml:space="preserve"> </w:t>
      </w:r>
      <w:r w:rsidR="5BA43E89" w:rsidRPr="00A26C44">
        <w:rPr>
          <w:color w:val="222222"/>
          <w:shd w:val="clear" w:color="auto" w:fill="FFFFFF"/>
        </w:rPr>
        <w:t>Meneghel </w:t>
      </w:r>
      <w:r w:rsidR="5BA43E89" w:rsidRPr="00A26C44">
        <w:rPr>
          <w:rStyle w:val="nfase"/>
          <w:color w:val="222222"/>
          <w:shd w:val="clear" w:color="auto" w:fill="FFFFFF"/>
        </w:rPr>
        <w:t>et al.</w:t>
      </w:r>
      <w:r w:rsidR="5BA43E89" w:rsidRPr="00A26C44">
        <w:rPr>
          <w:color w:val="222222"/>
          <w:shd w:val="clear" w:color="auto" w:fill="FFFFFF"/>
        </w:rPr>
        <w:t> (2004</w:t>
      </w:r>
      <w:r w:rsidR="5BA43E89">
        <w:rPr>
          <w:color w:val="222222"/>
          <w:shd w:val="clear" w:color="auto" w:fill="FFFFFF"/>
        </w:rPr>
        <w:t xml:space="preserve">) </w:t>
      </w:r>
      <w:r w:rsidR="5BA43E89">
        <w:t>a</w:t>
      </w:r>
      <w:r>
        <w:t xml:space="preserve">crescentam que o termo suicídio só pode ser usado no caso de morte, ou de circunstâncias cuja sequência causal levem a morte e o indivíduo teve esta intenção. </w:t>
      </w:r>
    </w:p>
    <w:p w14:paraId="19D00BB7" w14:textId="733718F9" w:rsidR="00E63D7B" w:rsidRDefault="62538B92" w:rsidP="00D375EB">
      <w:pPr>
        <w:pStyle w:val="TF-TEXTO"/>
      </w:pPr>
      <w:r>
        <w:t>S</w:t>
      </w:r>
      <w:r w:rsidR="262986DF">
        <w:t>egundo</w:t>
      </w:r>
      <w:r w:rsidR="4BCB16E0">
        <w:t xml:space="preserve"> </w:t>
      </w:r>
      <w:r w:rsidR="783FD226">
        <w:t xml:space="preserve">a </w:t>
      </w:r>
      <w:r w:rsidR="31F40FB8">
        <w:t xml:space="preserve">Associação Brasileira de Psiquiatria </w:t>
      </w:r>
      <w:r w:rsidR="6AA6C6DE">
        <w:t>(2014)</w:t>
      </w:r>
      <w:r w:rsidR="1A91DA60">
        <w:t>, o</w:t>
      </w:r>
      <w:r w:rsidR="131A6E45">
        <w:t xml:space="preserve"> comportamento suicida</w:t>
      </w:r>
      <w:r w:rsidR="3B9DBF4B">
        <w:t xml:space="preserve"> </w:t>
      </w:r>
      <w:r w:rsidR="41B71912">
        <w:t xml:space="preserve">não </w:t>
      </w:r>
      <w:r w:rsidR="3B9DBF4B">
        <w:t>engloba</w:t>
      </w:r>
      <w:r w:rsidR="262986DF">
        <w:t xml:space="preserve"> apenas o</w:t>
      </w:r>
      <w:r w:rsidR="72AF2146">
        <w:t xml:space="preserve"> suicídio</w:t>
      </w:r>
      <w:r w:rsidR="03BB4B12">
        <w:t xml:space="preserve">, </w:t>
      </w:r>
      <w:r w:rsidR="65AD3B5B">
        <w:t>mas os pensamentos, os planos</w:t>
      </w:r>
      <w:r w:rsidR="413CF5BA">
        <w:t xml:space="preserve"> para </w:t>
      </w:r>
      <w:r w:rsidR="14AF761E">
        <w:t>cometê-lo</w:t>
      </w:r>
      <w:r w:rsidR="65AD3B5B">
        <w:t xml:space="preserve"> e </w:t>
      </w:r>
      <w:r w:rsidR="413CF5BA">
        <w:t>a tentativa de suicídio</w:t>
      </w:r>
      <w:r w:rsidR="5F9D55F5">
        <w:t>. A</w:t>
      </w:r>
      <w:r w:rsidR="15639231">
        <w:t>inda</w:t>
      </w:r>
      <w:r w:rsidR="30350ABD">
        <w:t xml:space="preserve"> destaca-se</w:t>
      </w:r>
      <w:r w:rsidR="15639231">
        <w:t xml:space="preserve"> que apenas uma pequena proporção do comportamento suicida </w:t>
      </w:r>
      <w:r w:rsidR="25207874">
        <w:t>chega ao</w:t>
      </w:r>
      <w:r w:rsidR="4A505A4A">
        <w:t xml:space="preserve"> </w:t>
      </w:r>
      <w:r w:rsidR="25207874">
        <w:t>conhecimento</w:t>
      </w:r>
      <w:r w:rsidR="3EEFC88E">
        <w:t xml:space="preserve"> da população</w:t>
      </w:r>
      <w:r w:rsidR="402C7E24">
        <w:t xml:space="preserve"> e que muitas vezes o primeiro contato </w:t>
      </w:r>
      <w:r w:rsidR="4C043274">
        <w:t xml:space="preserve">com um profissional </w:t>
      </w:r>
      <w:r w:rsidR="117F4027">
        <w:t xml:space="preserve">ocorre no momento de uma tentativa de suicídio, </w:t>
      </w:r>
      <w:r w:rsidR="01A6AF4F">
        <w:t xml:space="preserve">momento </w:t>
      </w:r>
      <w:r w:rsidR="117F4027">
        <w:t>representad</w:t>
      </w:r>
      <w:r w:rsidR="01A6AF4F">
        <w:t>o</w:t>
      </w:r>
      <w:r w:rsidR="117F4027">
        <w:t xml:space="preserve"> pela linha pontilhada na </w:t>
      </w:r>
      <w:r>
        <w:fldChar w:fldCharType="begin"/>
      </w:r>
      <w:r>
        <w:instrText xml:space="preserve"> REF _Ref120648634 \h </w:instrText>
      </w:r>
      <w:r>
        <w:fldChar w:fldCharType="separate"/>
      </w:r>
      <w:r w:rsidR="003155A6">
        <w:t xml:space="preserve">Figura </w:t>
      </w:r>
      <w:r w:rsidR="003155A6">
        <w:rPr>
          <w:noProof/>
        </w:rPr>
        <w:t>2</w:t>
      </w:r>
      <w:r>
        <w:fldChar w:fldCharType="end"/>
      </w:r>
      <w:r w:rsidR="49480B37">
        <w:t xml:space="preserve">. </w:t>
      </w:r>
    </w:p>
    <w:p w14:paraId="1AAD5E54" w14:textId="17D9EB5E" w:rsidR="00E32F63" w:rsidRDefault="00E32F63" w:rsidP="00E32F63">
      <w:pPr>
        <w:pStyle w:val="TF-LEGENDA"/>
        <w:spacing w:before="0"/>
      </w:pPr>
      <w:bookmarkStart w:id="45" w:name="_Ref120648634"/>
      <w:r>
        <w:t xml:space="preserve">Figura </w:t>
      </w:r>
      <w:r>
        <w:fldChar w:fldCharType="begin"/>
      </w:r>
      <w:r>
        <w:instrText>SEQ Figura \* ARABIC</w:instrText>
      </w:r>
      <w:r>
        <w:fldChar w:fldCharType="separate"/>
      </w:r>
      <w:r w:rsidR="003155A6">
        <w:rPr>
          <w:noProof/>
        </w:rPr>
        <w:t>2</w:t>
      </w:r>
      <w:r>
        <w:fldChar w:fldCharType="end"/>
      </w:r>
      <w:bookmarkEnd w:id="45"/>
      <w:r>
        <w:t xml:space="preserve"> - Comportamento suicida ao longo da vida do brasileiro</w:t>
      </w:r>
    </w:p>
    <w:p w14:paraId="08086FFF" w14:textId="77777777" w:rsidR="00E32F63" w:rsidRDefault="00E32F63" w:rsidP="00AD0D3D">
      <w:pPr>
        <w:pStyle w:val="TF-TEXTO"/>
        <w:spacing w:after="0"/>
        <w:jc w:val="center"/>
      </w:pPr>
      <w:r>
        <w:rPr>
          <w:noProof/>
        </w:rPr>
        <w:drawing>
          <wp:inline distT="0" distB="0" distL="0" distR="0" wp14:anchorId="63A5014D" wp14:editId="4C2FDB90">
            <wp:extent cx="3271883" cy="1822206"/>
            <wp:effectExtent l="19050" t="19050" r="5080" b="698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6">
                      <a:extLst>
                        <a:ext uri="{28A0092B-C50C-407E-A947-70E740481C1C}">
                          <a14:useLocalDpi xmlns:a14="http://schemas.microsoft.com/office/drawing/2010/main" val="0"/>
                        </a:ext>
                      </a:extLst>
                    </a:blip>
                    <a:srcRect l="6306" t="3381" r="3591" b="4347"/>
                    <a:stretch/>
                  </pic:blipFill>
                  <pic:spPr bwMode="auto">
                    <a:xfrm>
                      <a:off x="0" y="0"/>
                      <a:ext cx="3271883" cy="18222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2859FB3" w14:textId="3B33AC53" w:rsidR="0065195E" w:rsidRPr="0065195E" w:rsidRDefault="1E423B27" w:rsidP="0065195E">
      <w:pPr>
        <w:pStyle w:val="TF-FONTE"/>
        <w:spacing w:after="0"/>
      </w:pPr>
      <w:r>
        <w:t xml:space="preserve">Fonte: </w:t>
      </w:r>
      <w:r w:rsidR="353ACCAC">
        <w:t>Associação Brasileira de Psiquiatria (2014)</w:t>
      </w:r>
      <w:r>
        <w:t>.</w:t>
      </w:r>
    </w:p>
    <w:p w14:paraId="03FFD9F3" w14:textId="7CA8D36F" w:rsidR="001B33D1" w:rsidRDefault="307EB4F6" w:rsidP="7115CC38">
      <w:pPr>
        <w:pStyle w:val="TF-TEXTO"/>
        <w:spacing w:before="240"/>
      </w:pPr>
      <w:r>
        <w:t>Par</w:t>
      </w:r>
      <w:r w:rsidR="682EE718">
        <w:t>a</w:t>
      </w:r>
      <w:r>
        <w:t xml:space="preserve"> a</w:t>
      </w:r>
      <w:r w:rsidR="729EF37A">
        <w:t xml:space="preserve"> Associação Brasileira de Psiquiatria (2014)</w:t>
      </w:r>
      <w:r w:rsidR="2DD6B873">
        <w:t>,</w:t>
      </w:r>
      <w:r w:rsidR="729EF37A">
        <w:t xml:space="preserve"> os principais fatores de risco associados ao comportamento de risco são: (i) doenças mentais, especificamente a depressão, o transtorno bipolar, transtornos mentais relacionados a uso de álcool e outras subst</w:t>
      </w:r>
      <w:del w:id="46" w:author="Andreza Sartori" w:date="2022-12-14T10:02:00Z">
        <w:r w:rsidR="729EF37A" w:rsidDel="00FD0E74">
          <w:delText>a</w:delText>
        </w:r>
      </w:del>
      <w:ins w:id="47" w:author="Andreza Sartori" w:date="2022-12-14T10:02:00Z">
        <w:r w:rsidR="009612E2">
          <w:t>â</w:t>
        </w:r>
      </w:ins>
      <w:r w:rsidR="729EF37A">
        <w:t>ncias, transtornos de personalidade, esquizofrenia e aumento do risco com associação de doenças mentais(depressão e dependência de álcool); (ii) aspectos sociais, sendo eles gênero masculino, idade entre 15 e 30 e acima de 65</w:t>
      </w:r>
      <w:r w:rsidR="00B5726F">
        <w:t xml:space="preserve"> anos</w:t>
      </w:r>
      <w:r w:rsidR="729EF37A">
        <w:t>, não ter filhos, moradores de áreas urbanas, desempregados ou aposentados, isolamento social, solteiros, separados ou viúvos, populações especiais como indígenas, adolescentes e moradores de rua, (iii) aspectos psicológicos, dentre eles</w:t>
      </w:r>
      <w:r w:rsidR="0095408B">
        <w:t xml:space="preserve"> as</w:t>
      </w:r>
      <w:r w:rsidR="729EF37A">
        <w:t xml:space="preserve"> perdas recentes, pouca resiliência, personalidade impulsiva, agressiva ou de humor instável, ter sofrido abuso físico ou sexual na infância, desesperança, desespero e desamparo e (iv) condição de saúde limitante como doenças orgânicas limitantes, dor crônica, doenças neurológicas</w:t>
      </w:r>
      <w:ins w:id="48" w:author="Andreza Sartori" w:date="2022-12-14T10:03:00Z">
        <w:r w:rsidR="0082180E">
          <w:t xml:space="preserve"> </w:t>
        </w:r>
      </w:ins>
      <w:r w:rsidR="729EF37A">
        <w:t>(Epilepsia, Parkinson, Hungtinton), trauma medular, tumores malignos e AIDS.</w:t>
      </w:r>
    </w:p>
    <w:p w14:paraId="66DBB2A8" w14:textId="23798519" w:rsidR="001B33D1" w:rsidRDefault="52590743" w:rsidP="28CB4CF7">
      <w:pPr>
        <w:pStyle w:val="TF-TEXTO"/>
        <w:spacing w:before="240"/>
      </w:pPr>
      <w:commentRangeStart w:id="49"/>
      <w:r w:rsidRPr="00A26C44">
        <w:rPr>
          <w:color w:val="222222"/>
          <w:shd w:val="clear" w:color="auto" w:fill="FFFFFF"/>
        </w:rPr>
        <w:t>M</w:t>
      </w:r>
      <w:commentRangeEnd w:id="49"/>
      <w:r w:rsidR="0082180E">
        <w:rPr>
          <w:rStyle w:val="Refdecomentrio"/>
        </w:rPr>
        <w:commentReference w:id="49"/>
      </w:r>
      <w:r w:rsidRPr="00A26C44">
        <w:rPr>
          <w:color w:val="222222"/>
          <w:shd w:val="clear" w:color="auto" w:fill="FFFFFF"/>
        </w:rPr>
        <w:t>eneghel </w:t>
      </w:r>
      <w:r w:rsidRPr="00A26C44">
        <w:rPr>
          <w:rStyle w:val="nfase"/>
          <w:color w:val="222222"/>
          <w:shd w:val="clear" w:color="auto" w:fill="FFFFFF"/>
        </w:rPr>
        <w:t>et al.</w:t>
      </w:r>
      <w:r w:rsidRPr="00A26C44">
        <w:rPr>
          <w:color w:val="222222"/>
          <w:shd w:val="clear" w:color="auto" w:fill="FFFFFF"/>
        </w:rPr>
        <w:t> (2004</w:t>
      </w:r>
      <w:r>
        <w:rPr>
          <w:color w:val="222222"/>
          <w:shd w:val="clear" w:color="auto" w:fill="FFFFFF"/>
        </w:rPr>
        <w:t xml:space="preserve">) </w:t>
      </w:r>
      <w:r w:rsidR="54F9EB1B">
        <w:rPr>
          <w:color w:val="222222"/>
          <w:shd w:val="clear" w:color="auto" w:fill="FFFFFF"/>
        </w:rPr>
        <w:t xml:space="preserve">também </w:t>
      </w:r>
      <w:r>
        <w:t>associam aos seguintes fatores ao suicídio: (i) tentativas prévias, (ii) a doença afetiva (e</w:t>
      </w:r>
      <w:r w:rsidRPr="00F21658">
        <w:t>pisódios depressivos</w:t>
      </w:r>
      <w:r>
        <w:t>, t</w:t>
      </w:r>
      <w:r w:rsidRPr="00BE6E3B">
        <w:t>ranstorno afetivo bipolar</w:t>
      </w:r>
      <w:r>
        <w:t xml:space="preserve"> e outros), (iii) o isolamento social, (iv) a história familiar, (v) a declaração de intenções, e (vi) elementos demográficos e socioeconômicos. Dentre as situações associadas ao comportamento suicida destacam-se (i) adição a drogas, (ii) eventos estressores, (iii) doença terminal, (iv) aumento na prevalência de transtornos depressivos, (v) aumento de uso abusivo de substâncias psicoativas, (vi) mudanças psicobiológicas, como a diminuição na data de início da puberdade, (vii) aumento do número de estressores sociais, (viii) mudanças nos padrões de aceitação de comportamento suicidas e aumento na disponibilidade de modelos suicidas.</w:t>
      </w:r>
    </w:p>
    <w:p w14:paraId="1E836965" w14:textId="62BCF36A" w:rsidR="000574BA" w:rsidRDefault="5A30EABB" w:rsidP="00A073B5">
      <w:pPr>
        <w:pStyle w:val="TF-TEXTO"/>
        <w:rPr>
          <w:shd w:val="clear" w:color="auto" w:fill="FFFFFF"/>
        </w:rPr>
      </w:pPr>
      <w:r>
        <w:t>Segundo a Associação Brasileira de Psiquiatria (2014), o</w:t>
      </w:r>
      <w:r w:rsidR="444C1279">
        <w:t xml:space="preserve"> processo de </w:t>
      </w:r>
      <w:r w:rsidR="1972D015">
        <w:t xml:space="preserve">avaliação e </w:t>
      </w:r>
      <w:r w:rsidR="3005F0E6">
        <w:t>atendimento dos</w:t>
      </w:r>
      <w:r w:rsidR="1972D015">
        <w:t xml:space="preserve"> pacientes</w:t>
      </w:r>
      <w:r w:rsidR="764EAED8">
        <w:t xml:space="preserve"> suicidas</w:t>
      </w:r>
      <w:r w:rsidR="1972D015">
        <w:t>,</w:t>
      </w:r>
      <w:r w:rsidR="0C19B9B0">
        <w:t xml:space="preserve"> </w:t>
      </w:r>
      <w:r w:rsidR="1972D015">
        <w:t>inicia</w:t>
      </w:r>
      <w:r w:rsidR="2B322947">
        <w:t>-se</w:t>
      </w:r>
      <w:r w:rsidR="1972D015">
        <w:t xml:space="preserve"> pela identificação do </w:t>
      </w:r>
      <w:r w:rsidR="39835D54">
        <w:t>indivíduo</w:t>
      </w:r>
      <w:r w:rsidR="1972D015">
        <w:t xml:space="preserve"> de risco </w:t>
      </w:r>
      <w:r w:rsidR="0626BBFA">
        <w:t>através de avaliação clínica periódica</w:t>
      </w:r>
      <w:r w:rsidR="06CEF371">
        <w:t>, ao qual</w:t>
      </w:r>
      <w:r w:rsidR="1DDA91FE">
        <w:t>,</w:t>
      </w:r>
      <w:r w:rsidR="0626BBFA">
        <w:t xml:space="preserve"> deve-se considerar que o risco pode mudar rapidamente. </w:t>
      </w:r>
      <w:r w:rsidR="7540CA2E">
        <w:t xml:space="preserve">Além disso, também </w:t>
      </w:r>
      <w:r w:rsidR="1890475D">
        <w:t xml:space="preserve">deve-se considerar que </w:t>
      </w:r>
      <w:r w:rsidR="7540CA2E">
        <w:t>n</w:t>
      </w:r>
      <w:r w:rsidR="54CFEBED">
        <w:t xml:space="preserve">ão </w:t>
      </w:r>
      <w:r w:rsidR="0626BBFA">
        <w:t>é possível prever com exatidão qual paciente i</w:t>
      </w:r>
      <w:r w:rsidR="3DB08C43">
        <w:t>rá se suicidar</w:t>
      </w:r>
      <w:r w:rsidR="70E409F0">
        <w:t>.</w:t>
      </w:r>
      <w:r w:rsidR="3DB08C43">
        <w:t xml:space="preserve"> </w:t>
      </w:r>
      <w:r w:rsidR="630CA5A8">
        <w:t>P</w:t>
      </w:r>
      <w:r w:rsidR="361F8CAF">
        <w:t>or isso</w:t>
      </w:r>
      <w:r w:rsidR="2E378E62">
        <w:t>,</w:t>
      </w:r>
      <w:r w:rsidR="361F8CAF">
        <w:t xml:space="preserve"> o risco é estimado através de </w:t>
      </w:r>
      <w:r w:rsidR="575E4B70">
        <w:t>uma entrevista clínica</w:t>
      </w:r>
      <w:r w:rsidR="361F8CAF">
        <w:t xml:space="preserve"> e</w:t>
      </w:r>
      <w:r w:rsidR="5D304332">
        <w:t>,</w:t>
      </w:r>
      <w:r w:rsidR="361F8CAF">
        <w:t xml:space="preserve"> </w:t>
      </w:r>
      <w:r w:rsidR="5C7F772F">
        <w:t>assim como, com</w:t>
      </w:r>
      <w:r w:rsidR="5D304332">
        <w:t xml:space="preserve"> a coleta de informações </w:t>
      </w:r>
      <w:r w:rsidR="024B47B3">
        <w:t xml:space="preserve">de terceiros. </w:t>
      </w:r>
      <w:r w:rsidR="4A541847">
        <w:t>Contudo, a</w:t>
      </w:r>
      <w:r w:rsidR="4564F7C9">
        <w:t xml:space="preserve"> avalição deve incluir informações sobre</w:t>
      </w:r>
      <w:r w:rsidR="603F0229">
        <w:t xml:space="preserve">: </w:t>
      </w:r>
      <w:r w:rsidR="1941D92B">
        <w:t>(i)</w:t>
      </w:r>
      <w:r w:rsidR="7B251E50">
        <w:t xml:space="preserve"> </w:t>
      </w:r>
      <w:r w:rsidR="603F0229">
        <w:t>se a pessoa tem uma doença mental, e qual doença, bem como sintomas pro</w:t>
      </w:r>
      <w:r w:rsidR="1941D92B">
        <w:t>eminentes, (ii)</w:t>
      </w:r>
      <w:r w:rsidR="52657BA0">
        <w:t xml:space="preserve"> histórico pessoal e familiar de comportamento suicida, (iii) suicida</w:t>
      </w:r>
      <w:r w:rsidR="20F7D4CA">
        <w:t xml:space="preserve">bilidade, verificando se possui pensamentos atuais de </w:t>
      </w:r>
      <w:r w:rsidR="20F7D4CA">
        <w:lastRenderedPageBreak/>
        <w:t>morte</w:t>
      </w:r>
      <w:r w:rsidR="24B604E6">
        <w:t xml:space="preserve"> ou </w:t>
      </w:r>
      <w:r w:rsidR="77FDC376">
        <w:t>suicídio</w:t>
      </w:r>
      <w:r w:rsidR="20F7D4CA">
        <w:t>,</w:t>
      </w:r>
      <w:r w:rsidR="24B604E6">
        <w:t xml:space="preserve"> planos ou meios para se matar</w:t>
      </w:r>
      <w:r w:rsidR="7F5D8D48">
        <w:t>, desespero, desesperança e desamparo, (iv) características de personalidade</w:t>
      </w:r>
      <w:r w:rsidR="17FA9D39">
        <w:t xml:space="preserve">, resiliência, respostas anteriores a situações </w:t>
      </w:r>
      <w:r w:rsidR="0832B169">
        <w:t xml:space="preserve">estressoras, </w:t>
      </w:r>
      <w:r w:rsidR="77FDC376">
        <w:t>tolerância</w:t>
      </w:r>
      <w:r w:rsidR="0832B169">
        <w:t xml:space="preserve"> a dor psíquica, julgamento adequado </w:t>
      </w:r>
      <w:r w:rsidR="3A37168B">
        <w:t>à</w:t>
      </w:r>
      <w:r w:rsidR="0832B169">
        <w:t xml:space="preserve"> realidade, avaliar </w:t>
      </w:r>
      <w:r w:rsidR="3A37168B">
        <w:t>presença de impulsividade e agressividade, (v)</w:t>
      </w:r>
      <w:r w:rsidR="24AF586C">
        <w:t xml:space="preserve"> fatores </w:t>
      </w:r>
      <w:r w:rsidR="6F3F53C9">
        <w:t>estressores</w:t>
      </w:r>
      <w:r w:rsidR="24AF586C">
        <w:t xml:space="preserve"> crônicos</w:t>
      </w:r>
      <w:r w:rsidR="792149C7">
        <w:t xml:space="preserve"> e</w:t>
      </w:r>
      <w:r w:rsidR="24AF586C">
        <w:t xml:space="preserve"> recentes</w:t>
      </w:r>
      <w:r w:rsidR="00F830BD">
        <w:t xml:space="preserve"> como</w:t>
      </w:r>
      <w:r w:rsidR="24AF586C">
        <w:t xml:space="preserve"> </w:t>
      </w:r>
      <w:r w:rsidR="6F3F53C9">
        <w:t>migração, separação</w:t>
      </w:r>
      <w:r w:rsidR="00F830BD">
        <w:t xml:space="preserve"> e</w:t>
      </w:r>
      <w:r w:rsidR="6687CCB4">
        <w:t xml:space="preserve"> perda de pessoa próxima, </w:t>
      </w:r>
      <w:r w:rsidR="0777EE95">
        <w:t xml:space="preserve">podendo ter risco maior ainda quando os estressores recentes são </w:t>
      </w:r>
      <w:r w:rsidR="0707E7C8">
        <w:t>considerados</w:t>
      </w:r>
      <w:r w:rsidR="0777EE95">
        <w:t xml:space="preserve"> </w:t>
      </w:r>
      <w:r w:rsidR="0707E7C8">
        <w:t>socialmente humilhantes como falência, prisão, traição conjugal e perda de emprego,</w:t>
      </w:r>
      <w:r w:rsidR="6C7B7905">
        <w:t xml:space="preserve"> (vi) fatores psicossociais e demográficos</w:t>
      </w:r>
      <w:r w:rsidR="5AF00E96">
        <w:t>, com destaque para situação laboral</w:t>
      </w:r>
      <w:r w:rsidR="18C44A3A">
        <w:t xml:space="preserve"> no caso de desempregado ou aposentado, estado marital no caso de viúvo, separado ou solteiro, </w:t>
      </w:r>
      <w:r w:rsidR="14C9632B">
        <w:t xml:space="preserve">religiosidade, história de abuso físico ou sexual na infância ou adolescência, </w:t>
      </w:r>
      <w:r w:rsidR="0B44FA7C">
        <w:t>idade entre 15 e 30 anos ou acima de 65</w:t>
      </w:r>
      <w:r w:rsidR="000E06CB">
        <w:t xml:space="preserve"> anos</w:t>
      </w:r>
      <w:r w:rsidR="0B44FA7C">
        <w:t xml:space="preserve"> e ser do sexo masculino</w:t>
      </w:r>
      <w:r w:rsidR="6C7B7905">
        <w:t xml:space="preserve"> e (vii) presença de outras doenças</w:t>
      </w:r>
      <w:r w:rsidR="61694817">
        <w:t xml:space="preserve">, em especial as neurológicas </w:t>
      </w:r>
      <w:r w:rsidR="77768062">
        <w:t xml:space="preserve">como epilepsia, lesões medulares e cerebrais, </w:t>
      </w:r>
      <w:r w:rsidR="3CDF5931">
        <w:t>neoplasias, HIV/AIDS, doenças clínicas crônicas entre outras.</w:t>
      </w:r>
      <w:r w:rsidR="0123000E">
        <w:t xml:space="preserve"> </w:t>
      </w:r>
    </w:p>
    <w:p w14:paraId="3AFFF236" w14:textId="4E55FBD2" w:rsidR="00AF4EF5" w:rsidRDefault="18649252" w:rsidP="28CB4CF7">
      <w:pPr>
        <w:pStyle w:val="TF-TEXTO"/>
      </w:pPr>
      <w:r w:rsidRPr="28CB4CF7">
        <w:rPr>
          <w:shd w:val="clear" w:color="auto" w:fill="FFFFFF"/>
        </w:rPr>
        <w:t xml:space="preserve">A </w:t>
      </w:r>
      <w:r w:rsidRPr="28CB4CF7">
        <w:t>Associação Brasileira de Psiquiatria (2014)</w:t>
      </w:r>
      <w:r w:rsidR="6A7D1D75" w:rsidRPr="28CB4CF7">
        <w:t xml:space="preserve"> recomenda que </w:t>
      </w:r>
      <w:r>
        <w:rPr>
          <w:shd w:val="clear" w:color="auto" w:fill="FFFFFF"/>
        </w:rPr>
        <w:t>d</w:t>
      </w:r>
      <w:r w:rsidR="7C517A50">
        <w:rPr>
          <w:shd w:val="clear" w:color="auto" w:fill="FFFFFF"/>
        </w:rPr>
        <w:t>urante a consulta e avaliação do risco</w:t>
      </w:r>
      <w:r w:rsidR="003E6BC0">
        <w:rPr>
          <w:shd w:val="clear" w:color="auto" w:fill="FFFFFF"/>
        </w:rPr>
        <w:t xml:space="preserve"> de suicídio</w:t>
      </w:r>
      <w:r w:rsidR="3F2A04DD">
        <w:rPr>
          <w:shd w:val="clear" w:color="auto" w:fill="FFFFFF"/>
        </w:rPr>
        <w:t xml:space="preserve"> s</w:t>
      </w:r>
      <w:r w:rsidR="063BF59D">
        <w:rPr>
          <w:shd w:val="clear" w:color="auto" w:fill="FFFFFF"/>
        </w:rPr>
        <w:t xml:space="preserve">ejam </w:t>
      </w:r>
      <w:r w:rsidR="3F2A04DD">
        <w:rPr>
          <w:shd w:val="clear" w:color="auto" w:fill="FFFFFF"/>
        </w:rPr>
        <w:t>feitas</w:t>
      </w:r>
      <w:r w:rsidR="77B704EA">
        <w:rPr>
          <w:shd w:val="clear" w:color="auto" w:fill="FFFFFF"/>
        </w:rPr>
        <w:t xml:space="preserve"> algumas</w:t>
      </w:r>
      <w:r w:rsidR="3F2A04DD">
        <w:rPr>
          <w:shd w:val="clear" w:color="auto" w:fill="FFFFFF"/>
        </w:rPr>
        <w:t xml:space="preserve"> perguntas, sendo as três primeiras </w:t>
      </w:r>
      <w:r w:rsidR="3ED45B48">
        <w:rPr>
          <w:shd w:val="clear" w:color="auto" w:fill="FFFFFF"/>
        </w:rPr>
        <w:t xml:space="preserve">as </w:t>
      </w:r>
      <w:r w:rsidR="4B866CFB">
        <w:rPr>
          <w:shd w:val="clear" w:color="auto" w:fill="FFFFFF"/>
        </w:rPr>
        <w:t xml:space="preserve">que sugerem risco: </w:t>
      </w:r>
      <w:r w:rsidR="3C3E4E5E" w:rsidRPr="28CB4CF7">
        <w:rPr>
          <w:shd w:val="clear" w:color="auto" w:fill="FFFFFF"/>
        </w:rPr>
        <w:t>(i)</w:t>
      </w:r>
      <w:r w:rsidR="3C3E4E5E">
        <w:rPr>
          <w:shd w:val="clear" w:color="auto" w:fill="FFFFFF"/>
        </w:rPr>
        <w:t xml:space="preserve"> “v</w:t>
      </w:r>
      <w:r w:rsidR="4B866CFB">
        <w:rPr>
          <w:shd w:val="clear" w:color="auto" w:fill="FFFFFF"/>
        </w:rPr>
        <w:t>ocê tem planos para o futuro?</w:t>
      </w:r>
      <w:r w:rsidR="1FD09A9E">
        <w:rPr>
          <w:shd w:val="clear" w:color="auto" w:fill="FFFFFF"/>
        </w:rPr>
        <w:t>”</w:t>
      </w:r>
      <w:r w:rsidR="2F0466E9">
        <w:rPr>
          <w:shd w:val="clear" w:color="auto" w:fill="FFFFFF"/>
        </w:rPr>
        <w:t>;</w:t>
      </w:r>
      <w:r w:rsidR="02FECBAB">
        <w:rPr>
          <w:shd w:val="clear" w:color="auto" w:fill="FFFFFF"/>
        </w:rPr>
        <w:t xml:space="preserve"> </w:t>
      </w:r>
      <w:r w:rsidR="02FECBAB" w:rsidRPr="28CB4CF7">
        <w:rPr>
          <w:shd w:val="clear" w:color="auto" w:fill="FFFFFF"/>
        </w:rPr>
        <w:t>(ii)</w:t>
      </w:r>
      <w:r w:rsidR="4CF50E4E">
        <w:rPr>
          <w:shd w:val="clear" w:color="auto" w:fill="FFFFFF"/>
        </w:rPr>
        <w:t xml:space="preserve"> </w:t>
      </w:r>
      <w:r w:rsidR="1FD09A9E">
        <w:rPr>
          <w:shd w:val="clear" w:color="auto" w:fill="FFFFFF"/>
        </w:rPr>
        <w:t>“</w:t>
      </w:r>
      <w:r w:rsidR="2BF778F1">
        <w:rPr>
          <w:shd w:val="clear" w:color="auto" w:fill="FFFFFF"/>
        </w:rPr>
        <w:t>A vida vale a pena ser vivida?</w:t>
      </w:r>
      <w:r w:rsidR="1FD09A9E">
        <w:rPr>
          <w:shd w:val="clear" w:color="auto" w:fill="FFFFFF"/>
        </w:rPr>
        <w:t>”</w:t>
      </w:r>
      <w:r w:rsidR="003528B3">
        <w:rPr>
          <w:shd w:val="clear" w:color="auto" w:fill="FFFFFF"/>
        </w:rPr>
        <w:t xml:space="preserve"> e </w:t>
      </w:r>
      <w:r w:rsidR="003528B3" w:rsidRPr="28CB4CF7">
        <w:rPr>
          <w:shd w:val="clear" w:color="auto" w:fill="FFFFFF"/>
        </w:rPr>
        <w:t>(iii)</w:t>
      </w:r>
      <w:r w:rsidR="003528B3">
        <w:rPr>
          <w:shd w:val="clear" w:color="auto" w:fill="FFFFFF"/>
        </w:rPr>
        <w:t xml:space="preserve"> “Se a morte viesse, ela seria bem-vinda?”</w:t>
      </w:r>
      <w:r w:rsidR="35DB7246">
        <w:rPr>
          <w:shd w:val="clear" w:color="auto" w:fill="FFFFFF"/>
        </w:rPr>
        <w:t>. Ressalta-se que</w:t>
      </w:r>
      <w:r w:rsidR="4CF50E4E">
        <w:rPr>
          <w:shd w:val="clear" w:color="auto" w:fill="FFFFFF"/>
        </w:rPr>
        <w:t xml:space="preserve"> em </w:t>
      </w:r>
      <w:r w:rsidR="292202A7">
        <w:rPr>
          <w:shd w:val="clear" w:color="auto" w:fill="FFFFFF"/>
        </w:rPr>
        <w:t>paciente</w:t>
      </w:r>
      <w:r w:rsidR="0B41B78C">
        <w:rPr>
          <w:shd w:val="clear" w:color="auto" w:fill="FFFFFF"/>
        </w:rPr>
        <w:t>s</w:t>
      </w:r>
      <w:r w:rsidR="292202A7">
        <w:rPr>
          <w:shd w:val="clear" w:color="auto" w:fill="FFFFFF"/>
        </w:rPr>
        <w:t xml:space="preserve"> em </w:t>
      </w:r>
      <w:r w:rsidR="001C70E0">
        <w:rPr>
          <w:shd w:val="clear" w:color="auto" w:fill="FFFFFF"/>
        </w:rPr>
        <w:t>risco, a</w:t>
      </w:r>
      <w:r w:rsidR="007D570F">
        <w:rPr>
          <w:shd w:val="clear" w:color="auto" w:fill="FFFFFF"/>
        </w:rPr>
        <w:t xml:space="preserve"> respostas para as duas perguntas seria </w:t>
      </w:r>
      <w:r w:rsidR="1FD09A9E">
        <w:rPr>
          <w:shd w:val="clear" w:color="auto" w:fill="FFFFFF"/>
        </w:rPr>
        <w:t>“não</w:t>
      </w:r>
      <w:r w:rsidR="007D570F">
        <w:rPr>
          <w:shd w:val="clear" w:color="auto" w:fill="FFFFFF"/>
        </w:rPr>
        <w:t xml:space="preserve">” e para a terceira </w:t>
      </w:r>
      <w:r w:rsidR="007E5591">
        <w:rPr>
          <w:shd w:val="clear" w:color="auto" w:fill="FFFFFF"/>
        </w:rPr>
        <w:t>a</w:t>
      </w:r>
      <w:r w:rsidR="4CF50E4E">
        <w:rPr>
          <w:shd w:val="clear" w:color="auto" w:fill="FFFFFF"/>
        </w:rPr>
        <w:t xml:space="preserve"> resposta </w:t>
      </w:r>
      <w:r w:rsidR="463F7DE3">
        <w:rPr>
          <w:shd w:val="clear" w:color="auto" w:fill="FFFFFF"/>
        </w:rPr>
        <w:t xml:space="preserve">do paciente </w:t>
      </w:r>
      <w:r w:rsidR="65DD1137">
        <w:rPr>
          <w:shd w:val="clear" w:color="auto" w:fill="FFFFFF"/>
        </w:rPr>
        <w:t xml:space="preserve">em </w:t>
      </w:r>
      <w:r w:rsidR="4CF50E4E">
        <w:rPr>
          <w:shd w:val="clear" w:color="auto" w:fill="FFFFFF"/>
        </w:rPr>
        <w:t>risco é “</w:t>
      </w:r>
      <w:r w:rsidR="463F7DE3">
        <w:rPr>
          <w:shd w:val="clear" w:color="auto" w:fill="FFFFFF"/>
        </w:rPr>
        <w:t>sim</w:t>
      </w:r>
      <w:r w:rsidR="4CF50E4E">
        <w:rPr>
          <w:shd w:val="clear" w:color="auto" w:fill="FFFFFF"/>
        </w:rPr>
        <w:t>”</w:t>
      </w:r>
      <w:r w:rsidR="463F7DE3">
        <w:rPr>
          <w:shd w:val="clear" w:color="auto" w:fill="FFFFFF"/>
        </w:rPr>
        <w:t>.</w:t>
      </w:r>
      <w:r w:rsidR="0DA9F845">
        <w:rPr>
          <w:shd w:val="clear" w:color="auto" w:fill="FFFFFF"/>
        </w:rPr>
        <w:t xml:space="preserve"> </w:t>
      </w:r>
      <w:r w:rsidR="3A1CAF30">
        <w:rPr>
          <w:shd w:val="clear" w:color="auto" w:fill="FFFFFF"/>
        </w:rPr>
        <w:t xml:space="preserve">No caso </w:t>
      </w:r>
      <w:del w:id="50" w:author="Andreza Sartori" w:date="2022-12-14T10:06:00Z">
        <w:r w:rsidR="4B31A81D" w:rsidDel="005D2B7F">
          <w:rPr>
            <w:shd w:val="clear" w:color="auto" w:fill="FFFFFF"/>
          </w:rPr>
          <w:delText>do</w:delText>
        </w:r>
      </w:del>
      <w:ins w:id="51" w:author="Andreza Sartori" w:date="2022-12-14T10:06:00Z">
        <w:r w:rsidR="005D2B7F">
          <w:rPr>
            <w:shd w:val="clear" w:color="auto" w:fill="FFFFFF"/>
          </w:rPr>
          <w:t>de o</w:t>
        </w:r>
      </w:ins>
      <w:r w:rsidR="3A1CAF30">
        <w:rPr>
          <w:shd w:val="clear" w:color="auto" w:fill="FFFFFF"/>
        </w:rPr>
        <w:t xml:space="preserve"> </w:t>
      </w:r>
      <w:r w:rsidR="1A0E8203">
        <w:rPr>
          <w:shd w:val="clear" w:color="auto" w:fill="FFFFFF"/>
        </w:rPr>
        <w:t>paciente responder as perguntas iniciais co</w:t>
      </w:r>
      <w:r w:rsidR="53625517">
        <w:rPr>
          <w:shd w:val="clear" w:color="auto" w:fill="FFFFFF"/>
        </w:rPr>
        <w:t xml:space="preserve">nforme </w:t>
      </w:r>
      <w:r w:rsidR="1A0E8203">
        <w:rPr>
          <w:shd w:val="clear" w:color="auto" w:fill="FFFFFF"/>
        </w:rPr>
        <w:t>descrito</w:t>
      </w:r>
      <w:r w:rsidR="2DF3BF6A">
        <w:rPr>
          <w:shd w:val="clear" w:color="auto" w:fill="FFFFFF"/>
        </w:rPr>
        <w:t xml:space="preserve">, </w:t>
      </w:r>
      <w:r w:rsidR="1A0E8203">
        <w:rPr>
          <w:shd w:val="clear" w:color="auto" w:fill="FFFFFF"/>
        </w:rPr>
        <w:t xml:space="preserve">são feitas </w:t>
      </w:r>
      <w:r w:rsidR="58336C90">
        <w:rPr>
          <w:shd w:val="clear" w:color="auto" w:fill="FFFFFF"/>
        </w:rPr>
        <w:t>3 perguntas adicionais para caracterização do nível de risco, sendo elas relativas a</w:t>
      </w:r>
      <w:r w:rsidR="12073A49">
        <w:rPr>
          <w:shd w:val="clear" w:color="auto" w:fill="FFFFFF"/>
        </w:rPr>
        <w:t>: (i)</w:t>
      </w:r>
      <w:r w:rsidR="58336C90">
        <w:rPr>
          <w:shd w:val="clear" w:color="auto" w:fill="FFFFFF"/>
        </w:rPr>
        <w:t xml:space="preserve"> </w:t>
      </w:r>
      <w:r w:rsidR="56609C05">
        <w:rPr>
          <w:shd w:val="clear" w:color="auto" w:fill="FFFFFF"/>
        </w:rPr>
        <w:t xml:space="preserve">já pensar na forma como se machucar ou se matar, </w:t>
      </w:r>
      <w:r w:rsidR="2D65B41E">
        <w:rPr>
          <w:shd w:val="clear" w:color="auto" w:fill="FFFFFF"/>
        </w:rPr>
        <w:t xml:space="preserve">(ii) </w:t>
      </w:r>
      <w:r w:rsidR="231B66AB">
        <w:rPr>
          <w:shd w:val="clear" w:color="auto" w:fill="FFFFFF"/>
        </w:rPr>
        <w:t xml:space="preserve">se há plano para se </w:t>
      </w:r>
      <w:r w:rsidR="77FDC376">
        <w:rPr>
          <w:shd w:val="clear" w:color="auto" w:fill="FFFFFF"/>
        </w:rPr>
        <w:t>matar e</w:t>
      </w:r>
      <w:r w:rsidR="0094636B">
        <w:rPr>
          <w:shd w:val="clear" w:color="auto" w:fill="FFFFFF"/>
        </w:rPr>
        <w:t xml:space="preserve"> (iii)</w:t>
      </w:r>
      <w:r w:rsidR="2DF3BF6A">
        <w:rPr>
          <w:shd w:val="clear" w:color="auto" w:fill="FFFFFF"/>
        </w:rPr>
        <w:t xml:space="preserve"> se ouve tentativa recente. </w:t>
      </w:r>
      <w:r w:rsidR="15AE5CB5" w:rsidRPr="28CB4CF7">
        <w:rPr>
          <w:shd w:val="clear" w:color="auto" w:fill="FFFFFF"/>
        </w:rPr>
        <w:t>Além disso,</w:t>
      </w:r>
      <w:r w:rsidR="568E83BC" w:rsidRPr="28CB4CF7">
        <w:rPr>
          <w:shd w:val="clear" w:color="auto" w:fill="FFFFFF"/>
        </w:rPr>
        <w:t xml:space="preserve"> no questionário de avaliação</w:t>
      </w:r>
      <w:r w:rsidR="15AE5CB5" w:rsidRPr="28CB4CF7">
        <w:rPr>
          <w:shd w:val="clear" w:color="auto" w:fill="FFFFFF"/>
        </w:rPr>
        <w:t xml:space="preserve"> também </w:t>
      </w:r>
      <w:r w:rsidR="7CA173A1" w:rsidRPr="28CB4CF7">
        <w:rPr>
          <w:shd w:val="clear" w:color="auto" w:fill="FFFFFF"/>
        </w:rPr>
        <w:t>constam questões para</w:t>
      </w:r>
      <w:r w:rsidR="050A0A41" w:rsidRPr="28CB4CF7">
        <w:rPr>
          <w:shd w:val="clear" w:color="auto" w:fill="FFFFFF"/>
        </w:rPr>
        <w:t xml:space="preserve"> avaliar a </w:t>
      </w:r>
      <w:r w:rsidR="66D92538" w:rsidRPr="28CB4CF7">
        <w:rPr>
          <w:shd w:val="clear" w:color="auto" w:fill="FFFFFF"/>
        </w:rPr>
        <w:t>frequência</w:t>
      </w:r>
      <w:r w:rsidR="050A0A41" w:rsidRPr="28CB4CF7">
        <w:rPr>
          <w:shd w:val="clear" w:color="auto" w:fill="FFFFFF"/>
        </w:rPr>
        <w:t xml:space="preserve"> e severidade da ideação,</w:t>
      </w:r>
      <w:r w:rsidR="1A322AC0" w:rsidRPr="28CB4CF7">
        <w:rPr>
          <w:shd w:val="clear" w:color="auto" w:fill="FFFFFF"/>
        </w:rPr>
        <w:t xml:space="preserve"> a possibilidade real de suicídio analisando meios e planos</w:t>
      </w:r>
      <w:r w:rsidR="0C239E5D" w:rsidRPr="28CB4CF7">
        <w:rPr>
          <w:shd w:val="clear" w:color="auto" w:fill="FFFFFF"/>
        </w:rPr>
        <w:t>, como por exemplo,</w:t>
      </w:r>
      <w:r w:rsidR="1A322AC0" w:rsidRPr="28CB4CF7">
        <w:rPr>
          <w:shd w:val="clear" w:color="auto" w:fill="FFFFFF"/>
        </w:rPr>
        <w:t xml:space="preserve"> </w:t>
      </w:r>
      <w:r w:rsidR="4E2D0264" w:rsidRPr="28CB4CF7">
        <w:rPr>
          <w:shd w:val="clear" w:color="auto" w:fill="FFFFFF"/>
        </w:rPr>
        <w:t>observar</w:t>
      </w:r>
      <w:r w:rsidR="66D8EA19" w:rsidRPr="28CB4CF7">
        <w:rPr>
          <w:shd w:val="clear" w:color="auto" w:fill="FFFFFF"/>
        </w:rPr>
        <w:t xml:space="preserve"> a existência de uma carta de despedida</w:t>
      </w:r>
      <w:r w:rsidR="484A9E22" w:rsidRPr="28CB4CF7">
        <w:rPr>
          <w:shd w:val="clear" w:color="auto" w:fill="FFFFFF"/>
        </w:rPr>
        <w:t xml:space="preserve"> e</w:t>
      </w:r>
      <w:r w:rsidR="66D8EA19" w:rsidRPr="28CB4CF7">
        <w:rPr>
          <w:shd w:val="clear" w:color="auto" w:fill="FFFFFF"/>
        </w:rPr>
        <w:t xml:space="preserve">, </w:t>
      </w:r>
      <w:r w:rsidR="60E49E08" w:rsidRPr="28CB4CF7">
        <w:t>se o paciente é capaz de controlar seus impulsos ou acontecimento estressores recentes</w:t>
      </w:r>
      <w:r w:rsidR="7F82BDDA" w:rsidRPr="28CB4CF7">
        <w:t>.</w:t>
      </w:r>
      <w:r w:rsidR="4128BD15" w:rsidRPr="28CB4CF7">
        <w:t xml:space="preserve"> </w:t>
      </w:r>
      <w:r w:rsidR="0CD1E796">
        <w:t>A partir disso, p</w:t>
      </w:r>
      <w:r w:rsidR="11BAD4FF">
        <w:t>ara estabelecer o nível de risco,</w:t>
      </w:r>
      <w:r w:rsidR="38C73BBD">
        <w:t xml:space="preserve"> a Associação Brasileira de Psiquiatria (2014)</w:t>
      </w:r>
      <w:r w:rsidR="1664AC9F">
        <w:t xml:space="preserve"> orienta que </w:t>
      </w:r>
      <w:r w:rsidR="11BAD4FF">
        <w:t xml:space="preserve">o profissional </w:t>
      </w:r>
      <w:r w:rsidR="50EC07CB">
        <w:t>d</w:t>
      </w:r>
      <w:r w:rsidR="224077B7">
        <w:t>e</w:t>
      </w:r>
      <w:r w:rsidR="11BAD4FF">
        <w:t xml:space="preserve"> saúde </w:t>
      </w:r>
      <w:r w:rsidR="2B1F3C1E">
        <w:t>fa</w:t>
      </w:r>
      <w:r w:rsidR="715BF099">
        <w:t xml:space="preserve">ça </w:t>
      </w:r>
      <w:r w:rsidR="2B1F3C1E">
        <w:t xml:space="preserve">uma avaliação detalhada da </w:t>
      </w:r>
      <w:r w:rsidR="11BAD4FF">
        <w:t xml:space="preserve">história do </w:t>
      </w:r>
      <w:r w:rsidR="3B2578DB">
        <w:t>indivíduo</w:t>
      </w:r>
      <w:r w:rsidR="11BAD4FF">
        <w:t>, incluindo a suicidabilidade e doença mental</w:t>
      </w:r>
      <w:r w:rsidR="3B2578DB">
        <w:t xml:space="preserve">. </w:t>
      </w:r>
      <w:r w:rsidR="69482DD8">
        <w:t xml:space="preserve">Deve-se classificar o </w:t>
      </w:r>
      <w:r w:rsidR="1B77DA14">
        <w:t>paciente em uma d</w:t>
      </w:r>
      <w:r w:rsidR="0CC3AE7C">
        <w:t>as</w:t>
      </w:r>
      <w:r w:rsidR="1B77DA14">
        <w:t xml:space="preserve"> três categorias: risco baixo, médio e alto. </w:t>
      </w:r>
      <w:r w:rsidR="0BB41B48">
        <w:t>O risco baixo</w:t>
      </w:r>
      <w:r w:rsidR="0AD05C89">
        <w:t xml:space="preserve"> é caracterizado</w:t>
      </w:r>
      <w:r w:rsidR="06E14A3A">
        <w:t xml:space="preserve"> quanto o paciente têm</w:t>
      </w:r>
      <w:r w:rsidR="0BB41B48">
        <w:t xml:space="preserve"> alguns pensamentos suicidas, mas não fez nenhum plano. </w:t>
      </w:r>
      <w:r w:rsidR="345C0469">
        <w:t>No</w:t>
      </w:r>
      <w:r w:rsidR="0BB41B48">
        <w:t xml:space="preserve"> risco médio</w:t>
      </w:r>
      <w:r w:rsidR="38E4937A">
        <w:t>, o paciente</w:t>
      </w:r>
      <w:r w:rsidR="0BB41B48">
        <w:t xml:space="preserve"> tem pensamentos e planos, mas não pretende cometer suicídio imediatamente</w:t>
      </w:r>
      <w:r w:rsidR="7287EB84">
        <w:t xml:space="preserve">. </w:t>
      </w:r>
      <w:r w:rsidR="7CB21C25">
        <w:t>Já n</w:t>
      </w:r>
      <w:r w:rsidR="52DFB284">
        <w:t>o risco alto</w:t>
      </w:r>
      <w:r w:rsidR="3B8E1376">
        <w:t>, existe</w:t>
      </w:r>
      <w:r w:rsidR="52DFB284">
        <w:t xml:space="preserve"> </w:t>
      </w:r>
      <w:r w:rsidR="13AE7702">
        <w:t xml:space="preserve">um </w:t>
      </w:r>
      <w:r w:rsidR="52DFB284">
        <w:t>plano definido</w:t>
      </w:r>
      <w:r w:rsidR="2804D0A9">
        <w:t xml:space="preserve"> e</w:t>
      </w:r>
      <w:r w:rsidR="52DFB284">
        <w:t xml:space="preserve"> meios para </w:t>
      </w:r>
      <w:r w:rsidR="7F82BDDA">
        <w:t>executá-lo</w:t>
      </w:r>
      <w:r w:rsidR="52DFB284">
        <w:t xml:space="preserve"> </w:t>
      </w:r>
      <w:r w:rsidR="5F05F13C">
        <w:t>imediatamente</w:t>
      </w:r>
      <w:r w:rsidR="1EF63DC2">
        <w:t xml:space="preserve">. </w:t>
      </w:r>
    </w:p>
    <w:p w14:paraId="1EBE07B0" w14:textId="3F76A724" w:rsidR="004E5093" w:rsidRDefault="4F9D2696" w:rsidP="00A073B5">
      <w:pPr>
        <w:pStyle w:val="TF-TEXTO"/>
        <w:rPr>
          <w:shd w:val="clear" w:color="auto" w:fill="FFFFFF"/>
        </w:rPr>
      </w:pPr>
      <w:r w:rsidRPr="28CB4CF7">
        <w:t>A Associação Brasileira de Psiquiatria (2014) também ressalta que a m</w:t>
      </w:r>
      <w:r w:rsidR="0A78BA3F">
        <w:t xml:space="preserve">etade das vítimas de suicídio estiveram em uma consulta médica nos últimos 6 meses antes da morte, </w:t>
      </w:r>
      <w:r w:rsidR="7F53F2D9">
        <w:t>80% estiveram</w:t>
      </w:r>
      <w:r w:rsidR="3C77DA86">
        <w:t xml:space="preserve"> em atendimento com médico não psiquiatra no mês anterior ao suicídio</w:t>
      </w:r>
      <w:r w:rsidR="09E0AF55">
        <w:t xml:space="preserve"> e quase 100% dos suicidas </w:t>
      </w:r>
      <w:r w:rsidR="5DACF7D6">
        <w:t>possuíam alguma doença mental, muitas vezes não diagnosticada ou tratada</w:t>
      </w:r>
      <w:r w:rsidR="5DACF7D6" w:rsidRPr="28CB4CF7">
        <w:t>.</w:t>
      </w:r>
      <w:r w:rsidR="737DCC1C" w:rsidRPr="28CB4CF7">
        <w:t xml:space="preserve"> </w:t>
      </w:r>
      <w:r w:rsidR="3EBE21AC" w:rsidRPr="28CB4CF7">
        <w:t xml:space="preserve">Além disso, </w:t>
      </w:r>
      <w:r w:rsidR="30C0254F" w:rsidRPr="28CB4CF7">
        <w:t xml:space="preserve">ainda </w:t>
      </w:r>
      <w:r w:rsidR="3EBE21AC" w:rsidRPr="28CB4CF7">
        <w:t>segund</w:t>
      </w:r>
      <w:r w:rsidR="2A598EEB" w:rsidRPr="28CB4CF7">
        <w:t xml:space="preserve">o </w:t>
      </w:r>
      <w:r w:rsidR="3EBE21AC" w:rsidRPr="28CB4CF7">
        <w:t>a</w:t>
      </w:r>
      <w:r w:rsidR="32FE73D9" w:rsidRPr="28CB4CF7">
        <w:t xml:space="preserve"> Associação Brasileira de Psiquiatria (2014),</w:t>
      </w:r>
      <w:r w:rsidR="3EBE21AC">
        <w:t xml:space="preserve"> </w:t>
      </w:r>
      <w:r w:rsidR="3EBE21AC" w:rsidRPr="28CB4CF7">
        <w:t>a</w:t>
      </w:r>
      <w:r w:rsidR="0A8644A3" w:rsidRPr="28CB4CF7">
        <w:t xml:space="preserve"> prevenção não deve iniciar em centros de saúde mental, mas em todos os âmbitos do sistema de saúde.</w:t>
      </w:r>
      <w:r w:rsidR="58C1D5CC" w:rsidRPr="28CB4CF7">
        <w:t xml:space="preserve"> </w:t>
      </w:r>
      <w:r w:rsidR="1284B9C6" w:rsidRPr="28CB4CF7">
        <w:t>Sobretudo</w:t>
      </w:r>
      <w:r w:rsidR="4EB77D19" w:rsidRPr="28CB4CF7">
        <w:t>, d</w:t>
      </w:r>
      <w:r w:rsidR="0AA5FE09" w:rsidRPr="28CB4CF7">
        <w:t>eve-se</w:t>
      </w:r>
      <w:r w:rsidR="7A8716BF" w:rsidRPr="28CB4CF7">
        <w:t xml:space="preserve"> </w:t>
      </w:r>
      <w:r w:rsidR="58C1D5CC">
        <w:t>considerar</w:t>
      </w:r>
      <w:r w:rsidR="10112499">
        <w:t xml:space="preserve"> (i)</w:t>
      </w:r>
      <w:r w:rsidR="1E0FEC56">
        <w:t xml:space="preserve"> </w:t>
      </w:r>
      <w:r w:rsidR="58C1D5CC">
        <w:t xml:space="preserve">que a porta de entrada do paciente de risco pode ser </w:t>
      </w:r>
      <w:r w:rsidR="569CDFF3">
        <w:t>variada (emergência</w:t>
      </w:r>
      <w:r w:rsidR="408CC22E">
        <w:t xml:space="preserve"> </w:t>
      </w:r>
      <w:r w:rsidR="569CDFF3">
        <w:t>clínica</w:t>
      </w:r>
      <w:r w:rsidR="408CC22E">
        <w:t xml:space="preserve">, emergência psiquiátrica, centros de saúde da família, centros </w:t>
      </w:r>
      <w:r w:rsidR="569CDFF3">
        <w:t>de atenção</w:t>
      </w:r>
      <w:r w:rsidR="408CC22E">
        <w:t xml:space="preserve"> psicossocial etc</w:t>
      </w:r>
      <w:r w:rsidR="569CDFF3">
        <w:t>.</w:t>
      </w:r>
      <w:r w:rsidR="408CC22E">
        <w:t xml:space="preserve">), </w:t>
      </w:r>
      <w:r w:rsidR="7AACD140" w:rsidRPr="28CB4CF7">
        <w:t>(ii)</w:t>
      </w:r>
      <w:r w:rsidR="7AACD140">
        <w:t xml:space="preserve"> </w:t>
      </w:r>
      <w:r w:rsidR="408CC22E">
        <w:t xml:space="preserve">melhorar a capacidade dos profissionais em detecção </w:t>
      </w:r>
      <w:r w:rsidR="7421487A">
        <w:t xml:space="preserve">do risco e </w:t>
      </w:r>
      <w:r w:rsidR="7EFB63FB" w:rsidRPr="28CB4CF7">
        <w:t>(iii)</w:t>
      </w:r>
      <w:r w:rsidR="7EFB63FB">
        <w:t xml:space="preserve"> </w:t>
      </w:r>
      <w:r w:rsidR="7421487A">
        <w:t>lidar com o paciente é uma forma de prevenção</w:t>
      </w:r>
      <w:r w:rsidR="29D91691">
        <w:rPr>
          <w:shd w:val="clear" w:color="auto" w:fill="FFFFFF"/>
        </w:rPr>
        <w:t>.</w:t>
      </w:r>
      <w:r w:rsidR="19A55CF1">
        <w:rPr>
          <w:shd w:val="clear" w:color="auto" w:fill="FFFFFF"/>
        </w:rPr>
        <w:t xml:space="preserve"> </w:t>
      </w:r>
    </w:p>
    <w:p w14:paraId="699AC375" w14:textId="1C9D88F6" w:rsidR="007E5659" w:rsidRDefault="007E5659" w:rsidP="001F7171">
      <w:pPr>
        <w:pStyle w:val="Ttulo2"/>
        <w:ind w:left="567" w:hanging="567"/>
      </w:pPr>
      <w:r>
        <w:t>Aprendizado de máquina</w:t>
      </w:r>
    </w:p>
    <w:p w14:paraId="067F2790" w14:textId="39B06C2C" w:rsidR="00656E05" w:rsidRDefault="4A8C6F09" w:rsidP="0091552B">
      <w:pPr>
        <w:pStyle w:val="TF-TEXTO"/>
      </w:pPr>
      <w:r>
        <w:t>S</w:t>
      </w:r>
      <w:r w:rsidR="25FA6F0A">
        <w:t>egundo Jordan e Mitchell (2015),</w:t>
      </w:r>
      <w:r w:rsidR="179A10AD">
        <w:t xml:space="preserve"> Aprendizado de Máquina (AM)</w:t>
      </w:r>
      <w:r w:rsidR="197A28D3">
        <w:t xml:space="preserve"> </w:t>
      </w:r>
      <w:r w:rsidR="79B52233">
        <w:t>é</w:t>
      </w:r>
      <w:r w:rsidR="3EB6B44D">
        <w:t xml:space="preserve"> </w:t>
      </w:r>
      <w:r w:rsidR="79B52233">
        <w:t xml:space="preserve">uma área do conhecimento que estuda </w:t>
      </w:r>
      <w:r w:rsidR="02CABDD7">
        <w:t xml:space="preserve">formas </w:t>
      </w:r>
      <w:r w:rsidR="54D067B3">
        <w:t xml:space="preserve">de como construir computadores que </w:t>
      </w:r>
      <w:r w:rsidR="5500C4B6">
        <w:t>se aperfeiçoam automaticamente através de experi</w:t>
      </w:r>
      <w:r w:rsidR="00045403">
        <w:t>ê</w:t>
      </w:r>
      <w:r w:rsidR="5500C4B6">
        <w:t>ncia</w:t>
      </w:r>
      <w:r w:rsidR="60F3CF46">
        <w:t>s</w:t>
      </w:r>
      <w:r w:rsidR="5500C4B6">
        <w:t>.</w:t>
      </w:r>
      <w:r w:rsidR="0BBF94BB">
        <w:t xml:space="preserve"> É um</w:t>
      </w:r>
      <w:r w:rsidR="4752074A">
        <w:t>a</w:t>
      </w:r>
      <w:r w:rsidR="0BBF94BB">
        <w:t xml:space="preserve"> d</w:t>
      </w:r>
      <w:r w:rsidR="2FA3D0AC">
        <w:t>a</w:t>
      </w:r>
      <w:r w:rsidR="0BBF94BB">
        <w:t xml:space="preserve">s </w:t>
      </w:r>
      <w:r w:rsidR="086A309B">
        <w:t xml:space="preserve">áreas </w:t>
      </w:r>
      <w:r w:rsidR="0BBF94BB">
        <w:t>que</w:t>
      </w:r>
      <w:r w:rsidR="6235A908">
        <w:t xml:space="preserve"> </w:t>
      </w:r>
      <w:r w:rsidR="403BBF63">
        <w:t xml:space="preserve">mais </w:t>
      </w:r>
      <w:r w:rsidR="6235A908">
        <w:t>cresce</w:t>
      </w:r>
      <w:r w:rsidR="2F5DB43B">
        <w:t xml:space="preserve">u nos últimos anos. </w:t>
      </w:r>
      <w:r w:rsidR="257B18BA">
        <w:t>Ainda segundo os autores, s</w:t>
      </w:r>
      <w:r w:rsidR="1B3E010F">
        <w:t xml:space="preserve">eu </w:t>
      </w:r>
      <w:r w:rsidR="79ADF1D5">
        <w:t xml:space="preserve">crescimento </w:t>
      </w:r>
      <w:r w:rsidR="1B3E010F">
        <w:t xml:space="preserve">acelerado </w:t>
      </w:r>
      <w:r w:rsidR="30AA2C61">
        <w:t xml:space="preserve">se deve ao desenvolvimento de novos </w:t>
      </w:r>
      <w:r w:rsidR="25FA6F0A">
        <w:t>algoritmos</w:t>
      </w:r>
      <w:r w:rsidR="54C6FA29">
        <w:t xml:space="preserve"> e</w:t>
      </w:r>
      <w:r w:rsidR="30AA2C61">
        <w:t xml:space="preserve"> teorias</w:t>
      </w:r>
      <w:r w:rsidR="54C6FA29">
        <w:t>,</w:t>
      </w:r>
      <w:r w:rsidR="0014883A">
        <w:t xml:space="preserve"> </w:t>
      </w:r>
      <w:r w:rsidR="54C6FA29">
        <w:t>disponibilidade de dados e redução do custo computacional.</w:t>
      </w:r>
      <w:r w:rsidR="0EE54E34">
        <w:t xml:space="preserve"> </w:t>
      </w:r>
    </w:p>
    <w:p w14:paraId="6985511F" w14:textId="35BA3C19" w:rsidR="00656E05" w:rsidRDefault="354D7339" w:rsidP="0091552B">
      <w:pPr>
        <w:pStyle w:val="TF-TEXTO"/>
      </w:pPr>
      <w:r w:rsidRPr="28CB4CF7">
        <w:t xml:space="preserve">De acordo com Faceli </w:t>
      </w:r>
      <w:r w:rsidRPr="1FFAA0AF">
        <w:rPr>
          <w:i/>
          <w:iCs/>
        </w:rPr>
        <w:t>et al</w:t>
      </w:r>
      <w:r w:rsidRPr="28CB4CF7">
        <w:t>. (20</w:t>
      </w:r>
      <w:r w:rsidR="1853164B">
        <w:t>21</w:t>
      </w:r>
      <w:r w:rsidRPr="28CB4CF7">
        <w:t>), o</w:t>
      </w:r>
      <w:r w:rsidR="654BD626" w:rsidRPr="28CB4CF7">
        <w:t>s algoritmos de AM têm</w:t>
      </w:r>
      <w:r w:rsidR="2CF9BEAB" w:rsidRPr="28CB4CF7">
        <w:t xml:space="preserve"> sido utilizados</w:t>
      </w:r>
      <w:r w:rsidR="5308FD28" w:rsidRPr="28CB4CF7">
        <w:t xml:space="preserve"> para</w:t>
      </w:r>
      <w:r w:rsidR="7894AF55" w:rsidRPr="28CB4CF7">
        <w:t xml:space="preserve"> atender diversas tarefas</w:t>
      </w:r>
      <w:r w:rsidR="16C7E943" w:rsidRPr="28CB4CF7">
        <w:t xml:space="preserve"> na medicina, indústria, educação, fiscalização e marketing</w:t>
      </w:r>
      <w:r w:rsidR="11B2CAD6" w:rsidRPr="28CB4CF7">
        <w:t xml:space="preserve">, </w:t>
      </w:r>
      <w:r w:rsidR="7894AF55" w:rsidRPr="28CB4CF7">
        <w:t xml:space="preserve">que podem ser divididas em dois grandes grupos: </w:t>
      </w:r>
      <w:r w:rsidR="17BCE82D" w:rsidRPr="28CB4CF7">
        <w:t>tarefas preditivas e descritivas</w:t>
      </w:r>
      <w:r w:rsidR="741F63AC" w:rsidRPr="28CB4CF7">
        <w:t>, conforme apresenta a</w:t>
      </w:r>
      <w:r w:rsidR="741F63AC">
        <w:t xml:space="preserve"> </w:t>
      </w:r>
      <w:r w:rsidR="00324FA0">
        <w:fldChar w:fldCharType="begin"/>
      </w:r>
      <w:r w:rsidR="00324FA0">
        <w:instrText xml:space="preserve"> REF _Ref120956120 \h </w:instrText>
      </w:r>
      <w:r w:rsidR="00531F2F">
        <w:instrText xml:space="preserve"> \* MERGEFORMAT </w:instrText>
      </w:r>
      <w:r w:rsidR="00324FA0">
        <w:fldChar w:fldCharType="separate"/>
      </w:r>
      <w:r w:rsidR="003155A6">
        <w:t>Figura 3</w:t>
      </w:r>
      <w:r w:rsidR="00324FA0">
        <w:fldChar w:fldCharType="end"/>
      </w:r>
      <w:r w:rsidR="0E70B99F">
        <w:t>.</w:t>
      </w:r>
      <w:r w:rsidR="108ACA39">
        <w:t xml:space="preserve"> </w:t>
      </w:r>
      <w:r w:rsidR="03BB743B">
        <w:t>De acordo com os autores, u</w:t>
      </w:r>
      <w:r w:rsidR="22A92F25">
        <w:t>m</w:t>
      </w:r>
      <w:r w:rsidR="39720A04">
        <w:t xml:space="preserve"> algoritmo preditivo</w:t>
      </w:r>
      <w:r w:rsidR="1944C269">
        <w:t xml:space="preserve"> é uma função que</w:t>
      </w:r>
      <w:r w:rsidR="39720A04">
        <w:t xml:space="preserve"> utiliza um conjunto de dados rotulados </w:t>
      </w:r>
      <w:r w:rsidR="0CC68134">
        <w:t>para</w:t>
      </w:r>
      <w:r w:rsidR="39720A04">
        <w:t xml:space="preserve"> constr</w:t>
      </w:r>
      <w:r w:rsidR="5E9BFD8C">
        <w:t>uir</w:t>
      </w:r>
      <w:r w:rsidR="39720A04">
        <w:t xml:space="preserve"> um </w:t>
      </w:r>
      <w:r w:rsidR="5091D5F6">
        <w:t>preditor de características</w:t>
      </w:r>
      <w:r w:rsidR="39720A04">
        <w:t>.</w:t>
      </w:r>
      <w:r w:rsidR="08FAA652">
        <w:t xml:space="preserve"> </w:t>
      </w:r>
      <w:r w:rsidR="444FE4D1">
        <w:t xml:space="preserve">Se </w:t>
      </w:r>
      <w:r w:rsidR="08FAA652">
        <w:t xml:space="preserve">este domínio </w:t>
      </w:r>
      <w:r w:rsidR="1522DF05">
        <w:t xml:space="preserve">for um </w:t>
      </w:r>
      <w:r w:rsidR="08FAA652">
        <w:t xml:space="preserve">conjunto </w:t>
      </w:r>
      <w:r w:rsidR="672A65B1">
        <w:t xml:space="preserve">de </w:t>
      </w:r>
      <w:r w:rsidR="1522DF05">
        <w:t>valor</w:t>
      </w:r>
      <w:r w:rsidR="672A65B1">
        <w:t>es</w:t>
      </w:r>
      <w:r w:rsidR="1522DF05">
        <w:t xml:space="preserve"> nomina</w:t>
      </w:r>
      <w:r w:rsidR="672A65B1">
        <w:t>is</w:t>
      </w:r>
      <w:r w:rsidR="1522DF05">
        <w:t xml:space="preserve">, tem-se um problema de classificação. Se o </w:t>
      </w:r>
      <w:r w:rsidR="7B4BCF7C">
        <w:t xml:space="preserve">conjunto de dados do domínio for infinito e ordenado, tem-se um problema de regressão. </w:t>
      </w:r>
      <w:commentRangeStart w:id="52"/>
      <w:r w:rsidR="759F5D8F" w:rsidRPr="00656E05">
        <w:t xml:space="preserve">Uma definição formal </w:t>
      </w:r>
      <w:r w:rsidR="4DDC7102">
        <w:t>é</w:t>
      </w:r>
      <w:r w:rsidR="4DDC7102" w:rsidRPr="00656E05">
        <w:t xml:space="preserve"> </w:t>
      </w:r>
      <w:commentRangeEnd w:id="52"/>
      <w:r w:rsidR="00EF4A3F">
        <w:rPr>
          <w:rStyle w:val="Refdecomentrio"/>
        </w:rPr>
        <w:commentReference w:id="52"/>
      </w:r>
      <w:r w:rsidR="4DDC7102" w:rsidRPr="00656E05">
        <w:t>dado</w:t>
      </w:r>
      <w:r w:rsidR="759F5D8F" w:rsidRPr="00656E05">
        <w:t xml:space="preserve"> um conjunto de observações de pares </w:t>
      </w:r>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r>
              <w:rPr>
                <w:rFonts w:ascii="Cambria Math" w:hAnsi="Cambria Math"/>
              </w:rPr>
              <m:t>, i=1, …, n</m:t>
            </m:r>
          </m:e>
        </m:d>
      </m:oMath>
      <w:r w:rsidR="759F5D8F" w:rsidRPr="00656E05">
        <w:t xml:space="preserve">, em que </w:t>
      </w:r>
      <m:oMath>
        <m:r>
          <w:rPr>
            <w:rFonts w:ascii="Cambria Math" w:hAnsi="Cambria Math"/>
          </w:rPr>
          <m:t>f</m:t>
        </m:r>
      </m:oMath>
      <w:r w:rsidR="7223323D">
        <w:t xml:space="preserve"> r</w:t>
      </w:r>
      <w:r w:rsidR="759F5D8F" w:rsidRPr="00656E05">
        <w:t>epresenta uma função desconhecida</w:t>
      </w:r>
      <w:r w:rsidR="451B4EC1" w:rsidRPr="00656E05">
        <w:t>. Neste caso,</w:t>
      </w:r>
      <w:r w:rsidR="759F5D8F" w:rsidRPr="00656E05">
        <w:t xml:space="preserve"> um algoritmo de AM preditivo aprende uma aproximação</w:t>
      </w:r>
      <w:r w:rsidR="5085BFDB">
        <w:t xml:space="preserve"> </w:t>
      </w:r>
      <m:oMath>
        <m:acc>
          <m:accPr>
            <m:ctrlPr>
              <w:rPr>
                <w:rFonts w:ascii="Cambria Math" w:hAnsi="Cambria Math"/>
                <w:i/>
              </w:rPr>
            </m:ctrlPr>
          </m:accPr>
          <m:e>
            <m:r>
              <w:rPr>
                <w:rFonts w:ascii="Cambria Math" w:hAnsi="Cambria Math"/>
              </w:rPr>
              <m:t>f</m:t>
            </m:r>
          </m:e>
        </m:acc>
      </m:oMath>
      <w:r w:rsidR="5085BFDB">
        <w:t xml:space="preserve"> </w:t>
      </w:r>
      <w:r w:rsidR="759F5D8F" w:rsidRPr="00656E05">
        <w:t>da função desconhecida</w:t>
      </w:r>
      <w:r w:rsidR="0990CFCE">
        <w:t xml:space="preserve"> </w:t>
      </w:r>
      <m:oMath>
        <m:r>
          <w:rPr>
            <w:rFonts w:ascii="Cambria Math" w:hAnsi="Cambria Math"/>
          </w:rPr>
          <m:t>f</m:t>
        </m:r>
      </m:oMath>
      <w:r w:rsidR="759F5D8F" w:rsidRPr="00656E05">
        <w:t>. Essa função aproximada,</w:t>
      </w:r>
      <w:r w:rsidR="71D77E6D">
        <w:t xml:space="preserve"> </w:t>
      </w:r>
      <m:oMath>
        <m:acc>
          <m:accPr>
            <m:ctrlPr>
              <w:rPr>
                <w:rFonts w:ascii="Cambria Math" w:hAnsi="Cambria Math"/>
                <w:i/>
              </w:rPr>
            </m:ctrlPr>
          </m:accPr>
          <m:e>
            <m:r>
              <w:rPr>
                <w:rFonts w:ascii="Cambria Math" w:hAnsi="Cambria Math"/>
              </w:rPr>
              <m:t>f</m:t>
            </m:r>
          </m:e>
        </m:acc>
      </m:oMath>
      <w:r w:rsidR="759F5D8F" w:rsidRPr="00656E05">
        <w:t xml:space="preserve">, permite estimar o valor de </w:t>
      </w:r>
      <m:oMath>
        <m:r>
          <w:rPr>
            <w:rFonts w:ascii="Cambria Math" w:hAnsi="Cambria Math"/>
          </w:rPr>
          <m:t>f</m:t>
        </m:r>
      </m:oMath>
      <w:r w:rsidR="759F5D8F" w:rsidRPr="00656E05">
        <w:t xml:space="preserve"> para novas observações de </w:t>
      </w:r>
      <m:oMath>
        <m:r>
          <w:rPr>
            <w:rFonts w:ascii="Cambria Math" w:hAnsi="Cambria Math"/>
          </w:rPr>
          <m:t>x</m:t>
        </m:r>
      </m:oMath>
      <w:r w:rsidR="62F96CE4" w:rsidRPr="0091552B">
        <w:t xml:space="preserve"> </w:t>
      </w:r>
      <w:r w:rsidR="62F96CE4" w:rsidRPr="00531F2F">
        <w:t>(</w:t>
      </w:r>
      <w:r w:rsidR="62F96CE4">
        <w:t xml:space="preserve">FACELI </w:t>
      </w:r>
      <w:r w:rsidR="62F96CE4" w:rsidRPr="00684F3F">
        <w:rPr>
          <w:rStyle w:val="nfase"/>
          <w:color w:val="222222"/>
          <w:shd w:val="clear" w:color="auto" w:fill="FFFFFF"/>
        </w:rPr>
        <w:t>et al.</w:t>
      </w:r>
      <w:r w:rsidR="62F96CE4" w:rsidRPr="00684F3F">
        <w:rPr>
          <w:color w:val="222222"/>
          <w:shd w:val="clear" w:color="auto" w:fill="FFFFFF"/>
        </w:rPr>
        <w:t> (</w:t>
      </w:r>
      <w:r w:rsidR="62F96CE4" w:rsidRPr="00531F2F">
        <w:t>20</w:t>
      </w:r>
      <w:r w:rsidR="1853164B">
        <w:t>21</w:t>
      </w:r>
      <w:r w:rsidR="62F96CE4" w:rsidRPr="00531F2F">
        <w:t>).</w:t>
      </w:r>
      <w:r w:rsidR="4D27108D" w:rsidRPr="00531F2F">
        <w:t xml:space="preserve"> </w:t>
      </w:r>
      <w:r w:rsidR="17B937D1" w:rsidRPr="28CB4CF7">
        <w:t>Por outro lado,</w:t>
      </w:r>
      <w:r w:rsidR="4D27108D" w:rsidRPr="28CB4CF7">
        <w:t xml:space="preserve"> os</w:t>
      </w:r>
      <w:r w:rsidR="6A4F5319" w:rsidRPr="28CB4CF7">
        <w:t xml:space="preserve"> algoritmo</w:t>
      </w:r>
      <w:r w:rsidR="14DF3BB9" w:rsidRPr="28CB4CF7">
        <w:t>s</w:t>
      </w:r>
      <w:r w:rsidR="6A4F5319" w:rsidRPr="28CB4CF7">
        <w:t xml:space="preserve"> descritivo</w:t>
      </w:r>
      <w:r w:rsidR="3727507C" w:rsidRPr="28CB4CF7">
        <w:t>s</w:t>
      </w:r>
      <w:r w:rsidR="6A4F5319" w:rsidRPr="28CB4CF7">
        <w:t xml:space="preserve"> </w:t>
      </w:r>
      <w:r w:rsidR="5B9ACBAF" w:rsidRPr="28CB4CF7">
        <w:t>extra</w:t>
      </w:r>
      <w:r w:rsidR="3395F266" w:rsidRPr="28CB4CF7">
        <w:t>em</w:t>
      </w:r>
      <w:r w:rsidR="5B9ACBAF" w:rsidRPr="28CB4CF7">
        <w:t xml:space="preserve"> padrões de um conjunto de dados</w:t>
      </w:r>
      <w:r w:rsidR="5AD2CAEA" w:rsidRPr="28CB4CF7">
        <w:t>.</w:t>
      </w:r>
      <w:r w:rsidR="431F12E7" w:rsidRPr="28CB4CF7">
        <w:t xml:space="preserve"> </w:t>
      </w:r>
      <w:r w:rsidR="5461A89C" w:rsidRPr="28CB4CF7">
        <w:t>Estes algoritmos</w:t>
      </w:r>
      <w:r w:rsidR="431F12E7" w:rsidRPr="28CB4CF7">
        <w:t xml:space="preserve"> n</w:t>
      </w:r>
      <w:r w:rsidR="4095921D" w:rsidRPr="28CB4CF7">
        <w:t xml:space="preserve">ão </w:t>
      </w:r>
      <w:r w:rsidR="76E29A3E" w:rsidRPr="28CB4CF7">
        <w:t>necessitam de</w:t>
      </w:r>
      <w:r w:rsidR="4095921D" w:rsidRPr="28CB4CF7">
        <w:t xml:space="preserve"> dados rotulados</w:t>
      </w:r>
      <w:r w:rsidR="431F12E7" w:rsidRPr="28CB4CF7">
        <w:t>,</w:t>
      </w:r>
      <w:r w:rsidR="4095921D" w:rsidRPr="28CB4CF7">
        <w:t xml:space="preserve"> </w:t>
      </w:r>
      <w:r w:rsidR="5684AC90" w:rsidRPr="28CB4CF7">
        <w:t>referente ao</w:t>
      </w:r>
      <w:r w:rsidR="30E33961" w:rsidRPr="28CB4CF7">
        <w:t xml:space="preserve"> conhecimento de um “supervisor externo”</w:t>
      </w:r>
      <w:r w:rsidR="1E712358" w:rsidRPr="28CB4CF7">
        <w:t>. P</w:t>
      </w:r>
      <w:r w:rsidR="3D38B6F0" w:rsidRPr="28CB4CF7">
        <w:t>or isso</w:t>
      </w:r>
      <w:r w:rsidR="52EE734F" w:rsidRPr="28CB4CF7">
        <w:t>,</w:t>
      </w:r>
      <w:r w:rsidR="30E33961" w:rsidRPr="28CB4CF7">
        <w:t xml:space="preserve"> </w:t>
      </w:r>
      <w:r w:rsidR="24DB5503" w:rsidRPr="28CB4CF7">
        <w:t>utiliza</w:t>
      </w:r>
      <w:r w:rsidR="6B86C9CF" w:rsidRPr="28CB4CF7">
        <w:t>m</w:t>
      </w:r>
      <w:r w:rsidR="24DB5503" w:rsidRPr="28CB4CF7">
        <w:t xml:space="preserve"> o paradigma de aprendizado não supervisionado.</w:t>
      </w:r>
      <w:r w:rsidR="728B9F24">
        <w:t xml:space="preserve"> </w:t>
      </w:r>
      <w:r w:rsidR="1C4FC815">
        <w:t>Neste</w:t>
      </w:r>
      <w:r w:rsidR="5420933F">
        <w:t xml:space="preserve"> cenário</w:t>
      </w:r>
      <w:r w:rsidR="1C4FC815">
        <w:t xml:space="preserve">, </w:t>
      </w:r>
      <w:r w:rsidR="0B77EF64">
        <w:t xml:space="preserve">conforme </w:t>
      </w:r>
      <w:r w:rsidR="1805081D">
        <w:t xml:space="preserve">demonstrado </w:t>
      </w:r>
      <w:r w:rsidR="4E230D87">
        <w:t>n</w:t>
      </w:r>
      <w:r w:rsidR="1805081D">
        <w:t xml:space="preserve">a </w:t>
      </w:r>
      <w:r w:rsidR="00083DD1">
        <w:fldChar w:fldCharType="begin"/>
      </w:r>
      <w:r w:rsidR="00083DD1">
        <w:instrText xml:space="preserve"> REF _Ref120956120 \h </w:instrText>
      </w:r>
      <w:r w:rsidR="00083DD1">
        <w:fldChar w:fldCharType="separate"/>
      </w:r>
      <w:r w:rsidR="003155A6">
        <w:t xml:space="preserve">Figura </w:t>
      </w:r>
      <w:r w:rsidR="003155A6">
        <w:rPr>
          <w:noProof/>
        </w:rPr>
        <w:t>3</w:t>
      </w:r>
      <w:r w:rsidR="00083DD1">
        <w:fldChar w:fldCharType="end"/>
      </w:r>
      <w:r w:rsidR="1D0746CE">
        <w:t xml:space="preserve"> (lado direito)</w:t>
      </w:r>
      <w:r w:rsidR="6FAC7896">
        <w:t xml:space="preserve">, </w:t>
      </w:r>
      <w:r w:rsidR="5420933F">
        <w:t>te</w:t>
      </w:r>
      <w:r w:rsidR="5F1D4DA8">
        <w:t xml:space="preserve">m-se a </w:t>
      </w:r>
      <w:r w:rsidR="60E5CAEA">
        <w:t>divisão genérica de tarefas atendidas pelo aprendizado não supervisionado, sendo elas: (i) agrupamento</w:t>
      </w:r>
      <w:r w:rsidR="33796094">
        <w:t xml:space="preserve">, que dividem os dados em grupos por similaridade, (ii) sumarização, que buscam uma descrição para um conjunto de dados e (iii) associação, que </w:t>
      </w:r>
      <w:r w:rsidR="6FAC7896">
        <w:t xml:space="preserve">procura padrões frequentes de associação entre os atributos de um conjunto de </w:t>
      </w:r>
      <w:r w:rsidR="6FAC7896" w:rsidRPr="28CB4CF7">
        <w:t>dados.</w:t>
      </w:r>
      <w:r w:rsidR="46422967" w:rsidRPr="28CB4CF7">
        <w:t xml:space="preserve"> Faceli </w:t>
      </w:r>
      <w:r w:rsidR="46422967" w:rsidRPr="1FFAA0AF">
        <w:rPr>
          <w:i/>
          <w:iCs/>
        </w:rPr>
        <w:t>et al</w:t>
      </w:r>
      <w:r w:rsidR="46422967" w:rsidRPr="28CB4CF7">
        <w:t>. (20</w:t>
      </w:r>
      <w:r w:rsidR="1853164B">
        <w:t>21</w:t>
      </w:r>
      <w:r w:rsidR="46422967" w:rsidRPr="28CB4CF7">
        <w:t>)</w:t>
      </w:r>
      <w:r w:rsidR="6FAC7896" w:rsidRPr="28CB4CF7">
        <w:t xml:space="preserve"> </w:t>
      </w:r>
      <w:r w:rsidR="0E2C185F" w:rsidRPr="28CB4CF7">
        <w:t>também</w:t>
      </w:r>
      <w:r w:rsidR="0247E53F" w:rsidRPr="28CB4CF7">
        <w:t xml:space="preserve"> destaca</w:t>
      </w:r>
      <w:r w:rsidR="2B774CBA" w:rsidRPr="28CB4CF7">
        <w:t>m</w:t>
      </w:r>
      <w:r w:rsidR="0247E53F">
        <w:t xml:space="preserve"> que </w:t>
      </w:r>
      <w:r w:rsidR="4363B9AB">
        <w:t>apesar</w:t>
      </w:r>
      <w:r w:rsidR="6C023C69">
        <w:t xml:space="preserve"> da</w:t>
      </w:r>
      <w:r w:rsidR="0247E53F">
        <w:t xml:space="preserve"> divisão de </w:t>
      </w:r>
      <w:r w:rsidR="6C023C69">
        <w:t>modelos</w:t>
      </w:r>
      <w:r w:rsidR="0247E53F">
        <w:t xml:space="preserve"> </w:t>
      </w:r>
      <w:r w:rsidR="4363B9AB">
        <w:t xml:space="preserve">em </w:t>
      </w:r>
      <w:r w:rsidR="0247E53F">
        <w:t>preditiv</w:t>
      </w:r>
      <w:r w:rsidR="6C023C69">
        <w:t>o</w:t>
      </w:r>
      <w:r w:rsidR="0247E53F">
        <w:t>s e des</w:t>
      </w:r>
      <w:r w:rsidR="6C023C69">
        <w:t>critivos</w:t>
      </w:r>
      <w:r w:rsidR="4363B9AB">
        <w:t>, um modelo preditivo pode gerar um</w:t>
      </w:r>
      <w:r w:rsidR="3859DC0B">
        <w:t>a</w:t>
      </w:r>
      <w:r w:rsidR="4363B9AB">
        <w:t xml:space="preserve"> descrição de um conjunto de dados e um modelo descritivo pode prover previsões após validação</w:t>
      </w:r>
      <w:r w:rsidR="5461A89C" w:rsidRPr="00D958C6">
        <w:t xml:space="preserve"> </w:t>
      </w:r>
      <w:r w:rsidR="5461A89C" w:rsidRPr="00531F2F">
        <w:t>(</w:t>
      </w:r>
      <w:r w:rsidR="5461A89C">
        <w:t xml:space="preserve">FACELI </w:t>
      </w:r>
      <w:r w:rsidR="5461A89C" w:rsidRPr="00684F3F">
        <w:rPr>
          <w:rStyle w:val="nfase"/>
          <w:color w:val="222222"/>
          <w:shd w:val="clear" w:color="auto" w:fill="FFFFFF"/>
        </w:rPr>
        <w:t>et al.</w:t>
      </w:r>
      <w:r w:rsidR="5461A89C" w:rsidRPr="00684F3F">
        <w:rPr>
          <w:color w:val="222222"/>
          <w:shd w:val="clear" w:color="auto" w:fill="FFFFFF"/>
        </w:rPr>
        <w:t> (</w:t>
      </w:r>
      <w:r w:rsidR="5461A89C" w:rsidRPr="00531F2F">
        <w:t>20</w:t>
      </w:r>
      <w:r w:rsidR="1853164B">
        <w:t>21</w:t>
      </w:r>
      <w:r w:rsidR="5461A89C" w:rsidRPr="00531F2F">
        <w:t>).</w:t>
      </w:r>
    </w:p>
    <w:p w14:paraId="62F0DE20" w14:textId="4FDC8B70" w:rsidR="00BE1080" w:rsidRDefault="00BE1080" w:rsidP="002A52B6">
      <w:pPr>
        <w:pStyle w:val="TF-LEGENDA"/>
        <w:spacing w:before="0"/>
      </w:pPr>
      <w:bookmarkStart w:id="53" w:name="_Ref120956120"/>
      <w:r>
        <w:lastRenderedPageBreak/>
        <w:t xml:space="preserve">Figura </w:t>
      </w:r>
      <w:r>
        <w:fldChar w:fldCharType="begin"/>
      </w:r>
      <w:r>
        <w:instrText>SEQ Figura \* ARABIC</w:instrText>
      </w:r>
      <w:r>
        <w:fldChar w:fldCharType="separate"/>
      </w:r>
      <w:r w:rsidR="003155A6">
        <w:rPr>
          <w:noProof/>
        </w:rPr>
        <w:t>3</w:t>
      </w:r>
      <w:r>
        <w:fldChar w:fldCharType="end"/>
      </w:r>
      <w:bookmarkEnd w:id="53"/>
      <w:r>
        <w:t xml:space="preserve"> - Hierarquia clássica aprendizado de máquina</w:t>
      </w:r>
    </w:p>
    <w:p w14:paraId="0C7595C3" w14:textId="35752125" w:rsidR="00EA4C3F" w:rsidRDefault="00A447C9" w:rsidP="002A52B6">
      <w:pPr>
        <w:pStyle w:val="TF-TEXTO"/>
        <w:spacing w:after="0"/>
        <w:jc w:val="center"/>
      </w:pPr>
      <w:r w:rsidRPr="00A447C9">
        <w:rPr>
          <w:noProof/>
        </w:rPr>
        <w:drawing>
          <wp:inline distT="0" distB="0" distL="0" distR="0" wp14:anchorId="4AF65B4D" wp14:editId="0B338DF5">
            <wp:extent cx="4087123" cy="2130174"/>
            <wp:effectExtent l="19050" t="19050" r="27940" b="2286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7"/>
                    <a:srcRect l="6893" t="2826" r="4098"/>
                    <a:stretch/>
                  </pic:blipFill>
                  <pic:spPr bwMode="auto">
                    <a:xfrm>
                      <a:off x="0" y="0"/>
                      <a:ext cx="4114419" cy="214440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2942BBE" w14:textId="7E197375" w:rsidR="00BE1080" w:rsidRDefault="11B2CAD6" w:rsidP="002A52B6">
      <w:pPr>
        <w:pStyle w:val="TF-FONTE"/>
        <w:spacing w:after="0"/>
      </w:pPr>
      <w:r>
        <w:t xml:space="preserve">Fonte: </w:t>
      </w:r>
      <w:r w:rsidR="353ACCAC">
        <w:t>Faceli</w:t>
      </w:r>
      <w:r w:rsidR="40E25678">
        <w:t xml:space="preserve"> </w:t>
      </w:r>
      <w:r w:rsidR="40E25678" w:rsidRPr="28CB4CF7">
        <w:rPr>
          <w:i/>
          <w:iCs/>
        </w:rPr>
        <w:t>et al.</w:t>
      </w:r>
      <w:r w:rsidR="40E25678">
        <w:t xml:space="preserve"> </w:t>
      </w:r>
      <w:r w:rsidR="784DA5FF">
        <w:t>(2021).</w:t>
      </w:r>
    </w:p>
    <w:p w14:paraId="74B3047D" w14:textId="371711FF" w:rsidR="007B0BAC" w:rsidRDefault="68639DBE" w:rsidP="28CB4CF7">
      <w:pPr>
        <w:pStyle w:val="TF-TEXTO"/>
        <w:rPr>
          <w:rFonts w:ascii="Helvetica" w:hAnsi="Helvetica" w:cs="Helvetica"/>
          <w:color w:val="222222"/>
        </w:rPr>
      </w:pPr>
      <w:r>
        <w:t xml:space="preserve">Mahesh (2020) ressalta que </w:t>
      </w:r>
      <w:r w:rsidR="20A1EC8C">
        <w:t xml:space="preserve">no </w:t>
      </w:r>
      <w:r w:rsidR="00D42F96">
        <w:t xml:space="preserve">AM </w:t>
      </w:r>
      <w:r w:rsidR="33517D96">
        <w:t>utiliza-se</w:t>
      </w:r>
      <w:r w:rsidR="00C01D2F">
        <w:t xml:space="preserve"> </w:t>
      </w:r>
      <w:r w:rsidR="00E23837">
        <w:t>diferentes</w:t>
      </w:r>
      <w:r w:rsidR="00C01D2F">
        <w:t xml:space="preserve"> </w:t>
      </w:r>
      <w:r w:rsidR="00E23837">
        <w:t>algoritmos</w:t>
      </w:r>
      <w:r w:rsidR="00C01D2F">
        <w:t xml:space="preserve"> para solucionar problemas de dados</w:t>
      </w:r>
      <w:r w:rsidR="169B2241">
        <w:t>. Neste sentido</w:t>
      </w:r>
      <w:r w:rsidR="00FF4822">
        <w:t xml:space="preserve">, </w:t>
      </w:r>
      <w:r w:rsidR="5536E0FE">
        <w:t xml:space="preserve">os </w:t>
      </w:r>
      <w:r w:rsidR="00C01D2F">
        <w:t xml:space="preserve">cientistas de dados </w:t>
      </w:r>
      <w:r w:rsidR="003E029E">
        <w:t>enfatizam que não existe um</w:t>
      </w:r>
      <w:r w:rsidR="00CD2D04">
        <w:t xml:space="preserve"> algoritmo </w:t>
      </w:r>
      <w:r w:rsidR="000D79B6">
        <w:t>q</w:t>
      </w:r>
      <w:r w:rsidR="002353AD">
        <w:t xml:space="preserve">ue atende todos os tipos de problemas. O tipo de algoritmo a ser </w:t>
      </w:r>
      <w:r w:rsidR="00BE78FF">
        <w:t>utilizado</w:t>
      </w:r>
      <w:r w:rsidR="002353AD">
        <w:t xml:space="preserve"> depende do problema </w:t>
      </w:r>
      <w:r w:rsidR="00031C77">
        <w:t xml:space="preserve">a ser resolvido, </w:t>
      </w:r>
      <w:r w:rsidR="5F46D1BD">
        <w:t>d</w:t>
      </w:r>
      <w:r w:rsidR="00031C77">
        <w:t>o número de variáveis,</w:t>
      </w:r>
      <w:r w:rsidR="1B0F6F7D">
        <w:t xml:space="preserve"> da quantidade de amostras</w:t>
      </w:r>
      <w:r w:rsidR="00031C77">
        <w:t xml:space="preserve"> e assim </w:t>
      </w:r>
      <w:r w:rsidR="4AE23EFC">
        <w:t>por</w:t>
      </w:r>
      <w:r w:rsidR="00031C77">
        <w:t xml:space="preserve"> diante.</w:t>
      </w:r>
      <w:r w:rsidR="44FFDABA">
        <w:t xml:space="preserve"> Chen </w:t>
      </w:r>
      <w:r w:rsidR="44FFDABA" w:rsidRPr="28CB4CF7">
        <w:rPr>
          <w:i/>
          <w:iCs/>
        </w:rPr>
        <w:t>et al</w:t>
      </w:r>
      <w:r w:rsidR="44FFDABA">
        <w:t>. (2020) apontam que</w:t>
      </w:r>
      <w:r w:rsidR="762F4DDE">
        <w:t xml:space="preserve"> comumente são utilizados</w:t>
      </w:r>
      <w:r w:rsidR="44FFDABA">
        <w:t xml:space="preserve"> </w:t>
      </w:r>
      <w:r w:rsidR="0987242E">
        <w:t>os algoritmos</w:t>
      </w:r>
      <w:r w:rsidR="7F1425FA">
        <w:t xml:space="preserve">/técnicas relacionados a </w:t>
      </w:r>
      <w:del w:id="54" w:author="Andreza Sartori" w:date="2022-12-14T10:20:00Z">
        <w:r w:rsidR="55CB8E33" w:rsidDel="00697613">
          <w:delText>rede neural</w:delText>
        </w:r>
      </w:del>
      <w:ins w:id="55" w:author="Andreza Sartori" w:date="2022-12-14T10:20:00Z">
        <w:r w:rsidR="00697613">
          <w:t>RNA</w:t>
        </w:r>
      </w:ins>
      <w:r w:rsidR="55CB8E33">
        <w:t xml:space="preserve">, k-means, </w:t>
      </w:r>
      <w:r w:rsidR="00486D7A">
        <w:t xml:space="preserve">árvore de decisão, </w:t>
      </w:r>
      <w:r w:rsidR="28D50626">
        <w:t>árvores aleatórias, entre outros</w:t>
      </w:r>
      <w:r w:rsidR="004E5906">
        <w:t xml:space="preserve"> </w:t>
      </w:r>
      <w:r w:rsidR="79905A98">
        <w:t>para a detecção de risco de suicídio</w:t>
      </w:r>
      <w:r w:rsidR="00125C3F">
        <w:rPr>
          <w:rFonts w:ascii="Helvetica" w:hAnsi="Helvetica" w:cs="Helvetica"/>
          <w:color w:val="222222"/>
          <w:shd w:val="clear" w:color="auto" w:fill="FFFFFF"/>
        </w:rPr>
        <w:t>.</w:t>
      </w:r>
    </w:p>
    <w:p w14:paraId="1E2FAB9F" w14:textId="71EE22DA" w:rsidR="00E23837" w:rsidRDefault="1A0909EB" w:rsidP="28CB4CF7">
      <w:pPr>
        <w:pStyle w:val="TF-TEXTO"/>
      </w:pPr>
      <w:r>
        <w:t>Segundo Mahesh (2020), a</w:t>
      </w:r>
      <w:r w:rsidR="001D222C">
        <w:t>s</w:t>
      </w:r>
      <w:r w:rsidR="00BE0DF4">
        <w:t xml:space="preserve"> </w:t>
      </w:r>
      <w:del w:id="56" w:author="Andreza Sartori" w:date="2022-12-14T10:20:00Z">
        <w:r w:rsidR="00BE0DF4" w:rsidDel="001F0BEF">
          <w:delText>rede</w:delText>
        </w:r>
        <w:r w:rsidR="001D222C" w:rsidDel="001F0BEF">
          <w:delText>s</w:delText>
        </w:r>
        <w:r w:rsidR="00BE0DF4" w:rsidDel="001F0BEF">
          <w:delText xml:space="preserve"> neura</w:delText>
        </w:r>
        <w:r w:rsidR="004C53B4" w:rsidDel="001F0BEF">
          <w:delText>is</w:delText>
        </w:r>
      </w:del>
      <w:ins w:id="57" w:author="Andreza Sartori" w:date="2022-12-14T10:20:00Z">
        <w:r w:rsidR="001F0BEF">
          <w:t>RNAs</w:t>
        </w:r>
      </w:ins>
      <w:r w:rsidR="002D5FC1">
        <w:t xml:space="preserve"> </w:t>
      </w:r>
      <w:r w:rsidR="007F5994">
        <w:t>trabalham</w:t>
      </w:r>
      <w:r w:rsidR="002D5FC1">
        <w:t xml:space="preserve"> para encontrar </w:t>
      </w:r>
      <w:r w:rsidR="00901614">
        <w:t>relações em um conjunto de dados se baseando na forma como um</w:t>
      </w:r>
      <w:r w:rsidR="00374DF7">
        <w:t xml:space="preserve"> o cérebro humano opera. </w:t>
      </w:r>
      <w:r w:rsidR="00407057">
        <w:t xml:space="preserve"> As </w:t>
      </w:r>
      <w:del w:id="58" w:author="Andreza Sartori" w:date="2022-12-14T10:20:00Z">
        <w:r w:rsidR="00407057" w:rsidDel="001F0BEF">
          <w:delText>redes neurais</w:delText>
        </w:r>
      </w:del>
      <w:ins w:id="59" w:author="Andreza Sartori" w:date="2022-12-14T10:20:00Z">
        <w:r w:rsidR="001F0BEF">
          <w:t>RNAs</w:t>
        </w:r>
      </w:ins>
      <w:r w:rsidR="00407057">
        <w:t xml:space="preserve"> podem se adaptar para</w:t>
      </w:r>
      <w:r w:rsidR="005C6A97">
        <w:t xml:space="preserve"> mudanças na entrada dos dados, </w:t>
      </w:r>
      <w:r w:rsidR="0004003C">
        <w:t xml:space="preserve">assim </w:t>
      </w:r>
      <w:r w:rsidR="007B2107">
        <w:t xml:space="preserve">gerando o melhor resultado sem </w:t>
      </w:r>
      <w:r w:rsidR="00A63B9B">
        <w:t>precisar alterar os critérios d</w:t>
      </w:r>
      <w:r w:rsidR="00AF03BF">
        <w:t>a</w:t>
      </w:r>
      <w:r w:rsidR="00A63B9B">
        <w:t xml:space="preserve"> saída de dados</w:t>
      </w:r>
      <w:r w:rsidR="00AF03BF">
        <w:t>.</w:t>
      </w:r>
      <w:r w:rsidR="00197C5E">
        <w:t xml:space="preserve"> </w:t>
      </w:r>
      <w:r w:rsidR="00712AE2">
        <w:t>No âmbito do aprendizado não supervisionado</w:t>
      </w:r>
      <w:r w:rsidR="00161CE7">
        <w:t xml:space="preserve"> um dos algoritmos mais simples é o k-means. </w:t>
      </w:r>
      <w:r w:rsidR="20A9F3C4">
        <w:t>Ele separa</w:t>
      </w:r>
      <w:r w:rsidR="007A07D4">
        <w:t xml:space="preserve"> os dados de entrada </w:t>
      </w:r>
      <w:r w:rsidR="00F82CB0">
        <w:t>utilizando</w:t>
      </w:r>
      <w:r w:rsidR="006A417D">
        <w:t xml:space="preserve"> um certo número</w:t>
      </w:r>
      <w:r w:rsidR="00473827">
        <w:t xml:space="preserve"> </w:t>
      </w:r>
      <m:oMath>
        <m:r>
          <w:rPr>
            <w:rFonts w:ascii="Cambria Math" w:hAnsi="Cambria Math"/>
          </w:rPr>
          <m:t>k</m:t>
        </m:r>
      </m:oMath>
      <w:r w:rsidR="006A417D">
        <w:t xml:space="preserve"> d</w:t>
      </w:r>
      <w:r w:rsidR="00E76FD0">
        <w:t>e centros de</w:t>
      </w:r>
      <w:r w:rsidR="006A417D">
        <w:t xml:space="preserve"> clusters.</w:t>
      </w:r>
      <w:r w:rsidR="00E76FD0">
        <w:t xml:space="preserve"> </w:t>
      </w:r>
      <w:r w:rsidR="00745731">
        <w:t>A</w:t>
      </w:r>
      <w:r w:rsidR="00AE189E">
        <w:t xml:space="preserve"> definição da</w:t>
      </w:r>
      <w:r w:rsidR="00745731">
        <w:t xml:space="preserve"> quantidade </w:t>
      </w:r>
      <w:r w:rsidR="00AE189E">
        <w:t>e o posicionamento destes centros deve</w:t>
      </w:r>
      <w:r w:rsidR="004D168A">
        <w:t>m</w:t>
      </w:r>
      <w:r w:rsidR="00AE189E">
        <w:t xml:space="preserve"> ser f</w:t>
      </w:r>
      <w:r w:rsidR="004D168A">
        <w:t xml:space="preserve">eitos de forma </w:t>
      </w:r>
      <w:r w:rsidR="007A0E04">
        <w:t xml:space="preserve">perspicaz, pois </w:t>
      </w:r>
      <w:r w:rsidR="000B6104">
        <w:t>estes quesitos podem gerar resultados diferentes</w:t>
      </w:r>
      <w:r w:rsidR="007F5994">
        <w:t>.</w:t>
      </w:r>
      <w:r w:rsidR="0C0C6C3F">
        <w:t xml:space="preserve"> Para Faceli </w:t>
      </w:r>
      <w:r w:rsidR="0C0C6C3F" w:rsidRPr="1FFAA0AF">
        <w:rPr>
          <w:i/>
          <w:iCs/>
        </w:rPr>
        <w:t>et al</w:t>
      </w:r>
      <w:r w:rsidR="0C0C6C3F">
        <w:t>. (20</w:t>
      </w:r>
      <w:r w:rsidR="001A7D8B">
        <w:t>21</w:t>
      </w:r>
      <w:r w:rsidR="0C0C6C3F">
        <w:t>),</w:t>
      </w:r>
      <w:r w:rsidR="431BFD29">
        <w:t xml:space="preserve"> </w:t>
      </w:r>
      <w:r w:rsidR="20CFD582">
        <w:t>a</w:t>
      </w:r>
      <w:r w:rsidR="66ADDBDE" w:rsidRPr="28CB4CF7">
        <w:t>s Árvores de Decisão, ou Decision Trees, estabelecem regras para tomada de decisão. O algoritmo constrói uma estrutura similar a um fluxograma, com “nós” onde uma condição é verificada, e se atendida o fluxo segue por um ramo, caso contrário, por outro, sempre levando ao próximo nó, até a finalização da árvore</w:t>
      </w:r>
      <w:r w:rsidR="50B492FD" w:rsidRPr="28CB4CF7">
        <w:t>. Os nós são utilizados para decidir (de acordo com os atributos de entrada da base de dados) qual caminho tomar para separar os exemplos em classes e as folhas agrupam esses exemplos de acordo com as suas respectivas classes</w:t>
      </w:r>
      <w:r w:rsidR="0B883A1D" w:rsidRPr="28CB4CF7">
        <w:t xml:space="preserve">. </w:t>
      </w:r>
      <w:r w:rsidR="6B5EDED7" w:rsidRPr="28CB4CF7">
        <w:t>Além disso, os autores também definem que u</w:t>
      </w:r>
      <w:r w:rsidR="0B883A1D" w:rsidRPr="28CB4CF7">
        <w:t>ma floresta aleatória é um conjunto de árvores de classificação, cada qual construída a partir de um subconjunto aleatório do conjunto de treinamento. Esse</w:t>
      </w:r>
      <w:r w:rsidR="13614052" w:rsidRPr="28CB4CF7">
        <w:t xml:space="preserve"> </w:t>
      </w:r>
      <w:r w:rsidR="0B883A1D" w:rsidRPr="28CB4CF7">
        <w:t>conjunto de árvores resulta em um preditor agregado, que pode ser usado para a predição da classe de novos objetos através de um sistema de</w:t>
      </w:r>
      <w:r w:rsidR="41D5F25D" w:rsidRPr="28CB4CF7">
        <w:t xml:space="preserve"> </w:t>
      </w:r>
      <w:r w:rsidR="0B883A1D" w:rsidRPr="28CB4CF7">
        <w:t>votação.</w:t>
      </w:r>
    </w:p>
    <w:p w14:paraId="655F27DB" w14:textId="1835C7DE" w:rsidR="00E23837" w:rsidRDefault="541D813D" w:rsidP="28CB4CF7">
      <w:pPr>
        <w:pStyle w:val="TF-TEXTO"/>
      </w:pPr>
      <w:r w:rsidRPr="28CB4CF7">
        <w:t>Segundo Goutte e Gaussier (2005), para avaliar</w:t>
      </w:r>
      <w:r w:rsidR="7214D907" w:rsidRPr="28CB4CF7">
        <w:t xml:space="preserve"> a precisão d</w:t>
      </w:r>
      <w:r w:rsidRPr="28CB4CF7">
        <w:t>os modelos de AM, normalmente são utilizadas as</w:t>
      </w:r>
      <w:r w:rsidR="06796BC9" w:rsidRPr="28CB4CF7">
        <w:t xml:space="preserve"> seguintes</w:t>
      </w:r>
      <w:r w:rsidRPr="28CB4CF7">
        <w:t xml:space="preserve"> métricas: (i) Precision</w:t>
      </w:r>
      <w:r w:rsidR="57CDE204" w:rsidRPr="28CB4CF7">
        <w:t xml:space="preserve"> (P)</w:t>
      </w:r>
      <w:r w:rsidRPr="28CB4CF7">
        <w:t>, que denomina a proporção de retornos denominados como corretos; (ii) Recall</w:t>
      </w:r>
      <w:r w:rsidR="7010DD66" w:rsidRPr="28CB4CF7">
        <w:t xml:space="preserve"> (R)</w:t>
      </w:r>
      <w:r w:rsidRPr="28CB4CF7">
        <w:t xml:space="preserve">, denominando a proporção de entidades que o sistema de fato retorna. Por fim, utiliza-se a métrica F-score, que apresenta um meio harmônico entre </w:t>
      </w:r>
      <w:r w:rsidR="14F12140" w:rsidRPr="28CB4CF7">
        <w:t>P e R</w:t>
      </w:r>
      <w:r w:rsidRPr="28CB4CF7">
        <w:t xml:space="preserve">. Além disso, também utiliza-se a curva Receiver Operating Characteristic (ROC) que permite </w:t>
      </w:r>
      <w:r w:rsidR="100C30D2" w:rsidRPr="28CB4CF7">
        <w:t xml:space="preserve">analisar </w:t>
      </w:r>
      <w:r w:rsidRPr="28CB4CF7">
        <w:t>a variação da sensibilidade e especificidade, para diferentes pontos de corte na probabilidade estimada (</w:t>
      </w:r>
      <w:r w:rsidRPr="28CB4CF7">
        <w:rPr>
          <w:i/>
          <w:iCs/>
        </w:rPr>
        <w:t>thresholds</w:t>
      </w:r>
      <w:r w:rsidRPr="28CB4CF7">
        <w:t xml:space="preserve">). Assim como, a curva Area Under the Curve (AUC) </w:t>
      </w:r>
      <w:r w:rsidR="42681B5D" w:rsidRPr="28CB4CF7">
        <w:t xml:space="preserve">que </w:t>
      </w:r>
      <w:r w:rsidRPr="28CB4CF7">
        <w:t>é uma maneira de resumir a curva ROC em um único valor, agregando todos os limiares da ROC, calculando a “área sob a curva”</w:t>
      </w:r>
      <w:r w:rsidR="6A79A6C4" w:rsidRPr="28CB4CF7">
        <w:t>.</w:t>
      </w:r>
    </w:p>
    <w:p w14:paraId="6BD54095" w14:textId="77777777" w:rsidR="00451B94" w:rsidRDefault="00451B94" w:rsidP="00F83A19">
      <w:pPr>
        <w:pStyle w:val="TF-refernciasbibliogrficasTTULO"/>
      </w:pPr>
      <w:bookmarkStart w:id="60" w:name="_Toc351015602"/>
      <w:bookmarkEnd w:id="28"/>
      <w:bookmarkEnd w:id="29"/>
      <w:bookmarkEnd w:id="30"/>
      <w:bookmarkEnd w:id="31"/>
      <w:bookmarkEnd w:id="32"/>
      <w:bookmarkEnd w:id="33"/>
      <w:bookmarkEnd w:id="34"/>
      <w:r>
        <w:t>Referências</w:t>
      </w:r>
      <w:bookmarkEnd w:id="60"/>
    </w:p>
    <w:p w14:paraId="2EAE2BFD" w14:textId="564600BB" w:rsidR="00D62A56" w:rsidRPr="00D23475" w:rsidRDefault="00B56E68" w:rsidP="0016072E">
      <w:pPr>
        <w:pStyle w:val="TF-refernciasITEM"/>
        <w:rPr>
          <w:lang w:val="en-US"/>
        </w:rPr>
      </w:pPr>
      <w:r>
        <w:rPr>
          <w:shd w:val="clear" w:color="auto" w:fill="FFFFFF"/>
        </w:rPr>
        <w:t xml:space="preserve">ASSOCIAÇÃO BRASILEIRA DE PSIQUIATRIA. </w:t>
      </w:r>
      <w:r w:rsidRPr="002C4CF0">
        <w:rPr>
          <w:b/>
          <w:bCs/>
          <w:shd w:val="clear" w:color="auto" w:fill="FFFFFF"/>
        </w:rPr>
        <w:t>Suicídio</w:t>
      </w:r>
      <w:r>
        <w:rPr>
          <w:shd w:val="clear" w:color="auto" w:fill="FFFFFF"/>
        </w:rPr>
        <w:t>: informando para prevenir. Brasília. Portal Print Gráfica, 2014</w:t>
      </w:r>
      <w:r w:rsidR="00106871">
        <w:rPr>
          <w:shd w:val="clear" w:color="auto" w:fill="FFFFFF"/>
        </w:rPr>
        <w:t>. 52</w:t>
      </w:r>
      <w:r w:rsidR="00277C7C">
        <w:rPr>
          <w:shd w:val="clear" w:color="auto" w:fill="FFFFFF"/>
        </w:rPr>
        <w:t>p. Disponível</w:t>
      </w:r>
      <w:r w:rsidR="00106871">
        <w:rPr>
          <w:shd w:val="clear" w:color="auto" w:fill="FFFFFF"/>
        </w:rPr>
        <w:t xml:space="preserve"> em:</w:t>
      </w:r>
      <w:r w:rsidR="00977A02">
        <w:rPr>
          <w:shd w:val="clear" w:color="auto" w:fill="FFFFFF"/>
        </w:rPr>
        <w:t xml:space="preserve"> h</w:t>
      </w:r>
      <w:r w:rsidR="00277C7C" w:rsidRPr="00277C7C">
        <w:rPr>
          <w:shd w:val="clear" w:color="auto" w:fill="FFFFFF"/>
        </w:rPr>
        <w:t>ttp://www.flip3d.com.br/pub/cfm/index9/?numero=14&amp;edicao=2548#page/1</w:t>
      </w:r>
      <w:r w:rsidR="00106871">
        <w:rPr>
          <w:shd w:val="clear" w:color="auto" w:fill="FFFFFF"/>
        </w:rPr>
        <w:t>.</w:t>
      </w:r>
      <w:r w:rsidR="00277C7C">
        <w:rPr>
          <w:shd w:val="clear" w:color="auto" w:fill="FFFFFF"/>
        </w:rPr>
        <w:t xml:space="preserve"> </w:t>
      </w:r>
      <w:r w:rsidR="00106871" w:rsidRPr="00D23475">
        <w:rPr>
          <w:shd w:val="clear" w:color="auto" w:fill="FFFFFF"/>
          <w:lang w:val="en-US"/>
        </w:rPr>
        <w:t>Acesso em: 15 nov. 2022.</w:t>
      </w:r>
    </w:p>
    <w:p w14:paraId="0A220DAC" w14:textId="618CCDB5" w:rsidR="00A26C44" w:rsidRPr="00603787" w:rsidRDefault="00A26C44" w:rsidP="00A26C44">
      <w:pPr>
        <w:pStyle w:val="TF-refernciasITEM"/>
        <w:rPr>
          <w:shd w:val="clear" w:color="auto" w:fill="FFFFFF"/>
        </w:rPr>
      </w:pPr>
      <w:r w:rsidRPr="00D23475">
        <w:rPr>
          <w:shd w:val="clear" w:color="auto" w:fill="FFFFFF"/>
          <w:lang w:val="en-US"/>
        </w:rPr>
        <w:t>CHEN, Qi </w:t>
      </w:r>
      <w:r w:rsidRPr="00D23475">
        <w:rPr>
          <w:rStyle w:val="nfase"/>
          <w:shd w:val="clear" w:color="auto" w:fill="FFFFFF"/>
          <w:lang w:val="en-US"/>
        </w:rPr>
        <w:t>et al</w:t>
      </w:r>
      <w:r w:rsidRPr="00D23475">
        <w:rPr>
          <w:shd w:val="clear" w:color="auto" w:fill="FFFFFF"/>
          <w:lang w:val="en-US"/>
        </w:rPr>
        <w:t>. Predicting suicide attempt or suicide death following a visit to psychiatric specialty care: a machine learning study using swedish national registry data. </w:t>
      </w:r>
      <w:r w:rsidRPr="00D23475">
        <w:rPr>
          <w:rStyle w:val="Forte"/>
          <w:shd w:val="clear" w:color="auto" w:fill="FFFFFF"/>
          <w:lang w:val="en-US"/>
        </w:rPr>
        <w:t>Plos Medicine</w:t>
      </w:r>
      <w:r w:rsidRPr="00D23475">
        <w:rPr>
          <w:shd w:val="clear" w:color="auto" w:fill="FFFFFF"/>
          <w:lang w:val="en-US"/>
        </w:rPr>
        <w:t>, [S.</w:t>
      </w:r>
      <w:r w:rsidR="27A64170" w:rsidRPr="00D23475">
        <w:rPr>
          <w:shd w:val="clear" w:color="auto" w:fill="FFFFFF"/>
          <w:lang w:val="en-US"/>
        </w:rPr>
        <w:t>l</w:t>
      </w:r>
      <w:r w:rsidRPr="00D23475">
        <w:rPr>
          <w:shd w:val="clear" w:color="auto" w:fill="FFFFFF"/>
          <w:lang w:val="en-US"/>
        </w:rPr>
        <w:t xml:space="preserve">.], v. 17, n. 11, p. 1003416, 6 nov. 2020. Public Library of Science (PLoS). http://dx.doi.org/10.1371/journal.pmed.1003416. </w:t>
      </w:r>
      <w:r w:rsidRPr="00603787">
        <w:rPr>
          <w:shd w:val="clear" w:color="auto" w:fill="FFFFFF"/>
        </w:rPr>
        <w:t>Disponível em: https://doi.org/10.1371/journal.pmed.1003416. Acesso em: 18 ago. 2022.</w:t>
      </w:r>
    </w:p>
    <w:p w14:paraId="3734098D" w14:textId="77777777" w:rsidR="006A7B78" w:rsidRDefault="006A7B78" w:rsidP="006A7B78">
      <w:pPr>
        <w:pStyle w:val="TF-refernciasITEM"/>
        <w:rPr>
          <w:shd w:val="clear" w:color="auto" w:fill="FFFFFF"/>
        </w:rPr>
      </w:pPr>
      <w:r w:rsidRPr="00D23475">
        <w:rPr>
          <w:shd w:val="clear" w:color="auto" w:fill="FFFFFF"/>
          <w:lang w:val="en-US"/>
        </w:rPr>
        <w:t>DIETTERICH, Thomas G.. Ensemble Methods in Machine Learning. </w:t>
      </w:r>
      <w:r w:rsidRPr="00D23475">
        <w:rPr>
          <w:rStyle w:val="Forte"/>
          <w:shd w:val="clear" w:color="auto" w:fill="FFFFFF"/>
          <w:lang w:val="en-US"/>
        </w:rPr>
        <w:t>Multiple Classifier Systems</w:t>
      </w:r>
      <w:r w:rsidRPr="00D23475">
        <w:rPr>
          <w:shd w:val="clear" w:color="auto" w:fill="FFFFFF"/>
          <w:lang w:val="en-US"/>
        </w:rPr>
        <w:t xml:space="preserve">, [Berlin], v. 1857, p. 1-15, 2000. </w:t>
      </w:r>
      <w:r w:rsidRPr="00603787">
        <w:rPr>
          <w:shd w:val="clear" w:color="auto" w:fill="FFFFFF"/>
        </w:rPr>
        <w:t>Springer Berlin Heidelberg. http://dx.doi.org/10.1007/3-540-45014-9_1. Disponível em: https://doi.org/10.1007/3-540-45014-9_1. Acesso em: 20 set. 2022.</w:t>
      </w:r>
    </w:p>
    <w:p w14:paraId="3C25B003" w14:textId="2C77A6A6" w:rsidR="00B47BE8" w:rsidRPr="00D23475" w:rsidRDefault="00B47BE8" w:rsidP="006A7B78">
      <w:pPr>
        <w:pStyle w:val="TF-refernciasITEM"/>
        <w:rPr>
          <w:lang w:val="en-US"/>
        </w:rPr>
      </w:pPr>
      <w:r w:rsidRPr="00B47BE8">
        <w:lastRenderedPageBreak/>
        <w:t>FACELI, Katti</w:t>
      </w:r>
      <w:r w:rsidR="004B08CA">
        <w:t xml:space="preserve"> </w:t>
      </w:r>
      <w:r w:rsidR="004B08CA" w:rsidRPr="00603787">
        <w:rPr>
          <w:rStyle w:val="nfase"/>
          <w:shd w:val="clear" w:color="auto" w:fill="FFFFFF"/>
        </w:rPr>
        <w:t>et al</w:t>
      </w:r>
      <w:r w:rsidR="004B08CA" w:rsidRPr="00603787">
        <w:rPr>
          <w:shd w:val="clear" w:color="auto" w:fill="FFFFFF"/>
        </w:rPr>
        <w:t>.</w:t>
      </w:r>
      <w:r w:rsidRPr="00B47BE8">
        <w:t xml:space="preserve"> </w:t>
      </w:r>
      <w:r w:rsidRPr="00B47BE8">
        <w:rPr>
          <w:b/>
          <w:bCs/>
        </w:rPr>
        <w:t>Inteligência Artificial - Uma Abordagem de Aprendizado de Máquina</w:t>
      </w:r>
      <w:r w:rsidRPr="00B47BE8">
        <w:t xml:space="preserve">. Grupo GEN, 2021. E-book. ISBN 9788521637509. Disponível em: https://integrada.minhabiblioteca.com.br/#/books/9788521637509/. </w:t>
      </w:r>
      <w:r w:rsidRPr="00D23475">
        <w:rPr>
          <w:lang w:val="en-US"/>
        </w:rPr>
        <w:t xml:space="preserve">Acesso em: </w:t>
      </w:r>
      <w:r w:rsidR="002B6E35" w:rsidRPr="00D23475">
        <w:rPr>
          <w:lang w:val="en-US"/>
        </w:rPr>
        <w:t>25</w:t>
      </w:r>
      <w:r w:rsidRPr="00D23475">
        <w:rPr>
          <w:lang w:val="en-US"/>
        </w:rPr>
        <w:t xml:space="preserve"> </w:t>
      </w:r>
      <w:r w:rsidR="002B6E35" w:rsidRPr="00D23475">
        <w:rPr>
          <w:lang w:val="en-US"/>
        </w:rPr>
        <w:t>nov</w:t>
      </w:r>
      <w:r w:rsidRPr="00D23475">
        <w:rPr>
          <w:lang w:val="en-US"/>
        </w:rPr>
        <w:t>. 2022.</w:t>
      </w:r>
    </w:p>
    <w:p w14:paraId="2A66BF15" w14:textId="026F070D" w:rsidR="006A7B78" w:rsidRDefault="006A7B78" w:rsidP="006A7B78">
      <w:pPr>
        <w:pStyle w:val="TF-refernciasITEM"/>
        <w:rPr>
          <w:shd w:val="clear" w:color="auto" w:fill="FFFFFF"/>
        </w:rPr>
      </w:pPr>
      <w:r w:rsidRPr="00D23475">
        <w:rPr>
          <w:shd w:val="clear" w:color="auto" w:fill="FFFFFF"/>
          <w:lang w:val="en-US"/>
        </w:rPr>
        <w:t>GONG, Jue; SIMON, Gregory E.; LIU, Shan. Machine learning discovery of longitudinal patterns of depression and suicidal ideation. </w:t>
      </w:r>
      <w:r w:rsidRPr="00D23475">
        <w:rPr>
          <w:rStyle w:val="Forte"/>
          <w:shd w:val="clear" w:color="auto" w:fill="FFFFFF"/>
          <w:lang w:val="en-US"/>
        </w:rPr>
        <w:t>Plos One</w:t>
      </w:r>
      <w:r w:rsidRPr="00D23475">
        <w:rPr>
          <w:shd w:val="clear" w:color="auto" w:fill="FFFFFF"/>
          <w:lang w:val="en-US"/>
        </w:rPr>
        <w:t>, [S.</w:t>
      </w:r>
      <w:r w:rsidR="276E02D7" w:rsidRPr="00D23475">
        <w:rPr>
          <w:shd w:val="clear" w:color="auto" w:fill="FFFFFF"/>
          <w:lang w:val="en-US"/>
        </w:rPr>
        <w:t>l</w:t>
      </w:r>
      <w:r w:rsidRPr="00D23475">
        <w:rPr>
          <w:shd w:val="clear" w:color="auto" w:fill="FFFFFF"/>
          <w:lang w:val="en-US"/>
        </w:rPr>
        <w:t xml:space="preserve">.], v. 14, n. 9, p. 0222665, 20 set. 2019. Public Library of Science (PLoS). http://dx.doi.org/10.1371/journal.pone.0222665. </w:t>
      </w:r>
      <w:r w:rsidRPr="00603787">
        <w:rPr>
          <w:shd w:val="clear" w:color="auto" w:fill="FFFFFF"/>
        </w:rPr>
        <w:t xml:space="preserve">Disponível em: https://doi.org/10.1371/journal.pone.0222665. </w:t>
      </w:r>
      <w:r w:rsidRPr="000202F5">
        <w:rPr>
          <w:shd w:val="clear" w:color="auto" w:fill="FFFFFF"/>
        </w:rPr>
        <w:t>Acesso em: 18 ago. 2022.</w:t>
      </w:r>
    </w:p>
    <w:p w14:paraId="3A78F849" w14:textId="2B6C6B10" w:rsidR="4E363319" w:rsidRDefault="4E363319" w:rsidP="28CB4CF7">
      <w:pPr>
        <w:pStyle w:val="TF-refernciasITEM"/>
        <w:spacing w:line="259" w:lineRule="auto"/>
        <w:rPr>
          <w:lang w:val="en-GB"/>
        </w:rPr>
      </w:pPr>
      <w:r w:rsidRPr="28CB4CF7">
        <w:rPr>
          <w:lang w:val="en-GB"/>
        </w:rPr>
        <w:t xml:space="preserve">GOUTTE, Cyril; GAUSSIER, Eric. </w:t>
      </w:r>
      <w:r w:rsidRPr="28CB4CF7">
        <w:rPr>
          <w:b/>
          <w:bCs/>
          <w:lang w:val="en-GB"/>
        </w:rPr>
        <w:t>A Probabilistic Interpretation of Precision, Recall and F-Score, with Implication for Evaluation</w:t>
      </w:r>
      <w:r w:rsidRPr="28CB4CF7">
        <w:rPr>
          <w:lang w:val="en-GB"/>
        </w:rPr>
        <w:t>. Computer Science, [S.l.], p. 345-359, 2005. Springer Berlin Heidelberg</w:t>
      </w:r>
    </w:p>
    <w:p w14:paraId="2BC68677" w14:textId="2812660F" w:rsidR="00AF5492" w:rsidRPr="000202F5" w:rsidRDefault="00AF5492" w:rsidP="006A7B78">
      <w:pPr>
        <w:pStyle w:val="TF-refernciasITEM"/>
        <w:rPr>
          <w:shd w:val="clear" w:color="auto" w:fill="FFFFFF"/>
        </w:rPr>
      </w:pPr>
      <w:r w:rsidRPr="00D23475">
        <w:rPr>
          <w:shd w:val="clear" w:color="auto" w:fill="FFFFFF"/>
          <w:lang w:val="en-US"/>
        </w:rPr>
        <w:t>HANLEY</w:t>
      </w:r>
      <w:r w:rsidR="18370AA1" w:rsidRPr="00D23475">
        <w:rPr>
          <w:shd w:val="clear" w:color="auto" w:fill="FFFFFF"/>
          <w:lang w:val="en-US"/>
        </w:rPr>
        <w:t>,</w:t>
      </w:r>
      <w:r w:rsidRPr="00D23475">
        <w:rPr>
          <w:shd w:val="clear" w:color="auto" w:fill="FFFFFF"/>
          <w:lang w:val="en-US"/>
        </w:rPr>
        <w:t xml:space="preserve"> J</w:t>
      </w:r>
      <w:r w:rsidR="58CE3AF2" w:rsidRPr="00D23475">
        <w:rPr>
          <w:shd w:val="clear" w:color="auto" w:fill="FFFFFF"/>
          <w:lang w:val="en-US"/>
        </w:rPr>
        <w:t>ames</w:t>
      </w:r>
      <w:r w:rsidRPr="00D23475">
        <w:rPr>
          <w:shd w:val="clear" w:color="auto" w:fill="FFFFFF"/>
          <w:lang w:val="en-US"/>
        </w:rPr>
        <w:t>; MCNEIL, B</w:t>
      </w:r>
      <w:r w:rsidR="1254A65F" w:rsidRPr="00D23475">
        <w:rPr>
          <w:shd w:val="clear" w:color="auto" w:fill="FFFFFF"/>
          <w:lang w:val="en-US"/>
        </w:rPr>
        <w:t>arbara</w:t>
      </w:r>
      <w:r w:rsidRPr="00D23475">
        <w:rPr>
          <w:shd w:val="clear" w:color="auto" w:fill="FFFFFF"/>
          <w:lang w:val="en-US"/>
        </w:rPr>
        <w:t xml:space="preserve"> J. The meaning and use of the area under a receiver operating characteristic (ROC) curve. </w:t>
      </w:r>
      <w:r w:rsidRPr="00D23475">
        <w:rPr>
          <w:b/>
          <w:bCs/>
          <w:lang w:val="en-US"/>
        </w:rPr>
        <w:t>Radiology</w:t>
      </w:r>
      <w:r w:rsidRPr="00D23475">
        <w:rPr>
          <w:shd w:val="clear" w:color="auto" w:fill="FFFFFF"/>
          <w:lang w:val="en-US"/>
        </w:rPr>
        <w:t>, [S.</w:t>
      </w:r>
      <w:r w:rsidR="3039F16D" w:rsidRPr="00D23475">
        <w:rPr>
          <w:shd w:val="clear" w:color="auto" w:fill="FFFFFF"/>
          <w:lang w:val="en-US"/>
        </w:rPr>
        <w:t>l</w:t>
      </w:r>
      <w:r w:rsidRPr="00D23475">
        <w:rPr>
          <w:shd w:val="clear" w:color="auto" w:fill="FFFFFF"/>
          <w:lang w:val="en-US"/>
        </w:rPr>
        <w:t xml:space="preserve">.], v. 143, n. 1, p. 29-36, abr. 1982. Radiological Society of North America (RSNA). http://dx.doi.org/10.1148/radiology.143.1.7063747. </w:t>
      </w:r>
      <w:r w:rsidRPr="00BC1DEE">
        <w:rPr>
          <w:shd w:val="clear" w:color="auto" w:fill="FFFFFF"/>
        </w:rPr>
        <w:t>Disponível em: https://pubs.rsna.org/doi/10.1148/radiology.143.1.7063747. Acesso em: 18 nov. 2022.</w:t>
      </w:r>
    </w:p>
    <w:p w14:paraId="0FECE316" w14:textId="2033F53D" w:rsidR="00932827" w:rsidRDefault="005A4817" w:rsidP="00932827">
      <w:pPr>
        <w:pStyle w:val="TF-refernciasITEM"/>
      </w:pPr>
      <w:r w:rsidRPr="272052B3">
        <w:t>INSTITUTO BRASILEIRO DE GEOGRAFIA E ESTATÍSTICA</w:t>
      </w:r>
      <w:r w:rsidR="00932827" w:rsidRPr="000202F5">
        <w:t>.</w:t>
      </w:r>
      <w:r w:rsidR="00932827" w:rsidRPr="000202F5">
        <w:rPr>
          <w:b/>
          <w:bCs/>
        </w:rPr>
        <w:t xml:space="preserve"> Cidades e Estados: Santa Catarina</w:t>
      </w:r>
      <w:r w:rsidR="00932827" w:rsidRPr="000202F5">
        <w:t>. Disponível em: https://www.ibge.gov.br/cidades-e-estados/sc/ Acesso em: 25 set. 2022.</w:t>
      </w:r>
    </w:p>
    <w:p w14:paraId="59CD6048" w14:textId="54362966" w:rsidR="004345D5" w:rsidRPr="004345D5" w:rsidRDefault="004345D5" w:rsidP="00932827">
      <w:pPr>
        <w:pStyle w:val="TF-refernciasITEM"/>
      </w:pPr>
      <w:r w:rsidRPr="00D23475">
        <w:rPr>
          <w:lang w:val="en-US"/>
        </w:rPr>
        <w:t>JORDAN, M</w:t>
      </w:r>
      <w:r w:rsidR="11D0743D" w:rsidRPr="00D23475">
        <w:rPr>
          <w:lang w:val="en-US"/>
        </w:rPr>
        <w:t>ichael</w:t>
      </w:r>
      <w:r w:rsidRPr="00D23475">
        <w:rPr>
          <w:lang w:val="en-US"/>
        </w:rPr>
        <w:t>. I.; MITCHELL, T</w:t>
      </w:r>
      <w:r w:rsidR="7F00AA84" w:rsidRPr="00D23475">
        <w:rPr>
          <w:lang w:val="en-US"/>
        </w:rPr>
        <w:t>om</w:t>
      </w:r>
      <w:r w:rsidRPr="00D23475">
        <w:rPr>
          <w:lang w:val="en-US"/>
        </w:rPr>
        <w:t>. M. Machine learning: trends, perspectives, and prospects. </w:t>
      </w:r>
      <w:r w:rsidRPr="00D23475">
        <w:rPr>
          <w:b/>
          <w:bCs/>
          <w:lang w:val="en-US"/>
        </w:rPr>
        <w:t>Science</w:t>
      </w:r>
      <w:r w:rsidRPr="00D23475">
        <w:rPr>
          <w:lang w:val="en-US"/>
        </w:rPr>
        <w:t>, [S.</w:t>
      </w:r>
      <w:r w:rsidR="47115481" w:rsidRPr="00D23475">
        <w:rPr>
          <w:lang w:val="en-US"/>
        </w:rPr>
        <w:t>l</w:t>
      </w:r>
      <w:r w:rsidRPr="00D23475">
        <w:rPr>
          <w:lang w:val="en-US"/>
        </w:rPr>
        <w:t xml:space="preserve">.], v. 349, n. 6245, p. 255-260, 17 jul. 2015. American Association for the Advancement of Science (AAAS). http://dx.doi.org/10.1126/science.aaa8415. </w:t>
      </w:r>
      <w:r>
        <w:t xml:space="preserve">Disponível em: https://www.science.org/doi/10.1126/science.aaa8415. Acesso em: </w:t>
      </w:r>
      <w:r w:rsidR="002B6E35">
        <w:t>25</w:t>
      </w:r>
      <w:r>
        <w:t xml:space="preserve"> nov. 2022.</w:t>
      </w:r>
    </w:p>
    <w:p w14:paraId="1D28239B" w14:textId="445D799C" w:rsidR="00603787" w:rsidRDefault="00603787" w:rsidP="00932827">
      <w:pPr>
        <w:pStyle w:val="TF-refernciasITEM"/>
        <w:rPr>
          <w:shd w:val="clear" w:color="auto" w:fill="FFFFFF"/>
        </w:rPr>
      </w:pPr>
      <w:r w:rsidRPr="00D23475">
        <w:rPr>
          <w:shd w:val="clear" w:color="auto" w:fill="FFFFFF"/>
          <w:lang w:val="en-US"/>
        </w:rPr>
        <w:t>LASKO, Thomas A.; DENNY, Joshua C.; LEVY, Mia A.. Computational Phenotype Discovery Using Unsupervised Feature Learning over Noisy, Sparse, and Irregular Clinical Data. </w:t>
      </w:r>
      <w:r w:rsidRPr="00D23475">
        <w:rPr>
          <w:rStyle w:val="Forte"/>
          <w:shd w:val="clear" w:color="auto" w:fill="FFFFFF"/>
          <w:lang w:val="en-US"/>
        </w:rPr>
        <w:t>Plos One</w:t>
      </w:r>
      <w:r w:rsidRPr="00D23475">
        <w:rPr>
          <w:shd w:val="clear" w:color="auto" w:fill="FFFFFF"/>
          <w:lang w:val="en-US"/>
        </w:rPr>
        <w:t>, [S.</w:t>
      </w:r>
      <w:r w:rsidR="67F0F9B1" w:rsidRPr="00D23475">
        <w:rPr>
          <w:shd w:val="clear" w:color="auto" w:fill="FFFFFF"/>
          <w:lang w:val="en-US"/>
        </w:rPr>
        <w:t>l</w:t>
      </w:r>
      <w:r w:rsidRPr="00D23475">
        <w:rPr>
          <w:shd w:val="clear" w:color="auto" w:fill="FFFFFF"/>
          <w:lang w:val="en-US"/>
        </w:rPr>
        <w:t xml:space="preserve">.], v. 8, n. 6, p. 66341, 24 jun. 2013. Public Library of Science (PLoS). http://dx.doi.org/10.1371/journal.pone.0066341. </w:t>
      </w:r>
      <w:r w:rsidRPr="00603787">
        <w:rPr>
          <w:shd w:val="clear" w:color="auto" w:fill="FFFFFF"/>
        </w:rPr>
        <w:t>Disponível em: doi:10.1371/journal.pone.0066341. Acesso em: 29 set. 2022.</w:t>
      </w:r>
    </w:p>
    <w:p w14:paraId="33F48959" w14:textId="5F492845" w:rsidR="00CC3C59" w:rsidRDefault="00CC3C59" w:rsidP="00932827">
      <w:pPr>
        <w:pStyle w:val="TF-refernciasITEM"/>
      </w:pPr>
      <w:r w:rsidRPr="00603787">
        <w:t>MACHADO, Leoni Vanderléa; PEREIRA, Marcelo Elias. Tentativa de suicídio por intoxicação exógena, no período de 2009 a 2014, Araucária/ PR: um olhar sobre a violência.Saúde &amp; Ciência em Ação – Revista Acadêmica do Instituto de Ciências da Saúde, 2017.v.3, n 1</w:t>
      </w:r>
    </w:p>
    <w:p w14:paraId="32A047B3" w14:textId="6C496AE1" w:rsidR="007B0BAC" w:rsidRPr="00CC3C59" w:rsidRDefault="007B0BAC" w:rsidP="00932827">
      <w:pPr>
        <w:pStyle w:val="TF-refernciasITEM"/>
      </w:pPr>
      <w:r w:rsidRPr="00D23475">
        <w:rPr>
          <w:lang w:val="en-US"/>
        </w:rPr>
        <w:t>MAHESH, Batta. Machine Learning Algorithms: a review. </w:t>
      </w:r>
      <w:r w:rsidRPr="00D23475">
        <w:rPr>
          <w:b/>
          <w:bCs/>
          <w:lang w:val="en-US"/>
        </w:rPr>
        <w:t>International Journal Of Science And Research. </w:t>
      </w:r>
      <w:r>
        <w:t>[S.</w:t>
      </w:r>
      <w:r w:rsidR="2E0CD7D4">
        <w:t>l</w:t>
      </w:r>
      <w:r>
        <w:t>.], p. 381-386. 1 jan. 2020. Disponível em: https://www.researchgate.net/profile/Batta-Mahesh/publication/344717762_Machine_Learning_Algorithms_-A_Review/links/5f8b2365299bf1b53e2d243a/Machine-Learning-Algorithms-A-Review.pdf?eid=5082902844932096. Acesso em: 25 nov. 2022.</w:t>
      </w:r>
    </w:p>
    <w:p w14:paraId="2C5C26C1" w14:textId="4F7033AE" w:rsidR="00A26C44" w:rsidRPr="00603787" w:rsidRDefault="00A26C44" w:rsidP="00932827">
      <w:pPr>
        <w:pStyle w:val="TF-refernciasITEM"/>
        <w:rPr>
          <w:shd w:val="clear" w:color="auto" w:fill="FFFFFF"/>
        </w:rPr>
      </w:pPr>
      <w:r w:rsidRPr="00603787">
        <w:rPr>
          <w:shd w:val="clear" w:color="auto" w:fill="FFFFFF"/>
        </w:rPr>
        <w:t>MENEGHEL, Stela Nazareth </w:t>
      </w:r>
      <w:r w:rsidRPr="00603787">
        <w:rPr>
          <w:rStyle w:val="nfase"/>
          <w:shd w:val="clear" w:color="auto" w:fill="FFFFFF"/>
        </w:rPr>
        <w:t>et al</w:t>
      </w:r>
      <w:r w:rsidRPr="00603787">
        <w:rPr>
          <w:shd w:val="clear" w:color="auto" w:fill="FFFFFF"/>
        </w:rPr>
        <w:t>. Características epidemiológicas do suicídio no Rio Grande do Sul. </w:t>
      </w:r>
      <w:r w:rsidRPr="00603787">
        <w:rPr>
          <w:rStyle w:val="Forte"/>
          <w:shd w:val="clear" w:color="auto" w:fill="FFFFFF"/>
        </w:rPr>
        <w:t>Revista de Saúde Pública</w:t>
      </w:r>
      <w:r w:rsidRPr="00603787">
        <w:rPr>
          <w:shd w:val="clear" w:color="auto" w:fill="FFFFFF"/>
        </w:rPr>
        <w:t>, [S.</w:t>
      </w:r>
      <w:r w:rsidR="5A022BFB" w:rsidRPr="00603787">
        <w:rPr>
          <w:shd w:val="clear" w:color="auto" w:fill="FFFFFF"/>
        </w:rPr>
        <w:t>l</w:t>
      </w:r>
      <w:r w:rsidRPr="00603787">
        <w:rPr>
          <w:shd w:val="clear" w:color="auto" w:fill="FFFFFF"/>
        </w:rPr>
        <w:t>.], v. 38, n. 6, p. 804-810, dez. 2004. FapUNIFESP (SciELO). http://dx.doi.org/10.1590/s0034-89102004000600008. Disponível em: https://doi.org/10.1590/S0034-89102004000600008. Acesso em: 01 out. 2022.</w:t>
      </w:r>
    </w:p>
    <w:p w14:paraId="17A26925" w14:textId="5B09D86D" w:rsidR="00932827" w:rsidRDefault="00EF4AE4" w:rsidP="00932827">
      <w:pPr>
        <w:pStyle w:val="TF-refernciasITEM"/>
      </w:pPr>
      <w:r w:rsidRPr="000202F5">
        <w:t>MINISTÉRIO DA SAÚDE</w:t>
      </w:r>
      <w:r w:rsidR="00932827" w:rsidRPr="000202F5">
        <w:t xml:space="preserve">. </w:t>
      </w:r>
      <w:r w:rsidR="00932827" w:rsidRPr="000202F5">
        <w:rPr>
          <w:b/>
          <w:bCs/>
        </w:rPr>
        <w:t>Agenda de Ações Estratégicas para a Vigilância e Prevenção do Suicídio e Promoção da Saúde no Brasil: 2017 a 2020 [recurso eletrônico] / Ministério da Saúde, Secretaria de Atenção à Saúde, Departamento de Ações Programáticas Estratégicas.</w:t>
      </w:r>
      <w:r w:rsidR="00932827" w:rsidRPr="000202F5">
        <w:t xml:space="preserve"> Brasília: </w:t>
      </w:r>
      <w:r w:rsidR="00B14B5A" w:rsidRPr="000202F5">
        <w:t>Secretaria de Atenção à Saúde. Departamento de Ações Programáticas Estratégicas</w:t>
      </w:r>
      <w:r w:rsidR="00932827" w:rsidRPr="000202F5">
        <w:t>, 2017. 34 p. Disponível em: https://www.neca.org.br/wp-content/uploads/cartilha_agenda-estrategica-publicada.pdf. Acesso em: 25 set. 2022.</w:t>
      </w:r>
    </w:p>
    <w:p w14:paraId="3AC093D6" w14:textId="462C00AD" w:rsidR="002E622E" w:rsidRDefault="002E622E" w:rsidP="00932827">
      <w:pPr>
        <w:pStyle w:val="TF-refernciasITEM"/>
      </w:pPr>
      <w:r w:rsidRPr="00D23475">
        <w:rPr>
          <w:lang w:val="en-US"/>
        </w:rPr>
        <w:t>MITTAL, Vikrant; BROWN, Walter A.; SHORTER, Edward. Are Patients With Depression at Heightened Risk of Suicide as They Begin to Recover? </w:t>
      </w:r>
      <w:r w:rsidRPr="00D23475">
        <w:rPr>
          <w:b/>
          <w:bCs/>
          <w:lang w:val="en-US"/>
        </w:rPr>
        <w:t>Psychiatric Services</w:t>
      </w:r>
      <w:r w:rsidRPr="00D23475">
        <w:rPr>
          <w:lang w:val="en-US"/>
        </w:rPr>
        <w:t>, [S.</w:t>
      </w:r>
      <w:r w:rsidR="56DE2D15" w:rsidRPr="00D23475">
        <w:rPr>
          <w:lang w:val="en-US"/>
        </w:rPr>
        <w:t>l</w:t>
      </w:r>
      <w:r w:rsidRPr="00D23475">
        <w:rPr>
          <w:lang w:val="en-US"/>
        </w:rPr>
        <w:t xml:space="preserve">.], v. 60, n. 3, p. 384-386, mar. 2009. American Psychiatric Association Publishing. http://dx.doi.org/10.1176/ps.2009.60.3.384. </w:t>
      </w:r>
      <w:r>
        <w:t>Disponível em: https://ps.psychiatryonline.org/doi/full/10.1176/ps.2009.60.3.384. Acesso em: 18 nov. 2022.</w:t>
      </w:r>
    </w:p>
    <w:p w14:paraId="36CCF3C2" w14:textId="0E60CD95" w:rsidR="00ED74E0" w:rsidRPr="003E5E55" w:rsidRDefault="001B7DF0" w:rsidP="003E5E55">
      <w:pPr>
        <w:pStyle w:val="TF-refernciasITEM"/>
      </w:pPr>
      <w:r w:rsidRPr="003E5E55">
        <w:t>MORAES</w:t>
      </w:r>
      <w:r w:rsidR="00087F31" w:rsidRPr="003E5E55">
        <w:t>, Mylene</w:t>
      </w:r>
      <w:r w:rsidR="00C74E5F" w:rsidRPr="003E5E55">
        <w:t xml:space="preserve"> Mu</w:t>
      </w:r>
      <w:r w:rsidR="00F90B79" w:rsidRPr="003E5E55">
        <w:t>r</w:t>
      </w:r>
      <w:r w:rsidR="00C74E5F" w:rsidRPr="003E5E55">
        <w:t>ad</w:t>
      </w:r>
      <w:r w:rsidR="00ED74E0" w:rsidRPr="003E5E55">
        <w:t xml:space="preserve">. </w:t>
      </w:r>
      <w:r w:rsidR="00F90B79" w:rsidRPr="003E5E55">
        <w:rPr>
          <w:b/>
          <w:bCs/>
        </w:rPr>
        <w:t>P</w:t>
      </w:r>
      <w:r w:rsidR="00F90B79" w:rsidRPr="003E5E55">
        <w:rPr>
          <w:rStyle w:val="nfase"/>
          <w:b/>
          <w:bCs/>
          <w:i w:val="0"/>
          <w:iCs w:val="0"/>
        </w:rPr>
        <w:t>erfil epidemiológico</w:t>
      </w:r>
      <w:r w:rsidR="00F90B79" w:rsidRPr="003E5E55">
        <w:rPr>
          <w:b/>
          <w:bCs/>
        </w:rPr>
        <w:t xml:space="preserve"> dos </w:t>
      </w:r>
      <w:r w:rsidR="00F90B79" w:rsidRPr="003E5E55">
        <w:rPr>
          <w:rStyle w:val="nfase"/>
          <w:b/>
          <w:bCs/>
          <w:i w:val="0"/>
          <w:iCs w:val="0"/>
        </w:rPr>
        <w:t>casos</w:t>
      </w:r>
      <w:r w:rsidR="00F90B79" w:rsidRPr="003E5E55">
        <w:rPr>
          <w:b/>
          <w:bCs/>
        </w:rPr>
        <w:t xml:space="preserve"> de </w:t>
      </w:r>
      <w:r w:rsidR="00F90B79" w:rsidRPr="003E5E55">
        <w:rPr>
          <w:rStyle w:val="nfase"/>
          <w:b/>
          <w:bCs/>
          <w:i w:val="0"/>
          <w:iCs w:val="0"/>
        </w:rPr>
        <w:t>tentativa</w:t>
      </w:r>
      <w:r w:rsidR="00F90B79" w:rsidRPr="003E5E55">
        <w:rPr>
          <w:b/>
          <w:bCs/>
        </w:rPr>
        <w:t xml:space="preserve"> de </w:t>
      </w:r>
      <w:r w:rsidR="00F90B79" w:rsidRPr="003E5E55">
        <w:rPr>
          <w:rStyle w:val="nfase"/>
          <w:b/>
          <w:bCs/>
          <w:i w:val="0"/>
          <w:iCs w:val="0"/>
        </w:rPr>
        <w:t>suicídio notificados</w:t>
      </w:r>
      <w:r w:rsidR="00F90B79" w:rsidRPr="003E5E55">
        <w:rPr>
          <w:b/>
          <w:bCs/>
        </w:rPr>
        <w:t xml:space="preserve"> no </w:t>
      </w:r>
      <w:r w:rsidR="00F90B79" w:rsidRPr="003E5E55">
        <w:rPr>
          <w:rStyle w:val="nfase"/>
          <w:b/>
          <w:bCs/>
          <w:i w:val="0"/>
          <w:iCs w:val="0"/>
        </w:rPr>
        <w:t>município</w:t>
      </w:r>
      <w:r w:rsidR="00F90B79" w:rsidRPr="003E5E55">
        <w:rPr>
          <w:b/>
          <w:bCs/>
        </w:rPr>
        <w:t xml:space="preserve"> de </w:t>
      </w:r>
      <w:r w:rsidR="00F90B79" w:rsidRPr="003E5E55">
        <w:rPr>
          <w:rStyle w:val="nfase"/>
          <w:b/>
          <w:bCs/>
          <w:i w:val="0"/>
          <w:iCs w:val="0"/>
        </w:rPr>
        <w:t>Vila Velha</w:t>
      </w:r>
      <w:r w:rsidR="00F90B79" w:rsidRPr="003E5E55">
        <w:rPr>
          <w:b/>
          <w:bCs/>
        </w:rPr>
        <w:t xml:space="preserve"> / </w:t>
      </w:r>
      <w:r w:rsidR="00F90B79" w:rsidRPr="003E5E55">
        <w:rPr>
          <w:rStyle w:val="nfase"/>
          <w:b/>
          <w:bCs/>
          <w:i w:val="0"/>
          <w:iCs w:val="0"/>
        </w:rPr>
        <w:t>ES</w:t>
      </w:r>
      <w:r w:rsidR="00ED74E0" w:rsidRPr="003E5E55">
        <w:t>. 20</w:t>
      </w:r>
      <w:r w:rsidR="00F90B79" w:rsidRPr="003E5E55">
        <w:t>21</w:t>
      </w:r>
      <w:r w:rsidR="00ED74E0" w:rsidRPr="003E5E55">
        <w:t>.</w:t>
      </w:r>
      <w:r w:rsidR="0085372A" w:rsidRPr="003E5E55">
        <w:t xml:space="preserve"> 66 p.</w:t>
      </w:r>
      <w:r w:rsidR="00ED74E0" w:rsidRPr="003E5E55">
        <w:t xml:space="preserve"> </w:t>
      </w:r>
      <w:r w:rsidR="00E77724" w:rsidRPr="003E5E55">
        <w:t xml:space="preserve">Dissertação </w:t>
      </w:r>
      <w:r w:rsidR="0085372A" w:rsidRPr="003E5E55">
        <w:t>(</w:t>
      </w:r>
      <w:r w:rsidR="007E2FE6" w:rsidRPr="003E5E55">
        <w:t>mestrado</w:t>
      </w:r>
      <w:r w:rsidR="00D6634A" w:rsidRPr="003E5E55">
        <w:t>).</w:t>
      </w:r>
      <w:r w:rsidR="00E63DDD">
        <w:t xml:space="preserve"> </w:t>
      </w:r>
      <w:r w:rsidR="00ED74E0" w:rsidRPr="003E5E55">
        <w:t xml:space="preserve">Universidade </w:t>
      </w:r>
      <w:r w:rsidRPr="003E5E55">
        <w:t>Vila Velha</w:t>
      </w:r>
      <w:r w:rsidR="00ED74E0" w:rsidRPr="003E5E55">
        <w:t xml:space="preserve">, </w:t>
      </w:r>
      <w:r w:rsidRPr="003E5E55">
        <w:t>Vila Velh</w:t>
      </w:r>
      <w:r w:rsidR="00FF33DC" w:rsidRPr="003E5E55">
        <w:t>a</w:t>
      </w:r>
      <w:r w:rsidR="00ED74E0" w:rsidRPr="003E5E55">
        <w:t>.</w:t>
      </w:r>
      <w:r w:rsidR="00D6634A" w:rsidRPr="003E5E55">
        <w:t xml:space="preserve"> ES.</w:t>
      </w:r>
      <w:r w:rsidR="00ED74E0" w:rsidRPr="003E5E55">
        <w:t xml:space="preserve"> Disponível em: &lt;</w:t>
      </w:r>
      <w:r w:rsidR="00E63DDD" w:rsidRPr="00E63DDD">
        <w:t>https://repositorio.uvv.br/bitstream/123456789/868/1/DISSERTA%C3%87%C3%83O%20FINAL%20DE</w:t>
      </w:r>
      <w:r w:rsidR="00E63DDD">
        <w:t xml:space="preserve"> </w:t>
      </w:r>
      <w:r w:rsidR="00E63DDD" w:rsidRPr="00E63DDD">
        <w:t xml:space="preserve">%20MYLENE%20MURAD%20MORAES.pdf </w:t>
      </w:r>
      <w:r w:rsidR="00ED74E0" w:rsidRPr="003E5E55">
        <w:t xml:space="preserve">&gt;. Acesso em: </w:t>
      </w:r>
      <w:r w:rsidR="00F90B79" w:rsidRPr="003E5E55">
        <w:t>11</w:t>
      </w:r>
      <w:r w:rsidR="00ED74E0" w:rsidRPr="003E5E55">
        <w:t xml:space="preserve"> </w:t>
      </w:r>
      <w:r w:rsidR="00F90B79" w:rsidRPr="003E5E55">
        <w:t>out</w:t>
      </w:r>
      <w:r w:rsidR="00ED74E0" w:rsidRPr="003E5E55">
        <w:t>. 202</w:t>
      </w:r>
      <w:r w:rsidR="00F90B79" w:rsidRPr="003E5E55">
        <w:t>2</w:t>
      </w:r>
    </w:p>
    <w:p w14:paraId="13C42D03" w14:textId="1695ADCF" w:rsidR="00D04D2E" w:rsidRPr="00D23475" w:rsidRDefault="00D04D2E" w:rsidP="28CB4CF7">
      <w:pPr>
        <w:pStyle w:val="TF-refernciasITEM"/>
        <w:rPr>
          <w:lang w:val="en-US"/>
        </w:rPr>
      </w:pPr>
      <w:r>
        <w:t>ORGANIZAÇÃO MUNDIAL DE SA</w:t>
      </w:r>
      <w:r w:rsidR="52598C95">
        <w:t>Ú</w:t>
      </w:r>
      <w:r>
        <w:t xml:space="preserve">DE. </w:t>
      </w:r>
      <w:r w:rsidRPr="6A41FD01">
        <w:rPr>
          <w:b/>
        </w:rPr>
        <w:t xml:space="preserve">Suicide. </w:t>
      </w:r>
      <w:r>
        <w:t>Geneva, [2021]. Disponível em:</w:t>
      </w:r>
      <w:r w:rsidRPr="6A41FD01">
        <w:rPr>
          <w:b/>
        </w:rPr>
        <w:t xml:space="preserve"> </w:t>
      </w:r>
      <w:r>
        <w:t xml:space="preserve"> https://www.who.int/news-room/fact-sheets/detail/suicide. </w:t>
      </w:r>
      <w:r w:rsidRPr="00D23475">
        <w:rPr>
          <w:lang w:val="en-US"/>
        </w:rPr>
        <w:t>Acesso em: 25 set. 2022.</w:t>
      </w:r>
    </w:p>
    <w:p w14:paraId="01D5C867" w14:textId="2EAE1034" w:rsidR="006A7B78" w:rsidRDefault="006A7B78" w:rsidP="006A7B78">
      <w:pPr>
        <w:pStyle w:val="TF-refernciasITEM"/>
        <w:rPr>
          <w:shd w:val="clear" w:color="auto" w:fill="FFFFFF"/>
        </w:rPr>
      </w:pPr>
      <w:r w:rsidRPr="00D23475">
        <w:rPr>
          <w:shd w:val="clear" w:color="auto" w:fill="FFFFFF"/>
          <w:lang w:val="en-US"/>
        </w:rPr>
        <w:t>PARK, Hwanjin; LEE, Kounseok. A Machine Learning Approach for Predicting Wage Workers’ Suicidal Ideation. </w:t>
      </w:r>
      <w:r w:rsidRPr="00D23475">
        <w:rPr>
          <w:rStyle w:val="Forte"/>
          <w:shd w:val="clear" w:color="auto" w:fill="FFFFFF"/>
          <w:lang w:val="en-US"/>
        </w:rPr>
        <w:t>Journal Of Personalized Medicine</w:t>
      </w:r>
      <w:r w:rsidRPr="00D23475">
        <w:rPr>
          <w:shd w:val="clear" w:color="auto" w:fill="FFFFFF"/>
          <w:lang w:val="en-US"/>
        </w:rPr>
        <w:t>, [S.</w:t>
      </w:r>
      <w:r w:rsidR="4545D04E" w:rsidRPr="00D23475">
        <w:rPr>
          <w:shd w:val="clear" w:color="auto" w:fill="FFFFFF"/>
          <w:lang w:val="en-US"/>
        </w:rPr>
        <w:t>l</w:t>
      </w:r>
      <w:r w:rsidRPr="00D23475">
        <w:rPr>
          <w:shd w:val="clear" w:color="auto" w:fill="FFFFFF"/>
          <w:lang w:val="en-US"/>
        </w:rPr>
        <w:t xml:space="preserve">.], v. 12, n. 6, p. 945, 9 jun. 2022. </w:t>
      </w:r>
      <w:r w:rsidRPr="00603787">
        <w:rPr>
          <w:shd w:val="clear" w:color="auto" w:fill="FFFFFF"/>
        </w:rPr>
        <w:t>MDPI AG. http://dx.doi.org/10.3390/jpm12060945. Disponível em: https://doi.org/10.3390/jpm12060945. Acesso em: 18 ago. 2022.</w:t>
      </w:r>
    </w:p>
    <w:p w14:paraId="0AD20063" w14:textId="48236BAF" w:rsidR="003F5416" w:rsidRPr="00E00E45" w:rsidRDefault="00160DEE" w:rsidP="006A7B78">
      <w:pPr>
        <w:pStyle w:val="TF-refernciasITEM"/>
      </w:pPr>
      <w:r>
        <w:lastRenderedPageBreak/>
        <w:t>SOUSA</w:t>
      </w:r>
      <w:r w:rsidRPr="0088353E">
        <w:t xml:space="preserve">, </w:t>
      </w:r>
      <w:r w:rsidR="00440879">
        <w:t>Ianka Cristina Oliveira</w:t>
      </w:r>
      <w:r w:rsidR="00F510C8">
        <w:t xml:space="preserve">. </w:t>
      </w:r>
      <w:r w:rsidR="00A02A20">
        <w:t>2019. 38 p.</w:t>
      </w:r>
      <w:r w:rsidRPr="0088353E">
        <w:t xml:space="preserve"> </w:t>
      </w:r>
      <w:r w:rsidR="007B55E4" w:rsidRPr="007B55E4">
        <w:rPr>
          <w:b/>
          <w:bCs/>
        </w:rPr>
        <w:t>Políticas públicas de prevenção ao suicídio</w:t>
      </w:r>
      <w:r w:rsidRPr="0088353E">
        <w:t>.</w:t>
      </w:r>
      <w:r w:rsidR="00A02A20">
        <w:t xml:space="preserve"> </w:t>
      </w:r>
      <w:r w:rsidR="003F5416">
        <w:t>Trabalho de Conclusão de Curso</w:t>
      </w:r>
      <w:r w:rsidRPr="0088353E">
        <w:t xml:space="preserve"> na área de </w:t>
      </w:r>
      <w:r w:rsidR="00E54AF1">
        <w:t>Direito</w:t>
      </w:r>
      <w:r w:rsidRPr="0088353E">
        <w:t xml:space="preserve">, </w:t>
      </w:r>
      <w:r w:rsidR="00E54AF1">
        <w:t>Faculdade Evangélica Raíz</w:t>
      </w:r>
      <w:r w:rsidRPr="0088353E">
        <w:t xml:space="preserve">, </w:t>
      </w:r>
      <w:r w:rsidR="00042904">
        <w:t>Anápolis</w:t>
      </w:r>
      <w:r w:rsidRPr="0088353E">
        <w:t>. Disponível em: &lt;</w:t>
      </w:r>
      <w:r w:rsidR="00042904" w:rsidRPr="00042904">
        <w:t xml:space="preserve"> </w:t>
      </w:r>
      <w:r w:rsidR="00042904">
        <w:t>http://repositorio.aee.edu.br/jspui/handle/aee/2955</w:t>
      </w:r>
      <w:r w:rsidRPr="0088353E">
        <w:t xml:space="preserve">&gt;. </w:t>
      </w:r>
      <w:r w:rsidRPr="00E00E45">
        <w:t xml:space="preserve">Acesso em: </w:t>
      </w:r>
      <w:r w:rsidR="00042904" w:rsidRPr="00E00E45">
        <w:t>10</w:t>
      </w:r>
      <w:r w:rsidRPr="00E00E45">
        <w:t xml:space="preserve"> o</w:t>
      </w:r>
      <w:r w:rsidR="00042904" w:rsidRPr="00E00E45">
        <w:t>ut</w:t>
      </w:r>
      <w:r w:rsidRPr="00E00E45">
        <w:t>. 202</w:t>
      </w:r>
      <w:r w:rsidR="00042904" w:rsidRPr="00E00E45">
        <w:t>2</w:t>
      </w:r>
    </w:p>
    <w:p w14:paraId="11E6F99D" w14:textId="6502A8C4" w:rsidR="00D23475" w:rsidRPr="00E00E45" w:rsidRDefault="00D23475">
      <w:pPr>
        <w:keepNext w:val="0"/>
        <w:keepLines w:val="0"/>
        <w:rPr>
          <w:sz w:val="20"/>
          <w:szCs w:val="20"/>
        </w:rPr>
      </w:pPr>
      <w:r w:rsidRPr="00E00E45">
        <w:br w:type="page"/>
      </w:r>
    </w:p>
    <w:p w14:paraId="5D7FD791" w14:textId="77777777" w:rsidR="00D23475" w:rsidRPr="00320BFA" w:rsidRDefault="00D23475" w:rsidP="00D23475">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0C7DCEEA" w14:textId="796027B1" w:rsidR="00D23475" w:rsidRDefault="00D23475" w:rsidP="00D23475">
      <w:pPr>
        <w:pStyle w:val="TF-xAvalLINHA"/>
      </w:pPr>
      <w:r w:rsidRPr="00320BFA">
        <w:t>Avaliador(a):</w:t>
      </w:r>
      <w:r w:rsidRPr="00320BFA">
        <w:tab/>
      </w:r>
      <w:r w:rsidRPr="00D23475">
        <w:t>Andreza Sartori</w:t>
      </w:r>
    </w:p>
    <w:p w14:paraId="51779670" w14:textId="77777777" w:rsidR="00D23475" w:rsidRPr="00C767AD" w:rsidRDefault="00D23475" w:rsidP="00D2347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D23475" w:rsidRPr="00320BFA" w14:paraId="438556BF" w14:textId="77777777" w:rsidTr="0065550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3D31FB3" w14:textId="77777777" w:rsidR="00D23475" w:rsidRPr="00320BFA" w:rsidRDefault="00D23475" w:rsidP="0065550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5740E24" w14:textId="77777777" w:rsidR="00D23475" w:rsidRPr="00320BFA" w:rsidRDefault="00D23475" w:rsidP="0065550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04F3526" w14:textId="77777777" w:rsidR="00D23475" w:rsidRPr="00320BFA" w:rsidRDefault="00D23475" w:rsidP="0065550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9B6C3E1" w14:textId="77777777" w:rsidR="00D23475" w:rsidRPr="00320BFA" w:rsidRDefault="00D23475" w:rsidP="00655505">
            <w:pPr>
              <w:pStyle w:val="TF-xAvalITEMTABELA"/>
            </w:pPr>
            <w:r w:rsidRPr="00320BFA">
              <w:t>não atende</w:t>
            </w:r>
          </w:p>
        </w:tc>
      </w:tr>
      <w:tr w:rsidR="00D23475" w:rsidRPr="00320BFA" w14:paraId="27C26363" w14:textId="77777777" w:rsidTr="0065550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D5DA637" w14:textId="77777777" w:rsidR="00D23475" w:rsidRPr="0000224C" w:rsidRDefault="00D23475" w:rsidP="00655505">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CBE7B1A" w14:textId="77777777" w:rsidR="00D23475" w:rsidRPr="00320BFA" w:rsidRDefault="00D23475" w:rsidP="00D23475">
            <w:pPr>
              <w:pStyle w:val="TF-xAvalITEM"/>
              <w:numPr>
                <w:ilvl w:val="0"/>
                <w:numId w:val="13"/>
              </w:numPr>
            </w:pPr>
            <w:r w:rsidRPr="00320BFA">
              <w:t>INTRODUÇÃO</w:t>
            </w:r>
          </w:p>
          <w:p w14:paraId="7285564E" w14:textId="77777777" w:rsidR="00D23475" w:rsidRPr="00320BFA" w:rsidRDefault="00D23475" w:rsidP="0065550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04CE194" w14:textId="669ED80E" w:rsidR="00D23475" w:rsidRPr="00320BFA" w:rsidRDefault="009B508D" w:rsidP="00655505">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76AC55" w14:textId="77777777" w:rsidR="00D23475" w:rsidRPr="00320BFA" w:rsidRDefault="00D23475" w:rsidP="0065550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3BDE9E3" w14:textId="77777777" w:rsidR="00D23475" w:rsidRPr="00320BFA" w:rsidRDefault="00D23475" w:rsidP="00655505">
            <w:pPr>
              <w:keepNext w:val="0"/>
              <w:keepLines w:val="0"/>
              <w:ind w:left="709" w:hanging="709"/>
              <w:jc w:val="center"/>
              <w:rPr>
                <w:sz w:val="18"/>
              </w:rPr>
            </w:pPr>
          </w:p>
        </w:tc>
      </w:tr>
      <w:tr w:rsidR="00D23475" w:rsidRPr="00320BFA" w14:paraId="278258F0" w14:textId="77777777" w:rsidTr="0065550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6B9019"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8405B2" w14:textId="77777777" w:rsidR="00D23475" w:rsidRPr="00320BFA" w:rsidRDefault="00D23475" w:rsidP="0065550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7DB45BE" w14:textId="76D3708B"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20F8030"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B57626" w14:textId="77777777" w:rsidR="00D23475" w:rsidRPr="00320BFA" w:rsidRDefault="00D23475" w:rsidP="00655505">
            <w:pPr>
              <w:keepNext w:val="0"/>
              <w:keepLines w:val="0"/>
              <w:ind w:left="709" w:hanging="709"/>
              <w:jc w:val="center"/>
              <w:rPr>
                <w:sz w:val="18"/>
              </w:rPr>
            </w:pPr>
          </w:p>
        </w:tc>
      </w:tr>
      <w:tr w:rsidR="00D23475" w:rsidRPr="00320BFA" w14:paraId="33152117"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9AAD74"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FD12CF" w14:textId="77777777" w:rsidR="00D23475" w:rsidRPr="00320BFA" w:rsidRDefault="00D23475" w:rsidP="00D23475">
            <w:pPr>
              <w:pStyle w:val="TF-xAvalITEM"/>
              <w:numPr>
                <w:ilvl w:val="0"/>
                <w:numId w:val="12"/>
              </w:numPr>
            </w:pPr>
            <w:r w:rsidRPr="00320BFA">
              <w:t>OBJETIVOS</w:t>
            </w:r>
          </w:p>
          <w:p w14:paraId="6DC7569A" w14:textId="77777777" w:rsidR="00D23475" w:rsidRPr="00320BFA" w:rsidRDefault="00D23475" w:rsidP="0065550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352561F" w14:textId="088CD950"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8BEA69F"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0B06EB" w14:textId="77777777" w:rsidR="00D23475" w:rsidRPr="00320BFA" w:rsidRDefault="00D23475" w:rsidP="00655505">
            <w:pPr>
              <w:keepNext w:val="0"/>
              <w:keepLines w:val="0"/>
              <w:ind w:left="709" w:hanging="709"/>
              <w:jc w:val="center"/>
              <w:rPr>
                <w:sz w:val="18"/>
              </w:rPr>
            </w:pPr>
          </w:p>
        </w:tc>
      </w:tr>
      <w:tr w:rsidR="00D23475" w:rsidRPr="00320BFA" w14:paraId="04BA566E" w14:textId="77777777" w:rsidTr="0065550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A34047"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E5C43A" w14:textId="77777777" w:rsidR="00D23475" w:rsidRPr="00320BFA" w:rsidRDefault="00D23475" w:rsidP="0065550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2A5B624" w14:textId="0C2F2C59"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A497173"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92119C" w14:textId="77777777" w:rsidR="00D23475" w:rsidRPr="00320BFA" w:rsidRDefault="00D23475" w:rsidP="00655505">
            <w:pPr>
              <w:keepNext w:val="0"/>
              <w:keepLines w:val="0"/>
              <w:ind w:left="709" w:hanging="709"/>
              <w:jc w:val="center"/>
              <w:rPr>
                <w:sz w:val="18"/>
              </w:rPr>
            </w:pPr>
          </w:p>
        </w:tc>
      </w:tr>
      <w:tr w:rsidR="00D23475" w:rsidRPr="00320BFA" w14:paraId="2C56ED0E" w14:textId="77777777" w:rsidTr="0065550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927BBF"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A23AA9" w14:textId="77777777" w:rsidR="00D23475" w:rsidRPr="00320BFA" w:rsidRDefault="00D23475" w:rsidP="00D23475">
            <w:pPr>
              <w:pStyle w:val="TF-xAvalITEM"/>
              <w:numPr>
                <w:ilvl w:val="0"/>
                <w:numId w:val="12"/>
              </w:numPr>
            </w:pPr>
            <w:r w:rsidRPr="00320BFA">
              <w:t>TRABALHOS CORRELATOS</w:t>
            </w:r>
          </w:p>
          <w:p w14:paraId="13B12B02" w14:textId="77777777" w:rsidR="00D23475" w:rsidRPr="00320BFA" w:rsidRDefault="00D23475" w:rsidP="0065550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ECB9564" w14:textId="1639D6FB"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32ED081"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1C107" w14:textId="77777777" w:rsidR="00D23475" w:rsidRPr="00320BFA" w:rsidRDefault="00D23475" w:rsidP="00655505">
            <w:pPr>
              <w:keepNext w:val="0"/>
              <w:keepLines w:val="0"/>
              <w:ind w:left="709" w:hanging="709"/>
              <w:jc w:val="center"/>
              <w:rPr>
                <w:sz w:val="18"/>
              </w:rPr>
            </w:pPr>
          </w:p>
        </w:tc>
      </w:tr>
      <w:tr w:rsidR="00D23475" w:rsidRPr="00320BFA" w14:paraId="607DC781"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D0FED1"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C4B66" w14:textId="77777777" w:rsidR="00D23475" w:rsidRPr="00320BFA" w:rsidRDefault="00D23475" w:rsidP="00D23475">
            <w:pPr>
              <w:pStyle w:val="TF-xAvalITEM"/>
              <w:numPr>
                <w:ilvl w:val="0"/>
                <w:numId w:val="12"/>
              </w:numPr>
            </w:pPr>
            <w:r w:rsidRPr="00320BFA">
              <w:t>JUSTIFICATIVA</w:t>
            </w:r>
          </w:p>
          <w:p w14:paraId="39758017" w14:textId="77777777" w:rsidR="00D23475" w:rsidRPr="00320BFA" w:rsidRDefault="00D23475" w:rsidP="0065550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BBFCBE4" w14:textId="4159056A"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FDEC5B"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6122B9" w14:textId="77777777" w:rsidR="00D23475" w:rsidRPr="00320BFA" w:rsidRDefault="00D23475" w:rsidP="00655505">
            <w:pPr>
              <w:keepNext w:val="0"/>
              <w:keepLines w:val="0"/>
              <w:ind w:left="709" w:hanging="709"/>
              <w:jc w:val="center"/>
              <w:rPr>
                <w:sz w:val="18"/>
              </w:rPr>
            </w:pPr>
          </w:p>
        </w:tc>
      </w:tr>
      <w:tr w:rsidR="00D23475" w:rsidRPr="00320BFA" w14:paraId="4058E109"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5B97D3"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DC4C13" w14:textId="77777777" w:rsidR="00D23475" w:rsidRPr="00320BFA" w:rsidRDefault="00D23475" w:rsidP="0065550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65F4740" w14:textId="16A36E6E"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03D2DA0"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C48FD" w14:textId="77777777" w:rsidR="00D23475" w:rsidRPr="00320BFA" w:rsidRDefault="00D23475" w:rsidP="00655505">
            <w:pPr>
              <w:keepNext w:val="0"/>
              <w:keepLines w:val="0"/>
              <w:ind w:left="709" w:hanging="709"/>
              <w:jc w:val="center"/>
              <w:rPr>
                <w:sz w:val="18"/>
              </w:rPr>
            </w:pPr>
          </w:p>
        </w:tc>
      </w:tr>
      <w:tr w:rsidR="00D23475" w:rsidRPr="00320BFA" w14:paraId="6E36B7E8"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BDE8EB"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D4043" w14:textId="77777777" w:rsidR="00D23475" w:rsidRPr="00320BFA" w:rsidRDefault="00D23475" w:rsidP="0065550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7B7095C" w14:textId="250F0390"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3EEB8AF"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2FD622" w14:textId="77777777" w:rsidR="00D23475" w:rsidRPr="00320BFA" w:rsidRDefault="00D23475" w:rsidP="00655505">
            <w:pPr>
              <w:keepNext w:val="0"/>
              <w:keepLines w:val="0"/>
              <w:ind w:left="709" w:hanging="709"/>
              <w:jc w:val="center"/>
              <w:rPr>
                <w:sz w:val="18"/>
              </w:rPr>
            </w:pPr>
          </w:p>
        </w:tc>
      </w:tr>
      <w:tr w:rsidR="00D23475" w:rsidRPr="00320BFA" w14:paraId="32065627"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3A2C27"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BCAB2A" w14:textId="77777777" w:rsidR="00D23475" w:rsidRPr="00320BFA" w:rsidRDefault="00D23475" w:rsidP="00D23475">
            <w:pPr>
              <w:pStyle w:val="TF-xAvalITEM"/>
              <w:numPr>
                <w:ilvl w:val="0"/>
                <w:numId w:val="12"/>
              </w:numPr>
            </w:pPr>
            <w:r w:rsidRPr="00320BFA">
              <w:t>REQUISITOS PRINCIPAIS DO PROBLEMA A SER TRABALHADO</w:t>
            </w:r>
          </w:p>
          <w:p w14:paraId="0EFF1951" w14:textId="77777777" w:rsidR="00D23475" w:rsidRPr="00320BFA" w:rsidRDefault="00D23475" w:rsidP="0065550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B7AEE99" w14:textId="3348AF31"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62049EF"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C13475" w14:textId="77777777" w:rsidR="00D23475" w:rsidRPr="00320BFA" w:rsidRDefault="00D23475" w:rsidP="00655505">
            <w:pPr>
              <w:keepNext w:val="0"/>
              <w:keepLines w:val="0"/>
              <w:ind w:left="709" w:hanging="709"/>
              <w:jc w:val="center"/>
              <w:rPr>
                <w:sz w:val="18"/>
              </w:rPr>
            </w:pPr>
          </w:p>
        </w:tc>
      </w:tr>
      <w:tr w:rsidR="00D23475" w:rsidRPr="00320BFA" w14:paraId="7C3E21B4" w14:textId="77777777" w:rsidTr="0065550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23F481"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667C6A3" w14:textId="77777777" w:rsidR="00D23475" w:rsidRPr="00320BFA" w:rsidRDefault="00D23475" w:rsidP="00D23475">
            <w:pPr>
              <w:pStyle w:val="TF-xAvalITEM"/>
              <w:numPr>
                <w:ilvl w:val="0"/>
                <w:numId w:val="12"/>
              </w:numPr>
            </w:pPr>
            <w:r w:rsidRPr="00320BFA">
              <w:t>METODOLOGIA</w:t>
            </w:r>
          </w:p>
          <w:p w14:paraId="663C49E2" w14:textId="77777777" w:rsidR="00D23475" w:rsidRPr="00320BFA" w:rsidRDefault="00D23475" w:rsidP="0065550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1EB47CE" w14:textId="513746E1"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A2E8879"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364D3E" w14:textId="77777777" w:rsidR="00D23475" w:rsidRPr="00320BFA" w:rsidRDefault="00D23475" w:rsidP="00655505">
            <w:pPr>
              <w:keepNext w:val="0"/>
              <w:keepLines w:val="0"/>
              <w:ind w:left="709" w:hanging="709"/>
              <w:jc w:val="center"/>
              <w:rPr>
                <w:sz w:val="18"/>
              </w:rPr>
            </w:pPr>
          </w:p>
        </w:tc>
      </w:tr>
      <w:tr w:rsidR="00D23475" w:rsidRPr="00320BFA" w14:paraId="7756B960" w14:textId="77777777" w:rsidTr="0065550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A002F4"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9E418D" w14:textId="77777777" w:rsidR="00D23475" w:rsidRPr="00320BFA" w:rsidRDefault="00D23475" w:rsidP="0065550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945A241" w14:textId="151A672B"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F6E5DF9"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17E26F" w14:textId="77777777" w:rsidR="00D23475" w:rsidRPr="00320BFA" w:rsidRDefault="00D23475" w:rsidP="00655505">
            <w:pPr>
              <w:keepNext w:val="0"/>
              <w:keepLines w:val="0"/>
              <w:ind w:left="709" w:hanging="709"/>
              <w:jc w:val="center"/>
              <w:rPr>
                <w:sz w:val="18"/>
              </w:rPr>
            </w:pPr>
          </w:p>
        </w:tc>
      </w:tr>
      <w:tr w:rsidR="00D23475" w:rsidRPr="00320BFA" w14:paraId="7A28EEB5" w14:textId="77777777" w:rsidTr="0065550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129E25"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49DE76" w14:textId="77777777" w:rsidR="00D23475" w:rsidRPr="00320BFA" w:rsidRDefault="00D23475" w:rsidP="00D23475">
            <w:pPr>
              <w:pStyle w:val="TF-xAvalITEM"/>
              <w:numPr>
                <w:ilvl w:val="0"/>
                <w:numId w:val="12"/>
              </w:numPr>
            </w:pPr>
            <w:r w:rsidRPr="00320BFA">
              <w:t>REVISÃO BIBLIOGRÁFICA</w:t>
            </w:r>
            <w:r>
              <w:t xml:space="preserve"> (atenção para a diferença de conteúdo entre projeto e pré-projeto)</w:t>
            </w:r>
          </w:p>
          <w:p w14:paraId="1AE839B9" w14:textId="77777777" w:rsidR="00D23475" w:rsidRPr="00320BFA" w:rsidRDefault="00D23475" w:rsidP="0065550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9FB346A" w14:textId="6F1F2FEE"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16A7EB"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349AF2" w14:textId="77777777" w:rsidR="00D23475" w:rsidRPr="00320BFA" w:rsidRDefault="00D23475" w:rsidP="00655505">
            <w:pPr>
              <w:keepNext w:val="0"/>
              <w:keepLines w:val="0"/>
              <w:ind w:left="709" w:hanging="709"/>
              <w:jc w:val="center"/>
              <w:rPr>
                <w:sz w:val="18"/>
              </w:rPr>
            </w:pPr>
          </w:p>
        </w:tc>
      </w:tr>
      <w:tr w:rsidR="00D23475" w:rsidRPr="00320BFA" w14:paraId="71C93558" w14:textId="77777777" w:rsidTr="0065550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5A89D2"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65FEB4" w14:textId="77777777" w:rsidR="00D23475" w:rsidRPr="00320BFA" w:rsidRDefault="00D23475" w:rsidP="0065550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908D2" w14:textId="33196046"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5043A6D"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E425525" w14:textId="77777777" w:rsidR="00D23475" w:rsidRPr="00320BFA" w:rsidRDefault="00D23475" w:rsidP="00655505">
            <w:pPr>
              <w:keepNext w:val="0"/>
              <w:keepLines w:val="0"/>
              <w:ind w:left="709" w:hanging="709"/>
              <w:jc w:val="center"/>
              <w:rPr>
                <w:sz w:val="18"/>
              </w:rPr>
            </w:pPr>
          </w:p>
        </w:tc>
      </w:tr>
      <w:tr w:rsidR="00D23475" w:rsidRPr="00320BFA" w14:paraId="344C80B1" w14:textId="77777777" w:rsidTr="0065550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F10670E" w14:textId="77777777" w:rsidR="00D23475" w:rsidRPr="0000224C" w:rsidRDefault="00D23475" w:rsidP="0065550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34E681E" w14:textId="77777777" w:rsidR="00D23475" w:rsidRPr="00320BFA" w:rsidRDefault="00D23475" w:rsidP="00D23475">
            <w:pPr>
              <w:pStyle w:val="TF-xAvalITEM"/>
              <w:numPr>
                <w:ilvl w:val="0"/>
                <w:numId w:val="12"/>
              </w:numPr>
            </w:pPr>
            <w:r w:rsidRPr="00320BFA">
              <w:t>LINGUAGEM USADA (redação)</w:t>
            </w:r>
          </w:p>
          <w:p w14:paraId="31FD0D2F" w14:textId="77777777" w:rsidR="00D23475" w:rsidRPr="00320BFA" w:rsidRDefault="00D23475" w:rsidP="0065550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3EF8616" w14:textId="40B50154" w:rsidR="00D23475" w:rsidRPr="00320BFA" w:rsidRDefault="009B508D" w:rsidP="00655505">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6F7D4CF" w14:textId="77777777" w:rsidR="00D23475" w:rsidRPr="00320BFA" w:rsidRDefault="00D23475" w:rsidP="0065550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CABC25F" w14:textId="77777777" w:rsidR="00D23475" w:rsidRPr="00320BFA" w:rsidRDefault="00D23475" w:rsidP="00655505">
            <w:pPr>
              <w:keepNext w:val="0"/>
              <w:keepLines w:val="0"/>
              <w:ind w:left="709" w:hanging="709"/>
              <w:jc w:val="center"/>
              <w:rPr>
                <w:sz w:val="18"/>
              </w:rPr>
            </w:pPr>
          </w:p>
        </w:tc>
      </w:tr>
      <w:tr w:rsidR="00D23475" w:rsidRPr="00320BFA" w14:paraId="376760C1" w14:textId="77777777" w:rsidTr="0065550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5F1D965" w14:textId="77777777" w:rsidR="00D23475" w:rsidRPr="00320BFA" w:rsidRDefault="00D23475" w:rsidP="0065550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A2DE263" w14:textId="77777777" w:rsidR="00D23475" w:rsidRPr="00320BFA" w:rsidRDefault="00D23475" w:rsidP="0065550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D52E2FB" w14:textId="51E23AC1" w:rsidR="00D23475" w:rsidRPr="00320BFA" w:rsidRDefault="009B508D" w:rsidP="00655505">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FDA8A0D" w14:textId="77777777" w:rsidR="00D23475" w:rsidRPr="00320BFA" w:rsidRDefault="00D23475" w:rsidP="0065550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DEF10E1" w14:textId="77777777" w:rsidR="00D23475" w:rsidRPr="00320BFA" w:rsidRDefault="00D23475" w:rsidP="00655505">
            <w:pPr>
              <w:keepNext w:val="0"/>
              <w:keepLines w:val="0"/>
              <w:ind w:left="709" w:hanging="709"/>
              <w:jc w:val="center"/>
              <w:rPr>
                <w:sz w:val="18"/>
              </w:rPr>
            </w:pPr>
          </w:p>
        </w:tc>
      </w:tr>
    </w:tbl>
    <w:p w14:paraId="13F79DDD" w14:textId="77777777" w:rsidR="00D23475" w:rsidRPr="003F5F25" w:rsidRDefault="00D23475" w:rsidP="00D23475">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D23475" w:rsidRPr="00320BFA" w14:paraId="6C338DFF" w14:textId="77777777" w:rsidTr="00655505">
        <w:trPr>
          <w:cantSplit/>
          <w:jc w:val="center"/>
        </w:trPr>
        <w:tc>
          <w:tcPr>
            <w:tcW w:w="5000" w:type="pct"/>
            <w:gridSpan w:val="3"/>
            <w:tcBorders>
              <w:top w:val="single" w:sz="12" w:space="0" w:color="auto"/>
              <w:left w:val="single" w:sz="12" w:space="0" w:color="auto"/>
              <w:bottom w:val="nil"/>
              <w:right w:val="single" w:sz="12" w:space="0" w:color="auto"/>
            </w:tcBorders>
            <w:hideMark/>
          </w:tcPr>
          <w:p w14:paraId="1D6FE148" w14:textId="77777777" w:rsidR="00D23475" w:rsidRPr="00320BFA" w:rsidRDefault="00D23475" w:rsidP="00655505">
            <w:pPr>
              <w:keepNext w:val="0"/>
              <w:keepLines w:val="0"/>
              <w:spacing w:before="60"/>
              <w:jc w:val="both"/>
              <w:rPr>
                <w:sz w:val="18"/>
              </w:rPr>
            </w:pPr>
            <w:r w:rsidRPr="00320BFA">
              <w:rPr>
                <w:sz w:val="18"/>
              </w:rPr>
              <w:t>O projeto de TCC será reprovado se:</w:t>
            </w:r>
          </w:p>
          <w:p w14:paraId="68225142" w14:textId="77777777" w:rsidR="00D23475" w:rsidRPr="00320BFA" w:rsidRDefault="00D23475" w:rsidP="00D23475">
            <w:pPr>
              <w:keepNext w:val="0"/>
              <w:keepLines w:val="0"/>
              <w:numPr>
                <w:ilvl w:val="0"/>
                <w:numId w:val="15"/>
              </w:numPr>
              <w:ind w:left="357" w:hanging="357"/>
              <w:jc w:val="both"/>
              <w:rPr>
                <w:sz w:val="18"/>
              </w:rPr>
            </w:pPr>
            <w:r w:rsidRPr="00320BFA">
              <w:rPr>
                <w:sz w:val="18"/>
              </w:rPr>
              <w:t>qualquer um dos itens tiver resposta NÃO ATENDE;</w:t>
            </w:r>
          </w:p>
          <w:p w14:paraId="07944379" w14:textId="77777777" w:rsidR="00D23475" w:rsidRPr="00320BFA" w:rsidRDefault="00D23475" w:rsidP="00D2347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DED1B0C" w14:textId="77777777" w:rsidR="00D23475" w:rsidRPr="00320BFA" w:rsidRDefault="00D23475" w:rsidP="00D2347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23475" w:rsidRPr="00320BFA" w14:paraId="329B635D" w14:textId="77777777" w:rsidTr="00655505">
        <w:trPr>
          <w:cantSplit/>
          <w:jc w:val="center"/>
        </w:trPr>
        <w:tc>
          <w:tcPr>
            <w:tcW w:w="1250" w:type="pct"/>
            <w:tcBorders>
              <w:top w:val="nil"/>
              <w:left w:val="single" w:sz="12" w:space="0" w:color="auto"/>
              <w:bottom w:val="single" w:sz="12" w:space="0" w:color="auto"/>
              <w:right w:val="nil"/>
            </w:tcBorders>
            <w:hideMark/>
          </w:tcPr>
          <w:p w14:paraId="10DB6C65" w14:textId="77777777" w:rsidR="00D23475" w:rsidRPr="00320BFA" w:rsidRDefault="00D23475" w:rsidP="00655505">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CDA22CD" w14:textId="6EF4CF55" w:rsidR="00D23475" w:rsidRPr="00320BFA" w:rsidRDefault="00D23475" w:rsidP="00655505">
            <w:pPr>
              <w:keepNext w:val="0"/>
              <w:keepLines w:val="0"/>
              <w:spacing w:before="60" w:after="60"/>
              <w:jc w:val="center"/>
              <w:rPr>
                <w:sz w:val="18"/>
              </w:rPr>
            </w:pPr>
            <w:r w:rsidRPr="00320BFA">
              <w:rPr>
                <w:sz w:val="20"/>
              </w:rPr>
              <w:t xml:space="preserve">(   </w:t>
            </w:r>
            <w:r w:rsidR="009B508D">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775F095" w14:textId="77777777" w:rsidR="00D23475" w:rsidRPr="00320BFA" w:rsidRDefault="00D23475" w:rsidP="00655505">
            <w:pPr>
              <w:keepNext w:val="0"/>
              <w:keepLines w:val="0"/>
              <w:spacing w:before="60" w:after="60"/>
              <w:jc w:val="center"/>
              <w:rPr>
                <w:sz w:val="20"/>
              </w:rPr>
            </w:pPr>
            <w:r w:rsidRPr="00320BFA">
              <w:rPr>
                <w:sz w:val="20"/>
              </w:rPr>
              <w:t>(      ) REPROVADO</w:t>
            </w:r>
          </w:p>
        </w:tc>
      </w:tr>
    </w:tbl>
    <w:p w14:paraId="0E3FBB75" w14:textId="77777777" w:rsidR="00D23475" w:rsidRDefault="00D23475" w:rsidP="00D23475">
      <w:pPr>
        <w:pStyle w:val="TF-xAvalTTULO"/>
        <w:ind w:left="0" w:firstLine="0"/>
        <w:jc w:val="left"/>
      </w:pPr>
    </w:p>
    <w:p w14:paraId="3E0734B9" w14:textId="77777777" w:rsidR="00D23475" w:rsidRDefault="00D23475" w:rsidP="00D23475">
      <w:pPr>
        <w:pStyle w:val="TF-xAvalTTULO"/>
        <w:ind w:left="0" w:firstLine="0"/>
        <w:jc w:val="left"/>
      </w:pPr>
    </w:p>
    <w:p w14:paraId="321151E7" w14:textId="77777777" w:rsidR="00D23475" w:rsidRDefault="00D23475" w:rsidP="006A7B78">
      <w:pPr>
        <w:pStyle w:val="TF-refernciasITEM"/>
        <w:rPr>
          <w:lang w:val="en-US"/>
        </w:rPr>
      </w:pPr>
    </w:p>
    <w:sectPr w:rsidR="00D23475"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2-12-14T09:50:00Z" w:initials="AS">
    <w:p w14:paraId="3F3708EF" w14:textId="77777777" w:rsidR="00E00E45" w:rsidRDefault="00E00E45" w:rsidP="00C33FEC">
      <w:pPr>
        <w:pStyle w:val="Textodecomentrio"/>
      </w:pPr>
      <w:r>
        <w:rPr>
          <w:rStyle w:val="Refdecomentrio"/>
        </w:rPr>
        <w:annotationRef/>
      </w:r>
      <w:r>
        <w:rPr>
          <w:color w:val="000000"/>
        </w:rPr>
        <w:t xml:space="preserve">Aprendizado de Máquina (AM) </w:t>
      </w:r>
    </w:p>
  </w:comment>
  <w:comment w:id="27" w:author="Andreza Sartori" w:date="2022-12-14T09:52:00Z" w:initials="AS">
    <w:p w14:paraId="5A1A8919" w14:textId="77777777" w:rsidR="00521F91" w:rsidRDefault="00521F91" w:rsidP="000213E3">
      <w:pPr>
        <w:pStyle w:val="Textodecomentrio"/>
      </w:pPr>
      <w:r>
        <w:rPr>
          <w:rStyle w:val="Refdecomentrio"/>
        </w:rPr>
        <w:annotationRef/>
      </w:r>
      <w:r>
        <w:t xml:space="preserve">Rede Neural Artificial (RNA) </w:t>
      </w:r>
    </w:p>
  </w:comment>
  <w:comment w:id="49" w:author="Andreza Sartori" w:date="2022-12-14T10:03:00Z" w:initials="AS">
    <w:p w14:paraId="5127284B" w14:textId="77777777" w:rsidR="0082180E" w:rsidRDefault="0082180E" w:rsidP="0004760B">
      <w:pPr>
        <w:pStyle w:val="Textodecomentrio"/>
      </w:pPr>
      <w:r>
        <w:rPr>
          <w:rStyle w:val="Refdecomentrio"/>
        </w:rPr>
        <w:annotationRef/>
      </w:r>
      <w:r>
        <w:t>Ver espaço entre os parágrafos</w:t>
      </w:r>
    </w:p>
  </w:comment>
  <w:comment w:id="52" w:author="Andreza Sartori" w:date="2022-12-14T10:11:00Z" w:initials="AS">
    <w:p w14:paraId="21FEC626" w14:textId="77777777" w:rsidR="00EF4A3F" w:rsidRDefault="00EF4A3F" w:rsidP="00BF2DEB">
      <w:pPr>
        <w:pStyle w:val="Textodecomentrio"/>
      </w:pPr>
      <w:r>
        <w:rPr>
          <w:rStyle w:val="Refdecomentrio"/>
        </w:rPr>
        <w:annotationRef/>
      </w:r>
      <w:r>
        <w:t>Do que?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708EF" w15:done="0"/>
  <w15:commentEx w15:paraId="5A1A8919" w15:done="0"/>
  <w15:commentEx w15:paraId="5127284B" w15:done="0"/>
  <w15:commentEx w15:paraId="21FEC6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1AF4" w16cex:dateUtc="2022-12-14T12:50:00Z"/>
  <w16cex:commentExtensible w16cex:durableId="27441B55" w16cex:dateUtc="2022-12-14T12:52:00Z"/>
  <w16cex:commentExtensible w16cex:durableId="27441DF7" w16cex:dateUtc="2022-12-14T13:03:00Z"/>
  <w16cex:commentExtensible w16cex:durableId="27441FD0" w16cex:dateUtc="2022-12-14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708EF" w16cid:durableId="27441AF4"/>
  <w16cid:commentId w16cid:paraId="5A1A8919" w16cid:durableId="27441B55"/>
  <w16cid:commentId w16cid:paraId="5127284B" w16cid:durableId="27441DF7"/>
  <w16cid:commentId w16cid:paraId="21FEC626" w16cid:durableId="27441F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948D" w14:textId="77777777" w:rsidR="004A6000" w:rsidRDefault="004A6000">
      <w:r>
        <w:separator/>
      </w:r>
    </w:p>
  </w:endnote>
  <w:endnote w:type="continuationSeparator" w:id="0">
    <w:p w14:paraId="03506EEC" w14:textId="77777777" w:rsidR="004A6000" w:rsidRDefault="004A6000">
      <w:r>
        <w:continuationSeparator/>
      </w:r>
    </w:p>
  </w:endnote>
  <w:endnote w:type="continuationNotice" w:id="1">
    <w:p w14:paraId="2B33F6E1" w14:textId="77777777" w:rsidR="004A6000" w:rsidRDefault="004A6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Roman12-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8AAD" w14:textId="77777777" w:rsidR="004A6000" w:rsidRDefault="004A6000">
      <w:r>
        <w:separator/>
      </w:r>
    </w:p>
  </w:footnote>
  <w:footnote w:type="continuationSeparator" w:id="0">
    <w:p w14:paraId="192C0583" w14:textId="77777777" w:rsidR="004A6000" w:rsidRDefault="004A6000">
      <w:r>
        <w:continuationSeparator/>
      </w:r>
    </w:p>
  </w:footnote>
  <w:footnote w:type="continuationNotice" w:id="1">
    <w:p w14:paraId="3FEF7462" w14:textId="77777777" w:rsidR="004A6000" w:rsidRDefault="004A6000"/>
  </w:footnote>
  <w:footnote w:id="2">
    <w:p w14:paraId="453F4C5B" w14:textId="322C7FE0" w:rsidR="001D0045" w:rsidRDefault="001D0045" w:rsidP="001D0045">
      <w:pPr>
        <w:pStyle w:val="Textodenotaderodap"/>
        <w:rPr>
          <w:rFonts w:asciiTheme="minorHAnsi" w:hAnsiTheme="minorHAnsi" w:cstheme="minorBidi"/>
          <w:lang w:eastAsia="en-US"/>
        </w:rPr>
      </w:pPr>
      <w:r>
        <w:rPr>
          <w:rStyle w:val="Refdenotaderodap"/>
        </w:rPr>
        <w:footnoteRef/>
      </w:r>
      <w:r>
        <w:t xml:space="preserve"> CCF mede a similaridade entre duas séries em função de um deslocamento relativo, ou seja, uma defasagem de k unidades de tempo</w:t>
      </w:r>
      <w:r w:rsidR="000468D2">
        <w:t xml:space="preserve"> (GONG; SIMON; LIU, 2019).</w:t>
      </w:r>
    </w:p>
  </w:footnote>
  <w:footnote w:id="3">
    <w:p w14:paraId="755F8F3B" w14:textId="78CF4276" w:rsidR="007439A5" w:rsidRDefault="007439A5" w:rsidP="007439A5">
      <w:pPr>
        <w:pStyle w:val="Textodenotaderodap"/>
      </w:pPr>
      <w:r>
        <w:rPr>
          <w:rStyle w:val="Refdenotaderodap"/>
        </w:rPr>
        <w:footnoteRef/>
      </w:r>
      <w:r>
        <w:t xml:space="preserve"> </w:t>
      </w:r>
      <w:r w:rsidRPr="00C55CA7">
        <w:t>KNHANES é uma pesquisa nacional da Coréia do Sul sobre a situação de nutrição e saúde de civis não institucionalizados</w:t>
      </w:r>
      <w:r w:rsidR="00F93C08">
        <w:t xml:space="preserve"> (PARK; LEE, 2022)</w:t>
      </w:r>
      <w:r>
        <w:t>.</w:t>
      </w:r>
    </w:p>
    <w:p w14:paraId="6E06C4B7" w14:textId="77777777" w:rsidR="007439A5" w:rsidRDefault="007439A5" w:rsidP="007439A5">
      <w:pPr>
        <w:pStyle w:val="Textodenotaderodap"/>
      </w:pPr>
    </w:p>
  </w:footnote>
  <w:footnote w:id="4">
    <w:p w14:paraId="14B58B1B" w14:textId="5635E014" w:rsidR="007439A5" w:rsidRDefault="007439A5" w:rsidP="007439A5">
      <w:pPr>
        <w:pStyle w:val="Textodenotaderodap"/>
      </w:pPr>
      <w:r>
        <w:rPr>
          <w:rStyle w:val="Refdenotaderodap"/>
        </w:rPr>
        <w:footnoteRef/>
      </w:r>
      <w:r>
        <w:t xml:space="preserve"> Ensemble: método que agrega as classificações feitas por outros classificadores para gerar uma nova classificação (DIETT</w:t>
      </w:r>
      <w:r w:rsidR="008C69F2">
        <w:t>E</w:t>
      </w:r>
      <w:r>
        <w:t>RICH, 2000)</w:t>
      </w:r>
      <w:r w:rsidR="00D740C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56A59"/>
    <w:multiLevelType w:val="multilevel"/>
    <w:tmpl w:val="38BE1C2A"/>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5974223"/>
    <w:multiLevelType w:val="multilevel"/>
    <w:tmpl w:val="0F8CDA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CB96DA2"/>
    <w:multiLevelType w:val="hybridMultilevel"/>
    <w:tmpl w:val="3A785FE6"/>
    <w:lvl w:ilvl="0" w:tplc="79042BB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4C98218E"/>
    <w:multiLevelType w:val="hybridMultilevel"/>
    <w:tmpl w:val="0DEEC3F6"/>
    <w:lvl w:ilvl="0" w:tplc="3DF2F9F4">
      <w:start w:val="1"/>
      <w:numFmt w:val="lowerLetter"/>
      <w:lvlText w:val="%1."/>
      <w:lvlJc w:val="left"/>
      <w:pPr>
        <w:ind w:left="720" w:hanging="360"/>
      </w:pPr>
    </w:lvl>
    <w:lvl w:ilvl="1" w:tplc="CD46A65C">
      <w:start w:val="1"/>
      <w:numFmt w:val="lowerLetter"/>
      <w:lvlText w:val="%2."/>
      <w:lvlJc w:val="left"/>
      <w:pPr>
        <w:ind w:left="1440" w:hanging="360"/>
      </w:pPr>
    </w:lvl>
    <w:lvl w:ilvl="2" w:tplc="AFDABF78">
      <w:start w:val="1"/>
      <w:numFmt w:val="lowerRoman"/>
      <w:lvlText w:val="%3."/>
      <w:lvlJc w:val="right"/>
      <w:pPr>
        <w:ind w:left="2160" w:hanging="180"/>
      </w:pPr>
    </w:lvl>
    <w:lvl w:ilvl="3" w:tplc="DB40A8F6">
      <w:start w:val="1"/>
      <w:numFmt w:val="decimal"/>
      <w:lvlText w:val="%4."/>
      <w:lvlJc w:val="left"/>
      <w:pPr>
        <w:ind w:left="2880" w:hanging="360"/>
      </w:pPr>
    </w:lvl>
    <w:lvl w:ilvl="4" w:tplc="926E0EAE">
      <w:start w:val="1"/>
      <w:numFmt w:val="lowerLetter"/>
      <w:lvlText w:val="%5."/>
      <w:lvlJc w:val="left"/>
      <w:pPr>
        <w:ind w:left="3600" w:hanging="360"/>
      </w:pPr>
    </w:lvl>
    <w:lvl w:ilvl="5" w:tplc="9AA8B534">
      <w:start w:val="1"/>
      <w:numFmt w:val="lowerRoman"/>
      <w:lvlText w:val="%6."/>
      <w:lvlJc w:val="right"/>
      <w:pPr>
        <w:ind w:left="4320" w:hanging="180"/>
      </w:pPr>
    </w:lvl>
    <w:lvl w:ilvl="6" w:tplc="250CBBF6">
      <w:start w:val="1"/>
      <w:numFmt w:val="decimal"/>
      <w:lvlText w:val="%7."/>
      <w:lvlJc w:val="left"/>
      <w:pPr>
        <w:ind w:left="5040" w:hanging="360"/>
      </w:pPr>
    </w:lvl>
    <w:lvl w:ilvl="7" w:tplc="690EBC92">
      <w:start w:val="1"/>
      <w:numFmt w:val="lowerLetter"/>
      <w:lvlText w:val="%8."/>
      <w:lvlJc w:val="left"/>
      <w:pPr>
        <w:ind w:left="5760" w:hanging="360"/>
      </w:pPr>
    </w:lvl>
    <w:lvl w:ilvl="8" w:tplc="AB404DB4">
      <w:start w:val="1"/>
      <w:numFmt w:val="lowerRoman"/>
      <w:lvlText w:val="%9."/>
      <w:lvlJc w:val="right"/>
      <w:pPr>
        <w:ind w:left="6480" w:hanging="180"/>
      </w:pPr>
    </w:lvl>
  </w:abstractNum>
  <w:abstractNum w:abstractNumId="9" w15:restartNumberingAfterBreak="0">
    <w:nsid w:val="591530C4"/>
    <w:multiLevelType w:val="hybridMultilevel"/>
    <w:tmpl w:val="3D64A0D6"/>
    <w:lvl w:ilvl="0" w:tplc="21CCFD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F5C77AC"/>
    <w:multiLevelType w:val="multilevel"/>
    <w:tmpl w:val="AF68CF80"/>
    <w:lvl w:ilvl="0">
      <w:start w:val="1"/>
      <w:numFmt w:val="lowerLetter"/>
      <w:lvlText w:val="%1)"/>
      <w:lvlJc w:val="left"/>
      <w:pPr>
        <w:ind w:left="1077" w:hanging="397"/>
      </w:pPr>
      <w:rPr>
        <w:vertAlign w:val="baseline"/>
      </w:rPr>
    </w:lvl>
    <w:lvl w:ilvl="1">
      <w:start w:val="1"/>
      <w:numFmt w:val="decimal"/>
      <w:lvlText w:val="-"/>
      <w:lvlJc w:val="left"/>
      <w:pPr>
        <w:ind w:left="1418" w:hanging="380"/>
      </w:pPr>
      <w:rPr>
        <w:vertAlign w:val="baseline"/>
      </w:rPr>
    </w:lvl>
    <w:lvl w:ilvl="2">
      <w:start w:val="1"/>
      <w:numFmt w:val="decimal"/>
      <w:lvlText w:val="%3-"/>
      <w:lvlJc w:val="left"/>
      <w:pPr>
        <w:ind w:left="1758" w:hanging="395"/>
      </w:pPr>
      <w:rPr>
        <w:vertAlign w:val="baseline"/>
      </w:rPr>
    </w:lvl>
    <w:lvl w:ilvl="3">
      <w:start w:val="1"/>
      <w:numFmt w:val="decimal"/>
      <w:lvlText w:val="-"/>
      <w:lvlJc w:val="left"/>
      <w:pPr>
        <w:ind w:left="1440" w:hanging="360"/>
      </w:pPr>
      <w:rPr>
        <w:vertAlign w:val="baseline"/>
      </w:rPr>
    </w:lvl>
    <w:lvl w:ilvl="4">
      <w:start w:val="1"/>
      <w:numFmt w:val="decimal"/>
      <w:lvlText w:val="-"/>
      <w:lvlJc w:val="left"/>
      <w:pPr>
        <w:ind w:left="1800" w:hanging="360"/>
      </w:pPr>
      <w:rPr>
        <w:vertAlign w:val="baseline"/>
      </w:rPr>
    </w:lvl>
    <w:lvl w:ilvl="5">
      <w:start w:val="1"/>
      <w:numFmt w:val="decimal"/>
      <w:lvlText w:val="-"/>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2" w15:restartNumberingAfterBreak="0">
    <w:nsid w:val="7844282A"/>
    <w:multiLevelType w:val="hybridMultilevel"/>
    <w:tmpl w:val="9D3482E8"/>
    <w:lvl w:ilvl="0" w:tplc="E342164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760910643">
    <w:abstractNumId w:val="0"/>
  </w:num>
  <w:num w:numId="2" w16cid:durableId="1798261332">
    <w:abstractNumId w:val="3"/>
  </w:num>
  <w:num w:numId="3" w16cid:durableId="797333812">
    <w:abstractNumId w:val="3"/>
  </w:num>
  <w:num w:numId="4" w16cid:durableId="22176118">
    <w:abstractNumId w:val="2"/>
  </w:num>
  <w:num w:numId="5" w16cid:durableId="152077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3897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162962">
    <w:abstractNumId w:val="3"/>
  </w:num>
  <w:num w:numId="8" w16cid:durableId="1073359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3217118">
    <w:abstractNumId w:val="13"/>
  </w:num>
  <w:num w:numId="10" w16cid:durableId="954557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69699638">
    <w:abstractNumId w:val="4"/>
  </w:num>
  <w:num w:numId="12" w16cid:durableId="1710521290">
    <w:abstractNumId w:val="10"/>
  </w:num>
  <w:num w:numId="13" w16cid:durableId="29028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8388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6615227">
    <w:abstractNumId w:val="14"/>
  </w:num>
  <w:num w:numId="16" w16cid:durableId="480584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0703623">
    <w:abstractNumId w:val="14"/>
  </w:num>
  <w:num w:numId="18" w16cid:durableId="1673684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66460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5871321">
    <w:abstractNumId w:val="12"/>
  </w:num>
  <w:num w:numId="21" w16cid:durableId="282736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2505264">
    <w:abstractNumId w:val="3"/>
    <w:lvlOverride w:ilvl="0">
      <w:startOverride w:val="1"/>
    </w:lvlOverride>
  </w:num>
  <w:num w:numId="23" w16cid:durableId="804735567">
    <w:abstractNumId w:val="5"/>
  </w:num>
  <w:num w:numId="24" w16cid:durableId="377828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8753286">
    <w:abstractNumId w:val="8"/>
  </w:num>
  <w:num w:numId="26" w16cid:durableId="1129663731">
    <w:abstractNumId w:val="9"/>
  </w:num>
  <w:num w:numId="27" w16cid:durableId="1448238958">
    <w:abstractNumId w:val="7"/>
  </w:num>
  <w:num w:numId="28" w16cid:durableId="596252625">
    <w:abstractNumId w:val="6"/>
  </w:num>
  <w:num w:numId="29" w16cid:durableId="1889413778">
    <w:abstractNumId w:val="11"/>
  </w:num>
  <w:num w:numId="30" w16cid:durableId="623922220">
    <w:abstractNumId w:val="1"/>
  </w:num>
  <w:num w:numId="31" w16cid:durableId="1667127024">
    <w:abstractNumId w:val="0"/>
  </w:num>
  <w:num w:numId="32" w16cid:durableId="20059335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167"/>
    <w:rsid w:val="0000439B"/>
    <w:rsid w:val="0001289C"/>
    <w:rsid w:val="00012922"/>
    <w:rsid w:val="000143FB"/>
    <w:rsid w:val="0001575C"/>
    <w:rsid w:val="0001593D"/>
    <w:rsid w:val="00016E80"/>
    <w:rsid w:val="000179B5"/>
    <w:rsid w:val="00017B62"/>
    <w:rsid w:val="00017D57"/>
    <w:rsid w:val="000202F5"/>
    <w:rsid w:val="000204E7"/>
    <w:rsid w:val="00020972"/>
    <w:rsid w:val="00021450"/>
    <w:rsid w:val="00021E67"/>
    <w:rsid w:val="0002201A"/>
    <w:rsid w:val="0002278C"/>
    <w:rsid w:val="000229AC"/>
    <w:rsid w:val="000237D3"/>
    <w:rsid w:val="00023FA0"/>
    <w:rsid w:val="0002602F"/>
    <w:rsid w:val="00027078"/>
    <w:rsid w:val="00030E4A"/>
    <w:rsid w:val="00031A27"/>
    <w:rsid w:val="00031C77"/>
    <w:rsid w:val="00031EE0"/>
    <w:rsid w:val="00034CDB"/>
    <w:rsid w:val="00036229"/>
    <w:rsid w:val="0004003C"/>
    <w:rsid w:val="00042904"/>
    <w:rsid w:val="00042949"/>
    <w:rsid w:val="00045403"/>
    <w:rsid w:val="00045511"/>
    <w:rsid w:val="00045FEE"/>
    <w:rsid w:val="0004641A"/>
    <w:rsid w:val="000468D2"/>
    <w:rsid w:val="00046F82"/>
    <w:rsid w:val="00047624"/>
    <w:rsid w:val="00052537"/>
    <w:rsid w:val="00052A07"/>
    <w:rsid w:val="000533DA"/>
    <w:rsid w:val="0005457F"/>
    <w:rsid w:val="000557D3"/>
    <w:rsid w:val="000574BA"/>
    <w:rsid w:val="000608E9"/>
    <w:rsid w:val="00061B73"/>
    <w:rsid w:val="00061FEB"/>
    <w:rsid w:val="0006227A"/>
    <w:rsid w:val="00062817"/>
    <w:rsid w:val="0006373E"/>
    <w:rsid w:val="0006626A"/>
    <w:rsid w:val="000667DF"/>
    <w:rsid w:val="000669F5"/>
    <w:rsid w:val="0007133E"/>
    <w:rsid w:val="0007209B"/>
    <w:rsid w:val="00074387"/>
    <w:rsid w:val="00075792"/>
    <w:rsid w:val="00075C6F"/>
    <w:rsid w:val="00080334"/>
    <w:rsid w:val="00080F9C"/>
    <w:rsid w:val="00081F1A"/>
    <w:rsid w:val="00083DD1"/>
    <w:rsid w:val="0008579A"/>
    <w:rsid w:val="00086140"/>
    <w:rsid w:val="00086AA8"/>
    <w:rsid w:val="0008732D"/>
    <w:rsid w:val="00087A52"/>
    <w:rsid w:val="00087F31"/>
    <w:rsid w:val="0008ACE7"/>
    <w:rsid w:val="0009186D"/>
    <w:rsid w:val="0009735C"/>
    <w:rsid w:val="000A104C"/>
    <w:rsid w:val="000A19DE"/>
    <w:rsid w:val="000A2DD2"/>
    <w:rsid w:val="000A3EAB"/>
    <w:rsid w:val="000A6553"/>
    <w:rsid w:val="000A6FFC"/>
    <w:rsid w:val="000B12B2"/>
    <w:rsid w:val="000B211C"/>
    <w:rsid w:val="000B21BA"/>
    <w:rsid w:val="000B30B5"/>
    <w:rsid w:val="000B3868"/>
    <w:rsid w:val="000B6104"/>
    <w:rsid w:val="000B76CC"/>
    <w:rsid w:val="000C137B"/>
    <w:rsid w:val="000C1926"/>
    <w:rsid w:val="000C1A18"/>
    <w:rsid w:val="000C483B"/>
    <w:rsid w:val="000C53F2"/>
    <w:rsid w:val="000C648D"/>
    <w:rsid w:val="000C7123"/>
    <w:rsid w:val="000D1294"/>
    <w:rsid w:val="000D1A59"/>
    <w:rsid w:val="000D2B02"/>
    <w:rsid w:val="000D350C"/>
    <w:rsid w:val="000D47B0"/>
    <w:rsid w:val="000D5988"/>
    <w:rsid w:val="000D6413"/>
    <w:rsid w:val="000D73F3"/>
    <w:rsid w:val="000D77C2"/>
    <w:rsid w:val="000D79B6"/>
    <w:rsid w:val="000E0101"/>
    <w:rsid w:val="000E039E"/>
    <w:rsid w:val="000E06CB"/>
    <w:rsid w:val="000E20C4"/>
    <w:rsid w:val="000E27F9"/>
    <w:rsid w:val="000E2B1E"/>
    <w:rsid w:val="000E311F"/>
    <w:rsid w:val="000E3A68"/>
    <w:rsid w:val="000E3F8E"/>
    <w:rsid w:val="000E602B"/>
    <w:rsid w:val="000E6CE0"/>
    <w:rsid w:val="000F2293"/>
    <w:rsid w:val="000F4CEA"/>
    <w:rsid w:val="000F77E3"/>
    <w:rsid w:val="0010023B"/>
    <w:rsid w:val="001031B6"/>
    <w:rsid w:val="00105ADD"/>
    <w:rsid w:val="00106871"/>
    <w:rsid w:val="00107451"/>
    <w:rsid w:val="00107B02"/>
    <w:rsid w:val="00111D5C"/>
    <w:rsid w:val="00111DFA"/>
    <w:rsid w:val="00112BE9"/>
    <w:rsid w:val="0011363A"/>
    <w:rsid w:val="001137B9"/>
    <w:rsid w:val="00113A0A"/>
    <w:rsid w:val="00113A3F"/>
    <w:rsid w:val="00114EA2"/>
    <w:rsid w:val="001161F9"/>
    <w:rsid w:val="001164FE"/>
    <w:rsid w:val="00116F82"/>
    <w:rsid w:val="0011703F"/>
    <w:rsid w:val="001179F9"/>
    <w:rsid w:val="001239F5"/>
    <w:rsid w:val="00124BD8"/>
    <w:rsid w:val="00125084"/>
    <w:rsid w:val="00125277"/>
    <w:rsid w:val="00125788"/>
    <w:rsid w:val="00125C3F"/>
    <w:rsid w:val="001269C3"/>
    <w:rsid w:val="001339C5"/>
    <w:rsid w:val="001375F7"/>
    <w:rsid w:val="001454EA"/>
    <w:rsid w:val="0014883A"/>
    <w:rsid w:val="001525C7"/>
    <w:rsid w:val="001554E9"/>
    <w:rsid w:val="00156F42"/>
    <w:rsid w:val="0016072E"/>
    <w:rsid w:val="00160DEE"/>
    <w:rsid w:val="00161408"/>
    <w:rsid w:val="00161CE7"/>
    <w:rsid w:val="0016250C"/>
    <w:rsid w:val="00162BF1"/>
    <w:rsid w:val="00162BF4"/>
    <w:rsid w:val="00163999"/>
    <w:rsid w:val="0016560C"/>
    <w:rsid w:val="001709BF"/>
    <w:rsid w:val="00170E97"/>
    <w:rsid w:val="0017376B"/>
    <w:rsid w:val="001752F0"/>
    <w:rsid w:val="0017545F"/>
    <w:rsid w:val="001807AB"/>
    <w:rsid w:val="00181B28"/>
    <w:rsid w:val="00185C5B"/>
    <w:rsid w:val="00185D3D"/>
    <w:rsid w:val="00185DBF"/>
    <w:rsid w:val="00186092"/>
    <w:rsid w:val="001917C1"/>
    <w:rsid w:val="00192996"/>
    <w:rsid w:val="00193A24"/>
    <w:rsid w:val="00193A97"/>
    <w:rsid w:val="001948BE"/>
    <w:rsid w:val="00195151"/>
    <w:rsid w:val="001952C5"/>
    <w:rsid w:val="0019547B"/>
    <w:rsid w:val="00196321"/>
    <w:rsid w:val="001969B1"/>
    <w:rsid w:val="00197C5E"/>
    <w:rsid w:val="001A12CE"/>
    <w:rsid w:val="001A2A08"/>
    <w:rsid w:val="001A3AAA"/>
    <w:rsid w:val="001A48A2"/>
    <w:rsid w:val="001A6292"/>
    <w:rsid w:val="001A73F1"/>
    <w:rsid w:val="001A7511"/>
    <w:rsid w:val="001A7D8B"/>
    <w:rsid w:val="001B02DE"/>
    <w:rsid w:val="001B24A8"/>
    <w:rsid w:val="001B2F1E"/>
    <w:rsid w:val="001B33D1"/>
    <w:rsid w:val="001B7DF0"/>
    <w:rsid w:val="001C33B0"/>
    <w:rsid w:val="001C57E6"/>
    <w:rsid w:val="001C5CBB"/>
    <w:rsid w:val="001C70E0"/>
    <w:rsid w:val="001D0045"/>
    <w:rsid w:val="001D222C"/>
    <w:rsid w:val="001D30FA"/>
    <w:rsid w:val="001D465C"/>
    <w:rsid w:val="001D6234"/>
    <w:rsid w:val="001D7BBD"/>
    <w:rsid w:val="001E1939"/>
    <w:rsid w:val="001E3CA7"/>
    <w:rsid w:val="001E646A"/>
    <w:rsid w:val="001E682E"/>
    <w:rsid w:val="001E7C4E"/>
    <w:rsid w:val="001F007F"/>
    <w:rsid w:val="001F01A6"/>
    <w:rsid w:val="001F0BEF"/>
    <w:rsid w:val="001F0C45"/>
    <w:rsid w:val="001F0D36"/>
    <w:rsid w:val="001F0E0E"/>
    <w:rsid w:val="001F210C"/>
    <w:rsid w:val="001F2411"/>
    <w:rsid w:val="001F7171"/>
    <w:rsid w:val="001F71AC"/>
    <w:rsid w:val="002003FA"/>
    <w:rsid w:val="00201C49"/>
    <w:rsid w:val="00202F3F"/>
    <w:rsid w:val="00202FF4"/>
    <w:rsid w:val="002030AF"/>
    <w:rsid w:val="002031CC"/>
    <w:rsid w:val="002035FE"/>
    <w:rsid w:val="00206048"/>
    <w:rsid w:val="002061E4"/>
    <w:rsid w:val="002066AE"/>
    <w:rsid w:val="0020741B"/>
    <w:rsid w:val="002107DD"/>
    <w:rsid w:val="00212F25"/>
    <w:rsid w:val="002134E2"/>
    <w:rsid w:val="002175BA"/>
    <w:rsid w:val="002177B3"/>
    <w:rsid w:val="00221809"/>
    <w:rsid w:val="00223480"/>
    <w:rsid w:val="00223DD0"/>
    <w:rsid w:val="00224BB2"/>
    <w:rsid w:val="00225972"/>
    <w:rsid w:val="002262DE"/>
    <w:rsid w:val="002321FD"/>
    <w:rsid w:val="00232596"/>
    <w:rsid w:val="002327BE"/>
    <w:rsid w:val="002339B9"/>
    <w:rsid w:val="00234573"/>
    <w:rsid w:val="00234904"/>
    <w:rsid w:val="00235240"/>
    <w:rsid w:val="002353AD"/>
    <w:rsid w:val="00236307"/>
    <w:rsid w:val="002368FD"/>
    <w:rsid w:val="0023DAA5"/>
    <w:rsid w:val="00240128"/>
    <w:rsid w:val="0024110F"/>
    <w:rsid w:val="002423AB"/>
    <w:rsid w:val="00242F49"/>
    <w:rsid w:val="0024311D"/>
    <w:rsid w:val="002440B0"/>
    <w:rsid w:val="00245034"/>
    <w:rsid w:val="00245AD8"/>
    <w:rsid w:val="00256392"/>
    <w:rsid w:val="0025685C"/>
    <w:rsid w:val="00256927"/>
    <w:rsid w:val="00256BD1"/>
    <w:rsid w:val="0025784F"/>
    <w:rsid w:val="00260ECA"/>
    <w:rsid w:val="002622E3"/>
    <w:rsid w:val="00263803"/>
    <w:rsid w:val="00263D00"/>
    <w:rsid w:val="00264508"/>
    <w:rsid w:val="00265F33"/>
    <w:rsid w:val="0027170D"/>
    <w:rsid w:val="00272F7D"/>
    <w:rsid w:val="0027310E"/>
    <w:rsid w:val="002762BF"/>
    <w:rsid w:val="00276E8F"/>
    <w:rsid w:val="0027792D"/>
    <w:rsid w:val="00277C7C"/>
    <w:rsid w:val="00280813"/>
    <w:rsid w:val="0028117A"/>
    <w:rsid w:val="00282723"/>
    <w:rsid w:val="00282788"/>
    <w:rsid w:val="0028617A"/>
    <w:rsid w:val="00286EFC"/>
    <w:rsid w:val="00287170"/>
    <w:rsid w:val="00290665"/>
    <w:rsid w:val="00291694"/>
    <w:rsid w:val="0029608A"/>
    <w:rsid w:val="002A338E"/>
    <w:rsid w:val="002A3526"/>
    <w:rsid w:val="002A417C"/>
    <w:rsid w:val="002A52B6"/>
    <w:rsid w:val="002A6617"/>
    <w:rsid w:val="002A7E1B"/>
    <w:rsid w:val="002B0CE4"/>
    <w:rsid w:val="002B0EDC"/>
    <w:rsid w:val="002B1E2C"/>
    <w:rsid w:val="002B2901"/>
    <w:rsid w:val="002B4528"/>
    <w:rsid w:val="002B4718"/>
    <w:rsid w:val="002B4E3D"/>
    <w:rsid w:val="002B6E35"/>
    <w:rsid w:val="002C0E06"/>
    <w:rsid w:val="002C36CF"/>
    <w:rsid w:val="002C4CF0"/>
    <w:rsid w:val="002C6626"/>
    <w:rsid w:val="002C6C79"/>
    <w:rsid w:val="002D05C9"/>
    <w:rsid w:val="002D1BBD"/>
    <w:rsid w:val="002D3655"/>
    <w:rsid w:val="002D5950"/>
    <w:rsid w:val="002D5FC1"/>
    <w:rsid w:val="002D7725"/>
    <w:rsid w:val="002D7854"/>
    <w:rsid w:val="002E622E"/>
    <w:rsid w:val="002E6A85"/>
    <w:rsid w:val="002E6C71"/>
    <w:rsid w:val="002E6DD1"/>
    <w:rsid w:val="002F027E"/>
    <w:rsid w:val="002F059C"/>
    <w:rsid w:val="002F0638"/>
    <w:rsid w:val="002F35F4"/>
    <w:rsid w:val="002F5F90"/>
    <w:rsid w:val="00310E71"/>
    <w:rsid w:val="00312CEA"/>
    <w:rsid w:val="003155A6"/>
    <w:rsid w:val="003200B0"/>
    <w:rsid w:val="00320BFA"/>
    <w:rsid w:val="003213F7"/>
    <w:rsid w:val="0032378D"/>
    <w:rsid w:val="003247E1"/>
    <w:rsid w:val="00324FA0"/>
    <w:rsid w:val="00325A8C"/>
    <w:rsid w:val="00325CB8"/>
    <w:rsid w:val="00326F77"/>
    <w:rsid w:val="0032768F"/>
    <w:rsid w:val="00330B69"/>
    <w:rsid w:val="003318B6"/>
    <w:rsid w:val="00331F38"/>
    <w:rsid w:val="003323B0"/>
    <w:rsid w:val="00334BEA"/>
    <w:rsid w:val="00334DA5"/>
    <w:rsid w:val="00335048"/>
    <w:rsid w:val="0033511A"/>
    <w:rsid w:val="00336BCC"/>
    <w:rsid w:val="003377B2"/>
    <w:rsid w:val="00340AD0"/>
    <w:rsid w:val="00340B6D"/>
    <w:rsid w:val="00340C8E"/>
    <w:rsid w:val="00343D94"/>
    <w:rsid w:val="00344540"/>
    <w:rsid w:val="00344D94"/>
    <w:rsid w:val="00345471"/>
    <w:rsid w:val="0034696F"/>
    <w:rsid w:val="00347127"/>
    <w:rsid w:val="00347AC5"/>
    <w:rsid w:val="0035075C"/>
    <w:rsid w:val="003519A3"/>
    <w:rsid w:val="003528B3"/>
    <w:rsid w:val="00352E93"/>
    <w:rsid w:val="0035542A"/>
    <w:rsid w:val="003555E1"/>
    <w:rsid w:val="00355887"/>
    <w:rsid w:val="00356A5B"/>
    <w:rsid w:val="00356F36"/>
    <w:rsid w:val="00362443"/>
    <w:rsid w:val="00366E1E"/>
    <w:rsid w:val="003679E4"/>
    <w:rsid w:val="0037046F"/>
    <w:rsid w:val="003729CA"/>
    <w:rsid w:val="00372D05"/>
    <w:rsid w:val="00374129"/>
    <w:rsid w:val="00374DF7"/>
    <w:rsid w:val="00375393"/>
    <w:rsid w:val="0037580A"/>
    <w:rsid w:val="003759C4"/>
    <w:rsid w:val="00376172"/>
    <w:rsid w:val="00377DA7"/>
    <w:rsid w:val="00377DB3"/>
    <w:rsid w:val="00383087"/>
    <w:rsid w:val="00383971"/>
    <w:rsid w:val="00397298"/>
    <w:rsid w:val="003A1864"/>
    <w:rsid w:val="003A2B7D"/>
    <w:rsid w:val="003A4657"/>
    <w:rsid w:val="003A4A75"/>
    <w:rsid w:val="003A5366"/>
    <w:rsid w:val="003A65DA"/>
    <w:rsid w:val="003B1EBE"/>
    <w:rsid w:val="003B46F8"/>
    <w:rsid w:val="003B4867"/>
    <w:rsid w:val="003B4F0D"/>
    <w:rsid w:val="003B5354"/>
    <w:rsid w:val="003B62D0"/>
    <w:rsid w:val="003B647A"/>
    <w:rsid w:val="003B7EBE"/>
    <w:rsid w:val="003C1740"/>
    <w:rsid w:val="003C1973"/>
    <w:rsid w:val="003C275A"/>
    <w:rsid w:val="003C5262"/>
    <w:rsid w:val="003C66F5"/>
    <w:rsid w:val="003C7360"/>
    <w:rsid w:val="003D3197"/>
    <w:rsid w:val="003D398C"/>
    <w:rsid w:val="003D473B"/>
    <w:rsid w:val="003D4B35"/>
    <w:rsid w:val="003D7210"/>
    <w:rsid w:val="003E029E"/>
    <w:rsid w:val="003E128E"/>
    <w:rsid w:val="003E31BF"/>
    <w:rsid w:val="003E4129"/>
    <w:rsid w:val="003E4E81"/>
    <w:rsid w:val="003E4F19"/>
    <w:rsid w:val="003E59EA"/>
    <w:rsid w:val="003E5E55"/>
    <w:rsid w:val="003E6BC0"/>
    <w:rsid w:val="003E7A71"/>
    <w:rsid w:val="003E7BB0"/>
    <w:rsid w:val="003F3854"/>
    <w:rsid w:val="003F3C0E"/>
    <w:rsid w:val="003F3F6C"/>
    <w:rsid w:val="003F5416"/>
    <w:rsid w:val="003F5F25"/>
    <w:rsid w:val="003F6BED"/>
    <w:rsid w:val="0040436D"/>
    <w:rsid w:val="00407057"/>
    <w:rsid w:val="004077F4"/>
    <w:rsid w:val="00407B57"/>
    <w:rsid w:val="00410543"/>
    <w:rsid w:val="00411669"/>
    <w:rsid w:val="004173CC"/>
    <w:rsid w:val="00417DD8"/>
    <w:rsid w:val="004211A5"/>
    <w:rsid w:val="00421BFB"/>
    <w:rsid w:val="00422F04"/>
    <w:rsid w:val="0042356B"/>
    <w:rsid w:val="0042420A"/>
    <w:rsid w:val="004243D2"/>
    <w:rsid w:val="00424610"/>
    <w:rsid w:val="00424AD5"/>
    <w:rsid w:val="00430D8E"/>
    <w:rsid w:val="00431C8E"/>
    <w:rsid w:val="00433394"/>
    <w:rsid w:val="0043425B"/>
    <w:rsid w:val="004345D5"/>
    <w:rsid w:val="00434644"/>
    <w:rsid w:val="00435424"/>
    <w:rsid w:val="004407D3"/>
    <w:rsid w:val="00440879"/>
    <w:rsid w:val="004471BA"/>
    <w:rsid w:val="00450429"/>
    <w:rsid w:val="00451B94"/>
    <w:rsid w:val="004521ED"/>
    <w:rsid w:val="004554CA"/>
    <w:rsid w:val="00455AED"/>
    <w:rsid w:val="00456238"/>
    <w:rsid w:val="004566AD"/>
    <w:rsid w:val="0045769D"/>
    <w:rsid w:val="00465D84"/>
    <w:rsid w:val="004661F2"/>
    <w:rsid w:val="004706E3"/>
    <w:rsid w:val="00470C41"/>
    <w:rsid w:val="00473827"/>
    <w:rsid w:val="004738BF"/>
    <w:rsid w:val="00473FDA"/>
    <w:rsid w:val="00474BFA"/>
    <w:rsid w:val="0047690F"/>
    <w:rsid w:val="00476C78"/>
    <w:rsid w:val="00482174"/>
    <w:rsid w:val="0048576D"/>
    <w:rsid w:val="00486D7A"/>
    <w:rsid w:val="00487325"/>
    <w:rsid w:val="00492888"/>
    <w:rsid w:val="00493B1A"/>
    <w:rsid w:val="004948BB"/>
    <w:rsid w:val="0049495C"/>
    <w:rsid w:val="00496552"/>
    <w:rsid w:val="00496F08"/>
    <w:rsid w:val="00497EF6"/>
    <w:rsid w:val="004A26C1"/>
    <w:rsid w:val="004A4AD9"/>
    <w:rsid w:val="004A6000"/>
    <w:rsid w:val="004A6682"/>
    <w:rsid w:val="004A6C06"/>
    <w:rsid w:val="004B08CA"/>
    <w:rsid w:val="004B2BF9"/>
    <w:rsid w:val="004B385B"/>
    <w:rsid w:val="004B42D8"/>
    <w:rsid w:val="004B5248"/>
    <w:rsid w:val="004B5A6F"/>
    <w:rsid w:val="004B6B8F"/>
    <w:rsid w:val="004B7511"/>
    <w:rsid w:val="004B761E"/>
    <w:rsid w:val="004C34B5"/>
    <w:rsid w:val="004C390F"/>
    <w:rsid w:val="004C477B"/>
    <w:rsid w:val="004C53B4"/>
    <w:rsid w:val="004C6494"/>
    <w:rsid w:val="004C6A22"/>
    <w:rsid w:val="004D168A"/>
    <w:rsid w:val="004D49F7"/>
    <w:rsid w:val="004D5F0D"/>
    <w:rsid w:val="004D6ACA"/>
    <w:rsid w:val="004D6ED1"/>
    <w:rsid w:val="004D7A10"/>
    <w:rsid w:val="004D7B20"/>
    <w:rsid w:val="004E2147"/>
    <w:rsid w:val="004E23CE"/>
    <w:rsid w:val="004E5093"/>
    <w:rsid w:val="004E516B"/>
    <w:rsid w:val="004E5906"/>
    <w:rsid w:val="004E5A03"/>
    <w:rsid w:val="004F0D55"/>
    <w:rsid w:val="004F192B"/>
    <w:rsid w:val="004F2B75"/>
    <w:rsid w:val="004F3C47"/>
    <w:rsid w:val="004F3E78"/>
    <w:rsid w:val="004F44F8"/>
    <w:rsid w:val="004F4D75"/>
    <w:rsid w:val="004F5D21"/>
    <w:rsid w:val="004F618E"/>
    <w:rsid w:val="004F685F"/>
    <w:rsid w:val="004F7ABC"/>
    <w:rsid w:val="00500539"/>
    <w:rsid w:val="00503373"/>
    <w:rsid w:val="00503F3F"/>
    <w:rsid w:val="005041B0"/>
    <w:rsid w:val="00504693"/>
    <w:rsid w:val="0050660A"/>
    <w:rsid w:val="00511A34"/>
    <w:rsid w:val="005120CC"/>
    <w:rsid w:val="005131E4"/>
    <w:rsid w:val="00513268"/>
    <w:rsid w:val="00514444"/>
    <w:rsid w:val="00517B6F"/>
    <w:rsid w:val="0052157A"/>
    <w:rsid w:val="00521F91"/>
    <w:rsid w:val="0052252B"/>
    <w:rsid w:val="005241ED"/>
    <w:rsid w:val="00524F02"/>
    <w:rsid w:val="00525C44"/>
    <w:rsid w:val="00527EBC"/>
    <w:rsid w:val="00530B4E"/>
    <w:rsid w:val="005312EB"/>
    <w:rsid w:val="00531F2F"/>
    <w:rsid w:val="00532CBA"/>
    <w:rsid w:val="00533C7A"/>
    <w:rsid w:val="00533F38"/>
    <w:rsid w:val="00534CBB"/>
    <w:rsid w:val="00536336"/>
    <w:rsid w:val="00536937"/>
    <w:rsid w:val="0053746A"/>
    <w:rsid w:val="0054044B"/>
    <w:rsid w:val="00541C0E"/>
    <w:rsid w:val="00542ED7"/>
    <w:rsid w:val="00544BBE"/>
    <w:rsid w:val="00544F03"/>
    <w:rsid w:val="0054649D"/>
    <w:rsid w:val="00550201"/>
    <w:rsid w:val="00550D4A"/>
    <w:rsid w:val="005518BE"/>
    <w:rsid w:val="005530FC"/>
    <w:rsid w:val="005575CE"/>
    <w:rsid w:val="00561FDA"/>
    <w:rsid w:val="00564A29"/>
    <w:rsid w:val="00564FBC"/>
    <w:rsid w:val="005674B7"/>
    <w:rsid w:val="00567CBB"/>
    <w:rsid w:val="005705A9"/>
    <w:rsid w:val="0057184A"/>
    <w:rsid w:val="00572864"/>
    <w:rsid w:val="005733C4"/>
    <w:rsid w:val="00576BAC"/>
    <w:rsid w:val="00581BD6"/>
    <w:rsid w:val="00583D42"/>
    <w:rsid w:val="005840F6"/>
    <w:rsid w:val="0058482B"/>
    <w:rsid w:val="0058618A"/>
    <w:rsid w:val="00587002"/>
    <w:rsid w:val="0058C5AD"/>
    <w:rsid w:val="005908E8"/>
    <w:rsid w:val="00590930"/>
    <w:rsid w:val="00591611"/>
    <w:rsid w:val="00592B33"/>
    <w:rsid w:val="00592BA8"/>
    <w:rsid w:val="005934DC"/>
    <w:rsid w:val="00596788"/>
    <w:rsid w:val="005A2DB5"/>
    <w:rsid w:val="005A362B"/>
    <w:rsid w:val="005A4817"/>
    <w:rsid w:val="005A4952"/>
    <w:rsid w:val="005A4CE8"/>
    <w:rsid w:val="005B058B"/>
    <w:rsid w:val="005B20A1"/>
    <w:rsid w:val="005B2478"/>
    <w:rsid w:val="005B2E12"/>
    <w:rsid w:val="005B5558"/>
    <w:rsid w:val="005B66BB"/>
    <w:rsid w:val="005B7D1B"/>
    <w:rsid w:val="005C0BB4"/>
    <w:rsid w:val="005C21FC"/>
    <w:rsid w:val="005C30AE"/>
    <w:rsid w:val="005C6180"/>
    <w:rsid w:val="005C6847"/>
    <w:rsid w:val="005C6A97"/>
    <w:rsid w:val="005D14FC"/>
    <w:rsid w:val="005D18B2"/>
    <w:rsid w:val="005D2B7F"/>
    <w:rsid w:val="005D2B9E"/>
    <w:rsid w:val="005E2BE9"/>
    <w:rsid w:val="005E35F3"/>
    <w:rsid w:val="005E400D"/>
    <w:rsid w:val="005E4EF2"/>
    <w:rsid w:val="005E589D"/>
    <w:rsid w:val="005E698D"/>
    <w:rsid w:val="005F09F1"/>
    <w:rsid w:val="005F2482"/>
    <w:rsid w:val="005F63C5"/>
    <w:rsid w:val="005F645A"/>
    <w:rsid w:val="005F68E0"/>
    <w:rsid w:val="005F7EDE"/>
    <w:rsid w:val="0060060C"/>
    <w:rsid w:val="0060112E"/>
    <w:rsid w:val="00603787"/>
    <w:rsid w:val="00604672"/>
    <w:rsid w:val="0060619C"/>
    <w:rsid w:val="0060770A"/>
    <w:rsid w:val="006107ED"/>
    <w:rsid w:val="006118D1"/>
    <w:rsid w:val="00612109"/>
    <w:rsid w:val="0061251F"/>
    <w:rsid w:val="0061273D"/>
    <w:rsid w:val="00613A5D"/>
    <w:rsid w:val="00613B57"/>
    <w:rsid w:val="00615C44"/>
    <w:rsid w:val="00616627"/>
    <w:rsid w:val="006168D7"/>
    <w:rsid w:val="00620D93"/>
    <w:rsid w:val="00621A02"/>
    <w:rsid w:val="00622124"/>
    <w:rsid w:val="0062386A"/>
    <w:rsid w:val="0062576D"/>
    <w:rsid w:val="00625788"/>
    <w:rsid w:val="00626207"/>
    <w:rsid w:val="00627274"/>
    <w:rsid w:val="006305AA"/>
    <w:rsid w:val="0063074E"/>
    <w:rsid w:val="0063091B"/>
    <w:rsid w:val="00631B1C"/>
    <w:rsid w:val="0063243F"/>
    <w:rsid w:val="0063277E"/>
    <w:rsid w:val="006364F4"/>
    <w:rsid w:val="006374B9"/>
    <w:rsid w:val="00637AEA"/>
    <w:rsid w:val="00640352"/>
    <w:rsid w:val="006426D5"/>
    <w:rsid w:val="00642924"/>
    <w:rsid w:val="00645AEF"/>
    <w:rsid w:val="006466FF"/>
    <w:rsid w:val="00646A5F"/>
    <w:rsid w:val="006475C1"/>
    <w:rsid w:val="00650DFF"/>
    <w:rsid w:val="0065195E"/>
    <w:rsid w:val="0065325B"/>
    <w:rsid w:val="00653F19"/>
    <w:rsid w:val="00655083"/>
    <w:rsid w:val="00655233"/>
    <w:rsid w:val="00656C00"/>
    <w:rsid w:val="00656E05"/>
    <w:rsid w:val="00657BCF"/>
    <w:rsid w:val="00657C69"/>
    <w:rsid w:val="00661967"/>
    <w:rsid w:val="00661F61"/>
    <w:rsid w:val="0066356F"/>
    <w:rsid w:val="006651B9"/>
    <w:rsid w:val="00665343"/>
    <w:rsid w:val="0066685D"/>
    <w:rsid w:val="00670D4C"/>
    <w:rsid w:val="0067173F"/>
    <w:rsid w:val="00671B49"/>
    <w:rsid w:val="00674155"/>
    <w:rsid w:val="00674505"/>
    <w:rsid w:val="006746CA"/>
    <w:rsid w:val="00677514"/>
    <w:rsid w:val="00677599"/>
    <w:rsid w:val="0067771A"/>
    <w:rsid w:val="006777D2"/>
    <w:rsid w:val="00677808"/>
    <w:rsid w:val="0068066D"/>
    <w:rsid w:val="00680923"/>
    <w:rsid w:val="00681680"/>
    <w:rsid w:val="00682581"/>
    <w:rsid w:val="00682C61"/>
    <w:rsid w:val="00684F3F"/>
    <w:rsid w:val="006922A7"/>
    <w:rsid w:val="00692CB4"/>
    <w:rsid w:val="00695745"/>
    <w:rsid w:val="00695918"/>
    <w:rsid w:val="0069600B"/>
    <w:rsid w:val="00697613"/>
    <w:rsid w:val="006A0A1A"/>
    <w:rsid w:val="006A118D"/>
    <w:rsid w:val="006A2F81"/>
    <w:rsid w:val="006A3E66"/>
    <w:rsid w:val="006A417D"/>
    <w:rsid w:val="006A4EE6"/>
    <w:rsid w:val="006A5486"/>
    <w:rsid w:val="006A6460"/>
    <w:rsid w:val="006A79FF"/>
    <w:rsid w:val="006A7B78"/>
    <w:rsid w:val="006A7D5E"/>
    <w:rsid w:val="006B0760"/>
    <w:rsid w:val="006B104E"/>
    <w:rsid w:val="006B32F5"/>
    <w:rsid w:val="006B58F4"/>
    <w:rsid w:val="006B5AEA"/>
    <w:rsid w:val="006B607B"/>
    <w:rsid w:val="006B62DA"/>
    <w:rsid w:val="006B6383"/>
    <w:rsid w:val="006B640D"/>
    <w:rsid w:val="006B735A"/>
    <w:rsid w:val="006C062E"/>
    <w:rsid w:val="006C09FB"/>
    <w:rsid w:val="006C1865"/>
    <w:rsid w:val="006C4B78"/>
    <w:rsid w:val="006C4E19"/>
    <w:rsid w:val="006C61FA"/>
    <w:rsid w:val="006C6A2D"/>
    <w:rsid w:val="006C7459"/>
    <w:rsid w:val="006C7898"/>
    <w:rsid w:val="006CF52C"/>
    <w:rsid w:val="006D0172"/>
    <w:rsid w:val="006D0896"/>
    <w:rsid w:val="006D2982"/>
    <w:rsid w:val="006D7288"/>
    <w:rsid w:val="006D7359"/>
    <w:rsid w:val="006D784C"/>
    <w:rsid w:val="006E0F84"/>
    <w:rsid w:val="006E100F"/>
    <w:rsid w:val="006E25D2"/>
    <w:rsid w:val="006E6565"/>
    <w:rsid w:val="006F127A"/>
    <w:rsid w:val="006F199A"/>
    <w:rsid w:val="006F2CCB"/>
    <w:rsid w:val="0070177D"/>
    <w:rsid w:val="007033EB"/>
    <w:rsid w:val="0070391A"/>
    <w:rsid w:val="0070529C"/>
    <w:rsid w:val="00706486"/>
    <w:rsid w:val="00710007"/>
    <w:rsid w:val="007100D1"/>
    <w:rsid w:val="0071087A"/>
    <w:rsid w:val="00712112"/>
    <w:rsid w:val="00712AE2"/>
    <w:rsid w:val="00713D22"/>
    <w:rsid w:val="00714A1B"/>
    <w:rsid w:val="00714BAA"/>
    <w:rsid w:val="007161E9"/>
    <w:rsid w:val="007165B5"/>
    <w:rsid w:val="007169D0"/>
    <w:rsid w:val="0072079D"/>
    <w:rsid w:val="007214E3"/>
    <w:rsid w:val="007222F7"/>
    <w:rsid w:val="00722CD1"/>
    <w:rsid w:val="00724216"/>
    <w:rsid w:val="00724667"/>
    <w:rsid w:val="00724679"/>
    <w:rsid w:val="00724772"/>
    <w:rsid w:val="00724F11"/>
    <w:rsid w:val="00725368"/>
    <w:rsid w:val="0072633D"/>
    <w:rsid w:val="007304F3"/>
    <w:rsid w:val="00730839"/>
    <w:rsid w:val="007308D4"/>
    <w:rsid w:val="00730F60"/>
    <w:rsid w:val="00731730"/>
    <w:rsid w:val="007319D6"/>
    <w:rsid w:val="00733FF9"/>
    <w:rsid w:val="00736C03"/>
    <w:rsid w:val="00737BF4"/>
    <w:rsid w:val="007439A5"/>
    <w:rsid w:val="00744421"/>
    <w:rsid w:val="00745731"/>
    <w:rsid w:val="00747B84"/>
    <w:rsid w:val="007504C8"/>
    <w:rsid w:val="007513ED"/>
    <w:rsid w:val="007517EC"/>
    <w:rsid w:val="007518B1"/>
    <w:rsid w:val="00751BD7"/>
    <w:rsid w:val="00752038"/>
    <w:rsid w:val="007546E2"/>
    <w:rsid w:val="007554DF"/>
    <w:rsid w:val="0075776D"/>
    <w:rsid w:val="00757F0C"/>
    <w:rsid w:val="00760F1A"/>
    <w:rsid w:val="007613FB"/>
    <w:rsid w:val="007618BF"/>
    <w:rsid w:val="0076193F"/>
    <w:rsid w:val="00761E34"/>
    <w:rsid w:val="00765958"/>
    <w:rsid w:val="007665C4"/>
    <w:rsid w:val="00770837"/>
    <w:rsid w:val="007722BF"/>
    <w:rsid w:val="0077580B"/>
    <w:rsid w:val="00775B79"/>
    <w:rsid w:val="00781167"/>
    <w:rsid w:val="00784093"/>
    <w:rsid w:val="007854B3"/>
    <w:rsid w:val="00785B02"/>
    <w:rsid w:val="0078787D"/>
    <w:rsid w:val="00787FA8"/>
    <w:rsid w:val="0079085F"/>
    <w:rsid w:val="007917B2"/>
    <w:rsid w:val="007944F8"/>
    <w:rsid w:val="00795B14"/>
    <w:rsid w:val="007973E3"/>
    <w:rsid w:val="007A07D4"/>
    <w:rsid w:val="007A0E04"/>
    <w:rsid w:val="007A17C0"/>
    <w:rsid w:val="007A1883"/>
    <w:rsid w:val="007A3C79"/>
    <w:rsid w:val="007A528A"/>
    <w:rsid w:val="007B0BAC"/>
    <w:rsid w:val="007B2107"/>
    <w:rsid w:val="007B55E4"/>
    <w:rsid w:val="007B6502"/>
    <w:rsid w:val="007B6519"/>
    <w:rsid w:val="007B6B6B"/>
    <w:rsid w:val="007B715F"/>
    <w:rsid w:val="007B7F8B"/>
    <w:rsid w:val="007C06B6"/>
    <w:rsid w:val="007C1029"/>
    <w:rsid w:val="007C5101"/>
    <w:rsid w:val="007C5792"/>
    <w:rsid w:val="007C6309"/>
    <w:rsid w:val="007C658A"/>
    <w:rsid w:val="007D0720"/>
    <w:rsid w:val="007D10F2"/>
    <w:rsid w:val="007D1FF3"/>
    <w:rsid w:val="007D207E"/>
    <w:rsid w:val="007D2276"/>
    <w:rsid w:val="007D2576"/>
    <w:rsid w:val="007D570F"/>
    <w:rsid w:val="007D637C"/>
    <w:rsid w:val="007D6DEC"/>
    <w:rsid w:val="007E0098"/>
    <w:rsid w:val="007E0B2E"/>
    <w:rsid w:val="007E1661"/>
    <w:rsid w:val="007E22F5"/>
    <w:rsid w:val="007E2FE6"/>
    <w:rsid w:val="007E33AB"/>
    <w:rsid w:val="007E46A1"/>
    <w:rsid w:val="007E4922"/>
    <w:rsid w:val="007E506A"/>
    <w:rsid w:val="007E5591"/>
    <w:rsid w:val="007E5659"/>
    <w:rsid w:val="007E5927"/>
    <w:rsid w:val="007E61E0"/>
    <w:rsid w:val="007E668D"/>
    <w:rsid w:val="007E730D"/>
    <w:rsid w:val="007E7311"/>
    <w:rsid w:val="007F20C0"/>
    <w:rsid w:val="007F38A6"/>
    <w:rsid w:val="007F403E"/>
    <w:rsid w:val="007F5994"/>
    <w:rsid w:val="007F737D"/>
    <w:rsid w:val="007F741C"/>
    <w:rsid w:val="00801B2B"/>
    <w:rsid w:val="00802D0F"/>
    <w:rsid w:val="00802EBF"/>
    <w:rsid w:val="00803F51"/>
    <w:rsid w:val="00804765"/>
    <w:rsid w:val="008056CA"/>
    <w:rsid w:val="008072AC"/>
    <w:rsid w:val="008075ED"/>
    <w:rsid w:val="00810CEA"/>
    <w:rsid w:val="00811556"/>
    <w:rsid w:val="00812BCE"/>
    <w:rsid w:val="008137E5"/>
    <w:rsid w:val="008161BD"/>
    <w:rsid w:val="008163B5"/>
    <w:rsid w:val="00817705"/>
    <w:rsid w:val="00821398"/>
    <w:rsid w:val="0082180E"/>
    <w:rsid w:val="008233E5"/>
    <w:rsid w:val="008254DA"/>
    <w:rsid w:val="00826BC6"/>
    <w:rsid w:val="00831335"/>
    <w:rsid w:val="008324CF"/>
    <w:rsid w:val="0083342A"/>
    <w:rsid w:val="0083394B"/>
    <w:rsid w:val="00833DE8"/>
    <w:rsid w:val="00833F47"/>
    <w:rsid w:val="008348C3"/>
    <w:rsid w:val="008354CC"/>
    <w:rsid w:val="008356D0"/>
    <w:rsid w:val="008373B4"/>
    <w:rsid w:val="008404C4"/>
    <w:rsid w:val="00845007"/>
    <w:rsid w:val="00845B18"/>
    <w:rsid w:val="00847D37"/>
    <w:rsid w:val="0085001D"/>
    <w:rsid w:val="0085372A"/>
    <w:rsid w:val="0085701C"/>
    <w:rsid w:val="00857BA4"/>
    <w:rsid w:val="00862CB7"/>
    <w:rsid w:val="008658CA"/>
    <w:rsid w:val="00867021"/>
    <w:rsid w:val="00870802"/>
    <w:rsid w:val="00871762"/>
    <w:rsid w:val="00871A41"/>
    <w:rsid w:val="00874C9B"/>
    <w:rsid w:val="00877CAC"/>
    <w:rsid w:val="00881464"/>
    <w:rsid w:val="008827C8"/>
    <w:rsid w:val="00882CC7"/>
    <w:rsid w:val="008830EA"/>
    <w:rsid w:val="0088529B"/>
    <w:rsid w:val="00885C38"/>
    <w:rsid w:val="00886325"/>
    <w:rsid w:val="00886D76"/>
    <w:rsid w:val="0088F87D"/>
    <w:rsid w:val="00890697"/>
    <w:rsid w:val="008916AC"/>
    <w:rsid w:val="0089524F"/>
    <w:rsid w:val="008967FB"/>
    <w:rsid w:val="00897019"/>
    <w:rsid w:val="008974CE"/>
    <w:rsid w:val="008979CA"/>
    <w:rsid w:val="008A3072"/>
    <w:rsid w:val="008A4170"/>
    <w:rsid w:val="008A4B83"/>
    <w:rsid w:val="008A54AB"/>
    <w:rsid w:val="008A5C90"/>
    <w:rsid w:val="008A7455"/>
    <w:rsid w:val="008A7DA3"/>
    <w:rsid w:val="008B0A07"/>
    <w:rsid w:val="008B2301"/>
    <w:rsid w:val="008B3D63"/>
    <w:rsid w:val="008B3EBF"/>
    <w:rsid w:val="008B781F"/>
    <w:rsid w:val="008C0069"/>
    <w:rsid w:val="008C0876"/>
    <w:rsid w:val="008C0CA2"/>
    <w:rsid w:val="008C1495"/>
    <w:rsid w:val="008C2867"/>
    <w:rsid w:val="008C46EE"/>
    <w:rsid w:val="008C4CED"/>
    <w:rsid w:val="008C5E2A"/>
    <w:rsid w:val="008C69F2"/>
    <w:rsid w:val="008D4159"/>
    <w:rsid w:val="008D4F32"/>
    <w:rsid w:val="008D5522"/>
    <w:rsid w:val="008D69C5"/>
    <w:rsid w:val="008D7404"/>
    <w:rsid w:val="008D7E19"/>
    <w:rsid w:val="008D7E8C"/>
    <w:rsid w:val="008E0F86"/>
    <w:rsid w:val="008E16CC"/>
    <w:rsid w:val="008E2DC1"/>
    <w:rsid w:val="008E47A1"/>
    <w:rsid w:val="008E4E79"/>
    <w:rsid w:val="008F0BC9"/>
    <w:rsid w:val="008F2DC1"/>
    <w:rsid w:val="008F5BA9"/>
    <w:rsid w:val="008F70AD"/>
    <w:rsid w:val="008F7CE2"/>
    <w:rsid w:val="009005D9"/>
    <w:rsid w:val="00900DB1"/>
    <w:rsid w:val="00901614"/>
    <w:rsid w:val="00901743"/>
    <w:rsid w:val="009022BF"/>
    <w:rsid w:val="00903198"/>
    <w:rsid w:val="00903795"/>
    <w:rsid w:val="00903FCE"/>
    <w:rsid w:val="0090609A"/>
    <w:rsid w:val="0090629D"/>
    <w:rsid w:val="00906582"/>
    <w:rsid w:val="0090674D"/>
    <w:rsid w:val="0091032F"/>
    <w:rsid w:val="00911CD9"/>
    <w:rsid w:val="00912B71"/>
    <w:rsid w:val="00913B59"/>
    <w:rsid w:val="009147FD"/>
    <w:rsid w:val="0091552B"/>
    <w:rsid w:val="009162E3"/>
    <w:rsid w:val="0092132E"/>
    <w:rsid w:val="00921C63"/>
    <w:rsid w:val="00921F72"/>
    <w:rsid w:val="00922C9A"/>
    <w:rsid w:val="00925910"/>
    <w:rsid w:val="00926FE5"/>
    <w:rsid w:val="009304D7"/>
    <w:rsid w:val="00931632"/>
    <w:rsid w:val="00931CD8"/>
    <w:rsid w:val="00932827"/>
    <w:rsid w:val="00932C92"/>
    <w:rsid w:val="0093436D"/>
    <w:rsid w:val="00934F45"/>
    <w:rsid w:val="009360B3"/>
    <w:rsid w:val="00936F28"/>
    <w:rsid w:val="0093718E"/>
    <w:rsid w:val="009424C9"/>
    <w:rsid w:val="0094296B"/>
    <w:rsid w:val="00942F02"/>
    <w:rsid w:val="0094381E"/>
    <w:rsid w:val="00945243"/>
    <w:rsid w:val="009454E4"/>
    <w:rsid w:val="009455C7"/>
    <w:rsid w:val="0094636B"/>
    <w:rsid w:val="00946836"/>
    <w:rsid w:val="00947C41"/>
    <w:rsid w:val="009504F1"/>
    <w:rsid w:val="0095408B"/>
    <w:rsid w:val="0095484E"/>
    <w:rsid w:val="00955A3B"/>
    <w:rsid w:val="00955F8C"/>
    <w:rsid w:val="00957E0D"/>
    <w:rsid w:val="009612E2"/>
    <w:rsid w:val="00961D7E"/>
    <w:rsid w:val="00962D20"/>
    <w:rsid w:val="0096399F"/>
    <w:rsid w:val="009641D3"/>
    <w:rsid w:val="0096683A"/>
    <w:rsid w:val="00966B36"/>
    <w:rsid w:val="00966FEF"/>
    <w:rsid w:val="00967611"/>
    <w:rsid w:val="00970263"/>
    <w:rsid w:val="00975503"/>
    <w:rsid w:val="009773C6"/>
    <w:rsid w:val="00977A02"/>
    <w:rsid w:val="00984240"/>
    <w:rsid w:val="00984C03"/>
    <w:rsid w:val="00985DED"/>
    <w:rsid w:val="009874A9"/>
    <w:rsid w:val="009877CE"/>
    <w:rsid w:val="00987F2B"/>
    <w:rsid w:val="00990DA9"/>
    <w:rsid w:val="009931F2"/>
    <w:rsid w:val="00994D34"/>
    <w:rsid w:val="00995B07"/>
    <w:rsid w:val="009A1A9F"/>
    <w:rsid w:val="009A2619"/>
    <w:rsid w:val="009A2BCE"/>
    <w:rsid w:val="009A5850"/>
    <w:rsid w:val="009A7AED"/>
    <w:rsid w:val="009B002A"/>
    <w:rsid w:val="009B02A7"/>
    <w:rsid w:val="009B10D6"/>
    <w:rsid w:val="009B1E79"/>
    <w:rsid w:val="009B1F9A"/>
    <w:rsid w:val="009B2C49"/>
    <w:rsid w:val="009B508D"/>
    <w:rsid w:val="009B56C0"/>
    <w:rsid w:val="009C394B"/>
    <w:rsid w:val="009C5F56"/>
    <w:rsid w:val="009D07F1"/>
    <w:rsid w:val="009D5AA9"/>
    <w:rsid w:val="009D61CA"/>
    <w:rsid w:val="009D65D0"/>
    <w:rsid w:val="009D7806"/>
    <w:rsid w:val="009D7E91"/>
    <w:rsid w:val="009E1140"/>
    <w:rsid w:val="009E135E"/>
    <w:rsid w:val="009E1EE1"/>
    <w:rsid w:val="009E3272"/>
    <w:rsid w:val="009E3A41"/>
    <w:rsid w:val="009E3C92"/>
    <w:rsid w:val="009E472C"/>
    <w:rsid w:val="009E54F4"/>
    <w:rsid w:val="009E6DF6"/>
    <w:rsid w:val="009E71AD"/>
    <w:rsid w:val="009E77EF"/>
    <w:rsid w:val="009F1F01"/>
    <w:rsid w:val="009F2BFA"/>
    <w:rsid w:val="00A00F18"/>
    <w:rsid w:val="00A017C9"/>
    <w:rsid w:val="00A01F12"/>
    <w:rsid w:val="00A02A20"/>
    <w:rsid w:val="00A03A3D"/>
    <w:rsid w:val="00A045C4"/>
    <w:rsid w:val="00A06041"/>
    <w:rsid w:val="00A073B5"/>
    <w:rsid w:val="00A10DFA"/>
    <w:rsid w:val="00A1383A"/>
    <w:rsid w:val="00A13C7B"/>
    <w:rsid w:val="00A152EF"/>
    <w:rsid w:val="00A1730F"/>
    <w:rsid w:val="00A17E0A"/>
    <w:rsid w:val="00A21708"/>
    <w:rsid w:val="00A21B27"/>
    <w:rsid w:val="00A22362"/>
    <w:rsid w:val="00A249BA"/>
    <w:rsid w:val="00A251CA"/>
    <w:rsid w:val="00A26C44"/>
    <w:rsid w:val="00A2761C"/>
    <w:rsid w:val="00A27D45"/>
    <w:rsid w:val="00A307C7"/>
    <w:rsid w:val="00A30FB6"/>
    <w:rsid w:val="00A35DB7"/>
    <w:rsid w:val="00A36A31"/>
    <w:rsid w:val="00A376EE"/>
    <w:rsid w:val="00A41837"/>
    <w:rsid w:val="00A42A4C"/>
    <w:rsid w:val="00A435AC"/>
    <w:rsid w:val="00A44581"/>
    <w:rsid w:val="00A447C9"/>
    <w:rsid w:val="00A45093"/>
    <w:rsid w:val="00A4659D"/>
    <w:rsid w:val="00A46750"/>
    <w:rsid w:val="00A478F3"/>
    <w:rsid w:val="00A50EAF"/>
    <w:rsid w:val="00A52691"/>
    <w:rsid w:val="00A5379F"/>
    <w:rsid w:val="00A544F0"/>
    <w:rsid w:val="00A54A46"/>
    <w:rsid w:val="00A54B27"/>
    <w:rsid w:val="00A57290"/>
    <w:rsid w:val="00A602F9"/>
    <w:rsid w:val="00A6226C"/>
    <w:rsid w:val="00A62EC3"/>
    <w:rsid w:val="00A63B9B"/>
    <w:rsid w:val="00A64A54"/>
    <w:rsid w:val="00A650EE"/>
    <w:rsid w:val="00A662C8"/>
    <w:rsid w:val="00A67F3A"/>
    <w:rsid w:val="00A67F9D"/>
    <w:rsid w:val="00A71157"/>
    <w:rsid w:val="00A711E3"/>
    <w:rsid w:val="00A71319"/>
    <w:rsid w:val="00A71DAB"/>
    <w:rsid w:val="00A72BD6"/>
    <w:rsid w:val="00A73199"/>
    <w:rsid w:val="00A731CE"/>
    <w:rsid w:val="00A7403E"/>
    <w:rsid w:val="00A75858"/>
    <w:rsid w:val="00A758D1"/>
    <w:rsid w:val="00A80964"/>
    <w:rsid w:val="00A820BC"/>
    <w:rsid w:val="00A84DD3"/>
    <w:rsid w:val="00A85E6C"/>
    <w:rsid w:val="00A8727A"/>
    <w:rsid w:val="00A91617"/>
    <w:rsid w:val="00A93948"/>
    <w:rsid w:val="00A94D41"/>
    <w:rsid w:val="00A9573F"/>
    <w:rsid w:val="00A96547"/>
    <w:rsid w:val="00A966E6"/>
    <w:rsid w:val="00A97A74"/>
    <w:rsid w:val="00AA1628"/>
    <w:rsid w:val="00AA220F"/>
    <w:rsid w:val="00AA34B3"/>
    <w:rsid w:val="00AA36EF"/>
    <w:rsid w:val="00AA4184"/>
    <w:rsid w:val="00AA649F"/>
    <w:rsid w:val="00AB06CF"/>
    <w:rsid w:val="00AB1804"/>
    <w:rsid w:val="00AB19C8"/>
    <w:rsid w:val="00AB2BE3"/>
    <w:rsid w:val="00AB39EA"/>
    <w:rsid w:val="00AB6C72"/>
    <w:rsid w:val="00AB7834"/>
    <w:rsid w:val="00AB7BF8"/>
    <w:rsid w:val="00AC198E"/>
    <w:rsid w:val="00AC1D44"/>
    <w:rsid w:val="00AC1DEF"/>
    <w:rsid w:val="00AC2572"/>
    <w:rsid w:val="00AC3017"/>
    <w:rsid w:val="00AC3368"/>
    <w:rsid w:val="00AC4D5F"/>
    <w:rsid w:val="00AC4F4A"/>
    <w:rsid w:val="00AC5FBD"/>
    <w:rsid w:val="00AC6236"/>
    <w:rsid w:val="00AD0413"/>
    <w:rsid w:val="00AD0D3D"/>
    <w:rsid w:val="00AD1D2C"/>
    <w:rsid w:val="00AD3210"/>
    <w:rsid w:val="00AD35C6"/>
    <w:rsid w:val="00AD5473"/>
    <w:rsid w:val="00AD5810"/>
    <w:rsid w:val="00AD6553"/>
    <w:rsid w:val="00AE0525"/>
    <w:rsid w:val="00AE08DB"/>
    <w:rsid w:val="00AE0D4A"/>
    <w:rsid w:val="00AE189E"/>
    <w:rsid w:val="00AE24C2"/>
    <w:rsid w:val="00AE2729"/>
    <w:rsid w:val="00AE3148"/>
    <w:rsid w:val="00AE5AE2"/>
    <w:rsid w:val="00AE7343"/>
    <w:rsid w:val="00AF03BF"/>
    <w:rsid w:val="00AF4EF5"/>
    <w:rsid w:val="00AF5492"/>
    <w:rsid w:val="00AF54B0"/>
    <w:rsid w:val="00AF62F5"/>
    <w:rsid w:val="00AF754D"/>
    <w:rsid w:val="00B00783"/>
    <w:rsid w:val="00B00A13"/>
    <w:rsid w:val="00B00D69"/>
    <w:rsid w:val="00B00E04"/>
    <w:rsid w:val="00B05485"/>
    <w:rsid w:val="00B05DA3"/>
    <w:rsid w:val="00B108AF"/>
    <w:rsid w:val="00B12D15"/>
    <w:rsid w:val="00B13CDE"/>
    <w:rsid w:val="00B1458E"/>
    <w:rsid w:val="00B14B5A"/>
    <w:rsid w:val="00B14C51"/>
    <w:rsid w:val="00B14FF5"/>
    <w:rsid w:val="00B20021"/>
    <w:rsid w:val="00B20FDE"/>
    <w:rsid w:val="00B231CE"/>
    <w:rsid w:val="00B27228"/>
    <w:rsid w:val="00B30749"/>
    <w:rsid w:val="00B3076D"/>
    <w:rsid w:val="00B31412"/>
    <w:rsid w:val="00B32078"/>
    <w:rsid w:val="00B329DD"/>
    <w:rsid w:val="00B37F2A"/>
    <w:rsid w:val="00B42041"/>
    <w:rsid w:val="00B43FBF"/>
    <w:rsid w:val="00B447C2"/>
    <w:rsid w:val="00B44880"/>
    <w:rsid w:val="00B44F11"/>
    <w:rsid w:val="00B45882"/>
    <w:rsid w:val="00B46E62"/>
    <w:rsid w:val="00B47BE8"/>
    <w:rsid w:val="00B47F64"/>
    <w:rsid w:val="00B47FAB"/>
    <w:rsid w:val="00B503F9"/>
    <w:rsid w:val="00B513F2"/>
    <w:rsid w:val="00B51846"/>
    <w:rsid w:val="00B54D94"/>
    <w:rsid w:val="00B56E68"/>
    <w:rsid w:val="00B5726F"/>
    <w:rsid w:val="00B61394"/>
    <w:rsid w:val="00B614B0"/>
    <w:rsid w:val="00B62979"/>
    <w:rsid w:val="00B641C8"/>
    <w:rsid w:val="00B66F39"/>
    <w:rsid w:val="00B70056"/>
    <w:rsid w:val="00B721AC"/>
    <w:rsid w:val="00B74D75"/>
    <w:rsid w:val="00B75795"/>
    <w:rsid w:val="00B75D87"/>
    <w:rsid w:val="00B75E96"/>
    <w:rsid w:val="00B800E0"/>
    <w:rsid w:val="00B81BE9"/>
    <w:rsid w:val="00B823A7"/>
    <w:rsid w:val="00B8579C"/>
    <w:rsid w:val="00B859E4"/>
    <w:rsid w:val="00B90FA5"/>
    <w:rsid w:val="00B919F1"/>
    <w:rsid w:val="00B91E16"/>
    <w:rsid w:val="00B930DB"/>
    <w:rsid w:val="00B96E1C"/>
    <w:rsid w:val="00B97A70"/>
    <w:rsid w:val="00BA14A9"/>
    <w:rsid w:val="00BA2260"/>
    <w:rsid w:val="00BA5B6A"/>
    <w:rsid w:val="00BA6747"/>
    <w:rsid w:val="00BA7ACA"/>
    <w:rsid w:val="00BB351D"/>
    <w:rsid w:val="00BB3643"/>
    <w:rsid w:val="00BB3F6F"/>
    <w:rsid w:val="00BB468D"/>
    <w:rsid w:val="00BB5C3E"/>
    <w:rsid w:val="00BB6FAF"/>
    <w:rsid w:val="00BC0E8D"/>
    <w:rsid w:val="00BC135E"/>
    <w:rsid w:val="00BC1DEE"/>
    <w:rsid w:val="00BC34F3"/>
    <w:rsid w:val="00BC3DFF"/>
    <w:rsid w:val="00BC4F18"/>
    <w:rsid w:val="00BC5606"/>
    <w:rsid w:val="00BC7C02"/>
    <w:rsid w:val="00BD434B"/>
    <w:rsid w:val="00BD63B6"/>
    <w:rsid w:val="00BD7605"/>
    <w:rsid w:val="00BE0C0E"/>
    <w:rsid w:val="00BE0DF4"/>
    <w:rsid w:val="00BE1080"/>
    <w:rsid w:val="00BE3859"/>
    <w:rsid w:val="00BE6551"/>
    <w:rsid w:val="00BE78FF"/>
    <w:rsid w:val="00BF093B"/>
    <w:rsid w:val="00BF15B9"/>
    <w:rsid w:val="00C002E4"/>
    <w:rsid w:val="00C00535"/>
    <w:rsid w:val="00C00B88"/>
    <w:rsid w:val="00C011EA"/>
    <w:rsid w:val="00C012F1"/>
    <w:rsid w:val="00C01D2F"/>
    <w:rsid w:val="00C02DCF"/>
    <w:rsid w:val="00C03428"/>
    <w:rsid w:val="00C04241"/>
    <w:rsid w:val="00C06B2A"/>
    <w:rsid w:val="00C07A22"/>
    <w:rsid w:val="00C10E64"/>
    <w:rsid w:val="00C11AB7"/>
    <w:rsid w:val="00C126C5"/>
    <w:rsid w:val="00C12DD5"/>
    <w:rsid w:val="00C146D6"/>
    <w:rsid w:val="00C153C5"/>
    <w:rsid w:val="00C23B05"/>
    <w:rsid w:val="00C25228"/>
    <w:rsid w:val="00C27B62"/>
    <w:rsid w:val="00C323C4"/>
    <w:rsid w:val="00C3527D"/>
    <w:rsid w:val="00C35ACB"/>
    <w:rsid w:val="00C35E57"/>
    <w:rsid w:val="00C35E80"/>
    <w:rsid w:val="00C40AA2"/>
    <w:rsid w:val="00C4244F"/>
    <w:rsid w:val="00C44EB9"/>
    <w:rsid w:val="00C453D6"/>
    <w:rsid w:val="00C458D3"/>
    <w:rsid w:val="00C46262"/>
    <w:rsid w:val="00C50CCC"/>
    <w:rsid w:val="00C5253D"/>
    <w:rsid w:val="00C56681"/>
    <w:rsid w:val="00C574D6"/>
    <w:rsid w:val="00C609F2"/>
    <w:rsid w:val="00C6110D"/>
    <w:rsid w:val="00C632ED"/>
    <w:rsid w:val="00C6385E"/>
    <w:rsid w:val="00C63ED2"/>
    <w:rsid w:val="00C65389"/>
    <w:rsid w:val="00C65943"/>
    <w:rsid w:val="00C66150"/>
    <w:rsid w:val="00C70229"/>
    <w:rsid w:val="00C70EF5"/>
    <w:rsid w:val="00C72C5E"/>
    <w:rsid w:val="00C74E5F"/>
    <w:rsid w:val="00C75456"/>
    <w:rsid w:val="00C756C5"/>
    <w:rsid w:val="00C76EFE"/>
    <w:rsid w:val="00C82195"/>
    <w:rsid w:val="00C82CAE"/>
    <w:rsid w:val="00C8442E"/>
    <w:rsid w:val="00C85CF0"/>
    <w:rsid w:val="00C8682C"/>
    <w:rsid w:val="00C923FD"/>
    <w:rsid w:val="00C930A8"/>
    <w:rsid w:val="00C949CB"/>
    <w:rsid w:val="00C96186"/>
    <w:rsid w:val="00CA04F0"/>
    <w:rsid w:val="00CA108B"/>
    <w:rsid w:val="00CA177A"/>
    <w:rsid w:val="00CA2063"/>
    <w:rsid w:val="00CA6CDB"/>
    <w:rsid w:val="00CA6D17"/>
    <w:rsid w:val="00CA7D94"/>
    <w:rsid w:val="00CB06DC"/>
    <w:rsid w:val="00CB0E39"/>
    <w:rsid w:val="00CB2F47"/>
    <w:rsid w:val="00CB5B80"/>
    <w:rsid w:val="00CB5E13"/>
    <w:rsid w:val="00CC05D6"/>
    <w:rsid w:val="00CC0A30"/>
    <w:rsid w:val="00CC2EF9"/>
    <w:rsid w:val="00CC3524"/>
    <w:rsid w:val="00CC3C59"/>
    <w:rsid w:val="00CC5C42"/>
    <w:rsid w:val="00CC5FC6"/>
    <w:rsid w:val="00CC6FCE"/>
    <w:rsid w:val="00CD1172"/>
    <w:rsid w:val="00CD27BE"/>
    <w:rsid w:val="00CD29E9"/>
    <w:rsid w:val="00CD2D04"/>
    <w:rsid w:val="00CD4BBC"/>
    <w:rsid w:val="00CD6F0F"/>
    <w:rsid w:val="00CD7033"/>
    <w:rsid w:val="00CD78B8"/>
    <w:rsid w:val="00CE0083"/>
    <w:rsid w:val="00CE0BB7"/>
    <w:rsid w:val="00CE1438"/>
    <w:rsid w:val="00CE1DD5"/>
    <w:rsid w:val="00CE3E9A"/>
    <w:rsid w:val="00CE499A"/>
    <w:rsid w:val="00CE5D56"/>
    <w:rsid w:val="00CE64C3"/>
    <w:rsid w:val="00CE708B"/>
    <w:rsid w:val="00CE7A7C"/>
    <w:rsid w:val="00CF26B7"/>
    <w:rsid w:val="00CF3E4B"/>
    <w:rsid w:val="00CF4D1B"/>
    <w:rsid w:val="00CF558D"/>
    <w:rsid w:val="00CF6E39"/>
    <w:rsid w:val="00CF71FE"/>
    <w:rsid w:val="00CF72DA"/>
    <w:rsid w:val="00CF7B0F"/>
    <w:rsid w:val="00CF7CF1"/>
    <w:rsid w:val="00D01E4A"/>
    <w:rsid w:val="00D02D86"/>
    <w:rsid w:val="00D033DF"/>
    <w:rsid w:val="00D03B57"/>
    <w:rsid w:val="00D0449B"/>
    <w:rsid w:val="00D04D2E"/>
    <w:rsid w:val="00D06347"/>
    <w:rsid w:val="00D0664F"/>
    <w:rsid w:val="00D0769A"/>
    <w:rsid w:val="00D135B2"/>
    <w:rsid w:val="00D14AB9"/>
    <w:rsid w:val="00D15B4E"/>
    <w:rsid w:val="00D175EE"/>
    <w:rsid w:val="00D177E7"/>
    <w:rsid w:val="00D17ADF"/>
    <w:rsid w:val="00D202A1"/>
    <w:rsid w:val="00D20594"/>
    <w:rsid w:val="00D2079F"/>
    <w:rsid w:val="00D21307"/>
    <w:rsid w:val="00D23475"/>
    <w:rsid w:val="00D23C8C"/>
    <w:rsid w:val="00D27453"/>
    <w:rsid w:val="00D27B56"/>
    <w:rsid w:val="00D30592"/>
    <w:rsid w:val="00D344E2"/>
    <w:rsid w:val="00D35D5F"/>
    <w:rsid w:val="00D36054"/>
    <w:rsid w:val="00D3631E"/>
    <w:rsid w:val="00D375EB"/>
    <w:rsid w:val="00D4224A"/>
    <w:rsid w:val="00D42F96"/>
    <w:rsid w:val="00D43A72"/>
    <w:rsid w:val="00D447EF"/>
    <w:rsid w:val="00D451A7"/>
    <w:rsid w:val="00D45A5C"/>
    <w:rsid w:val="00D4766C"/>
    <w:rsid w:val="00D505E2"/>
    <w:rsid w:val="00D507FD"/>
    <w:rsid w:val="00D515DD"/>
    <w:rsid w:val="00D5544F"/>
    <w:rsid w:val="00D56DDF"/>
    <w:rsid w:val="00D571D1"/>
    <w:rsid w:val="00D575F5"/>
    <w:rsid w:val="00D57C44"/>
    <w:rsid w:val="00D61697"/>
    <w:rsid w:val="00D62A56"/>
    <w:rsid w:val="00D6498F"/>
    <w:rsid w:val="00D65195"/>
    <w:rsid w:val="00D6634A"/>
    <w:rsid w:val="00D66A2E"/>
    <w:rsid w:val="00D67241"/>
    <w:rsid w:val="00D713D4"/>
    <w:rsid w:val="00D71BF4"/>
    <w:rsid w:val="00D72DB2"/>
    <w:rsid w:val="00D740C2"/>
    <w:rsid w:val="00D7463D"/>
    <w:rsid w:val="00D74C30"/>
    <w:rsid w:val="00D750A1"/>
    <w:rsid w:val="00D751DF"/>
    <w:rsid w:val="00D765F9"/>
    <w:rsid w:val="00D80F5A"/>
    <w:rsid w:val="00D83D92"/>
    <w:rsid w:val="00D83DE8"/>
    <w:rsid w:val="00D84943"/>
    <w:rsid w:val="00D85566"/>
    <w:rsid w:val="00D909E8"/>
    <w:rsid w:val="00D91282"/>
    <w:rsid w:val="00D91341"/>
    <w:rsid w:val="00D91A47"/>
    <w:rsid w:val="00D91D6F"/>
    <w:rsid w:val="00D91ED6"/>
    <w:rsid w:val="00D934C6"/>
    <w:rsid w:val="00D94AE7"/>
    <w:rsid w:val="00D958C6"/>
    <w:rsid w:val="00D966B3"/>
    <w:rsid w:val="00D96FD2"/>
    <w:rsid w:val="00D970F0"/>
    <w:rsid w:val="00D97EEB"/>
    <w:rsid w:val="00D97F75"/>
    <w:rsid w:val="00DA217A"/>
    <w:rsid w:val="00DA4540"/>
    <w:rsid w:val="00DA587E"/>
    <w:rsid w:val="00DA60F4"/>
    <w:rsid w:val="00DA726F"/>
    <w:rsid w:val="00DA72D4"/>
    <w:rsid w:val="00DB0F8B"/>
    <w:rsid w:val="00DB1B51"/>
    <w:rsid w:val="00DB3052"/>
    <w:rsid w:val="00DB58A1"/>
    <w:rsid w:val="00DC0146"/>
    <w:rsid w:val="00DC277C"/>
    <w:rsid w:val="00DC2D17"/>
    <w:rsid w:val="00DC40F5"/>
    <w:rsid w:val="00DC550D"/>
    <w:rsid w:val="00DC6A94"/>
    <w:rsid w:val="00DD090C"/>
    <w:rsid w:val="00DD1A59"/>
    <w:rsid w:val="00DD52FC"/>
    <w:rsid w:val="00DD6878"/>
    <w:rsid w:val="00DE23BF"/>
    <w:rsid w:val="00DE2C47"/>
    <w:rsid w:val="00DE2FD5"/>
    <w:rsid w:val="00DE3981"/>
    <w:rsid w:val="00DE40DD"/>
    <w:rsid w:val="00DE45F9"/>
    <w:rsid w:val="00DE5278"/>
    <w:rsid w:val="00DE7614"/>
    <w:rsid w:val="00DE7755"/>
    <w:rsid w:val="00DE7D6F"/>
    <w:rsid w:val="00DE7FB7"/>
    <w:rsid w:val="00DF059A"/>
    <w:rsid w:val="00DF1399"/>
    <w:rsid w:val="00DF2D08"/>
    <w:rsid w:val="00DF3D56"/>
    <w:rsid w:val="00DF64E9"/>
    <w:rsid w:val="00DF6702"/>
    <w:rsid w:val="00DF6D19"/>
    <w:rsid w:val="00DF6ED2"/>
    <w:rsid w:val="00DF70F5"/>
    <w:rsid w:val="00DF7EC3"/>
    <w:rsid w:val="00E00E45"/>
    <w:rsid w:val="00E015AB"/>
    <w:rsid w:val="00E04255"/>
    <w:rsid w:val="00E06F82"/>
    <w:rsid w:val="00E074EE"/>
    <w:rsid w:val="00E11397"/>
    <w:rsid w:val="00E12E26"/>
    <w:rsid w:val="00E14859"/>
    <w:rsid w:val="00E14C7B"/>
    <w:rsid w:val="00E17053"/>
    <w:rsid w:val="00E2252C"/>
    <w:rsid w:val="00E23837"/>
    <w:rsid w:val="00E25B3B"/>
    <w:rsid w:val="00E25D1B"/>
    <w:rsid w:val="00E262E2"/>
    <w:rsid w:val="00E270C0"/>
    <w:rsid w:val="00E32F63"/>
    <w:rsid w:val="00E33DCF"/>
    <w:rsid w:val="00E34549"/>
    <w:rsid w:val="00E3623F"/>
    <w:rsid w:val="00E36478"/>
    <w:rsid w:val="00E36D82"/>
    <w:rsid w:val="00E373B1"/>
    <w:rsid w:val="00E40C77"/>
    <w:rsid w:val="00E43A44"/>
    <w:rsid w:val="00E43C99"/>
    <w:rsid w:val="00E460B9"/>
    <w:rsid w:val="00E51601"/>
    <w:rsid w:val="00E516F6"/>
    <w:rsid w:val="00E51965"/>
    <w:rsid w:val="00E527C4"/>
    <w:rsid w:val="00E54174"/>
    <w:rsid w:val="00E543B1"/>
    <w:rsid w:val="00E54A28"/>
    <w:rsid w:val="00E54AF1"/>
    <w:rsid w:val="00E573C2"/>
    <w:rsid w:val="00E57E50"/>
    <w:rsid w:val="00E63136"/>
    <w:rsid w:val="00E638A0"/>
    <w:rsid w:val="00E63D7B"/>
    <w:rsid w:val="00E63DDD"/>
    <w:rsid w:val="00E65568"/>
    <w:rsid w:val="00E66095"/>
    <w:rsid w:val="00E67121"/>
    <w:rsid w:val="00E70B44"/>
    <w:rsid w:val="00E70C57"/>
    <w:rsid w:val="00E7198D"/>
    <w:rsid w:val="00E735AF"/>
    <w:rsid w:val="00E74CA6"/>
    <w:rsid w:val="00E75CED"/>
    <w:rsid w:val="00E75E3D"/>
    <w:rsid w:val="00E76FD0"/>
    <w:rsid w:val="00E77724"/>
    <w:rsid w:val="00E77F25"/>
    <w:rsid w:val="00E82AC8"/>
    <w:rsid w:val="00E836F6"/>
    <w:rsid w:val="00E84491"/>
    <w:rsid w:val="00E85891"/>
    <w:rsid w:val="00E865AE"/>
    <w:rsid w:val="00E86DE7"/>
    <w:rsid w:val="00E86F70"/>
    <w:rsid w:val="00E90264"/>
    <w:rsid w:val="00E9245B"/>
    <w:rsid w:val="00E93E5E"/>
    <w:rsid w:val="00E94FAB"/>
    <w:rsid w:val="00E9731C"/>
    <w:rsid w:val="00E97970"/>
    <w:rsid w:val="00EA1F2F"/>
    <w:rsid w:val="00EA288F"/>
    <w:rsid w:val="00EA3725"/>
    <w:rsid w:val="00EA4C3F"/>
    <w:rsid w:val="00EA4E4C"/>
    <w:rsid w:val="00EB04B7"/>
    <w:rsid w:val="00EB3D77"/>
    <w:rsid w:val="00EB68B0"/>
    <w:rsid w:val="00EB7992"/>
    <w:rsid w:val="00EC0104"/>
    <w:rsid w:val="00EC0184"/>
    <w:rsid w:val="00EC2C12"/>
    <w:rsid w:val="00EC2D7A"/>
    <w:rsid w:val="00EC633A"/>
    <w:rsid w:val="00EC7362"/>
    <w:rsid w:val="00EC753E"/>
    <w:rsid w:val="00ED1B9D"/>
    <w:rsid w:val="00ED2BDF"/>
    <w:rsid w:val="00ED34C4"/>
    <w:rsid w:val="00ED5A64"/>
    <w:rsid w:val="00ED7350"/>
    <w:rsid w:val="00ED74E0"/>
    <w:rsid w:val="00EE0085"/>
    <w:rsid w:val="00EE0473"/>
    <w:rsid w:val="00EE056F"/>
    <w:rsid w:val="00EE3DFC"/>
    <w:rsid w:val="00EE4ED9"/>
    <w:rsid w:val="00EE7858"/>
    <w:rsid w:val="00EE7CA1"/>
    <w:rsid w:val="00EF195A"/>
    <w:rsid w:val="00EF21BE"/>
    <w:rsid w:val="00EF2A36"/>
    <w:rsid w:val="00EF2BD7"/>
    <w:rsid w:val="00EF43F5"/>
    <w:rsid w:val="00EF4A3F"/>
    <w:rsid w:val="00EF4AE4"/>
    <w:rsid w:val="00EF4B3C"/>
    <w:rsid w:val="00EF74D7"/>
    <w:rsid w:val="00EF7C11"/>
    <w:rsid w:val="00F0030C"/>
    <w:rsid w:val="00F0050A"/>
    <w:rsid w:val="00F00DA8"/>
    <w:rsid w:val="00F017AF"/>
    <w:rsid w:val="00F041C4"/>
    <w:rsid w:val="00F0589D"/>
    <w:rsid w:val="00F07EA8"/>
    <w:rsid w:val="00F100CE"/>
    <w:rsid w:val="00F14812"/>
    <w:rsid w:val="00F14DE6"/>
    <w:rsid w:val="00F1598C"/>
    <w:rsid w:val="00F2004A"/>
    <w:rsid w:val="00F20BC6"/>
    <w:rsid w:val="00F20C71"/>
    <w:rsid w:val="00F20C9E"/>
    <w:rsid w:val="00F21403"/>
    <w:rsid w:val="00F215AA"/>
    <w:rsid w:val="00F22987"/>
    <w:rsid w:val="00F255FC"/>
    <w:rsid w:val="00F259B0"/>
    <w:rsid w:val="00F26A20"/>
    <w:rsid w:val="00F276C9"/>
    <w:rsid w:val="00F31359"/>
    <w:rsid w:val="00F320D7"/>
    <w:rsid w:val="00F34FC8"/>
    <w:rsid w:val="00F3649F"/>
    <w:rsid w:val="00F36B5A"/>
    <w:rsid w:val="00F40690"/>
    <w:rsid w:val="00F41A53"/>
    <w:rsid w:val="00F4217F"/>
    <w:rsid w:val="00F425DD"/>
    <w:rsid w:val="00F42614"/>
    <w:rsid w:val="00F43B8F"/>
    <w:rsid w:val="00F44A2A"/>
    <w:rsid w:val="00F45CA0"/>
    <w:rsid w:val="00F50746"/>
    <w:rsid w:val="00F510C8"/>
    <w:rsid w:val="00F51785"/>
    <w:rsid w:val="00F52793"/>
    <w:rsid w:val="00F530D7"/>
    <w:rsid w:val="00F541E6"/>
    <w:rsid w:val="00F54277"/>
    <w:rsid w:val="00F554DF"/>
    <w:rsid w:val="00F56C01"/>
    <w:rsid w:val="00F5792A"/>
    <w:rsid w:val="00F62F49"/>
    <w:rsid w:val="00F640BF"/>
    <w:rsid w:val="00F64E12"/>
    <w:rsid w:val="00F64E72"/>
    <w:rsid w:val="00F70754"/>
    <w:rsid w:val="00F737F3"/>
    <w:rsid w:val="00F77926"/>
    <w:rsid w:val="00F81E1E"/>
    <w:rsid w:val="00F82561"/>
    <w:rsid w:val="00F82CB0"/>
    <w:rsid w:val="00F830BD"/>
    <w:rsid w:val="00F83A19"/>
    <w:rsid w:val="00F84134"/>
    <w:rsid w:val="00F849C4"/>
    <w:rsid w:val="00F85511"/>
    <w:rsid w:val="00F85C91"/>
    <w:rsid w:val="00F864F3"/>
    <w:rsid w:val="00F879A1"/>
    <w:rsid w:val="00F904CF"/>
    <w:rsid w:val="00F90B79"/>
    <w:rsid w:val="00F929C1"/>
    <w:rsid w:val="00F92FC4"/>
    <w:rsid w:val="00F93C08"/>
    <w:rsid w:val="00F9429C"/>
    <w:rsid w:val="00F94934"/>
    <w:rsid w:val="00F955CC"/>
    <w:rsid w:val="00F966E6"/>
    <w:rsid w:val="00F9783E"/>
    <w:rsid w:val="00F9793C"/>
    <w:rsid w:val="00F97F6D"/>
    <w:rsid w:val="00FA076A"/>
    <w:rsid w:val="00FA0C14"/>
    <w:rsid w:val="00FA137A"/>
    <w:rsid w:val="00FA1F2E"/>
    <w:rsid w:val="00FA32DA"/>
    <w:rsid w:val="00FA3DB9"/>
    <w:rsid w:val="00FA4457"/>
    <w:rsid w:val="00FA5504"/>
    <w:rsid w:val="00FA722A"/>
    <w:rsid w:val="00FB0232"/>
    <w:rsid w:val="00FB186A"/>
    <w:rsid w:val="00FB1B64"/>
    <w:rsid w:val="00FB2583"/>
    <w:rsid w:val="00FB4B02"/>
    <w:rsid w:val="00FB4C9D"/>
    <w:rsid w:val="00FB51CB"/>
    <w:rsid w:val="00FB56A5"/>
    <w:rsid w:val="00FB581B"/>
    <w:rsid w:val="00FC2831"/>
    <w:rsid w:val="00FC2D40"/>
    <w:rsid w:val="00FC2EE0"/>
    <w:rsid w:val="00FC3600"/>
    <w:rsid w:val="00FC4A9F"/>
    <w:rsid w:val="00FC565B"/>
    <w:rsid w:val="00FC5A93"/>
    <w:rsid w:val="00FC5DD5"/>
    <w:rsid w:val="00FD052B"/>
    <w:rsid w:val="00FD0E74"/>
    <w:rsid w:val="00FD2126"/>
    <w:rsid w:val="00FD458E"/>
    <w:rsid w:val="00FD4ECE"/>
    <w:rsid w:val="00FD66D2"/>
    <w:rsid w:val="00FE006E"/>
    <w:rsid w:val="00FE197E"/>
    <w:rsid w:val="00FE4124"/>
    <w:rsid w:val="00FE5317"/>
    <w:rsid w:val="00FE5753"/>
    <w:rsid w:val="00FE5FED"/>
    <w:rsid w:val="00FE61E9"/>
    <w:rsid w:val="00FE6490"/>
    <w:rsid w:val="00FE6719"/>
    <w:rsid w:val="00FF0DF1"/>
    <w:rsid w:val="00FF26AA"/>
    <w:rsid w:val="00FF33DC"/>
    <w:rsid w:val="00FF4755"/>
    <w:rsid w:val="00FF4822"/>
    <w:rsid w:val="0123000E"/>
    <w:rsid w:val="0154EEE5"/>
    <w:rsid w:val="016C70F6"/>
    <w:rsid w:val="01745E7C"/>
    <w:rsid w:val="01A6AF4F"/>
    <w:rsid w:val="01CC2B18"/>
    <w:rsid w:val="0247E53F"/>
    <w:rsid w:val="024B47B3"/>
    <w:rsid w:val="02CABDD7"/>
    <w:rsid w:val="02FECBAB"/>
    <w:rsid w:val="03084157"/>
    <w:rsid w:val="03159ED2"/>
    <w:rsid w:val="035BD074"/>
    <w:rsid w:val="0374A3C4"/>
    <w:rsid w:val="03BB4B12"/>
    <w:rsid w:val="03BB743B"/>
    <w:rsid w:val="03E82E2A"/>
    <w:rsid w:val="0422DAAE"/>
    <w:rsid w:val="04257A8A"/>
    <w:rsid w:val="04981F5B"/>
    <w:rsid w:val="04C46A12"/>
    <w:rsid w:val="04C56E57"/>
    <w:rsid w:val="04E67598"/>
    <w:rsid w:val="04F7A0D5"/>
    <w:rsid w:val="050A0A41"/>
    <w:rsid w:val="054C6671"/>
    <w:rsid w:val="05AACDDE"/>
    <w:rsid w:val="05CB897C"/>
    <w:rsid w:val="0626BBFA"/>
    <w:rsid w:val="063BF59D"/>
    <w:rsid w:val="063DDF43"/>
    <w:rsid w:val="063FE219"/>
    <w:rsid w:val="064571B9"/>
    <w:rsid w:val="06796BC9"/>
    <w:rsid w:val="06937136"/>
    <w:rsid w:val="06CEF371"/>
    <w:rsid w:val="06E14A3A"/>
    <w:rsid w:val="0707E7C8"/>
    <w:rsid w:val="074F972F"/>
    <w:rsid w:val="076E1F9F"/>
    <w:rsid w:val="0777EE95"/>
    <w:rsid w:val="081E165A"/>
    <w:rsid w:val="082F4197"/>
    <w:rsid w:val="0832B169"/>
    <w:rsid w:val="086A309B"/>
    <w:rsid w:val="086C3E51"/>
    <w:rsid w:val="0875CC1D"/>
    <w:rsid w:val="0888536F"/>
    <w:rsid w:val="08F64BD1"/>
    <w:rsid w:val="08FAA652"/>
    <w:rsid w:val="0987242E"/>
    <w:rsid w:val="0990CFCE"/>
    <w:rsid w:val="09CB11F8"/>
    <w:rsid w:val="09E0AF55"/>
    <w:rsid w:val="09F188B7"/>
    <w:rsid w:val="0A16C77D"/>
    <w:rsid w:val="0A78BA3F"/>
    <w:rsid w:val="0A8644A3"/>
    <w:rsid w:val="0AA5FE09"/>
    <w:rsid w:val="0AD05C89"/>
    <w:rsid w:val="0B132A8E"/>
    <w:rsid w:val="0B275177"/>
    <w:rsid w:val="0B41B78C"/>
    <w:rsid w:val="0B44FA7C"/>
    <w:rsid w:val="0B77EF64"/>
    <w:rsid w:val="0B883A1D"/>
    <w:rsid w:val="0B8D5918"/>
    <w:rsid w:val="0BB41B48"/>
    <w:rsid w:val="0BBD2A64"/>
    <w:rsid w:val="0BBF94BB"/>
    <w:rsid w:val="0BCFDAEE"/>
    <w:rsid w:val="0C0C6C3F"/>
    <w:rsid w:val="0C19B9B0"/>
    <w:rsid w:val="0C239E5D"/>
    <w:rsid w:val="0CC3AE7C"/>
    <w:rsid w:val="0CC68134"/>
    <w:rsid w:val="0CD1E796"/>
    <w:rsid w:val="0D292979"/>
    <w:rsid w:val="0D5BC492"/>
    <w:rsid w:val="0DA9F845"/>
    <w:rsid w:val="0E2C185F"/>
    <w:rsid w:val="0E5C901E"/>
    <w:rsid w:val="0E70B99F"/>
    <w:rsid w:val="0EBE3B44"/>
    <w:rsid w:val="0EE54E34"/>
    <w:rsid w:val="0EEA38A0"/>
    <w:rsid w:val="0F19A5FA"/>
    <w:rsid w:val="0FE4C189"/>
    <w:rsid w:val="100C30D2"/>
    <w:rsid w:val="10112499"/>
    <w:rsid w:val="10272FAC"/>
    <w:rsid w:val="108ACA39"/>
    <w:rsid w:val="10BD644E"/>
    <w:rsid w:val="10CE9EB8"/>
    <w:rsid w:val="1110CA28"/>
    <w:rsid w:val="117F4027"/>
    <w:rsid w:val="11B2CAD6"/>
    <w:rsid w:val="11BAD4FF"/>
    <w:rsid w:val="11D0743D"/>
    <w:rsid w:val="11D623DD"/>
    <w:rsid w:val="11E7170B"/>
    <w:rsid w:val="12073A49"/>
    <w:rsid w:val="125146BC"/>
    <w:rsid w:val="1254A65F"/>
    <w:rsid w:val="125C15C4"/>
    <w:rsid w:val="1284B9C6"/>
    <w:rsid w:val="12872A8A"/>
    <w:rsid w:val="131A6E45"/>
    <w:rsid w:val="132652A7"/>
    <w:rsid w:val="13614052"/>
    <w:rsid w:val="13AE7702"/>
    <w:rsid w:val="141A7B76"/>
    <w:rsid w:val="14232209"/>
    <w:rsid w:val="14745EDA"/>
    <w:rsid w:val="14AF761E"/>
    <w:rsid w:val="14C9632B"/>
    <w:rsid w:val="14DF3BB9"/>
    <w:rsid w:val="14F12140"/>
    <w:rsid w:val="1515B225"/>
    <w:rsid w:val="1522DF05"/>
    <w:rsid w:val="154838BC"/>
    <w:rsid w:val="15639231"/>
    <w:rsid w:val="158ADFBC"/>
    <w:rsid w:val="1594D018"/>
    <w:rsid w:val="15AE5CB5"/>
    <w:rsid w:val="15EEA931"/>
    <w:rsid w:val="1629D468"/>
    <w:rsid w:val="1664AC9F"/>
    <w:rsid w:val="169B2241"/>
    <w:rsid w:val="16B18286"/>
    <w:rsid w:val="16C7E943"/>
    <w:rsid w:val="16DAA5A7"/>
    <w:rsid w:val="16DC2228"/>
    <w:rsid w:val="17300C96"/>
    <w:rsid w:val="173C5CB9"/>
    <w:rsid w:val="179A10AD"/>
    <w:rsid w:val="17B937D1"/>
    <w:rsid w:val="17BCE82D"/>
    <w:rsid w:val="17EE1AF9"/>
    <w:rsid w:val="17FA9D39"/>
    <w:rsid w:val="1805081D"/>
    <w:rsid w:val="180E4BD4"/>
    <w:rsid w:val="18370AA1"/>
    <w:rsid w:val="1853164B"/>
    <w:rsid w:val="18649252"/>
    <w:rsid w:val="1890475D"/>
    <w:rsid w:val="18C44A3A"/>
    <w:rsid w:val="18D5059B"/>
    <w:rsid w:val="18F3F8E6"/>
    <w:rsid w:val="18F6B7A3"/>
    <w:rsid w:val="1941D92B"/>
    <w:rsid w:val="1944C269"/>
    <w:rsid w:val="1972D015"/>
    <w:rsid w:val="197A28D3"/>
    <w:rsid w:val="19A55CF1"/>
    <w:rsid w:val="1A0909EB"/>
    <w:rsid w:val="1A0E8203"/>
    <w:rsid w:val="1A322AC0"/>
    <w:rsid w:val="1A3F41BF"/>
    <w:rsid w:val="1A77CC10"/>
    <w:rsid w:val="1A8E5983"/>
    <w:rsid w:val="1A91DA60"/>
    <w:rsid w:val="1A923C6F"/>
    <w:rsid w:val="1B0F6F7D"/>
    <w:rsid w:val="1B272769"/>
    <w:rsid w:val="1B3E010F"/>
    <w:rsid w:val="1B3E93B6"/>
    <w:rsid w:val="1B5CDAC5"/>
    <w:rsid w:val="1B77DA14"/>
    <w:rsid w:val="1C4FC815"/>
    <w:rsid w:val="1C574BAC"/>
    <w:rsid w:val="1C5E4CB9"/>
    <w:rsid w:val="1CB0A119"/>
    <w:rsid w:val="1D0746CE"/>
    <w:rsid w:val="1DA7CF83"/>
    <w:rsid w:val="1DC25FE5"/>
    <w:rsid w:val="1DCB684A"/>
    <w:rsid w:val="1DDA91FE"/>
    <w:rsid w:val="1DF31C0D"/>
    <w:rsid w:val="1E0FEC56"/>
    <w:rsid w:val="1E18E247"/>
    <w:rsid w:val="1E423B27"/>
    <w:rsid w:val="1E712358"/>
    <w:rsid w:val="1EA5A6B7"/>
    <w:rsid w:val="1EA9FCD5"/>
    <w:rsid w:val="1EF63DC2"/>
    <w:rsid w:val="1F15A643"/>
    <w:rsid w:val="1F404917"/>
    <w:rsid w:val="1FD09A9E"/>
    <w:rsid w:val="1FFAA0AF"/>
    <w:rsid w:val="201575B5"/>
    <w:rsid w:val="20781CF5"/>
    <w:rsid w:val="20A1EC8C"/>
    <w:rsid w:val="20A9F3C4"/>
    <w:rsid w:val="20AD26C0"/>
    <w:rsid w:val="20CFD582"/>
    <w:rsid w:val="20D0ECB7"/>
    <w:rsid w:val="20D57FE9"/>
    <w:rsid w:val="20F7D4CA"/>
    <w:rsid w:val="212ABCCF"/>
    <w:rsid w:val="213A9B3B"/>
    <w:rsid w:val="21765652"/>
    <w:rsid w:val="217B52E7"/>
    <w:rsid w:val="21E33BC6"/>
    <w:rsid w:val="221D7F36"/>
    <w:rsid w:val="224077B7"/>
    <w:rsid w:val="224D3E23"/>
    <w:rsid w:val="226F580C"/>
    <w:rsid w:val="22A92F25"/>
    <w:rsid w:val="23156C70"/>
    <w:rsid w:val="231B66AB"/>
    <w:rsid w:val="236AD22C"/>
    <w:rsid w:val="2390058E"/>
    <w:rsid w:val="23A963C8"/>
    <w:rsid w:val="240D20AB"/>
    <w:rsid w:val="244F684F"/>
    <w:rsid w:val="2492CE4B"/>
    <w:rsid w:val="24AF586C"/>
    <w:rsid w:val="24B604E6"/>
    <w:rsid w:val="24DB5503"/>
    <w:rsid w:val="24DCA237"/>
    <w:rsid w:val="24E8E6D8"/>
    <w:rsid w:val="24FFBC25"/>
    <w:rsid w:val="251DB1A8"/>
    <w:rsid w:val="25207874"/>
    <w:rsid w:val="254B8E18"/>
    <w:rsid w:val="257B18BA"/>
    <w:rsid w:val="25FA6F0A"/>
    <w:rsid w:val="262986DF"/>
    <w:rsid w:val="26F50879"/>
    <w:rsid w:val="26F9B893"/>
    <w:rsid w:val="27107996"/>
    <w:rsid w:val="2716FAEF"/>
    <w:rsid w:val="274EB1C9"/>
    <w:rsid w:val="276E02D7"/>
    <w:rsid w:val="27A64170"/>
    <w:rsid w:val="27D3BE99"/>
    <w:rsid w:val="27DC57ED"/>
    <w:rsid w:val="2804D0A9"/>
    <w:rsid w:val="287B67BA"/>
    <w:rsid w:val="28CB4CF7"/>
    <w:rsid w:val="28D50626"/>
    <w:rsid w:val="28DE9990"/>
    <w:rsid w:val="292202A7"/>
    <w:rsid w:val="2951915F"/>
    <w:rsid w:val="29D4F378"/>
    <w:rsid w:val="29D91691"/>
    <w:rsid w:val="2A598EEB"/>
    <w:rsid w:val="2B033C72"/>
    <w:rsid w:val="2B1F3C1E"/>
    <w:rsid w:val="2B219B1E"/>
    <w:rsid w:val="2B322947"/>
    <w:rsid w:val="2B774CBA"/>
    <w:rsid w:val="2B7ACD48"/>
    <w:rsid w:val="2B8A51C8"/>
    <w:rsid w:val="2BC973FA"/>
    <w:rsid w:val="2BE4E50B"/>
    <w:rsid w:val="2BF778F1"/>
    <w:rsid w:val="2C31F9A4"/>
    <w:rsid w:val="2C743109"/>
    <w:rsid w:val="2C893221"/>
    <w:rsid w:val="2C8B4C98"/>
    <w:rsid w:val="2CF9BEAB"/>
    <w:rsid w:val="2D2F4A3D"/>
    <w:rsid w:val="2D65B41E"/>
    <w:rsid w:val="2DBDF34D"/>
    <w:rsid w:val="2DC0D9B9"/>
    <w:rsid w:val="2DD6B873"/>
    <w:rsid w:val="2DF3BF6A"/>
    <w:rsid w:val="2E0CD7D4"/>
    <w:rsid w:val="2E378E62"/>
    <w:rsid w:val="2E710809"/>
    <w:rsid w:val="2EBA9B91"/>
    <w:rsid w:val="2F0466E9"/>
    <w:rsid w:val="2F5DB43B"/>
    <w:rsid w:val="2FA3D0AC"/>
    <w:rsid w:val="2FACFDBE"/>
    <w:rsid w:val="2FC7C7FD"/>
    <w:rsid w:val="3005F0E6"/>
    <w:rsid w:val="30350ABD"/>
    <w:rsid w:val="3039F16D"/>
    <w:rsid w:val="3052219A"/>
    <w:rsid w:val="307EB4F6"/>
    <w:rsid w:val="308E8289"/>
    <w:rsid w:val="30AA2C61"/>
    <w:rsid w:val="30C0254F"/>
    <w:rsid w:val="30E33961"/>
    <w:rsid w:val="31BAB5DB"/>
    <w:rsid w:val="31BC5885"/>
    <w:rsid w:val="31F40FB8"/>
    <w:rsid w:val="32FE73D9"/>
    <w:rsid w:val="33517D96"/>
    <w:rsid w:val="33796094"/>
    <w:rsid w:val="3395F266"/>
    <w:rsid w:val="33ACCBCC"/>
    <w:rsid w:val="345C0469"/>
    <w:rsid w:val="34A37BE9"/>
    <w:rsid w:val="3519D12E"/>
    <w:rsid w:val="353ACCAC"/>
    <w:rsid w:val="354D7339"/>
    <w:rsid w:val="356408F2"/>
    <w:rsid w:val="358717A4"/>
    <w:rsid w:val="35DB7246"/>
    <w:rsid w:val="361F8CAF"/>
    <w:rsid w:val="368FC9A8"/>
    <w:rsid w:val="3727507C"/>
    <w:rsid w:val="3743DDBE"/>
    <w:rsid w:val="3763AE85"/>
    <w:rsid w:val="37E7EDA6"/>
    <w:rsid w:val="382B9A09"/>
    <w:rsid w:val="382DAA20"/>
    <w:rsid w:val="385171F0"/>
    <w:rsid w:val="3859DC0B"/>
    <w:rsid w:val="38842656"/>
    <w:rsid w:val="38C73BBD"/>
    <w:rsid w:val="38E4937A"/>
    <w:rsid w:val="3953E004"/>
    <w:rsid w:val="39543511"/>
    <w:rsid w:val="39720A04"/>
    <w:rsid w:val="39835D54"/>
    <w:rsid w:val="39AD46E9"/>
    <w:rsid w:val="39C76A6A"/>
    <w:rsid w:val="3A0216EE"/>
    <w:rsid w:val="3A1CAF30"/>
    <w:rsid w:val="3A37168B"/>
    <w:rsid w:val="3A372388"/>
    <w:rsid w:val="3A6C8C88"/>
    <w:rsid w:val="3AA575D4"/>
    <w:rsid w:val="3AEFB065"/>
    <w:rsid w:val="3B0B7310"/>
    <w:rsid w:val="3B0FBD9B"/>
    <w:rsid w:val="3B2578DB"/>
    <w:rsid w:val="3B41E0D7"/>
    <w:rsid w:val="3B7D715A"/>
    <w:rsid w:val="3B8E1376"/>
    <w:rsid w:val="3B9DBF4B"/>
    <w:rsid w:val="3B9DE74F"/>
    <w:rsid w:val="3BC0A0C0"/>
    <w:rsid w:val="3BD4B4D0"/>
    <w:rsid w:val="3C3E4E5E"/>
    <w:rsid w:val="3C77DA86"/>
    <w:rsid w:val="3CA74371"/>
    <w:rsid w:val="3CDF5931"/>
    <w:rsid w:val="3D38B6F0"/>
    <w:rsid w:val="3D5F340D"/>
    <w:rsid w:val="3DB08C43"/>
    <w:rsid w:val="3E1E1805"/>
    <w:rsid w:val="3E27A634"/>
    <w:rsid w:val="3EA0E96A"/>
    <w:rsid w:val="3EA4C151"/>
    <w:rsid w:val="3EB6B44D"/>
    <w:rsid w:val="3EBE21AC"/>
    <w:rsid w:val="3ED45B48"/>
    <w:rsid w:val="3EEFC88E"/>
    <w:rsid w:val="3F2A04DD"/>
    <w:rsid w:val="3F3696D1"/>
    <w:rsid w:val="3FFC9986"/>
    <w:rsid w:val="402C7E24"/>
    <w:rsid w:val="403BBF63"/>
    <w:rsid w:val="40715872"/>
    <w:rsid w:val="4088AC76"/>
    <w:rsid w:val="408CC22E"/>
    <w:rsid w:val="4095921D"/>
    <w:rsid w:val="40E25678"/>
    <w:rsid w:val="40E5CAA1"/>
    <w:rsid w:val="4128BD15"/>
    <w:rsid w:val="413CF5BA"/>
    <w:rsid w:val="4199BB13"/>
    <w:rsid w:val="41B71912"/>
    <w:rsid w:val="41D27C4F"/>
    <w:rsid w:val="41D5F25D"/>
    <w:rsid w:val="41E6526F"/>
    <w:rsid w:val="42104DA3"/>
    <w:rsid w:val="425EA2A5"/>
    <w:rsid w:val="42681B5D"/>
    <w:rsid w:val="431BFD29"/>
    <w:rsid w:val="431F12E7"/>
    <w:rsid w:val="4363B9AB"/>
    <w:rsid w:val="444C1279"/>
    <w:rsid w:val="444FE4D1"/>
    <w:rsid w:val="4474E997"/>
    <w:rsid w:val="4497F371"/>
    <w:rsid w:val="44ABBBD8"/>
    <w:rsid w:val="44FFDABA"/>
    <w:rsid w:val="451B4EC1"/>
    <w:rsid w:val="4545D04E"/>
    <w:rsid w:val="4547EE65"/>
    <w:rsid w:val="4564F7C9"/>
    <w:rsid w:val="45712D41"/>
    <w:rsid w:val="459D2D35"/>
    <w:rsid w:val="45A627A9"/>
    <w:rsid w:val="45E2154F"/>
    <w:rsid w:val="463F7DE3"/>
    <w:rsid w:val="46422967"/>
    <w:rsid w:val="46654541"/>
    <w:rsid w:val="46F7EDFA"/>
    <w:rsid w:val="47115481"/>
    <w:rsid w:val="4752074A"/>
    <w:rsid w:val="480E62CE"/>
    <w:rsid w:val="484A9E22"/>
    <w:rsid w:val="486E3452"/>
    <w:rsid w:val="48828D97"/>
    <w:rsid w:val="48A37EA1"/>
    <w:rsid w:val="49038231"/>
    <w:rsid w:val="49480B37"/>
    <w:rsid w:val="4954E222"/>
    <w:rsid w:val="496D19F7"/>
    <w:rsid w:val="49980E60"/>
    <w:rsid w:val="499CE603"/>
    <w:rsid w:val="49CC535D"/>
    <w:rsid w:val="4A505A4A"/>
    <w:rsid w:val="4A541847"/>
    <w:rsid w:val="4A57229A"/>
    <w:rsid w:val="4A8C6F09"/>
    <w:rsid w:val="4A960DFF"/>
    <w:rsid w:val="4ADAFDAD"/>
    <w:rsid w:val="4AE23EFC"/>
    <w:rsid w:val="4B09986F"/>
    <w:rsid w:val="4B31A81D"/>
    <w:rsid w:val="4B4487B2"/>
    <w:rsid w:val="4B866CFB"/>
    <w:rsid w:val="4B8D34B5"/>
    <w:rsid w:val="4B8F3595"/>
    <w:rsid w:val="4BCB16E0"/>
    <w:rsid w:val="4C043274"/>
    <w:rsid w:val="4C20CB51"/>
    <w:rsid w:val="4C3175B3"/>
    <w:rsid w:val="4CD486C5"/>
    <w:rsid w:val="4CF50E4E"/>
    <w:rsid w:val="4D27108D"/>
    <w:rsid w:val="4D508958"/>
    <w:rsid w:val="4D672F7E"/>
    <w:rsid w:val="4D9F904C"/>
    <w:rsid w:val="4DC9D9A6"/>
    <w:rsid w:val="4DD5A60B"/>
    <w:rsid w:val="4DDC7102"/>
    <w:rsid w:val="4E03F7E5"/>
    <w:rsid w:val="4E08F1E9"/>
    <w:rsid w:val="4E230D87"/>
    <w:rsid w:val="4E2D0264"/>
    <w:rsid w:val="4E363319"/>
    <w:rsid w:val="4E4CD2D7"/>
    <w:rsid w:val="4EB77D19"/>
    <w:rsid w:val="4EF3A356"/>
    <w:rsid w:val="4F9D2696"/>
    <w:rsid w:val="4F9E98CE"/>
    <w:rsid w:val="4FA3FA88"/>
    <w:rsid w:val="4FE4263A"/>
    <w:rsid w:val="4FFAE61F"/>
    <w:rsid w:val="50520084"/>
    <w:rsid w:val="5054BD3E"/>
    <w:rsid w:val="5085BFDB"/>
    <w:rsid w:val="5091D5F6"/>
    <w:rsid w:val="50B492FD"/>
    <w:rsid w:val="50EC07CB"/>
    <w:rsid w:val="51223259"/>
    <w:rsid w:val="513BA949"/>
    <w:rsid w:val="52590743"/>
    <w:rsid w:val="52598C95"/>
    <w:rsid w:val="52657BA0"/>
    <w:rsid w:val="52AF8DAA"/>
    <w:rsid w:val="52B78355"/>
    <w:rsid w:val="52DFB284"/>
    <w:rsid w:val="52E799CF"/>
    <w:rsid w:val="52EE734F"/>
    <w:rsid w:val="52F106A7"/>
    <w:rsid w:val="5308FD28"/>
    <w:rsid w:val="53625517"/>
    <w:rsid w:val="539B2992"/>
    <w:rsid w:val="53C70A84"/>
    <w:rsid w:val="53F62AD0"/>
    <w:rsid w:val="540582B5"/>
    <w:rsid w:val="541D813D"/>
    <w:rsid w:val="5420933F"/>
    <w:rsid w:val="545C9C86"/>
    <w:rsid w:val="5461A89C"/>
    <w:rsid w:val="5484E2F7"/>
    <w:rsid w:val="54B147E3"/>
    <w:rsid w:val="54C6FA29"/>
    <w:rsid w:val="54CE4268"/>
    <w:rsid w:val="54CFEBED"/>
    <w:rsid w:val="54D067B3"/>
    <w:rsid w:val="54F9EB1B"/>
    <w:rsid w:val="5500C4B6"/>
    <w:rsid w:val="5536E0FE"/>
    <w:rsid w:val="55600A6D"/>
    <w:rsid w:val="55CB8E33"/>
    <w:rsid w:val="561BF154"/>
    <w:rsid w:val="56609C05"/>
    <w:rsid w:val="5684AC90"/>
    <w:rsid w:val="568E83BC"/>
    <w:rsid w:val="569CDFF3"/>
    <w:rsid w:val="56D10C87"/>
    <w:rsid w:val="56DE2D15"/>
    <w:rsid w:val="5715FF4A"/>
    <w:rsid w:val="575BA6B0"/>
    <w:rsid w:val="575E4B70"/>
    <w:rsid w:val="57CDE204"/>
    <w:rsid w:val="5819AFAF"/>
    <w:rsid w:val="58336C90"/>
    <w:rsid w:val="585A7CE6"/>
    <w:rsid w:val="58C1D5CC"/>
    <w:rsid w:val="58CE3AF2"/>
    <w:rsid w:val="590794CC"/>
    <w:rsid w:val="590DCD92"/>
    <w:rsid w:val="59211598"/>
    <w:rsid w:val="59367860"/>
    <w:rsid w:val="594E3033"/>
    <w:rsid w:val="5A022BFB"/>
    <w:rsid w:val="5A0F9DB7"/>
    <w:rsid w:val="5A1453AA"/>
    <w:rsid w:val="5A30EABB"/>
    <w:rsid w:val="5A6057D9"/>
    <w:rsid w:val="5A7FBC92"/>
    <w:rsid w:val="5AD2CAEA"/>
    <w:rsid w:val="5AF00E96"/>
    <w:rsid w:val="5AFFCF07"/>
    <w:rsid w:val="5B1B6E45"/>
    <w:rsid w:val="5B466B84"/>
    <w:rsid w:val="5B9ACBAF"/>
    <w:rsid w:val="5BA43E89"/>
    <w:rsid w:val="5BAC851C"/>
    <w:rsid w:val="5BE326F5"/>
    <w:rsid w:val="5C7F772F"/>
    <w:rsid w:val="5C93C173"/>
    <w:rsid w:val="5CB17612"/>
    <w:rsid w:val="5CDBDD06"/>
    <w:rsid w:val="5D304332"/>
    <w:rsid w:val="5D76D562"/>
    <w:rsid w:val="5D9A9E44"/>
    <w:rsid w:val="5DACF7D6"/>
    <w:rsid w:val="5E57EDDE"/>
    <w:rsid w:val="5E95B292"/>
    <w:rsid w:val="5E9BFD8C"/>
    <w:rsid w:val="5EBF1653"/>
    <w:rsid w:val="5F05F13C"/>
    <w:rsid w:val="5F1D4DA8"/>
    <w:rsid w:val="5F46D1BD"/>
    <w:rsid w:val="5F9849DD"/>
    <w:rsid w:val="5F9D55F5"/>
    <w:rsid w:val="5FDF8F0B"/>
    <w:rsid w:val="6003BCA7"/>
    <w:rsid w:val="603F0229"/>
    <w:rsid w:val="605F5D22"/>
    <w:rsid w:val="6062ACBC"/>
    <w:rsid w:val="60BCE190"/>
    <w:rsid w:val="60E49E08"/>
    <w:rsid w:val="60E5CAEA"/>
    <w:rsid w:val="60F3CF46"/>
    <w:rsid w:val="615958C9"/>
    <w:rsid w:val="615EA3FB"/>
    <w:rsid w:val="61605174"/>
    <w:rsid w:val="61694817"/>
    <w:rsid w:val="61AD01E8"/>
    <w:rsid w:val="61C13DB8"/>
    <w:rsid w:val="6235A908"/>
    <w:rsid w:val="62538B92"/>
    <w:rsid w:val="629CA7BF"/>
    <w:rsid w:val="62DA9FF5"/>
    <w:rsid w:val="62F96CE4"/>
    <w:rsid w:val="630CA5A8"/>
    <w:rsid w:val="63172FCD"/>
    <w:rsid w:val="632B5F01"/>
    <w:rsid w:val="632F9879"/>
    <w:rsid w:val="6338F8E2"/>
    <w:rsid w:val="6339D84C"/>
    <w:rsid w:val="641FFDEB"/>
    <w:rsid w:val="654BD626"/>
    <w:rsid w:val="65AD3B5B"/>
    <w:rsid w:val="65DD1137"/>
    <w:rsid w:val="660E5EC6"/>
    <w:rsid w:val="6615FEE9"/>
    <w:rsid w:val="664ED08F"/>
    <w:rsid w:val="66780F6B"/>
    <w:rsid w:val="6687CCB4"/>
    <w:rsid w:val="669D7796"/>
    <w:rsid w:val="66ACFA73"/>
    <w:rsid w:val="66ADDBDE"/>
    <w:rsid w:val="66D8EA19"/>
    <w:rsid w:val="66D92538"/>
    <w:rsid w:val="672A65B1"/>
    <w:rsid w:val="67DA9509"/>
    <w:rsid w:val="67F0F9B1"/>
    <w:rsid w:val="682EE718"/>
    <w:rsid w:val="68639DBE"/>
    <w:rsid w:val="687BC357"/>
    <w:rsid w:val="68F7F24B"/>
    <w:rsid w:val="6900F039"/>
    <w:rsid w:val="69482DD8"/>
    <w:rsid w:val="69AFB02D"/>
    <w:rsid w:val="69F98599"/>
    <w:rsid w:val="6A02622D"/>
    <w:rsid w:val="6A363974"/>
    <w:rsid w:val="6A41FD01"/>
    <w:rsid w:val="6A4F5319"/>
    <w:rsid w:val="6A79A6C4"/>
    <w:rsid w:val="6A7D1D75"/>
    <w:rsid w:val="6AA6C6DE"/>
    <w:rsid w:val="6ABDA7E6"/>
    <w:rsid w:val="6ADDBE70"/>
    <w:rsid w:val="6B5EDED7"/>
    <w:rsid w:val="6B86C9CF"/>
    <w:rsid w:val="6BE76724"/>
    <w:rsid w:val="6C023C69"/>
    <w:rsid w:val="6C0F154F"/>
    <w:rsid w:val="6C51684A"/>
    <w:rsid w:val="6C7B7905"/>
    <w:rsid w:val="6C94DDCF"/>
    <w:rsid w:val="6CDA2ECD"/>
    <w:rsid w:val="6D8675B3"/>
    <w:rsid w:val="6E1EAC69"/>
    <w:rsid w:val="6E81EB58"/>
    <w:rsid w:val="6F1C839D"/>
    <w:rsid w:val="6F3F53C9"/>
    <w:rsid w:val="6FAAFE45"/>
    <w:rsid w:val="6FAC7896"/>
    <w:rsid w:val="7010DD66"/>
    <w:rsid w:val="7012125E"/>
    <w:rsid w:val="70747601"/>
    <w:rsid w:val="7078912B"/>
    <w:rsid w:val="70E409F0"/>
    <w:rsid w:val="7115CC38"/>
    <w:rsid w:val="715BF099"/>
    <w:rsid w:val="71AD9FF0"/>
    <w:rsid w:val="71D77E6D"/>
    <w:rsid w:val="7214D907"/>
    <w:rsid w:val="7223323D"/>
    <w:rsid w:val="7254245F"/>
    <w:rsid w:val="7287EB84"/>
    <w:rsid w:val="728B9F24"/>
    <w:rsid w:val="729EF37A"/>
    <w:rsid w:val="72AF2146"/>
    <w:rsid w:val="72F21D8C"/>
    <w:rsid w:val="73139963"/>
    <w:rsid w:val="7318919F"/>
    <w:rsid w:val="737DCC1C"/>
    <w:rsid w:val="73BB2792"/>
    <w:rsid w:val="7406E274"/>
    <w:rsid w:val="740FE27E"/>
    <w:rsid w:val="741F63AC"/>
    <w:rsid w:val="7421487A"/>
    <w:rsid w:val="742F73BF"/>
    <w:rsid w:val="7483FD91"/>
    <w:rsid w:val="748DEDED"/>
    <w:rsid w:val="74BB00D2"/>
    <w:rsid w:val="7540CA2E"/>
    <w:rsid w:val="758280D5"/>
    <w:rsid w:val="759F5D8F"/>
    <w:rsid w:val="75A188E7"/>
    <w:rsid w:val="76046319"/>
    <w:rsid w:val="7629BE4E"/>
    <w:rsid w:val="762F4DDE"/>
    <w:rsid w:val="76308C3C"/>
    <w:rsid w:val="764EAED8"/>
    <w:rsid w:val="76811113"/>
    <w:rsid w:val="76E29A3E"/>
    <w:rsid w:val="76FDEA13"/>
    <w:rsid w:val="77768062"/>
    <w:rsid w:val="77A2CF4A"/>
    <w:rsid w:val="77A5D926"/>
    <w:rsid w:val="77B704EA"/>
    <w:rsid w:val="77C58EAF"/>
    <w:rsid w:val="77FDC376"/>
    <w:rsid w:val="783FD226"/>
    <w:rsid w:val="7846B75F"/>
    <w:rsid w:val="784DA5FF"/>
    <w:rsid w:val="7894AF55"/>
    <w:rsid w:val="78DF2794"/>
    <w:rsid w:val="792149C7"/>
    <w:rsid w:val="7926091C"/>
    <w:rsid w:val="79576EB4"/>
    <w:rsid w:val="79905A98"/>
    <w:rsid w:val="79ADF1D5"/>
    <w:rsid w:val="79B52233"/>
    <w:rsid w:val="79D8AEFC"/>
    <w:rsid w:val="7A07C05E"/>
    <w:rsid w:val="7A5FCFDA"/>
    <w:rsid w:val="7A8716BF"/>
    <w:rsid w:val="7AACD140"/>
    <w:rsid w:val="7B251E50"/>
    <w:rsid w:val="7B4BCF7C"/>
    <w:rsid w:val="7C2D81AF"/>
    <w:rsid w:val="7C517A50"/>
    <w:rsid w:val="7C6393B8"/>
    <w:rsid w:val="7C8D1738"/>
    <w:rsid w:val="7CA173A1"/>
    <w:rsid w:val="7CB21C25"/>
    <w:rsid w:val="7CEC39E2"/>
    <w:rsid w:val="7D2C2E0B"/>
    <w:rsid w:val="7D73E0FC"/>
    <w:rsid w:val="7D9EC48C"/>
    <w:rsid w:val="7E055C04"/>
    <w:rsid w:val="7E0AA6C7"/>
    <w:rsid w:val="7E0E4E29"/>
    <w:rsid w:val="7E0FE0E9"/>
    <w:rsid w:val="7E457106"/>
    <w:rsid w:val="7EC13FD6"/>
    <w:rsid w:val="7EFB63FB"/>
    <w:rsid w:val="7F00AA84"/>
    <w:rsid w:val="7F1425FA"/>
    <w:rsid w:val="7F53F2D9"/>
    <w:rsid w:val="7F5D8D48"/>
    <w:rsid w:val="7F72A215"/>
    <w:rsid w:val="7F82BDDA"/>
    <w:rsid w:val="7FD224F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4:defaultImageDpi w14:val="32767"/>
  <w15:chartTrackingRefBased/>
  <w15:docId w15:val="{F7988B7E-BEDD-43CC-83AE-A1E0D8B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C70229"/>
    <w:rPr>
      <w:color w:val="605E5C"/>
      <w:shd w:val="clear" w:color="auto" w:fill="E1DFDD"/>
    </w:rPr>
  </w:style>
  <w:style w:type="character" w:customStyle="1" w:styleId="Ttulo2Char">
    <w:name w:val="Título 2 Char"/>
    <w:aliases w:val="TF-TÍTULO 2 Char"/>
    <w:basedOn w:val="Fontepargpadro"/>
    <w:link w:val="Ttulo2"/>
    <w:rsid w:val="00A544F0"/>
    <w:rPr>
      <w:caps/>
      <w:color w:val="000000"/>
    </w:rPr>
  </w:style>
  <w:style w:type="character" w:styleId="nfase">
    <w:name w:val="Emphasis"/>
    <w:basedOn w:val="Fontepargpadro"/>
    <w:uiPriority w:val="20"/>
    <w:qFormat/>
    <w:rsid w:val="00A42A4C"/>
    <w:rPr>
      <w:i/>
      <w:iCs/>
    </w:rPr>
  </w:style>
  <w:style w:type="paragraph" w:styleId="NormalWeb">
    <w:name w:val="Normal (Web)"/>
    <w:basedOn w:val="Normal"/>
    <w:uiPriority w:val="99"/>
    <w:semiHidden/>
    <w:unhideWhenUsed/>
    <w:rsid w:val="005B058B"/>
    <w:pPr>
      <w:keepNext w:val="0"/>
      <w:keepLines w:val="0"/>
      <w:spacing w:before="100" w:beforeAutospacing="1" w:after="100" w:afterAutospacing="1"/>
    </w:pPr>
  </w:style>
  <w:style w:type="paragraph" w:styleId="PargrafodaLista">
    <w:name w:val="List Paragraph"/>
    <w:basedOn w:val="Normal"/>
    <w:uiPriority w:val="34"/>
    <w:qFormat/>
    <w:rsid w:val="00D96FD2"/>
    <w:pPr>
      <w:ind w:left="720"/>
      <w:contextualSpacing/>
    </w:pPr>
  </w:style>
  <w:style w:type="character" w:customStyle="1" w:styleId="markedcontent">
    <w:name w:val="markedcontent"/>
    <w:basedOn w:val="Fontepargpadro"/>
    <w:rsid w:val="009874A9"/>
  </w:style>
  <w:style w:type="character" w:customStyle="1" w:styleId="normaltextrun">
    <w:name w:val="normaltextrun"/>
    <w:rsid w:val="007C5101"/>
  </w:style>
  <w:style w:type="character" w:customStyle="1" w:styleId="eop">
    <w:name w:val="eop"/>
    <w:rsid w:val="007C5101"/>
  </w:style>
  <w:style w:type="character" w:customStyle="1" w:styleId="hgkelc">
    <w:name w:val="hgkelc"/>
    <w:basedOn w:val="Fontepargpadro"/>
    <w:rsid w:val="007C5101"/>
  </w:style>
  <w:style w:type="character" w:customStyle="1" w:styleId="fontstyle01">
    <w:name w:val="fontstyle01"/>
    <w:basedOn w:val="Fontepargpadro"/>
    <w:rsid w:val="003C275A"/>
    <w:rPr>
      <w:rFonts w:ascii="LMRoman12-Regular" w:hAnsi="LMRoman12-Regular" w:hint="default"/>
      <w:b w:val="0"/>
      <w:bCs w:val="0"/>
      <w:i w:val="0"/>
      <w:iCs w:val="0"/>
      <w:color w:val="000000"/>
      <w:sz w:val="24"/>
      <w:szCs w:val="24"/>
    </w:rPr>
  </w:style>
  <w:style w:type="character" w:customStyle="1" w:styleId="fontstyle21">
    <w:name w:val="fontstyle21"/>
    <w:basedOn w:val="Fontepargpadro"/>
    <w:rsid w:val="00F82561"/>
    <w:rPr>
      <w:rFonts w:ascii="Arial" w:hAnsi="Arial" w:cs="Arial" w:hint="default"/>
      <w:b w:val="0"/>
      <w:bCs w:val="0"/>
      <w:i/>
      <w:iCs/>
      <w:color w:val="000000"/>
      <w:sz w:val="24"/>
      <w:szCs w:val="24"/>
    </w:rPr>
  </w:style>
  <w:style w:type="character" w:styleId="Forte">
    <w:name w:val="Strong"/>
    <w:basedOn w:val="Fontepargpadro"/>
    <w:uiPriority w:val="22"/>
    <w:qFormat/>
    <w:rsid w:val="00A26C44"/>
    <w:rPr>
      <w:b/>
      <w:bCs/>
    </w:rPr>
  </w:style>
  <w:style w:type="character" w:styleId="TextodoEspaoReservado">
    <w:name w:val="Placeholder Text"/>
    <w:basedOn w:val="Fontepargpadro"/>
    <w:uiPriority w:val="99"/>
    <w:semiHidden/>
    <w:rsid w:val="00621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22575350">
      <w:bodyDiv w:val="1"/>
      <w:marLeft w:val="0"/>
      <w:marRight w:val="0"/>
      <w:marTop w:val="0"/>
      <w:marBottom w:val="0"/>
      <w:divBdr>
        <w:top w:val="none" w:sz="0" w:space="0" w:color="auto"/>
        <w:left w:val="none" w:sz="0" w:space="0" w:color="auto"/>
        <w:bottom w:val="none" w:sz="0" w:space="0" w:color="auto"/>
        <w:right w:val="none" w:sz="0" w:space="0" w:color="auto"/>
      </w:divBdr>
    </w:div>
    <w:div w:id="37755783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1115168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93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A88BE8E6CFB2428175647749E51D51" ma:contentTypeVersion="11" ma:contentTypeDescription="Crie um novo documento." ma:contentTypeScope="" ma:versionID="453880f9d190667a3ac9bf5a0651864d">
  <xsd:schema xmlns:xsd="http://www.w3.org/2001/XMLSchema" xmlns:xs="http://www.w3.org/2001/XMLSchema" xmlns:p="http://schemas.microsoft.com/office/2006/metadata/properties" xmlns:ns3="ec4f7c13-08ab-4259-9afe-038ca590160f" xmlns:ns4="4235edd6-8ba2-4077-bb24-ad0330450246" targetNamespace="http://schemas.microsoft.com/office/2006/metadata/properties" ma:root="true" ma:fieldsID="31bb12546f4977c8307e813107ea142e" ns3:_="" ns4:_="">
    <xsd:import namespace="ec4f7c13-08ab-4259-9afe-038ca590160f"/>
    <xsd:import namespace="4235edd6-8ba2-4077-bb24-ad03304502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f7c13-08ab-4259-9afe-038ca59016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5edd6-8ba2-4077-bb24-ad033045024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D50077-D852-4566-9D44-D5588C0C6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f7c13-08ab-4259-9afe-038ca590160f"/>
    <ds:schemaRef ds:uri="4235edd6-8ba2-4077-bb24-ad0330450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8791</Words>
  <Characters>50433</Characters>
  <Application>Microsoft Office Word</Application>
  <DocSecurity>0</DocSecurity>
  <Lines>420</Lines>
  <Paragraphs>118</Paragraphs>
  <ScaleCrop>false</ScaleCrop>
  <Company>Universidade Regional de Blumenau (FURB)</Company>
  <LinksUpToDate>false</LinksUpToDate>
  <CharactersWithSpaces>59106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510</cp:revision>
  <cp:lastPrinted>2022-12-07T21:17:00Z</cp:lastPrinted>
  <dcterms:created xsi:type="dcterms:W3CDTF">2022-12-05T23:48:00Z</dcterms:created>
  <dcterms:modified xsi:type="dcterms:W3CDTF">2022-12-14T13:23:00Z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0x01010025A88BE8E6CFB2428175647749E51D51</vt:lpwstr>
  </property>
  <property fmtid="{D5CDD505-2E9C-101B-9397-08002B2CF9AE}" pid="3" name="MSIP_Label_8c28577e-0e52-49e2-b52e-02bb75ccb8f1_Enabled">
    <vt:lpwstr>true</vt:lpwstr>
  </property>
  <property fmtid="{D5CDD505-2E9C-101B-9397-08002B2CF9AE}" pid="4" name="MSIP_Label_8c28577e-0e52-49e2-b52e-02bb75ccb8f1_SetDate">
    <vt:lpwstr>2022-12-05T23:48:05Z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67ba5793-6081-4600-9507-19f1f07abb3d</vt:lpwstr>
  </property>
  <property fmtid="{D5CDD505-2E9C-101B-9397-08002B2CF9AE}" pid="9" name="MSIP_Label_8c28577e-0e52-49e2-b52e-02bb75ccb8f1_ContentBits">
    <vt:lpwstr>0</vt:lpwstr>
  </property>
</Properties>
</file>