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28267BDF" w14:textId="77777777" w:rsidTr="008F7CE2">
        <w:tc>
          <w:tcPr>
            <w:tcW w:w="9072" w:type="dxa"/>
            <w:gridSpan w:val="2"/>
            <w:shd w:val="clear" w:color="auto" w:fill="auto"/>
          </w:tcPr>
          <w:p w14:paraId="13AB27E7" w14:textId="77777777" w:rsidR="00F0030C" w:rsidRDefault="00F0030C">
            <w:pPr>
              <w:pStyle w:val="Cabealho"/>
              <w:keepNext/>
              <w:keepLines/>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5C456027" w14:textId="77777777" w:rsidTr="008F7CE2">
        <w:tc>
          <w:tcPr>
            <w:tcW w:w="5387" w:type="dxa"/>
            <w:shd w:val="clear" w:color="auto" w:fill="auto"/>
          </w:tcPr>
          <w:p w14:paraId="676AE144" w14:textId="26318FC7" w:rsidR="00F0030C" w:rsidRPr="003C5262" w:rsidRDefault="00F0030C">
            <w:pPr>
              <w:pStyle w:val="Cabealho"/>
              <w:keepNext/>
              <w:keepLines/>
              <w:tabs>
                <w:tab w:val="clear" w:pos="8640"/>
                <w:tab w:val="right" w:pos="8931"/>
              </w:tabs>
              <w:ind w:right="141"/>
            </w:pPr>
            <w:proofErr w:type="gramStart"/>
            <w:r>
              <w:rPr>
                <w:rStyle w:val="Nmerodepgina"/>
              </w:rPr>
              <w:t xml:space="preserve">(  </w:t>
            </w:r>
            <w:r w:rsidR="00DC28CB">
              <w:rPr>
                <w:rStyle w:val="Nmerodepgina"/>
              </w:rPr>
              <w:t>X</w:t>
            </w:r>
            <w:proofErr w:type="gramEnd"/>
            <w:r>
              <w:rPr>
                <w:rStyle w:val="Nmerodepgina"/>
              </w:rPr>
              <w:t xml:space="preserve">  ) PRÉ-PROJETO     (</w:t>
            </w:r>
            <w:r>
              <w:t xml:space="preserve">     ) </w:t>
            </w:r>
            <w:r>
              <w:rPr>
                <w:rStyle w:val="Nmerodepgina"/>
              </w:rPr>
              <w:t xml:space="preserve">PROJETO </w:t>
            </w:r>
          </w:p>
        </w:tc>
        <w:tc>
          <w:tcPr>
            <w:tcW w:w="3685" w:type="dxa"/>
            <w:shd w:val="clear" w:color="auto" w:fill="auto"/>
          </w:tcPr>
          <w:p w14:paraId="0A50E3F2" w14:textId="3231A3A9" w:rsidR="00F0030C" w:rsidRDefault="00F0030C">
            <w:pPr>
              <w:pStyle w:val="Cabealho"/>
              <w:keepNext/>
              <w:keepLines/>
              <w:tabs>
                <w:tab w:val="clear" w:pos="8640"/>
                <w:tab w:val="right" w:pos="8931"/>
              </w:tabs>
              <w:ind w:right="141"/>
              <w:rPr>
                <w:rStyle w:val="Nmerodepgina"/>
              </w:rPr>
            </w:pPr>
            <w:r>
              <w:rPr>
                <w:rStyle w:val="Nmerodepgina"/>
              </w:rPr>
              <w:t xml:space="preserve">ANO/SEMESTRE: </w:t>
            </w:r>
            <w:r w:rsidR="00DC28CB">
              <w:rPr>
                <w:rStyle w:val="Nmerodepgina"/>
              </w:rPr>
              <w:t>2022</w:t>
            </w:r>
            <w:r>
              <w:rPr>
                <w:rStyle w:val="Nmerodepgina"/>
              </w:rPr>
              <w:t>/</w:t>
            </w:r>
            <w:r w:rsidR="00DC28CB">
              <w:rPr>
                <w:rStyle w:val="Nmerodepgina"/>
              </w:rPr>
              <w:t>2</w:t>
            </w:r>
          </w:p>
        </w:tc>
      </w:tr>
    </w:tbl>
    <w:p w14:paraId="5790B21A" w14:textId="77777777" w:rsidR="00F0030C" w:rsidRDefault="00F0030C" w:rsidP="001E682E">
      <w:pPr>
        <w:pStyle w:val="TF-TTULO"/>
      </w:pPr>
    </w:p>
    <w:p w14:paraId="033DE33D" w14:textId="77777777" w:rsidR="00DC28CB" w:rsidRPr="00DC28CB" w:rsidRDefault="00DC28CB" w:rsidP="00DC28CB">
      <w:pPr>
        <w:pStyle w:val="TF-AUTOR0"/>
        <w:rPr>
          <w:b/>
          <w:caps/>
          <w:color w:val="auto"/>
          <w:sz w:val="24"/>
        </w:rPr>
      </w:pPr>
      <w:r w:rsidRPr="00DC28CB">
        <w:rPr>
          <w:b/>
          <w:caps/>
          <w:color w:val="auto"/>
          <w:sz w:val="24"/>
        </w:rPr>
        <w:t>USO DE BLOCKCHAIN E CONTRATOS INTELIGENTES NA</w:t>
      </w:r>
    </w:p>
    <w:p w14:paraId="16C89E0A" w14:textId="28112F92" w:rsidR="00DC28CB" w:rsidRDefault="00DC28CB" w:rsidP="00DC28CB">
      <w:pPr>
        <w:pStyle w:val="TF-AUTOR0"/>
        <w:rPr>
          <w:b/>
          <w:caps/>
          <w:color w:val="auto"/>
          <w:sz w:val="24"/>
        </w:rPr>
      </w:pPr>
      <w:r w:rsidRPr="00DC28CB">
        <w:rPr>
          <w:b/>
          <w:caps/>
          <w:color w:val="auto"/>
          <w:sz w:val="24"/>
        </w:rPr>
        <w:t xml:space="preserve">GESTÃO DO CICLO DE VIDA </w:t>
      </w:r>
      <w:r w:rsidR="00CF2294">
        <w:rPr>
          <w:b/>
          <w:caps/>
          <w:color w:val="auto"/>
          <w:sz w:val="24"/>
        </w:rPr>
        <w:t>DE</w:t>
      </w:r>
      <w:r w:rsidRPr="00DC28CB">
        <w:rPr>
          <w:b/>
          <w:caps/>
          <w:color w:val="auto"/>
          <w:sz w:val="24"/>
        </w:rPr>
        <w:t xml:space="preserve"> CARRO</w:t>
      </w:r>
      <w:r w:rsidR="00CF2294">
        <w:rPr>
          <w:b/>
          <w:caps/>
          <w:color w:val="auto"/>
          <w:sz w:val="24"/>
        </w:rPr>
        <w:t>s</w:t>
      </w:r>
      <w:r w:rsidRPr="00DC28CB">
        <w:rPr>
          <w:b/>
          <w:caps/>
          <w:color w:val="auto"/>
          <w:sz w:val="24"/>
        </w:rPr>
        <w:t xml:space="preserve"> </w:t>
      </w:r>
    </w:p>
    <w:p w14:paraId="4F6DBB7C" w14:textId="105E7D6B" w:rsidR="001E682E" w:rsidRDefault="00DC28CB" w:rsidP="00DC28CB">
      <w:pPr>
        <w:pStyle w:val="TF-AUTOR0"/>
      </w:pPr>
      <w:r>
        <w:t>Yuri Matheus Hartmann</w:t>
      </w:r>
    </w:p>
    <w:p w14:paraId="3FBE5C8A" w14:textId="581F8CF2" w:rsidR="001E682E" w:rsidRDefault="001E682E" w:rsidP="001E682E">
      <w:pPr>
        <w:pStyle w:val="TF-AUTOR0"/>
      </w:pPr>
      <w:r>
        <w:t xml:space="preserve">Prof. </w:t>
      </w:r>
      <w:r w:rsidR="00DC28CB">
        <w:t>Marcel Hugo</w:t>
      </w:r>
      <w:r>
        <w:t>– Orientador</w:t>
      </w:r>
      <w:del w:id="9" w:author="Dalton Solano dos Reis" w:date="2022-11-08T21:18:00Z">
        <w:r w:rsidDel="008F10C6">
          <w:delText>(a)</w:delText>
        </w:r>
      </w:del>
    </w:p>
    <w:p w14:paraId="6001ADFA" w14:textId="7D2C3AFA" w:rsidR="00D13EA3" w:rsidRPr="00D13EA3" w:rsidRDefault="00F255FC" w:rsidP="00713D55">
      <w:pPr>
        <w:pStyle w:val="Ttulo1"/>
      </w:pPr>
      <w:r w:rsidRPr="007D10F2">
        <w:t>Introdução</w:t>
      </w:r>
      <w:bookmarkEnd w:id="0"/>
      <w:bookmarkEnd w:id="1"/>
      <w:bookmarkEnd w:id="2"/>
      <w:bookmarkEnd w:id="3"/>
      <w:bookmarkEnd w:id="4"/>
      <w:bookmarkEnd w:id="5"/>
      <w:bookmarkEnd w:id="6"/>
      <w:bookmarkEnd w:id="7"/>
      <w:bookmarkEnd w:id="8"/>
    </w:p>
    <w:p w14:paraId="6C44DA26" w14:textId="714A817B" w:rsidR="008B7650" w:rsidRDefault="00327030" w:rsidP="008B7650">
      <w:pPr>
        <w:pStyle w:val="TF-TEXTO"/>
      </w:pPr>
      <w:r>
        <w:t xml:space="preserve">O mundo que vivemos </w:t>
      </w:r>
      <w:r w:rsidR="00E83258">
        <w:t xml:space="preserve">é </w:t>
      </w:r>
      <w:r>
        <w:t>burocrático,</w:t>
      </w:r>
      <w:r w:rsidR="00E83258">
        <w:t xml:space="preserve"> como descreve Motta (2017), “</w:t>
      </w:r>
      <w:r w:rsidR="00E83258" w:rsidRPr="00E83258">
        <w:t>burocracia é poder, controle e alienação.</w:t>
      </w:r>
      <w:r w:rsidR="00E83258">
        <w:t xml:space="preserve">”, ou seja, a alta burocracia acaba prejudicando a nossa </w:t>
      </w:r>
      <w:r w:rsidR="007242E0">
        <w:t>sociedade</w:t>
      </w:r>
      <w:r w:rsidR="00E83258">
        <w:t xml:space="preserve"> </w:t>
      </w:r>
      <w:r>
        <w:t>exigindo cada vez mais de sistemas que possam atender as pessoas e simplificar toda a burocracia, e no mundo dos carros não é diferente. E</w:t>
      </w:r>
      <w:r w:rsidR="008B7650" w:rsidRPr="008B7650">
        <w:t xml:space="preserve">nfrentamos </w:t>
      </w:r>
      <w:r w:rsidR="00CA0F61">
        <w:t>diversas situações ao possuir</w:t>
      </w:r>
      <w:r>
        <w:t xml:space="preserve"> </w:t>
      </w:r>
      <w:r w:rsidR="008B7650" w:rsidRPr="008B7650">
        <w:t xml:space="preserve">um carro, </w:t>
      </w:r>
      <w:r w:rsidR="00974ED1">
        <w:t>como</w:t>
      </w:r>
      <w:r w:rsidR="008B7650" w:rsidRPr="008B7650">
        <w:t xml:space="preserve"> documentação, emplacamento, seguro, financiamento, revisões, manutenções, acidentes eventuais</w:t>
      </w:r>
      <w:r w:rsidR="00974ED1">
        <w:t>. Todas elas geram muita informação</w:t>
      </w:r>
      <w:r w:rsidR="00C46782">
        <w:t xml:space="preserve">, </w:t>
      </w:r>
      <w:r w:rsidR="000253D5">
        <w:t>que é armazenada em sistemas de informação, porém na sua grande maioria</w:t>
      </w:r>
      <w:r w:rsidR="007F7F6B">
        <w:t xml:space="preserve"> </w:t>
      </w:r>
      <w:r w:rsidR="00C46782">
        <w:t>que não estão</w:t>
      </w:r>
      <w:r w:rsidR="008B7650" w:rsidRPr="008B7650">
        <w:t xml:space="preserve"> integrados</w:t>
      </w:r>
      <w:r w:rsidR="007F7F6B">
        <w:t xml:space="preserve">, </w:t>
      </w:r>
      <w:r w:rsidR="008B7650" w:rsidRPr="008B7650">
        <w:t>mant</w:t>
      </w:r>
      <w:r w:rsidR="007F7F6B">
        <w:t>endo</w:t>
      </w:r>
      <w:r w:rsidR="008B7650" w:rsidRPr="008B7650">
        <w:t xml:space="preserve"> informações</w:t>
      </w:r>
      <w:r w:rsidR="00BC6C35">
        <w:t xml:space="preserve"> espec</w:t>
      </w:r>
      <w:r w:rsidR="007F7F6B">
        <w:t>í</w:t>
      </w:r>
      <w:r w:rsidR="00BC6C35">
        <w:t>ficas</w:t>
      </w:r>
      <w:r w:rsidR="008B7650" w:rsidRPr="008B7650">
        <w:t xml:space="preserve"> sobre um veículo </w:t>
      </w:r>
      <w:r w:rsidR="00BC6C35">
        <w:t>de forma pulverizada</w:t>
      </w:r>
      <w:r w:rsidR="008B7650" w:rsidRPr="008B7650">
        <w:t xml:space="preserve"> em </w:t>
      </w:r>
      <w:r w:rsidR="001C7649" w:rsidRPr="008B7650">
        <w:t xml:space="preserve">vários </w:t>
      </w:r>
      <w:r w:rsidR="001C7649">
        <w:t>bases</w:t>
      </w:r>
      <w:r>
        <w:t xml:space="preserve"> de dados</w:t>
      </w:r>
      <w:r w:rsidR="008B7650" w:rsidRPr="008B7650">
        <w:t>. Caso as montadoras, oficinas, concession</w:t>
      </w:r>
      <w:r w:rsidR="00A40735">
        <w:t>á</w:t>
      </w:r>
      <w:r w:rsidR="008B7650" w:rsidRPr="008B7650">
        <w:t>ria</w:t>
      </w:r>
      <w:r w:rsidR="00A40735">
        <w:t>s</w:t>
      </w:r>
      <w:r w:rsidR="008B7650" w:rsidRPr="008B7650">
        <w:t>, seguradoras e outras empresas envolvidas no ciclo</w:t>
      </w:r>
      <w:r w:rsidR="00B65771">
        <w:t xml:space="preserve"> de vida</w:t>
      </w:r>
      <w:r w:rsidR="008B7650" w:rsidRPr="008B7650">
        <w:t xml:space="preserve"> de um carro fossem participantes de </w:t>
      </w:r>
      <w:r w:rsidR="00AB7A59">
        <w:t>algum mecanismo de compartilhamento</w:t>
      </w:r>
      <w:r w:rsidR="00B65771">
        <w:t xml:space="preserve"> e troca de informações</w:t>
      </w:r>
      <w:r w:rsidR="00BC6C35">
        <w:t xml:space="preserve">, essas informações estariam completas e de forma </w:t>
      </w:r>
      <w:r w:rsidR="005D4846">
        <w:t>de</w:t>
      </w:r>
      <w:r w:rsidR="0099494A">
        <w:t>s</w:t>
      </w:r>
      <w:r w:rsidR="005D4846">
        <w:t>centralizada</w:t>
      </w:r>
      <w:r w:rsidR="0099494A">
        <w:t>, potencializando seu uso e simplificando os processos</w:t>
      </w:r>
      <w:r w:rsidR="002050A9">
        <w:t>.</w:t>
      </w:r>
    </w:p>
    <w:p w14:paraId="5DD67B6C" w14:textId="4DD26925" w:rsidR="00C0030E" w:rsidRDefault="008A1C0E" w:rsidP="00327030">
      <w:pPr>
        <w:pStyle w:val="TF-TEXTO"/>
      </w:pPr>
      <w:r>
        <w:t xml:space="preserve">O termo </w:t>
      </w:r>
      <w:proofErr w:type="spellStart"/>
      <w:r w:rsidR="00BC6C35" w:rsidRPr="00BC6C35">
        <w:rPr>
          <w:i/>
          <w:iCs/>
        </w:rPr>
        <w:t>b</w:t>
      </w:r>
      <w:r w:rsidRPr="00BC6C35">
        <w:rPr>
          <w:i/>
          <w:iCs/>
        </w:rPr>
        <w:t>lockchain</w:t>
      </w:r>
      <w:proofErr w:type="spellEnd"/>
      <w:r>
        <w:t xml:space="preserve"> </w:t>
      </w:r>
      <w:r w:rsidR="00393555">
        <w:t>teve sua primeira aparição em</w:t>
      </w:r>
      <w:r>
        <w:t xml:space="preserve"> 2009 por </w:t>
      </w:r>
      <w:proofErr w:type="spellStart"/>
      <w:r>
        <w:t>Satoshi</w:t>
      </w:r>
      <w:proofErr w:type="spellEnd"/>
      <w:r>
        <w:t xml:space="preserve"> </w:t>
      </w:r>
      <w:proofErr w:type="spellStart"/>
      <w:r w:rsidRPr="008A1C0E">
        <w:t>Nakamoto</w:t>
      </w:r>
      <w:proofErr w:type="spellEnd"/>
      <w:r w:rsidRPr="008A1C0E">
        <w:t xml:space="preserve">, denominada Bitcoin: A </w:t>
      </w:r>
      <w:proofErr w:type="spellStart"/>
      <w:r w:rsidRPr="008A1C0E">
        <w:t>Peer-to-Peer</w:t>
      </w:r>
      <w:proofErr w:type="spellEnd"/>
      <w:r w:rsidRPr="008A1C0E">
        <w:t xml:space="preserve"> </w:t>
      </w:r>
      <w:proofErr w:type="spellStart"/>
      <w:r w:rsidRPr="008A1C0E">
        <w:t>Electronic</w:t>
      </w:r>
      <w:proofErr w:type="spellEnd"/>
      <w:r w:rsidRPr="008A1C0E">
        <w:t xml:space="preserve"> Cash System</w:t>
      </w:r>
      <w:r>
        <w:t xml:space="preserve">, que introduzia uma moeda virtual </w:t>
      </w:r>
      <w:r w:rsidR="00393555">
        <w:t>de</w:t>
      </w:r>
      <w:r w:rsidR="00425919">
        <w:t>s</w:t>
      </w:r>
      <w:r w:rsidR="00393555">
        <w:t>centralizada</w:t>
      </w:r>
      <w:r>
        <w:t xml:space="preserve"> que se chama Bitcoin</w:t>
      </w:r>
      <w:r w:rsidR="00425919">
        <w:t xml:space="preserve">. O </w:t>
      </w:r>
      <w:r w:rsidR="00393555">
        <w:t xml:space="preserve">que mais </w:t>
      </w:r>
      <w:r w:rsidR="007242E0">
        <w:t>chamou atenção</w:t>
      </w:r>
      <w:r w:rsidR="00393555">
        <w:t xml:space="preserve"> na criação de </w:t>
      </w:r>
      <w:proofErr w:type="spellStart"/>
      <w:r w:rsidR="00393555">
        <w:t>Nakamoto</w:t>
      </w:r>
      <w:proofErr w:type="spellEnd"/>
      <w:r w:rsidR="00537012">
        <w:t>,</w:t>
      </w:r>
      <w:r w:rsidR="00393555">
        <w:t xml:space="preserve"> é </w:t>
      </w:r>
      <w:r w:rsidR="007242E0">
        <w:t>a arquitetura</w:t>
      </w:r>
      <w:r w:rsidR="00393555">
        <w:t xml:space="preserve"> </w:t>
      </w:r>
      <w:proofErr w:type="spellStart"/>
      <w:r w:rsidR="00BC6C35" w:rsidRPr="00BC6C35">
        <w:rPr>
          <w:i/>
          <w:iCs/>
        </w:rPr>
        <w:t>b</w:t>
      </w:r>
      <w:r w:rsidR="00393555" w:rsidRPr="00BC6C35">
        <w:rPr>
          <w:i/>
          <w:iCs/>
        </w:rPr>
        <w:t>lockchain</w:t>
      </w:r>
      <w:proofErr w:type="spellEnd"/>
      <w:r w:rsidR="00D02662">
        <w:rPr>
          <w:i/>
          <w:iCs/>
        </w:rPr>
        <w:t xml:space="preserve"> </w:t>
      </w:r>
      <w:r w:rsidR="00D02662">
        <w:t>(</w:t>
      </w:r>
      <w:proofErr w:type="spellStart"/>
      <w:r w:rsidR="00D02662" w:rsidRPr="008A1C0E">
        <w:t>Nakamoto</w:t>
      </w:r>
      <w:proofErr w:type="spellEnd"/>
      <w:r w:rsidR="00D02662">
        <w:t>, 2009)</w:t>
      </w:r>
      <w:r w:rsidR="007242E0">
        <w:t>.</w:t>
      </w:r>
    </w:p>
    <w:p w14:paraId="337C71FF" w14:textId="0B011806" w:rsidR="008A1C0E" w:rsidRDefault="00685FB5" w:rsidP="00ED060F">
      <w:pPr>
        <w:pStyle w:val="TF-TEXTO"/>
      </w:pPr>
      <w:r>
        <w:t>A</w:t>
      </w:r>
      <w:r w:rsidR="00ED060F">
        <w:t xml:space="preserve"> </w:t>
      </w:r>
      <w:proofErr w:type="spellStart"/>
      <w:r w:rsidR="00BC6C35" w:rsidRPr="00BC6C35">
        <w:rPr>
          <w:i/>
          <w:iCs/>
        </w:rPr>
        <w:t>blockchain</w:t>
      </w:r>
      <w:proofErr w:type="spellEnd"/>
      <w:r w:rsidR="00ED060F">
        <w:t xml:space="preserve"> é uma espécie de livro razão, que </w:t>
      </w:r>
      <w:r w:rsidR="00C0030E">
        <w:t>possui propriedades fortes, sendo elas: a descentralização</w:t>
      </w:r>
      <w:r w:rsidR="00ED060F">
        <w:t>,</w:t>
      </w:r>
      <w:r w:rsidR="00C0030E">
        <w:t xml:space="preserve"> consensualidade e a </w:t>
      </w:r>
      <w:r w:rsidR="00ED060F">
        <w:t>assinatura</w:t>
      </w:r>
      <w:r w:rsidR="00C0030E">
        <w:t xml:space="preserve"> </w:t>
      </w:r>
      <w:r w:rsidR="00ED060F">
        <w:t>das transações. O</w:t>
      </w:r>
      <w:r w:rsidR="00393555">
        <w:t>s registros são de confiança e salvos de forma de</w:t>
      </w:r>
      <w:r w:rsidR="009B156A">
        <w:t>s</w:t>
      </w:r>
      <w:r w:rsidR="00393555">
        <w:t>centralizada</w:t>
      </w:r>
      <w:r w:rsidR="00537012">
        <w:t>, onde as transações ocorrem havendo concordância e segurança entre todos da rede sem a necessidade de um ponto centralizado.</w:t>
      </w:r>
      <w:r w:rsidR="00ED060F">
        <w:t xml:space="preserve"> </w:t>
      </w:r>
      <w:r w:rsidR="00537012">
        <w:t xml:space="preserve">Essa peculiaridade é garantida pelo modo de funcionamento ser </w:t>
      </w:r>
      <w:proofErr w:type="spellStart"/>
      <w:r w:rsidR="00AE5109">
        <w:rPr>
          <w:i/>
          <w:iCs/>
        </w:rPr>
        <w:t>p</w:t>
      </w:r>
      <w:r w:rsidR="00537012" w:rsidRPr="00BC6C35">
        <w:rPr>
          <w:i/>
          <w:iCs/>
        </w:rPr>
        <w:t>eer-to-</w:t>
      </w:r>
      <w:r w:rsidR="00AE5109">
        <w:rPr>
          <w:i/>
          <w:iCs/>
        </w:rPr>
        <w:t>p</w:t>
      </w:r>
      <w:r w:rsidR="00537012" w:rsidRPr="00BC6C35">
        <w:rPr>
          <w:i/>
          <w:iCs/>
        </w:rPr>
        <w:t>eer</w:t>
      </w:r>
      <w:proofErr w:type="spellEnd"/>
      <w:r w:rsidR="00537012">
        <w:t xml:space="preserve"> (</w:t>
      </w:r>
      <w:r w:rsidR="009B156A">
        <w:t>ponto a ponto</w:t>
      </w:r>
      <w:r w:rsidR="00537012">
        <w:t>)</w:t>
      </w:r>
      <w:r w:rsidR="00C0030E">
        <w:t xml:space="preserve">, que certifica que </w:t>
      </w:r>
      <w:r w:rsidR="00ED060F">
        <w:t>o registro e sua validação na rede aconteçam</w:t>
      </w:r>
      <w:r w:rsidR="00C0030E">
        <w:t xml:space="preserve"> de forma autônoma.</w:t>
      </w:r>
      <w:r w:rsidR="00ED060F">
        <w:t xml:space="preserve"> A consensualidade funciona como uma espécie de corrente que une as transações, que por sua vez, essas transações são juntadas formando um bloco. Os blocos </w:t>
      </w:r>
      <w:r w:rsidR="007F0BF8">
        <w:t>são o agrupamento</w:t>
      </w:r>
      <w:r w:rsidR="00ED060F">
        <w:t xml:space="preserve"> </w:t>
      </w:r>
      <w:r w:rsidR="007F0BF8">
        <w:t>d</w:t>
      </w:r>
      <w:r w:rsidR="007242E0">
        <w:t>a</w:t>
      </w:r>
      <w:r w:rsidR="00ED060F">
        <w:t>s transações e</w:t>
      </w:r>
      <w:r w:rsidR="007F0BF8">
        <w:t xml:space="preserve"> sua assinatura</w:t>
      </w:r>
      <w:r w:rsidR="00ED060F">
        <w:t>, sincronizando com os demais</w:t>
      </w:r>
      <w:r w:rsidR="00E339E1">
        <w:t xml:space="preserve"> participantes da rede. A assinatura dos blocos é gerada formando um </w:t>
      </w:r>
      <w:proofErr w:type="spellStart"/>
      <w:r w:rsidR="00E339E1" w:rsidRPr="00BC6C35">
        <w:rPr>
          <w:i/>
          <w:iCs/>
        </w:rPr>
        <w:t>hash</w:t>
      </w:r>
      <w:proofErr w:type="spellEnd"/>
      <w:r w:rsidR="003755DF">
        <w:t xml:space="preserve">, que </w:t>
      </w:r>
      <w:r w:rsidR="00FB0F18">
        <w:t xml:space="preserve">é </w:t>
      </w:r>
      <w:r w:rsidR="003755DF">
        <w:t>calculado utilizando um método que gera uma identificação única</w:t>
      </w:r>
      <w:r w:rsidR="000C0D67">
        <w:t>. C</w:t>
      </w:r>
      <w:r w:rsidR="003755DF">
        <w:t xml:space="preserve">aso algum dado </w:t>
      </w:r>
      <w:r w:rsidR="000C0D67">
        <w:t xml:space="preserve">seja </w:t>
      </w:r>
      <w:r w:rsidR="003755DF">
        <w:t xml:space="preserve">alterado, o </w:t>
      </w:r>
      <w:proofErr w:type="spellStart"/>
      <w:r w:rsidR="003755DF" w:rsidRPr="00BC6C35">
        <w:rPr>
          <w:i/>
          <w:iCs/>
        </w:rPr>
        <w:t>hash</w:t>
      </w:r>
      <w:proofErr w:type="spellEnd"/>
      <w:r w:rsidR="003755DF">
        <w:t xml:space="preserve"> gerado será diferente</w:t>
      </w:r>
      <w:r w:rsidR="00FB0F18">
        <w:t>. A</w:t>
      </w:r>
      <w:r w:rsidR="003755DF">
        <w:t>pós a assinatura, os dados são salvos no livro razão.</w:t>
      </w:r>
    </w:p>
    <w:p w14:paraId="2E487742" w14:textId="4D7C0C46" w:rsidR="0002600D" w:rsidRDefault="00C805A5" w:rsidP="00A11431">
      <w:pPr>
        <w:pStyle w:val="TF-TEXTO"/>
        <w:rPr>
          <w:color w:val="000000"/>
        </w:rPr>
      </w:pPr>
      <w:r>
        <w:t xml:space="preserve">Com as características das </w:t>
      </w:r>
      <w:proofErr w:type="spellStart"/>
      <w:r>
        <w:t>blockchains</w:t>
      </w:r>
      <w:proofErr w:type="spellEnd"/>
      <w:r>
        <w:t xml:space="preserve"> pode-se criar diversas aplicações com regras de negócios diferentes e personalizadas para a área de atuação e assim nasce</w:t>
      </w:r>
      <w:r w:rsidR="008E3AD6">
        <w:t>m</w:t>
      </w:r>
      <w:r>
        <w:t xml:space="preserve"> os</w:t>
      </w:r>
      <w:r w:rsidR="0002600D">
        <w:t xml:space="preserve"> contratos inteligentes</w:t>
      </w:r>
      <w:r>
        <w:t>, que</w:t>
      </w:r>
      <w:r w:rsidR="0002600D">
        <w:t xml:space="preserve"> fo</w:t>
      </w:r>
      <w:r w:rsidR="008E3AD6">
        <w:t>ram</w:t>
      </w:r>
      <w:r w:rsidR="0002600D">
        <w:t xml:space="preserve"> demarcado</w:t>
      </w:r>
      <w:r w:rsidR="008E3AD6">
        <w:t>s</w:t>
      </w:r>
      <w:r w:rsidR="0002600D">
        <w:t xml:space="preserve"> pela primeira</w:t>
      </w:r>
      <w:r w:rsidR="0002600D">
        <w:rPr>
          <w:color w:val="000000"/>
        </w:rPr>
        <w:t xml:space="preserve"> vez por </w:t>
      </w:r>
      <w:proofErr w:type="spellStart"/>
      <w:r w:rsidR="0002600D">
        <w:rPr>
          <w:color w:val="000000"/>
        </w:rPr>
        <w:t>Szabo</w:t>
      </w:r>
      <w:proofErr w:type="spellEnd"/>
      <w:r w:rsidR="0002600D">
        <w:rPr>
          <w:color w:val="000000"/>
        </w:rPr>
        <w:t xml:space="preserve"> </w:t>
      </w:r>
      <w:r w:rsidR="00AE5109">
        <w:rPr>
          <w:color w:val="000000"/>
        </w:rPr>
        <w:t>(</w:t>
      </w:r>
      <w:r w:rsidR="0002600D">
        <w:rPr>
          <w:color w:val="000000"/>
        </w:rPr>
        <w:t>1997</w:t>
      </w:r>
      <w:r w:rsidR="00AE5109">
        <w:rPr>
          <w:color w:val="000000"/>
        </w:rPr>
        <w:t>)</w:t>
      </w:r>
      <w:r w:rsidR="00637AD8">
        <w:rPr>
          <w:color w:val="000000"/>
        </w:rPr>
        <w:t xml:space="preserve"> como </w:t>
      </w:r>
      <w:r w:rsidR="0002600D">
        <w:rPr>
          <w:color w:val="000000"/>
        </w:rPr>
        <w:t>"um conjunto de promessas, especificado em formato digital, incluindo protocolos nos quais as partes cumprem estas promessas"</w:t>
      </w:r>
      <w:r w:rsidR="001E245A">
        <w:rPr>
          <w:color w:val="000000"/>
        </w:rPr>
        <w:t>. I</w:t>
      </w:r>
      <w:r w:rsidR="001F15D1">
        <w:rPr>
          <w:color w:val="000000"/>
        </w:rPr>
        <w:t xml:space="preserve">sso significa que pode ser executado e validado por todos de modo </w:t>
      </w:r>
      <w:r w:rsidR="001E245A">
        <w:rPr>
          <w:color w:val="000000"/>
        </w:rPr>
        <w:t xml:space="preserve">que </w:t>
      </w:r>
      <w:r w:rsidR="001F15D1">
        <w:rPr>
          <w:color w:val="000000"/>
        </w:rPr>
        <w:t xml:space="preserve">não precise </w:t>
      </w:r>
      <w:r w:rsidR="001F15D1" w:rsidRPr="001F15D1">
        <w:rPr>
          <w:color w:val="000000"/>
        </w:rPr>
        <w:t>de intermediários confiáveis</w:t>
      </w:r>
      <w:r w:rsidR="001F15D1">
        <w:rPr>
          <w:color w:val="000000"/>
        </w:rPr>
        <w:t xml:space="preserve"> já que todos da rede podem validar a transação antes dela ser aceita, </w:t>
      </w:r>
      <w:r w:rsidR="00BC6C35">
        <w:rPr>
          <w:color w:val="000000"/>
        </w:rPr>
        <w:t>evitando</w:t>
      </w:r>
      <w:r w:rsidR="001F15D1">
        <w:rPr>
          <w:color w:val="000000"/>
        </w:rPr>
        <w:t xml:space="preserve"> fraudes e dados divergentes. </w:t>
      </w:r>
      <w:r w:rsidR="00A11431">
        <w:rPr>
          <w:color w:val="000000"/>
        </w:rPr>
        <w:t>O contrato inteligente é basicamente um código</w:t>
      </w:r>
      <w:r w:rsidR="00FF6800">
        <w:rPr>
          <w:color w:val="000000"/>
        </w:rPr>
        <w:t xml:space="preserve">, chamado de </w:t>
      </w:r>
      <w:proofErr w:type="spellStart"/>
      <w:r w:rsidR="00FF6800" w:rsidRPr="00BC6C35">
        <w:rPr>
          <w:i/>
          <w:iCs/>
          <w:color w:val="000000"/>
        </w:rPr>
        <w:t>chaincode</w:t>
      </w:r>
      <w:proofErr w:type="spellEnd"/>
      <w:r w:rsidR="00FF6800">
        <w:rPr>
          <w:color w:val="000000"/>
        </w:rPr>
        <w:t>,</w:t>
      </w:r>
      <w:r w:rsidR="00A11431">
        <w:rPr>
          <w:color w:val="000000"/>
        </w:rPr>
        <w:t xml:space="preserve"> com regras que </w:t>
      </w:r>
      <w:r w:rsidR="003C36B9">
        <w:rPr>
          <w:color w:val="000000"/>
        </w:rPr>
        <w:t>são</w:t>
      </w:r>
      <w:r w:rsidR="00A11431">
        <w:rPr>
          <w:color w:val="000000"/>
        </w:rPr>
        <w:t xml:space="preserve"> executad</w:t>
      </w:r>
      <w:r w:rsidR="003C36B9">
        <w:rPr>
          <w:color w:val="000000"/>
        </w:rPr>
        <w:t>as</w:t>
      </w:r>
      <w:r w:rsidR="00A11431">
        <w:rPr>
          <w:color w:val="000000"/>
        </w:rPr>
        <w:t xml:space="preserve"> e armazenad</w:t>
      </w:r>
      <w:r w:rsidR="003C36B9">
        <w:rPr>
          <w:color w:val="000000"/>
        </w:rPr>
        <w:t>as</w:t>
      </w:r>
      <w:r w:rsidR="00A11431">
        <w:rPr>
          <w:color w:val="000000"/>
        </w:rPr>
        <w:t xml:space="preserve"> dentro da </w:t>
      </w:r>
      <w:proofErr w:type="spellStart"/>
      <w:r w:rsidR="00BC6C35" w:rsidRPr="00BC6C35">
        <w:rPr>
          <w:i/>
          <w:iCs/>
          <w:color w:val="000000"/>
        </w:rPr>
        <w:t>blockchain</w:t>
      </w:r>
      <w:proofErr w:type="spellEnd"/>
      <w:r w:rsidR="00A11431">
        <w:rPr>
          <w:color w:val="000000"/>
        </w:rPr>
        <w:t xml:space="preserve">, que pode ser rede </w:t>
      </w:r>
      <w:proofErr w:type="spellStart"/>
      <w:r w:rsidR="00A11431" w:rsidRPr="00A11431">
        <w:rPr>
          <w:color w:val="000000"/>
        </w:rPr>
        <w:t>Ethereum</w:t>
      </w:r>
      <w:proofErr w:type="spellEnd"/>
      <w:r w:rsidR="00A11431" w:rsidRPr="00A11431">
        <w:rPr>
          <w:color w:val="000000"/>
        </w:rPr>
        <w:t xml:space="preserve">, </w:t>
      </w:r>
      <w:proofErr w:type="spellStart"/>
      <w:r w:rsidR="00A11431" w:rsidRPr="00A11431">
        <w:rPr>
          <w:color w:val="000000"/>
        </w:rPr>
        <w:t>Hyperledger</w:t>
      </w:r>
      <w:proofErr w:type="spellEnd"/>
      <w:r w:rsidR="00A11431">
        <w:rPr>
          <w:color w:val="000000"/>
        </w:rPr>
        <w:t xml:space="preserve"> </w:t>
      </w:r>
      <w:proofErr w:type="spellStart"/>
      <w:r w:rsidR="00A11431" w:rsidRPr="00A11431">
        <w:rPr>
          <w:color w:val="000000"/>
        </w:rPr>
        <w:t>Fabric</w:t>
      </w:r>
      <w:proofErr w:type="spellEnd"/>
      <w:r w:rsidR="00A11431">
        <w:rPr>
          <w:color w:val="000000"/>
        </w:rPr>
        <w:t>, dentre outros.</w:t>
      </w:r>
      <w:r w:rsidR="00327030">
        <w:rPr>
          <w:color w:val="000000"/>
        </w:rPr>
        <w:t xml:space="preserve"> </w:t>
      </w:r>
    </w:p>
    <w:p w14:paraId="4F55CA3E" w14:textId="18DAA65C" w:rsidR="00FF6800" w:rsidRDefault="003F0DC6" w:rsidP="00A11431">
      <w:pPr>
        <w:pStyle w:val="TF-TEXTO"/>
        <w:rPr>
          <w:color w:val="000000"/>
        </w:rPr>
      </w:pPr>
      <w:r>
        <w:rPr>
          <w:color w:val="000000"/>
        </w:rPr>
        <w:t xml:space="preserve">O </w:t>
      </w:r>
      <w:proofErr w:type="spellStart"/>
      <w:r>
        <w:rPr>
          <w:i/>
          <w:iCs/>
          <w:color w:val="000000"/>
        </w:rPr>
        <w:t>chaincode</w:t>
      </w:r>
      <w:proofErr w:type="spellEnd"/>
      <w:r>
        <w:rPr>
          <w:color w:val="000000"/>
        </w:rPr>
        <w:t xml:space="preserve"> é </w:t>
      </w:r>
      <w:r w:rsidR="001336EF">
        <w:rPr>
          <w:color w:val="000000"/>
        </w:rPr>
        <w:t>onde</w:t>
      </w:r>
      <w:r>
        <w:rPr>
          <w:color w:val="000000"/>
        </w:rPr>
        <w:t xml:space="preserve"> </w:t>
      </w:r>
      <w:r w:rsidR="001336EF">
        <w:rPr>
          <w:color w:val="000000"/>
        </w:rPr>
        <w:t>está</w:t>
      </w:r>
      <w:r>
        <w:rPr>
          <w:color w:val="000000"/>
        </w:rPr>
        <w:t xml:space="preserve"> definido </w:t>
      </w:r>
      <w:r w:rsidR="001336EF">
        <w:rPr>
          <w:color w:val="000000"/>
        </w:rPr>
        <w:t>a regra que</w:t>
      </w:r>
      <w:r w:rsidR="00A249F8">
        <w:rPr>
          <w:color w:val="000000"/>
        </w:rPr>
        <w:t xml:space="preserve"> as</w:t>
      </w:r>
      <w:r w:rsidR="001336EF">
        <w:rPr>
          <w:color w:val="000000"/>
        </w:rPr>
        <w:t xml:space="preserve"> transações devem seguir</w:t>
      </w:r>
      <w:r w:rsidR="005069C5">
        <w:rPr>
          <w:color w:val="000000"/>
        </w:rPr>
        <w:t>. Nele estão</w:t>
      </w:r>
      <w:r w:rsidR="001336EF">
        <w:rPr>
          <w:color w:val="000000"/>
        </w:rPr>
        <w:t xml:space="preserve"> os cálculos, validações, sendo não apenas executado por um participante da rede e sim por todos</w:t>
      </w:r>
      <w:r w:rsidR="006F3419">
        <w:rPr>
          <w:color w:val="000000"/>
        </w:rPr>
        <w:t>. A</w:t>
      </w:r>
      <w:r w:rsidR="001336EF">
        <w:rPr>
          <w:color w:val="000000"/>
        </w:rPr>
        <w:t>ssim garant</w:t>
      </w:r>
      <w:r w:rsidR="006F3419">
        <w:rPr>
          <w:color w:val="000000"/>
        </w:rPr>
        <w:t>e-se</w:t>
      </w:r>
      <w:r w:rsidR="001336EF">
        <w:rPr>
          <w:color w:val="000000"/>
        </w:rPr>
        <w:t xml:space="preserve"> que tudo foi executado e validado de forma igual, sem apresentação de manipulação dos dados.</w:t>
      </w:r>
    </w:p>
    <w:p w14:paraId="5B5BC1D8" w14:textId="3B9B5D65" w:rsidR="0028174F" w:rsidRDefault="00A11431" w:rsidP="00354C5B">
      <w:pPr>
        <w:pStyle w:val="TF-TEXTO"/>
      </w:pPr>
      <w:r>
        <w:t xml:space="preserve">A partir dos contratos inteligentes juntamente com a </w:t>
      </w:r>
      <w:proofErr w:type="spellStart"/>
      <w:r w:rsidRPr="003F0DC6">
        <w:rPr>
          <w:i/>
          <w:iCs/>
        </w:rPr>
        <w:t>blockchain</w:t>
      </w:r>
      <w:proofErr w:type="spellEnd"/>
      <w:r>
        <w:t xml:space="preserve"> pode</w:t>
      </w:r>
      <w:r w:rsidR="00A249F8">
        <w:t>-se</w:t>
      </w:r>
      <w:r>
        <w:t xml:space="preserve"> criar e automatizar diversos processos dentro da nossa sociedade, desde as mais simples, como a circulação de dinheiro virtual, que hoje conhecemos como </w:t>
      </w:r>
      <w:r w:rsidR="000901BD" w:rsidRPr="003F0DC6">
        <w:rPr>
          <w:i/>
          <w:iCs/>
        </w:rPr>
        <w:t>criptomoedas</w:t>
      </w:r>
      <w:r>
        <w:t>, at</w:t>
      </w:r>
      <w:r w:rsidR="000901BD">
        <w:t>é</w:t>
      </w:r>
      <w:r>
        <w:t xml:space="preserve"> as mais complexas com contratos entre pessoas e empresas. </w:t>
      </w:r>
      <w:r w:rsidR="000901BD">
        <w:t>Porém</w:t>
      </w:r>
      <w:r>
        <w:t xml:space="preserve"> quando pensamos em redes de </w:t>
      </w:r>
      <w:proofErr w:type="spellStart"/>
      <w:r w:rsidRPr="003F0DC6">
        <w:rPr>
          <w:i/>
          <w:iCs/>
        </w:rPr>
        <w:t>blockchain</w:t>
      </w:r>
      <w:proofErr w:type="spellEnd"/>
      <w:r>
        <w:t xml:space="preserve"> com contratos inteligentes que cuida do ciclo da vida de um carro, desde sua </w:t>
      </w:r>
      <w:r w:rsidR="000901BD">
        <w:t>fabricação, at</w:t>
      </w:r>
      <w:r w:rsidR="004F73D5">
        <w:t>é</w:t>
      </w:r>
      <w:r w:rsidR="000901BD">
        <w:t xml:space="preserve"> revisões e transferências, é evidente que a </w:t>
      </w:r>
      <w:proofErr w:type="spellStart"/>
      <w:r w:rsidR="000901BD" w:rsidRPr="003F0DC6">
        <w:rPr>
          <w:i/>
          <w:iCs/>
        </w:rPr>
        <w:t>blockchain</w:t>
      </w:r>
      <w:proofErr w:type="spellEnd"/>
      <w:r w:rsidR="000901BD">
        <w:t xml:space="preserve"> não pode ser aberta para qualquer individuo ou entidade</w:t>
      </w:r>
      <w:r w:rsidR="00D2313E">
        <w:t>:</w:t>
      </w:r>
      <w:r w:rsidR="004F73D5">
        <w:t xml:space="preserve"> apenas montadoras podem adicionar veículos, apenas oficinas podem cadastrar revisões e assim por diante</w:t>
      </w:r>
      <w:r w:rsidR="008C777D">
        <w:t>.</w:t>
      </w:r>
      <w:r w:rsidR="000901BD">
        <w:t xml:space="preserve"> </w:t>
      </w:r>
      <w:r w:rsidR="008C777D">
        <w:t>P</w:t>
      </w:r>
      <w:r w:rsidR="000901BD">
        <w:t xml:space="preserve">or isso existem as redes </w:t>
      </w:r>
      <w:proofErr w:type="spellStart"/>
      <w:r w:rsidR="000901BD" w:rsidRPr="003F0DC6">
        <w:rPr>
          <w:i/>
          <w:iCs/>
        </w:rPr>
        <w:t>blockchain</w:t>
      </w:r>
      <w:proofErr w:type="spellEnd"/>
      <w:r w:rsidR="000901BD">
        <w:t xml:space="preserve"> privadas, como a </w:t>
      </w:r>
      <w:proofErr w:type="spellStart"/>
      <w:r w:rsidR="000901BD" w:rsidRPr="00A11431">
        <w:rPr>
          <w:color w:val="000000"/>
        </w:rPr>
        <w:t>Hyperledger</w:t>
      </w:r>
      <w:proofErr w:type="spellEnd"/>
      <w:r w:rsidR="000901BD">
        <w:rPr>
          <w:color w:val="000000"/>
        </w:rPr>
        <w:t xml:space="preserve"> </w:t>
      </w:r>
      <w:proofErr w:type="spellStart"/>
      <w:r w:rsidR="000901BD" w:rsidRPr="00A11431">
        <w:rPr>
          <w:color w:val="000000"/>
        </w:rPr>
        <w:t>Fabric</w:t>
      </w:r>
      <w:proofErr w:type="spellEnd"/>
      <w:r w:rsidR="000901BD">
        <w:t xml:space="preserve">, onde os participantes da rede precisam de uma espécie de ingresso </w:t>
      </w:r>
      <w:r w:rsidR="00E73C77">
        <w:t>v</w:t>
      </w:r>
      <w:r w:rsidR="00716CF1">
        <w:t>á</w:t>
      </w:r>
      <w:r w:rsidR="00E73C77">
        <w:t>lido</w:t>
      </w:r>
      <w:r w:rsidR="000901BD">
        <w:t xml:space="preserve"> para poder participar. Essa rede privada garante que as informações e execuções de contratos apenas </w:t>
      </w:r>
      <w:r w:rsidR="000C1F87">
        <w:t xml:space="preserve">serão </w:t>
      </w:r>
      <w:r w:rsidR="000901BD">
        <w:t>disponibilizados para participantes</w:t>
      </w:r>
      <w:r w:rsidR="00E73C77">
        <w:t xml:space="preserve"> com permissão.</w:t>
      </w:r>
    </w:p>
    <w:p w14:paraId="3C350AB7" w14:textId="5588D857" w:rsidR="0028174F" w:rsidRDefault="001E41D5" w:rsidP="003D398C">
      <w:pPr>
        <w:pStyle w:val="TF-TEXTO"/>
        <w:rPr>
          <w:color w:val="000000"/>
        </w:rPr>
      </w:pPr>
      <w:r w:rsidRPr="00FF6800">
        <w:t xml:space="preserve">A </w:t>
      </w:r>
      <w:proofErr w:type="spellStart"/>
      <w:r w:rsidRPr="003F08FE">
        <w:rPr>
          <w:i/>
          <w:iCs/>
        </w:rPr>
        <w:t>blockchain</w:t>
      </w:r>
      <w:proofErr w:type="spellEnd"/>
      <w:r w:rsidRPr="00FF6800">
        <w:t xml:space="preserve"> do </w:t>
      </w:r>
      <w:proofErr w:type="spellStart"/>
      <w:r w:rsidRPr="00FF6800">
        <w:rPr>
          <w:color w:val="000000"/>
        </w:rPr>
        <w:t>Hyperledger</w:t>
      </w:r>
      <w:proofErr w:type="spellEnd"/>
      <w:r w:rsidRPr="00FF6800">
        <w:rPr>
          <w:color w:val="000000"/>
        </w:rPr>
        <w:t xml:space="preserve"> </w:t>
      </w:r>
      <w:proofErr w:type="spellStart"/>
      <w:r w:rsidRPr="00FF6800">
        <w:rPr>
          <w:color w:val="000000"/>
        </w:rPr>
        <w:t>Fabric</w:t>
      </w:r>
      <w:proofErr w:type="spellEnd"/>
      <w:r w:rsidRPr="00FF6800">
        <w:rPr>
          <w:color w:val="000000"/>
        </w:rPr>
        <w:t xml:space="preserve"> </w:t>
      </w:r>
      <w:r w:rsidR="00FF6800" w:rsidRPr="00FF6800">
        <w:rPr>
          <w:color w:val="000000"/>
        </w:rPr>
        <w:t>funciona com o cada</w:t>
      </w:r>
      <w:r w:rsidR="00FF6800">
        <w:rPr>
          <w:color w:val="000000"/>
        </w:rPr>
        <w:t>stro da organização</w:t>
      </w:r>
      <w:r w:rsidR="00061211">
        <w:rPr>
          <w:color w:val="000000"/>
        </w:rPr>
        <w:t>. C</w:t>
      </w:r>
      <w:r w:rsidR="00FF6800">
        <w:rPr>
          <w:color w:val="000000"/>
        </w:rPr>
        <w:t xml:space="preserve">ada organização pode entrar com um ou mais </w:t>
      </w:r>
      <w:proofErr w:type="spellStart"/>
      <w:r w:rsidR="00FF6800" w:rsidRPr="003F0DC6">
        <w:rPr>
          <w:i/>
          <w:iCs/>
          <w:color w:val="000000"/>
        </w:rPr>
        <w:t>peers</w:t>
      </w:r>
      <w:proofErr w:type="spellEnd"/>
      <w:r w:rsidR="001336EF">
        <w:rPr>
          <w:i/>
          <w:iCs/>
          <w:color w:val="000000"/>
        </w:rPr>
        <w:t xml:space="preserve"> </w:t>
      </w:r>
      <w:r w:rsidR="001336EF" w:rsidRPr="001336EF">
        <w:rPr>
          <w:color w:val="000000"/>
        </w:rPr>
        <w:t>(</w:t>
      </w:r>
      <w:r w:rsidR="001336EF">
        <w:rPr>
          <w:color w:val="000000"/>
        </w:rPr>
        <w:t xml:space="preserve">participante da rede </w:t>
      </w:r>
      <w:proofErr w:type="spellStart"/>
      <w:r w:rsidR="001336EF" w:rsidRPr="001336EF">
        <w:rPr>
          <w:i/>
          <w:iCs/>
          <w:color w:val="000000"/>
        </w:rPr>
        <w:t>blockchain</w:t>
      </w:r>
      <w:proofErr w:type="spellEnd"/>
      <w:r w:rsidR="001336EF" w:rsidRPr="001336EF">
        <w:rPr>
          <w:color w:val="000000"/>
        </w:rPr>
        <w:t>)</w:t>
      </w:r>
      <w:r w:rsidR="00FF6800">
        <w:rPr>
          <w:color w:val="000000"/>
        </w:rPr>
        <w:t xml:space="preserve">. Os </w:t>
      </w:r>
      <w:proofErr w:type="spellStart"/>
      <w:r w:rsidR="00FF6800" w:rsidRPr="003F0DC6">
        <w:rPr>
          <w:i/>
          <w:iCs/>
          <w:color w:val="000000"/>
        </w:rPr>
        <w:t>peers</w:t>
      </w:r>
      <w:proofErr w:type="spellEnd"/>
      <w:r w:rsidR="00FF6800">
        <w:rPr>
          <w:color w:val="000000"/>
        </w:rPr>
        <w:t xml:space="preserve"> são os responsáveis por manter a rede </w:t>
      </w:r>
      <w:proofErr w:type="spellStart"/>
      <w:r w:rsidR="00FF6800" w:rsidRPr="003F08FE">
        <w:rPr>
          <w:i/>
          <w:iCs/>
          <w:color w:val="000000"/>
        </w:rPr>
        <w:t>blockchain</w:t>
      </w:r>
      <w:proofErr w:type="spellEnd"/>
      <w:r w:rsidR="00FF6800">
        <w:rPr>
          <w:color w:val="000000"/>
        </w:rPr>
        <w:t xml:space="preserve">, enviar transações e executá-las, são os </w:t>
      </w:r>
      <w:proofErr w:type="spellStart"/>
      <w:r w:rsidR="00FF6800" w:rsidRPr="003F0DC6">
        <w:rPr>
          <w:i/>
          <w:iCs/>
          <w:color w:val="000000"/>
        </w:rPr>
        <w:t>peers</w:t>
      </w:r>
      <w:proofErr w:type="spellEnd"/>
      <w:r w:rsidR="00FF6800">
        <w:rPr>
          <w:color w:val="000000"/>
        </w:rPr>
        <w:t xml:space="preserve"> que ficam com o </w:t>
      </w:r>
      <w:proofErr w:type="spellStart"/>
      <w:r w:rsidR="00FF6800" w:rsidRPr="00E17C34">
        <w:rPr>
          <w:i/>
          <w:iCs/>
          <w:color w:val="000000"/>
        </w:rPr>
        <w:t>chaincode</w:t>
      </w:r>
      <w:proofErr w:type="spellEnd"/>
      <w:r w:rsidR="00FF6800">
        <w:rPr>
          <w:color w:val="000000"/>
        </w:rPr>
        <w:t xml:space="preserve">. E por fim os </w:t>
      </w:r>
      <w:proofErr w:type="spellStart"/>
      <w:r w:rsidR="00FF6800" w:rsidRPr="003F0DC6">
        <w:rPr>
          <w:i/>
          <w:iCs/>
          <w:color w:val="000000"/>
        </w:rPr>
        <w:t>orderer</w:t>
      </w:r>
      <w:r w:rsidR="006C7A8A">
        <w:rPr>
          <w:i/>
          <w:iCs/>
          <w:color w:val="000000"/>
        </w:rPr>
        <w:t>s</w:t>
      </w:r>
      <w:proofErr w:type="spellEnd"/>
      <w:r w:rsidR="00FF6800">
        <w:rPr>
          <w:color w:val="000000"/>
        </w:rPr>
        <w:t xml:space="preserve">, que </w:t>
      </w:r>
      <w:r w:rsidR="00FF6800">
        <w:rPr>
          <w:color w:val="000000"/>
        </w:rPr>
        <w:lastRenderedPageBreak/>
        <w:t>fazem o papel de ordenar as transações e manter a integridade dos dados, ou seja, é o responsável por verificar se as transações não possuem duplicatas ou geram inconsistências.</w:t>
      </w:r>
    </w:p>
    <w:p w14:paraId="072CB055" w14:textId="3D0F2CBE" w:rsidR="0028174F" w:rsidRPr="00FF6800" w:rsidRDefault="00BD1C91" w:rsidP="00BD1C91">
      <w:pPr>
        <w:pStyle w:val="TF-TEXTO"/>
      </w:pPr>
      <w:r>
        <w:t xml:space="preserve">Com a tecnologia </w:t>
      </w:r>
      <w:proofErr w:type="spellStart"/>
      <w:r>
        <w:rPr>
          <w:i/>
          <w:iCs/>
        </w:rPr>
        <w:t>blockchain</w:t>
      </w:r>
      <w:proofErr w:type="spellEnd"/>
      <w:r>
        <w:rPr>
          <w:i/>
          <w:iCs/>
        </w:rPr>
        <w:t xml:space="preserve"> </w:t>
      </w:r>
      <w:r>
        <w:t>juntamente com contratos inteligentes pode</w:t>
      </w:r>
      <w:r w:rsidR="006D44DD">
        <w:t>-se</w:t>
      </w:r>
      <w:r>
        <w:t xml:space="preserve"> criar uma rede para gerir diversas áreas da nossa sociedade</w:t>
      </w:r>
      <w:r w:rsidR="0072541A">
        <w:t>.</w:t>
      </w:r>
      <w:r>
        <w:t xml:space="preserve"> </w:t>
      </w:r>
      <w:r w:rsidR="0072541A">
        <w:t xml:space="preserve">A </w:t>
      </w:r>
      <w:r>
        <w:t xml:space="preserve">área escolhida </w:t>
      </w:r>
      <w:r w:rsidR="0072541A">
        <w:t xml:space="preserve">neste trabalho </w:t>
      </w:r>
      <w:r>
        <w:t xml:space="preserve">para utilizar e se beneficiar dessas tecnologias é o mundo automotivo, mais especificamente de um carro. </w:t>
      </w:r>
      <w:r w:rsidR="00CE0B41">
        <w:rPr>
          <w:color w:val="000000"/>
        </w:rPr>
        <w:t xml:space="preserve">Diante </w:t>
      </w:r>
      <w:r w:rsidR="001C7649">
        <w:rPr>
          <w:color w:val="000000"/>
        </w:rPr>
        <w:t>do exposto</w:t>
      </w:r>
      <w:r w:rsidR="00CE0B41">
        <w:rPr>
          <w:color w:val="000000"/>
        </w:rPr>
        <w:t>, este trabalho</w:t>
      </w:r>
      <w:r w:rsidR="001C7649">
        <w:rPr>
          <w:color w:val="000000"/>
        </w:rPr>
        <w:t xml:space="preserve"> propõe desenvolver um protótipo para</w:t>
      </w:r>
      <w:r w:rsidR="00CE0B41">
        <w:rPr>
          <w:color w:val="000000"/>
        </w:rPr>
        <w:t xml:space="preserve"> </w:t>
      </w:r>
      <w:r w:rsidR="001C7649">
        <w:rPr>
          <w:color w:val="000000"/>
        </w:rPr>
        <w:t xml:space="preserve">gerenciar o ciclo de vida de um carro utilizando </w:t>
      </w:r>
      <w:proofErr w:type="spellStart"/>
      <w:r w:rsidR="001C7649" w:rsidRPr="001C7649">
        <w:rPr>
          <w:i/>
          <w:iCs/>
          <w:color w:val="000000"/>
        </w:rPr>
        <w:t>blockchain</w:t>
      </w:r>
      <w:proofErr w:type="spellEnd"/>
      <w:r w:rsidR="001C7649">
        <w:rPr>
          <w:color w:val="000000"/>
        </w:rPr>
        <w:t xml:space="preserve"> privada e contratos inteligentes.</w:t>
      </w:r>
    </w:p>
    <w:p w14:paraId="152C20A3" w14:textId="6E7D1820" w:rsidR="00F255FC" w:rsidRDefault="00F255FC" w:rsidP="00E638A0">
      <w:pPr>
        <w:pStyle w:val="Ttulo2"/>
      </w:pP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7D10F2">
        <w:t>OBJETIVOS</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71FD61EB" w14:textId="5A2F632F" w:rsidR="00504B1D" w:rsidRDefault="001146EC" w:rsidP="00504B1D">
      <w:pPr>
        <w:pStyle w:val="TF-TEXTO"/>
      </w:pPr>
      <w:r w:rsidRPr="001146EC">
        <w:t xml:space="preserve">O objetivo é </w:t>
      </w:r>
      <w:r w:rsidR="00BD1C91">
        <w:t>desenvolver</w:t>
      </w:r>
      <w:r w:rsidRPr="001146EC">
        <w:t xml:space="preserve"> um </w:t>
      </w:r>
      <w:r w:rsidR="00AF6EE2">
        <w:t xml:space="preserve">protótipo de </w:t>
      </w:r>
      <w:r w:rsidRPr="001146EC">
        <w:t xml:space="preserve">rede </w:t>
      </w:r>
      <w:proofErr w:type="spellStart"/>
      <w:r w:rsidRPr="001146EC">
        <w:rPr>
          <w:i/>
          <w:iCs/>
        </w:rPr>
        <w:t>blockchain</w:t>
      </w:r>
      <w:proofErr w:type="spellEnd"/>
      <w:r w:rsidRPr="001146EC">
        <w:rPr>
          <w:i/>
          <w:iCs/>
        </w:rPr>
        <w:t xml:space="preserve"> </w:t>
      </w:r>
      <w:r w:rsidRPr="001146EC">
        <w:t>privada</w:t>
      </w:r>
      <w:r w:rsidR="00BD1C91">
        <w:t xml:space="preserve"> utilizando </w:t>
      </w:r>
      <w:proofErr w:type="spellStart"/>
      <w:r w:rsidR="00BD1C91" w:rsidRPr="00A11431">
        <w:rPr>
          <w:color w:val="000000"/>
        </w:rPr>
        <w:t>Hyperledger</w:t>
      </w:r>
      <w:proofErr w:type="spellEnd"/>
      <w:r w:rsidR="00BD1C91">
        <w:rPr>
          <w:color w:val="000000"/>
        </w:rPr>
        <w:t xml:space="preserve"> </w:t>
      </w:r>
      <w:proofErr w:type="spellStart"/>
      <w:r w:rsidR="00BD1C91" w:rsidRPr="00A11431">
        <w:rPr>
          <w:color w:val="000000"/>
        </w:rPr>
        <w:t>Fabric</w:t>
      </w:r>
      <w:proofErr w:type="spellEnd"/>
      <w:r w:rsidR="00BD1C91" w:rsidRPr="00BD1C91">
        <w:t xml:space="preserve"> </w:t>
      </w:r>
      <w:r w:rsidR="00BD1C91">
        <w:t>juntamente</w:t>
      </w:r>
      <w:r w:rsidRPr="001146EC">
        <w:t xml:space="preserve"> com </w:t>
      </w:r>
      <w:r w:rsidR="00BD1C91">
        <w:t xml:space="preserve">os </w:t>
      </w:r>
      <w:r w:rsidRPr="001146EC">
        <w:t>contratos inteligentes para gerenciar o ciclo de vida de carro</w:t>
      </w:r>
      <w:r w:rsidR="00BF5F2D">
        <w:t>s</w:t>
      </w:r>
      <w:r w:rsidRPr="001146EC">
        <w:t xml:space="preserve">, desde sua fabricação, emplacamento, transferências, manutenções, financiamentos e tudo mais que </w:t>
      </w:r>
      <w:r w:rsidR="00182DAE">
        <w:t>esteja</w:t>
      </w:r>
      <w:r w:rsidR="00182DAE" w:rsidRPr="001146EC">
        <w:t xml:space="preserve"> </w:t>
      </w:r>
      <w:r w:rsidRPr="001146EC">
        <w:t>ligado ao seu ciclo de vida.</w:t>
      </w:r>
    </w:p>
    <w:p w14:paraId="770203D4" w14:textId="77777777" w:rsidR="00C35E57" w:rsidRDefault="00C35E57" w:rsidP="00C35E57">
      <w:pPr>
        <w:pStyle w:val="TF-TEXTO"/>
      </w:pPr>
      <w:r>
        <w:t>Os objetivos específicos são:</w:t>
      </w:r>
    </w:p>
    <w:p w14:paraId="2359D673" w14:textId="10AAF09B" w:rsidR="00C35E57" w:rsidRDefault="00E56EB9" w:rsidP="00C35E57">
      <w:pPr>
        <w:pStyle w:val="TF-ALNEA"/>
      </w:pPr>
      <w:r>
        <w:t xml:space="preserve">identificar e modelar </w:t>
      </w:r>
      <w:r w:rsidR="005D4846">
        <w:t>o ciclo de vida de</w:t>
      </w:r>
      <w:r w:rsidR="00CF2294">
        <w:t xml:space="preserve"> </w:t>
      </w:r>
      <w:r w:rsidR="005D4846">
        <w:t>carro</w:t>
      </w:r>
      <w:r w:rsidR="00CF2294">
        <w:t>s</w:t>
      </w:r>
      <w:r w:rsidR="00C35E57">
        <w:t>;</w:t>
      </w:r>
    </w:p>
    <w:p w14:paraId="4884CC20" w14:textId="44566C3C" w:rsidR="00C35E57" w:rsidRPr="002D2465" w:rsidRDefault="00E56EB9" w:rsidP="00C35E57">
      <w:pPr>
        <w:pStyle w:val="TF-ALNEA"/>
      </w:pPr>
      <w:r w:rsidRPr="002D2465">
        <w:t xml:space="preserve">criar uma </w:t>
      </w:r>
      <w:r w:rsidR="00610588" w:rsidRPr="002D2465">
        <w:t xml:space="preserve">rede </w:t>
      </w:r>
      <w:proofErr w:type="spellStart"/>
      <w:r w:rsidR="00610588" w:rsidRPr="00CF2294">
        <w:rPr>
          <w:i/>
          <w:iCs/>
        </w:rPr>
        <w:t>blockchain</w:t>
      </w:r>
      <w:proofErr w:type="spellEnd"/>
      <w:r w:rsidR="00610588" w:rsidRPr="002D2465">
        <w:t xml:space="preserve"> privada usando</w:t>
      </w:r>
      <w:r w:rsidRPr="002D2465">
        <w:t xml:space="preserve"> </w:t>
      </w:r>
      <w:proofErr w:type="spellStart"/>
      <w:r w:rsidR="005D4846" w:rsidRPr="002D2465">
        <w:t>Hyperledger</w:t>
      </w:r>
      <w:proofErr w:type="spellEnd"/>
      <w:r w:rsidR="005D4846" w:rsidRPr="002D2465">
        <w:t xml:space="preserve"> </w:t>
      </w:r>
      <w:proofErr w:type="spellStart"/>
      <w:r w:rsidR="005D4846" w:rsidRPr="002D2465">
        <w:t>Fabric</w:t>
      </w:r>
      <w:proofErr w:type="spellEnd"/>
      <w:r w:rsidR="00C35E57" w:rsidRPr="002D2465">
        <w:t>;</w:t>
      </w:r>
    </w:p>
    <w:p w14:paraId="230F9AF9" w14:textId="0F196375" w:rsidR="00504B1D" w:rsidRDefault="005D4846" w:rsidP="00C35E57">
      <w:pPr>
        <w:pStyle w:val="TF-ALNEA"/>
      </w:pPr>
      <w:r>
        <w:t>construir contratos inteligentes para gerir as regras de negócio envolvendo o carro</w:t>
      </w:r>
      <w:r w:rsidR="00504B1D">
        <w:t>;</w:t>
      </w:r>
    </w:p>
    <w:p w14:paraId="09E485A7" w14:textId="0F5DACD6" w:rsidR="00504B1D" w:rsidRDefault="005D4846" w:rsidP="005D4846">
      <w:pPr>
        <w:pStyle w:val="TF-ALNEA"/>
      </w:pPr>
      <w:r>
        <w:t xml:space="preserve">avaliar a viabilidade do protótipo </w:t>
      </w:r>
      <w:r w:rsidR="0034316E">
        <w:t xml:space="preserve">para funcionamento </w:t>
      </w:r>
      <w:r>
        <w:t>no mundo real</w:t>
      </w:r>
      <w:r w:rsidR="00BF5F2D">
        <w:t>.</w:t>
      </w:r>
    </w:p>
    <w:p w14:paraId="0F83796A" w14:textId="524524D0" w:rsidR="00A44581" w:rsidRDefault="00A44581" w:rsidP="00713D55">
      <w:pPr>
        <w:pStyle w:val="Ttulo1"/>
      </w:pPr>
      <w:bookmarkStart w:id="24" w:name="_Toc419598587"/>
      <w:r>
        <w:t xml:space="preserve">trabalhos </w:t>
      </w:r>
      <w:r w:rsidRPr="00FC4A9F">
        <w:t>correlatos</w:t>
      </w:r>
    </w:p>
    <w:p w14:paraId="4C2B16C4" w14:textId="7A5AB793" w:rsidR="00870802" w:rsidRPr="004E1041" w:rsidRDefault="0045746C" w:rsidP="00E67D36">
      <w:pPr>
        <w:pStyle w:val="TF-TEXTO"/>
      </w:pPr>
      <w:r>
        <w:t xml:space="preserve">São apresentados trabalhos com características semelhantes aos principais objetivos do estudo proposto. </w:t>
      </w:r>
      <w:r w:rsidR="00BF0A5F">
        <w:t xml:space="preserve">O primeiro é um estudo da viabilidade da utilização de </w:t>
      </w:r>
      <w:proofErr w:type="spellStart"/>
      <w:r w:rsidR="00BF0A5F" w:rsidRPr="00E67D36">
        <w:rPr>
          <w:i/>
          <w:iCs/>
        </w:rPr>
        <w:t>blockchain</w:t>
      </w:r>
      <w:proofErr w:type="spellEnd"/>
      <w:r w:rsidR="00BF0A5F">
        <w:t xml:space="preserve"> em cartórios</w:t>
      </w:r>
      <w:r w:rsidR="00934771">
        <w:t xml:space="preserve"> (MENEZES, 2020)</w:t>
      </w:r>
      <w:r w:rsidR="006744CA">
        <w:t>. O</w:t>
      </w:r>
      <w:r w:rsidR="00934771">
        <w:t xml:space="preserve"> segundo propõe um sistema baseado em contratos inteligentes em plataforma </w:t>
      </w:r>
      <w:proofErr w:type="spellStart"/>
      <w:r w:rsidR="00934771" w:rsidRPr="00E67D36">
        <w:rPr>
          <w:i/>
          <w:iCs/>
        </w:rPr>
        <w:t>blockchain</w:t>
      </w:r>
      <w:proofErr w:type="spellEnd"/>
      <w:r w:rsidR="00934771">
        <w:t xml:space="preserve"> para a concessão de permissão a dados de saúde (JUNQUEIRA, 2020)</w:t>
      </w:r>
      <w:r w:rsidR="00D2522F">
        <w:t>. O</w:t>
      </w:r>
      <w:r w:rsidR="00934771">
        <w:t xml:space="preserve"> terceiro apresenta</w:t>
      </w:r>
      <w:r w:rsidR="00BF0A5F">
        <w:t xml:space="preserve"> </w:t>
      </w:r>
      <w:r w:rsidR="00934771">
        <w:t xml:space="preserve">uma abordagem baseada em </w:t>
      </w:r>
      <w:proofErr w:type="spellStart"/>
      <w:r w:rsidR="00934771" w:rsidRPr="00E67D36">
        <w:rPr>
          <w:i/>
          <w:iCs/>
        </w:rPr>
        <w:t>blockchain</w:t>
      </w:r>
      <w:proofErr w:type="spellEnd"/>
      <w:r w:rsidR="00934771">
        <w:t xml:space="preserve"> para armazenar e controlar o acesso aos certificados de alunos do ensino superior (ABREU, 2020).</w:t>
      </w:r>
    </w:p>
    <w:p w14:paraId="4BC56702" w14:textId="5EBD1563" w:rsidR="00A44581" w:rsidRDefault="00E67D36" w:rsidP="00E638A0">
      <w:pPr>
        <w:pStyle w:val="Ttulo2"/>
      </w:pPr>
      <w:r>
        <w:t>BLOCKCHAIN E CARTÓRIOS: UMA SOLUCAO VIÁVEL?</w:t>
      </w:r>
    </w:p>
    <w:p w14:paraId="6F0D9948" w14:textId="644D8F79" w:rsidR="00A44581" w:rsidRDefault="00E67D36" w:rsidP="00A44581">
      <w:pPr>
        <w:pStyle w:val="TF-TEXTO"/>
      </w:pPr>
      <w:r>
        <w:t xml:space="preserve">Segundo Menezes (2020) no âmbito de documentos legais, </w:t>
      </w:r>
      <w:r w:rsidR="007007C0">
        <w:t>há uma grande</w:t>
      </w:r>
      <w:r>
        <w:t xml:space="preserve"> importância </w:t>
      </w:r>
      <w:r w:rsidR="007007C0">
        <w:t>na</w:t>
      </w:r>
      <w:r>
        <w:t xml:space="preserve"> </w:t>
      </w:r>
      <w:r w:rsidR="009A3C1B">
        <w:t>transparência</w:t>
      </w:r>
      <w:r>
        <w:t xml:space="preserve"> p</w:t>
      </w:r>
      <w:r w:rsidR="00D2522F">
        <w:t>ú</w:t>
      </w:r>
      <w:r>
        <w:t>blica</w:t>
      </w:r>
      <w:r w:rsidR="009A3C1B">
        <w:t xml:space="preserve">, apontando uma relação </w:t>
      </w:r>
      <w:r w:rsidR="007007C0">
        <w:t>direta quando</w:t>
      </w:r>
      <w:r w:rsidR="009836F2">
        <w:t xml:space="preserve"> </w:t>
      </w:r>
      <w:r w:rsidR="009A3C1B">
        <w:t xml:space="preserve">aumentado </w:t>
      </w:r>
      <w:r w:rsidR="009836F2">
        <w:t>a</w:t>
      </w:r>
      <w:r w:rsidR="009A3C1B">
        <w:t xml:space="preserve"> </w:t>
      </w:r>
      <w:r w:rsidR="009836F2">
        <w:t>transparência, ocorre uma diminuição</w:t>
      </w:r>
      <w:r w:rsidR="009A3C1B">
        <w:t xml:space="preserve"> </w:t>
      </w:r>
      <w:r w:rsidR="009836F2">
        <w:t>n</w:t>
      </w:r>
      <w:r w:rsidR="009A3C1B">
        <w:t>os índices de fraude e corrupção. Menezes (2020) também esclarece que já existe a possibilidade de uso de assinatura digital, onde apenas empresas com permissão da Infraestrutura de Chaves P</w:t>
      </w:r>
      <w:r w:rsidR="00253289">
        <w:t>ú</w:t>
      </w:r>
      <w:r w:rsidR="009A3C1B">
        <w:t xml:space="preserve">blicas Brasileira podem </w:t>
      </w:r>
      <w:r w:rsidR="00253289">
        <w:t>e</w:t>
      </w:r>
      <w:r w:rsidR="009A3C1B">
        <w:t>mitir e armazenar</w:t>
      </w:r>
      <w:r w:rsidR="009836F2">
        <w:t xml:space="preserve"> as assinaturas digitais</w:t>
      </w:r>
      <w:r w:rsidR="009A3C1B">
        <w:t>.</w:t>
      </w:r>
    </w:p>
    <w:p w14:paraId="307F5356" w14:textId="6E9B505B" w:rsidR="00E6371A" w:rsidRDefault="00E6371A" w:rsidP="00A44581">
      <w:pPr>
        <w:pStyle w:val="TF-TEXTO"/>
      </w:pPr>
      <w:r>
        <w:t xml:space="preserve">Nas pesquisas de Menezes (2020) ele encontrou estudos estrangeiros com temas relacionados, e em sua </w:t>
      </w:r>
      <w:r w:rsidR="007D0B12">
        <w:t>análise</w:t>
      </w:r>
      <w:r>
        <w:t xml:space="preserve"> aponta que não existe uma arquitetura definitiva, e que apenas as soluções mais frequentes são usando uma </w:t>
      </w:r>
      <w:proofErr w:type="spellStart"/>
      <w:r w:rsidRPr="00E6371A">
        <w:rPr>
          <w:i/>
          <w:iCs/>
        </w:rPr>
        <w:t>blockchain</w:t>
      </w:r>
      <w:proofErr w:type="spellEnd"/>
      <w:r>
        <w:rPr>
          <w:i/>
          <w:iCs/>
        </w:rPr>
        <w:t xml:space="preserve"> </w:t>
      </w:r>
      <w:r>
        <w:t xml:space="preserve">publica desenvolvida com código </w:t>
      </w:r>
      <w:proofErr w:type="spellStart"/>
      <w:r w:rsidRPr="00E6371A">
        <w:rPr>
          <w:i/>
          <w:iCs/>
        </w:rPr>
        <w:t>Solidity</w:t>
      </w:r>
      <w:proofErr w:type="spellEnd"/>
      <w:r>
        <w:t xml:space="preserve"> dentro da plataforma </w:t>
      </w:r>
      <w:proofErr w:type="spellStart"/>
      <w:r>
        <w:rPr>
          <w:i/>
          <w:iCs/>
        </w:rPr>
        <w:t>Ethereum</w:t>
      </w:r>
      <w:proofErr w:type="spellEnd"/>
      <w:r>
        <w:rPr>
          <w:i/>
          <w:iCs/>
        </w:rPr>
        <w:t xml:space="preserve"> </w:t>
      </w:r>
      <w:r>
        <w:t xml:space="preserve">e a arquitetura alternativa a </w:t>
      </w:r>
      <w:proofErr w:type="spellStart"/>
      <w:r w:rsidRPr="00E6371A">
        <w:rPr>
          <w:i/>
          <w:iCs/>
        </w:rPr>
        <w:t>blockchain</w:t>
      </w:r>
      <w:proofErr w:type="spellEnd"/>
      <w:r>
        <w:t xml:space="preserve"> publica seria a </w:t>
      </w:r>
      <w:r w:rsidR="007D0B12">
        <w:t>utilização</w:t>
      </w:r>
      <w:r>
        <w:t xml:space="preserve"> de uma solução desenvolvida pela </w:t>
      </w:r>
      <w:proofErr w:type="spellStart"/>
      <w:r>
        <w:t>Hyper</w:t>
      </w:r>
      <w:r w:rsidR="007D0B12">
        <w:t>ledger</w:t>
      </w:r>
      <w:proofErr w:type="spellEnd"/>
      <w:r w:rsidR="007D0B12">
        <w:t xml:space="preserve">, uma </w:t>
      </w:r>
      <w:proofErr w:type="spellStart"/>
      <w:r w:rsidR="007D0B12" w:rsidRPr="00882A58">
        <w:rPr>
          <w:i/>
          <w:iCs/>
        </w:rPr>
        <w:t>blockchain</w:t>
      </w:r>
      <w:proofErr w:type="spellEnd"/>
      <w:r w:rsidR="007D0B12">
        <w:t xml:space="preserve"> </w:t>
      </w:r>
      <w:proofErr w:type="spellStart"/>
      <w:r w:rsidR="007D0B12">
        <w:t>p</w:t>
      </w:r>
      <w:r w:rsidR="007D0B12" w:rsidRPr="007D0B12">
        <w:t>ermissionada</w:t>
      </w:r>
      <w:proofErr w:type="spellEnd"/>
      <w:r w:rsidR="007D0B12">
        <w:t>.</w:t>
      </w:r>
    </w:p>
    <w:p w14:paraId="548705E9" w14:textId="5FF6F860" w:rsidR="00675B82" w:rsidRDefault="007D0B12" w:rsidP="00914039">
      <w:pPr>
        <w:pStyle w:val="TF-TEXTO"/>
      </w:pPr>
      <w:r>
        <w:t>Com base nas leis, Menezes (2020) afirma que não existe leis que regulamentam os cartórios digitais</w:t>
      </w:r>
      <w:r w:rsidR="00ED643A">
        <w:t xml:space="preserve"> no Brasil</w:t>
      </w:r>
      <w:r>
        <w:t>, porém o Conselho Nacional de Arquivos do Ministério da Justiça já estipulou su</w:t>
      </w:r>
      <w:r w:rsidR="00675B82">
        <w:t>a</w:t>
      </w:r>
      <w:r>
        <w:t>s diretrizes</w:t>
      </w:r>
      <w:r w:rsidR="00675B82">
        <w:t>. Menezes (2020) ta</w:t>
      </w:r>
      <w:r w:rsidR="00675B82" w:rsidRPr="00914039">
        <w:t>mbém faz uma entrevista com um tabelião para entender todo</w:t>
      </w:r>
      <w:r w:rsidR="00914039" w:rsidRPr="00914039">
        <w:t>s</w:t>
      </w:r>
      <w:r w:rsidR="00675B82" w:rsidRPr="00914039">
        <w:t xml:space="preserve"> o</w:t>
      </w:r>
      <w:r w:rsidR="00914039" w:rsidRPr="00914039">
        <w:t>s</w:t>
      </w:r>
      <w:r w:rsidR="00675B82" w:rsidRPr="00914039">
        <w:t xml:space="preserve"> processo</w:t>
      </w:r>
      <w:r w:rsidR="00914039" w:rsidRPr="00914039">
        <w:t>s</w:t>
      </w:r>
      <w:r w:rsidR="000B6514">
        <w:t xml:space="preserve"> gerenciados pelo cartório</w:t>
      </w:r>
      <w:r w:rsidR="00914039" w:rsidRPr="00914039">
        <w:t xml:space="preserve">, descritos na </w:t>
      </w:r>
      <w:r w:rsidR="00914039" w:rsidRPr="00914039">
        <w:fldChar w:fldCharType="begin"/>
      </w:r>
      <w:r w:rsidR="00914039" w:rsidRPr="00914039">
        <w:instrText xml:space="preserve"> REF _Ref53317344 \h  \* MERGEFORMAT </w:instrText>
      </w:r>
      <w:r w:rsidR="00914039" w:rsidRPr="00914039">
        <w:fldChar w:fldCharType="separate"/>
      </w:r>
      <w:r w:rsidR="00914039" w:rsidRPr="00914039">
        <w:t>Figura 1</w:t>
      </w:r>
      <w:r w:rsidR="00914039" w:rsidRPr="00914039">
        <w:fldChar w:fldCharType="end"/>
      </w:r>
      <w:r w:rsidR="008D3CFF">
        <w:t>.</w:t>
      </w:r>
      <w:r w:rsidR="00F65A09">
        <w:t xml:space="preserve"> </w:t>
      </w:r>
    </w:p>
    <w:p w14:paraId="3E94AF86" w14:textId="4A2E8D52" w:rsidR="003D4D99" w:rsidRPr="00F3649F" w:rsidRDefault="008D3CFF" w:rsidP="003D4D99">
      <w:pPr>
        <w:pStyle w:val="TF-FIGURA"/>
      </w:pPr>
      <w:bookmarkStart w:id="25" w:name="_Ref53317344"/>
      <w:bookmarkStart w:id="26" w:name="_Ref53317281"/>
      <w:r w:rsidRPr="00F3649F">
        <w:t xml:space="preserve">Figura </w:t>
      </w:r>
      <w:r>
        <w:fldChar w:fldCharType="begin"/>
      </w:r>
      <w:r>
        <w:instrText>SEQ Figura \* ARABIC</w:instrText>
      </w:r>
      <w:r>
        <w:fldChar w:fldCharType="separate"/>
      </w:r>
      <w:r>
        <w:rPr>
          <w:noProof/>
        </w:rPr>
        <w:t>1</w:t>
      </w:r>
      <w:r>
        <w:fldChar w:fldCharType="end"/>
      </w:r>
      <w:bookmarkEnd w:id="25"/>
      <w:r w:rsidRPr="00F3649F">
        <w:t xml:space="preserve">– </w:t>
      </w:r>
      <w:bookmarkEnd w:id="26"/>
      <w:r>
        <w:t>Funcionalidades dos Cartórios de Notas</w:t>
      </w:r>
    </w:p>
    <w:p w14:paraId="7E6C0D4B" w14:textId="1550F21E" w:rsidR="008D3CFF" w:rsidRPr="003D4D99" w:rsidRDefault="00143059" w:rsidP="003D4D99">
      <w:pPr>
        <w:pStyle w:val="TF-FIGURA"/>
        <w:rPr>
          <w:sz w:val="24"/>
          <w:szCs w:val="24"/>
        </w:rPr>
      </w:pPr>
      <w:r>
        <w:rPr>
          <w:noProof/>
        </w:rPr>
        <w:drawing>
          <wp:inline distT="0" distB="0" distL="0" distR="0" wp14:anchorId="799625AB" wp14:editId="3D9BB989">
            <wp:extent cx="2486025" cy="1638300"/>
            <wp:effectExtent l="12700" t="12700" r="15875" b="12700"/>
            <wp:docPr id="1" name="Imagem 1" descr="page24image9623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4image96230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1638300"/>
                    </a:xfrm>
                    <a:prstGeom prst="rect">
                      <a:avLst/>
                    </a:prstGeom>
                    <a:noFill/>
                    <a:ln>
                      <a:solidFill>
                        <a:schemeClr val="tx1"/>
                      </a:solidFill>
                    </a:ln>
                  </pic:spPr>
                </pic:pic>
              </a:graphicData>
            </a:graphic>
          </wp:inline>
        </w:drawing>
      </w:r>
    </w:p>
    <w:p w14:paraId="1246F926" w14:textId="4147325E" w:rsidR="008D3CFF" w:rsidRPr="003D4D99" w:rsidRDefault="008D3CFF" w:rsidP="003D4D99">
      <w:pPr>
        <w:pStyle w:val="TF-FIGURA"/>
        <w:rPr>
          <w:sz w:val="18"/>
          <w:szCs w:val="18"/>
        </w:rPr>
      </w:pPr>
      <w:r w:rsidRPr="003D4D99">
        <w:rPr>
          <w:sz w:val="18"/>
          <w:szCs w:val="18"/>
        </w:rPr>
        <w:t>Fonte: Menezes (2020).</w:t>
      </w:r>
    </w:p>
    <w:p w14:paraId="63642394" w14:textId="77777777" w:rsidR="003D4D99" w:rsidRDefault="003D4D99" w:rsidP="003D4D99">
      <w:pPr>
        <w:pStyle w:val="TF-FIGURA"/>
      </w:pPr>
    </w:p>
    <w:p w14:paraId="3968F9A4" w14:textId="20A36906" w:rsidR="008D3CFF" w:rsidRDefault="00914039" w:rsidP="00914039">
      <w:pPr>
        <w:pStyle w:val="TF-TEXTO"/>
      </w:pPr>
      <w:r>
        <w:t>Menezes (2020) destaca que o cartório é responsável por várias tarefas</w:t>
      </w:r>
      <w:r w:rsidR="00366ABA">
        <w:t xml:space="preserve"> </w:t>
      </w:r>
      <w:r>
        <w:t xml:space="preserve">e para atender a legislação brasileira, as transações que forem efetuadas dentro da </w:t>
      </w:r>
      <w:proofErr w:type="spellStart"/>
      <w:r w:rsidRPr="00882A58">
        <w:rPr>
          <w:i/>
          <w:iCs/>
        </w:rPr>
        <w:t>blockchain</w:t>
      </w:r>
      <w:proofErr w:type="spellEnd"/>
      <w:r>
        <w:t xml:space="preserve"> precis</w:t>
      </w:r>
      <w:r w:rsidR="009D0955">
        <w:t>am</w:t>
      </w:r>
      <w:r>
        <w:t xml:space="preserve"> seguir os 3 aspectos: o diplomático, histórico e jurídico.</w:t>
      </w:r>
    </w:p>
    <w:p w14:paraId="47B503E0" w14:textId="232F2CDD" w:rsidR="00914039" w:rsidRDefault="00914039" w:rsidP="00914039">
      <w:pPr>
        <w:pStyle w:val="TF-TEXTO"/>
      </w:pPr>
      <w:r>
        <w:lastRenderedPageBreak/>
        <w:t>O aspecto diplomático requer que os documentos sejam localizados e mantidos, armazenando o local, dispositivo, data e hora. O aspecto histórico solicita que o documento seja imutável e por fim para o aspecto legal exige que o documento seja atestado por uma certificação digital.</w:t>
      </w:r>
    </w:p>
    <w:p w14:paraId="7EDC7A16" w14:textId="76DA7D5F" w:rsidR="00C47AF4" w:rsidRPr="00C47AF4" w:rsidRDefault="00D56A20" w:rsidP="00C47AF4">
      <w:pPr>
        <w:pStyle w:val="TF-TEXTO"/>
      </w:pPr>
      <w:r>
        <w:t xml:space="preserve">A partir dessas análises, Menezes (2020) chega na arquitetura proposta como </w:t>
      </w:r>
      <w:r w:rsidR="00FE65A1">
        <w:t xml:space="preserve">apresentado </w:t>
      </w:r>
      <w:r>
        <w:t>na</w:t>
      </w:r>
      <w:r w:rsidR="003D4D99">
        <w:t xml:space="preserve"> </w:t>
      </w:r>
      <w:r w:rsidR="003D4D99">
        <w:fldChar w:fldCharType="begin"/>
      </w:r>
      <w:r w:rsidR="003D4D99">
        <w:instrText xml:space="preserve"> REF _Ref113563474 \h </w:instrText>
      </w:r>
      <w:r w:rsidR="003D4D99">
        <w:fldChar w:fldCharType="separate"/>
      </w:r>
      <w:r w:rsidR="003D4D99" w:rsidRPr="00F3649F">
        <w:t xml:space="preserve">Figura </w:t>
      </w:r>
      <w:r w:rsidR="003D4D99">
        <w:rPr>
          <w:noProof/>
        </w:rPr>
        <w:t>2</w:t>
      </w:r>
      <w:r w:rsidR="003D4D99">
        <w:fldChar w:fldCharType="end"/>
      </w:r>
      <w:r w:rsidR="00867EAE">
        <w:t>.</w:t>
      </w:r>
      <w:r w:rsidR="00C47AF4">
        <w:t xml:space="preserve"> </w:t>
      </w:r>
      <w:r w:rsidR="00867EAE">
        <w:t>O</w:t>
      </w:r>
      <w:r w:rsidR="00C47AF4">
        <w:t xml:space="preserve"> usuário pode realizar o upload do documento, </w:t>
      </w:r>
      <w:r w:rsidR="00867EAE">
        <w:t xml:space="preserve">momento em que </w:t>
      </w:r>
      <w:r w:rsidR="00C47AF4">
        <w:t xml:space="preserve">é gerado o </w:t>
      </w:r>
      <w:proofErr w:type="spellStart"/>
      <w:r w:rsidR="00C47AF4" w:rsidRPr="00C47AF4">
        <w:rPr>
          <w:i/>
          <w:iCs/>
        </w:rPr>
        <w:t>hash</w:t>
      </w:r>
      <w:proofErr w:type="spellEnd"/>
      <w:r w:rsidR="00C47AF4">
        <w:rPr>
          <w:i/>
          <w:iCs/>
        </w:rPr>
        <w:t xml:space="preserve"> </w:t>
      </w:r>
      <w:r w:rsidR="00C47AF4">
        <w:t xml:space="preserve">do documento, e o usuário deve assinar usando seu certificado digital, </w:t>
      </w:r>
      <w:r w:rsidR="00867EAE">
        <w:t xml:space="preserve">quando </w:t>
      </w:r>
      <w:r w:rsidR="00C47AF4">
        <w:t>o sistema valida se é um certificado v</w:t>
      </w:r>
      <w:r w:rsidR="007364C0">
        <w:t>á</w:t>
      </w:r>
      <w:r w:rsidR="00C47AF4">
        <w:t xml:space="preserve">lido e adiciona a transação na </w:t>
      </w:r>
      <w:proofErr w:type="spellStart"/>
      <w:r w:rsidR="00C47AF4" w:rsidRPr="00C47AF4">
        <w:rPr>
          <w:i/>
          <w:iCs/>
        </w:rPr>
        <w:t>blockchain</w:t>
      </w:r>
      <w:proofErr w:type="spellEnd"/>
      <w:r w:rsidR="00867EAE">
        <w:rPr>
          <w:i/>
          <w:iCs/>
        </w:rPr>
        <w:t>.</w:t>
      </w:r>
      <w:r w:rsidR="00C47AF4">
        <w:rPr>
          <w:i/>
          <w:iCs/>
        </w:rPr>
        <w:t xml:space="preserve"> </w:t>
      </w:r>
      <w:r w:rsidR="00867EAE">
        <w:t>P</w:t>
      </w:r>
      <w:r w:rsidR="00C47AF4">
        <w:t xml:space="preserve">or fim </w:t>
      </w:r>
      <w:r w:rsidR="000F6273">
        <w:t>o usuário pode incluir mais pessoas para fazer a assinatura repetindo o processo de assinar, verificar a assinatura e adicionar a transação.</w:t>
      </w:r>
    </w:p>
    <w:p w14:paraId="6F06C803" w14:textId="164A4DB9" w:rsidR="00D56A20" w:rsidRPr="00F3649F" w:rsidRDefault="00D56A20" w:rsidP="00D56A20">
      <w:pPr>
        <w:pStyle w:val="TF-LEGENDA"/>
      </w:pPr>
      <w:bookmarkStart w:id="27" w:name="_Ref113563474"/>
      <w:r w:rsidRPr="00F3649F">
        <w:t xml:space="preserve">Figura </w:t>
      </w:r>
      <w:r>
        <w:fldChar w:fldCharType="begin"/>
      </w:r>
      <w:r>
        <w:instrText>SEQ Figura \* ARABIC</w:instrText>
      </w:r>
      <w:r>
        <w:fldChar w:fldCharType="separate"/>
      </w:r>
      <w:r w:rsidR="003D4D99">
        <w:rPr>
          <w:noProof/>
        </w:rPr>
        <w:t>2</w:t>
      </w:r>
      <w:r>
        <w:fldChar w:fldCharType="end"/>
      </w:r>
      <w:bookmarkEnd w:id="27"/>
      <w:r w:rsidR="00C47AF4">
        <w:rPr>
          <w:noProof/>
        </w:rPr>
        <w:t xml:space="preserve"> </w:t>
      </w:r>
      <w:r w:rsidRPr="00F3649F">
        <w:t xml:space="preserve">– </w:t>
      </w:r>
      <w:r w:rsidR="00D414AB">
        <w:t>Visão da arquitetura</w:t>
      </w:r>
    </w:p>
    <w:p w14:paraId="54D114F0" w14:textId="1ECCFA54" w:rsidR="00D56A20" w:rsidRPr="00D56A20" w:rsidRDefault="00143059" w:rsidP="00D56A20">
      <w:pPr>
        <w:pStyle w:val="TF-FIGURA"/>
        <w:rPr>
          <w:sz w:val="24"/>
          <w:szCs w:val="24"/>
        </w:rPr>
      </w:pPr>
      <w:r>
        <w:rPr>
          <w:noProof/>
        </w:rPr>
        <w:drawing>
          <wp:inline distT="0" distB="0" distL="0" distR="0" wp14:anchorId="761A8BEC" wp14:editId="4589F29D">
            <wp:extent cx="2962275" cy="1895475"/>
            <wp:effectExtent l="12700" t="12700" r="9525" b="9525"/>
            <wp:docPr id="2" name="Imagem 2" descr="page26image9658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26image96587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2275" cy="1895475"/>
                    </a:xfrm>
                    <a:prstGeom prst="rect">
                      <a:avLst/>
                    </a:prstGeom>
                    <a:noFill/>
                    <a:ln>
                      <a:solidFill>
                        <a:schemeClr val="tx1"/>
                      </a:solidFill>
                    </a:ln>
                  </pic:spPr>
                </pic:pic>
              </a:graphicData>
            </a:graphic>
          </wp:inline>
        </w:drawing>
      </w:r>
    </w:p>
    <w:p w14:paraId="37C067DE" w14:textId="106B4DD2" w:rsidR="00675B82" w:rsidRDefault="00D56A20" w:rsidP="00347BC5">
      <w:pPr>
        <w:pStyle w:val="TF-FONTE"/>
      </w:pPr>
      <w:r w:rsidRPr="00F3649F">
        <w:t xml:space="preserve">Fonte: </w:t>
      </w:r>
      <w:r>
        <w:t>Menezes</w:t>
      </w:r>
      <w:r w:rsidRPr="00F3649F">
        <w:t xml:space="preserve"> (20</w:t>
      </w:r>
      <w:r>
        <w:t>20</w:t>
      </w:r>
      <w:r w:rsidRPr="00F3649F">
        <w:t>).</w:t>
      </w:r>
    </w:p>
    <w:p w14:paraId="7D28A0D2" w14:textId="2985C20F" w:rsidR="00675B82" w:rsidRDefault="000F6273" w:rsidP="00675B82">
      <w:pPr>
        <w:pStyle w:val="TF-TEXTO"/>
      </w:pPr>
      <w:r>
        <w:t>O autor traz dados de custos envolvidos nos processos que atualmente envolvem os cartórios físicos</w:t>
      </w:r>
      <w:r w:rsidR="005D69B6">
        <w:t>. U</w:t>
      </w:r>
      <w:r>
        <w:t xml:space="preserve">sa como exemplo de </w:t>
      </w:r>
      <w:r w:rsidR="0055543B">
        <w:t>preço</w:t>
      </w:r>
      <w:r>
        <w:t xml:space="preserve"> uma autenticação de assinatura</w:t>
      </w:r>
      <w:r w:rsidR="0055543B">
        <w:t xml:space="preserve"> na cidade de São Paulo que custava aproximadamente R$16,72</w:t>
      </w:r>
      <w:r w:rsidR="0005444A">
        <w:t>. P</w:t>
      </w:r>
      <w:r w:rsidR="0055543B">
        <w:t xml:space="preserve">orém para fazer a inserção de uma transação dentro da </w:t>
      </w:r>
      <w:proofErr w:type="spellStart"/>
      <w:r w:rsidR="0055543B" w:rsidRPr="0055543B">
        <w:rPr>
          <w:i/>
          <w:iCs/>
        </w:rPr>
        <w:t>blockchain</w:t>
      </w:r>
      <w:proofErr w:type="spellEnd"/>
      <w:r w:rsidR="0055543B">
        <w:t xml:space="preserve"> p</w:t>
      </w:r>
      <w:r w:rsidR="0005444A">
        <w:t>ú</w:t>
      </w:r>
      <w:r w:rsidR="0055543B">
        <w:t xml:space="preserve">blica do </w:t>
      </w:r>
      <w:proofErr w:type="spellStart"/>
      <w:r w:rsidR="0055543B">
        <w:rPr>
          <w:i/>
          <w:iCs/>
        </w:rPr>
        <w:t>Ethereum</w:t>
      </w:r>
      <w:proofErr w:type="spellEnd"/>
      <w:r w:rsidR="0055543B">
        <w:rPr>
          <w:i/>
          <w:iCs/>
        </w:rPr>
        <w:t xml:space="preserve"> </w:t>
      </w:r>
      <w:r w:rsidR="0055543B">
        <w:t xml:space="preserve">é preciso pagar o custo de transação e execução, que convertendo os valores eram de aproximadamente de </w:t>
      </w:r>
      <w:r w:rsidR="005C7D11">
        <w:t>R$</w:t>
      </w:r>
      <w:r w:rsidR="0055543B">
        <w:t>157,09 em novembro de 2019.</w:t>
      </w:r>
    </w:p>
    <w:p w14:paraId="0B728102" w14:textId="4AF5D1DC" w:rsidR="009836F2" w:rsidRDefault="009836F2" w:rsidP="00675B82">
      <w:pPr>
        <w:pStyle w:val="TF-TEXTO"/>
      </w:pPr>
      <w:r>
        <w:t xml:space="preserve">Logo, Menezes (2020) conclui que </w:t>
      </w:r>
      <w:r w:rsidR="00FD701C">
        <w:t>existe uma oportunidade para atender melhor a população, dando a opção de utilizar o cartório de forma física, como já é encontrado hoje, mas também de forma digital utilizando a arquitetura proposta, dado que a solução se mostrou viável</w:t>
      </w:r>
      <w:r w:rsidR="006D76FC">
        <w:t>. A</w:t>
      </w:r>
      <w:r w:rsidR="00FD701C">
        <w:t xml:space="preserve">penas dependeria </w:t>
      </w:r>
      <w:r w:rsidR="00165D70">
        <w:t>de o</w:t>
      </w:r>
      <w:r w:rsidR="00FD701C">
        <w:t xml:space="preserve"> governo oferecer</w:t>
      </w:r>
      <w:r w:rsidR="00FD701C" w:rsidRPr="00FD701C">
        <w:t xml:space="preserve"> </w:t>
      </w:r>
      <w:r w:rsidR="00FD701C">
        <w:t>maior flexibilização nas leis que regulamentam os cartórios.</w:t>
      </w:r>
    </w:p>
    <w:p w14:paraId="77BE4C06" w14:textId="2F3627E2" w:rsidR="00A44581" w:rsidRDefault="00EE1A50" w:rsidP="00E638A0">
      <w:pPr>
        <w:pStyle w:val="Ttulo2"/>
      </w:pPr>
      <w:r>
        <w:t>CONCESSÃO DE PERMISSÃO A DADOS DE SAÚDE BASEADA EM CONTRATOS INTELIGENTES EM PLATAFORMAA DE BLO</w:t>
      </w:r>
      <w:r w:rsidR="000E0A3A">
        <w:t>C</w:t>
      </w:r>
      <w:r>
        <w:t>KCHAIN</w:t>
      </w:r>
    </w:p>
    <w:p w14:paraId="5A777F89" w14:textId="0ADEF272" w:rsidR="00A44581" w:rsidRDefault="00EE1A50" w:rsidP="00EE1A50">
      <w:pPr>
        <w:pStyle w:val="TF-TEXTO"/>
      </w:pPr>
      <w:r>
        <w:t xml:space="preserve">Junqueira (2020) relata sobre um forte movimento </w:t>
      </w:r>
      <w:r w:rsidR="004A1744">
        <w:t>das pessoas</w:t>
      </w:r>
      <w:r>
        <w:t xml:space="preserve"> se preocupando com a saúde, que por </w:t>
      </w:r>
      <w:r w:rsidR="004A1744">
        <w:t>consequência</w:t>
      </w:r>
      <w:r>
        <w:t xml:space="preserve"> aumenta o </w:t>
      </w:r>
      <w:r w:rsidR="004A1744">
        <w:t>interesse</w:t>
      </w:r>
      <w:r>
        <w:t xml:space="preserve"> </w:t>
      </w:r>
      <w:r w:rsidR="009C2BA6">
        <w:t>das pessoas</w:t>
      </w:r>
      <w:r w:rsidR="004A1744">
        <w:t xml:space="preserve"> pelo controle de sua própria saúde, dos dados de rastreamento e </w:t>
      </w:r>
      <w:r w:rsidR="00C23639">
        <w:t>análise</w:t>
      </w:r>
      <w:r w:rsidR="004A1744">
        <w:t xml:space="preserve"> de sua saúde. Assim propõe uma visão </w:t>
      </w:r>
      <w:r w:rsidR="009F69F7">
        <w:t>em que</w:t>
      </w:r>
      <w:r w:rsidR="004A1744">
        <w:t xml:space="preserve"> o paciente é dono de seus dados, permiti</w:t>
      </w:r>
      <w:r w:rsidR="009F69F7">
        <w:t>ndo</w:t>
      </w:r>
      <w:r w:rsidR="004A1744">
        <w:t xml:space="preserve"> acompanhar e compartilhar seus dados apenas com que</w:t>
      </w:r>
      <w:r w:rsidR="00B44383">
        <w:t>m</w:t>
      </w:r>
      <w:r w:rsidR="004A1744">
        <w:t xml:space="preserve"> quiser.</w:t>
      </w:r>
    </w:p>
    <w:p w14:paraId="2DD2D1F8" w14:textId="08D29F27" w:rsidR="009C2BA6" w:rsidRDefault="0078471B" w:rsidP="00C23639">
      <w:pPr>
        <w:pStyle w:val="TF-TEXTO"/>
      </w:pPr>
      <w:r>
        <w:t>A</w:t>
      </w:r>
      <w:r w:rsidR="004A1744">
        <w:t xml:space="preserve"> autor</w:t>
      </w:r>
      <w:r>
        <w:t>a</w:t>
      </w:r>
      <w:r w:rsidR="004A1744">
        <w:t xml:space="preserve"> ressalta que os dados de saúde de um paciente é uma privacidade </w:t>
      </w:r>
      <w:r w:rsidR="009C2BA6">
        <w:t>crítica</w:t>
      </w:r>
      <w:r w:rsidR="00B44383">
        <w:t>. I</w:t>
      </w:r>
      <w:r w:rsidR="004A1744">
        <w:t xml:space="preserve">sso é confirmado quando um </w:t>
      </w:r>
      <w:r w:rsidR="009C2BA6">
        <w:t>médico</w:t>
      </w:r>
      <w:r w:rsidR="004A1744">
        <w:t xml:space="preserve"> por lei deve manter o sigilo </w:t>
      </w:r>
      <w:r w:rsidR="00C23639">
        <w:t>médico</w:t>
      </w:r>
      <w:r w:rsidR="004A1744">
        <w:t xml:space="preserve"> paciente, </w:t>
      </w:r>
      <w:r w:rsidR="00B44383">
        <w:t xml:space="preserve">que </w:t>
      </w:r>
      <w:r w:rsidR="004A1744">
        <w:t xml:space="preserve">é assegurado pela nossa </w:t>
      </w:r>
      <w:r w:rsidR="009C2BA6">
        <w:t>constituição</w:t>
      </w:r>
      <w:r w:rsidR="004A1744">
        <w:t xml:space="preserve"> federal e </w:t>
      </w:r>
      <w:r w:rsidR="009C2BA6">
        <w:t xml:space="preserve">registrado pelo código penal. Como </w:t>
      </w:r>
      <w:r w:rsidR="001C3AFF">
        <w:t xml:space="preserve">mostrado </w:t>
      </w:r>
      <w:r w:rsidR="009C2BA6">
        <w:t xml:space="preserve">na </w:t>
      </w:r>
      <w:r w:rsidR="007F76F6">
        <w:fldChar w:fldCharType="begin"/>
      </w:r>
      <w:r w:rsidR="007F76F6">
        <w:instrText xml:space="preserve"> REF _Ref113563782 \h </w:instrText>
      </w:r>
      <w:r w:rsidR="007F76F6">
        <w:fldChar w:fldCharType="separate"/>
      </w:r>
      <w:r w:rsidR="007F76F6" w:rsidRPr="00F3649F">
        <w:t xml:space="preserve">Figura </w:t>
      </w:r>
      <w:r w:rsidR="007F76F6">
        <w:rPr>
          <w:noProof/>
        </w:rPr>
        <w:t>3</w:t>
      </w:r>
      <w:r w:rsidR="007F76F6">
        <w:fldChar w:fldCharType="end"/>
      </w:r>
      <w:r w:rsidR="007F76F6">
        <w:t xml:space="preserve">, </w:t>
      </w:r>
      <w:r w:rsidR="00C23639">
        <w:t xml:space="preserve">para os médicos, </w:t>
      </w:r>
      <w:r w:rsidR="00C23639" w:rsidRPr="00C23639">
        <w:t>cirurgi</w:t>
      </w:r>
      <w:r w:rsidR="000763A7">
        <w:t>ões</w:t>
      </w:r>
      <w:r w:rsidR="00C23639">
        <w:t>, dentistas e outras entidades que queiram acessar os dados do paciente, depende do consentimento do paciente para conceder acesso.</w:t>
      </w:r>
    </w:p>
    <w:p w14:paraId="428D98FC" w14:textId="6F0E890A" w:rsidR="009C2BA6" w:rsidRPr="00F3649F" w:rsidRDefault="009C2BA6" w:rsidP="009C2BA6">
      <w:pPr>
        <w:pStyle w:val="TF-LEGENDA"/>
      </w:pPr>
      <w:bookmarkStart w:id="28" w:name="_Ref113563782"/>
      <w:r w:rsidRPr="00F3649F">
        <w:t xml:space="preserve">Figura </w:t>
      </w:r>
      <w:r>
        <w:fldChar w:fldCharType="begin"/>
      </w:r>
      <w:r>
        <w:instrText>SEQ Figura \* ARABIC</w:instrText>
      </w:r>
      <w:r>
        <w:fldChar w:fldCharType="separate"/>
      </w:r>
      <w:r w:rsidR="00C23639">
        <w:rPr>
          <w:noProof/>
        </w:rPr>
        <w:t>3</w:t>
      </w:r>
      <w:r>
        <w:fldChar w:fldCharType="end"/>
      </w:r>
      <w:bookmarkEnd w:id="28"/>
      <w:r>
        <w:rPr>
          <w:noProof/>
        </w:rPr>
        <w:t xml:space="preserve"> </w:t>
      </w:r>
      <w:r w:rsidRPr="00F3649F">
        <w:t xml:space="preserve">– </w:t>
      </w:r>
      <w:r w:rsidR="00C23639">
        <w:t>Medicina com abordagem centrada na pessoa</w:t>
      </w:r>
    </w:p>
    <w:p w14:paraId="4D32CA4C" w14:textId="5C33DEFF" w:rsidR="009C2BA6" w:rsidRPr="00D56A20" w:rsidRDefault="00143059" w:rsidP="009C2BA6">
      <w:pPr>
        <w:pStyle w:val="TF-FIGURA"/>
        <w:rPr>
          <w:sz w:val="24"/>
          <w:szCs w:val="24"/>
        </w:rPr>
      </w:pPr>
      <w:r>
        <w:rPr>
          <w:noProof/>
        </w:rPr>
        <w:drawing>
          <wp:inline distT="0" distB="0" distL="0" distR="0" wp14:anchorId="66AC76B6" wp14:editId="5F3C06EA">
            <wp:extent cx="2428875" cy="1895475"/>
            <wp:effectExtent l="12700" t="12700" r="9525" b="9525"/>
            <wp:docPr id="3" name="Imagem 3" descr="page21image12062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1image1206216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28875" cy="1895475"/>
                    </a:xfrm>
                    <a:prstGeom prst="rect">
                      <a:avLst/>
                    </a:prstGeom>
                    <a:noFill/>
                    <a:ln>
                      <a:solidFill>
                        <a:schemeClr val="tx1"/>
                      </a:solidFill>
                    </a:ln>
                  </pic:spPr>
                </pic:pic>
              </a:graphicData>
            </a:graphic>
          </wp:inline>
        </w:drawing>
      </w:r>
    </w:p>
    <w:p w14:paraId="73313A11" w14:textId="09B45CEC" w:rsidR="009C2BA6" w:rsidRDefault="009C2BA6" w:rsidP="00347BC5">
      <w:pPr>
        <w:pStyle w:val="TF-FONTE"/>
      </w:pPr>
      <w:r w:rsidRPr="00F3649F">
        <w:t xml:space="preserve">Fonte: </w:t>
      </w:r>
      <w:r w:rsidR="00C23639">
        <w:t>Junqueira</w:t>
      </w:r>
      <w:r w:rsidRPr="00F3649F">
        <w:t xml:space="preserve"> (20</w:t>
      </w:r>
      <w:r>
        <w:t>20</w:t>
      </w:r>
      <w:r w:rsidRPr="00F3649F">
        <w:t>).</w:t>
      </w:r>
    </w:p>
    <w:p w14:paraId="04D73A35" w14:textId="1E6FC54B" w:rsidR="009C2BA6" w:rsidRDefault="009C2BA6" w:rsidP="00EE1A50">
      <w:pPr>
        <w:pStyle w:val="TF-TEXTO"/>
      </w:pPr>
      <w:r>
        <w:lastRenderedPageBreak/>
        <w:t xml:space="preserve">Com a tecnologia </w:t>
      </w:r>
      <w:proofErr w:type="spellStart"/>
      <w:r w:rsidRPr="00882A58">
        <w:rPr>
          <w:i/>
          <w:iCs/>
        </w:rPr>
        <w:t>blockchain</w:t>
      </w:r>
      <w:proofErr w:type="spellEnd"/>
      <w:r>
        <w:t xml:space="preserve"> juntamente com contratos inteligentes, Junqueira (2020) tem como objetivo entender se a tecnologia aplicada a dados de saúde é </w:t>
      </w:r>
      <w:r w:rsidR="00C23639">
        <w:t>benéfica e possível</w:t>
      </w:r>
      <w:r>
        <w:t xml:space="preserve">, desenvolvendo assim uma solução arquitetural que permita que apenas o paciente possa conceder suas informações </w:t>
      </w:r>
      <w:r w:rsidR="003E678D">
        <w:t xml:space="preserve">para </w:t>
      </w:r>
      <w:r>
        <w:t>quem deseja.</w:t>
      </w:r>
    </w:p>
    <w:p w14:paraId="4FAB4A5B" w14:textId="5E8944B9" w:rsidR="009C2BA6" w:rsidRDefault="0078471B" w:rsidP="0078471B">
      <w:pPr>
        <w:pStyle w:val="TF-TEXTO"/>
      </w:pPr>
      <w:r>
        <w:t xml:space="preserve">Junqueira (2020) </w:t>
      </w:r>
      <w:r w:rsidR="00195F86">
        <w:t xml:space="preserve">desenvolveu </w:t>
      </w:r>
      <w:r>
        <w:t>uma aplicação para dispositivos m</w:t>
      </w:r>
      <w:r w:rsidR="00195F86">
        <w:t>ó</w:t>
      </w:r>
      <w:r>
        <w:t xml:space="preserve">veis </w:t>
      </w:r>
      <w:r w:rsidR="00195F86">
        <w:t xml:space="preserve">na qual </w:t>
      </w:r>
      <w:r>
        <w:t>o paciente consegue se autenticar e conceder permissões para quem deseja</w:t>
      </w:r>
      <w:r w:rsidR="00FD701C">
        <w:t>. Para</w:t>
      </w:r>
      <w:r>
        <w:t xml:space="preserve"> isso a autora utilizou a</w:t>
      </w:r>
      <w:r w:rsidRPr="00FF6800">
        <w:t xml:space="preserve"> </w:t>
      </w:r>
      <w:proofErr w:type="spellStart"/>
      <w:r w:rsidRPr="00882A58">
        <w:rPr>
          <w:i/>
          <w:iCs/>
        </w:rPr>
        <w:t>blockchain</w:t>
      </w:r>
      <w:proofErr w:type="spellEnd"/>
      <w:r w:rsidRPr="00FF6800">
        <w:t xml:space="preserve"> do </w:t>
      </w:r>
      <w:proofErr w:type="spellStart"/>
      <w:r w:rsidRPr="00FF6800">
        <w:rPr>
          <w:color w:val="000000"/>
        </w:rPr>
        <w:t>Hyperledger</w:t>
      </w:r>
      <w:proofErr w:type="spellEnd"/>
      <w:r w:rsidRPr="00FF6800">
        <w:rPr>
          <w:color w:val="000000"/>
        </w:rPr>
        <w:t xml:space="preserve"> </w:t>
      </w:r>
      <w:proofErr w:type="spellStart"/>
      <w:r w:rsidRPr="00FF6800">
        <w:rPr>
          <w:color w:val="000000"/>
        </w:rPr>
        <w:t>Fabric</w:t>
      </w:r>
      <w:proofErr w:type="spellEnd"/>
      <w:r>
        <w:rPr>
          <w:color w:val="000000"/>
        </w:rPr>
        <w:t xml:space="preserve"> para construir a rede, juntamente com contratos inteligentes para organizar as permissões dos dados dos pacientes. O sistema é composto por três contratos inteligentes, sendo eles: identificação do usuário, rastreamento dos dados e concessão de permissão.</w:t>
      </w:r>
    </w:p>
    <w:p w14:paraId="077ABEC7" w14:textId="5D8BAC8F" w:rsidR="009C2BA6" w:rsidRDefault="002B5F3E" w:rsidP="00EE1A50">
      <w:pPr>
        <w:pStyle w:val="TF-TEXTO"/>
      </w:pPr>
      <w:r>
        <w:t>A autora conclui que os objetivos foram alcançados, por</w:t>
      </w:r>
      <w:r w:rsidR="000E0A3A">
        <w:t>é</w:t>
      </w:r>
      <w:r>
        <w:t xml:space="preserve">m com ressalvas quanto </w:t>
      </w:r>
      <w:r w:rsidR="009B15BB">
        <w:t>à</w:t>
      </w:r>
      <w:r>
        <w:t xml:space="preserve"> falta de criptografia dos dados</w:t>
      </w:r>
      <w:r w:rsidR="009B15BB">
        <w:t xml:space="preserve">. Também </w:t>
      </w:r>
      <w:r>
        <w:t>foi identifica</w:t>
      </w:r>
      <w:r w:rsidR="009B15BB">
        <w:t>da</w:t>
      </w:r>
      <w:r>
        <w:t xml:space="preserve"> uma lentidão para executar os contratos </w:t>
      </w:r>
      <w:r w:rsidR="000E0A3A">
        <w:t>já</w:t>
      </w:r>
      <w:r>
        <w:t xml:space="preserve"> que todos os nós da rede estavam em apenas uma </w:t>
      </w:r>
      <w:r w:rsidR="000E0A3A">
        <w:t>máquina</w:t>
      </w:r>
      <w:r>
        <w:t xml:space="preserve"> virtual e juntamente com a configuração de apenas um ordenador das transações tornou a rede lenta.</w:t>
      </w:r>
    </w:p>
    <w:p w14:paraId="35648044" w14:textId="3C014643" w:rsidR="00A44581" w:rsidRDefault="000E0A3A" w:rsidP="00E638A0">
      <w:pPr>
        <w:pStyle w:val="Ttulo2"/>
      </w:pPr>
      <w:r>
        <w:t>UMA ABORDAGEM BASEADA EM BLOCKCHAIN PARA ARMAZENAMENTO E CONTROLE DE ACESSO AOS DADOS DE CERTIFICADOS DE ALUNOS DO ENSINO SUPERIOR</w:t>
      </w:r>
    </w:p>
    <w:p w14:paraId="37221CDB" w14:textId="329D56B7" w:rsidR="00882A58" w:rsidRDefault="000E0A3A" w:rsidP="00AB314A">
      <w:pPr>
        <w:pStyle w:val="TF-TEXTO"/>
      </w:pPr>
      <w:r>
        <w:t xml:space="preserve">Segundo Abreu (2020) o ensino superior tem um sistema com vários desafios que podem ser resolvidos com o emprego de tecnologia </w:t>
      </w:r>
      <w:proofErr w:type="spellStart"/>
      <w:r w:rsidRPr="00882A58">
        <w:rPr>
          <w:i/>
          <w:iCs/>
        </w:rPr>
        <w:t>blockchain</w:t>
      </w:r>
      <w:proofErr w:type="spellEnd"/>
      <w:r>
        <w:t>, já que proteger as transações de dados que compreendam os diplomas dos estudante</w:t>
      </w:r>
      <w:r w:rsidR="00882A58">
        <w:t xml:space="preserve">s </w:t>
      </w:r>
      <w:r>
        <w:t>é uma tarefa estimável para as instituições</w:t>
      </w:r>
      <w:r w:rsidR="00882A58">
        <w:t>.</w:t>
      </w:r>
      <w:r w:rsidR="00AB314A">
        <w:t xml:space="preserve"> </w:t>
      </w:r>
    </w:p>
    <w:p w14:paraId="09B236EE" w14:textId="546B3085" w:rsidR="00AB314A" w:rsidRDefault="00AB314A" w:rsidP="00AB314A">
      <w:pPr>
        <w:pStyle w:val="TF-TEXTO"/>
      </w:pPr>
      <w:r>
        <w:t>Abreu (2020) destaca um problema frequente entre os alunos graduados que é a necessidade de uma comprovação, que normalmente ocorre por um certificado</w:t>
      </w:r>
      <w:r w:rsidR="0066062F">
        <w:t>. P</w:t>
      </w:r>
      <w:r w:rsidR="00F07F36">
        <w:t>orém</w:t>
      </w:r>
      <w:r>
        <w:t xml:space="preserve"> esses certificados comumente são perdidos ou extraviados e para solicitar uma nova via para a instituição pode levar um tempo</w:t>
      </w:r>
      <w:r w:rsidR="001339EA">
        <w:t>. D</w:t>
      </w:r>
      <w:r>
        <w:t xml:space="preserve">estaca que se fosse por meio eletrônico </w:t>
      </w:r>
      <w:r w:rsidR="001339EA">
        <w:t xml:space="preserve">haveria </w:t>
      </w:r>
      <w:r>
        <w:t>uma economia de papel, tempo e recursos financeiros.</w:t>
      </w:r>
      <w:r w:rsidR="005E578C">
        <w:t xml:space="preserve"> </w:t>
      </w:r>
    </w:p>
    <w:p w14:paraId="1CF85CAA" w14:textId="27869FF3" w:rsidR="009E1A96" w:rsidRDefault="00F07F36" w:rsidP="005E578C">
      <w:pPr>
        <w:pStyle w:val="TF-TEXTO"/>
      </w:pPr>
      <w:r>
        <w:t>Uma das motivações do autor é o fato de haver várias bases diferentes, cada instituição com seu próprio mecanismo de segurança, a obrigação de ter sempre um terceiro envolvido no processo de validação dos dados de um diploma e dificuldade de combater a falsificação dos certificados.</w:t>
      </w:r>
      <w:r w:rsidR="005E578C">
        <w:t xml:space="preserve"> Com isso o autor </w:t>
      </w:r>
      <w:r w:rsidR="00D13EA3">
        <w:t xml:space="preserve">sugere uma arquitetura com a tecnologia </w:t>
      </w:r>
      <w:proofErr w:type="spellStart"/>
      <w:r w:rsidR="00D13EA3" w:rsidRPr="00882A58">
        <w:rPr>
          <w:i/>
          <w:iCs/>
        </w:rPr>
        <w:t>blockchain</w:t>
      </w:r>
      <w:proofErr w:type="spellEnd"/>
      <w:r w:rsidR="00D13EA3">
        <w:t xml:space="preserve"> para armazenar e consultar os diplomas, utilizando da rede </w:t>
      </w:r>
      <w:proofErr w:type="spellStart"/>
      <w:r w:rsidR="00D13EA3" w:rsidRPr="00882A58">
        <w:rPr>
          <w:i/>
          <w:iCs/>
        </w:rPr>
        <w:t>Ethereum</w:t>
      </w:r>
      <w:proofErr w:type="spellEnd"/>
      <w:r w:rsidR="00D13EA3">
        <w:t xml:space="preserve"> juntamente com contratos inteligentes. Sendo assim </w:t>
      </w:r>
      <w:r w:rsidR="001C7649">
        <w:t>uma infraestrutura fisicamente distribuída,</w:t>
      </w:r>
      <w:r w:rsidR="00D13EA3">
        <w:t xml:space="preserve"> </w:t>
      </w:r>
      <w:r w:rsidR="001C7649">
        <w:t>porém</w:t>
      </w:r>
      <w:r w:rsidR="00D13EA3">
        <w:t xml:space="preserve"> logicamente centralizada, com o objetivo de criar um ambiente de confiança onde possa ser inserido, consultado e validados os diplomas.</w:t>
      </w:r>
      <w:r w:rsidR="00D211B3" w:rsidRPr="00D211B3">
        <w:t xml:space="preserve"> </w:t>
      </w:r>
      <w:r w:rsidR="00F4148B">
        <w:t>U</w:t>
      </w:r>
      <w:r w:rsidR="00D211B3">
        <w:t>ma visão da arquitetura proposta</w:t>
      </w:r>
      <w:r w:rsidR="00F4148B">
        <w:t xml:space="preserve"> está na</w:t>
      </w:r>
      <w:r w:rsidR="00F4148B" w:rsidRPr="00F4148B">
        <w:t xml:space="preserve"> </w:t>
      </w:r>
      <w:r w:rsidR="00F4148B">
        <w:fldChar w:fldCharType="begin"/>
      </w:r>
      <w:r w:rsidR="00F4148B">
        <w:instrText xml:space="preserve"> REF _Ref113563812 \h </w:instrText>
      </w:r>
      <w:r w:rsidR="00F4148B">
        <w:fldChar w:fldCharType="separate"/>
      </w:r>
      <w:r w:rsidR="00F4148B" w:rsidRPr="00F3649F">
        <w:t xml:space="preserve">Figura </w:t>
      </w:r>
      <w:r w:rsidR="00F4148B">
        <w:rPr>
          <w:noProof/>
        </w:rPr>
        <w:t>4</w:t>
      </w:r>
      <w:r w:rsidR="00F4148B">
        <w:fldChar w:fldCharType="end"/>
      </w:r>
      <w:r w:rsidR="00F4148B">
        <w:t>.</w:t>
      </w:r>
    </w:p>
    <w:p w14:paraId="0825C026" w14:textId="77679276" w:rsidR="009E1A96" w:rsidRPr="00F3649F" w:rsidRDefault="009E1A96" w:rsidP="009E1A96">
      <w:pPr>
        <w:pStyle w:val="TF-LEGENDA"/>
      </w:pPr>
      <w:bookmarkStart w:id="29" w:name="_Ref113563812"/>
      <w:r w:rsidRPr="00F3649F">
        <w:t xml:space="preserve">Figura </w:t>
      </w:r>
      <w:r>
        <w:fldChar w:fldCharType="begin"/>
      </w:r>
      <w:r>
        <w:instrText>SEQ Figura \* ARABIC</w:instrText>
      </w:r>
      <w:r>
        <w:fldChar w:fldCharType="separate"/>
      </w:r>
      <w:r>
        <w:rPr>
          <w:noProof/>
        </w:rPr>
        <w:t>4</w:t>
      </w:r>
      <w:r>
        <w:fldChar w:fldCharType="end"/>
      </w:r>
      <w:bookmarkEnd w:id="29"/>
      <w:r>
        <w:rPr>
          <w:noProof/>
        </w:rPr>
        <w:t xml:space="preserve"> </w:t>
      </w:r>
      <w:r w:rsidRPr="00F3649F">
        <w:t xml:space="preserve">– </w:t>
      </w:r>
      <w:r>
        <w:t>Visão ampliada da arquitetura proposta</w:t>
      </w:r>
    </w:p>
    <w:p w14:paraId="2B491DF0" w14:textId="6390F143" w:rsidR="009E1A96" w:rsidRPr="00D56A20" w:rsidRDefault="00143059" w:rsidP="009E1A96">
      <w:pPr>
        <w:pStyle w:val="TF-FIGURA"/>
        <w:rPr>
          <w:sz w:val="24"/>
          <w:szCs w:val="24"/>
        </w:rPr>
      </w:pPr>
      <w:r>
        <w:rPr>
          <w:noProof/>
        </w:rPr>
        <w:drawing>
          <wp:inline distT="0" distB="0" distL="0" distR="0" wp14:anchorId="2BA82B08" wp14:editId="28A3B139">
            <wp:extent cx="2533650" cy="2657475"/>
            <wp:effectExtent l="12700" t="12700" r="19050" b="9525"/>
            <wp:docPr id="4" name="Imagem 4" descr="page79image12523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79image1252340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3650" cy="2657475"/>
                    </a:xfrm>
                    <a:prstGeom prst="rect">
                      <a:avLst/>
                    </a:prstGeom>
                    <a:noFill/>
                    <a:ln>
                      <a:solidFill>
                        <a:schemeClr val="tx1"/>
                      </a:solidFill>
                    </a:ln>
                  </pic:spPr>
                </pic:pic>
              </a:graphicData>
            </a:graphic>
          </wp:inline>
        </w:drawing>
      </w:r>
    </w:p>
    <w:p w14:paraId="4F843585" w14:textId="42312D4E" w:rsidR="00D13EA3" w:rsidRDefault="009E1A96" w:rsidP="009E1A96">
      <w:pPr>
        <w:pStyle w:val="TF-FONTE"/>
      </w:pPr>
      <w:r w:rsidRPr="00F3649F">
        <w:t xml:space="preserve">Fonte: </w:t>
      </w:r>
      <w:r>
        <w:t>Abreu</w:t>
      </w:r>
      <w:r w:rsidRPr="00F3649F">
        <w:t xml:space="preserve"> (20</w:t>
      </w:r>
      <w:r>
        <w:t>20</w:t>
      </w:r>
      <w:r w:rsidRPr="00F3649F">
        <w:t>).</w:t>
      </w:r>
    </w:p>
    <w:p w14:paraId="3BBE2842" w14:textId="12EDDAEE" w:rsidR="00882A58" w:rsidRDefault="00D211B3" w:rsidP="00D211B3">
      <w:pPr>
        <w:pStyle w:val="TF-TEXTO"/>
        <w:ind w:firstLine="0"/>
      </w:pPr>
      <w:r>
        <w:tab/>
        <w:t>O sistema construído teve como suas principais funcionalidades o cadastro dos diplomas pelas instituições de ensino, a consulta de diplomas através do número de CPF do aluno, a revogação de diplomas, autenticação no sistema e por último o cadastro de novas instituições de ensino superior</w:t>
      </w:r>
      <w:r w:rsidR="009E1A96">
        <w:t>.</w:t>
      </w:r>
    </w:p>
    <w:p w14:paraId="5154BEB7" w14:textId="72B2FBF3" w:rsidR="00882A58" w:rsidRDefault="009E1A96" w:rsidP="009E1A96">
      <w:pPr>
        <w:pStyle w:val="TF-TEXTO"/>
        <w:ind w:firstLine="0"/>
      </w:pPr>
      <w:r>
        <w:tab/>
        <w:t>O autor conclui que o sistema proposto pode fornecer uma alternativa viável para armazenar e controlar os diplomas, pois os dados ficam armazenados de forma segura, aumentando a confiança e transparência na veracidade das informações.</w:t>
      </w:r>
    </w:p>
    <w:p w14:paraId="57788ED7" w14:textId="77777777" w:rsidR="005E578C" w:rsidRDefault="005E578C" w:rsidP="009E1A96">
      <w:pPr>
        <w:pStyle w:val="TF-TEXTO"/>
        <w:ind w:firstLine="0"/>
      </w:pPr>
    </w:p>
    <w:p w14:paraId="4DE396C5" w14:textId="77777777" w:rsidR="009E1A96" w:rsidRPr="000E0A3A" w:rsidRDefault="009E1A96" w:rsidP="009E1A96">
      <w:pPr>
        <w:pStyle w:val="TF-TEXTO"/>
        <w:ind w:firstLine="0"/>
      </w:pPr>
    </w:p>
    <w:p w14:paraId="7817D9B2" w14:textId="0515B3CA" w:rsidR="00451B94" w:rsidRDefault="00451B94" w:rsidP="00713D55">
      <w:pPr>
        <w:pStyle w:val="Ttulo1"/>
      </w:pPr>
      <w:bookmarkStart w:id="30" w:name="_Toc54164921"/>
      <w:bookmarkStart w:id="31" w:name="_Toc54165675"/>
      <w:bookmarkStart w:id="32" w:name="_Toc54169333"/>
      <w:bookmarkStart w:id="33" w:name="_Toc96347439"/>
      <w:bookmarkStart w:id="34" w:name="_Toc96357723"/>
      <w:bookmarkStart w:id="35" w:name="_Toc96491866"/>
      <w:bookmarkStart w:id="36" w:name="_Toc411603107"/>
      <w:bookmarkEnd w:id="24"/>
      <w:r>
        <w:lastRenderedPageBreak/>
        <w:t>proposta</w:t>
      </w:r>
      <w:r w:rsidR="005D4846">
        <w:t xml:space="preserve"> DO PROTÓTIPO</w:t>
      </w:r>
    </w:p>
    <w:p w14:paraId="460786F6" w14:textId="40F0841F" w:rsidR="00451B94" w:rsidRDefault="0050473C" w:rsidP="00451B94">
      <w:pPr>
        <w:pStyle w:val="TF-TEXTO"/>
        <w:rPr>
          <w:color w:val="000000"/>
        </w:rPr>
      </w:pPr>
      <w:r>
        <w:rPr>
          <w:color w:val="000000"/>
        </w:rPr>
        <w:t>Nesta se</w:t>
      </w:r>
      <w:r w:rsidR="008B5F21">
        <w:rPr>
          <w:color w:val="000000"/>
        </w:rPr>
        <w:t>ç</w:t>
      </w:r>
      <w:r>
        <w:rPr>
          <w:color w:val="000000"/>
        </w:rPr>
        <w:t>ão são definidas as justificativas para a elaboração deste trabalho, assim como os requisitos funcionais, não funcionais e a metodologia que será aplicada no desenvolvimento.</w:t>
      </w:r>
    </w:p>
    <w:p w14:paraId="29D16A9A" w14:textId="77777777" w:rsidR="00451B94" w:rsidRDefault="00451B94" w:rsidP="00E638A0">
      <w:pPr>
        <w:pStyle w:val="Ttulo2"/>
      </w:pPr>
      <w:bookmarkStart w:id="37" w:name="_Toc54164915"/>
      <w:bookmarkStart w:id="38" w:name="_Toc54165669"/>
      <w:bookmarkStart w:id="39" w:name="_Toc54169327"/>
      <w:bookmarkStart w:id="40" w:name="_Toc96347433"/>
      <w:bookmarkStart w:id="41" w:name="_Toc96357717"/>
      <w:bookmarkStart w:id="42" w:name="_Toc96491860"/>
      <w:bookmarkStart w:id="43" w:name="_Toc351015594"/>
      <w:r>
        <w:t>JUSTIFICATIVA</w:t>
      </w:r>
    </w:p>
    <w:p w14:paraId="76526455" w14:textId="013D52B5" w:rsidR="00451B94" w:rsidRPr="00E91BE2" w:rsidDel="001A2AE5" w:rsidRDefault="00E91BE2" w:rsidP="00E91BE2">
      <w:pPr>
        <w:pStyle w:val="TF-TEXTO"/>
        <w:rPr>
          <w:del w:id="44" w:author="Dalton Solano dos Reis" w:date="2022-11-08T21:41:00Z"/>
        </w:rPr>
      </w:pPr>
      <w:r w:rsidRPr="00E91BE2">
        <w:t xml:space="preserve">Na apresentação </w:t>
      </w:r>
      <w:r w:rsidR="00D635C5">
        <w:t xml:space="preserve">do </w:t>
      </w:r>
      <w:r w:rsidRPr="00E91BE2">
        <w:t>Quadro 1 é possível observar a comparação dos trabalhos correlatos apresentados anteriormente</w:t>
      </w:r>
      <w:r w:rsidR="00582D2B">
        <w:t>. D</w:t>
      </w:r>
      <w:r w:rsidRPr="00E91BE2">
        <w:t xml:space="preserve">e uma forma ampla todos os correlatos </w:t>
      </w:r>
      <w:r>
        <w:t xml:space="preserve">utilizam o conceito de </w:t>
      </w:r>
      <w:proofErr w:type="spellStart"/>
      <w:r w:rsidRPr="00E91BE2">
        <w:rPr>
          <w:i/>
          <w:iCs/>
        </w:rPr>
        <w:t>blockchain</w:t>
      </w:r>
      <w:proofErr w:type="spellEnd"/>
      <w:r>
        <w:t xml:space="preserve"> e </w:t>
      </w:r>
      <w:r w:rsidR="00F65A09">
        <w:t>contratos inteligentes,</w:t>
      </w:r>
      <w:r>
        <w:t xml:space="preserve"> porém aplicados de forma</w:t>
      </w:r>
      <w:r w:rsidR="006D1133">
        <w:t>s</w:t>
      </w:r>
      <w:r>
        <w:t xml:space="preserve"> d</w:t>
      </w:r>
      <w:r w:rsidR="00733206">
        <w:t>i</w:t>
      </w:r>
      <w:r>
        <w:t>ferentes e para resolver problemas</w:t>
      </w:r>
      <w:r w:rsidR="006D1133">
        <w:t xml:space="preserve"> distintos</w:t>
      </w:r>
      <w:r>
        <w:t>.</w:t>
      </w:r>
    </w:p>
    <w:p w14:paraId="6DDA7BF0" w14:textId="71D1A2CA" w:rsidR="006B0760" w:rsidRDefault="006B0760" w:rsidP="001A2AE5">
      <w:pPr>
        <w:pStyle w:val="TF-TEXTO"/>
        <w:pPrChange w:id="45" w:author="Dalton Solano dos Reis" w:date="2022-11-08T21:41:00Z">
          <w:pPr>
            <w:pStyle w:val="TF-ALNEA"/>
            <w:numPr>
              <w:numId w:val="0"/>
            </w:numPr>
            <w:tabs>
              <w:tab w:val="clear" w:pos="1077"/>
            </w:tabs>
          </w:pPr>
        </w:pPrChange>
      </w:pPr>
    </w:p>
    <w:p w14:paraId="374F9020" w14:textId="3F849E3E" w:rsidR="006B0760" w:rsidRDefault="006B0760" w:rsidP="006B0760">
      <w:pPr>
        <w:pStyle w:val="TF-LEGENDA"/>
      </w:pPr>
      <w:bookmarkStart w:id="46" w:name="_Ref52025161"/>
      <w:r>
        <w:t xml:space="preserve">Quadro </w:t>
      </w:r>
      <w:r>
        <w:fldChar w:fldCharType="begin"/>
      </w:r>
      <w:r>
        <w:instrText>SEQ Quadro \* ARABIC</w:instrText>
      </w:r>
      <w:r>
        <w:fldChar w:fldCharType="separate"/>
      </w:r>
      <w:r>
        <w:rPr>
          <w:noProof/>
        </w:rPr>
        <w:t>1</w:t>
      </w:r>
      <w:r>
        <w:fldChar w:fldCharType="end"/>
      </w:r>
      <w:bookmarkEnd w:id="46"/>
      <w:r>
        <w:t xml:space="preserve"> - </w:t>
      </w:r>
      <w:r w:rsidR="00F3649F">
        <w:t>Comparativo</w:t>
      </w:r>
      <w:r>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62"/>
        <w:gridCol w:w="1792"/>
        <w:gridCol w:w="1661"/>
        <w:gridCol w:w="1833"/>
      </w:tblGrid>
      <w:tr w:rsidR="00802D0F" w14:paraId="38E672AA" w14:textId="77777777" w:rsidTr="005D630C">
        <w:trPr>
          <w:trHeight w:val="567"/>
        </w:trPr>
        <w:tc>
          <w:tcPr>
            <w:tcW w:w="3715" w:type="dxa"/>
            <w:tcBorders>
              <w:tl2br w:val="single" w:sz="4" w:space="0" w:color="auto"/>
            </w:tcBorders>
            <w:shd w:val="clear" w:color="auto" w:fill="A6A6A6"/>
          </w:tcPr>
          <w:p w14:paraId="0258DA32" w14:textId="458B104E" w:rsidR="006B0760" w:rsidRPr="007D4566" w:rsidRDefault="00143059" w:rsidP="004B3C46">
            <w:pPr>
              <w:pStyle w:val="TF-TEXTOQUADRO"/>
            </w:pPr>
            <w:r>
              <w:rPr>
                <w:noProof/>
              </w:rPr>
              <mc:AlternateContent>
                <mc:Choice Requires="wps">
                  <w:drawing>
                    <wp:anchor distT="45720" distB="45720" distL="114300" distR="114300" simplePos="0" relativeHeight="251658240" behindDoc="0" locked="0" layoutInCell="1" allowOverlap="1" wp14:anchorId="5AAAC6AB" wp14:editId="241E9D73">
                      <wp:simplePos x="0" y="0"/>
                      <wp:positionH relativeFrom="column">
                        <wp:posOffset>1221740</wp:posOffset>
                      </wp:positionH>
                      <wp:positionV relativeFrom="paragraph">
                        <wp:posOffset>53340</wp:posOffset>
                      </wp:positionV>
                      <wp:extent cx="1327785" cy="298450"/>
                      <wp:effectExtent l="0" t="0" r="0" b="0"/>
                      <wp:wrapSquare wrapText="bothSides"/>
                      <wp:docPr id="7" name="Caixa de Texto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7DA9DB94" w14:textId="334C19DB"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AAC6AB" id="_x0000_t202" coordsize="21600,21600" o:spt="202" path="m,l,21600r21600,l21600,xe">
                      <v:stroke joinstyle="miter"/>
                      <v:path gradientshapeok="t" o:connecttype="rect"/>
                    </v:shapetype>
                    <v:shape id="Caixa de Texto 7"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" filled="f" stroked="f">
                      <o:lock v:ext="edit" aspectratio="t" verticies="t" text="t" shapetype="t"/>
                      <v:textbox>
                        <w:txbxContent>
                          <w:p w14:paraId="7DA9DB94" w14:textId="334C19DB"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3BAEA7B2" wp14:editId="50295CFA">
                      <wp:simplePos x="0" y="0"/>
                      <wp:positionH relativeFrom="column">
                        <wp:posOffset>-65405</wp:posOffset>
                      </wp:positionH>
                      <wp:positionV relativeFrom="paragraph">
                        <wp:posOffset>273050</wp:posOffset>
                      </wp:positionV>
                      <wp:extent cx="1009650" cy="254000"/>
                      <wp:effectExtent l="0" t="0" r="0" b="0"/>
                      <wp:wrapSquare wrapText="bothSides"/>
                      <wp:docPr id="6"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5D0BB9" w14:textId="77777777" w:rsidR="006B0760" w:rsidRDefault="006B0760" w:rsidP="006B0760">
                                  <w:pPr>
                                    <w:pStyle w:val="TF-TEXTO"/>
                                    <w:ind w:firstLine="0"/>
                                  </w:pPr>
                                  <w:r>
                                    <w:t>Características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BAEA7B2" id="Caixa de Texto 2" o:sp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" filled="f" stroked="f">
                      <o:lock v:ext="edit" aspectratio="t" verticies="t" text="t" shapetype="t"/>
                      <v:textbox>
                        <w:txbxContent>
                          <w:p w14:paraId="255D0BB9" w14:textId="77777777" w:rsidR="006B0760" w:rsidRDefault="006B0760" w:rsidP="006B0760">
                            <w:pPr>
                              <w:pStyle w:val="TF-TEXTO"/>
                              <w:ind w:firstLine="0"/>
                            </w:pPr>
                            <w:r>
                              <w:t>Características</w:t>
                            </w:r>
                          </w:p>
                        </w:txbxContent>
                      </v:textbox>
                      <w10:wrap type="square"/>
                    </v:shape>
                  </w:pict>
                </mc:Fallback>
              </mc:AlternateContent>
            </w:r>
          </w:p>
        </w:tc>
        <w:tc>
          <w:tcPr>
            <w:tcW w:w="1814" w:type="dxa"/>
            <w:shd w:val="clear" w:color="auto" w:fill="A6A6A6"/>
            <w:vAlign w:val="center"/>
          </w:tcPr>
          <w:p w14:paraId="0590921D" w14:textId="1B41A8E3" w:rsidR="006B0760" w:rsidRDefault="005D630C" w:rsidP="00802D0F">
            <w:pPr>
              <w:pStyle w:val="TF-TEXTOQUADRO"/>
              <w:jc w:val="center"/>
            </w:pPr>
            <w:r>
              <w:t>Menezes (2020)</w:t>
            </w:r>
          </w:p>
        </w:tc>
        <w:tc>
          <w:tcPr>
            <w:tcW w:w="1678" w:type="dxa"/>
            <w:shd w:val="clear" w:color="auto" w:fill="A6A6A6"/>
            <w:vAlign w:val="center"/>
          </w:tcPr>
          <w:p w14:paraId="16420C20" w14:textId="10C38D7A" w:rsidR="006B0760" w:rsidRDefault="005D630C" w:rsidP="00802D0F">
            <w:pPr>
              <w:pStyle w:val="TF-TEXTOQUADRO"/>
              <w:jc w:val="center"/>
            </w:pPr>
            <w:r>
              <w:t>Junqueira (2020)</w:t>
            </w:r>
          </w:p>
        </w:tc>
        <w:tc>
          <w:tcPr>
            <w:tcW w:w="1865" w:type="dxa"/>
            <w:shd w:val="clear" w:color="auto" w:fill="A6A6A6"/>
            <w:vAlign w:val="center"/>
          </w:tcPr>
          <w:p w14:paraId="7ED7D3D4" w14:textId="173BA740" w:rsidR="006B0760" w:rsidRPr="007D4566" w:rsidRDefault="005D630C" w:rsidP="00802D0F">
            <w:pPr>
              <w:pStyle w:val="TF-TEXTOQUADRO"/>
              <w:jc w:val="center"/>
            </w:pPr>
            <w:r>
              <w:t>Abreu (2020)</w:t>
            </w:r>
          </w:p>
        </w:tc>
      </w:tr>
      <w:tr w:rsidR="00802D0F" w14:paraId="6132AD2C" w14:textId="77777777" w:rsidTr="005D630C">
        <w:tc>
          <w:tcPr>
            <w:tcW w:w="3715" w:type="dxa"/>
            <w:shd w:val="clear" w:color="auto" w:fill="auto"/>
          </w:tcPr>
          <w:p w14:paraId="7BC9A6F7" w14:textId="791646A4" w:rsidR="006B0760" w:rsidRDefault="005D630C" w:rsidP="004B3C46">
            <w:pPr>
              <w:pStyle w:val="TF-TEXTOQUADRO"/>
            </w:pPr>
            <w:r>
              <w:t>Entidades que gerencia</w:t>
            </w:r>
          </w:p>
        </w:tc>
        <w:tc>
          <w:tcPr>
            <w:tcW w:w="1814" w:type="dxa"/>
            <w:shd w:val="clear" w:color="auto" w:fill="auto"/>
          </w:tcPr>
          <w:p w14:paraId="02174F50" w14:textId="4627F182" w:rsidR="006B0760" w:rsidRDefault="005D630C" w:rsidP="004B3C46">
            <w:pPr>
              <w:pStyle w:val="TF-TEXTOQUADRO"/>
            </w:pPr>
            <w:r>
              <w:t>Documentos de cartórios</w:t>
            </w:r>
          </w:p>
        </w:tc>
        <w:tc>
          <w:tcPr>
            <w:tcW w:w="1678" w:type="dxa"/>
            <w:shd w:val="clear" w:color="auto" w:fill="auto"/>
          </w:tcPr>
          <w:p w14:paraId="534A7406" w14:textId="6BCFF573" w:rsidR="006B0760" w:rsidRDefault="005D630C" w:rsidP="004B3C46">
            <w:pPr>
              <w:pStyle w:val="TF-TEXTOQUADRO"/>
            </w:pPr>
            <w:r>
              <w:t>Dados pessoa</w:t>
            </w:r>
            <w:r w:rsidR="00587FA1">
              <w:t>i</w:t>
            </w:r>
            <w:r>
              <w:t>s de saúde</w:t>
            </w:r>
          </w:p>
        </w:tc>
        <w:tc>
          <w:tcPr>
            <w:tcW w:w="1865" w:type="dxa"/>
            <w:shd w:val="clear" w:color="auto" w:fill="auto"/>
          </w:tcPr>
          <w:p w14:paraId="6A51DA5A" w14:textId="5BFDC173" w:rsidR="006B0760" w:rsidRDefault="005D630C" w:rsidP="004B3C46">
            <w:pPr>
              <w:pStyle w:val="TF-TEXTOQUADRO"/>
            </w:pPr>
            <w:r>
              <w:t>Diplomas do ensino superior</w:t>
            </w:r>
          </w:p>
        </w:tc>
      </w:tr>
      <w:tr w:rsidR="005D630C" w14:paraId="28998374" w14:textId="77777777" w:rsidTr="005D630C">
        <w:tc>
          <w:tcPr>
            <w:tcW w:w="3715" w:type="dxa"/>
            <w:shd w:val="clear" w:color="auto" w:fill="auto"/>
          </w:tcPr>
          <w:p w14:paraId="7520194C" w14:textId="7160E9D5" w:rsidR="005D630C" w:rsidRPr="005D630C" w:rsidRDefault="00A62CB9" w:rsidP="005D630C">
            <w:pPr>
              <w:pStyle w:val="TF-TEXTOQUADRO"/>
              <w:rPr>
                <w:i/>
                <w:iCs/>
              </w:rPr>
            </w:pPr>
            <w:r>
              <w:t xml:space="preserve">Rede </w:t>
            </w:r>
            <w:r w:rsidR="005D630C">
              <w:t xml:space="preserve">de </w:t>
            </w:r>
            <w:proofErr w:type="spellStart"/>
            <w:r w:rsidR="005D630C">
              <w:rPr>
                <w:i/>
                <w:iCs/>
              </w:rPr>
              <w:t>blockchain</w:t>
            </w:r>
            <w:proofErr w:type="spellEnd"/>
          </w:p>
        </w:tc>
        <w:tc>
          <w:tcPr>
            <w:tcW w:w="1814" w:type="dxa"/>
            <w:shd w:val="clear" w:color="auto" w:fill="auto"/>
          </w:tcPr>
          <w:p w14:paraId="6B77798F" w14:textId="2DF7729D" w:rsidR="005D630C" w:rsidRDefault="005D630C" w:rsidP="005D630C">
            <w:pPr>
              <w:pStyle w:val="TF-TEXTOQUADRO"/>
            </w:pPr>
            <w:proofErr w:type="spellStart"/>
            <w:r>
              <w:rPr>
                <w:i/>
                <w:iCs/>
              </w:rPr>
              <w:t>Ethereum</w:t>
            </w:r>
            <w:proofErr w:type="spellEnd"/>
          </w:p>
        </w:tc>
        <w:tc>
          <w:tcPr>
            <w:tcW w:w="1678" w:type="dxa"/>
            <w:shd w:val="clear" w:color="auto" w:fill="auto"/>
          </w:tcPr>
          <w:p w14:paraId="617F5404" w14:textId="79BEEF71" w:rsidR="005D630C" w:rsidRDefault="005D630C" w:rsidP="005D630C">
            <w:pPr>
              <w:pStyle w:val="TF-TEXTOQUADRO"/>
            </w:pPr>
            <w:proofErr w:type="spellStart"/>
            <w:r w:rsidRPr="00FF6800">
              <w:rPr>
                <w:color w:val="000000"/>
              </w:rPr>
              <w:t>Hyperledger</w:t>
            </w:r>
            <w:proofErr w:type="spellEnd"/>
            <w:r w:rsidRPr="00FF6800">
              <w:rPr>
                <w:color w:val="000000"/>
              </w:rPr>
              <w:t xml:space="preserve"> </w:t>
            </w:r>
            <w:proofErr w:type="spellStart"/>
            <w:r w:rsidRPr="00FF6800">
              <w:rPr>
                <w:color w:val="000000"/>
              </w:rPr>
              <w:t>Fabric</w:t>
            </w:r>
            <w:proofErr w:type="spellEnd"/>
          </w:p>
        </w:tc>
        <w:tc>
          <w:tcPr>
            <w:tcW w:w="1865" w:type="dxa"/>
            <w:shd w:val="clear" w:color="auto" w:fill="auto"/>
          </w:tcPr>
          <w:p w14:paraId="6CC6FB09" w14:textId="08F4A99C" w:rsidR="005D630C" w:rsidRDefault="005D630C" w:rsidP="005D630C">
            <w:pPr>
              <w:pStyle w:val="TF-TEXTOQUADRO"/>
            </w:pPr>
            <w:proofErr w:type="spellStart"/>
            <w:r>
              <w:rPr>
                <w:i/>
                <w:iCs/>
              </w:rPr>
              <w:t>Ethereum</w:t>
            </w:r>
            <w:proofErr w:type="spellEnd"/>
          </w:p>
        </w:tc>
      </w:tr>
      <w:tr w:rsidR="005D630C" w14:paraId="3C32A64B" w14:textId="77777777" w:rsidTr="005D630C">
        <w:tc>
          <w:tcPr>
            <w:tcW w:w="3715" w:type="dxa"/>
            <w:shd w:val="clear" w:color="auto" w:fill="auto"/>
          </w:tcPr>
          <w:p w14:paraId="2454C44C" w14:textId="07D3500A" w:rsidR="005D630C" w:rsidRPr="009A4557" w:rsidRDefault="009A4557" w:rsidP="005D630C">
            <w:pPr>
              <w:pStyle w:val="TF-TEXTOQUADRO"/>
            </w:pPr>
            <w:r>
              <w:t>Tem custo para fazer transações</w:t>
            </w:r>
          </w:p>
        </w:tc>
        <w:tc>
          <w:tcPr>
            <w:tcW w:w="1814" w:type="dxa"/>
            <w:shd w:val="clear" w:color="auto" w:fill="auto"/>
          </w:tcPr>
          <w:p w14:paraId="62FB5234" w14:textId="0C88F7CD" w:rsidR="005D630C" w:rsidRDefault="009A4557" w:rsidP="005D630C">
            <w:pPr>
              <w:pStyle w:val="TF-TEXTOQUADRO"/>
            </w:pPr>
            <w:r>
              <w:t>Sim</w:t>
            </w:r>
          </w:p>
        </w:tc>
        <w:tc>
          <w:tcPr>
            <w:tcW w:w="1678" w:type="dxa"/>
            <w:shd w:val="clear" w:color="auto" w:fill="auto"/>
          </w:tcPr>
          <w:p w14:paraId="5E8D7060" w14:textId="1A943BB7" w:rsidR="005D630C" w:rsidRDefault="009A4557" w:rsidP="005D630C">
            <w:pPr>
              <w:pStyle w:val="TF-TEXTOQUADRO"/>
            </w:pPr>
            <w:r>
              <w:t>Não</w:t>
            </w:r>
          </w:p>
        </w:tc>
        <w:tc>
          <w:tcPr>
            <w:tcW w:w="1865" w:type="dxa"/>
            <w:shd w:val="clear" w:color="auto" w:fill="auto"/>
          </w:tcPr>
          <w:p w14:paraId="731D0AC2" w14:textId="41ABEB40" w:rsidR="005D630C" w:rsidRDefault="009A4557" w:rsidP="005D630C">
            <w:pPr>
              <w:pStyle w:val="TF-TEXTOQUADRO"/>
            </w:pPr>
            <w:r>
              <w:t>Sim</w:t>
            </w:r>
          </w:p>
        </w:tc>
      </w:tr>
      <w:tr w:rsidR="00D611C7" w14:paraId="3764D553" w14:textId="77777777" w:rsidTr="005D630C">
        <w:tc>
          <w:tcPr>
            <w:tcW w:w="3715" w:type="dxa"/>
            <w:shd w:val="clear" w:color="auto" w:fill="auto"/>
          </w:tcPr>
          <w:p w14:paraId="07019C71" w14:textId="17EA9332" w:rsidR="00D611C7" w:rsidRDefault="00D611C7" w:rsidP="00D611C7">
            <w:pPr>
              <w:pStyle w:val="TF-TEXTOQUADRO"/>
            </w:pPr>
            <w:r>
              <w:t>Modo de participação dos pares</w:t>
            </w:r>
          </w:p>
        </w:tc>
        <w:tc>
          <w:tcPr>
            <w:tcW w:w="1814" w:type="dxa"/>
            <w:shd w:val="clear" w:color="auto" w:fill="auto"/>
          </w:tcPr>
          <w:p w14:paraId="63DB460F" w14:textId="21D0483E" w:rsidR="00D611C7" w:rsidRDefault="00D611C7" w:rsidP="00D611C7">
            <w:pPr>
              <w:pStyle w:val="TF-TEXTOQUADRO"/>
            </w:pPr>
            <w:r>
              <w:t>Público</w:t>
            </w:r>
          </w:p>
        </w:tc>
        <w:tc>
          <w:tcPr>
            <w:tcW w:w="1678" w:type="dxa"/>
            <w:shd w:val="clear" w:color="auto" w:fill="auto"/>
          </w:tcPr>
          <w:p w14:paraId="6E1B9153" w14:textId="4E704252" w:rsidR="00D611C7" w:rsidRDefault="00D611C7" w:rsidP="00D611C7">
            <w:pPr>
              <w:pStyle w:val="TF-TEXTOQUADRO"/>
            </w:pPr>
            <w:r>
              <w:t>Privado</w:t>
            </w:r>
          </w:p>
        </w:tc>
        <w:tc>
          <w:tcPr>
            <w:tcW w:w="1865" w:type="dxa"/>
            <w:shd w:val="clear" w:color="auto" w:fill="auto"/>
          </w:tcPr>
          <w:p w14:paraId="32A3223A" w14:textId="43AD2EC9" w:rsidR="00D611C7" w:rsidRDefault="00D611C7" w:rsidP="00D611C7">
            <w:pPr>
              <w:pStyle w:val="TF-TEXTOQUADRO"/>
            </w:pPr>
            <w:r>
              <w:t>Público</w:t>
            </w:r>
          </w:p>
        </w:tc>
      </w:tr>
      <w:tr w:rsidR="00D611C7" w14:paraId="67BC7F34" w14:textId="77777777" w:rsidTr="005D630C">
        <w:tc>
          <w:tcPr>
            <w:tcW w:w="3715" w:type="dxa"/>
            <w:shd w:val="clear" w:color="auto" w:fill="auto"/>
          </w:tcPr>
          <w:p w14:paraId="7E2261C9" w14:textId="574BE118" w:rsidR="00D611C7" w:rsidRDefault="00D611C7" w:rsidP="00D611C7">
            <w:pPr>
              <w:pStyle w:val="TF-TEXTOQUADRO"/>
            </w:pPr>
            <w:r>
              <w:t>Interface</w:t>
            </w:r>
          </w:p>
        </w:tc>
        <w:tc>
          <w:tcPr>
            <w:tcW w:w="1814" w:type="dxa"/>
            <w:shd w:val="clear" w:color="auto" w:fill="auto"/>
          </w:tcPr>
          <w:p w14:paraId="080E545C" w14:textId="7891A147" w:rsidR="00D611C7" w:rsidRDefault="00D611C7" w:rsidP="00D611C7">
            <w:pPr>
              <w:pStyle w:val="TF-TEXTOQUADRO"/>
            </w:pPr>
            <w:r>
              <w:t>Aplicação Web</w:t>
            </w:r>
          </w:p>
        </w:tc>
        <w:tc>
          <w:tcPr>
            <w:tcW w:w="1678" w:type="dxa"/>
            <w:shd w:val="clear" w:color="auto" w:fill="auto"/>
          </w:tcPr>
          <w:p w14:paraId="28C6F61C" w14:textId="5CEE96DC" w:rsidR="00D611C7" w:rsidRDefault="00D611C7" w:rsidP="00D611C7">
            <w:pPr>
              <w:pStyle w:val="TF-TEXTOQUADRO"/>
            </w:pPr>
            <w:r>
              <w:t>Aplicativo Móvel</w:t>
            </w:r>
          </w:p>
        </w:tc>
        <w:tc>
          <w:tcPr>
            <w:tcW w:w="1865" w:type="dxa"/>
            <w:shd w:val="clear" w:color="auto" w:fill="auto"/>
          </w:tcPr>
          <w:p w14:paraId="73DC5BD9" w14:textId="5B6FDAF1" w:rsidR="00D611C7" w:rsidRDefault="00D611C7" w:rsidP="00D611C7">
            <w:pPr>
              <w:pStyle w:val="TF-TEXTOQUADRO"/>
            </w:pPr>
            <w:r>
              <w:t>Aplicação Web</w:t>
            </w:r>
          </w:p>
        </w:tc>
      </w:tr>
      <w:tr w:rsidR="00D611C7" w14:paraId="3259CCDE" w14:textId="77777777" w:rsidTr="005D630C">
        <w:tc>
          <w:tcPr>
            <w:tcW w:w="3715" w:type="dxa"/>
            <w:shd w:val="clear" w:color="auto" w:fill="auto"/>
          </w:tcPr>
          <w:p w14:paraId="4568D2F8" w14:textId="7EB572D0" w:rsidR="00D611C7" w:rsidRDefault="00D611C7" w:rsidP="00D611C7">
            <w:pPr>
              <w:pStyle w:val="TF-TEXTOQUADRO"/>
            </w:pPr>
            <w:r>
              <w:t>Linguagem de programação do contrato inteligente</w:t>
            </w:r>
          </w:p>
        </w:tc>
        <w:tc>
          <w:tcPr>
            <w:tcW w:w="1814" w:type="dxa"/>
            <w:shd w:val="clear" w:color="auto" w:fill="auto"/>
          </w:tcPr>
          <w:p w14:paraId="61724F34" w14:textId="097CEDBF" w:rsidR="00D611C7" w:rsidRDefault="00D611C7" w:rsidP="00D611C7">
            <w:pPr>
              <w:pStyle w:val="TF-TEXTOQUADRO"/>
            </w:pPr>
            <w:proofErr w:type="spellStart"/>
            <w:r>
              <w:t>Solidity</w:t>
            </w:r>
            <w:proofErr w:type="spellEnd"/>
          </w:p>
        </w:tc>
        <w:tc>
          <w:tcPr>
            <w:tcW w:w="1678" w:type="dxa"/>
            <w:shd w:val="clear" w:color="auto" w:fill="auto"/>
          </w:tcPr>
          <w:p w14:paraId="7955794B" w14:textId="0AF8943B" w:rsidR="00D611C7" w:rsidRDefault="00D611C7" w:rsidP="00D611C7">
            <w:pPr>
              <w:pStyle w:val="TF-TEXTOQUADRO"/>
            </w:pPr>
            <w:proofErr w:type="spellStart"/>
            <w:r>
              <w:t>Golang</w:t>
            </w:r>
            <w:proofErr w:type="spellEnd"/>
          </w:p>
        </w:tc>
        <w:tc>
          <w:tcPr>
            <w:tcW w:w="1865" w:type="dxa"/>
            <w:shd w:val="clear" w:color="auto" w:fill="auto"/>
          </w:tcPr>
          <w:p w14:paraId="5F1B38AA" w14:textId="18A2E4F1" w:rsidR="00D611C7" w:rsidRDefault="00D611C7" w:rsidP="00D611C7">
            <w:pPr>
              <w:pStyle w:val="TF-TEXTOQUADRO"/>
            </w:pPr>
            <w:proofErr w:type="spellStart"/>
            <w:r>
              <w:t>Solidity</w:t>
            </w:r>
            <w:proofErr w:type="spellEnd"/>
          </w:p>
        </w:tc>
      </w:tr>
    </w:tbl>
    <w:p w14:paraId="7C7B5EC3" w14:textId="6BBFA00B" w:rsidR="006B0760" w:rsidDel="001A2AE5" w:rsidRDefault="006B0760" w:rsidP="006B0760">
      <w:pPr>
        <w:pStyle w:val="TF-FONTE"/>
        <w:rPr>
          <w:del w:id="47" w:author="Dalton Solano dos Reis" w:date="2022-11-08T21:42:00Z"/>
        </w:rPr>
      </w:pPr>
      <w:r>
        <w:t>Fonte: elaborado pelo autor.</w:t>
      </w:r>
    </w:p>
    <w:p w14:paraId="316BA562" w14:textId="77777777" w:rsidR="00347BC5" w:rsidRPr="00347BC5" w:rsidRDefault="00347BC5" w:rsidP="001A2AE5">
      <w:pPr>
        <w:pStyle w:val="TF-FONTE"/>
        <w:pPrChange w:id="48" w:author="Dalton Solano dos Reis" w:date="2022-11-08T21:42:00Z">
          <w:pPr/>
        </w:pPrChange>
      </w:pPr>
    </w:p>
    <w:p w14:paraId="5F2414E4" w14:textId="42852353" w:rsidR="00F65A09" w:rsidRDefault="00F65A09" w:rsidP="00F65A09">
      <w:pPr>
        <w:pStyle w:val="TF-TEXTO"/>
      </w:pPr>
      <w:r>
        <w:tab/>
        <w:t xml:space="preserve">Como apresentado no Quadro 1, os trabalhos correlatos </w:t>
      </w:r>
      <w:r w:rsidR="001E3BFF">
        <w:t>resolvem</w:t>
      </w:r>
      <w:r>
        <w:t xml:space="preserve"> diferentes problemas</w:t>
      </w:r>
      <w:r w:rsidR="001E3BFF">
        <w:t xml:space="preserve">. </w:t>
      </w:r>
      <w:r>
        <w:t>Menezes (2020) propõe o gerenciamento de autenticação, escritura pública e certidões que vem para auxiliar o sistema burocrático envolvendo os cartórios</w:t>
      </w:r>
      <w:r w:rsidR="00587FA1">
        <w:t>. Junqueira (2020) traz a proposta de deixar os dados pessoais de saúde mais seguro</w:t>
      </w:r>
      <w:r w:rsidR="006F6F25">
        <w:t>s</w:t>
      </w:r>
      <w:r w:rsidR="00587FA1">
        <w:t xml:space="preserve"> e no controle do paciente para que ele possa decidir com quem compartilhar suas informações sobre saúde</w:t>
      </w:r>
      <w:r w:rsidR="00606C80">
        <w:t>. P</w:t>
      </w:r>
      <w:r w:rsidR="00587FA1">
        <w:t>or fim</w:t>
      </w:r>
      <w:r w:rsidR="00606C80">
        <w:t>,</w:t>
      </w:r>
      <w:r w:rsidR="00587FA1">
        <w:t xml:space="preserve"> Abreu (2020) sugere um sistema para o controle de diplomas nas instituições de ensino superior já que o controle é fei</w:t>
      </w:r>
      <w:r w:rsidR="002E71CC">
        <w:t>t</w:t>
      </w:r>
      <w:r w:rsidR="00587FA1">
        <w:t xml:space="preserve">o por cada instituição </w:t>
      </w:r>
      <w:r w:rsidR="002E71CC">
        <w:t xml:space="preserve">à </w:t>
      </w:r>
      <w:r w:rsidR="00587FA1">
        <w:t>parte e o fluxo de emissão e validação desses diplomas é um processo manual e que leva tempo para ser efetuado sem contar as possíveis falsificações no processo.</w:t>
      </w:r>
    </w:p>
    <w:p w14:paraId="23B4FE06" w14:textId="3CF0952B" w:rsidR="00587FA1" w:rsidRDefault="00587FA1" w:rsidP="00F65A09">
      <w:pPr>
        <w:pStyle w:val="TF-TEXTO"/>
        <w:rPr>
          <w:color w:val="000000"/>
        </w:rPr>
      </w:pPr>
      <w:r>
        <w:t xml:space="preserve">Na </w:t>
      </w:r>
      <w:r w:rsidR="00DC7DCC">
        <w:t>construção</w:t>
      </w:r>
      <w:r>
        <w:t xml:space="preserve"> da arquitetura Menezes (2020) e Abreu (2020) usaram a rede </w:t>
      </w:r>
      <w:proofErr w:type="spellStart"/>
      <w:r w:rsidRPr="00587FA1">
        <w:rPr>
          <w:i/>
          <w:iCs/>
        </w:rPr>
        <w:t>Ethereum</w:t>
      </w:r>
      <w:proofErr w:type="spellEnd"/>
      <w:r>
        <w:t xml:space="preserve"> como </w:t>
      </w:r>
      <w:proofErr w:type="spellStart"/>
      <w:r w:rsidRPr="00587FA1">
        <w:rPr>
          <w:i/>
          <w:iCs/>
        </w:rPr>
        <w:t>blockchain</w:t>
      </w:r>
      <w:proofErr w:type="spellEnd"/>
      <w:r>
        <w:rPr>
          <w:i/>
          <w:iCs/>
        </w:rPr>
        <w:t xml:space="preserve">, </w:t>
      </w:r>
      <w:r w:rsidR="00DC7DCC">
        <w:t>que tem como característica ser p</w:t>
      </w:r>
      <w:r w:rsidR="00AF74A1">
        <w:t>ú</w:t>
      </w:r>
      <w:r w:rsidR="00DC7DCC">
        <w:t xml:space="preserve">blica </w:t>
      </w:r>
      <w:r w:rsidR="008D0448">
        <w:t xml:space="preserve">e </w:t>
      </w:r>
      <w:r w:rsidR="00DC7DCC">
        <w:t>ter custo para inserir uma transação. O fato de ser p</w:t>
      </w:r>
      <w:r w:rsidR="00AF74A1">
        <w:t>ú</w:t>
      </w:r>
      <w:r w:rsidR="00DC7DCC">
        <w:t xml:space="preserve">blica significa que qualquer pessoa pode se conectar na rede e virar um nó, assim ajudando a verificar as </w:t>
      </w:r>
      <w:r w:rsidR="00AF74A1">
        <w:t>transações</w:t>
      </w:r>
      <w:r w:rsidR="00DC7DCC">
        <w:t xml:space="preserve">, porém para as transações serem processadas demandam um custo envolvido que quem estiver adicionando terá que pagar, já que os participantes da rede cada vez que processam um bloco, ficam com uma recompensa por ajudar a rede. </w:t>
      </w:r>
      <w:r w:rsidR="008D0448">
        <w:t xml:space="preserve">E </w:t>
      </w:r>
      <w:r w:rsidR="00AF74A1">
        <w:t>a linguagem utilizada</w:t>
      </w:r>
      <w:r w:rsidR="008D0448">
        <w:t xml:space="preserve"> </w:t>
      </w:r>
      <w:r w:rsidR="00AF74A1">
        <w:t>para a construção dos contratos inteligentes</w:t>
      </w:r>
      <w:r w:rsidR="008D0448">
        <w:t xml:space="preserve"> foi a </w:t>
      </w:r>
      <w:proofErr w:type="spellStart"/>
      <w:r w:rsidR="008D0448" w:rsidRPr="00AF74A1">
        <w:rPr>
          <w:i/>
          <w:iCs/>
        </w:rPr>
        <w:t>Solidity</w:t>
      </w:r>
      <w:proofErr w:type="spellEnd"/>
      <w:r w:rsidR="008D0448">
        <w:t xml:space="preserve">, que é a linguagem </w:t>
      </w:r>
      <w:r w:rsidR="00AF74A1">
        <w:t xml:space="preserve">que a rede </w:t>
      </w:r>
      <w:proofErr w:type="spellStart"/>
      <w:r w:rsidR="00AF74A1" w:rsidRPr="00AF74A1">
        <w:rPr>
          <w:i/>
          <w:iCs/>
        </w:rPr>
        <w:t>Ethereum</w:t>
      </w:r>
      <w:proofErr w:type="spellEnd"/>
      <w:r w:rsidR="00AF74A1">
        <w:t xml:space="preserve"> suporta. </w:t>
      </w:r>
      <w:r w:rsidR="00DC7DCC">
        <w:t>Todavia na arquitetura de Junqueira (2020)</w:t>
      </w:r>
      <w:r w:rsidR="00AF74A1">
        <w:t xml:space="preserve"> não há custo de transação envolvido,</w:t>
      </w:r>
      <w:r w:rsidR="00DC7DCC">
        <w:t xml:space="preserve"> pois ela utiliza a rede </w:t>
      </w:r>
      <w:proofErr w:type="spellStart"/>
      <w:r w:rsidR="00DC7DCC" w:rsidRPr="00FF6800">
        <w:rPr>
          <w:color w:val="000000"/>
        </w:rPr>
        <w:t>Hyperledger</w:t>
      </w:r>
      <w:proofErr w:type="spellEnd"/>
      <w:r w:rsidR="00DC7DCC" w:rsidRPr="00FF6800">
        <w:rPr>
          <w:color w:val="000000"/>
        </w:rPr>
        <w:t xml:space="preserve"> </w:t>
      </w:r>
      <w:proofErr w:type="spellStart"/>
      <w:r w:rsidR="00DC7DCC" w:rsidRPr="00FF6800">
        <w:rPr>
          <w:color w:val="000000"/>
        </w:rPr>
        <w:t>Fabric</w:t>
      </w:r>
      <w:proofErr w:type="spellEnd"/>
      <w:r w:rsidR="00DC7DCC">
        <w:rPr>
          <w:color w:val="000000"/>
        </w:rPr>
        <w:t xml:space="preserve"> que possui a característica de ser privada, ou seja, apenas entidades com a devida autenticação v</w:t>
      </w:r>
      <w:r w:rsidR="00AF74A1">
        <w:rPr>
          <w:color w:val="000000"/>
        </w:rPr>
        <w:t>á</w:t>
      </w:r>
      <w:r w:rsidR="00DC7DCC">
        <w:rPr>
          <w:color w:val="000000"/>
        </w:rPr>
        <w:t>lida pode</w:t>
      </w:r>
      <w:r w:rsidR="006807BF">
        <w:rPr>
          <w:color w:val="000000"/>
        </w:rPr>
        <w:t>m</w:t>
      </w:r>
      <w:r w:rsidR="00DC7DCC">
        <w:rPr>
          <w:color w:val="000000"/>
        </w:rPr>
        <w:t xml:space="preserve"> ser um nó da rede, que por sua vez </w:t>
      </w:r>
      <w:r w:rsidR="008D0448">
        <w:rPr>
          <w:color w:val="000000"/>
        </w:rPr>
        <w:t>nessa rede não há custo</w:t>
      </w:r>
      <w:r w:rsidR="00F3670A">
        <w:rPr>
          <w:color w:val="000000"/>
        </w:rPr>
        <w:t>s</w:t>
      </w:r>
      <w:r w:rsidR="008D0448">
        <w:rPr>
          <w:color w:val="000000"/>
        </w:rPr>
        <w:t xml:space="preserve"> monetários para fazer </w:t>
      </w:r>
      <w:r w:rsidR="00EC36E3">
        <w:rPr>
          <w:color w:val="000000"/>
        </w:rPr>
        <w:t>transações</w:t>
      </w:r>
      <w:r w:rsidR="008D0448">
        <w:rPr>
          <w:color w:val="000000"/>
        </w:rPr>
        <w:t>, apenas custo</w:t>
      </w:r>
      <w:r w:rsidR="00EC36E3">
        <w:rPr>
          <w:color w:val="000000"/>
        </w:rPr>
        <w:t>s</w:t>
      </w:r>
      <w:r w:rsidR="008D0448">
        <w:rPr>
          <w:color w:val="000000"/>
        </w:rPr>
        <w:t xml:space="preserve"> computacionais.</w:t>
      </w:r>
      <w:r w:rsidR="00AF74A1">
        <w:rPr>
          <w:color w:val="000000"/>
        </w:rPr>
        <w:t xml:space="preserve"> E a linguagem utilizada para a construção dos contratos inteligentes foi </w:t>
      </w:r>
      <w:proofErr w:type="spellStart"/>
      <w:r w:rsidR="00AF74A1">
        <w:rPr>
          <w:color w:val="000000"/>
        </w:rPr>
        <w:t>Golang</w:t>
      </w:r>
      <w:proofErr w:type="spellEnd"/>
      <w:r w:rsidR="00AF74A1">
        <w:rPr>
          <w:color w:val="000000"/>
        </w:rPr>
        <w:t xml:space="preserve">, já que </w:t>
      </w:r>
      <w:r w:rsidR="00AF74A1">
        <w:t xml:space="preserve">a rede </w:t>
      </w:r>
      <w:proofErr w:type="spellStart"/>
      <w:r w:rsidR="00AF74A1" w:rsidRPr="00FF6800">
        <w:rPr>
          <w:color w:val="000000"/>
        </w:rPr>
        <w:t>Hyperledger</w:t>
      </w:r>
      <w:proofErr w:type="spellEnd"/>
      <w:r w:rsidR="00AF74A1" w:rsidRPr="00FF6800">
        <w:rPr>
          <w:color w:val="000000"/>
        </w:rPr>
        <w:t xml:space="preserve"> </w:t>
      </w:r>
      <w:proofErr w:type="spellStart"/>
      <w:r w:rsidR="00AF74A1" w:rsidRPr="00FF6800">
        <w:rPr>
          <w:color w:val="000000"/>
        </w:rPr>
        <w:t>Fabric</w:t>
      </w:r>
      <w:proofErr w:type="spellEnd"/>
      <w:r w:rsidR="00AF74A1">
        <w:rPr>
          <w:color w:val="000000"/>
        </w:rPr>
        <w:t xml:space="preserve"> suporta </w:t>
      </w:r>
      <w:proofErr w:type="spellStart"/>
      <w:r w:rsidR="00AF74A1">
        <w:rPr>
          <w:color w:val="000000"/>
        </w:rPr>
        <w:t>Golang</w:t>
      </w:r>
      <w:proofErr w:type="spellEnd"/>
      <w:r w:rsidR="00AF74A1">
        <w:rPr>
          <w:color w:val="000000"/>
        </w:rPr>
        <w:t>, Javascript e Java.</w:t>
      </w:r>
    </w:p>
    <w:p w14:paraId="11BC4C9C" w14:textId="7483C0F7" w:rsidR="008D0448" w:rsidRDefault="008D0448" w:rsidP="00F65A09">
      <w:pPr>
        <w:pStyle w:val="TF-TEXTO"/>
      </w:pPr>
      <w:r>
        <w:rPr>
          <w:color w:val="000000"/>
        </w:rPr>
        <w:t xml:space="preserve">Para a interação do usuário com os sistemas, </w:t>
      </w:r>
      <w:r>
        <w:t>Menezes (2020) e Abreu (2020) utilizaram de uma aplicação web para fazer as interações e Junqueira (2020) utilizou de uma aplicação móvel</w:t>
      </w:r>
      <w:r w:rsidR="006153A7">
        <w:t>. N</w:t>
      </w:r>
      <w:r>
        <w:t>esse quesito indiferente qual solução escolhida o importante é o usuário conseguir interagir com o sistema de forma fácil.</w:t>
      </w:r>
    </w:p>
    <w:p w14:paraId="3A5BCDB4" w14:textId="7F92693B" w:rsidR="00F65A09" w:rsidRDefault="00AF74A1" w:rsidP="003113A4">
      <w:pPr>
        <w:pStyle w:val="TF-TEXTO"/>
        <w:rPr>
          <w:color w:val="000000"/>
        </w:rPr>
      </w:pPr>
      <w:r>
        <w:t>A partir da comparação das características</w:t>
      </w:r>
      <w:r w:rsidR="0080733D">
        <w:t xml:space="preserve">, é evidente que cada rede de </w:t>
      </w:r>
      <w:proofErr w:type="spellStart"/>
      <w:r w:rsidR="0080733D" w:rsidRPr="003F08FE">
        <w:rPr>
          <w:i/>
          <w:iCs/>
        </w:rPr>
        <w:t>blockchain</w:t>
      </w:r>
      <w:proofErr w:type="spellEnd"/>
      <w:r w:rsidR="0080733D">
        <w:t xml:space="preserve"> possui suas vantagens e que tod</w:t>
      </w:r>
      <w:r w:rsidR="001E0DAC">
        <w:t>a</w:t>
      </w:r>
      <w:r w:rsidR="0080733D">
        <w:t>s apresentam características marcantes como a descentralização, confiança e verificação dos dados sem a necessidade de um uma agente terceiro. Diante desse contexto</w:t>
      </w:r>
      <w:r w:rsidR="003113A4">
        <w:t>,</w:t>
      </w:r>
      <w:r w:rsidR="00D87D39">
        <w:t xml:space="preserve"> a proposta do protótipo </w:t>
      </w:r>
      <w:r w:rsidR="00A4605A">
        <w:t xml:space="preserve">é </w:t>
      </w:r>
      <w:r w:rsidR="00D87D39">
        <w:t xml:space="preserve">implementar uma rede </w:t>
      </w:r>
      <w:proofErr w:type="spellStart"/>
      <w:r w:rsidR="00D87D39" w:rsidRPr="00FF6800">
        <w:rPr>
          <w:color w:val="000000"/>
        </w:rPr>
        <w:t>Hyperledger</w:t>
      </w:r>
      <w:proofErr w:type="spellEnd"/>
      <w:r w:rsidR="00D87D39" w:rsidRPr="00FF6800">
        <w:rPr>
          <w:color w:val="000000"/>
        </w:rPr>
        <w:t xml:space="preserve"> </w:t>
      </w:r>
      <w:proofErr w:type="spellStart"/>
      <w:r w:rsidR="00D87D39" w:rsidRPr="00FF6800">
        <w:rPr>
          <w:color w:val="000000"/>
        </w:rPr>
        <w:t>Fabric</w:t>
      </w:r>
      <w:proofErr w:type="spellEnd"/>
      <w:r w:rsidR="003113A4">
        <w:rPr>
          <w:color w:val="000000"/>
        </w:rPr>
        <w:t xml:space="preserve">, uma rede </w:t>
      </w:r>
      <w:proofErr w:type="spellStart"/>
      <w:r w:rsidR="003113A4">
        <w:rPr>
          <w:color w:val="000000"/>
        </w:rPr>
        <w:t>permissionada</w:t>
      </w:r>
      <w:proofErr w:type="spellEnd"/>
      <w:r w:rsidR="003113A4">
        <w:rPr>
          <w:color w:val="000000"/>
        </w:rPr>
        <w:t>,</w:t>
      </w:r>
      <w:r w:rsidR="00D87D39">
        <w:rPr>
          <w:color w:val="000000"/>
        </w:rPr>
        <w:t xml:space="preserve"> para o controle do ciclo de vida</w:t>
      </w:r>
      <w:r w:rsidR="00B74EA1">
        <w:rPr>
          <w:color w:val="000000"/>
        </w:rPr>
        <w:t xml:space="preserve"> de carros</w:t>
      </w:r>
      <w:r w:rsidR="00D87D39">
        <w:rPr>
          <w:color w:val="000000"/>
        </w:rPr>
        <w:t xml:space="preserve">, </w:t>
      </w:r>
      <w:r w:rsidR="003113A4">
        <w:rPr>
          <w:color w:val="000000"/>
        </w:rPr>
        <w:t>de tal modo</w:t>
      </w:r>
      <w:r w:rsidR="00D87D39">
        <w:rPr>
          <w:color w:val="000000"/>
        </w:rPr>
        <w:t xml:space="preserve"> </w:t>
      </w:r>
      <w:r w:rsidR="003113A4">
        <w:rPr>
          <w:color w:val="000000"/>
        </w:rPr>
        <w:t xml:space="preserve">que </w:t>
      </w:r>
      <w:r w:rsidR="00D87D39">
        <w:rPr>
          <w:color w:val="000000"/>
        </w:rPr>
        <w:t>apenas nós que são permitidos</w:t>
      </w:r>
      <w:r w:rsidR="003113A4">
        <w:rPr>
          <w:color w:val="000000"/>
        </w:rPr>
        <w:t xml:space="preserve"> poderão</w:t>
      </w:r>
      <w:r w:rsidR="00D87D39">
        <w:rPr>
          <w:color w:val="000000"/>
        </w:rPr>
        <w:t xml:space="preserve"> participar</w:t>
      </w:r>
      <w:r w:rsidR="003113A4">
        <w:rPr>
          <w:color w:val="000000"/>
        </w:rPr>
        <w:t xml:space="preserve"> da rede</w:t>
      </w:r>
      <w:r w:rsidR="00D87D39">
        <w:rPr>
          <w:color w:val="000000"/>
        </w:rPr>
        <w:t>, como fabricantes, concessionárias, mecânicas e outras entidades envolvidas</w:t>
      </w:r>
      <w:r w:rsidR="003113A4">
        <w:rPr>
          <w:color w:val="000000"/>
        </w:rPr>
        <w:t>.</w:t>
      </w:r>
      <w:r w:rsidR="00D87D39">
        <w:rPr>
          <w:color w:val="000000"/>
        </w:rPr>
        <w:t xml:space="preserve"> </w:t>
      </w:r>
      <w:r w:rsidR="003E0C10">
        <w:rPr>
          <w:color w:val="000000"/>
        </w:rPr>
        <w:t>A partir disto</w:t>
      </w:r>
      <w:r w:rsidR="003113A4">
        <w:rPr>
          <w:color w:val="000000"/>
        </w:rPr>
        <w:t>, entender</w:t>
      </w:r>
      <w:r w:rsidR="00D87D39">
        <w:rPr>
          <w:color w:val="000000"/>
        </w:rPr>
        <w:t xml:space="preserve"> se a solução é viável e traz benefícios quando comparado com </w:t>
      </w:r>
      <w:r w:rsidR="003113A4">
        <w:rPr>
          <w:color w:val="000000"/>
        </w:rPr>
        <w:t>o processo que está disponível atualmente.</w:t>
      </w:r>
    </w:p>
    <w:p w14:paraId="17973668" w14:textId="04A72438" w:rsidR="007E5487" w:rsidRDefault="007E5487" w:rsidP="003113A4">
      <w:pPr>
        <w:pStyle w:val="TF-TEXTO"/>
        <w:rPr>
          <w:color w:val="000000"/>
        </w:rPr>
      </w:pPr>
    </w:p>
    <w:p w14:paraId="1B2521B5" w14:textId="02D0994D" w:rsidR="007E5487" w:rsidRDefault="007E5487" w:rsidP="003113A4">
      <w:pPr>
        <w:pStyle w:val="TF-TEXTO"/>
      </w:pPr>
    </w:p>
    <w:p w14:paraId="1795E003" w14:textId="77777777" w:rsidR="00347BC5" w:rsidRPr="00F65A09" w:rsidRDefault="00347BC5" w:rsidP="003113A4">
      <w:pPr>
        <w:pStyle w:val="TF-TEXTO"/>
      </w:pPr>
    </w:p>
    <w:p w14:paraId="51E0058B" w14:textId="77777777" w:rsidR="00451B94" w:rsidRDefault="00451B94" w:rsidP="00E638A0">
      <w:pPr>
        <w:pStyle w:val="Ttulo2"/>
      </w:pPr>
      <w:r>
        <w:t>REQUISITOS PRINCIPAIS DO PROBLEMA A SER TRABALHADO</w:t>
      </w:r>
      <w:bookmarkEnd w:id="37"/>
      <w:bookmarkEnd w:id="38"/>
      <w:bookmarkEnd w:id="39"/>
      <w:bookmarkEnd w:id="40"/>
      <w:bookmarkEnd w:id="41"/>
      <w:bookmarkEnd w:id="42"/>
      <w:bookmarkEnd w:id="43"/>
    </w:p>
    <w:p w14:paraId="1A41784B" w14:textId="63C6F4BF" w:rsidR="00451B94" w:rsidRDefault="007E5487" w:rsidP="00451B94">
      <w:pPr>
        <w:pStyle w:val="TF-TEXTO"/>
      </w:pPr>
      <w:r>
        <w:t xml:space="preserve">O protótipo proposto deverá: </w:t>
      </w:r>
    </w:p>
    <w:p w14:paraId="62A82039" w14:textId="0936359D" w:rsidR="007E5487" w:rsidRDefault="00334D95" w:rsidP="007E5487">
      <w:pPr>
        <w:pStyle w:val="TF-TEXTO"/>
        <w:numPr>
          <w:ilvl w:val="2"/>
          <w:numId w:val="20"/>
        </w:numPr>
      </w:pPr>
      <w:r>
        <w:lastRenderedPageBreak/>
        <w:t>armazenar</w:t>
      </w:r>
      <w:r w:rsidR="007E5487">
        <w:t xml:space="preserve"> o cadastro de um carro</w:t>
      </w:r>
      <w:r>
        <w:t xml:space="preserve"> na rede</w:t>
      </w:r>
      <w:r w:rsidR="007E5487">
        <w:t xml:space="preserve"> (Requisito Funcional - RF)</w:t>
      </w:r>
      <w:r w:rsidR="00463A92">
        <w:t>;</w:t>
      </w:r>
    </w:p>
    <w:p w14:paraId="15E21FB8" w14:textId="7FB38A45" w:rsidR="007E5487" w:rsidRDefault="00A90BC4" w:rsidP="007E5487">
      <w:pPr>
        <w:pStyle w:val="TF-TEXTO"/>
        <w:numPr>
          <w:ilvl w:val="2"/>
          <w:numId w:val="20"/>
        </w:numPr>
      </w:pPr>
      <w:r>
        <w:t>permitir mo</w:t>
      </w:r>
      <w:r w:rsidR="007E5487">
        <w:t>ntadoras insiram novos carros na rede (Requisito Funcional - RF)</w:t>
      </w:r>
      <w:r w:rsidR="00463A92">
        <w:t>;</w:t>
      </w:r>
    </w:p>
    <w:p w14:paraId="3789B7F0" w14:textId="25CC68C9" w:rsidR="007E5487" w:rsidRDefault="00A90BC4" w:rsidP="007E5487">
      <w:pPr>
        <w:pStyle w:val="TF-TEXTO"/>
        <w:numPr>
          <w:ilvl w:val="2"/>
          <w:numId w:val="20"/>
        </w:numPr>
      </w:pPr>
      <w:r>
        <w:t>permitir c</w:t>
      </w:r>
      <w:r w:rsidR="007E5487">
        <w:t>oncessionárias vendam um carro para uma pessoa</w:t>
      </w:r>
      <w:r w:rsidR="00334D95">
        <w:t xml:space="preserve"> e atribuam esse carro na rede</w:t>
      </w:r>
      <w:r w:rsidR="007E5487">
        <w:t xml:space="preserve"> (Requisito Funcional - RF)</w:t>
      </w:r>
      <w:r w:rsidR="00463A92">
        <w:t>;</w:t>
      </w:r>
    </w:p>
    <w:p w14:paraId="24695073" w14:textId="2DDCBA44" w:rsidR="007E5487" w:rsidRDefault="00A90BC4" w:rsidP="007E5487">
      <w:pPr>
        <w:pStyle w:val="TF-TEXTO"/>
        <w:numPr>
          <w:ilvl w:val="2"/>
          <w:numId w:val="20"/>
        </w:numPr>
      </w:pPr>
      <w:r>
        <w:t xml:space="preserve">permitir </w:t>
      </w:r>
      <w:r w:rsidR="00F91FAD">
        <w:t>m</w:t>
      </w:r>
      <w:r w:rsidR="007E5487">
        <w:t>ecânicas adicionem manutenções feitas</w:t>
      </w:r>
      <w:r w:rsidR="00334D95">
        <w:t xml:space="preserve"> na rede</w:t>
      </w:r>
      <w:r w:rsidR="007E5487">
        <w:t xml:space="preserve"> (Requisito Funcional - RF)</w:t>
      </w:r>
      <w:r w:rsidR="00463A92">
        <w:t>;</w:t>
      </w:r>
    </w:p>
    <w:p w14:paraId="29A43FBD" w14:textId="456A65B9" w:rsidR="00F91FAD" w:rsidRDefault="00F91FAD" w:rsidP="00F91FAD">
      <w:pPr>
        <w:pStyle w:val="TF-TEXTO"/>
        <w:numPr>
          <w:ilvl w:val="2"/>
          <w:numId w:val="20"/>
        </w:numPr>
      </w:pPr>
      <w:r>
        <w:t>permitir transferências de carros entre pessoas</w:t>
      </w:r>
      <w:r w:rsidR="00334D95">
        <w:t xml:space="preserve"> na rede</w:t>
      </w:r>
      <w:r>
        <w:t xml:space="preserve"> (Requisito Funcional - RF)</w:t>
      </w:r>
      <w:r w:rsidR="00463A92">
        <w:t>;</w:t>
      </w:r>
    </w:p>
    <w:p w14:paraId="1DCD55E2" w14:textId="206B13C2" w:rsidR="00500BDD" w:rsidRDefault="00500BDD" w:rsidP="00500BDD">
      <w:pPr>
        <w:pStyle w:val="TF-TEXTO"/>
        <w:numPr>
          <w:ilvl w:val="2"/>
          <w:numId w:val="20"/>
        </w:numPr>
      </w:pPr>
      <w:r>
        <w:t>ser capaz de identificar transferências inv</w:t>
      </w:r>
      <w:r w:rsidR="00ED0B68">
        <w:t>á</w:t>
      </w:r>
      <w:r>
        <w:t>lidas de carros entre pessoas na rede (Requisito Funcional - RF);</w:t>
      </w:r>
    </w:p>
    <w:p w14:paraId="4753518D" w14:textId="46E1C24F" w:rsidR="00463A92" w:rsidRDefault="00463A92" w:rsidP="00463A92">
      <w:pPr>
        <w:pStyle w:val="TF-TEXTO"/>
        <w:numPr>
          <w:ilvl w:val="2"/>
          <w:numId w:val="20"/>
        </w:numPr>
      </w:pPr>
      <w:r w:rsidRPr="00463A92">
        <w:t xml:space="preserve">disponibilizar uma API que se comunique com a </w:t>
      </w:r>
      <w:proofErr w:type="spellStart"/>
      <w:r w:rsidRPr="00463A92">
        <w:rPr>
          <w:i/>
          <w:iCs/>
        </w:rPr>
        <w:t>blockchain</w:t>
      </w:r>
      <w:proofErr w:type="spellEnd"/>
      <w:r w:rsidR="00AE5109">
        <w:t xml:space="preserve"> </w:t>
      </w:r>
      <w:r>
        <w:t>(</w:t>
      </w:r>
      <w:r w:rsidR="00D76120">
        <w:t>Requisito Não Funcional - RNF</w:t>
      </w:r>
      <w:r>
        <w:t>);</w:t>
      </w:r>
    </w:p>
    <w:p w14:paraId="178A726E" w14:textId="0090C715" w:rsidR="00AE5109" w:rsidRDefault="00AE5109" w:rsidP="00AE5109">
      <w:pPr>
        <w:pStyle w:val="TF-TEXTO"/>
        <w:numPr>
          <w:ilvl w:val="2"/>
          <w:numId w:val="20"/>
        </w:numPr>
      </w:pPr>
      <w:r>
        <w:t>disponibilizar uma interface</w:t>
      </w:r>
      <w:r w:rsidR="005E578C">
        <w:t xml:space="preserve"> web</w:t>
      </w:r>
      <w:r>
        <w:t xml:space="preserve"> para interação </w:t>
      </w:r>
      <w:r w:rsidR="005E578C">
        <w:t>(Requisito Não Funcional - RNF)</w:t>
      </w:r>
      <w:r>
        <w:t>;</w:t>
      </w:r>
    </w:p>
    <w:p w14:paraId="3A4D0B5F" w14:textId="3FBD7D19" w:rsidR="007E5487" w:rsidRPr="00F91FAD" w:rsidRDefault="00A90BC4" w:rsidP="007E5487">
      <w:pPr>
        <w:pStyle w:val="TF-TEXTO"/>
        <w:numPr>
          <w:ilvl w:val="2"/>
          <w:numId w:val="20"/>
        </w:numPr>
      </w:pPr>
      <w:r>
        <w:t xml:space="preserve">utilizar rede </w:t>
      </w:r>
      <w:proofErr w:type="spellStart"/>
      <w:r w:rsidRPr="00FF6800">
        <w:rPr>
          <w:color w:val="000000"/>
        </w:rPr>
        <w:t>Hyperledger</w:t>
      </w:r>
      <w:proofErr w:type="spellEnd"/>
      <w:r w:rsidRPr="00FF6800">
        <w:rPr>
          <w:color w:val="000000"/>
        </w:rPr>
        <w:t xml:space="preserve"> </w:t>
      </w:r>
      <w:proofErr w:type="spellStart"/>
      <w:r w:rsidRPr="00FF6800">
        <w:rPr>
          <w:color w:val="000000"/>
        </w:rPr>
        <w:t>Fabric</w:t>
      </w:r>
      <w:proofErr w:type="spellEnd"/>
      <w:r>
        <w:rPr>
          <w:color w:val="000000"/>
        </w:rPr>
        <w:t xml:space="preserve"> </w:t>
      </w:r>
      <w:r>
        <w:t>(Requisito Não Funcional - RNF</w:t>
      </w:r>
      <w:r w:rsidR="00AE5109">
        <w:t>)</w:t>
      </w:r>
      <w:r w:rsidR="00AE5109">
        <w:rPr>
          <w:color w:val="000000"/>
        </w:rPr>
        <w:t>;</w:t>
      </w:r>
    </w:p>
    <w:p w14:paraId="03175906" w14:textId="2A9224DD" w:rsidR="00F91FAD" w:rsidRDefault="00F91FAD" w:rsidP="007E5487">
      <w:pPr>
        <w:pStyle w:val="TF-TEXTO"/>
        <w:numPr>
          <w:ilvl w:val="2"/>
          <w:numId w:val="20"/>
        </w:numPr>
      </w:pPr>
      <w:r>
        <w:rPr>
          <w:color w:val="000000"/>
        </w:rPr>
        <w:t xml:space="preserve">utilizar contratos inteligentes para definir regras das transações </w:t>
      </w:r>
      <w:r>
        <w:t>(Requisito Não Funcional - RNF)</w:t>
      </w:r>
      <w:r w:rsidR="00BF5F2D">
        <w:t>.</w:t>
      </w:r>
    </w:p>
    <w:p w14:paraId="5CB0A412" w14:textId="77777777" w:rsidR="00451B94" w:rsidRDefault="00451B94" w:rsidP="00E638A0">
      <w:pPr>
        <w:pStyle w:val="Ttulo2"/>
      </w:pPr>
      <w:r>
        <w:t>METODOLOGIA</w:t>
      </w:r>
    </w:p>
    <w:p w14:paraId="4ACC7538" w14:textId="77777777" w:rsidR="00451B94" w:rsidRPr="007E0D87" w:rsidRDefault="00451B94" w:rsidP="00447944">
      <w:pPr>
        <w:pStyle w:val="TF-TEXTO"/>
        <w:ind w:firstLine="567"/>
      </w:pPr>
      <w:r w:rsidRPr="007E0D87">
        <w:t>O trabalho será desenvolvido observando as seguintes etapas:</w:t>
      </w:r>
    </w:p>
    <w:p w14:paraId="3E20A20D" w14:textId="1C1F3298" w:rsidR="00447944" w:rsidRDefault="00447944" w:rsidP="00447944">
      <w:pPr>
        <w:pStyle w:val="TF-TEXTO"/>
        <w:numPr>
          <w:ilvl w:val="0"/>
          <w:numId w:val="23"/>
        </w:numPr>
      </w:pPr>
      <w:r w:rsidRPr="00447944">
        <w:t xml:space="preserve">levantamento bibliográfico: realizar levantamento bibliográfico com relação a implementação de soluções utilizando </w:t>
      </w:r>
      <w:proofErr w:type="spellStart"/>
      <w:r>
        <w:rPr>
          <w:i/>
          <w:iCs/>
        </w:rPr>
        <w:t>b</w:t>
      </w:r>
      <w:r w:rsidRPr="00447944">
        <w:rPr>
          <w:i/>
          <w:iCs/>
        </w:rPr>
        <w:t>lockchain</w:t>
      </w:r>
      <w:proofErr w:type="spellEnd"/>
      <w:r w:rsidR="00C35332">
        <w:t xml:space="preserve"> e contratos inteligentes</w:t>
      </w:r>
      <w:r w:rsidR="00302CC0">
        <w:t>.</w:t>
      </w:r>
      <w:r w:rsidR="004E7A7B">
        <w:t xml:space="preserve"> </w:t>
      </w:r>
      <w:r w:rsidRPr="00447944">
        <w:t>Pesquisar também a bibliografia referente a implementação de</w:t>
      </w:r>
      <w:r>
        <w:t xml:space="preserve"> redes com </w:t>
      </w:r>
      <w:proofErr w:type="spellStart"/>
      <w:r w:rsidRPr="00FF6800">
        <w:rPr>
          <w:color w:val="000000"/>
        </w:rPr>
        <w:t>Hyperledger</w:t>
      </w:r>
      <w:proofErr w:type="spellEnd"/>
      <w:r w:rsidRPr="00FF6800">
        <w:rPr>
          <w:color w:val="000000"/>
        </w:rPr>
        <w:t xml:space="preserve"> </w:t>
      </w:r>
      <w:proofErr w:type="spellStart"/>
      <w:r w:rsidRPr="00FF6800">
        <w:rPr>
          <w:color w:val="000000"/>
        </w:rPr>
        <w:t>Fabric</w:t>
      </w:r>
      <w:proofErr w:type="spellEnd"/>
      <w:r w:rsidR="00463A92">
        <w:t>;</w:t>
      </w:r>
    </w:p>
    <w:p w14:paraId="2DE0E1BE" w14:textId="6079ECD2" w:rsidR="00447944" w:rsidRPr="00424AD5" w:rsidRDefault="00447944" w:rsidP="00447944">
      <w:pPr>
        <w:pStyle w:val="TF-TEXTO"/>
        <w:numPr>
          <w:ilvl w:val="0"/>
          <w:numId w:val="23"/>
        </w:numPr>
      </w:pPr>
      <w:r w:rsidRPr="00447944">
        <w:t>refinamento de requisitos: realizar um refinamento dos requisitos tomando como base a pesquisa realizada</w:t>
      </w:r>
      <w:r w:rsidR="00463A92">
        <w:t>;</w:t>
      </w:r>
    </w:p>
    <w:p w14:paraId="28C67D8D" w14:textId="2C255F4B" w:rsidR="001E2EE2" w:rsidRDefault="001E2EE2" w:rsidP="001E2EE2">
      <w:pPr>
        <w:pStyle w:val="TF-TEXTO"/>
        <w:numPr>
          <w:ilvl w:val="0"/>
          <w:numId w:val="23"/>
        </w:numPr>
      </w:pPr>
      <w:r w:rsidRPr="001E2EE2">
        <w:t xml:space="preserve">especificação da arquitetura da </w:t>
      </w:r>
      <w:r w:rsidR="00463A92">
        <w:t xml:space="preserve">rede </w:t>
      </w:r>
      <w:proofErr w:type="spellStart"/>
      <w:r w:rsidR="00463A92" w:rsidRPr="001E2EE2">
        <w:rPr>
          <w:i/>
          <w:iCs/>
        </w:rPr>
        <w:t>blockchain</w:t>
      </w:r>
      <w:proofErr w:type="spellEnd"/>
      <w:r w:rsidRPr="001E2EE2">
        <w:t xml:space="preserve">: nesta etapa </w:t>
      </w:r>
      <w:r>
        <w:t xml:space="preserve">será definido como a rede </w:t>
      </w:r>
      <w:proofErr w:type="spellStart"/>
      <w:r w:rsidRPr="001E2EE2">
        <w:rPr>
          <w:i/>
          <w:iCs/>
        </w:rPr>
        <w:t>blockchain</w:t>
      </w:r>
      <w:proofErr w:type="spellEnd"/>
      <w:r>
        <w:t xml:space="preserve"> dentro do </w:t>
      </w:r>
      <w:proofErr w:type="spellStart"/>
      <w:r w:rsidRPr="00FF6800">
        <w:rPr>
          <w:color w:val="000000"/>
        </w:rPr>
        <w:t>Hyperledger</w:t>
      </w:r>
      <w:proofErr w:type="spellEnd"/>
      <w:r w:rsidRPr="00FF6800">
        <w:rPr>
          <w:color w:val="000000"/>
        </w:rPr>
        <w:t xml:space="preserve"> </w:t>
      </w:r>
      <w:proofErr w:type="spellStart"/>
      <w:r w:rsidRPr="00FF6800">
        <w:rPr>
          <w:color w:val="000000"/>
        </w:rPr>
        <w:t>Fabric</w:t>
      </w:r>
      <w:proofErr w:type="spellEnd"/>
      <w:r>
        <w:t xml:space="preserve"> será desenvolvid</w:t>
      </w:r>
      <w:r w:rsidR="00302CC0">
        <w:t>a</w:t>
      </w:r>
      <w:r>
        <w:t xml:space="preserve"> com suas configurações</w:t>
      </w:r>
      <w:r w:rsidR="00463A92">
        <w:t>;</w:t>
      </w:r>
    </w:p>
    <w:p w14:paraId="36DA7F40" w14:textId="0B352D40" w:rsidR="001E2EE2" w:rsidRPr="001E2EE2" w:rsidRDefault="001E2EE2" w:rsidP="008235FE">
      <w:pPr>
        <w:pStyle w:val="TF-TEXTO"/>
        <w:numPr>
          <w:ilvl w:val="0"/>
          <w:numId w:val="23"/>
        </w:numPr>
      </w:pPr>
      <w:r>
        <w:t xml:space="preserve">desenvolvimento da rede e dos contratos inteligentes: nesta etapa será implementado a arquitetura e regras de negócio para o funcionamento da rede </w:t>
      </w:r>
      <w:proofErr w:type="spellStart"/>
      <w:r w:rsidRPr="001E2EE2">
        <w:rPr>
          <w:i/>
          <w:iCs/>
        </w:rPr>
        <w:t>blockchain</w:t>
      </w:r>
      <w:proofErr w:type="spellEnd"/>
      <w:r w:rsidR="00463A92" w:rsidRPr="00463A92">
        <w:t>;</w:t>
      </w:r>
    </w:p>
    <w:p w14:paraId="67EEA8D1" w14:textId="2608109C" w:rsidR="001E2EE2" w:rsidRDefault="001E2EE2" w:rsidP="008235FE">
      <w:pPr>
        <w:pStyle w:val="TF-TEXTO"/>
        <w:numPr>
          <w:ilvl w:val="0"/>
          <w:numId w:val="23"/>
        </w:numPr>
      </w:pPr>
      <w:r w:rsidRPr="001E2EE2">
        <w:t xml:space="preserve">desenvolvimento da API: nesta etapa será desenvolvida a API responsável por fazer a </w:t>
      </w:r>
      <w:r>
        <w:t>comunicação</w:t>
      </w:r>
      <w:r w:rsidRPr="001E2EE2">
        <w:t xml:space="preserve"> com a rede </w:t>
      </w:r>
      <w:proofErr w:type="spellStart"/>
      <w:r w:rsidRPr="001E2EE2">
        <w:rPr>
          <w:i/>
          <w:iCs/>
        </w:rPr>
        <w:t>blockchain</w:t>
      </w:r>
      <w:proofErr w:type="spellEnd"/>
      <w:r w:rsidR="00463A92">
        <w:t>;</w:t>
      </w:r>
    </w:p>
    <w:p w14:paraId="1E72002C" w14:textId="79D305B5" w:rsidR="00463A92" w:rsidRDefault="00463A92" w:rsidP="008235FE">
      <w:pPr>
        <w:pStyle w:val="TF-TEXTO"/>
        <w:numPr>
          <w:ilvl w:val="0"/>
          <w:numId w:val="23"/>
        </w:numPr>
      </w:pPr>
      <w:r w:rsidRPr="001E2EE2">
        <w:t xml:space="preserve">desenvolvimento </w:t>
      </w:r>
      <w:r>
        <w:t xml:space="preserve">da interface </w:t>
      </w:r>
      <w:r w:rsidR="00905638">
        <w:t>com usuário</w:t>
      </w:r>
      <w:r>
        <w:t xml:space="preserve">: </w:t>
      </w:r>
      <w:r w:rsidRPr="001E2EE2">
        <w:t>nesta etapa será desenvolvida</w:t>
      </w:r>
      <w:r>
        <w:t xml:space="preserve"> uma simples interface </w:t>
      </w:r>
      <w:r w:rsidR="00905638">
        <w:t xml:space="preserve">web </w:t>
      </w:r>
      <w:r>
        <w:t>para a interação com os dados</w:t>
      </w:r>
      <w:r w:rsidR="00BF5F2D">
        <w:t>;</w:t>
      </w:r>
    </w:p>
    <w:p w14:paraId="25F151CE" w14:textId="1B7964D6" w:rsidR="00463A92" w:rsidRDefault="00463A92" w:rsidP="008235FE">
      <w:pPr>
        <w:pStyle w:val="TF-TEXTO"/>
        <w:numPr>
          <w:ilvl w:val="0"/>
          <w:numId w:val="23"/>
        </w:numPr>
      </w:pPr>
      <w:r>
        <w:t xml:space="preserve">testes: simular uso real do </w:t>
      </w:r>
      <w:r w:rsidR="00394A37">
        <w:t>protótipo</w:t>
      </w:r>
      <w:r>
        <w:t>, adicionando carros, inserindo manutenções, fazendo transferências de carros para verificar se tudo funciona e se todos os nós funcionam corretamente</w:t>
      </w:r>
      <w:r w:rsidR="00DA2CE1">
        <w:t>, permitindo avaliar a viabilidade d</w:t>
      </w:r>
      <w:r w:rsidR="00394A37">
        <w:t>a solução construída.</w:t>
      </w:r>
    </w:p>
    <w:p w14:paraId="725FEB90" w14:textId="77777777" w:rsidR="00AE5109" w:rsidRPr="00424AD5" w:rsidRDefault="00AE5109" w:rsidP="00AE5109">
      <w:pPr>
        <w:pStyle w:val="TF-TEXTO"/>
      </w:pPr>
    </w:p>
    <w:p w14:paraId="68FE02CA" w14:textId="77777777"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3519A3">
        <w:t xml:space="preserve">Quadro </w:t>
      </w:r>
      <w:r w:rsidR="003519A3">
        <w:rPr>
          <w:noProof/>
        </w:rPr>
        <w:t>1</w:t>
      </w:r>
      <w:r w:rsidR="0060060C">
        <w:fldChar w:fldCharType="end"/>
      </w:r>
      <w:r>
        <w:t>.</w:t>
      </w:r>
    </w:p>
    <w:p w14:paraId="73BDF8FD" w14:textId="77777777" w:rsidR="00451B94" w:rsidRPr="007E0D87" w:rsidRDefault="0060060C" w:rsidP="005B2E12">
      <w:pPr>
        <w:pStyle w:val="TF-LEGENDA"/>
      </w:pPr>
      <w:bookmarkStart w:id="49" w:name="_Ref98650273"/>
      <w:r>
        <w:t xml:space="preserve">Quadro </w:t>
      </w:r>
      <w:r>
        <w:fldChar w:fldCharType="begin"/>
      </w:r>
      <w:r>
        <w:instrText>SEQ Quadro \* ARABIC</w:instrText>
      </w:r>
      <w:r>
        <w:fldChar w:fldCharType="separate"/>
      </w:r>
      <w:r w:rsidR="003519A3">
        <w:rPr>
          <w:noProof/>
        </w:rPr>
        <w:t>1</w:t>
      </w:r>
      <w:r>
        <w:fldChar w:fldCharType="end"/>
      </w:r>
      <w:bookmarkEnd w:id="49"/>
      <w:r w:rsidR="00451B94" w:rsidRPr="007E0D87">
        <w:t xml:space="preserve"> - Cronograma</w:t>
      </w:r>
    </w:p>
    <w:tbl>
      <w:tblPr>
        <w:tblW w:w="90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209"/>
        <w:gridCol w:w="274"/>
        <w:gridCol w:w="286"/>
        <w:gridCol w:w="285"/>
        <w:gridCol w:w="286"/>
        <w:gridCol w:w="285"/>
        <w:gridCol w:w="286"/>
        <w:gridCol w:w="285"/>
        <w:gridCol w:w="286"/>
        <w:gridCol w:w="285"/>
        <w:gridCol w:w="290"/>
        <w:gridCol w:w="9"/>
      </w:tblGrid>
      <w:tr w:rsidR="00451B94" w:rsidRPr="007E0D87" w14:paraId="16FC976E" w14:textId="77777777" w:rsidTr="003F08FE">
        <w:trPr>
          <w:cantSplit/>
          <w:trHeight w:val="261"/>
          <w:jc w:val="center"/>
        </w:trPr>
        <w:tc>
          <w:tcPr>
            <w:tcW w:w="6209"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2857" w:type="dxa"/>
            <w:gridSpan w:val="11"/>
            <w:tcBorders>
              <w:top w:val="single" w:sz="4" w:space="0" w:color="auto"/>
              <w:left w:val="single" w:sz="4" w:space="0" w:color="auto"/>
              <w:right w:val="single" w:sz="4" w:space="0" w:color="auto"/>
            </w:tcBorders>
            <w:shd w:val="clear" w:color="auto" w:fill="A6A6A6"/>
          </w:tcPr>
          <w:p w14:paraId="3269916B" w14:textId="5BFC5071" w:rsidR="00451B94" w:rsidRPr="007E0D87" w:rsidRDefault="00BF5F2D" w:rsidP="00470C41">
            <w:pPr>
              <w:pStyle w:val="TF-TEXTOQUADROCentralizado"/>
            </w:pPr>
            <w:r>
              <w:t>2023</w:t>
            </w:r>
          </w:p>
        </w:tc>
      </w:tr>
      <w:tr w:rsidR="00451B94" w:rsidRPr="007E0D87" w14:paraId="649C049E" w14:textId="77777777" w:rsidTr="003F08FE">
        <w:trPr>
          <w:cantSplit/>
          <w:trHeight w:val="261"/>
          <w:jc w:val="center"/>
        </w:trPr>
        <w:tc>
          <w:tcPr>
            <w:tcW w:w="6209"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560" w:type="dxa"/>
            <w:gridSpan w:val="2"/>
            <w:shd w:val="clear" w:color="auto" w:fill="A6A6A6"/>
          </w:tcPr>
          <w:p w14:paraId="7D595B82" w14:textId="34D8EF05" w:rsidR="00451B94" w:rsidRPr="007E0D87" w:rsidRDefault="001E2EE2" w:rsidP="00470C41">
            <w:pPr>
              <w:pStyle w:val="TF-TEXTOQUADROCentralizado"/>
            </w:pPr>
            <w:r>
              <w:t>fev</w:t>
            </w:r>
            <w:r w:rsidR="00451B94" w:rsidRPr="007E0D87">
              <w:t>.</w:t>
            </w:r>
          </w:p>
        </w:tc>
        <w:tc>
          <w:tcPr>
            <w:tcW w:w="571" w:type="dxa"/>
            <w:gridSpan w:val="2"/>
            <w:shd w:val="clear" w:color="auto" w:fill="A6A6A6"/>
          </w:tcPr>
          <w:p w14:paraId="68187F0A" w14:textId="474A5EF9" w:rsidR="00451B94" w:rsidRPr="007E0D87" w:rsidRDefault="001E2EE2" w:rsidP="00470C41">
            <w:pPr>
              <w:pStyle w:val="TF-TEXTOQUADROCentralizado"/>
            </w:pPr>
            <w:r>
              <w:t>mar</w:t>
            </w:r>
            <w:r w:rsidR="00451B94" w:rsidRPr="007E0D87">
              <w:t>.</w:t>
            </w:r>
          </w:p>
        </w:tc>
        <w:tc>
          <w:tcPr>
            <w:tcW w:w="571" w:type="dxa"/>
            <w:gridSpan w:val="2"/>
            <w:shd w:val="clear" w:color="auto" w:fill="A6A6A6"/>
          </w:tcPr>
          <w:p w14:paraId="0ECE835E" w14:textId="1E21E1DD" w:rsidR="00451B94" w:rsidRPr="007E0D87" w:rsidRDefault="001E2EE2" w:rsidP="00470C41">
            <w:pPr>
              <w:pStyle w:val="TF-TEXTOQUADROCentralizado"/>
            </w:pPr>
            <w:r>
              <w:t>abr</w:t>
            </w:r>
            <w:r w:rsidR="00451B94" w:rsidRPr="007E0D87">
              <w:t>.</w:t>
            </w:r>
          </w:p>
        </w:tc>
        <w:tc>
          <w:tcPr>
            <w:tcW w:w="571" w:type="dxa"/>
            <w:gridSpan w:val="2"/>
            <w:shd w:val="clear" w:color="auto" w:fill="A6A6A6"/>
          </w:tcPr>
          <w:p w14:paraId="239273BC" w14:textId="11992BF8" w:rsidR="00451B94" w:rsidRPr="007E0D87" w:rsidRDefault="001E2EE2" w:rsidP="00470C41">
            <w:pPr>
              <w:pStyle w:val="TF-TEXTOQUADROCentralizado"/>
            </w:pPr>
            <w:r>
              <w:t>mai</w:t>
            </w:r>
            <w:r w:rsidR="00BF5F2D">
              <w:t>o</w:t>
            </w:r>
          </w:p>
        </w:tc>
        <w:tc>
          <w:tcPr>
            <w:tcW w:w="581" w:type="dxa"/>
            <w:gridSpan w:val="3"/>
            <w:shd w:val="clear" w:color="auto" w:fill="A6A6A6"/>
          </w:tcPr>
          <w:p w14:paraId="446EAAD2" w14:textId="70465BF8" w:rsidR="00451B94" w:rsidRPr="007E0D87" w:rsidRDefault="001E2EE2" w:rsidP="00470C41">
            <w:pPr>
              <w:pStyle w:val="TF-TEXTOQUADROCentralizado"/>
            </w:pPr>
            <w:r>
              <w:t>jun</w:t>
            </w:r>
            <w:r w:rsidR="00451B94" w:rsidRPr="007E0D87">
              <w:t>.</w:t>
            </w:r>
          </w:p>
        </w:tc>
      </w:tr>
      <w:tr w:rsidR="00451B94" w:rsidRPr="007E0D87" w14:paraId="2E3E58A0" w14:textId="77777777" w:rsidTr="003F08FE">
        <w:trPr>
          <w:gridAfter w:val="1"/>
          <w:wAfter w:w="9" w:type="dxa"/>
          <w:cantSplit/>
          <w:trHeight w:val="261"/>
          <w:jc w:val="center"/>
        </w:trPr>
        <w:tc>
          <w:tcPr>
            <w:tcW w:w="6209" w:type="dxa"/>
            <w:tcBorders>
              <w:top w:val="nil"/>
              <w:left w:val="single" w:sz="4" w:space="0" w:color="auto"/>
            </w:tcBorders>
            <w:shd w:val="clear" w:color="auto" w:fill="A6A6A6"/>
          </w:tcPr>
          <w:p w14:paraId="506A026E" w14:textId="77777777" w:rsidR="00451B94" w:rsidRPr="007E0D87" w:rsidRDefault="00451B94" w:rsidP="00470C41">
            <w:pPr>
              <w:pStyle w:val="TF-TEXTOQUADRO"/>
            </w:pPr>
            <w:r w:rsidRPr="007E0D87">
              <w:t>etapas / quinzenas</w:t>
            </w:r>
          </w:p>
        </w:tc>
        <w:tc>
          <w:tcPr>
            <w:tcW w:w="274" w:type="dxa"/>
            <w:tcBorders>
              <w:bottom w:val="single" w:sz="4" w:space="0" w:color="auto"/>
            </w:tcBorders>
            <w:shd w:val="clear" w:color="auto" w:fill="A6A6A6"/>
          </w:tcPr>
          <w:p w14:paraId="0DEC186C" w14:textId="77777777" w:rsidR="00451B94" w:rsidRPr="007E0D87" w:rsidRDefault="00451B94" w:rsidP="00470C41">
            <w:pPr>
              <w:pStyle w:val="TF-TEXTOQUADROCentralizado"/>
            </w:pPr>
            <w:r w:rsidRPr="007E0D87">
              <w:t>1</w:t>
            </w:r>
          </w:p>
        </w:tc>
        <w:tc>
          <w:tcPr>
            <w:tcW w:w="286" w:type="dxa"/>
            <w:tcBorders>
              <w:bottom w:val="single" w:sz="4" w:space="0" w:color="auto"/>
            </w:tcBorders>
            <w:shd w:val="clear" w:color="auto" w:fill="A6A6A6"/>
          </w:tcPr>
          <w:p w14:paraId="35718E46" w14:textId="77777777" w:rsidR="00451B94" w:rsidRPr="007E0D87" w:rsidRDefault="00451B94" w:rsidP="00470C41">
            <w:pPr>
              <w:pStyle w:val="TF-TEXTOQUADROCentralizado"/>
            </w:pPr>
            <w:r w:rsidRPr="007E0D87">
              <w:t>2</w:t>
            </w:r>
          </w:p>
        </w:tc>
        <w:tc>
          <w:tcPr>
            <w:tcW w:w="285" w:type="dxa"/>
            <w:tcBorders>
              <w:bottom w:val="single" w:sz="4" w:space="0" w:color="auto"/>
            </w:tcBorders>
            <w:shd w:val="clear" w:color="auto" w:fill="A6A6A6"/>
          </w:tcPr>
          <w:p w14:paraId="606BDF41" w14:textId="77777777" w:rsidR="00451B94" w:rsidRPr="007E0D87" w:rsidRDefault="00451B94" w:rsidP="00470C41">
            <w:pPr>
              <w:pStyle w:val="TF-TEXTOQUADROCentralizado"/>
            </w:pPr>
            <w:r w:rsidRPr="007E0D87">
              <w:t>1</w:t>
            </w:r>
          </w:p>
        </w:tc>
        <w:tc>
          <w:tcPr>
            <w:tcW w:w="286" w:type="dxa"/>
            <w:tcBorders>
              <w:bottom w:val="single" w:sz="4" w:space="0" w:color="auto"/>
            </w:tcBorders>
            <w:shd w:val="clear" w:color="auto" w:fill="A6A6A6"/>
          </w:tcPr>
          <w:p w14:paraId="2560B9ED" w14:textId="77777777" w:rsidR="00451B94" w:rsidRPr="007E0D87" w:rsidRDefault="00451B94" w:rsidP="00470C41">
            <w:pPr>
              <w:pStyle w:val="TF-TEXTOQUADROCentralizado"/>
            </w:pPr>
            <w:r w:rsidRPr="007E0D87">
              <w:t>2</w:t>
            </w:r>
          </w:p>
        </w:tc>
        <w:tc>
          <w:tcPr>
            <w:tcW w:w="285" w:type="dxa"/>
            <w:tcBorders>
              <w:bottom w:val="single" w:sz="4" w:space="0" w:color="auto"/>
            </w:tcBorders>
            <w:shd w:val="clear" w:color="auto" w:fill="A6A6A6"/>
          </w:tcPr>
          <w:p w14:paraId="0AC96F80" w14:textId="77777777" w:rsidR="00451B94" w:rsidRPr="007E0D87" w:rsidRDefault="00451B94" w:rsidP="00470C41">
            <w:pPr>
              <w:pStyle w:val="TF-TEXTOQUADROCentralizado"/>
            </w:pPr>
            <w:r w:rsidRPr="007E0D87">
              <w:t>1</w:t>
            </w:r>
          </w:p>
        </w:tc>
        <w:tc>
          <w:tcPr>
            <w:tcW w:w="286" w:type="dxa"/>
            <w:tcBorders>
              <w:bottom w:val="single" w:sz="4" w:space="0" w:color="auto"/>
            </w:tcBorders>
            <w:shd w:val="clear" w:color="auto" w:fill="A6A6A6"/>
          </w:tcPr>
          <w:p w14:paraId="6CC73007" w14:textId="77777777" w:rsidR="00451B94" w:rsidRPr="007E0D87" w:rsidRDefault="00451B94" w:rsidP="00470C41">
            <w:pPr>
              <w:pStyle w:val="TF-TEXTOQUADROCentralizado"/>
            </w:pPr>
            <w:r w:rsidRPr="007E0D87">
              <w:t>2</w:t>
            </w:r>
          </w:p>
        </w:tc>
        <w:tc>
          <w:tcPr>
            <w:tcW w:w="285" w:type="dxa"/>
            <w:tcBorders>
              <w:bottom w:val="single" w:sz="4" w:space="0" w:color="auto"/>
            </w:tcBorders>
            <w:shd w:val="clear" w:color="auto" w:fill="A6A6A6"/>
          </w:tcPr>
          <w:p w14:paraId="308A7507" w14:textId="77777777" w:rsidR="00451B94" w:rsidRPr="007E0D87" w:rsidRDefault="00451B94" w:rsidP="00470C41">
            <w:pPr>
              <w:pStyle w:val="TF-TEXTOQUADROCentralizado"/>
            </w:pPr>
            <w:r w:rsidRPr="007E0D87">
              <w:t>1</w:t>
            </w:r>
          </w:p>
        </w:tc>
        <w:tc>
          <w:tcPr>
            <w:tcW w:w="286" w:type="dxa"/>
            <w:tcBorders>
              <w:bottom w:val="single" w:sz="4" w:space="0" w:color="auto"/>
            </w:tcBorders>
            <w:shd w:val="clear" w:color="auto" w:fill="A6A6A6"/>
          </w:tcPr>
          <w:p w14:paraId="4AB86A61" w14:textId="77777777" w:rsidR="00451B94" w:rsidRPr="007E0D87" w:rsidRDefault="00451B94" w:rsidP="00470C41">
            <w:pPr>
              <w:pStyle w:val="TF-TEXTOQUADROCentralizado"/>
            </w:pPr>
            <w:r w:rsidRPr="007E0D87">
              <w:t>2</w:t>
            </w:r>
          </w:p>
        </w:tc>
        <w:tc>
          <w:tcPr>
            <w:tcW w:w="285" w:type="dxa"/>
            <w:tcBorders>
              <w:bottom w:val="single" w:sz="4" w:space="0" w:color="auto"/>
            </w:tcBorders>
            <w:shd w:val="clear" w:color="auto" w:fill="A6A6A6"/>
          </w:tcPr>
          <w:p w14:paraId="1FD5E71A" w14:textId="77777777" w:rsidR="00451B94" w:rsidRPr="007E0D87" w:rsidRDefault="00451B94" w:rsidP="00470C41">
            <w:pPr>
              <w:pStyle w:val="TF-TEXTOQUADROCentralizado"/>
            </w:pPr>
            <w:r w:rsidRPr="007E0D87">
              <w:t>1</w:t>
            </w:r>
          </w:p>
        </w:tc>
        <w:tc>
          <w:tcPr>
            <w:tcW w:w="290" w:type="dxa"/>
            <w:tcBorders>
              <w:bottom w:val="single" w:sz="4" w:space="0" w:color="auto"/>
            </w:tcBorders>
            <w:shd w:val="clear" w:color="auto" w:fill="A6A6A6"/>
          </w:tcPr>
          <w:p w14:paraId="6C0F9E71" w14:textId="77777777" w:rsidR="00451B94" w:rsidRPr="007E0D87" w:rsidRDefault="00451B94" w:rsidP="00470C41">
            <w:pPr>
              <w:pStyle w:val="TF-TEXTOQUADROCentralizado"/>
            </w:pPr>
            <w:r w:rsidRPr="007E0D87">
              <w:t>2</w:t>
            </w:r>
          </w:p>
        </w:tc>
      </w:tr>
      <w:tr w:rsidR="0057385A" w:rsidRPr="007E0D87" w14:paraId="76EB4853" w14:textId="77777777" w:rsidTr="00BF5F2D">
        <w:trPr>
          <w:gridAfter w:val="1"/>
          <w:wAfter w:w="9" w:type="dxa"/>
          <w:trHeight w:val="271"/>
          <w:jc w:val="center"/>
        </w:trPr>
        <w:tc>
          <w:tcPr>
            <w:tcW w:w="6209" w:type="dxa"/>
            <w:tcBorders>
              <w:left w:val="single" w:sz="4" w:space="0" w:color="auto"/>
            </w:tcBorders>
          </w:tcPr>
          <w:p w14:paraId="28DACA78" w14:textId="0F08F49F" w:rsidR="00451B94" w:rsidRPr="007E0D87" w:rsidRDefault="00463A92" w:rsidP="00470C41">
            <w:pPr>
              <w:pStyle w:val="TF-TEXTOQUADRO"/>
              <w:rPr>
                <w:bCs/>
              </w:rPr>
            </w:pPr>
            <w:r w:rsidRPr="00447944">
              <w:t>levantamento bibliográfico</w:t>
            </w:r>
          </w:p>
        </w:tc>
        <w:tc>
          <w:tcPr>
            <w:tcW w:w="274" w:type="dxa"/>
            <w:tcBorders>
              <w:bottom w:val="single" w:sz="4" w:space="0" w:color="auto"/>
            </w:tcBorders>
            <w:shd w:val="clear" w:color="auto" w:fill="auto"/>
          </w:tcPr>
          <w:p w14:paraId="6C9616FD" w14:textId="06FBFE6C" w:rsidR="00451B94" w:rsidRPr="007E0D87" w:rsidRDefault="00451B94" w:rsidP="00470C41">
            <w:pPr>
              <w:pStyle w:val="TF-TEXTOQUADROCentralizado"/>
            </w:pPr>
          </w:p>
        </w:tc>
        <w:tc>
          <w:tcPr>
            <w:tcW w:w="286" w:type="dxa"/>
            <w:tcBorders>
              <w:bottom w:val="single" w:sz="4" w:space="0" w:color="auto"/>
            </w:tcBorders>
            <w:shd w:val="clear" w:color="auto" w:fill="AEAAAA"/>
          </w:tcPr>
          <w:p w14:paraId="54FCC6FE" w14:textId="4521CDA0" w:rsidR="00451B94" w:rsidRPr="007E0D87" w:rsidRDefault="00451B94" w:rsidP="00470C41">
            <w:pPr>
              <w:pStyle w:val="TF-TEXTOQUADROCentralizado"/>
            </w:pPr>
          </w:p>
        </w:tc>
        <w:tc>
          <w:tcPr>
            <w:tcW w:w="285" w:type="dxa"/>
            <w:tcBorders>
              <w:bottom w:val="single" w:sz="4" w:space="0" w:color="auto"/>
            </w:tcBorders>
          </w:tcPr>
          <w:p w14:paraId="006AEB73" w14:textId="77777777" w:rsidR="00451B94" w:rsidRPr="007E0D87" w:rsidRDefault="00451B94" w:rsidP="00470C41">
            <w:pPr>
              <w:pStyle w:val="TF-TEXTOQUADROCentralizado"/>
            </w:pPr>
          </w:p>
        </w:tc>
        <w:tc>
          <w:tcPr>
            <w:tcW w:w="286" w:type="dxa"/>
            <w:tcBorders>
              <w:bottom w:val="single" w:sz="4" w:space="0" w:color="auto"/>
            </w:tcBorders>
          </w:tcPr>
          <w:p w14:paraId="20D740D8" w14:textId="77777777" w:rsidR="00451B94" w:rsidRPr="007E0D87" w:rsidRDefault="00451B94" w:rsidP="00470C41">
            <w:pPr>
              <w:pStyle w:val="TF-TEXTOQUADROCentralizado"/>
            </w:pPr>
          </w:p>
        </w:tc>
        <w:tc>
          <w:tcPr>
            <w:tcW w:w="285" w:type="dxa"/>
            <w:tcBorders>
              <w:bottom w:val="single" w:sz="4" w:space="0" w:color="auto"/>
            </w:tcBorders>
          </w:tcPr>
          <w:p w14:paraId="7CDF5C6F" w14:textId="77777777" w:rsidR="00451B94" w:rsidRPr="007E0D87" w:rsidRDefault="00451B94" w:rsidP="00470C41">
            <w:pPr>
              <w:pStyle w:val="TF-TEXTOQUADROCentralizado"/>
            </w:pPr>
          </w:p>
        </w:tc>
        <w:tc>
          <w:tcPr>
            <w:tcW w:w="286" w:type="dxa"/>
            <w:tcBorders>
              <w:bottom w:val="single" w:sz="4" w:space="0" w:color="auto"/>
            </w:tcBorders>
          </w:tcPr>
          <w:p w14:paraId="1FE9FBFC" w14:textId="77777777" w:rsidR="00451B94" w:rsidRPr="007E0D87" w:rsidRDefault="00451B94" w:rsidP="00470C41">
            <w:pPr>
              <w:pStyle w:val="TF-TEXTOQUADROCentralizado"/>
            </w:pPr>
          </w:p>
        </w:tc>
        <w:tc>
          <w:tcPr>
            <w:tcW w:w="285" w:type="dxa"/>
            <w:tcBorders>
              <w:bottom w:val="single" w:sz="4" w:space="0" w:color="auto"/>
            </w:tcBorders>
          </w:tcPr>
          <w:p w14:paraId="6E74B2C2" w14:textId="77777777" w:rsidR="00451B94" w:rsidRPr="007E0D87" w:rsidRDefault="00451B94" w:rsidP="00470C41">
            <w:pPr>
              <w:pStyle w:val="TF-TEXTOQUADROCentralizado"/>
            </w:pPr>
          </w:p>
        </w:tc>
        <w:tc>
          <w:tcPr>
            <w:tcW w:w="286" w:type="dxa"/>
            <w:tcBorders>
              <w:bottom w:val="single" w:sz="4" w:space="0" w:color="auto"/>
            </w:tcBorders>
          </w:tcPr>
          <w:p w14:paraId="0DFAAFDF" w14:textId="77777777" w:rsidR="00451B94" w:rsidRPr="007E0D87" w:rsidRDefault="00451B94" w:rsidP="00470C41">
            <w:pPr>
              <w:pStyle w:val="TF-TEXTOQUADROCentralizado"/>
            </w:pPr>
          </w:p>
        </w:tc>
        <w:tc>
          <w:tcPr>
            <w:tcW w:w="285" w:type="dxa"/>
            <w:tcBorders>
              <w:bottom w:val="single" w:sz="4" w:space="0" w:color="auto"/>
            </w:tcBorders>
          </w:tcPr>
          <w:p w14:paraId="6539A6FF" w14:textId="77777777" w:rsidR="00451B94" w:rsidRPr="007E0D87" w:rsidRDefault="00451B94" w:rsidP="00470C41">
            <w:pPr>
              <w:pStyle w:val="TF-TEXTOQUADROCentralizado"/>
            </w:pPr>
          </w:p>
        </w:tc>
        <w:tc>
          <w:tcPr>
            <w:tcW w:w="290" w:type="dxa"/>
          </w:tcPr>
          <w:p w14:paraId="6FC86C2F" w14:textId="77777777" w:rsidR="00451B94" w:rsidRPr="007E0D87" w:rsidRDefault="00451B94" w:rsidP="00470C41">
            <w:pPr>
              <w:pStyle w:val="TF-TEXTOQUADROCentralizado"/>
            </w:pPr>
          </w:p>
        </w:tc>
      </w:tr>
      <w:tr w:rsidR="0057385A" w:rsidRPr="007E0D87" w14:paraId="24B8EFA0" w14:textId="77777777">
        <w:trPr>
          <w:gridAfter w:val="1"/>
          <w:wAfter w:w="9" w:type="dxa"/>
          <w:trHeight w:val="261"/>
          <w:jc w:val="center"/>
        </w:trPr>
        <w:tc>
          <w:tcPr>
            <w:tcW w:w="6209" w:type="dxa"/>
            <w:tcBorders>
              <w:left w:val="single" w:sz="4" w:space="0" w:color="auto"/>
            </w:tcBorders>
          </w:tcPr>
          <w:p w14:paraId="3B427EBB" w14:textId="270B3B50" w:rsidR="00451B94" w:rsidRPr="007E0D87" w:rsidRDefault="00463A92" w:rsidP="00470C41">
            <w:pPr>
              <w:pStyle w:val="TF-TEXTOQUADRO"/>
            </w:pPr>
            <w:r w:rsidRPr="00447944">
              <w:t>refinamento de requisitos</w:t>
            </w:r>
          </w:p>
        </w:tc>
        <w:tc>
          <w:tcPr>
            <w:tcW w:w="274" w:type="dxa"/>
            <w:tcBorders>
              <w:top w:val="single" w:sz="4" w:space="0" w:color="auto"/>
            </w:tcBorders>
          </w:tcPr>
          <w:p w14:paraId="0104990A" w14:textId="77777777" w:rsidR="00451B94" w:rsidRPr="007E0D87" w:rsidRDefault="00451B94" w:rsidP="00470C41">
            <w:pPr>
              <w:pStyle w:val="TF-TEXTOQUADROCentralizado"/>
            </w:pPr>
          </w:p>
        </w:tc>
        <w:tc>
          <w:tcPr>
            <w:tcW w:w="286" w:type="dxa"/>
            <w:tcBorders>
              <w:top w:val="single" w:sz="4" w:space="0" w:color="auto"/>
            </w:tcBorders>
            <w:shd w:val="clear" w:color="auto" w:fill="AEAAAA"/>
          </w:tcPr>
          <w:p w14:paraId="286FC497" w14:textId="7C28D289" w:rsidR="00451B94" w:rsidRPr="007E0D87" w:rsidRDefault="00451B94" w:rsidP="00470C41">
            <w:pPr>
              <w:pStyle w:val="TF-TEXTOQUADROCentralizado"/>
            </w:pPr>
          </w:p>
        </w:tc>
        <w:tc>
          <w:tcPr>
            <w:tcW w:w="285" w:type="dxa"/>
            <w:tcBorders>
              <w:top w:val="single" w:sz="4" w:space="0" w:color="auto"/>
            </w:tcBorders>
            <w:shd w:val="clear" w:color="auto" w:fill="AEAAAA"/>
          </w:tcPr>
          <w:p w14:paraId="62D591EC" w14:textId="352589EB" w:rsidR="00451B94" w:rsidRPr="007E0D87" w:rsidRDefault="00451B94" w:rsidP="00470C41">
            <w:pPr>
              <w:pStyle w:val="TF-TEXTOQUADROCentralizado"/>
            </w:pPr>
          </w:p>
        </w:tc>
        <w:tc>
          <w:tcPr>
            <w:tcW w:w="286" w:type="dxa"/>
            <w:tcBorders>
              <w:top w:val="single" w:sz="4" w:space="0" w:color="auto"/>
            </w:tcBorders>
          </w:tcPr>
          <w:p w14:paraId="364BF180" w14:textId="77777777" w:rsidR="00451B94" w:rsidRPr="007E0D87" w:rsidRDefault="00451B94" w:rsidP="00470C41">
            <w:pPr>
              <w:pStyle w:val="TF-TEXTOQUADROCentralizado"/>
            </w:pPr>
          </w:p>
        </w:tc>
        <w:tc>
          <w:tcPr>
            <w:tcW w:w="285" w:type="dxa"/>
            <w:tcBorders>
              <w:top w:val="single" w:sz="4" w:space="0" w:color="auto"/>
            </w:tcBorders>
          </w:tcPr>
          <w:p w14:paraId="1A7C86BB" w14:textId="77777777" w:rsidR="00451B94" w:rsidRPr="007E0D87" w:rsidRDefault="00451B94" w:rsidP="00470C41">
            <w:pPr>
              <w:pStyle w:val="TF-TEXTOQUADROCentralizado"/>
            </w:pPr>
          </w:p>
        </w:tc>
        <w:tc>
          <w:tcPr>
            <w:tcW w:w="286" w:type="dxa"/>
            <w:tcBorders>
              <w:top w:val="single" w:sz="4" w:space="0" w:color="auto"/>
            </w:tcBorders>
          </w:tcPr>
          <w:p w14:paraId="3649757F" w14:textId="77777777" w:rsidR="00451B94" w:rsidRPr="007E0D87" w:rsidRDefault="00451B94" w:rsidP="00470C41">
            <w:pPr>
              <w:pStyle w:val="TF-TEXTOQUADROCentralizado"/>
            </w:pPr>
          </w:p>
        </w:tc>
        <w:tc>
          <w:tcPr>
            <w:tcW w:w="285" w:type="dxa"/>
            <w:tcBorders>
              <w:top w:val="single" w:sz="4" w:space="0" w:color="auto"/>
            </w:tcBorders>
          </w:tcPr>
          <w:p w14:paraId="3B2D6081" w14:textId="77777777" w:rsidR="00451B94" w:rsidRPr="007E0D87" w:rsidRDefault="00451B94" w:rsidP="00470C41">
            <w:pPr>
              <w:pStyle w:val="TF-TEXTOQUADROCentralizado"/>
            </w:pPr>
          </w:p>
        </w:tc>
        <w:tc>
          <w:tcPr>
            <w:tcW w:w="286" w:type="dxa"/>
            <w:tcBorders>
              <w:top w:val="single" w:sz="4" w:space="0" w:color="auto"/>
            </w:tcBorders>
          </w:tcPr>
          <w:p w14:paraId="56DC06C2" w14:textId="77777777" w:rsidR="00451B94" w:rsidRPr="007E0D87" w:rsidRDefault="00451B94" w:rsidP="00470C41">
            <w:pPr>
              <w:pStyle w:val="TF-TEXTOQUADROCentralizado"/>
            </w:pPr>
          </w:p>
        </w:tc>
        <w:tc>
          <w:tcPr>
            <w:tcW w:w="285" w:type="dxa"/>
            <w:tcBorders>
              <w:top w:val="single" w:sz="4" w:space="0" w:color="auto"/>
            </w:tcBorders>
          </w:tcPr>
          <w:p w14:paraId="51FC2EC5" w14:textId="77777777" w:rsidR="00451B94" w:rsidRPr="007E0D87" w:rsidRDefault="00451B94" w:rsidP="00470C41">
            <w:pPr>
              <w:pStyle w:val="TF-TEXTOQUADROCentralizado"/>
            </w:pPr>
          </w:p>
        </w:tc>
        <w:tc>
          <w:tcPr>
            <w:tcW w:w="290" w:type="dxa"/>
          </w:tcPr>
          <w:p w14:paraId="529B23CA" w14:textId="77777777" w:rsidR="00451B94" w:rsidRPr="007E0D87" w:rsidRDefault="00451B94" w:rsidP="00470C41">
            <w:pPr>
              <w:pStyle w:val="TF-TEXTOQUADROCentralizado"/>
            </w:pPr>
          </w:p>
        </w:tc>
      </w:tr>
      <w:tr w:rsidR="0057385A" w:rsidRPr="007E0D87" w14:paraId="232AF1B0" w14:textId="77777777">
        <w:trPr>
          <w:gridAfter w:val="1"/>
          <w:wAfter w:w="9" w:type="dxa"/>
          <w:trHeight w:val="261"/>
          <w:jc w:val="center"/>
        </w:trPr>
        <w:tc>
          <w:tcPr>
            <w:tcW w:w="6209" w:type="dxa"/>
            <w:tcBorders>
              <w:left w:val="single" w:sz="4" w:space="0" w:color="auto"/>
            </w:tcBorders>
          </w:tcPr>
          <w:p w14:paraId="6241A628" w14:textId="05F24378" w:rsidR="00463A92" w:rsidRPr="007E0D87" w:rsidRDefault="00463A92" w:rsidP="00470C41">
            <w:pPr>
              <w:pStyle w:val="TF-TEXTOQUADRO"/>
            </w:pPr>
            <w:r w:rsidRPr="001E2EE2">
              <w:t xml:space="preserve">especificação da arquitetura da </w:t>
            </w:r>
            <w:r>
              <w:t xml:space="preserve">rede </w:t>
            </w:r>
            <w:proofErr w:type="spellStart"/>
            <w:r w:rsidRPr="001E2EE2">
              <w:rPr>
                <w:i/>
                <w:iCs/>
              </w:rPr>
              <w:t>blockchain</w:t>
            </w:r>
            <w:proofErr w:type="spellEnd"/>
          </w:p>
        </w:tc>
        <w:tc>
          <w:tcPr>
            <w:tcW w:w="274" w:type="dxa"/>
            <w:tcBorders>
              <w:bottom w:val="single" w:sz="4" w:space="0" w:color="auto"/>
            </w:tcBorders>
          </w:tcPr>
          <w:p w14:paraId="0B903D60" w14:textId="77777777" w:rsidR="00463A92" w:rsidRPr="007E0D87" w:rsidRDefault="00463A92" w:rsidP="00470C41">
            <w:pPr>
              <w:pStyle w:val="TF-TEXTOQUADROCentralizado"/>
            </w:pPr>
          </w:p>
        </w:tc>
        <w:tc>
          <w:tcPr>
            <w:tcW w:w="286" w:type="dxa"/>
            <w:tcBorders>
              <w:bottom w:val="single" w:sz="4" w:space="0" w:color="auto"/>
            </w:tcBorders>
          </w:tcPr>
          <w:p w14:paraId="378F547B" w14:textId="77777777" w:rsidR="00463A92" w:rsidRPr="007E0D87" w:rsidRDefault="00463A92" w:rsidP="00470C41">
            <w:pPr>
              <w:pStyle w:val="TF-TEXTOQUADROCentralizado"/>
            </w:pPr>
          </w:p>
        </w:tc>
        <w:tc>
          <w:tcPr>
            <w:tcW w:w="285" w:type="dxa"/>
            <w:tcBorders>
              <w:bottom w:val="single" w:sz="4" w:space="0" w:color="auto"/>
            </w:tcBorders>
            <w:shd w:val="clear" w:color="auto" w:fill="AEAAAA"/>
          </w:tcPr>
          <w:p w14:paraId="10A8CCE7" w14:textId="450A3F27" w:rsidR="00463A92" w:rsidRPr="007E0D87" w:rsidRDefault="00463A92" w:rsidP="00470C41">
            <w:pPr>
              <w:pStyle w:val="TF-TEXTOQUADROCentralizado"/>
            </w:pPr>
          </w:p>
        </w:tc>
        <w:tc>
          <w:tcPr>
            <w:tcW w:w="286" w:type="dxa"/>
            <w:tcBorders>
              <w:bottom w:val="single" w:sz="4" w:space="0" w:color="auto"/>
            </w:tcBorders>
            <w:shd w:val="clear" w:color="auto" w:fill="AEAAAA"/>
          </w:tcPr>
          <w:p w14:paraId="36C961B5" w14:textId="0FE45129" w:rsidR="00463A92" w:rsidRPr="007E0D87" w:rsidRDefault="00463A92" w:rsidP="00470C41">
            <w:pPr>
              <w:pStyle w:val="TF-TEXTOQUADROCentralizado"/>
            </w:pPr>
          </w:p>
        </w:tc>
        <w:tc>
          <w:tcPr>
            <w:tcW w:w="285" w:type="dxa"/>
            <w:tcBorders>
              <w:bottom w:val="single" w:sz="4" w:space="0" w:color="auto"/>
            </w:tcBorders>
          </w:tcPr>
          <w:p w14:paraId="66B62189" w14:textId="77777777" w:rsidR="00463A92" w:rsidRPr="007E0D87" w:rsidRDefault="00463A92" w:rsidP="00470C41">
            <w:pPr>
              <w:pStyle w:val="TF-TEXTOQUADROCentralizado"/>
            </w:pPr>
          </w:p>
        </w:tc>
        <w:tc>
          <w:tcPr>
            <w:tcW w:w="286" w:type="dxa"/>
            <w:tcBorders>
              <w:bottom w:val="single" w:sz="4" w:space="0" w:color="auto"/>
            </w:tcBorders>
          </w:tcPr>
          <w:p w14:paraId="74317B3A" w14:textId="77777777" w:rsidR="00463A92" w:rsidRPr="007E0D87" w:rsidRDefault="00463A92" w:rsidP="00470C41">
            <w:pPr>
              <w:pStyle w:val="TF-TEXTOQUADROCentralizado"/>
            </w:pPr>
          </w:p>
        </w:tc>
        <w:tc>
          <w:tcPr>
            <w:tcW w:w="285" w:type="dxa"/>
            <w:tcBorders>
              <w:bottom w:val="single" w:sz="4" w:space="0" w:color="auto"/>
            </w:tcBorders>
          </w:tcPr>
          <w:p w14:paraId="295166F1" w14:textId="77777777" w:rsidR="00463A92" w:rsidRPr="007E0D87" w:rsidRDefault="00463A92" w:rsidP="00470C41">
            <w:pPr>
              <w:pStyle w:val="TF-TEXTOQUADROCentralizado"/>
            </w:pPr>
          </w:p>
        </w:tc>
        <w:tc>
          <w:tcPr>
            <w:tcW w:w="286" w:type="dxa"/>
            <w:tcBorders>
              <w:bottom w:val="single" w:sz="4" w:space="0" w:color="auto"/>
            </w:tcBorders>
          </w:tcPr>
          <w:p w14:paraId="32E70398" w14:textId="77777777" w:rsidR="00463A92" w:rsidRPr="007E0D87" w:rsidRDefault="00463A92" w:rsidP="00470C41">
            <w:pPr>
              <w:pStyle w:val="TF-TEXTOQUADROCentralizado"/>
            </w:pPr>
          </w:p>
        </w:tc>
        <w:tc>
          <w:tcPr>
            <w:tcW w:w="285" w:type="dxa"/>
            <w:tcBorders>
              <w:bottom w:val="single" w:sz="4" w:space="0" w:color="auto"/>
            </w:tcBorders>
          </w:tcPr>
          <w:p w14:paraId="6381A21A" w14:textId="77777777" w:rsidR="00463A92" w:rsidRPr="007E0D87" w:rsidRDefault="00463A92" w:rsidP="00470C41">
            <w:pPr>
              <w:pStyle w:val="TF-TEXTOQUADROCentralizado"/>
            </w:pPr>
          </w:p>
        </w:tc>
        <w:tc>
          <w:tcPr>
            <w:tcW w:w="290" w:type="dxa"/>
          </w:tcPr>
          <w:p w14:paraId="7F34AF03" w14:textId="77777777" w:rsidR="00463A92" w:rsidRPr="007E0D87" w:rsidRDefault="00463A92" w:rsidP="00470C41">
            <w:pPr>
              <w:pStyle w:val="TF-TEXTOQUADROCentralizado"/>
            </w:pPr>
          </w:p>
        </w:tc>
      </w:tr>
      <w:tr w:rsidR="0057385A" w:rsidRPr="007E0D87" w14:paraId="03FC0679" w14:textId="77777777">
        <w:trPr>
          <w:gridAfter w:val="1"/>
          <w:wAfter w:w="9" w:type="dxa"/>
          <w:trHeight w:val="261"/>
          <w:jc w:val="center"/>
        </w:trPr>
        <w:tc>
          <w:tcPr>
            <w:tcW w:w="6209" w:type="dxa"/>
            <w:tcBorders>
              <w:left w:val="single" w:sz="4" w:space="0" w:color="auto"/>
            </w:tcBorders>
          </w:tcPr>
          <w:p w14:paraId="489D7B44" w14:textId="0A74608C" w:rsidR="00463A92" w:rsidRPr="007E0D87" w:rsidRDefault="00463A92" w:rsidP="00470C41">
            <w:pPr>
              <w:pStyle w:val="TF-TEXTOQUADRO"/>
            </w:pPr>
            <w:r>
              <w:t>desenvolvimento da rede e dos contratos inteligentes</w:t>
            </w:r>
          </w:p>
        </w:tc>
        <w:tc>
          <w:tcPr>
            <w:tcW w:w="274" w:type="dxa"/>
            <w:tcBorders>
              <w:bottom w:val="single" w:sz="4" w:space="0" w:color="auto"/>
            </w:tcBorders>
          </w:tcPr>
          <w:p w14:paraId="5C8ECD19" w14:textId="77777777" w:rsidR="00463A92" w:rsidRPr="007E0D87" w:rsidRDefault="00463A92" w:rsidP="00470C41">
            <w:pPr>
              <w:pStyle w:val="TF-TEXTOQUADROCentralizado"/>
            </w:pPr>
          </w:p>
        </w:tc>
        <w:tc>
          <w:tcPr>
            <w:tcW w:w="286" w:type="dxa"/>
            <w:tcBorders>
              <w:bottom w:val="single" w:sz="4" w:space="0" w:color="auto"/>
            </w:tcBorders>
          </w:tcPr>
          <w:p w14:paraId="6D5F24E0" w14:textId="77777777" w:rsidR="00463A92" w:rsidRPr="007E0D87" w:rsidRDefault="00463A92" w:rsidP="00470C41">
            <w:pPr>
              <w:pStyle w:val="TF-TEXTOQUADROCentralizado"/>
            </w:pPr>
          </w:p>
        </w:tc>
        <w:tc>
          <w:tcPr>
            <w:tcW w:w="285" w:type="dxa"/>
            <w:tcBorders>
              <w:bottom w:val="single" w:sz="4" w:space="0" w:color="auto"/>
            </w:tcBorders>
          </w:tcPr>
          <w:p w14:paraId="76169BAF" w14:textId="77777777" w:rsidR="00463A92" w:rsidRPr="007E0D87" w:rsidRDefault="00463A92" w:rsidP="00470C41">
            <w:pPr>
              <w:pStyle w:val="TF-TEXTOQUADROCentralizado"/>
            </w:pPr>
          </w:p>
        </w:tc>
        <w:tc>
          <w:tcPr>
            <w:tcW w:w="286" w:type="dxa"/>
            <w:tcBorders>
              <w:bottom w:val="single" w:sz="4" w:space="0" w:color="auto"/>
            </w:tcBorders>
          </w:tcPr>
          <w:p w14:paraId="5C5F8195" w14:textId="77777777" w:rsidR="00463A92" w:rsidRPr="007E0D87" w:rsidRDefault="00463A92" w:rsidP="00470C41">
            <w:pPr>
              <w:pStyle w:val="TF-TEXTOQUADROCentralizado"/>
            </w:pPr>
          </w:p>
        </w:tc>
        <w:tc>
          <w:tcPr>
            <w:tcW w:w="285" w:type="dxa"/>
            <w:tcBorders>
              <w:bottom w:val="single" w:sz="4" w:space="0" w:color="auto"/>
            </w:tcBorders>
            <w:shd w:val="clear" w:color="auto" w:fill="AEAAAA"/>
          </w:tcPr>
          <w:p w14:paraId="56FB1874" w14:textId="07A995CB" w:rsidR="00463A92" w:rsidRPr="007E0D87" w:rsidRDefault="00463A92" w:rsidP="00470C41">
            <w:pPr>
              <w:pStyle w:val="TF-TEXTOQUADROCentralizado"/>
            </w:pPr>
          </w:p>
        </w:tc>
        <w:tc>
          <w:tcPr>
            <w:tcW w:w="286" w:type="dxa"/>
            <w:tcBorders>
              <w:bottom w:val="single" w:sz="4" w:space="0" w:color="auto"/>
            </w:tcBorders>
            <w:shd w:val="clear" w:color="auto" w:fill="AEAAAA"/>
          </w:tcPr>
          <w:p w14:paraId="79E6067C" w14:textId="3DB5EF49" w:rsidR="00463A92" w:rsidRPr="007E0D87" w:rsidRDefault="00463A92" w:rsidP="00470C41">
            <w:pPr>
              <w:pStyle w:val="TF-TEXTOQUADROCentralizado"/>
            </w:pPr>
          </w:p>
        </w:tc>
        <w:tc>
          <w:tcPr>
            <w:tcW w:w="285" w:type="dxa"/>
            <w:tcBorders>
              <w:bottom w:val="single" w:sz="4" w:space="0" w:color="auto"/>
            </w:tcBorders>
          </w:tcPr>
          <w:p w14:paraId="0893B5EA" w14:textId="77777777" w:rsidR="00463A92" w:rsidRPr="007E0D87" w:rsidRDefault="00463A92" w:rsidP="00470C41">
            <w:pPr>
              <w:pStyle w:val="TF-TEXTOQUADROCentralizado"/>
            </w:pPr>
          </w:p>
        </w:tc>
        <w:tc>
          <w:tcPr>
            <w:tcW w:w="286" w:type="dxa"/>
            <w:tcBorders>
              <w:bottom w:val="single" w:sz="4" w:space="0" w:color="auto"/>
            </w:tcBorders>
          </w:tcPr>
          <w:p w14:paraId="25B69705" w14:textId="77777777" w:rsidR="00463A92" w:rsidRPr="007E0D87" w:rsidRDefault="00463A92" w:rsidP="00470C41">
            <w:pPr>
              <w:pStyle w:val="TF-TEXTOQUADROCentralizado"/>
            </w:pPr>
          </w:p>
        </w:tc>
        <w:tc>
          <w:tcPr>
            <w:tcW w:w="285" w:type="dxa"/>
            <w:tcBorders>
              <w:bottom w:val="single" w:sz="4" w:space="0" w:color="auto"/>
            </w:tcBorders>
          </w:tcPr>
          <w:p w14:paraId="68CC5974" w14:textId="77777777" w:rsidR="00463A92" w:rsidRPr="007E0D87" w:rsidRDefault="00463A92" w:rsidP="00470C41">
            <w:pPr>
              <w:pStyle w:val="TF-TEXTOQUADROCentralizado"/>
            </w:pPr>
          </w:p>
        </w:tc>
        <w:tc>
          <w:tcPr>
            <w:tcW w:w="290" w:type="dxa"/>
          </w:tcPr>
          <w:p w14:paraId="0290B1A7" w14:textId="77777777" w:rsidR="00463A92" w:rsidRPr="007E0D87" w:rsidRDefault="00463A92" w:rsidP="00470C41">
            <w:pPr>
              <w:pStyle w:val="TF-TEXTOQUADROCentralizado"/>
            </w:pPr>
          </w:p>
        </w:tc>
      </w:tr>
      <w:tr w:rsidR="0057385A" w:rsidRPr="007E0D87" w14:paraId="6E36A622" w14:textId="77777777">
        <w:trPr>
          <w:gridAfter w:val="1"/>
          <w:wAfter w:w="9" w:type="dxa"/>
          <w:trHeight w:val="261"/>
          <w:jc w:val="center"/>
        </w:trPr>
        <w:tc>
          <w:tcPr>
            <w:tcW w:w="6209" w:type="dxa"/>
            <w:tcBorders>
              <w:left w:val="single" w:sz="4" w:space="0" w:color="auto"/>
            </w:tcBorders>
          </w:tcPr>
          <w:p w14:paraId="43F17405" w14:textId="1CDAD3B4" w:rsidR="00463A92" w:rsidRPr="007E0D87" w:rsidRDefault="00463A92" w:rsidP="00470C41">
            <w:pPr>
              <w:pStyle w:val="TF-TEXTOQUADRO"/>
            </w:pPr>
            <w:r w:rsidRPr="001E2EE2">
              <w:t>desenvolvimento da API</w:t>
            </w:r>
          </w:p>
        </w:tc>
        <w:tc>
          <w:tcPr>
            <w:tcW w:w="274" w:type="dxa"/>
            <w:tcBorders>
              <w:bottom w:val="single" w:sz="4" w:space="0" w:color="auto"/>
            </w:tcBorders>
          </w:tcPr>
          <w:p w14:paraId="20FCBA83" w14:textId="77777777" w:rsidR="00463A92" w:rsidRPr="007E0D87" w:rsidRDefault="00463A92" w:rsidP="00470C41">
            <w:pPr>
              <w:pStyle w:val="TF-TEXTOQUADROCentralizado"/>
            </w:pPr>
          </w:p>
        </w:tc>
        <w:tc>
          <w:tcPr>
            <w:tcW w:w="286" w:type="dxa"/>
            <w:tcBorders>
              <w:bottom w:val="single" w:sz="4" w:space="0" w:color="auto"/>
            </w:tcBorders>
          </w:tcPr>
          <w:p w14:paraId="1A8BED23" w14:textId="77777777" w:rsidR="00463A92" w:rsidRPr="007E0D87" w:rsidRDefault="00463A92" w:rsidP="00470C41">
            <w:pPr>
              <w:pStyle w:val="TF-TEXTOQUADROCentralizado"/>
            </w:pPr>
          </w:p>
        </w:tc>
        <w:tc>
          <w:tcPr>
            <w:tcW w:w="285" w:type="dxa"/>
            <w:tcBorders>
              <w:bottom w:val="single" w:sz="4" w:space="0" w:color="auto"/>
            </w:tcBorders>
          </w:tcPr>
          <w:p w14:paraId="05151E60" w14:textId="77777777" w:rsidR="00463A92" w:rsidRPr="007E0D87" w:rsidRDefault="00463A92" w:rsidP="00470C41">
            <w:pPr>
              <w:pStyle w:val="TF-TEXTOQUADROCentralizado"/>
            </w:pPr>
          </w:p>
        </w:tc>
        <w:tc>
          <w:tcPr>
            <w:tcW w:w="286" w:type="dxa"/>
            <w:tcBorders>
              <w:bottom w:val="single" w:sz="4" w:space="0" w:color="auto"/>
            </w:tcBorders>
          </w:tcPr>
          <w:p w14:paraId="163B075E" w14:textId="77777777" w:rsidR="00463A92" w:rsidRPr="007E0D87" w:rsidRDefault="00463A92" w:rsidP="00470C41">
            <w:pPr>
              <w:pStyle w:val="TF-TEXTOQUADROCentralizado"/>
            </w:pPr>
          </w:p>
        </w:tc>
        <w:tc>
          <w:tcPr>
            <w:tcW w:w="285" w:type="dxa"/>
            <w:tcBorders>
              <w:bottom w:val="single" w:sz="4" w:space="0" w:color="auto"/>
            </w:tcBorders>
          </w:tcPr>
          <w:p w14:paraId="7196675B" w14:textId="77777777" w:rsidR="00463A92" w:rsidRPr="007E0D87" w:rsidRDefault="00463A92" w:rsidP="00470C41">
            <w:pPr>
              <w:pStyle w:val="TF-TEXTOQUADROCentralizado"/>
            </w:pPr>
          </w:p>
        </w:tc>
        <w:tc>
          <w:tcPr>
            <w:tcW w:w="286" w:type="dxa"/>
            <w:tcBorders>
              <w:bottom w:val="single" w:sz="4" w:space="0" w:color="auto"/>
            </w:tcBorders>
            <w:shd w:val="clear" w:color="auto" w:fill="AEAAAA"/>
          </w:tcPr>
          <w:p w14:paraId="3207EF77" w14:textId="0BD67793" w:rsidR="00463A92" w:rsidRPr="007E0D87" w:rsidRDefault="00463A92" w:rsidP="00470C41">
            <w:pPr>
              <w:pStyle w:val="TF-TEXTOQUADROCentralizado"/>
            </w:pPr>
          </w:p>
        </w:tc>
        <w:tc>
          <w:tcPr>
            <w:tcW w:w="285" w:type="dxa"/>
            <w:tcBorders>
              <w:bottom w:val="single" w:sz="4" w:space="0" w:color="auto"/>
            </w:tcBorders>
            <w:shd w:val="clear" w:color="auto" w:fill="AEAAAA"/>
          </w:tcPr>
          <w:p w14:paraId="757A8729" w14:textId="7FC035A2" w:rsidR="00463A92" w:rsidRPr="007E0D87" w:rsidRDefault="00463A92" w:rsidP="00470C41">
            <w:pPr>
              <w:pStyle w:val="TF-TEXTOQUADROCentralizado"/>
            </w:pPr>
          </w:p>
        </w:tc>
        <w:tc>
          <w:tcPr>
            <w:tcW w:w="286" w:type="dxa"/>
            <w:tcBorders>
              <w:bottom w:val="single" w:sz="4" w:space="0" w:color="auto"/>
            </w:tcBorders>
            <w:shd w:val="clear" w:color="auto" w:fill="AEAAAA"/>
          </w:tcPr>
          <w:p w14:paraId="78A0356A" w14:textId="49027E9D" w:rsidR="00463A92" w:rsidRPr="007E0D87" w:rsidRDefault="00463A92" w:rsidP="00470C41">
            <w:pPr>
              <w:pStyle w:val="TF-TEXTOQUADROCentralizado"/>
            </w:pPr>
          </w:p>
        </w:tc>
        <w:tc>
          <w:tcPr>
            <w:tcW w:w="285" w:type="dxa"/>
            <w:tcBorders>
              <w:bottom w:val="single" w:sz="4" w:space="0" w:color="auto"/>
            </w:tcBorders>
          </w:tcPr>
          <w:p w14:paraId="352E17B9" w14:textId="77777777" w:rsidR="00463A92" w:rsidRPr="007E0D87" w:rsidRDefault="00463A92" w:rsidP="00470C41">
            <w:pPr>
              <w:pStyle w:val="TF-TEXTOQUADROCentralizado"/>
            </w:pPr>
          </w:p>
        </w:tc>
        <w:tc>
          <w:tcPr>
            <w:tcW w:w="290" w:type="dxa"/>
          </w:tcPr>
          <w:p w14:paraId="4450E38E" w14:textId="77777777" w:rsidR="00463A92" w:rsidRPr="007E0D87" w:rsidRDefault="00463A92" w:rsidP="00470C41">
            <w:pPr>
              <w:pStyle w:val="TF-TEXTOQUADROCentralizado"/>
            </w:pPr>
          </w:p>
        </w:tc>
      </w:tr>
      <w:tr w:rsidR="0057385A" w:rsidRPr="007E0D87" w14:paraId="59D76CA5" w14:textId="77777777">
        <w:trPr>
          <w:gridAfter w:val="1"/>
          <w:wAfter w:w="9" w:type="dxa"/>
          <w:trHeight w:val="261"/>
          <w:jc w:val="center"/>
        </w:trPr>
        <w:tc>
          <w:tcPr>
            <w:tcW w:w="6209" w:type="dxa"/>
            <w:tcBorders>
              <w:left w:val="single" w:sz="4" w:space="0" w:color="auto"/>
            </w:tcBorders>
          </w:tcPr>
          <w:p w14:paraId="65CD8E89" w14:textId="43CD2995" w:rsidR="00451B94" w:rsidRPr="007E0D87" w:rsidRDefault="00463A92" w:rsidP="00470C41">
            <w:pPr>
              <w:pStyle w:val="TF-TEXTOQUADRO"/>
            </w:pPr>
            <w:r w:rsidRPr="001E2EE2">
              <w:t xml:space="preserve">desenvolvimento </w:t>
            </w:r>
            <w:r>
              <w:t>da interface para interação</w:t>
            </w:r>
          </w:p>
        </w:tc>
        <w:tc>
          <w:tcPr>
            <w:tcW w:w="274" w:type="dxa"/>
            <w:tcBorders>
              <w:bottom w:val="single" w:sz="4" w:space="0" w:color="auto"/>
            </w:tcBorders>
          </w:tcPr>
          <w:p w14:paraId="19E20D91" w14:textId="77777777" w:rsidR="00451B94" w:rsidRPr="007E0D87" w:rsidRDefault="00451B94" w:rsidP="00470C41">
            <w:pPr>
              <w:pStyle w:val="TF-TEXTOQUADROCentralizado"/>
            </w:pPr>
          </w:p>
        </w:tc>
        <w:tc>
          <w:tcPr>
            <w:tcW w:w="286" w:type="dxa"/>
            <w:tcBorders>
              <w:bottom w:val="single" w:sz="4" w:space="0" w:color="auto"/>
            </w:tcBorders>
          </w:tcPr>
          <w:p w14:paraId="102F2774" w14:textId="77777777" w:rsidR="00451B94" w:rsidRPr="007E0D87" w:rsidRDefault="00451B94" w:rsidP="00470C41">
            <w:pPr>
              <w:pStyle w:val="TF-TEXTOQUADROCentralizado"/>
            </w:pPr>
          </w:p>
        </w:tc>
        <w:tc>
          <w:tcPr>
            <w:tcW w:w="285" w:type="dxa"/>
            <w:tcBorders>
              <w:bottom w:val="single" w:sz="4" w:space="0" w:color="auto"/>
            </w:tcBorders>
          </w:tcPr>
          <w:p w14:paraId="7C095452" w14:textId="622DE1A7" w:rsidR="00451B94" w:rsidRPr="007E0D87" w:rsidRDefault="00451B94" w:rsidP="00470C41">
            <w:pPr>
              <w:pStyle w:val="TF-TEXTOQUADROCentralizado"/>
            </w:pPr>
          </w:p>
        </w:tc>
        <w:tc>
          <w:tcPr>
            <w:tcW w:w="286" w:type="dxa"/>
            <w:tcBorders>
              <w:bottom w:val="single" w:sz="4" w:space="0" w:color="auto"/>
            </w:tcBorders>
          </w:tcPr>
          <w:p w14:paraId="0CF4BD10" w14:textId="1536BCFB" w:rsidR="00451B94" w:rsidRPr="007E0D87" w:rsidRDefault="00451B94" w:rsidP="00470C41">
            <w:pPr>
              <w:pStyle w:val="TF-TEXTOQUADROCentralizado"/>
            </w:pPr>
          </w:p>
        </w:tc>
        <w:tc>
          <w:tcPr>
            <w:tcW w:w="285" w:type="dxa"/>
            <w:tcBorders>
              <w:bottom w:val="single" w:sz="4" w:space="0" w:color="auto"/>
            </w:tcBorders>
          </w:tcPr>
          <w:p w14:paraId="2405B840" w14:textId="77777777" w:rsidR="00451B94" w:rsidRPr="007E0D87" w:rsidRDefault="00451B94" w:rsidP="00470C41">
            <w:pPr>
              <w:pStyle w:val="TF-TEXTOQUADROCentralizado"/>
            </w:pPr>
          </w:p>
        </w:tc>
        <w:tc>
          <w:tcPr>
            <w:tcW w:w="286" w:type="dxa"/>
            <w:tcBorders>
              <w:bottom w:val="single" w:sz="4" w:space="0" w:color="auto"/>
            </w:tcBorders>
          </w:tcPr>
          <w:p w14:paraId="0A7A33E3" w14:textId="77777777" w:rsidR="00451B94" w:rsidRPr="007E0D87" w:rsidRDefault="00451B94" w:rsidP="00470C41">
            <w:pPr>
              <w:pStyle w:val="TF-TEXTOQUADROCentralizado"/>
            </w:pPr>
          </w:p>
        </w:tc>
        <w:tc>
          <w:tcPr>
            <w:tcW w:w="285" w:type="dxa"/>
            <w:tcBorders>
              <w:bottom w:val="single" w:sz="4" w:space="0" w:color="auto"/>
            </w:tcBorders>
          </w:tcPr>
          <w:p w14:paraId="0D254DA1" w14:textId="77777777" w:rsidR="00451B94" w:rsidRPr="007E0D87" w:rsidRDefault="00451B94" w:rsidP="00470C41">
            <w:pPr>
              <w:pStyle w:val="TF-TEXTOQUADROCentralizado"/>
            </w:pPr>
          </w:p>
        </w:tc>
        <w:tc>
          <w:tcPr>
            <w:tcW w:w="286" w:type="dxa"/>
            <w:tcBorders>
              <w:bottom w:val="single" w:sz="4" w:space="0" w:color="auto"/>
            </w:tcBorders>
            <w:shd w:val="clear" w:color="auto" w:fill="AEAAAA"/>
          </w:tcPr>
          <w:p w14:paraId="6B1FDBDF" w14:textId="4CA600E8" w:rsidR="00451B94" w:rsidRPr="007E0D87" w:rsidRDefault="00451B94" w:rsidP="00470C41">
            <w:pPr>
              <w:pStyle w:val="TF-TEXTOQUADROCentralizado"/>
            </w:pPr>
          </w:p>
        </w:tc>
        <w:tc>
          <w:tcPr>
            <w:tcW w:w="285" w:type="dxa"/>
            <w:tcBorders>
              <w:bottom w:val="single" w:sz="4" w:space="0" w:color="auto"/>
            </w:tcBorders>
            <w:shd w:val="clear" w:color="auto" w:fill="AEAAAA"/>
          </w:tcPr>
          <w:p w14:paraId="4042F7AB" w14:textId="36F769E3" w:rsidR="00451B94" w:rsidRPr="007E0D87" w:rsidRDefault="00451B94" w:rsidP="00470C41">
            <w:pPr>
              <w:pStyle w:val="TF-TEXTOQUADROCentralizado"/>
            </w:pPr>
          </w:p>
        </w:tc>
        <w:tc>
          <w:tcPr>
            <w:tcW w:w="290" w:type="dxa"/>
          </w:tcPr>
          <w:p w14:paraId="6424261F" w14:textId="77777777" w:rsidR="00451B94" w:rsidRPr="007E0D87" w:rsidRDefault="00451B94" w:rsidP="00470C41">
            <w:pPr>
              <w:pStyle w:val="TF-TEXTOQUADROCentralizado"/>
            </w:pPr>
          </w:p>
        </w:tc>
      </w:tr>
      <w:tr w:rsidR="0057385A" w:rsidRPr="007E0D87" w14:paraId="02622124" w14:textId="77777777">
        <w:trPr>
          <w:gridAfter w:val="1"/>
          <w:wAfter w:w="9" w:type="dxa"/>
          <w:trHeight w:val="271"/>
          <w:jc w:val="center"/>
        </w:trPr>
        <w:tc>
          <w:tcPr>
            <w:tcW w:w="6209" w:type="dxa"/>
            <w:tcBorders>
              <w:left w:val="single" w:sz="4" w:space="0" w:color="auto"/>
              <w:bottom w:val="single" w:sz="4" w:space="0" w:color="auto"/>
            </w:tcBorders>
          </w:tcPr>
          <w:p w14:paraId="386FD9AC" w14:textId="0C26207B" w:rsidR="00451B94" w:rsidRPr="007E0D87" w:rsidRDefault="001A2AE5" w:rsidP="00470C41">
            <w:pPr>
              <w:pStyle w:val="TF-TEXTOQUADRO"/>
            </w:pPr>
            <w:ins w:id="50" w:author="Dalton Solano dos Reis" w:date="2022-11-08T21:48:00Z">
              <w:r>
                <w:t>t</w:t>
              </w:r>
            </w:ins>
            <w:del w:id="51" w:author="Dalton Solano dos Reis" w:date="2022-11-08T21:48:00Z">
              <w:r w:rsidR="00394A37" w:rsidDel="001A2AE5">
                <w:delText>T</w:delText>
              </w:r>
            </w:del>
            <w:r w:rsidR="00463A92">
              <w:t>estes</w:t>
            </w:r>
          </w:p>
        </w:tc>
        <w:tc>
          <w:tcPr>
            <w:tcW w:w="274" w:type="dxa"/>
            <w:tcBorders>
              <w:bottom w:val="single" w:sz="4" w:space="0" w:color="auto"/>
            </w:tcBorders>
          </w:tcPr>
          <w:p w14:paraId="35FE6C42" w14:textId="77777777" w:rsidR="00451B94" w:rsidRPr="007E0D87" w:rsidRDefault="00451B94" w:rsidP="00470C41">
            <w:pPr>
              <w:pStyle w:val="TF-TEXTOQUADROCentralizado"/>
            </w:pPr>
          </w:p>
        </w:tc>
        <w:tc>
          <w:tcPr>
            <w:tcW w:w="286" w:type="dxa"/>
            <w:tcBorders>
              <w:bottom w:val="single" w:sz="4" w:space="0" w:color="auto"/>
            </w:tcBorders>
          </w:tcPr>
          <w:p w14:paraId="7C8BF278" w14:textId="77777777" w:rsidR="00451B94" w:rsidRPr="007E0D87" w:rsidRDefault="00451B94" w:rsidP="00470C41">
            <w:pPr>
              <w:pStyle w:val="TF-TEXTOQUADROCentralizado"/>
            </w:pPr>
          </w:p>
        </w:tc>
        <w:tc>
          <w:tcPr>
            <w:tcW w:w="285" w:type="dxa"/>
            <w:tcBorders>
              <w:bottom w:val="single" w:sz="4" w:space="0" w:color="auto"/>
            </w:tcBorders>
          </w:tcPr>
          <w:p w14:paraId="1FE1E546" w14:textId="77777777" w:rsidR="00451B94" w:rsidRPr="007E0D87" w:rsidRDefault="00451B94" w:rsidP="00470C41">
            <w:pPr>
              <w:pStyle w:val="TF-TEXTOQUADROCentralizado"/>
            </w:pPr>
          </w:p>
        </w:tc>
        <w:tc>
          <w:tcPr>
            <w:tcW w:w="286" w:type="dxa"/>
            <w:tcBorders>
              <w:bottom w:val="single" w:sz="4" w:space="0" w:color="auto"/>
            </w:tcBorders>
          </w:tcPr>
          <w:p w14:paraId="382575B0" w14:textId="4982EC06" w:rsidR="00451B94" w:rsidRPr="007E0D87" w:rsidRDefault="00451B94" w:rsidP="00470C41">
            <w:pPr>
              <w:pStyle w:val="TF-TEXTOQUADROCentralizado"/>
            </w:pPr>
          </w:p>
        </w:tc>
        <w:tc>
          <w:tcPr>
            <w:tcW w:w="285" w:type="dxa"/>
            <w:tcBorders>
              <w:bottom w:val="single" w:sz="4" w:space="0" w:color="auto"/>
            </w:tcBorders>
          </w:tcPr>
          <w:p w14:paraId="1020B0D0" w14:textId="6FFC9F94" w:rsidR="00451B94" w:rsidRPr="007E0D87" w:rsidRDefault="00451B94" w:rsidP="00470C41">
            <w:pPr>
              <w:pStyle w:val="TF-TEXTOQUADROCentralizado"/>
            </w:pPr>
          </w:p>
        </w:tc>
        <w:tc>
          <w:tcPr>
            <w:tcW w:w="286" w:type="dxa"/>
            <w:tcBorders>
              <w:bottom w:val="single" w:sz="4" w:space="0" w:color="auto"/>
            </w:tcBorders>
          </w:tcPr>
          <w:p w14:paraId="512BE72A" w14:textId="77777777" w:rsidR="00451B94" w:rsidRPr="007E0D87" w:rsidRDefault="00451B94" w:rsidP="00470C41">
            <w:pPr>
              <w:pStyle w:val="TF-TEXTOQUADROCentralizado"/>
            </w:pPr>
          </w:p>
        </w:tc>
        <w:tc>
          <w:tcPr>
            <w:tcW w:w="285" w:type="dxa"/>
            <w:tcBorders>
              <w:bottom w:val="single" w:sz="4" w:space="0" w:color="auto"/>
            </w:tcBorders>
          </w:tcPr>
          <w:p w14:paraId="1C501AAA" w14:textId="77777777" w:rsidR="00451B94" w:rsidRPr="007E0D87" w:rsidRDefault="00451B94" w:rsidP="00470C41">
            <w:pPr>
              <w:pStyle w:val="TF-TEXTOQUADROCentralizado"/>
            </w:pPr>
          </w:p>
        </w:tc>
        <w:tc>
          <w:tcPr>
            <w:tcW w:w="286" w:type="dxa"/>
            <w:tcBorders>
              <w:bottom w:val="single" w:sz="4" w:space="0" w:color="auto"/>
            </w:tcBorders>
            <w:shd w:val="clear" w:color="auto" w:fill="AEAAAA"/>
          </w:tcPr>
          <w:p w14:paraId="481BAE85" w14:textId="177D9D26" w:rsidR="00451B94" w:rsidRPr="007E0D87" w:rsidRDefault="00451B94" w:rsidP="00470C41">
            <w:pPr>
              <w:pStyle w:val="TF-TEXTOQUADROCentralizado"/>
            </w:pPr>
          </w:p>
        </w:tc>
        <w:tc>
          <w:tcPr>
            <w:tcW w:w="285" w:type="dxa"/>
            <w:tcBorders>
              <w:bottom w:val="single" w:sz="4" w:space="0" w:color="auto"/>
            </w:tcBorders>
            <w:shd w:val="clear" w:color="auto" w:fill="AEAAAA"/>
          </w:tcPr>
          <w:p w14:paraId="6902F816" w14:textId="47FFAF5D" w:rsidR="00451B94" w:rsidRPr="007E0D87" w:rsidRDefault="00451B94" w:rsidP="00470C41">
            <w:pPr>
              <w:pStyle w:val="TF-TEXTOQUADROCentralizado"/>
            </w:pPr>
          </w:p>
        </w:tc>
        <w:tc>
          <w:tcPr>
            <w:tcW w:w="290" w:type="dxa"/>
            <w:tcBorders>
              <w:bottom w:val="single" w:sz="4" w:space="0" w:color="auto"/>
            </w:tcBorders>
            <w:shd w:val="clear" w:color="auto" w:fill="AEAAAA"/>
          </w:tcPr>
          <w:p w14:paraId="31F440AE" w14:textId="0C5C323B" w:rsidR="00451B94" w:rsidRPr="007E0D87" w:rsidRDefault="00451B94" w:rsidP="00470C41">
            <w:pPr>
              <w:pStyle w:val="TF-TEXTOQUADROCentralizado"/>
            </w:pPr>
          </w:p>
        </w:tc>
      </w:tr>
    </w:tbl>
    <w:p w14:paraId="099E11F6" w14:textId="64DCEC52" w:rsidR="00FC4A9F" w:rsidDel="001A2AE5" w:rsidRDefault="00FC4A9F" w:rsidP="00FC4A9F">
      <w:pPr>
        <w:pStyle w:val="TF-FONTE"/>
        <w:rPr>
          <w:del w:id="52" w:author="Dalton Solano dos Reis" w:date="2022-11-08T21:48:00Z"/>
        </w:rPr>
      </w:pPr>
      <w:r>
        <w:t>Fonte: elaborado pelo autor.</w:t>
      </w:r>
    </w:p>
    <w:p w14:paraId="54F62AB1" w14:textId="6B7D01D6" w:rsidR="00347BC5" w:rsidRDefault="00347BC5" w:rsidP="001A2AE5">
      <w:pPr>
        <w:pStyle w:val="TF-FONTE"/>
        <w:pPrChange w:id="53" w:author="Dalton Solano dos Reis" w:date="2022-11-08T21:48:00Z">
          <w:pPr/>
        </w:pPrChange>
      </w:pPr>
    </w:p>
    <w:p w14:paraId="1023C079" w14:textId="68D53ADA" w:rsidR="00A307C7" w:rsidRDefault="0037046F" w:rsidP="00713D55">
      <w:pPr>
        <w:pStyle w:val="Ttulo1"/>
      </w:pPr>
      <w:r>
        <w:t>REVISÃO BIBLIOGRÁFICA</w:t>
      </w:r>
    </w:p>
    <w:p w14:paraId="076F1FD0" w14:textId="456B8144" w:rsidR="00EA785D" w:rsidRDefault="00DE5F90" w:rsidP="00FF7FCE">
      <w:pPr>
        <w:pStyle w:val="TF-TEXTO"/>
      </w:pPr>
      <w:r>
        <w:t>Est</w:t>
      </w:r>
      <w:del w:id="54" w:author="Dalton Solano dos Reis" w:date="2022-11-08T21:49:00Z">
        <w:r w:rsidDel="001A2AE5">
          <w:delText>e capítulo</w:delText>
        </w:r>
      </w:del>
      <w:ins w:id="55" w:author="Dalton Solano dos Reis" w:date="2022-11-08T21:49:00Z">
        <w:r w:rsidR="001A2AE5">
          <w:t>a seção</w:t>
        </w:r>
      </w:ins>
      <w:r>
        <w:t xml:space="preserve"> descreve brevemente sobre os assuntos que </w:t>
      </w:r>
      <w:r w:rsidR="00FF7FCE">
        <w:t xml:space="preserve">fundamentarão o protótipo a ser realizado: </w:t>
      </w:r>
      <w:proofErr w:type="spellStart"/>
      <w:r w:rsidR="00FF7FCE">
        <w:t>blockchain</w:t>
      </w:r>
      <w:proofErr w:type="spellEnd"/>
      <w:r w:rsidR="00FF7FCE">
        <w:t xml:space="preserve">, contratos inteligentes e </w:t>
      </w:r>
      <w:proofErr w:type="spellStart"/>
      <w:r w:rsidR="00FF7FCE">
        <w:t>Hyperledger</w:t>
      </w:r>
      <w:proofErr w:type="spellEnd"/>
      <w:r w:rsidR="00FF7FCE">
        <w:t xml:space="preserve"> </w:t>
      </w:r>
      <w:proofErr w:type="spellStart"/>
      <w:r w:rsidR="00FF7FCE">
        <w:t>Fabric</w:t>
      </w:r>
      <w:proofErr w:type="spellEnd"/>
      <w:r w:rsidR="00FF7FCE">
        <w:t>.</w:t>
      </w:r>
    </w:p>
    <w:p w14:paraId="27BBCC4B" w14:textId="6530DA82" w:rsidR="00224C6F" w:rsidRDefault="00F40324" w:rsidP="00224C6F">
      <w:pPr>
        <w:pStyle w:val="TF-TEXTO"/>
      </w:pPr>
      <w:proofErr w:type="spellStart"/>
      <w:r w:rsidRPr="00F40324">
        <w:rPr>
          <w:i/>
          <w:iCs/>
        </w:rPr>
        <w:lastRenderedPageBreak/>
        <w:t>Blockchain</w:t>
      </w:r>
      <w:proofErr w:type="spellEnd"/>
      <w:r>
        <w:t xml:space="preserve"> s</w:t>
      </w:r>
      <w:r w:rsidR="00FF7FCE">
        <w:t xml:space="preserve">egundo Greve </w:t>
      </w:r>
      <w:r w:rsidR="00FF7FCE" w:rsidRPr="00224C6F">
        <w:t>et al.</w:t>
      </w:r>
      <w:r w:rsidR="00FF7FCE">
        <w:t xml:space="preserve"> (2018)</w:t>
      </w:r>
      <w:r>
        <w:t xml:space="preserve">, </w:t>
      </w:r>
      <w:ins w:id="56" w:author="Dalton Solano dos Reis" w:date="2022-11-08T21:50:00Z">
        <w:r w:rsidR="001A2AE5">
          <w:t xml:space="preserve">é uma </w:t>
        </w:r>
      </w:ins>
      <w:r>
        <w:t>“</w:t>
      </w:r>
      <w:r w:rsidRPr="00F40324">
        <w:t>tecnologia disruptiva, pois cria digitalmente uma entidade de confiança descentralizada, eliminando a necessidade de uma terceira parte de confiança</w:t>
      </w:r>
      <w:r w:rsidR="00BD3110">
        <w:t>”. T</w:t>
      </w:r>
      <w:r>
        <w:t xml:space="preserve">endo em vista que muitos dos processos que são desempenhados pela sociedade precisam de um órgão, seja ele </w:t>
      </w:r>
      <w:r w:rsidR="00165D70">
        <w:t>público</w:t>
      </w:r>
      <w:r>
        <w:t xml:space="preserve"> ou privado, que valide e ofereça segurança para ambas as partes, </w:t>
      </w:r>
      <w:proofErr w:type="spellStart"/>
      <w:r w:rsidRPr="00F40324">
        <w:rPr>
          <w:i/>
          <w:iCs/>
        </w:rPr>
        <w:t>blockchain</w:t>
      </w:r>
      <w:proofErr w:type="spellEnd"/>
      <w:r>
        <w:t xml:space="preserve"> consegue desempenhar esse papel de agente </w:t>
      </w:r>
      <w:del w:id="57" w:author="Dalton Solano dos Reis" w:date="2022-11-08T21:50:00Z">
        <w:r w:rsidDel="001A2AE5">
          <w:delText>regulatório</w:delText>
        </w:r>
      </w:del>
      <w:ins w:id="58" w:author="Dalton Solano dos Reis" w:date="2022-11-08T21:50:00Z">
        <w:r w:rsidR="001A2AE5">
          <w:t>regulatório,</w:t>
        </w:r>
      </w:ins>
      <w:r>
        <w:t xml:space="preserve"> mas sem ser uma entidade centralizada. </w:t>
      </w:r>
    </w:p>
    <w:p w14:paraId="7D4E5423" w14:textId="3E5B872F" w:rsidR="00656309" w:rsidRDefault="00F40324" w:rsidP="00224C6F">
      <w:pPr>
        <w:pStyle w:val="TF-TEXTO"/>
      </w:pPr>
      <w:r>
        <w:t xml:space="preserve">O potencial </w:t>
      </w:r>
      <w:r w:rsidR="00224C6F">
        <w:t>que a</w:t>
      </w:r>
      <w:r>
        <w:t xml:space="preserve"> </w:t>
      </w:r>
      <w:proofErr w:type="spellStart"/>
      <w:r w:rsidRPr="00F40324">
        <w:rPr>
          <w:i/>
          <w:iCs/>
        </w:rPr>
        <w:t>blockchain</w:t>
      </w:r>
      <w:proofErr w:type="spellEnd"/>
      <w:r>
        <w:t xml:space="preserve"> pode fornecer é imensa, </w:t>
      </w:r>
      <w:r w:rsidR="00656309">
        <w:t xml:space="preserve">pois podem surgir aplicações em diversos setores como: transporte, finanças, saúde, internet das coisas, governos, </w:t>
      </w:r>
      <w:del w:id="59" w:author="Dalton Solano dos Reis" w:date="2022-11-08T21:50:00Z">
        <w:r w:rsidR="00224C6F" w:rsidDel="001A2AE5">
          <w:delText>segurança, etc.</w:delText>
        </w:r>
      </w:del>
      <w:ins w:id="60" w:author="Dalton Solano dos Reis" w:date="2022-11-08T21:50:00Z">
        <w:r w:rsidR="001A2AE5">
          <w:t>segurança etc.</w:t>
        </w:r>
      </w:ins>
      <w:r w:rsidR="00224C6F">
        <w:t xml:space="preserve"> </w:t>
      </w:r>
      <w:r w:rsidR="00656309">
        <w:t xml:space="preserve">A arquitetura </w:t>
      </w:r>
      <w:proofErr w:type="spellStart"/>
      <w:r w:rsidR="00656309">
        <w:t>blockchain</w:t>
      </w:r>
      <w:proofErr w:type="spellEnd"/>
      <w:r w:rsidR="00656309">
        <w:t xml:space="preserve"> é uma fusão de </w:t>
      </w:r>
      <w:r w:rsidR="00224C6F">
        <w:t>várias</w:t>
      </w:r>
      <w:r w:rsidR="00656309">
        <w:t xml:space="preserve"> técnicas e tecnologias </w:t>
      </w:r>
      <w:r w:rsidR="00656309" w:rsidRPr="00656309">
        <w:t>provenientes da computação distribuída confiável</w:t>
      </w:r>
      <w:r w:rsidR="00656309">
        <w:t xml:space="preserve">, como tolerâncias a falhas, redes </w:t>
      </w:r>
      <w:proofErr w:type="spellStart"/>
      <w:r w:rsidR="00656309">
        <w:t>Peer-to-Peer</w:t>
      </w:r>
      <w:proofErr w:type="spellEnd"/>
      <w:r w:rsidR="00656309">
        <w:t xml:space="preserve"> e </w:t>
      </w:r>
      <w:r w:rsidR="00656309" w:rsidRPr="00656309">
        <w:t>criptografia</w:t>
      </w:r>
      <w:r w:rsidR="00656309">
        <w:t xml:space="preserve"> e funções </w:t>
      </w:r>
      <w:proofErr w:type="spellStart"/>
      <w:r w:rsidR="00656309">
        <w:t>hash</w:t>
      </w:r>
      <w:proofErr w:type="spellEnd"/>
      <w:r w:rsidR="00656309">
        <w:t xml:space="preserve"> (GREVE</w:t>
      </w:r>
      <w:r w:rsidR="00224C6F">
        <w:t xml:space="preserve"> </w:t>
      </w:r>
      <w:r w:rsidR="00224C6F" w:rsidRPr="00224C6F">
        <w:t>et al.</w:t>
      </w:r>
      <w:r w:rsidR="00656309">
        <w:t>, 2018).</w:t>
      </w:r>
    </w:p>
    <w:p w14:paraId="1542340D" w14:textId="45EB5C23" w:rsidR="00541BA1" w:rsidRDefault="00541BA1" w:rsidP="00224C6F">
      <w:pPr>
        <w:pStyle w:val="TF-TEXTO"/>
      </w:pPr>
      <w:r>
        <w:t>Os contratos inteligentes</w:t>
      </w:r>
      <w:r w:rsidR="0039342E">
        <w:t xml:space="preserve"> </w:t>
      </w:r>
      <w:r>
        <w:t xml:space="preserve">são contratos que </w:t>
      </w:r>
      <w:r w:rsidR="0039342E">
        <w:t>vem</w:t>
      </w:r>
      <w:r>
        <w:t xml:space="preserve"> de uma linguagem natural</w:t>
      </w:r>
      <w:r w:rsidR="00DC0298">
        <w:t xml:space="preserve"> (parte jurídica)</w:t>
      </w:r>
      <w:r>
        <w:t xml:space="preserve"> para uma linguagem computacional</w:t>
      </w:r>
      <w:r w:rsidR="00D6582C">
        <w:t>. N</w:t>
      </w:r>
      <w:r>
        <w:t xml:space="preserve">ada mais é do que um programa de computador </w:t>
      </w:r>
      <w:r w:rsidR="008519A4">
        <w:t xml:space="preserve">com regras, que está fortemente ligado a </w:t>
      </w:r>
      <w:proofErr w:type="spellStart"/>
      <w:r w:rsidR="008519A4" w:rsidRPr="001A2AE5">
        <w:rPr>
          <w:i/>
          <w:iCs/>
          <w:rPrChange w:id="61" w:author="Dalton Solano dos Reis" w:date="2022-11-08T21:51:00Z">
            <w:rPr/>
          </w:rPrChange>
        </w:rPr>
        <w:t>blockchain</w:t>
      </w:r>
      <w:proofErr w:type="spellEnd"/>
      <w:r w:rsidR="008519A4">
        <w:t xml:space="preserve"> pois usa das vantagens da </w:t>
      </w:r>
      <w:proofErr w:type="spellStart"/>
      <w:r w:rsidR="008519A4" w:rsidRPr="001A2AE5">
        <w:rPr>
          <w:i/>
          <w:iCs/>
          <w:rPrChange w:id="62" w:author="Dalton Solano dos Reis" w:date="2022-11-08T21:51:00Z">
            <w:rPr/>
          </w:rPrChange>
        </w:rPr>
        <w:t>blockchain</w:t>
      </w:r>
      <w:proofErr w:type="spellEnd"/>
      <w:r w:rsidR="008519A4">
        <w:t xml:space="preserve"> como a imutabilidade (FRAZÃO, 2019). Segund</w:t>
      </w:r>
      <w:r w:rsidR="00D6582C">
        <w:t>o</w:t>
      </w:r>
      <w:r w:rsidR="008519A4">
        <w:t xml:space="preserve"> Frazão (2019) por mais que a legislação brasileira tenha descrito o </w:t>
      </w:r>
      <w:r w:rsidR="00A84B76">
        <w:t>princípio</w:t>
      </w:r>
      <w:r w:rsidR="008519A4">
        <w:t xml:space="preserve"> do consensualismo ainda </w:t>
      </w:r>
      <w:r w:rsidR="00A81A50">
        <w:t xml:space="preserve">existem </w:t>
      </w:r>
      <w:r w:rsidR="008519A4">
        <w:t>barreiras para a real validade para o governo pois alguns tipos de contratos necessitam do consenso de ambas as partes.</w:t>
      </w:r>
    </w:p>
    <w:p w14:paraId="41B5071C" w14:textId="0C5A2A55" w:rsidR="00451253" w:rsidRDefault="0039342E" w:rsidP="00451253">
      <w:pPr>
        <w:pStyle w:val="TF-TEXTO"/>
        <w:rPr>
          <w:ins w:id="63" w:author="Dalton Solano dos Reis" w:date="2022-11-08T21:53:00Z"/>
        </w:rPr>
      </w:pPr>
      <w:r>
        <w:t xml:space="preserve">O </w:t>
      </w:r>
      <w:proofErr w:type="spellStart"/>
      <w:r>
        <w:t>Hyperledger</w:t>
      </w:r>
      <w:proofErr w:type="spellEnd"/>
      <w:r>
        <w:t xml:space="preserve"> </w:t>
      </w:r>
      <w:r w:rsidRPr="0039342E">
        <w:t>é uma plataforma de código aberto, mantida pela Linux Foundation e diversas corporações</w:t>
      </w:r>
      <w:r w:rsidR="00A84B76">
        <w:t xml:space="preserve">. O </w:t>
      </w:r>
      <w:proofErr w:type="spellStart"/>
      <w:r w:rsidR="00A84B76">
        <w:t>Hyperledger</w:t>
      </w:r>
      <w:proofErr w:type="spellEnd"/>
      <w:r w:rsidR="00A84B76">
        <w:t xml:space="preserve"> </w:t>
      </w:r>
      <w:proofErr w:type="spellStart"/>
      <w:r w:rsidR="00A84B76">
        <w:t>Fabric</w:t>
      </w:r>
      <w:proofErr w:type="spellEnd"/>
      <w:r w:rsidR="00A84B76">
        <w:t xml:space="preserve"> segundo Greve et al. (2018) “</w:t>
      </w:r>
      <w:r w:rsidR="00A84B76" w:rsidRPr="00A84B76">
        <w:t xml:space="preserve">é uma implementação de </w:t>
      </w:r>
      <w:proofErr w:type="spellStart"/>
      <w:r w:rsidR="00A84B76" w:rsidRPr="00A84B76">
        <w:t>blockchain</w:t>
      </w:r>
      <w:proofErr w:type="spellEnd"/>
      <w:r w:rsidR="00A84B76" w:rsidRPr="00A84B76">
        <w:t xml:space="preserve"> privada voltada para aplicações empresariais com objetivo de atender aos múltiplos e variados requisitos dos aplicativos de negócio</w:t>
      </w:r>
      <w:r w:rsidR="00A84B76">
        <w:t>”</w:t>
      </w:r>
      <w:r w:rsidR="00A81A50">
        <w:t>.</w:t>
      </w:r>
      <w:r w:rsidR="00A84B76">
        <w:t xml:space="preserve"> </w:t>
      </w:r>
      <w:r w:rsidR="00A81A50">
        <w:t>P</w:t>
      </w:r>
      <w:r w:rsidR="00A84B76">
        <w:t xml:space="preserve">ortanto ele visa atender aplicações </w:t>
      </w:r>
      <w:r w:rsidR="00A84B76" w:rsidRPr="00A84B76">
        <w:t xml:space="preserve">empresariais </w:t>
      </w:r>
      <w:r w:rsidR="00A84B76">
        <w:t xml:space="preserve">onde a premissa é ser uma rede privada que não seja exposta para todos, possibilitando a conexão de vários serviços diferentes com a vantagens que a </w:t>
      </w:r>
      <w:proofErr w:type="spellStart"/>
      <w:r w:rsidR="00A84B76" w:rsidRPr="00A84B76">
        <w:rPr>
          <w:i/>
          <w:iCs/>
        </w:rPr>
        <w:t>blockchain</w:t>
      </w:r>
      <w:proofErr w:type="spellEnd"/>
      <w:r w:rsidR="00A84B76">
        <w:t xml:space="preserve"> dispõem.</w:t>
      </w:r>
      <w:bookmarkStart w:id="64" w:name="_Toc351015602"/>
      <w:bookmarkEnd w:id="30"/>
      <w:bookmarkEnd w:id="31"/>
      <w:bookmarkEnd w:id="32"/>
      <w:bookmarkEnd w:id="33"/>
      <w:bookmarkEnd w:id="34"/>
      <w:bookmarkEnd w:id="35"/>
      <w:bookmarkEnd w:id="36"/>
    </w:p>
    <w:p w14:paraId="2A92E1A0" w14:textId="77777777" w:rsidR="0099706E" w:rsidRPr="00451253" w:rsidDel="0099706E" w:rsidRDefault="0099706E" w:rsidP="0099706E">
      <w:pPr>
        <w:pStyle w:val="TF-TEXTO"/>
        <w:rPr>
          <w:del w:id="65" w:author="Dalton Solano dos Reis" w:date="2022-11-08T21:53:00Z"/>
          <w:moveTo w:id="66" w:author="Dalton Solano dos Reis" w:date="2022-11-08T21:53:00Z"/>
        </w:rPr>
      </w:pPr>
      <w:moveToRangeStart w:id="67" w:author="Dalton Solano dos Reis" w:date="2022-11-08T21:53:00Z" w:name="move118836837"/>
      <w:moveTo w:id="68" w:author="Dalton Solano dos Reis" w:date="2022-11-08T21:53:00Z">
        <w:r>
          <w:t xml:space="preserve">A arquitetura do </w:t>
        </w:r>
        <w:proofErr w:type="spellStart"/>
        <w:r>
          <w:t>Hyperledger</w:t>
        </w:r>
        <w:proofErr w:type="spellEnd"/>
        <w:r>
          <w:t xml:space="preserve"> </w:t>
        </w:r>
        <w:proofErr w:type="spellStart"/>
        <w:r>
          <w:t>Fabric</w:t>
        </w:r>
        <w:proofErr w:type="spellEnd"/>
        <w:r>
          <w:t xml:space="preserve"> é divida em três principais nós com seus respectivos serviços como visto na </w:t>
        </w:r>
        <w:r>
          <w:fldChar w:fldCharType="begin"/>
        </w:r>
        <w:r>
          <w:instrText xml:space="preserve"> REF _Ref114165153 \h </w:instrText>
        </w:r>
        <w:r>
          <w:fldChar w:fldCharType="separate"/>
        </w:r>
        <w:r w:rsidRPr="00F3649F">
          <w:t xml:space="preserve">Figura </w:t>
        </w:r>
        <w:r>
          <w:rPr>
            <w:noProof/>
          </w:rPr>
          <w:t>5</w:t>
        </w:r>
        <w:r>
          <w:fldChar w:fldCharType="end"/>
        </w:r>
        <w:r>
          <w:t xml:space="preserve">: filiação, </w:t>
        </w:r>
        <w:proofErr w:type="spellStart"/>
        <w:r w:rsidRPr="00F14535">
          <w:rPr>
            <w:i/>
            <w:iCs/>
          </w:rPr>
          <w:t>blockchain</w:t>
        </w:r>
        <w:proofErr w:type="spellEnd"/>
        <w:r>
          <w:t xml:space="preserve"> e </w:t>
        </w:r>
        <w:proofErr w:type="spellStart"/>
        <w:r w:rsidRPr="00B1043B">
          <w:rPr>
            <w:i/>
            <w:iCs/>
          </w:rPr>
          <w:t>chaincode</w:t>
        </w:r>
        <w:proofErr w:type="spellEnd"/>
        <w:r>
          <w:t xml:space="preserve">. Os nós de filiação se encarregam de identificar os usuários e cadastrar credenciais. Os nós de </w:t>
        </w:r>
        <w:proofErr w:type="spellStart"/>
        <w:r w:rsidRPr="00F14535">
          <w:rPr>
            <w:i/>
            <w:iCs/>
          </w:rPr>
          <w:t>blockchain</w:t>
        </w:r>
        <w:proofErr w:type="spellEnd"/>
        <w:r>
          <w:t xml:space="preserve"> mantem o consenso, fazem a comunicação </w:t>
        </w:r>
        <w:proofErr w:type="spellStart"/>
        <w:r>
          <w:t>peer-to-peer</w:t>
        </w:r>
        <w:proofErr w:type="spellEnd"/>
        <w:r>
          <w:t xml:space="preserve"> e gerenciam o livro razão. Por fim, os nós de serviços de </w:t>
        </w:r>
        <w:proofErr w:type="spellStart"/>
        <w:r w:rsidRPr="00CF2294">
          <w:rPr>
            <w:i/>
            <w:iCs/>
          </w:rPr>
          <w:t>chaincode</w:t>
        </w:r>
        <w:proofErr w:type="spellEnd"/>
        <w:r>
          <w:t xml:space="preserve"> se encarregam de fazer a execução dos contratos inteligentes (GREVE </w:t>
        </w:r>
        <w:r w:rsidRPr="00224C6F">
          <w:t>et al.</w:t>
        </w:r>
        <w:r>
          <w:t>, 2018).</w:t>
        </w:r>
      </w:moveTo>
    </w:p>
    <w:moveToRangeEnd w:id="67"/>
    <w:p w14:paraId="7A16A46A" w14:textId="77777777" w:rsidR="0099706E" w:rsidRDefault="0099706E" w:rsidP="0099706E">
      <w:pPr>
        <w:pStyle w:val="TF-TEXTO"/>
      </w:pPr>
    </w:p>
    <w:p w14:paraId="3B11E33D" w14:textId="5323C000" w:rsidR="005710F3" w:rsidRDefault="005710F3" w:rsidP="005710F3">
      <w:pPr>
        <w:pStyle w:val="TF-LEGENDA"/>
      </w:pPr>
      <w:bookmarkStart w:id="69" w:name="_Ref114165153"/>
      <w:r w:rsidRPr="00F3649F">
        <w:t xml:space="preserve">Figura </w:t>
      </w:r>
      <w:r>
        <w:fldChar w:fldCharType="begin"/>
      </w:r>
      <w:r>
        <w:instrText>SEQ Figura \* ARABIC</w:instrText>
      </w:r>
      <w:r>
        <w:fldChar w:fldCharType="separate"/>
      </w:r>
      <w:r>
        <w:rPr>
          <w:noProof/>
        </w:rPr>
        <w:t>5</w:t>
      </w:r>
      <w:r>
        <w:fldChar w:fldCharType="end"/>
      </w:r>
      <w:bookmarkEnd w:id="69"/>
      <w:r>
        <w:rPr>
          <w:noProof/>
        </w:rPr>
        <w:t xml:space="preserve"> </w:t>
      </w:r>
      <w:r w:rsidRPr="00F3649F">
        <w:t xml:space="preserve">– </w:t>
      </w:r>
      <w:r w:rsidRPr="00451253">
        <w:t xml:space="preserve">Arquitetura de Referência </w:t>
      </w:r>
      <w:proofErr w:type="spellStart"/>
      <w:r w:rsidRPr="00451253">
        <w:t>Hyperledger</w:t>
      </w:r>
      <w:proofErr w:type="spellEnd"/>
    </w:p>
    <w:p w14:paraId="38477BF8" w14:textId="59A25BE2" w:rsidR="005710F3" w:rsidRPr="00D56A20" w:rsidRDefault="00143059" w:rsidP="005710F3">
      <w:pPr>
        <w:pStyle w:val="TF-FIGURA"/>
        <w:rPr>
          <w:sz w:val="24"/>
          <w:szCs w:val="24"/>
        </w:rPr>
      </w:pPr>
      <w:r>
        <w:rPr>
          <w:noProof/>
        </w:rPr>
        <w:drawing>
          <wp:inline distT="0" distB="0" distL="0" distR="0" wp14:anchorId="57575528" wp14:editId="6B99AB94">
            <wp:extent cx="3762375" cy="2143125"/>
            <wp:effectExtent l="12700" t="12700" r="9525" b="15875"/>
            <wp:docPr id="5" name="Imagem 5" descr="page28image38826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8image3882638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62375" cy="2143125"/>
                    </a:xfrm>
                    <a:prstGeom prst="rect">
                      <a:avLst/>
                    </a:prstGeom>
                    <a:noFill/>
                    <a:ln>
                      <a:solidFill>
                        <a:schemeClr val="tx1"/>
                      </a:solidFill>
                    </a:ln>
                  </pic:spPr>
                </pic:pic>
              </a:graphicData>
            </a:graphic>
          </wp:inline>
        </w:drawing>
      </w:r>
      <w:r w:rsidR="005710F3">
        <w:fldChar w:fldCharType="begin"/>
      </w:r>
      <w:r w:rsidR="005710F3">
        <w:instrText xml:space="preserve"> INCLUDEPICTURE "/var/folders/by/vwjy62h15bv3mh0jcztdzq5w0000gp/T/com.microsoft.Word/WebArchiveCopyPasteTempFiles/page79image12523408" \* MERGEFORMATINET </w:instrText>
      </w:r>
      <w:r w:rsidR="005710F3">
        <w:fldChar w:fldCharType="separate"/>
      </w:r>
      <w:r w:rsidR="005710F3">
        <w:rPr>
          <w:noProof/>
        </w:rPr>
        <w:fldChar w:fldCharType="begin"/>
      </w:r>
      <w:r w:rsidR="005710F3">
        <w:rPr>
          <w:noProof/>
        </w:rPr>
        <w:instrText xml:space="preserve"> INCLUDEPICTURE  "/var/folders/by/vwjy62h15bv3mh0jcztdzq5w0000gp/T/com.microsoft.Word/WebArchiveCopyPasteTempFiles/page79image12523408" \* MERGEFORMATINET </w:instrText>
      </w:r>
      <w:r w:rsidR="005710F3">
        <w:rPr>
          <w:noProof/>
        </w:rPr>
        <w:fldChar w:fldCharType="separate"/>
      </w:r>
      <w:r w:rsidR="005710F3">
        <w:rPr>
          <w:noProof/>
        </w:rPr>
        <w:fldChar w:fldCharType="begin"/>
      </w:r>
      <w:r w:rsidR="005710F3">
        <w:rPr>
          <w:noProof/>
        </w:rPr>
        <w:instrText xml:space="preserve"> INCLUDEPICTURE  "\\\\var\\folders\\by\\vwjy62h15bv3mh0jcztdzq5w0000gp\\T\\com.microsoft.Word\\WebArchiveCopyPasteTempFiles\\page79image12523408" \* MERGEFORMATINET </w:instrText>
      </w:r>
      <w:r w:rsidR="005710F3">
        <w:rPr>
          <w:noProof/>
        </w:rPr>
        <w:fldChar w:fldCharType="separate"/>
      </w:r>
      <w:r w:rsidR="005710F3">
        <w:rPr>
          <w:noProof/>
        </w:rPr>
        <w:fldChar w:fldCharType="begin"/>
      </w:r>
      <w:r w:rsidR="005710F3">
        <w:rPr>
          <w:noProof/>
        </w:rPr>
        <w:instrText xml:space="preserve"> INCLUDEPICTURE  "/var\\folders\\by\\vwjy62h15bv3mh0jcztdzq5w0000gp\\T\\com.microsoft.Word\\WebArchiveCopyPasteTempFiles\\page79image12523408" \* MERGEFORMATINET </w:instrText>
      </w:r>
      <w:r w:rsidR="00000000">
        <w:rPr>
          <w:noProof/>
        </w:rPr>
        <w:fldChar w:fldCharType="separate"/>
      </w:r>
      <w:r w:rsidR="005710F3">
        <w:rPr>
          <w:noProof/>
        </w:rPr>
        <w:fldChar w:fldCharType="end"/>
      </w:r>
      <w:r w:rsidR="005710F3">
        <w:rPr>
          <w:noProof/>
        </w:rPr>
        <w:fldChar w:fldCharType="end"/>
      </w:r>
      <w:r w:rsidR="005710F3">
        <w:rPr>
          <w:noProof/>
        </w:rPr>
        <w:fldChar w:fldCharType="end"/>
      </w:r>
      <w:r w:rsidR="005710F3">
        <w:fldChar w:fldCharType="end"/>
      </w:r>
    </w:p>
    <w:p w14:paraId="11AD2930" w14:textId="09B73C34" w:rsidR="005710F3" w:rsidRDefault="005710F3" w:rsidP="005710F3">
      <w:pPr>
        <w:pStyle w:val="TF-FONTE"/>
      </w:pPr>
      <w:r w:rsidRPr="00F3649F">
        <w:t xml:space="preserve">Fonte: </w:t>
      </w:r>
      <w:r w:rsidRPr="00451253">
        <w:t>Greve et al. (2018)</w:t>
      </w:r>
      <w:r w:rsidRPr="00F3649F">
        <w:t>.</w:t>
      </w:r>
    </w:p>
    <w:p w14:paraId="0AA4636F" w14:textId="7E107E55" w:rsidR="00451253" w:rsidRPr="00451253" w:rsidDel="0099706E" w:rsidRDefault="00451253" w:rsidP="00500BDD">
      <w:pPr>
        <w:pStyle w:val="TF-TEXTO"/>
        <w:rPr>
          <w:moveFrom w:id="70" w:author="Dalton Solano dos Reis" w:date="2022-11-08T21:53:00Z"/>
        </w:rPr>
      </w:pPr>
      <w:moveFromRangeStart w:id="71" w:author="Dalton Solano dos Reis" w:date="2022-11-08T21:53:00Z" w:name="move118836837"/>
      <w:moveFrom w:id="72" w:author="Dalton Solano dos Reis" w:date="2022-11-08T21:53:00Z">
        <w:r w:rsidDel="0099706E">
          <w:t>A arquitetura do Hyperledger Fabric</w:t>
        </w:r>
        <w:r w:rsidR="00B1043B" w:rsidDel="0099706E">
          <w:t xml:space="preserve"> é divida em três principais nós</w:t>
        </w:r>
        <w:r w:rsidR="005710F3" w:rsidDel="0099706E">
          <w:t xml:space="preserve"> com seus respectivos serviços</w:t>
        </w:r>
        <w:r w:rsidR="00B1043B" w:rsidDel="0099706E">
          <w:t xml:space="preserve"> como </w:t>
        </w:r>
        <w:r w:rsidR="00F4070E" w:rsidDel="0099706E">
          <w:t xml:space="preserve">visto </w:t>
        </w:r>
        <w:r w:rsidR="00B1043B" w:rsidDel="0099706E">
          <w:t xml:space="preserve">na </w:t>
        </w:r>
        <w:r w:rsidR="00B1043B" w:rsidDel="0099706E">
          <w:fldChar w:fldCharType="begin"/>
        </w:r>
        <w:r w:rsidR="00B1043B" w:rsidDel="0099706E">
          <w:instrText xml:space="preserve"> REF _Ref114165153 \h </w:instrText>
        </w:r>
        <w:r w:rsidR="00B1043B" w:rsidDel="0099706E">
          <w:fldChar w:fldCharType="separate"/>
        </w:r>
        <w:r w:rsidR="00B1043B" w:rsidRPr="00F3649F" w:rsidDel="0099706E">
          <w:t xml:space="preserve">Figura </w:t>
        </w:r>
        <w:r w:rsidR="00B1043B" w:rsidDel="0099706E">
          <w:rPr>
            <w:noProof/>
          </w:rPr>
          <w:t>5</w:t>
        </w:r>
        <w:r w:rsidR="00B1043B" w:rsidDel="0099706E">
          <w:fldChar w:fldCharType="end"/>
        </w:r>
        <w:r w:rsidR="00B1043B" w:rsidDel="0099706E">
          <w:t xml:space="preserve">: filiação, </w:t>
        </w:r>
        <w:r w:rsidR="00B1043B" w:rsidRPr="0099706E" w:rsidDel="0099706E">
          <w:rPr>
            <w:i/>
            <w:iCs/>
            <w:rPrChange w:id="73" w:author="Dalton Solano dos Reis" w:date="2022-11-08T21:53:00Z">
              <w:rPr/>
            </w:rPrChange>
          </w:rPr>
          <w:t>blockchain</w:t>
        </w:r>
        <w:r w:rsidR="00B1043B" w:rsidDel="0099706E">
          <w:t xml:space="preserve"> e </w:t>
        </w:r>
        <w:r w:rsidR="00B1043B" w:rsidRPr="00B1043B" w:rsidDel="0099706E">
          <w:rPr>
            <w:i/>
            <w:iCs/>
          </w:rPr>
          <w:t>chaincode</w:t>
        </w:r>
        <w:r w:rsidR="00B1043B" w:rsidDel="0099706E">
          <w:t xml:space="preserve">. </w:t>
        </w:r>
        <w:r w:rsidR="005710F3" w:rsidDel="0099706E">
          <w:t>Os nós de filiação se encarregam</w:t>
        </w:r>
        <w:r w:rsidR="00B1043B" w:rsidDel="0099706E">
          <w:t xml:space="preserve"> de identificar os usuários e cadastrar credenciais. O</w:t>
        </w:r>
        <w:r w:rsidR="005710F3" w:rsidDel="0099706E">
          <w:t xml:space="preserve">s nós </w:t>
        </w:r>
        <w:r w:rsidR="00B1043B" w:rsidDel="0099706E">
          <w:t xml:space="preserve">de </w:t>
        </w:r>
        <w:r w:rsidR="00B1043B" w:rsidRPr="0099706E" w:rsidDel="0099706E">
          <w:rPr>
            <w:i/>
            <w:iCs/>
            <w:rPrChange w:id="74" w:author="Dalton Solano dos Reis" w:date="2022-11-08T21:53:00Z">
              <w:rPr/>
            </w:rPrChange>
          </w:rPr>
          <w:t>blockchain</w:t>
        </w:r>
        <w:r w:rsidR="00B1043B" w:rsidDel="0099706E">
          <w:t xml:space="preserve"> mantem o </w:t>
        </w:r>
        <w:r w:rsidR="005710F3" w:rsidDel="0099706E">
          <w:t>consenso</w:t>
        </w:r>
        <w:r w:rsidR="00B1043B" w:rsidDel="0099706E">
          <w:t>, faz</w:t>
        </w:r>
        <w:r w:rsidR="005710F3" w:rsidDel="0099706E">
          <w:t>em</w:t>
        </w:r>
        <w:r w:rsidR="00B1043B" w:rsidDel="0099706E">
          <w:t xml:space="preserve"> a </w:t>
        </w:r>
        <w:r w:rsidR="005710F3" w:rsidDel="0099706E">
          <w:t>comunicação</w:t>
        </w:r>
        <w:r w:rsidR="00B1043B" w:rsidDel="0099706E">
          <w:t xml:space="preserve"> peer-to-peer</w:t>
        </w:r>
        <w:r w:rsidR="005710F3" w:rsidDel="0099706E">
          <w:t xml:space="preserve"> e gerenciam o livro razão. Por fim</w:t>
        </w:r>
        <w:r w:rsidR="00C90B06" w:rsidDel="0099706E">
          <w:t>,</w:t>
        </w:r>
        <w:r w:rsidR="005710F3" w:rsidDel="0099706E">
          <w:t xml:space="preserve"> o</w:t>
        </w:r>
        <w:r w:rsidR="00F4070E" w:rsidDel="0099706E">
          <w:t>s nós</w:t>
        </w:r>
        <w:r w:rsidR="00C90B06" w:rsidDel="0099706E">
          <w:t xml:space="preserve"> de</w:t>
        </w:r>
        <w:r w:rsidR="005710F3" w:rsidDel="0099706E">
          <w:t xml:space="preserve"> serviços de </w:t>
        </w:r>
        <w:r w:rsidR="005710F3" w:rsidRPr="00CF2294" w:rsidDel="0099706E">
          <w:rPr>
            <w:i/>
            <w:iCs/>
          </w:rPr>
          <w:t>chaincode</w:t>
        </w:r>
        <w:r w:rsidR="005710F3" w:rsidDel="0099706E">
          <w:t xml:space="preserve"> se encarrega</w:t>
        </w:r>
        <w:r w:rsidR="00C90B06" w:rsidDel="0099706E">
          <w:t>m</w:t>
        </w:r>
        <w:r w:rsidR="005710F3" w:rsidDel="0099706E">
          <w:t xml:space="preserve"> de fazer a execução dos contratos inteligentes</w:t>
        </w:r>
        <w:r w:rsidR="007E609E" w:rsidDel="0099706E">
          <w:t xml:space="preserve"> (GREVE </w:t>
        </w:r>
        <w:r w:rsidR="007E609E" w:rsidRPr="00224C6F" w:rsidDel="0099706E">
          <w:t>et al.</w:t>
        </w:r>
        <w:r w:rsidR="007E609E" w:rsidDel="0099706E">
          <w:t>, 2018)</w:t>
        </w:r>
        <w:r w:rsidR="005710F3" w:rsidDel="0099706E">
          <w:t>.</w:t>
        </w:r>
      </w:moveFrom>
    </w:p>
    <w:moveFromRangeEnd w:id="71"/>
    <w:p w14:paraId="17236136" w14:textId="47EBBDE8" w:rsidR="002C6C4E" w:rsidRPr="002D2465" w:rsidRDefault="00451B94" w:rsidP="00ED6D3B">
      <w:pPr>
        <w:pStyle w:val="TF-refernciasbibliogrficasTTULO"/>
      </w:pPr>
      <w:r w:rsidRPr="002D2465">
        <w:t>Referências</w:t>
      </w:r>
      <w:bookmarkEnd w:id="64"/>
    </w:p>
    <w:p w14:paraId="39E138E2" w14:textId="77777777" w:rsidR="00ED6D3B" w:rsidRPr="002D2465" w:rsidRDefault="00ED6D3B" w:rsidP="00ED6D3B">
      <w:pPr>
        <w:pStyle w:val="TF-refernciasITEM"/>
      </w:pPr>
    </w:p>
    <w:p w14:paraId="54D92DFD" w14:textId="77777777" w:rsidR="00ED6D3B" w:rsidRPr="00ED6D3B" w:rsidRDefault="00ED6D3B" w:rsidP="00ED6D3B">
      <w:pPr>
        <w:pStyle w:val="TF-TEXTO"/>
        <w:ind w:firstLine="0"/>
        <w:jc w:val="left"/>
      </w:pPr>
      <w:r w:rsidRPr="00ED6D3B">
        <w:t xml:space="preserve">ABREU, Antônio </w:t>
      </w:r>
      <w:proofErr w:type="spellStart"/>
      <w:r w:rsidRPr="00ED6D3B">
        <w:t>Welligton</w:t>
      </w:r>
      <w:proofErr w:type="spellEnd"/>
      <w:r w:rsidRPr="00ED6D3B">
        <w:t xml:space="preserve"> dos Santos. </w:t>
      </w:r>
      <w:r w:rsidRPr="00ED6D3B">
        <w:rPr>
          <w:b/>
          <w:bCs/>
        </w:rPr>
        <w:t xml:space="preserve">Uma abordagem baseada em </w:t>
      </w:r>
      <w:proofErr w:type="spellStart"/>
      <w:r w:rsidRPr="00ED6D3B">
        <w:rPr>
          <w:b/>
          <w:bCs/>
        </w:rPr>
        <w:t>blockchain</w:t>
      </w:r>
      <w:proofErr w:type="spellEnd"/>
      <w:r w:rsidRPr="00ED6D3B">
        <w:rPr>
          <w:b/>
          <w:bCs/>
        </w:rPr>
        <w:t xml:space="preserve"> para armazenamento e controle de acesso aos dados de certificados de alunos do ensino superior.</w:t>
      </w:r>
      <w:r w:rsidRPr="00ED6D3B">
        <w:t xml:space="preserve"> 2020. 146 folhas. Dissertação (mestrado) - Universidade Federal do Ceará, Quixadá.</w:t>
      </w:r>
    </w:p>
    <w:p w14:paraId="2AC6146F" w14:textId="77777777" w:rsidR="00ED6D3B" w:rsidRPr="00ED6D3B" w:rsidRDefault="00ED6D3B" w:rsidP="00ED6D3B">
      <w:pPr>
        <w:pStyle w:val="TF-TEXTO"/>
        <w:ind w:firstLine="0"/>
        <w:jc w:val="left"/>
      </w:pPr>
      <w:commentRangeStart w:id="75"/>
      <w:r w:rsidRPr="00ED6D3B">
        <w:t>BUTERIN</w:t>
      </w:r>
      <w:commentRangeEnd w:id="75"/>
      <w:r w:rsidR="0099706E">
        <w:rPr>
          <w:rStyle w:val="Refdecomentrio"/>
        </w:rPr>
        <w:commentReference w:id="75"/>
      </w:r>
      <w:r w:rsidRPr="00ED6D3B">
        <w:t xml:space="preserve">, </w:t>
      </w:r>
      <w:proofErr w:type="spellStart"/>
      <w:r w:rsidRPr="00ED6D3B">
        <w:t>Vitalik</w:t>
      </w:r>
      <w:proofErr w:type="spellEnd"/>
      <w:r w:rsidRPr="00ED6D3B">
        <w:t xml:space="preserve">. </w:t>
      </w:r>
      <w:proofErr w:type="spellStart"/>
      <w:r w:rsidRPr="008F10C6">
        <w:t>Ethereum</w:t>
      </w:r>
      <w:proofErr w:type="spellEnd"/>
      <w:r w:rsidRPr="008F10C6">
        <w:t xml:space="preserve"> </w:t>
      </w:r>
      <w:proofErr w:type="spellStart"/>
      <w:r w:rsidRPr="008F10C6">
        <w:t>Whitepaper</w:t>
      </w:r>
      <w:proofErr w:type="spellEnd"/>
      <w:r w:rsidRPr="008F10C6">
        <w:t xml:space="preserve">. </w:t>
      </w:r>
      <w:r w:rsidRPr="002D2465">
        <w:rPr>
          <w:b/>
          <w:bCs/>
          <w:lang w:val="en-US"/>
        </w:rPr>
        <w:t>A next generation smart contract &amp; decentralized application platform.</w:t>
      </w:r>
      <w:r w:rsidRPr="002D2465">
        <w:rPr>
          <w:lang w:val="en-US"/>
        </w:rPr>
        <w:t xml:space="preserve"> </w:t>
      </w:r>
      <w:r w:rsidRPr="00ED6D3B">
        <w:t>[S.I.], 2013. Disponível em: https://ethereum.org/en/whitepaper/. Acesso em: 14 set. 2022.</w:t>
      </w:r>
    </w:p>
    <w:p w14:paraId="0C0AB1C8" w14:textId="77777777" w:rsidR="00ED6D3B" w:rsidRPr="00ED6D3B" w:rsidRDefault="00ED6D3B" w:rsidP="00ED6D3B">
      <w:pPr>
        <w:pStyle w:val="TF-TEXTO"/>
        <w:ind w:firstLine="0"/>
        <w:jc w:val="left"/>
      </w:pPr>
      <w:r w:rsidRPr="00ED6D3B">
        <w:t>FRAZÃO, Ana</w:t>
      </w:r>
      <w:r w:rsidRPr="00ED6D3B">
        <w:rPr>
          <w:b/>
          <w:bCs/>
        </w:rPr>
        <w:t xml:space="preserve">. O que são contratos inteligentes ou </w:t>
      </w:r>
      <w:proofErr w:type="spellStart"/>
      <w:r w:rsidRPr="00ED6D3B">
        <w:rPr>
          <w:b/>
          <w:bCs/>
        </w:rPr>
        <w:t>smart</w:t>
      </w:r>
      <w:proofErr w:type="spellEnd"/>
      <w:r w:rsidRPr="00ED6D3B">
        <w:rPr>
          <w:b/>
          <w:bCs/>
        </w:rPr>
        <w:t xml:space="preserve"> </w:t>
      </w:r>
      <w:proofErr w:type="spellStart"/>
      <w:proofErr w:type="gramStart"/>
      <w:r w:rsidRPr="00ED6D3B">
        <w:rPr>
          <w:b/>
          <w:bCs/>
        </w:rPr>
        <w:t>contracts</w:t>
      </w:r>
      <w:proofErr w:type="spellEnd"/>
      <w:r w:rsidRPr="00ED6D3B">
        <w:rPr>
          <w:b/>
          <w:bCs/>
        </w:rPr>
        <w:t>?</w:t>
      </w:r>
      <w:r w:rsidRPr="00ED6D3B">
        <w:t>:</w:t>
      </w:r>
      <w:proofErr w:type="gramEnd"/>
      <w:r w:rsidRPr="00ED6D3B">
        <w:t xml:space="preserve"> Quais são suas principais repercussões para a regulação jurídica?. [S.I.], 2019. Disponível em: http://www.professoraanafrazao.com.br/files/publicacoes/2019-04-11-O_que_sao_contratos_inteligentes_ou_smart_contracts_Quais_sao_suas_principais_repercussoes_para_a_regulacao_juridica.pdf. Acesso em: 15 set. 2022.</w:t>
      </w:r>
    </w:p>
    <w:p w14:paraId="1152F5C3" w14:textId="77777777" w:rsidR="00ED6D3B" w:rsidRPr="00ED6D3B" w:rsidRDefault="00ED6D3B" w:rsidP="00ED6D3B">
      <w:pPr>
        <w:pStyle w:val="TF-TEXTO"/>
        <w:ind w:firstLine="0"/>
        <w:jc w:val="left"/>
        <w:rPr>
          <w:shd w:val="clear" w:color="auto" w:fill="FFFFFF"/>
        </w:rPr>
      </w:pPr>
      <w:r w:rsidRPr="00ED6D3B">
        <w:rPr>
          <w:shd w:val="clear" w:color="auto" w:fill="FFFFFF"/>
        </w:rPr>
        <w:t xml:space="preserve">GREVE, Fabíola et al. </w:t>
      </w:r>
      <w:proofErr w:type="spellStart"/>
      <w:r w:rsidRPr="00ED6D3B">
        <w:rPr>
          <w:b/>
          <w:bCs/>
          <w:shd w:val="clear" w:color="auto" w:fill="FFFFFF"/>
        </w:rPr>
        <w:t>Blockchain</w:t>
      </w:r>
      <w:proofErr w:type="spellEnd"/>
      <w:r w:rsidRPr="00ED6D3B">
        <w:rPr>
          <w:b/>
          <w:bCs/>
          <w:shd w:val="clear" w:color="auto" w:fill="FFFFFF"/>
        </w:rPr>
        <w:t xml:space="preserve"> e a Revolução do Consenso sob Demanda.</w:t>
      </w:r>
      <w:r w:rsidRPr="00ED6D3B">
        <w:rPr>
          <w:shd w:val="clear" w:color="auto" w:fill="FFFFFF"/>
        </w:rPr>
        <w:t xml:space="preserve"> In: </w:t>
      </w:r>
      <w:r w:rsidRPr="00ED6D3B">
        <w:rPr>
          <w:rStyle w:val="Forte"/>
          <w:b w:val="0"/>
          <w:bCs w:val="0"/>
          <w:shd w:val="clear" w:color="auto" w:fill="FFFFFF"/>
        </w:rPr>
        <w:t>Simpósio Brasileiro de Redes de Computadores e Sistemas Distribuídos (SBRC) – Minicursos</w:t>
      </w:r>
      <w:r w:rsidRPr="00ED6D3B">
        <w:rPr>
          <w:shd w:val="clear" w:color="auto" w:fill="FFFFFF"/>
        </w:rPr>
        <w:t xml:space="preserve">, 2018, </w:t>
      </w:r>
      <w:r w:rsidRPr="00ED6D3B">
        <w:t>[S.I.]</w:t>
      </w:r>
      <w:r w:rsidRPr="00ED6D3B">
        <w:rPr>
          <w:shd w:val="clear" w:color="auto" w:fill="FFFFFF"/>
        </w:rPr>
        <w:t xml:space="preserve">. Disponível em: </w:t>
      </w:r>
      <w:r w:rsidRPr="00ED6D3B">
        <w:rPr>
          <w:noProof/>
          <w:shd w:val="clear" w:color="auto" w:fill="FFFFFF"/>
        </w:rPr>
        <w:t>http://143.54.25.88/index.php/sbrcminicursos/article/view/1770</w:t>
      </w:r>
      <w:r w:rsidRPr="00ED6D3B">
        <w:rPr>
          <w:shd w:val="clear" w:color="auto" w:fill="FFFFFF"/>
        </w:rPr>
        <w:t>. Acesso em: 15 set. 2022.</w:t>
      </w:r>
    </w:p>
    <w:p w14:paraId="36AB04D8" w14:textId="77777777" w:rsidR="00ED6D3B" w:rsidRPr="00ED6D3B" w:rsidRDefault="00ED6D3B" w:rsidP="00ED6D3B">
      <w:pPr>
        <w:pStyle w:val="TF-TEXTO"/>
        <w:ind w:firstLine="0"/>
        <w:jc w:val="left"/>
      </w:pPr>
      <w:r w:rsidRPr="00ED6D3B">
        <w:lastRenderedPageBreak/>
        <w:t xml:space="preserve">JUNQUEIRA, Natália Rodrigues. </w:t>
      </w:r>
      <w:r w:rsidRPr="00ED6D3B">
        <w:rPr>
          <w:b/>
          <w:bCs/>
        </w:rPr>
        <w:t xml:space="preserve">Concessão de permissão a dados de saúde baseada em contratos inteligentes em plataforma de </w:t>
      </w:r>
      <w:proofErr w:type="spellStart"/>
      <w:r w:rsidRPr="00ED6D3B">
        <w:rPr>
          <w:b/>
          <w:bCs/>
        </w:rPr>
        <w:t>blockchain</w:t>
      </w:r>
      <w:proofErr w:type="spellEnd"/>
      <w:r w:rsidRPr="00ED6D3B">
        <w:rPr>
          <w:b/>
          <w:bCs/>
        </w:rPr>
        <w:t>.</w:t>
      </w:r>
      <w:r w:rsidRPr="00ED6D3B">
        <w:t xml:space="preserve"> 2020. 90 folhas. Dissertação (Mestrado em Ciência da Computação) - Universidade Federal de Goiás, Goiânia.</w:t>
      </w:r>
    </w:p>
    <w:p w14:paraId="59E5A57D" w14:textId="77777777" w:rsidR="00ED6D3B" w:rsidRPr="00ED6D3B" w:rsidRDefault="00ED6D3B" w:rsidP="00ED6D3B">
      <w:pPr>
        <w:pStyle w:val="TF-TEXTO"/>
        <w:ind w:firstLine="0"/>
        <w:jc w:val="left"/>
      </w:pPr>
      <w:commentRangeStart w:id="76"/>
      <w:r w:rsidRPr="002D2465">
        <w:rPr>
          <w:lang w:val="en-US"/>
        </w:rPr>
        <w:t>KHAN</w:t>
      </w:r>
      <w:commentRangeEnd w:id="76"/>
      <w:r w:rsidR="0099706E">
        <w:rPr>
          <w:rStyle w:val="Refdecomentrio"/>
        </w:rPr>
        <w:commentReference w:id="76"/>
      </w:r>
      <w:r w:rsidRPr="002D2465">
        <w:rPr>
          <w:lang w:val="en-US"/>
        </w:rPr>
        <w:t xml:space="preserve">, S.N. et al. </w:t>
      </w:r>
      <w:r w:rsidRPr="002D2465">
        <w:rPr>
          <w:b/>
          <w:bCs/>
          <w:lang w:val="en-US"/>
        </w:rPr>
        <w:t>Blockchain smart contracts: Applications, challenges, and future trends.</w:t>
      </w:r>
      <w:r w:rsidRPr="002D2465">
        <w:rPr>
          <w:lang w:val="en-US"/>
        </w:rPr>
        <w:t xml:space="preserve"> </w:t>
      </w:r>
      <w:r w:rsidRPr="0099706E">
        <w:t xml:space="preserve">In: Peer-to-Peer </w:t>
      </w:r>
      <w:proofErr w:type="spellStart"/>
      <w:r w:rsidRPr="0099706E">
        <w:t>Netw</w:t>
      </w:r>
      <w:proofErr w:type="spellEnd"/>
      <w:r w:rsidRPr="0099706E">
        <w:t xml:space="preserve">. 2021. </w:t>
      </w:r>
      <w:r w:rsidRPr="00ED6D3B">
        <w:t>Disponível em: https://link.springer.com/article/10.1007/s12083-021-01127-0. Acesso em 08/09/2021.</w:t>
      </w:r>
    </w:p>
    <w:p w14:paraId="5A0A9023" w14:textId="77777777" w:rsidR="00ED6D3B" w:rsidRPr="00ED6D3B" w:rsidRDefault="00ED6D3B" w:rsidP="00ED6D3B">
      <w:pPr>
        <w:pStyle w:val="TF-TEXTO"/>
        <w:ind w:firstLine="0"/>
        <w:jc w:val="left"/>
      </w:pPr>
      <w:r w:rsidRPr="00ED6D3B">
        <w:t xml:space="preserve">MENEZES, Leonardo Dias. </w:t>
      </w:r>
      <w:proofErr w:type="spellStart"/>
      <w:r w:rsidRPr="00ED6D3B">
        <w:rPr>
          <w:b/>
          <w:bCs/>
        </w:rPr>
        <w:t>Blockchain</w:t>
      </w:r>
      <w:proofErr w:type="spellEnd"/>
      <w:r w:rsidRPr="00ED6D3B">
        <w:rPr>
          <w:b/>
          <w:bCs/>
        </w:rPr>
        <w:t xml:space="preserve"> e cartórios: </w:t>
      </w:r>
      <w:r w:rsidRPr="00ED6D3B">
        <w:t xml:space="preserve">uma solução </w:t>
      </w:r>
      <w:proofErr w:type="gramStart"/>
      <w:r w:rsidRPr="00ED6D3B">
        <w:t>viável?.</w:t>
      </w:r>
      <w:proofErr w:type="gramEnd"/>
      <w:r w:rsidRPr="00ED6D3B">
        <w:t xml:space="preserve"> 2020. 61 folhas. Dissertação (Mestrado em Ciências) - Universidade de São Paulo, São Paulo.</w:t>
      </w:r>
    </w:p>
    <w:p w14:paraId="624885D9" w14:textId="77777777" w:rsidR="00ED6D3B" w:rsidRPr="002D2465" w:rsidRDefault="00ED6D3B" w:rsidP="00ED6D3B">
      <w:pPr>
        <w:pStyle w:val="TF-refernciasITEM"/>
      </w:pPr>
      <w:r w:rsidRPr="00ED6D3B">
        <w:t xml:space="preserve">MOTTA, Fernando C. P. </w:t>
      </w:r>
      <w:r w:rsidRPr="00ED6D3B">
        <w:rPr>
          <w:b/>
          <w:bCs/>
        </w:rPr>
        <w:t>O que é burocracia.</w:t>
      </w:r>
      <w:r w:rsidRPr="00ED6D3B">
        <w:t xml:space="preserve"> São Paulo: Editora </w:t>
      </w:r>
      <w:proofErr w:type="spellStart"/>
      <w:r w:rsidRPr="00ED6D3B">
        <w:t>Hedra</w:t>
      </w:r>
      <w:proofErr w:type="spellEnd"/>
      <w:r w:rsidRPr="00ED6D3B">
        <w:t xml:space="preserve"> Ltda., 2017.</w:t>
      </w:r>
    </w:p>
    <w:p w14:paraId="1343CEB2" w14:textId="77777777" w:rsidR="00ED6D3B" w:rsidRPr="00ED6D3B" w:rsidRDefault="00ED6D3B" w:rsidP="00ED6D3B">
      <w:pPr>
        <w:pStyle w:val="TF-TEXTO"/>
        <w:ind w:firstLine="0"/>
        <w:jc w:val="left"/>
      </w:pPr>
      <w:r w:rsidRPr="00ED6D3B">
        <w:rPr>
          <w:lang w:val="en-US"/>
        </w:rPr>
        <w:t xml:space="preserve">NAKAMOTO, Satoshi. </w:t>
      </w:r>
      <w:r w:rsidRPr="00ED6D3B">
        <w:rPr>
          <w:b/>
          <w:bCs/>
          <w:lang w:val="en-US"/>
        </w:rPr>
        <w:t xml:space="preserve">Bitcoin: </w:t>
      </w:r>
      <w:r w:rsidRPr="00ED6D3B">
        <w:rPr>
          <w:lang w:val="en-US"/>
        </w:rPr>
        <w:t>A Peer-to-Peer Electronic Cash System.</w:t>
      </w:r>
      <w:r w:rsidRPr="002D2465">
        <w:rPr>
          <w:lang w:val="en-US"/>
        </w:rPr>
        <w:t xml:space="preserve"> </w:t>
      </w:r>
      <w:r w:rsidRPr="00ED6D3B">
        <w:t xml:space="preserve">[S.I.], </w:t>
      </w:r>
      <w:r w:rsidRPr="002D2465">
        <w:t xml:space="preserve">2009. </w:t>
      </w:r>
      <w:r w:rsidRPr="00ED6D3B">
        <w:t>Disponível em: https://bitcoin.org/bitcoin.pdf. Acesso em 8 set. 2022.</w:t>
      </w:r>
    </w:p>
    <w:p w14:paraId="2B5D359E" w14:textId="77777777" w:rsidR="00ED6D3B" w:rsidRPr="008F10C6" w:rsidRDefault="00ED6D3B" w:rsidP="00ED6D3B">
      <w:pPr>
        <w:pStyle w:val="TF-TEXTO"/>
        <w:ind w:firstLine="0"/>
        <w:jc w:val="left"/>
        <w:rPr>
          <w:lang w:val="en-US"/>
        </w:rPr>
      </w:pPr>
      <w:r w:rsidRPr="002D2465">
        <w:rPr>
          <w:lang w:val="en-US"/>
        </w:rPr>
        <w:t xml:space="preserve">SZABO, Nick. </w:t>
      </w:r>
      <w:r w:rsidRPr="00ED6D3B">
        <w:rPr>
          <w:b/>
          <w:bCs/>
          <w:lang w:val="en-US"/>
        </w:rPr>
        <w:t>Formalizing and Securing Relationships on Public Networks.</w:t>
      </w:r>
      <w:r w:rsidRPr="00ED6D3B">
        <w:rPr>
          <w:lang w:val="en-US"/>
        </w:rPr>
        <w:t xml:space="preserve"> </w:t>
      </w:r>
      <w:proofErr w:type="spellStart"/>
      <w:r w:rsidRPr="00ED6D3B">
        <w:t>Firstmondey</w:t>
      </w:r>
      <w:proofErr w:type="spellEnd"/>
      <w:r w:rsidRPr="00ED6D3B">
        <w:t xml:space="preserve">, v. 2, n. 9, 1997. Disponível em: https://firstmonday.org/ojs/index.php/fm/article/view/548/469. </w:t>
      </w:r>
      <w:proofErr w:type="spellStart"/>
      <w:r w:rsidRPr="008F10C6">
        <w:rPr>
          <w:lang w:val="en-US"/>
        </w:rPr>
        <w:t>Acesso</w:t>
      </w:r>
      <w:proofErr w:type="spellEnd"/>
      <w:r w:rsidRPr="008F10C6">
        <w:rPr>
          <w:lang w:val="en-US"/>
        </w:rPr>
        <w:t xml:space="preserve"> </w:t>
      </w:r>
      <w:proofErr w:type="spellStart"/>
      <w:r w:rsidRPr="008F10C6">
        <w:rPr>
          <w:lang w:val="en-US"/>
        </w:rPr>
        <w:t>em</w:t>
      </w:r>
      <w:proofErr w:type="spellEnd"/>
      <w:r w:rsidRPr="008F10C6">
        <w:rPr>
          <w:lang w:val="en-US"/>
        </w:rPr>
        <w:t xml:space="preserve"> 8 set. 2022.</w:t>
      </w:r>
    </w:p>
    <w:p w14:paraId="31DEB5A8" w14:textId="4AD428D0" w:rsidR="002D2465" w:rsidRDefault="00ED6D3B" w:rsidP="00ED6D3B">
      <w:pPr>
        <w:pStyle w:val="TF-TEXTO"/>
        <w:ind w:firstLine="0"/>
        <w:jc w:val="left"/>
      </w:pPr>
      <w:commentRangeStart w:id="77"/>
      <w:r w:rsidRPr="002D2465">
        <w:rPr>
          <w:lang w:val="en-US"/>
        </w:rPr>
        <w:t>ULLAH</w:t>
      </w:r>
      <w:commentRangeEnd w:id="77"/>
      <w:r w:rsidR="0099706E">
        <w:rPr>
          <w:rStyle w:val="Refdecomentrio"/>
        </w:rPr>
        <w:commentReference w:id="77"/>
      </w:r>
      <w:r w:rsidRPr="002D2465">
        <w:rPr>
          <w:lang w:val="en-US"/>
        </w:rPr>
        <w:t>, F.; Al-</w:t>
      </w:r>
      <w:proofErr w:type="spellStart"/>
      <w:r w:rsidRPr="002D2465">
        <w:rPr>
          <w:lang w:val="en-US"/>
        </w:rPr>
        <w:t>Turjman</w:t>
      </w:r>
      <w:proofErr w:type="spellEnd"/>
      <w:r w:rsidRPr="002D2465">
        <w:rPr>
          <w:lang w:val="en-US"/>
        </w:rPr>
        <w:t xml:space="preserve">, F. </w:t>
      </w:r>
      <w:r w:rsidRPr="002D2465">
        <w:rPr>
          <w:b/>
          <w:bCs/>
          <w:lang w:val="en-US"/>
        </w:rPr>
        <w:t>A conceptual framework for blockchain smart contract adoption to manage real estate deals in smart cities.</w:t>
      </w:r>
      <w:r w:rsidRPr="002D2465">
        <w:rPr>
          <w:lang w:val="en-US"/>
        </w:rPr>
        <w:t xml:space="preserve"> </w:t>
      </w:r>
      <w:r w:rsidRPr="00ED6D3B">
        <w:t xml:space="preserve">Neural </w:t>
      </w:r>
      <w:proofErr w:type="spellStart"/>
      <w:r w:rsidRPr="00ED6D3B">
        <w:t>Comput</w:t>
      </w:r>
      <w:proofErr w:type="spellEnd"/>
      <w:r w:rsidRPr="00ED6D3B">
        <w:t xml:space="preserve"> &amp; </w:t>
      </w:r>
      <w:proofErr w:type="spellStart"/>
      <w:r w:rsidRPr="00ED6D3B">
        <w:t>Applic</w:t>
      </w:r>
      <w:proofErr w:type="spellEnd"/>
      <w:r w:rsidRPr="00ED6D3B">
        <w:t>, 2021. Disponível em: https://link.springer.com/article/10.1007/s00521-021-05800-6. Acesso em 8 set. 2022.</w:t>
      </w:r>
    </w:p>
    <w:p w14:paraId="482E81A3" w14:textId="77777777" w:rsidR="002D2465" w:rsidRDefault="002D2465">
      <w:pPr>
        <w:rPr>
          <w:sz w:val="20"/>
          <w:szCs w:val="20"/>
        </w:rPr>
      </w:pPr>
      <w:r>
        <w:br w:type="page"/>
      </w:r>
    </w:p>
    <w:p w14:paraId="734B58E8" w14:textId="77777777" w:rsidR="002D2465" w:rsidRPr="00320BFA" w:rsidRDefault="002D2465" w:rsidP="002D2465">
      <w:pPr>
        <w:pStyle w:val="TF-xAvalTTULO"/>
      </w:pPr>
      <w:r>
        <w:lastRenderedPageBreak/>
        <w:t>FORMULÁRIO  DE  avaliação BCC</w:t>
      </w:r>
      <w:r w:rsidRPr="00320BFA">
        <w:t xml:space="preserve"> – PROFESSOR TCC I</w:t>
      </w:r>
      <w:r>
        <w:t xml:space="preserve"> – Pré-projeto</w:t>
      </w:r>
    </w:p>
    <w:p w14:paraId="2C9EA089" w14:textId="77777777" w:rsidR="002D2465" w:rsidRDefault="002D2465" w:rsidP="002D2465">
      <w:pPr>
        <w:pStyle w:val="TF-xAvalLINHA"/>
      </w:pPr>
      <w:r w:rsidRPr="00320BFA">
        <w:t>Avaliador(a):</w:t>
      </w:r>
      <w:r w:rsidRPr="00320BFA">
        <w:tab/>
      </w:r>
      <w:r>
        <w:t>Dalton Solano dos Reis</w:t>
      </w:r>
    </w:p>
    <w:p w14:paraId="5C81831B" w14:textId="77777777" w:rsidR="002D2465" w:rsidRPr="00320BFA" w:rsidRDefault="002D2465" w:rsidP="002D2465">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2D2465" w:rsidRPr="00320BFA" w14:paraId="66BE0651" w14:textId="77777777" w:rsidTr="00D9485E">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6F8F8CC1" w14:textId="77777777" w:rsidR="002D2465" w:rsidRPr="00320BFA" w:rsidRDefault="002D2465" w:rsidP="00D9485E">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7117C22B" w14:textId="77777777" w:rsidR="002D2465" w:rsidRPr="00320BFA" w:rsidRDefault="002D2465" w:rsidP="00D9485E">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3780E7C7" w14:textId="77777777" w:rsidR="002D2465" w:rsidRPr="00320BFA" w:rsidRDefault="002D2465" w:rsidP="00D9485E">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67489661" w14:textId="77777777" w:rsidR="002D2465" w:rsidRPr="00320BFA" w:rsidRDefault="002D2465" w:rsidP="00D9485E">
            <w:pPr>
              <w:pStyle w:val="TF-xAvalITEMTABELA"/>
            </w:pPr>
            <w:r w:rsidRPr="00320BFA">
              <w:t>não atende</w:t>
            </w:r>
          </w:p>
        </w:tc>
      </w:tr>
      <w:tr w:rsidR="002D2465" w:rsidRPr="00320BFA" w14:paraId="576786D4" w14:textId="77777777" w:rsidTr="00D9485E">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23052DAA" w14:textId="77777777" w:rsidR="002D2465" w:rsidRPr="00320BFA" w:rsidRDefault="002D2465" w:rsidP="00D9485E">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18B59D3D" w14:textId="77777777" w:rsidR="002D2465" w:rsidRPr="00821EE8" w:rsidRDefault="002D2465" w:rsidP="002D2465">
            <w:pPr>
              <w:pStyle w:val="TF-xAvalITEM"/>
              <w:numPr>
                <w:ilvl w:val="0"/>
                <w:numId w:val="12"/>
              </w:numPr>
            </w:pPr>
            <w:r w:rsidRPr="00821EE8">
              <w:t>INTRODUÇÃO</w:t>
            </w:r>
          </w:p>
          <w:p w14:paraId="0A5DF5C5" w14:textId="77777777" w:rsidR="002D2465" w:rsidRPr="00821EE8" w:rsidRDefault="002D2465" w:rsidP="00D9485E">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51AA3A6B" w14:textId="7E7BF09A" w:rsidR="002D2465" w:rsidRPr="00320BFA" w:rsidRDefault="0099706E" w:rsidP="00D9485E">
            <w:pPr>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0A8FE906" w14:textId="77777777" w:rsidR="002D2465" w:rsidRPr="00320BFA" w:rsidRDefault="002D2465" w:rsidP="00D9485E">
            <w:pPr>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4DEB4FF7" w14:textId="77777777" w:rsidR="002D2465" w:rsidRPr="00320BFA" w:rsidRDefault="002D2465" w:rsidP="00D9485E">
            <w:pPr>
              <w:ind w:left="709" w:hanging="709"/>
              <w:jc w:val="center"/>
              <w:rPr>
                <w:sz w:val="18"/>
              </w:rPr>
            </w:pPr>
          </w:p>
        </w:tc>
      </w:tr>
      <w:tr w:rsidR="002D2465" w:rsidRPr="00320BFA" w14:paraId="4DB7326C" w14:textId="77777777" w:rsidTr="00D9485E">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9AC5386" w14:textId="77777777" w:rsidR="002D2465" w:rsidRPr="00320BFA" w:rsidRDefault="002D2465" w:rsidP="00D9485E">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30D13B9" w14:textId="77777777" w:rsidR="002D2465" w:rsidRPr="00821EE8" w:rsidRDefault="002D2465" w:rsidP="00D9485E">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47BA6418" w14:textId="5A46E01E" w:rsidR="002D2465" w:rsidRPr="00320BFA" w:rsidRDefault="0099706E" w:rsidP="00D9485E">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49EB5EC" w14:textId="77777777" w:rsidR="002D2465" w:rsidRPr="00320BFA" w:rsidRDefault="002D2465" w:rsidP="00D9485E">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7B60A54" w14:textId="77777777" w:rsidR="002D2465" w:rsidRPr="00320BFA" w:rsidRDefault="002D2465" w:rsidP="00D9485E">
            <w:pPr>
              <w:ind w:left="709" w:hanging="709"/>
              <w:jc w:val="center"/>
              <w:rPr>
                <w:sz w:val="18"/>
              </w:rPr>
            </w:pPr>
          </w:p>
        </w:tc>
      </w:tr>
      <w:tr w:rsidR="002D2465" w:rsidRPr="00320BFA" w14:paraId="7753DEF5"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8164762" w14:textId="77777777" w:rsidR="002D2465" w:rsidRPr="00320BFA" w:rsidRDefault="002D2465" w:rsidP="00D9485E">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9BD2E87" w14:textId="77777777" w:rsidR="002D2465" w:rsidRPr="00320BFA" w:rsidRDefault="002D2465" w:rsidP="002D2465">
            <w:pPr>
              <w:pStyle w:val="TF-xAvalITEM"/>
              <w:numPr>
                <w:ilvl w:val="0"/>
                <w:numId w:val="12"/>
              </w:numPr>
            </w:pPr>
            <w:r w:rsidRPr="00320BFA">
              <w:t>OBJETIVOS</w:t>
            </w:r>
          </w:p>
          <w:p w14:paraId="49AEC629" w14:textId="77777777" w:rsidR="002D2465" w:rsidRPr="00320BFA" w:rsidRDefault="002D2465" w:rsidP="00D9485E">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50F4F9EC" w14:textId="64A18F68" w:rsidR="002D2465" w:rsidRPr="00320BFA" w:rsidRDefault="0099706E" w:rsidP="00D9485E">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124A335" w14:textId="77777777" w:rsidR="002D2465" w:rsidRPr="00320BFA" w:rsidRDefault="002D2465" w:rsidP="00D9485E">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596053D" w14:textId="77777777" w:rsidR="002D2465" w:rsidRPr="00320BFA" w:rsidRDefault="002D2465" w:rsidP="00D9485E">
            <w:pPr>
              <w:ind w:left="709" w:hanging="709"/>
              <w:jc w:val="center"/>
              <w:rPr>
                <w:sz w:val="18"/>
              </w:rPr>
            </w:pPr>
          </w:p>
        </w:tc>
      </w:tr>
      <w:tr w:rsidR="002D2465" w:rsidRPr="00320BFA" w14:paraId="6517052B" w14:textId="77777777" w:rsidTr="00D9485E">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79D4920" w14:textId="77777777" w:rsidR="002D2465" w:rsidRPr="00320BFA" w:rsidRDefault="002D2465" w:rsidP="00D9485E">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80B2EAA" w14:textId="77777777" w:rsidR="002D2465" w:rsidRPr="00320BFA" w:rsidRDefault="002D2465" w:rsidP="00D9485E">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0009E1AA" w14:textId="6B52B88E" w:rsidR="002D2465" w:rsidRPr="00320BFA" w:rsidRDefault="0099706E" w:rsidP="00D9485E">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622E930" w14:textId="77777777" w:rsidR="002D2465" w:rsidRPr="00320BFA" w:rsidRDefault="002D2465" w:rsidP="00D9485E">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4589348" w14:textId="77777777" w:rsidR="002D2465" w:rsidRPr="00320BFA" w:rsidRDefault="002D2465" w:rsidP="00D9485E">
            <w:pPr>
              <w:ind w:left="709" w:hanging="709"/>
              <w:jc w:val="center"/>
              <w:rPr>
                <w:sz w:val="18"/>
              </w:rPr>
            </w:pPr>
          </w:p>
        </w:tc>
      </w:tr>
      <w:tr w:rsidR="002D2465" w:rsidRPr="00320BFA" w14:paraId="0CF0D084"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F2E2C58" w14:textId="77777777" w:rsidR="002D2465" w:rsidRPr="00320BFA" w:rsidRDefault="002D2465" w:rsidP="00D9485E">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968111F" w14:textId="77777777" w:rsidR="002D2465" w:rsidRPr="00EE20C1" w:rsidRDefault="002D2465" w:rsidP="002D2465">
            <w:pPr>
              <w:pStyle w:val="TF-xAvalITEM"/>
              <w:numPr>
                <w:ilvl w:val="0"/>
                <w:numId w:val="12"/>
              </w:numPr>
            </w:pPr>
            <w:r w:rsidRPr="00EE20C1">
              <w:t>JUSTIFICATIVA</w:t>
            </w:r>
          </w:p>
          <w:p w14:paraId="5865B457" w14:textId="77777777" w:rsidR="002D2465" w:rsidRPr="00EE20C1" w:rsidRDefault="002D2465" w:rsidP="00D9485E">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50C464E4" w14:textId="3F810858" w:rsidR="002D2465" w:rsidRPr="00320BFA" w:rsidRDefault="0099706E" w:rsidP="00D9485E">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95F5F43" w14:textId="77777777" w:rsidR="002D2465" w:rsidRPr="00320BFA" w:rsidRDefault="002D2465" w:rsidP="00D9485E">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AD65E69" w14:textId="77777777" w:rsidR="002D2465" w:rsidRPr="00320BFA" w:rsidRDefault="002D2465" w:rsidP="00D9485E">
            <w:pPr>
              <w:ind w:left="709" w:hanging="709"/>
              <w:jc w:val="center"/>
              <w:rPr>
                <w:sz w:val="18"/>
              </w:rPr>
            </w:pPr>
          </w:p>
        </w:tc>
      </w:tr>
      <w:tr w:rsidR="002D2465" w:rsidRPr="00320BFA" w14:paraId="74E07AF8"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D7C20DD" w14:textId="77777777" w:rsidR="002D2465" w:rsidRPr="00320BFA" w:rsidRDefault="002D2465" w:rsidP="00D9485E">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E0567A5" w14:textId="77777777" w:rsidR="002D2465" w:rsidRPr="00EE20C1" w:rsidRDefault="002D2465" w:rsidP="00D9485E">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606608F8" w14:textId="11CB7095" w:rsidR="002D2465" w:rsidRPr="00320BFA" w:rsidRDefault="0099706E" w:rsidP="00D9485E">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572FED1" w14:textId="77777777" w:rsidR="002D2465" w:rsidRPr="00320BFA" w:rsidRDefault="002D2465" w:rsidP="00D9485E">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7A660E7" w14:textId="77777777" w:rsidR="002D2465" w:rsidRPr="00320BFA" w:rsidRDefault="002D2465" w:rsidP="00D9485E">
            <w:pPr>
              <w:ind w:left="709" w:hanging="709"/>
              <w:jc w:val="center"/>
              <w:rPr>
                <w:sz w:val="18"/>
              </w:rPr>
            </w:pPr>
          </w:p>
        </w:tc>
      </w:tr>
      <w:tr w:rsidR="002D2465" w:rsidRPr="00320BFA" w14:paraId="73CC5895" w14:textId="77777777" w:rsidTr="00D9485E">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2DA825D" w14:textId="77777777" w:rsidR="002D2465" w:rsidRPr="00320BFA" w:rsidRDefault="002D2465" w:rsidP="00D9485E">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3C816CE" w14:textId="77777777" w:rsidR="002D2465" w:rsidRPr="00320BFA" w:rsidRDefault="002D2465" w:rsidP="002D2465">
            <w:pPr>
              <w:pStyle w:val="TF-xAvalITEM"/>
              <w:numPr>
                <w:ilvl w:val="0"/>
                <w:numId w:val="12"/>
              </w:numPr>
            </w:pPr>
            <w:r w:rsidRPr="00320BFA">
              <w:t>METODOLOGIA</w:t>
            </w:r>
          </w:p>
          <w:p w14:paraId="5E1FC1B0" w14:textId="77777777" w:rsidR="002D2465" w:rsidRPr="00320BFA" w:rsidRDefault="002D2465" w:rsidP="00D9485E">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035669AA" w14:textId="75BD56D0" w:rsidR="002D2465" w:rsidRPr="00320BFA" w:rsidRDefault="0099706E" w:rsidP="00D9485E">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5204160" w14:textId="77777777" w:rsidR="002D2465" w:rsidRPr="00320BFA" w:rsidRDefault="002D2465" w:rsidP="00D9485E">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178D691" w14:textId="77777777" w:rsidR="002D2465" w:rsidRPr="00320BFA" w:rsidRDefault="002D2465" w:rsidP="00D9485E">
            <w:pPr>
              <w:ind w:left="709" w:hanging="709"/>
              <w:jc w:val="center"/>
              <w:rPr>
                <w:sz w:val="18"/>
              </w:rPr>
            </w:pPr>
          </w:p>
        </w:tc>
      </w:tr>
      <w:tr w:rsidR="002D2465" w:rsidRPr="00320BFA" w14:paraId="23D4C90B" w14:textId="77777777" w:rsidTr="00D9485E">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16F3927" w14:textId="77777777" w:rsidR="002D2465" w:rsidRPr="00320BFA" w:rsidRDefault="002D2465" w:rsidP="00D9485E">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2F04BBC" w14:textId="77777777" w:rsidR="002D2465" w:rsidRPr="00320BFA" w:rsidRDefault="002D2465" w:rsidP="00D9485E">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77963879" w14:textId="609BD61A" w:rsidR="002D2465" w:rsidRPr="00320BFA" w:rsidRDefault="0099706E" w:rsidP="00D9485E">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90162BE" w14:textId="77777777" w:rsidR="002D2465" w:rsidRPr="00320BFA" w:rsidRDefault="002D2465" w:rsidP="00D9485E">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5360118" w14:textId="77777777" w:rsidR="002D2465" w:rsidRPr="00320BFA" w:rsidRDefault="002D2465" w:rsidP="00D9485E">
            <w:pPr>
              <w:ind w:left="709" w:hanging="709"/>
              <w:jc w:val="center"/>
              <w:rPr>
                <w:sz w:val="18"/>
              </w:rPr>
            </w:pPr>
          </w:p>
        </w:tc>
      </w:tr>
      <w:tr w:rsidR="002D2465" w:rsidRPr="00320BFA" w14:paraId="229E90D4" w14:textId="77777777" w:rsidTr="00D9485E">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5315DE0" w14:textId="77777777" w:rsidR="002D2465" w:rsidRPr="00320BFA" w:rsidRDefault="002D2465" w:rsidP="00D9485E">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1EB1AAA" w14:textId="77777777" w:rsidR="002D2465" w:rsidRPr="00801036" w:rsidRDefault="002D2465" w:rsidP="002D2465">
            <w:pPr>
              <w:pStyle w:val="TF-xAvalITEM"/>
              <w:numPr>
                <w:ilvl w:val="0"/>
                <w:numId w:val="12"/>
              </w:numPr>
            </w:pPr>
            <w:r w:rsidRPr="00801036">
              <w:t>REVISÃO BIBLIOGRÁFICA</w:t>
            </w:r>
          </w:p>
          <w:p w14:paraId="736ABFC0" w14:textId="77777777" w:rsidR="002D2465" w:rsidRPr="00801036" w:rsidRDefault="002D2465" w:rsidP="00D9485E">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614B1A57" w14:textId="09585637" w:rsidR="002D2465" w:rsidRPr="00801036" w:rsidRDefault="0099706E" w:rsidP="00D9485E">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93E6389" w14:textId="77777777" w:rsidR="002D2465" w:rsidRPr="00801036" w:rsidRDefault="002D2465" w:rsidP="00D9485E">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97D2FC7" w14:textId="77777777" w:rsidR="002D2465" w:rsidRPr="00320BFA" w:rsidRDefault="002D2465" w:rsidP="00D9485E">
            <w:pPr>
              <w:ind w:left="709" w:hanging="709"/>
              <w:jc w:val="center"/>
              <w:rPr>
                <w:sz w:val="18"/>
              </w:rPr>
            </w:pPr>
          </w:p>
        </w:tc>
      </w:tr>
      <w:tr w:rsidR="002D2465" w:rsidRPr="00320BFA" w14:paraId="7D19E6B7" w14:textId="77777777" w:rsidTr="00D9485E">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826DCF3" w14:textId="77777777" w:rsidR="002D2465" w:rsidRPr="00320BFA" w:rsidRDefault="002D2465" w:rsidP="00D9485E">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45F71824" w14:textId="77777777" w:rsidR="002D2465" w:rsidRPr="00320BFA" w:rsidRDefault="002D2465" w:rsidP="002D2465">
            <w:pPr>
              <w:pStyle w:val="TF-xAvalITEM"/>
              <w:numPr>
                <w:ilvl w:val="0"/>
                <w:numId w:val="12"/>
              </w:numPr>
            </w:pPr>
            <w:r w:rsidRPr="00320BFA">
              <w:t>LINGUAGEM USADA (redação)</w:t>
            </w:r>
          </w:p>
          <w:p w14:paraId="3365E9F5" w14:textId="77777777" w:rsidR="002D2465" w:rsidRPr="00320BFA" w:rsidRDefault="002D2465" w:rsidP="00D9485E">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67CD1D6A" w14:textId="765C1157" w:rsidR="002D2465" w:rsidRPr="00320BFA" w:rsidRDefault="0099706E" w:rsidP="00D9485E">
            <w:pPr>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42EE5B4D" w14:textId="77777777" w:rsidR="002D2465" w:rsidRPr="00320BFA" w:rsidRDefault="002D2465" w:rsidP="00D9485E">
            <w:pPr>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4D31731C" w14:textId="77777777" w:rsidR="002D2465" w:rsidRPr="00320BFA" w:rsidRDefault="002D2465" w:rsidP="00D9485E">
            <w:pPr>
              <w:ind w:left="709" w:hanging="709"/>
              <w:jc w:val="center"/>
              <w:rPr>
                <w:sz w:val="18"/>
              </w:rPr>
            </w:pPr>
          </w:p>
        </w:tc>
      </w:tr>
      <w:tr w:rsidR="002D2465" w:rsidRPr="00320BFA" w14:paraId="5C4C5387"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5B4E9BF" w14:textId="77777777" w:rsidR="002D2465" w:rsidRPr="00320BFA" w:rsidRDefault="002D2465" w:rsidP="00D9485E">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8783A8C" w14:textId="77777777" w:rsidR="002D2465" w:rsidRPr="00320BFA" w:rsidRDefault="002D2465" w:rsidP="00D9485E">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676AF7DB" w14:textId="4978A0FA" w:rsidR="002D2465" w:rsidRPr="00320BFA" w:rsidRDefault="0099706E" w:rsidP="00D9485E">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DB37516" w14:textId="77777777" w:rsidR="002D2465" w:rsidRPr="00320BFA" w:rsidRDefault="002D2465" w:rsidP="00D9485E">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89F8F61" w14:textId="77777777" w:rsidR="002D2465" w:rsidRPr="00320BFA" w:rsidRDefault="002D2465" w:rsidP="00D9485E">
            <w:pPr>
              <w:ind w:left="709" w:hanging="709"/>
              <w:jc w:val="center"/>
              <w:rPr>
                <w:sz w:val="18"/>
              </w:rPr>
            </w:pPr>
          </w:p>
        </w:tc>
      </w:tr>
      <w:tr w:rsidR="002D2465" w:rsidRPr="00320BFA" w14:paraId="475228E7"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72D5355" w14:textId="77777777" w:rsidR="002D2465" w:rsidRPr="00320BFA" w:rsidRDefault="002D2465" w:rsidP="00D9485E">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0E2D64C" w14:textId="77777777" w:rsidR="002D2465" w:rsidRPr="00320BFA" w:rsidRDefault="002D2465" w:rsidP="002D2465">
            <w:pPr>
              <w:pStyle w:val="TF-xAvalITEM"/>
              <w:numPr>
                <w:ilvl w:val="0"/>
                <w:numId w:val="12"/>
              </w:numPr>
            </w:pPr>
            <w:r w:rsidRPr="00320BFA">
              <w:t>ORGANIZAÇÃO E APRESENTAÇÃO GRÁFICA DO TEXTO</w:t>
            </w:r>
          </w:p>
          <w:p w14:paraId="3943E32C" w14:textId="77777777" w:rsidR="002D2465" w:rsidRPr="00320BFA" w:rsidRDefault="002D2465" w:rsidP="00D9485E">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7C6EE659" w14:textId="1C611BA6" w:rsidR="002D2465" w:rsidRPr="00320BFA" w:rsidRDefault="0099706E" w:rsidP="00D9485E">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587DC98" w14:textId="77777777" w:rsidR="002D2465" w:rsidRPr="00320BFA" w:rsidRDefault="002D2465" w:rsidP="00D9485E">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8267B3B" w14:textId="77777777" w:rsidR="002D2465" w:rsidRPr="00320BFA" w:rsidRDefault="002D2465" w:rsidP="00D9485E">
            <w:pPr>
              <w:ind w:left="709" w:hanging="709"/>
              <w:jc w:val="center"/>
              <w:rPr>
                <w:sz w:val="18"/>
              </w:rPr>
            </w:pPr>
          </w:p>
        </w:tc>
      </w:tr>
      <w:tr w:rsidR="002D2465" w:rsidRPr="00320BFA" w14:paraId="4A277EF9"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5F7EEAD" w14:textId="77777777" w:rsidR="002D2465" w:rsidRPr="00320BFA" w:rsidRDefault="002D2465" w:rsidP="00D9485E">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38C24A4" w14:textId="77777777" w:rsidR="002D2465" w:rsidRPr="00320BFA" w:rsidRDefault="002D2465" w:rsidP="002D2465">
            <w:pPr>
              <w:pStyle w:val="TF-xAvalITEM"/>
              <w:numPr>
                <w:ilvl w:val="0"/>
                <w:numId w:val="12"/>
              </w:numPr>
            </w:pPr>
            <w:r w:rsidRPr="00320BFA">
              <w:t>ILUSTRAÇÕES (figuras, quadros, tabelas)</w:t>
            </w:r>
          </w:p>
          <w:p w14:paraId="32664720" w14:textId="77777777" w:rsidR="002D2465" w:rsidRPr="00320BFA" w:rsidRDefault="002D2465" w:rsidP="00D9485E">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18C35C29" w14:textId="26CD0C8A" w:rsidR="002D2465" w:rsidRPr="00320BFA" w:rsidRDefault="0099706E" w:rsidP="00D9485E">
            <w:pPr>
              <w:spacing w:before="80" w:after="8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9B359F4" w14:textId="77777777" w:rsidR="002D2465" w:rsidRPr="00320BFA" w:rsidRDefault="002D2465" w:rsidP="00D9485E">
            <w:pPr>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08E9CF1" w14:textId="77777777" w:rsidR="002D2465" w:rsidRPr="00320BFA" w:rsidRDefault="002D2465" w:rsidP="00D9485E">
            <w:pPr>
              <w:spacing w:before="80" w:after="80"/>
              <w:ind w:left="709" w:hanging="709"/>
              <w:jc w:val="center"/>
              <w:rPr>
                <w:sz w:val="18"/>
              </w:rPr>
            </w:pPr>
          </w:p>
        </w:tc>
      </w:tr>
      <w:tr w:rsidR="002D2465" w:rsidRPr="00320BFA" w14:paraId="60DA27FB" w14:textId="77777777" w:rsidTr="00D9485E">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83F03DA" w14:textId="77777777" w:rsidR="002D2465" w:rsidRPr="00320BFA" w:rsidRDefault="002D2465" w:rsidP="00D9485E">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483A387" w14:textId="77777777" w:rsidR="002D2465" w:rsidRPr="00320BFA" w:rsidRDefault="002D2465" w:rsidP="002D2465">
            <w:pPr>
              <w:pStyle w:val="TF-xAvalITEM"/>
              <w:numPr>
                <w:ilvl w:val="0"/>
                <w:numId w:val="12"/>
              </w:numPr>
            </w:pPr>
            <w:r w:rsidRPr="00320BFA">
              <w:t>REFERÊNCIAS E CITAÇÕES</w:t>
            </w:r>
          </w:p>
          <w:p w14:paraId="59254A02" w14:textId="77777777" w:rsidR="002D2465" w:rsidRPr="00320BFA" w:rsidRDefault="002D2465" w:rsidP="00D9485E">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06951203" w14:textId="1ED7C425" w:rsidR="002D2465" w:rsidRPr="00320BFA" w:rsidRDefault="0099706E" w:rsidP="00D9485E">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FE0A40E" w14:textId="77777777" w:rsidR="002D2465" w:rsidRPr="00320BFA" w:rsidRDefault="002D2465" w:rsidP="00D9485E">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80271F3" w14:textId="77777777" w:rsidR="002D2465" w:rsidRPr="00320BFA" w:rsidRDefault="002D2465" w:rsidP="00D9485E">
            <w:pPr>
              <w:ind w:left="709" w:hanging="709"/>
              <w:jc w:val="center"/>
              <w:rPr>
                <w:sz w:val="18"/>
              </w:rPr>
            </w:pPr>
          </w:p>
        </w:tc>
      </w:tr>
      <w:tr w:rsidR="002D2465" w:rsidRPr="00320BFA" w14:paraId="1C28FF1F" w14:textId="77777777" w:rsidTr="00D9485E">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C3CA492" w14:textId="77777777" w:rsidR="002D2465" w:rsidRPr="00320BFA" w:rsidRDefault="002D2465" w:rsidP="00D9485E">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D824D75" w14:textId="77777777" w:rsidR="002D2465" w:rsidRPr="00320BFA" w:rsidRDefault="002D2465" w:rsidP="00D9485E">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7AE241DD" w14:textId="7B9EF2E8" w:rsidR="002D2465" w:rsidRPr="00320BFA" w:rsidRDefault="0099706E" w:rsidP="00D9485E">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505BC9C" w14:textId="77777777" w:rsidR="002D2465" w:rsidRPr="00320BFA" w:rsidRDefault="002D2465" w:rsidP="00D9485E">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8219A4A" w14:textId="77777777" w:rsidR="002D2465" w:rsidRPr="00320BFA" w:rsidRDefault="002D2465" w:rsidP="00D9485E">
            <w:pPr>
              <w:ind w:left="709" w:hanging="709"/>
              <w:jc w:val="center"/>
              <w:rPr>
                <w:sz w:val="18"/>
              </w:rPr>
            </w:pPr>
          </w:p>
        </w:tc>
      </w:tr>
      <w:tr w:rsidR="002D2465" w:rsidRPr="00320BFA" w14:paraId="11DCF6EE"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BD013DD" w14:textId="77777777" w:rsidR="002D2465" w:rsidRPr="00320BFA" w:rsidRDefault="002D2465" w:rsidP="00D9485E">
            <w:pPr>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2896E9B1" w14:textId="77777777" w:rsidR="002D2465" w:rsidRPr="00320BFA" w:rsidRDefault="002D2465" w:rsidP="00D9485E">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408FEE10" w14:textId="77777777" w:rsidR="002D2465" w:rsidRPr="00320BFA" w:rsidRDefault="002D2465" w:rsidP="00D9485E">
            <w:pPr>
              <w:ind w:left="709" w:hanging="709"/>
              <w:jc w:val="center"/>
              <w:rPr>
                <w:sz w:val="18"/>
              </w:rPr>
            </w:pPr>
          </w:p>
        </w:tc>
        <w:tc>
          <w:tcPr>
            <w:tcW w:w="266" w:type="pct"/>
            <w:tcBorders>
              <w:top w:val="single" w:sz="4" w:space="0" w:color="auto"/>
              <w:left w:val="single" w:sz="4" w:space="0" w:color="auto"/>
              <w:bottom w:val="single" w:sz="12" w:space="0" w:color="auto"/>
              <w:right w:val="single" w:sz="4" w:space="0" w:color="auto"/>
            </w:tcBorders>
          </w:tcPr>
          <w:p w14:paraId="6CACAF94" w14:textId="77777777" w:rsidR="002D2465" w:rsidRPr="00320BFA" w:rsidRDefault="002D2465" w:rsidP="00D9485E">
            <w:pPr>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37D8C3D1" w14:textId="7B22B9EE" w:rsidR="002D2465" w:rsidRPr="00320BFA" w:rsidRDefault="0099706E" w:rsidP="00D9485E">
            <w:pPr>
              <w:ind w:left="709" w:hanging="709"/>
              <w:jc w:val="center"/>
              <w:rPr>
                <w:sz w:val="18"/>
              </w:rPr>
            </w:pPr>
            <w:r>
              <w:rPr>
                <w:sz w:val="18"/>
              </w:rPr>
              <w:t>X</w:t>
            </w:r>
          </w:p>
        </w:tc>
      </w:tr>
    </w:tbl>
    <w:p w14:paraId="64F9BF4E" w14:textId="77777777" w:rsidR="002D2465" w:rsidRDefault="002D2465" w:rsidP="002D2465">
      <w:pPr>
        <w:pStyle w:val="TF-xAvalITEMDETALHE"/>
      </w:pPr>
    </w:p>
    <w:p w14:paraId="54E75C7E" w14:textId="77777777" w:rsidR="00ED6D3B" w:rsidRPr="00ED6D3B" w:rsidRDefault="00ED6D3B" w:rsidP="00ED6D3B">
      <w:pPr>
        <w:pStyle w:val="TF-TEXTO"/>
        <w:ind w:firstLine="0"/>
        <w:jc w:val="left"/>
      </w:pPr>
    </w:p>
    <w:sectPr w:rsidR="00ED6D3B" w:rsidRPr="00ED6D3B" w:rsidSect="008A3072">
      <w:headerReference w:type="default" r:id="rId20"/>
      <w:footerReference w:type="even" r:id="rId21"/>
      <w:footerReference w:type="default" r:id="rId22"/>
      <w:headerReference w:type="first" r:id="rId23"/>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5" w:author="Dalton Solano dos Reis" w:date="2022-11-08T21:54:00Z" w:initials="DSdR">
    <w:p w14:paraId="1295B2BA" w14:textId="77777777" w:rsidR="0099706E" w:rsidRDefault="0099706E" w:rsidP="00947DF2">
      <w:r>
        <w:rPr>
          <w:rStyle w:val="Refdecomentrio"/>
        </w:rPr>
        <w:annotationRef/>
      </w:r>
      <w:r>
        <w:rPr>
          <w:sz w:val="20"/>
          <w:szCs w:val="20"/>
        </w:rPr>
        <w:t>Referência não citada no texto</w:t>
      </w:r>
    </w:p>
  </w:comment>
  <w:comment w:id="76" w:author="Dalton Solano dos Reis" w:date="2022-11-08T21:55:00Z" w:initials="DSdR">
    <w:p w14:paraId="015ECFA3" w14:textId="77777777" w:rsidR="0099706E" w:rsidRDefault="0099706E" w:rsidP="00EE3472">
      <w:r>
        <w:rPr>
          <w:rStyle w:val="Refdecomentrio"/>
        </w:rPr>
        <w:annotationRef/>
      </w:r>
      <w:r>
        <w:rPr>
          <w:sz w:val="20"/>
          <w:szCs w:val="20"/>
        </w:rPr>
        <w:t>Referência não citada no texto</w:t>
      </w:r>
    </w:p>
  </w:comment>
  <w:comment w:id="77" w:author="Dalton Solano dos Reis" w:date="2022-11-08T21:56:00Z" w:initials="DSdR">
    <w:p w14:paraId="5943762B" w14:textId="77777777" w:rsidR="0099706E" w:rsidRDefault="0099706E" w:rsidP="00B5635A">
      <w:r>
        <w:rPr>
          <w:rStyle w:val="Refdecomentrio"/>
        </w:rPr>
        <w:annotationRef/>
      </w:r>
      <w:r>
        <w:rPr>
          <w:sz w:val="20"/>
          <w:szCs w:val="20"/>
        </w:rPr>
        <w:t>Referência não citada no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95B2BA" w15:done="0"/>
  <w15:commentEx w15:paraId="015ECFA3" w15:done="0"/>
  <w15:commentEx w15:paraId="594376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54EA5" w16cex:dateUtc="2022-11-09T00:54:00Z"/>
  <w16cex:commentExtensible w16cex:durableId="27154EE4" w16cex:dateUtc="2022-11-09T00:55:00Z"/>
  <w16cex:commentExtensible w16cex:durableId="27154F1D" w16cex:dateUtc="2022-11-09T0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95B2BA" w16cid:durableId="27154EA5"/>
  <w16cid:commentId w16cid:paraId="015ECFA3" w16cid:durableId="27154EE4"/>
  <w16cid:commentId w16cid:paraId="5943762B" w16cid:durableId="27154F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1BFAF" w14:textId="77777777" w:rsidR="000B7D8A" w:rsidRDefault="000B7D8A">
      <w:r>
        <w:separator/>
      </w:r>
    </w:p>
  </w:endnote>
  <w:endnote w:type="continuationSeparator" w:id="0">
    <w:p w14:paraId="571C6076" w14:textId="77777777" w:rsidR="000B7D8A" w:rsidRDefault="000B7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8B716" w14:textId="05002722"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7DD3F05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C7458" w14:textId="0A14C863"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58C1B2FD"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F815C" w14:textId="77777777" w:rsidR="000B7D8A" w:rsidRDefault="000B7D8A">
      <w:r>
        <w:separator/>
      </w:r>
    </w:p>
  </w:footnote>
  <w:footnote w:type="continuationSeparator" w:id="0">
    <w:p w14:paraId="14D732B5" w14:textId="77777777" w:rsidR="000B7D8A" w:rsidRDefault="000B7D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4C8546A"/>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B57FB2"/>
    <w:multiLevelType w:val="multilevel"/>
    <w:tmpl w:val="E948FAD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0EF207FE"/>
    <w:multiLevelType w:val="multilevel"/>
    <w:tmpl w:val="0416001D"/>
    <w:styleLink w:val="Listaatu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B4A5815"/>
    <w:multiLevelType w:val="hybridMultilevel"/>
    <w:tmpl w:val="E9448D58"/>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956595635">
    <w:abstractNumId w:val="0"/>
  </w:num>
  <w:num w:numId="2" w16cid:durableId="225802137">
    <w:abstractNumId w:val="2"/>
  </w:num>
  <w:num w:numId="3" w16cid:durableId="614019038">
    <w:abstractNumId w:val="2"/>
  </w:num>
  <w:num w:numId="4" w16cid:durableId="615675921">
    <w:abstractNumId w:val="1"/>
  </w:num>
  <w:num w:numId="5" w16cid:durableId="1171417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912286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77580541">
    <w:abstractNumId w:val="2"/>
  </w:num>
  <w:num w:numId="8" w16cid:durableId="13131696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36403792">
    <w:abstractNumId w:val="8"/>
  </w:num>
  <w:num w:numId="10" w16cid:durableId="7671144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83273973">
    <w:abstractNumId w:val="4"/>
  </w:num>
  <w:num w:numId="12" w16cid:durableId="1724400792">
    <w:abstractNumId w:val="7"/>
  </w:num>
  <w:num w:numId="13" w16cid:durableId="92268689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759879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16152762">
    <w:abstractNumId w:val="9"/>
  </w:num>
  <w:num w:numId="16" w16cid:durableId="17240566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32157220">
    <w:abstractNumId w:val="9"/>
  </w:num>
  <w:num w:numId="18" w16cid:durableId="12422541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7408717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418121">
    <w:abstractNumId w:val="3"/>
  </w:num>
  <w:num w:numId="21" w16cid:durableId="1334529753">
    <w:abstractNumId w:val="5"/>
  </w:num>
  <w:num w:numId="22" w16cid:durableId="12400970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3954781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30BE"/>
    <w:rsid w:val="0001575C"/>
    <w:rsid w:val="0001663F"/>
    <w:rsid w:val="000179B5"/>
    <w:rsid w:val="00017B62"/>
    <w:rsid w:val="0002019D"/>
    <w:rsid w:val="000204E7"/>
    <w:rsid w:val="00023FA0"/>
    <w:rsid w:val="000253D5"/>
    <w:rsid w:val="0002600D"/>
    <w:rsid w:val="0002602F"/>
    <w:rsid w:val="00030E4A"/>
    <w:rsid w:val="00031A27"/>
    <w:rsid w:val="00031EE0"/>
    <w:rsid w:val="0004641A"/>
    <w:rsid w:val="00052A07"/>
    <w:rsid w:val="000533DA"/>
    <w:rsid w:val="0005444A"/>
    <w:rsid w:val="0005457F"/>
    <w:rsid w:val="000608E9"/>
    <w:rsid w:val="00061211"/>
    <w:rsid w:val="00061FEB"/>
    <w:rsid w:val="000667DF"/>
    <w:rsid w:val="0007209B"/>
    <w:rsid w:val="00075792"/>
    <w:rsid w:val="000763A7"/>
    <w:rsid w:val="00080F9C"/>
    <w:rsid w:val="0008579A"/>
    <w:rsid w:val="00086AA8"/>
    <w:rsid w:val="0008732D"/>
    <w:rsid w:val="000901BD"/>
    <w:rsid w:val="0009735C"/>
    <w:rsid w:val="000A104C"/>
    <w:rsid w:val="000A19DE"/>
    <w:rsid w:val="000A3EAB"/>
    <w:rsid w:val="000B12B2"/>
    <w:rsid w:val="000B3868"/>
    <w:rsid w:val="000B6514"/>
    <w:rsid w:val="000B7D8A"/>
    <w:rsid w:val="000C0D67"/>
    <w:rsid w:val="000C1926"/>
    <w:rsid w:val="000C1A18"/>
    <w:rsid w:val="000C1F87"/>
    <w:rsid w:val="000C648D"/>
    <w:rsid w:val="000D1294"/>
    <w:rsid w:val="000D77C2"/>
    <w:rsid w:val="000E039E"/>
    <w:rsid w:val="000E0A3A"/>
    <w:rsid w:val="000E27F9"/>
    <w:rsid w:val="000E2B1E"/>
    <w:rsid w:val="000E311F"/>
    <w:rsid w:val="000E3A68"/>
    <w:rsid w:val="000E4667"/>
    <w:rsid w:val="000E6CE0"/>
    <w:rsid w:val="000F2025"/>
    <w:rsid w:val="000F6273"/>
    <w:rsid w:val="000F77E3"/>
    <w:rsid w:val="0010179A"/>
    <w:rsid w:val="001027BE"/>
    <w:rsid w:val="00107B02"/>
    <w:rsid w:val="0011363A"/>
    <w:rsid w:val="00113A3F"/>
    <w:rsid w:val="001146EC"/>
    <w:rsid w:val="0011557F"/>
    <w:rsid w:val="001164FE"/>
    <w:rsid w:val="00125084"/>
    <w:rsid w:val="00125277"/>
    <w:rsid w:val="001336EF"/>
    <w:rsid w:val="001339EA"/>
    <w:rsid w:val="001375F7"/>
    <w:rsid w:val="00143059"/>
    <w:rsid w:val="001554E9"/>
    <w:rsid w:val="00161A23"/>
    <w:rsid w:val="00162BF1"/>
    <w:rsid w:val="0016560C"/>
    <w:rsid w:val="00165D70"/>
    <w:rsid w:val="00182DAE"/>
    <w:rsid w:val="00183793"/>
    <w:rsid w:val="00186092"/>
    <w:rsid w:val="00192512"/>
    <w:rsid w:val="00193A97"/>
    <w:rsid w:val="001948BE"/>
    <w:rsid w:val="0019547B"/>
    <w:rsid w:val="00195F86"/>
    <w:rsid w:val="001A054F"/>
    <w:rsid w:val="001A12CE"/>
    <w:rsid w:val="001A2AE5"/>
    <w:rsid w:val="001A6292"/>
    <w:rsid w:val="001A7511"/>
    <w:rsid w:val="001B2F1E"/>
    <w:rsid w:val="001C33B0"/>
    <w:rsid w:val="001C3AFF"/>
    <w:rsid w:val="001C57E6"/>
    <w:rsid w:val="001C5CBB"/>
    <w:rsid w:val="001C7649"/>
    <w:rsid w:val="001D22B7"/>
    <w:rsid w:val="001D465C"/>
    <w:rsid w:val="001D6234"/>
    <w:rsid w:val="001E0DAC"/>
    <w:rsid w:val="001E245A"/>
    <w:rsid w:val="001E2EE2"/>
    <w:rsid w:val="001E3BFF"/>
    <w:rsid w:val="001E41D5"/>
    <w:rsid w:val="001E646A"/>
    <w:rsid w:val="001E682E"/>
    <w:rsid w:val="001F007F"/>
    <w:rsid w:val="001F0D36"/>
    <w:rsid w:val="001F15D1"/>
    <w:rsid w:val="001F3E11"/>
    <w:rsid w:val="00202F3F"/>
    <w:rsid w:val="002050A9"/>
    <w:rsid w:val="00221B33"/>
    <w:rsid w:val="00224BB2"/>
    <w:rsid w:val="00224C6F"/>
    <w:rsid w:val="00235240"/>
    <w:rsid w:val="002368FD"/>
    <w:rsid w:val="0024110F"/>
    <w:rsid w:val="002423AB"/>
    <w:rsid w:val="002440B0"/>
    <w:rsid w:val="00253289"/>
    <w:rsid w:val="0025685C"/>
    <w:rsid w:val="00276E8F"/>
    <w:rsid w:val="0027792D"/>
    <w:rsid w:val="0028174F"/>
    <w:rsid w:val="00282723"/>
    <w:rsid w:val="00282788"/>
    <w:rsid w:val="0028617A"/>
    <w:rsid w:val="0029608A"/>
    <w:rsid w:val="002A6617"/>
    <w:rsid w:val="002A7E1B"/>
    <w:rsid w:val="002B0EDC"/>
    <w:rsid w:val="002B205F"/>
    <w:rsid w:val="002B4718"/>
    <w:rsid w:val="002B5F3E"/>
    <w:rsid w:val="002C6C4E"/>
    <w:rsid w:val="002D2465"/>
    <w:rsid w:val="002E6DD1"/>
    <w:rsid w:val="002E71CC"/>
    <w:rsid w:val="002F027E"/>
    <w:rsid w:val="00302CC0"/>
    <w:rsid w:val="00310CC0"/>
    <w:rsid w:val="003113A4"/>
    <w:rsid w:val="00312CEA"/>
    <w:rsid w:val="00320BFA"/>
    <w:rsid w:val="0032378D"/>
    <w:rsid w:val="00327030"/>
    <w:rsid w:val="003323B0"/>
    <w:rsid w:val="00334D95"/>
    <w:rsid w:val="00335048"/>
    <w:rsid w:val="00340AD0"/>
    <w:rsid w:val="00340B6D"/>
    <w:rsid w:val="00340C8E"/>
    <w:rsid w:val="0034316E"/>
    <w:rsid w:val="00344540"/>
    <w:rsid w:val="00347AC5"/>
    <w:rsid w:val="00347BC5"/>
    <w:rsid w:val="003519A3"/>
    <w:rsid w:val="00354C5B"/>
    <w:rsid w:val="003610B7"/>
    <w:rsid w:val="00362443"/>
    <w:rsid w:val="00366ABA"/>
    <w:rsid w:val="0037046F"/>
    <w:rsid w:val="003722D3"/>
    <w:rsid w:val="003755DF"/>
    <w:rsid w:val="00377DA7"/>
    <w:rsid w:val="00383087"/>
    <w:rsid w:val="0039342E"/>
    <w:rsid w:val="00393555"/>
    <w:rsid w:val="00394A37"/>
    <w:rsid w:val="003A2B7D"/>
    <w:rsid w:val="003A4A75"/>
    <w:rsid w:val="003A5366"/>
    <w:rsid w:val="003B647A"/>
    <w:rsid w:val="003C36B9"/>
    <w:rsid w:val="003C5262"/>
    <w:rsid w:val="003D398C"/>
    <w:rsid w:val="003D473B"/>
    <w:rsid w:val="003D4B35"/>
    <w:rsid w:val="003D4D99"/>
    <w:rsid w:val="003E0C10"/>
    <w:rsid w:val="003E4F19"/>
    <w:rsid w:val="003E678D"/>
    <w:rsid w:val="003F08FE"/>
    <w:rsid w:val="003F0DC6"/>
    <w:rsid w:val="003F5F25"/>
    <w:rsid w:val="0040436D"/>
    <w:rsid w:val="00405303"/>
    <w:rsid w:val="00410543"/>
    <w:rsid w:val="004173CC"/>
    <w:rsid w:val="0042356B"/>
    <w:rsid w:val="0042420A"/>
    <w:rsid w:val="004243D2"/>
    <w:rsid w:val="00424610"/>
    <w:rsid w:val="00424AD5"/>
    <w:rsid w:val="00425919"/>
    <w:rsid w:val="00431C8E"/>
    <w:rsid w:val="00435424"/>
    <w:rsid w:val="00447944"/>
    <w:rsid w:val="00451253"/>
    <w:rsid w:val="00451B94"/>
    <w:rsid w:val="00451D00"/>
    <w:rsid w:val="00452C60"/>
    <w:rsid w:val="00455AED"/>
    <w:rsid w:val="0045746C"/>
    <w:rsid w:val="00457F62"/>
    <w:rsid w:val="00463A92"/>
    <w:rsid w:val="004644CD"/>
    <w:rsid w:val="004661F2"/>
    <w:rsid w:val="0047071A"/>
    <w:rsid w:val="00470C41"/>
    <w:rsid w:val="0047690F"/>
    <w:rsid w:val="00476C78"/>
    <w:rsid w:val="00482174"/>
    <w:rsid w:val="0048480B"/>
    <w:rsid w:val="0048576D"/>
    <w:rsid w:val="004865B9"/>
    <w:rsid w:val="00493B1A"/>
    <w:rsid w:val="0049495C"/>
    <w:rsid w:val="00496767"/>
    <w:rsid w:val="00497EF6"/>
    <w:rsid w:val="004A1744"/>
    <w:rsid w:val="004B42D8"/>
    <w:rsid w:val="004B6B8F"/>
    <w:rsid w:val="004B7511"/>
    <w:rsid w:val="004E23CE"/>
    <w:rsid w:val="004E516B"/>
    <w:rsid w:val="004E7A7B"/>
    <w:rsid w:val="004F3C47"/>
    <w:rsid w:val="004F73D5"/>
    <w:rsid w:val="00500539"/>
    <w:rsid w:val="00500BDD"/>
    <w:rsid w:val="00503373"/>
    <w:rsid w:val="00503F3F"/>
    <w:rsid w:val="00504693"/>
    <w:rsid w:val="0050473C"/>
    <w:rsid w:val="00504B1D"/>
    <w:rsid w:val="005069C5"/>
    <w:rsid w:val="005312EB"/>
    <w:rsid w:val="005360A4"/>
    <w:rsid w:val="00536336"/>
    <w:rsid w:val="00537012"/>
    <w:rsid w:val="0054044B"/>
    <w:rsid w:val="00541BA1"/>
    <w:rsid w:val="00542ED7"/>
    <w:rsid w:val="00550D4A"/>
    <w:rsid w:val="0055543B"/>
    <w:rsid w:val="00564A29"/>
    <w:rsid w:val="00564FBC"/>
    <w:rsid w:val="005705A9"/>
    <w:rsid w:val="005710F3"/>
    <w:rsid w:val="00572864"/>
    <w:rsid w:val="0057385A"/>
    <w:rsid w:val="00581BD6"/>
    <w:rsid w:val="00582D2B"/>
    <w:rsid w:val="0058482B"/>
    <w:rsid w:val="0058618A"/>
    <w:rsid w:val="00587002"/>
    <w:rsid w:val="00587FA1"/>
    <w:rsid w:val="00591611"/>
    <w:rsid w:val="00592BA8"/>
    <w:rsid w:val="005A362B"/>
    <w:rsid w:val="005A4952"/>
    <w:rsid w:val="005A4CE8"/>
    <w:rsid w:val="005B20A1"/>
    <w:rsid w:val="005B2478"/>
    <w:rsid w:val="005B2E12"/>
    <w:rsid w:val="005B692E"/>
    <w:rsid w:val="005C21FC"/>
    <w:rsid w:val="005C30AE"/>
    <w:rsid w:val="005C7D11"/>
    <w:rsid w:val="005D4846"/>
    <w:rsid w:val="005D630C"/>
    <w:rsid w:val="005D641F"/>
    <w:rsid w:val="005D69B6"/>
    <w:rsid w:val="005E35F3"/>
    <w:rsid w:val="005E400D"/>
    <w:rsid w:val="005E578C"/>
    <w:rsid w:val="005E698D"/>
    <w:rsid w:val="005F09F1"/>
    <w:rsid w:val="005F645A"/>
    <w:rsid w:val="005F7EDE"/>
    <w:rsid w:val="0060060C"/>
    <w:rsid w:val="00606C80"/>
    <w:rsid w:val="00610588"/>
    <w:rsid w:val="006118D1"/>
    <w:rsid w:val="0061251F"/>
    <w:rsid w:val="00613B57"/>
    <w:rsid w:val="006153A7"/>
    <w:rsid w:val="00620D93"/>
    <w:rsid w:val="0062386A"/>
    <w:rsid w:val="0062576D"/>
    <w:rsid w:val="00625788"/>
    <w:rsid w:val="006305AA"/>
    <w:rsid w:val="0063277E"/>
    <w:rsid w:val="006364F4"/>
    <w:rsid w:val="00637AD8"/>
    <w:rsid w:val="00640352"/>
    <w:rsid w:val="006426D5"/>
    <w:rsid w:val="00642924"/>
    <w:rsid w:val="00644BE3"/>
    <w:rsid w:val="006466FF"/>
    <w:rsid w:val="00646A5F"/>
    <w:rsid w:val="006475C1"/>
    <w:rsid w:val="00656309"/>
    <w:rsid w:val="00656C00"/>
    <w:rsid w:val="0066062F"/>
    <w:rsid w:val="00661967"/>
    <w:rsid w:val="00661F61"/>
    <w:rsid w:val="00662C70"/>
    <w:rsid w:val="00671B49"/>
    <w:rsid w:val="00674155"/>
    <w:rsid w:val="006744CA"/>
    <w:rsid w:val="006746CA"/>
    <w:rsid w:val="00675B82"/>
    <w:rsid w:val="006807BF"/>
    <w:rsid w:val="00685FB5"/>
    <w:rsid w:val="00695745"/>
    <w:rsid w:val="0069600B"/>
    <w:rsid w:val="006A0A1A"/>
    <w:rsid w:val="006A6460"/>
    <w:rsid w:val="006B0760"/>
    <w:rsid w:val="006B104E"/>
    <w:rsid w:val="006B5AEA"/>
    <w:rsid w:val="006B6383"/>
    <w:rsid w:val="006B640D"/>
    <w:rsid w:val="006C61FA"/>
    <w:rsid w:val="006C7A8A"/>
    <w:rsid w:val="006D0896"/>
    <w:rsid w:val="006D1133"/>
    <w:rsid w:val="006D37BB"/>
    <w:rsid w:val="006D44DD"/>
    <w:rsid w:val="006D5279"/>
    <w:rsid w:val="006D76FC"/>
    <w:rsid w:val="006E25D2"/>
    <w:rsid w:val="006E6AC3"/>
    <w:rsid w:val="006F3419"/>
    <w:rsid w:val="006F6F25"/>
    <w:rsid w:val="007007C0"/>
    <w:rsid w:val="00702642"/>
    <w:rsid w:val="0070391A"/>
    <w:rsid w:val="00706486"/>
    <w:rsid w:val="00713D55"/>
    <w:rsid w:val="00716CF1"/>
    <w:rsid w:val="007214E3"/>
    <w:rsid w:val="007222F7"/>
    <w:rsid w:val="007242E0"/>
    <w:rsid w:val="00724679"/>
    <w:rsid w:val="00725368"/>
    <w:rsid w:val="0072541A"/>
    <w:rsid w:val="007304F3"/>
    <w:rsid w:val="00730839"/>
    <w:rsid w:val="00730F60"/>
    <w:rsid w:val="00733206"/>
    <w:rsid w:val="00733FF9"/>
    <w:rsid w:val="007364C0"/>
    <w:rsid w:val="007472A0"/>
    <w:rsid w:val="00752038"/>
    <w:rsid w:val="007554DF"/>
    <w:rsid w:val="0075776D"/>
    <w:rsid w:val="007613FB"/>
    <w:rsid w:val="00761E34"/>
    <w:rsid w:val="00770837"/>
    <w:rsid w:val="007722BF"/>
    <w:rsid w:val="0077580B"/>
    <w:rsid w:val="00781167"/>
    <w:rsid w:val="0078471B"/>
    <w:rsid w:val="007854B3"/>
    <w:rsid w:val="0078787D"/>
    <w:rsid w:val="00787FA8"/>
    <w:rsid w:val="007944F8"/>
    <w:rsid w:val="007973E3"/>
    <w:rsid w:val="007A1883"/>
    <w:rsid w:val="007A4765"/>
    <w:rsid w:val="007C7FF0"/>
    <w:rsid w:val="007D0720"/>
    <w:rsid w:val="007D0B12"/>
    <w:rsid w:val="007D10F2"/>
    <w:rsid w:val="007D207E"/>
    <w:rsid w:val="007D6DEC"/>
    <w:rsid w:val="007E46A1"/>
    <w:rsid w:val="007E5487"/>
    <w:rsid w:val="007E609E"/>
    <w:rsid w:val="007E730D"/>
    <w:rsid w:val="007E7311"/>
    <w:rsid w:val="007F0BF8"/>
    <w:rsid w:val="007F20C0"/>
    <w:rsid w:val="007F38A6"/>
    <w:rsid w:val="007F403E"/>
    <w:rsid w:val="007F76F6"/>
    <w:rsid w:val="007F7F6B"/>
    <w:rsid w:val="00802D0F"/>
    <w:rsid w:val="008040B5"/>
    <w:rsid w:val="008072AC"/>
    <w:rsid w:val="0080733D"/>
    <w:rsid w:val="00810235"/>
    <w:rsid w:val="00810CEA"/>
    <w:rsid w:val="008233E5"/>
    <w:rsid w:val="00833DE8"/>
    <w:rsid w:val="00833F47"/>
    <w:rsid w:val="008348C3"/>
    <w:rsid w:val="008373B4"/>
    <w:rsid w:val="008404C4"/>
    <w:rsid w:val="00847D37"/>
    <w:rsid w:val="0085001D"/>
    <w:rsid w:val="008519A4"/>
    <w:rsid w:val="00867EAE"/>
    <w:rsid w:val="00870802"/>
    <w:rsid w:val="00871A41"/>
    <w:rsid w:val="00882A58"/>
    <w:rsid w:val="00884D4C"/>
    <w:rsid w:val="00886D76"/>
    <w:rsid w:val="00897019"/>
    <w:rsid w:val="008A1C0E"/>
    <w:rsid w:val="008A3072"/>
    <w:rsid w:val="008A4B0E"/>
    <w:rsid w:val="008B0A07"/>
    <w:rsid w:val="008B201E"/>
    <w:rsid w:val="008B5F21"/>
    <w:rsid w:val="008B7650"/>
    <w:rsid w:val="008B781F"/>
    <w:rsid w:val="008C0069"/>
    <w:rsid w:val="008C1495"/>
    <w:rsid w:val="008C5E2A"/>
    <w:rsid w:val="008C67D8"/>
    <w:rsid w:val="008C777D"/>
    <w:rsid w:val="008D0448"/>
    <w:rsid w:val="008D3CFF"/>
    <w:rsid w:val="008D4159"/>
    <w:rsid w:val="008D5522"/>
    <w:rsid w:val="008D69C5"/>
    <w:rsid w:val="008D7404"/>
    <w:rsid w:val="008E0F86"/>
    <w:rsid w:val="008E3AD6"/>
    <w:rsid w:val="008F10C6"/>
    <w:rsid w:val="008F2DC1"/>
    <w:rsid w:val="008F70AD"/>
    <w:rsid w:val="008F7CE2"/>
    <w:rsid w:val="00900DB1"/>
    <w:rsid w:val="009022BF"/>
    <w:rsid w:val="00905638"/>
    <w:rsid w:val="00910BA8"/>
    <w:rsid w:val="00911CD9"/>
    <w:rsid w:val="00912B71"/>
    <w:rsid w:val="00914039"/>
    <w:rsid w:val="00931632"/>
    <w:rsid w:val="00932C92"/>
    <w:rsid w:val="00934771"/>
    <w:rsid w:val="009454E4"/>
    <w:rsid w:val="00946836"/>
    <w:rsid w:val="0096683A"/>
    <w:rsid w:val="00967611"/>
    <w:rsid w:val="00974ED1"/>
    <w:rsid w:val="009836F2"/>
    <w:rsid w:val="00984240"/>
    <w:rsid w:val="00987F2B"/>
    <w:rsid w:val="0099494A"/>
    <w:rsid w:val="00995B07"/>
    <w:rsid w:val="0099706E"/>
    <w:rsid w:val="009A2619"/>
    <w:rsid w:val="009A3C1B"/>
    <w:rsid w:val="009A4557"/>
    <w:rsid w:val="009A5850"/>
    <w:rsid w:val="009B10D6"/>
    <w:rsid w:val="009B156A"/>
    <w:rsid w:val="009B15BB"/>
    <w:rsid w:val="009C1E49"/>
    <w:rsid w:val="009C2BA6"/>
    <w:rsid w:val="009D0955"/>
    <w:rsid w:val="009D65D0"/>
    <w:rsid w:val="009D7E91"/>
    <w:rsid w:val="009E135E"/>
    <w:rsid w:val="009E1A96"/>
    <w:rsid w:val="009E3C92"/>
    <w:rsid w:val="009E54F4"/>
    <w:rsid w:val="009E71AD"/>
    <w:rsid w:val="009F14CD"/>
    <w:rsid w:val="009F2BFA"/>
    <w:rsid w:val="009F5940"/>
    <w:rsid w:val="009F69F7"/>
    <w:rsid w:val="00A03A3D"/>
    <w:rsid w:val="00A045C4"/>
    <w:rsid w:val="00A10DFA"/>
    <w:rsid w:val="00A11431"/>
    <w:rsid w:val="00A21708"/>
    <w:rsid w:val="00A22362"/>
    <w:rsid w:val="00A249BA"/>
    <w:rsid w:val="00A249F8"/>
    <w:rsid w:val="00A307C7"/>
    <w:rsid w:val="00A40735"/>
    <w:rsid w:val="00A44581"/>
    <w:rsid w:val="00A45093"/>
    <w:rsid w:val="00A4605A"/>
    <w:rsid w:val="00A50EAF"/>
    <w:rsid w:val="00A602F9"/>
    <w:rsid w:val="00A62CB9"/>
    <w:rsid w:val="00A650EE"/>
    <w:rsid w:val="00A662C8"/>
    <w:rsid w:val="00A71157"/>
    <w:rsid w:val="00A81A50"/>
    <w:rsid w:val="00A84B76"/>
    <w:rsid w:val="00A90BC4"/>
    <w:rsid w:val="00A921F1"/>
    <w:rsid w:val="00A928AA"/>
    <w:rsid w:val="00A966E6"/>
    <w:rsid w:val="00AA7A1E"/>
    <w:rsid w:val="00AB2BE3"/>
    <w:rsid w:val="00AB314A"/>
    <w:rsid w:val="00AB7834"/>
    <w:rsid w:val="00AB7A59"/>
    <w:rsid w:val="00AC4D5F"/>
    <w:rsid w:val="00AD1D2C"/>
    <w:rsid w:val="00AE0525"/>
    <w:rsid w:val="00AE08DB"/>
    <w:rsid w:val="00AE0B16"/>
    <w:rsid w:val="00AE2729"/>
    <w:rsid w:val="00AE3148"/>
    <w:rsid w:val="00AE5109"/>
    <w:rsid w:val="00AE5AE2"/>
    <w:rsid w:val="00AE7343"/>
    <w:rsid w:val="00AF6EE2"/>
    <w:rsid w:val="00AF74A1"/>
    <w:rsid w:val="00B00A13"/>
    <w:rsid w:val="00B00D69"/>
    <w:rsid w:val="00B00E04"/>
    <w:rsid w:val="00B04AE1"/>
    <w:rsid w:val="00B05485"/>
    <w:rsid w:val="00B07946"/>
    <w:rsid w:val="00B1043B"/>
    <w:rsid w:val="00B1458E"/>
    <w:rsid w:val="00B14C51"/>
    <w:rsid w:val="00B20021"/>
    <w:rsid w:val="00B20FDE"/>
    <w:rsid w:val="00B236A4"/>
    <w:rsid w:val="00B30301"/>
    <w:rsid w:val="00B42041"/>
    <w:rsid w:val="00B43FBF"/>
    <w:rsid w:val="00B44383"/>
    <w:rsid w:val="00B44F11"/>
    <w:rsid w:val="00B51846"/>
    <w:rsid w:val="00B52501"/>
    <w:rsid w:val="00B62979"/>
    <w:rsid w:val="00B65771"/>
    <w:rsid w:val="00B70056"/>
    <w:rsid w:val="00B74D75"/>
    <w:rsid w:val="00B74EA1"/>
    <w:rsid w:val="00B80AB3"/>
    <w:rsid w:val="00B823A7"/>
    <w:rsid w:val="00B90FA5"/>
    <w:rsid w:val="00B919F1"/>
    <w:rsid w:val="00BA2260"/>
    <w:rsid w:val="00BB468D"/>
    <w:rsid w:val="00BC0E8D"/>
    <w:rsid w:val="00BC4F18"/>
    <w:rsid w:val="00BC6C35"/>
    <w:rsid w:val="00BD1C91"/>
    <w:rsid w:val="00BD3110"/>
    <w:rsid w:val="00BE6551"/>
    <w:rsid w:val="00BF093B"/>
    <w:rsid w:val="00BF0A5F"/>
    <w:rsid w:val="00BF5F2D"/>
    <w:rsid w:val="00C0030E"/>
    <w:rsid w:val="00C00B88"/>
    <w:rsid w:val="00C06B2A"/>
    <w:rsid w:val="00C140FC"/>
    <w:rsid w:val="00C23639"/>
    <w:rsid w:val="00C24E29"/>
    <w:rsid w:val="00C3020A"/>
    <w:rsid w:val="00C34346"/>
    <w:rsid w:val="00C35332"/>
    <w:rsid w:val="00C35E57"/>
    <w:rsid w:val="00C35E80"/>
    <w:rsid w:val="00C40AA2"/>
    <w:rsid w:val="00C4244F"/>
    <w:rsid w:val="00C458D3"/>
    <w:rsid w:val="00C46782"/>
    <w:rsid w:val="00C47AF4"/>
    <w:rsid w:val="00C577F7"/>
    <w:rsid w:val="00C632ED"/>
    <w:rsid w:val="00C66150"/>
    <w:rsid w:val="00C70EF5"/>
    <w:rsid w:val="00C756C5"/>
    <w:rsid w:val="00C762C3"/>
    <w:rsid w:val="00C7774B"/>
    <w:rsid w:val="00C805A5"/>
    <w:rsid w:val="00C82195"/>
    <w:rsid w:val="00C82CAE"/>
    <w:rsid w:val="00C8442E"/>
    <w:rsid w:val="00C90B06"/>
    <w:rsid w:val="00C9162A"/>
    <w:rsid w:val="00C930A8"/>
    <w:rsid w:val="00C93C51"/>
    <w:rsid w:val="00CA0F61"/>
    <w:rsid w:val="00CA108B"/>
    <w:rsid w:val="00CA5C6E"/>
    <w:rsid w:val="00CA6CDB"/>
    <w:rsid w:val="00CB5E13"/>
    <w:rsid w:val="00CC3524"/>
    <w:rsid w:val="00CD27BE"/>
    <w:rsid w:val="00CD29E9"/>
    <w:rsid w:val="00CD4BBC"/>
    <w:rsid w:val="00CD6F0F"/>
    <w:rsid w:val="00CE0B41"/>
    <w:rsid w:val="00CE0BB7"/>
    <w:rsid w:val="00CE3E9A"/>
    <w:rsid w:val="00CE4224"/>
    <w:rsid w:val="00CE708B"/>
    <w:rsid w:val="00CF0153"/>
    <w:rsid w:val="00CF2294"/>
    <w:rsid w:val="00CF26B7"/>
    <w:rsid w:val="00CF2DB6"/>
    <w:rsid w:val="00CF6E39"/>
    <w:rsid w:val="00CF72DA"/>
    <w:rsid w:val="00D02662"/>
    <w:rsid w:val="00D03B57"/>
    <w:rsid w:val="00D0769A"/>
    <w:rsid w:val="00D10FC2"/>
    <w:rsid w:val="00D13EA3"/>
    <w:rsid w:val="00D15B4E"/>
    <w:rsid w:val="00D177E7"/>
    <w:rsid w:val="00D2079F"/>
    <w:rsid w:val="00D211B3"/>
    <w:rsid w:val="00D2313E"/>
    <w:rsid w:val="00D2522F"/>
    <w:rsid w:val="00D414AB"/>
    <w:rsid w:val="00D447EF"/>
    <w:rsid w:val="00D505E2"/>
    <w:rsid w:val="00D56A20"/>
    <w:rsid w:val="00D611C7"/>
    <w:rsid w:val="00D635C5"/>
    <w:rsid w:val="00D6498F"/>
    <w:rsid w:val="00D6582C"/>
    <w:rsid w:val="00D7463D"/>
    <w:rsid w:val="00D76120"/>
    <w:rsid w:val="00D765F9"/>
    <w:rsid w:val="00D80468"/>
    <w:rsid w:val="00D80F5A"/>
    <w:rsid w:val="00D83DE8"/>
    <w:rsid w:val="00D84943"/>
    <w:rsid w:val="00D87D39"/>
    <w:rsid w:val="00D94AE7"/>
    <w:rsid w:val="00D958B2"/>
    <w:rsid w:val="00D966B3"/>
    <w:rsid w:val="00D970F0"/>
    <w:rsid w:val="00D974D2"/>
    <w:rsid w:val="00DA2CE1"/>
    <w:rsid w:val="00DA4540"/>
    <w:rsid w:val="00DA587E"/>
    <w:rsid w:val="00DA60F4"/>
    <w:rsid w:val="00DA72D4"/>
    <w:rsid w:val="00DB0F8B"/>
    <w:rsid w:val="00DB3052"/>
    <w:rsid w:val="00DC0298"/>
    <w:rsid w:val="00DC28CB"/>
    <w:rsid w:val="00DC2D17"/>
    <w:rsid w:val="00DC7DCC"/>
    <w:rsid w:val="00DD758E"/>
    <w:rsid w:val="00DE23BF"/>
    <w:rsid w:val="00DE3981"/>
    <w:rsid w:val="00DE40DD"/>
    <w:rsid w:val="00DE5F90"/>
    <w:rsid w:val="00DE7755"/>
    <w:rsid w:val="00DE79C6"/>
    <w:rsid w:val="00DF059A"/>
    <w:rsid w:val="00DF3D56"/>
    <w:rsid w:val="00DF64E9"/>
    <w:rsid w:val="00DF6D19"/>
    <w:rsid w:val="00DF6ED2"/>
    <w:rsid w:val="00DF70F5"/>
    <w:rsid w:val="00E06756"/>
    <w:rsid w:val="00E14F15"/>
    <w:rsid w:val="00E17C34"/>
    <w:rsid w:val="00E220B2"/>
    <w:rsid w:val="00E2252C"/>
    <w:rsid w:val="00E270C0"/>
    <w:rsid w:val="00E339E1"/>
    <w:rsid w:val="00E342D5"/>
    <w:rsid w:val="00E36D82"/>
    <w:rsid w:val="00E37E66"/>
    <w:rsid w:val="00E460B9"/>
    <w:rsid w:val="00E51601"/>
    <w:rsid w:val="00E51965"/>
    <w:rsid w:val="00E56EB9"/>
    <w:rsid w:val="00E6371A"/>
    <w:rsid w:val="00E638A0"/>
    <w:rsid w:val="00E67121"/>
    <w:rsid w:val="00E67D36"/>
    <w:rsid w:val="00E700E9"/>
    <w:rsid w:val="00E7198D"/>
    <w:rsid w:val="00E735AF"/>
    <w:rsid w:val="00E73C77"/>
    <w:rsid w:val="00E74CA6"/>
    <w:rsid w:val="00E75E3D"/>
    <w:rsid w:val="00E83258"/>
    <w:rsid w:val="00E84491"/>
    <w:rsid w:val="00E849DE"/>
    <w:rsid w:val="00E853B4"/>
    <w:rsid w:val="00E91BE2"/>
    <w:rsid w:val="00E9731C"/>
    <w:rsid w:val="00EA4E4C"/>
    <w:rsid w:val="00EA785D"/>
    <w:rsid w:val="00EB04B7"/>
    <w:rsid w:val="00EB10C6"/>
    <w:rsid w:val="00EB523C"/>
    <w:rsid w:val="00EB7992"/>
    <w:rsid w:val="00EC0104"/>
    <w:rsid w:val="00EC0184"/>
    <w:rsid w:val="00EC2D7A"/>
    <w:rsid w:val="00EC36E3"/>
    <w:rsid w:val="00EC4FA1"/>
    <w:rsid w:val="00EC633A"/>
    <w:rsid w:val="00ED060F"/>
    <w:rsid w:val="00ED0B68"/>
    <w:rsid w:val="00ED1359"/>
    <w:rsid w:val="00ED1B9D"/>
    <w:rsid w:val="00ED21A7"/>
    <w:rsid w:val="00ED643A"/>
    <w:rsid w:val="00ED6D3B"/>
    <w:rsid w:val="00EE056F"/>
    <w:rsid w:val="00EE1A50"/>
    <w:rsid w:val="00EF43F5"/>
    <w:rsid w:val="00EF74D7"/>
    <w:rsid w:val="00F0030C"/>
    <w:rsid w:val="00F017AF"/>
    <w:rsid w:val="00F041C4"/>
    <w:rsid w:val="00F07F36"/>
    <w:rsid w:val="00F14812"/>
    <w:rsid w:val="00F1598C"/>
    <w:rsid w:val="00F20BC6"/>
    <w:rsid w:val="00F21403"/>
    <w:rsid w:val="00F255FC"/>
    <w:rsid w:val="00F259B0"/>
    <w:rsid w:val="00F26A20"/>
    <w:rsid w:val="00F276C9"/>
    <w:rsid w:val="00F31359"/>
    <w:rsid w:val="00F34F0B"/>
    <w:rsid w:val="00F3649F"/>
    <w:rsid w:val="00F3670A"/>
    <w:rsid w:val="00F40324"/>
    <w:rsid w:val="00F40690"/>
    <w:rsid w:val="00F4070E"/>
    <w:rsid w:val="00F4148B"/>
    <w:rsid w:val="00F4229B"/>
    <w:rsid w:val="00F43B8F"/>
    <w:rsid w:val="00F51785"/>
    <w:rsid w:val="00F530D7"/>
    <w:rsid w:val="00F541E6"/>
    <w:rsid w:val="00F62F49"/>
    <w:rsid w:val="00F640BF"/>
    <w:rsid w:val="00F65A09"/>
    <w:rsid w:val="00F70754"/>
    <w:rsid w:val="00F77926"/>
    <w:rsid w:val="00F83A19"/>
    <w:rsid w:val="00F879A1"/>
    <w:rsid w:val="00F91FAD"/>
    <w:rsid w:val="00F92FC4"/>
    <w:rsid w:val="00F94AF7"/>
    <w:rsid w:val="00F9793C"/>
    <w:rsid w:val="00FA0C14"/>
    <w:rsid w:val="00FA137A"/>
    <w:rsid w:val="00FA5504"/>
    <w:rsid w:val="00FB0F18"/>
    <w:rsid w:val="00FB2693"/>
    <w:rsid w:val="00FB4B02"/>
    <w:rsid w:val="00FC2831"/>
    <w:rsid w:val="00FC2D40"/>
    <w:rsid w:val="00FC3600"/>
    <w:rsid w:val="00FC4A9F"/>
    <w:rsid w:val="00FC565B"/>
    <w:rsid w:val="00FD3955"/>
    <w:rsid w:val="00FD701C"/>
    <w:rsid w:val="00FE006E"/>
    <w:rsid w:val="00FE197E"/>
    <w:rsid w:val="00FE65A1"/>
    <w:rsid w:val="00FF0DF1"/>
    <w:rsid w:val="00FF26AA"/>
    <w:rsid w:val="00FF6800"/>
    <w:rsid w:val="00FF7FCE"/>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8B2"/>
    <w:rPr>
      <w:sz w:val="24"/>
      <w:szCs w:val="24"/>
    </w:rPr>
  </w:style>
  <w:style w:type="paragraph" w:styleId="Ttulo1">
    <w:name w:val="heading 1"/>
    <w:aliases w:val="TF-TÍTULO 1"/>
    <w:basedOn w:val="Normal"/>
    <w:next w:val="TF-TEXTO"/>
    <w:autoRedefine/>
    <w:qFormat/>
    <w:rsid w:val="00713D5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pageBreakBefore/>
      <w:jc w:val="center"/>
    </w:pPr>
    <w:rPr>
      <w:b/>
      <w:caps/>
      <w:sz w:val="28"/>
      <w:szCs w:val="20"/>
    </w:rPr>
  </w:style>
  <w:style w:type="paragraph" w:customStyle="1" w:styleId="TF-listadetabelasTTULO">
    <w:name w:val="TF-lista de tabelas TÍTULO"/>
    <w:basedOn w:val="Normal"/>
    <w:next w:val="TF-TEXTOQUADRO"/>
    <w:semiHidden/>
    <w:rsid w:val="001E682E"/>
    <w:pPr>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style>
  <w:style w:type="paragraph" w:customStyle="1" w:styleId="TF-avaliaoTTULOTCC">
    <w:name w:val="TF-avaliação TÍTULO TCC"/>
    <w:basedOn w:val="Normal"/>
    <w:semiHidden/>
    <w:rsid w:val="00B00A13"/>
    <w:pPr>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numPr>
        <w:numId w:val="16"/>
      </w:numPr>
      <w:jc w:val="both"/>
    </w:pPr>
    <w:rPr>
      <w:sz w:val="18"/>
    </w:rPr>
  </w:style>
  <w:style w:type="paragraph" w:customStyle="1" w:styleId="TF-xAvalITEMDETALHE">
    <w:name w:val="TF-xAval ITEM DETALHE"/>
    <w:basedOn w:val="Normal"/>
    <w:rsid w:val="00320BFA"/>
    <w:pPr>
      <w:numPr>
        <w:ilvl w:val="1"/>
      </w:numPr>
      <w:ind w:left="353"/>
      <w:jc w:val="both"/>
    </w:pPr>
    <w:rPr>
      <w:sz w:val="18"/>
    </w:rPr>
  </w:style>
  <w:style w:type="paragraph" w:customStyle="1" w:styleId="TF-xAvalLINHA">
    <w:name w:val="TF-xAval LINHA"/>
    <w:basedOn w:val="Normal"/>
    <w:rsid w:val="00320BFA"/>
    <w:pPr>
      <w:tabs>
        <w:tab w:val="left" w:pos="1134"/>
        <w:tab w:val="left" w:leader="underscore" w:pos="9072"/>
      </w:tabs>
      <w:spacing w:before="180" w:after="60"/>
    </w:pPr>
    <w:rPr>
      <w:sz w:val="20"/>
    </w:rPr>
  </w:style>
  <w:style w:type="paragraph" w:customStyle="1" w:styleId="TF-xAvalTTULO">
    <w:name w:val="TF-xAval TÍTULO"/>
    <w:basedOn w:val="Normal"/>
    <w:rsid w:val="00592BA8"/>
    <w:pPr>
      <w:tabs>
        <w:tab w:val="left" w:pos="708"/>
      </w:tabs>
      <w:ind w:left="720" w:hanging="720"/>
      <w:jc w:val="center"/>
    </w:pPr>
    <w:rPr>
      <w:caps/>
      <w:noProof/>
      <w:sz w:val="22"/>
      <w:szCs w:val="20"/>
    </w:rPr>
  </w:style>
  <w:style w:type="numbering" w:customStyle="1" w:styleId="Listaatual1">
    <w:name w:val="Lista atual1"/>
    <w:uiPriority w:val="99"/>
    <w:rsid w:val="007E5487"/>
    <w:pPr>
      <w:numPr>
        <w:numId w:val="21"/>
      </w:numPr>
    </w:pPr>
  </w:style>
  <w:style w:type="character" w:styleId="Forte">
    <w:name w:val="Strong"/>
    <w:uiPriority w:val="22"/>
    <w:qFormat/>
    <w:rsid w:val="00224C6F"/>
    <w:rPr>
      <w:b/>
      <w:bCs/>
    </w:rPr>
  </w:style>
  <w:style w:type="character" w:styleId="HiperlinkVisitado">
    <w:name w:val="FollowedHyperlink"/>
    <w:uiPriority w:val="99"/>
    <w:semiHidden/>
    <w:unhideWhenUsed/>
    <w:rsid w:val="00224C6F"/>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12672985">
      <w:bodyDiv w:val="1"/>
      <w:marLeft w:val="0"/>
      <w:marRight w:val="0"/>
      <w:marTop w:val="0"/>
      <w:marBottom w:val="0"/>
      <w:divBdr>
        <w:top w:val="none" w:sz="0" w:space="0" w:color="auto"/>
        <w:left w:val="none" w:sz="0" w:space="0" w:color="auto"/>
        <w:bottom w:val="none" w:sz="0" w:space="0" w:color="auto"/>
        <w:right w:val="none" w:sz="0" w:space="0" w:color="auto"/>
      </w:divBdr>
      <w:divsChild>
        <w:div w:id="94332805">
          <w:marLeft w:val="0"/>
          <w:marRight w:val="0"/>
          <w:marTop w:val="0"/>
          <w:marBottom w:val="0"/>
          <w:divBdr>
            <w:top w:val="none" w:sz="0" w:space="0" w:color="auto"/>
            <w:left w:val="none" w:sz="0" w:space="0" w:color="auto"/>
            <w:bottom w:val="none" w:sz="0" w:space="0" w:color="auto"/>
            <w:right w:val="none" w:sz="0" w:space="0" w:color="auto"/>
          </w:divBdr>
        </w:div>
      </w:divsChild>
    </w:div>
    <w:div w:id="161361587">
      <w:bodyDiv w:val="1"/>
      <w:marLeft w:val="0"/>
      <w:marRight w:val="0"/>
      <w:marTop w:val="0"/>
      <w:marBottom w:val="0"/>
      <w:divBdr>
        <w:top w:val="none" w:sz="0" w:space="0" w:color="auto"/>
        <w:left w:val="none" w:sz="0" w:space="0" w:color="auto"/>
        <w:bottom w:val="none" w:sz="0" w:space="0" w:color="auto"/>
        <w:right w:val="none" w:sz="0" w:space="0" w:color="auto"/>
      </w:divBdr>
    </w:div>
    <w:div w:id="221059993">
      <w:bodyDiv w:val="1"/>
      <w:marLeft w:val="0"/>
      <w:marRight w:val="0"/>
      <w:marTop w:val="0"/>
      <w:marBottom w:val="0"/>
      <w:divBdr>
        <w:top w:val="none" w:sz="0" w:space="0" w:color="auto"/>
        <w:left w:val="none" w:sz="0" w:space="0" w:color="auto"/>
        <w:bottom w:val="none" w:sz="0" w:space="0" w:color="auto"/>
        <w:right w:val="none" w:sz="0" w:space="0" w:color="auto"/>
      </w:divBdr>
      <w:divsChild>
        <w:div w:id="1559051449">
          <w:marLeft w:val="0"/>
          <w:marRight w:val="0"/>
          <w:marTop w:val="0"/>
          <w:marBottom w:val="0"/>
          <w:divBdr>
            <w:top w:val="none" w:sz="0" w:space="0" w:color="auto"/>
            <w:left w:val="none" w:sz="0" w:space="0" w:color="auto"/>
            <w:bottom w:val="none" w:sz="0" w:space="0" w:color="auto"/>
            <w:right w:val="none" w:sz="0" w:space="0" w:color="auto"/>
          </w:divBdr>
        </w:div>
      </w:divsChild>
    </w:div>
    <w:div w:id="252588910">
      <w:bodyDiv w:val="1"/>
      <w:marLeft w:val="0"/>
      <w:marRight w:val="0"/>
      <w:marTop w:val="0"/>
      <w:marBottom w:val="0"/>
      <w:divBdr>
        <w:top w:val="none" w:sz="0" w:space="0" w:color="auto"/>
        <w:left w:val="none" w:sz="0" w:space="0" w:color="auto"/>
        <w:bottom w:val="none" w:sz="0" w:space="0" w:color="auto"/>
        <w:right w:val="none" w:sz="0" w:space="0" w:color="auto"/>
      </w:divBdr>
    </w:div>
    <w:div w:id="269944453">
      <w:bodyDiv w:val="1"/>
      <w:marLeft w:val="0"/>
      <w:marRight w:val="0"/>
      <w:marTop w:val="0"/>
      <w:marBottom w:val="0"/>
      <w:divBdr>
        <w:top w:val="none" w:sz="0" w:space="0" w:color="auto"/>
        <w:left w:val="none" w:sz="0" w:space="0" w:color="auto"/>
        <w:bottom w:val="none" w:sz="0" w:space="0" w:color="auto"/>
        <w:right w:val="none" w:sz="0" w:space="0" w:color="auto"/>
      </w:divBdr>
    </w:div>
    <w:div w:id="371543430">
      <w:bodyDiv w:val="1"/>
      <w:marLeft w:val="0"/>
      <w:marRight w:val="0"/>
      <w:marTop w:val="0"/>
      <w:marBottom w:val="0"/>
      <w:divBdr>
        <w:top w:val="none" w:sz="0" w:space="0" w:color="auto"/>
        <w:left w:val="none" w:sz="0" w:space="0" w:color="auto"/>
        <w:bottom w:val="none" w:sz="0" w:space="0" w:color="auto"/>
        <w:right w:val="none" w:sz="0" w:space="0" w:color="auto"/>
      </w:divBdr>
    </w:div>
    <w:div w:id="446432637">
      <w:bodyDiv w:val="1"/>
      <w:marLeft w:val="0"/>
      <w:marRight w:val="0"/>
      <w:marTop w:val="0"/>
      <w:marBottom w:val="0"/>
      <w:divBdr>
        <w:top w:val="none" w:sz="0" w:space="0" w:color="auto"/>
        <w:left w:val="none" w:sz="0" w:space="0" w:color="auto"/>
        <w:bottom w:val="none" w:sz="0" w:space="0" w:color="auto"/>
        <w:right w:val="none" w:sz="0" w:space="0" w:color="auto"/>
      </w:divBdr>
    </w:div>
    <w:div w:id="485586791">
      <w:bodyDiv w:val="1"/>
      <w:marLeft w:val="0"/>
      <w:marRight w:val="0"/>
      <w:marTop w:val="0"/>
      <w:marBottom w:val="0"/>
      <w:divBdr>
        <w:top w:val="none" w:sz="0" w:space="0" w:color="auto"/>
        <w:left w:val="none" w:sz="0" w:space="0" w:color="auto"/>
        <w:bottom w:val="none" w:sz="0" w:space="0" w:color="auto"/>
        <w:right w:val="none" w:sz="0" w:space="0" w:color="auto"/>
      </w:divBdr>
    </w:div>
    <w:div w:id="506482829">
      <w:bodyDiv w:val="1"/>
      <w:marLeft w:val="0"/>
      <w:marRight w:val="0"/>
      <w:marTop w:val="0"/>
      <w:marBottom w:val="0"/>
      <w:divBdr>
        <w:top w:val="none" w:sz="0" w:space="0" w:color="auto"/>
        <w:left w:val="none" w:sz="0" w:space="0" w:color="auto"/>
        <w:bottom w:val="none" w:sz="0" w:space="0" w:color="auto"/>
        <w:right w:val="none" w:sz="0" w:space="0" w:color="auto"/>
      </w:divBdr>
    </w:div>
    <w:div w:id="527597080">
      <w:bodyDiv w:val="1"/>
      <w:marLeft w:val="0"/>
      <w:marRight w:val="0"/>
      <w:marTop w:val="0"/>
      <w:marBottom w:val="0"/>
      <w:divBdr>
        <w:top w:val="none" w:sz="0" w:space="0" w:color="auto"/>
        <w:left w:val="none" w:sz="0" w:space="0" w:color="auto"/>
        <w:bottom w:val="none" w:sz="0" w:space="0" w:color="auto"/>
        <w:right w:val="none" w:sz="0" w:space="0" w:color="auto"/>
      </w:divBdr>
      <w:divsChild>
        <w:div w:id="1172641210">
          <w:marLeft w:val="0"/>
          <w:marRight w:val="0"/>
          <w:marTop w:val="0"/>
          <w:marBottom w:val="0"/>
          <w:divBdr>
            <w:top w:val="none" w:sz="0" w:space="0" w:color="auto"/>
            <w:left w:val="none" w:sz="0" w:space="0" w:color="auto"/>
            <w:bottom w:val="none" w:sz="0" w:space="0" w:color="auto"/>
            <w:right w:val="none" w:sz="0" w:space="0" w:color="auto"/>
          </w:divBdr>
          <w:divsChild>
            <w:div w:id="447555145">
              <w:marLeft w:val="0"/>
              <w:marRight w:val="0"/>
              <w:marTop w:val="0"/>
              <w:marBottom w:val="0"/>
              <w:divBdr>
                <w:top w:val="none" w:sz="0" w:space="0" w:color="auto"/>
                <w:left w:val="none" w:sz="0" w:space="0" w:color="auto"/>
                <w:bottom w:val="none" w:sz="0" w:space="0" w:color="auto"/>
                <w:right w:val="none" w:sz="0" w:space="0" w:color="auto"/>
              </w:divBdr>
              <w:divsChild>
                <w:div w:id="18295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65211368">
      <w:bodyDiv w:val="1"/>
      <w:marLeft w:val="0"/>
      <w:marRight w:val="0"/>
      <w:marTop w:val="0"/>
      <w:marBottom w:val="0"/>
      <w:divBdr>
        <w:top w:val="none" w:sz="0" w:space="0" w:color="auto"/>
        <w:left w:val="none" w:sz="0" w:space="0" w:color="auto"/>
        <w:bottom w:val="none" w:sz="0" w:space="0" w:color="auto"/>
        <w:right w:val="none" w:sz="0" w:space="0" w:color="auto"/>
      </w:divBdr>
    </w:div>
    <w:div w:id="665744922">
      <w:bodyDiv w:val="1"/>
      <w:marLeft w:val="0"/>
      <w:marRight w:val="0"/>
      <w:marTop w:val="0"/>
      <w:marBottom w:val="0"/>
      <w:divBdr>
        <w:top w:val="none" w:sz="0" w:space="0" w:color="auto"/>
        <w:left w:val="none" w:sz="0" w:space="0" w:color="auto"/>
        <w:bottom w:val="none" w:sz="0" w:space="0" w:color="auto"/>
        <w:right w:val="none" w:sz="0" w:space="0" w:color="auto"/>
      </w:divBdr>
    </w:div>
    <w:div w:id="727533093">
      <w:bodyDiv w:val="1"/>
      <w:marLeft w:val="0"/>
      <w:marRight w:val="0"/>
      <w:marTop w:val="0"/>
      <w:marBottom w:val="0"/>
      <w:divBdr>
        <w:top w:val="none" w:sz="0" w:space="0" w:color="auto"/>
        <w:left w:val="none" w:sz="0" w:space="0" w:color="auto"/>
        <w:bottom w:val="none" w:sz="0" w:space="0" w:color="auto"/>
        <w:right w:val="none" w:sz="0" w:space="0" w:color="auto"/>
      </w:divBdr>
    </w:div>
    <w:div w:id="752506240">
      <w:bodyDiv w:val="1"/>
      <w:marLeft w:val="0"/>
      <w:marRight w:val="0"/>
      <w:marTop w:val="0"/>
      <w:marBottom w:val="0"/>
      <w:divBdr>
        <w:top w:val="none" w:sz="0" w:space="0" w:color="auto"/>
        <w:left w:val="none" w:sz="0" w:space="0" w:color="auto"/>
        <w:bottom w:val="none" w:sz="0" w:space="0" w:color="auto"/>
        <w:right w:val="none" w:sz="0" w:space="0" w:color="auto"/>
      </w:divBdr>
    </w:div>
    <w:div w:id="965546477">
      <w:bodyDiv w:val="1"/>
      <w:marLeft w:val="0"/>
      <w:marRight w:val="0"/>
      <w:marTop w:val="0"/>
      <w:marBottom w:val="0"/>
      <w:divBdr>
        <w:top w:val="none" w:sz="0" w:space="0" w:color="auto"/>
        <w:left w:val="none" w:sz="0" w:space="0" w:color="auto"/>
        <w:bottom w:val="none" w:sz="0" w:space="0" w:color="auto"/>
        <w:right w:val="none" w:sz="0" w:space="0" w:color="auto"/>
      </w:divBdr>
    </w:div>
    <w:div w:id="971207435">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57826917">
      <w:bodyDiv w:val="1"/>
      <w:marLeft w:val="0"/>
      <w:marRight w:val="0"/>
      <w:marTop w:val="0"/>
      <w:marBottom w:val="0"/>
      <w:divBdr>
        <w:top w:val="none" w:sz="0" w:space="0" w:color="auto"/>
        <w:left w:val="none" w:sz="0" w:space="0" w:color="auto"/>
        <w:bottom w:val="none" w:sz="0" w:space="0" w:color="auto"/>
        <w:right w:val="none" w:sz="0" w:space="0" w:color="auto"/>
      </w:divBdr>
    </w:div>
    <w:div w:id="1113673788">
      <w:bodyDiv w:val="1"/>
      <w:marLeft w:val="0"/>
      <w:marRight w:val="0"/>
      <w:marTop w:val="0"/>
      <w:marBottom w:val="0"/>
      <w:divBdr>
        <w:top w:val="none" w:sz="0" w:space="0" w:color="auto"/>
        <w:left w:val="none" w:sz="0" w:space="0" w:color="auto"/>
        <w:bottom w:val="none" w:sz="0" w:space="0" w:color="auto"/>
        <w:right w:val="none" w:sz="0" w:space="0" w:color="auto"/>
      </w:divBdr>
      <w:divsChild>
        <w:div w:id="992828170">
          <w:marLeft w:val="0"/>
          <w:marRight w:val="0"/>
          <w:marTop w:val="0"/>
          <w:marBottom w:val="0"/>
          <w:divBdr>
            <w:top w:val="none" w:sz="0" w:space="0" w:color="auto"/>
            <w:left w:val="none" w:sz="0" w:space="0" w:color="auto"/>
            <w:bottom w:val="none" w:sz="0" w:space="0" w:color="auto"/>
            <w:right w:val="none" w:sz="0" w:space="0" w:color="auto"/>
          </w:divBdr>
        </w:div>
      </w:divsChild>
    </w:div>
    <w:div w:id="1191138692">
      <w:bodyDiv w:val="1"/>
      <w:marLeft w:val="0"/>
      <w:marRight w:val="0"/>
      <w:marTop w:val="0"/>
      <w:marBottom w:val="0"/>
      <w:divBdr>
        <w:top w:val="none" w:sz="0" w:space="0" w:color="auto"/>
        <w:left w:val="none" w:sz="0" w:space="0" w:color="auto"/>
        <w:bottom w:val="none" w:sz="0" w:space="0" w:color="auto"/>
        <w:right w:val="none" w:sz="0" w:space="0" w:color="auto"/>
      </w:divBdr>
    </w:div>
    <w:div w:id="1194683799">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281650844">
      <w:bodyDiv w:val="1"/>
      <w:marLeft w:val="0"/>
      <w:marRight w:val="0"/>
      <w:marTop w:val="0"/>
      <w:marBottom w:val="0"/>
      <w:divBdr>
        <w:top w:val="none" w:sz="0" w:space="0" w:color="auto"/>
        <w:left w:val="none" w:sz="0" w:space="0" w:color="auto"/>
        <w:bottom w:val="none" w:sz="0" w:space="0" w:color="auto"/>
        <w:right w:val="none" w:sz="0" w:space="0" w:color="auto"/>
      </w:divBdr>
    </w:div>
    <w:div w:id="1332372682">
      <w:bodyDiv w:val="1"/>
      <w:marLeft w:val="0"/>
      <w:marRight w:val="0"/>
      <w:marTop w:val="0"/>
      <w:marBottom w:val="0"/>
      <w:divBdr>
        <w:top w:val="none" w:sz="0" w:space="0" w:color="auto"/>
        <w:left w:val="none" w:sz="0" w:space="0" w:color="auto"/>
        <w:bottom w:val="none" w:sz="0" w:space="0" w:color="auto"/>
        <w:right w:val="none" w:sz="0" w:space="0" w:color="auto"/>
      </w:divBdr>
      <w:divsChild>
        <w:div w:id="1857231032">
          <w:marLeft w:val="0"/>
          <w:marRight w:val="0"/>
          <w:marTop w:val="0"/>
          <w:marBottom w:val="0"/>
          <w:divBdr>
            <w:top w:val="none" w:sz="0" w:space="0" w:color="auto"/>
            <w:left w:val="none" w:sz="0" w:space="0" w:color="auto"/>
            <w:bottom w:val="none" w:sz="0" w:space="0" w:color="auto"/>
            <w:right w:val="none" w:sz="0" w:space="0" w:color="auto"/>
          </w:divBdr>
          <w:divsChild>
            <w:div w:id="1306011266">
              <w:marLeft w:val="0"/>
              <w:marRight w:val="0"/>
              <w:marTop w:val="0"/>
              <w:marBottom w:val="0"/>
              <w:divBdr>
                <w:top w:val="none" w:sz="0" w:space="0" w:color="auto"/>
                <w:left w:val="none" w:sz="0" w:space="0" w:color="auto"/>
                <w:bottom w:val="none" w:sz="0" w:space="0" w:color="auto"/>
                <w:right w:val="none" w:sz="0" w:space="0" w:color="auto"/>
              </w:divBdr>
              <w:divsChild>
                <w:div w:id="7256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72020457">
      <w:bodyDiv w:val="1"/>
      <w:marLeft w:val="0"/>
      <w:marRight w:val="0"/>
      <w:marTop w:val="0"/>
      <w:marBottom w:val="0"/>
      <w:divBdr>
        <w:top w:val="none" w:sz="0" w:space="0" w:color="auto"/>
        <w:left w:val="none" w:sz="0" w:space="0" w:color="auto"/>
        <w:bottom w:val="none" w:sz="0" w:space="0" w:color="auto"/>
        <w:right w:val="none" w:sz="0" w:space="0" w:color="auto"/>
      </w:divBdr>
    </w:div>
    <w:div w:id="1595631182">
      <w:bodyDiv w:val="1"/>
      <w:marLeft w:val="0"/>
      <w:marRight w:val="0"/>
      <w:marTop w:val="0"/>
      <w:marBottom w:val="0"/>
      <w:divBdr>
        <w:top w:val="none" w:sz="0" w:space="0" w:color="auto"/>
        <w:left w:val="none" w:sz="0" w:space="0" w:color="auto"/>
        <w:bottom w:val="none" w:sz="0" w:space="0" w:color="auto"/>
        <w:right w:val="none" w:sz="0" w:space="0" w:color="auto"/>
      </w:divBdr>
    </w:div>
    <w:div w:id="1855875994">
      <w:bodyDiv w:val="1"/>
      <w:marLeft w:val="0"/>
      <w:marRight w:val="0"/>
      <w:marTop w:val="0"/>
      <w:marBottom w:val="0"/>
      <w:divBdr>
        <w:top w:val="none" w:sz="0" w:space="0" w:color="auto"/>
        <w:left w:val="none" w:sz="0" w:space="0" w:color="auto"/>
        <w:bottom w:val="none" w:sz="0" w:space="0" w:color="auto"/>
        <w:right w:val="none" w:sz="0" w:space="0" w:color="auto"/>
      </w:divBdr>
    </w:div>
    <w:div w:id="1885601936">
      <w:bodyDiv w:val="1"/>
      <w:marLeft w:val="0"/>
      <w:marRight w:val="0"/>
      <w:marTop w:val="0"/>
      <w:marBottom w:val="0"/>
      <w:divBdr>
        <w:top w:val="none" w:sz="0" w:space="0" w:color="auto"/>
        <w:left w:val="none" w:sz="0" w:space="0" w:color="auto"/>
        <w:bottom w:val="none" w:sz="0" w:space="0" w:color="auto"/>
        <w:right w:val="none" w:sz="0" w:space="0" w:color="auto"/>
      </w:divBdr>
    </w:div>
    <w:div w:id="1921022176">
      <w:bodyDiv w:val="1"/>
      <w:marLeft w:val="0"/>
      <w:marRight w:val="0"/>
      <w:marTop w:val="0"/>
      <w:marBottom w:val="0"/>
      <w:divBdr>
        <w:top w:val="none" w:sz="0" w:space="0" w:color="auto"/>
        <w:left w:val="none" w:sz="0" w:space="0" w:color="auto"/>
        <w:bottom w:val="none" w:sz="0" w:space="0" w:color="auto"/>
        <w:right w:val="none" w:sz="0" w:space="0" w:color="auto"/>
      </w:divBdr>
    </w:div>
    <w:div w:id="1931812470">
      <w:bodyDiv w:val="1"/>
      <w:marLeft w:val="0"/>
      <w:marRight w:val="0"/>
      <w:marTop w:val="0"/>
      <w:marBottom w:val="0"/>
      <w:divBdr>
        <w:top w:val="none" w:sz="0" w:space="0" w:color="auto"/>
        <w:left w:val="none" w:sz="0" w:space="0" w:color="auto"/>
        <w:bottom w:val="none" w:sz="0" w:space="0" w:color="auto"/>
        <w:right w:val="none" w:sz="0" w:space="0" w:color="auto"/>
      </w:divBdr>
    </w:div>
    <w:div w:id="1976645517">
      <w:bodyDiv w:val="1"/>
      <w:marLeft w:val="0"/>
      <w:marRight w:val="0"/>
      <w:marTop w:val="0"/>
      <w:marBottom w:val="0"/>
      <w:divBdr>
        <w:top w:val="none" w:sz="0" w:space="0" w:color="auto"/>
        <w:left w:val="none" w:sz="0" w:space="0" w:color="auto"/>
        <w:bottom w:val="none" w:sz="0" w:space="0" w:color="auto"/>
        <w:right w:val="none" w:sz="0" w:space="0" w:color="auto"/>
      </w:divBdr>
      <w:divsChild>
        <w:div w:id="2133472192">
          <w:marLeft w:val="0"/>
          <w:marRight w:val="0"/>
          <w:marTop w:val="0"/>
          <w:marBottom w:val="0"/>
          <w:divBdr>
            <w:top w:val="none" w:sz="0" w:space="0" w:color="auto"/>
            <w:left w:val="none" w:sz="0" w:space="0" w:color="auto"/>
            <w:bottom w:val="none" w:sz="0" w:space="0" w:color="auto"/>
            <w:right w:val="none" w:sz="0" w:space="0" w:color="auto"/>
          </w:divBdr>
        </w:div>
      </w:divsChild>
    </w:div>
    <w:div w:id="1986078976">
      <w:bodyDiv w:val="1"/>
      <w:marLeft w:val="0"/>
      <w:marRight w:val="0"/>
      <w:marTop w:val="0"/>
      <w:marBottom w:val="0"/>
      <w:divBdr>
        <w:top w:val="none" w:sz="0" w:space="0" w:color="auto"/>
        <w:left w:val="none" w:sz="0" w:space="0" w:color="auto"/>
        <w:bottom w:val="none" w:sz="0" w:space="0" w:color="auto"/>
        <w:right w:val="none" w:sz="0" w:space="0" w:color="auto"/>
      </w:divBdr>
    </w:div>
    <w:div w:id="2039429597">
      <w:bodyDiv w:val="1"/>
      <w:marLeft w:val="0"/>
      <w:marRight w:val="0"/>
      <w:marTop w:val="0"/>
      <w:marBottom w:val="0"/>
      <w:divBdr>
        <w:top w:val="none" w:sz="0" w:space="0" w:color="auto"/>
        <w:left w:val="none" w:sz="0" w:space="0" w:color="auto"/>
        <w:bottom w:val="none" w:sz="0" w:space="0" w:color="auto"/>
        <w:right w:val="none" w:sz="0" w:space="0" w:color="auto"/>
      </w:divBdr>
    </w:div>
    <w:div w:id="2104642696">
      <w:bodyDiv w:val="1"/>
      <w:marLeft w:val="0"/>
      <w:marRight w:val="0"/>
      <w:marTop w:val="0"/>
      <w:marBottom w:val="0"/>
      <w:divBdr>
        <w:top w:val="none" w:sz="0" w:space="0" w:color="auto"/>
        <w:left w:val="none" w:sz="0" w:space="0" w:color="auto"/>
        <w:bottom w:val="none" w:sz="0" w:space="0" w:color="auto"/>
        <w:right w:val="none" w:sz="0" w:space="0" w:color="auto"/>
      </w:divBdr>
      <w:divsChild>
        <w:div w:id="1534227717">
          <w:marLeft w:val="0"/>
          <w:marRight w:val="0"/>
          <w:marTop w:val="0"/>
          <w:marBottom w:val="0"/>
          <w:divBdr>
            <w:top w:val="none" w:sz="0" w:space="0" w:color="auto"/>
            <w:left w:val="none" w:sz="0" w:space="0" w:color="auto"/>
            <w:bottom w:val="none" w:sz="0" w:space="0" w:color="auto"/>
            <w:right w:val="none" w:sz="0" w:space="0" w:color="auto"/>
          </w:divBdr>
        </w:div>
      </w:divsChild>
    </w:div>
    <w:div w:id="2126267622">
      <w:bodyDiv w:val="1"/>
      <w:marLeft w:val="0"/>
      <w:marRight w:val="0"/>
      <w:marTop w:val="0"/>
      <w:marBottom w:val="0"/>
      <w:divBdr>
        <w:top w:val="none" w:sz="0" w:space="0" w:color="auto"/>
        <w:left w:val="none" w:sz="0" w:space="0" w:color="auto"/>
        <w:bottom w:val="none" w:sz="0" w:space="0" w:color="auto"/>
        <w:right w:val="none" w:sz="0" w:space="0" w:color="auto"/>
      </w:divBdr>
      <w:divsChild>
        <w:div w:id="1455752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16/09/relationships/commentsIds" Target="commentsIds.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microsoft.com/office/2011/relationships/commentsExtended" Target="commentsExtended.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 StyleName=""/>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9</Pages>
  <Words>4549</Words>
  <Characters>24568</Characters>
  <Application>Microsoft Office Word</Application>
  <DocSecurity>0</DocSecurity>
  <Lines>204</Lines>
  <Paragraphs>58</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3</cp:revision>
  <cp:lastPrinted>2022-10-12T23:57:00Z</cp:lastPrinted>
  <dcterms:created xsi:type="dcterms:W3CDTF">2022-10-13T00:01:00Z</dcterms:created>
  <dcterms:modified xsi:type="dcterms:W3CDTF">2022-11-09T00:57:00Z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y fmtid="{D5CDD505-2E9C-101B-9397-08002B2CF9AE}" pid="3" name="MSIP_Label_8c28577e-0e52-49e2-b52e-02bb75ccb8f1_Enabled">
    <vt:lpwstr>true</vt:lpwstr>
  </property>
  <property fmtid="{D5CDD505-2E9C-101B-9397-08002B2CF9AE}" pid="4" name="MSIP_Label_8c28577e-0e52-49e2-b52e-02bb75ccb8f1_SetDate">
    <vt:lpwstr>2022-09-22T23:47:17Z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d317f5e2-ed5a-492a-b0f8-36ba90702420</vt:lpwstr>
  </property>
  <property fmtid="{D5CDD505-2E9C-101B-9397-08002B2CF9AE}" pid="9" name="MSIP_Label_8c28577e-0e52-49e2-b52e-02bb75ccb8f1_ContentBits">
    <vt:lpwstr>0</vt:lpwstr>
  </property>
</Properties>
</file>