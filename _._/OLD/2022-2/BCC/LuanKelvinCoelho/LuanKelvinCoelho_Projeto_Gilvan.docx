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2"/>
        <w:gridCol w:w="3646"/>
      </w:tblGrid>
      <w:tr w:rsidR="00F0030C" w14:paraId="28267BDF" w14:textId="77777777" w:rsidTr="008F7CE2">
        <w:tc>
          <w:tcPr>
            <w:tcW w:w="9072" w:type="dxa"/>
            <w:gridSpan w:val="2"/>
            <w:shd w:val="clear" w:color="auto" w:fill="auto"/>
          </w:tcPr>
          <w:p w14:paraId="13AB27E7" w14:textId="77777777" w:rsidR="00F0030C" w:rsidRDefault="00F0030C" w:rsidP="001752C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5C456027" w14:textId="77777777" w:rsidTr="008F7CE2">
        <w:tc>
          <w:tcPr>
            <w:tcW w:w="5387" w:type="dxa"/>
            <w:shd w:val="clear" w:color="auto" w:fill="auto"/>
          </w:tcPr>
          <w:p w14:paraId="676AE144" w14:textId="0E1E09C0" w:rsidR="00F0030C" w:rsidRPr="003C5262" w:rsidRDefault="00F0030C" w:rsidP="001752C5">
            <w:pPr>
              <w:pStyle w:val="Cabealho"/>
              <w:tabs>
                <w:tab w:val="clear" w:pos="8640"/>
                <w:tab w:val="right" w:pos="8931"/>
              </w:tabs>
              <w:ind w:right="141"/>
            </w:pPr>
            <w:r>
              <w:rPr>
                <w:rStyle w:val="Nmerodepgina"/>
              </w:rPr>
              <w:t>( </w:t>
            </w:r>
            <w:r w:rsidR="0096664C">
              <w:rPr>
                <w:rStyle w:val="Nmerodepgina"/>
              </w:rPr>
              <w:t xml:space="preserve"> </w:t>
            </w:r>
            <w:r w:rsidR="001140FB">
              <w:rPr>
                <w:rStyle w:val="Nmerodepgina"/>
              </w:rPr>
              <w:t xml:space="preserve">  </w:t>
            </w:r>
            <w:r w:rsidR="0096664C">
              <w:rPr>
                <w:rStyle w:val="Nmerodepgina"/>
              </w:rPr>
              <w:t xml:space="preserve"> </w:t>
            </w:r>
            <w:r>
              <w:rPr>
                <w:rStyle w:val="Nmerodepgina"/>
              </w:rPr>
              <w:t>) PRÉ-PROJETO     (</w:t>
            </w:r>
            <w:r>
              <w:t> </w:t>
            </w:r>
            <w:r w:rsidR="001140FB">
              <w:t xml:space="preserve"> </w:t>
            </w:r>
            <w:r w:rsidR="0096664C">
              <w:t>X</w:t>
            </w:r>
            <w:r w:rsidR="001140FB">
              <w:t xml:space="preserve"> </w:t>
            </w:r>
            <w:r>
              <w:t xml:space="preserve"> ) </w:t>
            </w:r>
            <w:r>
              <w:rPr>
                <w:rStyle w:val="Nmerodepgina"/>
              </w:rPr>
              <w:t xml:space="preserve">PROJETO </w:t>
            </w:r>
          </w:p>
        </w:tc>
        <w:tc>
          <w:tcPr>
            <w:tcW w:w="3685" w:type="dxa"/>
            <w:shd w:val="clear" w:color="auto" w:fill="auto"/>
          </w:tcPr>
          <w:p w14:paraId="0A50E3F2" w14:textId="63531105" w:rsidR="00F0030C" w:rsidRDefault="00F0030C" w:rsidP="001752C5">
            <w:pPr>
              <w:pStyle w:val="Cabealho"/>
              <w:tabs>
                <w:tab w:val="clear" w:pos="8640"/>
                <w:tab w:val="right" w:pos="8931"/>
              </w:tabs>
              <w:ind w:right="141"/>
              <w:rPr>
                <w:rStyle w:val="Nmerodepgina"/>
              </w:rPr>
            </w:pPr>
            <w:r>
              <w:rPr>
                <w:rStyle w:val="Nmerodepgina"/>
              </w:rPr>
              <w:t xml:space="preserve">ANO/SEMESTRE: </w:t>
            </w:r>
            <w:r w:rsidR="007C7D20">
              <w:rPr>
                <w:rStyle w:val="Nmerodepgina"/>
              </w:rPr>
              <w:t>2022</w:t>
            </w:r>
            <w:r>
              <w:rPr>
                <w:rStyle w:val="Nmerodepgina"/>
              </w:rPr>
              <w:t>/</w:t>
            </w:r>
            <w:r w:rsidR="007C7D20">
              <w:rPr>
                <w:rStyle w:val="Nmerodepgina"/>
              </w:rPr>
              <w:t>2</w:t>
            </w:r>
          </w:p>
        </w:tc>
      </w:tr>
    </w:tbl>
    <w:p w14:paraId="5790B21A" w14:textId="77777777" w:rsidR="00F0030C" w:rsidRDefault="00F0030C" w:rsidP="001E682E">
      <w:pPr>
        <w:pStyle w:val="TF-TTULO"/>
      </w:pPr>
    </w:p>
    <w:p w14:paraId="147108DD" w14:textId="52BE1BB9" w:rsidR="002B0EDC" w:rsidRPr="00B00E04" w:rsidRDefault="00862290" w:rsidP="001E682E">
      <w:pPr>
        <w:pStyle w:val="TF-TTULO"/>
      </w:pPr>
      <w:r>
        <w:t>FERRAMENTA DE APOIO AO MAPEAMENTO</w:t>
      </w:r>
      <w:r w:rsidR="00425568">
        <w:t xml:space="preserve"> DE DADOS E A GOVERNANÇA DA LGPD</w:t>
      </w:r>
    </w:p>
    <w:p w14:paraId="4F6DBB7C" w14:textId="6B28FB77" w:rsidR="001E682E" w:rsidRDefault="00425568" w:rsidP="00752038">
      <w:pPr>
        <w:pStyle w:val="TF-AUTOR0"/>
      </w:pPr>
      <w:r>
        <w:t>Luan Kelvin Coelho</w:t>
      </w:r>
    </w:p>
    <w:p w14:paraId="3FBE5C8A" w14:textId="1C0F9222" w:rsidR="001E682E" w:rsidRDefault="00421EAA" w:rsidP="001E682E">
      <w:pPr>
        <w:pStyle w:val="TF-AUTOR0"/>
      </w:pPr>
      <w:r>
        <w:t xml:space="preserve">Prof. </w:t>
      </w:r>
      <w:r w:rsidR="00A669E1">
        <w:t xml:space="preserve">Alexander </w:t>
      </w:r>
      <w:r w:rsidR="00795A75">
        <w:t>Roberto Valdameri</w:t>
      </w:r>
      <w:r w:rsidR="001C791A">
        <w:t xml:space="preserve"> </w:t>
      </w:r>
      <w:r w:rsidR="005D502B">
        <w:t>-</w:t>
      </w:r>
      <w:r w:rsidR="001C791A">
        <w:t xml:space="preserve"> Orientador</w:t>
      </w:r>
    </w:p>
    <w:p w14:paraId="28066913" w14:textId="1ADD6A6F" w:rsidR="00F255FC" w:rsidRPr="007D10F2" w:rsidRDefault="00F255FC" w:rsidP="00424AD5">
      <w:pPr>
        <w:pStyle w:val="Ttulo1"/>
      </w:pPr>
      <w:r w:rsidRPr="007D10F2">
        <w:t>Introdução</w:t>
      </w:r>
      <w:bookmarkEnd w:id="0"/>
      <w:bookmarkEnd w:id="1"/>
      <w:bookmarkEnd w:id="2"/>
      <w:bookmarkEnd w:id="3"/>
      <w:bookmarkEnd w:id="4"/>
      <w:bookmarkEnd w:id="5"/>
      <w:bookmarkEnd w:id="6"/>
      <w:bookmarkEnd w:id="7"/>
      <w:bookmarkEnd w:id="8"/>
    </w:p>
    <w:p w14:paraId="5B34E594" w14:textId="5A8A61FB" w:rsidR="006122DD" w:rsidRPr="00D230EA" w:rsidRDefault="007139F6" w:rsidP="003D398C">
      <w:pPr>
        <w:pStyle w:val="TF-TEXTO"/>
      </w:pPr>
      <w:r w:rsidRPr="00D230EA">
        <w:t xml:space="preserve">Em </w:t>
      </w:r>
      <w:r w:rsidR="00FA0AC0" w:rsidRPr="00D230EA">
        <w:t xml:space="preserve">2018 o Brasil deu </w:t>
      </w:r>
      <w:r w:rsidR="00CC1087" w:rsidRPr="00D230EA">
        <w:t xml:space="preserve">início a </w:t>
      </w:r>
      <w:r w:rsidR="00FA0AC0" w:rsidRPr="00D230EA">
        <w:t>um grande passo no que diz respeito ao tratamento de dados</w:t>
      </w:r>
      <w:r w:rsidR="0031537C" w:rsidRPr="00D230EA">
        <w:t xml:space="preserve"> pessoais</w:t>
      </w:r>
      <w:r w:rsidR="00D371F7" w:rsidRPr="00D230EA">
        <w:t>.</w:t>
      </w:r>
      <w:r w:rsidR="00F3476E" w:rsidRPr="00D230EA">
        <w:t xml:space="preserve"> </w:t>
      </w:r>
      <w:r w:rsidR="00D371F7" w:rsidRPr="00D230EA">
        <w:t>U</w:t>
      </w:r>
      <w:r w:rsidR="00F3476E" w:rsidRPr="00D230EA">
        <w:t xml:space="preserve">ma das grandes motivações para a criação e aprovação da </w:t>
      </w:r>
      <w:r w:rsidR="006122DD" w:rsidRPr="00D230EA">
        <w:t>Lei Geral de Proteção de Dados Pessoais</w:t>
      </w:r>
      <w:r w:rsidR="006C79DD">
        <w:t xml:space="preserve"> (LGPD)</w:t>
      </w:r>
      <w:r w:rsidR="00D230EA" w:rsidRPr="00D230EA">
        <w:t xml:space="preserve"> </w:t>
      </w:r>
      <w:r w:rsidR="00F3476E" w:rsidRPr="00D230EA">
        <w:t xml:space="preserve">foram as ocorrências recentes de vazamentos de dados </w:t>
      </w:r>
      <w:r w:rsidR="00322FD0" w:rsidRPr="00D230EA">
        <w:t>admitidas por</w:t>
      </w:r>
      <w:r w:rsidR="00F3476E" w:rsidRPr="00D230EA">
        <w:t xml:space="preserve"> grandes empresas</w:t>
      </w:r>
      <w:r w:rsidR="006C79DD">
        <w:t>. O</w:t>
      </w:r>
      <w:r w:rsidR="00E72D9F" w:rsidRPr="00D230EA">
        <w:t xml:space="preserve"> </w:t>
      </w:r>
      <w:r w:rsidR="00DE1BD8" w:rsidRPr="00D230EA">
        <w:t>objetivo</w:t>
      </w:r>
      <w:r w:rsidR="00E72D9F" w:rsidRPr="00D230EA">
        <w:t xml:space="preserve"> da lei é </w:t>
      </w:r>
      <w:r w:rsidR="00DE1BD8" w:rsidRPr="00D230EA">
        <w:t xml:space="preserve">proteger os direitos </w:t>
      </w:r>
      <w:r w:rsidR="004422CE" w:rsidRPr="00D230EA">
        <w:t>de liberdade</w:t>
      </w:r>
      <w:r w:rsidR="0013230E" w:rsidRPr="00D230EA">
        <w:t>,</w:t>
      </w:r>
      <w:r w:rsidR="004422CE" w:rsidRPr="00D230EA">
        <w:t xml:space="preserve"> privacidade </w:t>
      </w:r>
      <w:r w:rsidR="0013230E" w:rsidRPr="00D230EA">
        <w:t xml:space="preserve">e livre formação </w:t>
      </w:r>
      <w:r w:rsidR="004422CE" w:rsidRPr="00D230EA">
        <w:t>de cada ind</w:t>
      </w:r>
      <w:r w:rsidR="0013230E" w:rsidRPr="00D230EA">
        <w:t>ivíduo</w:t>
      </w:r>
      <w:r w:rsidR="0031537C" w:rsidRPr="00D230EA">
        <w:t>.</w:t>
      </w:r>
      <w:r w:rsidR="00FA0AC0" w:rsidRPr="00D230EA">
        <w:t xml:space="preserve"> </w:t>
      </w:r>
    </w:p>
    <w:p w14:paraId="41162561" w14:textId="34D14445" w:rsidR="00282788" w:rsidRDefault="00277D95" w:rsidP="00B769BC">
      <w:pPr>
        <w:pStyle w:val="TF-CITAO"/>
      </w:pPr>
      <w:r w:rsidRPr="00277D95">
        <w:t xml:space="preserve">A </w:t>
      </w:r>
      <w:r w:rsidR="00177B89" w:rsidRPr="00277D95">
        <w:t xml:space="preserve">Lei Geral de Proteção de Dados Pessoais </w:t>
      </w:r>
      <w:r w:rsidRPr="00277D95">
        <w:t>(</w:t>
      </w:r>
      <w:r w:rsidR="00177B89" w:rsidRPr="00277D95">
        <w:t>LGPD</w:t>
      </w:r>
      <w:r w:rsidRPr="00277D95">
        <w:t xml:space="preserve">), Lei n° 13.709/2018, foi promulgada para proteger os direitos fundamentais de liberdade e de privacidade e a livre formação da personalidade de cada indivíduo. A Lei fala sobre o tratamento de dados pessoais, dispostos em meio físico ou digital, feito por pessoa física ou jurídica de direito público ou privado, englobando um amplo conjunto de operações que podem ocorrer em meios manuais ou </w:t>
      </w:r>
      <w:r w:rsidRPr="00B21B8C">
        <w:t>digitais</w:t>
      </w:r>
      <w:r w:rsidR="00AD5A01" w:rsidRPr="00B21B8C">
        <w:t xml:space="preserve"> (BRASIL</w:t>
      </w:r>
      <w:r w:rsidR="00D667DC" w:rsidRPr="00B21B8C">
        <w:t>, 2018</w:t>
      </w:r>
      <w:r w:rsidR="00AD5A01" w:rsidRPr="00B21B8C">
        <w:t>)</w:t>
      </w:r>
      <w:r w:rsidRPr="00B21B8C">
        <w:t>.</w:t>
      </w:r>
    </w:p>
    <w:p w14:paraId="6A32A301" w14:textId="7B9CF386" w:rsidR="001003A1" w:rsidRDefault="00215A74" w:rsidP="003D398C">
      <w:pPr>
        <w:pStyle w:val="TF-TEXTO"/>
      </w:pPr>
      <w:r>
        <w:t xml:space="preserve">A lei engloba </w:t>
      </w:r>
      <w:r w:rsidR="00D241AB">
        <w:t>um conjunto de normas e práticas</w:t>
      </w:r>
      <w:r w:rsidR="00B4331D">
        <w:t xml:space="preserve"> </w:t>
      </w:r>
      <w:r w:rsidR="005F408C">
        <w:t xml:space="preserve">a serem seguidas ao </w:t>
      </w:r>
      <w:r w:rsidR="00823B44">
        <w:t>tratar</w:t>
      </w:r>
      <w:r w:rsidR="006112D4">
        <w:t xml:space="preserve"> um dado pessoal</w:t>
      </w:r>
      <w:r w:rsidR="00251F3E">
        <w:t>, físico ou jurídico</w:t>
      </w:r>
      <w:r w:rsidR="001C25F2">
        <w:t>.</w:t>
      </w:r>
      <w:r>
        <w:t xml:space="preserve"> </w:t>
      </w:r>
      <w:r w:rsidR="00D8763A">
        <w:t xml:space="preserve">Atividades como: </w:t>
      </w:r>
      <w:r w:rsidR="00D8763A" w:rsidRPr="00315031">
        <w:t>coleta, produção, recepção, classificação, utilização, acesso, reprodução, transmissão, distribuição, processamento, arquivamento, armazenamento, eliminação, avaliação ou controle da informação, modificação, comunicação, transferência, difusão ou extração</w:t>
      </w:r>
      <w:r w:rsidR="009C5AB5">
        <w:t xml:space="preserve"> </w:t>
      </w:r>
      <w:r w:rsidR="00A32DFA">
        <w:t xml:space="preserve">estão previstas na </w:t>
      </w:r>
      <w:r w:rsidR="00A07B23" w:rsidRPr="00B21B8C">
        <w:t>LGPD</w:t>
      </w:r>
      <w:r w:rsidR="00B4462B" w:rsidRPr="00B21B8C">
        <w:t xml:space="preserve"> </w:t>
      </w:r>
      <w:r w:rsidR="00A32DFA" w:rsidRPr="00B21B8C">
        <w:t>(BRASIL, 2018).</w:t>
      </w:r>
    </w:p>
    <w:p w14:paraId="2999F46C" w14:textId="5D90667C" w:rsidR="003139D4" w:rsidRDefault="009728EB" w:rsidP="003D398C">
      <w:pPr>
        <w:pStyle w:val="TF-TEXTO"/>
      </w:pPr>
      <w:r>
        <w:t xml:space="preserve">As </w:t>
      </w:r>
      <w:r w:rsidR="00E35C41">
        <w:t>organizações</w:t>
      </w:r>
      <w:r>
        <w:t xml:space="preserve"> </w:t>
      </w:r>
      <w:r w:rsidR="00B128F0">
        <w:t xml:space="preserve">que forem fiscalizadas e não estiverem de acordo com a lei poderão </w:t>
      </w:r>
      <w:r w:rsidR="00C011DD">
        <w:t>sofrer</w:t>
      </w:r>
      <w:r w:rsidR="008F66B7">
        <w:t xml:space="preserve"> sérias consequências</w:t>
      </w:r>
      <w:r w:rsidR="001B1028">
        <w:t xml:space="preserve">, a lei prevê </w:t>
      </w:r>
      <w:r w:rsidR="00967414">
        <w:t xml:space="preserve">várias </w:t>
      </w:r>
      <w:r w:rsidR="006D6826">
        <w:t xml:space="preserve">penalidades para </w:t>
      </w:r>
      <w:r w:rsidR="003A12A2">
        <w:t xml:space="preserve">os </w:t>
      </w:r>
      <w:r w:rsidR="006D6826">
        <w:t xml:space="preserve">infratores, dentre elas: </w:t>
      </w:r>
      <w:r w:rsidR="00F00A6C" w:rsidRPr="00F00A6C">
        <w:t>multa simples de até 2% do faturamento da empresa, limitada a R$ 50 milhões</w:t>
      </w:r>
      <w:r w:rsidR="00F00A6C">
        <w:t xml:space="preserve">, </w:t>
      </w:r>
      <w:r w:rsidR="00B11CD9">
        <w:t xml:space="preserve">multa diária limitada a </w:t>
      </w:r>
      <w:r w:rsidR="00B11CD9" w:rsidRPr="00F00A6C">
        <w:t>R$ 50 milhões</w:t>
      </w:r>
      <w:r w:rsidR="00B25857">
        <w:t xml:space="preserve">, publicidade da infração, </w:t>
      </w:r>
      <w:r w:rsidR="00FF0401" w:rsidRPr="00FF0401">
        <w:t>bloqueio dos dados pessoais objeto da infração</w:t>
      </w:r>
      <w:r w:rsidR="00FF0401">
        <w:t xml:space="preserve">, </w:t>
      </w:r>
      <w:r w:rsidR="00FF0401" w:rsidRPr="00FF0401">
        <w:t>eliminação dos dados pessoais</w:t>
      </w:r>
      <w:r w:rsidR="00FF0401">
        <w:t xml:space="preserve">, </w:t>
      </w:r>
      <w:r w:rsidR="000D22B4" w:rsidRPr="000D22B4">
        <w:t>suspensão parcial do banco de dados</w:t>
      </w:r>
      <w:r w:rsidR="000D22B4">
        <w:t xml:space="preserve">, </w:t>
      </w:r>
      <w:r w:rsidR="000D22B4" w:rsidRPr="000D22B4">
        <w:t>suspensão da atividade de tratamento de dados por 6 meses</w:t>
      </w:r>
      <w:r w:rsidR="000D22B4">
        <w:t xml:space="preserve"> e até mesmo </w:t>
      </w:r>
      <w:r w:rsidR="00C0739F">
        <w:t xml:space="preserve">a </w:t>
      </w:r>
      <w:r w:rsidR="00C0739F" w:rsidRPr="00C0739F">
        <w:t>proibição total ou parcial da atividade de tratamento de dados</w:t>
      </w:r>
      <w:r w:rsidR="00F75EC0">
        <w:t xml:space="preserve"> </w:t>
      </w:r>
      <w:r w:rsidR="00785DDF" w:rsidRPr="00084F83">
        <w:t>(</w:t>
      </w:r>
      <w:r w:rsidR="00B53D6D" w:rsidRPr="00084F83">
        <w:t>CARREGOSA,</w:t>
      </w:r>
      <w:r w:rsidR="00785DDF" w:rsidRPr="00084F83">
        <w:t xml:space="preserve"> </w:t>
      </w:r>
      <w:r w:rsidR="00B53D6D" w:rsidRPr="00084F83">
        <w:t>2022</w:t>
      </w:r>
      <w:r w:rsidR="00785DDF" w:rsidRPr="00084F83">
        <w:t>)</w:t>
      </w:r>
      <w:r w:rsidR="001C3270">
        <w:t>.</w:t>
      </w:r>
      <w:r w:rsidR="00785DDF">
        <w:t xml:space="preserve"> </w:t>
      </w:r>
      <w:r w:rsidR="00956CBD">
        <w:t>Dentro dos fatos</w:t>
      </w:r>
      <w:r w:rsidR="00B63024">
        <w:t xml:space="preserve">, toda </w:t>
      </w:r>
      <w:r w:rsidR="00451A26">
        <w:t>organização</w:t>
      </w:r>
      <w:r w:rsidR="00B63024">
        <w:t xml:space="preserve"> dentro do território brasileiro deve</w:t>
      </w:r>
      <w:r w:rsidR="0040113A">
        <w:t>rá</w:t>
      </w:r>
      <w:r w:rsidR="00B63024">
        <w:t xml:space="preserve"> passar por um processo de adequação </w:t>
      </w:r>
      <w:r w:rsidR="00BA5A90">
        <w:t xml:space="preserve">a lei </w:t>
      </w:r>
      <w:r w:rsidR="00956CBD">
        <w:t>para que essa não seja punida.</w:t>
      </w:r>
    </w:p>
    <w:p w14:paraId="70491632" w14:textId="72C3E6C1" w:rsidR="00EE7A71" w:rsidRDefault="00EE7A71" w:rsidP="003D398C">
      <w:pPr>
        <w:pStyle w:val="TF-TEXTO"/>
      </w:pPr>
      <w:r>
        <w:t xml:space="preserve">A LGPD </w:t>
      </w:r>
      <w:r w:rsidR="00A86002">
        <w:t xml:space="preserve">não é uma lei qualquer e </w:t>
      </w:r>
      <w:r>
        <w:t xml:space="preserve">trouxe consigo </w:t>
      </w:r>
      <w:r w:rsidR="00C046D5">
        <w:t>a necessidade de uma mudança na cultura das organizações.</w:t>
      </w:r>
      <w:r w:rsidR="00466176">
        <w:t xml:space="preserve"> A </w:t>
      </w:r>
      <w:r w:rsidR="00A833A8">
        <w:t xml:space="preserve">privacidade dos dados pessoais deve ser uma preocupação desde a </w:t>
      </w:r>
      <w:r w:rsidR="00A834C4">
        <w:t>criação</w:t>
      </w:r>
      <w:r w:rsidR="00A833A8">
        <w:t xml:space="preserve"> </w:t>
      </w:r>
      <w:r w:rsidR="00AA1246">
        <w:t>de um serviço ou de um produto.</w:t>
      </w:r>
      <w:r w:rsidR="00074CD4">
        <w:t xml:space="preserve"> </w:t>
      </w:r>
      <w:r w:rsidR="001617A7">
        <w:t>A</w:t>
      </w:r>
      <w:r w:rsidR="0074120E">
        <w:t>s organizações</w:t>
      </w:r>
      <w:r w:rsidR="00074CD4">
        <w:t xml:space="preserve"> deve</w:t>
      </w:r>
      <w:r w:rsidR="00C51F19">
        <w:t>m</w:t>
      </w:r>
      <w:r w:rsidR="00074CD4">
        <w:t xml:space="preserve"> </w:t>
      </w:r>
      <w:r w:rsidR="00121CED">
        <w:t xml:space="preserve">incorporar </w:t>
      </w:r>
      <w:r w:rsidR="00C51F19">
        <w:t xml:space="preserve">ações que visam conscientizar </w:t>
      </w:r>
      <w:r w:rsidR="005716EE">
        <w:t xml:space="preserve">todos os seus colaboradores </w:t>
      </w:r>
      <w:r w:rsidR="001617A7">
        <w:t>d</w:t>
      </w:r>
      <w:r w:rsidR="00307C12">
        <w:t>as políticas referente a privacidade dos dados pessoais</w:t>
      </w:r>
      <w:r w:rsidR="001E5340">
        <w:t xml:space="preserve">, </w:t>
      </w:r>
      <w:r w:rsidR="001617A7">
        <w:t xml:space="preserve">para que todos </w:t>
      </w:r>
      <w:r w:rsidR="003E6EA3">
        <w:t xml:space="preserve">tenham conhecimento dos cuidados necessários </w:t>
      </w:r>
      <w:r w:rsidR="00597AAC">
        <w:t xml:space="preserve">ao executar </w:t>
      </w:r>
      <w:r w:rsidR="00D937BD">
        <w:t xml:space="preserve">suas </w:t>
      </w:r>
      <w:r w:rsidR="00372039">
        <w:t>atividades</w:t>
      </w:r>
      <w:r w:rsidR="007F68E5">
        <w:t xml:space="preserve"> (</w:t>
      </w:r>
      <w:r w:rsidR="007F68E5" w:rsidRPr="00B21B8C">
        <w:t>CCGD, 2020</w:t>
      </w:r>
      <w:r w:rsidR="007F68E5">
        <w:t>)</w:t>
      </w:r>
      <w:r w:rsidR="00D937BD">
        <w:t>.</w:t>
      </w:r>
      <w:r w:rsidR="00CB76AA">
        <w:t xml:space="preserve"> </w:t>
      </w:r>
      <w:r w:rsidR="00954485">
        <w:t xml:space="preserve">É comum nas organizações se criar um setor específico </w:t>
      </w:r>
      <w:r w:rsidR="00DE44B8">
        <w:t xml:space="preserve">e em alguns casos </w:t>
      </w:r>
      <w:r w:rsidR="00A740DC">
        <w:t xml:space="preserve">contratar </w:t>
      </w:r>
      <w:r w:rsidR="006C702D">
        <w:t>um terceiro</w:t>
      </w:r>
      <w:r w:rsidR="00A740DC">
        <w:t xml:space="preserve"> para </w:t>
      </w:r>
      <w:r w:rsidR="006C702D">
        <w:t>tratar dos assuntos de segurança da informação</w:t>
      </w:r>
      <w:r w:rsidR="00987168">
        <w:t>, e consequentemente da LGPD.</w:t>
      </w:r>
    </w:p>
    <w:p w14:paraId="0DED19F8" w14:textId="2F38430E" w:rsidR="006E0001" w:rsidRDefault="00F40ADE" w:rsidP="003D398C">
      <w:pPr>
        <w:pStyle w:val="TF-TEXTO"/>
      </w:pPr>
      <w:r>
        <w:t>De acordo com Lemos (20</w:t>
      </w:r>
      <w:r w:rsidR="00287CC6">
        <w:t>20</w:t>
      </w:r>
      <w:r>
        <w:t xml:space="preserve">), </w:t>
      </w:r>
      <w:r w:rsidR="00475FD3">
        <w:t xml:space="preserve">um dos maiores desafios </w:t>
      </w:r>
      <w:r w:rsidR="00D50204">
        <w:t xml:space="preserve">para </w:t>
      </w:r>
      <w:r w:rsidR="001E0D43">
        <w:t xml:space="preserve">adequação das </w:t>
      </w:r>
      <w:r w:rsidR="00DD4E97">
        <w:t>organizações</w:t>
      </w:r>
      <w:r w:rsidR="00D55A92">
        <w:t xml:space="preserve"> a LGPD é o mapeamento </w:t>
      </w:r>
      <w:r w:rsidR="00266401">
        <w:t>dos dados armazenados</w:t>
      </w:r>
      <w:r w:rsidR="00F10100">
        <w:t xml:space="preserve">, </w:t>
      </w:r>
      <w:r w:rsidR="00B07F73">
        <w:t xml:space="preserve">porque na grande maioria </w:t>
      </w:r>
      <w:r w:rsidR="00A924E1">
        <w:t xml:space="preserve">das </w:t>
      </w:r>
      <w:r w:rsidR="00907430">
        <w:t>organizações,</w:t>
      </w:r>
      <w:r w:rsidR="00A924E1">
        <w:t xml:space="preserve"> </w:t>
      </w:r>
      <w:r w:rsidR="00DB7261">
        <w:t>não era uma preocupação</w:t>
      </w:r>
      <w:r w:rsidR="008354A4">
        <w:t xml:space="preserve"> diferenciar os dados pessoais de outras informações</w:t>
      </w:r>
      <w:r w:rsidR="00A816E1">
        <w:t xml:space="preserve">. </w:t>
      </w:r>
      <w:r w:rsidR="005E35D6">
        <w:t>Outro fator é que a</w:t>
      </w:r>
      <w:r w:rsidR="00A816E1">
        <w:t xml:space="preserve"> LGPD </w:t>
      </w:r>
      <w:r w:rsidR="00481452">
        <w:t>se aplica a dados</w:t>
      </w:r>
      <w:r w:rsidR="00A816E1">
        <w:t xml:space="preserve"> </w:t>
      </w:r>
      <w:r w:rsidR="00481452">
        <w:t xml:space="preserve">armazenados </w:t>
      </w:r>
      <w:r w:rsidR="008D5ADF">
        <w:t>digitalmente e fisicamente, o que pode dificultar ainda mais o processo de adequação</w:t>
      </w:r>
      <w:r w:rsidR="00BF3351">
        <w:t>.</w:t>
      </w:r>
    </w:p>
    <w:p w14:paraId="36F7B235" w14:textId="4E864275" w:rsidR="00EC45F2" w:rsidRDefault="003226C1" w:rsidP="003D398C">
      <w:pPr>
        <w:pStyle w:val="TF-TEXTO"/>
      </w:pPr>
      <w:r>
        <w:t xml:space="preserve">O mapeamento de dados permite </w:t>
      </w:r>
      <w:r w:rsidR="000C1CD5">
        <w:t>que as organizações</w:t>
      </w:r>
      <w:r w:rsidR="00705BE5">
        <w:t xml:space="preserve"> públicas ou privadas</w:t>
      </w:r>
      <w:r w:rsidR="000C1CD5">
        <w:t xml:space="preserve"> façam um diagnóstico </w:t>
      </w:r>
      <w:r w:rsidR="00B35AED">
        <w:t xml:space="preserve">preciso </w:t>
      </w:r>
      <w:r w:rsidR="005E014F">
        <w:t xml:space="preserve">quanto ao tratamento </w:t>
      </w:r>
      <w:r w:rsidR="00814B95">
        <w:t>dos dados</w:t>
      </w:r>
      <w:r w:rsidR="00B2019B">
        <w:t xml:space="preserve"> e os cuidados com a</w:t>
      </w:r>
      <w:r w:rsidR="003F0C5A">
        <w:t xml:space="preserve"> </w:t>
      </w:r>
      <w:r w:rsidR="00045234">
        <w:t>privacidade</w:t>
      </w:r>
      <w:r w:rsidR="006C0316">
        <w:t xml:space="preserve">, além de </w:t>
      </w:r>
      <w:r w:rsidR="003F0C5A">
        <w:t xml:space="preserve">identificar dados </w:t>
      </w:r>
      <w:r w:rsidR="00590DBF">
        <w:t xml:space="preserve">tratados </w:t>
      </w:r>
      <w:r w:rsidR="001D7128">
        <w:t>desnecessariamente.</w:t>
      </w:r>
      <w:r w:rsidR="008D5D34">
        <w:t xml:space="preserve"> Assim que o mapeamento </w:t>
      </w:r>
      <w:r w:rsidR="007E6A6B">
        <w:t xml:space="preserve">de dados </w:t>
      </w:r>
      <w:r w:rsidR="008D5D34">
        <w:t xml:space="preserve">é concluído, a organização deve fazer uma análise </w:t>
      </w:r>
      <w:r w:rsidR="00F2638E">
        <w:t xml:space="preserve">para identificar </w:t>
      </w:r>
      <w:r w:rsidR="00E04A34">
        <w:t>os riscos</w:t>
      </w:r>
      <w:r w:rsidR="007E6A6B">
        <w:t xml:space="preserve"> </w:t>
      </w:r>
      <w:r w:rsidR="00E04A34">
        <w:t>que podem comprometer</w:t>
      </w:r>
      <w:r w:rsidR="009A753D">
        <w:t xml:space="preserve"> a</w:t>
      </w:r>
      <w:r w:rsidR="00EC50E2">
        <w:t>s</w:t>
      </w:r>
      <w:r w:rsidR="009A753D">
        <w:t xml:space="preserve"> </w:t>
      </w:r>
      <w:r w:rsidR="00EC50E2">
        <w:t>organizações</w:t>
      </w:r>
      <w:r w:rsidR="009A753D">
        <w:t xml:space="preserve"> ou os titulares desses dados</w:t>
      </w:r>
      <w:r w:rsidR="00255D66">
        <w:t xml:space="preserve"> (LEMOS, 2020)</w:t>
      </w:r>
      <w:r w:rsidR="00244D2C">
        <w:t>.</w:t>
      </w:r>
      <w:r w:rsidR="008351CC">
        <w:t xml:space="preserve"> </w:t>
      </w:r>
      <w:r w:rsidR="00B630CD">
        <w:t>Em seguida a organização</w:t>
      </w:r>
      <w:r w:rsidR="00A82A80">
        <w:t xml:space="preserve"> estabelece um conjunto de medidas a serem realizadas para </w:t>
      </w:r>
      <w:r w:rsidR="00AD25D2">
        <w:t>sanar as falhas e</w:t>
      </w:r>
      <w:r w:rsidR="00E00CFD">
        <w:t xml:space="preserve"> </w:t>
      </w:r>
      <w:r w:rsidR="00060D18">
        <w:t>se adequar</w:t>
      </w:r>
      <w:r w:rsidR="0064574D">
        <w:t xml:space="preserve"> à lei</w:t>
      </w:r>
      <w:r w:rsidR="00060D18">
        <w:t>.</w:t>
      </w:r>
    </w:p>
    <w:p w14:paraId="3D4CCFA3" w14:textId="51010021" w:rsidR="00B62F77" w:rsidRPr="00B62F77" w:rsidRDefault="00B62F77" w:rsidP="00B62F77">
      <w:pPr>
        <w:pStyle w:val="TF-TEXTO"/>
      </w:pPr>
      <w:r>
        <w:t xml:space="preserve">Segundo reportagem </w:t>
      </w:r>
      <w:r w:rsidR="003E6280">
        <w:t>da CNN Brasil</w:t>
      </w:r>
      <w:r w:rsidR="000826BC">
        <w:t xml:space="preserve"> que aborda uma pesquisa feita</w:t>
      </w:r>
      <w:r w:rsidR="00C83648">
        <w:t xml:space="preserve"> em 2021</w:t>
      </w:r>
      <w:r w:rsidR="000826BC">
        <w:t xml:space="preserve"> </w:t>
      </w:r>
      <w:r w:rsidR="000D2A71">
        <w:t xml:space="preserve">com quase mil empresas, </w:t>
      </w:r>
      <w:r w:rsidR="001973DC">
        <w:t xml:space="preserve">93% dizem conhecer ou pelo menos já ter ouvido falar da LGPD, </w:t>
      </w:r>
      <w:r w:rsidR="00A00C3C">
        <w:t xml:space="preserve">mas apenas 15% </w:t>
      </w:r>
      <w:r w:rsidR="00C83648">
        <w:t xml:space="preserve">se dizem </w:t>
      </w:r>
      <w:r w:rsidR="00185AA7">
        <w:t>adequadas ou quase adequadas a lei</w:t>
      </w:r>
      <w:r w:rsidR="00FC3F71">
        <w:t>.</w:t>
      </w:r>
      <w:r w:rsidR="00D12BA3">
        <w:t xml:space="preserve"> </w:t>
      </w:r>
      <w:r w:rsidR="00FC3F71">
        <w:t>O</w:t>
      </w:r>
      <w:r w:rsidR="00BE660E">
        <w:t xml:space="preserve">s principais pontos que dificultam </w:t>
      </w:r>
      <w:r w:rsidR="00F962DB">
        <w:t>a adequação das empresas “</w:t>
      </w:r>
      <w:r w:rsidR="00F95FF8" w:rsidRPr="00F95FF8">
        <w:t>São ausência de capital para investir em novos processos, falta de profissionais qualificados e confusão sobre quais áreas precisam receber cuidados especiais</w:t>
      </w:r>
      <w:r w:rsidR="00F962DB">
        <w:t>”</w:t>
      </w:r>
      <w:r w:rsidR="00F95FF8">
        <w:t xml:space="preserve"> (</w:t>
      </w:r>
      <w:r w:rsidR="00B96D01" w:rsidRPr="00B96D01">
        <w:t>CORACCINI</w:t>
      </w:r>
      <w:r w:rsidR="00F95FF8">
        <w:t>, 2021)</w:t>
      </w:r>
      <w:r w:rsidR="00C25E7F">
        <w:t>.</w:t>
      </w:r>
    </w:p>
    <w:p w14:paraId="70227190" w14:textId="2755B4F9" w:rsidR="00511AE5" w:rsidRDefault="00511AE5" w:rsidP="003D398C">
      <w:pPr>
        <w:pStyle w:val="TF-TEXTO"/>
      </w:pPr>
      <w:r>
        <w:t>Diante do contexto apresentado</w:t>
      </w:r>
      <w:r w:rsidR="00E27EDA">
        <w:t>,</w:t>
      </w:r>
      <w:r>
        <w:t xml:space="preserve"> </w:t>
      </w:r>
      <w:r w:rsidR="00E27EDA">
        <w:t xml:space="preserve">este trabalho se propõe </w:t>
      </w:r>
      <w:r w:rsidR="00A92880">
        <w:t xml:space="preserve">a desenvolver uma ferramenta para </w:t>
      </w:r>
      <w:r w:rsidR="0055208C">
        <w:t>auxiliar o mapeamento de dados</w:t>
      </w:r>
      <w:r w:rsidR="004376B5">
        <w:t xml:space="preserve"> e a governança</w:t>
      </w:r>
      <w:r w:rsidR="00663249">
        <w:t xml:space="preserve"> da LGPD</w:t>
      </w:r>
      <w:r w:rsidR="0055208C">
        <w:t xml:space="preserve"> </w:t>
      </w:r>
      <w:r w:rsidR="00386205">
        <w:t xml:space="preserve">de </w:t>
      </w:r>
      <w:r w:rsidR="006A786B">
        <w:t>uma</w:t>
      </w:r>
      <w:r w:rsidR="009208CD">
        <w:t xml:space="preserve"> </w:t>
      </w:r>
      <w:r w:rsidR="00595CE7" w:rsidRPr="00595CE7">
        <w:t>organização</w:t>
      </w:r>
      <w:r w:rsidR="0008165D">
        <w:t>.</w:t>
      </w:r>
      <w:r w:rsidR="00C66C6C">
        <w:t xml:space="preserve"> A ferramenta </w:t>
      </w:r>
      <w:r w:rsidR="00411880">
        <w:t xml:space="preserve">facilitará </w:t>
      </w:r>
      <w:r w:rsidR="00F95A6B">
        <w:t xml:space="preserve">a coleta de </w:t>
      </w:r>
      <w:r w:rsidR="00F95A6B">
        <w:lastRenderedPageBreak/>
        <w:t>informações</w:t>
      </w:r>
      <w:r w:rsidR="00A92880">
        <w:t>, o acompanhamento</w:t>
      </w:r>
      <w:r w:rsidR="00F95A6B">
        <w:t xml:space="preserve"> </w:t>
      </w:r>
      <w:r w:rsidR="00777817">
        <w:t>e</w:t>
      </w:r>
      <w:r w:rsidR="00F95A6B">
        <w:t xml:space="preserve"> </w:t>
      </w:r>
      <w:r w:rsidR="00777817">
        <w:t xml:space="preserve">a </w:t>
      </w:r>
      <w:r w:rsidR="00762B24">
        <w:t xml:space="preserve">visibilidade do cenário atual </w:t>
      </w:r>
      <w:r w:rsidR="004057FC">
        <w:t>da</w:t>
      </w:r>
      <w:r w:rsidR="003E6962">
        <w:t xml:space="preserve"> organização </w:t>
      </w:r>
      <w:r w:rsidR="00775C44">
        <w:t>quanto</w:t>
      </w:r>
      <w:r w:rsidR="004057FC">
        <w:t xml:space="preserve"> ao tratamento de dados</w:t>
      </w:r>
      <w:r w:rsidR="002178F5">
        <w:t xml:space="preserve"> e a adequação a LGPD</w:t>
      </w:r>
      <w:r w:rsidR="004057FC">
        <w:t>.</w:t>
      </w:r>
    </w:p>
    <w:p w14:paraId="152C20A3" w14:textId="0704D609"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4E5D93F5" w14:textId="6BC522D2" w:rsidR="00C35E57" w:rsidRDefault="00C35E57" w:rsidP="00EF01C4">
      <w:pPr>
        <w:pStyle w:val="TF-TEXTO"/>
      </w:pPr>
      <w:r>
        <w:t xml:space="preserve">O objetivo </w:t>
      </w:r>
      <w:r w:rsidR="00FA764A">
        <w:t xml:space="preserve">deste trabalho é disponibilizar uma ferramenta que </w:t>
      </w:r>
      <w:r w:rsidR="007F085C">
        <w:t>auxilie uma</w:t>
      </w:r>
      <w:r w:rsidR="003E6962">
        <w:t xml:space="preserve"> organização </w:t>
      </w:r>
      <w:r w:rsidR="00B631C8">
        <w:t xml:space="preserve">a fazer o mapeamento de dados </w:t>
      </w:r>
      <w:r w:rsidR="00B14CBD">
        <w:t>e consequentemente</w:t>
      </w:r>
      <w:r w:rsidR="002373E2">
        <w:t>,</w:t>
      </w:r>
      <w:r w:rsidR="00B14CBD">
        <w:t xml:space="preserve"> </w:t>
      </w:r>
      <w:r w:rsidR="00407101">
        <w:t xml:space="preserve">possibilite </w:t>
      </w:r>
      <w:r w:rsidR="00B14CBD">
        <w:t xml:space="preserve">os ajustes e tratamentos necessários </w:t>
      </w:r>
      <w:r w:rsidR="00D062A0">
        <w:t>para que esta fique de acordo com a LGPD.</w:t>
      </w:r>
    </w:p>
    <w:p w14:paraId="770203D4" w14:textId="77777777" w:rsidR="00C35E57" w:rsidRDefault="00C35E57" w:rsidP="00C35E57">
      <w:pPr>
        <w:pStyle w:val="TF-TEXTO"/>
      </w:pPr>
      <w:r>
        <w:t>Os objetivos específicos são:</w:t>
      </w:r>
    </w:p>
    <w:p w14:paraId="2359D673" w14:textId="255FD060" w:rsidR="00C35E57" w:rsidRDefault="00F368CB" w:rsidP="00C35E57">
      <w:pPr>
        <w:pStyle w:val="TF-ALNEA"/>
      </w:pPr>
      <w:r>
        <w:t xml:space="preserve">disponibilizar uma </w:t>
      </w:r>
      <w:r w:rsidR="00E63EF1">
        <w:t>ferramenta</w:t>
      </w:r>
      <w:r>
        <w:t xml:space="preserve"> </w:t>
      </w:r>
      <w:r w:rsidR="004218DD">
        <w:t xml:space="preserve">para </w:t>
      </w:r>
      <w:r w:rsidR="0087483B">
        <w:t>governança</w:t>
      </w:r>
      <w:r w:rsidR="00657F7D">
        <w:t xml:space="preserve"> </w:t>
      </w:r>
      <w:r w:rsidR="0087483B">
        <w:t>da LGPD</w:t>
      </w:r>
      <w:r w:rsidR="009208CD">
        <w:t xml:space="preserve"> de uma </w:t>
      </w:r>
      <w:r w:rsidR="00595CE7" w:rsidRPr="00595CE7">
        <w:t>organização</w:t>
      </w:r>
      <w:r w:rsidR="00C35E57">
        <w:t>;</w:t>
      </w:r>
    </w:p>
    <w:p w14:paraId="4884CC20" w14:textId="3E333960" w:rsidR="00C35E57" w:rsidRDefault="00E57506" w:rsidP="00C35E57">
      <w:pPr>
        <w:pStyle w:val="TF-ALNEA"/>
      </w:pPr>
      <w:r>
        <w:t xml:space="preserve">permitir a </w:t>
      </w:r>
      <w:r w:rsidR="00711935">
        <w:t>coleta</w:t>
      </w:r>
      <w:r>
        <w:t xml:space="preserve"> de</w:t>
      </w:r>
      <w:r w:rsidR="00711935">
        <w:t xml:space="preserve"> informações quanto ao tratamento </w:t>
      </w:r>
      <w:r w:rsidR="00564AC9">
        <w:t xml:space="preserve">de dados </w:t>
      </w:r>
      <w:r w:rsidR="00711935">
        <w:t>atual d</w:t>
      </w:r>
      <w:r w:rsidR="00374DCB">
        <w:t>a organização</w:t>
      </w:r>
      <w:r w:rsidR="00C35E57">
        <w:t>;</w:t>
      </w:r>
    </w:p>
    <w:p w14:paraId="3BBAFCDD" w14:textId="3C0C1ABB" w:rsidR="00C35E57" w:rsidRDefault="000C3BCD" w:rsidP="00F77926">
      <w:pPr>
        <w:pStyle w:val="TF-ALNEA"/>
      </w:pPr>
      <w:r>
        <w:t xml:space="preserve">disponibilizar relatórios </w:t>
      </w:r>
      <w:r w:rsidR="00931D37">
        <w:t>sobre as informações coletadas</w:t>
      </w:r>
      <w:r w:rsidR="004F226E">
        <w:t>;</w:t>
      </w:r>
    </w:p>
    <w:p w14:paraId="7BA59A00" w14:textId="72051008" w:rsidR="001871C3" w:rsidRDefault="001871C3" w:rsidP="00F77926">
      <w:pPr>
        <w:pStyle w:val="TF-ALNEA"/>
      </w:pPr>
      <w:r>
        <w:t xml:space="preserve">possibilitar </w:t>
      </w:r>
      <w:r w:rsidR="00564AC9">
        <w:t xml:space="preserve">a criação e </w:t>
      </w:r>
      <w:r>
        <w:t xml:space="preserve">o acompanhamento </w:t>
      </w:r>
      <w:r w:rsidR="00A13FDF">
        <w:t>das ações de adequação</w:t>
      </w:r>
      <w:r w:rsidR="00374DCB">
        <w:t xml:space="preserve"> </w:t>
      </w:r>
      <w:r w:rsidR="009208CD">
        <w:t xml:space="preserve">de uma </w:t>
      </w:r>
      <w:r w:rsidR="00595CE7" w:rsidRPr="00595CE7">
        <w:t>organização</w:t>
      </w:r>
      <w:r w:rsidR="00A13FDF">
        <w:t>.</w:t>
      </w:r>
    </w:p>
    <w:p w14:paraId="0F83796A" w14:textId="77777777" w:rsidR="00A44581" w:rsidRDefault="00A44581" w:rsidP="00424AD5">
      <w:pPr>
        <w:pStyle w:val="Ttulo1"/>
      </w:pPr>
      <w:bookmarkStart w:id="23" w:name="_Toc419598587"/>
      <w:r>
        <w:t xml:space="preserve">trabalhos </w:t>
      </w:r>
      <w:r w:rsidRPr="00FC4A9F">
        <w:t>correlatos</w:t>
      </w:r>
    </w:p>
    <w:p w14:paraId="4C2B16C4" w14:textId="08108448" w:rsidR="00870802" w:rsidRDefault="000911EE" w:rsidP="00E17A76">
      <w:pPr>
        <w:pStyle w:val="TF-TEXTO"/>
      </w:pPr>
      <w:r>
        <w:t xml:space="preserve">A seguir serão </w:t>
      </w:r>
      <w:r w:rsidR="00464750">
        <w:t>relacionad</w:t>
      </w:r>
      <w:r w:rsidR="008D07C5">
        <w:t>a</w:t>
      </w:r>
      <w:r w:rsidR="00464750">
        <w:t>s</w:t>
      </w:r>
      <w:r w:rsidR="00781979">
        <w:t xml:space="preserve"> </w:t>
      </w:r>
      <w:r w:rsidR="00BD5C5D">
        <w:t>duas</w:t>
      </w:r>
      <w:r w:rsidR="00F7048F">
        <w:t xml:space="preserve"> </w:t>
      </w:r>
      <w:r w:rsidR="00F249D5">
        <w:t>ferramenta</w:t>
      </w:r>
      <w:r w:rsidR="00845AB3">
        <w:t>s</w:t>
      </w:r>
      <w:r w:rsidR="00F249D5">
        <w:t xml:space="preserve"> </w:t>
      </w:r>
      <w:r w:rsidR="00BD5C5D">
        <w:t xml:space="preserve">e um trabalho </w:t>
      </w:r>
      <w:r>
        <w:t xml:space="preserve">com características </w:t>
      </w:r>
      <w:r w:rsidR="00E7077D">
        <w:t xml:space="preserve">relacionadas ou </w:t>
      </w:r>
      <w:r>
        <w:t xml:space="preserve">semelhantes </w:t>
      </w:r>
      <w:r w:rsidR="003F5D8E">
        <w:t xml:space="preserve">ao objetivo da ferramenta proposta </w:t>
      </w:r>
      <w:r w:rsidR="0088629A">
        <w:t>neste trabalho</w:t>
      </w:r>
      <w:r w:rsidR="007E3115">
        <w:t>.</w:t>
      </w:r>
      <w:r w:rsidR="00E87AD9">
        <w:t xml:space="preserve"> </w:t>
      </w:r>
      <w:r w:rsidR="00C056C0">
        <w:t xml:space="preserve">O </w:t>
      </w:r>
      <w:r w:rsidR="00616C72">
        <w:t>primeiro</w:t>
      </w:r>
      <w:r w:rsidR="00C056C0">
        <w:t xml:space="preserve"> é uma </w:t>
      </w:r>
      <w:r w:rsidR="000F5BB0">
        <w:t>ferramenta</w:t>
      </w:r>
      <w:r w:rsidR="00C2716D">
        <w:t xml:space="preserve"> de gerenciamento de privacidade</w:t>
      </w:r>
      <w:r w:rsidR="000F5BB0">
        <w:t xml:space="preserve"> que dispõe de recursos </w:t>
      </w:r>
      <w:r w:rsidR="002D2CBF">
        <w:t xml:space="preserve">para </w:t>
      </w:r>
      <w:r w:rsidR="002D1C6D">
        <w:t xml:space="preserve">governança </w:t>
      </w:r>
      <w:r w:rsidR="000841AE">
        <w:t xml:space="preserve">da LGPD (PRIVACY TOOLS, 2022). </w:t>
      </w:r>
      <w:r w:rsidR="00616C72">
        <w:t>O segundo</w:t>
      </w:r>
      <w:r w:rsidR="00820B14">
        <w:t xml:space="preserve">, </w:t>
      </w:r>
      <w:r w:rsidR="00BE090E">
        <w:t xml:space="preserve">um software </w:t>
      </w:r>
      <w:r w:rsidR="00820B14">
        <w:t>para gerenciamento de projeto</w:t>
      </w:r>
      <w:r w:rsidR="00073DA2">
        <w:t xml:space="preserve">s e implantação da LGPD em uma </w:t>
      </w:r>
      <w:r w:rsidR="006A6CE8">
        <w:t>organização</w:t>
      </w:r>
      <w:r w:rsidR="00616C72">
        <w:t xml:space="preserve"> (LGPD AZUL, 202</w:t>
      </w:r>
      <w:r w:rsidR="0020778D">
        <w:t>2</w:t>
      </w:r>
      <w:r w:rsidR="00616C72">
        <w:t>)</w:t>
      </w:r>
      <w:r w:rsidR="00073DA2">
        <w:t>.</w:t>
      </w:r>
      <w:r w:rsidR="00C52539">
        <w:t xml:space="preserve"> </w:t>
      </w:r>
      <w:r w:rsidR="00B931BA">
        <w:t>O último é um trabalho de conclusão de curso de Ciência da Computação que aborda uma análise dos impactos da implementação da LGPD em ambientes corporativos com um estudo de caso (LIMA, 2020).</w:t>
      </w:r>
    </w:p>
    <w:p w14:paraId="2A6AAACC" w14:textId="77777777" w:rsidR="00AF325D" w:rsidRDefault="00AF325D" w:rsidP="00AF325D">
      <w:pPr>
        <w:pStyle w:val="Ttulo2"/>
      </w:pPr>
      <w:r>
        <w:t>Privacy tools</w:t>
      </w:r>
    </w:p>
    <w:p w14:paraId="73A69444" w14:textId="697B1852" w:rsidR="00D07E66" w:rsidRDefault="00AF325D" w:rsidP="00AF325D">
      <w:pPr>
        <w:pStyle w:val="TF-TEXTO"/>
      </w:pPr>
      <w:r>
        <w:t xml:space="preserve">A </w:t>
      </w:r>
      <w:r w:rsidR="00D31CAB">
        <w:t>P</w:t>
      </w:r>
      <w:r w:rsidR="006777B2">
        <w:t>rivacy</w:t>
      </w:r>
      <w:r w:rsidR="00D31CAB">
        <w:t xml:space="preserve"> T</w:t>
      </w:r>
      <w:r w:rsidR="00223EBF">
        <w:t>ools</w:t>
      </w:r>
      <w:r>
        <w:t xml:space="preserve"> é uma ferramenta de gerenciamento de privacidade</w:t>
      </w:r>
      <w:r w:rsidR="0015571A">
        <w:t xml:space="preserve"> </w:t>
      </w:r>
      <w:r w:rsidR="00997B72">
        <w:t xml:space="preserve">que foi desenvolvida com módulos </w:t>
      </w:r>
      <w:r w:rsidR="00D31CAB">
        <w:t xml:space="preserve">voltados a </w:t>
      </w:r>
      <w:r w:rsidR="004F7DBB">
        <w:t xml:space="preserve">diferentes segmentos de mercado a </w:t>
      </w:r>
      <w:r w:rsidR="005E3AB2">
        <w:t xml:space="preserve">fim de cumprir as obrigações de diferentes legislações, </w:t>
      </w:r>
      <w:r w:rsidR="00703949">
        <w:t>dentre elas a LGPD</w:t>
      </w:r>
      <w:r w:rsidR="00C47E1F">
        <w:t>. A</w:t>
      </w:r>
      <w:r w:rsidR="009D1C5C">
        <w:t xml:space="preserve">tualmente mais de </w:t>
      </w:r>
      <w:r w:rsidR="00AF1735">
        <w:t xml:space="preserve">500 empresas </w:t>
      </w:r>
      <w:r w:rsidR="00F95982">
        <w:t>utilizam a ferramenta</w:t>
      </w:r>
      <w:r w:rsidR="008F4406">
        <w:t xml:space="preserve"> (PRIVACY TOOLS, 2022)</w:t>
      </w:r>
      <w:r w:rsidR="00AF1735">
        <w:t xml:space="preserve">, </w:t>
      </w:r>
      <w:r w:rsidR="00004F01">
        <w:t>que</w:t>
      </w:r>
      <w:r w:rsidR="0015571A">
        <w:t xml:space="preserve"> é paga e disponibiliza um teste gratuito de cinco dias para novas contas assim que o cadastro é aprovado</w:t>
      </w:r>
      <w:r w:rsidR="00A93FA1">
        <w:t>.</w:t>
      </w:r>
      <w:r>
        <w:t xml:space="preserve"> </w:t>
      </w:r>
      <w:r w:rsidR="00696322">
        <w:t>Durante o período de teste</w:t>
      </w:r>
      <w:r w:rsidR="00F62834">
        <w:t>s</w:t>
      </w:r>
      <w:r w:rsidR="00696322">
        <w:t xml:space="preserve"> é possível utilizar </w:t>
      </w:r>
      <w:r w:rsidR="00AD66AE">
        <w:t xml:space="preserve">apenas </w:t>
      </w:r>
      <w:r w:rsidR="00962FDB">
        <w:t>uma</w:t>
      </w:r>
      <w:r w:rsidR="00231A04">
        <w:t xml:space="preserve"> parte dos </w:t>
      </w:r>
      <w:r w:rsidR="00AD66AE">
        <w:t xml:space="preserve">seus </w:t>
      </w:r>
      <w:r w:rsidR="00696322">
        <w:t>recurso</w:t>
      </w:r>
      <w:r w:rsidR="00AD66AE">
        <w:t>s</w:t>
      </w:r>
      <w:r w:rsidR="00231A04">
        <w:t xml:space="preserve">, </w:t>
      </w:r>
      <w:r w:rsidR="00962FDB">
        <w:t>algumas funcionalidades só são disponibilizadas</w:t>
      </w:r>
      <w:r w:rsidR="00747627">
        <w:t xml:space="preserve"> com a contratação da ferramenta.</w:t>
      </w:r>
    </w:p>
    <w:p w14:paraId="213B8142" w14:textId="05A7063A" w:rsidR="00752BAE" w:rsidRDefault="00A93FA1" w:rsidP="00AF325D">
      <w:pPr>
        <w:pStyle w:val="TF-TEXTO"/>
      </w:pPr>
      <w:r>
        <w:t>A</w:t>
      </w:r>
      <w:r w:rsidR="00AF325D" w:rsidRPr="00092DAD">
        <w:t xml:space="preserve"> ferramenta </w:t>
      </w:r>
      <w:r w:rsidR="00AF325D">
        <w:t>disponibiliza</w:t>
      </w:r>
      <w:r w:rsidR="00AF325D" w:rsidRPr="00092DAD">
        <w:t xml:space="preserve"> mapeamento de dados</w:t>
      </w:r>
      <w:r w:rsidR="002A2550">
        <w:t xml:space="preserve"> conforme </w:t>
      </w:r>
      <w:r w:rsidR="00553A77">
        <w:t>demonstrado na Figura 1,</w:t>
      </w:r>
      <w:r w:rsidR="00AF325D" w:rsidRPr="00092DAD">
        <w:t xml:space="preserve"> com operações de tratamento, bases legais e diagnósticos</w:t>
      </w:r>
      <w:r w:rsidR="00AF325D">
        <w:t>, descobrimento de dados, para que seus clientes descubram onde estão e quais são os dados pessoais em bancos de dados e arquivos, gestão de incidentes para registrar soluções, tarefas e planos de respostas para as inconformidades, assim como um recurso para gestão de consentimentos dos titulares</w:t>
      </w:r>
      <w:r w:rsidR="005629FB">
        <w:t xml:space="preserve"> (PRIVACY TOOLS, 2022)</w:t>
      </w:r>
      <w:r w:rsidR="00AF325D">
        <w:t xml:space="preserve">. </w:t>
      </w:r>
    </w:p>
    <w:p w14:paraId="086DD2A3" w14:textId="0804CF72" w:rsidR="00CD1B93" w:rsidRDefault="00EE3B42" w:rsidP="00CD1B93">
      <w:pPr>
        <w:pStyle w:val="TF-LEGENDA"/>
      </w:pPr>
      <w:r>
        <w:t xml:space="preserve">Figura 1 </w:t>
      </w:r>
      <w:r w:rsidR="00CD1B93">
        <w:t xml:space="preserve">– Exemplo da </w:t>
      </w:r>
      <w:r w:rsidR="00CF6B4D">
        <w:t>ferramenta</w:t>
      </w:r>
    </w:p>
    <w:p w14:paraId="78367554" w14:textId="3D608699" w:rsidR="00CD1B93" w:rsidRDefault="00CD1B93" w:rsidP="00CD1B93">
      <w:pPr>
        <w:pStyle w:val="TF-FIGURA"/>
        <w:rPr>
          <w:highlight w:val="yellow"/>
        </w:rPr>
      </w:pPr>
      <w:r w:rsidRPr="00052D2D">
        <w:rPr>
          <w:noProof/>
        </w:rPr>
        <w:drawing>
          <wp:inline distT="0" distB="0" distL="0" distR="0" wp14:anchorId="5A1F9396" wp14:editId="35FB113D">
            <wp:extent cx="5027685" cy="2454894"/>
            <wp:effectExtent l="19050" t="19050" r="20955" b="222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7685" cy="2454894"/>
                    </a:xfrm>
                    <a:prstGeom prst="rect">
                      <a:avLst/>
                    </a:prstGeom>
                    <a:noFill/>
                    <a:ln w="3175" cmpd="sng">
                      <a:solidFill>
                        <a:srgbClr val="000000"/>
                      </a:solidFill>
                      <a:miter lim="800000"/>
                      <a:headEnd/>
                      <a:tailEnd/>
                    </a:ln>
                    <a:effectLst/>
                  </pic:spPr>
                </pic:pic>
              </a:graphicData>
            </a:graphic>
          </wp:inline>
        </w:drawing>
      </w:r>
    </w:p>
    <w:p w14:paraId="2BB5D221" w14:textId="070D562F" w:rsidR="00CD1B93" w:rsidRDefault="005E6B3F" w:rsidP="00EE3B42">
      <w:pPr>
        <w:pStyle w:val="TF-FONTE"/>
      </w:pPr>
      <w:r>
        <w:t xml:space="preserve">Fonte: </w:t>
      </w:r>
      <w:r w:rsidR="00E236C2">
        <w:t>P</w:t>
      </w:r>
      <w:r w:rsidR="00986F26">
        <w:t>rivacy</w:t>
      </w:r>
      <w:r w:rsidR="00E236C2">
        <w:t xml:space="preserve"> </w:t>
      </w:r>
      <w:r w:rsidR="009062C6">
        <w:t>T</w:t>
      </w:r>
      <w:r w:rsidR="00986F26">
        <w:t>ools</w:t>
      </w:r>
      <w:r w:rsidR="00E236C2">
        <w:t>,</w:t>
      </w:r>
      <w:r w:rsidR="00003BA1">
        <w:t xml:space="preserve"> 2022</w:t>
      </w:r>
      <w:r w:rsidR="00CD1B93">
        <w:t>.</w:t>
      </w:r>
    </w:p>
    <w:p w14:paraId="6B138E25" w14:textId="6A95CDF3" w:rsidR="007539E2" w:rsidRPr="007539E2" w:rsidRDefault="00EC42A0" w:rsidP="00EC42A0">
      <w:pPr>
        <w:pStyle w:val="TF-TEXTO"/>
      </w:pPr>
      <w:r>
        <w:t xml:space="preserve">O módulo de mapeamento de dados da ferramenta se chama </w:t>
      </w:r>
      <w:r w:rsidR="00987E05" w:rsidRPr="001D0429">
        <w:rPr>
          <w:i/>
          <w:iCs/>
        </w:rPr>
        <w:t>Data Mapping</w:t>
      </w:r>
      <w:r w:rsidR="008D0F79">
        <w:t>.</w:t>
      </w:r>
      <w:r w:rsidR="00987E05">
        <w:t xml:space="preserve"> </w:t>
      </w:r>
      <w:r w:rsidR="008D0F79">
        <w:t>Este</w:t>
      </w:r>
      <w:r w:rsidR="00DB2BC5">
        <w:t xml:space="preserve"> módulo</w:t>
      </w:r>
      <w:r w:rsidR="00D04757">
        <w:t xml:space="preserve"> permite criar e organizar </w:t>
      </w:r>
      <w:r w:rsidR="00850431">
        <w:t>o fluxo de dados de um</w:t>
      </w:r>
      <w:r w:rsidR="00B450EF">
        <w:t>a</w:t>
      </w:r>
      <w:r w:rsidR="00850431">
        <w:t xml:space="preserve"> empresa, </w:t>
      </w:r>
      <w:r w:rsidR="003B4738">
        <w:t xml:space="preserve">dando a empresa uma visão </w:t>
      </w:r>
      <w:r w:rsidR="003913F1">
        <w:t>d</w:t>
      </w:r>
      <w:r w:rsidR="00E62617">
        <w:t xml:space="preserve">e todos os dados que a empresa </w:t>
      </w:r>
      <w:r w:rsidR="007E31CF">
        <w:t>trata</w:t>
      </w:r>
      <w:r w:rsidR="00EA129F">
        <w:t>.</w:t>
      </w:r>
      <w:r w:rsidR="0043251C">
        <w:t xml:space="preserve"> </w:t>
      </w:r>
      <w:r w:rsidR="003921A3">
        <w:t>O</w:t>
      </w:r>
      <w:r w:rsidR="0091467B">
        <w:t xml:space="preserve"> fluxo de dados também pode ser visualizado com um recurso chamado </w:t>
      </w:r>
      <w:r w:rsidR="00974598" w:rsidRPr="001D0429">
        <w:rPr>
          <w:i/>
          <w:iCs/>
        </w:rPr>
        <w:t>Data Flow</w:t>
      </w:r>
      <w:r w:rsidR="003B4738">
        <w:t xml:space="preserve"> </w:t>
      </w:r>
      <w:r w:rsidR="00EA129F">
        <w:t xml:space="preserve">que mostra </w:t>
      </w:r>
      <w:r w:rsidR="00647F80">
        <w:t xml:space="preserve">visualmente um passo a passo de todas as </w:t>
      </w:r>
      <w:r w:rsidR="003921A3">
        <w:t xml:space="preserve">operações </w:t>
      </w:r>
      <w:r w:rsidR="00561DF5">
        <w:t xml:space="preserve">que a empresa </w:t>
      </w:r>
      <w:r w:rsidR="00FE76B9">
        <w:t>executa</w:t>
      </w:r>
      <w:r w:rsidR="00647F80">
        <w:t xml:space="preserve"> </w:t>
      </w:r>
      <w:r w:rsidR="00FE76B9">
        <w:t xml:space="preserve">com </w:t>
      </w:r>
      <w:r w:rsidR="0092085D">
        <w:t>determinado</w:t>
      </w:r>
      <w:r w:rsidR="00FE76B9">
        <w:t xml:space="preserve"> dado</w:t>
      </w:r>
      <w:r w:rsidR="0092085D">
        <w:t xml:space="preserve">, </w:t>
      </w:r>
      <w:r w:rsidR="00B5268B">
        <w:t xml:space="preserve">agilizando as tomadas de decisões </w:t>
      </w:r>
      <w:r w:rsidR="007369FE">
        <w:t>quanto</w:t>
      </w:r>
      <w:r w:rsidR="00B5268B">
        <w:t xml:space="preserve"> a </w:t>
      </w:r>
      <w:r w:rsidR="007369FE">
        <w:t>manutenção e personalização do fluxo</w:t>
      </w:r>
      <w:r>
        <w:t xml:space="preserve"> </w:t>
      </w:r>
      <w:r w:rsidR="006E32F3">
        <w:t xml:space="preserve">para adequação caso seja necessário </w:t>
      </w:r>
      <w:r>
        <w:t>(PRIVACY TOOLS, 2022).</w:t>
      </w:r>
    </w:p>
    <w:p w14:paraId="6DEC276F" w14:textId="77777777" w:rsidR="00AF325D" w:rsidRDefault="00AF325D" w:rsidP="00AF325D">
      <w:pPr>
        <w:pStyle w:val="Ttulo2"/>
      </w:pPr>
      <w:r>
        <w:lastRenderedPageBreak/>
        <w:t>LGPD AZUL</w:t>
      </w:r>
    </w:p>
    <w:p w14:paraId="47CB07C1" w14:textId="051C0A89" w:rsidR="00E20F01" w:rsidRDefault="00AF325D" w:rsidP="00C22779">
      <w:pPr>
        <w:pStyle w:val="TF-TEXTO"/>
      </w:pPr>
      <w:r>
        <w:t xml:space="preserve">A LGPD </w:t>
      </w:r>
      <w:r w:rsidR="00270BD1">
        <w:t>Azul</w:t>
      </w:r>
      <w:r>
        <w:t xml:space="preserve"> é uma startup </w:t>
      </w:r>
      <w:r w:rsidR="00AF0C4F">
        <w:t xml:space="preserve">100% </w:t>
      </w:r>
      <w:r>
        <w:t xml:space="preserve">brasileira que </w:t>
      </w:r>
      <w:r w:rsidR="00282FF9">
        <w:t>fornece</w:t>
      </w:r>
      <w:r>
        <w:t xml:space="preserve"> </w:t>
      </w:r>
      <w:r w:rsidR="00282FF9">
        <w:t>um</w:t>
      </w:r>
      <w:r>
        <w:t xml:space="preserve"> </w:t>
      </w:r>
      <w:r w:rsidR="00282FF9">
        <w:t>software</w:t>
      </w:r>
      <w:r>
        <w:t xml:space="preserve"> para </w:t>
      </w:r>
      <w:r w:rsidR="0045704B">
        <w:t>gestão e governança da conformidade com a LGPD</w:t>
      </w:r>
      <w:r>
        <w:t xml:space="preserve">. A ferramenta é paga e possui </w:t>
      </w:r>
      <w:r w:rsidR="00A817E4">
        <w:t xml:space="preserve">alguns </w:t>
      </w:r>
      <w:r>
        <w:t>recursos semelhantes aos que a ferramenta desse trabalho se propõe a desenvolver</w:t>
      </w:r>
      <w:r w:rsidR="006E2746">
        <w:t>.</w:t>
      </w:r>
      <w:r>
        <w:t xml:space="preserve"> </w:t>
      </w:r>
      <w:r w:rsidR="006E2746">
        <w:t>D</w:t>
      </w:r>
      <w:r w:rsidR="00E92E47">
        <w:t>entre eles</w:t>
      </w:r>
      <w:r w:rsidR="00237DEE">
        <w:t xml:space="preserve"> o mapeamento de dados </w:t>
      </w:r>
      <w:r w:rsidR="00A85669">
        <w:t xml:space="preserve">com </w:t>
      </w:r>
      <w:r>
        <w:t>questionários para coleta de informações</w:t>
      </w:r>
      <w:r w:rsidR="00B158E7">
        <w:t xml:space="preserve">, </w:t>
      </w:r>
      <w:r w:rsidR="000E1C17">
        <w:t>a gestão das</w:t>
      </w:r>
      <w:r>
        <w:t xml:space="preserve"> inconformidades</w:t>
      </w:r>
      <w:r w:rsidR="00C6651C">
        <w:t xml:space="preserve"> </w:t>
      </w:r>
      <w:r w:rsidR="00B31C0C">
        <w:t>encontradas com controle de tarefas</w:t>
      </w:r>
      <w:r w:rsidR="00164E46">
        <w:t xml:space="preserve"> e responsáveis</w:t>
      </w:r>
      <w:r w:rsidR="00A7371D">
        <w:t>,</w:t>
      </w:r>
      <w:r w:rsidR="00B31C0C">
        <w:t xml:space="preserve"> </w:t>
      </w:r>
      <w:r w:rsidR="00A7371D">
        <w:t>além</w:t>
      </w:r>
      <w:r w:rsidR="00B31C0C">
        <w:t xml:space="preserve"> </w:t>
      </w:r>
      <w:r w:rsidR="00A7371D">
        <w:t>d</w:t>
      </w:r>
      <w:r w:rsidR="00B31C0C">
        <w:t>a gestão de riscos</w:t>
      </w:r>
      <w:r w:rsidR="005F016A">
        <w:t xml:space="preserve">, com a </w:t>
      </w:r>
      <w:r w:rsidR="00C6651C">
        <w:t>emissão de relatórios de impacto</w:t>
      </w:r>
      <w:r>
        <w:t xml:space="preserve">. </w:t>
      </w:r>
      <w:r w:rsidR="00A212BE">
        <w:t xml:space="preserve">A LGPD </w:t>
      </w:r>
      <w:r w:rsidR="006E2746">
        <w:t>Azul</w:t>
      </w:r>
      <w:r w:rsidR="00A212BE">
        <w:t xml:space="preserve"> também dispõe de um cadastro de projetos, que possibilita </w:t>
      </w:r>
      <w:r w:rsidR="008E53B3">
        <w:t>o gerenciamento</w:t>
      </w:r>
      <w:r w:rsidR="00A212BE">
        <w:t xml:space="preserve"> de mais de um processo de adequação, dessa forma o software pode ser </w:t>
      </w:r>
      <w:r w:rsidR="001F4F53">
        <w:t>assinado</w:t>
      </w:r>
      <w:r w:rsidR="00A212BE">
        <w:t xml:space="preserve"> não só por </w:t>
      </w:r>
      <w:r w:rsidR="00907430">
        <w:t>organizações</w:t>
      </w:r>
      <w:r w:rsidR="00A212BE">
        <w:t xml:space="preserve">, mas também </w:t>
      </w:r>
      <w:r w:rsidR="00292F4C">
        <w:t xml:space="preserve">por </w:t>
      </w:r>
      <w:r w:rsidR="00AC7650">
        <w:t xml:space="preserve">prestadores de serviços, como </w:t>
      </w:r>
      <w:r w:rsidR="00292F4C">
        <w:t>consultores</w:t>
      </w:r>
      <w:r w:rsidR="00A212BE">
        <w:t xml:space="preserve"> ou qualquer pessoa que necessite gerenciar </w:t>
      </w:r>
      <w:r w:rsidR="00501A46">
        <w:t xml:space="preserve">mais de um </w:t>
      </w:r>
      <w:r w:rsidR="00A212BE">
        <w:t>projeto</w:t>
      </w:r>
      <w:r w:rsidR="00501A46">
        <w:t xml:space="preserve"> </w:t>
      </w:r>
      <w:r w:rsidR="009944FD">
        <w:t>(LGPD AZUL, 2022)</w:t>
      </w:r>
      <w:r w:rsidR="00A212BE">
        <w:t>.</w:t>
      </w:r>
    </w:p>
    <w:p w14:paraId="413E17E8" w14:textId="2E468983" w:rsidR="00AF325D" w:rsidRDefault="00C35525" w:rsidP="00AF325D">
      <w:pPr>
        <w:pStyle w:val="TF-TEXTO"/>
      </w:pPr>
      <w:r>
        <w:t>A</w:t>
      </w:r>
      <w:r w:rsidR="00AF325D">
        <w:t xml:space="preserve">pesar </w:t>
      </w:r>
      <w:r>
        <w:t xml:space="preserve">de </w:t>
      </w:r>
      <w:r w:rsidR="00AF325D">
        <w:t>ser comercializad</w:t>
      </w:r>
      <w:r w:rsidR="00FD5428">
        <w:t>a</w:t>
      </w:r>
      <w:r w:rsidR="00AF325D">
        <w:t xml:space="preserve">, </w:t>
      </w:r>
      <w:r w:rsidR="009762EC">
        <w:t xml:space="preserve">a LGPD </w:t>
      </w:r>
      <w:r w:rsidR="00A80760">
        <w:t xml:space="preserve">Azul </w:t>
      </w:r>
      <w:r w:rsidR="00B114FB">
        <w:t>disponibiliza</w:t>
      </w:r>
      <w:r w:rsidR="00AF325D">
        <w:t xml:space="preserve"> </w:t>
      </w:r>
      <w:r w:rsidR="009762EC">
        <w:t>o software gratuitamente</w:t>
      </w:r>
      <w:r w:rsidR="00AF325D">
        <w:t xml:space="preserve"> por um período de sete dias após a criação de uma conta, para que o usuário </w:t>
      </w:r>
      <w:r w:rsidR="00A11C5B">
        <w:t xml:space="preserve">e futuro cliente </w:t>
      </w:r>
      <w:r w:rsidR="00AF325D">
        <w:t>conheça alguns de seus recursos, conforme demonstrado na Figura 2</w:t>
      </w:r>
      <w:r w:rsidR="008B2CA9">
        <w:t xml:space="preserve"> (LGPD AZUL, 2022)</w:t>
      </w:r>
      <w:r w:rsidR="00A11C5B">
        <w:t>.</w:t>
      </w:r>
      <w:r w:rsidR="004461C1">
        <w:t xml:space="preserve"> </w:t>
      </w:r>
      <w:r w:rsidR="00130981">
        <w:t>N</w:t>
      </w:r>
      <w:r w:rsidR="009A7EF1">
        <w:t>a</w:t>
      </w:r>
      <w:r w:rsidR="00DC1A96">
        <w:t xml:space="preserve"> LGPD </w:t>
      </w:r>
      <w:r w:rsidR="003F2071">
        <w:t>Azul</w:t>
      </w:r>
      <w:r w:rsidR="00A11C5B">
        <w:t xml:space="preserve"> a experiência </w:t>
      </w:r>
      <w:r w:rsidR="009A7EF1">
        <w:t>do usuário em período de testes é limitada</w:t>
      </w:r>
      <w:r w:rsidR="004461C1">
        <w:t xml:space="preserve">, </w:t>
      </w:r>
      <w:r w:rsidR="008F2571">
        <w:t xml:space="preserve">pois </w:t>
      </w:r>
      <w:r w:rsidR="004461C1">
        <w:t xml:space="preserve">parte </w:t>
      </w:r>
      <w:r w:rsidR="00873F65">
        <w:t>das funcionalidades</w:t>
      </w:r>
      <w:r w:rsidR="004461C1">
        <w:t xml:space="preserve"> são disponibilizad</w:t>
      </w:r>
      <w:r w:rsidR="00873F65">
        <w:t>a</w:t>
      </w:r>
      <w:r w:rsidR="004461C1">
        <w:t xml:space="preserve">s apenas </w:t>
      </w:r>
      <w:r w:rsidR="00017742">
        <w:t xml:space="preserve">quando </w:t>
      </w:r>
      <w:r w:rsidR="00F06F40">
        <w:t>é feita a assinatura</w:t>
      </w:r>
      <w:r w:rsidR="00017742">
        <w:t>.</w:t>
      </w:r>
    </w:p>
    <w:p w14:paraId="407A1314" w14:textId="3A30A26C" w:rsidR="00E236C2" w:rsidRDefault="00E236C2" w:rsidP="00E236C2">
      <w:pPr>
        <w:pStyle w:val="TF-LEGENDA"/>
      </w:pPr>
      <w:r>
        <w:t xml:space="preserve">Figura </w:t>
      </w:r>
      <w:r w:rsidR="00CF6B4D">
        <w:t>2</w:t>
      </w:r>
      <w:r>
        <w:t xml:space="preserve"> – Exemplo d</w:t>
      </w:r>
      <w:r w:rsidR="008F5B66">
        <w:t>o</w:t>
      </w:r>
      <w:r>
        <w:t xml:space="preserve"> </w:t>
      </w:r>
      <w:r w:rsidR="008F5B66">
        <w:t>software</w:t>
      </w:r>
    </w:p>
    <w:p w14:paraId="263AAB80" w14:textId="77777777" w:rsidR="00E236C2" w:rsidRDefault="00E236C2" w:rsidP="00E236C2">
      <w:pPr>
        <w:pStyle w:val="TF-FIGURA"/>
        <w:rPr>
          <w:highlight w:val="yellow"/>
        </w:rPr>
      </w:pPr>
      <w:r w:rsidRPr="00052D2D">
        <w:rPr>
          <w:noProof/>
        </w:rPr>
        <w:drawing>
          <wp:inline distT="0" distB="0" distL="0" distR="0" wp14:anchorId="1F4A9125" wp14:editId="27550F5B">
            <wp:extent cx="5240787" cy="2442949"/>
            <wp:effectExtent l="19050" t="19050" r="17145" b="146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40787" cy="2442949"/>
                    </a:xfrm>
                    <a:prstGeom prst="rect">
                      <a:avLst/>
                    </a:prstGeom>
                    <a:noFill/>
                    <a:ln w="3175" cmpd="sng">
                      <a:solidFill>
                        <a:srgbClr val="000000"/>
                      </a:solidFill>
                      <a:miter lim="800000"/>
                      <a:headEnd/>
                      <a:tailEnd/>
                    </a:ln>
                    <a:effectLst/>
                  </pic:spPr>
                </pic:pic>
              </a:graphicData>
            </a:graphic>
          </wp:inline>
        </w:drawing>
      </w:r>
    </w:p>
    <w:p w14:paraId="645C356A" w14:textId="2681F01B" w:rsidR="00E236C2" w:rsidRDefault="00E236C2" w:rsidP="00CF6B4D">
      <w:pPr>
        <w:pStyle w:val="TF-FONTE"/>
      </w:pPr>
      <w:r>
        <w:t xml:space="preserve">Fonte: Ferramenta </w:t>
      </w:r>
      <w:r w:rsidR="00CF6B4D">
        <w:t>LGPD A</w:t>
      </w:r>
      <w:r w:rsidR="005E1652">
        <w:t>zul</w:t>
      </w:r>
      <w:r>
        <w:t>, 2022.</w:t>
      </w:r>
    </w:p>
    <w:p w14:paraId="4BC56702" w14:textId="13B38B15" w:rsidR="00A44581" w:rsidRDefault="00DB7A5F" w:rsidP="00E638A0">
      <w:pPr>
        <w:pStyle w:val="Ttulo2"/>
      </w:pPr>
      <w:r w:rsidRPr="00DB7A5F">
        <w:t>LGPD ANÁLISE DOS IMPACTOS DA IMPLEMENTAÇÃO EM AMBIENTES CORPORATIVOS: ESTUDO DE CASO</w:t>
      </w:r>
    </w:p>
    <w:p w14:paraId="6F0D9948" w14:textId="5CCE22FA" w:rsidR="00A44581" w:rsidRDefault="00F514E4" w:rsidP="00A44581">
      <w:pPr>
        <w:pStyle w:val="TF-TEXTO"/>
      </w:pPr>
      <w:r>
        <w:t xml:space="preserve">O trabalho desenvolvido por </w:t>
      </w:r>
      <w:r w:rsidR="009E01F2">
        <w:t>Lima (2020)</w:t>
      </w:r>
      <w:r w:rsidR="00E50D5F">
        <w:t xml:space="preserve"> tem como principal objetivo </w:t>
      </w:r>
      <w:r w:rsidR="00D03305">
        <w:t xml:space="preserve">apresentar uma séria de medidas </w:t>
      </w:r>
      <w:r w:rsidR="00804826">
        <w:t>para que uma empresa em território nacional fique de acordo com a LGPD</w:t>
      </w:r>
      <w:r w:rsidR="003A6371">
        <w:t>.</w:t>
      </w:r>
      <w:r w:rsidR="002F7EAB">
        <w:t xml:space="preserve"> O trabalho faz uma contextualização </w:t>
      </w:r>
      <w:r w:rsidR="002603FD">
        <w:t xml:space="preserve">sobre o assunto </w:t>
      </w:r>
      <w:r w:rsidR="00E9594D">
        <w:t xml:space="preserve">e os motivos desse estudo, </w:t>
      </w:r>
      <w:r w:rsidR="003D34EC">
        <w:t>assim como uma abordagem a LGPD</w:t>
      </w:r>
      <w:r w:rsidR="00D90C31">
        <w:t xml:space="preserve"> com conceitos e seus principais aspectos</w:t>
      </w:r>
      <w:r w:rsidR="00791309">
        <w:t>.</w:t>
      </w:r>
      <w:r w:rsidR="00D90C31">
        <w:t xml:space="preserve"> </w:t>
      </w:r>
      <w:r w:rsidR="00791309">
        <w:t>O</w:t>
      </w:r>
      <w:r w:rsidR="00106C38">
        <w:t xml:space="preserve"> método </w:t>
      </w:r>
      <w:r w:rsidR="007B73AD">
        <w:t xml:space="preserve">utilizado nesse trabalho </w:t>
      </w:r>
      <w:r w:rsidR="00106C38">
        <w:t xml:space="preserve">foi um estudo de caso </w:t>
      </w:r>
      <w:r w:rsidR="008673D1">
        <w:t>em uma</w:t>
      </w:r>
      <w:r w:rsidR="00106C38">
        <w:t xml:space="preserve"> empresa </w:t>
      </w:r>
      <w:r w:rsidR="008673D1">
        <w:t xml:space="preserve">fictícia chamada </w:t>
      </w:r>
      <w:r w:rsidR="00106C38">
        <w:t>Nexus Systemas.</w:t>
      </w:r>
    </w:p>
    <w:p w14:paraId="4AD8A977" w14:textId="25B91988" w:rsidR="00B10039" w:rsidRDefault="00DE60EE" w:rsidP="00A44581">
      <w:pPr>
        <w:pStyle w:val="TF-TEXTO"/>
      </w:pPr>
      <w:r>
        <w:t xml:space="preserve">O trabalho inicia </w:t>
      </w:r>
      <w:r w:rsidR="008C2039">
        <w:t xml:space="preserve">apresentando </w:t>
      </w:r>
      <w:r w:rsidR="00917DCE">
        <w:t xml:space="preserve">a fundamentação teórica para o desenvolvimento </w:t>
      </w:r>
      <w:r w:rsidR="0023099D">
        <w:t>dele, detalhes</w:t>
      </w:r>
      <w:r w:rsidR="00B3525B">
        <w:t xml:space="preserve"> sobre a lei, as motivações para a sua criação</w:t>
      </w:r>
      <w:r w:rsidR="00C23D66">
        <w:t xml:space="preserve"> e</w:t>
      </w:r>
      <w:r w:rsidR="00B3525B">
        <w:t xml:space="preserve"> </w:t>
      </w:r>
      <w:r w:rsidR="00C23D66">
        <w:t>uma</w:t>
      </w:r>
      <w:r w:rsidR="00BB5F01">
        <w:t xml:space="preserve"> estatística sobre o cenário mundial </w:t>
      </w:r>
      <w:r w:rsidR="001421C9">
        <w:t>de países que já se adequavam a prote</w:t>
      </w:r>
      <w:r w:rsidR="004A4C2C">
        <w:t>ção de dados pessoais</w:t>
      </w:r>
      <w:r w:rsidR="00752ABE">
        <w:t xml:space="preserve"> naquele momento</w:t>
      </w:r>
      <w:r w:rsidR="00AC12FC">
        <w:t>.</w:t>
      </w:r>
      <w:r w:rsidR="00F0087C">
        <w:t xml:space="preserve"> </w:t>
      </w:r>
      <w:r w:rsidR="00AC12FC">
        <w:t>Os agente</w:t>
      </w:r>
      <w:r w:rsidR="00EF6D86">
        <w:t>s</w:t>
      </w:r>
      <w:r w:rsidR="00AC12FC">
        <w:t xml:space="preserve">, </w:t>
      </w:r>
      <w:r w:rsidR="00EF6D86">
        <w:t>titular, controlador</w:t>
      </w:r>
      <w:r w:rsidR="00B13DC5">
        <w:t xml:space="preserve">, operador e encarregado, assim como os tipos de dados, </w:t>
      </w:r>
      <w:r w:rsidR="00A6750F">
        <w:t>pessoais, sensíveis e anônimos</w:t>
      </w:r>
      <w:r w:rsidR="008F58FF">
        <w:t xml:space="preserve">, que são definidos pela lei, também são contextualizados </w:t>
      </w:r>
      <w:r w:rsidR="00B10039">
        <w:t>para o desenvolvimento do trabalho.</w:t>
      </w:r>
      <w:r w:rsidR="00DA178B" w:rsidRPr="00DA178B">
        <w:t xml:space="preserve"> </w:t>
      </w:r>
      <w:r w:rsidR="00DA178B">
        <w:t xml:space="preserve">A segurança da informação e a gestão de riscos também são mencionadas </w:t>
      </w:r>
      <w:r w:rsidR="00446261">
        <w:t xml:space="preserve">e detalhadas, </w:t>
      </w:r>
      <w:r w:rsidR="000B34A4">
        <w:t>assuntos</w:t>
      </w:r>
      <w:r w:rsidR="00446261">
        <w:t xml:space="preserve"> diretamente </w:t>
      </w:r>
      <w:r w:rsidR="000B34A4">
        <w:t>relacionados a LGPD</w:t>
      </w:r>
      <w:r w:rsidR="004914BD">
        <w:t xml:space="preserve"> (</w:t>
      </w:r>
      <w:r w:rsidR="004755F0">
        <w:t>LIMA</w:t>
      </w:r>
      <w:r w:rsidR="004914BD">
        <w:t>, 2020)</w:t>
      </w:r>
      <w:r w:rsidR="000B34A4">
        <w:t>.</w:t>
      </w:r>
    </w:p>
    <w:p w14:paraId="2712B667" w14:textId="45FE551D" w:rsidR="00DE60EE" w:rsidRDefault="000B34A4" w:rsidP="00A44581">
      <w:pPr>
        <w:pStyle w:val="TF-TEXTO"/>
      </w:pPr>
      <w:r>
        <w:t>Por fim é feit</w:t>
      </w:r>
      <w:r w:rsidR="00FE19A0">
        <w:t xml:space="preserve">a uma análise do impacto da implementação em um ambiente corporativo, </w:t>
      </w:r>
      <w:r w:rsidR="00BF00E2">
        <w:t xml:space="preserve">com uma apresentação </w:t>
      </w:r>
      <w:r w:rsidR="000057A4">
        <w:t xml:space="preserve">do cenário </w:t>
      </w:r>
      <w:r w:rsidR="00BF00E2">
        <w:t>da empresa fictícia para</w:t>
      </w:r>
      <w:r w:rsidR="005240D4">
        <w:t xml:space="preserve"> o estudo de caso, com um </w:t>
      </w:r>
      <w:r w:rsidR="00992353">
        <w:t xml:space="preserve">resumo do que a empresa desenvolve, seguido de </w:t>
      </w:r>
      <w:r w:rsidR="0003585A">
        <w:t>uma análise, inconformidades encontradas, soluções</w:t>
      </w:r>
      <w:r w:rsidR="0031566B">
        <w:t xml:space="preserve"> para as inconformidades</w:t>
      </w:r>
      <w:r w:rsidR="00886096">
        <w:t>, mapeamento de dados</w:t>
      </w:r>
      <w:r w:rsidR="00001A51">
        <w:t xml:space="preserve">, </w:t>
      </w:r>
      <w:r w:rsidR="00D42D98">
        <w:t xml:space="preserve">revisão da </w:t>
      </w:r>
      <w:r w:rsidR="000B2180">
        <w:t>política de segurança e revisão de contratos</w:t>
      </w:r>
      <w:r w:rsidR="00C473F6">
        <w:t>.</w:t>
      </w:r>
      <w:r w:rsidR="00F64695">
        <w:t xml:space="preserve"> </w:t>
      </w:r>
      <w:r w:rsidR="00C473F6">
        <w:t>Todas as ações</w:t>
      </w:r>
      <w:r w:rsidR="00D42D98">
        <w:t xml:space="preserve"> consideradas </w:t>
      </w:r>
      <w:r w:rsidR="00DA2B90">
        <w:t xml:space="preserve">naquele momento necessárias para que a empresa ficasse de acordo com </w:t>
      </w:r>
      <w:r w:rsidR="005D0842">
        <w:t>à</w:t>
      </w:r>
      <w:r w:rsidR="00DA2B90">
        <w:t xml:space="preserve"> LGPD</w:t>
      </w:r>
      <w:r w:rsidR="004914BD">
        <w:t xml:space="preserve"> (</w:t>
      </w:r>
      <w:r w:rsidR="004755F0">
        <w:t>LIMA</w:t>
      </w:r>
      <w:r w:rsidR="004914BD">
        <w:t>, 2020)</w:t>
      </w:r>
      <w:r w:rsidR="00DA2B90">
        <w:t>.</w:t>
      </w:r>
    </w:p>
    <w:p w14:paraId="7817D9B2" w14:textId="2222D0C5" w:rsidR="00451B94" w:rsidRDefault="00451B94" w:rsidP="00424AD5">
      <w:pPr>
        <w:pStyle w:val="Ttulo1"/>
      </w:pPr>
      <w:bookmarkStart w:id="24" w:name="_Toc54164921"/>
      <w:bookmarkStart w:id="25" w:name="_Toc54165675"/>
      <w:bookmarkStart w:id="26" w:name="_Toc54169333"/>
      <w:bookmarkStart w:id="27" w:name="_Toc96347439"/>
      <w:bookmarkStart w:id="28" w:name="_Toc96357723"/>
      <w:bookmarkStart w:id="29" w:name="_Toc96491866"/>
      <w:bookmarkStart w:id="30" w:name="_Toc411603107"/>
      <w:bookmarkEnd w:id="23"/>
      <w:r>
        <w:t>proposta</w:t>
      </w:r>
      <w:r w:rsidR="00CB4313">
        <w:t xml:space="preserve"> DA FERRAMENTA</w:t>
      </w:r>
    </w:p>
    <w:p w14:paraId="460786F6" w14:textId="63983303" w:rsidR="00451B94" w:rsidRDefault="00013D85" w:rsidP="00451B94">
      <w:pPr>
        <w:pStyle w:val="TF-TEXTO"/>
      </w:pPr>
      <w:r w:rsidRPr="00013D85">
        <w:t>Nest</w:t>
      </w:r>
      <w:r w:rsidR="00B13332">
        <w:t>a</w:t>
      </w:r>
      <w:r w:rsidRPr="00013D85">
        <w:t xml:space="preserve"> </w:t>
      </w:r>
      <w:r w:rsidR="00B13332">
        <w:t>se</w:t>
      </w:r>
      <w:r w:rsidR="001503F5">
        <w:t>ç</w:t>
      </w:r>
      <w:r w:rsidR="00B13332">
        <w:t xml:space="preserve">ão </w:t>
      </w:r>
      <w:r w:rsidRPr="00013D85">
        <w:t xml:space="preserve">será apresentada a relevância </w:t>
      </w:r>
      <w:r w:rsidR="00E16594">
        <w:t xml:space="preserve">e a importância </w:t>
      </w:r>
      <w:r w:rsidRPr="00013D85">
        <w:t xml:space="preserve">deste trabalho para a área social bem como para a tecnológica. </w:t>
      </w:r>
      <w:r w:rsidR="000A7AA0">
        <w:t xml:space="preserve">Também </w:t>
      </w:r>
      <w:r w:rsidRPr="00013D85">
        <w:t xml:space="preserve">serão exibidos os principais Requisitos Funcionais (RF) e Requisitos Não Funcionais (RNF), a metodologia a ser utilizada e o cronograma a ser seguido no </w:t>
      </w:r>
      <w:r w:rsidR="000A7AA0">
        <w:t>desenvolvimento</w:t>
      </w:r>
      <w:r w:rsidRPr="00013D85">
        <w:t xml:space="preserve"> </w:t>
      </w:r>
      <w:r w:rsidR="001F1F51">
        <w:t>do trabalho e da ferramenta</w:t>
      </w:r>
      <w:r w:rsidRPr="00013D85">
        <w:t>.</w:t>
      </w:r>
    </w:p>
    <w:p w14:paraId="29D16A9A" w14:textId="77777777" w:rsidR="00451B94" w:rsidRDefault="00451B94" w:rsidP="00E638A0">
      <w:pPr>
        <w:pStyle w:val="Ttulo2"/>
      </w:pPr>
      <w:bookmarkStart w:id="31" w:name="_Toc54164915"/>
      <w:bookmarkStart w:id="32" w:name="_Toc54165669"/>
      <w:bookmarkStart w:id="33" w:name="_Toc54169327"/>
      <w:bookmarkStart w:id="34" w:name="_Toc96347433"/>
      <w:bookmarkStart w:id="35" w:name="_Toc96357717"/>
      <w:bookmarkStart w:id="36" w:name="_Toc96491860"/>
      <w:bookmarkStart w:id="37" w:name="_Toc351015594"/>
      <w:r>
        <w:lastRenderedPageBreak/>
        <w:t>JUSTIFICATIVA</w:t>
      </w:r>
    </w:p>
    <w:p w14:paraId="6DDA7BF0" w14:textId="5DDD6D8D" w:rsidR="006B0760" w:rsidRDefault="00B936A8" w:rsidP="005837AB">
      <w:pPr>
        <w:pStyle w:val="TF-TEXTO"/>
      </w:pPr>
      <w:r>
        <w:t>No Quadro 1</w:t>
      </w:r>
      <w:r w:rsidR="00B51846">
        <w:t xml:space="preserve"> </w:t>
      </w:r>
      <w:r w:rsidR="00664667">
        <w:t xml:space="preserve">são apresentadas características dos trabalhos correlatos que podem </w:t>
      </w:r>
      <w:r w:rsidR="00867709">
        <w:t xml:space="preserve">contribuir para o desenvolvimento da ferramenta proposta nesse trabalho. </w:t>
      </w:r>
      <w:r w:rsidR="005837AB" w:rsidRPr="005837AB">
        <w:t>Nas linhas são descritas as características e nas colunas os trabalhos.</w:t>
      </w:r>
    </w:p>
    <w:p w14:paraId="374F9020" w14:textId="29C8728A" w:rsidR="006B0760" w:rsidRDefault="006B0760" w:rsidP="006B0760">
      <w:pPr>
        <w:pStyle w:val="TF-LEGENDA"/>
      </w:pPr>
      <w:bookmarkStart w:id="38" w:name="_Ref52025161"/>
      <w:r>
        <w:t xml:space="preserve">Quadro </w:t>
      </w:r>
      <w:r>
        <w:fldChar w:fldCharType="begin"/>
      </w:r>
      <w:r>
        <w:instrText>SEQ Quadro \* ARABIC</w:instrText>
      </w:r>
      <w:r>
        <w:fldChar w:fldCharType="separate"/>
      </w:r>
      <w:r w:rsidR="003E174D">
        <w:rPr>
          <w:noProof/>
        </w:rPr>
        <w:t>1</w:t>
      </w:r>
      <w:r>
        <w:fldChar w:fldCharType="end"/>
      </w:r>
      <w:bookmarkEnd w:id="38"/>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3"/>
        <w:gridCol w:w="1718"/>
        <w:gridCol w:w="1724"/>
        <w:gridCol w:w="1833"/>
      </w:tblGrid>
      <w:tr w:rsidR="00802D0F" w14:paraId="38E672AA" w14:textId="77777777" w:rsidTr="00867A5C">
        <w:trPr>
          <w:trHeight w:val="567"/>
        </w:trPr>
        <w:tc>
          <w:tcPr>
            <w:tcW w:w="3673" w:type="dxa"/>
            <w:tcBorders>
              <w:tl2br w:val="single" w:sz="4" w:space="0" w:color="auto"/>
            </w:tcBorders>
            <w:shd w:val="clear" w:color="auto" w:fill="A6A6A6"/>
          </w:tcPr>
          <w:p w14:paraId="0258DA32" w14:textId="17B78462" w:rsidR="006B0760" w:rsidRPr="007D4566" w:rsidRDefault="00F62B17" w:rsidP="001752C5">
            <w:pPr>
              <w:pStyle w:val="TF-TEXTOQUADRO"/>
            </w:pPr>
            <w:r>
              <w:rPr>
                <w:noProof/>
              </w:rPr>
              <mc:AlternateContent>
                <mc:Choice Requires="wps">
                  <w:drawing>
                    <wp:anchor distT="45720" distB="45720" distL="114300" distR="114300" simplePos="0" relativeHeight="251658241" behindDoc="0" locked="0" layoutInCell="1" allowOverlap="1" wp14:anchorId="6DEA9287" wp14:editId="78776701">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327785" cy="298450"/>
                              </a:xfrm>
                              <a:prstGeom prst="rect">
                                <a:avLst/>
                              </a:prstGeom>
                              <a:noFill/>
                              <a:ln w="9525">
                                <a:noFill/>
                                <a:miter lim="800000"/>
                                <a:headEnd/>
                                <a:tailEnd/>
                              </a:ln>
                            </wps:spPr>
                            <wps:txbx>
                              <w:txbxContent>
                                <w:p w14:paraId="7DA9DB94" w14:textId="334C19DB"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EA9287"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" filled="f" stroked="f">
                      <o:lock v:ext="edit" aspectratio="t" verticies="t" text="t" shapetype="t"/>
                      <v:textbox>
                        <w:txbxContent>
                          <w:p w14:paraId="7DA9DB94" w14:textId="334C19DB"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4B66104A" wp14:editId="1D26B189">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009650" cy="254000"/>
                              </a:xfrm>
                              <a:prstGeom prst="rect">
                                <a:avLst/>
                              </a:prstGeom>
                              <a:noFill/>
                              <a:ln w="9525">
                                <a:noFill/>
                                <a:miter lim="800000"/>
                                <a:headEnd/>
                                <a:tailEnd/>
                              </a:ln>
                            </wps:spPr>
                            <wps:txbx>
                              <w:txbxContent>
                                <w:p w14:paraId="255D0BB9"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66104A"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" filled="f" stroked="f">
                      <o:lock v:ext="edit" aspectratio="t" verticies="t" text="t" shapetype="t"/>
                      <v:textbox>
                        <w:txbxContent>
                          <w:p w14:paraId="255D0BB9" w14:textId="77777777" w:rsidR="006B0760" w:rsidRDefault="006B0760" w:rsidP="006B0760">
                            <w:pPr>
                              <w:pStyle w:val="TF-TEXTO"/>
                              <w:ind w:firstLine="0"/>
                            </w:pPr>
                            <w:r>
                              <w:t>Características</w:t>
                            </w:r>
                          </w:p>
                        </w:txbxContent>
                      </v:textbox>
                      <w10:wrap type="square"/>
                    </v:shape>
                  </w:pict>
                </mc:Fallback>
              </mc:AlternateContent>
            </w:r>
          </w:p>
        </w:tc>
        <w:tc>
          <w:tcPr>
            <w:tcW w:w="1718" w:type="dxa"/>
            <w:shd w:val="clear" w:color="auto" w:fill="A6A6A6"/>
            <w:vAlign w:val="center"/>
          </w:tcPr>
          <w:p w14:paraId="0590921D" w14:textId="1F587A31" w:rsidR="006B0760" w:rsidRDefault="00867A5C" w:rsidP="00802D0F">
            <w:pPr>
              <w:pStyle w:val="TF-TEXTOQUADRO"/>
              <w:jc w:val="center"/>
            </w:pPr>
            <w:r>
              <w:t>P</w:t>
            </w:r>
            <w:r w:rsidR="00BD5256">
              <w:t>rivacy</w:t>
            </w:r>
            <w:r>
              <w:t xml:space="preserve"> T</w:t>
            </w:r>
            <w:r w:rsidR="00BD5256">
              <w:t>ools</w:t>
            </w:r>
            <w:r w:rsidR="00942849">
              <w:t>, 2022</w:t>
            </w:r>
          </w:p>
        </w:tc>
        <w:tc>
          <w:tcPr>
            <w:tcW w:w="1724" w:type="dxa"/>
            <w:shd w:val="clear" w:color="auto" w:fill="A6A6A6"/>
            <w:vAlign w:val="center"/>
          </w:tcPr>
          <w:p w14:paraId="16420C20" w14:textId="45A458A4" w:rsidR="006B0760" w:rsidRDefault="00867A5C" w:rsidP="00802D0F">
            <w:pPr>
              <w:pStyle w:val="TF-TEXTOQUADRO"/>
              <w:jc w:val="center"/>
            </w:pPr>
            <w:r>
              <w:t>LGPD A</w:t>
            </w:r>
            <w:r w:rsidR="00BD5256">
              <w:t>zul</w:t>
            </w:r>
            <w:r w:rsidR="00942849">
              <w:t>, 2022</w:t>
            </w:r>
          </w:p>
        </w:tc>
        <w:tc>
          <w:tcPr>
            <w:tcW w:w="1833" w:type="dxa"/>
            <w:shd w:val="clear" w:color="auto" w:fill="A6A6A6"/>
            <w:vAlign w:val="center"/>
          </w:tcPr>
          <w:p w14:paraId="7ED7D3D4" w14:textId="0DD3D988" w:rsidR="006B0760" w:rsidRPr="007D4566" w:rsidRDefault="00867A5C" w:rsidP="00802D0F">
            <w:pPr>
              <w:pStyle w:val="TF-TEXTOQUADRO"/>
              <w:jc w:val="center"/>
            </w:pPr>
            <w:r>
              <w:t>Lima (2020)</w:t>
            </w:r>
          </w:p>
        </w:tc>
      </w:tr>
      <w:tr w:rsidR="00802D0F" w14:paraId="6132AD2C" w14:textId="77777777" w:rsidTr="00867A5C">
        <w:tc>
          <w:tcPr>
            <w:tcW w:w="3673" w:type="dxa"/>
            <w:shd w:val="clear" w:color="auto" w:fill="auto"/>
          </w:tcPr>
          <w:p w14:paraId="7BC9A6F7" w14:textId="1BB0D8F1" w:rsidR="006B0760" w:rsidRDefault="008F503C" w:rsidP="001752C5">
            <w:pPr>
              <w:pStyle w:val="TF-TEXTOQUADRO"/>
            </w:pPr>
            <w:r>
              <w:t>Gerencia</w:t>
            </w:r>
            <w:r w:rsidR="003D427F">
              <w:t xml:space="preserve"> o mapeamento de dados</w:t>
            </w:r>
          </w:p>
        </w:tc>
        <w:tc>
          <w:tcPr>
            <w:tcW w:w="1718" w:type="dxa"/>
            <w:shd w:val="clear" w:color="auto" w:fill="auto"/>
          </w:tcPr>
          <w:p w14:paraId="02174F50" w14:textId="1F02FF88" w:rsidR="006B0760" w:rsidRDefault="00E9701A" w:rsidP="001752C5">
            <w:pPr>
              <w:pStyle w:val="TF-TEXTOQUADRO"/>
            </w:pPr>
            <w:r>
              <w:t>Sim</w:t>
            </w:r>
          </w:p>
        </w:tc>
        <w:tc>
          <w:tcPr>
            <w:tcW w:w="1724" w:type="dxa"/>
            <w:shd w:val="clear" w:color="auto" w:fill="auto"/>
          </w:tcPr>
          <w:p w14:paraId="534A7406" w14:textId="5FC8140C" w:rsidR="006B0760" w:rsidRDefault="00E9701A" w:rsidP="001752C5">
            <w:pPr>
              <w:pStyle w:val="TF-TEXTOQUADRO"/>
            </w:pPr>
            <w:r>
              <w:t>Sim</w:t>
            </w:r>
          </w:p>
        </w:tc>
        <w:tc>
          <w:tcPr>
            <w:tcW w:w="1833" w:type="dxa"/>
            <w:shd w:val="clear" w:color="auto" w:fill="auto"/>
          </w:tcPr>
          <w:p w14:paraId="6A51DA5A" w14:textId="492EE803" w:rsidR="006B0760" w:rsidRDefault="00E067BF" w:rsidP="001752C5">
            <w:pPr>
              <w:pStyle w:val="TF-TEXTOQUADRO"/>
            </w:pPr>
            <w:r>
              <w:t>Não se aplica (NA)</w:t>
            </w:r>
          </w:p>
        </w:tc>
      </w:tr>
      <w:tr w:rsidR="00802D0F" w14:paraId="28998374" w14:textId="77777777" w:rsidTr="00867A5C">
        <w:tc>
          <w:tcPr>
            <w:tcW w:w="3673" w:type="dxa"/>
            <w:shd w:val="clear" w:color="auto" w:fill="auto"/>
          </w:tcPr>
          <w:p w14:paraId="7520194C" w14:textId="63219352" w:rsidR="006B0760" w:rsidRDefault="00280C61" w:rsidP="001752C5">
            <w:pPr>
              <w:pStyle w:val="TF-TEXTOQUADRO"/>
            </w:pPr>
            <w:r>
              <w:t>Disponibiliza o controle de inconformidades encontradas</w:t>
            </w:r>
          </w:p>
        </w:tc>
        <w:tc>
          <w:tcPr>
            <w:tcW w:w="1718" w:type="dxa"/>
            <w:shd w:val="clear" w:color="auto" w:fill="auto"/>
          </w:tcPr>
          <w:p w14:paraId="6B77798F" w14:textId="703114B3" w:rsidR="006B0760" w:rsidRDefault="00AE3111" w:rsidP="001752C5">
            <w:pPr>
              <w:pStyle w:val="TF-TEXTOQUADRO"/>
            </w:pPr>
            <w:r>
              <w:t>Sim</w:t>
            </w:r>
          </w:p>
        </w:tc>
        <w:tc>
          <w:tcPr>
            <w:tcW w:w="1724" w:type="dxa"/>
            <w:shd w:val="clear" w:color="auto" w:fill="auto"/>
          </w:tcPr>
          <w:p w14:paraId="617F5404" w14:textId="71C7F049" w:rsidR="006B0760" w:rsidRDefault="00AE3111" w:rsidP="001752C5">
            <w:pPr>
              <w:pStyle w:val="TF-TEXTOQUADRO"/>
            </w:pPr>
            <w:r>
              <w:t>Sim</w:t>
            </w:r>
          </w:p>
        </w:tc>
        <w:tc>
          <w:tcPr>
            <w:tcW w:w="1833" w:type="dxa"/>
            <w:shd w:val="clear" w:color="auto" w:fill="auto"/>
          </w:tcPr>
          <w:p w14:paraId="6CC6FB09" w14:textId="39113160" w:rsidR="006B0760" w:rsidRDefault="00906E1C" w:rsidP="001752C5">
            <w:pPr>
              <w:pStyle w:val="TF-TEXTOQUADRO"/>
            </w:pPr>
            <w:r>
              <w:t>NA</w:t>
            </w:r>
          </w:p>
        </w:tc>
      </w:tr>
      <w:tr w:rsidR="00802D0F" w14:paraId="3C32A64B" w14:textId="77777777" w:rsidTr="00867A5C">
        <w:tc>
          <w:tcPr>
            <w:tcW w:w="3673" w:type="dxa"/>
            <w:shd w:val="clear" w:color="auto" w:fill="auto"/>
          </w:tcPr>
          <w:p w14:paraId="2454C44C" w14:textId="1A1D8AA1" w:rsidR="006B0760" w:rsidRDefault="00EF11BB" w:rsidP="001752C5">
            <w:pPr>
              <w:pStyle w:val="TF-TEXTOQUADRO"/>
            </w:pPr>
            <w:r>
              <w:t>Permite o cadastro e acompanhamento de ações para adequação</w:t>
            </w:r>
          </w:p>
        </w:tc>
        <w:tc>
          <w:tcPr>
            <w:tcW w:w="1718" w:type="dxa"/>
            <w:shd w:val="clear" w:color="auto" w:fill="auto"/>
          </w:tcPr>
          <w:p w14:paraId="62FB5234" w14:textId="51EDA2C5" w:rsidR="006B0760" w:rsidRDefault="00AE3111" w:rsidP="001752C5">
            <w:pPr>
              <w:pStyle w:val="TF-TEXTOQUADRO"/>
            </w:pPr>
            <w:r>
              <w:t>Sim</w:t>
            </w:r>
          </w:p>
        </w:tc>
        <w:tc>
          <w:tcPr>
            <w:tcW w:w="1724" w:type="dxa"/>
            <w:shd w:val="clear" w:color="auto" w:fill="auto"/>
          </w:tcPr>
          <w:p w14:paraId="5E8D7060" w14:textId="0EBC9169" w:rsidR="006B0760" w:rsidRDefault="00AE3111" w:rsidP="001752C5">
            <w:pPr>
              <w:pStyle w:val="TF-TEXTOQUADRO"/>
            </w:pPr>
            <w:r>
              <w:t>Sim</w:t>
            </w:r>
          </w:p>
        </w:tc>
        <w:tc>
          <w:tcPr>
            <w:tcW w:w="1833" w:type="dxa"/>
            <w:shd w:val="clear" w:color="auto" w:fill="auto"/>
          </w:tcPr>
          <w:p w14:paraId="731D0AC2" w14:textId="0A4EA970" w:rsidR="001F3DAF" w:rsidRDefault="00906E1C" w:rsidP="001752C5">
            <w:pPr>
              <w:pStyle w:val="TF-TEXTOQUADRO"/>
            </w:pPr>
            <w:r>
              <w:t>NA</w:t>
            </w:r>
          </w:p>
        </w:tc>
      </w:tr>
      <w:tr w:rsidR="00A53F3A" w14:paraId="214CFA7D" w14:textId="77777777" w:rsidTr="00867A5C">
        <w:tc>
          <w:tcPr>
            <w:tcW w:w="3673" w:type="dxa"/>
            <w:shd w:val="clear" w:color="auto" w:fill="auto"/>
          </w:tcPr>
          <w:p w14:paraId="4C19B8A0" w14:textId="0708433E" w:rsidR="00A53F3A" w:rsidRDefault="00794C95" w:rsidP="001752C5">
            <w:pPr>
              <w:pStyle w:val="TF-TEXTOQUADRO"/>
            </w:pPr>
            <w:r>
              <w:t>Disponibiliza a ferramenta gratuitamente</w:t>
            </w:r>
          </w:p>
        </w:tc>
        <w:tc>
          <w:tcPr>
            <w:tcW w:w="1718" w:type="dxa"/>
            <w:shd w:val="clear" w:color="auto" w:fill="auto"/>
          </w:tcPr>
          <w:p w14:paraId="11CCBBDA" w14:textId="709F97D3" w:rsidR="00A53F3A" w:rsidRDefault="00956FE9" w:rsidP="001752C5">
            <w:pPr>
              <w:pStyle w:val="TF-TEXTOQUADRO"/>
            </w:pPr>
            <w:r>
              <w:t>Não</w:t>
            </w:r>
          </w:p>
        </w:tc>
        <w:tc>
          <w:tcPr>
            <w:tcW w:w="1724" w:type="dxa"/>
            <w:shd w:val="clear" w:color="auto" w:fill="auto"/>
          </w:tcPr>
          <w:p w14:paraId="764F58FB" w14:textId="3FFD4025" w:rsidR="00A53F3A" w:rsidRDefault="00956FE9" w:rsidP="001752C5">
            <w:pPr>
              <w:pStyle w:val="TF-TEXTOQUADRO"/>
            </w:pPr>
            <w:r>
              <w:t>Não</w:t>
            </w:r>
          </w:p>
        </w:tc>
        <w:tc>
          <w:tcPr>
            <w:tcW w:w="1833" w:type="dxa"/>
            <w:shd w:val="clear" w:color="auto" w:fill="auto"/>
          </w:tcPr>
          <w:p w14:paraId="5D159DA0" w14:textId="157CA829" w:rsidR="00A53F3A" w:rsidRDefault="00906E1C" w:rsidP="001752C5">
            <w:pPr>
              <w:pStyle w:val="TF-TEXTOQUADRO"/>
            </w:pPr>
            <w:r>
              <w:t>NA</w:t>
            </w:r>
          </w:p>
        </w:tc>
      </w:tr>
      <w:tr w:rsidR="001F3DAF" w14:paraId="03C7A12D" w14:textId="77777777" w:rsidTr="00867A5C">
        <w:tc>
          <w:tcPr>
            <w:tcW w:w="3673" w:type="dxa"/>
            <w:shd w:val="clear" w:color="auto" w:fill="auto"/>
          </w:tcPr>
          <w:p w14:paraId="5CB9A9E1" w14:textId="20188C89" w:rsidR="001F3DAF" w:rsidRDefault="00055662" w:rsidP="001752C5">
            <w:pPr>
              <w:pStyle w:val="TF-TEXTOQUADRO"/>
            </w:pPr>
            <w:r>
              <w:t xml:space="preserve">Possui </w:t>
            </w:r>
            <w:r w:rsidR="009F65E5">
              <w:t>cadastros padrões</w:t>
            </w:r>
          </w:p>
        </w:tc>
        <w:tc>
          <w:tcPr>
            <w:tcW w:w="1718" w:type="dxa"/>
            <w:shd w:val="clear" w:color="auto" w:fill="auto"/>
          </w:tcPr>
          <w:p w14:paraId="59B6FE38" w14:textId="20FA1F70" w:rsidR="001F3DAF" w:rsidRDefault="009F65E5" w:rsidP="001752C5">
            <w:pPr>
              <w:pStyle w:val="TF-TEXTOQUADRO"/>
            </w:pPr>
            <w:r>
              <w:t>Sim</w:t>
            </w:r>
          </w:p>
        </w:tc>
        <w:tc>
          <w:tcPr>
            <w:tcW w:w="1724" w:type="dxa"/>
            <w:shd w:val="clear" w:color="auto" w:fill="auto"/>
          </w:tcPr>
          <w:p w14:paraId="5C43903F" w14:textId="55BC954A" w:rsidR="001F3DAF" w:rsidRDefault="009F65E5" w:rsidP="001752C5">
            <w:pPr>
              <w:pStyle w:val="TF-TEXTOQUADRO"/>
            </w:pPr>
            <w:r>
              <w:t>Sim</w:t>
            </w:r>
          </w:p>
        </w:tc>
        <w:tc>
          <w:tcPr>
            <w:tcW w:w="1833" w:type="dxa"/>
            <w:shd w:val="clear" w:color="auto" w:fill="auto"/>
          </w:tcPr>
          <w:p w14:paraId="27019BED" w14:textId="7ACBFB1D" w:rsidR="001F3DAF" w:rsidRDefault="00906E1C" w:rsidP="001752C5">
            <w:pPr>
              <w:pStyle w:val="TF-TEXTOQUADRO"/>
            </w:pPr>
            <w:r>
              <w:t>NA</w:t>
            </w:r>
          </w:p>
        </w:tc>
      </w:tr>
      <w:tr w:rsidR="009F65E5" w14:paraId="6B2D76B2" w14:textId="77777777" w:rsidTr="00867A5C">
        <w:tc>
          <w:tcPr>
            <w:tcW w:w="3673" w:type="dxa"/>
            <w:shd w:val="clear" w:color="auto" w:fill="auto"/>
          </w:tcPr>
          <w:p w14:paraId="3456E7E5" w14:textId="5B1FBAFA" w:rsidR="009F65E5" w:rsidRDefault="009F65E5" w:rsidP="001752C5">
            <w:pPr>
              <w:pStyle w:val="TF-TEXTOQUADRO"/>
            </w:pPr>
            <w:r>
              <w:t>Possui descrições explicativas sobre as entidades</w:t>
            </w:r>
          </w:p>
        </w:tc>
        <w:tc>
          <w:tcPr>
            <w:tcW w:w="1718" w:type="dxa"/>
            <w:shd w:val="clear" w:color="auto" w:fill="auto"/>
          </w:tcPr>
          <w:p w14:paraId="050B0EFE" w14:textId="13D2728B" w:rsidR="009F65E5" w:rsidRDefault="009F65E5" w:rsidP="001752C5">
            <w:pPr>
              <w:pStyle w:val="TF-TEXTOQUADRO"/>
            </w:pPr>
            <w:r>
              <w:t>Sim</w:t>
            </w:r>
          </w:p>
        </w:tc>
        <w:tc>
          <w:tcPr>
            <w:tcW w:w="1724" w:type="dxa"/>
            <w:shd w:val="clear" w:color="auto" w:fill="auto"/>
          </w:tcPr>
          <w:p w14:paraId="144ACEBD" w14:textId="1E1CAA0C" w:rsidR="009F65E5" w:rsidRDefault="009F65E5" w:rsidP="001752C5">
            <w:pPr>
              <w:pStyle w:val="TF-TEXTOQUADRO"/>
            </w:pPr>
            <w:r>
              <w:t>Não</w:t>
            </w:r>
          </w:p>
        </w:tc>
        <w:tc>
          <w:tcPr>
            <w:tcW w:w="1833" w:type="dxa"/>
            <w:shd w:val="clear" w:color="auto" w:fill="auto"/>
          </w:tcPr>
          <w:p w14:paraId="14E9DF70" w14:textId="7C1B744D" w:rsidR="009F65E5" w:rsidRDefault="00906E1C" w:rsidP="001752C5">
            <w:pPr>
              <w:pStyle w:val="TF-TEXTOQUADRO"/>
            </w:pPr>
            <w:r>
              <w:t>NA</w:t>
            </w:r>
          </w:p>
        </w:tc>
      </w:tr>
      <w:tr w:rsidR="00C977C3" w14:paraId="7345A346" w14:textId="77777777" w:rsidTr="00867A5C">
        <w:tc>
          <w:tcPr>
            <w:tcW w:w="3673" w:type="dxa"/>
            <w:shd w:val="clear" w:color="auto" w:fill="auto"/>
          </w:tcPr>
          <w:p w14:paraId="37DD75FB" w14:textId="26A73811" w:rsidR="00C977C3" w:rsidRDefault="00C977C3" w:rsidP="001752C5">
            <w:pPr>
              <w:pStyle w:val="TF-TEXTOQUADRO"/>
            </w:pPr>
            <w:r>
              <w:t>Possui relatório</w:t>
            </w:r>
            <w:r w:rsidR="008A737A">
              <w:t>s</w:t>
            </w:r>
            <w:r>
              <w:t xml:space="preserve"> de </w:t>
            </w:r>
            <w:r w:rsidR="008A737A">
              <w:t>análise e impacto</w:t>
            </w:r>
          </w:p>
        </w:tc>
        <w:tc>
          <w:tcPr>
            <w:tcW w:w="1718" w:type="dxa"/>
            <w:shd w:val="clear" w:color="auto" w:fill="auto"/>
          </w:tcPr>
          <w:p w14:paraId="4603EC09" w14:textId="32613254" w:rsidR="00C977C3" w:rsidRDefault="008A737A" w:rsidP="001752C5">
            <w:pPr>
              <w:pStyle w:val="TF-TEXTOQUADRO"/>
            </w:pPr>
            <w:r>
              <w:t>Sim</w:t>
            </w:r>
          </w:p>
        </w:tc>
        <w:tc>
          <w:tcPr>
            <w:tcW w:w="1724" w:type="dxa"/>
            <w:shd w:val="clear" w:color="auto" w:fill="auto"/>
          </w:tcPr>
          <w:p w14:paraId="1F82E48C" w14:textId="45F5FD9B" w:rsidR="00C977C3" w:rsidRDefault="008A737A" w:rsidP="001752C5">
            <w:pPr>
              <w:pStyle w:val="TF-TEXTOQUADRO"/>
            </w:pPr>
            <w:r>
              <w:t>Sim</w:t>
            </w:r>
          </w:p>
        </w:tc>
        <w:tc>
          <w:tcPr>
            <w:tcW w:w="1833" w:type="dxa"/>
            <w:shd w:val="clear" w:color="auto" w:fill="auto"/>
          </w:tcPr>
          <w:p w14:paraId="7B868913" w14:textId="565BCC2B" w:rsidR="00C977C3" w:rsidRDefault="00906E1C" w:rsidP="001752C5">
            <w:pPr>
              <w:pStyle w:val="TF-TEXTOQUADRO"/>
            </w:pPr>
            <w:r>
              <w:t>NA</w:t>
            </w:r>
          </w:p>
        </w:tc>
      </w:tr>
      <w:tr w:rsidR="00802D0F" w14:paraId="67BC7F34" w14:textId="77777777" w:rsidTr="00867A5C">
        <w:tc>
          <w:tcPr>
            <w:tcW w:w="3673" w:type="dxa"/>
            <w:shd w:val="clear" w:color="auto" w:fill="auto"/>
          </w:tcPr>
          <w:p w14:paraId="7E2261C9" w14:textId="0F6A90F3" w:rsidR="006B0760" w:rsidRDefault="0059183D" w:rsidP="001752C5">
            <w:pPr>
              <w:pStyle w:val="TF-TEXTOQUADRO"/>
            </w:pPr>
            <w:r>
              <w:t>Analisa o impacto da implementação em um ambiente corporativo</w:t>
            </w:r>
          </w:p>
        </w:tc>
        <w:tc>
          <w:tcPr>
            <w:tcW w:w="1718" w:type="dxa"/>
            <w:shd w:val="clear" w:color="auto" w:fill="auto"/>
          </w:tcPr>
          <w:p w14:paraId="080E545C" w14:textId="19D75EAA" w:rsidR="006B0760" w:rsidRDefault="00906E1C" w:rsidP="001752C5">
            <w:pPr>
              <w:pStyle w:val="TF-TEXTOQUADRO"/>
            </w:pPr>
            <w:r>
              <w:t>NA</w:t>
            </w:r>
          </w:p>
        </w:tc>
        <w:tc>
          <w:tcPr>
            <w:tcW w:w="1724" w:type="dxa"/>
            <w:shd w:val="clear" w:color="auto" w:fill="auto"/>
          </w:tcPr>
          <w:p w14:paraId="28C6F61C" w14:textId="133A2745" w:rsidR="006B0760" w:rsidRDefault="00906E1C" w:rsidP="001752C5">
            <w:pPr>
              <w:pStyle w:val="TF-TEXTOQUADRO"/>
            </w:pPr>
            <w:r>
              <w:t>NA</w:t>
            </w:r>
          </w:p>
        </w:tc>
        <w:tc>
          <w:tcPr>
            <w:tcW w:w="1833" w:type="dxa"/>
            <w:shd w:val="clear" w:color="auto" w:fill="auto"/>
          </w:tcPr>
          <w:p w14:paraId="73DC5BD9" w14:textId="7AB7BE11" w:rsidR="006B0760" w:rsidRDefault="00E9701A" w:rsidP="001752C5">
            <w:pPr>
              <w:pStyle w:val="TF-TEXTOQUADRO"/>
            </w:pPr>
            <w:r>
              <w:t>Sim</w:t>
            </w:r>
          </w:p>
        </w:tc>
      </w:tr>
      <w:tr w:rsidR="00802D0F" w14:paraId="3259CCDE" w14:textId="77777777" w:rsidTr="00867A5C">
        <w:tc>
          <w:tcPr>
            <w:tcW w:w="3673" w:type="dxa"/>
            <w:shd w:val="clear" w:color="auto" w:fill="auto"/>
          </w:tcPr>
          <w:p w14:paraId="4568D2F8" w14:textId="49C5FCAD" w:rsidR="006B0760" w:rsidRDefault="00A47218" w:rsidP="001752C5">
            <w:pPr>
              <w:pStyle w:val="TF-TEXTOQUADRO"/>
            </w:pPr>
            <w:r>
              <w:t xml:space="preserve">Apresenta um caso de uso </w:t>
            </w:r>
            <w:r w:rsidR="003B2AFA">
              <w:t>para exemplificar a adequação</w:t>
            </w:r>
          </w:p>
        </w:tc>
        <w:tc>
          <w:tcPr>
            <w:tcW w:w="1718" w:type="dxa"/>
            <w:shd w:val="clear" w:color="auto" w:fill="auto"/>
          </w:tcPr>
          <w:p w14:paraId="61724F34" w14:textId="7D2DF5A6" w:rsidR="006B0760" w:rsidRDefault="00906E1C" w:rsidP="001752C5">
            <w:pPr>
              <w:pStyle w:val="TF-TEXTOQUADRO"/>
            </w:pPr>
            <w:r>
              <w:t>NA</w:t>
            </w:r>
          </w:p>
        </w:tc>
        <w:tc>
          <w:tcPr>
            <w:tcW w:w="1724" w:type="dxa"/>
            <w:shd w:val="clear" w:color="auto" w:fill="auto"/>
          </w:tcPr>
          <w:p w14:paraId="7955794B" w14:textId="1935C8AF" w:rsidR="006B0760" w:rsidRDefault="00906E1C" w:rsidP="001752C5">
            <w:pPr>
              <w:pStyle w:val="TF-TEXTOQUADRO"/>
            </w:pPr>
            <w:r>
              <w:t>NA</w:t>
            </w:r>
          </w:p>
        </w:tc>
        <w:tc>
          <w:tcPr>
            <w:tcW w:w="1833" w:type="dxa"/>
            <w:shd w:val="clear" w:color="auto" w:fill="auto"/>
          </w:tcPr>
          <w:p w14:paraId="5F1B38AA" w14:textId="7C3EC32E" w:rsidR="006B0760" w:rsidRDefault="00E9701A" w:rsidP="001752C5">
            <w:pPr>
              <w:pStyle w:val="TF-TEXTOQUADRO"/>
            </w:pPr>
            <w:r>
              <w:t>Sim</w:t>
            </w:r>
          </w:p>
        </w:tc>
      </w:tr>
    </w:tbl>
    <w:p w14:paraId="7C7B5EC3" w14:textId="77777777" w:rsidR="006B0760" w:rsidRDefault="006B0760" w:rsidP="006B0760">
      <w:pPr>
        <w:pStyle w:val="TF-FONTE"/>
      </w:pPr>
      <w:r>
        <w:t>Fonte: elaborado pelo autor.</w:t>
      </w:r>
    </w:p>
    <w:p w14:paraId="0BBE2939" w14:textId="67F22E0C" w:rsidR="009F65E5" w:rsidRDefault="00CB72D8" w:rsidP="008C0AB9">
      <w:pPr>
        <w:pStyle w:val="TF-TEXTO"/>
      </w:pPr>
      <w:r>
        <w:t xml:space="preserve">Conforme apresentado no Quadro 1, as </w:t>
      </w:r>
      <w:r w:rsidR="005A1376">
        <w:t>ferramentas</w:t>
      </w:r>
      <w:r w:rsidR="00CA17BE">
        <w:t xml:space="preserve"> P</w:t>
      </w:r>
      <w:r w:rsidR="00D24D3E">
        <w:t>rivacy</w:t>
      </w:r>
      <w:r w:rsidR="00CA17BE">
        <w:t xml:space="preserve"> T</w:t>
      </w:r>
      <w:r w:rsidR="00D24D3E">
        <w:t>ools</w:t>
      </w:r>
      <w:r w:rsidR="00CA17BE">
        <w:t xml:space="preserve"> e LGPD A</w:t>
      </w:r>
      <w:r w:rsidR="00D24D3E">
        <w:t>zul</w:t>
      </w:r>
      <w:r w:rsidR="00CA17BE">
        <w:t xml:space="preserve"> possuem </w:t>
      </w:r>
      <w:r w:rsidR="004C6AE9">
        <w:t>características muito semelhantes</w:t>
      </w:r>
      <w:r w:rsidR="00DF3A42">
        <w:t>.</w:t>
      </w:r>
      <w:r w:rsidR="004C6AE9">
        <w:t xml:space="preserve"> </w:t>
      </w:r>
      <w:r w:rsidR="00DF3A42">
        <w:t>A</w:t>
      </w:r>
      <w:r w:rsidR="006654AD">
        <w:t xml:space="preserve">s duas </w:t>
      </w:r>
      <w:r w:rsidR="000328EF">
        <w:t>ferramentas dispõe</w:t>
      </w:r>
      <w:r w:rsidR="00613CE2">
        <w:t>m</w:t>
      </w:r>
      <w:r w:rsidR="000328EF">
        <w:t xml:space="preserve"> </w:t>
      </w:r>
      <w:r w:rsidR="00D435E3">
        <w:t>d</w:t>
      </w:r>
      <w:r w:rsidR="000328EF">
        <w:t xml:space="preserve">o </w:t>
      </w:r>
      <w:r w:rsidR="00613CE2">
        <w:t xml:space="preserve">mapeamento de dados, </w:t>
      </w:r>
      <w:r w:rsidR="00FF7E2B">
        <w:t>o controle das inconformidades encontradas e o acompanhamento de ações</w:t>
      </w:r>
      <w:r w:rsidR="001A6CBC">
        <w:t xml:space="preserve"> </w:t>
      </w:r>
      <w:r w:rsidR="0098176F">
        <w:t>para adequação</w:t>
      </w:r>
      <w:r w:rsidR="00FF7E2B">
        <w:t xml:space="preserve">, três recursos primordiais </w:t>
      </w:r>
      <w:r w:rsidR="00EC5E3F">
        <w:t xml:space="preserve">para </w:t>
      </w:r>
      <w:r w:rsidR="00A622F2">
        <w:t xml:space="preserve">a adequação </w:t>
      </w:r>
      <w:r w:rsidR="009364E0">
        <w:t>à</w:t>
      </w:r>
      <w:r w:rsidR="00A622F2">
        <w:t xml:space="preserve"> LGPD.</w:t>
      </w:r>
      <w:r w:rsidR="00CE5A7F">
        <w:t xml:space="preserve"> Ambas as ferramentas disponibilizam um período de teste </w:t>
      </w:r>
      <w:r w:rsidR="0046290C">
        <w:t>gratuito,</w:t>
      </w:r>
      <w:r w:rsidR="00CE5A7F">
        <w:t xml:space="preserve"> </w:t>
      </w:r>
      <w:r w:rsidR="00153AF6">
        <w:t>mas são comercializadas</w:t>
      </w:r>
      <w:r w:rsidR="00A337FE">
        <w:t xml:space="preserve"> e nem toda </w:t>
      </w:r>
      <w:r w:rsidR="006A6CE8">
        <w:t>organização</w:t>
      </w:r>
      <w:r w:rsidR="00A337FE">
        <w:t xml:space="preserve"> tem condições de arcar com essas despesas</w:t>
      </w:r>
      <w:r w:rsidR="00153AF6">
        <w:t>.</w:t>
      </w:r>
    </w:p>
    <w:p w14:paraId="11594AFD" w14:textId="64B31A64" w:rsidR="008C0AB9" w:rsidRDefault="00F815E7" w:rsidP="008C0AB9">
      <w:pPr>
        <w:pStyle w:val="TF-TEXTO"/>
      </w:pPr>
      <w:r>
        <w:t xml:space="preserve">As ferramentas </w:t>
      </w:r>
      <w:r w:rsidR="00215ECA">
        <w:t>possuem</w:t>
      </w:r>
      <w:r>
        <w:t xml:space="preserve"> alguns cadastros prontos</w:t>
      </w:r>
      <w:r w:rsidR="00610772">
        <w:t xml:space="preserve"> </w:t>
      </w:r>
      <w:r w:rsidR="000100AD">
        <w:t>para</w:t>
      </w:r>
      <w:r w:rsidR="00F774D1">
        <w:t xml:space="preserve"> </w:t>
      </w:r>
      <w:r w:rsidR="003D22A6">
        <w:t>agilizar</w:t>
      </w:r>
      <w:r w:rsidR="00F774D1">
        <w:t xml:space="preserve"> o início </w:t>
      </w:r>
      <w:r w:rsidR="0082349B">
        <w:t>de um</w:t>
      </w:r>
      <w:r w:rsidR="00F774D1">
        <w:t xml:space="preserve"> projeto </w:t>
      </w:r>
      <w:r w:rsidR="00030E2D">
        <w:t xml:space="preserve">de </w:t>
      </w:r>
      <w:r w:rsidR="00610772">
        <w:t>adequação,</w:t>
      </w:r>
      <w:r w:rsidR="00030E2D">
        <w:t xml:space="preserve"> </w:t>
      </w:r>
      <w:r w:rsidR="00442DFF">
        <w:t xml:space="preserve">porém, nem todas as entidades </w:t>
      </w:r>
      <w:r w:rsidR="00E867BF">
        <w:t>d</w:t>
      </w:r>
      <w:r w:rsidR="0069396C">
        <w:t>a</w:t>
      </w:r>
      <w:r w:rsidR="00E867BF">
        <w:t xml:space="preserve">s </w:t>
      </w:r>
      <w:r w:rsidR="0069396C">
        <w:t xml:space="preserve">ferramentas </w:t>
      </w:r>
      <w:r w:rsidR="00215ECA">
        <w:t xml:space="preserve">disponibilizam </w:t>
      </w:r>
      <w:r w:rsidR="005F3B37">
        <w:t>esse recurso</w:t>
      </w:r>
      <w:r w:rsidR="00D83828">
        <w:t>.</w:t>
      </w:r>
      <w:r w:rsidR="00EA3BCE">
        <w:t xml:space="preserve"> </w:t>
      </w:r>
      <w:r w:rsidR="002F047F">
        <w:t>A</w:t>
      </w:r>
      <w:r w:rsidR="00EA3BCE">
        <w:t xml:space="preserve"> </w:t>
      </w:r>
      <w:r w:rsidR="0049787C">
        <w:t xml:space="preserve">Privacy Tools </w:t>
      </w:r>
      <w:r w:rsidR="00EA3BCE">
        <w:t xml:space="preserve">tem em algumas entidades </w:t>
      </w:r>
      <w:r w:rsidR="00355127">
        <w:t xml:space="preserve">descrições explicativas sobre o que é ou o que </w:t>
      </w:r>
      <w:r w:rsidR="00CF7277">
        <w:t>deve</w:t>
      </w:r>
      <w:r w:rsidR="00355127">
        <w:t xml:space="preserve"> representar </w:t>
      </w:r>
      <w:r w:rsidR="00CE0077">
        <w:t>tal</w:t>
      </w:r>
      <w:r w:rsidR="00355127">
        <w:t xml:space="preserve"> entidade </w:t>
      </w:r>
      <w:r w:rsidR="005A1376">
        <w:t>dentro d</w:t>
      </w:r>
      <w:r w:rsidR="00CE0077">
        <w:t>a</w:t>
      </w:r>
      <w:r w:rsidR="005A1376">
        <w:t xml:space="preserve"> </w:t>
      </w:r>
      <w:r w:rsidR="00CE0077">
        <w:t>ferramenta,</w:t>
      </w:r>
      <w:r w:rsidR="00B549E9">
        <w:t xml:space="preserve"> documentaç</w:t>
      </w:r>
      <w:r w:rsidR="00D463C0">
        <w:t>ões</w:t>
      </w:r>
      <w:r w:rsidR="003D1343">
        <w:t xml:space="preserve"> resumida</w:t>
      </w:r>
      <w:r w:rsidR="00D463C0">
        <w:t>s</w:t>
      </w:r>
      <w:r w:rsidR="00CE0077">
        <w:t xml:space="preserve"> </w:t>
      </w:r>
      <w:r w:rsidR="003D1343">
        <w:t xml:space="preserve">que </w:t>
      </w:r>
      <w:r w:rsidR="00D463C0">
        <w:t>são</w:t>
      </w:r>
      <w:r w:rsidR="003D1343">
        <w:t xml:space="preserve"> muito importante</w:t>
      </w:r>
      <w:r w:rsidR="001319BE">
        <w:t>s</w:t>
      </w:r>
      <w:r w:rsidR="003D1343">
        <w:t xml:space="preserve"> pois</w:t>
      </w:r>
      <w:r w:rsidR="00CE0077">
        <w:t xml:space="preserve"> além de acelerar o processo</w:t>
      </w:r>
      <w:r w:rsidR="00612D5C">
        <w:t xml:space="preserve"> de adequação</w:t>
      </w:r>
      <w:r w:rsidR="00FD77FE">
        <w:t>,</w:t>
      </w:r>
      <w:r w:rsidR="00CE0077">
        <w:t xml:space="preserve"> podem servir de exemplos e facilitar o entendimento </w:t>
      </w:r>
      <w:r w:rsidR="00CE5833">
        <w:t xml:space="preserve">da ferramenta </w:t>
      </w:r>
      <w:r w:rsidR="00CE0077">
        <w:t>principalmente para novos usuários</w:t>
      </w:r>
      <w:r w:rsidR="00CE5833">
        <w:t>.</w:t>
      </w:r>
    </w:p>
    <w:p w14:paraId="7687BCA8" w14:textId="6CCBA11B" w:rsidR="004A4BC4" w:rsidRDefault="004A4BC4" w:rsidP="008C0AB9">
      <w:pPr>
        <w:pStyle w:val="TF-TEXTO"/>
      </w:pPr>
      <w:r>
        <w:t>As ferramentas disponibilizam</w:t>
      </w:r>
      <w:r w:rsidR="0033099E">
        <w:t xml:space="preserve"> relatórios de análise e impacto</w:t>
      </w:r>
      <w:r w:rsidR="003276DA">
        <w:t xml:space="preserve">, como o </w:t>
      </w:r>
      <w:r w:rsidR="006D7BD7" w:rsidRPr="006D7BD7">
        <w:t>Relatório de Impacto à Proteção de Dados</w:t>
      </w:r>
      <w:r w:rsidR="008D16CD">
        <w:t xml:space="preserve"> (</w:t>
      </w:r>
      <w:r w:rsidR="008669EC" w:rsidRPr="008669EC">
        <w:t>RIPD</w:t>
      </w:r>
      <w:r w:rsidR="008D16CD">
        <w:t>)</w:t>
      </w:r>
      <w:r w:rsidR="006D7BD7">
        <w:t xml:space="preserve">, </w:t>
      </w:r>
      <w:r w:rsidR="003D15FD">
        <w:t xml:space="preserve">documento </w:t>
      </w:r>
      <w:r w:rsidR="00C74268">
        <w:t xml:space="preserve">que demonstra que o controlador fez uma </w:t>
      </w:r>
      <w:r w:rsidR="00525230">
        <w:t>análise dos dados que trata</w:t>
      </w:r>
      <w:r w:rsidR="00CD10D4">
        <w:t>,</w:t>
      </w:r>
      <w:r w:rsidR="00525230">
        <w:t xml:space="preserve"> </w:t>
      </w:r>
      <w:r w:rsidR="00CD10D4">
        <w:t>além</w:t>
      </w:r>
      <w:r w:rsidR="00C74F6F">
        <w:t xml:space="preserve"> das</w:t>
      </w:r>
      <w:r w:rsidR="00525230">
        <w:t xml:space="preserve"> medidas tomadas para </w:t>
      </w:r>
      <w:r w:rsidR="00FD4C31">
        <w:t xml:space="preserve">diminuir os riscos </w:t>
      </w:r>
      <w:r w:rsidR="006B5845">
        <w:t xml:space="preserve">quanto aos direitos </w:t>
      </w:r>
      <w:r w:rsidR="00B87BDD">
        <w:t xml:space="preserve">dos titulares dos dados </w:t>
      </w:r>
      <w:r w:rsidR="00B87BDD" w:rsidRPr="00B21B8C">
        <w:t>(CCGD, 2020, p. 33)</w:t>
      </w:r>
      <w:r w:rsidR="003D15FD">
        <w:t xml:space="preserve">, </w:t>
      </w:r>
      <w:r w:rsidR="00FC25D0">
        <w:t xml:space="preserve">mas com análise e uma boa base de dados é possível disponibilizar </w:t>
      </w:r>
      <w:r w:rsidR="006E71BF">
        <w:t>outros</w:t>
      </w:r>
      <w:r w:rsidR="00047F82">
        <w:t xml:space="preserve"> relatórios para que </w:t>
      </w:r>
      <w:r w:rsidR="002D748A">
        <w:t xml:space="preserve">a </w:t>
      </w:r>
      <w:r w:rsidR="006A6CE8">
        <w:t>organização</w:t>
      </w:r>
      <w:r w:rsidR="002D748A">
        <w:t xml:space="preserve"> </w:t>
      </w:r>
      <w:r w:rsidR="00344B0C">
        <w:t xml:space="preserve">em processo de adequação </w:t>
      </w:r>
      <w:r w:rsidR="002D748A">
        <w:t xml:space="preserve">tenha outras </w:t>
      </w:r>
      <w:r w:rsidR="00344B0C">
        <w:t>visões</w:t>
      </w:r>
      <w:r w:rsidR="002D748A">
        <w:t xml:space="preserve"> </w:t>
      </w:r>
      <w:r w:rsidR="00766A90">
        <w:t xml:space="preserve">sobre </w:t>
      </w:r>
      <w:r w:rsidR="006E71BF">
        <w:t xml:space="preserve">si, </w:t>
      </w:r>
      <w:r w:rsidR="00F56D7C">
        <w:t>auxiliando no projeto</w:t>
      </w:r>
      <w:r w:rsidR="00043BCE">
        <w:t>.</w:t>
      </w:r>
    </w:p>
    <w:p w14:paraId="0568F18A" w14:textId="4D32790D" w:rsidR="00CA152E" w:rsidRDefault="00CA152E" w:rsidP="008C0AB9">
      <w:pPr>
        <w:pStyle w:val="TF-TEXTO"/>
      </w:pPr>
      <w:r>
        <w:t>O trabalho desenvolvido por Lima (2020)</w:t>
      </w:r>
      <w:r w:rsidR="008D742E">
        <w:t xml:space="preserve"> </w:t>
      </w:r>
      <w:r w:rsidR="00745627">
        <w:t xml:space="preserve">não possui uma </w:t>
      </w:r>
      <w:r w:rsidR="00533DBB">
        <w:t>ferramenta desenvolvida</w:t>
      </w:r>
      <w:r w:rsidR="00FA0128">
        <w:t>.</w:t>
      </w:r>
      <w:r w:rsidR="00745627">
        <w:t xml:space="preserve"> </w:t>
      </w:r>
      <w:r w:rsidR="00E212B0">
        <w:t xml:space="preserve">Algumas </w:t>
      </w:r>
      <w:r w:rsidR="00A06053">
        <w:t xml:space="preserve">informações </w:t>
      </w:r>
      <w:r w:rsidR="009A7A2D">
        <w:t>relevantes</w:t>
      </w:r>
      <w:r w:rsidR="00611AC4">
        <w:t xml:space="preserve"> sobre a lei</w:t>
      </w:r>
      <w:r w:rsidR="003F6AE9">
        <w:t>, dados, estatísticas</w:t>
      </w:r>
      <w:r w:rsidR="00611AC4">
        <w:t xml:space="preserve"> </w:t>
      </w:r>
      <w:r w:rsidR="00A06053">
        <w:t xml:space="preserve">e um </w:t>
      </w:r>
      <w:r w:rsidR="00492FA0">
        <w:t xml:space="preserve">estudo de </w:t>
      </w:r>
      <w:r w:rsidR="00A06053">
        <w:t xml:space="preserve">caso </w:t>
      </w:r>
      <w:r w:rsidR="00D76AFB">
        <w:t>que dá</w:t>
      </w:r>
      <w:r w:rsidR="00826B08">
        <w:t xml:space="preserve"> uma visão do </w:t>
      </w:r>
      <w:r w:rsidR="00794E80">
        <w:t xml:space="preserve">impacto </w:t>
      </w:r>
      <w:r w:rsidR="0051521E">
        <w:t xml:space="preserve">do </w:t>
      </w:r>
      <w:r w:rsidR="00826B08">
        <w:t xml:space="preserve">processo de adequação de </w:t>
      </w:r>
      <w:r w:rsidR="00CF6EED">
        <w:t xml:space="preserve">uma </w:t>
      </w:r>
      <w:r w:rsidR="00A74A35">
        <w:t>organização</w:t>
      </w:r>
      <w:r w:rsidR="00CF6EED">
        <w:t>, assim como os desafios e as dificuldades que esta pode vir a enfrentar</w:t>
      </w:r>
      <w:r w:rsidR="003C7BD4">
        <w:t>, estão contidas no trabalho</w:t>
      </w:r>
      <w:r w:rsidR="001559B1">
        <w:t>.</w:t>
      </w:r>
      <w:r w:rsidR="00CF6EED">
        <w:t xml:space="preserve"> </w:t>
      </w:r>
      <w:r w:rsidR="001559B1">
        <w:t>Como</w:t>
      </w:r>
      <w:r w:rsidR="009A7A2D">
        <w:t xml:space="preserve"> o principal objetivo </w:t>
      </w:r>
      <w:r w:rsidR="00AB403F">
        <w:t xml:space="preserve">é disponibilizar uma </w:t>
      </w:r>
      <w:r w:rsidR="00140B37">
        <w:t>ferramenta</w:t>
      </w:r>
      <w:r w:rsidR="00AB403F">
        <w:t xml:space="preserve"> para governança da LGPD</w:t>
      </w:r>
      <w:r w:rsidR="003A73AF">
        <w:t>, estas serão informações de muito valor para o desenvolvimento da ferramenta</w:t>
      </w:r>
      <w:r w:rsidR="00AB403F">
        <w:t>.</w:t>
      </w:r>
    </w:p>
    <w:p w14:paraId="51E0058B" w14:textId="77777777" w:rsidR="00451B94" w:rsidRDefault="00451B94" w:rsidP="00E638A0">
      <w:pPr>
        <w:pStyle w:val="Ttulo2"/>
      </w:pPr>
      <w:r>
        <w:t>REQUISITOS PRINCIPAIS DO PROBLEMA A SER TRABALHADO</w:t>
      </w:r>
      <w:bookmarkEnd w:id="31"/>
      <w:bookmarkEnd w:id="32"/>
      <w:bookmarkEnd w:id="33"/>
      <w:bookmarkEnd w:id="34"/>
      <w:bookmarkEnd w:id="35"/>
      <w:bookmarkEnd w:id="36"/>
      <w:bookmarkEnd w:id="37"/>
    </w:p>
    <w:p w14:paraId="4AB0A0BE" w14:textId="002F07AE" w:rsidR="00FA2F7D" w:rsidRDefault="00FA2F7D" w:rsidP="00451B94">
      <w:pPr>
        <w:pStyle w:val="TF-TEXTO"/>
      </w:pPr>
      <w:r>
        <w:t>Os requisitos da ferramenta são:</w:t>
      </w:r>
    </w:p>
    <w:p w14:paraId="5D0F6B32" w14:textId="5775A1B0" w:rsidR="00AA5294" w:rsidRDefault="00AA5294" w:rsidP="00AA5294">
      <w:pPr>
        <w:pStyle w:val="TF-ALNEA"/>
        <w:numPr>
          <w:ilvl w:val="0"/>
          <w:numId w:val="20"/>
        </w:numPr>
      </w:pPr>
      <w:r>
        <w:t>permitir o cadastro de usuário</w:t>
      </w:r>
      <w:r w:rsidR="001623AF">
        <w:t>s</w:t>
      </w:r>
      <w:r>
        <w:t xml:space="preserve"> (Requisito Funcional - RF);</w:t>
      </w:r>
    </w:p>
    <w:p w14:paraId="0F04B8A9" w14:textId="21385B13" w:rsidR="000759B1" w:rsidRDefault="000759B1" w:rsidP="00AA5294">
      <w:pPr>
        <w:pStyle w:val="TF-ALNEA"/>
        <w:numPr>
          <w:ilvl w:val="0"/>
          <w:numId w:val="20"/>
        </w:numPr>
      </w:pPr>
      <w:r>
        <w:t>permitir o cadastro de projetos</w:t>
      </w:r>
      <w:r w:rsidR="001623AF">
        <w:t xml:space="preserve"> (RF);</w:t>
      </w:r>
    </w:p>
    <w:p w14:paraId="28E0A370" w14:textId="1DAB534D" w:rsidR="00AA5294" w:rsidRDefault="00C5196C" w:rsidP="00AA5294">
      <w:pPr>
        <w:pStyle w:val="TF-ALNEA"/>
        <w:numPr>
          <w:ilvl w:val="0"/>
          <w:numId w:val="20"/>
        </w:numPr>
      </w:pPr>
      <w:r>
        <w:t>permitir o cadastro de questões</w:t>
      </w:r>
      <w:r w:rsidR="00023DA7">
        <w:t xml:space="preserve"> (RF);</w:t>
      </w:r>
    </w:p>
    <w:p w14:paraId="3BE4E9EC" w14:textId="3BD003C7" w:rsidR="00C5196C" w:rsidRDefault="00774A3B" w:rsidP="00AA5294">
      <w:pPr>
        <w:pStyle w:val="TF-ALNEA"/>
        <w:numPr>
          <w:ilvl w:val="0"/>
          <w:numId w:val="20"/>
        </w:numPr>
      </w:pPr>
      <w:r>
        <w:t xml:space="preserve">permitir o </w:t>
      </w:r>
      <w:r w:rsidR="005C4EF0">
        <w:t>cadastro</w:t>
      </w:r>
      <w:r>
        <w:t xml:space="preserve"> de questionários</w:t>
      </w:r>
      <w:r w:rsidR="00023DA7">
        <w:t xml:space="preserve"> (RF);</w:t>
      </w:r>
    </w:p>
    <w:p w14:paraId="02DEECFC" w14:textId="4FC9F41F" w:rsidR="003F48E6" w:rsidRDefault="003F48E6" w:rsidP="00AA5294">
      <w:pPr>
        <w:pStyle w:val="TF-ALNEA"/>
        <w:numPr>
          <w:ilvl w:val="0"/>
          <w:numId w:val="20"/>
        </w:numPr>
      </w:pPr>
      <w:r>
        <w:t>permitir o envio de questionários</w:t>
      </w:r>
      <w:r w:rsidR="002C68D7">
        <w:t xml:space="preserve"> via e-mail</w:t>
      </w:r>
      <w:r>
        <w:t xml:space="preserve"> (RF);</w:t>
      </w:r>
    </w:p>
    <w:p w14:paraId="1BF1C6D4" w14:textId="4748671A" w:rsidR="00774A3B" w:rsidRDefault="00774A3B" w:rsidP="00AA5294">
      <w:pPr>
        <w:pStyle w:val="TF-ALNEA"/>
        <w:numPr>
          <w:ilvl w:val="0"/>
          <w:numId w:val="20"/>
        </w:numPr>
      </w:pPr>
      <w:r>
        <w:t xml:space="preserve">permitir </w:t>
      </w:r>
      <w:r w:rsidR="00380F31">
        <w:t>o acompanhamento de respostas dos questionários</w:t>
      </w:r>
      <w:r w:rsidR="00023DA7">
        <w:t xml:space="preserve"> (RF);</w:t>
      </w:r>
    </w:p>
    <w:p w14:paraId="4D417CE6" w14:textId="3FA81D2C" w:rsidR="00380F31" w:rsidRDefault="00380F31" w:rsidP="00AA5294">
      <w:pPr>
        <w:pStyle w:val="TF-ALNEA"/>
        <w:numPr>
          <w:ilvl w:val="0"/>
          <w:numId w:val="20"/>
        </w:numPr>
      </w:pPr>
      <w:r>
        <w:t>permitir o cadastro de riscos</w:t>
      </w:r>
      <w:r w:rsidR="00023DA7">
        <w:t xml:space="preserve"> (RF);</w:t>
      </w:r>
    </w:p>
    <w:p w14:paraId="6BE229FE" w14:textId="2F73FAD3" w:rsidR="004C2734" w:rsidRDefault="004C2734" w:rsidP="00AA5294">
      <w:pPr>
        <w:pStyle w:val="TF-ALNEA"/>
        <w:numPr>
          <w:ilvl w:val="0"/>
          <w:numId w:val="20"/>
        </w:numPr>
      </w:pPr>
      <w:r>
        <w:t>permitir o acompanhamento de riscos</w:t>
      </w:r>
      <w:r w:rsidR="00023DA7">
        <w:t xml:space="preserve"> (RF);</w:t>
      </w:r>
    </w:p>
    <w:p w14:paraId="365EBAA7" w14:textId="0F6A4254" w:rsidR="004C2734" w:rsidRDefault="004C2734" w:rsidP="00AA5294">
      <w:pPr>
        <w:pStyle w:val="TF-ALNEA"/>
        <w:numPr>
          <w:ilvl w:val="0"/>
          <w:numId w:val="20"/>
        </w:numPr>
      </w:pPr>
      <w:r>
        <w:t xml:space="preserve">permitir o cadastro </w:t>
      </w:r>
      <w:r w:rsidR="00D57750">
        <w:t xml:space="preserve">de ações </w:t>
      </w:r>
      <w:r w:rsidR="000709B2">
        <w:t>para resolver as inconformidades</w:t>
      </w:r>
      <w:r w:rsidR="00023DA7">
        <w:t xml:space="preserve"> (RF);</w:t>
      </w:r>
    </w:p>
    <w:p w14:paraId="17DEB493" w14:textId="7A7F438A" w:rsidR="000709B2" w:rsidRDefault="000709B2" w:rsidP="00AA5294">
      <w:pPr>
        <w:pStyle w:val="TF-ALNEA"/>
        <w:numPr>
          <w:ilvl w:val="0"/>
          <w:numId w:val="20"/>
        </w:numPr>
      </w:pPr>
      <w:r>
        <w:t>permitir o acompanhamento de ações</w:t>
      </w:r>
      <w:r w:rsidR="00023DA7">
        <w:t xml:space="preserve"> (RF);</w:t>
      </w:r>
    </w:p>
    <w:p w14:paraId="0287C6F3" w14:textId="7F4EF9B8" w:rsidR="000709B2" w:rsidRDefault="000709B2" w:rsidP="00AA5294">
      <w:pPr>
        <w:pStyle w:val="TF-ALNEA"/>
        <w:numPr>
          <w:ilvl w:val="0"/>
          <w:numId w:val="20"/>
        </w:numPr>
      </w:pPr>
      <w:r>
        <w:t>disponibilizar relatório RIPD</w:t>
      </w:r>
      <w:r w:rsidR="00023DA7">
        <w:t xml:space="preserve"> (RF);</w:t>
      </w:r>
    </w:p>
    <w:p w14:paraId="38B23D73" w14:textId="272DE951" w:rsidR="000709B2" w:rsidRDefault="000709B2" w:rsidP="00AA5294">
      <w:pPr>
        <w:pStyle w:val="TF-ALNEA"/>
        <w:numPr>
          <w:ilvl w:val="0"/>
          <w:numId w:val="20"/>
        </w:numPr>
      </w:pPr>
      <w:r>
        <w:lastRenderedPageBreak/>
        <w:t>disponibilizar relatório de acompanhamento</w:t>
      </w:r>
      <w:r w:rsidR="00FD0B0C">
        <w:t xml:space="preserve"> de riscos</w:t>
      </w:r>
      <w:r w:rsidR="00023DA7">
        <w:t xml:space="preserve"> (RF);</w:t>
      </w:r>
    </w:p>
    <w:p w14:paraId="64D7A80D" w14:textId="5CA81F1D" w:rsidR="00FD0B0C" w:rsidRDefault="00FD0B0C" w:rsidP="00FD0B0C">
      <w:pPr>
        <w:pStyle w:val="TF-ALNEA"/>
        <w:numPr>
          <w:ilvl w:val="0"/>
          <w:numId w:val="20"/>
        </w:numPr>
      </w:pPr>
      <w:r>
        <w:t>disponibilizar relatório de acompanhamento de inconformidades (RF);</w:t>
      </w:r>
    </w:p>
    <w:p w14:paraId="3081ECC6" w14:textId="7A7C6414" w:rsidR="00170E52" w:rsidRDefault="00170E52" w:rsidP="00AA5294">
      <w:pPr>
        <w:pStyle w:val="TF-ALNEA"/>
        <w:numPr>
          <w:ilvl w:val="0"/>
          <w:numId w:val="20"/>
        </w:numPr>
      </w:pPr>
      <w:r>
        <w:t>utilizar a linguagem</w:t>
      </w:r>
      <w:r w:rsidR="005F382A">
        <w:t xml:space="preserve"> de programação</w:t>
      </w:r>
      <w:r>
        <w:t xml:space="preserve"> Java </w:t>
      </w:r>
      <w:r w:rsidR="005F382A">
        <w:t>para desenvolver o</w:t>
      </w:r>
      <w:r>
        <w:t xml:space="preserve"> </w:t>
      </w:r>
      <w:r w:rsidR="003F7258">
        <w:t>servidor de aplicação (</w:t>
      </w:r>
      <w:r w:rsidR="007F2EB5">
        <w:t xml:space="preserve">Requisito não Funcional - </w:t>
      </w:r>
      <w:r w:rsidR="003F7258">
        <w:t>RNF);</w:t>
      </w:r>
    </w:p>
    <w:p w14:paraId="5D8801D6" w14:textId="4FAFCFE1" w:rsidR="00134BF3" w:rsidRDefault="00134BF3" w:rsidP="00AA5294">
      <w:pPr>
        <w:pStyle w:val="TF-ALNEA"/>
        <w:numPr>
          <w:ilvl w:val="0"/>
          <w:numId w:val="20"/>
        </w:numPr>
      </w:pPr>
      <w:r>
        <w:t xml:space="preserve">utilizar </w:t>
      </w:r>
      <w:r w:rsidR="0052044E">
        <w:t>HTML, CSS e Javascript para desenvolver a ferramenta do usuário</w:t>
      </w:r>
      <w:r>
        <w:t xml:space="preserve"> (RNF);</w:t>
      </w:r>
    </w:p>
    <w:p w14:paraId="33872187" w14:textId="1D1E2E2E" w:rsidR="007615AF" w:rsidRDefault="007615AF" w:rsidP="00AA5294">
      <w:pPr>
        <w:pStyle w:val="TF-ALNEA"/>
        <w:numPr>
          <w:ilvl w:val="0"/>
          <w:numId w:val="20"/>
        </w:numPr>
      </w:pPr>
      <w:r>
        <w:t xml:space="preserve">utilizar </w:t>
      </w:r>
      <w:r w:rsidR="000550DD">
        <w:t>a biblioteca</w:t>
      </w:r>
      <w:r w:rsidR="006D2FAD">
        <w:t xml:space="preserve"> </w:t>
      </w:r>
      <w:r w:rsidR="007E5793">
        <w:t>Bootstrap</w:t>
      </w:r>
      <w:r w:rsidR="006D2FAD">
        <w:t xml:space="preserve"> para </w:t>
      </w:r>
      <w:r w:rsidR="00472E4C">
        <w:t>desenvolver o visual</w:t>
      </w:r>
      <w:r w:rsidR="006D2FAD">
        <w:t xml:space="preserve"> </w:t>
      </w:r>
      <w:r w:rsidR="00472E4C">
        <w:t>d</w:t>
      </w:r>
      <w:r w:rsidR="006D2FAD">
        <w:t xml:space="preserve">a </w:t>
      </w:r>
      <w:r w:rsidR="00396C23">
        <w:t>ferramenta</w:t>
      </w:r>
      <w:r w:rsidR="00197635">
        <w:t xml:space="preserve"> do usuário</w:t>
      </w:r>
      <w:r w:rsidR="00396C23">
        <w:t xml:space="preserve"> (RNF);</w:t>
      </w:r>
    </w:p>
    <w:p w14:paraId="09E140BD" w14:textId="3AEB925D" w:rsidR="00975C6D" w:rsidRPr="00424AD5" w:rsidRDefault="00975C6D" w:rsidP="00AA5294">
      <w:pPr>
        <w:pStyle w:val="TF-ALNEA"/>
        <w:numPr>
          <w:ilvl w:val="0"/>
          <w:numId w:val="20"/>
        </w:numPr>
      </w:pPr>
      <w:r>
        <w:t xml:space="preserve">desenvolver </w:t>
      </w:r>
      <w:r w:rsidR="00D15E85">
        <w:t xml:space="preserve">a </w:t>
      </w:r>
      <w:r w:rsidR="00396C23">
        <w:t>ferramenta</w:t>
      </w:r>
      <w:r>
        <w:t xml:space="preserve"> </w:t>
      </w:r>
      <w:r w:rsidR="00D15E85">
        <w:t>para rodar em navegadores (RNF)</w:t>
      </w:r>
      <w:r w:rsidR="00846D63">
        <w:t>.</w:t>
      </w:r>
    </w:p>
    <w:p w14:paraId="5CB0A412" w14:textId="77777777" w:rsidR="00451B94" w:rsidRDefault="00451B94" w:rsidP="00E638A0">
      <w:pPr>
        <w:pStyle w:val="Ttulo2"/>
      </w:pPr>
      <w:r>
        <w:t>METODOLOGIA</w:t>
      </w:r>
    </w:p>
    <w:p w14:paraId="4ACC7538" w14:textId="77777777" w:rsidR="00451B94" w:rsidRPr="007E0D87" w:rsidRDefault="00451B94" w:rsidP="00451B94">
      <w:pPr>
        <w:pStyle w:val="TF-TEXTO"/>
      </w:pPr>
      <w:r w:rsidRPr="007E0D87">
        <w:t>O trabalho será desenvolvido observando as seguintes etapas:</w:t>
      </w:r>
    </w:p>
    <w:p w14:paraId="20B9C960" w14:textId="35C2786A" w:rsidR="00451B94" w:rsidRPr="00424AD5" w:rsidRDefault="00CE28C1" w:rsidP="00BD6CB2">
      <w:pPr>
        <w:pStyle w:val="TF-ALNEA"/>
        <w:numPr>
          <w:ilvl w:val="0"/>
          <w:numId w:val="22"/>
        </w:numPr>
      </w:pPr>
      <w:r>
        <w:t>pesquisa</w:t>
      </w:r>
      <w:r w:rsidR="00CA47C4">
        <w:t xml:space="preserve"> bibliográfic</w:t>
      </w:r>
      <w:r w:rsidR="003C582D">
        <w:t>a</w:t>
      </w:r>
      <w:r w:rsidR="00451B94" w:rsidRPr="00424AD5">
        <w:t xml:space="preserve">: </w:t>
      </w:r>
      <w:r>
        <w:t xml:space="preserve">fazer pesquisa bibliográfica sobre a LGPD, </w:t>
      </w:r>
      <w:r w:rsidR="00546963">
        <w:t>segurança da informação,</w:t>
      </w:r>
      <w:r w:rsidR="000914E7">
        <w:t xml:space="preserve"> trabalhos correlatos,</w:t>
      </w:r>
      <w:r w:rsidR="00546963">
        <w:t xml:space="preserve"> Java </w:t>
      </w:r>
      <w:r w:rsidR="00507751">
        <w:t xml:space="preserve">e frameworks para desenvolvimento </w:t>
      </w:r>
      <w:r w:rsidR="006B2157">
        <w:t xml:space="preserve">da </w:t>
      </w:r>
      <w:r w:rsidR="00D1621E">
        <w:t>ferramenta</w:t>
      </w:r>
      <w:r w:rsidR="00451B94" w:rsidRPr="00424AD5">
        <w:t>;</w:t>
      </w:r>
    </w:p>
    <w:p w14:paraId="126F2E29" w14:textId="00925553" w:rsidR="00451B94" w:rsidRPr="00424AD5" w:rsidRDefault="002C6ED7" w:rsidP="00BD6CB2">
      <w:pPr>
        <w:pStyle w:val="TF-ALNEA"/>
        <w:numPr>
          <w:ilvl w:val="0"/>
          <w:numId w:val="22"/>
        </w:numPr>
      </w:pPr>
      <w:r>
        <w:t>análise</w:t>
      </w:r>
      <w:r w:rsidR="000914E7">
        <w:t xml:space="preserve"> de requisitos</w:t>
      </w:r>
      <w:r w:rsidR="00451B94" w:rsidRPr="00424AD5">
        <w:t xml:space="preserve">: </w:t>
      </w:r>
      <w:r w:rsidR="00D510D0">
        <w:t>com base na pesquisa bibliográfica</w:t>
      </w:r>
      <w:r>
        <w:t xml:space="preserve"> e nos objetivos </w:t>
      </w:r>
      <w:r w:rsidR="00E57934">
        <w:t>da</w:t>
      </w:r>
      <w:r>
        <w:t xml:space="preserve"> </w:t>
      </w:r>
      <w:r w:rsidR="00704291">
        <w:t>ferrament</w:t>
      </w:r>
      <w:r w:rsidR="00FF5BD3">
        <w:t>a</w:t>
      </w:r>
      <w:r w:rsidR="00123965">
        <w:t>,</w:t>
      </w:r>
      <w:r w:rsidR="00D510D0">
        <w:t xml:space="preserve"> fazer </w:t>
      </w:r>
      <w:r w:rsidR="00905769">
        <w:t>uma análise dos</w:t>
      </w:r>
      <w:r w:rsidR="00685796">
        <w:t xml:space="preserve"> requisitos </w:t>
      </w:r>
      <w:r w:rsidR="00905769">
        <w:t xml:space="preserve">e se necessário, </w:t>
      </w:r>
      <w:r w:rsidR="00F8669E">
        <w:t>adicionar novos requisitos</w:t>
      </w:r>
      <w:r w:rsidR="00451B94" w:rsidRPr="00424AD5">
        <w:t>;</w:t>
      </w:r>
    </w:p>
    <w:p w14:paraId="4E4A9CE8" w14:textId="3DD1D666" w:rsidR="00451B94" w:rsidRPr="00424AD5" w:rsidRDefault="00E57934" w:rsidP="00BD6CB2">
      <w:pPr>
        <w:pStyle w:val="TF-ALNEA"/>
        <w:numPr>
          <w:ilvl w:val="0"/>
          <w:numId w:val="22"/>
        </w:numPr>
      </w:pPr>
      <w:r>
        <w:t>modelagem</w:t>
      </w:r>
      <w:r w:rsidR="001461D9">
        <w:t xml:space="preserve"> de diagramas</w:t>
      </w:r>
      <w:r>
        <w:t xml:space="preserve">: </w:t>
      </w:r>
      <w:r w:rsidR="00305D6A">
        <w:t>criar os diagramas de classes e d</w:t>
      </w:r>
      <w:r w:rsidR="00D749CF">
        <w:t>o</w:t>
      </w:r>
      <w:r w:rsidR="00305D6A">
        <w:t xml:space="preserve"> </w:t>
      </w:r>
      <w:r w:rsidR="00D749CF">
        <w:t xml:space="preserve">modelo entidade e relacionamento </w:t>
      </w:r>
      <w:r w:rsidR="00D1621E">
        <w:t>a serem seguidos no desenvolvimento da ferramenta</w:t>
      </w:r>
      <w:r w:rsidR="00FB4DAA">
        <w:t xml:space="preserve">, utilizando </w:t>
      </w:r>
      <w:r w:rsidR="000C7630">
        <w:t xml:space="preserve">a </w:t>
      </w:r>
      <w:r w:rsidR="000C7630" w:rsidRPr="000C7630">
        <w:t>Linguagem de modelagem unificada (UML)</w:t>
      </w:r>
      <w:r w:rsidR="008B5396">
        <w:t xml:space="preserve"> </w:t>
      </w:r>
      <w:r w:rsidR="00FA43F2">
        <w:t>e a ferramenta Lucidchart</w:t>
      </w:r>
      <w:r w:rsidR="00451B94" w:rsidRPr="00424AD5">
        <w:t>;</w:t>
      </w:r>
    </w:p>
    <w:p w14:paraId="1F724B19" w14:textId="15F8DC56" w:rsidR="00451B94" w:rsidRDefault="00B81305" w:rsidP="00BD6CB2">
      <w:pPr>
        <w:pStyle w:val="TF-ALNEA"/>
        <w:numPr>
          <w:ilvl w:val="0"/>
          <w:numId w:val="22"/>
        </w:numPr>
      </w:pPr>
      <w:r>
        <w:t>desenvolvimento</w:t>
      </w:r>
      <w:r w:rsidR="00451B94" w:rsidRPr="00424AD5">
        <w:t xml:space="preserve">: </w:t>
      </w:r>
      <w:r w:rsidR="00C7406F">
        <w:t>desenvolver a ferramenta</w:t>
      </w:r>
      <w:r w:rsidR="00163C83">
        <w:t xml:space="preserve"> utilizando</w:t>
      </w:r>
      <w:r w:rsidR="007454D2">
        <w:t xml:space="preserve"> Java e </w:t>
      </w:r>
      <w:r w:rsidR="007E5793">
        <w:t>Bootstrap</w:t>
      </w:r>
      <w:r w:rsidR="00265887">
        <w:t>;</w:t>
      </w:r>
    </w:p>
    <w:p w14:paraId="76C8F92D" w14:textId="0729877B" w:rsidR="00163C83" w:rsidRDefault="00163C83" w:rsidP="00BD6CB2">
      <w:pPr>
        <w:pStyle w:val="TF-ALNEA"/>
        <w:numPr>
          <w:ilvl w:val="0"/>
          <w:numId w:val="22"/>
        </w:numPr>
      </w:pPr>
      <w:r>
        <w:t>testes</w:t>
      </w:r>
      <w:r w:rsidR="00624BBE">
        <w:t xml:space="preserve"> de requisitos</w:t>
      </w:r>
      <w:r>
        <w:t xml:space="preserve">: testar a ferramenta com testes unitários </w:t>
      </w:r>
      <w:r w:rsidR="00A02414">
        <w:t xml:space="preserve">no servidor de aplicação </w:t>
      </w:r>
      <w:r>
        <w:t xml:space="preserve">e testes </w:t>
      </w:r>
      <w:r w:rsidR="00A02414">
        <w:t>manuais de</w:t>
      </w:r>
      <w:r>
        <w:t xml:space="preserve"> usabilidade</w:t>
      </w:r>
      <w:r w:rsidR="00A02414">
        <w:t xml:space="preserve"> na </w:t>
      </w:r>
      <w:r w:rsidR="0058003C">
        <w:t>ferramenta</w:t>
      </w:r>
      <w:r w:rsidR="00A02414">
        <w:t xml:space="preserve"> do usuário</w:t>
      </w:r>
      <w:r w:rsidR="00265887">
        <w:t>;</w:t>
      </w:r>
    </w:p>
    <w:p w14:paraId="5DE42117" w14:textId="5F3F264D" w:rsidR="00624BBE" w:rsidRPr="00424AD5" w:rsidRDefault="00624BBE" w:rsidP="00BD6CB2">
      <w:pPr>
        <w:pStyle w:val="TF-ALNEA"/>
        <w:numPr>
          <w:ilvl w:val="0"/>
          <w:numId w:val="22"/>
        </w:numPr>
      </w:pPr>
      <w:r>
        <w:t xml:space="preserve">testes de usuários: </w:t>
      </w:r>
      <w:r w:rsidR="002733B1">
        <w:t xml:space="preserve">fazer testes de usuários com o </w:t>
      </w:r>
      <w:r w:rsidR="00A117A8">
        <w:t>público-alvo</w:t>
      </w:r>
      <w:r w:rsidR="002733B1">
        <w:t>.</w:t>
      </w:r>
    </w:p>
    <w:p w14:paraId="68FE02CA" w14:textId="2A54EBAB"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3E174D">
        <w:t xml:space="preserve">Quadro </w:t>
      </w:r>
      <w:r w:rsidR="003E174D">
        <w:rPr>
          <w:noProof/>
        </w:rPr>
        <w:t>2</w:t>
      </w:r>
      <w:r w:rsidR="0060060C">
        <w:fldChar w:fldCharType="end"/>
      </w:r>
      <w:r>
        <w:t>.</w:t>
      </w:r>
    </w:p>
    <w:p w14:paraId="73BDF8FD" w14:textId="6B4922DA" w:rsidR="00451B94" w:rsidRPr="007E0D87" w:rsidRDefault="0060060C" w:rsidP="005B2E12">
      <w:pPr>
        <w:pStyle w:val="TF-LEGENDA"/>
      </w:pPr>
      <w:bookmarkStart w:id="39" w:name="_Ref98650273"/>
      <w:r>
        <w:t xml:space="preserve">Quadro </w:t>
      </w:r>
      <w:r>
        <w:fldChar w:fldCharType="begin"/>
      </w:r>
      <w:r>
        <w:instrText>SEQ Quadro \* ARABIC</w:instrText>
      </w:r>
      <w:r>
        <w:fldChar w:fldCharType="separate"/>
      </w:r>
      <w:r w:rsidR="003E174D">
        <w:rPr>
          <w:noProof/>
        </w:rPr>
        <w:t>2</w:t>
      </w:r>
      <w:r>
        <w:fldChar w:fldCharType="end"/>
      </w:r>
      <w:bookmarkEnd w:id="39"/>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29CDF150" w:rsidR="00451B94" w:rsidRPr="007E0D87" w:rsidRDefault="00487F2A" w:rsidP="00470C41">
            <w:pPr>
              <w:pStyle w:val="TF-TEXTOQUADROCentralizado"/>
            </w:pPr>
            <w:r>
              <w:t>2023</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3B55747E" w:rsidR="00451B94" w:rsidRPr="007E0D87" w:rsidRDefault="00177336" w:rsidP="00470C41">
            <w:pPr>
              <w:pStyle w:val="TF-TEXTOQUADROCentralizado"/>
            </w:pPr>
            <w:r>
              <w:t>fev</w:t>
            </w:r>
            <w:r w:rsidR="00451B94" w:rsidRPr="007E0D87">
              <w:t>.</w:t>
            </w:r>
          </w:p>
        </w:tc>
        <w:tc>
          <w:tcPr>
            <w:tcW w:w="568" w:type="dxa"/>
            <w:gridSpan w:val="2"/>
            <w:shd w:val="clear" w:color="auto" w:fill="A6A6A6"/>
          </w:tcPr>
          <w:p w14:paraId="68187F0A" w14:textId="03456AF1" w:rsidR="00451B94" w:rsidRPr="007E0D87" w:rsidRDefault="00177336" w:rsidP="00470C41">
            <w:pPr>
              <w:pStyle w:val="TF-TEXTOQUADROCentralizado"/>
            </w:pPr>
            <w:r>
              <w:t>mar</w:t>
            </w:r>
            <w:r w:rsidR="00451B94" w:rsidRPr="007E0D87">
              <w:t>.</w:t>
            </w:r>
          </w:p>
        </w:tc>
        <w:tc>
          <w:tcPr>
            <w:tcW w:w="568" w:type="dxa"/>
            <w:gridSpan w:val="2"/>
            <w:shd w:val="clear" w:color="auto" w:fill="A6A6A6"/>
          </w:tcPr>
          <w:p w14:paraId="0ECE835E" w14:textId="134E6C46" w:rsidR="00451B94" w:rsidRPr="007E0D87" w:rsidRDefault="00177336" w:rsidP="00470C41">
            <w:pPr>
              <w:pStyle w:val="TF-TEXTOQUADROCentralizado"/>
            </w:pPr>
            <w:r>
              <w:t>abr</w:t>
            </w:r>
            <w:r w:rsidR="00451B94" w:rsidRPr="007E0D87">
              <w:t>.</w:t>
            </w:r>
          </w:p>
        </w:tc>
        <w:tc>
          <w:tcPr>
            <w:tcW w:w="568" w:type="dxa"/>
            <w:gridSpan w:val="2"/>
            <w:shd w:val="clear" w:color="auto" w:fill="A6A6A6"/>
          </w:tcPr>
          <w:p w14:paraId="239273BC" w14:textId="2C0A0E9B" w:rsidR="00451B94" w:rsidRPr="007E0D87" w:rsidRDefault="00177336" w:rsidP="00470C41">
            <w:pPr>
              <w:pStyle w:val="TF-TEXTOQUADROCentralizado"/>
            </w:pPr>
            <w:r>
              <w:t>mai</w:t>
            </w:r>
            <w:r w:rsidR="00861B61">
              <w:t>o</w:t>
            </w:r>
          </w:p>
        </w:tc>
        <w:tc>
          <w:tcPr>
            <w:tcW w:w="573" w:type="dxa"/>
            <w:gridSpan w:val="2"/>
            <w:shd w:val="clear" w:color="auto" w:fill="A6A6A6"/>
          </w:tcPr>
          <w:p w14:paraId="446EAAD2" w14:textId="7EDB6AD8" w:rsidR="00451B94" w:rsidRPr="007E0D87" w:rsidRDefault="00487F2A"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861B61">
        <w:trPr>
          <w:jc w:val="center"/>
        </w:trPr>
        <w:tc>
          <w:tcPr>
            <w:tcW w:w="6171" w:type="dxa"/>
            <w:tcBorders>
              <w:left w:val="single" w:sz="4" w:space="0" w:color="auto"/>
            </w:tcBorders>
          </w:tcPr>
          <w:p w14:paraId="28DACA78" w14:textId="6BFBD5A0" w:rsidR="00451B94" w:rsidRPr="007E0D87" w:rsidRDefault="004F0BAB" w:rsidP="00470C41">
            <w:pPr>
              <w:pStyle w:val="TF-TEXTOQUADRO"/>
              <w:rPr>
                <w:bCs/>
              </w:rPr>
            </w:pPr>
            <w:r>
              <w:t>pesquisa bibliográfica</w:t>
            </w:r>
          </w:p>
        </w:tc>
        <w:tc>
          <w:tcPr>
            <w:tcW w:w="273" w:type="dxa"/>
            <w:tcBorders>
              <w:bottom w:val="single" w:sz="4" w:space="0" w:color="auto"/>
            </w:tcBorders>
            <w:shd w:val="clear" w:color="auto" w:fill="A5A5A5" w:themeFill="accent3"/>
          </w:tcPr>
          <w:p w14:paraId="6C9616FD" w14:textId="77777777" w:rsidR="00451B94" w:rsidRPr="00861B61" w:rsidRDefault="00451B94" w:rsidP="00470C41">
            <w:pPr>
              <w:pStyle w:val="TF-TEXTOQUADROCentralizado"/>
            </w:pPr>
          </w:p>
        </w:tc>
        <w:tc>
          <w:tcPr>
            <w:tcW w:w="284" w:type="dxa"/>
            <w:tcBorders>
              <w:bottom w:val="single" w:sz="4" w:space="0" w:color="auto"/>
            </w:tcBorders>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861B61">
        <w:trPr>
          <w:jc w:val="center"/>
        </w:trPr>
        <w:tc>
          <w:tcPr>
            <w:tcW w:w="6171" w:type="dxa"/>
            <w:tcBorders>
              <w:left w:val="single" w:sz="4" w:space="0" w:color="auto"/>
            </w:tcBorders>
          </w:tcPr>
          <w:p w14:paraId="3B427EBB" w14:textId="363041E4" w:rsidR="00451B94" w:rsidRPr="007E0D87" w:rsidRDefault="004F0BAB" w:rsidP="00470C41">
            <w:pPr>
              <w:pStyle w:val="TF-TEXTOQUADRO"/>
            </w:pPr>
            <w:r>
              <w:t>análise de requisitos</w:t>
            </w:r>
          </w:p>
        </w:tc>
        <w:tc>
          <w:tcPr>
            <w:tcW w:w="273" w:type="dxa"/>
            <w:tcBorders>
              <w:top w:val="single" w:sz="4" w:space="0" w:color="auto"/>
            </w:tcBorders>
            <w:shd w:val="clear" w:color="auto" w:fill="A5A5A5" w:themeFill="accent3"/>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A5A5A5" w:themeFill="accent3"/>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861B61">
        <w:trPr>
          <w:jc w:val="center"/>
        </w:trPr>
        <w:tc>
          <w:tcPr>
            <w:tcW w:w="6171" w:type="dxa"/>
            <w:tcBorders>
              <w:left w:val="single" w:sz="4" w:space="0" w:color="auto"/>
            </w:tcBorders>
          </w:tcPr>
          <w:p w14:paraId="65CD8E89" w14:textId="49633C3C" w:rsidR="00451B94" w:rsidRPr="007E0D87" w:rsidRDefault="004F0BAB" w:rsidP="00470C41">
            <w:pPr>
              <w:pStyle w:val="TF-TEXTOQUADRO"/>
            </w:pPr>
            <w:r>
              <w:t>modelagem de diagramas</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A5A5A5" w:themeFill="accent3"/>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451B94" w:rsidRPr="007E0D87" w14:paraId="02622124" w14:textId="77777777" w:rsidTr="00861B61">
        <w:trPr>
          <w:jc w:val="center"/>
        </w:trPr>
        <w:tc>
          <w:tcPr>
            <w:tcW w:w="6171" w:type="dxa"/>
            <w:tcBorders>
              <w:left w:val="single" w:sz="4" w:space="0" w:color="auto"/>
            </w:tcBorders>
          </w:tcPr>
          <w:p w14:paraId="386FD9AC" w14:textId="7A3ECF34" w:rsidR="004F0BAB" w:rsidRPr="007E0D87" w:rsidRDefault="004F0BAB" w:rsidP="00470C41">
            <w:pPr>
              <w:pStyle w:val="TF-TEXTOQUADRO"/>
            </w:pPr>
            <w:r>
              <w:t>desenvolvimento</w:t>
            </w:r>
          </w:p>
        </w:tc>
        <w:tc>
          <w:tcPr>
            <w:tcW w:w="273" w:type="dxa"/>
          </w:tcPr>
          <w:p w14:paraId="35FE6C42" w14:textId="77777777" w:rsidR="00451B94" w:rsidRPr="007E0D87" w:rsidRDefault="00451B94" w:rsidP="00470C41">
            <w:pPr>
              <w:pStyle w:val="TF-TEXTOQUADROCentralizado"/>
            </w:pPr>
          </w:p>
        </w:tc>
        <w:tc>
          <w:tcPr>
            <w:tcW w:w="284" w:type="dxa"/>
          </w:tcPr>
          <w:p w14:paraId="7C8BF278" w14:textId="77777777" w:rsidR="00451B94" w:rsidRPr="007E0D87" w:rsidRDefault="00451B94" w:rsidP="00470C41">
            <w:pPr>
              <w:pStyle w:val="TF-TEXTOQUADROCentralizado"/>
            </w:pPr>
          </w:p>
        </w:tc>
        <w:tc>
          <w:tcPr>
            <w:tcW w:w="284" w:type="dxa"/>
            <w:shd w:val="clear" w:color="auto" w:fill="A5A5A5" w:themeFill="accent3"/>
          </w:tcPr>
          <w:p w14:paraId="1FE1E546" w14:textId="77777777" w:rsidR="00451B94" w:rsidRPr="007E0D87" w:rsidRDefault="00451B94" w:rsidP="00470C41">
            <w:pPr>
              <w:pStyle w:val="TF-TEXTOQUADROCentralizado"/>
            </w:pPr>
          </w:p>
        </w:tc>
        <w:tc>
          <w:tcPr>
            <w:tcW w:w="284" w:type="dxa"/>
            <w:shd w:val="clear" w:color="auto" w:fill="A5A5A5" w:themeFill="accent3"/>
          </w:tcPr>
          <w:p w14:paraId="382575B0" w14:textId="77777777" w:rsidR="00451B94" w:rsidRPr="007E0D87" w:rsidRDefault="00451B94" w:rsidP="00470C41">
            <w:pPr>
              <w:pStyle w:val="TF-TEXTOQUADROCentralizado"/>
            </w:pPr>
          </w:p>
        </w:tc>
        <w:tc>
          <w:tcPr>
            <w:tcW w:w="284" w:type="dxa"/>
            <w:shd w:val="clear" w:color="auto" w:fill="A5A5A5" w:themeFill="accent3"/>
          </w:tcPr>
          <w:p w14:paraId="1020B0D0" w14:textId="77777777" w:rsidR="00451B94" w:rsidRPr="007E0D87" w:rsidRDefault="00451B94" w:rsidP="00470C41">
            <w:pPr>
              <w:pStyle w:val="TF-TEXTOQUADROCentralizado"/>
            </w:pPr>
          </w:p>
        </w:tc>
        <w:tc>
          <w:tcPr>
            <w:tcW w:w="284" w:type="dxa"/>
            <w:shd w:val="clear" w:color="auto" w:fill="A5A5A5" w:themeFill="accent3"/>
          </w:tcPr>
          <w:p w14:paraId="512BE72A" w14:textId="77777777" w:rsidR="00451B94" w:rsidRPr="007E0D87" w:rsidRDefault="00451B94" w:rsidP="00470C41">
            <w:pPr>
              <w:pStyle w:val="TF-TEXTOQUADROCentralizado"/>
            </w:pPr>
          </w:p>
        </w:tc>
        <w:tc>
          <w:tcPr>
            <w:tcW w:w="284" w:type="dxa"/>
            <w:shd w:val="clear" w:color="auto" w:fill="A5A5A5" w:themeFill="accent3"/>
          </w:tcPr>
          <w:p w14:paraId="1C501AAA" w14:textId="77777777" w:rsidR="00451B94" w:rsidRPr="007E0D87" w:rsidRDefault="00451B94" w:rsidP="00470C41">
            <w:pPr>
              <w:pStyle w:val="TF-TEXTOQUADROCentralizado"/>
            </w:pPr>
          </w:p>
        </w:tc>
        <w:tc>
          <w:tcPr>
            <w:tcW w:w="284" w:type="dxa"/>
            <w:shd w:val="clear" w:color="auto" w:fill="A5A5A5" w:themeFill="accent3"/>
          </w:tcPr>
          <w:p w14:paraId="481BAE85" w14:textId="77777777" w:rsidR="00451B94" w:rsidRPr="007E0D87" w:rsidRDefault="00451B94" w:rsidP="00470C41">
            <w:pPr>
              <w:pStyle w:val="TF-TEXTOQUADROCentralizado"/>
            </w:pPr>
          </w:p>
        </w:tc>
        <w:tc>
          <w:tcPr>
            <w:tcW w:w="284" w:type="dxa"/>
          </w:tcPr>
          <w:p w14:paraId="6902F816" w14:textId="77777777" w:rsidR="00451B94" w:rsidRPr="007E0D87" w:rsidRDefault="00451B94" w:rsidP="00470C41">
            <w:pPr>
              <w:pStyle w:val="TF-TEXTOQUADROCentralizado"/>
            </w:pPr>
          </w:p>
        </w:tc>
        <w:tc>
          <w:tcPr>
            <w:tcW w:w="289" w:type="dxa"/>
          </w:tcPr>
          <w:p w14:paraId="31F440AE" w14:textId="77777777" w:rsidR="00451B94" w:rsidRPr="007E0D87" w:rsidRDefault="00451B94" w:rsidP="00470C41">
            <w:pPr>
              <w:pStyle w:val="TF-TEXTOQUADROCentralizado"/>
            </w:pPr>
          </w:p>
        </w:tc>
      </w:tr>
      <w:tr w:rsidR="004F0BAB" w:rsidRPr="007E0D87" w14:paraId="127A2D8F" w14:textId="77777777" w:rsidTr="00396C23">
        <w:trPr>
          <w:jc w:val="center"/>
        </w:trPr>
        <w:tc>
          <w:tcPr>
            <w:tcW w:w="6171" w:type="dxa"/>
            <w:tcBorders>
              <w:left w:val="single" w:sz="4" w:space="0" w:color="auto"/>
            </w:tcBorders>
          </w:tcPr>
          <w:p w14:paraId="0AF1D772" w14:textId="31331C13" w:rsidR="004F0BAB" w:rsidRDefault="004F0BAB" w:rsidP="00470C41">
            <w:pPr>
              <w:pStyle w:val="TF-TEXTOQUADRO"/>
            </w:pPr>
            <w:r>
              <w:t>testes de requisitos</w:t>
            </w:r>
          </w:p>
        </w:tc>
        <w:tc>
          <w:tcPr>
            <w:tcW w:w="273" w:type="dxa"/>
          </w:tcPr>
          <w:p w14:paraId="7AE2EC0E" w14:textId="77777777" w:rsidR="004F0BAB" w:rsidRPr="007E0D87" w:rsidRDefault="004F0BAB" w:rsidP="00470C41">
            <w:pPr>
              <w:pStyle w:val="TF-TEXTOQUADROCentralizado"/>
            </w:pPr>
          </w:p>
        </w:tc>
        <w:tc>
          <w:tcPr>
            <w:tcW w:w="284" w:type="dxa"/>
          </w:tcPr>
          <w:p w14:paraId="6E86C567" w14:textId="77777777" w:rsidR="004F0BAB" w:rsidRPr="007E0D87" w:rsidRDefault="004F0BAB" w:rsidP="00470C41">
            <w:pPr>
              <w:pStyle w:val="TF-TEXTOQUADROCentralizado"/>
            </w:pPr>
          </w:p>
        </w:tc>
        <w:tc>
          <w:tcPr>
            <w:tcW w:w="284" w:type="dxa"/>
          </w:tcPr>
          <w:p w14:paraId="434FE50C" w14:textId="77777777" w:rsidR="004F0BAB" w:rsidRPr="007E0D87" w:rsidRDefault="004F0BAB" w:rsidP="00470C41">
            <w:pPr>
              <w:pStyle w:val="TF-TEXTOQUADROCentralizado"/>
            </w:pPr>
          </w:p>
        </w:tc>
        <w:tc>
          <w:tcPr>
            <w:tcW w:w="284" w:type="dxa"/>
          </w:tcPr>
          <w:p w14:paraId="6B12D519" w14:textId="77777777" w:rsidR="004F0BAB" w:rsidRPr="007E0D87" w:rsidRDefault="004F0BAB" w:rsidP="00470C41">
            <w:pPr>
              <w:pStyle w:val="TF-TEXTOQUADROCentralizado"/>
            </w:pPr>
          </w:p>
        </w:tc>
        <w:tc>
          <w:tcPr>
            <w:tcW w:w="284" w:type="dxa"/>
          </w:tcPr>
          <w:p w14:paraId="4C8614D2" w14:textId="77777777" w:rsidR="004F0BAB" w:rsidRPr="007E0D87" w:rsidRDefault="004F0BAB" w:rsidP="00470C41">
            <w:pPr>
              <w:pStyle w:val="TF-TEXTOQUADROCentralizado"/>
            </w:pPr>
          </w:p>
        </w:tc>
        <w:tc>
          <w:tcPr>
            <w:tcW w:w="284" w:type="dxa"/>
          </w:tcPr>
          <w:p w14:paraId="4ED99621" w14:textId="77777777" w:rsidR="004F0BAB" w:rsidRPr="007E0D87" w:rsidRDefault="004F0BAB" w:rsidP="00470C41">
            <w:pPr>
              <w:pStyle w:val="TF-TEXTOQUADROCentralizado"/>
            </w:pPr>
          </w:p>
        </w:tc>
        <w:tc>
          <w:tcPr>
            <w:tcW w:w="284" w:type="dxa"/>
            <w:shd w:val="clear" w:color="auto" w:fill="A5A5A5" w:themeFill="accent3"/>
          </w:tcPr>
          <w:p w14:paraId="0C6141AA" w14:textId="77777777" w:rsidR="004F0BAB" w:rsidRPr="007E0D87" w:rsidRDefault="004F0BAB" w:rsidP="00470C41">
            <w:pPr>
              <w:pStyle w:val="TF-TEXTOQUADROCentralizado"/>
            </w:pPr>
          </w:p>
        </w:tc>
        <w:tc>
          <w:tcPr>
            <w:tcW w:w="284" w:type="dxa"/>
            <w:shd w:val="clear" w:color="auto" w:fill="A5A5A5" w:themeFill="accent3"/>
          </w:tcPr>
          <w:p w14:paraId="0A20C9CA" w14:textId="77777777" w:rsidR="004F0BAB" w:rsidRPr="007E0D87" w:rsidRDefault="004F0BAB" w:rsidP="00470C41">
            <w:pPr>
              <w:pStyle w:val="TF-TEXTOQUADROCentralizado"/>
            </w:pPr>
          </w:p>
        </w:tc>
        <w:tc>
          <w:tcPr>
            <w:tcW w:w="284" w:type="dxa"/>
            <w:shd w:val="clear" w:color="auto" w:fill="auto"/>
          </w:tcPr>
          <w:p w14:paraId="26E9F23F" w14:textId="77777777" w:rsidR="004F0BAB" w:rsidRPr="007E0D87" w:rsidRDefault="004F0BAB" w:rsidP="00470C41">
            <w:pPr>
              <w:pStyle w:val="TF-TEXTOQUADROCentralizado"/>
            </w:pPr>
          </w:p>
        </w:tc>
        <w:tc>
          <w:tcPr>
            <w:tcW w:w="289" w:type="dxa"/>
          </w:tcPr>
          <w:p w14:paraId="77FF26A3" w14:textId="77777777" w:rsidR="004F0BAB" w:rsidRPr="007E0D87" w:rsidRDefault="004F0BAB" w:rsidP="00470C41">
            <w:pPr>
              <w:pStyle w:val="TF-TEXTOQUADROCentralizado"/>
            </w:pPr>
          </w:p>
        </w:tc>
      </w:tr>
      <w:tr w:rsidR="004F0BAB" w:rsidRPr="007E0D87" w14:paraId="735CE548" w14:textId="77777777" w:rsidTr="007E0922">
        <w:trPr>
          <w:jc w:val="center"/>
        </w:trPr>
        <w:tc>
          <w:tcPr>
            <w:tcW w:w="6171" w:type="dxa"/>
            <w:tcBorders>
              <w:left w:val="single" w:sz="4" w:space="0" w:color="auto"/>
              <w:bottom w:val="single" w:sz="4" w:space="0" w:color="auto"/>
            </w:tcBorders>
          </w:tcPr>
          <w:p w14:paraId="0ACDE384" w14:textId="6D6EEDFA" w:rsidR="004F0BAB" w:rsidRDefault="004F0BAB" w:rsidP="00470C41">
            <w:pPr>
              <w:pStyle w:val="TF-TEXTOQUADRO"/>
            </w:pPr>
            <w:r>
              <w:t>testes de usuários</w:t>
            </w:r>
          </w:p>
        </w:tc>
        <w:tc>
          <w:tcPr>
            <w:tcW w:w="273" w:type="dxa"/>
            <w:tcBorders>
              <w:bottom w:val="single" w:sz="4" w:space="0" w:color="auto"/>
            </w:tcBorders>
          </w:tcPr>
          <w:p w14:paraId="179E00D1" w14:textId="77777777" w:rsidR="004F0BAB" w:rsidRPr="007E0D87" w:rsidRDefault="004F0BAB" w:rsidP="00470C41">
            <w:pPr>
              <w:pStyle w:val="TF-TEXTOQUADROCentralizado"/>
            </w:pPr>
          </w:p>
        </w:tc>
        <w:tc>
          <w:tcPr>
            <w:tcW w:w="284" w:type="dxa"/>
            <w:tcBorders>
              <w:bottom w:val="single" w:sz="4" w:space="0" w:color="auto"/>
            </w:tcBorders>
          </w:tcPr>
          <w:p w14:paraId="23921ECE" w14:textId="77777777" w:rsidR="004F0BAB" w:rsidRPr="007E0D87" w:rsidRDefault="004F0BAB" w:rsidP="00470C41">
            <w:pPr>
              <w:pStyle w:val="TF-TEXTOQUADROCentralizado"/>
            </w:pPr>
          </w:p>
        </w:tc>
        <w:tc>
          <w:tcPr>
            <w:tcW w:w="284" w:type="dxa"/>
            <w:tcBorders>
              <w:bottom w:val="single" w:sz="4" w:space="0" w:color="auto"/>
            </w:tcBorders>
          </w:tcPr>
          <w:p w14:paraId="37B48640" w14:textId="77777777" w:rsidR="004F0BAB" w:rsidRPr="007E0D87" w:rsidRDefault="004F0BAB" w:rsidP="00470C41">
            <w:pPr>
              <w:pStyle w:val="TF-TEXTOQUADROCentralizado"/>
            </w:pPr>
          </w:p>
        </w:tc>
        <w:tc>
          <w:tcPr>
            <w:tcW w:w="284" w:type="dxa"/>
            <w:tcBorders>
              <w:bottom w:val="single" w:sz="4" w:space="0" w:color="auto"/>
            </w:tcBorders>
          </w:tcPr>
          <w:p w14:paraId="238F0EAF" w14:textId="77777777" w:rsidR="004F0BAB" w:rsidRPr="007E0D87" w:rsidRDefault="004F0BAB" w:rsidP="00470C41">
            <w:pPr>
              <w:pStyle w:val="TF-TEXTOQUADROCentralizado"/>
            </w:pPr>
          </w:p>
        </w:tc>
        <w:tc>
          <w:tcPr>
            <w:tcW w:w="284" w:type="dxa"/>
            <w:tcBorders>
              <w:bottom w:val="single" w:sz="4" w:space="0" w:color="auto"/>
            </w:tcBorders>
          </w:tcPr>
          <w:p w14:paraId="4233035A" w14:textId="77777777" w:rsidR="004F0BAB" w:rsidRPr="007E0D87" w:rsidRDefault="004F0BAB" w:rsidP="00470C41">
            <w:pPr>
              <w:pStyle w:val="TF-TEXTOQUADROCentralizado"/>
            </w:pPr>
          </w:p>
        </w:tc>
        <w:tc>
          <w:tcPr>
            <w:tcW w:w="284" w:type="dxa"/>
            <w:tcBorders>
              <w:bottom w:val="single" w:sz="4" w:space="0" w:color="auto"/>
            </w:tcBorders>
          </w:tcPr>
          <w:p w14:paraId="3A145AE1" w14:textId="77777777" w:rsidR="004F0BAB" w:rsidRPr="007E0D87" w:rsidRDefault="004F0BAB" w:rsidP="00470C41">
            <w:pPr>
              <w:pStyle w:val="TF-TEXTOQUADROCentralizado"/>
            </w:pPr>
          </w:p>
        </w:tc>
        <w:tc>
          <w:tcPr>
            <w:tcW w:w="284" w:type="dxa"/>
            <w:tcBorders>
              <w:bottom w:val="single" w:sz="4" w:space="0" w:color="auto"/>
            </w:tcBorders>
          </w:tcPr>
          <w:p w14:paraId="39EF32A5"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2876B3AB" w14:textId="77777777" w:rsidR="004F0BAB" w:rsidRPr="007E0D87" w:rsidRDefault="004F0BAB" w:rsidP="00470C41">
            <w:pPr>
              <w:pStyle w:val="TF-TEXTOQUADROCentralizado"/>
            </w:pPr>
          </w:p>
        </w:tc>
        <w:tc>
          <w:tcPr>
            <w:tcW w:w="284" w:type="dxa"/>
            <w:tcBorders>
              <w:bottom w:val="single" w:sz="4" w:space="0" w:color="auto"/>
            </w:tcBorders>
            <w:shd w:val="clear" w:color="auto" w:fill="A5A5A5" w:themeFill="accent3"/>
          </w:tcPr>
          <w:p w14:paraId="6CD764C9" w14:textId="77777777" w:rsidR="004F0BAB" w:rsidRPr="007E0D87" w:rsidRDefault="004F0BAB" w:rsidP="00470C41">
            <w:pPr>
              <w:pStyle w:val="TF-TEXTOQUADROCentralizado"/>
            </w:pPr>
          </w:p>
        </w:tc>
        <w:tc>
          <w:tcPr>
            <w:tcW w:w="289" w:type="dxa"/>
            <w:tcBorders>
              <w:bottom w:val="single" w:sz="4" w:space="0" w:color="auto"/>
            </w:tcBorders>
          </w:tcPr>
          <w:p w14:paraId="1E425FAB" w14:textId="77777777" w:rsidR="004F0BAB" w:rsidRPr="007E0D87" w:rsidRDefault="004F0BAB" w:rsidP="00470C41">
            <w:pPr>
              <w:pStyle w:val="TF-TEXTOQUADROCentralizado"/>
            </w:pPr>
          </w:p>
        </w:tc>
      </w:tr>
    </w:tbl>
    <w:p w14:paraId="099E11F6" w14:textId="77777777" w:rsidR="00FC4A9F" w:rsidRDefault="00FC4A9F" w:rsidP="00FC4A9F">
      <w:pPr>
        <w:pStyle w:val="TF-FONTE"/>
      </w:pPr>
      <w:r>
        <w:t>Fonte: elaborado pelo autor.</w:t>
      </w:r>
    </w:p>
    <w:p w14:paraId="1023C079" w14:textId="77777777" w:rsidR="00A307C7" w:rsidRPr="007A1883" w:rsidRDefault="0037046F" w:rsidP="00424AD5">
      <w:pPr>
        <w:pStyle w:val="Ttulo1"/>
      </w:pPr>
      <w:r>
        <w:t>REVISÃO BIBLIOGRÁFICA</w:t>
      </w:r>
    </w:p>
    <w:p w14:paraId="2761BE7B" w14:textId="5154DB85" w:rsidR="000B12B2" w:rsidRDefault="00773707" w:rsidP="00AB1055">
      <w:pPr>
        <w:pStyle w:val="TF-TEXTO"/>
      </w:pPr>
      <w:r>
        <w:t>Est</w:t>
      </w:r>
      <w:r w:rsidR="002D5D60">
        <w:t>a</w:t>
      </w:r>
      <w:r>
        <w:t xml:space="preserve"> </w:t>
      </w:r>
      <w:r w:rsidR="002D5D60">
        <w:t>seção</w:t>
      </w:r>
      <w:r w:rsidR="00E74D37">
        <w:t xml:space="preserve"> descreve brevemente </w:t>
      </w:r>
      <w:r w:rsidR="006B105D">
        <w:t>os principais motivos que fundamentarão a ferramenta a ser desenvolvida</w:t>
      </w:r>
      <w:r w:rsidR="00D51AC0">
        <w:t xml:space="preserve"> neste trabalho</w:t>
      </w:r>
      <w:r w:rsidR="00F14812">
        <w:t>.</w:t>
      </w:r>
    </w:p>
    <w:p w14:paraId="6064FE7B" w14:textId="39127FB7" w:rsidR="00970974" w:rsidRDefault="00A166C8" w:rsidP="00B6701F">
      <w:pPr>
        <w:pStyle w:val="Ttulo2"/>
      </w:pPr>
      <w:r>
        <w:t>LGPD</w:t>
      </w:r>
    </w:p>
    <w:p w14:paraId="6D90024D" w14:textId="7284BD33" w:rsidR="00AA04CE" w:rsidRDefault="00A75456" w:rsidP="00AB1055">
      <w:pPr>
        <w:pStyle w:val="TF-TEXTO"/>
      </w:pPr>
      <w:r>
        <w:t xml:space="preserve">A LGPD foi criada em 2018 para </w:t>
      </w:r>
      <w:r w:rsidR="000C555E">
        <w:t>proteger</w:t>
      </w:r>
      <w:r>
        <w:t xml:space="preserve"> </w:t>
      </w:r>
      <w:r w:rsidR="00090553">
        <w:t xml:space="preserve">os direitos </w:t>
      </w:r>
      <w:r w:rsidR="002765C3" w:rsidRPr="00D230EA">
        <w:t>de liberdade, privacidade e livre formação de cada indivíduo</w:t>
      </w:r>
      <w:r w:rsidR="00F5601D">
        <w:t xml:space="preserve"> </w:t>
      </w:r>
      <w:r w:rsidR="00F5601D" w:rsidRPr="00B21B8C">
        <w:t>(BRASIL, 2018)</w:t>
      </w:r>
      <w:r w:rsidR="00C739F1">
        <w:t xml:space="preserve">. </w:t>
      </w:r>
      <w:r w:rsidR="00E57F44">
        <w:t xml:space="preserve">A lei prevê </w:t>
      </w:r>
      <w:r w:rsidR="005468D8">
        <w:t xml:space="preserve">um conjunto de </w:t>
      </w:r>
      <w:r w:rsidR="0091130A">
        <w:t xml:space="preserve">normas e práticas a serem seguidas </w:t>
      </w:r>
      <w:r w:rsidR="008D2ED7">
        <w:t>ao tratar um dado pessoal</w:t>
      </w:r>
      <w:r w:rsidR="0056067D">
        <w:t>, fisicamente ou digitalmente</w:t>
      </w:r>
      <w:r w:rsidR="008D2ED7">
        <w:t xml:space="preserve">, desde a </w:t>
      </w:r>
      <w:r w:rsidR="00856525">
        <w:t xml:space="preserve">sua </w:t>
      </w:r>
      <w:r w:rsidR="008D2ED7">
        <w:t xml:space="preserve">coleta até o </w:t>
      </w:r>
      <w:r w:rsidR="00856525">
        <w:t xml:space="preserve">seu </w:t>
      </w:r>
      <w:r w:rsidR="008D2ED7">
        <w:t>descarte</w:t>
      </w:r>
      <w:r w:rsidR="0056067D">
        <w:t>.</w:t>
      </w:r>
      <w:r w:rsidR="00E33571">
        <w:t xml:space="preserve"> A lei </w:t>
      </w:r>
      <w:r w:rsidR="00B948D9">
        <w:t xml:space="preserve">implica em uma mudança cultural </w:t>
      </w:r>
      <w:r w:rsidR="001374AD">
        <w:t xml:space="preserve">das organizações </w:t>
      </w:r>
      <w:r w:rsidR="006922CE">
        <w:t xml:space="preserve">para </w:t>
      </w:r>
      <w:r w:rsidR="001374AD">
        <w:t xml:space="preserve">garantir </w:t>
      </w:r>
      <w:r w:rsidR="001E6E6C">
        <w:t>todos esses direitos</w:t>
      </w:r>
      <w:r w:rsidR="00386FD9">
        <w:t xml:space="preserve">, </w:t>
      </w:r>
      <w:r w:rsidR="007142AC">
        <w:t xml:space="preserve">agora </w:t>
      </w:r>
      <w:r w:rsidR="00DA32AD">
        <w:t>é necessário</w:t>
      </w:r>
      <w:r w:rsidR="00386FD9">
        <w:t xml:space="preserve"> se preocupar </w:t>
      </w:r>
      <w:r w:rsidR="003A0D03">
        <w:t xml:space="preserve">com o tratamento dos dados desde a sua </w:t>
      </w:r>
      <w:r w:rsidR="00A77E0A">
        <w:t>criação</w:t>
      </w:r>
      <w:r w:rsidR="00ED0DD9">
        <w:t xml:space="preserve"> (</w:t>
      </w:r>
      <w:r w:rsidR="00ED0DD9" w:rsidRPr="00B21B8C">
        <w:t>CCGD, 2020</w:t>
      </w:r>
      <w:r w:rsidR="00ED0DD9">
        <w:t>)</w:t>
      </w:r>
      <w:r w:rsidR="001E6E6C">
        <w:t>.</w:t>
      </w:r>
    </w:p>
    <w:p w14:paraId="7F5DE06E" w14:textId="6EBF64DD" w:rsidR="00B617F8" w:rsidRDefault="0099450B" w:rsidP="00AB1055">
      <w:pPr>
        <w:pStyle w:val="TF-TEXTO"/>
      </w:pPr>
      <w:r>
        <w:t>Dentro dos fatos</w:t>
      </w:r>
      <w:r w:rsidR="000A78D2">
        <w:t>, t</w:t>
      </w:r>
      <w:r w:rsidR="009B41C4">
        <w:t xml:space="preserve">odas as </w:t>
      </w:r>
      <w:r w:rsidR="008E4D90">
        <w:t>organizações</w:t>
      </w:r>
      <w:r w:rsidR="009B41C4">
        <w:t xml:space="preserve"> </w:t>
      </w:r>
      <w:r w:rsidR="00B45A4F">
        <w:t>em território nacional, pública</w:t>
      </w:r>
      <w:r w:rsidR="008F52D7">
        <w:t>s</w:t>
      </w:r>
      <w:r w:rsidR="00B45A4F">
        <w:t xml:space="preserve"> ou privada</w:t>
      </w:r>
      <w:r w:rsidR="008F52D7">
        <w:t>s</w:t>
      </w:r>
      <w:r w:rsidR="00B45A4F">
        <w:t xml:space="preserve">, </w:t>
      </w:r>
      <w:r w:rsidR="0058280E">
        <w:t xml:space="preserve">que lidam com dados pessoais de alguma forma, </w:t>
      </w:r>
      <w:r w:rsidR="00B45A4F">
        <w:t>devem se adequar a LGPD</w:t>
      </w:r>
      <w:r w:rsidR="00D64902">
        <w:t>.</w:t>
      </w:r>
      <w:r w:rsidR="0045413F">
        <w:t xml:space="preserve"> </w:t>
      </w:r>
      <w:r w:rsidR="00D64902">
        <w:t>D</w:t>
      </w:r>
      <w:r w:rsidR="006A5344">
        <w:t xml:space="preserve">ados pessoais são todos </w:t>
      </w:r>
      <w:r w:rsidR="00F62F08">
        <w:t xml:space="preserve">os </w:t>
      </w:r>
      <w:r w:rsidR="001C1D43">
        <w:t xml:space="preserve">dados que de alguma forma possam </w:t>
      </w:r>
      <w:r w:rsidR="00A00556">
        <w:t xml:space="preserve">ser utilizados para </w:t>
      </w:r>
      <w:r w:rsidR="001C1D43">
        <w:t>identificar um indivíduo</w:t>
      </w:r>
      <w:r w:rsidR="00B6574F">
        <w:t>, como o nome, CPF</w:t>
      </w:r>
      <w:r w:rsidR="000C17EE">
        <w:t xml:space="preserve">, RG </w:t>
      </w:r>
      <w:r w:rsidR="00601E4C">
        <w:t xml:space="preserve">e </w:t>
      </w:r>
      <w:r w:rsidR="000C17EE">
        <w:t>entr</w:t>
      </w:r>
      <w:r w:rsidR="00601E4C">
        <w:t>e</w:t>
      </w:r>
      <w:r w:rsidR="000C17EE">
        <w:t xml:space="preserve"> outros</w:t>
      </w:r>
      <w:r w:rsidR="005663C2">
        <w:t xml:space="preserve"> (LIMA, 2020)</w:t>
      </w:r>
      <w:r w:rsidR="002427C8">
        <w:t>.</w:t>
      </w:r>
      <w:r w:rsidR="00F33798">
        <w:t xml:space="preserve"> </w:t>
      </w:r>
      <w:r w:rsidR="002427C8">
        <w:t>D</w:t>
      </w:r>
      <w:r w:rsidR="009B475B">
        <w:t>esde</w:t>
      </w:r>
      <w:r w:rsidR="00F33798">
        <w:t xml:space="preserve"> empresas que possuem o cadastro de um cliente</w:t>
      </w:r>
      <w:r w:rsidR="009B475B">
        <w:t xml:space="preserve"> até</w:t>
      </w:r>
      <w:r w:rsidR="00F33798">
        <w:t xml:space="preserve"> </w:t>
      </w:r>
      <w:r w:rsidR="000168D2">
        <w:t>instituições de ensino</w:t>
      </w:r>
      <w:r w:rsidR="00713E28">
        <w:t xml:space="preserve"> que possuem o cadastro de um aluno</w:t>
      </w:r>
      <w:r w:rsidR="00A345F6">
        <w:t xml:space="preserve">, </w:t>
      </w:r>
      <w:r w:rsidR="009B475B">
        <w:t>devem passar por um processo de adequação</w:t>
      </w:r>
      <w:r w:rsidR="000C17EE">
        <w:t>.</w:t>
      </w:r>
    </w:p>
    <w:p w14:paraId="12FB29BF" w14:textId="43B65C8E" w:rsidR="00FD3143" w:rsidRDefault="00FD3143" w:rsidP="00FD3143">
      <w:pPr>
        <w:pStyle w:val="Ttulo2"/>
      </w:pPr>
      <w:r>
        <w:t xml:space="preserve">ADEQUAÇÃO </w:t>
      </w:r>
      <w:r w:rsidR="00B23C2B">
        <w:t>À</w:t>
      </w:r>
      <w:r>
        <w:t xml:space="preserve"> </w:t>
      </w:r>
      <w:r w:rsidR="00B23C2B">
        <w:t>LGPD</w:t>
      </w:r>
    </w:p>
    <w:p w14:paraId="7867D060" w14:textId="4A3BA6CA" w:rsidR="007C481A" w:rsidRDefault="004B02F2" w:rsidP="00AB1055">
      <w:pPr>
        <w:pStyle w:val="TF-TEXTO"/>
      </w:pPr>
      <w:r>
        <w:t>Conforme matéria da CNN Brasil</w:t>
      </w:r>
      <w:r w:rsidR="00E30D26">
        <w:t xml:space="preserve"> que trata uma pesquisa feita </w:t>
      </w:r>
      <w:r w:rsidR="00FE132D">
        <w:t>com quase mil empresas</w:t>
      </w:r>
      <w:r>
        <w:t xml:space="preserve">, </w:t>
      </w:r>
      <w:r w:rsidR="005570ED">
        <w:t>Coraccini</w:t>
      </w:r>
      <w:r w:rsidR="00E84708">
        <w:t xml:space="preserve"> (2021) comenta </w:t>
      </w:r>
      <w:r w:rsidR="00B82625">
        <w:t xml:space="preserve">que apenas </w:t>
      </w:r>
      <w:r w:rsidR="00904880">
        <w:t>15% se dizem adequadas ou quase adequadas a LGPD</w:t>
      </w:r>
      <w:r w:rsidR="002427C8">
        <w:t>.</w:t>
      </w:r>
      <w:r w:rsidR="00884002">
        <w:t xml:space="preserve"> </w:t>
      </w:r>
      <w:r w:rsidR="002427C8">
        <w:t>M</w:t>
      </w:r>
      <w:r w:rsidR="00884002">
        <w:t xml:space="preserve">ais de dois terços </w:t>
      </w:r>
      <w:r w:rsidR="00715CC2">
        <w:t>não implementam nem a primeira etapa, que é a criação de políticas de proteção de dados</w:t>
      </w:r>
      <w:r w:rsidR="00130198">
        <w:t>, 22%</w:t>
      </w:r>
      <w:r w:rsidR="00B3146C">
        <w:t xml:space="preserve"> não inseriu nenhuma medida de segurança </w:t>
      </w:r>
      <w:r w:rsidR="00181231">
        <w:t>referente ao</w:t>
      </w:r>
      <w:r w:rsidR="00895855">
        <w:t xml:space="preserve">s dados que armazena. </w:t>
      </w:r>
      <w:r w:rsidR="00C16603">
        <w:t xml:space="preserve">Fernanda Nones, </w:t>
      </w:r>
      <w:r w:rsidR="0061686C" w:rsidRPr="00635A63">
        <w:rPr>
          <w:i/>
          <w:iCs/>
        </w:rPr>
        <w:t>Data Protection Officer</w:t>
      </w:r>
      <w:r w:rsidR="0061686C">
        <w:t xml:space="preserve"> (DPO)</w:t>
      </w:r>
      <w:r w:rsidR="002E5EA9">
        <w:t xml:space="preserve"> da RD Station, empresa que realizou a pesquisa,</w:t>
      </w:r>
      <w:r w:rsidR="0061686C">
        <w:t xml:space="preserve"> </w:t>
      </w:r>
      <w:r w:rsidR="007F3B1D">
        <w:t xml:space="preserve">destaca que </w:t>
      </w:r>
      <w:r w:rsidR="00E460BD">
        <w:t xml:space="preserve">a realização de um mapeamento de dados </w:t>
      </w:r>
      <w:r w:rsidR="0075348C">
        <w:t>para levantar os riscos é algo prático e eficiente.</w:t>
      </w:r>
    </w:p>
    <w:p w14:paraId="19A72DB4" w14:textId="1E8D0C50" w:rsidR="00601857" w:rsidRDefault="0002535A" w:rsidP="00AB1055">
      <w:pPr>
        <w:pStyle w:val="TF-TEXTO"/>
      </w:pPr>
      <w:r>
        <w:lastRenderedPageBreak/>
        <w:t xml:space="preserve">De acordo com </w:t>
      </w:r>
      <w:r w:rsidR="00056D49">
        <w:t>Lemos</w:t>
      </w:r>
      <w:r w:rsidR="00413756">
        <w:t xml:space="preserve"> (2020), </w:t>
      </w:r>
      <w:r w:rsidR="001679DA">
        <w:t>o primeiro passo</w:t>
      </w:r>
      <w:r w:rsidR="000367F6">
        <w:t xml:space="preserve"> para uma </w:t>
      </w:r>
      <w:r w:rsidR="00A74A35">
        <w:t>organização</w:t>
      </w:r>
      <w:r w:rsidR="00887B91">
        <w:t xml:space="preserve"> </w:t>
      </w:r>
      <w:r w:rsidR="000716FC">
        <w:t>iniciar a adequação é a forma</w:t>
      </w:r>
      <w:r w:rsidR="002B49A6">
        <w:t>liza</w:t>
      </w:r>
      <w:r w:rsidR="000716FC">
        <w:t>ção de um projeto</w:t>
      </w:r>
      <w:r w:rsidR="00D74C40">
        <w:t xml:space="preserve"> que possibilite o entendimento atual </w:t>
      </w:r>
      <w:r w:rsidR="004C1D25">
        <w:t>dela</w:t>
      </w:r>
      <w:r w:rsidR="00D74C40">
        <w:t xml:space="preserve"> quanto ao tratamento de dados, para isso, o ideal é que se envolva todos os atores da </w:t>
      </w:r>
      <w:r w:rsidR="00A74A35">
        <w:t>organização</w:t>
      </w:r>
      <w:r w:rsidR="00D74C40">
        <w:t xml:space="preserve"> que de alguma forma </w:t>
      </w:r>
      <w:r w:rsidR="00E658CC">
        <w:t>façam parte do tratamento e do fluxo de dados</w:t>
      </w:r>
      <w:r w:rsidR="00325E59">
        <w:t>.</w:t>
      </w:r>
      <w:r w:rsidR="00020954">
        <w:t xml:space="preserve"> </w:t>
      </w:r>
      <w:r w:rsidR="009325E2">
        <w:t xml:space="preserve">Segundo </w:t>
      </w:r>
      <w:r w:rsidR="00B45841">
        <w:t xml:space="preserve">Lemos (2020) </w:t>
      </w:r>
      <w:r w:rsidR="00070357">
        <w:t>dentre as fases de um projeto de adequação a LGPD</w:t>
      </w:r>
      <w:r w:rsidR="00984CEA">
        <w:t xml:space="preserve">, </w:t>
      </w:r>
      <w:r w:rsidR="00383D6F">
        <w:t>destacam-se</w:t>
      </w:r>
      <w:r w:rsidR="00984CEA">
        <w:t xml:space="preserve">: mapeamento de dados, procedimentos para </w:t>
      </w:r>
      <w:r w:rsidR="001E37F3">
        <w:t xml:space="preserve">implementar a transparência no uso dos dados, criação de relatórios de impacto e </w:t>
      </w:r>
      <w:r w:rsidR="00383D6F">
        <w:t xml:space="preserve">medidas para aumentar </w:t>
      </w:r>
      <w:r w:rsidR="00B51C19">
        <w:t>a confiança da sociedade na lei.</w:t>
      </w:r>
    </w:p>
    <w:p w14:paraId="6BD54095" w14:textId="77777777" w:rsidR="00451B94" w:rsidRDefault="00451B94" w:rsidP="00F83A19">
      <w:pPr>
        <w:pStyle w:val="TF-refernciasbibliogrficasTTULO"/>
      </w:pPr>
      <w:bookmarkStart w:id="40" w:name="_Toc351015602"/>
      <w:bookmarkEnd w:id="24"/>
      <w:bookmarkEnd w:id="25"/>
      <w:bookmarkEnd w:id="26"/>
      <w:bookmarkEnd w:id="27"/>
      <w:bookmarkEnd w:id="28"/>
      <w:bookmarkEnd w:id="29"/>
      <w:bookmarkEnd w:id="30"/>
      <w:r>
        <w:t>Referências</w:t>
      </w:r>
      <w:bookmarkEnd w:id="40"/>
    </w:p>
    <w:p w14:paraId="1CCF0EE1" w14:textId="606637FF" w:rsidR="00186CC5" w:rsidRDefault="00167A2C" w:rsidP="008F0CC1">
      <w:pPr>
        <w:pStyle w:val="TF-REFERNCIASITEM0"/>
      </w:pPr>
      <w:r>
        <w:t>BRASIL</w:t>
      </w:r>
      <w:r w:rsidR="00186CC5" w:rsidRPr="006F27F1">
        <w:t xml:space="preserve">. </w:t>
      </w:r>
      <w:r w:rsidR="00514678">
        <w:rPr>
          <w:b/>
        </w:rPr>
        <w:t>Lei Geral de Proteção de Dados (LGPD)</w:t>
      </w:r>
      <w:r w:rsidR="00186CC5" w:rsidRPr="006F27F1">
        <w:t xml:space="preserve">. </w:t>
      </w:r>
      <w:r w:rsidR="00186CC5" w:rsidRPr="00407E4F">
        <w:t>[S.l.], [20</w:t>
      </w:r>
      <w:r w:rsidR="007C6243">
        <w:t>18</w:t>
      </w:r>
      <w:r w:rsidR="00186CC5" w:rsidRPr="00407E4F">
        <w:t xml:space="preserve">?]. </w:t>
      </w:r>
      <w:r w:rsidR="00186CC5">
        <w:t xml:space="preserve">Disponível em: </w:t>
      </w:r>
      <w:r w:rsidR="00B327AA" w:rsidRPr="00B327AA">
        <w:t>https://www.gov.br/cidadania/pt-br/acesso-a-informacao/lgpd</w:t>
      </w:r>
      <w:r w:rsidR="00186CC5">
        <w:t xml:space="preserve">. Acesso em: </w:t>
      </w:r>
      <w:r w:rsidR="00B327AA">
        <w:t>21</w:t>
      </w:r>
      <w:r w:rsidR="00186CC5">
        <w:t xml:space="preserve"> </w:t>
      </w:r>
      <w:r w:rsidR="00B327AA">
        <w:t>set</w:t>
      </w:r>
      <w:r w:rsidR="00F736BB">
        <w:t>.</w:t>
      </w:r>
      <w:r w:rsidR="00186CC5">
        <w:t xml:space="preserve"> </w:t>
      </w:r>
      <w:r w:rsidR="00B327AA">
        <w:t>2022</w:t>
      </w:r>
      <w:r w:rsidR="00186CC5">
        <w:t>.</w:t>
      </w:r>
    </w:p>
    <w:p w14:paraId="24FB40DD" w14:textId="65BCD1F4" w:rsidR="00167A2C" w:rsidRDefault="00167A2C" w:rsidP="00A173B8">
      <w:pPr>
        <w:pStyle w:val="TF-REFERNCIASITEM0"/>
      </w:pPr>
      <w:r>
        <w:t xml:space="preserve">CARREGOSA, Lais. </w:t>
      </w:r>
      <w:r w:rsidRPr="00B40A70">
        <w:rPr>
          <w:b/>
        </w:rPr>
        <w:t>Multas por infração à LGPD devem ser aplicadas a partir de outubro</w:t>
      </w:r>
      <w:r>
        <w:t xml:space="preserve">. Brasília, [2022]. Disponível em: </w:t>
      </w:r>
      <w:r w:rsidRPr="00B76E41">
        <w:t>https://www.poder360.com.br/economia/multas-por-infracao-a-lgpd-devem-ser-aplicadas-a-partir-de-outubro/</w:t>
      </w:r>
      <w:r>
        <w:t>. Acesso em: 21 set. 20</w:t>
      </w:r>
      <w:r w:rsidR="00683E59">
        <w:t>2</w:t>
      </w:r>
      <w:r>
        <w:t>2.</w:t>
      </w:r>
    </w:p>
    <w:p w14:paraId="73C5DE76" w14:textId="48D41A33" w:rsidR="00743CB2" w:rsidRDefault="00743CB2" w:rsidP="00A173B8">
      <w:pPr>
        <w:pStyle w:val="TF-REFERNCIASITEM0"/>
      </w:pPr>
      <w:r w:rsidRPr="00B21B8C">
        <w:t>COMITÊ CENTRAL DE GOVERNANÇA DE DADOS</w:t>
      </w:r>
      <w:r>
        <w:t xml:space="preserve"> (CCGD)</w:t>
      </w:r>
      <w:r w:rsidRPr="00B21B8C">
        <w:t xml:space="preserve">. </w:t>
      </w:r>
      <w:r w:rsidRPr="00D9254B">
        <w:rPr>
          <w:b/>
        </w:rPr>
        <w:t>GUIA DE BOAS PRÁTICAS LEI GERAL DE PROTEÇÃO DE DADOS (LGPD)</w:t>
      </w:r>
      <w:r w:rsidRPr="006F27F1">
        <w:t xml:space="preserve">. </w:t>
      </w:r>
      <w:r w:rsidRPr="00407E4F">
        <w:t>[S.l.], [20</w:t>
      </w:r>
      <w:r>
        <w:t>20</w:t>
      </w:r>
      <w:r w:rsidRPr="00407E4F">
        <w:t xml:space="preserve">?]. </w:t>
      </w:r>
      <w:r>
        <w:t xml:space="preserve">Disponível em: </w:t>
      </w:r>
      <w:r w:rsidRPr="009B7E2D">
        <w:t>https://www.gov.br/governodigital/pt-br/seguranca-e-protecao-de-dados/guias/guia_lgpd.pdf</w:t>
      </w:r>
      <w:r>
        <w:t>. Acesso em: 21 set. 2022.</w:t>
      </w:r>
    </w:p>
    <w:p w14:paraId="71FCB866" w14:textId="1E1AC962" w:rsidR="003D1B9D" w:rsidRDefault="003D1B9D" w:rsidP="00A173B8">
      <w:pPr>
        <w:pStyle w:val="TF-REFERNCIASITEM0"/>
      </w:pPr>
      <w:r>
        <w:t xml:space="preserve">CORACCINI, Raphael. </w:t>
      </w:r>
      <w:r w:rsidRPr="005B324A">
        <w:rPr>
          <w:b/>
        </w:rPr>
        <w:t>Empresas não conseguem se adaptar à lei de proteção de dados, aponta pesquisa</w:t>
      </w:r>
      <w:r>
        <w:t>. São Paulo, [202</w:t>
      </w:r>
      <w:r w:rsidR="00683E59">
        <w:t>1</w:t>
      </w:r>
      <w:r>
        <w:t xml:space="preserve">]. Disponível em: </w:t>
      </w:r>
      <w:r w:rsidRPr="002D19BF">
        <w:t>https://www.cnnbrasil.com.br/business/empresas-nao-conseguem-se-adaptar-a-lei-de-protecao-de-dados-diz-pesquisa/</w:t>
      </w:r>
      <w:r>
        <w:t>. Acesso em: 21 set. 2022.</w:t>
      </w:r>
    </w:p>
    <w:p w14:paraId="16523D73" w14:textId="3E1D0A12" w:rsidR="00864A73" w:rsidRDefault="0029732E" w:rsidP="00864A73">
      <w:pPr>
        <w:pStyle w:val="TF-REFERNCIASITEM0"/>
      </w:pPr>
      <w:r>
        <w:t>LEMOS</w:t>
      </w:r>
      <w:r w:rsidR="00864A73">
        <w:t xml:space="preserve">, </w:t>
      </w:r>
      <w:r>
        <w:t>Carlos</w:t>
      </w:r>
      <w:r w:rsidR="00864A73">
        <w:t xml:space="preserve">. </w:t>
      </w:r>
      <w:r w:rsidRPr="0029732E">
        <w:rPr>
          <w:b/>
        </w:rPr>
        <w:t>Lei Geral de Proteção de Dados Pessoais (LGPD): desafios da adequação à lei para as instituições públicas e privadas</w:t>
      </w:r>
      <w:r w:rsidR="00864A73">
        <w:t xml:space="preserve">. </w:t>
      </w:r>
      <w:r w:rsidR="00B05EB5">
        <w:t>São Paulo</w:t>
      </w:r>
      <w:r w:rsidR="00864A73">
        <w:t>, [</w:t>
      </w:r>
      <w:r w:rsidR="00B05EB5">
        <w:t>2020</w:t>
      </w:r>
      <w:r w:rsidR="00864A73">
        <w:t xml:space="preserve">]. Disponível em: </w:t>
      </w:r>
      <w:r w:rsidR="00863783" w:rsidRPr="00863783">
        <w:t>https://lgpd.tcm.sp.gov.br/Pagina/23799</w:t>
      </w:r>
      <w:r w:rsidR="00864A73">
        <w:t xml:space="preserve">. Acesso em: </w:t>
      </w:r>
      <w:r w:rsidR="004654FC">
        <w:t>21</w:t>
      </w:r>
      <w:r w:rsidR="00864A73">
        <w:t xml:space="preserve"> </w:t>
      </w:r>
      <w:r w:rsidR="004654FC">
        <w:t>set</w:t>
      </w:r>
      <w:r w:rsidR="00864A73">
        <w:t>. 20</w:t>
      </w:r>
      <w:r w:rsidR="004654FC">
        <w:t>22</w:t>
      </w:r>
      <w:r w:rsidR="00864A73">
        <w:t>.</w:t>
      </w:r>
    </w:p>
    <w:p w14:paraId="1F5F5097" w14:textId="4B461F0A" w:rsidR="0010469E" w:rsidRDefault="002F6631" w:rsidP="00245CE6">
      <w:pPr>
        <w:pStyle w:val="TF-REFERNCIASITEM0"/>
      </w:pPr>
      <w:r>
        <w:t>LGPD AZUL</w:t>
      </w:r>
      <w:r w:rsidR="0010469E" w:rsidRPr="006F27F1">
        <w:t xml:space="preserve">. </w:t>
      </w:r>
      <w:r w:rsidR="0010469E" w:rsidRPr="006F27F1">
        <w:rPr>
          <w:b/>
        </w:rPr>
        <w:t>Program</w:t>
      </w:r>
      <w:r w:rsidR="0010469E" w:rsidRPr="006F27F1">
        <w:t xml:space="preserve">. </w:t>
      </w:r>
      <w:r w:rsidR="0010469E" w:rsidRPr="00407E4F">
        <w:t>[S.l.], [20</w:t>
      </w:r>
      <w:r w:rsidR="002A60D2">
        <w:t>22</w:t>
      </w:r>
      <w:r w:rsidR="0010469E" w:rsidRPr="00407E4F">
        <w:t xml:space="preserve">?]. </w:t>
      </w:r>
      <w:r w:rsidR="0010469E">
        <w:t xml:space="preserve">Disponível em: </w:t>
      </w:r>
      <w:r w:rsidR="0000293F" w:rsidRPr="0000293F">
        <w:t>https://www.lgpdazul.com.br/</w:t>
      </w:r>
      <w:r w:rsidR="0010469E">
        <w:t xml:space="preserve">. Acesso em: </w:t>
      </w:r>
      <w:r w:rsidR="0000293F">
        <w:t>21</w:t>
      </w:r>
      <w:r w:rsidR="0010469E">
        <w:t xml:space="preserve"> </w:t>
      </w:r>
      <w:r w:rsidR="0000293F">
        <w:t>set.</w:t>
      </w:r>
      <w:r w:rsidR="0010469E">
        <w:t xml:space="preserve"> 20</w:t>
      </w:r>
      <w:r w:rsidR="0000293F">
        <w:t>22</w:t>
      </w:r>
      <w:r w:rsidR="0010469E">
        <w:t>.</w:t>
      </w:r>
    </w:p>
    <w:p w14:paraId="1CDA03DF" w14:textId="486956A8" w:rsidR="003D1B9D" w:rsidRDefault="003D1B9D" w:rsidP="00245CE6">
      <w:pPr>
        <w:pStyle w:val="TF-REFERNCIASITEM0"/>
      </w:pPr>
      <w:r>
        <w:t xml:space="preserve">LIMA, Victtor Henrique Pereira. </w:t>
      </w:r>
      <w:r w:rsidRPr="00860173">
        <w:rPr>
          <w:b/>
        </w:rPr>
        <w:t>LGPD ANÁLISE DOS IMPACTOS DA IMPLEMENTAÇÃO EM AMBIENTES CORPORATIVOS: ESTUDO DE CASO</w:t>
      </w:r>
      <w:r>
        <w:t xml:space="preserve">. 2020. 43 f. Trabalho de Conclusão de Curso (Bacharelado em Ciência da Computação) - </w:t>
      </w:r>
      <w:r w:rsidRPr="00FB4627">
        <w:t>Escola de Ciências Exatas e da Computação</w:t>
      </w:r>
      <w:r>
        <w:t xml:space="preserve">, </w:t>
      </w:r>
      <w:r w:rsidRPr="006A1707">
        <w:t>Pontifícia Universidade Católica de Goiás</w:t>
      </w:r>
      <w:r>
        <w:t>, Goiânia.</w:t>
      </w:r>
    </w:p>
    <w:p w14:paraId="7963F02C" w14:textId="08F9CF0E" w:rsidR="00461ACA" w:rsidRDefault="0000293F" w:rsidP="009F3BA8">
      <w:pPr>
        <w:pStyle w:val="TF-REFERNCIASITEM0"/>
      </w:pPr>
      <w:r w:rsidRPr="006552BE">
        <w:rPr>
          <w:lang w:val="en-US"/>
        </w:rPr>
        <w:t>PRIVACY</w:t>
      </w:r>
      <w:r w:rsidR="000D3F76" w:rsidRPr="006552BE">
        <w:rPr>
          <w:lang w:val="en-US"/>
        </w:rPr>
        <w:t xml:space="preserve"> TOOLS</w:t>
      </w:r>
      <w:r w:rsidRPr="006552BE">
        <w:rPr>
          <w:lang w:val="en-US"/>
        </w:rPr>
        <w:t xml:space="preserve">. </w:t>
      </w:r>
      <w:r w:rsidRPr="006552BE">
        <w:rPr>
          <w:b/>
          <w:lang w:val="en-US"/>
        </w:rPr>
        <w:t>Program</w:t>
      </w:r>
      <w:r w:rsidRPr="006552BE">
        <w:rPr>
          <w:lang w:val="en-US"/>
        </w:rPr>
        <w:t xml:space="preserve">. [S.l.], [2022?]. </w:t>
      </w:r>
      <w:r>
        <w:t xml:space="preserve">Disponível em: </w:t>
      </w:r>
      <w:r w:rsidR="000D3F76" w:rsidRPr="000D3F76">
        <w:t>https://privacytools.com.br/</w:t>
      </w:r>
      <w:r>
        <w:t>. Acesso em: 21 set. 2022.</w:t>
      </w:r>
    </w:p>
    <w:p w14:paraId="7288F3CC" w14:textId="0AFDBD4B" w:rsidR="006552BE" w:rsidRDefault="006552BE">
      <w:pPr>
        <w:keepNext w:val="0"/>
        <w:keepLines w:val="0"/>
        <w:rPr>
          <w:sz w:val="18"/>
          <w:szCs w:val="20"/>
        </w:rPr>
      </w:pPr>
      <w:r>
        <w:br w:type="page"/>
      </w:r>
    </w:p>
    <w:p w14:paraId="78686972" w14:textId="77777777" w:rsidR="006552BE" w:rsidRPr="00320BFA" w:rsidRDefault="006552BE" w:rsidP="006552BE">
      <w:pPr>
        <w:pStyle w:val="TF-xAvalTTULO"/>
      </w:pPr>
      <w:r w:rsidRPr="00320BFA">
        <w:lastRenderedPageBreak/>
        <w:t>FORMULÁRIO  DE  avaliação</w:t>
      </w:r>
      <w:r>
        <w:t xml:space="preserve"> BCC </w:t>
      </w:r>
      <w:r w:rsidRPr="00320BFA">
        <w:t xml:space="preserve">– PROFESSOR </w:t>
      </w:r>
      <w:r>
        <w:t>AVALIADOR</w:t>
      </w:r>
      <w:r w:rsidRPr="001948C5">
        <w:t xml:space="preserve"> </w:t>
      </w:r>
      <w:r>
        <w:t>– projeto</w:t>
      </w:r>
    </w:p>
    <w:p w14:paraId="58A23838" w14:textId="6EE796D7" w:rsidR="006552BE" w:rsidRDefault="006552BE" w:rsidP="006552BE">
      <w:pPr>
        <w:pStyle w:val="TF-xAvalLINHA"/>
      </w:pPr>
      <w:r w:rsidRPr="00320BFA">
        <w:t>Avaliador(a):</w:t>
      </w:r>
      <w:r w:rsidRPr="00320BFA">
        <w:tab/>
      </w:r>
      <w:r w:rsidRPr="006552BE">
        <w:t>Gilvan Justino</w:t>
      </w:r>
    </w:p>
    <w:p w14:paraId="62539548" w14:textId="77777777" w:rsidR="006552BE" w:rsidRPr="00C767AD" w:rsidRDefault="006552BE" w:rsidP="006552B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552BE" w:rsidRPr="00320BFA" w14:paraId="652F5FA3" w14:textId="77777777" w:rsidTr="00125717">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3B92DC4C" w14:textId="77777777" w:rsidR="006552BE" w:rsidRPr="00320BFA" w:rsidRDefault="006552BE" w:rsidP="00125717">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0C1A3417" w14:textId="77777777" w:rsidR="006552BE" w:rsidRPr="00320BFA" w:rsidRDefault="006552BE" w:rsidP="00125717">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644D2015" w14:textId="77777777" w:rsidR="006552BE" w:rsidRPr="00320BFA" w:rsidRDefault="006552BE" w:rsidP="00125717">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7DD4BBA3" w14:textId="77777777" w:rsidR="006552BE" w:rsidRPr="00320BFA" w:rsidRDefault="006552BE" w:rsidP="00125717">
            <w:pPr>
              <w:pStyle w:val="TF-xAvalITEMTABELA"/>
            </w:pPr>
            <w:r w:rsidRPr="00320BFA">
              <w:t>não atende</w:t>
            </w:r>
          </w:p>
        </w:tc>
      </w:tr>
      <w:tr w:rsidR="006552BE" w:rsidRPr="00320BFA" w14:paraId="2EA35330" w14:textId="77777777" w:rsidTr="00125717">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574E121" w14:textId="77777777" w:rsidR="006552BE" w:rsidRPr="0000224C" w:rsidRDefault="006552BE" w:rsidP="00125717">
            <w:pPr>
              <w:pStyle w:val="TF-xAvalITEMTABELA"/>
            </w:pPr>
            <w:r w:rsidRPr="00DB318B">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4FEDA4ED" w14:textId="77777777" w:rsidR="006552BE" w:rsidRPr="00320BFA" w:rsidRDefault="006552BE" w:rsidP="006552BE">
            <w:pPr>
              <w:pStyle w:val="TF-xAvalITEM"/>
              <w:numPr>
                <w:ilvl w:val="0"/>
                <w:numId w:val="13"/>
              </w:numPr>
            </w:pPr>
            <w:r w:rsidRPr="00320BFA">
              <w:t>INTRODUÇÃO</w:t>
            </w:r>
          </w:p>
          <w:p w14:paraId="6ADCEE30" w14:textId="77777777" w:rsidR="006552BE" w:rsidRPr="00320BFA" w:rsidRDefault="006552BE" w:rsidP="00125717">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38AA9C54" w14:textId="77777777" w:rsidR="006552BE" w:rsidRPr="00320BFA" w:rsidRDefault="006552BE" w:rsidP="0012571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43C03C8" w14:textId="77777777" w:rsidR="006552BE" w:rsidRPr="00320BFA" w:rsidRDefault="006552BE"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0D69CB27" w14:textId="77777777" w:rsidR="006552BE" w:rsidRPr="00320BFA" w:rsidRDefault="006552BE" w:rsidP="00125717">
            <w:pPr>
              <w:keepNext w:val="0"/>
              <w:keepLines w:val="0"/>
              <w:ind w:left="709" w:hanging="709"/>
              <w:jc w:val="center"/>
              <w:rPr>
                <w:sz w:val="18"/>
              </w:rPr>
            </w:pPr>
          </w:p>
        </w:tc>
      </w:tr>
      <w:tr w:rsidR="006552BE" w:rsidRPr="00320BFA" w14:paraId="7961F3F7" w14:textId="77777777" w:rsidTr="00125717">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ABB1EDF"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9C20F7" w14:textId="77777777" w:rsidR="006552BE" w:rsidRPr="00320BFA" w:rsidRDefault="006552BE" w:rsidP="00125717">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0BA94FF1"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96C8A78"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4090718" w14:textId="77777777" w:rsidR="006552BE" w:rsidRPr="00320BFA" w:rsidRDefault="006552BE" w:rsidP="00125717">
            <w:pPr>
              <w:keepNext w:val="0"/>
              <w:keepLines w:val="0"/>
              <w:ind w:left="709" w:hanging="709"/>
              <w:jc w:val="center"/>
              <w:rPr>
                <w:sz w:val="18"/>
              </w:rPr>
            </w:pPr>
          </w:p>
        </w:tc>
      </w:tr>
      <w:tr w:rsidR="006552BE" w:rsidRPr="00320BFA" w14:paraId="43AF2ACB"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DD9392D"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173434C" w14:textId="77777777" w:rsidR="006552BE" w:rsidRPr="00320BFA" w:rsidRDefault="006552BE" w:rsidP="006552BE">
            <w:pPr>
              <w:pStyle w:val="TF-xAvalITEM"/>
              <w:numPr>
                <w:ilvl w:val="0"/>
                <w:numId w:val="12"/>
              </w:numPr>
            </w:pPr>
            <w:r w:rsidRPr="00320BFA">
              <w:t>OBJETIVOS</w:t>
            </w:r>
          </w:p>
          <w:p w14:paraId="4DE98D2E" w14:textId="77777777" w:rsidR="006552BE" w:rsidRPr="00320BFA" w:rsidRDefault="006552BE" w:rsidP="00125717">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13D9FDFF"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F1E2C6"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95962D" w14:textId="77777777" w:rsidR="006552BE" w:rsidRPr="00320BFA" w:rsidRDefault="006552BE" w:rsidP="00125717">
            <w:pPr>
              <w:keepNext w:val="0"/>
              <w:keepLines w:val="0"/>
              <w:ind w:left="709" w:hanging="709"/>
              <w:jc w:val="center"/>
              <w:rPr>
                <w:sz w:val="18"/>
              </w:rPr>
            </w:pPr>
          </w:p>
        </w:tc>
      </w:tr>
      <w:tr w:rsidR="006552BE" w:rsidRPr="00320BFA" w14:paraId="082D9D6A" w14:textId="77777777" w:rsidTr="00125717">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2097D8C"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122287F" w14:textId="77777777" w:rsidR="006552BE" w:rsidRPr="00320BFA" w:rsidRDefault="006552BE" w:rsidP="00125717">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678524D"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0FA165C"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389EB7" w14:textId="77777777" w:rsidR="006552BE" w:rsidRPr="00320BFA" w:rsidRDefault="006552BE" w:rsidP="00125717">
            <w:pPr>
              <w:keepNext w:val="0"/>
              <w:keepLines w:val="0"/>
              <w:ind w:left="709" w:hanging="709"/>
              <w:jc w:val="center"/>
              <w:rPr>
                <w:sz w:val="18"/>
              </w:rPr>
            </w:pPr>
          </w:p>
        </w:tc>
      </w:tr>
      <w:tr w:rsidR="006552BE" w:rsidRPr="00320BFA" w14:paraId="013FEC88" w14:textId="77777777" w:rsidTr="00125717">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8FC9132"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C5B1303" w14:textId="77777777" w:rsidR="006552BE" w:rsidRPr="00320BFA" w:rsidRDefault="006552BE" w:rsidP="006552BE">
            <w:pPr>
              <w:pStyle w:val="TF-xAvalITEM"/>
              <w:numPr>
                <w:ilvl w:val="0"/>
                <w:numId w:val="12"/>
              </w:numPr>
            </w:pPr>
            <w:r w:rsidRPr="00320BFA">
              <w:t>TRABALHOS CORRELATOS</w:t>
            </w:r>
          </w:p>
          <w:p w14:paraId="7CF550D9" w14:textId="77777777" w:rsidR="006552BE" w:rsidRPr="00320BFA" w:rsidRDefault="006552BE" w:rsidP="00125717">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6A2B9149"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471927C"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40D6747" w14:textId="77777777" w:rsidR="006552BE" w:rsidRPr="00320BFA" w:rsidRDefault="006552BE" w:rsidP="00125717">
            <w:pPr>
              <w:keepNext w:val="0"/>
              <w:keepLines w:val="0"/>
              <w:ind w:left="709" w:hanging="709"/>
              <w:jc w:val="center"/>
              <w:rPr>
                <w:sz w:val="18"/>
              </w:rPr>
            </w:pPr>
          </w:p>
        </w:tc>
      </w:tr>
      <w:tr w:rsidR="006552BE" w:rsidRPr="00320BFA" w14:paraId="5FBBB8C8"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C61D9CD"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0ED5063" w14:textId="77777777" w:rsidR="006552BE" w:rsidRPr="00320BFA" w:rsidRDefault="006552BE" w:rsidP="006552BE">
            <w:pPr>
              <w:pStyle w:val="TF-xAvalITEM"/>
              <w:numPr>
                <w:ilvl w:val="0"/>
                <w:numId w:val="12"/>
              </w:numPr>
            </w:pPr>
            <w:r w:rsidRPr="00320BFA">
              <w:t>JUSTIFICATIVA</w:t>
            </w:r>
          </w:p>
          <w:p w14:paraId="4B31ACCF" w14:textId="77777777" w:rsidR="006552BE" w:rsidRPr="00320BFA" w:rsidRDefault="006552BE" w:rsidP="00125717">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BBF644B"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8776060"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B8EF28" w14:textId="77777777" w:rsidR="006552BE" w:rsidRPr="00320BFA" w:rsidRDefault="006552BE" w:rsidP="00125717">
            <w:pPr>
              <w:keepNext w:val="0"/>
              <w:keepLines w:val="0"/>
              <w:ind w:left="709" w:hanging="709"/>
              <w:jc w:val="center"/>
              <w:rPr>
                <w:sz w:val="18"/>
              </w:rPr>
            </w:pPr>
          </w:p>
        </w:tc>
      </w:tr>
      <w:tr w:rsidR="006552BE" w:rsidRPr="00320BFA" w14:paraId="4C41503F"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ACB609"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D047E4" w14:textId="77777777" w:rsidR="006552BE" w:rsidRPr="00320BFA" w:rsidRDefault="006552BE" w:rsidP="00125717">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5462E0C0"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055074E"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9062836" w14:textId="77777777" w:rsidR="006552BE" w:rsidRPr="00320BFA" w:rsidRDefault="006552BE" w:rsidP="00125717">
            <w:pPr>
              <w:keepNext w:val="0"/>
              <w:keepLines w:val="0"/>
              <w:ind w:left="709" w:hanging="709"/>
              <w:jc w:val="center"/>
              <w:rPr>
                <w:sz w:val="18"/>
              </w:rPr>
            </w:pPr>
          </w:p>
        </w:tc>
      </w:tr>
      <w:tr w:rsidR="006552BE" w:rsidRPr="00320BFA" w14:paraId="5757EDBE"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0B0564F"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EBCAE0" w14:textId="77777777" w:rsidR="006552BE" w:rsidRPr="00320BFA" w:rsidRDefault="006552BE" w:rsidP="00125717">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BD2B35D"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D37E0C5"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3B6D00A" w14:textId="77777777" w:rsidR="006552BE" w:rsidRPr="00320BFA" w:rsidRDefault="006552BE" w:rsidP="00125717">
            <w:pPr>
              <w:keepNext w:val="0"/>
              <w:keepLines w:val="0"/>
              <w:ind w:left="709" w:hanging="709"/>
              <w:jc w:val="center"/>
              <w:rPr>
                <w:sz w:val="18"/>
              </w:rPr>
            </w:pPr>
          </w:p>
        </w:tc>
      </w:tr>
      <w:tr w:rsidR="006552BE" w:rsidRPr="00320BFA" w14:paraId="7C7C7C26"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3487141"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D2DC5A5" w14:textId="77777777" w:rsidR="006552BE" w:rsidRPr="00320BFA" w:rsidRDefault="006552BE" w:rsidP="006552BE">
            <w:pPr>
              <w:pStyle w:val="TF-xAvalITEM"/>
              <w:numPr>
                <w:ilvl w:val="0"/>
                <w:numId w:val="12"/>
              </w:numPr>
            </w:pPr>
            <w:r w:rsidRPr="00320BFA">
              <w:t>REQUISITOS PRINCIPAIS DO PROBLEMA A SER TRABALHADO</w:t>
            </w:r>
          </w:p>
          <w:p w14:paraId="10042E86" w14:textId="77777777" w:rsidR="006552BE" w:rsidRPr="00320BFA" w:rsidRDefault="006552BE" w:rsidP="00125717">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0B798D98"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139BB90"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EDD57C2" w14:textId="77777777" w:rsidR="006552BE" w:rsidRPr="00320BFA" w:rsidRDefault="006552BE" w:rsidP="00125717">
            <w:pPr>
              <w:keepNext w:val="0"/>
              <w:keepLines w:val="0"/>
              <w:ind w:left="709" w:hanging="709"/>
              <w:jc w:val="center"/>
              <w:rPr>
                <w:sz w:val="18"/>
              </w:rPr>
            </w:pPr>
          </w:p>
        </w:tc>
      </w:tr>
      <w:tr w:rsidR="006552BE" w:rsidRPr="00320BFA" w14:paraId="25F64D75" w14:textId="77777777" w:rsidTr="00125717">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B3B35E"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EF4F6D6" w14:textId="77777777" w:rsidR="006552BE" w:rsidRPr="00320BFA" w:rsidRDefault="006552BE" w:rsidP="006552BE">
            <w:pPr>
              <w:pStyle w:val="TF-xAvalITEM"/>
              <w:numPr>
                <w:ilvl w:val="0"/>
                <w:numId w:val="12"/>
              </w:numPr>
            </w:pPr>
            <w:r w:rsidRPr="00320BFA">
              <w:t>METODOLOGIA</w:t>
            </w:r>
          </w:p>
          <w:p w14:paraId="76AE59D6" w14:textId="77777777" w:rsidR="006552BE" w:rsidRPr="00320BFA" w:rsidRDefault="006552BE" w:rsidP="00125717">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9B96EBD"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9DA1635"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92EF62" w14:textId="77777777" w:rsidR="006552BE" w:rsidRPr="00320BFA" w:rsidRDefault="006552BE" w:rsidP="00125717">
            <w:pPr>
              <w:keepNext w:val="0"/>
              <w:keepLines w:val="0"/>
              <w:ind w:left="709" w:hanging="709"/>
              <w:jc w:val="center"/>
              <w:rPr>
                <w:sz w:val="18"/>
              </w:rPr>
            </w:pPr>
          </w:p>
        </w:tc>
      </w:tr>
      <w:tr w:rsidR="006552BE" w:rsidRPr="00320BFA" w14:paraId="79C910AA"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5064696"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CED478" w14:textId="77777777" w:rsidR="006552BE" w:rsidRPr="00320BFA" w:rsidRDefault="006552BE" w:rsidP="00125717">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75B9A953"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EA1DC05"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82AA38" w14:textId="77777777" w:rsidR="006552BE" w:rsidRPr="00320BFA" w:rsidRDefault="006552BE" w:rsidP="00125717">
            <w:pPr>
              <w:keepNext w:val="0"/>
              <w:keepLines w:val="0"/>
              <w:ind w:left="709" w:hanging="709"/>
              <w:jc w:val="center"/>
              <w:rPr>
                <w:sz w:val="18"/>
              </w:rPr>
            </w:pPr>
          </w:p>
        </w:tc>
      </w:tr>
      <w:tr w:rsidR="006552BE" w:rsidRPr="00320BFA" w14:paraId="7D87488A"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91404C"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C5C64E0" w14:textId="77777777" w:rsidR="006552BE" w:rsidRPr="00320BFA" w:rsidRDefault="006552BE" w:rsidP="006552BE">
            <w:pPr>
              <w:pStyle w:val="TF-xAvalITEM"/>
              <w:numPr>
                <w:ilvl w:val="0"/>
                <w:numId w:val="12"/>
              </w:numPr>
            </w:pPr>
            <w:r w:rsidRPr="00320BFA">
              <w:t>REVISÃO BIBLIOGRÁFICA</w:t>
            </w:r>
            <w:r>
              <w:t xml:space="preserve"> (atenção para a diferença de conteúdo entre projeto e pré-projeto)</w:t>
            </w:r>
          </w:p>
          <w:p w14:paraId="6F96A0DE" w14:textId="77777777" w:rsidR="006552BE" w:rsidRPr="00320BFA" w:rsidRDefault="006552BE" w:rsidP="00125717">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00A64709"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FFC46B"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1EED6D" w14:textId="77777777" w:rsidR="006552BE" w:rsidRPr="00320BFA" w:rsidRDefault="006552BE" w:rsidP="00125717">
            <w:pPr>
              <w:keepNext w:val="0"/>
              <w:keepLines w:val="0"/>
              <w:ind w:left="709" w:hanging="709"/>
              <w:jc w:val="center"/>
              <w:rPr>
                <w:sz w:val="18"/>
              </w:rPr>
            </w:pPr>
          </w:p>
        </w:tc>
      </w:tr>
      <w:tr w:rsidR="006552BE" w:rsidRPr="00320BFA" w14:paraId="72A4C42E" w14:textId="77777777" w:rsidTr="00125717">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9F6E432"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1F9D3AFE" w14:textId="77777777" w:rsidR="006552BE" w:rsidRPr="00320BFA" w:rsidRDefault="006552BE" w:rsidP="00125717">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6DECDA2B"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327A90CB"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3118840" w14:textId="77777777" w:rsidR="006552BE" w:rsidRPr="00320BFA" w:rsidRDefault="006552BE" w:rsidP="00125717">
            <w:pPr>
              <w:keepNext w:val="0"/>
              <w:keepLines w:val="0"/>
              <w:ind w:left="709" w:hanging="709"/>
              <w:jc w:val="center"/>
              <w:rPr>
                <w:sz w:val="18"/>
              </w:rPr>
            </w:pPr>
          </w:p>
        </w:tc>
      </w:tr>
      <w:tr w:rsidR="006552BE" w:rsidRPr="00320BFA" w14:paraId="5544E2A7" w14:textId="77777777" w:rsidTr="00125717">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6071D1C" w14:textId="77777777" w:rsidR="006552BE" w:rsidRPr="0000224C" w:rsidRDefault="006552BE" w:rsidP="00125717">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49F49383" w14:textId="77777777" w:rsidR="006552BE" w:rsidRPr="00320BFA" w:rsidRDefault="006552BE" w:rsidP="006552BE">
            <w:pPr>
              <w:pStyle w:val="TF-xAvalITEM"/>
              <w:numPr>
                <w:ilvl w:val="0"/>
                <w:numId w:val="12"/>
              </w:numPr>
            </w:pPr>
            <w:r w:rsidRPr="00320BFA">
              <w:t>LINGUAGEM USADA (redação)</w:t>
            </w:r>
          </w:p>
          <w:p w14:paraId="46CBE859" w14:textId="77777777" w:rsidR="006552BE" w:rsidRPr="00320BFA" w:rsidRDefault="006552BE" w:rsidP="00125717">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179D7D6B" w14:textId="77777777" w:rsidR="006552BE" w:rsidRPr="00320BFA" w:rsidRDefault="006552BE" w:rsidP="00125717">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FE1389B" w14:textId="77777777" w:rsidR="006552BE" w:rsidRPr="00320BFA" w:rsidRDefault="006552BE" w:rsidP="00125717">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E4557C4" w14:textId="77777777" w:rsidR="006552BE" w:rsidRPr="00320BFA" w:rsidRDefault="006552BE" w:rsidP="00125717">
            <w:pPr>
              <w:keepNext w:val="0"/>
              <w:keepLines w:val="0"/>
              <w:ind w:left="709" w:hanging="709"/>
              <w:jc w:val="center"/>
              <w:rPr>
                <w:sz w:val="18"/>
              </w:rPr>
            </w:pPr>
          </w:p>
        </w:tc>
      </w:tr>
      <w:tr w:rsidR="006552BE" w:rsidRPr="00320BFA" w14:paraId="1A5A0B71" w14:textId="77777777" w:rsidTr="00125717">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B80273" w14:textId="77777777" w:rsidR="006552BE" w:rsidRPr="00320BFA" w:rsidRDefault="006552BE" w:rsidP="00125717">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442D132" w14:textId="77777777" w:rsidR="006552BE" w:rsidRPr="00320BFA" w:rsidRDefault="006552BE" w:rsidP="00125717">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12600F5C" w14:textId="77777777" w:rsidR="006552BE" w:rsidRPr="00320BFA" w:rsidRDefault="006552BE" w:rsidP="00125717">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A39E5A3" w14:textId="77777777" w:rsidR="006552BE" w:rsidRPr="00320BFA" w:rsidRDefault="006552BE" w:rsidP="00125717">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A2B4DF1" w14:textId="77777777" w:rsidR="006552BE" w:rsidRPr="00320BFA" w:rsidRDefault="006552BE" w:rsidP="00125717">
            <w:pPr>
              <w:keepNext w:val="0"/>
              <w:keepLines w:val="0"/>
              <w:ind w:left="709" w:hanging="709"/>
              <w:jc w:val="center"/>
              <w:rPr>
                <w:sz w:val="18"/>
              </w:rPr>
            </w:pPr>
          </w:p>
        </w:tc>
      </w:tr>
    </w:tbl>
    <w:p w14:paraId="0B75AF51" w14:textId="77777777" w:rsidR="006552BE" w:rsidRPr="003F5F25" w:rsidRDefault="006552BE" w:rsidP="006552BE">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6552BE" w:rsidRPr="00320BFA" w14:paraId="7623B9C4" w14:textId="77777777" w:rsidTr="00125717">
        <w:trPr>
          <w:cantSplit/>
          <w:jc w:val="center"/>
        </w:trPr>
        <w:tc>
          <w:tcPr>
            <w:tcW w:w="5000" w:type="pct"/>
            <w:gridSpan w:val="3"/>
            <w:tcBorders>
              <w:top w:val="single" w:sz="12" w:space="0" w:color="auto"/>
              <w:left w:val="single" w:sz="12" w:space="0" w:color="auto"/>
              <w:bottom w:val="nil"/>
              <w:right w:val="single" w:sz="12" w:space="0" w:color="auto"/>
            </w:tcBorders>
            <w:hideMark/>
          </w:tcPr>
          <w:p w14:paraId="3CD371EB" w14:textId="77777777" w:rsidR="006552BE" w:rsidRPr="00320BFA" w:rsidRDefault="006552BE" w:rsidP="00125717">
            <w:pPr>
              <w:keepNext w:val="0"/>
              <w:keepLines w:val="0"/>
              <w:spacing w:before="60"/>
              <w:jc w:val="both"/>
              <w:rPr>
                <w:sz w:val="18"/>
              </w:rPr>
            </w:pPr>
            <w:r w:rsidRPr="00320BFA">
              <w:rPr>
                <w:sz w:val="18"/>
              </w:rPr>
              <w:t>O projeto de TCC será reprovado se:</w:t>
            </w:r>
          </w:p>
          <w:p w14:paraId="16C626C1" w14:textId="77777777" w:rsidR="006552BE" w:rsidRPr="00320BFA" w:rsidRDefault="006552BE" w:rsidP="00125717">
            <w:pPr>
              <w:keepNext w:val="0"/>
              <w:keepLines w:val="0"/>
              <w:numPr>
                <w:ilvl w:val="0"/>
                <w:numId w:val="15"/>
              </w:numPr>
              <w:ind w:left="357" w:hanging="357"/>
              <w:jc w:val="both"/>
              <w:rPr>
                <w:sz w:val="18"/>
              </w:rPr>
            </w:pPr>
            <w:r w:rsidRPr="00320BFA">
              <w:rPr>
                <w:sz w:val="18"/>
              </w:rPr>
              <w:t>qualquer um dos itens tiver resposta NÃO ATENDE;</w:t>
            </w:r>
          </w:p>
          <w:p w14:paraId="4AC9808C" w14:textId="77777777" w:rsidR="006552BE" w:rsidRPr="00320BFA" w:rsidRDefault="006552BE"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F554ACF" w14:textId="77777777" w:rsidR="006552BE" w:rsidRPr="00320BFA" w:rsidRDefault="006552BE" w:rsidP="00125717">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6552BE" w:rsidRPr="00320BFA" w14:paraId="77C4BCF5" w14:textId="77777777" w:rsidTr="00125717">
        <w:trPr>
          <w:cantSplit/>
          <w:jc w:val="center"/>
        </w:trPr>
        <w:tc>
          <w:tcPr>
            <w:tcW w:w="1250" w:type="pct"/>
            <w:tcBorders>
              <w:top w:val="nil"/>
              <w:left w:val="single" w:sz="12" w:space="0" w:color="auto"/>
              <w:bottom w:val="single" w:sz="12" w:space="0" w:color="auto"/>
              <w:right w:val="nil"/>
            </w:tcBorders>
            <w:hideMark/>
          </w:tcPr>
          <w:p w14:paraId="539A9AD9" w14:textId="77777777" w:rsidR="006552BE" w:rsidRPr="00320BFA" w:rsidRDefault="006552BE" w:rsidP="00125717">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6D336067" w14:textId="77777777" w:rsidR="006552BE" w:rsidRPr="00320BFA" w:rsidRDefault="006552BE" w:rsidP="00125717">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67064CFF" w14:textId="77777777" w:rsidR="006552BE" w:rsidRPr="00320BFA" w:rsidRDefault="006552BE" w:rsidP="00125717">
            <w:pPr>
              <w:keepNext w:val="0"/>
              <w:keepLines w:val="0"/>
              <w:spacing w:before="60" w:after="60"/>
              <w:jc w:val="center"/>
              <w:rPr>
                <w:sz w:val="20"/>
              </w:rPr>
            </w:pPr>
            <w:r w:rsidRPr="00320BFA">
              <w:rPr>
                <w:sz w:val="20"/>
              </w:rPr>
              <w:t>(      ) REPROVADO</w:t>
            </w:r>
          </w:p>
        </w:tc>
      </w:tr>
    </w:tbl>
    <w:p w14:paraId="5191F98A" w14:textId="77777777" w:rsidR="006552BE" w:rsidRDefault="006552BE" w:rsidP="006552BE">
      <w:pPr>
        <w:pStyle w:val="TF-xAvalTTULO"/>
        <w:ind w:left="0" w:firstLine="0"/>
        <w:jc w:val="left"/>
      </w:pPr>
    </w:p>
    <w:p w14:paraId="4353942D" w14:textId="77777777" w:rsidR="006552BE" w:rsidRPr="008F5E47" w:rsidRDefault="006552BE" w:rsidP="009F3BA8">
      <w:pPr>
        <w:pStyle w:val="TF-REFERNCIASITEM0"/>
        <w:rPr>
          <w:color w:val="FF0000"/>
        </w:rPr>
      </w:pPr>
    </w:p>
    <w:sectPr w:rsidR="006552BE" w:rsidRPr="008F5E47" w:rsidSect="008A3072">
      <w:headerReference w:type="default" r:id="rId13"/>
      <w:footerReference w:type="even" r:id="rId14"/>
      <w:footerReference w:type="default" r:id="rId15"/>
      <w:headerReference w:type="first" r:id="rId16"/>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93FF7" w14:textId="77777777" w:rsidR="007B30DB" w:rsidRDefault="007B30DB">
      <w:r>
        <w:separator/>
      </w:r>
    </w:p>
  </w:endnote>
  <w:endnote w:type="continuationSeparator" w:id="0">
    <w:p w14:paraId="718A26F5" w14:textId="77777777" w:rsidR="007B30DB" w:rsidRDefault="007B30DB">
      <w:r>
        <w:continuationSeparator/>
      </w:r>
    </w:p>
  </w:endnote>
  <w:endnote w:type="continuationNotice" w:id="1">
    <w:p w14:paraId="574D7C9C" w14:textId="77777777" w:rsidR="007B30DB" w:rsidRDefault="007B30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1752C5">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CA750" w14:textId="77777777" w:rsidR="007B30DB" w:rsidRDefault="007B30DB">
      <w:r>
        <w:separator/>
      </w:r>
    </w:p>
  </w:footnote>
  <w:footnote w:type="continuationSeparator" w:id="0">
    <w:p w14:paraId="3115C6CA" w14:textId="77777777" w:rsidR="007B30DB" w:rsidRDefault="007B30DB">
      <w:r>
        <w:continuationSeparator/>
      </w:r>
    </w:p>
  </w:footnote>
  <w:footnote w:type="continuationNotice" w:id="1">
    <w:p w14:paraId="33C341DE" w14:textId="77777777" w:rsidR="007B30DB" w:rsidRDefault="007B30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352D4817"/>
    <w:multiLevelType w:val="hybridMultilevel"/>
    <w:tmpl w:val="211ED0AC"/>
    <w:lvl w:ilvl="0" w:tplc="427E3942">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24871F2"/>
    <w:multiLevelType w:val="multilevel"/>
    <w:tmpl w:val="8D58DAB2"/>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698193274">
    <w:abstractNumId w:val="0"/>
  </w:num>
  <w:num w:numId="2" w16cid:durableId="1560750325">
    <w:abstractNumId w:val="2"/>
  </w:num>
  <w:num w:numId="3" w16cid:durableId="2003316344">
    <w:abstractNumId w:val="2"/>
  </w:num>
  <w:num w:numId="4" w16cid:durableId="359431312">
    <w:abstractNumId w:val="1"/>
  </w:num>
  <w:num w:numId="5" w16cid:durableId="78525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2046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2160360">
    <w:abstractNumId w:val="2"/>
  </w:num>
  <w:num w:numId="8" w16cid:durableId="16377543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40536143">
    <w:abstractNumId w:val="7"/>
  </w:num>
  <w:num w:numId="10" w16cid:durableId="2056850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87044731">
    <w:abstractNumId w:val="3"/>
  </w:num>
  <w:num w:numId="12" w16cid:durableId="1528719085">
    <w:abstractNumId w:val="5"/>
  </w:num>
  <w:num w:numId="13" w16cid:durableId="15558506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3238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98859440">
    <w:abstractNumId w:val="8"/>
  </w:num>
  <w:num w:numId="16" w16cid:durableId="729013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06665672">
    <w:abstractNumId w:val="8"/>
  </w:num>
  <w:num w:numId="18" w16cid:durableId="1342077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55423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65957178">
    <w:abstractNumId w:val="4"/>
  </w:num>
  <w:num w:numId="21" w16cid:durableId="228003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00867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A51"/>
    <w:rsid w:val="0000224C"/>
    <w:rsid w:val="00002762"/>
    <w:rsid w:val="0000293F"/>
    <w:rsid w:val="00003BA1"/>
    <w:rsid w:val="00004F01"/>
    <w:rsid w:val="000057A4"/>
    <w:rsid w:val="00005843"/>
    <w:rsid w:val="000100AD"/>
    <w:rsid w:val="00012137"/>
    <w:rsid w:val="00012922"/>
    <w:rsid w:val="00013D85"/>
    <w:rsid w:val="0001575C"/>
    <w:rsid w:val="000168D2"/>
    <w:rsid w:val="00017742"/>
    <w:rsid w:val="000179B5"/>
    <w:rsid w:val="00017B62"/>
    <w:rsid w:val="000204E7"/>
    <w:rsid w:val="00020954"/>
    <w:rsid w:val="00022B5C"/>
    <w:rsid w:val="00023DA7"/>
    <w:rsid w:val="00023FA0"/>
    <w:rsid w:val="0002535A"/>
    <w:rsid w:val="0002602F"/>
    <w:rsid w:val="00030E2D"/>
    <w:rsid w:val="00030E4A"/>
    <w:rsid w:val="00031A27"/>
    <w:rsid w:val="00031EE0"/>
    <w:rsid w:val="000328EF"/>
    <w:rsid w:val="0003585A"/>
    <w:rsid w:val="000367F6"/>
    <w:rsid w:val="00041EA4"/>
    <w:rsid w:val="00043BCE"/>
    <w:rsid w:val="00045234"/>
    <w:rsid w:val="0004641A"/>
    <w:rsid w:val="00046A67"/>
    <w:rsid w:val="00047D6D"/>
    <w:rsid w:val="00047F82"/>
    <w:rsid w:val="00052A07"/>
    <w:rsid w:val="00052D2D"/>
    <w:rsid w:val="00052D3A"/>
    <w:rsid w:val="000533DA"/>
    <w:rsid w:val="0005457F"/>
    <w:rsid w:val="000550DD"/>
    <w:rsid w:val="00055662"/>
    <w:rsid w:val="00056D49"/>
    <w:rsid w:val="000608E9"/>
    <w:rsid w:val="00060D18"/>
    <w:rsid w:val="00061FEB"/>
    <w:rsid w:val="00064CB7"/>
    <w:rsid w:val="000667DF"/>
    <w:rsid w:val="00066A3B"/>
    <w:rsid w:val="00070357"/>
    <w:rsid w:val="00070864"/>
    <w:rsid w:val="000709B2"/>
    <w:rsid w:val="000716FC"/>
    <w:rsid w:val="0007209B"/>
    <w:rsid w:val="0007265E"/>
    <w:rsid w:val="00073DA2"/>
    <w:rsid w:val="00074CD4"/>
    <w:rsid w:val="00075792"/>
    <w:rsid w:val="000759B1"/>
    <w:rsid w:val="00080B7D"/>
    <w:rsid w:val="00080F9C"/>
    <w:rsid w:val="0008165D"/>
    <w:rsid w:val="000826BC"/>
    <w:rsid w:val="000841AE"/>
    <w:rsid w:val="00084F83"/>
    <w:rsid w:val="0008579A"/>
    <w:rsid w:val="00086AA8"/>
    <w:rsid w:val="0008732D"/>
    <w:rsid w:val="00090553"/>
    <w:rsid w:val="000911EE"/>
    <w:rsid w:val="000914E7"/>
    <w:rsid w:val="00092DAD"/>
    <w:rsid w:val="0009735C"/>
    <w:rsid w:val="000A05E2"/>
    <w:rsid w:val="000A104C"/>
    <w:rsid w:val="000A19DE"/>
    <w:rsid w:val="000A3EAB"/>
    <w:rsid w:val="000A6D73"/>
    <w:rsid w:val="000A78D2"/>
    <w:rsid w:val="000A7AA0"/>
    <w:rsid w:val="000B12B2"/>
    <w:rsid w:val="000B2180"/>
    <w:rsid w:val="000B33C6"/>
    <w:rsid w:val="000B34A4"/>
    <w:rsid w:val="000B3868"/>
    <w:rsid w:val="000B3D33"/>
    <w:rsid w:val="000B4FBF"/>
    <w:rsid w:val="000B7CCD"/>
    <w:rsid w:val="000C17EE"/>
    <w:rsid w:val="000C1926"/>
    <w:rsid w:val="000C1A18"/>
    <w:rsid w:val="000C1CD5"/>
    <w:rsid w:val="000C3BCD"/>
    <w:rsid w:val="000C555E"/>
    <w:rsid w:val="000C5E40"/>
    <w:rsid w:val="000C648D"/>
    <w:rsid w:val="000C7630"/>
    <w:rsid w:val="000D1294"/>
    <w:rsid w:val="000D22B4"/>
    <w:rsid w:val="000D2A71"/>
    <w:rsid w:val="000D3F76"/>
    <w:rsid w:val="000D77C2"/>
    <w:rsid w:val="000E039E"/>
    <w:rsid w:val="000E1877"/>
    <w:rsid w:val="000E1C17"/>
    <w:rsid w:val="000E27F9"/>
    <w:rsid w:val="000E2B1E"/>
    <w:rsid w:val="000E311F"/>
    <w:rsid w:val="000E3A68"/>
    <w:rsid w:val="000E3F53"/>
    <w:rsid w:val="000E6CE0"/>
    <w:rsid w:val="000F5BB0"/>
    <w:rsid w:val="000F77E3"/>
    <w:rsid w:val="001003A1"/>
    <w:rsid w:val="0010469E"/>
    <w:rsid w:val="00106C38"/>
    <w:rsid w:val="00107224"/>
    <w:rsid w:val="00107B02"/>
    <w:rsid w:val="0011363A"/>
    <w:rsid w:val="00113A3F"/>
    <w:rsid w:val="001140FB"/>
    <w:rsid w:val="00114141"/>
    <w:rsid w:val="00115D00"/>
    <w:rsid w:val="001164FE"/>
    <w:rsid w:val="001207E7"/>
    <w:rsid w:val="00121CED"/>
    <w:rsid w:val="001228D9"/>
    <w:rsid w:val="00123965"/>
    <w:rsid w:val="00125084"/>
    <w:rsid w:val="00125277"/>
    <w:rsid w:val="00127B1A"/>
    <w:rsid w:val="00130198"/>
    <w:rsid w:val="00130981"/>
    <w:rsid w:val="001319BE"/>
    <w:rsid w:val="0013230E"/>
    <w:rsid w:val="00134BF3"/>
    <w:rsid w:val="001374AD"/>
    <w:rsid w:val="001375F7"/>
    <w:rsid w:val="00140B37"/>
    <w:rsid w:val="001421C9"/>
    <w:rsid w:val="001461D9"/>
    <w:rsid w:val="001503F5"/>
    <w:rsid w:val="001513D4"/>
    <w:rsid w:val="00153AF6"/>
    <w:rsid w:val="001554E9"/>
    <w:rsid w:val="0015571A"/>
    <w:rsid w:val="001559B1"/>
    <w:rsid w:val="0015791C"/>
    <w:rsid w:val="001617A7"/>
    <w:rsid w:val="001623AF"/>
    <w:rsid w:val="00162BF1"/>
    <w:rsid w:val="00163C83"/>
    <w:rsid w:val="00164E46"/>
    <w:rsid w:val="0016560C"/>
    <w:rsid w:val="001679DA"/>
    <w:rsid w:val="00167A2C"/>
    <w:rsid w:val="00170E52"/>
    <w:rsid w:val="00171448"/>
    <w:rsid w:val="001730B8"/>
    <w:rsid w:val="001747AA"/>
    <w:rsid w:val="001752C5"/>
    <w:rsid w:val="00176C0D"/>
    <w:rsid w:val="00177336"/>
    <w:rsid w:val="00177B89"/>
    <w:rsid w:val="00181231"/>
    <w:rsid w:val="00185AA7"/>
    <w:rsid w:val="00186092"/>
    <w:rsid w:val="00186CC5"/>
    <w:rsid w:val="001871C3"/>
    <w:rsid w:val="00193A97"/>
    <w:rsid w:val="001948BE"/>
    <w:rsid w:val="0019498B"/>
    <w:rsid w:val="0019547B"/>
    <w:rsid w:val="00197022"/>
    <w:rsid w:val="001973DC"/>
    <w:rsid w:val="00197635"/>
    <w:rsid w:val="001A12CE"/>
    <w:rsid w:val="001A6292"/>
    <w:rsid w:val="001A64A4"/>
    <w:rsid w:val="001A6CBC"/>
    <w:rsid w:val="001A7511"/>
    <w:rsid w:val="001B1028"/>
    <w:rsid w:val="001B2F1E"/>
    <w:rsid w:val="001C1D43"/>
    <w:rsid w:val="001C25F2"/>
    <w:rsid w:val="001C3270"/>
    <w:rsid w:val="001C33B0"/>
    <w:rsid w:val="001C57E6"/>
    <w:rsid w:val="001C5CBB"/>
    <w:rsid w:val="001C791A"/>
    <w:rsid w:val="001D0429"/>
    <w:rsid w:val="001D465C"/>
    <w:rsid w:val="001D585A"/>
    <w:rsid w:val="001D5BD0"/>
    <w:rsid w:val="001D6159"/>
    <w:rsid w:val="001D6234"/>
    <w:rsid w:val="001D7128"/>
    <w:rsid w:val="001E0D43"/>
    <w:rsid w:val="001E1362"/>
    <w:rsid w:val="001E37F3"/>
    <w:rsid w:val="001E5340"/>
    <w:rsid w:val="001E646A"/>
    <w:rsid w:val="001E682E"/>
    <w:rsid w:val="001E6E6C"/>
    <w:rsid w:val="001F007F"/>
    <w:rsid w:val="001F0D36"/>
    <w:rsid w:val="001F1F51"/>
    <w:rsid w:val="001F3DAF"/>
    <w:rsid w:val="001F4F53"/>
    <w:rsid w:val="002022DE"/>
    <w:rsid w:val="00202F3F"/>
    <w:rsid w:val="0020778D"/>
    <w:rsid w:val="00210CE4"/>
    <w:rsid w:val="00212278"/>
    <w:rsid w:val="00215A74"/>
    <w:rsid w:val="00215ECA"/>
    <w:rsid w:val="00216569"/>
    <w:rsid w:val="002178F5"/>
    <w:rsid w:val="00223EBF"/>
    <w:rsid w:val="00224B5A"/>
    <w:rsid w:val="00224BB2"/>
    <w:rsid w:val="0022606C"/>
    <w:rsid w:val="0023099D"/>
    <w:rsid w:val="00231A04"/>
    <w:rsid w:val="00235240"/>
    <w:rsid w:val="00236348"/>
    <w:rsid w:val="002368FD"/>
    <w:rsid w:val="002373E2"/>
    <w:rsid w:val="00237D14"/>
    <w:rsid w:val="00237DEE"/>
    <w:rsid w:val="0024110F"/>
    <w:rsid w:val="002423AB"/>
    <w:rsid w:val="002427C8"/>
    <w:rsid w:val="002440B0"/>
    <w:rsid w:val="00244D2C"/>
    <w:rsid w:val="00245CE6"/>
    <w:rsid w:val="00246265"/>
    <w:rsid w:val="002502A4"/>
    <w:rsid w:val="00251F3E"/>
    <w:rsid w:val="00255A21"/>
    <w:rsid w:val="00255D66"/>
    <w:rsid w:val="0025685C"/>
    <w:rsid w:val="00260050"/>
    <w:rsid w:val="002603FD"/>
    <w:rsid w:val="00265887"/>
    <w:rsid w:val="00266401"/>
    <w:rsid w:val="002671E0"/>
    <w:rsid w:val="00270BD1"/>
    <w:rsid w:val="002733B1"/>
    <w:rsid w:val="00275E03"/>
    <w:rsid w:val="002765C3"/>
    <w:rsid w:val="00276E8F"/>
    <w:rsid w:val="0027792D"/>
    <w:rsid w:val="00277C7E"/>
    <w:rsid w:val="00277D95"/>
    <w:rsid w:val="00280C61"/>
    <w:rsid w:val="00282723"/>
    <w:rsid w:val="00282788"/>
    <w:rsid w:val="00282FF9"/>
    <w:rsid w:val="0028461F"/>
    <w:rsid w:val="0028617A"/>
    <w:rsid w:val="00287CC6"/>
    <w:rsid w:val="00292F4C"/>
    <w:rsid w:val="0029608A"/>
    <w:rsid w:val="0029732E"/>
    <w:rsid w:val="002A2550"/>
    <w:rsid w:val="002A544B"/>
    <w:rsid w:val="002A60D2"/>
    <w:rsid w:val="002A6617"/>
    <w:rsid w:val="002A7E1B"/>
    <w:rsid w:val="002B0C30"/>
    <w:rsid w:val="002B0EDC"/>
    <w:rsid w:val="002B4718"/>
    <w:rsid w:val="002B49A6"/>
    <w:rsid w:val="002B49DD"/>
    <w:rsid w:val="002B584F"/>
    <w:rsid w:val="002B7F0B"/>
    <w:rsid w:val="002C5023"/>
    <w:rsid w:val="002C68D7"/>
    <w:rsid w:val="002C6ED7"/>
    <w:rsid w:val="002D05F4"/>
    <w:rsid w:val="002D19BF"/>
    <w:rsid w:val="002D1C6D"/>
    <w:rsid w:val="002D2CBF"/>
    <w:rsid w:val="002D3E5E"/>
    <w:rsid w:val="002D434A"/>
    <w:rsid w:val="002D5D60"/>
    <w:rsid w:val="002D6E07"/>
    <w:rsid w:val="002D748A"/>
    <w:rsid w:val="002E510F"/>
    <w:rsid w:val="002E5EA9"/>
    <w:rsid w:val="002E6DD1"/>
    <w:rsid w:val="002E7CAE"/>
    <w:rsid w:val="002F027E"/>
    <w:rsid w:val="002F047F"/>
    <w:rsid w:val="002F57EB"/>
    <w:rsid w:val="002F6631"/>
    <w:rsid w:val="002F7522"/>
    <w:rsid w:val="002F7EAB"/>
    <w:rsid w:val="00303E73"/>
    <w:rsid w:val="00305D6A"/>
    <w:rsid w:val="003065FA"/>
    <w:rsid w:val="00307C12"/>
    <w:rsid w:val="00311920"/>
    <w:rsid w:val="00312CEA"/>
    <w:rsid w:val="003139D4"/>
    <w:rsid w:val="00315031"/>
    <w:rsid w:val="0031537C"/>
    <w:rsid w:val="0031566B"/>
    <w:rsid w:val="00320BFA"/>
    <w:rsid w:val="003226C1"/>
    <w:rsid w:val="00322FD0"/>
    <w:rsid w:val="0032378D"/>
    <w:rsid w:val="00325E59"/>
    <w:rsid w:val="003276DA"/>
    <w:rsid w:val="0033099E"/>
    <w:rsid w:val="003323B0"/>
    <w:rsid w:val="00333CDA"/>
    <w:rsid w:val="00335048"/>
    <w:rsid w:val="00340957"/>
    <w:rsid w:val="00340AD0"/>
    <w:rsid w:val="00340B6D"/>
    <w:rsid w:val="00340C8E"/>
    <w:rsid w:val="00344540"/>
    <w:rsid w:val="00344B0C"/>
    <w:rsid w:val="0034621B"/>
    <w:rsid w:val="00347AC5"/>
    <w:rsid w:val="0035065F"/>
    <w:rsid w:val="0035198D"/>
    <w:rsid w:val="003519A3"/>
    <w:rsid w:val="00355127"/>
    <w:rsid w:val="0035607A"/>
    <w:rsid w:val="003600A9"/>
    <w:rsid w:val="00362443"/>
    <w:rsid w:val="00364F10"/>
    <w:rsid w:val="0036629F"/>
    <w:rsid w:val="0037046F"/>
    <w:rsid w:val="00372039"/>
    <w:rsid w:val="00374C32"/>
    <w:rsid w:val="00374DCB"/>
    <w:rsid w:val="00377DA7"/>
    <w:rsid w:val="00380F31"/>
    <w:rsid w:val="00383087"/>
    <w:rsid w:val="00383D6F"/>
    <w:rsid w:val="00386205"/>
    <w:rsid w:val="00386FD9"/>
    <w:rsid w:val="003913F1"/>
    <w:rsid w:val="003921A3"/>
    <w:rsid w:val="00396C23"/>
    <w:rsid w:val="003A0899"/>
    <w:rsid w:val="003A0D03"/>
    <w:rsid w:val="003A12A2"/>
    <w:rsid w:val="003A2B7D"/>
    <w:rsid w:val="003A4A75"/>
    <w:rsid w:val="003A5366"/>
    <w:rsid w:val="003A6371"/>
    <w:rsid w:val="003A73AF"/>
    <w:rsid w:val="003B2AFA"/>
    <w:rsid w:val="003B4738"/>
    <w:rsid w:val="003B647A"/>
    <w:rsid w:val="003C2689"/>
    <w:rsid w:val="003C5262"/>
    <w:rsid w:val="003C582D"/>
    <w:rsid w:val="003C5D49"/>
    <w:rsid w:val="003C66F7"/>
    <w:rsid w:val="003C7BD4"/>
    <w:rsid w:val="003D0E0E"/>
    <w:rsid w:val="003D1343"/>
    <w:rsid w:val="003D15FD"/>
    <w:rsid w:val="003D1B9D"/>
    <w:rsid w:val="003D22A6"/>
    <w:rsid w:val="003D2EA3"/>
    <w:rsid w:val="003D34EC"/>
    <w:rsid w:val="003D3638"/>
    <w:rsid w:val="003D398C"/>
    <w:rsid w:val="003D427F"/>
    <w:rsid w:val="003D46F0"/>
    <w:rsid w:val="003D473B"/>
    <w:rsid w:val="003D4B35"/>
    <w:rsid w:val="003E09B0"/>
    <w:rsid w:val="003E174D"/>
    <w:rsid w:val="003E2308"/>
    <w:rsid w:val="003E4F19"/>
    <w:rsid w:val="003E6280"/>
    <w:rsid w:val="003E6962"/>
    <w:rsid w:val="003E6EA3"/>
    <w:rsid w:val="003F0C5A"/>
    <w:rsid w:val="003F2071"/>
    <w:rsid w:val="003F48E6"/>
    <w:rsid w:val="003F51D7"/>
    <w:rsid w:val="003F5D8E"/>
    <w:rsid w:val="003F5F25"/>
    <w:rsid w:val="003F6AE9"/>
    <w:rsid w:val="003F7258"/>
    <w:rsid w:val="0040016F"/>
    <w:rsid w:val="0040113A"/>
    <w:rsid w:val="00401B36"/>
    <w:rsid w:val="0040436D"/>
    <w:rsid w:val="004057FC"/>
    <w:rsid w:val="00407101"/>
    <w:rsid w:val="00410543"/>
    <w:rsid w:val="00411880"/>
    <w:rsid w:val="00413756"/>
    <w:rsid w:val="004173CC"/>
    <w:rsid w:val="004218DD"/>
    <w:rsid w:val="00421EAA"/>
    <w:rsid w:val="0042356B"/>
    <w:rsid w:val="00423C26"/>
    <w:rsid w:val="0042420A"/>
    <w:rsid w:val="004243D2"/>
    <w:rsid w:val="00424610"/>
    <w:rsid w:val="00424AD5"/>
    <w:rsid w:val="00425568"/>
    <w:rsid w:val="00425A93"/>
    <w:rsid w:val="004261CE"/>
    <w:rsid w:val="0043104B"/>
    <w:rsid w:val="00431C8E"/>
    <w:rsid w:val="0043251C"/>
    <w:rsid w:val="004340A3"/>
    <w:rsid w:val="00435424"/>
    <w:rsid w:val="004376B5"/>
    <w:rsid w:val="00440335"/>
    <w:rsid w:val="004422CE"/>
    <w:rsid w:val="00442C74"/>
    <w:rsid w:val="00442DFF"/>
    <w:rsid w:val="004461C1"/>
    <w:rsid w:val="00446261"/>
    <w:rsid w:val="00451A26"/>
    <w:rsid w:val="00451B94"/>
    <w:rsid w:val="00452455"/>
    <w:rsid w:val="0045413F"/>
    <w:rsid w:val="00455AED"/>
    <w:rsid w:val="0045704B"/>
    <w:rsid w:val="00461ACA"/>
    <w:rsid w:val="0046290C"/>
    <w:rsid w:val="00462D6D"/>
    <w:rsid w:val="00464750"/>
    <w:rsid w:val="004654FC"/>
    <w:rsid w:val="00466176"/>
    <w:rsid w:val="004661F2"/>
    <w:rsid w:val="00470C41"/>
    <w:rsid w:val="00472E4C"/>
    <w:rsid w:val="004738BD"/>
    <w:rsid w:val="004748B6"/>
    <w:rsid w:val="004755F0"/>
    <w:rsid w:val="00475E0A"/>
    <w:rsid w:val="00475FD3"/>
    <w:rsid w:val="0047690F"/>
    <w:rsid w:val="00476C78"/>
    <w:rsid w:val="00481452"/>
    <w:rsid w:val="00482174"/>
    <w:rsid w:val="00482799"/>
    <w:rsid w:val="00484D13"/>
    <w:rsid w:val="004852A4"/>
    <w:rsid w:val="0048576D"/>
    <w:rsid w:val="00487047"/>
    <w:rsid w:val="00487F2A"/>
    <w:rsid w:val="00491478"/>
    <w:rsid w:val="004914BD"/>
    <w:rsid w:val="0049181F"/>
    <w:rsid w:val="00492977"/>
    <w:rsid w:val="00492FA0"/>
    <w:rsid w:val="00493B1A"/>
    <w:rsid w:val="0049495C"/>
    <w:rsid w:val="00496EC2"/>
    <w:rsid w:val="0049787C"/>
    <w:rsid w:val="00497EF6"/>
    <w:rsid w:val="004A4BC4"/>
    <w:rsid w:val="004A4C2C"/>
    <w:rsid w:val="004A6846"/>
    <w:rsid w:val="004B02F2"/>
    <w:rsid w:val="004B1065"/>
    <w:rsid w:val="004B2024"/>
    <w:rsid w:val="004B42D8"/>
    <w:rsid w:val="004B6B8F"/>
    <w:rsid w:val="004B7511"/>
    <w:rsid w:val="004C0E82"/>
    <w:rsid w:val="004C1A6D"/>
    <w:rsid w:val="004C1D25"/>
    <w:rsid w:val="004C2734"/>
    <w:rsid w:val="004C27DE"/>
    <w:rsid w:val="004C6AE9"/>
    <w:rsid w:val="004E1537"/>
    <w:rsid w:val="004E23CE"/>
    <w:rsid w:val="004E516B"/>
    <w:rsid w:val="004F0BAB"/>
    <w:rsid w:val="004F226E"/>
    <w:rsid w:val="004F3C47"/>
    <w:rsid w:val="004F7DBB"/>
    <w:rsid w:val="00500539"/>
    <w:rsid w:val="00501A46"/>
    <w:rsid w:val="00503373"/>
    <w:rsid w:val="00503F3F"/>
    <w:rsid w:val="00504693"/>
    <w:rsid w:val="0050561A"/>
    <w:rsid w:val="00507751"/>
    <w:rsid w:val="005113F4"/>
    <w:rsid w:val="00511AE5"/>
    <w:rsid w:val="00513F80"/>
    <w:rsid w:val="00514678"/>
    <w:rsid w:val="0051521E"/>
    <w:rsid w:val="0052044E"/>
    <w:rsid w:val="0052301A"/>
    <w:rsid w:val="005240D4"/>
    <w:rsid w:val="00525230"/>
    <w:rsid w:val="00527807"/>
    <w:rsid w:val="005312EB"/>
    <w:rsid w:val="005328E4"/>
    <w:rsid w:val="00533DBB"/>
    <w:rsid w:val="00536336"/>
    <w:rsid w:val="0054044B"/>
    <w:rsid w:val="00541278"/>
    <w:rsid w:val="00542ED7"/>
    <w:rsid w:val="005468D8"/>
    <w:rsid w:val="00546963"/>
    <w:rsid w:val="00550D4A"/>
    <w:rsid w:val="0055208C"/>
    <w:rsid w:val="00553A77"/>
    <w:rsid w:val="005570ED"/>
    <w:rsid w:val="0056067D"/>
    <w:rsid w:val="00561408"/>
    <w:rsid w:val="00561DF5"/>
    <w:rsid w:val="005629FB"/>
    <w:rsid w:val="00564A29"/>
    <w:rsid w:val="00564AC9"/>
    <w:rsid w:val="00564B25"/>
    <w:rsid w:val="00564FBC"/>
    <w:rsid w:val="0056570D"/>
    <w:rsid w:val="005663C2"/>
    <w:rsid w:val="005705A9"/>
    <w:rsid w:val="005716EE"/>
    <w:rsid w:val="00572864"/>
    <w:rsid w:val="005732B9"/>
    <w:rsid w:val="0058003C"/>
    <w:rsid w:val="00581BD6"/>
    <w:rsid w:val="0058280E"/>
    <w:rsid w:val="005837AB"/>
    <w:rsid w:val="0058482B"/>
    <w:rsid w:val="0058618A"/>
    <w:rsid w:val="00587002"/>
    <w:rsid w:val="00590745"/>
    <w:rsid w:val="00590DBF"/>
    <w:rsid w:val="00591611"/>
    <w:rsid w:val="0059183D"/>
    <w:rsid w:val="00592BA8"/>
    <w:rsid w:val="00595CE7"/>
    <w:rsid w:val="00597AAC"/>
    <w:rsid w:val="005A0903"/>
    <w:rsid w:val="005A1376"/>
    <w:rsid w:val="005A362B"/>
    <w:rsid w:val="005A3D0B"/>
    <w:rsid w:val="005A4952"/>
    <w:rsid w:val="005A4CE8"/>
    <w:rsid w:val="005A7162"/>
    <w:rsid w:val="005B20A1"/>
    <w:rsid w:val="005B2478"/>
    <w:rsid w:val="005B2E12"/>
    <w:rsid w:val="005B324A"/>
    <w:rsid w:val="005B4782"/>
    <w:rsid w:val="005B5007"/>
    <w:rsid w:val="005B52E1"/>
    <w:rsid w:val="005B6D60"/>
    <w:rsid w:val="005C21FC"/>
    <w:rsid w:val="005C30AE"/>
    <w:rsid w:val="005C4EF0"/>
    <w:rsid w:val="005C5A8D"/>
    <w:rsid w:val="005C672C"/>
    <w:rsid w:val="005D0842"/>
    <w:rsid w:val="005D1B7D"/>
    <w:rsid w:val="005D502B"/>
    <w:rsid w:val="005E014F"/>
    <w:rsid w:val="005E1652"/>
    <w:rsid w:val="005E35D6"/>
    <w:rsid w:val="005E35F3"/>
    <w:rsid w:val="005E3AB2"/>
    <w:rsid w:val="005E400D"/>
    <w:rsid w:val="005E4EE9"/>
    <w:rsid w:val="005E698D"/>
    <w:rsid w:val="005E6B3F"/>
    <w:rsid w:val="005F016A"/>
    <w:rsid w:val="005F09F1"/>
    <w:rsid w:val="005F382A"/>
    <w:rsid w:val="005F3B37"/>
    <w:rsid w:val="005F408C"/>
    <w:rsid w:val="005F509B"/>
    <w:rsid w:val="005F645A"/>
    <w:rsid w:val="005F7EDE"/>
    <w:rsid w:val="0060060C"/>
    <w:rsid w:val="00601857"/>
    <w:rsid w:val="00601E4C"/>
    <w:rsid w:val="0060523B"/>
    <w:rsid w:val="00610772"/>
    <w:rsid w:val="00610E78"/>
    <w:rsid w:val="00610F5B"/>
    <w:rsid w:val="006112D4"/>
    <w:rsid w:val="006118D1"/>
    <w:rsid w:val="00611AC4"/>
    <w:rsid w:val="006122DD"/>
    <w:rsid w:val="0061251F"/>
    <w:rsid w:val="00612D5C"/>
    <w:rsid w:val="00613B57"/>
    <w:rsid w:val="00613CE2"/>
    <w:rsid w:val="0061686C"/>
    <w:rsid w:val="00616C72"/>
    <w:rsid w:val="00617335"/>
    <w:rsid w:val="00620D93"/>
    <w:rsid w:val="0062386A"/>
    <w:rsid w:val="00624BBE"/>
    <w:rsid w:val="00624CF7"/>
    <w:rsid w:val="0062576D"/>
    <w:rsid w:val="00625788"/>
    <w:rsid w:val="006305AA"/>
    <w:rsid w:val="0063277E"/>
    <w:rsid w:val="00635A63"/>
    <w:rsid w:val="006364F4"/>
    <w:rsid w:val="00640352"/>
    <w:rsid w:val="0064035C"/>
    <w:rsid w:val="006426D5"/>
    <w:rsid w:val="006427DE"/>
    <w:rsid w:val="00642924"/>
    <w:rsid w:val="0064574D"/>
    <w:rsid w:val="006466FF"/>
    <w:rsid w:val="00646A5F"/>
    <w:rsid w:val="006475C1"/>
    <w:rsid w:val="00647D8C"/>
    <w:rsid w:val="00647F80"/>
    <w:rsid w:val="0065316F"/>
    <w:rsid w:val="006552BE"/>
    <w:rsid w:val="00656C00"/>
    <w:rsid w:val="00657F7D"/>
    <w:rsid w:val="006602D0"/>
    <w:rsid w:val="00661967"/>
    <w:rsid w:val="00661F61"/>
    <w:rsid w:val="00662015"/>
    <w:rsid w:val="00663249"/>
    <w:rsid w:val="00664667"/>
    <w:rsid w:val="006654AD"/>
    <w:rsid w:val="00667A63"/>
    <w:rsid w:val="00671B49"/>
    <w:rsid w:val="00674155"/>
    <w:rsid w:val="006746CA"/>
    <w:rsid w:val="00675903"/>
    <w:rsid w:val="006777B2"/>
    <w:rsid w:val="00677E67"/>
    <w:rsid w:val="00683E59"/>
    <w:rsid w:val="00685796"/>
    <w:rsid w:val="006922CE"/>
    <w:rsid w:val="0069396C"/>
    <w:rsid w:val="00695745"/>
    <w:rsid w:val="0069600B"/>
    <w:rsid w:val="00696322"/>
    <w:rsid w:val="006A0A1A"/>
    <w:rsid w:val="006A1707"/>
    <w:rsid w:val="006A18CE"/>
    <w:rsid w:val="006A2380"/>
    <w:rsid w:val="006A5344"/>
    <w:rsid w:val="006A5BEE"/>
    <w:rsid w:val="006A6460"/>
    <w:rsid w:val="006A6CE8"/>
    <w:rsid w:val="006A786B"/>
    <w:rsid w:val="006B0760"/>
    <w:rsid w:val="006B104E"/>
    <w:rsid w:val="006B105D"/>
    <w:rsid w:val="006B20C6"/>
    <w:rsid w:val="006B2157"/>
    <w:rsid w:val="006B2B48"/>
    <w:rsid w:val="006B4141"/>
    <w:rsid w:val="006B5845"/>
    <w:rsid w:val="006B5AEA"/>
    <w:rsid w:val="006B6383"/>
    <w:rsid w:val="006B640D"/>
    <w:rsid w:val="006B6A2B"/>
    <w:rsid w:val="006C0316"/>
    <w:rsid w:val="006C61FA"/>
    <w:rsid w:val="006C6450"/>
    <w:rsid w:val="006C6CD8"/>
    <w:rsid w:val="006C702D"/>
    <w:rsid w:val="006C79DD"/>
    <w:rsid w:val="006D0896"/>
    <w:rsid w:val="006D2FAD"/>
    <w:rsid w:val="006D6826"/>
    <w:rsid w:val="006D7BD7"/>
    <w:rsid w:val="006E0001"/>
    <w:rsid w:val="006E25D2"/>
    <w:rsid w:val="006E2746"/>
    <w:rsid w:val="006E32F3"/>
    <w:rsid w:val="006E71BF"/>
    <w:rsid w:val="006E7EF2"/>
    <w:rsid w:val="006F3621"/>
    <w:rsid w:val="006F4D79"/>
    <w:rsid w:val="00700CE2"/>
    <w:rsid w:val="0070391A"/>
    <w:rsid w:val="00703949"/>
    <w:rsid w:val="00704291"/>
    <w:rsid w:val="00705BE5"/>
    <w:rsid w:val="00706486"/>
    <w:rsid w:val="00711935"/>
    <w:rsid w:val="00712FE1"/>
    <w:rsid w:val="007139F6"/>
    <w:rsid w:val="00713E28"/>
    <w:rsid w:val="007142AC"/>
    <w:rsid w:val="00715CC2"/>
    <w:rsid w:val="00716D9F"/>
    <w:rsid w:val="0072148B"/>
    <w:rsid w:val="007214E3"/>
    <w:rsid w:val="0072203B"/>
    <w:rsid w:val="007222F7"/>
    <w:rsid w:val="00724187"/>
    <w:rsid w:val="00724679"/>
    <w:rsid w:val="00725368"/>
    <w:rsid w:val="007304F3"/>
    <w:rsid w:val="00730839"/>
    <w:rsid w:val="00730F60"/>
    <w:rsid w:val="00733FF9"/>
    <w:rsid w:val="007369FE"/>
    <w:rsid w:val="0074120E"/>
    <w:rsid w:val="00743CB2"/>
    <w:rsid w:val="00744B51"/>
    <w:rsid w:val="007454D2"/>
    <w:rsid w:val="00745627"/>
    <w:rsid w:val="00747627"/>
    <w:rsid w:val="00752038"/>
    <w:rsid w:val="00752ABE"/>
    <w:rsid w:val="00752B31"/>
    <w:rsid w:val="00752BAE"/>
    <w:rsid w:val="0075348C"/>
    <w:rsid w:val="007539E2"/>
    <w:rsid w:val="007554DF"/>
    <w:rsid w:val="0075776D"/>
    <w:rsid w:val="007613FB"/>
    <w:rsid w:val="007615AF"/>
    <w:rsid w:val="00761D10"/>
    <w:rsid w:val="00761E34"/>
    <w:rsid w:val="00762B24"/>
    <w:rsid w:val="00765A2D"/>
    <w:rsid w:val="00766A90"/>
    <w:rsid w:val="007672E0"/>
    <w:rsid w:val="00767DE1"/>
    <w:rsid w:val="00770753"/>
    <w:rsid w:val="00770837"/>
    <w:rsid w:val="00770C2C"/>
    <w:rsid w:val="007722BF"/>
    <w:rsid w:val="00772B8D"/>
    <w:rsid w:val="00773707"/>
    <w:rsid w:val="00774A3B"/>
    <w:rsid w:val="0077580B"/>
    <w:rsid w:val="00775C44"/>
    <w:rsid w:val="00777817"/>
    <w:rsid w:val="00781167"/>
    <w:rsid w:val="00781979"/>
    <w:rsid w:val="00784E72"/>
    <w:rsid w:val="007854B3"/>
    <w:rsid w:val="00785DDF"/>
    <w:rsid w:val="00786A9A"/>
    <w:rsid w:val="0078787D"/>
    <w:rsid w:val="00787FA8"/>
    <w:rsid w:val="00790803"/>
    <w:rsid w:val="00791309"/>
    <w:rsid w:val="0079194B"/>
    <w:rsid w:val="007944F8"/>
    <w:rsid w:val="00794C95"/>
    <w:rsid w:val="00794E80"/>
    <w:rsid w:val="00795A75"/>
    <w:rsid w:val="007973E3"/>
    <w:rsid w:val="007A1883"/>
    <w:rsid w:val="007A4DD0"/>
    <w:rsid w:val="007A4F3E"/>
    <w:rsid w:val="007B30DB"/>
    <w:rsid w:val="007B73AD"/>
    <w:rsid w:val="007C481A"/>
    <w:rsid w:val="007C6243"/>
    <w:rsid w:val="007C7D20"/>
    <w:rsid w:val="007D03D5"/>
    <w:rsid w:val="007D0720"/>
    <w:rsid w:val="007D10F2"/>
    <w:rsid w:val="007D207E"/>
    <w:rsid w:val="007D212F"/>
    <w:rsid w:val="007D31F3"/>
    <w:rsid w:val="007D5DF9"/>
    <w:rsid w:val="007D6DEC"/>
    <w:rsid w:val="007E0922"/>
    <w:rsid w:val="007E3115"/>
    <w:rsid w:val="007E31CF"/>
    <w:rsid w:val="007E46A1"/>
    <w:rsid w:val="007E5793"/>
    <w:rsid w:val="007E6A6B"/>
    <w:rsid w:val="007E730D"/>
    <w:rsid w:val="007E7311"/>
    <w:rsid w:val="007E7422"/>
    <w:rsid w:val="007E78EB"/>
    <w:rsid w:val="007F085C"/>
    <w:rsid w:val="007F168E"/>
    <w:rsid w:val="007F1E5A"/>
    <w:rsid w:val="007F20C0"/>
    <w:rsid w:val="007F2EB5"/>
    <w:rsid w:val="007F38A6"/>
    <w:rsid w:val="007F3B1D"/>
    <w:rsid w:val="007F403E"/>
    <w:rsid w:val="007F68E5"/>
    <w:rsid w:val="00801F83"/>
    <w:rsid w:val="00802D0F"/>
    <w:rsid w:val="00804826"/>
    <w:rsid w:val="008072AC"/>
    <w:rsid w:val="00810636"/>
    <w:rsid w:val="008109C0"/>
    <w:rsid w:val="00810CEA"/>
    <w:rsid w:val="008124F7"/>
    <w:rsid w:val="00813B6E"/>
    <w:rsid w:val="00814B95"/>
    <w:rsid w:val="00820B14"/>
    <w:rsid w:val="008233E5"/>
    <w:rsid w:val="0082349B"/>
    <w:rsid w:val="00823B44"/>
    <w:rsid w:val="00826B08"/>
    <w:rsid w:val="00826E97"/>
    <w:rsid w:val="008318B4"/>
    <w:rsid w:val="00833DE8"/>
    <w:rsid w:val="00833F47"/>
    <w:rsid w:val="00833F7A"/>
    <w:rsid w:val="008348C3"/>
    <w:rsid w:val="008351CC"/>
    <w:rsid w:val="008354A4"/>
    <w:rsid w:val="00836F6B"/>
    <w:rsid w:val="008373B4"/>
    <w:rsid w:val="008404C4"/>
    <w:rsid w:val="00845AB3"/>
    <w:rsid w:val="00846D63"/>
    <w:rsid w:val="00847D37"/>
    <w:rsid w:val="0085001D"/>
    <w:rsid w:val="00850431"/>
    <w:rsid w:val="00850BB2"/>
    <w:rsid w:val="00856525"/>
    <w:rsid w:val="00860173"/>
    <w:rsid w:val="00861B61"/>
    <w:rsid w:val="00862290"/>
    <w:rsid w:val="00863783"/>
    <w:rsid w:val="00864A73"/>
    <w:rsid w:val="008669EC"/>
    <w:rsid w:val="008673D1"/>
    <w:rsid w:val="00867709"/>
    <w:rsid w:val="00867A5C"/>
    <w:rsid w:val="00870802"/>
    <w:rsid w:val="008708D1"/>
    <w:rsid w:val="00871A41"/>
    <w:rsid w:val="008726AD"/>
    <w:rsid w:val="0087276F"/>
    <w:rsid w:val="00873F65"/>
    <w:rsid w:val="0087483B"/>
    <w:rsid w:val="00881F99"/>
    <w:rsid w:val="00884002"/>
    <w:rsid w:val="00886096"/>
    <w:rsid w:val="0088629A"/>
    <w:rsid w:val="00886D76"/>
    <w:rsid w:val="00887B91"/>
    <w:rsid w:val="00890E20"/>
    <w:rsid w:val="00895855"/>
    <w:rsid w:val="00895ECE"/>
    <w:rsid w:val="00897019"/>
    <w:rsid w:val="008A3072"/>
    <w:rsid w:val="008A737A"/>
    <w:rsid w:val="008B0A07"/>
    <w:rsid w:val="008B202D"/>
    <w:rsid w:val="008B2CA9"/>
    <w:rsid w:val="008B5396"/>
    <w:rsid w:val="008B6430"/>
    <w:rsid w:val="008B781F"/>
    <w:rsid w:val="008C0069"/>
    <w:rsid w:val="008C0AB9"/>
    <w:rsid w:val="008C1495"/>
    <w:rsid w:val="008C2039"/>
    <w:rsid w:val="008C5E2A"/>
    <w:rsid w:val="008D0578"/>
    <w:rsid w:val="008D07C5"/>
    <w:rsid w:val="008D0F79"/>
    <w:rsid w:val="008D16CD"/>
    <w:rsid w:val="008D2ED7"/>
    <w:rsid w:val="008D3599"/>
    <w:rsid w:val="008D4159"/>
    <w:rsid w:val="008D5522"/>
    <w:rsid w:val="008D5ADF"/>
    <w:rsid w:val="008D5D34"/>
    <w:rsid w:val="008D6002"/>
    <w:rsid w:val="008D69C5"/>
    <w:rsid w:val="008D7404"/>
    <w:rsid w:val="008D742E"/>
    <w:rsid w:val="008E0F86"/>
    <w:rsid w:val="008E0FEB"/>
    <w:rsid w:val="008E1B88"/>
    <w:rsid w:val="008E4D90"/>
    <w:rsid w:val="008E53B3"/>
    <w:rsid w:val="008E5DBA"/>
    <w:rsid w:val="008F0CC1"/>
    <w:rsid w:val="008F2571"/>
    <w:rsid w:val="008F2DC1"/>
    <w:rsid w:val="008F37AB"/>
    <w:rsid w:val="008F4406"/>
    <w:rsid w:val="008F503C"/>
    <w:rsid w:val="008F52D7"/>
    <w:rsid w:val="008F58FF"/>
    <w:rsid w:val="008F5B66"/>
    <w:rsid w:val="008F5E47"/>
    <w:rsid w:val="008F66B7"/>
    <w:rsid w:val="008F70AD"/>
    <w:rsid w:val="008F7CE2"/>
    <w:rsid w:val="00900DB1"/>
    <w:rsid w:val="009022BF"/>
    <w:rsid w:val="0090297F"/>
    <w:rsid w:val="00904880"/>
    <w:rsid w:val="00905769"/>
    <w:rsid w:val="009062C6"/>
    <w:rsid w:val="00906E1C"/>
    <w:rsid w:val="00907430"/>
    <w:rsid w:val="0091130A"/>
    <w:rsid w:val="00911CD9"/>
    <w:rsid w:val="00912B71"/>
    <w:rsid w:val="0091467B"/>
    <w:rsid w:val="00917DCE"/>
    <w:rsid w:val="0092085D"/>
    <w:rsid w:val="009208CD"/>
    <w:rsid w:val="00931632"/>
    <w:rsid w:val="00931D37"/>
    <w:rsid w:val="009325E2"/>
    <w:rsid w:val="00932C92"/>
    <w:rsid w:val="009364E0"/>
    <w:rsid w:val="00937FDE"/>
    <w:rsid w:val="009410E0"/>
    <w:rsid w:val="00942849"/>
    <w:rsid w:val="00942CED"/>
    <w:rsid w:val="009454E4"/>
    <w:rsid w:val="00946836"/>
    <w:rsid w:val="00954485"/>
    <w:rsid w:val="00956CBD"/>
    <w:rsid w:val="00956FE9"/>
    <w:rsid w:val="0095779E"/>
    <w:rsid w:val="0095780A"/>
    <w:rsid w:val="00962FDB"/>
    <w:rsid w:val="0096325C"/>
    <w:rsid w:val="0096664C"/>
    <w:rsid w:val="0096683A"/>
    <w:rsid w:val="00967414"/>
    <w:rsid w:val="00967611"/>
    <w:rsid w:val="00970974"/>
    <w:rsid w:val="00971066"/>
    <w:rsid w:val="009728EB"/>
    <w:rsid w:val="00974598"/>
    <w:rsid w:val="0097580D"/>
    <w:rsid w:val="00975C6D"/>
    <w:rsid w:val="009762EC"/>
    <w:rsid w:val="009774A7"/>
    <w:rsid w:val="0098176F"/>
    <w:rsid w:val="00984240"/>
    <w:rsid w:val="00984B08"/>
    <w:rsid w:val="00984CEA"/>
    <w:rsid w:val="00986F26"/>
    <w:rsid w:val="00987168"/>
    <w:rsid w:val="00987444"/>
    <w:rsid w:val="00987E05"/>
    <w:rsid w:val="00987F2B"/>
    <w:rsid w:val="00992353"/>
    <w:rsid w:val="0099275A"/>
    <w:rsid w:val="009944FD"/>
    <w:rsid w:val="0099450B"/>
    <w:rsid w:val="00995B07"/>
    <w:rsid w:val="00996227"/>
    <w:rsid w:val="00997B72"/>
    <w:rsid w:val="009A2619"/>
    <w:rsid w:val="009A37C5"/>
    <w:rsid w:val="009A5850"/>
    <w:rsid w:val="009A753D"/>
    <w:rsid w:val="009A7A2D"/>
    <w:rsid w:val="009A7EF1"/>
    <w:rsid w:val="009B10D6"/>
    <w:rsid w:val="009B1FFB"/>
    <w:rsid w:val="009B41C4"/>
    <w:rsid w:val="009B475B"/>
    <w:rsid w:val="009B7E2D"/>
    <w:rsid w:val="009C0258"/>
    <w:rsid w:val="009C2C23"/>
    <w:rsid w:val="009C53BB"/>
    <w:rsid w:val="009C5AB5"/>
    <w:rsid w:val="009C7254"/>
    <w:rsid w:val="009D1C5C"/>
    <w:rsid w:val="009D65D0"/>
    <w:rsid w:val="009D7E91"/>
    <w:rsid w:val="009E01F2"/>
    <w:rsid w:val="009E135E"/>
    <w:rsid w:val="009E29EF"/>
    <w:rsid w:val="009E3C92"/>
    <w:rsid w:val="009E54F4"/>
    <w:rsid w:val="009E71AD"/>
    <w:rsid w:val="009F2BFA"/>
    <w:rsid w:val="009F3BA8"/>
    <w:rsid w:val="009F65E5"/>
    <w:rsid w:val="009F7CD0"/>
    <w:rsid w:val="00A00556"/>
    <w:rsid w:val="00A00C3C"/>
    <w:rsid w:val="00A02414"/>
    <w:rsid w:val="00A03A3D"/>
    <w:rsid w:val="00A045C4"/>
    <w:rsid w:val="00A06053"/>
    <w:rsid w:val="00A07B23"/>
    <w:rsid w:val="00A10DFA"/>
    <w:rsid w:val="00A117A8"/>
    <w:rsid w:val="00A11C5B"/>
    <w:rsid w:val="00A13FDF"/>
    <w:rsid w:val="00A14C37"/>
    <w:rsid w:val="00A166C8"/>
    <w:rsid w:val="00A173B8"/>
    <w:rsid w:val="00A212BE"/>
    <w:rsid w:val="00A21708"/>
    <w:rsid w:val="00A22362"/>
    <w:rsid w:val="00A249BA"/>
    <w:rsid w:val="00A307C7"/>
    <w:rsid w:val="00A326FA"/>
    <w:rsid w:val="00A32DFA"/>
    <w:rsid w:val="00A3326D"/>
    <w:rsid w:val="00A337FE"/>
    <w:rsid w:val="00A33BB9"/>
    <w:rsid w:val="00A345F6"/>
    <w:rsid w:val="00A40ED5"/>
    <w:rsid w:val="00A44234"/>
    <w:rsid w:val="00A44581"/>
    <w:rsid w:val="00A45093"/>
    <w:rsid w:val="00A45629"/>
    <w:rsid w:val="00A47218"/>
    <w:rsid w:val="00A50EAF"/>
    <w:rsid w:val="00A53474"/>
    <w:rsid w:val="00A53F3A"/>
    <w:rsid w:val="00A602F9"/>
    <w:rsid w:val="00A622F2"/>
    <w:rsid w:val="00A650EE"/>
    <w:rsid w:val="00A662C8"/>
    <w:rsid w:val="00A669E1"/>
    <w:rsid w:val="00A6750F"/>
    <w:rsid w:val="00A71157"/>
    <w:rsid w:val="00A711E3"/>
    <w:rsid w:val="00A7371D"/>
    <w:rsid w:val="00A740DC"/>
    <w:rsid w:val="00A74A35"/>
    <w:rsid w:val="00A75456"/>
    <w:rsid w:val="00A755EC"/>
    <w:rsid w:val="00A77E0A"/>
    <w:rsid w:val="00A80760"/>
    <w:rsid w:val="00A816E1"/>
    <w:rsid w:val="00A817E4"/>
    <w:rsid w:val="00A82A80"/>
    <w:rsid w:val="00A833A8"/>
    <w:rsid w:val="00A834C4"/>
    <w:rsid w:val="00A85669"/>
    <w:rsid w:val="00A86002"/>
    <w:rsid w:val="00A924E1"/>
    <w:rsid w:val="00A92880"/>
    <w:rsid w:val="00A92DFA"/>
    <w:rsid w:val="00A93FA1"/>
    <w:rsid w:val="00A964DF"/>
    <w:rsid w:val="00A966E6"/>
    <w:rsid w:val="00A97197"/>
    <w:rsid w:val="00AA04CE"/>
    <w:rsid w:val="00AA1246"/>
    <w:rsid w:val="00AA5294"/>
    <w:rsid w:val="00AB1055"/>
    <w:rsid w:val="00AB2BE3"/>
    <w:rsid w:val="00AB403F"/>
    <w:rsid w:val="00AB4243"/>
    <w:rsid w:val="00AB7834"/>
    <w:rsid w:val="00AC12FC"/>
    <w:rsid w:val="00AC4D5F"/>
    <w:rsid w:val="00AC6FB5"/>
    <w:rsid w:val="00AC7650"/>
    <w:rsid w:val="00AD1D2C"/>
    <w:rsid w:val="00AD25D2"/>
    <w:rsid w:val="00AD5A01"/>
    <w:rsid w:val="00AD5AA3"/>
    <w:rsid w:val="00AD66AE"/>
    <w:rsid w:val="00AE0525"/>
    <w:rsid w:val="00AE08DB"/>
    <w:rsid w:val="00AE2729"/>
    <w:rsid w:val="00AE3111"/>
    <w:rsid w:val="00AE3148"/>
    <w:rsid w:val="00AE5AE2"/>
    <w:rsid w:val="00AE7343"/>
    <w:rsid w:val="00AF0C4F"/>
    <w:rsid w:val="00AF1735"/>
    <w:rsid w:val="00AF325D"/>
    <w:rsid w:val="00AF3670"/>
    <w:rsid w:val="00AF644B"/>
    <w:rsid w:val="00AF71C1"/>
    <w:rsid w:val="00AF7A4D"/>
    <w:rsid w:val="00B00A13"/>
    <w:rsid w:val="00B00D69"/>
    <w:rsid w:val="00B00E04"/>
    <w:rsid w:val="00B05485"/>
    <w:rsid w:val="00B058E9"/>
    <w:rsid w:val="00B05EB5"/>
    <w:rsid w:val="00B06CB4"/>
    <w:rsid w:val="00B07F73"/>
    <w:rsid w:val="00B10039"/>
    <w:rsid w:val="00B114FB"/>
    <w:rsid w:val="00B11CD9"/>
    <w:rsid w:val="00B12327"/>
    <w:rsid w:val="00B128F0"/>
    <w:rsid w:val="00B13332"/>
    <w:rsid w:val="00B13DC5"/>
    <w:rsid w:val="00B1458E"/>
    <w:rsid w:val="00B14C51"/>
    <w:rsid w:val="00B14CBD"/>
    <w:rsid w:val="00B158E7"/>
    <w:rsid w:val="00B20021"/>
    <w:rsid w:val="00B2019B"/>
    <w:rsid w:val="00B20FDE"/>
    <w:rsid w:val="00B21B8C"/>
    <w:rsid w:val="00B23C2B"/>
    <w:rsid w:val="00B253C5"/>
    <w:rsid w:val="00B25857"/>
    <w:rsid w:val="00B3146C"/>
    <w:rsid w:val="00B31C0C"/>
    <w:rsid w:val="00B327AA"/>
    <w:rsid w:val="00B3525B"/>
    <w:rsid w:val="00B35AED"/>
    <w:rsid w:val="00B374AE"/>
    <w:rsid w:val="00B40A70"/>
    <w:rsid w:val="00B41CD2"/>
    <w:rsid w:val="00B42041"/>
    <w:rsid w:val="00B4331D"/>
    <w:rsid w:val="00B4361A"/>
    <w:rsid w:val="00B4399D"/>
    <w:rsid w:val="00B43FBF"/>
    <w:rsid w:val="00B4462B"/>
    <w:rsid w:val="00B44E3D"/>
    <w:rsid w:val="00B44F11"/>
    <w:rsid w:val="00B450EF"/>
    <w:rsid w:val="00B451C7"/>
    <w:rsid w:val="00B45841"/>
    <w:rsid w:val="00B45A4F"/>
    <w:rsid w:val="00B51846"/>
    <w:rsid w:val="00B51C19"/>
    <w:rsid w:val="00B5268B"/>
    <w:rsid w:val="00B53526"/>
    <w:rsid w:val="00B53D6D"/>
    <w:rsid w:val="00B53EFC"/>
    <w:rsid w:val="00B549E9"/>
    <w:rsid w:val="00B5530D"/>
    <w:rsid w:val="00B5763F"/>
    <w:rsid w:val="00B617F8"/>
    <w:rsid w:val="00B618D8"/>
    <w:rsid w:val="00B62979"/>
    <w:rsid w:val="00B62F77"/>
    <w:rsid w:val="00B63024"/>
    <w:rsid w:val="00B630CD"/>
    <w:rsid w:val="00B631C8"/>
    <w:rsid w:val="00B6375C"/>
    <w:rsid w:val="00B6574F"/>
    <w:rsid w:val="00B6701F"/>
    <w:rsid w:val="00B70056"/>
    <w:rsid w:val="00B742E2"/>
    <w:rsid w:val="00B74D75"/>
    <w:rsid w:val="00B769BC"/>
    <w:rsid w:val="00B76E41"/>
    <w:rsid w:val="00B81305"/>
    <w:rsid w:val="00B823A7"/>
    <w:rsid w:val="00B825FD"/>
    <w:rsid w:val="00B82625"/>
    <w:rsid w:val="00B82762"/>
    <w:rsid w:val="00B87BDD"/>
    <w:rsid w:val="00B90FA5"/>
    <w:rsid w:val="00B919F1"/>
    <w:rsid w:val="00B931BA"/>
    <w:rsid w:val="00B936A8"/>
    <w:rsid w:val="00B9418D"/>
    <w:rsid w:val="00B945BE"/>
    <w:rsid w:val="00B948D9"/>
    <w:rsid w:val="00B96D01"/>
    <w:rsid w:val="00B977B7"/>
    <w:rsid w:val="00B97FAA"/>
    <w:rsid w:val="00BA2260"/>
    <w:rsid w:val="00BA5A90"/>
    <w:rsid w:val="00BA6DC7"/>
    <w:rsid w:val="00BB0B40"/>
    <w:rsid w:val="00BB19C9"/>
    <w:rsid w:val="00BB30DB"/>
    <w:rsid w:val="00BB468D"/>
    <w:rsid w:val="00BB4691"/>
    <w:rsid w:val="00BB50D7"/>
    <w:rsid w:val="00BB5F01"/>
    <w:rsid w:val="00BC0B94"/>
    <w:rsid w:val="00BC0E8D"/>
    <w:rsid w:val="00BC4F18"/>
    <w:rsid w:val="00BC5B00"/>
    <w:rsid w:val="00BC633A"/>
    <w:rsid w:val="00BD21A2"/>
    <w:rsid w:val="00BD4E99"/>
    <w:rsid w:val="00BD5256"/>
    <w:rsid w:val="00BD5C5D"/>
    <w:rsid w:val="00BD6A7A"/>
    <w:rsid w:val="00BD6CB2"/>
    <w:rsid w:val="00BE090E"/>
    <w:rsid w:val="00BE35A0"/>
    <w:rsid w:val="00BE6551"/>
    <w:rsid w:val="00BE660E"/>
    <w:rsid w:val="00BF00E2"/>
    <w:rsid w:val="00BF093B"/>
    <w:rsid w:val="00BF0E43"/>
    <w:rsid w:val="00BF3351"/>
    <w:rsid w:val="00C00B88"/>
    <w:rsid w:val="00C011DD"/>
    <w:rsid w:val="00C03E59"/>
    <w:rsid w:val="00C046D5"/>
    <w:rsid w:val="00C04D09"/>
    <w:rsid w:val="00C056C0"/>
    <w:rsid w:val="00C06B2A"/>
    <w:rsid w:val="00C0739F"/>
    <w:rsid w:val="00C16603"/>
    <w:rsid w:val="00C22779"/>
    <w:rsid w:val="00C23486"/>
    <w:rsid w:val="00C23D66"/>
    <w:rsid w:val="00C25E7F"/>
    <w:rsid w:val="00C2716D"/>
    <w:rsid w:val="00C27699"/>
    <w:rsid w:val="00C30692"/>
    <w:rsid w:val="00C35525"/>
    <w:rsid w:val="00C35E57"/>
    <w:rsid w:val="00C35E80"/>
    <w:rsid w:val="00C36AA9"/>
    <w:rsid w:val="00C40AA2"/>
    <w:rsid w:val="00C4244F"/>
    <w:rsid w:val="00C43513"/>
    <w:rsid w:val="00C44972"/>
    <w:rsid w:val="00C44C83"/>
    <w:rsid w:val="00C44DF0"/>
    <w:rsid w:val="00C458D3"/>
    <w:rsid w:val="00C473F6"/>
    <w:rsid w:val="00C47E1F"/>
    <w:rsid w:val="00C5196C"/>
    <w:rsid w:val="00C51F19"/>
    <w:rsid w:val="00C52539"/>
    <w:rsid w:val="00C57C50"/>
    <w:rsid w:val="00C614C3"/>
    <w:rsid w:val="00C62B97"/>
    <w:rsid w:val="00C632ED"/>
    <w:rsid w:val="00C66150"/>
    <w:rsid w:val="00C6651C"/>
    <w:rsid w:val="00C66C6C"/>
    <w:rsid w:val="00C70EF5"/>
    <w:rsid w:val="00C71BF4"/>
    <w:rsid w:val="00C739F1"/>
    <w:rsid w:val="00C7406F"/>
    <w:rsid w:val="00C74268"/>
    <w:rsid w:val="00C7468B"/>
    <w:rsid w:val="00C74F6F"/>
    <w:rsid w:val="00C756C5"/>
    <w:rsid w:val="00C82195"/>
    <w:rsid w:val="00C82CAE"/>
    <w:rsid w:val="00C83648"/>
    <w:rsid w:val="00C8442E"/>
    <w:rsid w:val="00C84FB0"/>
    <w:rsid w:val="00C9110B"/>
    <w:rsid w:val="00C91789"/>
    <w:rsid w:val="00C92034"/>
    <w:rsid w:val="00C930A8"/>
    <w:rsid w:val="00C96E48"/>
    <w:rsid w:val="00C977C3"/>
    <w:rsid w:val="00CA108B"/>
    <w:rsid w:val="00CA152E"/>
    <w:rsid w:val="00CA17BE"/>
    <w:rsid w:val="00CA47C4"/>
    <w:rsid w:val="00CA5AF4"/>
    <w:rsid w:val="00CA6CDB"/>
    <w:rsid w:val="00CB4313"/>
    <w:rsid w:val="00CB5E13"/>
    <w:rsid w:val="00CB72D8"/>
    <w:rsid w:val="00CB76AA"/>
    <w:rsid w:val="00CC1087"/>
    <w:rsid w:val="00CC3524"/>
    <w:rsid w:val="00CD10D4"/>
    <w:rsid w:val="00CD1B93"/>
    <w:rsid w:val="00CD27BE"/>
    <w:rsid w:val="00CD29E9"/>
    <w:rsid w:val="00CD4BBC"/>
    <w:rsid w:val="00CD6132"/>
    <w:rsid w:val="00CD64B1"/>
    <w:rsid w:val="00CD661D"/>
    <w:rsid w:val="00CD6F0F"/>
    <w:rsid w:val="00CE0077"/>
    <w:rsid w:val="00CE0921"/>
    <w:rsid w:val="00CE0BB7"/>
    <w:rsid w:val="00CE28C1"/>
    <w:rsid w:val="00CE3E9A"/>
    <w:rsid w:val="00CE458E"/>
    <w:rsid w:val="00CE4820"/>
    <w:rsid w:val="00CE4DCE"/>
    <w:rsid w:val="00CE5833"/>
    <w:rsid w:val="00CE5A7F"/>
    <w:rsid w:val="00CE65EA"/>
    <w:rsid w:val="00CE708B"/>
    <w:rsid w:val="00CE75C6"/>
    <w:rsid w:val="00CF2043"/>
    <w:rsid w:val="00CF26B7"/>
    <w:rsid w:val="00CF6B4D"/>
    <w:rsid w:val="00CF6E39"/>
    <w:rsid w:val="00CF6EED"/>
    <w:rsid w:val="00CF71A8"/>
    <w:rsid w:val="00CF7277"/>
    <w:rsid w:val="00CF72DA"/>
    <w:rsid w:val="00D03305"/>
    <w:rsid w:val="00D03B57"/>
    <w:rsid w:val="00D04757"/>
    <w:rsid w:val="00D062A0"/>
    <w:rsid w:val="00D0769A"/>
    <w:rsid w:val="00D07E66"/>
    <w:rsid w:val="00D118BC"/>
    <w:rsid w:val="00D12BA3"/>
    <w:rsid w:val="00D15B4E"/>
    <w:rsid w:val="00D15E85"/>
    <w:rsid w:val="00D16112"/>
    <w:rsid w:val="00D1621E"/>
    <w:rsid w:val="00D177E7"/>
    <w:rsid w:val="00D2079F"/>
    <w:rsid w:val="00D230EA"/>
    <w:rsid w:val="00D241AB"/>
    <w:rsid w:val="00D24D3E"/>
    <w:rsid w:val="00D31CAB"/>
    <w:rsid w:val="00D353EE"/>
    <w:rsid w:val="00D371F7"/>
    <w:rsid w:val="00D379ED"/>
    <w:rsid w:val="00D42D98"/>
    <w:rsid w:val="00D435E3"/>
    <w:rsid w:val="00D447EF"/>
    <w:rsid w:val="00D463C0"/>
    <w:rsid w:val="00D50204"/>
    <w:rsid w:val="00D505E2"/>
    <w:rsid w:val="00D510D0"/>
    <w:rsid w:val="00D51AC0"/>
    <w:rsid w:val="00D55A92"/>
    <w:rsid w:val="00D57750"/>
    <w:rsid w:val="00D632A1"/>
    <w:rsid w:val="00D64902"/>
    <w:rsid w:val="00D6498F"/>
    <w:rsid w:val="00D664C3"/>
    <w:rsid w:val="00D667DC"/>
    <w:rsid w:val="00D70699"/>
    <w:rsid w:val="00D7463D"/>
    <w:rsid w:val="00D74695"/>
    <w:rsid w:val="00D749CF"/>
    <w:rsid w:val="00D74C40"/>
    <w:rsid w:val="00D765F9"/>
    <w:rsid w:val="00D76AFB"/>
    <w:rsid w:val="00D80F5A"/>
    <w:rsid w:val="00D81EE5"/>
    <w:rsid w:val="00D82670"/>
    <w:rsid w:val="00D83828"/>
    <w:rsid w:val="00D83DE8"/>
    <w:rsid w:val="00D84943"/>
    <w:rsid w:val="00D8763A"/>
    <w:rsid w:val="00D90C31"/>
    <w:rsid w:val="00D9254B"/>
    <w:rsid w:val="00D937BD"/>
    <w:rsid w:val="00D94AE7"/>
    <w:rsid w:val="00D966B3"/>
    <w:rsid w:val="00D96B86"/>
    <w:rsid w:val="00D970F0"/>
    <w:rsid w:val="00DA178B"/>
    <w:rsid w:val="00DA2B90"/>
    <w:rsid w:val="00DA32AD"/>
    <w:rsid w:val="00DA4540"/>
    <w:rsid w:val="00DA587E"/>
    <w:rsid w:val="00DA60F4"/>
    <w:rsid w:val="00DA72D4"/>
    <w:rsid w:val="00DB0F8B"/>
    <w:rsid w:val="00DB2BC5"/>
    <w:rsid w:val="00DB3052"/>
    <w:rsid w:val="00DB4FE5"/>
    <w:rsid w:val="00DB6955"/>
    <w:rsid w:val="00DB7261"/>
    <w:rsid w:val="00DB7A5F"/>
    <w:rsid w:val="00DC1A96"/>
    <w:rsid w:val="00DC2D17"/>
    <w:rsid w:val="00DC3777"/>
    <w:rsid w:val="00DC651E"/>
    <w:rsid w:val="00DD21C1"/>
    <w:rsid w:val="00DD28C4"/>
    <w:rsid w:val="00DD294C"/>
    <w:rsid w:val="00DD4E97"/>
    <w:rsid w:val="00DE1BD8"/>
    <w:rsid w:val="00DE23BF"/>
    <w:rsid w:val="00DE3981"/>
    <w:rsid w:val="00DE3D91"/>
    <w:rsid w:val="00DE40DD"/>
    <w:rsid w:val="00DE44B8"/>
    <w:rsid w:val="00DE60EE"/>
    <w:rsid w:val="00DE6B0F"/>
    <w:rsid w:val="00DE7068"/>
    <w:rsid w:val="00DE7755"/>
    <w:rsid w:val="00DF059A"/>
    <w:rsid w:val="00DF0AF3"/>
    <w:rsid w:val="00DF136C"/>
    <w:rsid w:val="00DF3A42"/>
    <w:rsid w:val="00DF3D56"/>
    <w:rsid w:val="00DF59D6"/>
    <w:rsid w:val="00DF64E9"/>
    <w:rsid w:val="00DF6D19"/>
    <w:rsid w:val="00DF6ED2"/>
    <w:rsid w:val="00DF70F5"/>
    <w:rsid w:val="00DF7AF9"/>
    <w:rsid w:val="00E00CFD"/>
    <w:rsid w:val="00E01C2E"/>
    <w:rsid w:val="00E04A21"/>
    <w:rsid w:val="00E04A34"/>
    <w:rsid w:val="00E067BF"/>
    <w:rsid w:val="00E06B4E"/>
    <w:rsid w:val="00E160E0"/>
    <w:rsid w:val="00E16594"/>
    <w:rsid w:val="00E17A76"/>
    <w:rsid w:val="00E20F01"/>
    <w:rsid w:val="00E212B0"/>
    <w:rsid w:val="00E2252C"/>
    <w:rsid w:val="00E236C2"/>
    <w:rsid w:val="00E270C0"/>
    <w:rsid w:val="00E27EDA"/>
    <w:rsid w:val="00E27F1A"/>
    <w:rsid w:val="00E30D26"/>
    <w:rsid w:val="00E323A6"/>
    <w:rsid w:val="00E33571"/>
    <w:rsid w:val="00E35C41"/>
    <w:rsid w:val="00E35E73"/>
    <w:rsid w:val="00E36D82"/>
    <w:rsid w:val="00E41394"/>
    <w:rsid w:val="00E460B9"/>
    <w:rsid w:val="00E460BD"/>
    <w:rsid w:val="00E50D5F"/>
    <w:rsid w:val="00E51601"/>
    <w:rsid w:val="00E51965"/>
    <w:rsid w:val="00E53AA9"/>
    <w:rsid w:val="00E570BC"/>
    <w:rsid w:val="00E57506"/>
    <w:rsid w:val="00E57934"/>
    <w:rsid w:val="00E57AE5"/>
    <w:rsid w:val="00E57F44"/>
    <w:rsid w:val="00E62617"/>
    <w:rsid w:val="00E638A0"/>
    <w:rsid w:val="00E63EF1"/>
    <w:rsid w:val="00E658CC"/>
    <w:rsid w:val="00E67121"/>
    <w:rsid w:val="00E7077D"/>
    <w:rsid w:val="00E7198D"/>
    <w:rsid w:val="00E72D9F"/>
    <w:rsid w:val="00E735AF"/>
    <w:rsid w:val="00E74CA6"/>
    <w:rsid w:val="00E74D37"/>
    <w:rsid w:val="00E75E3D"/>
    <w:rsid w:val="00E765EB"/>
    <w:rsid w:val="00E7725D"/>
    <w:rsid w:val="00E77B04"/>
    <w:rsid w:val="00E84491"/>
    <w:rsid w:val="00E84708"/>
    <w:rsid w:val="00E867BF"/>
    <w:rsid w:val="00E87AD9"/>
    <w:rsid w:val="00E92E47"/>
    <w:rsid w:val="00E9594D"/>
    <w:rsid w:val="00E961C2"/>
    <w:rsid w:val="00E9701A"/>
    <w:rsid w:val="00E9731C"/>
    <w:rsid w:val="00EA129F"/>
    <w:rsid w:val="00EA1B71"/>
    <w:rsid w:val="00EA3BCE"/>
    <w:rsid w:val="00EA4E4C"/>
    <w:rsid w:val="00EA7BD6"/>
    <w:rsid w:val="00EB04B7"/>
    <w:rsid w:val="00EB3129"/>
    <w:rsid w:val="00EB4AD8"/>
    <w:rsid w:val="00EB5290"/>
    <w:rsid w:val="00EB6FF3"/>
    <w:rsid w:val="00EB7992"/>
    <w:rsid w:val="00EC0104"/>
    <w:rsid w:val="00EC0184"/>
    <w:rsid w:val="00EC145E"/>
    <w:rsid w:val="00EC1629"/>
    <w:rsid w:val="00EC2D7A"/>
    <w:rsid w:val="00EC42A0"/>
    <w:rsid w:val="00EC45F2"/>
    <w:rsid w:val="00EC50E2"/>
    <w:rsid w:val="00EC5E3F"/>
    <w:rsid w:val="00EC633A"/>
    <w:rsid w:val="00ED0DD9"/>
    <w:rsid w:val="00ED1B9D"/>
    <w:rsid w:val="00ED2CB3"/>
    <w:rsid w:val="00ED5DD7"/>
    <w:rsid w:val="00EE056F"/>
    <w:rsid w:val="00EE20BA"/>
    <w:rsid w:val="00EE3B42"/>
    <w:rsid w:val="00EE798C"/>
    <w:rsid w:val="00EE7A71"/>
    <w:rsid w:val="00EF01C4"/>
    <w:rsid w:val="00EF11BB"/>
    <w:rsid w:val="00EF43F5"/>
    <w:rsid w:val="00EF5FED"/>
    <w:rsid w:val="00EF6D86"/>
    <w:rsid w:val="00EF6EEF"/>
    <w:rsid w:val="00EF74D7"/>
    <w:rsid w:val="00F001E1"/>
    <w:rsid w:val="00F0030C"/>
    <w:rsid w:val="00F0087C"/>
    <w:rsid w:val="00F00A6C"/>
    <w:rsid w:val="00F017AF"/>
    <w:rsid w:val="00F041C4"/>
    <w:rsid w:val="00F05176"/>
    <w:rsid w:val="00F06F40"/>
    <w:rsid w:val="00F10100"/>
    <w:rsid w:val="00F14812"/>
    <w:rsid w:val="00F1598C"/>
    <w:rsid w:val="00F20BC6"/>
    <w:rsid w:val="00F21403"/>
    <w:rsid w:val="00F249D5"/>
    <w:rsid w:val="00F255FC"/>
    <w:rsid w:val="00F259B0"/>
    <w:rsid w:val="00F2638E"/>
    <w:rsid w:val="00F26A20"/>
    <w:rsid w:val="00F26CAD"/>
    <w:rsid w:val="00F276C9"/>
    <w:rsid w:val="00F30192"/>
    <w:rsid w:val="00F31359"/>
    <w:rsid w:val="00F33798"/>
    <w:rsid w:val="00F3476E"/>
    <w:rsid w:val="00F3649F"/>
    <w:rsid w:val="00F368CB"/>
    <w:rsid w:val="00F40690"/>
    <w:rsid w:val="00F40ADE"/>
    <w:rsid w:val="00F40DD0"/>
    <w:rsid w:val="00F41226"/>
    <w:rsid w:val="00F42936"/>
    <w:rsid w:val="00F43B8F"/>
    <w:rsid w:val="00F4792E"/>
    <w:rsid w:val="00F51220"/>
    <w:rsid w:val="00F514E4"/>
    <w:rsid w:val="00F51785"/>
    <w:rsid w:val="00F530D7"/>
    <w:rsid w:val="00F541E6"/>
    <w:rsid w:val="00F5601D"/>
    <w:rsid w:val="00F56D7C"/>
    <w:rsid w:val="00F62834"/>
    <w:rsid w:val="00F62B17"/>
    <w:rsid w:val="00F62CD9"/>
    <w:rsid w:val="00F62F08"/>
    <w:rsid w:val="00F62F49"/>
    <w:rsid w:val="00F63744"/>
    <w:rsid w:val="00F640BF"/>
    <w:rsid w:val="00F64695"/>
    <w:rsid w:val="00F7048F"/>
    <w:rsid w:val="00F70754"/>
    <w:rsid w:val="00F736BB"/>
    <w:rsid w:val="00F75EC0"/>
    <w:rsid w:val="00F76543"/>
    <w:rsid w:val="00F76782"/>
    <w:rsid w:val="00F774D1"/>
    <w:rsid w:val="00F77926"/>
    <w:rsid w:val="00F81320"/>
    <w:rsid w:val="00F815E7"/>
    <w:rsid w:val="00F83A19"/>
    <w:rsid w:val="00F8669E"/>
    <w:rsid w:val="00F876F9"/>
    <w:rsid w:val="00F879A1"/>
    <w:rsid w:val="00F87F21"/>
    <w:rsid w:val="00F90042"/>
    <w:rsid w:val="00F92FC4"/>
    <w:rsid w:val="00F9419A"/>
    <w:rsid w:val="00F95982"/>
    <w:rsid w:val="00F95A6B"/>
    <w:rsid w:val="00F95FF8"/>
    <w:rsid w:val="00F962DB"/>
    <w:rsid w:val="00F9793C"/>
    <w:rsid w:val="00FA0128"/>
    <w:rsid w:val="00FA0AC0"/>
    <w:rsid w:val="00FA0C14"/>
    <w:rsid w:val="00FA137A"/>
    <w:rsid w:val="00FA1F0B"/>
    <w:rsid w:val="00FA2F7D"/>
    <w:rsid w:val="00FA43F2"/>
    <w:rsid w:val="00FA5504"/>
    <w:rsid w:val="00FA5530"/>
    <w:rsid w:val="00FA619A"/>
    <w:rsid w:val="00FA764A"/>
    <w:rsid w:val="00FA7F15"/>
    <w:rsid w:val="00FB414C"/>
    <w:rsid w:val="00FB4627"/>
    <w:rsid w:val="00FB4B02"/>
    <w:rsid w:val="00FB4DAA"/>
    <w:rsid w:val="00FC25D0"/>
    <w:rsid w:val="00FC2831"/>
    <w:rsid w:val="00FC2D40"/>
    <w:rsid w:val="00FC3600"/>
    <w:rsid w:val="00FC3F71"/>
    <w:rsid w:val="00FC4A9F"/>
    <w:rsid w:val="00FC565B"/>
    <w:rsid w:val="00FC6A30"/>
    <w:rsid w:val="00FD0B0C"/>
    <w:rsid w:val="00FD3143"/>
    <w:rsid w:val="00FD4C31"/>
    <w:rsid w:val="00FD5428"/>
    <w:rsid w:val="00FD661F"/>
    <w:rsid w:val="00FD77FE"/>
    <w:rsid w:val="00FD7BBF"/>
    <w:rsid w:val="00FE006E"/>
    <w:rsid w:val="00FE132D"/>
    <w:rsid w:val="00FE197E"/>
    <w:rsid w:val="00FE19A0"/>
    <w:rsid w:val="00FE66A7"/>
    <w:rsid w:val="00FE76B9"/>
    <w:rsid w:val="00FE7923"/>
    <w:rsid w:val="00FF0401"/>
    <w:rsid w:val="00FF0DF1"/>
    <w:rsid w:val="00FF26AA"/>
    <w:rsid w:val="00FF5BD3"/>
    <w:rsid w:val="00FF7E2B"/>
    <w:rsid w:val="031EA6B8"/>
    <w:rsid w:val="04BA7719"/>
    <w:rsid w:val="06CFD7D2"/>
    <w:rsid w:val="087570BF"/>
    <w:rsid w:val="15C0CEFB"/>
    <w:rsid w:val="17DDE0E0"/>
    <w:rsid w:val="1DE24C02"/>
    <w:rsid w:val="1EDF50A4"/>
    <w:rsid w:val="23D27552"/>
    <w:rsid w:val="27331253"/>
    <w:rsid w:val="279E18EA"/>
    <w:rsid w:val="2F3DE0C4"/>
    <w:rsid w:val="30DE4B02"/>
    <w:rsid w:val="4EDB3AD8"/>
    <w:rsid w:val="5B11B072"/>
    <w:rsid w:val="5B7EE8B1"/>
    <w:rsid w:val="61E57F15"/>
    <w:rsid w:val="6898C939"/>
    <w:rsid w:val="69EC2E84"/>
    <w:rsid w:val="6B8C5E88"/>
    <w:rsid w:val="6DFA39A7"/>
    <w:rsid w:val="73B0905B"/>
    <w:rsid w:val="78C592C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DC95F"/>
  <w15:chartTrackingRefBased/>
  <w15:docId w15:val="{21823296-A5A1-4771-A85E-5096C1B2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21"/>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9"/>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basedOn w:val="Fontepargpadro"/>
    <w:uiPriority w:val="99"/>
    <w:semiHidden/>
    <w:unhideWhenUsed/>
    <w:rsid w:val="00CE458E"/>
    <w:rPr>
      <w:color w:val="605E5C"/>
      <w:shd w:val="clear" w:color="auto" w:fill="E1DFDD"/>
    </w:rPr>
  </w:style>
  <w:style w:type="character" w:styleId="HiperlinkVisitado">
    <w:name w:val="FollowedHyperlink"/>
    <w:basedOn w:val="Fontepargpadro"/>
    <w:uiPriority w:val="99"/>
    <w:semiHidden/>
    <w:unhideWhenUsed/>
    <w:rsid w:val="00B76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4221665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3482</Words>
  <Characters>18809</Characters>
  <Application>Microsoft Office Word</Application>
  <DocSecurity>0</DocSecurity>
  <Lines>156</Lines>
  <Paragraphs>44</Paragraphs>
  <ScaleCrop>false</ScaleCrop>
  <Company>Universidade Regional de Blumenau (FURB)</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2022-11-28T13:42:00Z</cp:lastPrinted>
  <dcterms:created xsi:type="dcterms:W3CDTF">2022-12-01T20:58:00Z</dcterms:created>
  <dcterms:modified xsi:type="dcterms:W3CDTF">2022-12-02T21:40:00Z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2022-08-18T21:48:31Z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ac041032-6ba1-41e7-9a54-85ab3138bb8e</vt:lpwstr>
  </property>
  <property fmtid="{D5CDD505-2E9C-101B-9397-08002B2CF9AE}" pid="9" name="MSIP_Label_8c28577e-0e52-49e2-b52e-02bb75ccb8f1_ContentBits">
    <vt:lpwstr>0</vt:lpwstr>
  </property>
</Properties>
</file>