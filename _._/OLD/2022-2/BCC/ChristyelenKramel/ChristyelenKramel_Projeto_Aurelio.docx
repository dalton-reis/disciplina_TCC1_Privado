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28EA" w14:textId="492DC041" w:rsidR="00291425" w:rsidRDefault="00291425">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4"/>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291425" w14:paraId="57838A97" w14:textId="77777777">
        <w:tc>
          <w:tcPr>
            <w:tcW w:w="8948" w:type="dxa"/>
            <w:gridSpan w:val="2"/>
            <w:shd w:val="clear" w:color="auto" w:fill="auto"/>
          </w:tcPr>
          <w:p w14:paraId="38956D01" w14:textId="77777777" w:rsidR="00291425"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CIÊNCIA DA COMPUTAÇÃO – TCC</w:t>
            </w:r>
          </w:p>
        </w:tc>
      </w:tr>
      <w:tr w:rsidR="00291425" w14:paraId="0E2AC23B" w14:textId="77777777">
        <w:tc>
          <w:tcPr>
            <w:tcW w:w="5301" w:type="dxa"/>
            <w:shd w:val="clear" w:color="auto" w:fill="auto"/>
          </w:tcPr>
          <w:p w14:paraId="6C68AAC7" w14:textId="09507D62" w:rsidR="00291425" w:rsidRDefault="0000000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w:t>
            </w:r>
            <w:r w:rsidR="0037090B">
              <w:rPr>
                <w:color w:val="000000"/>
              </w:rPr>
              <w:t xml:space="preserve"> </w:t>
            </w:r>
            <w:proofErr w:type="gramEnd"/>
            <w:r w:rsidR="0037090B">
              <w:rPr>
                <w:color w:val="000000"/>
              </w:rPr>
              <w:t xml:space="preserve"> </w:t>
            </w:r>
            <w:r>
              <w:rPr>
                <w:color w:val="000000"/>
              </w:rPr>
              <w:t> ) PRÉ-PROJETO     (  </w:t>
            </w:r>
            <w:r w:rsidR="0037090B">
              <w:rPr>
                <w:color w:val="000000"/>
              </w:rPr>
              <w:t>X</w:t>
            </w:r>
            <w:r>
              <w:rPr>
                <w:color w:val="000000"/>
              </w:rPr>
              <w:t xml:space="preserve">  ) PROJETO </w:t>
            </w:r>
          </w:p>
        </w:tc>
        <w:tc>
          <w:tcPr>
            <w:tcW w:w="3647" w:type="dxa"/>
            <w:shd w:val="clear" w:color="auto" w:fill="auto"/>
          </w:tcPr>
          <w:p w14:paraId="066C9207"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2022/2</w:t>
            </w:r>
          </w:p>
        </w:tc>
      </w:tr>
    </w:tbl>
    <w:p w14:paraId="196A00F1" w14:textId="77777777" w:rsidR="00291425" w:rsidRDefault="00291425">
      <w:pPr>
        <w:keepNext w:val="0"/>
        <w:keepLines w:val="0"/>
        <w:pBdr>
          <w:top w:val="nil"/>
          <w:left w:val="nil"/>
          <w:bottom w:val="nil"/>
          <w:right w:val="nil"/>
          <w:between w:val="nil"/>
        </w:pBdr>
        <w:spacing w:after="120"/>
        <w:jc w:val="center"/>
        <w:rPr>
          <w:b/>
          <w:smallCaps/>
          <w:color w:val="000000"/>
        </w:rPr>
      </w:pPr>
    </w:p>
    <w:p w14:paraId="12B2D72C" w14:textId="0A2B95F1" w:rsidR="00291425" w:rsidRDefault="00492FBB">
      <w:pPr>
        <w:keepNext w:val="0"/>
        <w:keepLines w:val="0"/>
        <w:pBdr>
          <w:top w:val="nil"/>
          <w:left w:val="nil"/>
          <w:bottom w:val="nil"/>
          <w:right w:val="nil"/>
          <w:between w:val="nil"/>
        </w:pBdr>
        <w:spacing w:after="120"/>
        <w:jc w:val="center"/>
        <w:rPr>
          <w:b/>
          <w:smallCaps/>
          <w:color w:val="000000"/>
        </w:rPr>
      </w:pPr>
      <w:r>
        <w:rPr>
          <w:b/>
          <w:smallCaps/>
          <w:color w:val="000000"/>
        </w:rPr>
        <w:t xml:space="preserve">captação de tremores utilizando dispositivo móvel para melhorar o acompanhamento e desenvolvimento da doença de </w:t>
      </w:r>
      <w:proofErr w:type="spellStart"/>
      <w:r>
        <w:rPr>
          <w:b/>
          <w:smallCaps/>
          <w:color w:val="000000"/>
        </w:rPr>
        <w:t>parkinson</w:t>
      </w:r>
      <w:proofErr w:type="spellEnd"/>
    </w:p>
    <w:p w14:paraId="71F5809B" w14:textId="77777777" w:rsidR="00291425" w:rsidRDefault="00000000">
      <w:pPr>
        <w:pBdr>
          <w:top w:val="nil"/>
          <w:left w:val="nil"/>
          <w:bottom w:val="nil"/>
          <w:right w:val="nil"/>
          <w:between w:val="nil"/>
        </w:pBdr>
        <w:spacing w:before="120"/>
        <w:jc w:val="center"/>
        <w:rPr>
          <w:color w:val="000000"/>
          <w:sz w:val="20"/>
          <w:szCs w:val="20"/>
        </w:rPr>
      </w:pPr>
      <w:proofErr w:type="spellStart"/>
      <w:r>
        <w:rPr>
          <w:color w:val="000000"/>
          <w:sz w:val="20"/>
          <w:szCs w:val="20"/>
        </w:rPr>
        <w:t>Christyelen</w:t>
      </w:r>
      <w:proofErr w:type="spellEnd"/>
      <w:r>
        <w:rPr>
          <w:color w:val="000000"/>
          <w:sz w:val="20"/>
          <w:szCs w:val="20"/>
        </w:rPr>
        <w:t xml:space="preserve"> </w:t>
      </w:r>
      <w:proofErr w:type="spellStart"/>
      <w:r>
        <w:rPr>
          <w:color w:val="000000"/>
          <w:sz w:val="20"/>
          <w:szCs w:val="20"/>
        </w:rPr>
        <w:t>Kramel</w:t>
      </w:r>
      <w:proofErr w:type="spellEnd"/>
    </w:p>
    <w:p w14:paraId="7253C167" w14:textId="51CBA8B5" w:rsidR="00291425" w:rsidRDefault="00000000">
      <w:pPr>
        <w:pBdr>
          <w:top w:val="nil"/>
          <w:left w:val="nil"/>
          <w:bottom w:val="nil"/>
          <w:right w:val="nil"/>
          <w:between w:val="nil"/>
        </w:pBdr>
        <w:spacing w:before="120"/>
        <w:jc w:val="center"/>
        <w:rPr>
          <w:color w:val="000000"/>
          <w:sz w:val="20"/>
          <w:szCs w:val="20"/>
        </w:rPr>
      </w:pPr>
      <w:r>
        <w:rPr>
          <w:color w:val="000000"/>
          <w:sz w:val="20"/>
          <w:szCs w:val="20"/>
        </w:rPr>
        <w:t>Prof. Dalton Solano dos Reis</w:t>
      </w:r>
      <w:r w:rsidR="0037090B">
        <w:rPr>
          <w:color w:val="000000"/>
          <w:sz w:val="20"/>
          <w:szCs w:val="20"/>
        </w:rPr>
        <w:t xml:space="preserve"> - orientador</w:t>
      </w:r>
    </w:p>
    <w:p w14:paraId="122F7971" w14:textId="77777777" w:rsidR="00291425" w:rsidRDefault="00000000">
      <w:pPr>
        <w:pStyle w:val="Ttulo1"/>
        <w:numPr>
          <w:ilvl w:val="0"/>
          <w:numId w:val="3"/>
        </w:numPr>
      </w:pPr>
      <w:r>
        <w:t xml:space="preserve">Introdução  </w:t>
      </w:r>
    </w:p>
    <w:p w14:paraId="77355492" w14:textId="654E1221" w:rsidR="00291425" w:rsidRPr="00FC1971" w:rsidRDefault="00000000" w:rsidP="00FC1971">
      <w:pPr>
        <w:pStyle w:val="TF-TEXTO"/>
        <w:keepNext w:val="0"/>
        <w:keepLines w:val="0"/>
        <w:rPr>
          <w:sz w:val="20"/>
          <w:szCs w:val="20"/>
        </w:rPr>
      </w:pPr>
      <w:r w:rsidRPr="00FC1971">
        <w:rPr>
          <w:sz w:val="20"/>
          <w:szCs w:val="20"/>
        </w:rPr>
        <w:t>A Doença de Parkinson (DP) é uma doença neurológica que afeta os movimentos da pessoa. Ela ocorre por causa da degeneração das células situadas numa região do cérebro chamada substância negra. Essas células produzem a substância dopamina, que conduz as correntes nervosas (neurotransmissores) ao corpo. A falta ou diminuição da dopamina afeta os movimentos provocando alguns sintomas. De acordo com a Biblioteca Virtual em Saúde</w:t>
      </w:r>
      <w:r w:rsidR="00E425E4" w:rsidRPr="00FC1971">
        <w:rPr>
          <w:sz w:val="20"/>
          <w:szCs w:val="20"/>
        </w:rPr>
        <w:t xml:space="preserve"> </w:t>
      </w:r>
      <w:r w:rsidRPr="00FC1971">
        <w:rPr>
          <w:sz w:val="20"/>
          <w:szCs w:val="20"/>
        </w:rPr>
        <w:t xml:space="preserve">(2019), os sintomas da DP consistem em um aumento gradual dos tremores, </w:t>
      </w:r>
      <w:r w:rsidR="003A75FA">
        <w:rPr>
          <w:sz w:val="20"/>
          <w:szCs w:val="20"/>
        </w:rPr>
        <w:t xml:space="preserve">aumento da </w:t>
      </w:r>
      <w:r w:rsidRPr="00FC1971">
        <w:rPr>
          <w:sz w:val="20"/>
          <w:szCs w:val="20"/>
        </w:rPr>
        <w:t>lentidão de movimentos</w:t>
      </w:r>
      <w:r w:rsidR="003A75FA">
        <w:rPr>
          <w:sz w:val="20"/>
          <w:szCs w:val="20"/>
        </w:rPr>
        <w:t>, arrastar</w:t>
      </w:r>
      <w:r w:rsidRPr="00FC1971">
        <w:rPr>
          <w:sz w:val="20"/>
          <w:szCs w:val="20"/>
        </w:rPr>
        <w:t xml:space="preserve"> os pés</w:t>
      </w:r>
      <w:r w:rsidR="003A75FA">
        <w:rPr>
          <w:sz w:val="20"/>
          <w:szCs w:val="20"/>
        </w:rPr>
        <w:t xml:space="preserve"> durante a caminhada</w:t>
      </w:r>
      <w:r w:rsidRPr="00FC1971">
        <w:rPr>
          <w:sz w:val="20"/>
          <w:szCs w:val="20"/>
        </w:rPr>
        <w:t>, postura inclinada para frente, rigidez muscular, redução da quantidade de movimentos, distúrbios da fala, dificuldade para engolir, depressão, dores, tontura e distúrbios do sono, respiratórios</w:t>
      </w:r>
      <w:r w:rsidR="00E425E4" w:rsidRPr="00FC1971">
        <w:rPr>
          <w:sz w:val="20"/>
          <w:szCs w:val="20"/>
        </w:rPr>
        <w:t xml:space="preserve"> e</w:t>
      </w:r>
      <w:r w:rsidRPr="00FC1971">
        <w:rPr>
          <w:sz w:val="20"/>
          <w:szCs w:val="20"/>
        </w:rPr>
        <w:t xml:space="preserve"> urinários.</w:t>
      </w:r>
    </w:p>
    <w:p w14:paraId="488F0752" w14:textId="5F7CF544" w:rsidR="00291425" w:rsidRDefault="003A75FA" w:rsidP="0061619B">
      <w:pPr>
        <w:pStyle w:val="TF-TEXTO"/>
        <w:keepNext w:val="0"/>
        <w:keepLines w:val="0"/>
        <w:ind w:left="2268" w:firstLine="612"/>
        <w:rPr>
          <w:sz w:val="20"/>
          <w:szCs w:val="20"/>
        </w:rPr>
      </w:pPr>
      <w:r>
        <w:rPr>
          <w:sz w:val="20"/>
          <w:szCs w:val="20"/>
        </w:rPr>
        <w:t>[...] O</w:t>
      </w:r>
      <w:r w:rsidRPr="00FC1971">
        <w:rPr>
          <w:sz w:val="20"/>
          <w:szCs w:val="20"/>
        </w:rPr>
        <w:t>s tremores afetam os dedos ou as mãos, mas podem também afetar o queixo, a cabeça ou os pés. Pode ocorrer num lado do corpo ou nos dois, e pode ser mais intenso num lado que no outro. O tremor ocorre quando nenhum movimento está sendo executado, e por isso é chamado de tremor de repouso. Por razões que ainda são desconhecidas, o tremor pode variar durante o dia. Torna-se mais intenso quando a pessoa fica nervosa, mas pode desaparecer quando está completamente descontraída. O tremor é mais notado quando a pessoa segura com as mãos um objeto leve como um jornal. Os tremores desaparecem durante o sono</w:t>
      </w:r>
      <w:r w:rsidR="0036532B">
        <w:rPr>
          <w:sz w:val="20"/>
          <w:szCs w:val="20"/>
        </w:rPr>
        <w:t>.</w:t>
      </w:r>
      <w:r>
        <w:rPr>
          <w:sz w:val="20"/>
          <w:szCs w:val="20"/>
        </w:rPr>
        <w:t xml:space="preserve"> (</w:t>
      </w:r>
      <w:r w:rsidR="0037090B">
        <w:rPr>
          <w:sz w:val="20"/>
          <w:szCs w:val="20"/>
        </w:rPr>
        <w:t>BIBLIOTECA VIRTUAL EM SAÚDE</w:t>
      </w:r>
      <w:r w:rsidR="00FB2116">
        <w:rPr>
          <w:sz w:val="20"/>
          <w:szCs w:val="20"/>
        </w:rPr>
        <w:t>,</w:t>
      </w:r>
      <w:r>
        <w:rPr>
          <w:sz w:val="20"/>
          <w:szCs w:val="20"/>
        </w:rPr>
        <w:t xml:space="preserve"> </w:t>
      </w:r>
      <w:r w:rsidR="00FB2116">
        <w:rPr>
          <w:sz w:val="20"/>
          <w:szCs w:val="20"/>
        </w:rPr>
        <w:t>2</w:t>
      </w:r>
      <w:r>
        <w:rPr>
          <w:sz w:val="20"/>
          <w:szCs w:val="20"/>
        </w:rPr>
        <w:t>019</w:t>
      </w:r>
      <w:r w:rsidR="00FB2116">
        <w:rPr>
          <w:sz w:val="20"/>
          <w:szCs w:val="20"/>
        </w:rPr>
        <w:t>)</w:t>
      </w:r>
      <w:r>
        <w:rPr>
          <w:sz w:val="20"/>
          <w:szCs w:val="20"/>
        </w:rPr>
        <w:t>.</w:t>
      </w:r>
    </w:p>
    <w:p w14:paraId="73BF3C2E" w14:textId="22FC4CAB" w:rsidR="004E6D2A" w:rsidRDefault="004E6D2A" w:rsidP="00B77C3E">
      <w:pPr>
        <w:pStyle w:val="TF-TEXTO"/>
        <w:keepNext w:val="0"/>
        <w:keepLines w:val="0"/>
        <w:rPr>
          <w:sz w:val="20"/>
          <w:szCs w:val="20"/>
        </w:rPr>
      </w:pPr>
      <w:r w:rsidRPr="004E6D2A">
        <w:rPr>
          <w:sz w:val="20"/>
          <w:szCs w:val="20"/>
        </w:rPr>
        <w:t xml:space="preserve">Os tremores e a rigidez muscular comprometem as atividades diárias realizadas pelas pessoas que possuem a DP. </w:t>
      </w:r>
      <w:commentRangeStart w:id="1"/>
      <w:r w:rsidR="00EA5524" w:rsidRPr="00FC1971">
        <w:rPr>
          <w:sz w:val="20"/>
          <w:szCs w:val="20"/>
        </w:rPr>
        <w:t>A</w:t>
      </w:r>
      <w:commentRangeEnd w:id="1"/>
      <w:r w:rsidR="002D69A5">
        <w:rPr>
          <w:rStyle w:val="Refdecomentrio"/>
        </w:rPr>
        <w:commentReference w:id="1"/>
      </w:r>
      <w:r w:rsidR="00EA5524" w:rsidRPr="00FC1971">
        <w:rPr>
          <w:sz w:val="20"/>
          <w:szCs w:val="20"/>
        </w:rPr>
        <w:t xml:space="preserve"> DP pode ser tratada, combatendo os sintomas e retardando o progresso da doença, já que ainda não possui uma cura, trazendo uma qualidade de vida maior aos pacientes. </w:t>
      </w:r>
      <w:r w:rsidRPr="004E6D2A">
        <w:rPr>
          <w:sz w:val="20"/>
          <w:szCs w:val="20"/>
        </w:rPr>
        <w:t>A utilização de um aplicativo para realizar o acompanhamento diário dos tremores da DP possibilita a visualização do desenvolvimento da doença, assim podendo ser indicado um tratamento e acompanhamento mais preciso ao paciente.</w:t>
      </w:r>
      <w:r w:rsidR="00B77C3E">
        <w:rPr>
          <w:sz w:val="20"/>
          <w:szCs w:val="20"/>
        </w:rPr>
        <w:t xml:space="preserve"> </w:t>
      </w:r>
      <w:r w:rsidR="00B77C3E" w:rsidRPr="00FC1971">
        <w:rPr>
          <w:sz w:val="20"/>
          <w:szCs w:val="20"/>
        </w:rPr>
        <w:t>Nos dias atuais, a tecnologia vem sendo cada vez mais aplicada para facilitar o dia a dia da população</w:t>
      </w:r>
      <w:r w:rsidR="00B77C3E">
        <w:rPr>
          <w:sz w:val="20"/>
          <w:szCs w:val="20"/>
        </w:rPr>
        <w:t xml:space="preserve"> e os </w:t>
      </w:r>
      <w:r w:rsidR="00B77C3E" w:rsidRPr="00FC1971">
        <w:rPr>
          <w:sz w:val="20"/>
          <w:szCs w:val="20"/>
        </w:rPr>
        <w:t>dispositivos móveis já se fazem presente diariamente na vida das pessoas</w:t>
      </w:r>
      <w:r w:rsidR="00D04158">
        <w:rPr>
          <w:sz w:val="20"/>
          <w:szCs w:val="20"/>
        </w:rPr>
        <w:t xml:space="preserve">, facilitando assim a introdução de um aplicativo para o monitoramento dos sintomas da </w:t>
      </w:r>
      <w:commentRangeStart w:id="2"/>
      <w:r w:rsidR="00D04158">
        <w:rPr>
          <w:sz w:val="20"/>
          <w:szCs w:val="20"/>
        </w:rPr>
        <w:t>DP</w:t>
      </w:r>
      <w:commentRangeEnd w:id="2"/>
      <w:r w:rsidR="002D69A5">
        <w:rPr>
          <w:rStyle w:val="Refdecomentrio"/>
        </w:rPr>
        <w:commentReference w:id="2"/>
      </w:r>
      <w:r w:rsidR="00D04158">
        <w:rPr>
          <w:sz w:val="20"/>
          <w:szCs w:val="20"/>
        </w:rPr>
        <w:t>.</w:t>
      </w:r>
    </w:p>
    <w:p w14:paraId="2AEA9D7F" w14:textId="54229817" w:rsidR="00D31D83" w:rsidRDefault="004E6D2A" w:rsidP="00872D4B">
      <w:pPr>
        <w:pStyle w:val="TF-TEXTO"/>
        <w:keepNext w:val="0"/>
        <w:keepLines w:val="0"/>
        <w:rPr>
          <w:sz w:val="20"/>
          <w:szCs w:val="20"/>
        </w:rPr>
      </w:pPr>
      <w:r w:rsidRPr="00FC1971">
        <w:rPr>
          <w:sz w:val="20"/>
          <w:szCs w:val="20"/>
        </w:rPr>
        <w:tab/>
        <w:t xml:space="preserve">Como mencionado anteriormente, os tremores são um dos sintomas diagnosticados da DP. </w:t>
      </w:r>
      <w:commentRangeStart w:id="3"/>
      <w:r w:rsidRPr="00FC1971">
        <w:rPr>
          <w:sz w:val="20"/>
          <w:szCs w:val="20"/>
        </w:rPr>
        <w:t>Vendo essa característica</w:t>
      </w:r>
      <w:commentRangeEnd w:id="3"/>
      <w:r w:rsidR="002D69A5">
        <w:rPr>
          <w:rStyle w:val="Refdecomentrio"/>
        </w:rPr>
        <w:commentReference w:id="3"/>
      </w:r>
      <w:r w:rsidRPr="00FC1971">
        <w:rPr>
          <w:sz w:val="20"/>
          <w:szCs w:val="20"/>
        </w:rPr>
        <w:t>, a proposta desse projeto é de um aplicativo para os dispositivos móveis que proporcione uma medição de tremores ocasionados pela DP</w:t>
      </w:r>
      <w:r w:rsidR="00D04158">
        <w:rPr>
          <w:sz w:val="20"/>
          <w:szCs w:val="20"/>
        </w:rPr>
        <w:t xml:space="preserve">. </w:t>
      </w:r>
      <w:commentRangeStart w:id="4"/>
      <w:r w:rsidR="00D04158">
        <w:rPr>
          <w:sz w:val="20"/>
          <w:szCs w:val="20"/>
        </w:rPr>
        <w:t>E</w:t>
      </w:r>
      <w:r w:rsidR="00EA5524" w:rsidRPr="00FC1971">
        <w:rPr>
          <w:sz w:val="20"/>
          <w:szCs w:val="20"/>
        </w:rPr>
        <w:t>ssas medições serão feitas pelo próprio paciente, facilitando a utilização e gerando um histórico de avanço da doença</w:t>
      </w:r>
      <w:r w:rsidR="00B77C3E">
        <w:rPr>
          <w:sz w:val="20"/>
          <w:szCs w:val="20"/>
        </w:rPr>
        <w:t>.</w:t>
      </w:r>
      <w:r w:rsidR="00A7654F">
        <w:rPr>
          <w:sz w:val="20"/>
          <w:szCs w:val="20"/>
        </w:rPr>
        <w:t xml:space="preserve"> </w:t>
      </w:r>
      <w:commentRangeEnd w:id="4"/>
      <w:r w:rsidR="00255B79">
        <w:rPr>
          <w:rStyle w:val="Refdecomentrio"/>
        </w:rPr>
        <w:commentReference w:id="4"/>
      </w:r>
    </w:p>
    <w:p w14:paraId="38E5D50E" w14:textId="77777777" w:rsidR="00291425" w:rsidRPr="00217961" w:rsidRDefault="00000000">
      <w:pPr>
        <w:pStyle w:val="Ttulo2"/>
        <w:numPr>
          <w:ilvl w:val="1"/>
          <w:numId w:val="3"/>
        </w:numPr>
        <w:rPr>
          <w:sz w:val="20"/>
          <w:szCs w:val="20"/>
        </w:rPr>
      </w:pPr>
      <w:bookmarkStart w:id="5" w:name="_heading=h.30j0zll" w:colFirst="0" w:colLast="0"/>
      <w:bookmarkStart w:id="6" w:name="_Hlk120572659"/>
      <w:bookmarkEnd w:id="5"/>
      <w:r w:rsidRPr="00217961">
        <w:rPr>
          <w:sz w:val="20"/>
          <w:szCs w:val="20"/>
        </w:rPr>
        <w:t xml:space="preserve">OBJETIVOS </w:t>
      </w:r>
    </w:p>
    <w:p w14:paraId="642B43E3" w14:textId="4FA85C5A" w:rsidR="00291425" w:rsidRPr="009A773C" w:rsidRDefault="00000000" w:rsidP="009A773C">
      <w:pPr>
        <w:pStyle w:val="TF-TEXTO"/>
        <w:keepNext w:val="0"/>
        <w:keepLines w:val="0"/>
        <w:rPr>
          <w:sz w:val="20"/>
          <w:szCs w:val="20"/>
        </w:rPr>
      </w:pPr>
      <w:r w:rsidRPr="009A773C">
        <w:rPr>
          <w:sz w:val="20"/>
          <w:szCs w:val="20"/>
        </w:rPr>
        <w:t>O objetivo</w:t>
      </w:r>
      <w:r w:rsidR="00204CCE" w:rsidRPr="009A773C">
        <w:rPr>
          <w:sz w:val="20"/>
          <w:szCs w:val="20"/>
        </w:rPr>
        <w:t xml:space="preserve"> principal </w:t>
      </w:r>
      <w:r w:rsidRPr="009A773C">
        <w:rPr>
          <w:sz w:val="20"/>
          <w:szCs w:val="20"/>
        </w:rPr>
        <w:t>deste trabalho é disponibilizar um aplicativo para captação de tremores baseado no aceler</w:t>
      </w:r>
      <w:r w:rsidR="00204CCE" w:rsidRPr="009A773C">
        <w:rPr>
          <w:sz w:val="20"/>
          <w:szCs w:val="20"/>
        </w:rPr>
        <w:t>ô</w:t>
      </w:r>
      <w:r w:rsidRPr="009A773C">
        <w:rPr>
          <w:sz w:val="20"/>
          <w:szCs w:val="20"/>
        </w:rPr>
        <w:t>metro e giroscópio de um dispositivo móvel</w:t>
      </w:r>
      <w:r w:rsidR="00204CCE" w:rsidRPr="009A773C">
        <w:rPr>
          <w:sz w:val="20"/>
          <w:szCs w:val="20"/>
        </w:rPr>
        <w:t>.</w:t>
      </w:r>
    </w:p>
    <w:p w14:paraId="6AD85871" w14:textId="77777777" w:rsidR="00291425" w:rsidRPr="004C5DC5" w:rsidRDefault="00000000" w:rsidP="004D1902">
      <w:pPr>
        <w:pStyle w:val="TF-TEXTO"/>
        <w:keepNext w:val="0"/>
        <w:keepLines w:val="0"/>
        <w:rPr>
          <w:sz w:val="20"/>
          <w:szCs w:val="20"/>
        </w:rPr>
      </w:pPr>
      <w:r w:rsidRPr="004C5DC5">
        <w:rPr>
          <w:sz w:val="20"/>
          <w:szCs w:val="20"/>
        </w:rPr>
        <w:t>Os objetivos específicos são:</w:t>
      </w:r>
    </w:p>
    <w:p w14:paraId="10BE5250" w14:textId="4A621EDE" w:rsidR="004C5DC5" w:rsidRDefault="004C5DC5" w:rsidP="00045E58">
      <w:pPr>
        <w:keepNext w:val="0"/>
        <w:keepLines w:val="0"/>
        <w:widowControl w:val="0"/>
        <w:numPr>
          <w:ilvl w:val="0"/>
          <w:numId w:val="4"/>
        </w:numPr>
        <w:pBdr>
          <w:top w:val="nil"/>
          <w:left w:val="nil"/>
          <w:bottom w:val="nil"/>
          <w:right w:val="nil"/>
          <w:between w:val="nil"/>
        </w:pBdr>
        <w:jc w:val="both"/>
      </w:pPr>
      <w:r w:rsidRPr="004C5DC5">
        <w:rPr>
          <w:sz w:val="20"/>
          <w:szCs w:val="20"/>
        </w:rPr>
        <w:t xml:space="preserve">avaliar se os recursos dos smartphones permitem a medição dos </w:t>
      </w:r>
      <w:bookmarkStart w:id="7" w:name="_heading=h.1fob9te" w:colFirst="0" w:colLast="0"/>
      <w:bookmarkEnd w:id="7"/>
      <w:r w:rsidRPr="004C5DC5">
        <w:rPr>
          <w:sz w:val="20"/>
          <w:szCs w:val="20"/>
        </w:rPr>
        <w:t>tremores;</w:t>
      </w:r>
    </w:p>
    <w:p w14:paraId="0ECA5B3E" w14:textId="4FAD97FC" w:rsidR="00045E58" w:rsidRDefault="004E6399" w:rsidP="004E6399">
      <w:pPr>
        <w:keepNext w:val="0"/>
        <w:keepLines w:val="0"/>
        <w:widowControl w:val="0"/>
        <w:numPr>
          <w:ilvl w:val="0"/>
          <w:numId w:val="4"/>
        </w:numPr>
        <w:pBdr>
          <w:top w:val="nil"/>
          <w:left w:val="nil"/>
          <w:bottom w:val="nil"/>
          <w:right w:val="nil"/>
          <w:between w:val="nil"/>
        </w:pBdr>
        <w:jc w:val="both"/>
      </w:pPr>
      <w:r>
        <w:rPr>
          <w:sz w:val="20"/>
          <w:szCs w:val="20"/>
        </w:rPr>
        <w:t xml:space="preserve">realizar o </w:t>
      </w:r>
      <w:r w:rsidR="00045E58">
        <w:rPr>
          <w:sz w:val="20"/>
          <w:szCs w:val="20"/>
        </w:rPr>
        <w:t>armazena</w:t>
      </w:r>
      <w:r>
        <w:rPr>
          <w:sz w:val="20"/>
          <w:szCs w:val="20"/>
        </w:rPr>
        <w:t>mento</w:t>
      </w:r>
      <w:r w:rsidR="00045E58">
        <w:rPr>
          <w:sz w:val="20"/>
          <w:szCs w:val="20"/>
        </w:rPr>
        <w:t xml:space="preserve"> </w:t>
      </w:r>
      <w:r>
        <w:rPr>
          <w:sz w:val="20"/>
          <w:szCs w:val="20"/>
        </w:rPr>
        <w:t>d</w:t>
      </w:r>
      <w:r w:rsidR="00045E58">
        <w:rPr>
          <w:sz w:val="20"/>
          <w:szCs w:val="20"/>
        </w:rPr>
        <w:t xml:space="preserve">os resultados obtidos pelos sensores do </w:t>
      </w:r>
      <w:commentRangeStart w:id="8"/>
      <w:r w:rsidR="00045E58">
        <w:rPr>
          <w:sz w:val="20"/>
          <w:szCs w:val="20"/>
        </w:rPr>
        <w:t>smartphone</w:t>
      </w:r>
      <w:commentRangeEnd w:id="8"/>
      <w:r w:rsidR="00255B79">
        <w:rPr>
          <w:rStyle w:val="Refdecomentrio"/>
        </w:rPr>
        <w:commentReference w:id="8"/>
      </w:r>
      <w:r w:rsidR="00045E58">
        <w:rPr>
          <w:sz w:val="20"/>
          <w:szCs w:val="20"/>
        </w:rPr>
        <w:t>;</w:t>
      </w:r>
    </w:p>
    <w:p w14:paraId="35F8E16C" w14:textId="127F36D7" w:rsidR="004E6399" w:rsidRPr="004C5DC5" w:rsidRDefault="004E6399" w:rsidP="004E6399">
      <w:pPr>
        <w:keepNext w:val="0"/>
        <w:keepLines w:val="0"/>
        <w:widowControl w:val="0"/>
        <w:numPr>
          <w:ilvl w:val="0"/>
          <w:numId w:val="4"/>
        </w:numPr>
        <w:pBdr>
          <w:top w:val="nil"/>
          <w:left w:val="nil"/>
          <w:bottom w:val="nil"/>
          <w:right w:val="nil"/>
          <w:between w:val="nil"/>
        </w:pBdr>
        <w:jc w:val="both"/>
      </w:pPr>
      <w:r>
        <w:rPr>
          <w:sz w:val="20"/>
          <w:szCs w:val="20"/>
        </w:rPr>
        <w:t xml:space="preserve">recomendar atividades diárias de monitoramento do avanço da doença de Parkinson </w:t>
      </w:r>
      <w:commentRangeStart w:id="9"/>
      <w:r>
        <w:rPr>
          <w:sz w:val="20"/>
          <w:szCs w:val="20"/>
        </w:rPr>
        <w:t>para</w:t>
      </w:r>
      <w:commentRangeEnd w:id="9"/>
      <w:r w:rsidR="00255B79">
        <w:rPr>
          <w:rStyle w:val="Refdecomentrio"/>
        </w:rPr>
        <w:commentReference w:id="9"/>
      </w:r>
      <w:r>
        <w:rPr>
          <w:sz w:val="20"/>
          <w:szCs w:val="20"/>
        </w:rPr>
        <w:t xml:space="preserve"> o usuário</w:t>
      </w:r>
      <w:r w:rsidR="003A75FA">
        <w:rPr>
          <w:sz w:val="20"/>
          <w:szCs w:val="20"/>
        </w:rPr>
        <w:t>.</w:t>
      </w:r>
    </w:p>
    <w:p w14:paraId="3E53799D" w14:textId="77777777" w:rsidR="00291425" w:rsidRDefault="00000000">
      <w:pPr>
        <w:pStyle w:val="Ttulo1"/>
        <w:numPr>
          <w:ilvl w:val="0"/>
          <w:numId w:val="3"/>
        </w:numPr>
      </w:pPr>
      <w:r>
        <w:t>trabalhos correlatos</w:t>
      </w:r>
    </w:p>
    <w:bookmarkEnd w:id="6"/>
    <w:p w14:paraId="236D5C8B" w14:textId="3C3FD4D4" w:rsidR="00291425" w:rsidRPr="009A773C" w:rsidRDefault="00000000" w:rsidP="009A773C">
      <w:pPr>
        <w:pStyle w:val="TF-TEXTO"/>
        <w:keepNext w:val="0"/>
        <w:keepLines w:val="0"/>
        <w:rPr>
          <w:sz w:val="20"/>
          <w:szCs w:val="20"/>
        </w:rPr>
      </w:pPr>
      <w:r w:rsidRPr="009A773C">
        <w:rPr>
          <w:sz w:val="20"/>
          <w:szCs w:val="20"/>
        </w:rPr>
        <w:t>A seguir são apresentados três trabalhos correlatos. Na seção 2.1 será abordado o trabalho de Generoso</w:t>
      </w:r>
      <w:r w:rsidR="00204CCE" w:rsidRPr="009A773C">
        <w:rPr>
          <w:sz w:val="20"/>
          <w:szCs w:val="20"/>
        </w:rPr>
        <w:t xml:space="preserve"> </w:t>
      </w:r>
      <w:r w:rsidRPr="009A773C">
        <w:rPr>
          <w:sz w:val="20"/>
          <w:szCs w:val="20"/>
        </w:rPr>
        <w:t xml:space="preserve">(2019), que descreve um método de medição de tremores para pacientes com Parkinson utilizando Arduino Uno. Na seção 2.2 será descrito o trabalho de </w:t>
      </w:r>
      <w:r w:rsidR="00D82DDF" w:rsidRPr="009A773C">
        <w:rPr>
          <w:sz w:val="20"/>
          <w:szCs w:val="20"/>
        </w:rPr>
        <w:t>Jacintho</w:t>
      </w:r>
      <w:r w:rsidR="00204CCE" w:rsidRPr="009A773C">
        <w:rPr>
          <w:sz w:val="20"/>
          <w:szCs w:val="20"/>
        </w:rPr>
        <w:t xml:space="preserve"> </w:t>
      </w:r>
      <w:r w:rsidRPr="009A773C">
        <w:rPr>
          <w:sz w:val="20"/>
          <w:szCs w:val="20"/>
        </w:rPr>
        <w:t>(201</w:t>
      </w:r>
      <w:r w:rsidR="00D82DDF" w:rsidRPr="009A773C">
        <w:rPr>
          <w:sz w:val="20"/>
          <w:szCs w:val="20"/>
        </w:rPr>
        <w:t>9</w:t>
      </w:r>
      <w:r w:rsidRPr="009A773C">
        <w:rPr>
          <w:sz w:val="20"/>
          <w:szCs w:val="20"/>
        </w:rPr>
        <w:t xml:space="preserve">), que consiste em um </w:t>
      </w:r>
      <w:r w:rsidR="00D82DDF" w:rsidRPr="009A773C">
        <w:rPr>
          <w:sz w:val="20"/>
          <w:szCs w:val="20"/>
        </w:rPr>
        <w:t>protótipo que</w:t>
      </w:r>
      <w:r w:rsidR="00204CCE" w:rsidRPr="009A773C">
        <w:rPr>
          <w:sz w:val="20"/>
          <w:szCs w:val="20"/>
        </w:rPr>
        <w:t xml:space="preserve"> utiliza</w:t>
      </w:r>
      <w:r w:rsidR="00D82DDF" w:rsidRPr="009A773C">
        <w:rPr>
          <w:sz w:val="20"/>
          <w:szCs w:val="20"/>
        </w:rPr>
        <w:t xml:space="preserve"> o</w:t>
      </w:r>
      <w:r w:rsidRPr="009A773C">
        <w:rPr>
          <w:sz w:val="20"/>
          <w:szCs w:val="20"/>
        </w:rPr>
        <w:t xml:space="preserve"> sensor </w:t>
      </w:r>
      <w:proofErr w:type="spellStart"/>
      <w:r w:rsidR="00D82DDF" w:rsidRPr="009A773C">
        <w:rPr>
          <w:sz w:val="20"/>
          <w:szCs w:val="20"/>
        </w:rPr>
        <w:t>Leap</w:t>
      </w:r>
      <w:proofErr w:type="spellEnd"/>
      <w:r w:rsidR="00D82DDF" w:rsidRPr="009A773C">
        <w:rPr>
          <w:sz w:val="20"/>
          <w:szCs w:val="20"/>
        </w:rPr>
        <w:t xml:space="preserve"> Motion para quantizar os tremores de pacientes com a Doença de Parkinson</w:t>
      </w:r>
      <w:r w:rsidRPr="009A773C">
        <w:rPr>
          <w:sz w:val="20"/>
          <w:szCs w:val="20"/>
        </w:rPr>
        <w:t xml:space="preserve">. </w:t>
      </w:r>
      <w:r w:rsidR="00BE3CEC">
        <w:rPr>
          <w:sz w:val="20"/>
          <w:szCs w:val="20"/>
        </w:rPr>
        <w:t>P</w:t>
      </w:r>
      <w:r w:rsidRPr="009A773C">
        <w:rPr>
          <w:sz w:val="20"/>
          <w:szCs w:val="20"/>
        </w:rPr>
        <w:t>or fim,</w:t>
      </w:r>
      <w:r w:rsidR="00430894" w:rsidRPr="009A773C">
        <w:rPr>
          <w:sz w:val="20"/>
          <w:szCs w:val="20"/>
        </w:rPr>
        <w:t xml:space="preserve"> o</w:t>
      </w:r>
      <w:r w:rsidRPr="009A773C">
        <w:rPr>
          <w:sz w:val="20"/>
          <w:szCs w:val="20"/>
        </w:rPr>
        <w:t xml:space="preserve"> trabalho de Hui</w:t>
      </w:r>
      <w:r w:rsidR="00204CCE" w:rsidRPr="009A773C">
        <w:rPr>
          <w:sz w:val="20"/>
          <w:szCs w:val="20"/>
        </w:rPr>
        <w:t xml:space="preserve"> </w:t>
      </w:r>
      <w:r w:rsidRPr="009A773C">
        <w:rPr>
          <w:sz w:val="20"/>
          <w:szCs w:val="20"/>
        </w:rPr>
        <w:t xml:space="preserve">(2017), que utiliza os métodos de sensoriamento </w:t>
      </w:r>
      <w:r w:rsidR="00492FBB" w:rsidRPr="009A773C">
        <w:rPr>
          <w:sz w:val="20"/>
          <w:szCs w:val="20"/>
        </w:rPr>
        <w:t>compacto</w:t>
      </w:r>
      <w:r w:rsidRPr="009A773C">
        <w:rPr>
          <w:sz w:val="20"/>
          <w:szCs w:val="20"/>
        </w:rPr>
        <w:t xml:space="preserve"> para realizar o reconhecimento de atividade humana usando acelerômetro tri-eixo em dispositivo móvel.</w:t>
      </w:r>
      <w:r w:rsidRPr="009A773C">
        <w:rPr>
          <w:sz w:val="20"/>
          <w:szCs w:val="20"/>
        </w:rPr>
        <w:tab/>
      </w:r>
    </w:p>
    <w:p w14:paraId="3584188A" w14:textId="77777777" w:rsidR="00291425" w:rsidRPr="00217961" w:rsidRDefault="00000000">
      <w:pPr>
        <w:pStyle w:val="Ttulo2"/>
        <w:numPr>
          <w:ilvl w:val="1"/>
          <w:numId w:val="3"/>
        </w:numPr>
        <w:rPr>
          <w:sz w:val="20"/>
          <w:szCs w:val="20"/>
        </w:rPr>
      </w:pPr>
      <w:r w:rsidRPr="00217961">
        <w:rPr>
          <w:sz w:val="20"/>
          <w:szCs w:val="20"/>
        </w:rPr>
        <w:lastRenderedPageBreak/>
        <w:t>APLICAÇÃO DE SENSORES INERCIAIS PARA QUANTIFICAÇÃO DE TREMORES INVOLUNTÁRIOS NAS MÃOS DE PORTADORES DA DOENÇA DE PARKINSON</w:t>
      </w:r>
    </w:p>
    <w:p w14:paraId="27AE2A05" w14:textId="45C145BB" w:rsidR="00291425" w:rsidRPr="009A773C" w:rsidRDefault="00000000" w:rsidP="009A773C">
      <w:pPr>
        <w:pStyle w:val="TF-TEXTO"/>
        <w:keepNext w:val="0"/>
        <w:keepLines w:val="0"/>
        <w:rPr>
          <w:sz w:val="20"/>
          <w:szCs w:val="20"/>
        </w:rPr>
      </w:pPr>
      <w:r w:rsidRPr="009A773C">
        <w:rPr>
          <w:sz w:val="20"/>
          <w:szCs w:val="20"/>
        </w:rPr>
        <w:t>O trabalho de Generoso</w:t>
      </w:r>
      <w:r w:rsidR="00204CCE" w:rsidRPr="009A773C">
        <w:rPr>
          <w:sz w:val="20"/>
          <w:szCs w:val="20"/>
        </w:rPr>
        <w:t xml:space="preserve"> </w:t>
      </w:r>
      <w:r w:rsidRPr="009A773C">
        <w:rPr>
          <w:sz w:val="20"/>
          <w:szCs w:val="20"/>
        </w:rPr>
        <w:t>(2019) propõe quantificar os tremores involuntários usando uma plataforma de prototipação e sensores inerciais, com o objetivo de possibilitar por meio quantitativo, a realização de acompanhamentos no decorrer do tratamento da doença. Foi utilizada a combinação de hardware e software para obter os resultados e apresentá-los em tempo real para o usuário.</w:t>
      </w:r>
    </w:p>
    <w:p w14:paraId="78D7A9C3" w14:textId="3C0BE11D" w:rsidR="008C08AB" w:rsidRPr="008C08AB" w:rsidRDefault="00430894" w:rsidP="000F06ED">
      <w:pPr>
        <w:pStyle w:val="TF-TEXTO"/>
        <w:keepNext w:val="0"/>
        <w:keepLines w:val="0"/>
        <w:rPr>
          <w:sz w:val="20"/>
          <w:szCs w:val="20"/>
        </w:rPr>
      </w:pPr>
      <w:r w:rsidRPr="009A773C">
        <w:rPr>
          <w:sz w:val="20"/>
          <w:szCs w:val="20"/>
        </w:rPr>
        <w:t>Generoso (2019) realizou a criação de um protótipo</w:t>
      </w:r>
      <w:r w:rsidR="00204CCE" w:rsidRPr="009A773C">
        <w:rPr>
          <w:sz w:val="20"/>
          <w:szCs w:val="20"/>
        </w:rPr>
        <w:t xml:space="preserve"> (Figura 1)</w:t>
      </w:r>
      <w:r w:rsidRPr="009A773C">
        <w:rPr>
          <w:sz w:val="20"/>
          <w:szCs w:val="20"/>
        </w:rPr>
        <w:t xml:space="preserve"> utilizando Arduino Uno, uma placa MPU-6050, um módulo </w:t>
      </w:r>
      <w:r w:rsidR="001E053C" w:rsidRPr="009A773C">
        <w:rPr>
          <w:sz w:val="20"/>
          <w:szCs w:val="20"/>
        </w:rPr>
        <w:t xml:space="preserve">bluetooth </w:t>
      </w:r>
      <w:r w:rsidRPr="009A773C">
        <w:rPr>
          <w:sz w:val="20"/>
          <w:szCs w:val="20"/>
        </w:rPr>
        <w:t>HC-05, uma luva ortopédica e uma braçadeira de corrida para realizar a leitura dos tremores involuntários</w:t>
      </w:r>
      <w:r w:rsidR="00204CCE" w:rsidRPr="009A773C">
        <w:rPr>
          <w:sz w:val="20"/>
          <w:szCs w:val="20"/>
        </w:rPr>
        <w:t>.</w:t>
      </w:r>
      <w:r w:rsidR="00E62AB9" w:rsidRPr="009A773C">
        <w:rPr>
          <w:sz w:val="20"/>
          <w:szCs w:val="20"/>
        </w:rPr>
        <w:t xml:space="preserve"> O protótipo foi acoplado na mão direita dos pacientes, e enviava os dados obtidos via </w:t>
      </w:r>
      <w:r w:rsidR="001E053C" w:rsidRPr="009A773C">
        <w:rPr>
          <w:sz w:val="20"/>
          <w:szCs w:val="20"/>
        </w:rPr>
        <w:t xml:space="preserve">bluetooth </w:t>
      </w:r>
      <w:r w:rsidR="00E62AB9" w:rsidRPr="009A773C">
        <w:rPr>
          <w:sz w:val="20"/>
          <w:szCs w:val="20"/>
        </w:rPr>
        <w:t>para um aplicativo que foi desenvolvido para dispositivos móveis, permitindo a visualização em tempo real dos resultados obtidos sendo apresentados em gráficos.</w:t>
      </w:r>
    </w:p>
    <w:p w14:paraId="0498841F" w14:textId="62A527FB" w:rsidR="008C08AB" w:rsidRPr="00F3649F" w:rsidRDefault="008C08AB" w:rsidP="008C08AB">
      <w:pPr>
        <w:pStyle w:val="TF-LEGENDA"/>
      </w:pPr>
      <w:r>
        <w:t xml:space="preserve">Figura </w:t>
      </w:r>
      <w:fldSimple w:instr=" SEQ Figura \* ARABIC ">
        <w:r>
          <w:rPr>
            <w:noProof/>
          </w:rPr>
          <w:t>1</w:t>
        </w:r>
      </w:fldSimple>
      <w:r>
        <w:t xml:space="preserve"> </w:t>
      </w:r>
      <w:r w:rsidRPr="00F3649F">
        <w:t xml:space="preserve">– </w:t>
      </w:r>
      <w:r>
        <w:t>Protótipo construído</w:t>
      </w:r>
    </w:p>
    <w:p w14:paraId="6A114A7D" w14:textId="673AE483" w:rsidR="008C08AB" w:rsidRPr="00C458D3" w:rsidRDefault="008C08AB" w:rsidP="008C08AB">
      <w:pPr>
        <w:pStyle w:val="TF-FIGURA"/>
        <w:rPr>
          <w:highlight w:val="yellow"/>
        </w:rPr>
      </w:pPr>
      <w:r>
        <w:rPr>
          <w:noProof/>
          <w:color w:val="000000"/>
          <w:sz w:val="20"/>
          <w:szCs w:val="20"/>
        </w:rPr>
        <w:drawing>
          <wp:inline distT="0" distB="0" distL="0" distR="0" wp14:anchorId="3A0497C1" wp14:editId="5D3E9B2E">
            <wp:extent cx="4620270" cy="3200847"/>
            <wp:effectExtent l="0" t="0" r="0" b="0"/>
            <wp:docPr id="6" name="image2.png" descr="Tela de computador com texto preto sobre fundo bran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Tela de computador com texto preto sobre fundo branco&#10;&#10;Descrição gerada automaticamente"/>
                    <pic:cNvPicPr preferRelativeResize="0"/>
                  </pic:nvPicPr>
                  <pic:blipFill>
                    <a:blip r:embed="rId12"/>
                    <a:srcRect/>
                    <a:stretch>
                      <a:fillRect/>
                    </a:stretch>
                  </pic:blipFill>
                  <pic:spPr>
                    <a:xfrm>
                      <a:off x="0" y="0"/>
                      <a:ext cx="4620270" cy="3200847"/>
                    </a:xfrm>
                    <a:prstGeom prst="rect">
                      <a:avLst/>
                    </a:prstGeom>
                    <a:ln/>
                  </pic:spPr>
                </pic:pic>
              </a:graphicData>
            </a:graphic>
          </wp:inline>
        </w:drawing>
      </w:r>
    </w:p>
    <w:p w14:paraId="34638436" w14:textId="512BE1EF" w:rsidR="008C08AB" w:rsidRDefault="008C08AB" w:rsidP="008C08AB">
      <w:pPr>
        <w:pStyle w:val="TF-FONTE"/>
      </w:pPr>
      <w:r w:rsidRPr="00F3649F">
        <w:t>Fonte:</w:t>
      </w:r>
      <w:r>
        <w:t xml:space="preserve"> Generoso</w:t>
      </w:r>
      <w:r w:rsidRPr="00F3649F">
        <w:t xml:space="preserve"> (201</w:t>
      </w:r>
      <w:r>
        <w:t>9</w:t>
      </w:r>
      <w:r w:rsidRPr="00F3649F">
        <w:t>).</w:t>
      </w:r>
    </w:p>
    <w:p w14:paraId="67098BB6" w14:textId="77777777" w:rsidR="008C08AB" w:rsidRPr="008C08AB" w:rsidRDefault="008C08AB" w:rsidP="008C08AB"/>
    <w:p w14:paraId="220822A7" w14:textId="6645BE87" w:rsidR="005C22B9" w:rsidRDefault="008C08AB" w:rsidP="000F06ED">
      <w:pPr>
        <w:pStyle w:val="TF-TEXTO"/>
        <w:keepNext w:val="0"/>
        <w:keepLines w:val="0"/>
        <w:rPr>
          <w:sz w:val="20"/>
          <w:szCs w:val="20"/>
        </w:rPr>
      </w:pPr>
      <w:r>
        <w:rPr>
          <w:sz w:val="20"/>
          <w:szCs w:val="20"/>
        </w:rPr>
        <w:tab/>
      </w:r>
      <w:r w:rsidR="00837599" w:rsidRPr="00837599">
        <w:rPr>
          <w:sz w:val="20"/>
          <w:szCs w:val="20"/>
        </w:rPr>
        <w:t xml:space="preserve">O aplicativo foi desenvolvido usando a IDE Android Studio e a linguagem </w:t>
      </w:r>
      <w:r w:rsidR="001E053C">
        <w:rPr>
          <w:sz w:val="20"/>
          <w:szCs w:val="20"/>
        </w:rPr>
        <w:t>Java</w:t>
      </w:r>
      <w:r w:rsidR="00837599" w:rsidRPr="00837599">
        <w:rPr>
          <w:sz w:val="20"/>
          <w:szCs w:val="20"/>
        </w:rPr>
        <w:t xml:space="preserve">. O aplicativo realiza a busca do </w:t>
      </w:r>
      <w:r w:rsidR="001E053C" w:rsidRPr="009A773C">
        <w:rPr>
          <w:sz w:val="20"/>
          <w:szCs w:val="20"/>
        </w:rPr>
        <w:t xml:space="preserve">bluetooth </w:t>
      </w:r>
      <w:r w:rsidR="00837599" w:rsidRPr="00837599">
        <w:rPr>
          <w:sz w:val="20"/>
          <w:szCs w:val="20"/>
        </w:rPr>
        <w:t xml:space="preserve">do dispositivo HC-05 assim que a opção </w:t>
      </w:r>
      <w:r w:rsidR="00837599" w:rsidRPr="000F06ED">
        <w:rPr>
          <w:szCs w:val="20"/>
        </w:rPr>
        <w:t>Nova coleta de dados</w:t>
      </w:r>
      <w:r w:rsidR="00837599" w:rsidRPr="00837599">
        <w:rPr>
          <w:sz w:val="20"/>
          <w:szCs w:val="20"/>
        </w:rPr>
        <w:t xml:space="preserve"> é selecionada e utiliza uma senha padrão para realizar o pareamento. Os testes realizados foram feitos em três etapas com posições de medição diferente que duraram </w:t>
      </w:r>
      <w:r w:rsidR="006A396B">
        <w:rPr>
          <w:sz w:val="20"/>
          <w:szCs w:val="20"/>
        </w:rPr>
        <w:t>dez</w:t>
      </w:r>
      <w:r w:rsidR="00837599" w:rsidRPr="00837599">
        <w:rPr>
          <w:sz w:val="20"/>
          <w:szCs w:val="20"/>
        </w:rPr>
        <w:t xml:space="preserve"> segundos cada. As posições eram todas com os pacientes sentados. A primeira posição requeria que o paciente estendesse o braço e mantê-lo, a segunda posição era com o braço apoiado e a terceira era utilizando um peso, realizando o movimento de levá-lo até a boca para a simulação de beber água.</w:t>
      </w:r>
      <w:r w:rsidR="004C3CCF" w:rsidRPr="00837599">
        <w:rPr>
          <w:sz w:val="20"/>
          <w:szCs w:val="20"/>
        </w:rPr>
        <w:t xml:space="preserve"> </w:t>
      </w:r>
    </w:p>
    <w:p w14:paraId="0FDCBEAD" w14:textId="608AD261" w:rsidR="005C22B9" w:rsidRDefault="005C22B9" w:rsidP="005C22B9">
      <w:pPr>
        <w:pStyle w:val="TF-TEXTO"/>
        <w:keepNext w:val="0"/>
        <w:keepLines w:val="0"/>
        <w:rPr>
          <w:sz w:val="20"/>
          <w:szCs w:val="20"/>
        </w:rPr>
      </w:pPr>
      <w:r>
        <w:rPr>
          <w:sz w:val="20"/>
          <w:szCs w:val="20"/>
        </w:rPr>
        <w:t>O</w:t>
      </w:r>
      <w:r w:rsidRPr="005C22B9">
        <w:rPr>
          <w:sz w:val="20"/>
          <w:szCs w:val="20"/>
        </w:rPr>
        <w:t>s dados obtidos a partir do C</w:t>
      </w:r>
      <w:r>
        <w:rPr>
          <w:sz w:val="20"/>
          <w:szCs w:val="20"/>
        </w:rPr>
        <w:t xml:space="preserve">álculo de </w:t>
      </w:r>
      <w:r w:rsidRPr="005C22B9">
        <w:rPr>
          <w:sz w:val="20"/>
          <w:szCs w:val="20"/>
        </w:rPr>
        <w:t>V</w:t>
      </w:r>
      <w:r>
        <w:rPr>
          <w:sz w:val="20"/>
          <w:szCs w:val="20"/>
        </w:rPr>
        <w:t>ariação (CV),</w:t>
      </w:r>
      <w:r w:rsidRPr="005C22B9">
        <w:rPr>
          <w:sz w:val="20"/>
          <w:szCs w:val="20"/>
        </w:rPr>
        <w:t xml:space="preserve"> apresentam que o uso de peso teve influência para aumentar os tremores em 55% dos casos</w:t>
      </w:r>
      <w:r>
        <w:rPr>
          <w:sz w:val="20"/>
          <w:szCs w:val="20"/>
        </w:rPr>
        <w:t>. Os testes em q</w:t>
      </w:r>
      <w:r w:rsidRPr="005C22B9">
        <w:rPr>
          <w:sz w:val="20"/>
          <w:szCs w:val="20"/>
        </w:rPr>
        <w:t>ue</w:t>
      </w:r>
      <w:r>
        <w:rPr>
          <w:sz w:val="20"/>
          <w:szCs w:val="20"/>
        </w:rPr>
        <w:t xml:space="preserve"> o paciente </w:t>
      </w:r>
      <w:r w:rsidRPr="005C22B9">
        <w:rPr>
          <w:sz w:val="20"/>
          <w:szCs w:val="20"/>
        </w:rPr>
        <w:t>mantém o cotovelo apoiado, apresentou um pouco de diminuição de tremores nos</w:t>
      </w:r>
      <w:r>
        <w:rPr>
          <w:sz w:val="20"/>
          <w:szCs w:val="20"/>
        </w:rPr>
        <w:t xml:space="preserve"> </w:t>
      </w:r>
      <w:r w:rsidRPr="005C22B9">
        <w:rPr>
          <w:sz w:val="20"/>
          <w:szCs w:val="20"/>
        </w:rPr>
        <w:t>pacientes</w:t>
      </w:r>
      <w:r>
        <w:rPr>
          <w:sz w:val="20"/>
          <w:szCs w:val="20"/>
        </w:rPr>
        <w:t xml:space="preserve"> comparado com os testes com o braço estendido</w:t>
      </w:r>
      <w:r w:rsidRPr="005C22B9">
        <w:rPr>
          <w:sz w:val="20"/>
          <w:szCs w:val="20"/>
        </w:rPr>
        <w:t>, os cálculos realizados por meio do CV apresentaram diminuição dos tremores em 80% dos casos</w:t>
      </w:r>
      <w:r>
        <w:rPr>
          <w:sz w:val="20"/>
          <w:szCs w:val="20"/>
        </w:rPr>
        <w:t>.</w:t>
      </w:r>
    </w:p>
    <w:p w14:paraId="28CC676E" w14:textId="7C83E391" w:rsidR="00FF2BC5" w:rsidRDefault="005C22B9" w:rsidP="00E86925">
      <w:pPr>
        <w:pStyle w:val="TF-TEXTO"/>
        <w:keepNext w:val="0"/>
        <w:keepLines w:val="0"/>
        <w:rPr>
          <w:sz w:val="20"/>
          <w:szCs w:val="20"/>
        </w:rPr>
      </w:pPr>
      <w:r>
        <w:rPr>
          <w:sz w:val="20"/>
          <w:szCs w:val="20"/>
        </w:rPr>
        <w:t xml:space="preserve">Alguns problemas </w:t>
      </w:r>
      <w:r w:rsidR="00682079">
        <w:rPr>
          <w:sz w:val="20"/>
          <w:szCs w:val="20"/>
        </w:rPr>
        <w:t xml:space="preserve">foram </w:t>
      </w:r>
      <w:r>
        <w:rPr>
          <w:sz w:val="20"/>
          <w:szCs w:val="20"/>
        </w:rPr>
        <w:t xml:space="preserve">encontrados por Generoso </w:t>
      </w:r>
      <w:r w:rsidR="001E053C" w:rsidRPr="009A773C">
        <w:rPr>
          <w:sz w:val="20"/>
          <w:szCs w:val="20"/>
        </w:rPr>
        <w:t xml:space="preserve">(2019) </w:t>
      </w:r>
      <w:r w:rsidR="00682079">
        <w:rPr>
          <w:sz w:val="20"/>
          <w:szCs w:val="20"/>
        </w:rPr>
        <w:t xml:space="preserve">durante o </w:t>
      </w:r>
      <w:r w:rsidR="00682079" w:rsidRPr="00682079">
        <w:rPr>
          <w:sz w:val="20"/>
          <w:szCs w:val="20"/>
        </w:rPr>
        <w:t xml:space="preserve">desenvolvimento do </w:t>
      </w:r>
      <w:r w:rsidR="00682079">
        <w:rPr>
          <w:sz w:val="20"/>
          <w:szCs w:val="20"/>
        </w:rPr>
        <w:t>trabalho</w:t>
      </w:r>
      <w:r w:rsidR="00217961">
        <w:rPr>
          <w:sz w:val="20"/>
          <w:szCs w:val="20"/>
        </w:rPr>
        <w:t>, u</w:t>
      </w:r>
      <w:r w:rsidR="003D6BD3">
        <w:rPr>
          <w:sz w:val="20"/>
          <w:szCs w:val="20"/>
        </w:rPr>
        <w:t>m deles foi quando</w:t>
      </w:r>
      <w:r w:rsidR="00A65407">
        <w:rPr>
          <w:sz w:val="20"/>
          <w:szCs w:val="20"/>
        </w:rPr>
        <w:t xml:space="preserve"> </w:t>
      </w:r>
      <w:r w:rsidR="00682079">
        <w:rPr>
          <w:sz w:val="20"/>
          <w:szCs w:val="20"/>
        </w:rPr>
        <w:t xml:space="preserve">Generoso </w:t>
      </w:r>
      <w:r w:rsidR="001E053C" w:rsidRPr="009A773C">
        <w:rPr>
          <w:sz w:val="20"/>
          <w:szCs w:val="20"/>
        </w:rPr>
        <w:t xml:space="preserve">(2019) </w:t>
      </w:r>
      <w:r w:rsidR="00682079">
        <w:rPr>
          <w:sz w:val="20"/>
          <w:szCs w:val="20"/>
        </w:rPr>
        <w:t>tentou</w:t>
      </w:r>
      <w:r w:rsidR="00682079" w:rsidRPr="00682079">
        <w:rPr>
          <w:sz w:val="20"/>
          <w:szCs w:val="20"/>
        </w:rPr>
        <w:t xml:space="preserve"> realizar o pareamento dos dispositivos de forma </w:t>
      </w:r>
      <w:r w:rsidR="00682079">
        <w:rPr>
          <w:sz w:val="20"/>
          <w:szCs w:val="20"/>
        </w:rPr>
        <w:t>a</w:t>
      </w:r>
      <w:r w:rsidR="00682079" w:rsidRPr="00682079">
        <w:rPr>
          <w:sz w:val="20"/>
          <w:szCs w:val="20"/>
        </w:rPr>
        <w:t xml:space="preserve">utomática e sem intervenção do usuário, mas não era permitido, então após conectar-se com o </w:t>
      </w:r>
      <w:r w:rsidR="001E053C" w:rsidRPr="00682079">
        <w:rPr>
          <w:sz w:val="20"/>
          <w:szCs w:val="20"/>
        </w:rPr>
        <w:t>bluetooth</w:t>
      </w:r>
      <w:r w:rsidR="001E053C">
        <w:rPr>
          <w:sz w:val="20"/>
          <w:szCs w:val="20"/>
        </w:rPr>
        <w:t xml:space="preserve"> </w:t>
      </w:r>
      <w:r w:rsidR="00682079" w:rsidRPr="00682079">
        <w:rPr>
          <w:sz w:val="20"/>
          <w:szCs w:val="20"/>
        </w:rPr>
        <w:t xml:space="preserve">automaticamente, utilizou-se </w:t>
      </w:r>
      <w:r w:rsidR="00682079">
        <w:rPr>
          <w:sz w:val="20"/>
          <w:szCs w:val="20"/>
        </w:rPr>
        <w:t>um</w:t>
      </w:r>
      <w:r w:rsidR="00682079" w:rsidRPr="00682079">
        <w:rPr>
          <w:sz w:val="20"/>
          <w:szCs w:val="20"/>
        </w:rPr>
        <w:t>a senha</w:t>
      </w:r>
      <w:r w:rsidR="00682079">
        <w:rPr>
          <w:sz w:val="20"/>
          <w:szCs w:val="20"/>
        </w:rPr>
        <w:t xml:space="preserve"> </w:t>
      </w:r>
      <w:r w:rsidR="00682079" w:rsidRPr="00682079">
        <w:rPr>
          <w:sz w:val="20"/>
          <w:szCs w:val="20"/>
        </w:rPr>
        <w:t>padrão</w:t>
      </w:r>
      <w:r w:rsidR="00682079">
        <w:rPr>
          <w:sz w:val="20"/>
          <w:szCs w:val="20"/>
        </w:rPr>
        <w:t>, pois é</w:t>
      </w:r>
      <w:r w:rsidR="00682079" w:rsidRPr="00682079">
        <w:rPr>
          <w:sz w:val="20"/>
          <w:szCs w:val="20"/>
        </w:rPr>
        <w:t xml:space="preserve"> necessário o usuário inserir a senha de pareamento com o HC</w:t>
      </w:r>
      <w:r w:rsidR="00682079">
        <w:rPr>
          <w:sz w:val="20"/>
          <w:szCs w:val="20"/>
        </w:rPr>
        <w:t>-</w:t>
      </w:r>
      <w:r w:rsidR="00682079" w:rsidRPr="00682079">
        <w:rPr>
          <w:sz w:val="20"/>
          <w:szCs w:val="20"/>
        </w:rPr>
        <w:t>05</w:t>
      </w:r>
      <w:r w:rsidR="00682079">
        <w:rPr>
          <w:sz w:val="20"/>
          <w:szCs w:val="20"/>
        </w:rPr>
        <w:t>.</w:t>
      </w:r>
      <w:r w:rsidR="003D6BD3">
        <w:rPr>
          <w:sz w:val="20"/>
          <w:szCs w:val="20"/>
        </w:rPr>
        <w:t xml:space="preserve"> </w:t>
      </w:r>
    </w:p>
    <w:p w14:paraId="5588595D" w14:textId="5BA7486D" w:rsidR="00291425" w:rsidRPr="00837599" w:rsidRDefault="003D6BD3" w:rsidP="00E86925">
      <w:pPr>
        <w:pStyle w:val="TF-TEXTO"/>
        <w:keepNext w:val="0"/>
        <w:keepLines w:val="0"/>
        <w:rPr>
          <w:sz w:val="20"/>
          <w:szCs w:val="20"/>
        </w:rPr>
      </w:pPr>
      <w:r>
        <w:rPr>
          <w:sz w:val="20"/>
          <w:szCs w:val="20"/>
        </w:rPr>
        <w:t xml:space="preserve">Outra situação encontrada por Generoso </w:t>
      </w:r>
      <w:r w:rsidR="00A65407" w:rsidRPr="009A773C">
        <w:rPr>
          <w:sz w:val="20"/>
          <w:szCs w:val="20"/>
        </w:rPr>
        <w:t xml:space="preserve">(2019) </w:t>
      </w:r>
      <w:r>
        <w:rPr>
          <w:sz w:val="20"/>
          <w:szCs w:val="20"/>
        </w:rPr>
        <w:t xml:space="preserve">foi que após a realização dos experimentos com os voluntários, percebeu-se que os valores </w:t>
      </w:r>
      <w:r w:rsidRPr="000F06ED">
        <w:rPr>
          <w:sz w:val="20"/>
          <w:szCs w:val="20"/>
        </w:rPr>
        <w:t>offset</w:t>
      </w:r>
      <w:r>
        <w:rPr>
          <w:sz w:val="20"/>
          <w:szCs w:val="20"/>
        </w:rPr>
        <w:t xml:space="preserve"> </w:t>
      </w:r>
      <w:r w:rsidRPr="003D6BD3">
        <w:rPr>
          <w:sz w:val="20"/>
          <w:szCs w:val="20"/>
        </w:rPr>
        <w:t>não foram aplicados nos valores lidos dos sensores devido a linha no código estar comentada</w:t>
      </w:r>
      <w:r>
        <w:rPr>
          <w:sz w:val="20"/>
          <w:szCs w:val="20"/>
        </w:rPr>
        <w:t xml:space="preserve">, para solucionar o problema teve que ser realizado o experimento novamente, aplicando o valor do </w:t>
      </w:r>
      <w:r w:rsidRPr="000F06ED">
        <w:rPr>
          <w:sz w:val="20"/>
          <w:szCs w:val="20"/>
        </w:rPr>
        <w:t>offset</w:t>
      </w:r>
      <w:r w:rsidR="00E86925">
        <w:rPr>
          <w:sz w:val="20"/>
          <w:szCs w:val="20"/>
        </w:rPr>
        <w:t xml:space="preserve">, porém um paciente faltou, fazendo com que ficasse sem valor no </w:t>
      </w:r>
      <w:r w:rsidR="00E86925" w:rsidRPr="000F06ED">
        <w:rPr>
          <w:sz w:val="20"/>
          <w:szCs w:val="20"/>
        </w:rPr>
        <w:t>offset</w:t>
      </w:r>
      <w:r w:rsidR="00E86925">
        <w:rPr>
          <w:sz w:val="20"/>
          <w:szCs w:val="20"/>
        </w:rPr>
        <w:t xml:space="preserve"> dele,</w:t>
      </w:r>
      <w:r w:rsidR="00E86925" w:rsidRPr="000F06ED">
        <w:rPr>
          <w:sz w:val="20"/>
          <w:szCs w:val="20"/>
        </w:rPr>
        <w:t xml:space="preserve"> </w:t>
      </w:r>
      <w:r w:rsidR="00E86925" w:rsidRPr="00E86925">
        <w:rPr>
          <w:sz w:val="20"/>
          <w:szCs w:val="20"/>
        </w:rPr>
        <w:t xml:space="preserve">no entanto, </w:t>
      </w:r>
      <w:r w:rsidR="00F7702B">
        <w:rPr>
          <w:sz w:val="20"/>
          <w:szCs w:val="20"/>
        </w:rPr>
        <w:t xml:space="preserve">segundo Generoso (2019), </w:t>
      </w:r>
      <w:r w:rsidR="00E86925" w:rsidRPr="00E86925">
        <w:rPr>
          <w:sz w:val="20"/>
          <w:szCs w:val="20"/>
        </w:rPr>
        <w:t xml:space="preserve">a análise dos resultados tem como base a variação dos dados em relação a sua média para identificar os tremores, o ângulo </w:t>
      </w:r>
      <w:r w:rsidR="00E86925">
        <w:rPr>
          <w:sz w:val="20"/>
          <w:szCs w:val="20"/>
        </w:rPr>
        <w:t>em que</w:t>
      </w:r>
      <w:r w:rsidR="00E86925" w:rsidRPr="00E86925">
        <w:rPr>
          <w:sz w:val="20"/>
          <w:szCs w:val="20"/>
        </w:rPr>
        <w:t xml:space="preserve"> os dados foram coletados (com </w:t>
      </w:r>
      <w:r w:rsidR="00E86925" w:rsidRPr="000F06ED">
        <w:rPr>
          <w:sz w:val="20"/>
          <w:szCs w:val="20"/>
        </w:rPr>
        <w:t>offset</w:t>
      </w:r>
      <w:r w:rsidR="00E86925" w:rsidRPr="00E86925">
        <w:rPr>
          <w:sz w:val="20"/>
          <w:szCs w:val="20"/>
        </w:rPr>
        <w:t xml:space="preserve"> ou sem </w:t>
      </w:r>
      <w:r w:rsidR="00E86925" w:rsidRPr="000F06ED">
        <w:rPr>
          <w:sz w:val="20"/>
          <w:szCs w:val="20"/>
        </w:rPr>
        <w:t>offset</w:t>
      </w:r>
      <w:r w:rsidR="00E86925" w:rsidRPr="00E86925">
        <w:rPr>
          <w:sz w:val="20"/>
          <w:szCs w:val="20"/>
        </w:rPr>
        <w:t>) não tem influência sobre o resultado</w:t>
      </w:r>
      <w:r w:rsidR="00E86925">
        <w:rPr>
          <w:sz w:val="20"/>
          <w:szCs w:val="20"/>
        </w:rPr>
        <w:t>.</w:t>
      </w:r>
      <w:r w:rsidR="00E86925" w:rsidRPr="00E86925">
        <w:rPr>
          <w:sz w:val="20"/>
          <w:szCs w:val="20"/>
        </w:rPr>
        <w:t xml:space="preserve"> </w:t>
      </w:r>
      <w:r w:rsidR="005C22B9" w:rsidRPr="00837599">
        <w:rPr>
          <w:sz w:val="20"/>
          <w:szCs w:val="20"/>
        </w:rPr>
        <w:t>Os equipamentos utilizados mostraram-se suficientes para quantificar os tremores de portadores da Doença de Parkinson</w:t>
      </w:r>
      <w:r w:rsidR="00492FBB" w:rsidRPr="00837599">
        <w:rPr>
          <w:sz w:val="20"/>
          <w:szCs w:val="20"/>
        </w:rPr>
        <w:t xml:space="preserve"> (DP)</w:t>
      </w:r>
      <w:r w:rsidR="004C3CCF" w:rsidRPr="00837599">
        <w:rPr>
          <w:sz w:val="20"/>
          <w:szCs w:val="20"/>
        </w:rPr>
        <w:t>.</w:t>
      </w:r>
    </w:p>
    <w:p w14:paraId="420D3FB3" w14:textId="0F69CB03" w:rsidR="00C941BC" w:rsidRPr="00217961" w:rsidRDefault="003F6282">
      <w:pPr>
        <w:pStyle w:val="Ttulo2"/>
        <w:numPr>
          <w:ilvl w:val="1"/>
          <w:numId w:val="3"/>
        </w:numPr>
        <w:rPr>
          <w:sz w:val="20"/>
          <w:szCs w:val="20"/>
        </w:rPr>
      </w:pPr>
      <w:r w:rsidRPr="00217961">
        <w:rPr>
          <w:sz w:val="20"/>
          <w:szCs w:val="20"/>
        </w:rPr>
        <w:lastRenderedPageBreak/>
        <w:t>PROTÓTIPO PARA CAPTURA E QUANTIZAÇÃO DOS TREMORES DA DOENÇA DE PARKINSON</w:t>
      </w:r>
    </w:p>
    <w:p w14:paraId="0E9A76A0" w14:textId="41425B2D" w:rsidR="00FF0EDE" w:rsidRDefault="003F6282" w:rsidP="00FF0EDE">
      <w:pPr>
        <w:pStyle w:val="TF-TEXTO"/>
        <w:keepNext w:val="0"/>
        <w:keepLines w:val="0"/>
        <w:rPr>
          <w:sz w:val="20"/>
          <w:szCs w:val="20"/>
        </w:rPr>
      </w:pPr>
      <w:r w:rsidRPr="003F6282">
        <w:rPr>
          <w:sz w:val="20"/>
          <w:szCs w:val="20"/>
        </w:rPr>
        <w:t>O trabalho de</w:t>
      </w:r>
      <w:r>
        <w:rPr>
          <w:sz w:val="20"/>
          <w:szCs w:val="20"/>
        </w:rPr>
        <w:t xml:space="preserve"> </w:t>
      </w:r>
      <w:r w:rsidRPr="003F6282">
        <w:rPr>
          <w:sz w:val="20"/>
          <w:szCs w:val="20"/>
        </w:rPr>
        <w:t>Jacintho</w:t>
      </w:r>
      <w:r>
        <w:rPr>
          <w:sz w:val="20"/>
          <w:szCs w:val="20"/>
        </w:rPr>
        <w:t xml:space="preserve"> (2019)</w:t>
      </w:r>
      <w:r w:rsidR="007937ED">
        <w:rPr>
          <w:sz w:val="20"/>
          <w:szCs w:val="20"/>
        </w:rPr>
        <w:t xml:space="preserve"> tem o propósito de ajudar a analisar os sintomas da Doença de Parkinson (DP). Para realizar essa análise, o autor desenvolveu um protótipo usando o dispositivo </w:t>
      </w:r>
      <w:proofErr w:type="spellStart"/>
      <w:r w:rsidR="007937ED" w:rsidRPr="009A773C">
        <w:rPr>
          <w:sz w:val="20"/>
          <w:szCs w:val="20"/>
        </w:rPr>
        <w:t>Leap</w:t>
      </w:r>
      <w:proofErr w:type="spellEnd"/>
      <w:r w:rsidR="007937ED" w:rsidRPr="009A773C">
        <w:rPr>
          <w:sz w:val="20"/>
          <w:szCs w:val="20"/>
        </w:rPr>
        <w:t xml:space="preserve"> </w:t>
      </w:r>
      <w:proofErr w:type="gramStart"/>
      <w:r w:rsidR="007937ED" w:rsidRPr="009A773C">
        <w:rPr>
          <w:sz w:val="20"/>
          <w:szCs w:val="20"/>
        </w:rPr>
        <w:t xml:space="preserve">Motion </w:t>
      </w:r>
      <w:r w:rsidR="007937ED">
        <w:rPr>
          <w:sz w:val="20"/>
          <w:szCs w:val="20"/>
        </w:rPr>
        <w:t xml:space="preserve"> para</w:t>
      </w:r>
      <w:proofErr w:type="gramEnd"/>
      <w:r w:rsidR="007937ED">
        <w:rPr>
          <w:sz w:val="20"/>
          <w:szCs w:val="20"/>
        </w:rPr>
        <w:t xml:space="preserve"> capturar e quant</w:t>
      </w:r>
      <w:r w:rsidR="00D072CE">
        <w:rPr>
          <w:sz w:val="20"/>
          <w:szCs w:val="20"/>
        </w:rPr>
        <w:t>i</w:t>
      </w:r>
      <w:r w:rsidR="007937ED">
        <w:rPr>
          <w:sz w:val="20"/>
          <w:szCs w:val="20"/>
        </w:rPr>
        <w:t>zar os tremores, que são um dos sintomas mais comuns encontrados em pacientes que possuem a DP</w:t>
      </w:r>
      <w:r w:rsidR="00492FBB">
        <w:rPr>
          <w:sz w:val="20"/>
          <w:szCs w:val="20"/>
        </w:rPr>
        <w:t xml:space="preserve">. </w:t>
      </w:r>
      <w:r w:rsidR="00FF0EDE">
        <w:rPr>
          <w:sz w:val="20"/>
          <w:szCs w:val="20"/>
        </w:rPr>
        <w:t xml:space="preserve">O </w:t>
      </w:r>
      <w:proofErr w:type="spellStart"/>
      <w:r w:rsidR="00FF0EDE">
        <w:rPr>
          <w:sz w:val="20"/>
          <w:szCs w:val="20"/>
        </w:rPr>
        <w:t>Leap</w:t>
      </w:r>
      <w:proofErr w:type="spellEnd"/>
      <w:r w:rsidR="00FF0EDE">
        <w:rPr>
          <w:sz w:val="20"/>
          <w:szCs w:val="20"/>
        </w:rPr>
        <w:t xml:space="preserve"> Motion</w:t>
      </w:r>
      <w:r w:rsidR="00FF0EDE" w:rsidRPr="00FF0EDE">
        <w:rPr>
          <w:sz w:val="20"/>
          <w:szCs w:val="20"/>
        </w:rPr>
        <w:t xml:space="preserve"> possui internamente três sensores infravermelhos e duas câmeras</w:t>
      </w:r>
      <w:r w:rsidR="00FF0EDE">
        <w:rPr>
          <w:sz w:val="20"/>
          <w:szCs w:val="20"/>
        </w:rPr>
        <w:t xml:space="preserve"> que </w:t>
      </w:r>
      <w:r w:rsidR="00FF0EDE" w:rsidRPr="00FF0EDE">
        <w:rPr>
          <w:sz w:val="20"/>
          <w:szCs w:val="20"/>
        </w:rPr>
        <w:t xml:space="preserve">retornam diversas informações, sendo algumas delas os eixos x, y e z, velocidade de </w:t>
      </w:r>
      <w:r w:rsidR="00FF0EDE">
        <w:rPr>
          <w:sz w:val="20"/>
          <w:szCs w:val="20"/>
        </w:rPr>
        <w:t>c</w:t>
      </w:r>
      <w:r w:rsidR="00FF0EDE" w:rsidRPr="00FF0EDE">
        <w:rPr>
          <w:sz w:val="20"/>
          <w:szCs w:val="20"/>
        </w:rPr>
        <w:t>ada eixo, entre outras</w:t>
      </w:r>
      <w:r w:rsidR="00FF0EDE">
        <w:rPr>
          <w:sz w:val="20"/>
          <w:szCs w:val="20"/>
        </w:rPr>
        <w:t xml:space="preserve">, </w:t>
      </w:r>
      <w:r w:rsidR="00FF0EDE" w:rsidRPr="00FF0EDE">
        <w:rPr>
          <w:sz w:val="20"/>
          <w:szCs w:val="20"/>
        </w:rPr>
        <w:t>captura</w:t>
      </w:r>
      <w:r w:rsidR="00FF0EDE">
        <w:rPr>
          <w:sz w:val="20"/>
          <w:szCs w:val="20"/>
        </w:rPr>
        <w:t>ndo</w:t>
      </w:r>
      <w:r w:rsidR="00FF0EDE" w:rsidRPr="00FF0EDE">
        <w:rPr>
          <w:sz w:val="20"/>
          <w:szCs w:val="20"/>
        </w:rPr>
        <w:t xml:space="preserve"> os movimentos nos eixos x, y e z</w:t>
      </w:r>
      <w:r w:rsidR="00FF0EDE">
        <w:rPr>
          <w:sz w:val="20"/>
          <w:szCs w:val="20"/>
        </w:rPr>
        <w:t xml:space="preserve">. </w:t>
      </w:r>
    </w:p>
    <w:p w14:paraId="138C3979" w14:textId="4E963E08" w:rsidR="0082273F" w:rsidRPr="009A773C" w:rsidRDefault="00FF0EDE" w:rsidP="006A396B">
      <w:pPr>
        <w:pStyle w:val="TF-TEXTO"/>
        <w:keepNext w:val="0"/>
        <w:keepLines w:val="0"/>
        <w:rPr>
          <w:sz w:val="20"/>
          <w:szCs w:val="20"/>
        </w:rPr>
      </w:pPr>
      <w:r>
        <w:rPr>
          <w:sz w:val="20"/>
          <w:szCs w:val="20"/>
        </w:rPr>
        <w:t>Jacintho</w:t>
      </w:r>
      <w:ins w:id="10" w:author="Aurélio Faustino Hoppe" w:date="2022-12-16T11:37:00Z">
        <w:r w:rsidR="00DE34D1">
          <w:rPr>
            <w:sz w:val="20"/>
            <w:szCs w:val="20"/>
          </w:rPr>
          <w:t xml:space="preserve"> (2019)</w:t>
        </w:r>
      </w:ins>
      <w:r>
        <w:rPr>
          <w:sz w:val="20"/>
          <w:szCs w:val="20"/>
        </w:rPr>
        <w:t xml:space="preserve"> t</w:t>
      </w:r>
      <w:r w:rsidR="00492FBB">
        <w:rPr>
          <w:sz w:val="20"/>
          <w:szCs w:val="20"/>
        </w:rPr>
        <w:t xml:space="preserve">ambém </w:t>
      </w:r>
      <w:r w:rsidR="00463ED9">
        <w:rPr>
          <w:sz w:val="20"/>
          <w:szCs w:val="20"/>
        </w:rPr>
        <w:t>desenvolveu</w:t>
      </w:r>
      <w:r w:rsidR="00120F3B">
        <w:rPr>
          <w:sz w:val="20"/>
          <w:szCs w:val="20"/>
        </w:rPr>
        <w:t xml:space="preserve"> </w:t>
      </w:r>
      <w:r w:rsidR="00120F3B" w:rsidRPr="00120F3B">
        <w:rPr>
          <w:sz w:val="20"/>
          <w:szCs w:val="20"/>
        </w:rPr>
        <w:t xml:space="preserve">de um programa que realiza a normalização das informações </w:t>
      </w:r>
      <w:r w:rsidR="00120F3B" w:rsidRPr="001336AC">
        <w:rPr>
          <w:sz w:val="20"/>
          <w:szCs w:val="20"/>
        </w:rPr>
        <w:t>em uma única</w:t>
      </w:r>
      <w:r w:rsidR="001336AC">
        <w:rPr>
          <w:sz w:val="20"/>
          <w:szCs w:val="20"/>
        </w:rPr>
        <w:t xml:space="preserve"> captura</w:t>
      </w:r>
      <w:r w:rsidR="00272B2B">
        <w:rPr>
          <w:sz w:val="20"/>
          <w:szCs w:val="20"/>
        </w:rPr>
        <w:t xml:space="preserve"> e </w:t>
      </w:r>
      <w:r w:rsidR="00120F3B" w:rsidRPr="001336AC">
        <w:rPr>
          <w:sz w:val="20"/>
          <w:szCs w:val="20"/>
        </w:rPr>
        <w:t>aplica uma interpolação</w:t>
      </w:r>
      <w:r w:rsidR="001336AC" w:rsidRPr="001336AC">
        <w:rPr>
          <w:sz w:val="20"/>
          <w:szCs w:val="20"/>
        </w:rPr>
        <w:t xml:space="preserve">. </w:t>
      </w:r>
      <w:r w:rsidR="00272B2B">
        <w:rPr>
          <w:sz w:val="20"/>
          <w:szCs w:val="20"/>
        </w:rPr>
        <w:t xml:space="preserve">Por </w:t>
      </w:r>
      <w:r w:rsidR="00120F3B" w:rsidRPr="00120F3B">
        <w:rPr>
          <w:sz w:val="20"/>
          <w:szCs w:val="20"/>
        </w:rPr>
        <w:t xml:space="preserve">fim, </w:t>
      </w:r>
      <w:r w:rsidR="00272B2B">
        <w:rPr>
          <w:sz w:val="20"/>
          <w:szCs w:val="20"/>
        </w:rPr>
        <w:t>é realizada</w:t>
      </w:r>
      <w:r w:rsidR="00120F3B" w:rsidRPr="00120F3B">
        <w:rPr>
          <w:sz w:val="20"/>
          <w:szCs w:val="20"/>
        </w:rPr>
        <w:t xml:space="preserve"> uma análise espectral através da</w:t>
      </w:r>
      <w:r w:rsidR="001336AC">
        <w:rPr>
          <w:sz w:val="20"/>
          <w:szCs w:val="20"/>
        </w:rPr>
        <w:t xml:space="preserve"> </w:t>
      </w:r>
      <w:r w:rsidR="00CF6B74">
        <w:rPr>
          <w:sz w:val="20"/>
          <w:szCs w:val="20"/>
        </w:rPr>
        <w:t>F</w:t>
      </w:r>
      <w:r w:rsidR="001336AC" w:rsidRPr="001336AC">
        <w:rPr>
          <w:sz w:val="20"/>
          <w:szCs w:val="20"/>
        </w:rPr>
        <w:t xml:space="preserve">ast Fourier </w:t>
      </w:r>
      <w:proofErr w:type="spellStart"/>
      <w:r w:rsidR="00CF6B74">
        <w:rPr>
          <w:sz w:val="20"/>
          <w:szCs w:val="20"/>
        </w:rPr>
        <w:t>T</w:t>
      </w:r>
      <w:r w:rsidR="001336AC" w:rsidRPr="001336AC">
        <w:rPr>
          <w:sz w:val="20"/>
          <w:szCs w:val="20"/>
        </w:rPr>
        <w:t>ransform</w:t>
      </w:r>
      <w:proofErr w:type="spellEnd"/>
      <w:r w:rsidR="00120F3B" w:rsidRPr="00120F3B">
        <w:rPr>
          <w:sz w:val="20"/>
          <w:szCs w:val="20"/>
        </w:rPr>
        <w:t xml:space="preserve"> </w:t>
      </w:r>
      <w:r w:rsidR="001336AC">
        <w:rPr>
          <w:sz w:val="20"/>
          <w:szCs w:val="20"/>
        </w:rPr>
        <w:t>(</w:t>
      </w:r>
      <w:r w:rsidR="00120F3B" w:rsidRPr="001336AC">
        <w:rPr>
          <w:sz w:val="20"/>
          <w:szCs w:val="20"/>
        </w:rPr>
        <w:t>FFT</w:t>
      </w:r>
      <w:r w:rsidR="001336AC" w:rsidRPr="001336AC">
        <w:rPr>
          <w:sz w:val="20"/>
          <w:szCs w:val="20"/>
        </w:rPr>
        <w:t>)</w:t>
      </w:r>
      <w:r w:rsidR="00120F3B" w:rsidRPr="00120F3B">
        <w:rPr>
          <w:sz w:val="20"/>
          <w:szCs w:val="20"/>
        </w:rPr>
        <w:t>, convertendo a frequência em hertz</w:t>
      </w:r>
      <w:r w:rsidR="0046559E" w:rsidRPr="009A773C">
        <w:rPr>
          <w:sz w:val="20"/>
          <w:szCs w:val="20"/>
        </w:rPr>
        <w:t>.</w:t>
      </w:r>
      <w:r>
        <w:rPr>
          <w:sz w:val="20"/>
          <w:szCs w:val="20"/>
        </w:rPr>
        <w:t xml:space="preserve"> A FFT </w:t>
      </w:r>
      <w:r w:rsidR="006A396B" w:rsidRPr="006A396B">
        <w:rPr>
          <w:sz w:val="20"/>
          <w:szCs w:val="20"/>
        </w:rPr>
        <w:t>pode ser utilizada para a análise espectral e simulação de filtro de sinais, sendo uma forma eficiente de computar a transformada discreta de Fourier (DFT) de uma série de tempo (COCHRAN, 1967)</w:t>
      </w:r>
      <w:r w:rsidR="006A396B">
        <w:rPr>
          <w:sz w:val="20"/>
          <w:szCs w:val="20"/>
        </w:rPr>
        <w:t>.</w:t>
      </w:r>
    </w:p>
    <w:p w14:paraId="739A001B" w14:textId="78640800" w:rsidR="008C08AB" w:rsidRPr="000F06ED" w:rsidRDefault="00BA726B" w:rsidP="008C08AB">
      <w:pPr>
        <w:pStyle w:val="TF-TEXTO"/>
        <w:keepNext w:val="0"/>
        <w:keepLines w:val="0"/>
        <w:rPr>
          <w:sz w:val="20"/>
          <w:szCs w:val="20"/>
        </w:rPr>
      </w:pPr>
      <w:r w:rsidRPr="006A396B">
        <w:rPr>
          <w:sz w:val="20"/>
          <w:szCs w:val="20"/>
        </w:rPr>
        <w:t>De acordo com Jacintho (2019),</w:t>
      </w:r>
      <w:r>
        <w:rPr>
          <w:sz w:val="20"/>
          <w:szCs w:val="20"/>
        </w:rPr>
        <w:t xml:space="preserve"> </w:t>
      </w:r>
      <w:r w:rsidR="00492FBB">
        <w:rPr>
          <w:sz w:val="20"/>
          <w:szCs w:val="20"/>
        </w:rPr>
        <w:t>sete</w:t>
      </w:r>
      <w:r>
        <w:rPr>
          <w:sz w:val="20"/>
          <w:szCs w:val="20"/>
        </w:rPr>
        <w:t xml:space="preserve"> pacientes que possuíam a DP participaram do experimento. O teste necessitava que os pacientes colocassem </w:t>
      </w:r>
      <w:r w:rsidRPr="00BA726B">
        <w:rPr>
          <w:sz w:val="20"/>
          <w:szCs w:val="20"/>
        </w:rPr>
        <w:t xml:space="preserve">o braço sobre uma superfície retangular com altura de 15cm, a fim de padronizar a altura da mão em relação ao sensor, </w:t>
      </w:r>
      <w:proofErr w:type="spellStart"/>
      <w:r w:rsidRPr="00BA726B">
        <w:rPr>
          <w:sz w:val="20"/>
          <w:szCs w:val="20"/>
        </w:rPr>
        <w:t>Leap</w:t>
      </w:r>
      <w:proofErr w:type="spellEnd"/>
      <w:r w:rsidRPr="00BA726B">
        <w:rPr>
          <w:sz w:val="20"/>
          <w:szCs w:val="20"/>
        </w:rPr>
        <w:t xml:space="preserve"> Motion. Assim, o braço ficava totalmente em repouso, sofrendo apenas a atuação da gravidade enquanto a mão ficava descoberta e visível para o sensor, conforme mostra a Figura </w:t>
      </w:r>
      <w:r>
        <w:rPr>
          <w:sz w:val="20"/>
          <w:szCs w:val="20"/>
        </w:rPr>
        <w:t>2</w:t>
      </w:r>
      <w:r w:rsidR="00272B2B">
        <w:rPr>
          <w:sz w:val="20"/>
          <w:szCs w:val="20"/>
        </w:rPr>
        <w:t>.</w:t>
      </w:r>
      <w:r w:rsidRPr="000F06ED">
        <w:rPr>
          <w:sz w:val="20"/>
          <w:szCs w:val="20"/>
        </w:rPr>
        <w:t xml:space="preserve"> </w:t>
      </w:r>
    </w:p>
    <w:p w14:paraId="7602EECA" w14:textId="16963846" w:rsidR="008C08AB" w:rsidRPr="00F3649F" w:rsidRDefault="008C08AB" w:rsidP="008C08AB">
      <w:pPr>
        <w:pStyle w:val="TF-LEGENDA"/>
      </w:pPr>
      <w:bookmarkStart w:id="11" w:name="_Ref112957716"/>
      <w:bookmarkStart w:id="12" w:name="_Ref53317281"/>
      <w:r>
        <w:t xml:space="preserve">Figura </w:t>
      </w:r>
      <w:bookmarkEnd w:id="11"/>
      <w:bookmarkEnd w:id="12"/>
      <w:r>
        <w:t>2 – Cenário de teste</w:t>
      </w:r>
    </w:p>
    <w:p w14:paraId="698FAA33" w14:textId="2EB5C759" w:rsidR="008C08AB" w:rsidRPr="00C458D3" w:rsidRDefault="008C08AB" w:rsidP="008C08AB">
      <w:pPr>
        <w:pStyle w:val="TF-FIGURA"/>
        <w:rPr>
          <w:highlight w:val="yellow"/>
        </w:rPr>
      </w:pPr>
      <w:r>
        <w:rPr>
          <w:noProof/>
        </w:rPr>
        <w:drawing>
          <wp:inline distT="0" distB="0" distL="0" distR="0" wp14:anchorId="2C214FF4" wp14:editId="15050A60">
            <wp:extent cx="2419350" cy="1971675"/>
            <wp:effectExtent l="0" t="0" r="0" b="9525"/>
            <wp:docPr id="3" name="Imagem 3" descr="Homem deitado no chão em frente a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m deitado no chão em frente a computador&#10;&#10;Descrição gerada automaticamente"/>
                    <pic:cNvPicPr/>
                  </pic:nvPicPr>
                  <pic:blipFill>
                    <a:blip r:embed="rId13"/>
                    <a:stretch>
                      <a:fillRect/>
                    </a:stretch>
                  </pic:blipFill>
                  <pic:spPr>
                    <a:xfrm>
                      <a:off x="0" y="0"/>
                      <a:ext cx="2419350" cy="1971675"/>
                    </a:xfrm>
                    <a:prstGeom prst="rect">
                      <a:avLst/>
                    </a:prstGeom>
                  </pic:spPr>
                </pic:pic>
              </a:graphicData>
            </a:graphic>
          </wp:inline>
        </w:drawing>
      </w:r>
    </w:p>
    <w:p w14:paraId="4781593E" w14:textId="3E2F62E4" w:rsidR="008C08AB" w:rsidRDefault="008C08AB" w:rsidP="008C08AB">
      <w:pPr>
        <w:pStyle w:val="TF-FONTE"/>
      </w:pPr>
      <w:r w:rsidRPr="00F3649F">
        <w:t xml:space="preserve">Fonte: </w:t>
      </w:r>
      <w:r>
        <w:t>Jacintho</w:t>
      </w:r>
      <w:r w:rsidRPr="00F3649F">
        <w:t xml:space="preserve"> (201</w:t>
      </w:r>
      <w:r>
        <w:t>9</w:t>
      </w:r>
      <w:r w:rsidRPr="00F3649F">
        <w:t>).</w:t>
      </w:r>
    </w:p>
    <w:p w14:paraId="5CE9B1AA" w14:textId="0D4CFCFC" w:rsidR="00D072CE" w:rsidRDefault="00605B7C" w:rsidP="000F06ED">
      <w:pPr>
        <w:pStyle w:val="TF-TEXTO"/>
        <w:keepNext w:val="0"/>
        <w:keepLines w:val="0"/>
        <w:rPr>
          <w:sz w:val="20"/>
          <w:szCs w:val="20"/>
        </w:rPr>
      </w:pPr>
      <w:r>
        <w:rPr>
          <w:sz w:val="20"/>
          <w:szCs w:val="20"/>
        </w:rPr>
        <w:tab/>
        <w:t xml:space="preserve">Os </w:t>
      </w:r>
      <w:r w:rsidRPr="00F7702B">
        <w:rPr>
          <w:sz w:val="20"/>
          <w:szCs w:val="20"/>
        </w:rPr>
        <w:t>testes foram realizados obtendo a captura dos tremores</w:t>
      </w:r>
      <w:r w:rsidR="00F7702B" w:rsidRPr="00F7702B">
        <w:rPr>
          <w:sz w:val="20"/>
          <w:szCs w:val="20"/>
        </w:rPr>
        <w:t>, que</w:t>
      </w:r>
      <w:r w:rsidRPr="00F7702B">
        <w:rPr>
          <w:sz w:val="20"/>
          <w:szCs w:val="20"/>
        </w:rPr>
        <w:t xml:space="preserve"> aconteceu a partir de</w:t>
      </w:r>
      <w:r w:rsidRPr="00605B7C">
        <w:rPr>
          <w:sz w:val="20"/>
          <w:szCs w:val="20"/>
        </w:rPr>
        <w:t xml:space="preserve"> uma série de </w:t>
      </w:r>
      <w:r w:rsidR="006A396B">
        <w:rPr>
          <w:sz w:val="20"/>
          <w:szCs w:val="20"/>
        </w:rPr>
        <w:t>três</w:t>
      </w:r>
      <w:r w:rsidRPr="00605B7C">
        <w:rPr>
          <w:sz w:val="20"/>
          <w:szCs w:val="20"/>
        </w:rPr>
        <w:t xml:space="preserve"> amostras de </w:t>
      </w:r>
      <w:r w:rsidR="006A396B">
        <w:rPr>
          <w:sz w:val="20"/>
          <w:szCs w:val="20"/>
        </w:rPr>
        <w:t>dez</w:t>
      </w:r>
      <w:r w:rsidRPr="00605B7C">
        <w:rPr>
          <w:sz w:val="20"/>
          <w:szCs w:val="20"/>
        </w:rPr>
        <w:t xml:space="preserve"> segundos por paciente, totalizando</w:t>
      </w:r>
      <w:r>
        <w:rPr>
          <w:sz w:val="20"/>
          <w:szCs w:val="20"/>
        </w:rPr>
        <w:t xml:space="preserve"> </w:t>
      </w:r>
      <w:r w:rsidR="006A396B">
        <w:rPr>
          <w:sz w:val="20"/>
          <w:szCs w:val="20"/>
        </w:rPr>
        <w:t>vinte e uma</w:t>
      </w:r>
      <w:r w:rsidRPr="00605B7C">
        <w:rPr>
          <w:sz w:val="20"/>
          <w:szCs w:val="20"/>
        </w:rPr>
        <w:t xml:space="preserve"> amostras coletadas.</w:t>
      </w:r>
      <w:r>
        <w:rPr>
          <w:sz w:val="20"/>
          <w:szCs w:val="20"/>
        </w:rPr>
        <w:t xml:space="preserve"> O autor subdividiu em </w:t>
      </w:r>
      <w:r w:rsidR="006A396B">
        <w:rPr>
          <w:sz w:val="20"/>
          <w:szCs w:val="20"/>
        </w:rPr>
        <w:t>três</w:t>
      </w:r>
      <w:r>
        <w:rPr>
          <w:sz w:val="20"/>
          <w:szCs w:val="20"/>
        </w:rPr>
        <w:t xml:space="preserve"> níveis de classificação de tremor, sendo estes intenso (frequências acima de 7Hz), moderado (frequências entre 4 </w:t>
      </w:r>
      <w:r w:rsidR="00CF6B74">
        <w:rPr>
          <w:sz w:val="20"/>
          <w:szCs w:val="20"/>
        </w:rPr>
        <w:t>e</w:t>
      </w:r>
      <w:r>
        <w:rPr>
          <w:sz w:val="20"/>
          <w:szCs w:val="20"/>
        </w:rPr>
        <w:t xml:space="preserve"> 7Hz) e estável (frequências abaixo de 4Hz). O teste analisou os tremores e quais os medicamentos </w:t>
      </w:r>
      <w:r w:rsidR="000723A0">
        <w:rPr>
          <w:sz w:val="20"/>
          <w:szCs w:val="20"/>
        </w:rPr>
        <w:t xml:space="preserve">são usados </w:t>
      </w:r>
      <w:r>
        <w:rPr>
          <w:sz w:val="20"/>
          <w:szCs w:val="20"/>
        </w:rPr>
        <w:t xml:space="preserve">pelos pacientes e sua </w:t>
      </w:r>
      <w:r w:rsidR="00120F3B">
        <w:rPr>
          <w:sz w:val="20"/>
          <w:szCs w:val="20"/>
        </w:rPr>
        <w:t>ú</w:t>
      </w:r>
      <w:r>
        <w:rPr>
          <w:sz w:val="20"/>
          <w:szCs w:val="20"/>
        </w:rPr>
        <w:t xml:space="preserve">ltima </w:t>
      </w:r>
      <w:r w:rsidR="000723A0">
        <w:rPr>
          <w:sz w:val="20"/>
          <w:szCs w:val="20"/>
        </w:rPr>
        <w:t>dose ingerida.</w:t>
      </w:r>
    </w:p>
    <w:p w14:paraId="19E9804E" w14:textId="2D057F5F" w:rsidR="00605B7C" w:rsidRPr="000F06ED" w:rsidRDefault="00492FBB" w:rsidP="009A773C">
      <w:pPr>
        <w:pStyle w:val="TF-TEXTO"/>
        <w:keepNext w:val="0"/>
        <w:keepLines w:val="0"/>
        <w:rPr>
          <w:sz w:val="20"/>
          <w:szCs w:val="20"/>
        </w:rPr>
      </w:pPr>
      <w:r w:rsidRPr="00F7702B">
        <w:rPr>
          <w:sz w:val="20"/>
          <w:szCs w:val="20"/>
        </w:rPr>
        <w:t>Jacintho (2019)</w:t>
      </w:r>
      <w:r w:rsidR="00120F3B" w:rsidRPr="00F7702B">
        <w:rPr>
          <w:sz w:val="20"/>
          <w:szCs w:val="20"/>
        </w:rPr>
        <w:t xml:space="preserve"> concluiu que o protótipo é capaz</w:t>
      </w:r>
      <w:r w:rsidR="0046559E" w:rsidRPr="00F7702B">
        <w:rPr>
          <w:sz w:val="20"/>
          <w:szCs w:val="20"/>
        </w:rPr>
        <w:t xml:space="preserve"> de capturar e quantizar os tremores de pacientes, ou </w:t>
      </w:r>
      <w:r w:rsidRPr="00F7702B">
        <w:rPr>
          <w:sz w:val="20"/>
          <w:szCs w:val="20"/>
        </w:rPr>
        <w:t>f</w:t>
      </w:r>
      <w:r w:rsidR="0046559E" w:rsidRPr="00F7702B">
        <w:rPr>
          <w:sz w:val="20"/>
          <w:szCs w:val="20"/>
        </w:rPr>
        <w:t>uturos pacientes da DP. Também comenta possíveis melhorias para o protótipo como habilitar um histórico exclusivo do paciente, ou a melhora do processo de captura, para possuir um retorno visual do processo sendo realizado.</w:t>
      </w:r>
    </w:p>
    <w:p w14:paraId="75EE1E4B" w14:textId="78ED48C2" w:rsidR="00291425" w:rsidRPr="00217961" w:rsidRDefault="00000000">
      <w:pPr>
        <w:pStyle w:val="Ttulo2"/>
        <w:numPr>
          <w:ilvl w:val="1"/>
          <w:numId w:val="3"/>
        </w:numPr>
        <w:rPr>
          <w:sz w:val="20"/>
          <w:szCs w:val="20"/>
          <w:lang w:val="en-US"/>
        </w:rPr>
      </w:pPr>
      <w:r w:rsidRPr="00217961">
        <w:rPr>
          <w:sz w:val="20"/>
          <w:szCs w:val="20"/>
          <w:lang w:val="en-US"/>
        </w:rPr>
        <w:t xml:space="preserve">Compressed sensing method for human activity recognition using tri-axis accelerometer on mobile phone </w:t>
      </w:r>
    </w:p>
    <w:p w14:paraId="4B0D2AA4" w14:textId="70652BE3" w:rsidR="00291425" w:rsidRPr="009A773C" w:rsidRDefault="00000000" w:rsidP="009A773C">
      <w:pPr>
        <w:pStyle w:val="TF-TEXTO"/>
        <w:keepNext w:val="0"/>
        <w:keepLines w:val="0"/>
        <w:rPr>
          <w:sz w:val="20"/>
          <w:szCs w:val="20"/>
        </w:rPr>
      </w:pPr>
      <w:r w:rsidRPr="009A773C">
        <w:rPr>
          <w:sz w:val="20"/>
          <w:szCs w:val="20"/>
        </w:rPr>
        <w:t>O trabalho de Hui</w:t>
      </w:r>
      <w:r w:rsidR="00430894" w:rsidRPr="009A773C">
        <w:rPr>
          <w:sz w:val="20"/>
          <w:szCs w:val="20"/>
        </w:rPr>
        <w:t xml:space="preserve"> </w:t>
      </w:r>
      <w:r w:rsidRPr="009A773C">
        <w:rPr>
          <w:sz w:val="20"/>
          <w:szCs w:val="20"/>
        </w:rPr>
        <w:t xml:space="preserve">(2017) propõe um método de sensoriamento </w:t>
      </w:r>
      <w:r w:rsidR="007C274C" w:rsidRPr="009A773C">
        <w:rPr>
          <w:sz w:val="20"/>
          <w:szCs w:val="20"/>
        </w:rPr>
        <w:t>compactado</w:t>
      </w:r>
      <w:r w:rsidR="00560C69" w:rsidRPr="009A773C">
        <w:rPr>
          <w:sz w:val="20"/>
          <w:szCs w:val="20"/>
        </w:rPr>
        <w:t xml:space="preserve"> </w:t>
      </w:r>
      <w:r w:rsidR="007C274C" w:rsidRPr="009A773C">
        <w:rPr>
          <w:sz w:val="20"/>
          <w:szCs w:val="20"/>
        </w:rPr>
        <w:t>(</w:t>
      </w:r>
      <w:r w:rsidR="00BC2E52" w:rsidRPr="009A773C">
        <w:rPr>
          <w:sz w:val="20"/>
          <w:szCs w:val="20"/>
        </w:rPr>
        <w:t xml:space="preserve">explora os princípios de </w:t>
      </w:r>
      <w:proofErr w:type="spellStart"/>
      <w:r w:rsidR="00BC2E52" w:rsidRPr="009A773C">
        <w:rPr>
          <w:sz w:val="20"/>
          <w:szCs w:val="20"/>
        </w:rPr>
        <w:t>esparsidade</w:t>
      </w:r>
      <w:proofErr w:type="spellEnd"/>
      <w:r w:rsidR="00BC2E52" w:rsidRPr="009A773C">
        <w:rPr>
          <w:sz w:val="20"/>
          <w:szCs w:val="20"/>
        </w:rPr>
        <w:t xml:space="preserve"> para encontrar uma representação dos dados em que menos amostras são necessárias</w:t>
      </w:r>
      <w:r w:rsidR="00E85A6E" w:rsidRPr="009A773C">
        <w:rPr>
          <w:sz w:val="20"/>
          <w:szCs w:val="20"/>
        </w:rPr>
        <w:t xml:space="preserve"> (</w:t>
      </w:r>
      <w:r w:rsidR="001B6F7A" w:rsidRPr="001B6F7A">
        <w:rPr>
          <w:sz w:val="20"/>
          <w:szCs w:val="20"/>
        </w:rPr>
        <w:t>COSMOSAT</w:t>
      </w:r>
      <w:r w:rsidR="00237A63">
        <w:rPr>
          <w:sz w:val="20"/>
          <w:szCs w:val="20"/>
        </w:rPr>
        <w:t xml:space="preserve">, </w:t>
      </w:r>
      <w:r w:rsidR="00A65407">
        <w:rPr>
          <w:sz w:val="20"/>
          <w:szCs w:val="20"/>
        </w:rPr>
        <w:t>2022</w:t>
      </w:r>
      <w:r w:rsidR="007C274C" w:rsidRPr="009A773C">
        <w:rPr>
          <w:sz w:val="20"/>
          <w:szCs w:val="20"/>
        </w:rPr>
        <w:t>)</w:t>
      </w:r>
      <w:r w:rsidRPr="009A773C">
        <w:rPr>
          <w:sz w:val="20"/>
          <w:szCs w:val="20"/>
        </w:rPr>
        <w:t xml:space="preserve"> para reconhecer as atividades humanas. Ele se baseia </w:t>
      </w:r>
      <w:r w:rsidR="00826468" w:rsidRPr="009A773C">
        <w:rPr>
          <w:sz w:val="20"/>
          <w:szCs w:val="20"/>
        </w:rPr>
        <w:t xml:space="preserve">no método </w:t>
      </w:r>
      <w:r w:rsidRPr="009A773C">
        <w:rPr>
          <w:sz w:val="20"/>
          <w:szCs w:val="20"/>
        </w:rPr>
        <w:t xml:space="preserve">do sensoriamento </w:t>
      </w:r>
      <w:r w:rsidR="00492FBB" w:rsidRPr="009A773C">
        <w:rPr>
          <w:sz w:val="20"/>
          <w:szCs w:val="20"/>
        </w:rPr>
        <w:t>compacto</w:t>
      </w:r>
      <w:r w:rsidRPr="009A773C">
        <w:rPr>
          <w:sz w:val="20"/>
          <w:szCs w:val="20"/>
        </w:rPr>
        <w:t xml:space="preserve"> e utiliza tanto informações de posicionamento dos dispositivos quanto dados brutos de acelerômetros de dispositivos móveis. </w:t>
      </w:r>
    </w:p>
    <w:p w14:paraId="58ACF041" w14:textId="43127833" w:rsidR="00D55E14" w:rsidRPr="00B60F40" w:rsidRDefault="00014E95" w:rsidP="004522EE">
      <w:pPr>
        <w:pStyle w:val="TF-TEXTO"/>
        <w:keepNext w:val="0"/>
        <w:keepLines w:val="0"/>
        <w:rPr>
          <w:sz w:val="20"/>
          <w:szCs w:val="20"/>
        </w:rPr>
      </w:pPr>
      <w:r w:rsidRPr="004522EE">
        <w:rPr>
          <w:sz w:val="20"/>
          <w:szCs w:val="20"/>
        </w:rPr>
        <w:t xml:space="preserve">De acordo com Hui (2017), </w:t>
      </w:r>
      <w:r w:rsidR="00D55E14" w:rsidRPr="004522EE">
        <w:rPr>
          <w:sz w:val="20"/>
          <w:szCs w:val="20"/>
        </w:rPr>
        <w:t xml:space="preserve">o método criado usa dados para diferentes posicionamentos de telefone para construir a matriz de dicionário </w:t>
      </w:r>
      <w:r w:rsidR="00D55E14" w:rsidRPr="000F06ED">
        <w:rPr>
          <w:sz w:val="20"/>
          <w:szCs w:val="20"/>
        </w:rPr>
        <w:t>over-complete</w:t>
      </w:r>
      <w:r w:rsidR="00D55E14" w:rsidRPr="004522EE">
        <w:rPr>
          <w:sz w:val="20"/>
          <w:szCs w:val="20"/>
        </w:rPr>
        <w:t xml:space="preserve"> (</w:t>
      </w:r>
      <w:r w:rsidR="00D82DDF" w:rsidRPr="004522EE">
        <w:rPr>
          <w:sz w:val="20"/>
          <w:szCs w:val="20"/>
        </w:rPr>
        <w:t xml:space="preserve">o qual </w:t>
      </w:r>
      <w:r w:rsidR="00D55E14" w:rsidRPr="004522EE">
        <w:rPr>
          <w:sz w:val="20"/>
          <w:szCs w:val="20"/>
        </w:rPr>
        <w:t xml:space="preserve">fornece maior flexibilidade na captura de estruturas de baixa dimensão nos dados </w:t>
      </w:r>
      <w:r w:rsidR="00463F0A" w:rsidRPr="004522EE">
        <w:rPr>
          <w:sz w:val="20"/>
          <w:szCs w:val="20"/>
        </w:rPr>
        <w:t>(QU, 2019</w:t>
      </w:r>
      <w:r w:rsidR="00D55E14" w:rsidRPr="004522EE">
        <w:rPr>
          <w:sz w:val="20"/>
          <w:szCs w:val="20"/>
        </w:rPr>
        <w:t>), o que resulta em uma matriz de</w:t>
      </w:r>
      <w:r w:rsidR="00D82DDF" w:rsidRPr="004522EE">
        <w:rPr>
          <w:sz w:val="20"/>
          <w:szCs w:val="20"/>
        </w:rPr>
        <w:t>ste</w:t>
      </w:r>
      <w:r w:rsidR="00D55E14" w:rsidRPr="004522EE">
        <w:rPr>
          <w:sz w:val="20"/>
          <w:szCs w:val="20"/>
        </w:rPr>
        <w:t xml:space="preserve"> dicionário</w:t>
      </w:r>
      <w:r w:rsidR="00D82DDF" w:rsidRPr="004522EE">
        <w:rPr>
          <w:sz w:val="20"/>
          <w:szCs w:val="20"/>
        </w:rPr>
        <w:t xml:space="preserve">, </w:t>
      </w:r>
      <w:r w:rsidR="00D55E14" w:rsidRPr="004522EE">
        <w:rPr>
          <w:sz w:val="20"/>
          <w:szCs w:val="20"/>
        </w:rPr>
        <w:t xml:space="preserve">mais suficiente com mais informações de atividades. Isso pode facilitar uma melhor solução do coeficiente esparso para melhorar a taxa de reconhecimento de atividade com base na teoria de detecção compactada. </w:t>
      </w:r>
      <w:r w:rsidR="00D55E14" w:rsidRPr="00B60F40">
        <w:rPr>
          <w:sz w:val="20"/>
          <w:szCs w:val="20"/>
        </w:rPr>
        <w:t xml:space="preserve">Em segundo lugar, </w:t>
      </w:r>
      <w:r w:rsidR="006A396B" w:rsidRPr="00B60F40">
        <w:rPr>
          <w:sz w:val="20"/>
          <w:szCs w:val="20"/>
        </w:rPr>
        <w:t>utiliza</w:t>
      </w:r>
      <w:r w:rsidR="00D55E14" w:rsidRPr="00B60F40">
        <w:rPr>
          <w:sz w:val="20"/>
          <w:szCs w:val="20"/>
        </w:rPr>
        <w:t xml:space="preserve"> dados brutos de aceleração de três eixos amostrados pelo acelerômetro do telefone móvel para construir a matriz</w:t>
      </w:r>
      <w:r w:rsidR="00B60F40" w:rsidRPr="00B60F40">
        <w:rPr>
          <w:sz w:val="20"/>
          <w:szCs w:val="20"/>
        </w:rPr>
        <w:t>, r</w:t>
      </w:r>
      <w:r w:rsidR="00D55E14" w:rsidRPr="00B60F40">
        <w:rPr>
          <w:sz w:val="20"/>
          <w:szCs w:val="20"/>
        </w:rPr>
        <w:t>eduz</w:t>
      </w:r>
      <w:r w:rsidR="00B60F40" w:rsidRPr="00B60F40">
        <w:rPr>
          <w:sz w:val="20"/>
          <w:szCs w:val="20"/>
        </w:rPr>
        <w:t>indo</w:t>
      </w:r>
      <w:r w:rsidR="00D55E14" w:rsidRPr="00B60F40">
        <w:rPr>
          <w:sz w:val="20"/>
          <w:szCs w:val="20"/>
        </w:rPr>
        <w:t xml:space="preserve"> o tempo de cálculo e </w:t>
      </w:r>
      <w:r w:rsidR="00463F0A" w:rsidRPr="00B60F40">
        <w:rPr>
          <w:sz w:val="20"/>
          <w:szCs w:val="20"/>
        </w:rPr>
        <w:t>o consumo</w:t>
      </w:r>
      <w:r w:rsidR="00D55E14" w:rsidRPr="00B60F40">
        <w:rPr>
          <w:sz w:val="20"/>
          <w:szCs w:val="20"/>
        </w:rPr>
        <w:t xml:space="preserve"> de energia, o que resulta em um melhor desempenho de reconhecimento e é valioso para aplicativos de dispositivos móveis.</w:t>
      </w:r>
    </w:p>
    <w:p w14:paraId="5329B81C" w14:textId="0EEC1B6F" w:rsidR="00291425" w:rsidRPr="009A773C" w:rsidRDefault="00D55E14" w:rsidP="009A773C">
      <w:pPr>
        <w:pStyle w:val="TF-TEXTO"/>
        <w:keepNext w:val="0"/>
        <w:keepLines w:val="0"/>
        <w:rPr>
          <w:sz w:val="20"/>
          <w:szCs w:val="20"/>
        </w:rPr>
      </w:pPr>
      <w:r w:rsidRPr="009A773C">
        <w:rPr>
          <w:sz w:val="20"/>
          <w:szCs w:val="20"/>
        </w:rPr>
        <w:lastRenderedPageBreak/>
        <w:t xml:space="preserve">O processo de reconhecimento de atividade segue as três etapas. A primeira etapa se faz pela construção de uma matriz de dicionário </w:t>
      </w:r>
      <w:r w:rsidRPr="000F06ED">
        <w:rPr>
          <w:sz w:val="20"/>
          <w:szCs w:val="20"/>
        </w:rPr>
        <w:t>over-complete</w:t>
      </w:r>
      <w:r w:rsidR="00BB74BD" w:rsidRPr="000F06ED">
        <w:rPr>
          <w:sz w:val="20"/>
          <w:szCs w:val="20"/>
        </w:rPr>
        <w:t xml:space="preserve"> </w:t>
      </w:r>
      <w:r w:rsidR="00BB74BD" w:rsidRPr="00B60F40">
        <w:rPr>
          <w:sz w:val="20"/>
          <w:szCs w:val="20"/>
        </w:rPr>
        <w:t>A</w:t>
      </w:r>
      <w:r w:rsidRPr="00B60F40">
        <w:rPr>
          <w:sz w:val="20"/>
          <w:szCs w:val="20"/>
        </w:rPr>
        <w:t xml:space="preserve"> por meio de amostras de treinamento suficientes de diferentes atividades e posicionamentos de telefone. A segunda etapa é a projeção de observação aleatória para a matriz de dicionário completa A e qualquer amostra de teste y</w:t>
      </w:r>
      <w:r w:rsidR="00B60F40" w:rsidRPr="00B60F40">
        <w:rPr>
          <w:sz w:val="20"/>
          <w:szCs w:val="20"/>
        </w:rPr>
        <w:t xml:space="preserve"> (qualquer dado observado)</w:t>
      </w:r>
      <w:r w:rsidRPr="00B60F40">
        <w:rPr>
          <w:sz w:val="20"/>
          <w:szCs w:val="20"/>
        </w:rPr>
        <w:t xml:space="preserve"> que precise ser reconhecida </w:t>
      </w:r>
      <w:r w:rsidRPr="009A773C">
        <w:rPr>
          <w:sz w:val="20"/>
          <w:szCs w:val="20"/>
        </w:rPr>
        <w:t>e, em seguida, avaliação do coeficiente esparso</w:t>
      </w:r>
      <w:r w:rsidRPr="00190ED0">
        <w:rPr>
          <w:sz w:val="20"/>
          <w:szCs w:val="20"/>
        </w:rPr>
        <w:t>. E</w:t>
      </w:r>
      <w:r w:rsidR="00190ED0" w:rsidRPr="00190ED0">
        <w:rPr>
          <w:sz w:val="20"/>
          <w:szCs w:val="20"/>
        </w:rPr>
        <w:t>,</w:t>
      </w:r>
      <w:r w:rsidRPr="00190ED0">
        <w:rPr>
          <w:sz w:val="20"/>
          <w:szCs w:val="20"/>
        </w:rPr>
        <w:t xml:space="preserve"> por fim</w:t>
      </w:r>
      <w:r w:rsidR="00190ED0" w:rsidRPr="00190ED0">
        <w:rPr>
          <w:sz w:val="20"/>
          <w:szCs w:val="20"/>
        </w:rPr>
        <w:t>,</w:t>
      </w:r>
      <w:r w:rsidRPr="00190ED0">
        <w:rPr>
          <w:sz w:val="20"/>
          <w:szCs w:val="20"/>
        </w:rPr>
        <w:t xml:space="preserve"> a</w:t>
      </w:r>
      <w:r w:rsidRPr="009A773C">
        <w:rPr>
          <w:sz w:val="20"/>
          <w:szCs w:val="20"/>
        </w:rPr>
        <w:t xml:space="preserve"> terceira etapa que realiza o cálculo do valor residual entre y</w:t>
      </w:r>
      <w:r w:rsidRPr="00F63D3C">
        <w:rPr>
          <w:sz w:val="20"/>
          <w:szCs w:val="20"/>
        </w:rPr>
        <w:t xml:space="preserve"> </w:t>
      </w:r>
      <w:r w:rsidRPr="009A773C">
        <w:rPr>
          <w:sz w:val="20"/>
          <w:szCs w:val="20"/>
        </w:rPr>
        <w:t>e o vetor de amostra de treinamento para cada atividade e seleção da atividade que é representada pelo valor residual mínimo como a atividade para a amostra de teste</w:t>
      </w:r>
      <w:r w:rsidR="00D82DDF" w:rsidRPr="009A773C">
        <w:rPr>
          <w:sz w:val="20"/>
          <w:szCs w:val="20"/>
        </w:rPr>
        <w:t xml:space="preserve"> (HUI, </w:t>
      </w:r>
      <w:r w:rsidR="00463F0A" w:rsidRPr="009A773C">
        <w:rPr>
          <w:sz w:val="20"/>
          <w:szCs w:val="20"/>
        </w:rPr>
        <w:t>2017)</w:t>
      </w:r>
      <w:r w:rsidRPr="009A773C">
        <w:rPr>
          <w:sz w:val="20"/>
          <w:szCs w:val="20"/>
        </w:rPr>
        <w:t>.</w:t>
      </w:r>
    </w:p>
    <w:p w14:paraId="20150A5C" w14:textId="77777777" w:rsidR="00600734" w:rsidRPr="009A773C" w:rsidRDefault="00000000" w:rsidP="009A773C">
      <w:pPr>
        <w:pStyle w:val="TF-TEXTO"/>
        <w:keepNext w:val="0"/>
        <w:keepLines w:val="0"/>
        <w:rPr>
          <w:sz w:val="20"/>
          <w:szCs w:val="20"/>
        </w:rPr>
      </w:pPr>
      <w:r w:rsidRPr="009A773C">
        <w:rPr>
          <w:sz w:val="20"/>
          <w:szCs w:val="20"/>
        </w:rPr>
        <w:t xml:space="preserve">Para os testes foi desenvolvido um programa para </w:t>
      </w:r>
      <w:r w:rsidR="00086F9F" w:rsidRPr="009A773C">
        <w:rPr>
          <w:sz w:val="20"/>
          <w:szCs w:val="20"/>
        </w:rPr>
        <w:t>smartphones</w:t>
      </w:r>
      <w:r w:rsidRPr="009A773C">
        <w:rPr>
          <w:sz w:val="20"/>
          <w:szCs w:val="20"/>
        </w:rPr>
        <w:t xml:space="preserve"> Android, que coletavam dados de aceleração de três eixos para o experimento. Foram selecionados cinco tipos de atividade (em pé, caminhar, correr, subir escadas e descer escadas), e coletados dados de 12 indivíduos (6 homens e 6 mulheres) cujas idades variou de 22 a 53 anos. Para o posicionamento dos dispositivos, foi requisitado que os indivíduos carregassem o celular em três lugares (na mão, no bolso da calça e na bolsa). </w:t>
      </w:r>
    </w:p>
    <w:p w14:paraId="0288DE8C" w14:textId="39E6DC02" w:rsidR="00291425" w:rsidRPr="000F06ED" w:rsidRDefault="00000000" w:rsidP="00C76B5D">
      <w:pPr>
        <w:pStyle w:val="TF-TEXTO"/>
        <w:keepNext w:val="0"/>
        <w:keepLines w:val="0"/>
        <w:rPr>
          <w:sz w:val="20"/>
          <w:szCs w:val="20"/>
        </w:rPr>
      </w:pPr>
      <w:r w:rsidRPr="00CD1F1D">
        <w:rPr>
          <w:sz w:val="20"/>
          <w:szCs w:val="20"/>
        </w:rPr>
        <w:t xml:space="preserve">Foram coletados dados de aceleração para cada atividade com duração de 10s contínuos, sendo repetidos 10 vezes para a exclusão de erros. Totalizando 15 combinações de atividade e posicionamento do dispositivo móvel, com dois experimentos em ambiente de simulação </w:t>
      </w:r>
      <w:proofErr w:type="spellStart"/>
      <w:r w:rsidRPr="00CD1F1D">
        <w:rPr>
          <w:sz w:val="20"/>
          <w:szCs w:val="20"/>
        </w:rPr>
        <w:t>Matlab</w:t>
      </w:r>
      <w:proofErr w:type="spellEnd"/>
      <w:r w:rsidRPr="00CD1F1D">
        <w:rPr>
          <w:sz w:val="20"/>
          <w:szCs w:val="20"/>
        </w:rPr>
        <w:t xml:space="preserve">. </w:t>
      </w:r>
      <w:r w:rsidR="007D2C04" w:rsidRPr="00CD1F1D">
        <w:rPr>
          <w:sz w:val="20"/>
          <w:szCs w:val="20"/>
        </w:rPr>
        <w:t>Primeir</w:t>
      </w:r>
      <w:r w:rsidR="00D044DA">
        <w:rPr>
          <w:sz w:val="20"/>
          <w:szCs w:val="20"/>
        </w:rPr>
        <w:t xml:space="preserve">amente calculando </w:t>
      </w:r>
      <w:r w:rsidR="007D2C04" w:rsidRPr="00D044DA">
        <w:rPr>
          <w:sz w:val="20"/>
          <w:szCs w:val="20"/>
        </w:rPr>
        <w:t>a</w:t>
      </w:r>
      <w:r w:rsidR="007D2C04" w:rsidRPr="00CD1F1D">
        <w:rPr>
          <w:sz w:val="20"/>
          <w:szCs w:val="20"/>
        </w:rPr>
        <w:t xml:space="preserve"> taxa de reconhecimento de diferentes atividades, utilizando</w:t>
      </w:r>
      <w:r w:rsidR="00600734" w:rsidRPr="00CD1F1D">
        <w:rPr>
          <w:sz w:val="20"/>
          <w:szCs w:val="20"/>
        </w:rPr>
        <w:t xml:space="preserve"> quatro</w:t>
      </w:r>
      <w:r w:rsidR="007D2C04" w:rsidRPr="00CD1F1D">
        <w:rPr>
          <w:sz w:val="20"/>
          <w:szCs w:val="20"/>
        </w:rPr>
        <w:t xml:space="preserve"> matrizes de observação (matriz aleatória de Gauss, matriz aleatória de Bernoulli, matriz aleatória esparsa e matriz aleatória de </w:t>
      </w:r>
      <w:proofErr w:type="spellStart"/>
      <w:r w:rsidR="007D2C04" w:rsidRPr="00CD1F1D">
        <w:rPr>
          <w:sz w:val="20"/>
          <w:szCs w:val="20"/>
        </w:rPr>
        <w:t>Hadamard</w:t>
      </w:r>
      <w:proofErr w:type="spellEnd"/>
      <w:r w:rsidR="007D2C04" w:rsidRPr="00D044DA">
        <w:rPr>
          <w:sz w:val="20"/>
          <w:szCs w:val="20"/>
        </w:rPr>
        <w:t>)</w:t>
      </w:r>
      <w:r w:rsidR="00102B05" w:rsidRPr="00D044DA">
        <w:rPr>
          <w:sz w:val="20"/>
          <w:szCs w:val="20"/>
        </w:rPr>
        <w:t>.</w:t>
      </w:r>
      <w:r w:rsidR="00D044DA">
        <w:rPr>
          <w:sz w:val="20"/>
          <w:szCs w:val="20"/>
        </w:rPr>
        <w:t xml:space="preserve"> O próximo passo foi calcular</w:t>
      </w:r>
      <w:r w:rsidR="00600734" w:rsidRPr="00CD1F1D">
        <w:rPr>
          <w:sz w:val="20"/>
          <w:szCs w:val="20"/>
        </w:rPr>
        <w:t xml:space="preserve"> a taxa de reconhecimento de atividades alcançadas por um método de reconhecimento que não usa informações de localizaçã</w:t>
      </w:r>
      <w:r w:rsidR="00D044DA">
        <w:rPr>
          <w:sz w:val="20"/>
          <w:szCs w:val="20"/>
        </w:rPr>
        <w:t>o</w:t>
      </w:r>
      <w:r w:rsidR="00600734" w:rsidRPr="00D044DA">
        <w:rPr>
          <w:sz w:val="20"/>
          <w:szCs w:val="20"/>
        </w:rPr>
        <w:t xml:space="preserve">, </w:t>
      </w:r>
      <w:r w:rsidR="00D044DA">
        <w:rPr>
          <w:sz w:val="20"/>
          <w:szCs w:val="20"/>
        </w:rPr>
        <w:t xml:space="preserve">o </w:t>
      </w:r>
      <w:r w:rsidR="00600734" w:rsidRPr="00D044DA">
        <w:rPr>
          <w:sz w:val="20"/>
          <w:szCs w:val="20"/>
        </w:rPr>
        <w:t>objetivo</w:t>
      </w:r>
      <w:r w:rsidR="00D044DA">
        <w:rPr>
          <w:sz w:val="20"/>
          <w:szCs w:val="20"/>
        </w:rPr>
        <w:t xml:space="preserve"> desse passo foi</w:t>
      </w:r>
      <w:r w:rsidR="00600734" w:rsidRPr="00D044DA">
        <w:rPr>
          <w:sz w:val="20"/>
          <w:szCs w:val="20"/>
        </w:rPr>
        <w:t xml:space="preserve"> avaliar o benefício do uso d</w:t>
      </w:r>
      <w:r w:rsidR="00D044DA">
        <w:rPr>
          <w:sz w:val="20"/>
          <w:szCs w:val="20"/>
        </w:rPr>
        <w:t>as</w:t>
      </w:r>
      <w:r w:rsidR="00600734" w:rsidRPr="00D044DA">
        <w:rPr>
          <w:sz w:val="20"/>
          <w:szCs w:val="20"/>
        </w:rPr>
        <w:t xml:space="preserve"> informações de posicionamento d</w:t>
      </w:r>
      <w:r w:rsidR="00D044DA">
        <w:rPr>
          <w:sz w:val="20"/>
          <w:szCs w:val="20"/>
        </w:rPr>
        <w:t>os</w:t>
      </w:r>
      <w:r w:rsidR="00600734" w:rsidRPr="00D044DA">
        <w:rPr>
          <w:sz w:val="20"/>
          <w:szCs w:val="20"/>
        </w:rPr>
        <w:t xml:space="preserve"> telefones celulares</w:t>
      </w:r>
      <w:r w:rsidR="00D044DA" w:rsidRPr="00D044DA">
        <w:rPr>
          <w:sz w:val="20"/>
          <w:szCs w:val="20"/>
        </w:rPr>
        <w:t xml:space="preserve"> para o reconhecimento das atividades realizadas</w:t>
      </w:r>
      <w:r w:rsidR="00600734" w:rsidRPr="00D044DA">
        <w:rPr>
          <w:sz w:val="20"/>
          <w:szCs w:val="20"/>
        </w:rPr>
        <w:t>.</w:t>
      </w:r>
    </w:p>
    <w:p w14:paraId="1BF7989B" w14:textId="6B536C55" w:rsidR="00600734" w:rsidRPr="009A773C" w:rsidRDefault="00600734" w:rsidP="009A773C">
      <w:pPr>
        <w:pStyle w:val="TF-TEXTO"/>
        <w:keepNext w:val="0"/>
        <w:keepLines w:val="0"/>
        <w:rPr>
          <w:sz w:val="20"/>
          <w:szCs w:val="20"/>
        </w:rPr>
      </w:pPr>
      <w:r w:rsidRPr="009A773C">
        <w:rPr>
          <w:sz w:val="20"/>
          <w:szCs w:val="20"/>
        </w:rPr>
        <w:t>Os resultados experimentais, segundo Hui</w:t>
      </w:r>
      <w:r w:rsidR="00102B05" w:rsidRPr="009A773C">
        <w:rPr>
          <w:sz w:val="20"/>
          <w:szCs w:val="20"/>
        </w:rPr>
        <w:t xml:space="preserve"> </w:t>
      </w:r>
      <w:r w:rsidRPr="009A773C">
        <w:rPr>
          <w:sz w:val="20"/>
          <w:szCs w:val="20"/>
        </w:rPr>
        <w:t xml:space="preserve">(2017), mostraram que o método proposto pode atingir uma precisão de reconhecimento da atividade humana de até 89,86% para cinco atividades humanas com três posicionamentos, e que a matriz aleatória </w:t>
      </w:r>
      <w:r w:rsidR="00D044DA">
        <w:rPr>
          <w:sz w:val="20"/>
          <w:szCs w:val="20"/>
        </w:rPr>
        <w:t>G</w:t>
      </w:r>
      <w:r w:rsidRPr="009A773C">
        <w:rPr>
          <w:sz w:val="20"/>
          <w:szCs w:val="20"/>
        </w:rPr>
        <w:t>aussiana é a melhor escolha para o método proposto. Foi utilizada uma tabela de confusão (</w:t>
      </w:r>
      <w:r w:rsidR="00102B05" w:rsidRPr="009A773C">
        <w:rPr>
          <w:sz w:val="20"/>
          <w:szCs w:val="20"/>
        </w:rPr>
        <w:t>Tabela 1</w:t>
      </w:r>
      <w:r w:rsidRPr="009A773C">
        <w:rPr>
          <w:sz w:val="20"/>
          <w:szCs w:val="20"/>
        </w:rPr>
        <w:t>) para examinar os resultados experimentais com mais detalhes.</w:t>
      </w:r>
    </w:p>
    <w:p w14:paraId="57CE4234" w14:textId="589C4382" w:rsidR="00291425" w:rsidRPr="00272B2B" w:rsidRDefault="00102B05">
      <w:pPr>
        <w:pBdr>
          <w:top w:val="nil"/>
          <w:left w:val="nil"/>
          <w:bottom w:val="nil"/>
          <w:right w:val="nil"/>
          <w:between w:val="nil"/>
        </w:pBdr>
        <w:spacing w:before="60"/>
        <w:jc w:val="center"/>
        <w:rPr>
          <w:color w:val="FF0000"/>
          <w:sz w:val="20"/>
          <w:szCs w:val="20"/>
        </w:rPr>
      </w:pPr>
      <w:r w:rsidRPr="00E11991">
        <w:rPr>
          <w:sz w:val="20"/>
          <w:szCs w:val="20"/>
        </w:rPr>
        <w:t>Tabela</w:t>
      </w:r>
      <w:r w:rsidR="00120F3B" w:rsidRPr="00E11991">
        <w:rPr>
          <w:sz w:val="20"/>
          <w:szCs w:val="20"/>
        </w:rPr>
        <w:t xml:space="preserve"> </w:t>
      </w:r>
      <w:r w:rsidRPr="00E11991">
        <w:rPr>
          <w:sz w:val="20"/>
          <w:szCs w:val="20"/>
        </w:rPr>
        <w:t>1 – Tabela de confusão para uso de matriz aleatória Gaussiana com taxa de compressão de 100%</w:t>
      </w:r>
    </w:p>
    <w:p w14:paraId="76B23FDB" w14:textId="0DABA301" w:rsidR="00291425" w:rsidRDefault="00000000" w:rsidP="00102B05">
      <w:pPr>
        <w:pBdr>
          <w:top w:val="nil"/>
          <w:left w:val="nil"/>
          <w:bottom w:val="nil"/>
          <w:right w:val="nil"/>
          <w:between w:val="nil"/>
        </w:pBdr>
        <w:spacing w:before="60"/>
        <w:jc w:val="center"/>
        <w:rPr>
          <w:color w:val="000000"/>
          <w:sz w:val="20"/>
          <w:szCs w:val="20"/>
        </w:rPr>
      </w:pPr>
      <w:r>
        <w:rPr>
          <w:noProof/>
          <w:color w:val="000000"/>
          <w:sz w:val="20"/>
          <w:szCs w:val="20"/>
          <w:u w:val="single"/>
        </w:rPr>
        <w:drawing>
          <wp:inline distT="0" distB="0" distL="0" distR="0" wp14:anchorId="0C8006F4" wp14:editId="269775F1">
            <wp:extent cx="4782900" cy="1729357"/>
            <wp:effectExtent l="0" t="0" r="0" b="0"/>
            <wp:docPr id="221" name="image1.png" descr="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Tabela&#10;&#10;Descrição gerada automaticamente"/>
                    <pic:cNvPicPr preferRelativeResize="0"/>
                  </pic:nvPicPr>
                  <pic:blipFill>
                    <a:blip r:embed="rId14"/>
                    <a:srcRect/>
                    <a:stretch>
                      <a:fillRect/>
                    </a:stretch>
                  </pic:blipFill>
                  <pic:spPr>
                    <a:xfrm>
                      <a:off x="0" y="0"/>
                      <a:ext cx="4782900" cy="1729357"/>
                    </a:xfrm>
                    <a:prstGeom prst="rect">
                      <a:avLst/>
                    </a:prstGeom>
                    <a:ln/>
                  </pic:spPr>
                </pic:pic>
              </a:graphicData>
            </a:graphic>
          </wp:inline>
        </w:drawing>
      </w:r>
    </w:p>
    <w:p w14:paraId="2F48B882" w14:textId="64A0EED8" w:rsidR="00291425" w:rsidRPr="00CE2F79" w:rsidRDefault="00000000">
      <w:pPr>
        <w:keepNext w:val="0"/>
        <w:keepLines w:val="0"/>
        <w:pBdr>
          <w:top w:val="nil"/>
          <w:left w:val="nil"/>
          <w:bottom w:val="nil"/>
          <w:right w:val="nil"/>
          <w:between w:val="nil"/>
        </w:pBdr>
        <w:spacing w:after="120"/>
        <w:jc w:val="center"/>
        <w:rPr>
          <w:sz w:val="18"/>
          <w:szCs w:val="18"/>
        </w:rPr>
      </w:pPr>
      <w:r w:rsidRPr="00CE2F79">
        <w:rPr>
          <w:sz w:val="18"/>
          <w:szCs w:val="18"/>
        </w:rPr>
        <w:t>Fonte</w:t>
      </w:r>
      <w:r w:rsidR="00CE2F79" w:rsidRPr="00CE2F79">
        <w:rPr>
          <w:sz w:val="18"/>
          <w:szCs w:val="18"/>
        </w:rPr>
        <w:t>:</w:t>
      </w:r>
      <w:r w:rsidRPr="00CE2F79">
        <w:rPr>
          <w:sz w:val="18"/>
          <w:szCs w:val="18"/>
        </w:rPr>
        <w:t xml:space="preserve"> H</w:t>
      </w:r>
      <w:r w:rsidR="001B6F7A">
        <w:rPr>
          <w:sz w:val="18"/>
          <w:szCs w:val="18"/>
        </w:rPr>
        <w:t>ui</w:t>
      </w:r>
      <w:r w:rsidRPr="00CE2F79">
        <w:rPr>
          <w:sz w:val="18"/>
          <w:szCs w:val="18"/>
        </w:rPr>
        <w:t xml:space="preserve"> (2017).</w:t>
      </w:r>
    </w:p>
    <w:p w14:paraId="0F8F49EA" w14:textId="3E51968F" w:rsidR="00E11991" w:rsidRPr="000F06ED" w:rsidRDefault="00600734" w:rsidP="00E11991">
      <w:pPr>
        <w:pStyle w:val="TF-TEXTO"/>
        <w:keepNext w:val="0"/>
        <w:keepLines w:val="0"/>
        <w:rPr>
          <w:sz w:val="20"/>
          <w:szCs w:val="20"/>
        </w:rPr>
      </w:pPr>
      <w:r w:rsidRPr="00E11991">
        <w:rPr>
          <w:sz w:val="20"/>
          <w:szCs w:val="20"/>
        </w:rPr>
        <w:t xml:space="preserve">A </w:t>
      </w:r>
      <w:r w:rsidR="00102B05" w:rsidRPr="00E11991">
        <w:rPr>
          <w:sz w:val="20"/>
          <w:szCs w:val="20"/>
        </w:rPr>
        <w:t>T</w:t>
      </w:r>
      <w:r w:rsidRPr="00E11991">
        <w:rPr>
          <w:sz w:val="20"/>
          <w:szCs w:val="20"/>
        </w:rPr>
        <w:t>abela</w:t>
      </w:r>
      <w:r w:rsidR="00102B05" w:rsidRPr="00E11991">
        <w:rPr>
          <w:sz w:val="20"/>
          <w:szCs w:val="20"/>
        </w:rPr>
        <w:t xml:space="preserve"> 1</w:t>
      </w:r>
      <w:r w:rsidRPr="00E11991">
        <w:rPr>
          <w:sz w:val="20"/>
          <w:szCs w:val="20"/>
        </w:rPr>
        <w:t xml:space="preserve"> lista os resultados de reconhecimento específicos dos cinco tipos de atividade com os três posicionamentos ao usar a matriz aleatória </w:t>
      </w:r>
      <w:r w:rsidR="00102B05" w:rsidRPr="00E11991">
        <w:rPr>
          <w:sz w:val="20"/>
          <w:szCs w:val="20"/>
        </w:rPr>
        <w:t>G</w:t>
      </w:r>
      <w:r w:rsidRPr="00E11991">
        <w:rPr>
          <w:sz w:val="20"/>
          <w:szCs w:val="20"/>
        </w:rPr>
        <w:t>aussiana com uma taxa de compressão de 100%.</w:t>
      </w:r>
      <w:r w:rsidR="003979D7" w:rsidRPr="00E11991">
        <w:rPr>
          <w:sz w:val="20"/>
          <w:szCs w:val="20"/>
        </w:rPr>
        <w:t xml:space="preserve"> </w:t>
      </w:r>
      <w:r w:rsidR="00E11991">
        <w:rPr>
          <w:sz w:val="20"/>
          <w:szCs w:val="20"/>
        </w:rPr>
        <w:t>Na tabela 1 os valores de</w:t>
      </w:r>
      <w:r w:rsidR="00E11991" w:rsidRPr="00E11991">
        <w:rPr>
          <w:sz w:val="20"/>
          <w:szCs w:val="20"/>
        </w:rPr>
        <w:t xml:space="preserve"> P_1, P_2 e P_3 representam os três posicionamentos, na mão, bolso da calça e bolsa, respectivamente.</w:t>
      </w:r>
      <w:r w:rsidR="00E11991">
        <w:rPr>
          <w:sz w:val="20"/>
          <w:szCs w:val="20"/>
        </w:rPr>
        <w:t xml:space="preserve"> </w:t>
      </w:r>
      <w:r w:rsidR="00E11991" w:rsidRPr="00E11991">
        <w:rPr>
          <w:sz w:val="20"/>
          <w:szCs w:val="20"/>
        </w:rPr>
        <w:t>A curva dos dados de aceleração para a atividade em pé difere significativamente daquelas dos dados de aceleração para as quatro atividades restantes, sendo assim a taxa de reconhecimento do tipo de atividade em pé é a mais alta, enquanto a taxa de reconhecimento dos demais tipos é menor.</w:t>
      </w:r>
      <w:r w:rsidR="00E11991" w:rsidRPr="000F06ED">
        <w:rPr>
          <w:sz w:val="20"/>
          <w:szCs w:val="20"/>
        </w:rPr>
        <w:t xml:space="preserve"> </w:t>
      </w:r>
    </w:p>
    <w:p w14:paraId="4F7079BA" w14:textId="15F52590" w:rsidR="00E11991" w:rsidRPr="00075580" w:rsidRDefault="00E11991" w:rsidP="00E11991">
      <w:pPr>
        <w:pStyle w:val="TF-TEXTO"/>
        <w:keepNext w:val="0"/>
        <w:keepLines w:val="0"/>
        <w:rPr>
          <w:sz w:val="20"/>
          <w:szCs w:val="20"/>
        </w:rPr>
      </w:pPr>
      <w:r w:rsidRPr="00075580">
        <w:rPr>
          <w:sz w:val="20"/>
          <w:szCs w:val="20"/>
        </w:rPr>
        <w:t>No entanto, as curvas dos dados de aceleração para as atividades de caminhar, correr, subir escadas e descer escadas têm algumas semelhanças de graus variados. Assim, eles podem evitar o problema de similaridade nos dados brutos de aceleração.</w:t>
      </w:r>
      <w:r w:rsidR="00075580" w:rsidRPr="00075580">
        <w:rPr>
          <w:sz w:val="20"/>
          <w:szCs w:val="20"/>
        </w:rPr>
        <w:t xml:space="preserve"> O </w:t>
      </w:r>
      <w:r w:rsidRPr="00075580">
        <w:rPr>
          <w:sz w:val="20"/>
          <w:szCs w:val="20"/>
        </w:rPr>
        <w:t>método de detecção compactado</w:t>
      </w:r>
      <w:r w:rsidR="00075580">
        <w:rPr>
          <w:sz w:val="20"/>
          <w:szCs w:val="20"/>
        </w:rPr>
        <w:t xml:space="preserve"> que foi usado</w:t>
      </w:r>
      <w:r w:rsidRPr="00075580">
        <w:rPr>
          <w:sz w:val="20"/>
          <w:szCs w:val="20"/>
        </w:rPr>
        <w:t xml:space="preserve"> u</w:t>
      </w:r>
      <w:r w:rsidR="00075580" w:rsidRPr="00075580">
        <w:rPr>
          <w:sz w:val="20"/>
          <w:szCs w:val="20"/>
        </w:rPr>
        <w:t>tiliza de</w:t>
      </w:r>
      <w:r w:rsidRPr="00075580">
        <w:rPr>
          <w:sz w:val="20"/>
          <w:szCs w:val="20"/>
        </w:rPr>
        <w:t xml:space="preserve"> dados brutos de aceleração diretamente para calcular os coeficientes esparsos para reconhecer a atividade</w:t>
      </w:r>
      <w:r w:rsidR="00075580">
        <w:rPr>
          <w:sz w:val="20"/>
          <w:szCs w:val="20"/>
        </w:rPr>
        <w:t xml:space="preserve">, diferentemente dos métodos tradicionais que </w:t>
      </w:r>
      <w:r w:rsidR="00075580" w:rsidRPr="00075580">
        <w:rPr>
          <w:sz w:val="20"/>
          <w:szCs w:val="20"/>
        </w:rPr>
        <w:t>extraem recursos de dados brutos de aceleração e usam esses recursos para reconhecer a atividade</w:t>
      </w:r>
      <w:r w:rsidR="00075580">
        <w:rPr>
          <w:sz w:val="20"/>
          <w:szCs w:val="20"/>
        </w:rPr>
        <w:t>.</w:t>
      </w:r>
    </w:p>
    <w:p w14:paraId="13DB2820" w14:textId="1916FC4C" w:rsidR="00291425" w:rsidRPr="00075580" w:rsidRDefault="00102B05" w:rsidP="009A773C">
      <w:pPr>
        <w:pStyle w:val="TF-TEXTO"/>
        <w:keepNext w:val="0"/>
        <w:keepLines w:val="0"/>
        <w:rPr>
          <w:sz w:val="20"/>
          <w:szCs w:val="20"/>
        </w:rPr>
      </w:pPr>
      <w:r w:rsidRPr="00075580">
        <w:rPr>
          <w:sz w:val="20"/>
          <w:szCs w:val="20"/>
        </w:rPr>
        <w:t>Como extensão</w:t>
      </w:r>
      <w:r w:rsidR="003979D7" w:rsidRPr="00075580">
        <w:rPr>
          <w:sz w:val="20"/>
          <w:szCs w:val="20"/>
        </w:rPr>
        <w:t xml:space="preserve"> do trabalho o autor comenta que está cogitando a ideia de realizar experimentos com </w:t>
      </w:r>
      <w:r w:rsidR="00600734" w:rsidRPr="00075580">
        <w:rPr>
          <w:sz w:val="20"/>
          <w:szCs w:val="20"/>
        </w:rPr>
        <w:t>os conjuntos</w:t>
      </w:r>
      <w:r w:rsidR="003979D7" w:rsidRPr="00075580">
        <w:rPr>
          <w:sz w:val="20"/>
          <w:szCs w:val="20"/>
        </w:rPr>
        <w:t xml:space="preserve"> de dados em grande escala, com a utilização da metodologia de aprendizagem de transferência para avalia</w:t>
      </w:r>
      <w:r w:rsidR="007D2C04" w:rsidRPr="00075580">
        <w:rPr>
          <w:sz w:val="20"/>
          <w:szCs w:val="20"/>
        </w:rPr>
        <w:t>r</w:t>
      </w:r>
      <w:r w:rsidR="003979D7" w:rsidRPr="00075580">
        <w:rPr>
          <w:sz w:val="20"/>
          <w:szCs w:val="20"/>
        </w:rPr>
        <w:t xml:space="preserve"> mais atividades humanas</w:t>
      </w:r>
      <w:r w:rsidR="00075580" w:rsidRPr="00075580">
        <w:rPr>
          <w:sz w:val="20"/>
          <w:szCs w:val="20"/>
        </w:rPr>
        <w:t xml:space="preserve"> e posicionamentos do telefone</w:t>
      </w:r>
      <w:r w:rsidR="003979D7" w:rsidRPr="00075580">
        <w:rPr>
          <w:sz w:val="20"/>
          <w:szCs w:val="20"/>
        </w:rPr>
        <w:t>.</w:t>
      </w:r>
    </w:p>
    <w:p w14:paraId="599EFF62" w14:textId="4046A4A4" w:rsidR="00291425" w:rsidRDefault="00000000">
      <w:pPr>
        <w:pStyle w:val="Ttulo1"/>
        <w:numPr>
          <w:ilvl w:val="0"/>
          <w:numId w:val="3"/>
        </w:numPr>
      </w:pPr>
      <w:bookmarkStart w:id="13" w:name="_heading=h.2et92p0" w:colFirst="0" w:colLast="0"/>
      <w:bookmarkEnd w:id="13"/>
      <w:r>
        <w:t xml:space="preserve">proposta DO </w:t>
      </w:r>
      <w:r w:rsidR="00430894">
        <w:t>Aplicativo</w:t>
      </w:r>
    </w:p>
    <w:p w14:paraId="43B82F70" w14:textId="38B74081" w:rsidR="00291425" w:rsidRPr="009A773C" w:rsidRDefault="00000000" w:rsidP="009A773C">
      <w:pPr>
        <w:pStyle w:val="TF-TEXTO"/>
        <w:keepNext w:val="0"/>
        <w:keepLines w:val="0"/>
        <w:rPr>
          <w:sz w:val="20"/>
          <w:szCs w:val="20"/>
        </w:rPr>
      </w:pPr>
      <w:r w:rsidRPr="009A773C">
        <w:rPr>
          <w:sz w:val="20"/>
          <w:szCs w:val="20"/>
        </w:rPr>
        <w:t>Nes</w:t>
      </w:r>
      <w:r w:rsidR="00430894" w:rsidRPr="009A773C">
        <w:rPr>
          <w:sz w:val="20"/>
          <w:szCs w:val="20"/>
        </w:rPr>
        <w:t xml:space="preserve">ta seção </w:t>
      </w:r>
      <w:r w:rsidRPr="009A773C">
        <w:rPr>
          <w:sz w:val="20"/>
          <w:szCs w:val="20"/>
        </w:rPr>
        <w:t>será apresentad</w:t>
      </w:r>
      <w:r w:rsidR="00A413D2" w:rsidRPr="009A773C">
        <w:rPr>
          <w:sz w:val="20"/>
          <w:szCs w:val="20"/>
        </w:rPr>
        <w:t>a</w:t>
      </w:r>
      <w:r w:rsidRPr="009A773C">
        <w:rPr>
          <w:sz w:val="20"/>
          <w:szCs w:val="20"/>
        </w:rPr>
        <w:t xml:space="preserve"> a relevância do trabalho na área da saúde, os principais requisitos, finalizando com a metodologia e o cronograma para o desenvolvimento do projeto. </w:t>
      </w:r>
    </w:p>
    <w:p w14:paraId="4B0961B6" w14:textId="15AE3B5A" w:rsidR="00D31D83" w:rsidRDefault="00000000" w:rsidP="00D31D83">
      <w:pPr>
        <w:pStyle w:val="Ttulo2"/>
        <w:numPr>
          <w:ilvl w:val="1"/>
          <w:numId w:val="3"/>
        </w:numPr>
        <w:rPr>
          <w:sz w:val="20"/>
          <w:szCs w:val="20"/>
        </w:rPr>
      </w:pPr>
      <w:bookmarkStart w:id="14" w:name="_heading=h.tyjcwt" w:colFirst="0" w:colLast="0"/>
      <w:bookmarkEnd w:id="14"/>
      <w:r w:rsidRPr="00217961">
        <w:rPr>
          <w:sz w:val="20"/>
          <w:szCs w:val="20"/>
        </w:rPr>
        <w:lastRenderedPageBreak/>
        <w:t>JUSTIFICATIVA</w:t>
      </w:r>
    </w:p>
    <w:p w14:paraId="5827BA98" w14:textId="072E3D54" w:rsidR="0061619B" w:rsidRPr="000F06ED" w:rsidRDefault="0061619B" w:rsidP="000F06ED">
      <w:pPr>
        <w:pStyle w:val="TF-TEXTO"/>
        <w:keepNext w:val="0"/>
        <w:keepLines w:val="0"/>
        <w:rPr>
          <w:sz w:val="20"/>
          <w:szCs w:val="20"/>
        </w:rPr>
      </w:pPr>
      <w:commentRangeStart w:id="15"/>
      <w:r w:rsidRPr="00D31D83">
        <w:rPr>
          <w:sz w:val="20"/>
          <w:szCs w:val="20"/>
        </w:rPr>
        <w:t>A Doença de Parkinson (DP), segundo Chou (2020), é considerada a segunda enfermidade neurodegenerativa   mais comum na população idosa</w:t>
      </w:r>
      <w:r>
        <w:rPr>
          <w:sz w:val="20"/>
          <w:szCs w:val="20"/>
        </w:rPr>
        <w:t xml:space="preserve">, somente atrás da Doença de Alzheimer. De </w:t>
      </w:r>
      <w:r w:rsidRPr="00FC1971">
        <w:rPr>
          <w:sz w:val="20"/>
          <w:szCs w:val="20"/>
        </w:rPr>
        <w:t>acordo com o IBGE</w:t>
      </w:r>
      <w:r>
        <w:rPr>
          <w:sz w:val="20"/>
          <w:szCs w:val="20"/>
        </w:rPr>
        <w:t xml:space="preserve"> (2021</w:t>
      </w:r>
      <w:proofErr w:type="gramStart"/>
      <w:r>
        <w:rPr>
          <w:sz w:val="20"/>
          <w:szCs w:val="20"/>
        </w:rPr>
        <w:t>)</w:t>
      </w:r>
      <w:r w:rsidRPr="00FC1971">
        <w:rPr>
          <w:sz w:val="20"/>
          <w:szCs w:val="20"/>
        </w:rPr>
        <w:t>,  a</w:t>
      </w:r>
      <w:proofErr w:type="gramEnd"/>
      <w:r w:rsidRPr="00FC1971">
        <w:rPr>
          <w:sz w:val="20"/>
          <w:szCs w:val="20"/>
        </w:rPr>
        <w:t xml:space="preserve"> parcela de pessoas com </w:t>
      </w:r>
      <w:r>
        <w:rPr>
          <w:sz w:val="20"/>
          <w:szCs w:val="20"/>
        </w:rPr>
        <w:t>sessenta</w:t>
      </w:r>
      <w:r w:rsidRPr="00FC1971">
        <w:rPr>
          <w:sz w:val="20"/>
          <w:szCs w:val="20"/>
        </w:rPr>
        <w:t xml:space="preserve"> anos ou mais passou de 22,3 milhões para 31,2 milhões, crescendo 39,8% no período de 2012 a 2021.</w:t>
      </w:r>
      <w:r w:rsidRPr="009A773C">
        <w:rPr>
          <w:sz w:val="20"/>
          <w:szCs w:val="20"/>
        </w:rPr>
        <w:t xml:space="preserve"> Na população total do Brasil, a porcentagem que equivale aos idosos totaliza em 14,7%</w:t>
      </w:r>
      <w:r>
        <w:rPr>
          <w:sz w:val="20"/>
          <w:szCs w:val="20"/>
        </w:rPr>
        <w:t>. A</w:t>
      </w:r>
      <w:r w:rsidRPr="004E6D2A">
        <w:rPr>
          <w:sz w:val="20"/>
          <w:szCs w:val="20"/>
        </w:rPr>
        <w:t xml:space="preserve"> DP se manifesta principalmente nessa faixa etária</w:t>
      </w:r>
      <w:r>
        <w:rPr>
          <w:sz w:val="20"/>
          <w:szCs w:val="20"/>
        </w:rPr>
        <w:t xml:space="preserve"> e</w:t>
      </w:r>
      <w:r w:rsidRPr="004E6D2A">
        <w:rPr>
          <w:sz w:val="20"/>
          <w:szCs w:val="20"/>
        </w:rPr>
        <w:t xml:space="preserve"> a preocupação com o tratamento e acompanhamento </w:t>
      </w:r>
      <w:r>
        <w:rPr>
          <w:sz w:val="20"/>
          <w:szCs w:val="20"/>
        </w:rPr>
        <w:t xml:space="preserve">da doença </w:t>
      </w:r>
      <w:r w:rsidRPr="004E6D2A">
        <w:rPr>
          <w:sz w:val="20"/>
          <w:szCs w:val="20"/>
        </w:rPr>
        <w:t>se faz necessári</w:t>
      </w:r>
      <w:r>
        <w:rPr>
          <w:sz w:val="20"/>
          <w:szCs w:val="20"/>
        </w:rPr>
        <w:t xml:space="preserve">o. </w:t>
      </w:r>
      <w:r w:rsidRPr="00FC1971">
        <w:rPr>
          <w:sz w:val="20"/>
          <w:szCs w:val="20"/>
        </w:rPr>
        <w:t>Segundo Magalhães (2019), no Brasil, estima-se que 200 mil pessoas sofram com o problema.</w:t>
      </w:r>
    </w:p>
    <w:p w14:paraId="6551B198" w14:textId="2EA0371C" w:rsidR="00051939" w:rsidRPr="00051939" w:rsidRDefault="00051939" w:rsidP="00051939">
      <w:pPr>
        <w:pStyle w:val="TF-TEXTO"/>
        <w:keepNext w:val="0"/>
        <w:keepLines w:val="0"/>
        <w:rPr>
          <w:sz w:val="20"/>
          <w:szCs w:val="20"/>
        </w:rPr>
      </w:pPr>
      <w:r w:rsidRPr="00051939">
        <w:rPr>
          <w:sz w:val="20"/>
          <w:szCs w:val="20"/>
        </w:rPr>
        <w:t xml:space="preserve">A </w:t>
      </w:r>
      <w:r>
        <w:rPr>
          <w:sz w:val="20"/>
          <w:szCs w:val="20"/>
        </w:rPr>
        <w:t>utilização</w:t>
      </w:r>
      <w:r w:rsidRPr="00051939">
        <w:rPr>
          <w:sz w:val="20"/>
          <w:szCs w:val="20"/>
        </w:rPr>
        <w:t xml:space="preserve"> de </w:t>
      </w:r>
      <w:r>
        <w:rPr>
          <w:sz w:val="20"/>
          <w:szCs w:val="20"/>
        </w:rPr>
        <w:t>um aplicativo capaz de captar os tremores da Doença de Parkinson</w:t>
      </w:r>
      <w:r w:rsidRPr="00051939">
        <w:rPr>
          <w:sz w:val="20"/>
          <w:szCs w:val="20"/>
        </w:rPr>
        <w:t xml:space="preserve"> na área da saúde pode ser uma ótima abordagem </w:t>
      </w:r>
      <w:r>
        <w:rPr>
          <w:sz w:val="20"/>
          <w:szCs w:val="20"/>
        </w:rPr>
        <w:t>para um acompanhamento mais preciso do avanço da doença nos pacientes, possibilitando uma melhora no tratamento da doença. S</w:t>
      </w:r>
      <w:r w:rsidRPr="00D31D83">
        <w:rPr>
          <w:sz w:val="20"/>
          <w:szCs w:val="20"/>
        </w:rPr>
        <w:t>em</w:t>
      </w:r>
      <w:r>
        <w:rPr>
          <w:sz w:val="20"/>
          <w:szCs w:val="20"/>
        </w:rPr>
        <w:t xml:space="preserve"> haver a</w:t>
      </w:r>
      <w:r w:rsidRPr="00D31D83">
        <w:rPr>
          <w:sz w:val="20"/>
          <w:szCs w:val="20"/>
        </w:rPr>
        <w:t xml:space="preserve"> necess</w:t>
      </w:r>
      <w:r>
        <w:rPr>
          <w:sz w:val="20"/>
          <w:szCs w:val="20"/>
        </w:rPr>
        <w:t>idade</w:t>
      </w:r>
      <w:r w:rsidRPr="00D31D83">
        <w:rPr>
          <w:sz w:val="20"/>
          <w:szCs w:val="20"/>
        </w:rPr>
        <w:t xml:space="preserve"> de aparelhos específicos e de outra pessoa para realizar a medição</w:t>
      </w:r>
      <w:r>
        <w:rPr>
          <w:sz w:val="20"/>
          <w:szCs w:val="20"/>
        </w:rPr>
        <w:t xml:space="preserve">, </w:t>
      </w:r>
      <w:r w:rsidRPr="00D31D83">
        <w:rPr>
          <w:sz w:val="20"/>
          <w:szCs w:val="20"/>
        </w:rPr>
        <w:t>torna</w:t>
      </w:r>
      <w:r>
        <w:rPr>
          <w:sz w:val="20"/>
          <w:szCs w:val="20"/>
        </w:rPr>
        <w:t>ndo o</w:t>
      </w:r>
      <w:r w:rsidRPr="00D31D83">
        <w:rPr>
          <w:sz w:val="20"/>
          <w:szCs w:val="20"/>
        </w:rPr>
        <w:t xml:space="preserve"> uso</w:t>
      </w:r>
      <w:r>
        <w:rPr>
          <w:sz w:val="20"/>
          <w:szCs w:val="20"/>
        </w:rPr>
        <w:t xml:space="preserve"> simplificado. As </w:t>
      </w:r>
      <w:r w:rsidRPr="00D31D83">
        <w:rPr>
          <w:sz w:val="20"/>
          <w:szCs w:val="20"/>
        </w:rPr>
        <w:t>mediç</w:t>
      </w:r>
      <w:r>
        <w:rPr>
          <w:sz w:val="20"/>
          <w:szCs w:val="20"/>
        </w:rPr>
        <w:t>ões</w:t>
      </w:r>
      <w:r w:rsidRPr="00D31D83">
        <w:rPr>
          <w:sz w:val="20"/>
          <w:szCs w:val="20"/>
        </w:rPr>
        <w:t xml:space="preserve"> pode</w:t>
      </w:r>
      <w:r>
        <w:rPr>
          <w:sz w:val="20"/>
          <w:szCs w:val="20"/>
        </w:rPr>
        <w:t>m</w:t>
      </w:r>
      <w:r w:rsidRPr="00D31D83">
        <w:rPr>
          <w:sz w:val="20"/>
          <w:szCs w:val="20"/>
        </w:rPr>
        <w:t xml:space="preserve"> ser feita</w:t>
      </w:r>
      <w:r>
        <w:rPr>
          <w:sz w:val="20"/>
          <w:szCs w:val="20"/>
        </w:rPr>
        <w:t>s</w:t>
      </w:r>
      <w:r w:rsidRPr="00D31D83">
        <w:rPr>
          <w:sz w:val="20"/>
          <w:szCs w:val="20"/>
        </w:rPr>
        <w:t xml:space="preserve"> na própria casa do usuário, trazendo maior comodidade e menos custos, comparando por exemplo, com o trabalho correlato de Generoso (2019), que necessita do protótipo criado para realizar as medições.</w:t>
      </w:r>
      <w:commentRangeEnd w:id="15"/>
      <w:r w:rsidR="00DE34D1">
        <w:rPr>
          <w:rStyle w:val="Refdecomentrio"/>
        </w:rPr>
        <w:commentReference w:id="15"/>
      </w:r>
    </w:p>
    <w:p w14:paraId="6CD46E21" w14:textId="4D44D950" w:rsidR="00D31D83" w:rsidRPr="00051939" w:rsidRDefault="00D31D83" w:rsidP="00D31D83">
      <w:pPr>
        <w:pStyle w:val="TF-TEXTO"/>
        <w:keepNext w:val="0"/>
        <w:keepLines w:val="0"/>
        <w:rPr>
          <w:sz w:val="20"/>
          <w:szCs w:val="20"/>
        </w:rPr>
      </w:pPr>
      <w:commentRangeStart w:id="16"/>
      <w:r w:rsidRPr="00051939">
        <w:rPr>
          <w:sz w:val="20"/>
          <w:szCs w:val="20"/>
        </w:rPr>
        <w:t xml:space="preserve">O foco do aplicativo não é diagnosticar a DP, pois o diagnóstico da doença requer uma avaliação clínica, mas sim disponibilizar um histórico das medições para que os pacientes possam acompanhar com seus médicos a evolução de seus tremores. Os médicos também poderão indicar a utilização do aplicativo para pessoas que ainda não foram diagnosticadas com a DP, facilitando a descoberta por alterações nos históricos de captação, podendo ser logo no início dos sintomas, possibilitando uma qualidade de </w:t>
      </w:r>
      <w:proofErr w:type="gramStart"/>
      <w:r w:rsidRPr="00051939">
        <w:rPr>
          <w:sz w:val="20"/>
          <w:szCs w:val="20"/>
        </w:rPr>
        <w:t>vida  melhor</w:t>
      </w:r>
      <w:proofErr w:type="gramEnd"/>
      <w:r w:rsidRPr="00051939">
        <w:rPr>
          <w:sz w:val="20"/>
          <w:szCs w:val="20"/>
        </w:rPr>
        <w:t xml:space="preserve"> ao decorrer do desenvolvimento da doença. </w:t>
      </w:r>
    </w:p>
    <w:p w14:paraId="6E3B7AF6" w14:textId="305E27C8" w:rsidR="00D31D83" w:rsidRDefault="00D31D83" w:rsidP="00D31D83">
      <w:pPr>
        <w:pStyle w:val="TF-TEXTO"/>
        <w:keepNext w:val="0"/>
        <w:keepLines w:val="0"/>
        <w:rPr>
          <w:sz w:val="20"/>
          <w:szCs w:val="20"/>
        </w:rPr>
      </w:pPr>
      <w:r w:rsidRPr="00051939">
        <w:rPr>
          <w:sz w:val="20"/>
          <w:szCs w:val="20"/>
        </w:rPr>
        <w:t xml:space="preserve"> Diante disso serão utilizados os sensores do próprio dispositivo móvel para a coleta dos dados e o motor de jogos Unity para o desenvolvimento do aplicativo que fará a leitura das informações repassadas pelos sensores do dispositivo móvel e retorná-las para o usuário </w:t>
      </w:r>
      <w:commentRangeStart w:id="17"/>
      <w:r w:rsidRPr="00051939">
        <w:rPr>
          <w:sz w:val="20"/>
          <w:szCs w:val="20"/>
        </w:rPr>
        <w:t>final</w:t>
      </w:r>
      <w:commentRangeEnd w:id="17"/>
      <w:r w:rsidR="00B45181">
        <w:rPr>
          <w:rStyle w:val="Refdecomentrio"/>
        </w:rPr>
        <w:commentReference w:id="17"/>
      </w:r>
      <w:r w:rsidR="00051939" w:rsidRPr="00051939">
        <w:rPr>
          <w:sz w:val="20"/>
          <w:szCs w:val="20"/>
        </w:rPr>
        <w:t>.</w:t>
      </w:r>
      <w:commentRangeEnd w:id="16"/>
      <w:r w:rsidR="00843CA0">
        <w:rPr>
          <w:rStyle w:val="Refdecomentrio"/>
        </w:rPr>
        <w:commentReference w:id="16"/>
      </w:r>
    </w:p>
    <w:p w14:paraId="244F3A71" w14:textId="29E0B06B" w:rsidR="00291425" w:rsidRDefault="00000000" w:rsidP="009A773C">
      <w:pPr>
        <w:pStyle w:val="TF-TEXTO"/>
        <w:keepNext w:val="0"/>
        <w:keepLines w:val="0"/>
        <w:rPr>
          <w:sz w:val="20"/>
          <w:szCs w:val="20"/>
        </w:rPr>
      </w:pPr>
      <w:r w:rsidRPr="009A773C">
        <w:rPr>
          <w:sz w:val="20"/>
          <w:szCs w:val="20"/>
        </w:rPr>
        <w:t xml:space="preserve">Conforme detalhado no Quadro 1, todos os trabalhos implementam conceitos de captação de movimentos, porém utilizando sensores e tendo objetivos diferentes. O trabalho correlato de Hui (2017) implementa um sistema para detecção de atividade humana, com um acelerômetro tri-eixo em um dispositivo móvel para avaliar os movimentos, </w:t>
      </w:r>
      <w:r w:rsidR="000365E8">
        <w:rPr>
          <w:sz w:val="20"/>
          <w:szCs w:val="20"/>
        </w:rPr>
        <w:t xml:space="preserve">sendo </w:t>
      </w:r>
      <w:r w:rsidRPr="009A773C">
        <w:rPr>
          <w:sz w:val="20"/>
          <w:szCs w:val="20"/>
        </w:rPr>
        <w:t xml:space="preserve">voltado para a segurança do usuário utilizando método de sensoriamento </w:t>
      </w:r>
      <w:r w:rsidR="00FB7BDE" w:rsidRPr="009A773C">
        <w:rPr>
          <w:sz w:val="20"/>
          <w:szCs w:val="20"/>
        </w:rPr>
        <w:t>compactado</w:t>
      </w:r>
      <w:r w:rsidRPr="009A773C">
        <w:rPr>
          <w:sz w:val="20"/>
          <w:szCs w:val="20"/>
        </w:rPr>
        <w:t xml:space="preserve">. O trabalho de Generoso (2019) dentre os correlatos é o único a não utilizar o </w:t>
      </w:r>
      <w:r w:rsidRPr="000365E8">
        <w:rPr>
          <w:sz w:val="20"/>
          <w:szCs w:val="20"/>
        </w:rPr>
        <w:t>aceler</w:t>
      </w:r>
      <w:r w:rsidR="000365E8" w:rsidRPr="000365E8">
        <w:rPr>
          <w:sz w:val="20"/>
          <w:szCs w:val="20"/>
        </w:rPr>
        <w:t>ô</w:t>
      </w:r>
      <w:r w:rsidRPr="000365E8">
        <w:rPr>
          <w:sz w:val="20"/>
          <w:szCs w:val="20"/>
        </w:rPr>
        <w:t>metro</w:t>
      </w:r>
      <w:r w:rsidRPr="009A773C">
        <w:rPr>
          <w:sz w:val="20"/>
          <w:szCs w:val="20"/>
        </w:rPr>
        <w:t xml:space="preserve"> e giroscópio diretamente de um dispositivo móvel, criando um protótipo para as captações de tremores de Parkinson, </w:t>
      </w:r>
      <w:r w:rsidR="000365E8">
        <w:rPr>
          <w:sz w:val="20"/>
          <w:szCs w:val="20"/>
        </w:rPr>
        <w:t>que possuí</w:t>
      </w:r>
      <w:r w:rsidRPr="009A773C">
        <w:rPr>
          <w:sz w:val="20"/>
          <w:szCs w:val="20"/>
        </w:rPr>
        <w:t xml:space="preserve"> histórico. Já o trabalho de </w:t>
      </w:r>
      <w:r w:rsidR="00826468" w:rsidRPr="009A773C">
        <w:rPr>
          <w:sz w:val="20"/>
          <w:szCs w:val="20"/>
        </w:rPr>
        <w:t xml:space="preserve">Jacintho </w:t>
      </w:r>
      <w:r w:rsidRPr="009A773C">
        <w:rPr>
          <w:sz w:val="20"/>
          <w:szCs w:val="20"/>
        </w:rPr>
        <w:t>(201</w:t>
      </w:r>
      <w:r w:rsidR="00826468" w:rsidRPr="009A773C">
        <w:rPr>
          <w:sz w:val="20"/>
          <w:szCs w:val="20"/>
        </w:rPr>
        <w:t>9</w:t>
      </w:r>
      <w:r w:rsidRPr="009A773C">
        <w:rPr>
          <w:sz w:val="20"/>
          <w:szCs w:val="20"/>
        </w:rPr>
        <w:t xml:space="preserve">) apresenta a utilização </w:t>
      </w:r>
      <w:r w:rsidR="00B007C7" w:rsidRPr="009A773C">
        <w:rPr>
          <w:sz w:val="20"/>
          <w:szCs w:val="20"/>
        </w:rPr>
        <w:t xml:space="preserve">do sensor </w:t>
      </w:r>
      <w:proofErr w:type="spellStart"/>
      <w:r w:rsidR="00B007C7" w:rsidRPr="009A773C">
        <w:rPr>
          <w:sz w:val="20"/>
          <w:szCs w:val="20"/>
        </w:rPr>
        <w:t>Leap</w:t>
      </w:r>
      <w:proofErr w:type="spellEnd"/>
      <w:r w:rsidR="00B007C7" w:rsidRPr="009A773C">
        <w:rPr>
          <w:sz w:val="20"/>
          <w:szCs w:val="20"/>
        </w:rPr>
        <w:t xml:space="preserve"> Motion para a medição de tremores em pacientes que possuem a DP, classificando estes em </w:t>
      </w:r>
      <w:r w:rsidR="001B6F7A">
        <w:rPr>
          <w:sz w:val="20"/>
          <w:szCs w:val="20"/>
        </w:rPr>
        <w:t>três</w:t>
      </w:r>
      <w:r w:rsidR="00B007C7" w:rsidRPr="009A773C">
        <w:rPr>
          <w:sz w:val="20"/>
          <w:szCs w:val="20"/>
        </w:rPr>
        <w:t xml:space="preserve"> níveis podendo assim quantizar os </w:t>
      </w:r>
      <w:commentRangeStart w:id="18"/>
      <w:r w:rsidR="00B007C7" w:rsidRPr="009A773C">
        <w:rPr>
          <w:sz w:val="20"/>
          <w:szCs w:val="20"/>
        </w:rPr>
        <w:t>tremores</w:t>
      </w:r>
      <w:commentRangeEnd w:id="18"/>
      <w:r w:rsidR="00210A34">
        <w:rPr>
          <w:rStyle w:val="Refdecomentrio"/>
        </w:rPr>
        <w:commentReference w:id="18"/>
      </w:r>
      <w:r w:rsidRPr="009A773C">
        <w:rPr>
          <w:sz w:val="20"/>
          <w:szCs w:val="20"/>
        </w:rPr>
        <w:t>.</w:t>
      </w:r>
      <w:bookmarkStart w:id="19" w:name="_heading=h.3dy6vkm" w:colFirst="0" w:colLast="0"/>
      <w:bookmarkEnd w:id="19"/>
    </w:p>
    <w:p w14:paraId="1AD9EE1F" w14:textId="447976AF" w:rsidR="00FF2BC5" w:rsidRDefault="00FF2BC5" w:rsidP="00FF2BC5">
      <w:pPr>
        <w:pStyle w:val="TF-LEGENDA"/>
      </w:pPr>
      <w:bookmarkStart w:id="20" w:name="_Ref52025161"/>
      <w:r>
        <w:t xml:space="preserve">Quadro </w:t>
      </w:r>
      <w:fldSimple w:instr=" SEQ Quadro \* ARABIC ">
        <w:r>
          <w:rPr>
            <w:noProof/>
          </w:rPr>
          <w:t>1</w:t>
        </w:r>
      </w:fldSimple>
      <w:bookmarkEnd w:id="20"/>
      <w:r>
        <w:t xml:space="preserve"> - Comparativo dos trabalhos </w:t>
      </w:r>
      <w:commentRangeStart w:id="21"/>
      <w:r>
        <w:t>correlatos</w:t>
      </w:r>
      <w:commentRangeEnd w:id="21"/>
      <w:r w:rsidR="00B45181">
        <w:rPr>
          <w:rStyle w:val="Refdecomentrio"/>
        </w:rPr>
        <w:commentReference w:id="21"/>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4"/>
        <w:gridCol w:w="1723"/>
        <w:gridCol w:w="1723"/>
        <w:gridCol w:w="1838"/>
      </w:tblGrid>
      <w:tr w:rsidR="00467B47" w14:paraId="4D84531A" w14:textId="77777777" w:rsidTr="00FF2BC5">
        <w:trPr>
          <w:trHeight w:val="567"/>
        </w:trPr>
        <w:tc>
          <w:tcPr>
            <w:tcW w:w="3664" w:type="dxa"/>
            <w:tcBorders>
              <w:tl2br w:val="single" w:sz="4" w:space="0" w:color="auto"/>
            </w:tcBorders>
            <w:shd w:val="clear" w:color="auto" w:fill="A6A6A6"/>
          </w:tcPr>
          <w:p w14:paraId="50FA2626" w14:textId="77777777" w:rsidR="00467B47" w:rsidRDefault="000A5E9F" w:rsidP="00467B47">
            <w:pPr>
              <w:pStyle w:val="TF-TEXTOQUADRO"/>
            </w:pPr>
            <w:r>
              <w:rPr>
                <w:noProof/>
              </w:rPr>
              <w:pict w14:anchorId="2EF72BE0">
                <v:shapetype id="_x0000_t202" coordsize="21600,21600" o:spt="202" path="m,l,21600r21600,l21600,xe">
                  <v:stroke joinstyle="miter"/>
                  <v:path gradientshapeok="t" o:connecttype="rect"/>
                </v:shapetype>
                <v:shape id="Caixa de Texto 2" o:spid="_x0000_s1026" type="#_x0000_t202" alt="" style="position:absolute;margin-left:78.05pt;margin-top:3.35pt;width:99.3pt;height:23.5pt;z-index:25165824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o:lock v:ext="edit" aspectratio="t" verticies="t" text="t" shapetype="t"/>
                  <v:textbox>
                    <w:txbxContent>
                      <w:p w14:paraId="056D3DD7" w14:textId="7EA5BE7E" w:rsidR="00467B47" w:rsidRDefault="00467B47" w:rsidP="0054044B">
                        <w:pPr>
                          <w:pStyle w:val="TF-TEXTOQUADRO"/>
                          <w:jc w:val="center"/>
                        </w:pPr>
                        <w:r w:rsidRPr="00467B47">
                          <w:rPr>
                            <w:sz w:val="18"/>
                            <w:szCs w:val="18"/>
                          </w:rPr>
                          <w:t>Trabalh</w:t>
                        </w:r>
                        <w:r>
                          <w:rPr>
                            <w:sz w:val="18"/>
                            <w:szCs w:val="18"/>
                          </w:rPr>
                          <w:t>os Correlatos</w:t>
                        </w:r>
                      </w:p>
                    </w:txbxContent>
                  </v:textbox>
                  <w10:wrap type="square"/>
                </v:shape>
              </w:pict>
            </w:r>
          </w:p>
          <w:p w14:paraId="3590D542" w14:textId="16F4BA3D" w:rsidR="005F2164" w:rsidRPr="005F2164" w:rsidRDefault="005F2164" w:rsidP="005F2164">
            <w:r w:rsidRPr="005F2164">
              <w:rPr>
                <w:sz w:val="20"/>
                <w:szCs w:val="20"/>
              </w:rPr>
              <w:t>Características</w:t>
            </w:r>
          </w:p>
        </w:tc>
        <w:tc>
          <w:tcPr>
            <w:tcW w:w="1723" w:type="dxa"/>
            <w:shd w:val="clear" w:color="auto" w:fill="A6A6A6"/>
            <w:vAlign w:val="center"/>
          </w:tcPr>
          <w:p w14:paraId="10520F15" w14:textId="44165376" w:rsidR="00467B47" w:rsidRPr="00FF2BC5" w:rsidRDefault="00467B47" w:rsidP="00467B47">
            <w:pPr>
              <w:pStyle w:val="TF-TEXTOQUADRO"/>
              <w:jc w:val="center"/>
              <w:rPr>
                <w:sz w:val="20"/>
                <w:szCs w:val="20"/>
              </w:rPr>
            </w:pPr>
            <w:r w:rsidRPr="00FF2BC5">
              <w:rPr>
                <w:color w:val="000000"/>
                <w:sz w:val="20"/>
                <w:szCs w:val="20"/>
              </w:rPr>
              <w:t>Generoso (2019)</w:t>
            </w:r>
          </w:p>
        </w:tc>
        <w:tc>
          <w:tcPr>
            <w:tcW w:w="1723" w:type="dxa"/>
            <w:shd w:val="clear" w:color="auto" w:fill="A6A6A6"/>
            <w:vAlign w:val="center"/>
          </w:tcPr>
          <w:p w14:paraId="371964C2" w14:textId="5DCA0711" w:rsidR="00467B47" w:rsidRPr="00FF2BC5" w:rsidRDefault="00467B47" w:rsidP="00467B47">
            <w:pPr>
              <w:pStyle w:val="TF-TEXTOQUADRO"/>
              <w:jc w:val="center"/>
              <w:rPr>
                <w:sz w:val="20"/>
                <w:szCs w:val="20"/>
              </w:rPr>
            </w:pPr>
            <w:r w:rsidRPr="00FF2BC5">
              <w:rPr>
                <w:color w:val="000000"/>
                <w:sz w:val="20"/>
                <w:szCs w:val="20"/>
              </w:rPr>
              <w:t>Jacintho (2019)</w:t>
            </w:r>
          </w:p>
        </w:tc>
        <w:tc>
          <w:tcPr>
            <w:tcW w:w="1838" w:type="dxa"/>
            <w:shd w:val="clear" w:color="auto" w:fill="A6A6A6"/>
            <w:vAlign w:val="center"/>
          </w:tcPr>
          <w:p w14:paraId="643B2EEE" w14:textId="400C302A" w:rsidR="00467B47" w:rsidRPr="00FF2BC5" w:rsidRDefault="00467B47" w:rsidP="00467B47">
            <w:pPr>
              <w:pStyle w:val="TF-TEXTOQUADRO"/>
              <w:jc w:val="center"/>
              <w:rPr>
                <w:sz w:val="22"/>
                <w:szCs w:val="22"/>
              </w:rPr>
            </w:pPr>
            <w:r w:rsidRPr="00FF2BC5">
              <w:rPr>
                <w:color w:val="000000"/>
                <w:sz w:val="20"/>
                <w:szCs w:val="20"/>
              </w:rPr>
              <w:t>Hui (2017)</w:t>
            </w:r>
          </w:p>
        </w:tc>
      </w:tr>
      <w:tr w:rsidR="00FF2BC5" w14:paraId="0524FC53" w14:textId="77777777" w:rsidTr="00FF2BC5">
        <w:tc>
          <w:tcPr>
            <w:tcW w:w="3664" w:type="dxa"/>
            <w:shd w:val="clear" w:color="auto" w:fill="auto"/>
          </w:tcPr>
          <w:p w14:paraId="6874E2D6" w14:textId="2A3ABD90" w:rsidR="00FF2BC5" w:rsidRDefault="00FF2BC5" w:rsidP="00FF2BC5">
            <w:pPr>
              <w:pStyle w:val="TF-TEXTOQUADRO"/>
            </w:pPr>
            <w:r>
              <w:rPr>
                <w:color w:val="000000"/>
                <w:sz w:val="20"/>
                <w:szCs w:val="20"/>
              </w:rPr>
              <w:t>f</w:t>
            </w:r>
            <w:r w:rsidRPr="0082273F">
              <w:rPr>
                <w:color w:val="000000"/>
                <w:sz w:val="20"/>
                <w:szCs w:val="20"/>
              </w:rPr>
              <w:t>orma</w:t>
            </w:r>
            <w:r>
              <w:rPr>
                <w:color w:val="000000"/>
                <w:sz w:val="20"/>
                <w:szCs w:val="20"/>
              </w:rPr>
              <w:t xml:space="preserve"> de captura do tremor/movimento</w:t>
            </w:r>
          </w:p>
        </w:tc>
        <w:tc>
          <w:tcPr>
            <w:tcW w:w="1723" w:type="dxa"/>
            <w:shd w:val="clear" w:color="auto" w:fill="auto"/>
          </w:tcPr>
          <w:p w14:paraId="672F1623" w14:textId="2AA6EEB0" w:rsidR="00FF2BC5" w:rsidRDefault="00FF2BC5" w:rsidP="00FF2BC5">
            <w:pPr>
              <w:pStyle w:val="TF-TEXTOQUADRO"/>
            </w:pPr>
            <w:r w:rsidRPr="0082273F">
              <w:rPr>
                <w:color w:val="000000"/>
                <w:sz w:val="20"/>
                <w:szCs w:val="20"/>
              </w:rPr>
              <w:t>protótipo</w:t>
            </w:r>
            <w:r>
              <w:rPr>
                <w:color w:val="000000"/>
                <w:sz w:val="20"/>
                <w:szCs w:val="20"/>
              </w:rPr>
              <w:t xml:space="preserve"> criado pelo autor</w:t>
            </w:r>
          </w:p>
        </w:tc>
        <w:tc>
          <w:tcPr>
            <w:tcW w:w="1723" w:type="dxa"/>
            <w:shd w:val="clear" w:color="auto" w:fill="auto"/>
          </w:tcPr>
          <w:p w14:paraId="14713A39" w14:textId="39C5220B" w:rsidR="00FF2BC5" w:rsidRDefault="007D2A1C" w:rsidP="00FF2BC5">
            <w:pPr>
              <w:pStyle w:val="TF-TEXTOQUADRO"/>
            </w:pPr>
            <w:proofErr w:type="spellStart"/>
            <w:r>
              <w:rPr>
                <w:color w:val="000000"/>
                <w:sz w:val="20"/>
                <w:szCs w:val="20"/>
              </w:rPr>
              <w:t>L</w:t>
            </w:r>
            <w:r w:rsidR="00FF2BC5" w:rsidRPr="0082273F">
              <w:rPr>
                <w:color w:val="000000"/>
                <w:sz w:val="20"/>
                <w:szCs w:val="20"/>
              </w:rPr>
              <w:t>eap</w:t>
            </w:r>
            <w:proofErr w:type="spellEnd"/>
            <w:r w:rsidR="00FF2BC5">
              <w:rPr>
                <w:color w:val="000000"/>
                <w:sz w:val="20"/>
                <w:szCs w:val="20"/>
              </w:rPr>
              <w:t xml:space="preserve"> </w:t>
            </w:r>
            <w:r>
              <w:rPr>
                <w:color w:val="000000"/>
                <w:sz w:val="20"/>
                <w:szCs w:val="20"/>
              </w:rPr>
              <w:t>M</w:t>
            </w:r>
            <w:r w:rsidR="00FF2BC5" w:rsidRPr="0082273F">
              <w:rPr>
                <w:color w:val="000000"/>
                <w:sz w:val="20"/>
                <w:szCs w:val="20"/>
              </w:rPr>
              <w:t>otion</w:t>
            </w:r>
          </w:p>
        </w:tc>
        <w:tc>
          <w:tcPr>
            <w:tcW w:w="1838" w:type="dxa"/>
            <w:shd w:val="clear" w:color="auto" w:fill="auto"/>
          </w:tcPr>
          <w:p w14:paraId="56D359B3" w14:textId="632B2FDB" w:rsidR="00FF2BC5" w:rsidRDefault="00FF2BC5" w:rsidP="00FF2BC5">
            <w:pPr>
              <w:pStyle w:val="TF-TEXTOQUADRO"/>
            </w:pPr>
            <w:r>
              <w:rPr>
                <w:color w:val="000000"/>
                <w:sz w:val="20"/>
                <w:szCs w:val="20"/>
              </w:rPr>
              <w:t xml:space="preserve">sensores </w:t>
            </w:r>
            <w:r w:rsidR="003371F2">
              <w:rPr>
                <w:color w:val="000000"/>
                <w:sz w:val="20"/>
                <w:szCs w:val="20"/>
              </w:rPr>
              <w:t>do</w:t>
            </w:r>
            <w:r>
              <w:rPr>
                <w:color w:val="000000"/>
                <w:sz w:val="20"/>
                <w:szCs w:val="20"/>
              </w:rPr>
              <w:t xml:space="preserve"> smartphone</w:t>
            </w:r>
          </w:p>
        </w:tc>
      </w:tr>
      <w:tr w:rsidR="00FF2BC5" w14:paraId="7198CA57" w14:textId="77777777" w:rsidTr="00FF2BC5">
        <w:tc>
          <w:tcPr>
            <w:tcW w:w="3664" w:type="dxa"/>
            <w:shd w:val="clear" w:color="auto" w:fill="auto"/>
          </w:tcPr>
          <w:p w14:paraId="76F0BCE3" w14:textId="448212A3" w:rsidR="00FF2BC5" w:rsidRDefault="00FF2BC5" w:rsidP="00FF2BC5">
            <w:pPr>
              <w:pStyle w:val="TF-TEXTOQUADRO"/>
            </w:pPr>
            <w:r>
              <w:rPr>
                <w:color w:val="000000"/>
                <w:sz w:val="20"/>
                <w:szCs w:val="20"/>
              </w:rPr>
              <w:t>técnica / algoritmos para detecção do tremor</w:t>
            </w:r>
          </w:p>
        </w:tc>
        <w:tc>
          <w:tcPr>
            <w:tcW w:w="1723" w:type="dxa"/>
            <w:shd w:val="clear" w:color="auto" w:fill="auto"/>
          </w:tcPr>
          <w:p w14:paraId="2B41BB80" w14:textId="77777777" w:rsidR="00FF2BC5" w:rsidRDefault="00FF2BC5" w:rsidP="00FF2BC5">
            <w:pPr>
              <w:rPr>
                <w:color w:val="000000"/>
                <w:sz w:val="20"/>
                <w:szCs w:val="20"/>
              </w:rPr>
            </w:pPr>
            <w:r>
              <w:rPr>
                <w:color w:val="000000"/>
                <w:sz w:val="20"/>
                <w:szCs w:val="20"/>
              </w:rPr>
              <w:t xml:space="preserve">Jeff </w:t>
            </w:r>
          </w:p>
          <w:p w14:paraId="0C8B4E46" w14:textId="13C2F7DE" w:rsidR="00FF2BC5" w:rsidRDefault="00FF2BC5" w:rsidP="00FF2BC5">
            <w:pPr>
              <w:pStyle w:val="TF-TEXTOQUADRO"/>
            </w:pPr>
            <w:proofErr w:type="spellStart"/>
            <w:r>
              <w:rPr>
                <w:color w:val="000000"/>
                <w:sz w:val="20"/>
                <w:szCs w:val="20"/>
              </w:rPr>
              <w:t>Rowberg</w:t>
            </w:r>
            <w:proofErr w:type="spellEnd"/>
          </w:p>
        </w:tc>
        <w:tc>
          <w:tcPr>
            <w:tcW w:w="1723" w:type="dxa"/>
            <w:shd w:val="clear" w:color="auto" w:fill="auto"/>
          </w:tcPr>
          <w:p w14:paraId="57468601" w14:textId="39ABB55F" w:rsidR="00FF2BC5" w:rsidRDefault="00FF2BC5" w:rsidP="00FF2BC5">
            <w:pPr>
              <w:pStyle w:val="TF-TEXTOQUADRO"/>
            </w:pPr>
            <w:r>
              <w:rPr>
                <w:color w:val="000000"/>
                <w:sz w:val="20"/>
                <w:szCs w:val="20"/>
              </w:rPr>
              <w:t>Transformada de Hilbert</w:t>
            </w:r>
          </w:p>
        </w:tc>
        <w:tc>
          <w:tcPr>
            <w:tcW w:w="1838" w:type="dxa"/>
            <w:shd w:val="clear" w:color="auto" w:fill="auto"/>
          </w:tcPr>
          <w:p w14:paraId="0B59E06C" w14:textId="77777777" w:rsidR="00FF2BC5" w:rsidRPr="00075580" w:rsidRDefault="00FF2BC5" w:rsidP="00FF2BC5">
            <w:pPr>
              <w:pBdr>
                <w:top w:val="nil"/>
                <w:left w:val="nil"/>
                <w:bottom w:val="nil"/>
                <w:right w:val="nil"/>
                <w:between w:val="nil"/>
              </w:pBdr>
              <w:rPr>
                <w:color w:val="000000"/>
                <w:sz w:val="20"/>
                <w:szCs w:val="20"/>
              </w:rPr>
            </w:pPr>
            <w:r>
              <w:rPr>
                <w:color w:val="000000"/>
                <w:sz w:val="20"/>
                <w:szCs w:val="20"/>
              </w:rPr>
              <w:t>m</w:t>
            </w:r>
            <w:r w:rsidRPr="00075580">
              <w:rPr>
                <w:color w:val="000000"/>
                <w:sz w:val="20"/>
                <w:szCs w:val="20"/>
              </w:rPr>
              <w:t xml:space="preserve">atriz de observação </w:t>
            </w:r>
          </w:p>
          <w:p w14:paraId="478FC581" w14:textId="120339B9" w:rsidR="00FF2BC5" w:rsidRDefault="00FF2BC5" w:rsidP="00FF2BC5">
            <w:pPr>
              <w:pStyle w:val="TF-TEXTOQUADRO"/>
            </w:pPr>
            <w:r w:rsidRPr="00075580">
              <w:rPr>
                <w:color w:val="000000"/>
                <w:sz w:val="20"/>
                <w:szCs w:val="20"/>
              </w:rPr>
              <w:t>aleatória</w:t>
            </w:r>
          </w:p>
        </w:tc>
      </w:tr>
      <w:tr w:rsidR="00FF2BC5" w14:paraId="5D9ED25D" w14:textId="77777777" w:rsidTr="00FF2BC5">
        <w:tc>
          <w:tcPr>
            <w:tcW w:w="3664" w:type="dxa"/>
            <w:shd w:val="clear" w:color="auto" w:fill="auto"/>
          </w:tcPr>
          <w:p w14:paraId="0D975BB4" w14:textId="20CA214F" w:rsidR="00FF2BC5" w:rsidRDefault="00FF2BC5" w:rsidP="00FF2BC5">
            <w:pPr>
              <w:pStyle w:val="TF-TEXTOQUADRO"/>
            </w:pPr>
            <w:r w:rsidRPr="001E0F2C">
              <w:rPr>
                <w:color w:val="000000"/>
                <w:sz w:val="20"/>
                <w:szCs w:val="20"/>
              </w:rPr>
              <w:t>utiliza dispositivo móvel</w:t>
            </w:r>
          </w:p>
        </w:tc>
        <w:tc>
          <w:tcPr>
            <w:tcW w:w="1723" w:type="dxa"/>
            <w:shd w:val="clear" w:color="auto" w:fill="auto"/>
          </w:tcPr>
          <w:p w14:paraId="02A5B1AE" w14:textId="056CA8E6" w:rsidR="00FF2BC5" w:rsidRDefault="00FF2BC5" w:rsidP="00FF2BC5">
            <w:pPr>
              <w:pStyle w:val="TF-TEXTOQUADRO"/>
            </w:pPr>
            <w:r w:rsidRPr="001E0F2C">
              <w:rPr>
                <w:color w:val="000000"/>
                <w:sz w:val="20"/>
                <w:szCs w:val="20"/>
              </w:rPr>
              <w:t>sim</w:t>
            </w:r>
          </w:p>
        </w:tc>
        <w:tc>
          <w:tcPr>
            <w:tcW w:w="1723" w:type="dxa"/>
            <w:shd w:val="clear" w:color="auto" w:fill="auto"/>
          </w:tcPr>
          <w:p w14:paraId="299E16E9" w14:textId="349820D3" w:rsidR="00FF2BC5" w:rsidRDefault="00FF2BC5" w:rsidP="00FF2BC5">
            <w:pPr>
              <w:pStyle w:val="TF-TEXTOQUADRO"/>
            </w:pPr>
            <w:r w:rsidRPr="001E0F2C">
              <w:rPr>
                <w:color w:val="000000"/>
                <w:sz w:val="20"/>
                <w:szCs w:val="20"/>
              </w:rPr>
              <w:t>não</w:t>
            </w:r>
          </w:p>
        </w:tc>
        <w:tc>
          <w:tcPr>
            <w:tcW w:w="1838" w:type="dxa"/>
            <w:shd w:val="clear" w:color="auto" w:fill="auto"/>
          </w:tcPr>
          <w:p w14:paraId="30E1B30D" w14:textId="4B300B01" w:rsidR="00FF2BC5" w:rsidRDefault="00FF2BC5" w:rsidP="00FF2BC5">
            <w:pPr>
              <w:pStyle w:val="TF-TEXTOQUADRO"/>
            </w:pPr>
            <w:r w:rsidRPr="001E0F2C">
              <w:rPr>
                <w:color w:val="000000"/>
                <w:sz w:val="20"/>
                <w:szCs w:val="20"/>
              </w:rPr>
              <w:t>sim</w:t>
            </w:r>
          </w:p>
        </w:tc>
      </w:tr>
      <w:tr w:rsidR="00FF2BC5" w14:paraId="023F62D1" w14:textId="77777777" w:rsidTr="00FF2BC5">
        <w:tc>
          <w:tcPr>
            <w:tcW w:w="3664" w:type="dxa"/>
            <w:shd w:val="clear" w:color="auto" w:fill="auto"/>
          </w:tcPr>
          <w:p w14:paraId="30F90F0E" w14:textId="0D2302BA" w:rsidR="00FF2BC5" w:rsidRDefault="00FF2BC5" w:rsidP="00FF2BC5">
            <w:pPr>
              <w:pStyle w:val="TF-TEXTOQUADRO"/>
            </w:pPr>
            <w:r w:rsidRPr="001E0F2C">
              <w:rPr>
                <w:color w:val="000000"/>
                <w:sz w:val="20"/>
                <w:szCs w:val="20"/>
              </w:rPr>
              <w:t>mantém histórico de medições</w:t>
            </w:r>
          </w:p>
        </w:tc>
        <w:tc>
          <w:tcPr>
            <w:tcW w:w="1723" w:type="dxa"/>
            <w:shd w:val="clear" w:color="auto" w:fill="auto"/>
          </w:tcPr>
          <w:p w14:paraId="5DC35AAF" w14:textId="132C597D" w:rsidR="00FF2BC5" w:rsidRDefault="00FF2BC5" w:rsidP="00FF2BC5">
            <w:pPr>
              <w:pStyle w:val="TF-TEXTOQUADRO"/>
            </w:pPr>
            <w:r w:rsidRPr="001E0F2C">
              <w:rPr>
                <w:color w:val="000000"/>
                <w:sz w:val="20"/>
                <w:szCs w:val="20"/>
              </w:rPr>
              <w:t>sim</w:t>
            </w:r>
          </w:p>
        </w:tc>
        <w:tc>
          <w:tcPr>
            <w:tcW w:w="1723" w:type="dxa"/>
            <w:shd w:val="clear" w:color="auto" w:fill="auto"/>
          </w:tcPr>
          <w:p w14:paraId="2A7ADA2C" w14:textId="2771C191" w:rsidR="00FF2BC5" w:rsidRDefault="00FF2BC5" w:rsidP="00FF2BC5">
            <w:pPr>
              <w:pStyle w:val="TF-TEXTOQUADRO"/>
            </w:pPr>
            <w:r w:rsidRPr="001E0F2C">
              <w:rPr>
                <w:color w:val="000000"/>
                <w:sz w:val="20"/>
                <w:szCs w:val="20"/>
              </w:rPr>
              <w:t>não</w:t>
            </w:r>
          </w:p>
        </w:tc>
        <w:tc>
          <w:tcPr>
            <w:tcW w:w="1838" w:type="dxa"/>
            <w:shd w:val="clear" w:color="auto" w:fill="auto"/>
          </w:tcPr>
          <w:p w14:paraId="4610815B" w14:textId="521B9125" w:rsidR="00FF2BC5" w:rsidRDefault="00FF2BC5" w:rsidP="00FF2BC5">
            <w:pPr>
              <w:pStyle w:val="TF-TEXTOQUADRO"/>
            </w:pPr>
            <w:r w:rsidRPr="001E0F2C">
              <w:rPr>
                <w:color w:val="000000"/>
                <w:sz w:val="20"/>
                <w:szCs w:val="20"/>
              </w:rPr>
              <w:t>não</w:t>
            </w:r>
          </w:p>
        </w:tc>
      </w:tr>
      <w:tr w:rsidR="00FF2BC5" w14:paraId="5E552D3C" w14:textId="77777777" w:rsidTr="00FF2BC5">
        <w:tc>
          <w:tcPr>
            <w:tcW w:w="3664" w:type="dxa"/>
            <w:shd w:val="clear" w:color="auto" w:fill="auto"/>
          </w:tcPr>
          <w:p w14:paraId="54BEAED6" w14:textId="069C1E7F" w:rsidR="00FF2BC5" w:rsidRDefault="00FF2BC5" w:rsidP="00FF2BC5">
            <w:pPr>
              <w:pStyle w:val="TF-TEXTOQUADRO"/>
            </w:pPr>
            <w:r>
              <w:rPr>
                <w:color w:val="000000"/>
                <w:sz w:val="20"/>
                <w:szCs w:val="20"/>
              </w:rPr>
              <w:t>utilizado para o tratamento da doença de Parkinson</w:t>
            </w:r>
          </w:p>
        </w:tc>
        <w:tc>
          <w:tcPr>
            <w:tcW w:w="1723" w:type="dxa"/>
            <w:shd w:val="clear" w:color="auto" w:fill="auto"/>
          </w:tcPr>
          <w:p w14:paraId="32462974" w14:textId="2E4AB0C0" w:rsidR="00FF2BC5" w:rsidRDefault="00FF2BC5" w:rsidP="00FF2BC5">
            <w:pPr>
              <w:pStyle w:val="TF-TEXTOQUADRO"/>
            </w:pPr>
            <w:r>
              <w:rPr>
                <w:color w:val="000000"/>
                <w:sz w:val="20"/>
                <w:szCs w:val="20"/>
              </w:rPr>
              <w:t>sim</w:t>
            </w:r>
          </w:p>
        </w:tc>
        <w:tc>
          <w:tcPr>
            <w:tcW w:w="1723" w:type="dxa"/>
            <w:shd w:val="clear" w:color="auto" w:fill="auto"/>
          </w:tcPr>
          <w:p w14:paraId="48B10C39" w14:textId="026B7B96" w:rsidR="00FF2BC5" w:rsidRDefault="00FF2BC5" w:rsidP="00FF2BC5">
            <w:pPr>
              <w:pStyle w:val="TF-TEXTOQUADRO"/>
            </w:pPr>
            <w:r>
              <w:rPr>
                <w:color w:val="000000"/>
                <w:sz w:val="20"/>
                <w:szCs w:val="20"/>
              </w:rPr>
              <w:t>sim</w:t>
            </w:r>
          </w:p>
        </w:tc>
        <w:tc>
          <w:tcPr>
            <w:tcW w:w="1838" w:type="dxa"/>
            <w:shd w:val="clear" w:color="auto" w:fill="auto"/>
          </w:tcPr>
          <w:p w14:paraId="4B2ED2AE" w14:textId="7070E80E" w:rsidR="00FF2BC5" w:rsidRDefault="00FF2BC5" w:rsidP="00FF2BC5">
            <w:pPr>
              <w:pStyle w:val="TF-TEXTOQUADRO"/>
            </w:pPr>
            <w:r>
              <w:rPr>
                <w:color w:val="000000"/>
                <w:sz w:val="20"/>
                <w:szCs w:val="20"/>
              </w:rPr>
              <w:t>não</w:t>
            </w:r>
          </w:p>
        </w:tc>
      </w:tr>
    </w:tbl>
    <w:p w14:paraId="70C47918" w14:textId="6942F5DF" w:rsidR="00FF2BC5" w:rsidRPr="00467B47" w:rsidRDefault="00FF2BC5" w:rsidP="00467B47">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elaborado pela </w:t>
      </w:r>
      <w:r w:rsidRPr="00272B2B">
        <w:rPr>
          <w:sz w:val="18"/>
          <w:szCs w:val="18"/>
        </w:rPr>
        <w:t>autora.</w:t>
      </w:r>
    </w:p>
    <w:p w14:paraId="41EA1050" w14:textId="77777777" w:rsidR="00FF2BC5" w:rsidRDefault="00FF2BC5" w:rsidP="00FF2BC5">
      <w:pPr>
        <w:pBdr>
          <w:top w:val="nil"/>
          <w:left w:val="nil"/>
          <w:bottom w:val="nil"/>
          <w:right w:val="nil"/>
          <w:between w:val="nil"/>
        </w:pBdr>
        <w:spacing w:before="60"/>
        <w:rPr>
          <w:color w:val="000000"/>
          <w:sz w:val="20"/>
          <w:szCs w:val="20"/>
        </w:rPr>
      </w:pPr>
    </w:p>
    <w:p w14:paraId="7F8D4F80" w14:textId="77777777" w:rsidR="00291425" w:rsidRPr="00217961" w:rsidRDefault="00000000">
      <w:pPr>
        <w:pStyle w:val="Ttulo2"/>
        <w:numPr>
          <w:ilvl w:val="1"/>
          <w:numId w:val="3"/>
        </w:numPr>
        <w:rPr>
          <w:sz w:val="20"/>
          <w:szCs w:val="20"/>
        </w:rPr>
      </w:pPr>
      <w:bookmarkStart w:id="22" w:name="_Hlk120572676"/>
      <w:r w:rsidRPr="00217961">
        <w:rPr>
          <w:sz w:val="20"/>
          <w:szCs w:val="20"/>
        </w:rPr>
        <w:t>REQUISITOS PRINCIPAIS DO PROBLEMA A SER TRABALHADO</w:t>
      </w:r>
    </w:p>
    <w:p w14:paraId="7CF98487" w14:textId="796C3907" w:rsidR="005D42D3" w:rsidRPr="00883802" w:rsidRDefault="00000000" w:rsidP="005D42D3">
      <w:pPr>
        <w:keepNext w:val="0"/>
        <w:keepLines w:val="0"/>
        <w:pBdr>
          <w:top w:val="nil"/>
          <w:left w:val="nil"/>
          <w:bottom w:val="nil"/>
          <w:right w:val="nil"/>
          <w:between w:val="nil"/>
        </w:pBdr>
        <w:spacing w:after="120"/>
        <w:ind w:firstLine="720"/>
        <w:jc w:val="both"/>
        <w:rPr>
          <w:sz w:val="20"/>
          <w:szCs w:val="20"/>
        </w:rPr>
      </w:pPr>
      <w:r w:rsidRPr="00883802">
        <w:rPr>
          <w:sz w:val="20"/>
          <w:szCs w:val="20"/>
        </w:rPr>
        <w:t>Os Requisitos Funcionais (</w:t>
      </w:r>
      <w:proofErr w:type="spellStart"/>
      <w:r w:rsidRPr="00883802">
        <w:rPr>
          <w:sz w:val="20"/>
          <w:szCs w:val="20"/>
        </w:rPr>
        <w:t>RFs</w:t>
      </w:r>
      <w:proofErr w:type="spellEnd"/>
      <w:r w:rsidRPr="00883802">
        <w:rPr>
          <w:sz w:val="20"/>
          <w:szCs w:val="20"/>
        </w:rPr>
        <w:t>) e os Requisitos Não Funcionais (</w:t>
      </w:r>
      <w:proofErr w:type="spellStart"/>
      <w:r w:rsidRPr="00883802">
        <w:rPr>
          <w:sz w:val="20"/>
          <w:szCs w:val="20"/>
        </w:rPr>
        <w:t>RNFs</w:t>
      </w:r>
      <w:proofErr w:type="spellEnd"/>
      <w:r w:rsidRPr="00883802">
        <w:rPr>
          <w:sz w:val="20"/>
          <w:szCs w:val="20"/>
        </w:rPr>
        <w:t xml:space="preserve">) do </w:t>
      </w:r>
      <w:r w:rsidR="00A413D2" w:rsidRPr="00883802">
        <w:rPr>
          <w:sz w:val="20"/>
          <w:szCs w:val="20"/>
        </w:rPr>
        <w:t>aplicativo</w:t>
      </w:r>
      <w:r w:rsidRPr="00883802">
        <w:rPr>
          <w:sz w:val="20"/>
          <w:szCs w:val="20"/>
        </w:rPr>
        <w:t xml:space="preserve"> são:</w:t>
      </w:r>
    </w:p>
    <w:p w14:paraId="5BDA9204" w14:textId="0E54E20F" w:rsidR="005D42D3" w:rsidRPr="00883802" w:rsidRDefault="005D42D3" w:rsidP="005D42D3">
      <w:pPr>
        <w:keepNext w:val="0"/>
        <w:keepLines w:val="0"/>
        <w:widowControl w:val="0"/>
        <w:numPr>
          <w:ilvl w:val="0"/>
          <w:numId w:val="7"/>
        </w:numPr>
        <w:pBdr>
          <w:top w:val="nil"/>
          <w:left w:val="nil"/>
          <w:bottom w:val="nil"/>
          <w:right w:val="nil"/>
          <w:between w:val="nil"/>
        </w:pBdr>
        <w:jc w:val="both"/>
      </w:pPr>
      <w:r w:rsidRPr="00883802">
        <w:rPr>
          <w:sz w:val="20"/>
          <w:szCs w:val="20"/>
        </w:rPr>
        <w:t>captar os tremores utilizando acelerômetro e giroscópio</w:t>
      </w:r>
      <w:r w:rsidR="00883802">
        <w:rPr>
          <w:sz w:val="20"/>
          <w:szCs w:val="20"/>
        </w:rPr>
        <w:t xml:space="preserve"> a partir do smartphone</w:t>
      </w:r>
      <w:r w:rsidR="00977DBC">
        <w:rPr>
          <w:sz w:val="20"/>
          <w:szCs w:val="20"/>
        </w:rPr>
        <w:t xml:space="preserve"> </w:t>
      </w:r>
      <w:r w:rsidRPr="00883802">
        <w:rPr>
          <w:sz w:val="20"/>
          <w:szCs w:val="20"/>
        </w:rPr>
        <w:t>(RF);</w:t>
      </w:r>
    </w:p>
    <w:p w14:paraId="5A08C5AF" w14:textId="17AAC95F" w:rsidR="005D42D3" w:rsidRPr="00883802" w:rsidRDefault="00883802" w:rsidP="005D42D3">
      <w:pPr>
        <w:keepNext w:val="0"/>
        <w:keepLines w:val="0"/>
        <w:widowControl w:val="0"/>
        <w:numPr>
          <w:ilvl w:val="0"/>
          <w:numId w:val="7"/>
        </w:numPr>
        <w:pBdr>
          <w:top w:val="nil"/>
          <w:left w:val="nil"/>
          <w:bottom w:val="nil"/>
          <w:right w:val="nil"/>
          <w:between w:val="nil"/>
        </w:pBdr>
        <w:jc w:val="both"/>
      </w:pPr>
      <w:r>
        <w:rPr>
          <w:sz w:val="20"/>
          <w:szCs w:val="20"/>
        </w:rPr>
        <w:t>disponibilizar</w:t>
      </w:r>
      <w:r w:rsidR="005D42D3" w:rsidRPr="00883802">
        <w:rPr>
          <w:sz w:val="20"/>
          <w:szCs w:val="20"/>
        </w:rPr>
        <w:t xml:space="preserve"> um </w:t>
      </w:r>
      <w:r w:rsidR="00E62AB9" w:rsidRPr="00883802">
        <w:rPr>
          <w:sz w:val="20"/>
          <w:szCs w:val="20"/>
        </w:rPr>
        <w:t>histórico</w:t>
      </w:r>
      <w:r w:rsidR="005D42D3" w:rsidRPr="00883802">
        <w:rPr>
          <w:sz w:val="20"/>
          <w:szCs w:val="20"/>
        </w:rPr>
        <w:t xml:space="preserve"> de medições (RF);</w:t>
      </w:r>
    </w:p>
    <w:p w14:paraId="1D949E6C" w14:textId="1A115757" w:rsidR="005D42D3" w:rsidRPr="004C5DC5" w:rsidRDefault="005D42D3" w:rsidP="005D42D3">
      <w:pPr>
        <w:keepNext w:val="0"/>
        <w:keepLines w:val="0"/>
        <w:widowControl w:val="0"/>
        <w:numPr>
          <w:ilvl w:val="0"/>
          <w:numId w:val="7"/>
        </w:numPr>
        <w:pBdr>
          <w:top w:val="nil"/>
          <w:left w:val="nil"/>
          <w:bottom w:val="nil"/>
          <w:right w:val="nil"/>
          <w:between w:val="nil"/>
        </w:pBdr>
        <w:jc w:val="both"/>
      </w:pPr>
      <w:r w:rsidRPr="00883802">
        <w:rPr>
          <w:sz w:val="20"/>
          <w:szCs w:val="20"/>
        </w:rPr>
        <w:t>disponibilizar um cadastro de usuário (RF);</w:t>
      </w:r>
    </w:p>
    <w:p w14:paraId="26506113" w14:textId="1E69538A" w:rsidR="004C5DC5" w:rsidRPr="001E0F2C" w:rsidRDefault="004C5DC5" w:rsidP="005D42D3">
      <w:pPr>
        <w:keepNext w:val="0"/>
        <w:keepLines w:val="0"/>
        <w:widowControl w:val="0"/>
        <w:numPr>
          <w:ilvl w:val="0"/>
          <w:numId w:val="7"/>
        </w:numPr>
        <w:pBdr>
          <w:top w:val="nil"/>
          <w:left w:val="nil"/>
          <w:bottom w:val="nil"/>
          <w:right w:val="nil"/>
          <w:between w:val="nil"/>
        </w:pBdr>
        <w:jc w:val="both"/>
      </w:pPr>
      <w:r>
        <w:rPr>
          <w:sz w:val="20"/>
          <w:szCs w:val="20"/>
        </w:rPr>
        <w:t>realizar acompanhamento da evolução dos sintomas (RF);</w:t>
      </w:r>
    </w:p>
    <w:p w14:paraId="49B698A5" w14:textId="5835AF0B" w:rsidR="001E0F2C" w:rsidRPr="001E0F2C" w:rsidRDefault="001E0F2C" w:rsidP="005D42D3">
      <w:pPr>
        <w:keepNext w:val="0"/>
        <w:keepLines w:val="0"/>
        <w:widowControl w:val="0"/>
        <w:numPr>
          <w:ilvl w:val="0"/>
          <w:numId w:val="7"/>
        </w:numPr>
        <w:pBdr>
          <w:top w:val="nil"/>
          <w:left w:val="nil"/>
          <w:bottom w:val="nil"/>
          <w:right w:val="nil"/>
          <w:between w:val="nil"/>
        </w:pBdr>
        <w:jc w:val="both"/>
        <w:rPr>
          <w:sz w:val="20"/>
          <w:szCs w:val="20"/>
        </w:rPr>
      </w:pPr>
      <w:r w:rsidRPr="001E0F2C">
        <w:rPr>
          <w:sz w:val="20"/>
          <w:szCs w:val="20"/>
        </w:rPr>
        <w:t xml:space="preserve">permitir o usuário visualizar as capturas realizadas </w:t>
      </w:r>
      <w:r w:rsidR="007D2A1C" w:rsidRPr="001E0F2C">
        <w:rPr>
          <w:sz w:val="20"/>
          <w:szCs w:val="20"/>
        </w:rPr>
        <w:t>à</w:t>
      </w:r>
      <w:r w:rsidRPr="001E0F2C">
        <w:rPr>
          <w:sz w:val="20"/>
          <w:szCs w:val="20"/>
        </w:rPr>
        <w:t xml:space="preserve"> medida que estão sendo realizadas</w:t>
      </w:r>
      <w:r>
        <w:rPr>
          <w:sz w:val="20"/>
          <w:szCs w:val="20"/>
        </w:rPr>
        <w:t xml:space="preserve"> (RF);</w:t>
      </w:r>
    </w:p>
    <w:p w14:paraId="701B25CA" w14:textId="6830BE03" w:rsidR="00977DBC" w:rsidRPr="00883802" w:rsidRDefault="00977DBC" w:rsidP="00977DBC">
      <w:pPr>
        <w:keepNext w:val="0"/>
        <w:keepLines w:val="0"/>
        <w:widowControl w:val="0"/>
        <w:numPr>
          <w:ilvl w:val="0"/>
          <w:numId w:val="7"/>
        </w:numPr>
        <w:pBdr>
          <w:top w:val="nil"/>
          <w:left w:val="nil"/>
          <w:bottom w:val="nil"/>
          <w:right w:val="nil"/>
          <w:between w:val="nil"/>
        </w:pBdr>
        <w:jc w:val="both"/>
      </w:pPr>
      <w:r w:rsidRPr="00883802">
        <w:rPr>
          <w:sz w:val="20"/>
          <w:szCs w:val="20"/>
        </w:rPr>
        <w:t>ter compatibilidade com o Android e iOS (R</w:t>
      </w:r>
      <w:r>
        <w:rPr>
          <w:sz w:val="20"/>
          <w:szCs w:val="20"/>
        </w:rPr>
        <w:t>N</w:t>
      </w:r>
      <w:r w:rsidRPr="00883802">
        <w:rPr>
          <w:sz w:val="20"/>
          <w:szCs w:val="20"/>
        </w:rPr>
        <w:t>F);</w:t>
      </w:r>
    </w:p>
    <w:p w14:paraId="7E0C3172" w14:textId="6892B581" w:rsidR="005D42D3" w:rsidRPr="00883802" w:rsidRDefault="005D42D3" w:rsidP="005D42D3">
      <w:pPr>
        <w:keepNext w:val="0"/>
        <w:keepLines w:val="0"/>
        <w:widowControl w:val="0"/>
        <w:numPr>
          <w:ilvl w:val="0"/>
          <w:numId w:val="7"/>
        </w:numPr>
        <w:pBdr>
          <w:top w:val="nil"/>
          <w:left w:val="nil"/>
          <w:bottom w:val="nil"/>
          <w:right w:val="nil"/>
          <w:between w:val="nil"/>
        </w:pBdr>
        <w:jc w:val="both"/>
      </w:pPr>
      <w:r w:rsidRPr="00883802">
        <w:rPr>
          <w:sz w:val="20"/>
          <w:szCs w:val="20"/>
        </w:rPr>
        <w:t>utilizar o motor de jogos Unity</w:t>
      </w:r>
      <w:r w:rsidR="00977DBC">
        <w:rPr>
          <w:sz w:val="20"/>
          <w:szCs w:val="20"/>
        </w:rPr>
        <w:t xml:space="preserve"> para realizar o desenvolvimento do aplicativo</w:t>
      </w:r>
      <w:r w:rsidRPr="00883802">
        <w:rPr>
          <w:sz w:val="20"/>
          <w:szCs w:val="20"/>
        </w:rPr>
        <w:t xml:space="preserve"> (RNF);</w:t>
      </w:r>
    </w:p>
    <w:p w14:paraId="32091BD8" w14:textId="7C6747EC" w:rsidR="005D42D3" w:rsidRPr="00883802" w:rsidRDefault="00977DBC" w:rsidP="005D42D3">
      <w:pPr>
        <w:keepNext w:val="0"/>
        <w:keepLines w:val="0"/>
        <w:widowControl w:val="0"/>
        <w:numPr>
          <w:ilvl w:val="0"/>
          <w:numId w:val="7"/>
        </w:numPr>
        <w:pBdr>
          <w:top w:val="nil"/>
          <w:left w:val="nil"/>
          <w:bottom w:val="nil"/>
          <w:right w:val="nil"/>
          <w:between w:val="nil"/>
        </w:pBdr>
        <w:spacing w:after="120"/>
        <w:jc w:val="both"/>
      </w:pPr>
      <w:r>
        <w:rPr>
          <w:sz w:val="20"/>
          <w:szCs w:val="20"/>
        </w:rPr>
        <w:t>utilizar a linguagem de programação C# (</w:t>
      </w:r>
      <w:r w:rsidRPr="00977DBC">
        <w:rPr>
          <w:sz w:val="20"/>
          <w:szCs w:val="20"/>
        </w:rPr>
        <w:t>C Sharp</w:t>
      </w:r>
      <w:r>
        <w:rPr>
          <w:sz w:val="20"/>
          <w:szCs w:val="20"/>
        </w:rPr>
        <w:t>) para o desenvolvimento do aplicativo</w:t>
      </w:r>
      <w:r w:rsidR="005D42D3" w:rsidRPr="00883802">
        <w:rPr>
          <w:sz w:val="20"/>
          <w:szCs w:val="20"/>
        </w:rPr>
        <w:t xml:space="preserve"> (RNF).</w:t>
      </w:r>
    </w:p>
    <w:p w14:paraId="6F8A1000" w14:textId="77777777" w:rsidR="00291425" w:rsidRPr="00217961" w:rsidRDefault="00000000">
      <w:pPr>
        <w:pStyle w:val="Ttulo2"/>
        <w:numPr>
          <w:ilvl w:val="1"/>
          <w:numId w:val="3"/>
        </w:numPr>
        <w:rPr>
          <w:sz w:val="20"/>
          <w:szCs w:val="20"/>
        </w:rPr>
      </w:pPr>
      <w:bookmarkStart w:id="23" w:name="_Hlk120574026"/>
      <w:bookmarkEnd w:id="22"/>
      <w:r w:rsidRPr="00217961">
        <w:rPr>
          <w:sz w:val="20"/>
          <w:szCs w:val="20"/>
        </w:rPr>
        <w:lastRenderedPageBreak/>
        <w:t xml:space="preserve">METODOLOGIA </w:t>
      </w:r>
    </w:p>
    <w:p w14:paraId="1E94C7E3" w14:textId="0C6D6BA1" w:rsidR="00291425" w:rsidRDefault="00000000" w:rsidP="005D42D3">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CC51AEB"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pesquisa bibliográfica do hardware: pesquisar sobre como é o funcionamento dos sensores dos dispositivos móveis e como os dados são extraídos;</w:t>
      </w:r>
    </w:p>
    <w:p w14:paraId="40A67FD7" w14:textId="43E3FA78"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pesquisa bibliográfica da solução: pesquisar sobre </w:t>
      </w:r>
      <w:r w:rsidR="00102B05">
        <w:rPr>
          <w:color w:val="000000"/>
          <w:sz w:val="20"/>
          <w:szCs w:val="20"/>
        </w:rPr>
        <w:t>a Doença de</w:t>
      </w:r>
      <w:r>
        <w:rPr>
          <w:color w:val="000000"/>
          <w:sz w:val="20"/>
          <w:szCs w:val="20"/>
        </w:rPr>
        <w:t xml:space="preserve"> Parkinson e seus níveis de tremores;</w:t>
      </w:r>
    </w:p>
    <w:p w14:paraId="4E83261C" w14:textId="77777777" w:rsidR="00291425"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reavaliação de requisitos: refinar os requisitos para obter o alcance de todos os objetivos descritos;</w:t>
      </w:r>
    </w:p>
    <w:p w14:paraId="1859D332" w14:textId="1C0CB200" w:rsidR="00291425" w:rsidRPr="0022145D"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 xml:space="preserve">especificação: realizar modelagem do diagrama de classes </w:t>
      </w:r>
      <w:r w:rsidR="00E316A0">
        <w:rPr>
          <w:color w:val="000000"/>
          <w:sz w:val="20"/>
          <w:szCs w:val="20"/>
        </w:rPr>
        <w:t xml:space="preserve">e sequência </w:t>
      </w:r>
      <w:r>
        <w:rPr>
          <w:color w:val="000000"/>
          <w:sz w:val="20"/>
          <w:szCs w:val="20"/>
        </w:rPr>
        <w:t xml:space="preserve">a ser utilizado no projeto do aplicativo seguindo os padrões </w:t>
      </w:r>
      <w:proofErr w:type="spellStart"/>
      <w:r w:rsidRPr="00102B05">
        <w:rPr>
          <w:iCs/>
          <w:color w:val="000000"/>
          <w:sz w:val="20"/>
          <w:szCs w:val="20"/>
        </w:rPr>
        <w:t>Unified</w:t>
      </w:r>
      <w:proofErr w:type="spellEnd"/>
      <w:r w:rsidRPr="00102B05">
        <w:rPr>
          <w:iCs/>
          <w:color w:val="000000"/>
          <w:sz w:val="20"/>
          <w:szCs w:val="20"/>
        </w:rPr>
        <w:t xml:space="preserve"> </w:t>
      </w:r>
      <w:proofErr w:type="spellStart"/>
      <w:r w:rsidRPr="00102B05">
        <w:rPr>
          <w:iCs/>
          <w:color w:val="000000"/>
          <w:sz w:val="20"/>
          <w:szCs w:val="20"/>
        </w:rPr>
        <w:t>Modeling</w:t>
      </w:r>
      <w:proofErr w:type="spellEnd"/>
      <w:r w:rsidRPr="00102B05">
        <w:rPr>
          <w:iCs/>
          <w:color w:val="000000"/>
          <w:sz w:val="20"/>
          <w:szCs w:val="20"/>
        </w:rPr>
        <w:t xml:space="preserve"> </w:t>
      </w:r>
      <w:proofErr w:type="spellStart"/>
      <w:r w:rsidRPr="00102B05">
        <w:rPr>
          <w:iCs/>
          <w:color w:val="000000"/>
          <w:sz w:val="20"/>
          <w:szCs w:val="20"/>
        </w:rPr>
        <w:t>Language</w:t>
      </w:r>
      <w:proofErr w:type="spellEnd"/>
      <w:r>
        <w:rPr>
          <w:color w:val="000000"/>
          <w:sz w:val="20"/>
          <w:szCs w:val="20"/>
        </w:rPr>
        <w:t xml:space="preserve"> (UML) fazendo uso da ferramenta Draw.io; </w:t>
      </w:r>
    </w:p>
    <w:p w14:paraId="4907E288" w14:textId="0046FA2A" w:rsidR="00291425" w:rsidRPr="00EA4302" w:rsidRDefault="00000000" w:rsidP="005D42D3">
      <w:pPr>
        <w:keepNext w:val="0"/>
        <w:keepLines w:val="0"/>
        <w:widowControl w:val="0"/>
        <w:numPr>
          <w:ilvl w:val="0"/>
          <w:numId w:val="2"/>
        </w:numPr>
        <w:pBdr>
          <w:top w:val="nil"/>
          <w:left w:val="nil"/>
          <w:bottom w:val="nil"/>
          <w:right w:val="nil"/>
          <w:between w:val="nil"/>
        </w:pBdr>
        <w:jc w:val="both"/>
      </w:pPr>
      <w:r w:rsidRPr="0022145D">
        <w:rPr>
          <w:sz w:val="20"/>
          <w:szCs w:val="20"/>
        </w:rPr>
        <w:t xml:space="preserve">implementação: </w:t>
      </w:r>
      <w:r w:rsidR="005D42D3" w:rsidRPr="0022145D">
        <w:rPr>
          <w:sz w:val="20"/>
          <w:szCs w:val="20"/>
        </w:rPr>
        <w:t xml:space="preserve">utilizar </w:t>
      </w:r>
      <w:r w:rsidR="00102B05" w:rsidRPr="0022145D">
        <w:rPr>
          <w:sz w:val="20"/>
          <w:szCs w:val="20"/>
        </w:rPr>
        <w:t>o ambiente de desenvolvimento</w:t>
      </w:r>
      <w:r w:rsidR="00640157" w:rsidRPr="0022145D">
        <w:rPr>
          <w:sz w:val="20"/>
          <w:szCs w:val="20"/>
        </w:rPr>
        <w:t xml:space="preserve"> Visual Studio </w:t>
      </w:r>
      <w:proofErr w:type="spellStart"/>
      <w:r w:rsidR="00640157" w:rsidRPr="0022145D">
        <w:rPr>
          <w:sz w:val="20"/>
          <w:szCs w:val="20"/>
        </w:rPr>
        <w:t>Code</w:t>
      </w:r>
      <w:proofErr w:type="spellEnd"/>
      <w:r w:rsidR="00640157" w:rsidRPr="0022145D">
        <w:rPr>
          <w:sz w:val="20"/>
          <w:szCs w:val="20"/>
        </w:rPr>
        <w:t xml:space="preserve"> juntamente com o </w:t>
      </w:r>
      <w:r w:rsidR="00102B05" w:rsidRPr="0022145D">
        <w:rPr>
          <w:sz w:val="20"/>
          <w:szCs w:val="20"/>
        </w:rPr>
        <w:t xml:space="preserve">motor de jogos </w:t>
      </w:r>
      <w:r w:rsidR="00640157" w:rsidRPr="0022145D">
        <w:rPr>
          <w:sz w:val="20"/>
          <w:szCs w:val="20"/>
        </w:rPr>
        <w:t>Unity e a linguagem</w:t>
      </w:r>
      <w:r w:rsidR="005D42D3" w:rsidRPr="0022145D">
        <w:rPr>
          <w:sz w:val="20"/>
          <w:szCs w:val="20"/>
        </w:rPr>
        <w:t xml:space="preserve"> de programação </w:t>
      </w:r>
      <w:r w:rsidR="00640157" w:rsidRPr="0022145D">
        <w:rPr>
          <w:sz w:val="20"/>
          <w:szCs w:val="20"/>
        </w:rPr>
        <w:t>C#</w:t>
      </w:r>
      <w:r w:rsidR="005D42D3" w:rsidRPr="0022145D">
        <w:rPr>
          <w:sz w:val="20"/>
          <w:szCs w:val="20"/>
        </w:rPr>
        <w:t xml:space="preserve"> para realizar a programação do aplicativo</w:t>
      </w:r>
      <w:r w:rsidR="0022145D" w:rsidRPr="0022145D">
        <w:rPr>
          <w:sz w:val="20"/>
          <w:szCs w:val="20"/>
        </w:rPr>
        <w:t xml:space="preserve"> que </w:t>
      </w:r>
      <w:r w:rsidR="0022145D">
        <w:rPr>
          <w:sz w:val="20"/>
          <w:szCs w:val="20"/>
        </w:rPr>
        <w:t>realizará a captação de tremores do paciente</w:t>
      </w:r>
      <w:r w:rsidR="0022145D" w:rsidRPr="0022145D">
        <w:rPr>
          <w:sz w:val="20"/>
          <w:szCs w:val="20"/>
        </w:rPr>
        <w:t xml:space="preserve"> </w:t>
      </w:r>
      <w:r w:rsidR="0022145D">
        <w:rPr>
          <w:sz w:val="20"/>
          <w:szCs w:val="20"/>
        </w:rPr>
        <w:t>utilizando</w:t>
      </w:r>
      <w:r w:rsidR="0022145D" w:rsidRPr="0022145D">
        <w:rPr>
          <w:sz w:val="20"/>
          <w:szCs w:val="20"/>
        </w:rPr>
        <w:t xml:space="preserve"> os resultados obtidos pelos sensores do smartphone</w:t>
      </w:r>
      <w:r w:rsidR="0022145D">
        <w:rPr>
          <w:sz w:val="20"/>
          <w:szCs w:val="20"/>
        </w:rPr>
        <w:t>, armazenando a informação em um histórico clínico;</w:t>
      </w:r>
    </w:p>
    <w:p w14:paraId="3DF7CCFD" w14:textId="04BCED1E" w:rsidR="00EA4302" w:rsidRPr="00EA4302" w:rsidRDefault="007D2A1C" w:rsidP="005D42D3">
      <w:pPr>
        <w:keepNext w:val="0"/>
        <w:keepLines w:val="0"/>
        <w:widowControl w:val="0"/>
        <w:numPr>
          <w:ilvl w:val="0"/>
          <w:numId w:val="2"/>
        </w:numPr>
        <w:pBdr>
          <w:top w:val="nil"/>
          <w:left w:val="nil"/>
          <w:bottom w:val="nil"/>
          <w:right w:val="nil"/>
          <w:between w:val="nil"/>
        </w:pBdr>
        <w:jc w:val="both"/>
        <w:rPr>
          <w:sz w:val="20"/>
          <w:szCs w:val="20"/>
        </w:rPr>
      </w:pPr>
      <w:proofErr w:type="spellStart"/>
      <w:r w:rsidRPr="007D2A1C">
        <w:rPr>
          <w:i/>
          <w:iCs/>
          <w:sz w:val="20"/>
          <w:szCs w:val="20"/>
        </w:rPr>
        <w:t>deploy</w:t>
      </w:r>
      <w:proofErr w:type="spellEnd"/>
      <w:r>
        <w:rPr>
          <w:sz w:val="20"/>
          <w:szCs w:val="20"/>
        </w:rPr>
        <w:t xml:space="preserve"> do aplicativo</w:t>
      </w:r>
      <w:r w:rsidR="00EA4302" w:rsidRPr="00EA4302">
        <w:rPr>
          <w:sz w:val="20"/>
          <w:szCs w:val="20"/>
        </w:rPr>
        <w:t xml:space="preserve">: fazer </w:t>
      </w:r>
      <w:r>
        <w:rPr>
          <w:sz w:val="20"/>
          <w:szCs w:val="20"/>
        </w:rPr>
        <w:t xml:space="preserve">o </w:t>
      </w:r>
      <w:proofErr w:type="spellStart"/>
      <w:r w:rsidRPr="007D2A1C">
        <w:rPr>
          <w:i/>
          <w:iCs/>
          <w:sz w:val="20"/>
          <w:szCs w:val="20"/>
        </w:rPr>
        <w:t>deploy</w:t>
      </w:r>
      <w:proofErr w:type="spellEnd"/>
      <w:r>
        <w:rPr>
          <w:sz w:val="20"/>
          <w:szCs w:val="20"/>
        </w:rPr>
        <w:t xml:space="preserve"> do aplicativo na loja da </w:t>
      </w:r>
      <w:proofErr w:type="spellStart"/>
      <w:r>
        <w:rPr>
          <w:sz w:val="20"/>
          <w:szCs w:val="20"/>
        </w:rPr>
        <w:t>PlayStore</w:t>
      </w:r>
      <w:proofErr w:type="spellEnd"/>
      <w:r>
        <w:rPr>
          <w:sz w:val="20"/>
          <w:szCs w:val="20"/>
        </w:rPr>
        <w:t xml:space="preserve"> (Google)</w:t>
      </w:r>
      <w:r w:rsidR="00EA4302" w:rsidRPr="00EA4302">
        <w:rPr>
          <w:sz w:val="20"/>
          <w:szCs w:val="20"/>
        </w:rPr>
        <w:t>;</w:t>
      </w:r>
    </w:p>
    <w:p w14:paraId="4E8A4C2E" w14:textId="6FD3151F" w:rsidR="00291425" w:rsidRPr="0022145D" w:rsidRDefault="00000000">
      <w:pPr>
        <w:keepNext w:val="0"/>
        <w:keepLines w:val="0"/>
        <w:widowControl w:val="0"/>
        <w:numPr>
          <w:ilvl w:val="0"/>
          <w:numId w:val="2"/>
        </w:numPr>
        <w:pBdr>
          <w:top w:val="nil"/>
          <w:left w:val="nil"/>
          <w:bottom w:val="nil"/>
          <w:right w:val="nil"/>
          <w:between w:val="nil"/>
        </w:pBdr>
        <w:jc w:val="both"/>
      </w:pPr>
      <w:r w:rsidRPr="0022145D">
        <w:rPr>
          <w:sz w:val="20"/>
          <w:szCs w:val="20"/>
        </w:rPr>
        <w:t>testes do aplicativo: testar as funcionalidades do aplicativo para garantir o bom funcionamento;</w:t>
      </w:r>
    </w:p>
    <w:p w14:paraId="2A995335" w14:textId="21FA0DE0" w:rsidR="00291425" w:rsidRPr="0022145D" w:rsidRDefault="00000000">
      <w:pPr>
        <w:keepNext w:val="0"/>
        <w:keepLines w:val="0"/>
        <w:widowControl w:val="0"/>
        <w:numPr>
          <w:ilvl w:val="0"/>
          <w:numId w:val="2"/>
        </w:numPr>
        <w:pBdr>
          <w:top w:val="nil"/>
          <w:left w:val="nil"/>
          <w:bottom w:val="nil"/>
          <w:right w:val="nil"/>
          <w:between w:val="nil"/>
        </w:pBdr>
        <w:spacing w:after="120"/>
        <w:jc w:val="both"/>
      </w:pPr>
      <w:r w:rsidRPr="0022145D">
        <w:rPr>
          <w:sz w:val="20"/>
          <w:szCs w:val="20"/>
        </w:rPr>
        <w:t xml:space="preserve">testes em campo: testar </w:t>
      </w:r>
      <w:r w:rsidR="0022145D">
        <w:rPr>
          <w:sz w:val="20"/>
          <w:szCs w:val="20"/>
        </w:rPr>
        <w:t xml:space="preserve">a usabilidade do </w:t>
      </w:r>
      <w:r w:rsidRPr="0022145D">
        <w:rPr>
          <w:sz w:val="20"/>
          <w:szCs w:val="20"/>
        </w:rPr>
        <w:t>aplicativo com usuários que possuem a Doença de Parkinson</w:t>
      </w:r>
      <w:r w:rsidR="00102B05" w:rsidRPr="0022145D">
        <w:rPr>
          <w:sz w:val="20"/>
          <w:szCs w:val="20"/>
        </w:rPr>
        <w:t xml:space="preserve"> (DP)</w:t>
      </w:r>
      <w:r w:rsidR="00E316A0" w:rsidRPr="0022145D">
        <w:rPr>
          <w:sz w:val="20"/>
          <w:szCs w:val="20"/>
        </w:rPr>
        <w:t xml:space="preserve"> com o acompanhamento de um especialista na área.</w:t>
      </w:r>
    </w:p>
    <w:bookmarkEnd w:id="23"/>
    <w:p w14:paraId="5719F191" w14:textId="29F62AC1" w:rsidR="00291425"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As etapas serão realizadas nos períodos relacionados no Quadro </w:t>
      </w:r>
      <w:r w:rsidR="00E316A0">
        <w:rPr>
          <w:color w:val="000000"/>
          <w:sz w:val="20"/>
          <w:szCs w:val="20"/>
        </w:rPr>
        <w:t>2</w:t>
      </w:r>
      <w:r>
        <w:rPr>
          <w:color w:val="000000"/>
          <w:sz w:val="20"/>
          <w:szCs w:val="20"/>
        </w:rPr>
        <w:t>.</w:t>
      </w:r>
    </w:p>
    <w:p w14:paraId="1955354C" w14:textId="2F5A613B" w:rsidR="00291425" w:rsidRDefault="00000000">
      <w:pPr>
        <w:pBdr>
          <w:top w:val="nil"/>
          <w:left w:val="nil"/>
          <w:bottom w:val="nil"/>
          <w:right w:val="nil"/>
          <w:between w:val="nil"/>
        </w:pBdr>
        <w:spacing w:before="60"/>
        <w:jc w:val="center"/>
        <w:rPr>
          <w:color w:val="000000"/>
          <w:sz w:val="20"/>
          <w:szCs w:val="20"/>
        </w:rPr>
      </w:pPr>
      <w:bookmarkStart w:id="24" w:name="_heading=h.1t3h5sf" w:colFirst="0" w:colLast="0"/>
      <w:bookmarkEnd w:id="24"/>
      <w:r>
        <w:rPr>
          <w:color w:val="000000"/>
          <w:sz w:val="20"/>
          <w:szCs w:val="20"/>
        </w:rPr>
        <w:t xml:space="preserve">Quadro 2 </w:t>
      </w:r>
      <w:r w:rsidR="00446103">
        <w:rPr>
          <w:color w:val="000000"/>
          <w:sz w:val="20"/>
          <w:szCs w:val="20"/>
        </w:rPr>
        <w:t>–</w:t>
      </w:r>
      <w:r>
        <w:rPr>
          <w:color w:val="000000"/>
          <w:sz w:val="20"/>
          <w:szCs w:val="20"/>
        </w:rPr>
        <w:t xml:space="preserve"> Cronograma</w:t>
      </w:r>
      <w:r w:rsidR="00446103">
        <w:rPr>
          <w:color w:val="000000"/>
          <w:sz w:val="20"/>
          <w:szCs w:val="20"/>
        </w:rPr>
        <w:t xml:space="preserve"> de atividades a serem realizadas</w:t>
      </w:r>
    </w:p>
    <w:tbl>
      <w:tblPr>
        <w:tblStyle w:val="2"/>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291425" w14:paraId="0D84B8C9"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74EA747B" w14:textId="77777777" w:rsidR="00291425" w:rsidRDefault="00291425">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618384A6" w14:textId="77777777" w:rsidR="00291425" w:rsidRDefault="00000000">
            <w:pPr>
              <w:pBdr>
                <w:top w:val="nil"/>
                <w:left w:val="nil"/>
                <w:bottom w:val="nil"/>
                <w:right w:val="nil"/>
                <w:between w:val="nil"/>
              </w:pBdr>
              <w:jc w:val="center"/>
              <w:rPr>
                <w:color w:val="000000"/>
                <w:sz w:val="20"/>
                <w:szCs w:val="20"/>
              </w:rPr>
            </w:pPr>
            <w:r>
              <w:rPr>
                <w:color w:val="000000"/>
                <w:sz w:val="20"/>
                <w:szCs w:val="20"/>
              </w:rPr>
              <w:t>2023</w:t>
            </w:r>
          </w:p>
        </w:tc>
      </w:tr>
      <w:tr w:rsidR="00291425" w14:paraId="09C1CC86" w14:textId="77777777">
        <w:trPr>
          <w:cantSplit/>
          <w:jc w:val="center"/>
        </w:trPr>
        <w:tc>
          <w:tcPr>
            <w:tcW w:w="6171" w:type="dxa"/>
            <w:tcBorders>
              <w:top w:val="nil"/>
              <w:left w:val="single" w:sz="4" w:space="0" w:color="000000"/>
              <w:bottom w:val="nil"/>
            </w:tcBorders>
            <w:shd w:val="clear" w:color="auto" w:fill="A6A6A6"/>
          </w:tcPr>
          <w:p w14:paraId="37B1C0C0" w14:textId="77777777" w:rsidR="00291425" w:rsidRDefault="00291425">
            <w:pPr>
              <w:pBdr>
                <w:top w:val="nil"/>
                <w:left w:val="nil"/>
                <w:bottom w:val="nil"/>
                <w:right w:val="nil"/>
                <w:between w:val="nil"/>
              </w:pBdr>
              <w:rPr>
                <w:color w:val="000000"/>
                <w:sz w:val="20"/>
                <w:szCs w:val="20"/>
              </w:rPr>
            </w:pPr>
          </w:p>
        </w:tc>
        <w:tc>
          <w:tcPr>
            <w:tcW w:w="557" w:type="dxa"/>
            <w:gridSpan w:val="2"/>
            <w:shd w:val="clear" w:color="auto" w:fill="A6A6A6"/>
          </w:tcPr>
          <w:p w14:paraId="393C5566" w14:textId="77777777" w:rsidR="00291425" w:rsidRDefault="00000000">
            <w:pPr>
              <w:pBdr>
                <w:top w:val="nil"/>
                <w:left w:val="nil"/>
                <w:bottom w:val="nil"/>
                <w:right w:val="nil"/>
                <w:between w:val="nil"/>
              </w:pBdr>
              <w:jc w:val="center"/>
              <w:rPr>
                <w:color w:val="000000"/>
                <w:sz w:val="20"/>
                <w:szCs w:val="20"/>
              </w:rPr>
            </w:pPr>
            <w:r>
              <w:rPr>
                <w:color w:val="000000"/>
                <w:sz w:val="20"/>
                <w:szCs w:val="20"/>
              </w:rPr>
              <w:t>fev.</w:t>
            </w:r>
          </w:p>
        </w:tc>
        <w:tc>
          <w:tcPr>
            <w:tcW w:w="568" w:type="dxa"/>
            <w:gridSpan w:val="2"/>
            <w:shd w:val="clear" w:color="auto" w:fill="A6A6A6"/>
          </w:tcPr>
          <w:p w14:paraId="5AA5071D" w14:textId="77777777" w:rsidR="00291425" w:rsidRDefault="00000000">
            <w:pPr>
              <w:pBdr>
                <w:top w:val="nil"/>
                <w:left w:val="nil"/>
                <w:bottom w:val="nil"/>
                <w:right w:val="nil"/>
                <w:between w:val="nil"/>
              </w:pBdr>
              <w:jc w:val="center"/>
              <w:rPr>
                <w:color w:val="000000"/>
                <w:sz w:val="20"/>
                <w:szCs w:val="20"/>
              </w:rPr>
            </w:pPr>
            <w:r>
              <w:rPr>
                <w:color w:val="000000"/>
                <w:sz w:val="20"/>
                <w:szCs w:val="20"/>
              </w:rPr>
              <w:t>mar.</w:t>
            </w:r>
          </w:p>
        </w:tc>
        <w:tc>
          <w:tcPr>
            <w:tcW w:w="568" w:type="dxa"/>
            <w:gridSpan w:val="2"/>
            <w:shd w:val="clear" w:color="auto" w:fill="A6A6A6"/>
          </w:tcPr>
          <w:p w14:paraId="080ED44E" w14:textId="77777777" w:rsidR="00291425" w:rsidRDefault="00000000">
            <w:pPr>
              <w:pBdr>
                <w:top w:val="nil"/>
                <w:left w:val="nil"/>
                <w:bottom w:val="nil"/>
                <w:right w:val="nil"/>
                <w:between w:val="nil"/>
              </w:pBdr>
              <w:jc w:val="center"/>
              <w:rPr>
                <w:color w:val="000000"/>
                <w:sz w:val="20"/>
                <w:szCs w:val="20"/>
              </w:rPr>
            </w:pPr>
            <w:r>
              <w:rPr>
                <w:color w:val="000000"/>
                <w:sz w:val="20"/>
                <w:szCs w:val="20"/>
              </w:rPr>
              <w:t>abr.</w:t>
            </w:r>
          </w:p>
        </w:tc>
        <w:tc>
          <w:tcPr>
            <w:tcW w:w="568" w:type="dxa"/>
            <w:gridSpan w:val="2"/>
            <w:shd w:val="clear" w:color="auto" w:fill="A6A6A6"/>
          </w:tcPr>
          <w:p w14:paraId="3BF375F9" w14:textId="7468A2DB" w:rsidR="00291425" w:rsidRDefault="00000000">
            <w:pPr>
              <w:pBdr>
                <w:top w:val="nil"/>
                <w:left w:val="nil"/>
                <w:bottom w:val="nil"/>
                <w:right w:val="nil"/>
                <w:between w:val="nil"/>
              </w:pBdr>
              <w:jc w:val="center"/>
              <w:rPr>
                <w:color w:val="000000"/>
                <w:sz w:val="20"/>
                <w:szCs w:val="20"/>
              </w:rPr>
            </w:pPr>
            <w:r>
              <w:rPr>
                <w:color w:val="000000"/>
                <w:sz w:val="20"/>
                <w:szCs w:val="20"/>
              </w:rPr>
              <w:t>ma</w:t>
            </w:r>
            <w:r w:rsidR="00E316A0">
              <w:rPr>
                <w:color w:val="000000"/>
                <w:sz w:val="20"/>
                <w:szCs w:val="20"/>
              </w:rPr>
              <w:t>io</w:t>
            </w:r>
          </w:p>
        </w:tc>
        <w:tc>
          <w:tcPr>
            <w:tcW w:w="573" w:type="dxa"/>
            <w:gridSpan w:val="2"/>
            <w:shd w:val="clear" w:color="auto" w:fill="A6A6A6"/>
          </w:tcPr>
          <w:p w14:paraId="0601AFCC" w14:textId="77777777" w:rsidR="00291425" w:rsidRDefault="00000000">
            <w:pPr>
              <w:pBdr>
                <w:top w:val="nil"/>
                <w:left w:val="nil"/>
                <w:bottom w:val="nil"/>
                <w:right w:val="nil"/>
                <w:between w:val="nil"/>
              </w:pBdr>
              <w:jc w:val="center"/>
              <w:rPr>
                <w:color w:val="000000"/>
                <w:sz w:val="20"/>
                <w:szCs w:val="20"/>
              </w:rPr>
            </w:pPr>
            <w:r>
              <w:rPr>
                <w:color w:val="000000"/>
                <w:sz w:val="20"/>
                <w:szCs w:val="20"/>
              </w:rPr>
              <w:t>jun.</w:t>
            </w:r>
          </w:p>
        </w:tc>
      </w:tr>
      <w:tr w:rsidR="00291425" w14:paraId="61BE6D2D" w14:textId="77777777">
        <w:trPr>
          <w:cantSplit/>
          <w:jc w:val="center"/>
        </w:trPr>
        <w:tc>
          <w:tcPr>
            <w:tcW w:w="6171" w:type="dxa"/>
            <w:tcBorders>
              <w:top w:val="nil"/>
              <w:left w:val="single" w:sz="4" w:space="0" w:color="000000"/>
            </w:tcBorders>
            <w:shd w:val="clear" w:color="auto" w:fill="A6A6A6"/>
          </w:tcPr>
          <w:p w14:paraId="6ACFF8FC" w14:textId="77777777" w:rsidR="00291425"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478FC04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0CF35E2"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85308C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4838C17"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5A1F5C5"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715E4EDF"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A04A5B7"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2F563C1E"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1A4D0E30" w14:textId="77777777" w:rsidR="00291425"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1925FF43" w14:textId="77777777" w:rsidR="00291425" w:rsidRDefault="00000000">
            <w:pPr>
              <w:pBdr>
                <w:top w:val="nil"/>
                <w:left w:val="nil"/>
                <w:bottom w:val="nil"/>
                <w:right w:val="nil"/>
                <w:between w:val="nil"/>
              </w:pBdr>
              <w:jc w:val="center"/>
              <w:rPr>
                <w:color w:val="000000"/>
                <w:sz w:val="20"/>
                <w:szCs w:val="20"/>
              </w:rPr>
            </w:pPr>
            <w:r>
              <w:rPr>
                <w:color w:val="000000"/>
                <w:sz w:val="20"/>
                <w:szCs w:val="20"/>
              </w:rPr>
              <w:t>2</w:t>
            </w:r>
          </w:p>
        </w:tc>
      </w:tr>
      <w:tr w:rsidR="00291425" w14:paraId="7550BE63" w14:textId="77777777">
        <w:trPr>
          <w:jc w:val="center"/>
        </w:trPr>
        <w:tc>
          <w:tcPr>
            <w:tcW w:w="6171" w:type="dxa"/>
            <w:tcBorders>
              <w:left w:val="single" w:sz="4" w:space="0" w:color="000000"/>
            </w:tcBorders>
          </w:tcPr>
          <w:p w14:paraId="616F4E42"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do hardware</w:t>
            </w:r>
          </w:p>
        </w:tc>
        <w:tc>
          <w:tcPr>
            <w:tcW w:w="273" w:type="dxa"/>
            <w:tcBorders>
              <w:bottom w:val="single" w:sz="4" w:space="0" w:color="000000"/>
            </w:tcBorders>
          </w:tcPr>
          <w:p w14:paraId="061A1DE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2FB192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FFFFFF"/>
          </w:tcPr>
          <w:p w14:paraId="6600403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AC320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309262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10911D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3FF1C8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CF57D2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0CFC192" w14:textId="77777777" w:rsidR="00291425" w:rsidRDefault="00291425">
            <w:pPr>
              <w:pBdr>
                <w:top w:val="nil"/>
                <w:left w:val="nil"/>
                <w:bottom w:val="nil"/>
                <w:right w:val="nil"/>
                <w:between w:val="nil"/>
              </w:pBdr>
              <w:jc w:val="center"/>
              <w:rPr>
                <w:color w:val="000000"/>
                <w:sz w:val="20"/>
                <w:szCs w:val="20"/>
              </w:rPr>
            </w:pPr>
          </w:p>
        </w:tc>
        <w:tc>
          <w:tcPr>
            <w:tcW w:w="289" w:type="dxa"/>
          </w:tcPr>
          <w:p w14:paraId="4D41EDE8" w14:textId="77777777" w:rsidR="00291425" w:rsidRDefault="00291425">
            <w:pPr>
              <w:pBdr>
                <w:top w:val="nil"/>
                <w:left w:val="nil"/>
                <w:bottom w:val="nil"/>
                <w:right w:val="nil"/>
                <w:between w:val="nil"/>
              </w:pBdr>
              <w:jc w:val="center"/>
              <w:rPr>
                <w:color w:val="000000"/>
                <w:sz w:val="20"/>
                <w:szCs w:val="20"/>
              </w:rPr>
            </w:pPr>
          </w:p>
        </w:tc>
      </w:tr>
      <w:tr w:rsidR="00291425" w14:paraId="46DFEF46" w14:textId="77777777">
        <w:trPr>
          <w:jc w:val="center"/>
        </w:trPr>
        <w:tc>
          <w:tcPr>
            <w:tcW w:w="6171" w:type="dxa"/>
            <w:tcBorders>
              <w:left w:val="single" w:sz="4" w:space="0" w:color="000000"/>
            </w:tcBorders>
          </w:tcPr>
          <w:p w14:paraId="35A4C564" w14:textId="77777777" w:rsidR="00291425" w:rsidRDefault="00000000">
            <w:pPr>
              <w:pBdr>
                <w:top w:val="nil"/>
                <w:left w:val="nil"/>
                <w:bottom w:val="nil"/>
                <w:right w:val="nil"/>
                <w:between w:val="nil"/>
              </w:pBdr>
              <w:rPr>
                <w:color w:val="000000"/>
                <w:sz w:val="20"/>
                <w:szCs w:val="20"/>
              </w:rPr>
            </w:pPr>
            <w:r>
              <w:rPr>
                <w:color w:val="000000"/>
                <w:sz w:val="20"/>
                <w:szCs w:val="20"/>
              </w:rPr>
              <w:t>pesquisa bibliográfica da solução</w:t>
            </w:r>
          </w:p>
        </w:tc>
        <w:tc>
          <w:tcPr>
            <w:tcW w:w="273" w:type="dxa"/>
            <w:tcBorders>
              <w:top w:val="single" w:sz="4" w:space="0" w:color="000000"/>
            </w:tcBorders>
          </w:tcPr>
          <w:p w14:paraId="0D3556B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524B4ABE"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BFBFBF"/>
          </w:tcPr>
          <w:p w14:paraId="2D7F4CB1"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7ADEAD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3616C0A0"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1E88C6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15EE976"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12F4DD9" w14:textId="77777777" w:rsidR="00291425" w:rsidRDefault="00291425">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ECA72F1" w14:textId="77777777" w:rsidR="00291425" w:rsidRDefault="00291425">
            <w:pPr>
              <w:pBdr>
                <w:top w:val="nil"/>
                <w:left w:val="nil"/>
                <w:bottom w:val="nil"/>
                <w:right w:val="nil"/>
                <w:between w:val="nil"/>
              </w:pBdr>
              <w:jc w:val="center"/>
              <w:rPr>
                <w:color w:val="000000"/>
                <w:sz w:val="20"/>
                <w:szCs w:val="20"/>
              </w:rPr>
            </w:pPr>
          </w:p>
        </w:tc>
        <w:tc>
          <w:tcPr>
            <w:tcW w:w="289" w:type="dxa"/>
          </w:tcPr>
          <w:p w14:paraId="67A88414" w14:textId="77777777" w:rsidR="00291425" w:rsidRDefault="00291425">
            <w:pPr>
              <w:pBdr>
                <w:top w:val="nil"/>
                <w:left w:val="nil"/>
                <w:bottom w:val="nil"/>
                <w:right w:val="nil"/>
                <w:between w:val="nil"/>
              </w:pBdr>
              <w:jc w:val="center"/>
              <w:rPr>
                <w:color w:val="000000"/>
                <w:sz w:val="20"/>
                <w:szCs w:val="20"/>
              </w:rPr>
            </w:pPr>
          </w:p>
        </w:tc>
      </w:tr>
      <w:tr w:rsidR="00291425" w14:paraId="216FEAD3" w14:textId="77777777">
        <w:trPr>
          <w:jc w:val="center"/>
        </w:trPr>
        <w:tc>
          <w:tcPr>
            <w:tcW w:w="6171" w:type="dxa"/>
            <w:tcBorders>
              <w:left w:val="single" w:sz="4" w:space="0" w:color="000000"/>
            </w:tcBorders>
          </w:tcPr>
          <w:p w14:paraId="17EB1B83" w14:textId="77777777" w:rsidR="00291425" w:rsidRDefault="00000000">
            <w:pPr>
              <w:pBdr>
                <w:top w:val="nil"/>
                <w:left w:val="nil"/>
                <w:bottom w:val="nil"/>
                <w:right w:val="nil"/>
                <w:between w:val="nil"/>
              </w:pBdr>
              <w:rPr>
                <w:color w:val="000000"/>
                <w:sz w:val="20"/>
                <w:szCs w:val="20"/>
              </w:rPr>
            </w:pPr>
            <w:r>
              <w:rPr>
                <w:color w:val="000000"/>
                <w:sz w:val="20"/>
                <w:szCs w:val="20"/>
              </w:rPr>
              <w:t>reavaliação de requisitos</w:t>
            </w:r>
          </w:p>
        </w:tc>
        <w:tc>
          <w:tcPr>
            <w:tcW w:w="273" w:type="dxa"/>
            <w:tcBorders>
              <w:bottom w:val="single" w:sz="4" w:space="0" w:color="000000"/>
            </w:tcBorders>
          </w:tcPr>
          <w:p w14:paraId="318B24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1F9319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0FF03F0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EADD85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E51465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035A8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EB5DE3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21ABBA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69D96B6" w14:textId="77777777" w:rsidR="00291425" w:rsidRDefault="00291425">
            <w:pPr>
              <w:pBdr>
                <w:top w:val="nil"/>
                <w:left w:val="nil"/>
                <w:bottom w:val="nil"/>
                <w:right w:val="nil"/>
                <w:between w:val="nil"/>
              </w:pBdr>
              <w:jc w:val="center"/>
              <w:rPr>
                <w:color w:val="000000"/>
                <w:sz w:val="20"/>
                <w:szCs w:val="20"/>
              </w:rPr>
            </w:pPr>
          </w:p>
        </w:tc>
        <w:tc>
          <w:tcPr>
            <w:tcW w:w="289" w:type="dxa"/>
          </w:tcPr>
          <w:p w14:paraId="26ABA1EE" w14:textId="77777777" w:rsidR="00291425" w:rsidRDefault="00291425">
            <w:pPr>
              <w:pBdr>
                <w:top w:val="nil"/>
                <w:left w:val="nil"/>
                <w:bottom w:val="nil"/>
                <w:right w:val="nil"/>
                <w:between w:val="nil"/>
              </w:pBdr>
              <w:jc w:val="center"/>
              <w:rPr>
                <w:color w:val="000000"/>
                <w:sz w:val="20"/>
                <w:szCs w:val="20"/>
              </w:rPr>
            </w:pPr>
          </w:p>
        </w:tc>
      </w:tr>
      <w:tr w:rsidR="00291425" w14:paraId="21F61608" w14:textId="77777777">
        <w:trPr>
          <w:jc w:val="center"/>
        </w:trPr>
        <w:tc>
          <w:tcPr>
            <w:tcW w:w="6171" w:type="dxa"/>
            <w:tcBorders>
              <w:left w:val="single" w:sz="4" w:space="0" w:color="000000"/>
            </w:tcBorders>
          </w:tcPr>
          <w:p w14:paraId="5D905F71" w14:textId="77777777" w:rsidR="00291425" w:rsidRDefault="00000000">
            <w:pPr>
              <w:pBdr>
                <w:top w:val="nil"/>
                <w:left w:val="nil"/>
                <w:bottom w:val="nil"/>
                <w:right w:val="nil"/>
                <w:between w:val="nil"/>
              </w:pBdr>
              <w:rPr>
                <w:color w:val="000000"/>
                <w:sz w:val="20"/>
                <w:szCs w:val="20"/>
              </w:rPr>
            </w:pPr>
            <w:r>
              <w:rPr>
                <w:color w:val="000000"/>
                <w:sz w:val="20"/>
                <w:szCs w:val="20"/>
              </w:rPr>
              <w:t>especificação</w:t>
            </w:r>
          </w:p>
        </w:tc>
        <w:tc>
          <w:tcPr>
            <w:tcW w:w="273" w:type="dxa"/>
            <w:tcBorders>
              <w:bottom w:val="single" w:sz="4" w:space="0" w:color="000000"/>
            </w:tcBorders>
          </w:tcPr>
          <w:p w14:paraId="06AA542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F6A6D4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40EEF6DD"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814D5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D818A6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DA866C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07C4281"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1010A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455B9C93" w14:textId="77777777" w:rsidR="00291425" w:rsidRDefault="00291425">
            <w:pPr>
              <w:pBdr>
                <w:top w:val="nil"/>
                <w:left w:val="nil"/>
                <w:bottom w:val="nil"/>
                <w:right w:val="nil"/>
                <w:between w:val="nil"/>
              </w:pBdr>
              <w:jc w:val="center"/>
              <w:rPr>
                <w:color w:val="000000"/>
                <w:sz w:val="20"/>
                <w:szCs w:val="20"/>
              </w:rPr>
            </w:pPr>
          </w:p>
        </w:tc>
        <w:tc>
          <w:tcPr>
            <w:tcW w:w="289" w:type="dxa"/>
          </w:tcPr>
          <w:p w14:paraId="66929F4C" w14:textId="77777777" w:rsidR="00291425" w:rsidRDefault="00291425">
            <w:pPr>
              <w:pBdr>
                <w:top w:val="nil"/>
                <w:left w:val="nil"/>
                <w:bottom w:val="nil"/>
                <w:right w:val="nil"/>
                <w:between w:val="nil"/>
              </w:pBdr>
              <w:jc w:val="center"/>
              <w:rPr>
                <w:color w:val="000000"/>
                <w:sz w:val="20"/>
                <w:szCs w:val="20"/>
              </w:rPr>
            </w:pPr>
          </w:p>
        </w:tc>
      </w:tr>
      <w:tr w:rsidR="00291425" w14:paraId="15DFBB2C" w14:textId="77777777">
        <w:trPr>
          <w:jc w:val="center"/>
        </w:trPr>
        <w:tc>
          <w:tcPr>
            <w:tcW w:w="6171" w:type="dxa"/>
            <w:tcBorders>
              <w:left w:val="single" w:sz="4" w:space="0" w:color="000000"/>
            </w:tcBorders>
          </w:tcPr>
          <w:p w14:paraId="78B7E833" w14:textId="77777777" w:rsidR="00291425" w:rsidRDefault="00000000">
            <w:pPr>
              <w:pBdr>
                <w:top w:val="nil"/>
                <w:left w:val="nil"/>
                <w:bottom w:val="nil"/>
                <w:right w:val="nil"/>
                <w:between w:val="nil"/>
              </w:pBdr>
              <w:rPr>
                <w:color w:val="000000"/>
                <w:sz w:val="20"/>
                <w:szCs w:val="20"/>
              </w:rPr>
            </w:pPr>
            <w:r>
              <w:rPr>
                <w:color w:val="000000"/>
                <w:sz w:val="20"/>
                <w:szCs w:val="20"/>
              </w:rPr>
              <w:t>implementação</w:t>
            </w:r>
          </w:p>
        </w:tc>
        <w:tc>
          <w:tcPr>
            <w:tcW w:w="273" w:type="dxa"/>
            <w:tcBorders>
              <w:bottom w:val="single" w:sz="4" w:space="0" w:color="000000"/>
            </w:tcBorders>
          </w:tcPr>
          <w:p w14:paraId="4253EEAE"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8F85052"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92E1BB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58EA826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379A002A"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A05151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2005DD6F"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C0C9DE7"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B1271B3" w14:textId="77777777" w:rsidR="00291425" w:rsidRDefault="00291425">
            <w:pPr>
              <w:pBdr>
                <w:top w:val="nil"/>
                <w:left w:val="nil"/>
                <w:bottom w:val="nil"/>
                <w:right w:val="nil"/>
                <w:between w:val="nil"/>
              </w:pBdr>
              <w:jc w:val="center"/>
              <w:rPr>
                <w:color w:val="000000"/>
                <w:sz w:val="20"/>
                <w:szCs w:val="20"/>
              </w:rPr>
            </w:pPr>
          </w:p>
        </w:tc>
        <w:tc>
          <w:tcPr>
            <w:tcW w:w="289" w:type="dxa"/>
          </w:tcPr>
          <w:p w14:paraId="7DA09E24" w14:textId="77777777" w:rsidR="00291425" w:rsidRDefault="00291425">
            <w:pPr>
              <w:pBdr>
                <w:top w:val="nil"/>
                <w:left w:val="nil"/>
                <w:bottom w:val="nil"/>
                <w:right w:val="nil"/>
                <w:between w:val="nil"/>
              </w:pBdr>
              <w:jc w:val="center"/>
              <w:rPr>
                <w:color w:val="000000"/>
                <w:sz w:val="20"/>
                <w:szCs w:val="20"/>
              </w:rPr>
            </w:pPr>
          </w:p>
        </w:tc>
      </w:tr>
      <w:tr w:rsidR="0022145D" w14:paraId="1358A400" w14:textId="77777777" w:rsidTr="0022145D">
        <w:trPr>
          <w:jc w:val="center"/>
        </w:trPr>
        <w:tc>
          <w:tcPr>
            <w:tcW w:w="6171" w:type="dxa"/>
            <w:tcBorders>
              <w:left w:val="single" w:sz="4" w:space="0" w:color="000000"/>
            </w:tcBorders>
          </w:tcPr>
          <w:p w14:paraId="71C9F750" w14:textId="3831C8AF" w:rsidR="0022145D" w:rsidRDefault="007D2A1C" w:rsidP="0022145D">
            <w:pPr>
              <w:pBdr>
                <w:top w:val="nil"/>
                <w:left w:val="nil"/>
                <w:bottom w:val="nil"/>
                <w:right w:val="nil"/>
                <w:between w:val="nil"/>
              </w:pBdr>
              <w:rPr>
                <w:color w:val="000000"/>
                <w:sz w:val="20"/>
                <w:szCs w:val="20"/>
              </w:rPr>
            </w:pPr>
            <w:proofErr w:type="spellStart"/>
            <w:r w:rsidRPr="007D2A1C">
              <w:rPr>
                <w:i/>
                <w:iCs/>
                <w:color w:val="000000"/>
                <w:sz w:val="20"/>
                <w:szCs w:val="20"/>
              </w:rPr>
              <w:t>deploy</w:t>
            </w:r>
            <w:proofErr w:type="spellEnd"/>
            <w:r>
              <w:rPr>
                <w:color w:val="000000"/>
                <w:sz w:val="20"/>
                <w:szCs w:val="20"/>
              </w:rPr>
              <w:t xml:space="preserve"> do aplicativo</w:t>
            </w:r>
          </w:p>
        </w:tc>
        <w:tc>
          <w:tcPr>
            <w:tcW w:w="273" w:type="dxa"/>
            <w:tcBorders>
              <w:bottom w:val="single" w:sz="4" w:space="0" w:color="000000"/>
            </w:tcBorders>
          </w:tcPr>
          <w:p w14:paraId="6C21B2A5"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CF4413"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173688B"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Pr>
          <w:p w14:paraId="637E5597"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Pr>
          <w:p w14:paraId="00A66B6F"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Pr>
          <w:p w14:paraId="0B74322E"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Pr>
          <w:p w14:paraId="03B5D2AD"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uto"/>
          </w:tcPr>
          <w:p w14:paraId="715FEC28" w14:textId="77777777" w:rsidR="0022145D" w:rsidRDefault="0022145D">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hemeFill="background1" w:themeFillShade="BF"/>
          </w:tcPr>
          <w:p w14:paraId="07F3B0A9" w14:textId="77777777" w:rsidR="0022145D" w:rsidRDefault="0022145D">
            <w:pPr>
              <w:pBdr>
                <w:top w:val="nil"/>
                <w:left w:val="nil"/>
                <w:bottom w:val="nil"/>
                <w:right w:val="nil"/>
                <w:between w:val="nil"/>
              </w:pBdr>
              <w:jc w:val="center"/>
              <w:rPr>
                <w:color w:val="000000"/>
                <w:sz w:val="20"/>
                <w:szCs w:val="20"/>
              </w:rPr>
            </w:pPr>
          </w:p>
        </w:tc>
        <w:tc>
          <w:tcPr>
            <w:tcW w:w="289" w:type="dxa"/>
          </w:tcPr>
          <w:p w14:paraId="2ACCF17A" w14:textId="77777777" w:rsidR="0022145D" w:rsidRDefault="0022145D">
            <w:pPr>
              <w:pBdr>
                <w:top w:val="nil"/>
                <w:left w:val="nil"/>
                <w:bottom w:val="nil"/>
                <w:right w:val="nil"/>
                <w:between w:val="nil"/>
              </w:pBdr>
              <w:jc w:val="center"/>
              <w:rPr>
                <w:color w:val="000000"/>
                <w:sz w:val="20"/>
                <w:szCs w:val="20"/>
              </w:rPr>
            </w:pPr>
          </w:p>
        </w:tc>
      </w:tr>
      <w:tr w:rsidR="00291425" w14:paraId="04FE8198" w14:textId="77777777">
        <w:trPr>
          <w:jc w:val="center"/>
        </w:trPr>
        <w:tc>
          <w:tcPr>
            <w:tcW w:w="6171" w:type="dxa"/>
            <w:tcBorders>
              <w:left w:val="single" w:sz="4" w:space="0" w:color="000000"/>
            </w:tcBorders>
          </w:tcPr>
          <w:p w14:paraId="431C56A2" w14:textId="77777777" w:rsidR="00291425" w:rsidRDefault="00000000">
            <w:pPr>
              <w:pBdr>
                <w:top w:val="nil"/>
                <w:left w:val="nil"/>
                <w:bottom w:val="nil"/>
                <w:right w:val="nil"/>
                <w:between w:val="nil"/>
              </w:pBdr>
              <w:rPr>
                <w:color w:val="000000"/>
                <w:sz w:val="20"/>
                <w:szCs w:val="20"/>
              </w:rPr>
            </w:pPr>
            <w:r>
              <w:rPr>
                <w:color w:val="000000"/>
                <w:sz w:val="20"/>
                <w:szCs w:val="20"/>
              </w:rPr>
              <w:t>testes do aplicativo</w:t>
            </w:r>
          </w:p>
        </w:tc>
        <w:tc>
          <w:tcPr>
            <w:tcW w:w="273" w:type="dxa"/>
          </w:tcPr>
          <w:p w14:paraId="313461EA" w14:textId="77777777" w:rsidR="00291425" w:rsidRDefault="00291425">
            <w:pPr>
              <w:pBdr>
                <w:top w:val="nil"/>
                <w:left w:val="nil"/>
                <w:bottom w:val="nil"/>
                <w:right w:val="nil"/>
                <w:between w:val="nil"/>
              </w:pBdr>
              <w:jc w:val="center"/>
              <w:rPr>
                <w:color w:val="000000"/>
                <w:sz w:val="20"/>
                <w:szCs w:val="20"/>
              </w:rPr>
            </w:pPr>
          </w:p>
        </w:tc>
        <w:tc>
          <w:tcPr>
            <w:tcW w:w="284" w:type="dxa"/>
          </w:tcPr>
          <w:p w14:paraId="419D1869" w14:textId="77777777" w:rsidR="00291425" w:rsidRDefault="00291425">
            <w:pPr>
              <w:pBdr>
                <w:top w:val="nil"/>
                <w:left w:val="nil"/>
                <w:bottom w:val="nil"/>
                <w:right w:val="nil"/>
                <w:between w:val="nil"/>
              </w:pBdr>
              <w:jc w:val="center"/>
              <w:rPr>
                <w:color w:val="000000"/>
                <w:sz w:val="20"/>
                <w:szCs w:val="20"/>
              </w:rPr>
            </w:pPr>
          </w:p>
        </w:tc>
        <w:tc>
          <w:tcPr>
            <w:tcW w:w="284" w:type="dxa"/>
          </w:tcPr>
          <w:p w14:paraId="42BE5C25" w14:textId="77777777" w:rsidR="00291425" w:rsidRDefault="00291425">
            <w:pPr>
              <w:pBdr>
                <w:top w:val="nil"/>
                <w:left w:val="nil"/>
                <w:bottom w:val="nil"/>
                <w:right w:val="nil"/>
                <w:between w:val="nil"/>
              </w:pBdr>
              <w:jc w:val="center"/>
              <w:rPr>
                <w:color w:val="000000"/>
                <w:sz w:val="20"/>
                <w:szCs w:val="20"/>
              </w:rPr>
            </w:pPr>
          </w:p>
        </w:tc>
        <w:tc>
          <w:tcPr>
            <w:tcW w:w="284" w:type="dxa"/>
          </w:tcPr>
          <w:p w14:paraId="1BE1D5C7" w14:textId="77777777" w:rsidR="00291425" w:rsidRDefault="00291425">
            <w:pPr>
              <w:pBdr>
                <w:top w:val="nil"/>
                <w:left w:val="nil"/>
                <w:bottom w:val="nil"/>
                <w:right w:val="nil"/>
                <w:between w:val="nil"/>
              </w:pBdr>
              <w:jc w:val="center"/>
              <w:rPr>
                <w:color w:val="000000"/>
                <w:sz w:val="20"/>
                <w:szCs w:val="20"/>
              </w:rPr>
            </w:pPr>
          </w:p>
        </w:tc>
        <w:tc>
          <w:tcPr>
            <w:tcW w:w="284" w:type="dxa"/>
          </w:tcPr>
          <w:p w14:paraId="41D30112" w14:textId="77777777" w:rsidR="00291425" w:rsidRDefault="00291425">
            <w:pPr>
              <w:pBdr>
                <w:top w:val="nil"/>
                <w:left w:val="nil"/>
                <w:bottom w:val="nil"/>
                <w:right w:val="nil"/>
                <w:between w:val="nil"/>
              </w:pBdr>
              <w:jc w:val="center"/>
              <w:rPr>
                <w:color w:val="000000"/>
                <w:sz w:val="20"/>
                <w:szCs w:val="20"/>
              </w:rPr>
            </w:pPr>
          </w:p>
        </w:tc>
        <w:tc>
          <w:tcPr>
            <w:tcW w:w="284" w:type="dxa"/>
          </w:tcPr>
          <w:p w14:paraId="56DCD7D8" w14:textId="77777777" w:rsidR="00291425" w:rsidRDefault="00291425">
            <w:pPr>
              <w:pBdr>
                <w:top w:val="nil"/>
                <w:left w:val="nil"/>
                <w:bottom w:val="nil"/>
                <w:right w:val="nil"/>
                <w:between w:val="nil"/>
              </w:pBdr>
              <w:jc w:val="center"/>
              <w:rPr>
                <w:color w:val="000000"/>
                <w:sz w:val="20"/>
                <w:szCs w:val="20"/>
              </w:rPr>
            </w:pPr>
          </w:p>
        </w:tc>
        <w:tc>
          <w:tcPr>
            <w:tcW w:w="284" w:type="dxa"/>
          </w:tcPr>
          <w:p w14:paraId="71515E2B" w14:textId="77777777" w:rsidR="00291425" w:rsidRDefault="00291425">
            <w:pPr>
              <w:pBdr>
                <w:top w:val="nil"/>
                <w:left w:val="nil"/>
                <w:bottom w:val="nil"/>
                <w:right w:val="nil"/>
                <w:between w:val="nil"/>
              </w:pBdr>
              <w:jc w:val="center"/>
              <w:rPr>
                <w:color w:val="000000"/>
                <w:sz w:val="20"/>
                <w:szCs w:val="20"/>
              </w:rPr>
            </w:pPr>
          </w:p>
        </w:tc>
        <w:tc>
          <w:tcPr>
            <w:tcW w:w="284" w:type="dxa"/>
          </w:tcPr>
          <w:p w14:paraId="59969C9E" w14:textId="77777777" w:rsidR="00291425" w:rsidRDefault="00291425">
            <w:pPr>
              <w:pBdr>
                <w:top w:val="nil"/>
                <w:left w:val="nil"/>
                <w:bottom w:val="nil"/>
                <w:right w:val="nil"/>
                <w:between w:val="nil"/>
              </w:pBdr>
              <w:jc w:val="center"/>
              <w:rPr>
                <w:color w:val="000000"/>
                <w:sz w:val="20"/>
                <w:szCs w:val="20"/>
              </w:rPr>
            </w:pPr>
          </w:p>
        </w:tc>
        <w:tc>
          <w:tcPr>
            <w:tcW w:w="284" w:type="dxa"/>
            <w:shd w:val="clear" w:color="auto" w:fill="BFBFBF"/>
          </w:tcPr>
          <w:p w14:paraId="02034320" w14:textId="77777777" w:rsidR="00291425" w:rsidRDefault="00291425">
            <w:pPr>
              <w:pBdr>
                <w:top w:val="nil"/>
                <w:left w:val="nil"/>
                <w:bottom w:val="nil"/>
                <w:right w:val="nil"/>
                <w:between w:val="nil"/>
              </w:pBdr>
              <w:jc w:val="center"/>
              <w:rPr>
                <w:color w:val="000000"/>
                <w:sz w:val="20"/>
                <w:szCs w:val="20"/>
              </w:rPr>
            </w:pPr>
          </w:p>
        </w:tc>
        <w:tc>
          <w:tcPr>
            <w:tcW w:w="289" w:type="dxa"/>
            <w:shd w:val="clear" w:color="auto" w:fill="FFFFFF"/>
          </w:tcPr>
          <w:p w14:paraId="5232E16A" w14:textId="77777777" w:rsidR="00291425" w:rsidRDefault="00291425">
            <w:pPr>
              <w:pBdr>
                <w:top w:val="nil"/>
                <w:left w:val="nil"/>
                <w:bottom w:val="nil"/>
                <w:right w:val="nil"/>
                <w:between w:val="nil"/>
              </w:pBdr>
              <w:jc w:val="center"/>
              <w:rPr>
                <w:color w:val="000000"/>
                <w:sz w:val="20"/>
                <w:szCs w:val="20"/>
              </w:rPr>
            </w:pPr>
          </w:p>
        </w:tc>
      </w:tr>
      <w:tr w:rsidR="00291425" w14:paraId="7B0A3933" w14:textId="77777777">
        <w:trPr>
          <w:jc w:val="center"/>
        </w:trPr>
        <w:tc>
          <w:tcPr>
            <w:tcW w:w="6171" w:type="dxa"/>
            <w:tcBorders>
              <w:left w:val="single" w:sz="4" w:space="0" w:color="000000"/>
              <w:bottom w:val="single" w:sz="4" w:space="0" w:color="000000"/>
            </w:tcBorders>
          </w:tcPr>
          <w:p w14:paraId="32BE65C8" w14:textId="77777777" w:rsidR="00291425" w:rsidRDefault="00000000">
            <w:pPr>
              <w:pBdr>
                <w:top w:val="nil"/>
                <w:left w:val="nil"/>
                <w:bottom w:val="nil"/>
                <w:right w:val="nil"/>
                <w:between w:val="nil"/>
              </w:pBdr>
              <w:rPr>
                <w:color w:val="000000"/>
                <w:sz w:val="20"/>
                <w:szCs w:val="20"/>
              </w:rPr>
            </w:pPr>
            <w:r w:rsidRPr="0022145D">
              <w:rPr>
                <w:sz w:val="20"/>
                <w:szCs w:val="20"/>
              </w:rPr>
              <w:t>testes em campo</w:t>
            </w:r>
          </w:p>
        </w:tc>
        <w:tc>
          <w:tcPr>
            <w:tcW w:w="273" w:type="dxa"/>
            <w:tcBorders>
              <w:bottom w:val="single" w:sz="4" w:space="0" w:color="000000"/>
            </w:tcBorders>
          </w:tcPr>
          <w:p w14:paraId="4D538106"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7899514"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428E833"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060AE6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80EFF35"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55AC"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B2058EB"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3000C90" w14:textId="77777777" w:rsidR="00291425" w:rsidRDefault="00291425">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BFBFBF"/>
          </w:tcPr>
          <w:p w14:paraId="13EED086" w14:textId="77777777" w:rsidR="00291425" w:rsidRDefault="00291425">
            <w:pPr>
              <w:pBdr>
                <w:top w:val="nil"/>
                <w:left w:val="nil"/>
                <w:bottom w:val="nil"/>
                <w:right w:val="nil"/>
                <w:between w:val="nil"/>
              </w:pBdr>
              <w:jc w:val="center"/>
              <w:rPr>
                <w:color w:val="000000"/>
                <w:sz w:val="20"/>
                <w:szCs w:val="20"/>
              </w:rPr>
            </w:pPr>
          </w:p>
        </w:tc>
        <w:tc>
          <w:tcPr>
            <w:tcW w:w="289" w:type="dxa"/>
            <w:tcBorders>
              <w:bottom w:val="single" w:sz="4" w:space="0" w:color="000000"/>
            </w:tcBorders>
            <w:shd w:val="clear" w:color="auto" w:fill="FFFFFF"/>
          </w:tcPr>
          <w:p w14:paraId="4BC260D9" w14:textId="77777777" w:rsidR="00291425" w:rsidRDefault="00291425">
            <w:pPr>
              <w:pBdr>
                <w:top w:val="nil"/>
                <w:left w:val="nil"/>
                <w:bottom w:val="nil"/>
                <w:right w:val="nil"/>
                <w:between w:val="nil"/>
              </w:pBdr>
              <w:jc w:val="center"/>
              <w:rPr>
                <w:color w:val="000000"/>
                <w:sz w:val="20"/>
                <w:szCs w:val="20"/>
              </w:rPr>
            </w:pPr>
          </w:p>
        </w:tc>
      </w:tr>
    </w:tbl>
    <w:p w14:paraId="52414799" w14:textId="2426A3F2" w:rsidR="00291425"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w:t>
      </w:r>
      <w:r w:rsidR="00272B2B">
        <w:rPr>
          <w:color w:val="000000"/>
          <w:sz w:val="18"/>
          <w:szCs w:val="18"/>
        </w:rPr>
        <w:t>a</w:t>
      </w:r>
      <w:r>
        <w:rPr>
          <w:color w:val="000000"/>
          <w:sz w:val="18"/>
          <w:szCs w:val="18"/>
        </w:rPr>
        <w:t xml:space="preserve"> autor</w:t>
      </w:r>
      <w:r w:rsidR="00272B2B">
        <w:rPr>
          <w:color w:val="000000"/>
          <w:sz w:val="18"/>
          <w:szCs w:val="18"/>
        </w:rPr>
        <w:t>a</w:t>
      </w:r>
      <w:r>
        <w:rPr>
          <w:color w:val="000000"/>
          <w:sz w:val="18"/>
          <w:szCs w:val="18"/>
        </w:rPr>
        <w:t>.</w:t>
      </w:r>
    </w:p>
    <w:p w14:paraId="0B7D0C5A" w14:textId="10B80C13" w:rsidR="00217961" w:rsidRDefault="00000000" w:rsidP="00217961">
      <w:pPr>
        <w:pStyle w:val="Ttulo1"/>
        <w:numPr>
          <w:ilvl w:val="0"/>
          <w:numId w:val="3"/>
        </w:numPr>
      </w:pPr>
      <w:r>
        <w:t>REVISÃO BIBLIOGRÁFICA</w:t>
      </w:r>
    </w:p>
    <w:p w14:paraId="7FB3E946" w14:textId="1CADE36A" w:rsidR="00B81FB3" w:rsidRPr="00B81FB3" w:rsidRDefault="00B81FB3" w:rsidP="000F06ED">
      <w:pPr>
        <w:pStyle w:val="TF-TEXTO"/>
        <w:keepNext w:val="0"/>
        <w:keepLines w:val="0"/>
        <w:rPr>
          <w:sz w:val="20"/>
          <w:szCs w:val="20"/>
        </w:rPr>
      </w:pPr>
      <w:r>
        <w:rPr>
          <w:sz w:val="20"/>
          <w:szCs w:val="20"/>
        </w:rPr>
        <w:tab/>
      </w:r>
      <w:r w:rsidRPr="009A773C">
        <w:rPr>
          <w:sz w:val="20"/>
          <w:szCs w:val="20"/>
        </w:rPr>
        <w:t xml:space="preserve">Neste projeto são fundamentadas bibliografias sobre a Doença de Parkinson (DP), sensores presentes em dispositivos móveis e a utilização de Unity para a criação do aplicativo, recebendo os dados dos sensores e os transformando em informações utilizáveis em consultas médicas de </w:t>
      </w:r>
      <w:commentRangeStart w:id="25"/>
      <w:r w:rsidRPr="009A773C">
        <w:rPr>
          <w:sz w:val="20"/>
          <w:szCs w:val="20"/>
        </w:rPr>
        <w:t>acompanhamento</w:t>
      </w:r>
      <w:commentRangeEnd w:id="25"/>
      <w:r w:rsidR="00210A34">
        <w:rPr>
          <w:rStyle w:val="Refdecomentrio"/>
        </w:rPr>
        <w:commentReference w:id="25"/>
      </w:r>
      <w:r w:rsidRPr="009A773C">
        <w:rPr>
          <w:sz w:val="20"/>
          <w:szCs w:val="20"/>
        </w:rPr>
        <w:t>.</w:t>
      </w:r>
    </w:p>
    <w:p w14:paraId="48FC3D87" w14:textId="00B1D015" w:rsidR="00B81FB3" w:rsidRPr="00B81FB3" w:rsidRDefault="00B81FB3" w:rsidP="00B81FB3">
      <w:pPr>
        <w:pStyle w:val="TF-TEXTO"/>
        <w:numPr>
          <w:ilvl w:val="1"/>
          <w:numId w:val="3"/>
        </w:numPr>
      </w:pPr>
      <w:r>
        <w:rPr>
          <w:sz w:val="20"/>
          <w:szCs w:val="20"/>
        </w:rPr>
        <w:t>DOENÇA DE PARKINSON</w:t>
      </w:r>
    </w:p>
    <w:p w14:paraId="28206207" w14:textId="73E454BD" w:rsidR="001F48F0" w:rsidRDefault="00B81FB3" w:rsidP="000F06ED">
      <w:pPr>
        <w:pStyle w:val="TF-TEXTO"/>
        <w:keepNext w:val="0"/>
        <w:keepLines w:val="0"/>
        <w:rPr>
          <w:sz w:val="20"/>
          <w:szCs w:val="20"/>
        </w:rPr>
      </w:pPr>
      <w:r w:rsidRPr="003A75FA">
        <w:rPr>
          <w:sz w:val="20"/>
          <w:szCs w:val="20"/>
        </w:rPr>
        <w:t>A Doença de Parkinson (DP) é uma doença comum, acometendo 2 em cada 100 pessoas acima dos 65 anos (MOREIRA</w:t>
      </w:r>
      <w:r w:rsidRPr="000F06ED">
        <w:rPr>
          <w:sz w:val="20"/>
          <w:szCs w:val="20"/>
        </w:rPr>
        <w:t xml:space="preserve"> </w:t>
      </w:r>
      <w:r w:rsidRPr="00D019B4">
        <w:rPr>
          <w:i/>
          <w:iCs/>
          <w:sz w:val="20"/>
          <w:szCs w:val="20"/>
        </w:rPr>
        <w:t>et al.</w:t>
      </w:r>
      <w:r w:rsidRPr="003A75FA">
        <w:rPr>
          <w:sz w:val="20"/>
          <w:szCs w:val="20"/>
        </w:rPr>
        <w:t>, 2007), afetando a qualidade de vida dessas pessoas. Na maior parte dos casos a doença surge em idade avançada e o diagnóstico para esses casos é essencialmente clínico.</w:t>
      </w:r>
    </w:p>
    <w:p w14:paraId="40885BFE" w14:textId="5417771A" w:rsidR="00B81FB3" w:rsidRPr="00B81FB3" w:rsidRDefault="00B81FB3" w:rsidP="001F48F0">
      <w:pPr>
        <w:pStyle w:val="TF-TEXTO"/>
        <w:keepNext w:val="0"/>
        <w:keepLines w:val="0"/>
        <w:rPr>
          <w:sz w:val="20"/>
          <w:szCs w:val="20"/>
        </w:rPr>
      </w:pPr>
      <w:r w:rsidRPr="003A75FA">
        <w:rPr>
          <w:sz w:val="20"/>
          <w:szCs w:val="20"/>
        </w:rPr>
        <w:t>A valorização da anamnese e a observação</w:t>
      </w:r>
      <w:r w:rsidR="00D019B4">
        <w:rPr>
          <w:sz w:val="20"/>
          <w:szCs w:val="20"/>
        </w:rPr>
        <w:t xml:space="preserve"> </w:t>
      </w:r>
      <w:r w:rsidRPr="003A75FA">
        <w:rPr>
          <w:sz w:val="20"/>
          <w:szCs w:val="20"/>
        </w:rPr>
        <w:t>dos</w:t>
      </w:r>
      <w:r w:rsidR="00D019B4">
        <w:rPr>
          <w:sz w:val="20"/>
          <w:szCs w:val="20"/>
        </w:rPr>
        <w:t xml:space="preserve"> </w:t>
      </w:r>
      <w:r w:rsidRPr="003A75FA">
        <w:rPr>
          <w:sz w:val="20"/>
          <w:szCs w:val="20"/>
        </w:rPr>
        <w:t xml:space="preserve">sinais clínicos são os </w:t>
      </w:r>
      <w:proofErr w:type="spellStart"/>
      <w:r w:rsidRPr="003A75FA">
        <w:rPr>
          <w:sz w:val="20"/>
          <w:szCs w:val="20"/>
        </w:rPr>
        <w:t>pontos-chave</w:t>
      </w:r>
      <w:proofErr w:type="spellEnd"/>
      <w:r w:rsidRPr="003A75FA">
        <w:rPr>
          <w:sz w:val="20"/>
          <w:szCs w:val="20"/>
        </w:rPr>
        <w:t xml:space="preserve"> para um correto diagnóstico.  Nesses pacientes prevalece a tétrade clássica da DP (tremor de repouso, bradicinesia, diminuição do reflexo postural e rigidez) e a rápida identificação dessas manifestações é fundamental para uma intervenção terapêutica precoce e que garanta qualidade de vida ao portador (MOREIRA </w:t>
      </w:r>
      <w:r w:rsidRPr="00D019B4">
        <w:rPr>
          <w:i/>
          <w:iCs/>
          <w:sz w:val="20"/>
          <w:szCs w:val="20"/>
        </w:rPr>
        <w:t>et al.</w:t>
      </w:r>
      <w:r w:rsidR="00D019B4">
        <w:rPr>
          <w:sz w:val="20"/>
          <w:szCs w:val="20"/>
        </w:rPr>
        <w:t>,</w:t>
      </w:r>
      <w:r w:rsidRPr="003A75FA">
        <w:rPr>
          <w:sz w:val="20"/>
          <w:szCs w:val="20"/>
        </w:rPr>
        <w:t xml:space="preserve"> 2007).</w:t>
      </w:r>
    </w:p>
    <w:p w14:paraId="6B89CEB3" w14:textId="6150B5C4" w:rsidR="00B81FB3" w:rsidRPr="00B81FB3" w:rsidRDefault="00B81FB3" w:rsidP="00B81FB3">
      <w:pPr>
        <w:pStyle w:val="TF-TEXTO"/>
        <w:numPr>
          <w:ilvl w:val="1"/>
          <w:numId w:val="3"/>
        </w:numPr>
      </w:pPr>
      <w:r>
        <w:rPr>
          <w:sz w:val="20"/>
          <w:szCs w:val="20"/>
        </w:rPr>
        <w:t>SENSORES DO SMARTPHONE</w:t>
      </w:r>
    </w:p>
    <w:p w14:paraId="52692484" w14:textId="40E5909F" w:rsidR="00B81FB3" w:rsidRPr="003A75FA" w:rsidRDefault="00B81FB3" w:rsidP="00B81FB3">
      <w:pPr>
        <w:pStyle w:val="TF-TEXTO"/>
        <w:keepNext w:val="0"/>
        <w:keepLines w:val="0"/>
        <w:rPr>
          <w:sz w:val="20"/>
          <w:szCs w:val="20"/>
        </w:rPr>
      </w:pPr>
      <w:r w:rsidRPr="003A75FA">
        <w:rPr>
          <w:sz w:val="20"/>
          <w:szCs w:val="20"/>
        </w:rPr>
        <w:t xml:space="preserve">Os dispositivos móveis atuais possuem alguns sensores como o </w:t>
      </w:r>
      <w:r w:rsidRPr="000F06ED">
        <w:rPr>
          <w:sz w:val="20"/>
          <w:szCs w:val="20"/>
        </w:rPr>
        <w:t>face ID</w:t>
      </w:r>
      <w:r w:rsidRPr="003A75FA">
        <w:rPr>
          <w:sz w:val="20"/>
          <w:szCs w:val="20"/>
        </w:rPr>
        <w:t>, barômetro, giroscópio e acelerômetro. O foco desse trabalho está nos sensores de acelerômetro e giroscópio</w:t>
      </w:r>
      <w:r>
        <w:rPr>
          <w:sz w:val="20"/>
          <w:szCs w:val="20"/>
        </w:rPr>
        <w:t xml:space="preserve">. </w:t>
      </w:r>
      <w:r w:rsidRPr="003A75FA">
        <w:rPr>
          <w:sz w:val="20"/>
          <w:szCs w:val="20"/>
        </w:rPr>
        <w:t>Os</w:t>
      </w:r>
      <w:r>
        <w:rPr>
          <w:sz w:val="20"/>
          <w:szCs w:val="20"/>
        </w:rPr>
        <w:t xml:space="preserve"> </w:t>
      </w:r>
      <w:r w:rsidRPr="003A75FA">
        <w:rPr>
          <w:sz w:val="20"/>
          <w:szCs w:val="20"/>
        </w:rPr>
        <w:t>acelerômetros</w:t>
      </w:r>
      <w:r>
        <w:rPr>
          <w:sz w:val="20"/>
          <w:szCs w:val="20"/>
        </w:rPr>
        <w:t xml:space="preserve"> </w:t>
      </w:r>
      <w:r w:rsidRPr="003A75FA">
        <w:rPr>
          <w:sz w:val="20"/>
          <w:szCs w:val="20"/>
        </w:rPr>
        <w:t xml:space="preserve">são   sensores que medem aceleração de um objeto. De acordo com Figueiredo </w:t>
      </w:r>
      <w:r w:rsidR="00677B1C" w:rsidRPr="00677B1C">
        <w:rPr>
          <w:i/>
          <w:iCs/>
          <w:sz w:val="20"/>
          <w:szCs w:val="20"/>
        </w:rPr>
        <w:t>et al.</w:t>
      </w:r>
      <w:r w:rsidR="00677B1C" w:rsidRPr="003A75FA">
        <w:rPr>
          <w:sz w:val="20"/>
          <w:szCs w:val="20"/>
        </w:rPr>
        <w:t xml:space="preserve"> </w:t>
      </w:r>
      <w:r w:rsidRPr="003A75FA">
        <w:rPr>
          <w:sz w:val="20"/>
          <w:szCs w:val="20"/>
        </w:rPr>
        <w:t>(2007</w:t>
      </w:r>
      <w:r w:rsidR="00677B1C">
        <w:rPr>
          <w:sz w:val="20"/>
          <w:szCs w:val="20"/>
        </w:rPr>
        <w:t xml:space="preserve">, </w:t>
      </w:r>
      <w:r w:rsidR="007361BE">
        <w:rPr>
          <w:sz w:val="20"/>
          <w:szCs w:val="20"/>
        </w:rPr>
        <w:t>p. 1</w:t>
      </w:r>
      <w:r w:rsidRPr="003A75FA">
        <w:rPr>
          <w:sz w:val="20"/>
          <w:szCs w:val="20"/>
        </w:rPr>
        <w:t>)</w:t>
      </w:r>
      <w:r>
        <w:rPr>
          <w:sz w:val="20"/>
          <w:szCs w:val="20"/>
        </w:rPr>
        <w:t xml:space="preserve"> “</w:t>
      </w:r>
      <w:r w:rsidRPr="003A75FA">
        <w:rPr>
          <w:sz w:val="20"/>
          <w:szCs w:val="20"/>
        </w:rPr>
        <w:t>a aceleração é uma medida</w:t>
      </w:r>
      <w:r>
        <w:rPr>
          <w:sz w:val="20"/>
          <w:szCs w:val="20"/>
        </w:rPr>
        <w:t xml:space="preserve"> </w:t>
      </w:r>
      <w:r w:rsidRPr="003A75FA">
        <w:rPr>
          <w:sz w:val="20"/>
          <w:szCs w:val="20"/>
        </w:rPr>
        <w:t>de</w:t>
      </w:r>
      <w:r>
        <w:rPr>
          <w:sz w:val="20"/>
          <w:szCs w:val="20"/>
        </w:rPr>
        <w:t xml:space="preserve"> </w:t>
      </w:r>
      <w:r w:rsidRPr="003A75FA">
        <w:rPr>
          <w:sz w:val="20"/>
          <w:szCs w:val="20"/>
        </w:rPr>
        <w:t>quão</w:t>
      </w:r>
      <w:r>
        <w:rPr>
          <w:sz w:val="20"/>
          <w:szCs w:val="20"/>
        </w:rPr>
        <w:t xml:space="preserve"> </w:t>
      </w:r>
      <w:r w:rsidRPr="003A75FA">
        <w:rPr>
          <w:sz w:val="20"/>
          <w:szCs w:val="20"/>
        </w:rPr>
        <w:t>rapidamente</w:t>
      </w:r>
      <w:r>
        <w:rPr>
          <w:sz w:val="20"/>
          <w:szCs w:val="20"/>
        </w:rPr>
        <w:t xml:space="preserve"> </w:t>
      </w:r>
      <w:r w:rsidRPr="003A75FA">
        <w:rPr>
          <w:sz w:val="20"/>
          <w:szCs w:val="20"/>
        </w:rPr>
        <w:t>a</w:t>
      </w:r>
      <w:r>
        <w:rPr>
          <w:sz w:val="20"/>
          <w:szCs w:val="20"/>
        </w:rPr>
        <w:t xml:space="preserve"> </w:t>
      </w:r>
      <w:r w:rsidRPr="003A75FA">
        <w:rPr>
          <w:sz w:val="20"/>
          <w:szCs w:val="20"/>
        </w:rPr>
        <w:t>velocidade varia e</w:t>
      </w:r>
      <w:r>
        <w:rPr>
          <w:sz w:val="20"/>
          <w:szCs w:val="20"/>
        </w:rPr>
        <w:t xml:space="preserve"> p</w:t>
      </w:r>
      <w:r w:rsidRPr="003A75FA">
        <w:rPr>
          <w:sz w:val="20"/>
          <w:szCs w:val="20"/>
        </w:rPr>
        <w:t>ode ser obtida segundo</w:t>
      </w:r>
      <w:r>
        <w:rPr>
          <w:sz w:val="20"/>
          <w:szCs w:val="20"/>
        </w:rPr>
        <w:t xml:space="preserve"> </w:t>
      </w:r>
      <w:r w:rsidRPr="003A75FA">
        <w:rPr>
          <w:sz w:val="20"/>
          <w:szCs w:val="20"/>
        </w:rPr>
        <w:t>uma,</w:t>
      </w:r>
      <w:r>
        <w:rPr>
          <w:sz w:val="20"/>
          <w:szCs w:val="20"/>
        </w:rPr>
        <w:t xml:space="preserve"> </w:t>
      </w:r>
      <w:r w:rsidRPr="003A75FA">
        <w:rPr>
          <w:sz w:val="20"/>
          <w:szCs w:val="20"/>
        </w:rPr>
        <w:t>duas</w:t>
      </w:r>
      <w:r>
        <w:rPr>
          <w:sz w:val="20"/>
          <w:szCs w:val="20"/>
        </w:rPr>
        <w:t xml:space="preserve"> </w:t>
      </w:r>
      <w:r w:rsidRPr="003A75FA">
        <w:rPr>
          <w:sz w:val="20"/>
          <w:szCs w:val="20"/>
        </w:rPr>
        <w:t>ou três direções,</w:t>
      </w:r>
      <w:r>
        <w:rPr>
          <w:sz w:val="20"/>
          <w:szCs w:val="20"/>
        </w:rPr>
        <w:t xml:space="preserve"> </w:t>
      </w:r>
      <w:r w:rsidRPr="003A75FA">
        <w:rPr>
          <w:sz w:val="20"/>
          <w:szCs w:val="20"/>
        </w:rPr>
        <w:t>utilizando acelerômetros uni, bi e tri axiais, respectivamente</w:t>
      </w:r>
      <w:r>
        <w:rPr>
          <w:sz w:val="20"/>
          <w:szCs w:val="20"/>
        </w:rPr>
        <w:t>”</w:t>
      </w:r>
      <w:r w:rsidRPr="003A75FA">
        <w:rPr>
          <w:sz w:val="20"/>
          <w:szCs w:val="20"/>
        </w:rPr>
        <w:t xml:space="preserve">. </w:t>
      </w:r>
      <w:r>
        <w:rPr>
          <w:sz w:val="20"/>
          <w:szCs w:val="20"/>
        </w:rPr>
        <w:t>“</w:t>
      </w:r>
      <w:r w:rsidRPr="003A75FA">
        <w:rPr>
          <w:sz w:val="20"/>
          <w:szCs w:val="20"/>
        </w:rPr>
        <w:t>Os acelerômetros não medem somente</w:t>
      </w:r>
      <w:r w:rsidR="00677B1C">
        <w:rPr>
          <w:sz w:val="20"/>
          <w:szCs w:val="20"/>
        </w:rPr>
        <w:t xml:space="preserve"> </w:t>
      </w:r>
      <w:r w:rsidRPr="003A75FA">
        <w:rPr>
          <w:sz w:val="20"/>
          <w:szCs w:val="20"/>
        </w:rPr>
        <w:t>aceleração,</w:t>
      </w:r>
      <w:r w:rsidR="00677B1C">
        <w:rPr>
          <w:sz w:val="20"/>
          <w:szCs w:val="20"/>
        </w:rPr>
        <w:t xml:space="preserve"> </w:t>
      </w:r>
      <w:r w:rsidRPr="003A75FA">
        <w:rPr>
          <w:sz w:val="20"/>
          <w:szCs w:val="20"/>
        </w:rPr>
        <w:t>mas também inclinação, rotação, vibração, colisão e gravidade</w:t>
      </w:r>
      <w:r>
        <w:rPr>
          <w:sz w:val="20"/>
          <w:szCs w:val="20"/>
        </w:rPr>
        <w:t>”</w:t>
      </w:r>
      <w:r w:rsidRPr="003A75FA">
        <w:rPr>
          <w:sz w:val="20"/>
          <w:szCs w:val="20"/>
        </w:rPr>
        <w:t xml:space="preserve"> (FIGUEIREDO</w:t>
      </w:r>
      <w:r w:rsidR="007361BE">
        <w:rPr>
          <w:sz w:val="20"/>
          <w:szCs w:val="20"/>
        </w:rPr>
        <w:t xml:space="preserve"> </w:t>
      </w:r>
      <w:r w:rsidRPr="007361BE">
        <w:rPr>
          <w:i/>
          <w:iCs/>
          <w:sz w:val="20"/>
          <w:szCs w:val="20"/>
        </w:rPr>
        <w:t>et al</w:t>
      </w:r>
      <w:r w:rsidRPr="000F06ED">
        <w:rPr>
          <w:sz w:val="20"/>
          <w:szCs w:val="20"/>
        </w:rPr>
        <w:t>.,</w:t>
      </w:r>
      <w:r w:rsidRPr="003A75FA">
        <w:rPr>
          <w:sz w:val="20"/>
          <w:szCs w:val="20"/>
        </w:rPr>
        <w:t xml:space="preserve"> 2007</w:t>
      </w:r>
      <w:r w:rsidR="00677B1C">
        <w:rPr>
          <w:sz w:val="20"/>
          <w:szCs w:val="20"/>
        </w:rPr>
        <w:t>, p. 1</w:t>
      </w:r>
      <w:r w:rsidRPr="003A75FA">
        <w:rPr>
          <w:sz w:val="20"/>
          <w:szCs w:val="20"/>
        </w:rPr>
        <w:t>).</w:t>
      </w:r>
    </w:p>
    <w:p w14:paraId="705A0D39" w14:textId="6C74A502" w:rsidR="00B81FB3" w:rsidRPr="00B81FB3" w:rsidRDefault="00B81FB3" w:rsidP="000F06ED">
      <w:pPr>
        <w:pStyle w:val="TF-TEXTO"/>
        <w:keepNext w:val="0"/>
        <w:keepLines w:val="0"/>
        <w:rPr>
          <w:sz w:val="20"/>
          <w:szCs w:val="20"/>
        </w:rPr>
      </w:pPr>
      <w:r>
        <w:rPr>
          <w:sz w:val="20"/>
          <w:szCs w:val="20"/>
        </w:rPr>
        <w:tab/>
      </w:r>
      <w:r w:rsidRPr="009A773C">
        <w:rPr>
          <w:sz w:val="20"/>
          <w:szCs w:val="20"/>
        </w:rPr>
        <w:t xml:space="preserve">Os sensores do giroscópio medem a velocidade angular do dispositivo em </w:t>
      </w:r>
      <w:proofErr w:type="spellStart"/>
      <w:r w:rsidRPr="009A773C">
        <w:rPr>
          <w:sz w:val="20"/>
          <w:szCs w:val="20"/>
        </w:rPr>
        <w:t>rad</w:t>
      </w:r>
      <w:proofErr w:type="spellEnd"/>
      <w:r w:rsidRPr="009A773C">
        <w:rPr>
          <w:sz w:val="20"/>
          <w:szCs w:val="20"/>
        </w:rPr>
        <w:t xml:space="preserve">/s. Os giroscópios </w:t>
      </w:r>
      <w:proofErr w:type="spellStart"/>
      <w:r w:rsidRPr="00B25404">
        <w:rPr>
          <w:sz w:val="20"/>
          <w:szCs w:val="20"/>
        </w:rPr>
        <w:t>MicroEletroMecânica</w:t>
      </w:r>
      <w:proofErr w:type="spellEnd"/>
      <w:r w:rsidR="00677B1C">
        <w:rPr>
          <w:sz w:val="20"/>
          <w:szCs w:val="20"/>
        </w:rPr>
        <w:t xml:space="preserve"> (</w:t>
      </w:r>
      <w:r w:rsidR="00677B1C" w:rsidRPr="00B25404">
        <w:rPr>
          <w:sz w:val="20"/>
          <w:szCs w:val="20"/>
        </w:rPr>
        <w:t>MEM</w:t>
      </w:r>
      <w:r w:rsidRPr="00B25404">
        <w:rPr>
          <w:sz w:val="20"/>
          <w:szCs w:val="20"/>
        </w:rPr>
        <w:t>)</w:t>
      </w:r>
      <w:r>
        <w:rPr>
          <w:sz w:val="20"/>
          <w:szCs w:val="20"/>
        </w:rPr>
        <w:t xml:space="preserve"> </w:t>
      </w:r>
      <w:r w:rsidRPr="00B25404">
        <w:rPr>
          <w:sz w:val="20"/>
          <w:szCs w:val="20"/>
        </w:rPr>
        <w:t>c</w:t>
      </w:r>
      <w:r w:rsidRPr="009A773C">
        <w:rPr>
          <w:sz w:val="20"/>
          <w:szCs w:val="20"/>
        </w:rPr>
        <w:t xml:space="preserve">onsistem em componentes semelhantes aos acelerômetros, mas medem uma força de </w:t>
      </w:r>
      <w:proofErr w:type="spellStart"/>
      <w:r w:rsidRPr="009A773C">
        <w:rPr>
          <w:sz w:val="20"/>
          <w:szCs w:val="20"/>
        </w:rPr>
        <w:t>Coriolis</w:t>
      </w:r>
      <w:proofErr w:type="spellEnd"/>
      <w:r w:rsidRPr="009A773C">
        <w:rPr>
          <w:sz w:val="20"/>
          <w:szCs w:val="20"/>
        </w:rPr>
        <w:t xml:space="preserve">. Quando um giroscópio é girado, a massa se desvia da direção em que estava vibrando originalmente e se move ao longo de um eixo diferente. As placas do capacitor na estrutura e a massa em movimento detectarão eletricamente a mudança e relatarão a diferença. Quando o dispositivo estiver em repouso, todos os três eixos do sensor informarão zero </w:t>
      </w:r>
      <w:r w:rsidRPr="00822850">
        <w:rPr>
          <w:sz w:val="20"/>
          <w:szCs w:val="20"/>
        </w:rPr>
        <w:t>(BERTKO, 2017)</w:t>
      </w:r>
      <w:r>
        <w:rPr>
          <w:sz w:val="20"/>
          <w:szCs w:val="20"/>
        </w:rPr>
        <w:t>.</w:t>
      </w:r>
    </w:p>
    <w:p w14:paraId="477A9480" w14:textId="51300763" w:rsidR="00B81FB3" w:rsidRPr="00B81FB3" w:rsidRDefault="00B81FB3" w:rsidP="00B81FB3">
      <w:pPr>
        <w:pStyle w:val="TF-TEXTO"/>
        <w:numPr>
          <w:ilvl w:val="1"/>
          <w:numId w:val="3"/>
        </w:numPr>
      </w:pPr>
      <w:r>
        <w:rPr>
          <w:sz w:val="20"/>
          <w:szCs w:val="20"/>
        </w:rPr>
        <w:lastRenderedPageBreak/>
        <w:t>UNITY</w:t>
      </w:r>
    </w:p>
    <w:p w14:paraId="1AC36762" w14:textId="5D0F7E8B" w:rsidR="00291425" w:rsidRPr="00677B1C" w:rsidRDefault="0036532B" w:rsidP="00677B1C">
      <w:pPr>
        <w:pStyle w:val="TF-TEXTO"/>
        <w:keepNext w:val="0"/>
        <w:keepLines w:val="0"/>
        <w:rPr>
          <w:sz w:val="20"/>
          <w:szCs w:val="20"/>
        </w:rPr>
      </w:pPr>
      <w:r w:rsidRPr="0036532B">
        <w:rPr>
          <w:sz w:val="20"/>
          <w:szCs w:val="20"/>
        </w:rPr>
        <w:t>Segundo</w:t>
      </w:r>
      <w:r>
        <w:rPr>
          <w:sz w:val="20"/>
          <w:szCs w:val="20"/>
        </w:rPr>
        <w:t xml:space="preserve"> </w:t>
      </w:r>
      <w:r w:rsidRPr="0036532B">
        <w:rPr>
          <w:sz w:val="20"/>
          <w:szCs w:val="20"/>
        </w:rPr>
        <w:t>H</w:t>
      </w:r>
      <w:r>
        <w:rPr>
          <w:sz w:val="20"/>
          <w:szCs w:val="20"/>
        </w:rPr>
        <w:t xml:space="preserve">aas </w:t>
      </w:r>
      <w:r w:rsidRPr="0036532B">
        <w:rPr>
          <w:sz w:val="20"/>
          <w:szCs w:val="20"/>
        </w:rPr>
        <w:t>(2014)</w:t>
      </w:r>
      <w:r>
        <w:rPr>
          <w:sz w:val="20"/>
          <w:szCs w:val="20"/>
        </w:rPr>
        <w:t>,</w:t>
      </w:r>
      <w:r w:rsidRPr="0036532B">
        <w:rPr>
          <w:sz w:val="20"/>
          <w:szCs w:val="20"/>
        </w:rPr>
        <w:t xml:space="preserve"> </w:t>
      </w:r>
      <w:r>
        <w:rPr>
          <w:sz w:val="20"/>
          <w:szCs w:val="20"/>
        </w:rPr>
        <w:t>o</w:t>
      </w:r>
      <w:r w:rsidRPr="0036532B">
        <w:rPr>
          <w:sz w:val="20"/>
          <w:szCs w:val="20"/>
        </w:rPr>
        <w:t xml:space="preserve"> </w:t>
      </w:r>
      <w:r w:rsidR="00C04184" w:rsidRPr="0036532B">
        <w:rPr>
          <w:sz w:val="20"/>
          <w:szCs w:val="20"/>
        </w:rPr>
        <w:t>Unity (</w:t>
      </w:r>
      <w:r>
        <w:rPr>
          <w:sz w:val="20"/>
          <w:szCs w:val="20"/>
        </w:rPr>
        <w:t>também</w:t>
      </w:r>
      <w:r w:rsidR="00C04184" w:rsidRPr="0036532B">
        <w:rPr>
          <w:sz w:val="20"/>
          <w:szCs w:val="20"/>
        </w:rPr>
        <w:t xml:space="preserve"> conhecido como Unity3D) é um mecanismo de jogo e </w:t>
      </w:r>
      <w:r w:rsidRPr="0036532B">
        <w:rPr>
          <w:sz w:val="20"/>
          <w:szCs w:val="20"/>
        </w:rPr>
        <w:t xml:space="preserve">ambiente </w:t>
      </w:r>
      <w:r>
        <w:rPr>
          <w:sz w:val="20"/>
          <w:szCs w:val="20"/>
        </w:rPr>
        <w:t xml:space="preserve">de </w:t>
      </w:r>
      <w:r w:rsidR="00C04184" w:rsidRPr="0036532B">
        <w:rPr>
          <w:sz w:val="20"/>
          <w:szCs w:val="20"/>
        </w:rPr>
        <w:t>desenvolvimento integrado (IDE) para criação de mídia interativa</w:t>
      </w:r>
      <w:r w:rsidR="00677B1C">
        <w:rPr>
          <w:sz w:val="20"/>
          <w:szCs w:val="20"/>
        </w:rPr>
        <w:t xml:space="preserve"> e</w:t>
      </w:r>
      <w:r w:rsidR="00C04184" w:rsidRPr="0036532B">
        <w:rPr>
          <w:sz w:val="20"/>
          <w:szCs w:val="20"/>
        </w:rPr>
        <w:t xml:space="preserve"> </w:t>
      </w:r>
      <w:r w:rsidRPr="000F06ED">
        <w:rPr>
          <w:sz w:val="20"/>
          <w:szCs w:val="20"/>
        </w:rPr>
        <w:t>videogame</w:t>
      </w:r>
      <w:r w:rsidR="00677B1C">
        <w:rPr>
          <w:sz w:val="20"/>
          <w:szCs w:val="20"/>
        </w:rPr>
        <w:t xml:space="preserve">. </w:t>
      </w:r>
      <w:r w:rsidR="00677B1C" w:rsidRPr="0036532B">
        <w:rPr>
          <w:sz w:val="20"/>
          <w:szCs w:val="20"/>
        </w:rPr>
        <w:t>H</w:t>
      </w:r>
      <w:r w:rsidR="00677B1C">
        <w:rPr>
          <w:sz w:val="20"/>
          <w:szCs w:val="20"/>
        </w:rPr>
        <w:t xml:space="preserve">aas </w:t>
      </w:r>
      <w:r w:rsidR="00677B1C" w:rsidRPr="0036532B">
        <w:rPr>
          <w:sz w:val="20"/>
          <w:szCs w:val="20"/>
        </w:rPr>
        <w:t>(2014</w:t>
      </w:r>
      <w:r w:rsidR="00677B1C">
        <w:rPr>
          <w:sz w:val="20"/>
          <w:szCs w:val="20"/>
        </w:rPr>
        <w:t xml:space="preserve">) </w:t>
      </w:r>
      <w:r>
        <w:rPr>
          <w:sz w:val="20"/>
          <w:szCs w:val="20"/>
        </w:rPr>
        <w:t>afirma q</w:t>
      </w:r>
      <w:r w:rsidR="00B81FB3">
        <w:rPr>
          <w:sz w:val="20"/>
          <w:szCs w:val="20"/>
        </w:rPr>
        <w:t>ue</w:t>
      </w:r>
      <w:r>
        <w:rPr>
          <w:sz w:val="20"/>
          <w:szCs w:val="20"/>
        </w:rPr>
        <w:t xml:space="preserve"> uma das </w:t>
      </w:r>
      <w:r w:rsidRPr="0036532B">
        <w:rPr>
          <w:sz w:val="20"/>
          <w:szCs w:val="20"/>
        </w:rPr>
        <w:t>raz</w:t>
      </w:r>
      <w:r>
        <w:rPr>
          <w:sz w:val="20"/>
          <w:szCs w:val="20"/>
        </w:rPr>
        <w:t>ões</w:t>
      </w:r>
      <w:r w:rsidRPr="0036532B">
        <w:rPr>
          <w:sz w:val="20"/>
          <w:szCs w:val="20"/>
        </w:rPr>
        <w:t xml:space="preserve"> pela qual o Unity se tornou tão popular é sua capacidade de implantar em uma ampla variedade de</w:t>
      </w:r>
      <w:r>
        <w:rPr>
          <w:sz w:val="20"/>
          <w:szCs w:val="20"/>
        </w:rPr>
        <w:t xml:space="preserve"> </w:t>
      </w:r>
      <w:r w:rsidRPr="0036532B">
        <w:rPr>
          <w:sz w:val="20"/>
          <w:szCs w:val="20"/>
        </w:rPr>
        <w:t>plataformas de destino, usando o mesmo código e recursos</w:t>
      </w:r>
      <w:r w:rsidR="00C04184" w:rsidRPr="0036532B">
        <w:rPr>
          <w:sz w:val="20"/>
          <w:szCs w:val="20"/>
        </w:rPr>
        <w:t xml:space="preserve">. </w:t>
      </w:r>
      <w:r>
        <w:rPr>
          <w:sz w:val="20"/>
          <w:szCs w:val="20"/>
        </w:rPr>
        <w:t>O</w:t>
      </w:r>
      <w:r w:rsidRPr="0036532B">
        <w:rPr>
          <w:sz w:val="20"/>
          <w:szCs w:val="20"/>
        </w:rPr>
        <w:t xml:space="preserve"> Unity permite a criação de diversas aplicações</w:t>
      </w:r>
      <w:r>
        <w:rPr>
          <w:sz w:val="20"/>
          <w:szCs w:val="20"/>
        </w:rPr>
        <w:t xml:space="preserve">, </w:t>
      </w:r>
      <w:r w:rsidRPr="0036532B">
        <w:rPr>
          <w:sz w:val="20"/>
          <w:szCs w:val="20"/>
        </w:rPr>
        <w:t xml:space="preserve">não </w:t>
      </w:r>
      <w:r>
        <w:rPr>
          <w:sz w:val="20"/>
          <w:szCs w:val="20"/>
        </w:rPr>
        <w:t>sendo</w:t>
      </w:r>
      <w:r w:rsidRPr="0036532B">
        <w:rPr>
          <w:sz w:val="20"/>
          <w:szCs w:val="20"/>
        </w:rPr>
        <w:t xml:space="preserve"> utilizado somente para a criação de jogos</w:t>
      </w:r>
      <w:r>
        <w:rPr>
          <w:sz w:val="20"/>
          <w:szCs w:val="20"/>
        </w:rPr>
        <w:t xml:space="preserve">. </w:t>
      </w:r>
    </w:p>
    <w:p w14:paraId="257917F0" w14:textId="52C1BE62" w:rsidR="00291425" w:rsidRPr="00F75833" w:rsidRDefault="000F06ED" w:rsidP="000F06ED">
      <w:pPr>
        <w:pStyle w:val="TF-refernciasbibliogrficasTTULO"/>
        <w:rPr>
          <w:lang w:val="en-US"/>
        </w:rPr>
      </w:pPr>
      <w:bookmarkStart w:id="26" w:name="_heading=h.4d34og8" w:colFirst="0" w:colLast="0"/>
      <w:bookmarkStart w:id="27" w:name="_Toc351015602"/>
      <w:bookmarkStart w:id="28" w:name="_Hlk120572697"/>
      <w:bookmarkEnd w:id="26"/>
      <w:r w:rsidRPr="00F75833">
        <w:rPr>
          <w:lang w:val="en-US"/>
        </w:rPr>
        <w:t>Referências</w:t>
      </w:r>
      <w:bookmarkEnd w:id="27"/>
    </w:p>
    <w:p w14:paraId="33263983" w14:textId="645720FF" w:rsidR="00291425" w:rsidRDefault="00000000">
      <w:pPr>
        <w:keepNext w:val="0"/>
        <w:keepLines w:val="0"/>
        <w:spacing w:before="120"/>
        <w:rPr>
          <w:sz w:val="20"/>
          <w:szCs w:val="20"/>
          <w:lang w:val="en-US"/>
        </w:rPr>
      </w:pPr>
      <w:bookmarkStart w:id="29" w:name="_heading=h.2s8eyo1" w:colFirst="0" w:colLast="0"/>
      <w:bookmarkEnd w:id="29"/>
      <w:r w:rsidRPr="009664DE">
        <w:rPr>
          <w:sz w:val="20"/>
          <w:szCs w:val="20"/>
          <w:lang w:val="en-US"/>
        </w:rPr>
        <w:t xml:space="preserve">BERTKO, Michael. </w:t>
      </w:r>
      <w:r w:rsidRPr="009664DE">
        <w:rPr>
          <w:b/>
          <w:bCs/>
          <w:sz w:val="20"/>
          <w:szCs w:val="20"/>
          <w:lang w:val="en-US"/>
        </w:rPr>
        <w:t>Android game based on motion sensors</w:t>
      </w:r>
      <w:r w:rsidR="0012446B" w:rsidRPr="009664DE">
        <w:rPr>
          <w:sz w:val="20"/>
          <w:szCs w:val="20"/>
          <w:lang w:val="en-US"/>
        </w:rPr>
        <w:t xml:space="preserve">, </w:t>
      </w:r>
      <w:r w:rsidRPr="009664DE">
        <w:rPr>
          <w:sz w:val="20"/>
          <w:szCs w:val="20"/>
          <w:lang w:val="en-US"/>
        </w:rPr>
        <w:t xml:space="preserve">2017. </w:t>
      </w:r>
      <w:r w:rsidR="009664DE">
        <w:rPr>
          <w:sz w:val="20"/>
          <w:szCs w:val="20"/>
          <w:lang w:val="en-US"/>
        </w:rPr>
        <w:t>41</w:t>
      </w:r>
      <w:r w:rsidRPr="009664DE">
        <w:rPr>
          <w:sz w:val="20"/>
          <w:szCs w:val="20"/>
          <w:lang w:val="en-US"/>
        </w:rPr>
        <w:t xml:space="preserve"> f.</w:t>
      </w:r>
      <w:r w:rsidR="009664DE">
        <w:rPr>
          <w:sz w:val="20"/>
          <w:szCs w:val="20"/>
          <w:lang w:val="en-US"/>
        </w:rPr>
        <w:t xml:space="preserve"> </w:t>
      </w:r>
      <w:proofErr w:type="spellStart"/>
      <w:r w:rsidR="009664DE">
        <w:rPr>
          <w:sz w:val="20"/>
          <w:szCs w:val="20"/>
          <w:lang w:val="en-US"/>
        </w:rPr>
        <w:t>T</w:t>
      </w:r>
      <w:r w:rsidR="009664DE" w:rsidRPr="009664DE">
        <w:rPr>
          <w:sz w:val="20"/>
          <w:szCs w:val="20"/>
          <w:lang w:val="en-US"/>
        </w:rPr>
        <w:t>ese</w:t>
      </w:r>
      <w:proofErr w:type="spellEnd"/>
      <w:r w:rsidR="009664DE" w:rsidRPr="009664DE">
        <w:rPr>
          <w:sz w:val="20"/>
          <w:szCs w:val="20"/>
          <w:lang w:val="en-US"/>
        </w:rPr>
        <w:t xml:space="preserve"> de </w:t>
      </w:r>
      <w:proofErr w:type="spellStart"/>
      <w:r w:rsidR="009664DE">
        <w:rPr>
          <w:sz w:val="20"/>
          <w:szCs w:val="20"/>
          <w:lang w:val="en-US"/>
        </w:rPr>
        <w:t>B</w:t>
      </w:r>
      <w:r w:rsidR="009664DE" w:rsidRPr="009664DE">
        <w:rPr>
          <w:sz w:val="20"/>
          <w:szCs w:val="20"/>
          <w:lang w:val="en-US"/>
        </w:rPr>
        <w:t>acharelado</w:t>
      </w:r>
      <w:proofErr w:type="spellEnd"/>
      <w:r w:rsidR="009664DE">
        <w:rPr>
          <w:sz w:val="20"/>
          <w:szCs w:val="20"/>
          <w:lang w:val="en-US"/>
        </w:rPr>
        <w:t>,</w:t>
      </w:r>
      <w:r w:rsidRPr="009664DE">
        <w:rPr>
          <w:sz w:val="20"/>
          <w:szCs w:val="20"/>
          <w:lang w:val="en-US"/>
        </w:rPr>
        <w:t xml:space="preserve"> Masaryk University Faculty of Informatics.</w:t>
      </w:r>
    </w:p>
    <w:p w14:paraId="7D99B15F" w14:textId="231D2581" w:rsidR="00FE6720" w:rsidRPr="00FE6720" w:rsidRDefault="00FE6720">
      <w:pPr>
        <w:keepNext w:val="0"/>
        <w:keepLines w:val="0"/>
        <w:spacing w:before="120"/>
        <w:rPr>
          <w:sz w:val="20"/>
          <w:szCs w:val="20"/>
        </w:rPr>
      </w:pPr>
      <w:r w:rsidRPr="008157A8">
        <w:rPr>
          <w:sz w:val="20"/>
          <w:szCs w:val="20"/>
        </w:rPr>
        <w:t xml:space="preserve">BIBLIOTECA VIRTUAL EM SAÚDE. </w:t>
      </w:r>
      <w:r w:rsidRPr="008157A8">
        <w:rPr>
          <w:b/>
          <w:bCs/>
          <w:sz w:val="20"/>
          <w:szCs w:val="20"/>
        </w:rPr>
        <w:t>Doença de Parkinson</w:t>
      </w:r>
      <w:bookmarkStart w:id="30" w:name="_Hlk120568790"/>
      <w:r w:rsidRPr="008157A8">
        <w:rPr>
          <w:bCs/>
          <w:sz w:val="20"/>
          <w:szCs w:val="20"/>
        </w:rPr>
        <w:t>. [</w:t>
      </w:r>
      <w:proofErr w:type="spellStart"/>
      <w:r w:rsidRPr="008157A8">
        <w:rPr>
          <w:bCs/>
          <w:sz w:val="20"/>
          <w:szCs w:val="20"/>
        </w:rPr>
        <w:t>S.l</w:t>
      </w:r>
      <w:proofErr w:type="spellEnd"/>
      <w:r w:rsidRPr="008157A8">
        <w:rPr>
          <w:bCs/>
          <w:sz w:val="20"/>
          <w:szCs w:val="20"/>
        </w:rPr>
        <w:t>.], [201</w:t>
      </w:r>
      <w:r>
        <w:rPr>
          <w:bCs/>
          <w:sz w:val="20"/>
          <w:szCs w:val="20"/>
        </w:rPr>
        <w:t>9</w:t>
      </w:r>
      <w:r w:rsidRPr="008157A8">
        <w:rPr>
          <w:bCs/>
          <w:sz w:val="20"/>
          <w:szCs w:val="20"/>
        </w:rPr>
        <w:t>].</w:t>
      </w:r>
      <w:r w:rsidRPr="008157A8">
        <w:rPr>
          <w:sz w:val="20"/>
          <w:szCs w:val="20"/>
        </w:rPr>
        <w:t xml:space="preserve"> </w:t>
      </w:r>
      <w:bookmarkEnd w:id="30"/>
      <w:r w:rsidRPr="008157A8">
        <w:rPr>
          <w:sz w:val="20"/>
          <w:szCs w:val="20"/>
        </w:rPr>
        <w:t xml:space="preserve">Disponível em: https://bvsms.saude.gov.br/doenca-de-parkinson/. Acesso em: 24 ago. 2022. </w:t>
      </w:r>
    </w:p>
    <w:p w14:paraId="1E78BDBF" w14:textId="5548D1BF" w:rsidR="00FE6720" w:rsidRPr="00FE6720" w:rsidRDefault="00FE6720" w:rsidP="00FE6720">
      <w:pPr>
        <w:keepNext w:val="0"/>
        <w:keepLines w:val="0"/>
        <w:spacing w:before="120"/>
        <w:rPr>
          <w:color w:val="000000"/>
          <w:sz w:val="20"/>
          <w:szCs w:val="20"/>
          <w:lang w:val="en-US"/>
        </w:rPr>
      </w:pPr>
      <w:r w:rsidRPr="00F75833">
        <w:rPr>
          <w:color w:val="000000"/>
          <w:sz w:val="20"/>
          <w:szCs w:val="20"/>
        </w:rPr>
        <w:t xml:space="preserve">CHOU, K.  L.  </w:t>
      </w:r>
      <w:proofErr w:type="spellStart"/>
      <w:r w:rsidRPr="00F75833">
        <w:rPr>
          <w:b/>
          <w:color w:val="000000"/>
          <w:sz w:val="20"/>
          <w:szCs w:val="20"/>
        </w:rPr>
        <w:t>Clinical</w:t>
      </w:r>
      <w:proofErr w:type="spellEnd"/>
      <w:r w:rsidRPr="00F75833">
        <w:rPr>
          <w:b/>
          <w:color w:val="000000"/>
          <w:sz w:val="20"/>
          <w:szCs w:val="20"/>
        </w:rPr>
        <w:t xml:space="preserve"> </w:t>
      </w:r>
      <w:proofErr w:type="spellStart"/>
      <w:r w:rsidRPr="00F75833">
        <w:rPr>
          <w:b/>
          <w:color w:val="000000"/>
          <w:sz w:val="20"/>
          <w:szCs w:val="20"/>
        </w:rPr>
        <w:t>manifestations</w:t>
      </w:r>
      <w:proofErr w:type="spellEnd"/>
      <w:r w:rsidRPr="00F75833">
        <w:rPr>
          <w:b/>
          <w:color w:val="000000"/>
          <w:sz w:val="20"/>
          <w:szCs w:val="20"/>
        </w:rPr>
        <w:t xml:space="preserve"> </w:t>
      </w:r>
      <w:proofErr w:type="spellStart"/>
      <w:r w:rsidRPr="00F75833">
        <w:rPr>
          <w:b/>
          <w:color w:val="000000"/>
          <w:sz w:val="20"/>
          <w:szCs w:val="20"/>
        </w:rPr>
        <w:t>of</w:t>
      </w:r>
      <w:proofErr w:type="spellEnd"/>
      <w:r w:rsidRPr="00F75833">
        <w:rPr>
          <w:b/>
          <w:color w:val="000000"/>
          <w:sz w:val="20"/>
          <w:szCs w:val="20"/>
        </w:rPr>
        <w:t xml:space="preserve"> Parkinson </w:t>
      </w:r>
      <w:proofErr w:type="spellStart"/>
      <w:r w:rsidRPr="00F75833">
        <w:rPr>
          <w:b/>
          <w:color w:val="000000"/>
          <w:sz w:val="20"/>
          <w:szCs w:val="20"/>
        </w:rPr>
        <w:t>disease</w:t>
      </w:r>
      <w:proofErr w:type="spellEnd"/>
      <w:r w:rsidRPr="00F75833">
        <w:rPr>
          <w:color w:val="000000"/>
          <w:sz w:val="20"/>
          <w:szCs w:val="20"/>
        </w:rPr>
        <w:t xml:space="preserve">. </w:t>
      </w:r>
      <w:proofErr w:type="spellStart"/>
      <w:r w:rsidRPr="00F75833">
        <w:rPr>
          <w:color w:val="000000"/>
          <w:sz w:val="20"/>
          <w:szCs w:val="20"/>
        </w:rPr>
        <w:t>UpToDate</w:t>
      </w:r>
      <w:proofErr w:type="spellEnd"/>
      <w:r w:rsidRPr="00F75833">
        <w:rPr>
          <w:color w:val="000000"/>
          <w:sz w:val="20"/>
          <w:szCs w:val="20"/>
        </w:rPr>
        <w:t xml:space="preserve">, fev. 2020. </w:t>
      </w:r>
      <w:r>
        <w:rPr>
          <w:color w:val="000000"/>
          <w:sz w:val="20"/>
          <w:szCs w:val="20"/>
        </w:rPr>
        <w:t xml:space="preserve">Disponível em: https://www.uptodate.com/contents/clinical-manifestations-of-parkinson-disease?search=doenca%20de%20parkinson&amp;source=search_result&amp;selectedTitle=1~150&amp;usage_type=default&amp;display_rank=1. </w:t>
      </w:r>
      <w:proofErr w:type="spellStart"/>
      <w:r w:rsidRPr="00FE6720">
        <w:rPr>
          <w:color w:val="000000"/>
          <w:sz w:val="20"/>
          <w:szCs w:val="20"/>
          <w:lang w:val="en-US"/>
        </w:rPr>
        <w:t>Acesso</w:t>
      </w:r>
      <w:proofErr w:type="spellEnd"/>
      <w:r w:rsidRPr="00FE6720">
        <w:rPr>
          <w:color w:val="000000"/>
          <w:sz w:val="20"/>
          <w:szCs w:val="20"/>
          <w:lang w:val="en-US"/>
        </w:rPr>
        <w:t xml:space="preserve"> </w:t>
      </w:r>
      <w:proofErr w:type="spellStart"/>
      <w:r w:rsidRPr="00FE6720">
        <w:rPr>
          <w:color w:val="000000"/>
          <w:sz w:val="20"/>
          <w:szCs w:val="20"/>
          <w:lang w:val="en-US"/>
        </w:rPr>
        <w:t>em</w:t>
      </w:r>
      <w:proofErr w:type="spellEnd"/>
      <w:r w:rsidRPr="00FE6720">
        <w:rPr>
          <w:color w:val="000000"/>
          <w:sz w:val="20"/>
          <w:szCs w:val="20"/>
          <w:lang w:val="en-US"/>
        </w:rPr>
        <w:t>: 04 set. 2022.</w:t>
      </w:r>
    </w:p>
    <w:p w14:paraId="09B95FAF" w14:textId="2ADC134A" w:rsidR="006A396B" w:rsidRPr="00F75833" w:rsidRDefault="006A396B" w:rsidP="006A396B">
      <w:pPr>
        <w:keepNext w:val="0"/>
        <w:keepLines w:val="0"/>
        <w:spacing w:before="120"/>
        <w:rPr>
          <w:sz w:val="20"/>
          <w:szCs w:val="20"/>
        </w:rPr>
      </w:pPr>
      <w:r w:rsidRPr="006A396B">
        <w:rPr>
          <w:sz w:val="20"/>
          <w:szCs w:val="20"/>
          <w:lang w:val="en-US"/>
        </w:rPr>
        <w:t>COCHRAN, William T. et al. What Is</w:t>
      </w:r>
      <w:r w:rsidR="00FE6720">
        <w:rPr>
          <w:sz w:val="20"/>
          <w:szCs w:val="20"/>
          <w:lang w:val="en-US"/>
        </w:rPr>
        <w:t xml:space="preserve"> t</w:t>
      </w:r>
      <w:r w:rsidRPr="006A396B">
        <w:rPr>
          <w:sz w:val="20"/>
          <w:szCs w:val="20"/>
          <w:lang w:val="en-US"/>
        </w:rPr>
        <w:t>he</w:t>
      </w:r>
      <w:r w:rsidR="00FE6720">
        <w:rPr>
          <w:sz w:val="20"/>
          <w:szCs w:val="20"/>
          <w:lang w:val="en-US"/>
        </w:rPr>
        <w:t xml:space="preserve"> </w:t>
      </w:r>
      <w:r w:rsidRPr="006A396B">
        <w:rPr>
          <w:sz w:val="20"/>
          <w:szCs w:val="20"/>
          <w:lang w:val="en-US"/>
        </w:rPr>
        <w:t xml:space="preserve">Fast Fourier Transform? </w:t>
      </w:r>
      <w:r w:rsidRPr="006A396B">
        <w:rPr>
          <w:b/>
          <w:bCs/>
          <w:sz w:val="20"/>
          <w:szCs w:val="20"/>
          <w:lang w:val="en-US"/>
        </w:rPr>
        <w:t>Proceedings Of The IEEE</w:t>
      </w:r>
      <w:r w:rsidRPr="006A396B">
        <w:rPr>
          <w:sz w:val="20"/>
          <w:szCs w:val="20"/>
          <w:lang w:val="en-US"/>
        </w:rPr>
        <w:t>, Torino, v. 55, n. 10, p.1664-1674,</w:t>
      </w:r>
      <w:r>
        <w:rPr>
          <w:sz w:val="20"/>
          <w:szCs w:val="20"/>
          <w:lang w:val="en-US"/>
        </w:rPr>
        <w:t xml:space="preserve"> </w:t>
      </w:r>
      <w:r w:rsidRPr="006A396B">
        <w:rPr>
          <w:sz w:val="20"/>
          <w:szCs w:val="20"/>
          <w:lang w:val="en-US"/>
        </w:rPr>
        <w:t xml:space="preserve">out. 1967. </w:t>
      </w:r>
      <w:r w:rsidRPr="00F75833">
        <w:rPr>
          <w:sz w:val="20"/>
          <w:szCs w:val="20"/>
        </w:rPr>
        <w:t>Anualmente.</w:t>
      </w:r>
    </w:p>
    <w:p w14:paraId="63A2D2CE" w14:textId="42205587" w:rsidR="00814295" w:rsidRPr="00814295" w:rsidRDefault="00814295">
      <w:pPr>
        <w:keepNext w:val="0"/>
        <w:keepLines w:val="0"/>
        <w:spacing w:before="120"/>
        <w:rPr>
          <w:sz w:val="20"/>
          <w:szCs w:val="20"/>
        </w:rPr>
      </w:pPr>
      <w:r w:rsidRPr="0037090B">
        <w:rPr>
          <w:sz w:val="20"/>
          <w:szCs w:val="20"/>
        </w:rPr>
        <w:t xml:space="preserve">COSMOSAT. </w:t>
      </w:r>
      <w:proofErr w:type="spellStart"/>
      <w:r w:rsidRPr="0037090B">
        <w:rPr>
          <w:b/>
          <w:bCs/>
          <w:sz w:val="20"/>
          <w:szCs w:val="20"/>
        </w:rPr>
        <w:t>Sparsity</w:t>
      </w:r>
      <w:proofErr w:type="spellEnd"/>
      <w:r w:rsidRPr="0037090B">
        <w:rPr>
          <w:b/>
          <w:bCs/>
          <w:sz w:val="20"/>
          <w:szCs w:val="20"/>
        </w:rPr>
        <w:t xml:space="preserve"> </w:t>
      </w:r>
      <w:proofErr w:type="spellStart"/>
      <w:r w:rsidRPr="0037090B">
        <w:rPr>
          <w:b/>
          <w:bCs/>
          <w:sz w:val="20"/>
          <w:szCs w:val="20"/>
        </w:rPr>
        <w:t>and</w:t>
      </w:r>
      <w:proofErr w:type="spellEnd"/>
      <w:r w:rsidRPr="0037090B">
        <w:rPr>
          <w:b/>
          <w:bCs/>
          <w:sz w:val="20"/>
          <w:szCs w:val="20"/>
        </w:rPr>
        <w:t xml:space="preserve"> </w:t>
      </w:r>
      <w:proofErr w:type="spellStart"/>
      <w:r w:rsidRPr="0037090B">
        <w:rPr>
          <w:b/>
          <w:bCs/>
          <w:sz w:val="20"/>
          <w:szCs w:val="20"/>
        </w:rPr>
        <w:t>Compressed</w:t>
      </w:r>
      <w:proofErr w:type="spellEnd"/>
      <w:r w:rsidRPr="0037090B">
        <w:rPr>
          <w:b/>
          <w:bCs/>
          <w:sz w:val="20"/>
          <w:szCs w:val="20"/>
        </w:rPr>
        <w:t xml:space="preserve"> </w:t>
      </w:r>
      <w:proofErr w:type="spellStart"/>
      <w:r w:rsidRPr="0037090B">
        <w:rPr>
          <w:b/>
          <w:bCs/>
          <w:sz w:val="20"/>
          <w:szCs w:val="20"/>
        </w:rPr>
        <w:t>Sensing</w:t>
      </w:r>
      <w:proofErr w:type="spellEnd"/>
      <w:r w:rsidRPr="0037090B">
        <w:rPr>
          <w:sz w:val="20"/>
          <w:szCs w:val="20"/>
        </w:rPr>
        <w:t xml:space="preserve">. </w:t>
      </w:r>
      <w:r w:rsidRPr="008157A8">
        <w:rPr>
          <w:sz w:val="20"/>
          <w:szCs w:val="20"/>
        </w:rPr>
        <w:t xml:space="preserve">Disponível em: https://www.cosmostat.org/research-topics/sparsity-and-compressed-sensing. </w:t>
      </w:r>
      <w:r w:rsidRPr="00476EB1">
        <w:rPr>
          <w:sz w:val="20"/>
          <w:szCs w:val="20"/>
        </w:rPr>
        <w:t>Acesso em: 25 set. 2022.</w:t>
      </w:r>
    </w:p>
    <w:p w14:paraId="4AA89C20" w14:textId="2A159BAF" w:rsidR="00291425" w:rsidRPr="00476EB1" w:rsidRDefault="00000000">
      <w:pPr>
        <w:keepNext w:val="0"/>
        <w:keepLines w:val="0"/>
        <w:spacing w:before="120"/>
        <w:rPr>
          <w:sz w:val="20"/>
          <w:szCs w:val="20"/>
        </w:rPr>
      </w:pPr>
      <w:r w:rsidRPr="00476EB1">
        <w:rPr>
          <w:sz w:val="20"/>
          <w:szCs w:val="20"/>
        </w:rPr>
        <w:t>FIGUEIREDO, Ligia J</w:t>
      </w:r>
      <w:r w:rsidR="00476EB1" w:rsidRPr="009664DE">
        <w:rPr>
          <w:i/>
          <w:iCs/>
          <w:sz w:val="20"/>
          <w:szCs w:val="20"/>
        </w:rPr>
        <w:t>. et al</w:t>
      </w:r>
      <w:r w:rsidRPr="00476EB1">
        <w:rPr>
          <w:sz w:val="20"/>
          <w:szCs w:val="20"/>
        </w:rPr>
        <w:t xml:space="preserve">. </w:t>
      </w:r>
      <w:r w:rsidRPr="00476EB1">
        <w:rPr>
          <w:b/>
          <w:sz w:val="20"/>
          <w:szCs w:val="20"/>
        </w:rPr>
        <w:t>Aplicações de Acelerômetro</w:t>
      </w:r>
      <w:r w:rsidRPr="00476EB1">
        <w:rPr>
          <w:sz w:val="20"/>
          <w:szCs w:val="20"/>
        </w:rPr>
        <w:t>. Lisboa</w:t>
      </w:r>
      <w:r w:rsidR="00D1198E" w:rsidRPr="00D1198E">
        <w:rPr>
          <w:sz w:val="20"/>
          <w:szCs w:val="20"/>
        </w:rPr>
        <w:t>: [s.n.]</w:t>
      </w:r>
      <w:r w:rsidRPr="00476EB1">
        <w:rPr>
          <w:sz w:val="20"/>
          <w:szCs w:val="20"/>
        </w:rPr>
        <w:t>, 2007</w:t>
      </w:r>
      <w:r w:rsidR="0012446B" w:rsidRPr="00476EB1">
        <w:rPr>
          <w:sz w:val="20"/>
          <w:szCs w:val="20"/>
        </w:rPr>
        <w:t>.</w:t>
      </w:r>
    </w:p>
    <w:p w14:paraId="417A5F8D" w14:textId="21F93910" w:rsidR="00291425" w:rsidRDefault="00000000">
      <w:pPr>
        <w:keepNext w:val="0"/>
        <w:keepLines w:val="0"/>
        <w:spacing w:before="120"/>
        <w:rPr>
          <w:sz w:val="20"/>
          <w:szCs w:val="20"/>
        </w:rPr>
      </w:pPr>
      <w:r>
        <w:rPr>
          <w:color w:val="000000"/>
          <w:sz w:val="20"/>
          <w:szCs w:val="20"/>
        </w:rPr>
        <w:t xml:space="preserve">GENEROSO, Maurício M. </w:t>
      </w:r>
      <w:r>
        <w:rPr>
          <w:b/>
          <w:color w:val="000000"/>
          <w:sz w:val="20"/>
          <w:szCs w:val="20"/>
        </w:rPr>
        <w:t>Aplicação de sensores inerciais para quantificação de tremores involuntários nas mãos de portadores da doença de Parkinson</w:t>
      </w:r>
      <w:r w:rsidR="0012446B">
        <w:rPr>
          <w:color w:val="000000"/>
          <w:sz w:val="20"/>
          <w:szCs w:val="20"/>
        </w:rPr>
        <w:t>,</w:t>
      </w:r>
      <w:r>
        <w:rPr>
          <w:color w:val="000000"/>
          <w:sz w:val="20"/>
          <w:szCs w:val="20"/>
        </w:rPr>
        <w:t xml:space="preserve"> 2019. 136 f. Trabalho de Conclusão de Curso (Bacharelado em Ciência da Computação), Universidade do Extremo Sul Catarinense, Criciúma.</w:t>
      </w:r>
    </w:p>
    <w:p w14:paraId="0FAD8E39" w14:textId="6AB2C4C7" w:rsidR="00C04184" w:rsidRPr="00C04184" w:rsidRDefault="00C04184">
      <w:pPr>
        <w:keepNext w:val="0"/>
        <w:keepLines w:val="0"/>
        <w:spacing w:before="120"/>
        <w:rPr>
          <w:sz w:val="20"/>
          <w:szCs w:val="20"/>
        </w:rPr>
      </w:pPr>
      <w:r w:rsidRPr="009A4C88">
        <w:rPr>
          <w:color w:val="000000"/>
          <w:sz w:val="20"/>
          <w:szCs w:val="20"/>
          <w:lang w:val="en-US"/>
        </w:rPr>
        <w:t>HAAS, John</w:t>
      </w:r>
      <w:r w:rsidRPr="00C04184">
        <w:rPr>
          <w:color w:val="000000"/>
          <w:sz w:val="20"/>
          <w:szCs w:val="20"/>
          <w:lang w:val="en-US"/>
        </w:rPr>
        <w:t xml:space="preserve"> K. </w:t>
      </w:r>
      <w:r w:rsidRPr="00C04184">
        <w:rPr>
          <w:b/>
          <w:color w:val="000000"/>
          <w:sz w:val="20"/>
          <w:szCs w:val="20"/>
          <w:lang w:val="en-US"/>
        </w:rPr>
        <w:t>A History of the Unity Game Engine</w:t>
      </w:r>
      <w:r>
        <w:rPr>
          <w:b/>
          <w:color w:val="000000"/>
          <w:sz w:val="20"/>
          <w:szCs w:val="20"/>
          <w:lang w:val="en-US"/>
        </w:rPr>
        <w:t xml:space="preserve">. </w:t>
      </w:r>
      <w:r w:rsidRPr="00837599">
        <w:rPr>
          <w:bCs/>
          <w:color w:val="000000"/>
          <w:sz w:val="20"/>
          <w:szCs w:val="20"/>
        </w:rPr>
        <w:t xml:space="preserve">Worcester </w:t>
      </w:r>
      <w:proofErr w:type="spellStart"/>
      <w:r w:rsidRPr="00837599">
        <w:rPr>
          <w:bCs/>
          <w:color w:val="000000"/>
          <w:sz w:val="20"/>
          <w:szCs w:val="20"/>
        </w:rPr>
        <w:t>Polytechnic</w:t>
      </w:r>
      <w:proofErr w:type="spellEnd"/>
      <w:r w:rsidRPr="00837599">
        <w:rPr>
          <w:bCs/>
          <w:color w:val="000000"/>
          <w:sz w:val="20"/>
          <w:szCs w:val="20"/>
        </w:rPr>
        <w:t xml:space="preserve"> </w:t>
      </w:r>
      <w:proofErr w:type="spellStart"/>
      <w:r w:rsidRPr="00837599">
        <w:rPr>
          <w:bCs/>
          <w:color w:val="000000"/>
          <w:sz w:val="20"/>
          <w:szCs w:val="20"/>
        </w:rPr>
        <w:t>Institute</w:t>
      </w:r>
      <w:proofErr w:type="spellEnd"/>
      <w:r w:rsidRPr="00837599">
        <w:rPr>
          <w:color w:val="000000"/>
          <w:sz w:val="20"/>
          <w:szCs w:val="20"/>
        </w:rPr>
        <w:t xml:space="preserve">, 2014. </w:t>
      </w:r>
      <w:r>
        <w:rPr>
          <w:color w:val="000000"/>
          <w:sz w:val="20"/>
          <w:szCs w:val="20"/>
        </w:rPr>
        <w:t>Disponível em:</w:t>
      </w:r>
      <w:r w:rsidRPr="00C04184">
        <w:t xml:space="preserve"> </w:t>
      </w:r>
      <w:r w:rsidRPr="00C04184">
        <w:rPr>
          <w:color w:val="000000"/>
          <w:sz w:val="20"/>
          <w:szCs w:val="20"/>
        </w:rPr>
        <w:t>https://core.ac.uk/download/pdf/212986458.pdf</w:t>
      </w:r>
      <w:r>
        <w:rPr>
          <w:color w:val="000000"/>
          <w:sz w:val="20"/>
          <w:szCs w:val="20"/>
        </w:rPr>
        <w:t>. Acesso em:</w:t>
      </w:r>
      <w:r w:rsidRPr="008157A8">
        <w:rPr>
          <w:sz w:val="20"/>
          <w:szCs w:val="20"/>
        </w:rPr>
        <w:t xml:space="preserve"> 2</w:t>
      </w:r>
      <w:r>
        <w:rPr>
          <w:sz w:val="20"/>
          <w:szCs w:val="20"/>
        </w:rPr>
        <w:t>7</w:t>
      </w:r>
      <w:r w:rsidRPr="008157A8">
        <w:rPr>
          <w:sz w:val="20"/>
          <w:szCs w:val="20"/>
        </w:rPr>
        <w:t xml:space="preserve"> </w:t>
      </w:r>
      <w:r>
        <w:rPr>
          <w:sz w:val="20"/>
          <w:szCs w:val="20"/>
        </w:rPr>
        <w:t>nov</w:t>
      </w:r>
      <w:r w:rsidRPr="008157A8">
        <w:rPr>
          <w:sz w:val="20"/>
          <w:szCs w:val="20"/>
        </w:rPr>
        <w:t xml:space="preserve">. 2022. </w:t>
      </w:r>
    </w:p>
    <w:p w14:paraId="0EB07B98" w14:textId="6609D96F" w:rsidR="00291425" w:rsidRDefault="00000000">
      <w:pPr>
        <w:keepNext w:val="0"/>
        <w:keepLines w:val="0"/>
        <w:spacing w:before="120"/>
        <w:rPr>
          <w:sz w:val="20"/>
          <w:szCs w:val="20"/>
          <w:lang w:val="en-US"/>
        </w:rPr>
      </w:pPr>
      <w:r w:rsidRPr="00837599">
        <w:rPr>
          <w:sz w:val="20"/>
          <w:szCs w:val="20"/>
          <w:lang w:val="en-US"/>
        </w:rPr>
        <w:t xml:space="preserve">HUI, Song. </w:t>
      </w:r>
      <w:r w:rsidRPr="00740E5B">
        <w:rPr>
          <w:bCs/>
          <w:sz w:val="20"/>
          <w:szCs w:val="20"/>
          <w:lang w:val="en-US"/>
        </w:rPr>
        <w:t>Compressed sensing method for human activity recognition using tri-axis accelerometer on mobile</w:t>
      </w:r>
      <w:r w:rsidR="00740E5B" w:rsidRPr="00740E5B">
        <w:rPr>
          <w:sz w:val="20"/>
          <w:szCs w:val="20"/>
          <w:lang w:val="en-US"/>
        </w:rPr>
        <w:t>.</w:t>
      </w:r>
      <w:r w:rsidR="0012446B" w:rsidRPr="00740E5B">
        <w:rPr>
          <w:b/>
          <w:bCs/>
          <w:sz w:val="20"/>
          <w:szCs w:val="20"/>
          <w:lang w:val="en-US"/>
        </w:rPr>
        <w:t xml:space="preserve"> </w:t>
      </w:r>
      <w:r w:rsidR="00740E5B" w:rsidRPr="00740E5B">
        <w:rPr>
          <w:b/>
          <w:bCs/>
          <w:sz w:val="20"/>
          <w:szCs w:val="20"/>
          <w:lang w:val="en-US"/>
        </w:rPr>
        <w:t>The Journal of China Universities of Posts and Telecommunications</w:t>
      </w:r>
      <w:r w:rsidR="00740E5B" w:rsidRPr="00740E5B">
        <w:rPr>
          <w:sz w:val="20"/>
          <w:szCs w:val="20"/>
          <w:lang w:val="en-US"/>
        </w:rPr>
        <w:t>, Xi'an, v. 24, n. 2, p. 31-37, 71, abr. 2017</w:t>
      </w:r>
      <w:r w:rsidRPr="00740E5B">
        <w:rPr>
          <w:sz w:val="20"/>
          <w:szCs w:val="20"/>
          <w:lang w:val="en-US"/>
        </w:rPr>
        <w:t xml:space="preserve">.  </w:t>
      </w:r>
    </w:p>
    <w:p w14:paraId="22E7524A" w14:textId="69256482" w:rsidR="006A6D66" w:rsidRPr="0037090B" w:rsidRDefault="006A6D66">
      <w:pPr>
        <w:keepNext w:val="0"/>
        <w:keepLines w:val="0"/>
        <w:spacing w:before="120"/>
        <w:rPr>
          <w:sz w:val="20"/>
          <w:szCs w:val="20"/>
        </w:rPr>
      </w:pPr>
      <w:r w:rsidRPr="008157A8">
        <w:rPr>
          <w:sz w:val="20"/>
          <w:szCs w:val="20"/>
        </w:rPr>
        <w:t>IBGE – INSTITUTO BRASILEIRO DE GEOGRAFIA E ESTATÍSTICA</w:t>
      </w:r>
      <w:r w:rsidRPr="008157A8">
        <w:rPr>
          <w:b/>
          <w:bCs/>
          <w:sz w:val="20"/>
          <w:szCs w:val="20"/>
        </w:rPr>
        <w:t>. População cresce, mas número de pessoas com menos de 30 anos cai 5,4% de 2012 a 2021</w:t>
      </w:r>
      <w:r w:rsidRPr="008157A8">
        <w:rPr>
          <w:sz w:val="20"/>
          <w:szCs w:val="20"/>
        </w:rPr>
        <w:t>. [</w:t>
      </w:r>
      <w:proofErr w:type="spellStart"/>
      <w:r w:rsidRPr="008157A8">
        <w:rPr>
          <w:sz w:val="20"/>
          <w:szCs w:val="20"/>
        </w:rPr>
        <w:t>S.l</w:t>
      </w:r>
      <w:proofErr w:type="spellEnd"/>
      <w:r w:rsidRPr="008157A8">
        <w:rPr>
          <w:sz w:val="20"/>
          <w:szCs w:val="20"/>
        </w:rPr>
        <w:t>.], [202</w:t>
      </w:r>
      <w:r w:rsidR="00FE6720">
        <w:rPr>
          <w:sz w:val="20"/>
          <w:szCs w:val="20"/>
        </w:rPr>
        <w:t>1</w:t>
      </w:r>
      <w:r w:rsidRPr="008157A8">
        <w:rPr>
          <w:sz w:val="20"/>
          <w:szCs w:val="20"/>
        </w:rPr>
        <w:t>]. Disponível em: https://agenciadenoticias.ibge.gov.br/agencia-noticias/2012-agencia-de-noticias/noticias/34438-populacao-cresce-mas-numero-de-pessoas-com-menos-de-30-anos-cai</w:t>
      </w:r>
      <w:hyperlink r:id="rId15" w:anchor=":~:text=A%20popula%C3%A7%C3%A3o%20total%20do%20pa%C3%ADs,39%2C8%25%20no%20per%C3%ADodo" w:history="1">
        <w:r w:rsidRPr="008157A8">
          <w:rPr>
            <w:rStyle w:val="Hyperlink"/>
            <w:noProof w:val="0"/>
            <w:color w:val="auto"/>
            <w:sz w:val="20"/>
            <w:szCs w:val="20"/>
            <w:u w:val="none"/>
          </w:rPr>
          <w:t>-5-4-de-2012-a-2021#:~:text=A%20popula%C3%A7%C3%A3o%20total%20do%20pa%C3%ADs,39%2C8%25%20no%20per%C3%ADodo</w:t>
        </w:r>
      </w:hyperlink>
      <w:r w:rsidRPr="008157A8">
        <w:rPr>
          <w:sz w:val="20"/>
          <w:szCs w:val="20"/>
        </w:rPr>
        <w:t xml:space="preserve">. </w:t>
      </w:r>
      <w:r w:rsidRPr="0037090B">
        <w:rPr>
          <w:sz w:val="20"/>
          <w:szCs w:val="20"/>
        </w:rPr>
        <w:t>Acesso em: 01 out. 2022.</w:t>
      </w:r>
    </w:p>
    <w:p w14:paraId="008B473C" w14:textId="36AC1DA3" w:rsidR="00C04184" w:rsidRPr="003F6282" w:rsidRDefault="003F6282">
      <w:pPr>
        <w:keepNext w:val="0"/>
        <w:keepLines w:val="0"/>
        <w:spacing w:before="120"/>
        <w:rPr>
          <w:sz w:val="20"/>
          <w:szCs w:val="20"/>
        </w:rPr>
      </w:pPr>
      <w:r w:rsidRPr="003F6282">
        <w:rPr>
          <w:sz w:val="20"/>
          <w:szCs w:val="20"/>
        </w:rPr>
        <w:t xml:space="preserve">JACINTHO, Juan Carlos. </w:t>
      </w:r>
      <w:r w:rsidRPr="00867431">
        <w:rPr>
          <w:b/>
          <w:bCs/>
          <w:sz w:val="20"/>
          <w:szCs w:val="20"/>
        </w:rPr>
        <w:t>Protótipo para captura e quantização dos tremores da doença de Parkinson</w:t>
      </w:r>
      <w:r w:rsidR="0012446B">
        <w:rPr>
          <w:sz w:val="20"/>
          <w:szCs w:val="20"/>
        </w:rPr>
        <w:t>,</w:t>
      </w:r>
      <w:r w:rsidRPr="003F6282">
        <w:rPr>
          <w:sz w:val="20"/>
          <w:szCs w:val="20"/>
        </w:rPr>
        <w:t xml:space="preserve"> 2019. 6 f., il. Artigo Científico (TCC) (Graduação em Ciência da Computação) - Centro de Ciências Exatas e Naturais, Universidade Regional de Blumenau, Blumenau, 2019. Disponível em: http://www.bc.furb.br/docs/AC/2019/367324_1_1.pdf. Acesso em: 25 set. 2022.</w:t>
      </w:r>
    </w:p>
    <w:p w14:paraId="238221C1" w14:textId="68234CB3" w:rsidR="00291425" w:rsidRDefault="00000000">
      <w:pPr>
        <w:keepNext w:val="0"/>
        <w:keepLines w:val="0"/>
        <w:spacing w:before="120"/>
        <w:rPr>
          <w:sz w:val="20"/>
          <w:szCs w:val="20"/>
        </w:rPr>
      </w:pPr>
      <w:r>
        <w:rPr>
          <w:color w:val="000000"/>
          <w:sz w:val="20"/>
          <w:szCs w:val="20"/>
        </w:rPr>
        <w:t xml:space="preserve">MAGALHÃES, Ana B. </w:t>
      </w:r>
      <w:r>
        <w:rPr>
          <w:b/>
          <w:color w:val="000000"/>
          <w:sz w:val="20"/>
          <w:szCs w:val="20"/>
        </w:rPr>
        <w:t>Dia Mundial de Conscientização da Doença de Parkinson</w:t>
      </w:r>
      <w:r>
        <w:rPr>
          <w:color w:val="000000"/>
          <w:sz w:val="20"/>
          <w:szCs w:val="20"/>
        </w:rPr>
        <w:t xml:space="preserve">. </w:t>
      </w:r>
      <w:r w:rsidR="00FE6720">
        <w:rPr>
          <w:color w:val="000000"/>
          <w:sz w:val="20"/>
          <w:szCs w:val="20"/>
        </w:rPr>
        <w:t>2019</w:t>
      </w:r>
      <w:r>
        <w:rPr>
          <w:color w:val="000000"/>
          <w:sz w:val="20"/>
          <w:szCs w:val="20"/>
        </w:rPr>
        <w:t>. Disponível em: https://bvsms.saude.gov.br/dia-mundial-de-conscientizacao-da-doenca-de-parkinson/. Acesso em: 24 ago. 2022.</w:t>
      </w:r>
    </w:p>
    <w:p w14:paraId="3C75DB39" w14:textId="1005AC88" w:rsidR="00291425" w:rsidRPr="0037090B" w:rsidRDefault="00000000">
      <w:pPr>
        <w:keepNext w:val="0"/>
        <w:keepLines w:val="0"/>
        <w:spacing w:before="120"/>
        <w:rPr>
          <w:sz w:val="20"/>
          <w:szCs w:val="20"/>
          <w:lang w:val="en-US"/>
        </w:rPr>
      </w:pPr>
      <w:r w:rsidRPr="00867431">
        <w:rPr>
          <w:sz w:val="20"/>
          <w:szCs w:val="20"/>
        </w:rPr>
        <w:t>MOREIRA, C. S.</w:t>
      </w:r>
      <w:r w:rsidR="00867431">
        <w:rPr>
          <w:sz w:val="20"/>
          <w:szCs w:val="20"/>
        </w:rPr>
        <w:t xml:space="preserve"> </w:t>
      </w:r>
      <w:r w:rsidR="00867431" w:rsidRPr="009664DE">
        <w:rPr>
          <w:i/>
          <w:iCs/>
          <w:sz w:val="20"/>
          <w:szCs w:val="20"/>
        </w:rPr>
        <w:t>et al</w:t>
      </w:r>
      <w:r w:rsidRPr="00867431">
        <w:rPr>
          <w:sz w:val="20"/>
          <w:szCs w:val="20"/>
        </w:rPr>
        <w:t>. (2007</w:t>
      </w:r>
      <w:r w:rsidRPr="00867431">
        <w:rPr>
          <w:b/>
          <w:sz w:val="20"/>
          <w:szCs w:val="20"/>
        </w:rPr>
        <w:t>). DOENÇA DE PARKINSON: COMO DIAGNOSTICAR E TRATAR</w:t>
      </w:r>
      <w:r w:rsidRPr="00867431">
        <w:rPr>
          <w:sz w:val="20"/>
          <w:szCs w:val="20"/>
        </w:rPr>
        <w:t>. Revista Científica Da Faculdade De Medicina De Campos, 2(2), 19–29.</w:t>
      </w:r>
      <w:r w:rsidRPr="00867431">
        <w:t xml:space="preserve"> </w:t>
      </w:r>
      <w:r w:rsidRPr="00867431">
        <w:rPr>
          <w:sz w:val="20"/>
          <w:szCs w:val="20"/>
        </w:rPr>
        <w:t>Disponível em:</w:t>
      </w:r>
      <w:r w:rsidR="00640157" w:rsidRPr="00867431">
        <w:rPr>
          <w:sz w:val="20"/>
          <w:szCs w:val="20"/>
        </w:rPr>
        <w:t xml:space="preserve"> </w:t>
      </w:r>
      <w:r w:rsidR="003A75FA" w:rsidRPr="003A75FA">
        <w:rPr>
          <w:sz w:val="20"/>
          <w:szCs w:val="20"/>
        </w:rPr>
        <w:t>http://www.fmc.br/ojs/index.php/RCFMC/article/view/153/121</w:t>
      </w:r>
      <w:r w:rsidR="00640157" w:rsidRPr="00867431">
        <w:rPr>
          <w:sz w:val="20"/>
          <w:szCs w:val="20"/>
        </w:rPr>
        <w:t>.</w:t>
      </w:r>
      <w:r w:rsidR="003A75FA">
        <w:rPr>
          <w:sz w:val="20"/>
          <w:szCs w:val="20"/>
        </w:rPr>
        <w:t xml:space="preserve"> </w:t>
      </w:r>
      <w:r w:rsidR="00640157" w:rsidRPr="0037090B">
        <w:rPr>
          <w:sz w:val="20"/>
          <w:szCs w:val="20"/>
          <w:lang w:val="en-US"/>
        </w:rPr>
        <w:t>153.</w:t>
      </w:r>
      <w:r w:rsidR="003A75FA" w:rsidRPr="0037090B">
        <w:rPr>
          <w:sz w:val="20"/>
          <w:szCs w:val="20"/>
          <w:lang w:val="en-US"/>
        </w:rPr>
        <w:t xml:space="preserve"> </w:t>
      </w:r>
      <w:r w:rsidR="00640157" w:rsidRPr="0037090B">
        <w:rPr>
          <w:sz w:val="20"/>
          <w:szCs w:val="20"/>
          <w:lang w:val="en-US"/>
        </w:rPr>
        <w:t>vol.2.</w:t>
      </w:r>
      <w:r w:rsidR="003A75FA" w:rsidRPr="0037090B">
        <w:rPr>
          <w:sz w:val="20"/>
          <w:szCs w:val="20"/>
          <w:lang w:val="en-US"/>
        </w:rPr>
        <w:t xml:space="preserve"> </w:t>
      </w:r>
      <w:r w:rsidR="00640157" w:rsidRPr="0037090B">
        <w:rPr>
          <w:sz w:val="20"/>
          <w:szCs w:val="20"/>
          <w:lang w:val="en-US"/>
        </w:rPr>
        <w:t>n2.</w:t>
      </w:r>
      <w:r w:rsidR="003A75FA" w:rsidRPr="0037090B">
        <w:rPr>
          <w:sz w:val="20"/>
          <w:szCs w:val="20"/>
          <w:lang w:val="en-US"/>
        </w:rPr>
        <w:t xml:space="preserve"> </w:t>
      </w:r>
      <w:r w:rsidR="00640157" w:rsidRPr="0037090B">
        <w:rPr>
          <w:sz w:val="20"/>
          <w:szCs w:val="20"/>
          <w:lang w:val="en-US"/>
        </w:rPr>
        <w:t xml:space="preserve">2007. </w:t>
      </w:r>
      <w:proofErr w:type="spellStart"/>
      <w:r w:rsidR="00640157" w:rsidRPr="0037090B">
        <w:rPr>
          <w:sz w:val="20"/>
          <w:szCs w:val="20"/>
          <w:lang w:val="en-US"/>
        </w:rPr>
        <w:t>Acesso</w:t>
      </w:r>
      <w:proofErr w:type="spellEnd"/>
      <w:r w:rsidR="00640157" w:rsidRPr="0037090B">
        <w:rPr>
          <w:sz w:val="20"/>
          <w:szCs w:val="20"/>
          <w:lang w:val="en-US"/>
        </w:rPr>
        <w:t xml:space="preserve"> </w:t>
      </w:r>
      <w:proofErr w:type="spellStart"/>
      <w:r w:rsidR="00640157" w:rsidRPr="0037090B">
        <w:rPr>
          <w:sz w:val="20"/>
          <w:szCs w:val="20"/>
          <w:lang w:val="en-US"/>
        </w:rPr>
        <w:t>em</w:t>
      </w:r>
      <w:proofErr w:type="spellEnd"/>
      <w:r w:rsidR="00640157" w:rsidRPr="0037090B">
        <w:rPr>
          <w:sz w:val="20"/>
          <w:szCs w:val="20"/>
          <w:lang w:val="en-US"/>
        </w:rPr>
        <w:t>: 24 ago. 2022.</w:t>
      </w:r>
    </w:p>
    <w:p w14:paraId="6C9E5F69" w14:textId="65A6E0E3" w:rsidR="00F75833" w:rsidRDefault="00F63D3C">
      <w:pPr>
        <w:keepNext w:val="0"/>
        <w:keepLines w:val="0"/>
        <w:spacing w:before="120"/>
        <w:rPr>
          <w:sz w:val="20"/>
          <w:szCs w:val="20"/>
        </w:rPr>
      </w:pPr>
      <w:r w:rsidRPr="008157A8">
        <w:rPr>
          <w:sz w:val="20"/>
          <w:szCs w:val="20"/>
          <w:shd w:val="clear" w:color="auto" w:fill="FFFFFF"/>
          <w:lang w:val="en-US"/>
        </w:rPr>
        <w:t>QU, Q</w:t>
      </w:r>
      <w:r w:rsidRPr="008157A8">
        <w:rPr>
          <w:i/>
          <w:iCs/>
          <w:sz w:val="20"/>
          <w:szCs w:val="20"/>
          <w:shd w:val="clear" w:color="auto" w:fill="FFFFFF"/>
          <w:lang w:val="en-US"/>
        </w:rPr>
        <w:t>.</w:t>
      </w:r>
      <w:r w:rsidR="00444E1E" w:rsidRPr="008157A8">
        <w:rPr>
          <w:i/>
          <w:iCs/>
          <w:sz w:val="20"/>
          <w:szCs w:val="20"/>
          <w:shd w:val="clear" w:color="auto" w:fill="FFFFFF"/>
          <w:lang w:val="en-US"/>
        </w:rPr>
        <w:t xml:space="preserve"> et al</w:t>
      </w:r>
      <w:r w:rsidRPr="008157A8">
        <w:rPr>
          <w:sz w:val="20"/>
          <w:szCs w:val="20"/>
          <w:shd w:val="clear" w:color="auto" w:fill="FFFFFF"/>
          <w:lang w:val="en-US"/>
        </w:rPr>
        <w:t xml:space="preserve">. </w:t>
      </w:r>
      <w:r w:rsidRPr="00444E1E">
        <w:rPr>
          <w:b/>
          <w:bCs/>
          <w:sz w:val="20"/>
          <w:szCs w:val="20"/>
          <w:shd w:val="clear" w:color="auto" w:fill="FFFFFF"/>
          <w:lang w:val="en-US"/>
        </w:rPr>
        <w:t>Analysis of the optimization landscapes for overcomplete representation learning</w:t>
      </w:r>
      <w:r w:rsidRPr="00444E1E">
        <w:rPr>
          <w:sz w:val="20"/>
          <w:szCs w:val="20"/>
          <w:lang w:val="en-US"/>
        </w:rPr>
        <w:t xml:space="preserve">. </w:t>
      </w:r>
      <w:proofErr w:type="spellStart"/>
      <w:r w:rsidR="00BC2198" w:rsidRPr="00CD667F">
        <w:rPr>
          <w:sz w:val="20"/>
          <w:szCs w:val="20"/>
        </w:rPr>
        <w:t>ArXiv</w:t>
      </w:r>
      <w:proofErr w:type="spellEnd"/>
      <w:r w:rsidR="00CD667F" w:rsidRPr="00CD667F">
        <w:rPr>
          <w:sz w:val="20"/>
          <w:szCs w:val="20"/>
        </w:rPr>
        <w:t xml:space="preserve">, 2019. </w:t>
      </w:r>
      <w:r w:rsidRPr="00444E1E">
        <w:rPr>
          <w:sz w:val="20"/>
          <w:szCs w:val="20"/>
        </w:rPr>
        <w:t>Disponível em:</w:t>
      </w:r>
      <w:r w:rsidRPr="00444E1E">
        <w:t xml:space="preserve"> </w:t>
      </w:r>
      <w:r w:rsidRPr="00444E1E">
        <w:rPr>
          <w:sz w:val="20"/>
          <w:szCs w:val="20"/>
        </w:rPr>
        <w:t>https://arxiv.org/pdf/1912.02427.pdf. Acesso em: 20 set</w:t>
      </w:r>
      <w:r w:rsidR="001336AC" w:rsidRPr="00444E1E">
        <w:rPr>
          <w:sz w:val="20"/>
          <w:szCs w:val="20"/>
        </w:rPr>
        <w:t>.</w:t>
      </w:r>
      <w:r w:rsidRPr="00444E1E">
        <w:rPr>
          <w:sz w:val="20"/>
          <w:szCs w:val="20"/>
        </w:rPr>
        <w:t xml:space="preserve"> 2022.</w:t>
      </w:r>
      <w:bookmarkEnd w:id="28"/>
    </w:p>
    <w:p w14:paraId="4E0E4845" w14:textId="77777777" w:rsidR="00F75833" w:rsidRDefault="00F75833">
      <w:pPr>
        <w:rPr>
          <w:sz w:val="20"/>
          <w:szCs w:val="20"/>
        </w:rPr>
      </w:pPr>
      <w:r>
        <w:rPr>
          <w:sz w:val="20"/>
          <w:szCs w:val="20"/>
        </w:rPr>
        <w:br w:type="page"/>
      </w:r>
    </w:p>
    <w:p w14:paraId="14F756CF" w14:textId="4FBA5D3D" w:rsidR="00F75833" w:rsidRPr="00320BFA" w:rsidRDefault="00F75833" w:rsidP="00F75833">
      <w:pPr>
        <w:pStyle w:val="TF-xAvalTTULO"/>
      </w:pPr>
      <w:r w:rsidRPr="00320BFA">
        <w:lastRenderedPageBreak/>
        <w:t>FORMULÁRIO  DE  avaliação</w:t>
      </w:r>
      <w:r>
        <w:t xml:space="preserve"> BCC </w:t>
      </w:r>
      <w:r w:rsidRPr="00320BFA">
        <w:t xml:space="preserve">– PROFESSOR </w:t>
      </w:r>
      <w:r>
        <w:t>AVALIADOR – projeto</w:t>
      </w:r>
    </w:p>
    <w:p w14:paraId="6FCA1192" w14:textId="162C36EE" w:rsidR="00F75833" w:rsidRDefault="00F75833" w:rsidP="00F75833">
      <w:pPr>
        <w:pStyle w:val="TF-xAvalLINHA"/>
      </w:pPr>
      <w:r w:rsidRPr="00320BFA">
        <w:t>Avaliador(a):</w:t>
      </w:r>
      <w:r w:rsidRPr="00320BFA">
        <w:tab/>
      </w:r>
      <w:r w:rsidRPr="00F75833">
        <w:t>Aurélio Faustino Hoppe</w:t>
      </w:r>
    </w:p>
    <w:p w14:paraId="36110E18" w14:textId="77777777" w:rsidR="00F75833" w:rsidRPr="00C767AD" w:rsidRDefault="00F75833" w:rsidP="00F7583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4"/>
        <w:gridCol w:w="537"/>
        <w:gridCol w:w="479"/>
      </w:tblGrid>
      <w:tr w:rsidR="00F75833" w:rsidRPr="00320BFA" w14:paraId="5393FDF5" w14:textId="77777777" w:rsidTr="008A0AF1">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7567287" w14:textId="77777777" w:rsidR="00F75833" w:rsidRPr="00320BFA" w:rsidRDefault="00F75833" w:rsidP="00135681">
            <w:pPr>
              <w:pStyle w:val="TF-xAvalITEMTABELA"/>
            </w:pPr>
            <w:r w:rsidRPr="00320BFA">
              <w:t>ASPECTOS   AVALIADOS</w:t>
            </w:r>
          </w:p>
        </w:tc>
        <w:tc>
          <w:tcPr>
            <w:tcW w:w="240" w:type="pct"/>
            <w:tcBorders>
              <w:top w:val="single" w:sz="12" w:space="0" w:color="auto"/>
              <w:left w:val="single" w:sz="4" w:space="0" w:color="auto"/>
              <w:bottom w:val="single" w:sz="12" w:space="0" w:color="auto"/>
              <w:right w:val="single" w:sz="4" w:space="0" w:color="auto"/>
            </w:tcBorders>
            <w:textDirection w:val="btLr"/>
            <w:hideMark/>
          </w:tcPr>
          <w:p w14:paraId="5A748DA4" w14:textId="77777777" w:rsidR="00F75833" w:rsidRPr="00320BFA" w:rsidRDefault="00F75833" w:rsidP="00135681">
            <w:pPr>
              <w:pStyle w:val="TF-xAvalITEMTABELA"/>
            </w:pPr>
            <w:r w:rsidRPr="00320BFA">
              <w:t>Atende</w:t>
            </w:r>
          </w:p>
        </w:tc>
        <w:tc>
          <w:tcPr>
            <w:tcW w:w="297" w:type="pct"/>
            <w:tcBorders>
              <w:top w:val="single" w:sz="12" w:space="0" w:color="auto"/>
              <w:left w:val="single" w:sz="4" w:space="0" w:color="auto"/>
              <w:bottom w:val="single" w:sz="12" w:space="0" w:color="auto"/>
              <w:right w:val="single" w:sz="4" w:space="0" w:color="auto"/>
            </w:tcBorders>
            <w:textDirection w:val="btLr"/>
            <w:hideMark/>
          </w:tcPr>
          <w:p w14:paraId="446ABC4C" w14:textId="77777777" w:rsidR="00F75833" w:rsidRPr="00320BFA" w:rsidRDefault="00F75833" w:rsidP="00135681">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4DC682C7" w14:textId="77777777" w:rsidR="00F75833" w:rsidRPr="00320BFA" w:rsidRDefault="00F75833" w:rsidP="00135681">
            <w:pPr>
              <w:pStyle w:val="TF-xAvalITEMTABELA"/>
            </w:pPr>
            <w:r w:rsidRPr="00320BFA">
              <w:t>não atende</w:t>
            </w:r>
          </w:p>
        </w:tc>
      </w:tr>
      <w:tr w:rsidR="00F75833" w:rsidRPr="00320BFA" w14:paraId="237C8151" w14:textId="77777777" w:rsidTr="008A0AF1">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F828EE5" w14:textId="77777777" w:rsidR="00F75833" w:rsidRPr="0000224C" w:rsidRDefault="00F75833" w:rsidP="00135681">
            <w:pPr>
              <w:pStyle w:val="TF-xAvalITEMTABELA"/>
            </w:pPr>
            <w:r w:rsidRPr="00030341">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7EB0E0CC" w14:textId="77777777" w:rsidR="00F75833" w:rsidRPr="00320BFA" w:rsidRDefault="00F75833" w:rsidP="00F75833">
            <w:pPr>
              <w:pStyle w:val="TF-xAvalITEM"/>
              <w:numPr>
                <w:ilvl w:val="0"/>
                <w:numId w:val="12"/>
              </w:numPr>
            </w:pPr>
            <w:r w:rsidRPr="00320BFA">
              <w:t>INTRODUÇÃO</w:t>
            </w:r>
          </w:p>
          <w:p w14:paraId="62ACEAD1" w14:textId="77777777" w:rsidR="00F75833" w:rsidRPr="00320BFA" w:rsidRDefault="00F75833" w:rsidP="00135681">
            <w:pPr>
              <w:pStyle w:val="TF-xAvalITEMDETALHE"/>
            </w:pPr>
            <w:r w:rsidRPr="00320BFA">
              <w:t>O tema de pesquisa está devidamente contextualizado/delimitado?</w:t>
            </w:r>
          </w:p>
        </w:tc>
        <w:tc>
          <w:tcPr>
            <w:tcW w:w="240" w:type="pct"/>
            <w:tcBorders>
              <w:top w:val="single" w:sz="12" w:space="0" w:color="auto"/>
              <w:left w:val="single" w:sz="4" w:space="0" w:color="auto"/>
              <w:bottom w:val="single" w:sz="4" w:space="0" w:color="auto"/>
              <w:right w:val="single" w:sz="4" w:space="0" w:color="auto"/>
            </w:tcBorders>
          </w:tcPr>
          <w:p w14:paraId="1EB945BF" w14:textId="77777777" w:rsidR="00F75833" w:rsidRPr="00320BFA" w:rsidRDefault="00F75833" w:rsidP="00135681">
            <w:pPr>
              <w:keepNext w:val="0"/>
              <w:keepLines w:val="0"/>
              <w:ind w:left="709" w:hanging="709"/>
              <w:jc w:val="center"/>
              <w:rPr>
                <w:sz w:val="18"/>
              </w:rPr>
            </w:pPr>
          </w:p>
        </w:tc>
        <w:tc>
          <w:tcPr>
            <w:tcW w:w="297" w:type="pct"/>
            <w:tcBorders>
              <w:top w:val="single" w:sz="12" w:space="0" w:color="auto"/>
              <w:left w:val="single" w:sz="4" w:space="0" w:color="auto"/>
              <w:bottom w:val="single" w:sz="4" w:space="0" w:color="auto"/>
              <w:right w:val="single" w:sz="4" w:space="0" w:color="auto"/>
            </w:tcBorders>
          </w:tcPr>
          <w:p w14:paraId="44B5607E" w14:textId="02ACD31D" w:rsidR="00F75833" w:rsidRPr="00320BFA" w:rsidRDefault="00210A34" w:rsidP="00135681">
            <w:pPr>
              <w:keepNext w:val="0"/>
              <w:keepLines w:val="0"/>
              <w:ind w:left="709" w:hanging="709"/>
              <w:jc w:val="center"/>
              <w:rPr>
                <w:sz w:val="18"/>
              </w:rPr>
            </w:pPr>
            <w:ins w:id="31" w:author="Aurélio Faustino Hoppe" w:date="2022-12-16T12:05:00Z">
              <w:r>
                <w:rPr>
                  <w:sz w:val="18"/>
                </w:rPr>
                <w:t>X</w:t>
              </w:r>
            </w:ins>
          </w:p>
        </w:tc>
        <w:tc>
          <w:tcPr>
            <w:tcW w:w="266" w:type="pct"/>
            <w:tcBorders>
              <w:top w:val="single" w:sz="12" w:space="0" w:color="auto"/>
              <w:left w:val="single" w:sz="4" w:space="0" w:color="auto"/>
              <w:bottom w:val="single" w:sz="4" w:space="0" w:color="auto"/>
              <w:right w:val="single" w:sz="12" w:space="0" w:color="auto"/>
            </w:tcBorders>
          </w:tcPr>
          <w:p w14:paraId="7D438CC6" w14:textId="77777777" w:rsidR="00F75833" w:rsidRPr="00320BFA" w:rsidRDefault="00F75833" w:rsidP="00135681">
            <w:pPr>
              <w:keepNext w:val="0"/>
              <w:keepLines w:val="0"/>
              <w:ind w:left="709" w:hanging="709"/>
              <w:jc w:val="center"/>
              <w:rPr>
                <w:sz w:val="18"/>
              </w:rPr>
            </w:pPr>
          </w:p>
        </w:tc>
      </w:tr>
      <w:tr w:rsidR="00F75833" w:rsidRPr="00320BFA" w14:paraId="698005A8" w14:textId="77777777" w:rsidTr="008A0AF1">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79BDCA"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B72E585" w14:textId="77777777" w:rsidR="00F75833" w:rsidRPr="00320BFA" w:rsidRDefault="00F75833" w:rsidP="00135681">
            <w:pPr>
              <w:pStyle w:val="TF-xAvalITEMDETALHE"/>
            </w:pPr>
            <w:r w:rsidRPr="00320BFA">
              <w:t>O problema está claramente formulado?</w:t>
            </w:r>
          </w:p>
        </w:tc>
        <w:tc>
          <w:tcPr>
            <w:tcW w:w="240" w:type="pct"/>
            <w:tcBorders>
              <w:top w:val="single" w:sz="4" w:space="0" w:color="auto"/>
              <w:left w:val="single" w:sz="4" w:space="0" w:color="auto"/>
              <w:bottom w:val="single" w:sz="4" w:space="0" w:color="auto"/>
              <w:right w:val="single" w:sz="4" w:space="0" w:color="auto"/>
            </w:tcBorders>
          </w:tcPr>
          <w:p w14:paraId="71DBF1F6" w14:textId="117DCFC2" w:rsidR="00F75833" w:rsidRPr="00320BFA" w:rsidRDefault="00210A34" w:rsidP="00135681">
            <w:pPr>
              <w:keepNext w:val="0"/>
              <w:keepLines w:val="0"/>
              <w:ind w:left="709" w:hanging="709"/>
              <w:jc w:val="center"/>
              <w:rPr>
                <w:sz w:val="18"/>
              </w:rPr>
            </w:pPr>
            <w:commentRangeStart w:id="32"/>
            <w:ins w:id="33" w:author="Aurélio Faustino Hoppe" w:date="2022-12-16T12:05:00Z">
              <w:r>
                <w:rPr>
                  <w:sz w:val="18"/>
                </w:rPr>
                <w:t>X</w:t>
              </w:r>
            </w:ins>
            <w:commentRangeEnd w:id="32"/>
            <w:ins w:id="34" w:author="Aurélio Faustino Hoppe" w:date="2022-12-16T12:06:00Z">
              <w:r w:rsidR="00985A68">
                <w:rPr>
                  <w:rStyle w:val="Refdecomentrio"/>
                </w:rPr>
                <w:commentReference w:id="32"/>
              </w:r>
            </w:ins>
          </w:p>
        </w:tc>
        <w:tc>
          <w:tcPr>
            <w:tcW w:w="297" w:type="pct"/>
            <w:tcBorders>
              <w:top w:val="single" w:sz="4" w:space="0" w:color="auto"/>
              <w:left w:val="single" w:sz="4" w:space="0" w:color="auto"/>
              <w:bottom w:val="single" w:sz="4" w:space="0" w:color="auto"/>
              <w:right w:val="single" w:sz="4" w:space="0" w:color="auto"/>
            </w:tcBorders>
          </w:tcPr>
          <w:p w14:paraId="1DDE519F"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4EDFFEC" w14:textId="77777777" w:rsidR="00F75833" w:rsidRPr="00320BFA" w:rsidRDefault="00F75833" w:rsidP="00135681">
            <w:pPr>
              <w:keepNext w:val="0"/>
              <w:keepLines w:val="0"/>
              <w:ind w:left="709" w:hanging="709"/>
              <w:jc w:val="center"/>
              <w:rPr>
                <w:sz w:val="18"/>
              </w:rPr>
            </w:pPr>
          </w:p>
        </w:tc>
      </w:tr>
      <w:tr w:rsidR="00F75833" w:rsidRPr="00320BFA" w14:paraId="66011CAE"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65E0DC"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270482A" w14:textId="77777777" w:rsidR="00F75833" w:rsidRPr="00320BFA" w:rsidRDefault="00F75833" w:rsidP="00F75833">
            <w:pPr>
              <w:pStyle w:val="TF-xAvalITEM"/>
              <w:numPr>
                <w:ilvl w:val="0"/>
                <w:numId w:val="11"/>
              </w:numPr>
            </w:pPr>
            <w:r w:rsidRPr="00320BFA">
              <w:t>OBJETIVOS</w:t>
            </w:r>
          </w:p>
          <w:p w14:paraId="188D50FF" w14:textId="77777777" w:rsidR="00F75833" w:rsidRPr="00320BFA" w:rsidRDefault="00F75833" w:rsidP="00135681">
            <w:pPr>
              <w:pStyle w:val="TF-xAvalITEMDETALHE"/>
            </w:pPr>
            <w:r w:rsidRPr="00320BFA">
              <w:t>O objetivo principal está claramente definido e é passível de ser alcançado?</w:t>
            </w:r>
          </w:p>
        </w:tc>
        <w:tc>
          <w:tcPr>
            <w:tcW w:w="240" w:type="pct"/>
            <w:tcBorders>
              <w:top w:val="single" w:sz="4" w:space="0" w:color="auto"/>
              <w:left w:val="single" w:sz="4" w:space="0" w:color="auto"/>
              <w:bottom w:val="single" w:sz="4" w:space="0" w:color="auto"/>
              <w:right w:val="single" w:sz="4" w:space="0" w:color="auto"/>
            </w:tcBorders>
          </w:tcPr>
          <w:p w14:paraId="00690308" w14:textId="62C65286" w:rsidR="00F75833" w:rsidRPr="00320BFA" w:rsidRDefault="00210A34" w:rsidP="00135681">
            <w:pPr>
              <w:keepNext w:val="0"/>
              <w:keepLines w:val="0"/>
              <w:ind w:left="709" w:hanging="709"/>
              <w:jc w:val="center"/>
              <w:rPr>
                <w:sz w:val="18"/>
              </w:rPr>
            </w:pPr>
            <w:ins w:id="35" w:author="Aurélio Faustino Hoppe" w:date="2022-12-16T12:04: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57A60CD1"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468FA3" w14:textId="77777777" w:rsidR="00F75833" w:rsidRPr="00320BFA" w:rsidRDefault="00F75833" w:rsidP="00135681">
            <w:pPr>
              <w:keepNext w:val="0"/>
              <w:keepLines w:val="0"/>
              <w:ind w:left="709" w:hanging="709"/>
              <w:jc w:val="center"/>
              <w:rPr>
                <w:sz w:val="18"/>
              </w:rPr>
            </w:pPr>
          </w:p>
        </w:tc>
      </w:tr>
      <w:tr w:rsidR="00F75833" w:rsidRPr="00320BFA" w14:paraId="7A9CD710" w14:textId="77777777" w:rsidTr="008A0AF1">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3B62F74"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F4752BB" w14:textId="77777777" w:rsidR="00F75833" w:rsidRPr="00320BFA" w:rsidRDefault="00F75833" w:rsidP="00135681">
            <w:pPr>
              <w:pStyle w:val="TF-xAvalITEMDETALHE"/>
            </w:pPr>
            <w:r w:rsidRPr="00320BFA">
              <w:t xml:space="preserve">Os objetivos específicos são coerentes com o objetivo principal? </w:t>
            </w:r>
          </w:p>
        </w:tc>
        <w:tc>
          <w:tcPr>
            <w:tcW w:w="240" w:type="pct"/>
            <w:tcBorders>
              <w:top w:val="single" w:sz="4" w:space="0" w:color="auto"/>
              <w:left w:val="single" w:sz="4" w:space="0" w:color="auto"/>
              <w:bottom w:val="single" w:sz="4" w:space="0" w:color="auto"/>
              <w:right w:val="single" w:sz="4" w:space="0" w:color="auto"/>
            </w:tcBorders>
          </w:tcPr>
          <w:p w14:paraId="3E3D7E64" w14:textId="77777777" w:rsidR="00F75833" w:rsidRPr="00320BFA" w:rsidRDefault="00F75833" w:rsidP="00135681">
            <w:pPr>
              <w:keepNext w:val="0"/>
              <w:keepLines w:val="0"/>
              <w:ind w:left="709" w:hanging="709"/>
              <w:jc w:val="center"/>
              <w:rPr>
                <w:sz w:val="18"/>
              </w:rPr>
            </w:pPr>
          </w:p>
        </w:tc>
        <w:tc>
          <w:tcPr>
            <w:tcW w:w="297" w:type="pct"/>
            <w:tcBorders>
              <w:top w:val="single" w:sz="4" w:space="0" w:color="auto"/>
              <w:left w:val="single" w:sz="4" w:space="0" w:color="auto"/>
              <w:bottom w:val="single" w:sz="4" w:space="0" w:color="auto"/>
              <w:right w:val="single" w:sz="4" w:space="0" w:color="auto"/>
            </w:tcBorders>
          </w:tcPr>
          <w:p w14:paraId="58268D7B" w14:textId="4E7A5DE5" w:rsidR="00F75833" w:rsidRPr="00320BFA" w:rsidRDefault="00210A34" w:rsidP="00135681">
            <w:pPr>
              <w:keepNext w:val="0"/>
              <w:keepLines w:val="0"/>
              <w:ind w:left="709" w:hanging="709"/>
              <w:jc w:val="center"/>
              <w:rPr>
                <w:sz w:val="18"/>
              </w:rPr>
            </w:pPr>
            <w:ins w:id="36" w:author="Aurélio Faustino Hoppe" w:date="2022-12-16T12:04: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5A0E88A4" w14:textId="77777777" w:rsidR="00F75833" w:rsidRPr="00320BFA" w:rsidRDefault="00F75833" w:rsidP="00135681">
            <w:pPr>
              <w:keepNext w:val="0"/>
              <w:keepLines w:val="0"/>
              <w:ind w:left="709" w:hanging="709"/>
              <w:jc w:val="center"/>
              <w:rPr>
                <w:sz w:val="18"/>
              </w:rPr>
            </w:pPr>
          </w:p>
        </w:tc>
      </w:tr>
      <w:tr w:rsidR="00F75833" w:rsidRPr="00320BFA" w14:paraId="7DB03BCA" w14:textId="77777777" w:rsidTr="008A0AF1">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DF378B2"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06A367B" w14:textId="77777777" w:rsidR="00F75833" w:rsidRPr="00320BFA" w:rsidRDefault="00F75833" w:rsidP="00F75833">
            <w:pPr>
              <w:pStyle w:val="TF-xAvalITEM"/>
              <w:numPr>
                <w:ilvl w:val="0"/>
                <w:numId w:val="11"/>
              </w:numPr>
            </w:pPr>
            <w:r w:rsidRPr="00320BFA">
              <w:t>TRABALHOS CORRELATOS</w:t>
            </w:r>
          </w:p>
          <w:p w14:paraId="75B8E339" w14:textId="77777777" w:rsidR="00F75833" w:rsidRPr="00320BFA" w:rsidRDefault="00F75833" w:rsidP="00135681">
            <w:pPr>
              <w:pStyle w:val="TF-xAvalITEMDETALHE"/>
            </w:pPr>
            <w:r w:rsidRPr="00320BFA">
              <w:t>São apresentados trabalhos correlatos, bem como descritas as principais funcionalidades e os pontos fortes e fracos?</w:t>
            </w:r>
          </w:p>
        </w:tc>
        <w:tc>
          <w:tcPr>
            <w:tcW w:w="240" w:type="pct"/>
            <w:tcBorders>
              <w:top w:val="single" w:sz="4" w:space="0" w:color="auto"/>
              <w:left w:val="single" w:sz="4" w:space="0" w:color="auto"/>
              <w:bottom w:val="single" w:sz="4" w:space="0" w:color="auto"/>
              <w:right w:val="single" w:sz="4" w:space="0" w:color="auto"/>
            </w:tcBorders>
          </w:tcPr>
          <w:p w14:paraId="50F1FA0B" w14:textId="7F32026A" w:rsidR="00F75833" w:rsidRPr="00320BFA" w:rsidRDefault="00210A34" w:rsidP="00135681">
            <w:pPr>
              <w:keepNext w:val="0"/>
              <w:keepLines w:val="0"/>
              <w:ind w:left="709" w:hanging="709"/>
              <w:jc w:val="center"/>
              <w:rPr>
                <w:sz w:val="18"/>
              </w:rPr>
            </w:pPr>
            <w:ins w:id="37" w:author="Aurélio Faustino Hoppe" w:date="2022-12-16T12:05: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6E12470B"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E3C6309" w14:textId="77777777" w:rsidR="00F75833" w:rsidRPr="00320BFA" w:rsidRDefault="00F75833" w:rsidP="00135681">
            <w:pPr>
              <w:keepNext w:val="0"/>
              <w:keepLines w:val="0"/>
              <w:ind w:left="709" w:hanging="709"/>
              <w:jc w:val="center"/>
              <w:rPr>
                <w:sz w:val="18"/>
              </w:rPr>
            </w:pPr>
          </w:p>
        </w:tc>
      </w:tr>
      <w:tr w:rsidR="00F75833" w:rsidRPr="00320BFA" w14:paraId="36CFE085"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CF2A752"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09E735" w14:textId="77777777" w:rsidR="00F75833" w:rsidRPr="00320BFA" w:rsidRDefault="00F75833" w:rsidP="00F75833">
            <w:pPr>
              <w:pStyle w:val="TF-xAvalITEM"/>
              <w:numPr>
                <w:ilvl w:val="0"/>
                <w:numId w:val="11"/>
              </w:numPr>
            </w:pPr>
            <w:r w:rsidRPr="00320BFA">
              <w:t>JUSTIFICATIVA</w:t>
            </w:r>
          </w:p>
          <w:p w14:paraId="7AF79DD0" w14:textId="77777777" w:rsidR="00F75833" w:rsidRPr="00320BFA" w:rsidRDefault="00F75833" w:rsidP="00135681">
            <w:pPr>
              <w:pStyle w:val="TF-xAvalITEMDETALHE"/>
            </w:pPr>
            <w:r w:rsidRPr="00320BFA">
              <w:t>Foi apresentado e discutido um quadro relacionando os trabalhos correlatos e suas principais funcionalidades com a proposta apresentada?</w:t>
            </w:r>
          </w:p>
        </w:tc>
        <w:tc>
          <w:tcPr>
            <w:tcW w:w="240" w:type="pct"/>
            <w:tcBorders>
              <w:top w:val="single" w:sz="4" w:space="0" w:color="auto"/>
              <w:left w:val="single" w:sz="4" w:space="0" w:color="auto"/>
              <w:bottom w:val="single" w:sz="4" w:space="0" w:color="auto"/>
              <w:right w:val="single" w:sz="4" w:space="0" w:color="auto"/>
            </w:tcBorders>
          </w:tcPr>
          <w:p w14:paraId="086E324C" w14:textId="0F8C0281" w:rsidR="00F75833" w:rsidRPr="00320BFA" w:rsidRDefault="00210A34" w:rsidP="00135681">
            <w:pPr>
              <w:keepNext w:val="0"/>
              <w:keepLines w:val="0"/>
              <w:ind w:left="709" w:hanging="709"/>
              <w:jc w:val="center"/>
              <w:rPr>
                <w:sz w:val="18"/>
              </w:rPr>
            </w:pPr>
            <w:ins w:id="38" w:author="Aurélio Faustino Hoppe" w:date="2022-12-16T12:05: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068C394C"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C7EC81D" w14:textId="77777777" w:rsidR="00F75833" w:rsidRPr="00320BFA" w:rsidRDefault="00F75833" w:rsidP="00135681">
            <w:pPr>
              <w:keepNext w:val="0"/>
              <w:keepLines w:val="0"/>
              <w:ind w:left="709" w:hanging="709"/>
              <w:jc w:val="center"/>
              <w:rPr>
                <w:sz w:val="18"/>
              </w:rPr>
            </w:pPr>
          </w:p>
        </w:tc>
      </w:tr>
      <w:tr w:rsidR="00F75833" w:rsidRPr="00320BFA" w14:paraId="249FBC12"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FE51BF1"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36DCD48" w14:textId="77777777" w:rsidR="00F75833" w:rsidRPr="00320BFA" w:rsidRDefault="00F75833" w:rsidP="00135681">
            <w:pPr>
              <w:pStyle w:val="TF-xAvalITEMDETALHE"/>
            </w:pPr>
            <w:r w:rsidRPr="00320BFA">
              <w:t>São apresentados argumentos científicos, técnicos ou metodológicos que justificam a proposta?</w:t>
            </w:r>
          </w:p>
        </w:tc>
        <w:tc>
          <w:tcPr>
            <w:tcW w:w="240" w:type="pct"/>
            <w:tcBorders>
              <w:top w:val="single" w:sz="4" w:space="0" w:color="auto"/>
              <w:left w:val="single" w:sz="4" w:space="0" w:color="auto"/>
              <w:bottom w:val="single" w:sz="4" w:space="0" w:color="auto"/>
              <w:right w:val="single" w:sz="4" w:space="0" w:color="auto"/>
            </w:tcBorders>
          </w:tcPr>
          <w:p w14:paraId="5669301A" w14:textId="12AB35DF" w:rsidR="00F75833" w:rsidRPr="00320BFA" w:rsidRDefault="00985A68" w:rsidP="00135681">
            <w:pPr>
              <w:keepNext w:val="0"/>
              <w:keepLines w:val="0"/>
              <w:ind w:left="709" w:hanging="709"/>
              <w:jc w:val="center"/>
              <w:rPr>
                <w:sz w:val="18"/>
              </w:rPr>
            </w:pPr>
            <w:commentRangeStart w:id="39"/>
            <w:ins w:id="40" w:author="Aurélio Faustino Hoppe" w:date="2022-12-16T12:06:00Z">
              <w:r>
                <w:rPr>
                  <w:sz w:val="18"/>
                </w:rPr>
                <w:t>X</w:t>
              </w:r>
              <w:commentRangeEnd w:id="39"/>
              <w:r>
                <w:rPr>
                  <w:rStyle w:val="Refdecomentrio"/>
                </w:rPr>
                <w:commentReference w:id="39"/>
              </w:r>
            </w:ins>
          </w:p>
        </w:tc>
        <w:tc>
          <w:tcPr>
            <w:tcW w:w="297" w:type="pct"/>
            <w:tcBorders>
              <w:top w:val="single" w:sz="4" w:space="0" w:color="auto"/>
              <w:left w:val="single" w:sz="4" w:space="0" w:color="auto"/>
              <w:bottom w:val="single" w:sz="4" w:space="0" w:color="auto"/>
              <w:right w:val="single" w:sz="4" w:space="0" w:color="auto"/>
            </w:tcBorders>
          </w:tcPr>
          <w:p w14:paraId="1C67337C" w14:textId="39DE1B93"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2ECDF3" w14:textId="77777777" w:rsidR="00F75833" w:rsidRPr="00320BFA" w:rsidRDefault="00F75833" w:rsidP="00135681">
            <w:pPr>
              <w:keepNext w:val="0"/>
              <w:keepLines w:val="0"/>
              <w:ind w:left="709" w:hanging="709"/>
              <w:jc w:val="center"/>
              <w:rPr>
                <w:sz w:val="18"/>
              </w:rPr>
            </w:pPr>
          </w:p>
        </w:tc>
      </w:tr>
      <w:tr w:rsidR="00F75833" w:rsidRPr="00320BFA" w14:paraId="768B3DF5"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EFEBB62"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D6764F6" w14:textId="77777777" w:rsidR="00F75833" w:rsidRPr="00320BFA" w:rsidRDefault="00F75833" w:rsidP="00135681">
            <w:pPr>
              <w:pStyle w:val="TF-xAvalITEMDETALHE"/>
            </w:pPr>
            <w:r w:rsidRPr="00320BFA">
              <w:t>São apresentadas as contribuições teóricas, práticas ou sociais que justificam a proposta?</w:t>
            </w:r>
          </w:p>
        </w:tc>
        <w:tc>
          <w:tcPr>
            <w:tcW w:w="240" w:type="pct"/>
            <w:tcBorders>
              <w:top w:val="single" w:sz="4" w:space="0" w:color="auto"/>
              <w:left w:val="single" w:sz="4" w:space="0" w:color="auto"/>
              <w:bottom w:val="single" w:sz="4" w:space="0" w:color="auto"/>
              <w:right w:val="single" w:sz="4" w:space="0" w:color="auto"/>
            </w:tcBorders>
          </w:tcPr>
          <w:p w14:paraId="7298FA58" w14:textId="77777777" w:rsidR="00F75833" w:rsidRPr="00320BFA" w:rsidRDefault="00F75833" w:rsidP="00135681">
            <w:pPr>
              <w:keepNext w:val="0"/>
              <w:keepLines w:val="0"/>
              <w:ind w:left="709" w:hanging="709"/>
              <w:jc w:val="center"/>
              <w:rPr>
                <w:sz w:val="18"/>
              </w:rPr>
            </w:pPr>
          </w:p>
        </w:tc>
        <w:tc>
          <w:tcPr>
            <w:tcW w:w="297" w:type="pct"/>
            <w:tcBorders>
              <w:top w:val="single" w:sz="4" w:space="0" w:color="auto"/>
              <w:left w:val="single" w:sz="4" w:space="0" w:color="auto"/>
              <w:bottom w:val="single" w:sz="4" w:space="0" w:color="auto"/>
              <w:right w:val="single" w:sz="4" w:space="0" w:color="auto"/>
            </w:tcBorders>
          </w:tcPr>
          <w:p w14:paraId="71C8FF05"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6EC692A" w14:textId="77777777" w:rsidR="00F75833" w:rsidRPr="00320BFA" w:rsidRDefault="00F75833" w:rsidP="00135681">
            <w:pPr>
              <w:keepNext w:val="0"/>
              <w:keepLines w:val="0"/>
              <w:ind w:left="709" w:hanging="709"/>
              <w:jc w:val="center"/>
              <w:rPr>
                <w:sz w:val="18"/>
              </w:rPr>
            </w:pPr>
          </w:p>
        </w:tc>
      </w:tr>
      <w:tr w:rsidR="00F75833" w:rsidRPr="00320BFA" w14:paraId="1CCF8AEB"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6D4C7B4"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FE2D37" w14:textId="77777777" w:rsidR="00F75833" w:rsidRPr="00320BFA" w:rsidRDefault="00F75833" w:rsidP="00F75833">
            <w:pPr>
              <w:pStyle w:val="TF-xAvalITEM"/>
              <w:numPr>
                <w:ilvl w:val="0"/>
                <w:numId w:val="11"/>
              </w:numPr>
            </w:pPr>
            <w:r w:rsidRPr="00320BFA">
              <w:t>REQUISITOS PRINCIPAIS DO PROBLEMA A SER TRABALHADO</w:t>
            </w:r>
          </w:p>
          <w:p w14:paraId="2119753E" w14:textId="77777777" w:rsidR="00F75833" w:rsidRPr="00320BFA" w:rsidRDefault="00F75833" w:rsidP="00135681">
            <w:pPr>
              <w:pStyle w:val="TF-xAvalITEMDETALHE"/>
            </w:pPr>
            <w:r w:rsidRPr="00320BFA">
              <w:t xml:space="preserve">Os requisitos funcionais e não funcionais foram claramente descritos?  </w:t>
            </w:r>
          </w:p>
        </w:tc>
        <w:tc>
          <w:tcPr>
            <w:tcW w:w="240" w:type="pct"/>
            <w:tcBorders>
              <w:top w:val="single" w:sz="4" w:space="0" w:color="auto"/>
              <w:left w:val="single" w:sz="4" w:space="0" w:color="auto"/>
              <w:bottom w:val="single" w:sz="4" w:space="0" w:color="auto"/>
              <w:right w:val="single" w:sz="4" w:space="0" w:color="auto"/>
            </w:tcBorders>
          </w:tcPr>
          <w:p w14:paraId="68B39254" w14:textId="1EEC3C18" w:rsidR="00F75833" w:rsidRPr="00320BFA" w:rsidRDefault="00210A34" w:rsidP="00135681">
            <w:pPr>
              <w:keepNext w:val="0"/>
              <w:keepLines w:val="0"/>
              <w:ind w:left="709" w:hanging="709"/>
              <w:jc w:val="center"/>
              <w:rPr>
                <w:sz w:val="18"/>
              </w:rPr>
            </w:pPr>
            <w:ins w:id="41" w:author="Aurélio Faustino Hoppe" w:date="2022-12-16T12:04: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4C01934E"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37CFBA9" w14:textId="77777777" w:rsidR="00F75833" w:rsidRPr="00320BFA" w:rsidRDefault="00F75833" w:rsidP="00135681">
            <w:pPr>
              <w:keepNext w:val="0"/>
              <w:keepLines w:val="0"/>
              <w:ind w:left="709" w:hanging="709"/>
              <w:jc w:val="center"/>
              <w:rPr>
                <w:sz w:val="18"/>
              </w:rPr>
            </w:pPr>
          </w:p>
        </w:tc>
      </w:tr>
      <w:tr w:rsidR="00F75833" w:rsidRPr="00320BFA" w14:paraId="0FB8A146" w14:textId="77777777" w:rsidTr="008A0AF1">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110B0C"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5E1B59B" w14:textId="77777777" w:rsidR="00F75833" w:rsidRPr="00320BFA" w:rsidRDefault="00F75833" w:rsidP="00F75833">
            <w:pPr>
              <w:pStyle w:val="TF-xAvalITEM"/>
              <w:numPr>
                <w:ilvl w:val="0"/>
                <w:numId w:val="11"/>
              </w:numPr>
            </w:pPr>
            <w:r w:rsidRPr="00320BFA">
              <w:t>METODOLOGIA</w:t>
            </w:r>
          </w:p>
          <w:p w14:paraId="1F00EAE1" w14:textId="77777777" w:rsidR="00F75833" w:rsidRPr="00320BFA" w:rsidRDefault="00F75833" w:rsidP="00135681">
            <w:pPr>
              <w:pStyle w:val="TF-xAvalITEMDETALHE"/>
            </w:pPr>
            <w:r w:rsidRPr="00320BFA">
              <w:t>Foram relacionadas todas as etapas necessárias para o desenvolvimento do TCC?</w:t>
            </w:r>
          </w:p>
        </w:tc>
        <w:tc>
          <w:tcPr>
            <w:tcW w:w="240" w:type="pct"/>
            <w:tcBorders>
              <w:top w:val="single" w:sz="4" w:space="0" w:color="auto"/>
              <w:left w:val="single" w:sz="4" w:space="0" w:color="auto"/>
              <w:bottom w:val="single" w:sz="4" w:space="0" w:color="auto"/>
              <w:right w:val="single" w:sz="4" w:space="0" w:color="auto"/>
            </w:tcBorders>
          </w:tcPr>
          <w:p w14:paraId="013F7EFA" w14:textId="6ED1CBC7" w:rsidR="00F75833" w:rsidRPr="00320BFA" w:rsidRDefault="00210A34" w:rsidP="00135681">
            <w:pPr>
              <w:keepNext w:val="0"/>
              <w:keepLines w:val="0"/>
              <w:ind w:left="709" w:hanging="709"/>
              <w:jc w:val="center"/>
              <w:rPr>
                <w:sz w:val="18"/>
              </w:rPr>
            </w:pPr>
            <w:ins w:id="42" w:author="Aurélio Faustino Hoppe" w:date="2022-12-16T12:04: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7BF6EA00"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A7BF025" w14:textId="77777777" w:rsidR="00F75833" w:rsidRPr="00320BFA" w:rsidRDefault="00F75833" w:rsidP="00135681">
            <w:pPr>
              <w:keepNext w:val="0"/>
              <w:keepLines w:val="0"/>
              <w:ind w:left="709" w:hanging="709"/>
              <w:jc w:val="center"/>
              <w:rPr>
                <w:sz w:val="18"/>
              </w:rPr>
            </w:pPr>
          </w:p>
        </w:tc>
      </w:tr>
      <w:tr w:rsidR="00F75833" w:rsidRPr="00320BFA" w14:paraId="09843525" w14:textId="77777777" w:rsidTr="008A0AF1">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0FA823"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8B218EA" w14:textId="77777777" w:rsidR="00F75833" w:rsidRPr="00320BFA" w:rsidRDefault="00F75833" w:rsidP="00135681">
            <w:pPr>
              <w:pStyle w:val="TF-xAvalITEMDETALHE"/>
            </w:pPr>
            <w:r w:rsidRPr="00320BFA">
              <w:t>Os métodos, recursos e o cronograma estão devidamente apresentados e são compatíveis com a metodologia proposta?</w:t>
            </w:r>
          </w:p>
        </w:tc>
        <w:tc>
          <w:tcPr>
            <w:tcW w:w="240" w:type="pct"/>
            <w:tcBorders>
              <w:top w:val="single" w:sz="4" w:space="0" w:color="auto"/>
              <w:left w:val="single" w:sz="4" w:space="0" w:color="auto"/>
              <w:bottom w:val="single" w:sz="4" w:space="0" w:color="auto"/>
              <w:right w:val="single" w:sz="4" w:space="0" w:color="auto"/>
            </w:tcBorders>
          </w:tcPr>
          <w:p w14:paraId="53728673" w14:textId="2108ED24" w:rsidR="00F75833" w:rsidRPr="00320BFA" w:rsidRDefault="00210A34" w:rsidP="00135681">
            <w:pPr>
              <w:keepNext w:val="0"/>
              <w:keepLines w:val="0"/>
              <w:ind w:left="709" w:hanging="709"/>
              <w:jc w:val="center"/>
              <w:rPr>
                <w:sz w:val="18"/>
              </w:rPr>
            </w:pPr>
            <w:ins w:id="43" w:author="Aurélio Faustino Hoppe" w:date="2022-12-16T12:04:00Z">
              <w:r>
                <w:rPr>
                  <w:sz w:val="18"/>
                </w:rPr>
                <w:t>X</w:t>
              </w:r>
            </w:ins>
          </w:p>
        </w:tc>
        <w:tc>
          <w:tcPr>
            <w:tcW w:w="297" w:type="pct"/>
            <w:tcBorders>
              <w:top w:val="single" w:sz="4" w:space="0" w:color="auto"/>
              <w:left w:val="single" w:sz="4" w:space="0" w:color="auto"/>
              <w:bottom w:val="single" w:sz="4" w:space="0" w:color="auto"/>
              <w:right w:val="single" w:sz="4" w:space="0" w:color="auto"/>
            </w:tcBorders>
          </w:tcPr>
          <w:p w14:paraId="6B9CC184"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7B8D9B0" w14:textId="77777777" w:rsidR="00F75833" w:rsidRPr="00320BFA" w:rsidRDefault="00F75833" w:rsidP="00135681">
            <w:pPr>
              <w:keepNext w:val="0"/>
              <w:keepLines w:val="0"/>
              <w:ind w:left="709" w:hanging="709"/>
              <w:jc w:val="center"/>
              <w:rPr>
                <w:sz w:val="18"/>
              </w:rPr>
            </w:pPr>
          </w:p>
        </w:tc>
      </w:tr>
      <w:tr w:rsidR="00F75833" w:rsidRPr="00320BFA" w14:paraId="3F436584" w14:textId="77777777" w:rsidTr="008A0AF1">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F777D4"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3BCBA03" w14:textId="77777777" w:rsidR="00F75833" w:rsidRPr="00320BFA" w:rsidRDefault="00F75833" w:rsidP="00F75833">
            <w:pPr>
              <w:pStyle w:val="TF-xAvalITEM"/>
              <w:numPr>
                <w:ilvl w:val="0"/>
                <w:numId w:val="11"/>
              </w:numPr>
            </w:pPr>
            <w:r w:rsidRPr="00320BFA">
              <w:t>REVISÃO BIBLIOGRÁFICA</w:t>
            </w:r>
          </w:p>
          <w:p w14:paraId="3A38CF32" w14:textId="77777777" w:rsidR="00F75833" w:rsidRPr="00320BFA" w:rsidRDefault="00F75833" w:rsidP="00135681">
            <w:pPr>
              <w:pStyle w:val="TF-xAvalITEMDETALHE"/>
            </w:pPr>
            <w:r w:rsidRPr="00320BFA">
              <w:t>Os assuntos apresentados são suficientes e têm relação com o tema do TCC?</w:t>
            </w:r>
          </w:p>
        </w:tc>
        <w:tc>
          <w:tcPr>
            <w:tcW w:w="240" w:type="pct"/>
            <w:tcBorders>
              <w:top w:val="single" w:sz="4" w:space="0" w:color="auto"/>
              <w:left w:val="single" w:sz="4" w:space="0" w:color="auto"/>
              <w:bottom w:val="single" w:sz="4" w:space="0" w:color="auto"/>
              <w:right w:val="single" w:sz="4" w:space="0" w:color="auto"/>
            </w:tcBorders>
          </w:tcPr>
          <w:p w14:paraId="30717D4B" w14:textId="77777777" w:rsidR="00F75833" w:rsidRPr="00320BFA" w:rsidRDefault="00F75833" w:rsidP="00135681">
            <w:pPr>
              <w:keepNext w:val="0"/>
              <w:keepLines w:val="0"/>
              <w:ind w:left="709" w:hanging="709"/>
              <w:jc w:val="center"/>
              <w:rPr>
                <w:sz w:val="18"/>
              </w:rPr>
            </w:pPr>
          </w:p>
        </w:tc>
        <w:tc>
          <w:tcPr>
            <w:tcW w:w="297" w:type="pct"/>
            <w:tcBorders>
              <w:top w:val="single" w:sz="4" w:space="0" w:color="auto"/>
              <w:left w:val="single" w:sz="4" w:space="0" w:color="auto"/>
              <w:bottom w:val="single" w:sz="4" w:space="0" w:color="auto"/>
              <w:right w:val="single" w:sz="4" w:space="0" w:color="auto"/>
            </w:tcBorders>
          </w:tcPr>
          <w:p w14:paraId="0CE06EB5" w14:textId="4048806E" w:rsidR="00F75833" w:rsidRPr="00320BFA" w:rsidRDefault="00210A34" w:rsidP="00135681">
            <w:pPr>
              <w:keepNext w:val="0"/>
              <w:keepLines w:val="0"/>
              <w:ind w:left="709" w:hanging="709"/>
              <w:jc w:val="center"/>
              <w:rPr>
                <w:sz w:val="18"/>
              </w:rPr>
            </w:pPr>
            <w:commentRangeStart w:id="44"/>
            <w:ins w:id="45" w:author="Aurélio Faustino Hoppe" w:date="2022-12-16T12:04:00Z">
              <w:r>
                <w:rPr>
                  <w:sz w:val="18"/>
                </w:rPr>
                <w:t>X</w:t>
              </w:r>
            </w:ins>
            <w:commentRangeEnd w:id="44"/>
            <w:ins w:id="46" w:author="Aurélio Faustino Hoppe" w:date="2022-12-16T12:08:00Z">
              <w:r w:rsidR="00985A68">
                <w:rPr>
                  <w:rStyle w:val="Refdecomentrio"/>
                </w:rPr>
                <w:commentReference w:id="44"/>
              </w:r>
            </w:ins>
          </w:p>
        </w:tc>
        <w:tc>
          <w:tcPr>
            <w:tcW w:w="266" w:type="pct"/>
            <w:tcBorders>
              <w:top w:val="single" w:sz="4" w:space="0" w:color="auto"/>
              <w:left w:val="single" w:sz="4" w:space="0" w:color="auto"/>
              <w:bottom w:val="single" w:sz="4" w:space="0" w:color="auto"/>
              <w:right w:val="single" w:sz="12" w:space="0" w:color="auto"/>
            </w:tcBorders>
          </w:tcPr>
          <w:p w14:paraId="1903BBAC" w14:textId="77777777" w:rsidR="00F75833" w:rsidRPr="00320BFA" w:rsidRDefault="00F75833" w:rsidP="00135681">
            <w:pPr>
              <w:keepNext w:val="0"/>
              <w:keepLines w:val="0"/>
              <w:ind w:left="709" w:hanging="709"/>
              <w:jc w:val="center"/>
              <w:rPr>
                <w:sz w:val="18"/>
              </w:rPr>
            </w:pPr>
          </w:p>
        </w:tc>
      </w:tr>
      <w:tr w:rsidR="00F75833" w:rsidRPr="00320BFA" w14:paraId="10C3A12B" w14:textId="77777777" w:rsidTr="008A0AF1">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79A3CFE"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13228D0E" w14:textId="77777777" w:rsidR="00F75833" w:rsidRPr="00320BFA" w:rsidRDefault="00F75833" w:rsidP="00135681">
            <w:pPr>
              <w:pStyle w:val="TF-xAvalITEMDETALHE"/>
            </w:pPr>
            <w:r w:rsidRPr="00320BFA">
              <w:t>As referências contemplam adequadamente os assuntos abordados (são indicadas obras atualizadas e as mais importantes da área)?</w:t>
            </w:r>
          </w:p>
        </w:tc>
        <w:tc>
          <w:tcPr>
            <w:tcW w:w="240" w:type="pct"/>
            <w:tcBorders>
              <w:top w:val="single" w:sz="4" w:space="0" w:color="auto"/>
              <w:left w:val="single" w:sz="4" w:space="0" w:color="auto"/>
              <w:bottom w:val="single" w:sz="12" w:space="0" w:color="auto"/>
              <w:right w:val="single" w:sz="4" w:space="0" w:color="auto"/>
            </w:tcBorders>
          </w:tcPr>
          <w:p w14:paraId="2F8A0F14" w14:textId="284249B1" w:rsidR="00F75833" w:rsidRPr="00320BFA" w:rsidRDefault="00210A34" w:rsidP="00135681">
            <w:pPr>
              <w:keepNext w:val="0"/>
              <w:keepLines w:val="0"/>
              <w:ind w:left="709" w:hanging="709"/>
              <w:jc w:val="center"/>
              <w:rPr>
                <w:sz w:val="18"/>
              </w:rPr>
            </w:pPr>
            <w:ins w:id="47" w:author="Aurélio Faustino Hoppe" w:date="2022-12-16T12:04:00Z">
              <w:r>
                <w:rPr>
                  <w:sz w:val="18"/>
                </w:rPr>
                <w:t>X</w:t>
              </w:r>
            </w:ins>
          </w:p>
        </w:tc>
        <w:tc>
          <w:tcPr>
            <w:tcW w:w="297" w:type="pct"/>
            <w:tcBorders>
              <w:top w:val="single" w:sz="4" w:space="0" w:color="auto"/>
              <w:left w:val="single" w:sz="4" w:space="0" w:color="auto"/>
              <w:bottom w:val="single" w:sz="12" w:space="0" w:color="auto"/>
              <w:right w:val="single" w:sz="4" w:space="0" w:color="auto"/>
            </w:tcBorders>
          </w:tcPr>
          <w:p w14:paraId="5E71468F" w14:textId="77777777" w:rsidR="00F75833" w:rsidRPr="00320BFA" w:rsidRDefault="00F75833" w:rsidP="00135681">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AACC30D" w14:textId="77777777" w:rsidR="00F75833" w:rsidRPr="00320BFA" w:rsidRDefault="00F75833" w:rsidP="00135681">
            <w:pPr>
              <w:keepNext w:val="0"/>
              <w:keepLines w:val="0"/>
              <w:ind w:left="709" w:hanging="709"/>
              <w:jc w:val="center"/>
              <w:rPr>
                <w:sz w:val="18"/>
              </w:rPr>
            </w:pPr>
          </w:p>
        </w:tc>
      </w:tr>
      <w:tr w:rsidR="00F75833" w:rsidRPr="00320BFA" w14:paraId="0F862A6C" w14:textId="77777777" w:rsidTr="008A0AF1">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C0AA120" w14:textId="77777777" w:rsidR="00F75833" w:rsidRPr="0000224C" w:rsidRDefault="00F75833" w:rsidP="00135681">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ED40C6E" w14:textId="77777777" w:rsidR="00F75833" w:rsidRPr="00320BFA" w:rsidRDefault="00F75833" w:rsidP="00F75833">
            <w:pPr>
              <w:pStyle w:val="TF-xAvalITEM"/>
              <w:numPr>
                <w:ilvl w:val="0"/>
                <w:numId w:val="11"/>
              </w:numPr>
            </w:pPr>
            <w:r w:rsidRPr="00320BFA">
              <w:t>LINGUAGEM USADA (redação)</w:t>
            </w:r>
          </w:p>
          <w:p w14:paraId="27EDE6ED" w14:textId="77777777" w:rsidR="00F75833" w:rsidRPr="00320BFA" w:rsidRDefault="00F75833" w:rsidP="00135681">
            <w:pPr>
              <w:pStyle w:val="TF-xAvalITEMDETALHE"/>
            </w:pPr>
            <w:r w:rsidRPr="00320BFA">
              <w:t>O texto completo é coerente e redigido corretamente em língua portuguesa, usando linguagem formal/científica?</w:t>
            </w:r>
          </w:p>
        </w:tc>
        <w:tc>
          <w:tcPr>
            <w:tcW w:w="240" w:type="pct"/>
            <w:tcBorders>
              <w:top w:val="single" w:sz="12" w:space="0" w:color="auto"/>
              <w:left w:val="single" w:sz="4" w:space="0" w:color="auto"/>
              <w:bottom w:val="single" w:sz="4" w:space="0" w:color="auto"/>
              <w:right w:val="single" w:sz="4" w:space="0" w:color="auto"/>
            </w:tcBorders>
          </w:tcPr>
          <w:p w14:paraId="6CC0DB73" w14:textId="42DDD898" w:rsidR="00F75833" w:rsidRPr="00320BFA" w:rsidRDefault="00985A68" w:rsidP="00135681">
            <w:pPr>
              <w:keepNext w:val="0"/>
              <w:keepLines w:val="0"/>
              <w:ind w:left="709" w:hanging="709"/>
              <w:jc w:val="center"/>
              <w:rPr>
                <w:sz w:val="18"/>
              </w:rPr>
            </w:pPr>
            <w:ins w:id="48" w:author="Aurélio Faustino Hoppe" w:date="2022-12-16T12:06:00Z">
              <w:r>
                <w:rPr>
                  <w:sz w:val="18"/>
                </w:rPr>
                <w:t>X</w:t>
              </w:r>
            </w:ins>
          </w:p>
        </w:tc>
        <w:tc>
          <w:tcPr>
            <w:tcW w:w="297" w:type="pct"/>
            <w:tcBorders>
              <w:top w:val="single" w:sz="12" w:space="0" w:color="auto"/>
              <w:left w:val="single" w:sz="4" w:space="0" w:color="auto"/>
              <w:bottom w:val="single" w:sz="4" w:space="0" w:color="auto"/>
              <w:right w:val="single" w:sz="4" w:space="0" w:color="auto"/>
            </w:tcBorders>
          </w:tcPr>
          <w:p w14:paraId="3DAFC450" w14:textId="77777777" w:rsidR="00F75833" w:rsidRPr="00320BFA" w:rsidRDefault="00F75833" w:rsidP="00135681">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B0AFC85" w14:textId="77777777" w:rsidR="00F75833" w:rsidRPr="00320BFA" w:rsidRDefault="00F75833" w:rsidP="00135681">
            <w:pPr>
              <w:keepNext w:val="0"/>
              <w:keepLines w:val="0"/>
              <w:ind w:left="709" w:hanging="709"/>
              <w:jc w:val="center"/>
              <w:rPr>
                <w:sz w:val="18"/>
              </w:rPr>
            </w:pPr>
          </w:p>
        </w:tc>
      </w:tr>
      <w:tr w:rsidR="00F75833" w:rsidRPr="00320BFA" w14:paraId="20F3AA1F" w14:textId="77777777" w:rsidTr="008A0AF1">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9163C3D" w14:textId="77777777" w:rsidR="00F75833" w:rsidRPr="00320BFA" w:rsidRDefault="00F75833" w:rsidP="00135681">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511C32E" w14:textId="77777777" w:rsidR="00F75833" w:rsidRPr="00320BFA" w:rsidRDefault="00F75833" w:rsidP="00135681">
            <w:pPr>
              <w:pStyle w:val="TF-xAvalITEMDETALHE"/>
            </w:pPr>
            <w:r w:rsidRPr="00320BFA">
              <w:t>A exposição do assunto é ordenada (as ideias estão bem encadeadas e a linguagem utilizada é clara)?</w:t>
            </w:r>
          </w:p>
        </w:tc>
        <w:tc>
          <w:tcPr>
            <w:tcW w:w="240" w:type="pct"/>
            <w:tcBorders>
              <w:top w:val="single" w:sz="4" w:space="0" w:color="auto"/>
              <w:left w:val="single" w:sz="4" w:space="0" w:color="auto"/>
              <w:bottom w:val="single" w:sz="12" w:space="0" w:color="auto"/>
              <w:right w:val="single" w:sz="4" w:space="0" w:color="auto"/>
            </w:tcBorders>
          </w:tcPr>
          <w:p w14:paraId="25799F71" w14:textId="77777777" w:rsidR="00F75833" w:rsidRPr="00320BFA" w:rsidRDefault="00F75833" w:rsidP="00135681">
            <w:pPr>
              <w:keepNext w:val="0"/>
              <w:keepLines w:val="0"/>
              <w:ind w:left="709" w:hanging="709"/>
              <w:jc w:val="center"/>
              <w:rPr>
                <w:sz w:val="18"/>
              </w:rPr>
            </w:pPr>
          </w:p>
        </w:tc>
        <w:tc>
          <w:tcPr>
            <w:tcW w:w="297" w:type="pct"/>
            <w:tcBorders>
              <w:top w:val="single" w:sz="4" w:space="0" w:color="auto"/>
              <w:left w:val="single" w:sz="4" w:space="0" w:color="auto"/>
              <w:bottom w:val="single" w:sz="12" w:space="0" w:color="auto"/>
              <w:right w:val="single" w:sz="4" w:space="0" w:color="auto"/>
            </w:tcBorders>
          </w:tcPr>
          <w:p w14:paraId="45E682D3" w14:textId="64DFCA9D" w:rsidR="00F75833" w:rsidRPr="00320BFA" w:rsidRDefault="00985A68" w:rsidP="00135681">
            <w:pPr>
              <w:keepNext w:val="0"/>
              <w:keepLines w:val="0"/>
              <w:ind w:left="709" w:hanging="709"/>
              <w:jc w:val="center"/>
              <w:rPr>
                <w:sz w:val="18"/>
              </w:rPr>
            </w:pPr>
            <w:commentRangeStart w:id="49"/>
            <w:ins w:id="50" w:author="Aurélio Faustino Hoppe" w:date="2022-12-16T12:06:00Z">
              <w:r>
                <w:rPr>
                  <w:sz w:val="18"/>
                </w:rPr>
                <w:t>X</w:t>
              </w:r>
            </w:ins>
            <w:commentRangeEnd w:id="49"/>
            <w:ins w:id="51" w:author="Aurélio Faustino Hoppe" w:date="2022-12-16T12:12:00Z">
              <w:r>
                <w:rPr>
                  <w:rStyle w:val="Refdecomentrio"/>
                </w:rPr>
                <w:commentReference w:id="49"/>
              </w:r>
            </w:ins>
          </w:p>
        </w:tc>
        <w:tc>
          <w:tcPr>
            <w:tcW w:w="266" w:type="pct"/>
            <w:tcBorders>
              <w:top w:val="single" w:sz="4" w:space="0" w:color="auto"/>
              <w:left w:val="single" w:sz="4" w:space="0" w:color="auto"/>
              <w:bottom w:val="single" w:sz="12" w:space="0" w:color="auto"/>
              <w:right w:val="single" w:sz="12" w:space="0" w:color="auto"/>
            </w:tcBorders>
          </w:tcPr>
          <w:p w14:paraId="3735AB26" w14:textId="77777777" w:rsidR="00F75833" w:rsidRPr="00320BFA" w:rsidRDefault="00F75833" w:rsidP="00135681">
            <w:pPr>
              <w:keepNext w:val="0"/>
              <w:keepLines w:val="0"/>
              <w:ind w:left="709" w:hanging="709"/>
              <w:jc w:val="center"/>
              <w:rPr>
                <w:sz w:val="18"/>
              </w:rPr>
            </w:pPr>
          </w:p>
        </w:tc>
      </w:tr>
    </w:tbl>
    <w:p w14:paraId="28ED12E0" w14:textId="77777777" w:rsidR="008A0AF1" w:rsidRPr="003F5F25" w:rsidRDefault="008A0AF1" w:rsidP="008A0AF1">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8A0AF1" w:rsidRPr="00320BFA" w14:paraId="0833E1BC" w14:textId="77777777" w:rsidTr="00D940D4">
        <w:trPr>
          <w:cantSplit/>
          <w:jc w:val="center"/>
        </w:trPr>
        <w:tc>
          <w:tcPr>
            <w:tcW w:w="5000" w:type="pct"/>
            <w:gridSpan w:val="3"/>
            <w:tcBorders>
              <w:top w:val="single" w:sz="12" w:space="0" w:color="auto"/>
              <w:left w:val="single" w:sz="12" w:space="0" w:color="auto"/>
              <w:bottom w:val="nil"/>
              <w:right w:val="single" w:sz="12" w:space="0" w:color="auto"/>
            </w:tcBorders>
            <w:hideMark/>
          </w:tcPr>
          <w:p w14:paraId="29F9D5D2" w14:textId="77777777" w:rsidR="008A0AF1" w:rsidRPr="00320BFA" w:rsidRDefault="008A0AF1" w:rsidP="00D940D4">
            <w:pPr>
              <w:keepNext w:val="0"/>
              <w:keepLines w:val="0"/>
              <w:spacing w:before="60"/>
              <w:jc w:val="both"/>
              <w:rPr>
                <w:sz w:val="18"/>
              </w:rPr>
            </w:pPr>
            <w:r w:rsidRPr="00320BFA">
              <w:rPr>
                <w:sz w:val="18"/>
              </w:rPr>
              <w:t>O projeto de TCC será reprovado se:</w:t>
            </w:r>
          </w:p>
          <w:p w14:paraId="708CA6D6" w14:textId="77777777" w:rsidR="008A0AF1" w:rsidRPr="00320BFA" w:rsidRDefault="008A0AF1" w:rsidP="008A0AF1">
            <w:pPr>
              <w:keepNext w:val="0"/>
              <w:keepLines w:val="0"/>
              <w:numPr>
                <w:ilvl w:val="0"/>
                <w:numId w:val="13"/>
              </w:numPr>
              <w:ind w:left="357" w:hanging="357"/>
              <w:jc w:val="both"/>
              <w:rPr>
                <w:sz w:val="18"/>
              </w:rPr>
            </w:pPr>
            <w:r w:rsidRPr="00320BFA">
              <w:rPr>
                <w:sz w:val="18"/>
              </w:rPr>
              <w:t>qualquer um dos itens tiver resposta NÃO ATENDE;</w:t>
            </w:r>
          </w:p>
          <w:p w14:paraId="5EE95FDE" w14:textId="77777777" w:rsidR="008A0AF1" w:rsidRPr="00320BFA" w:rsidRDefault="008A0AF1" w:rsidP="008A0AF1">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A0FB8DE" w14:textId="77777777" w:rsidR="008A0AF1" w:rsidRPr="00320BFA" w:rsidRDefault="008A0AF1" w:rsidP="008A0AF1">
            <w:pPr>
              <w:keepNext w:val="0"/>
              <w:keepLines w:val="0"/>
              <w:numPr>
                <w:ilvl w:val="0"/>
                <w:numId w:val="13"/>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8A0AF1" w:rsidRPr="00320BFA" w14:paraId="5503CC89" w14:textId="77777777" w:rsidTr="00D940D4">
        <w:trPr>
          <w:cantSplit/>
          <w:jc w:val="center"/>
        </w:trPr>
        <w:tc>
          <w:tcPr>
            <w:tcW w:w="1250" w:type="pct"/>
            <w:tcBorders>
              <w:top w:val="nil"/>
              <w:left w:val="single" w:sz="12" w:space="0" w:color="auto"/>
              <w:bottom w:val="single" w:sz="12" w:space="0" w:color="auto"/>
              <w:right w:val="nil"/>
            </w:tcBorders>
            <w:hideMark/>
          </w:tcPr>
          <w:p w14:paraId="4967AEE8" w14:textId="77777777" w:rsidR="008A0AF1" w:rsidRPr="00320BFA" w:rsidRDefault="008A0AF1" w:rsidP="00D940D4">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ADCA4E" w14:textId="6CF02C34" w:rsidR="008A0AF1" w:rsidRPr="00320BFA" w:rsidRDefault="008A0AF1" w:rsidP="00D940D4">
            <w:pPr>
              <w:keepNext w:val="0"/>
              <w:keepLines w:val="0"/>
              <w:spacing w:before="60" w:after="60"/>
              <w:jc w:val="center"/>
              <w:rPr>
                <w:sz w:val="18"/>
              </w:rPr>
            </w:pPr>
            <w:proofErr w:type="gramStart"/>
            <w:r w:rsidRPr="00320BFA">
              <w:rPr>
                <w:sz w:val="20"/>
              </w:rPr>
              <w:t xml:space="preserve">(  </w:t>
            </w:r>
            <w:r>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0B36EBE1" w14:textId="77777777" w:rsidR="008A0AF1" w:rsidRPr="00320BFA" w:rsidRDefault="008A0AF1" w:rsidP="00D940D4">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DCA8DA6" w14:textId="77777777" w:rsidR="008A0AF1" w:rsidRDefault="008A0AF1" w:rsidP="008A0AF1">
      <w:pPr>
        <w:pStyle w:val="TF-xAvalTTULO"/>
        <w:ind w:left="0" w:firstLine="0"/>
        <w:jc w:val="left"/>
      </w:pPr>
    </w:p>
    <w:p w14:paraId="2EA8BFAB" w14:textId="77777777" w:rsidR="008A0AF1" w:rsidRDefault="008A0AF1" w:rsidP="008A0AF1">
      <w:pPr>
        <w:pStyle w:val="TF-xAvalTTULO"/>
        <w:ind w:left="0" w:firstLine="0"/>
        <w:jc w:val="left"/>
      </w:pPr>
    </w:p>
    <w:p w14:paraId="3ED22E85" w14:textId="77777777" w:rsidR="00F75833" w:rsidRDefault="00F75833" w:rsidP="00F75833">
      <w:pPr>
        <w:pStyle w:val="TF-xAvalLINHA"/>
        <w:tabs>
          <w:tab w:val="left" w:leader="underscore" w:pos="6237"/>
        </w:tabs>
      </w:pPr>
    </w:p>
    <w:p w14:paraId="30AFDC65" w14:textId="77777777" w:rsidR="00F63D3C" w:rsidRPr="00444E1E" w:rsidRDefault="00F63D3C">
      <w:pPr>
        <w:keepNext w:val="0"/>
        <w:keepLines w:val="0"/>
        <w:spacing w:before="120"/>
        <w:rPr>
          <w:sz w:val="20"/>
          <w:szCs w:val="20"/>
        </w:rPr>
      </w:pPr>
    </w:p>
    <w:sectPr w:rsidR="00F63D3C" w:rsidRPr="00444E1E">
      <w:headerReference w:type="default" r:id="rId16"/>
      <w:footerReference w:type="even" r:id="rId17"/>
      <w:footerReference w:type="default" r:id="rId18"/>
      <w:headerReference w:type="first" r:id="rId19"/>
      <w:pgSz w:w="11901" w:h="16817"/>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rélio Faustino Hoppe" w:date="2022-12-16T11:23:00Z" w:initials="AFH">
    <w:p w14:paraId="2DD4EA8B" w14:textId="77777777" w:rsidR="002D69A5" w:rsidRDefault="002D69A5" w:rsidP="00DA57BE">
      <w:pPr>
        <w:pStyle w:val="Textodecomentrio"/>
      </w:pPr>
      <w:r>
        <w:rPr>
          <w:rStyle w:val="Refdecomentrio"/>
        </w:rPr>
        <w:annotationRef/>
      </w:r>
      <w:r>
        <w:t>Está faltando quem disse isso..</w:t>
      </w:r>
    </w:p>
  </w:comment>
  <w:comment w:id="2" w:author="Aurélio Faustino Hoppe" w:date="2022-12-16T11:30:00Z" w:initials="AFH">
    <w:p w14:paraId="5B5C79B5" w14:textId="77777777" w:rsidR="002D69A5" w:rsidRDefault="002D69A5">
      <w:pPr>
        <w:pStyle w:val="Textodecomentrio"/>
      </w:pPr>
      <w:r>
        <w:rPr>
          <w:rStyle w:val="Refdecomentrio"/>
        </w:rPr>
        <w:annotationRef/>
      </w:r>
      <w:r>
        <w:t>Acho que aqui você poderia mencionar que existem medicamentos que realizam tal controle, porém... Em determinados momentos é necessário....</w:t>
      </w:r>
    </w:p>
    <w:p w14:paraId="05B604DA" w14:textId="77777777" w:rsidR="002D69A5" w:rsidRDefault="002D69A5">
      <w:pPr>
        <w:pStyle w:val="Textodecomentrio"/>
      </w:pPr>
      <w:r>
        <w:t xml:space="preserve">Além disso, você poderia aprofundar mais um pouco na questão de como é diagnosticado / exame.... </w:t>
      </w:r>
    </w:p>
    <w:p w14:paraId="5B65BA6D" w14:textId="77777777" w:rsidR="002D69A5" w:rsidRDefault="002D69A5" w:rsidP="00DB59F7">
      <w:pPr>
        <w:pStyle w:val="Textodecomentrio"/>
      </w:pPr>
      <w:r>
        <w:t>Quais tecnologias são utilizadas, que os smartphones porém auxiliar pois possuem acelerometro / giroscópio... Rss e que elas são caras ou não possuem boa usabilidade,... Por isso, você quer verificar se o uso de smartphone pode ser uma alternativa pois praticamente todas as pessoas possuem...</w:t>
      </w:r>
    </w:p>
  </w:comment>
  <w:comment w:id="3" w:author="Aurélio Faustino Hoppe" w:date="2022-12-16T11:31:00Z" w:initials="AFH">
    <w:p w14:paraId="51D9A77A" w14:textId="77777777" w:rsidR="002D69A5" w:rsidRDefault="002D69A5" w:rsidP="00BD782A">
      <w:pPr>
        <w:pStyle w:val="Textodecomentrio"/>
      </w:pPr>
      <w:r>
        <w:rPr>
          <w:rStyle w:val="Refdecomentrio"/>
        </w:rPr>
        <w:annotationRef/>
      </w:r>
      <w:r>
        <w:t>A partir deste contexto, este projeto propõe o desenvolvimento de um aplicativo....</w:t>
      </w:r>
    </w:p>
  </w:comment>
  <w:comment w:id="4" w:author="Aurélio Faustino Hoppe" w:date="2022-12-16T11:33:00Z" w:initials="AFH">
    <w:p w14:paraId="6AE0873A" w14:textId="77777777" w:rsidR="00255B79" w:rsidRDefault="00255B79" w:rsidP="005A2320">
      <w:pPr>
        <w:pStyle w:val="Textodecomentrio"/>
      </w:pPr>
      <w:r>
        <w:rPr>
          <w:rStyle w:val="Refdecomentrio"/>
        </w:rPr>
        <w:annotationRef/>
      </w:r>
      <w:r>
        <w:t>Ali em cima, como mencionei no comentário anterior, você pode explorar a limitações das outras tecnologias.. Difícil de usar, etc.</w:t>
      </w:r>
    </w:p>
  </w:comment>
  <w:comment w:id="8" w:author="Aurélio Faustino Hoppe" w:date="2022-12-16T11:33:00Z" w:initials="AFH">
    <w:p w14:paraId="10F50C6D" w14:textId="77777777" w:rsidR="00255B79" w:rsidRDefault="00255B79" w:rsidP="00E10DE9">
      <w:pPr>
        <w:pStyle w:val="Textodecomentrio"/>
      </w:pPr>
      <w:r>
        <w:rPr>
          <w:rStyle w:val="Refdecomentrio"/>
        </w:rPr>
        <w:annotationRef/>
      </w:r>
      <w:r>
        <w:t>requisito</w:t>
      </w:r>
    </w:p>
  </w:comment>
  <w:comment w:id="9" w:author="Aurélio Faustino Hoppe" w:date="2022-12-16T11:35:00Z" w:initials="AFH">
    <w:p w14:paraId="65453995" w14:textId="77777777" w:rsidR="00255B79" w:rsidRDefault="00255B79">
      <w:pPr>
        <w:pStyle w:val="Textodecomentrio"/>
      </w:pPr>
      <w:r>
        <w:rPr>
          <w:rStyle w:val="Refdecomentrio"/>
        </w:rPr>
        <w:annotationRef/>
      </w:r>
      <w:r>
        <w:t>Elemento novo... Recomendar atividades...</w:t>
      </w:r>
    </w:p>
    <w:p w14:paraId="1609219E" w14:textId="77777777" w:rsidR="00255B79" w:rsidRDefault="00255B79" w:rsidP="001B5998">
      <w:pPr>
        <w:pStyle w:val="Textodecomentrio"/>
      </w:pPr>
      <w:r>
        <w:t>Neste caso, você precisa abordar isso na contextualizar do problema e talvez até alinhar o teu objetivo geral</w:t>
      </w:r>
    </w:p>
  </w:comment>
  <w:comment w:id="15" w:author="Aurélio Faustino Hoppe" w:date="2022-12-16T11:42:00Z" w:initials="AFH">
    <w:p w14:paraId="037F068E" w14:textId="77777777" w:rsidR="00DE34D1" w:rsidRDefault="00DE34D1" w:rsidP="00D26784">
      <w:pPr>
        <w:pStyle w:val="Textodecomentrio"/>
      </w:pPr>
      <w:r>
        <w:rPr>
          <w:rStyle w:val="Refdecomentrio"/>
        </w:rPr>
        <w:annotationRef/>
      </w:r>
      <w:r>
        <w:t>Como tinha menciona no pré-projeto, isso deve ir para a introdução como forma de contextualização do problema</w:t>
      </w:r>
    </w:p>
  </w:comment>
  <w:comment w:id="17" w:author="Aurélio Faustino Hoppe" w:date="2022-12-16T11:53:00Z" w:initials="AFH">
    <w:p w14:paraId="113ACE58" w14:textId="77777777" w:rsidR="00B45181" w:rsidRDefault="00B45181" w:rsidP="000464C0">
      <w:pPr>
        <w:pStyle w:val="Textodecomentrio"/>
      </w:pPr>
      <w:r>
        <w:rPr>
          <w:rStyle w:val="Refdecomentrio"/>
        </w:rPr>
        <w:annotationRef/>
      </w:r>
      <w:r>
        <w:t>Aqui daria para colocar mais detalhar do que o usuário terá acesso / visualizará... etc</w:t>
      </w:r>
    </w:p>
  </w:comment>
  <w:comment w:id="16" w:author="Aurélio Faustino Hoppe" w:date="2022-12-16T11:44:00Z" w:initials="AFH">
    <w:p w14:paraId="741EDC7C" w14:textId="7247EC23" w:rsidR="00843CA0" w:rsidRDefault="00843CA0" w:rsidP="006832AA">
      <w:pPr>
        <w:pStyle w:val="Textodecomentrio"/>
      </w:pPr>
      <w:r>
        <w:rPr>
          <w:rStyle w:val="Refdecomentrio"/>
        </w:rPr>
        <w:annotationRef/>
      </w:r>
      <w:r>
        <w:t>Esta parte aqui você pode colocar depois de discutires as características dos trabalhos.. A partir delas, você irá justificar a importância do teu trabalho.</w:t>
      </w:r>
    </w:p>
  </w:comment>
  <w:comment w:id="18" w:author="Aurélio Faustino Hoppe" w:date="2022-12-16T11:56:00Z" w:initials="AFH">
    <w:p w14:paraId="19EB8DE1" w14:textId="77777777" w:rsidR="00210A34" w:rsidRDefault="00210A34">
      <w:pPr>
        <w:pStyle w:val="Textodecomentrio"/>
      </w:pPr>
      <w:r>
        <w:rPr>
          <w:rStyle w:val="Refdecomentrio"/>
        </w:rPr>
        <w:annotationRef/>
      </w:r>
      <w:r>
        <w:t>aqui você precisa apontar a relevância do teu trabalho...</w:t>
      </w:r>
    </w:p>
    <w:p w14:paraId="7CAEA5A2" w14:textId="77777777" w:rsidR="00210A34" w:rsidRDefault="00210A34">
      <w:pPr>
        <w:pStyle w:val="Textodecomentrio"/>
      </w:pPr>
    </w:p>
    <w:p w14:paraId="2DF836E0" w14:textId="77777777" w:rsidR="00210A34" w:rsidRDefault="00210A34" w:rsidP="0023329F">
      <w:pPr>
        <w:pStyle w:val="Textodecomentrio"/>
      </w:pPr>
      <w:r>
        <w:t>Este trabalho é relevante no aspecto tecnológico por isso... isso... e isso... e no aspecto social por aquilo....aquilo outro, etc..</w:t>
      </w:r>
    </w:p>
  </w:comment>
  <w:comment w:id="21" w:author="Aurélio Faustino Hoppe" w:date="2022-12-16T11:53:00Z" w:initials="AFH">
    <w:p w14:paraId="2E1362DC" w14:textId="7172F30D" w:rsidR="00B45181" w:rsidRDefault="00B45181" w:rsidP="00677DB0">
      <w:pPr>
        <w:pStyle w:val="Textodecomentrio"/>
      </w:pPr>
      <w:r>
        <w:rPr>
          <w:rStyle w:val="Refdecomentrio"/>
        </w:rPr>
        <w:annotationRef/>
      </w:r>
      <w:r>
        <w:t>Colocaria o quadro antes da discussão..</w:t>
      </w:r>
    </w:p>
  </w:comment>
  <w:comment w:id="25" w:author="Aurélio Faustino Hoppe" w:date="2022-12-16T12:00:00Z" w:initials="AFH">
    <w:p w14:paraId="6DE040B5" w14:textId="77777777" w:rsidR="00210A34" w:rsidRDefault="00210A34" w:rsidP="0049033C">
      <w:pPr>
        <w:pStyle w:val="Textodecomentrio"/>
      </w:pPr>
      <w:r>
        <w:rPr>
          <w:rStyle w:val="Refdecomentrio"/>
        </w:rPr>
        <w:annotationRef/>
      </w:r>
      <w:r>
        <w:t xml:space="preserve">Seções curtas demais. Deveriam ter no mínimo 1 página cada assunto </w:t>
      </w:r>
    </w:p>
  </w:comment>
  <w:comment w:id="32" w:author="Aurélio Faustino Hoppe" w:date="2022-12-16T12:06:00Z" w:initials="AFH">
    <w:p w14:paraId="0E29D70E" w14:textId="77777777" w:rsidR="00985A68" w:rsidRDefault="00985A68" w:rsidP="004E1BE4">
      <w:pPr>
        <w:pStyle w:val="Textodecomentrio"/>
      </w:pPr>
      <w:r>
        <w:rPr>
          <w:rStyle w:val="Refdecomentrio"/>
        </w:rPr>
        <w:annotationRef/>
      </w:r>
      <w:r>
        <w:t>Precisaria melhorar</w:t>
      </w:r>
    </w:p>
  </w:comment>
  <w:comment w:id="39" w:author="Aurélio Faustino Hoppe" w:date="2022-12-16T12:06:00Z" w:initials="AFH">
    <w:p w14:paraId="72CDD041" w14:textId="6BD00F46" w:rsidR="00985A68" w:rsidRDefault="00985A68" w:rsidP="00774AF3">
      <w:pPr>
        <w:pStyle w:val="Textodecomentrio"/>
      </w:pPr>
      <w:r>
        <w:rPr>
          <w:rStyle w:val="Refdecomentrio"/>
        </w:rPr>
        <w:annotationRef/>
      </w:r>
      <w:r>
        <w:t>Precisaria melhorar</w:t>
      </w:r>
    </w:p>
  </w:comment>
  <w:comment w:id="44" w:author="Aurélio Faustino Hoppe" w:date="2022-12-16T12:08:00Z" w:initials="AFH">
    <w:p w14:paraId="06B717A4" w14:textId="77777777" w:rsidR="00985A68" w:rsidRDefault="00985A68" w:rsidP="00A3725F">
      <w:pPr>
        <w:pStyle w:val="Textodecomentrio"/>
      </w:pPr>
      <w:r>
        <w:rPr>
          <w:rStyle w:val="Refdecomentrio"/>
        </w:rPr>
        <w:annotationRef/>
      </w:r>
      <w:r>
        <w:t>Este item não atende ao que se espera no projeto...</w:t>
      </w:r>
    </w:p>
  </w:comment>
  <w:comment w:id="49" w:author="Aurélio Faustino Hoppe" w:date="2022-12-16T12:12:00Z" w:initials="AFH">
    <w:p w14:paraId="45216066" w14:textId="77777777" w:rsidR="00985A68" w:rsidRDefault="00985A68" w:rsidP="000C3D61">
      <w:pPr>
        <w:pStyle w:val="Textodecomentrio"/>
      </w:pPr>
      <w:r>
        <w:rPr>
          <w:rStyle w:val="Refdecomentrio"/>
        </w:rPr>
        <w:annotationRef/>
      </w:r>
      <w:r>
        <w:t>No geral, o teu projeto precisa de alinhamento. Por exemplo, nos objetivos específicos você coloca um item (que sugeri retirar), sobre recomendar atividades... Mas em nenhum outro lugar você resgata isso (justificativa, requisitos ou metodologia)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D4EA8B" w15:done="0"/>
  <w15:commentEx w15:paraId="5B65BA6D" w15:done="0"/>
  <w15:commentEx w15:paraId="51D9A77A" w15:done="0"/>
  <w15:commentEx w15:paraId="6AE0873A" w15:done="0"/>
  <w15:commentEx w15:paraId="10F50C6D" w15:done="0"/>
  <w15:commentEx w15:paraId="1609219E" w15:done="0"/>
  <w15:commentEx w15:paraId="037F068E" w15:done="0"/>
  <w15:commentEx w15:paraId="113ACE58" w15:done="0"/>
  <w15:commentEx w15:paraId="741EDC7C" w15:done="0"/>
  <w15:commentEx w15:paraId="2DF836E0" w15:done="0"/>
  <w15:commentEx w15:paraId="2E1362DC" w15:done="0"/>
  <w15:commentEx w15:paraId="6DE040B5" w15:done="0"/>
  <w15:commentEx w15:paraId="0E29D70E" w15:done="0"/>
  <w15:commentEx w15:paraId="72CDD041" w15:done="0"/>
  <w15:commentEx w15:paraId="06B717A4" w15:done="0"/>
  <w15:commentEx w15:paraId="452160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D39D" w16cex:dateUtc="2022-12-16T14:23:00Z"/>
  <w16cex:commentExtensible w16cex:durableId="2746D56C" w16cex:dateUtc="2022-12-16T14:30:00Z"/>
  <w16cex:commentExtensible w16cex:durableId="2746D5A7" w16cex:dateUtc="2022-12-16T14:31:00Z"/>
  <w16cex:commentExtensible w16cex:durableId="2746D61D" w16cex:dateUtc="2022-12-16T14:33:00Z"/>
  <w16cex:commentExtensible w16cex:durableId="2746D627" w16cex:dateUtc="2022-12-16T14:33:00Z"/>
  <w16cex:commentExtensible w16cex:durableId="2746D671" w16cex:dateUtc="2022-12-16T14:35:00Z"/>
  <w16cex:commentExtensible w16cex:durableId="2746D831" w16cex:dateUtc="2022-12-16T14:42:00Z"/>
  <w16cex:commentExtensible w16cex:durableId="2746DAB4" w16cex:dateUtc="2022-12-16T14:53:00Z"/>
  <w16cex:commentExtensible w16cex:durableId="2746D887" w16cex:dateUtc="2022-12-16T14:44:00Z"/>
  <w16cex:commentExtensible w16cex:durableId="2746DB55" w16cex:dateUtc="2022-12-16T14:56:00Z"/>
  <w16cex:commentExtensible w16cex:durableId="2746DACE" w16cex:dateUtc="2022-12-16T14:53:00Z"/>
  <w16cex:commentExtensible w16cex:durableId="2746DC66" w16cex:dateUtc="2022-12-16T15:00:00Z"/>
  <w16cex:commentExtensible w16cex:durableId="2746DDDD" w16cex:dateUtc="2022-12-16T15:06:00Z"/>
  <w16cex:commentExtensible w16cex:durableId="2746DDD3" w16cex:dateUtc="2022-12-16T15:06:00Z"/>
  <w16cex:commentExtensible w16cex:durableId="2746DE47" w16cex:dateUtc="2022-12-16T15:08:00Z"/>
  <w16cex:commentExtensible w16cex:durableId="2746DF10" w16cex:dateUtc="2022-12-16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D4EA8B" w16cid:durableId="2746D39D"/>
  <w16cid:commentId w16cid:paraId="5B65BA6D" w16cid:durableId="2746D56C"/>
  <w16cid:commentId w16cid:paraId="51D9A77A" w16cid:durableId="2746D5A7"/>
  <w16cid:commentId w16cid:paraId="6AE0873A" w16cid:durableId="2746D61D"/>
  <w16cid:commentId w16cid:paraId="10F50C6D" w16cid:durableId="2746D627"/>
  <w16cid:commentId w16cid:paraId="1609219E" w16cid:durableId="2746D671"/>
  <w16cid:commentId w16cid:paraId="037F068E" w16cid:durableId="2746D831"/>
  <w16cid:commentId w16cid:paraId="113ACE58" w16cid:durableId="2746DAB4"/>
  <w16cid:commentId w16cid:paraId="741EDC7C" w16cid:durableId="2746D887"/>
  <w16cid:commentId w16cid:paraId="2DF836E0" w16cid:durableId="2746DB55"/>
  <w16cid:commentId w16cid:paraId="2E1362DC" w16cid:durableId="2746DACE"/>
  <w16cid:commentId w16cid:paraId="6DE040B5" w16cid:durableId="2746DC66"/>
  <w16cid:commentId w16cid:paraId="0E29D70E" w16cid:durableId="2746DDDD"/>
  <w16cid:commentId w16cid:paraId="72CDD041" w16cid:durableId="2746DDD3"/>
  <w16cid:commentId w16cid:paraId="06B717A4" w16cid:durableId="2746DE47"/>
  <w16cid:commentId w16cid:paraId="45216066" w16cid:durableId="2746DF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D2B2" w14:textId="77777777" w:rsidR="000A5E9F" w:rsidRDefault="000A5E9F">
      <w:r>
        <w:separator/>
      </w:r>
    </w:p>
  </w:endnote>
  <w:endnote w:type="continuationSeparator" w:id="0">
    <w:p w14:paraId="07E2BFE8" w14:textId="77777777" w:rsidR="000A5E9F" w:rsidRDefault="000A5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E3D1B"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493AED4E"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9DD" w14:textId="77777777" w:rsidR="00291425"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E69B9">
      <w:rPr>
        <w:noProof/>
        <w:color w:val="000000"/>
        <w:sz w:val="20"/>
        <w:szCs w:val="20"/>
      </w:rPr>
      <w:t>1</w:t>
    </w:r>
    <w:r>
      <w:rPr>
        <w:color w:val="000000"/>
        <w:sz w:val="20"/>
        <w:szCs w:val="20"/>
      </w:rPr>
      <w:fldChar w:fldCharType="end"/>
    </w:r>
  </w:p>
  <w:p w14:paraId="06F0CA9D" w14:textId="77777777" w:rsidR="00291425" w:rsidRDefault="00291425">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47E6" w14:textId="77777777" w:rsidR="000A5E9F" w:rsidRDefault="000A5E9F">
      <w:r>
        <w:separator/>
      </w:r>
    </w:p>
  </w:footnote>
  <w:footnote w:type="continuationSeparator" w:id="0">
    <w:p w14:paraId="713FF2AB" w14:textId="77777777" w:rsidR="000A5E9F" w:rsidRDefault="000A5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87F03" w14:textId="77777777" w:rsidR="00291425" w:rsidRDefault="00291425">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1F51" w14:textId="77777777" w:rsidR="00291425" w:rsidRDefault="00291425">
    <w:pPr>
      <w:keepNext w:val="0"/>
      <w:keepLines w:val="0"/>
      <w:widowControl w:val="0"/>
      <w:pBdr>
        <w:top w:val="nil"/>
        <w:left w:val="nil"/>
        <w:bottom w:val="nil"/>
        <w:right w:val="nil"/>
        <w:between w:val="nil"/>
      </w:pBdr>
      <w:spacing w:line="276" w:lineRule="auto"/>
      <w:rPr>
        <w:sz w:val="20"/>
        <w:szCs w:val="20"/>
      </w:rPr>
    </w:pPr>
  </w:p>
  <w:tbl>
    <w:tblPr>
      <w:tblStyle w:val="1"/>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291425" w14:paraId="3F369C2C" w14:textId="77777777">
      <w:tc>
        <w:tcPr>
          <w:tcW w:w="3173" w:type="dxa"/>
          <w:shd w:val="clear" w:color="auto" w:fill="auto"/>
        </w:tcPr>
        <w:p w14:paraId="3FAA51B9" w14:textId="77777777" w:rsidR="00291425"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040E043F" w14:textId="77777777" w:rsidR="00291425"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28C596CA" w14:textId="77777777" w:rsidR="00291425" w:rsidRDefault="00291425">
          <w:pPr>
            <w:pBdr>
              <w:top w:val="nil"/>
              <w:left w:val="nil"/>
              <w:bottom w:val="nil"/>
              <w:right w:val="nil"/>
              <w:between w:val="nil"/>
            </w:pBdr>
            <w:tabs>
              <w:tab w:val="center" w:pos="4320"/>
              <w:tab w:val="right" w:pos="8640"/>
              <w:tab w:val="right" w:pos="8931"/>
            </w:tabs>
            <w:ind w:right="141"/>
            <w:jc w:val="right"/>
            <w:rPr>
              <w:color w:val="000000"/>
            </w:rPr>
          </w:pPr>
        </w:p>
      </w:tc>
    </w:tr>
  </w:tbl>
  <w:p w14:paraId="2D122731" w14:textId="77777777" w:rsidR="00291425" w:rsidRDefault="0029142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6BD"/>
    <w:multiLevelType w:val="multilevel"/>
    <w:tmpl w:val="5944FA8C"/>
    <w:lvl w:ilvl="0">
      <w:start w:val="1"/>
      <w:numFmt w:val="lowerLetter"/>
      <w:pStyle w:val="TF-alneacomletras"/>
      <w:lvlText w:val="%1)"/>
      <w:lvlJc w:val="left"/>
      <w:pPr>
        <w:ind w:left="1077" w:hanging="397"/>
      </w:pPr>
      <w:rPr>
        <w:color w:val="auto"/>
        <w:sz w:val="20"/>
        <w:szCs w:val="20"/>
      </w:rPr>
    </w:lvl>
    <w:lvl w:ilvl="1">
      <w:start w:val="1"/>
      <w:numFmt w:val="decimal"/>
      <w:pStyle w:val="TF-subalineasn2"/>
      <w:lvlText w:val="-"/>
      <w:lvlJc w:val="left"/>
      <w:pPr>
        <w:ind w:left="1418" w:hanging="380"/>
      </w:pPr>
    </w:lvl>
    <w:lvl w:ilvl="2">
      <w:start w:val="1"/>
      <w:numFmt w:val="decimal"/>
      <w:pStyle w:val="TF-subalineasn3"/>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3C512F3D"/>
    <w:multiLevelType w:val="multilevel"/>
    <w:tmpl w:val="355A3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0"/>
        <w:szCs w:val="20"/>
      </w:rPr>
    </w:lvl>
    <w:lvl w:ilvl="2">
      <w:start w:val="1"/>
      <w:numFmt w:val="decimal"/>
      <w:lvlText w:val="%1.%2.%3."/>
      <w:lvlJc w:val="left"/>
      <w:pPr>
        <w:ind w:left="1224"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4A0C94"/>
    <w:multiLevelType w:val="hybridMultilevel"/>
    <w:tmpl w:val="5D2E439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3ECF573E"/>
    <w:multiLevelType w:val="hybridMultilevel"/>
    <w:tmpl w:val="53BE0B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F86289A"/>
    <w:multiLevelType w:val="multilevel"/>
    <w:tmpl w:val="95F6A6D6"/>
    <w:lvl w:ilvl="0">
      <w:start w:val="1"/>
      <w:numFmt w:val="decimal"/>
      <w:pStyle w:val="TF-avaliaoTTULO1"/>
      <w:lvlText w:val="%1."/>
      <w:lvlJc w:val="left"/>
      <w:pPr>
        <w:tabs>
          <w:tab w:val="num" w:pos="720"/>
        </w:tabs>
        <w:ind w:left="720" w:hanging="720"/>
      </w:pPr>
    </w:lvl>
    <w:lvl w:ilvl="1">
      <w:start w:val="1"/>
      <w:numFmt w:val="decimal"/>
      <w:pStyle w:val="TF-avaliaoTTULO2c"/>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00F3490"/>
    <w:multiLevelType w:val="hybridMultilevel"/>
    <w:tmpl w:val="303A807C"/>
    <w:lvl w:ilvl="0" w:tplc="A52C0416">
      <w:start w:val="1"/>
      <w:numFmt w:val="lowerLetter"/>
      <w:lvlText w:val="%1)"/>
      <w:lvlJc w:val="left"/>
      <w:pPr>
        <w:ind w:left="1080" w:hanging="360"/>
      </w:pPr>
      <w:rPr>
        <w:color w:val="auto"/>
        <w:sz w:val="20"/>
        <w:szCs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184090B"/>
    <w:multiLevelType w:val="hybridMultilevel"/>
    <w:tmpl w:val="51103ED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9793502"/>
    <w:multiLevelType w:val="multilevel"/>
    <w:tmpl w:val="7812AF76"/>
    <w:lvl w:ilvl="0">
      <w:start w:val="1"/>
      <w:numFmt w:val="lowerLetter"/>
      <w:lvlText w:val="%1)"/>
      <w:lvlJc w:val="left"/>
      <w:pPr>
        <w:ind w:left="1077" w:hanging="397"/>
      </w:pPr>
      <w:rPr>
        <w:color w:val="auto"/>
        <w:sz w:val="20"/>
        <w:szCs w:val="20"/>
      </w:r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8" w15:restartNumberingAfterBreak="0">
    <w:nsid w:val="66D42AEC"/>
    <w:multiLevelType w:val="multilevel"/>
    <w:tmpl w:val="C27E0CBA"/>
    <w:lvl w:ilvl="0">
      <w:start w:val="1"/>
      <w:numFmt w:val="lowerLetter"/>
      <w:pStyle w:val="Ttulo1"/>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9" w15:restartNumberingAfterBreak="0">
    <w:nsid w:val="6B043891"/>
    <w:multiLevelType w:val="multilevel"/>
    <w:tmpl w:val="89E48C4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15747037">
    <w:abstractNumId w:val="8"/>
  </w:num>
  <w:num w:numId="2" w16cid:durableId="1127043375">
    <w:abstractNumId w:val="7"/>
  </w:num>
  <w:num w:numId="3" w16cid:durableId="614563682">
    <w:abstractNumId w:val="1"/>
  </w:num>
  <w:num w:numId="4" w16cid:durableId="1149328526">
    <w:abstractNumId w:val="0"/>
  </w:num>
  <w:num w:numId="5" w16cid:durableId="137917989">
    <w:abstractNumId w:val="4"/>
  </w:num>
  <w:num w:numId="6" w16cid:durableId="8030363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53041">
    <w:abstractNumId w:val="5"/>
  </w:num>
  <w:num w:numId="8" w16cid:durableId="716392951">
    <w:abstractNumId w:val="2"/>
  </w:num>
  <w:num w:numId="9" w16cid:durableId="1820071381">
    <w:abstractNumId w:val="3"/>
  </w:num>
  <w:num w:numId="10" w16cid:durableId="1243224767">
    <w:abstractNumId w:val="6"/>
  </w:num>
  <w:num w:numId="11" w16cid:durableId="1829438371">
    <w:abstractNumId w:val="9"/>
  </w:num>
  <w:num w:numId="12" w16cid:durableId="12480748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59973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rélio Faustino Hoppe">
    <w15:presenceInfo w15:providerId="AD" w15:userId="S::aureliof@furb.br::7fa29875-e2ce-409a-8bd5-623e40e88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25"/>
    <w:rsid w:val="00014E95"/>
    <w:rsid w:val="00033142"/>
    <w:rsid w:val="000365E8"/>
    <w:rsid w:val="00045E58"/>
    <w:rsid w:val="00051939"/>
    <w:rsid w:val="000723A0"/>
    <w:rsid w:val="00075580"/>
    <w:rsid w:val="00086F9F"/>
    <w:rsid w:val="00097A2A"/>
    <w:rsid w:val="000A5E9F"/>
    <w:rsid w:val="000E69B9"/>
    <w:rsid w:val="000F06ED"/>
    <w:rsid w:val="00102B05"/>
    <w:rsid w:val="00120F3B"/>
    <w:rsid w:val="0012446B"/>
    <w:rsid w:val="001336AC"/>
    <w:rsid w:val="00190ED0"/>
    <w:rsid w:val="001925EC"/>
    <w:rsid w:val="001B6F7A"/>
    <w:rsid w:val="001E053C"/>
    <w:rsid w:val="001E0F2C"/>
    <w:rsid w:val="001F48F0"/>
    <w:rsid w:val="00204CCE"/>
    <w:rsid w:val="00210A34"/>
    <w:rsid w:val="00217961"/>
    <w:rsid w:val="0022145D"/>
    <w:rsid w:val="0022455D"/>
    <w:rsid w:val="00237A63"/>
    <w:rsid w:val="00255B79"/>
    <w:rsid w:val="00267003"/>
    <w:rsid w:val="00272B2B"/>
    <w:rsid w:val="00291425"/>
    <w:rsid w:val="002D69A5"/>
    <w:rsid w:val="003371F2"/>
    <w:rsid w:val="00344553"/>
    <w:rsid w:val="0036532B"/>
    <w:rsid w:val="0037090B"/>
    <w:rsid w:val="003979D7"/>
    <w:rsid w:val="003A75FA"/>
    <w:rsid w:val="003D6BD3"/>
    <w:rsid w:val="003F6282"/>
    <w:rsid w:val="00427736"/>
    <w:rsid w:val="00430894"/>
    <w:rsid w:val="00444E1E"/>
    <w:rsid w:val="00446103"/>
    <w:rsid w:val="004522EE"/>
    <w:rsid w:val="00463ED9"/>
    <w:rsid w:val="00463F0A"/>
    <w:rsid w:val="0046559E"/>
    <w:rsid w:val="00467B47"/>
    <w:rsid w:val="00476EB1"/>
    <w:rsid w:val="00492FBB"/>
    <w:rsid w:val="004B4462"/>
    <w:rsid w:val="004C3CCF"/>
    <w:rsid w:val="004C5DC5"/>
    <w:rsid w:val="004C5DE1"/>
    <w:rsid w:val="004D1902"/>
    <w:rsid w:val="004E6399"/>
    <w:rsid w:val="004E6D2A"/>
    <w:rsid w:val="005147AF"/>
    <w:rsid w:val="00527B1A"/>
    <w:rsid w:val="00560C69"/>
    <w:rsid w:val="00572370"/>
    <w:rsid w:val="005C22B9"/>
    <w:rsid w:val="005D42D3"/>
    <w:rsid w:val="005E7856"/>
    <w:rsid w:val="005F2164"/>
    <w:rsid w:val="005F3ED5"/>
    <w:rsid w:val="00600734"/>
    <w:rsid w:val="00605B7C"/>
    <w:rsid w:val="0061619B"/>
    <w:rsid w:val="00626522"/>
    <w:rsid w:val="00640157"/>
    <w:rsid w:val="00646B6B"/>
    <w:rsid w:val="00677B1C"/>
    <w:rsid w:val="00682079"/>
    <w:rsid w:val="006A396B"/>
    <w:rsid w:val="006A6D66"/>
    <w:rsid w:val="006B1419"/>
    <w:rsid w:val="006E146D"/>
    <w:rsid w:val="00704C0D"/>
    <w:rsid w:val="0071324F"/>
    <w:rsid w:val="00725C9E"/>
    <w:rsid w:val="007361BE"/>
    <w:rsid w:val="00740E5B"/>
    <w:rsid w:val="007863FC"/>
    <w:rsid w:val="007937ED"/>
    <w:rsid w:val="007C274C"/>
    <w:rsid w:val="007D2A1C"/>
    <w:rsid w:val="007D2C04"/>
    <w:rsid w:val="007D647E"/>
    <w:rsid w:val="007F4877"/>
    <w:rsid w:val="00814295"/>
    <w:rsid w:val="008157A8"/>
    <w:rsid w:val="0082273F"/>
    <w:rsid w:val="00822850"/>
    <w:rsid w:val="00826468"/>
    <w:rsid w:val="00837599"/>
    <w:rsid w:val="00843CA0"/>
    <w:rsid w:val="00867431"/>
    <w:rsid w:val="00872D4B"/>
    <w:rsid w:val="00883802"/>
    <w:rsid w:val="008A0AF1"/>
    <w:rsid w:val="008C08AB"/>
    <w:rsid w:val="008C239F"/>
    <w:rsid w:val="009306D0"/>
    <w:rsid w:val="009664DE"/>
    <w:rsid w:val="00977DBC"/>
    <w:rsid w:val="00985A68"/>
    <w:rsid w:val="00986A4A"/>
    <w:rsid w:val="009A4C88"/>
    <w:rsid w:val="009A773C"/>
    <w:rsid w:val="009D1075"/>
    <w:rsid w:val="00A413D2"/>
    <w:rsid w:val="00A65407"/>
    <w:rsid w:val="00A7654F"/>
    <w:rsid w:val="00B007C7"/>
    <w:rsid w:val="00B0312A"/>
    <w:rsid w:val="00B25404"/>
    <w:rsid w:val="00B41DFD"/>
    <w:rsid w:val="00B45181"/>
    <w:rsid w:val="00B451F3"/>
    <w:rsid w:val="00B538F3"/>
    <w:rsid w:val="00B60F40"/>
    <w:rsid w:val="00B77C3E"/>
    <w:rsid w:val="00B81FB3"/>
    <w:rsid w:val="00B95058"/>
    <w:rsid w:val="00BA726B"/>
    <w:rsid w:val="00BB74BD"/>
    <w:rsid w:val="00BC2198"/>
    <w:rsid w:val="00BC2E52"/>
    <w:rsid w:val="00BD2A22"/>
    <w:rsid w:val="00BE3CEC"/>
    <w:rsid w:val="00C04184"/>
    <w:rsid w:val="00C119DC"/>
    <w:rsid w:val="00C76B5D"/>
    <w:rsid w:val="00C941BC"/>
    <w:rsid w:val="00CB1ED0"/>
    <w:rsid w:val="00CC7176"/>
    <w:rsid w:val="00CD1F1D"/>
    <w:rsid w:val="00CD667F"/>
    <w:rsid w:val="00CD779D"/>
    <w:rsid w:val="00CE2F79"/>
    <w:rsid w:val="00CF6B74"/>
    <w:rsid w:val="00D019B4"/>
    <w:rsid w:val="00D04158"/>
    <w:rsid w:val="00D044DA"/>
    <w:rsid w:val="00D072CE"/>
    <w:rsid w:val="00D1198E"/>
    <w:rsid w:val="00D31D83"/>
    <w:rsid w:val="00D55E14"/>
    <w:rsid w:val="00D7416B"/>
    <w:rsid w:val="00D82DDF"/>
    <w:rsid w:val="00DA21B4"/>
    <w:rsid w:val="00DE34D1"/>
    <w:rsid w:val="00E11991"/>
    <w:rsid w:val="00E316A0"/>
    <w:rsid w:val="00E328F0"/>
    <w:rsid w:val="00E425E4"/>
    <w:rsid w:val="00E62AB9"/>
    <w:rsid w:val="00E65695"/>
    <w:rsid w:val="00E74E72"/>
    <w:rsid w:val="00E85A6E"/>
    <w:rsid w:val="00E86925"/>
    <w:rsid w:val="00EA4302"/>
    <w:rsid w:val="00EA5524"/>
    <w:rsid w:val="00EA738E"/>
    <w:rsid w:val="00ED056D"/>
    <w:rsid w:val="00F10E47"/>
    <w:rsid w:val="00F63D3C"/>
    <w:rsid w:val="00F75833"/>
    <w:rsid w:val="00F7702B"/>
    <w:rsid w:val="00F848EE"/>
    <w:rsid w:val="00F854FA"/>
    <w:rsid w:val="00FB2116"/>
    <w:rsid w:val="00FB7BDE"/>
    <w:rsid w:val="00FC1971"/>
    <w:rsid w:val="00FE6720"/>
    <w:rsid w:val="00FF0EDE"/>
    <w:rsid w:val="00FF2BC5"/>
    <w:rsid w:val="00FF41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500422"/>
  <w15:docId w15:val="{B04EAB9C-A251-43D5-B890-35F81E00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C5"/>
  </w:style>
  <w:style w:type="paragraph" w:styleId="Ttulo1">
    <w:name w:val="heading 1"/>
    <w:aliases w:val="TF-TÍTULO 1"/>
    <w:basedOn w:val="Normal"/>
    <w:next w:val="TF-TEXTO"/>
    <w:uiPriority w:val="9"/>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uiPriority w:val="9"/>
    <w:unhideWhenUsed/>
    <w:qFormat/>
    <w:rsid w:val="00E638A0"/>
    <w:pPr>
      <w:numPr>
        <w:ilvl w:val="1"/>
        <w:numId w:val="1"/>
      </w:numPr>
      <w:spacing w:before="120" w:after="120"/>
      <w:ind w:left="567" w:hanging="567"/>
      <w:jc w:val="both"/>
      <w:outlineLvl w:val="1"/>
    </w:pPr>
    <w:rPr>
      <w:caps/>
      <w:color w:val="000000"/>
    </w:rPr>
  </w:style>
  <w:style w:type="paragraph" w:styleId="Ttulo3">
    <w:name w:val="heading 3"/>
    <w:aliases w:val="TF-TÍTULO 3"/>
    <w:next w:val="TF-TEXTO"/>
    <w:uiPriority w:val="9"/>
    <w:semiHidden/>
    <w:unhideWhenUsed/>
    <w:qFormat/>
    <w:rsid w:val="004661F2"/>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4661F2"/>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4661F2"/>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numPr>
        <w:ilvl w:val="1"/>
      </w:numPr>
      <w:tabs>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144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5"/>
      </w:numPr>
      <w:tabs>
        <w:tab w:val="left" w:pos="284"/>
      </w:tabs>
      <w:spacing w:before="240"/>
    </w:pPr>
    <w:rPr>
      <w:b/>
      <w:caps/>
      <w:noProof/>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spacing w:before="120"/>
    </w:pPr>
    <w:rPr>
      <w:sz w:val="18"/>
    </w:r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NormalWeb">
    <w:name w:val="Normal (Web)"/>
    <w:basedOn w:val="Normal"/>
    <w:uiPriority w:val="99"/>
    <w:semiHidden/>
    <w:unhideWhenUsed/>
    <w:rsid w:val="008449DF"/>
    <w:pPr>
      <w:keepNext w:val="0"/>
      <w:keepLines w:val="0"/>
      <w:spacing w:before="100" w:beforeAutospacing="1" w:after="100" w:afterAutospacing="1"/>
    </w:pPr>
  </w:style>
  <w:style w:type="character" w:styleId="MenoPendente">
    <w:name w:val="Unresolved Mention"/>
    <w:basedOn w:val="Fontepargpadro"/>
    <w:uiPriority w:val="99"/>
    <w:semiHidden/>
    <w:unhideWhenUsed/>
    <w:rsid w:val="00F13E64"/>
    <w:rPr>
      <w:color w:val="605E5C"/>
      <w:shd w:val="clear" w:color="auto" w:fill="E1DFDD"/>
    </w:rPr>
  </w:style>
  <w:style w:type="character" w:styleId="HiperlinkVisitado">
    <w:name w:val="FollowedHyperlink"/>
    <w:basedOn w:val="Fontepargpadro"/>
    <w:uiPriority w:val="99"/>
    <w:semiHidden/>
    <w:unhideWhenUsed/>
    <w:rsid w:val="005F29DF"/>
    <w:rPr>
      <w:color w:val="954F72" w:themeColor="followedHyperlink"/>
      <w:u w:val="single"/>
    </w:rPr>
  </w:style>
  <w:style w:type="paragraph" w:styleId="PargrafodaLista">
    <w:name w:val="List Paragraph"/>
    <w:basedOn w:val="Normal"/>
    <w:uiPriority w:val="34"/>
    <w:qFormat/>
    <w:rsid w:val="00AB3E4F"/>
    <w:pPr>
      <w:ind w:left="720"/>
      <w:contextualSpacing/>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56" w:type="dxa"/>
        <w:right w:w="56"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egenda">
    <w:name w:val="caption"/>
    <w:basedOn w:val="Normal"/>
    <w:next w:val="Normal"/>
    <w:uiPriority w:val="35"/>
    <w:unhideWhenUsed/>
    <w:qFormat/>
    <w:rsid w:val="00272B2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2659">
      <w:bodyDiv w:val="1"/>
      <w:marLeft w:val="0"/>
      <w:marRight w:val="0"/>
      <w:marTop w:val="0"/>
      <w:marBottom w:val="0"/>
      <w:divBdr>
        <w:top w:val="none" w:sz="0" w:space="0" w:color="auto"/>
        <w:left w:val="none" w:sz="0" w:space="0" w:color="auto"/>
        <w:bottom w:val="none" w:sz="0" w:space="0" w:color="auto"/>
        <w:right w:val="none" w:sz="0" w:space="0" w:color="auto"/>
      </w:divBdr>
    </w:div>
    <w:div w:id="211894630">
      <w:bodyDiv w:val="1"/>
      <w:marLeft w:val="0"/>
      <w:marRight w:val="0"/>
      <w:marTop w:val="0"/>
      <w:marBottom w:val="0"/>
      <w:divBdr>
        <w:top w:val="none" w:sz="0" w:space="0" w:color="auto"/>
        <w:left w:val="none" w:sz="0" w:space="0" w:color="auto"/>
        <w:bottom w:val="none" w:sz="0" w:space="0" w:color="auto"/>
        <w:right w:val="none" w:sz="0" w:space="0" w:color="auto"/>
      </w:divBdr>
    </w:div>
    <w:div w:id="415903863">
      <w:bodyDiv w:val="1"/>
      <w:marLeft w:val="0"/>
      <w:marRight w:val="0"/>
      <w:marTop w:val="0"/>
      <w:marBottom w:val="0"/>
      <w:divBdr>
        <w:top w:val="none" w:sz="0" w:space="0" w:color="auto"/>
        <w:left w:val="none" w:sz="0" w:space="0" w:color="auto"/>
        <w:bottom w:val="none" w:sz="0" w:space="0" w:color="auto"/>
        <w:right w:val="none" w:sz="0" w:space="0" w:color="auto"/>
      </w:divBdr>
    </w:div>
    <w:div w:id="510873293">
      <w:bodyDiv w:val="1"/>
      <w:marLeft w:val="0"/>
      <w:marRight w:val="0"/>
      <w:marTop w:val="0"/>
      <w:marBottom w:val="0"/>
      <w:divBdr>
        <w:top w:val="none" w:sz="0" w:space="0" w:color="auto"/>
        <w:left w:val="none" w:sz="0" w:space="0" w:color="auto"/>
        <w:bottom w:val="none" w:sz="0" w:space="0" w:color="auto"/>
        <w:right w:val="none" w:sz="0" w:space="0" w:color="auto"/>
      </w:divBdr>
    </w:div>
    <w:div w:id="535510243">
      <w:bodyDiv w:val="1"/>
      <w:marLeft w:val="0"/>
      <w:marRight w:val="0"/>
      <w:marTop w:val="0"/>
      <w:marBottom w:val="0"/>
      <w:divBdr>
        <w:top w:val="none" w:sz="0" w:space="0" w:color="auto"/>
        <w:left w:val="none" w:sz="0" w:space="0" w:color="auto"/>
        <w:bottom w:val="none" w:sz="0" w:space="0" w:color="auto"/>
        <w:right w:val="none" w:sz="0" w:space="0" w:color="auto"/>
      </w:divBdr>
    </w:div>
    <w:div w:id="777480455">
      <w:bodyDiv w:val="1"/>
      <w:marLeft w:val="0"/>
      <w:marRight w:val="0"/>
      <w:marTop w:val="0"/>
      <w:marBottom w:val="0"/>
      <w:divBdr>
        <w:top w:val="none" w:sz="0" w:space="0" w:color="auto"/>
        <w:left w:val="none" w:sz="0" w:space="0" w:color="auto"/>
        <w:bottom w:val="none" w:sz="0" w:space="0" w:color="auto"/>
        <w:right w:val="none" w:sz="0" w:space="0" w:color="auto"/>
      </w:divBdr>
    </w:div>
    <w:div w:id="925576354">
      <w:bodyDiv w:val="1"/>
      <w:marLeft w:val="0"/>
      <w:marRight w:val="0"/>
      <w:marTop w:val="0"/>
      <w:marBottom w:val="0"/>
      <w:divBdr>
        <w:top w:val="none" w:sz="0" w:space="0" w:color="auto"/>
        <w:left w:val="none" w:sz="0" w:space="0" w:color="auto"/>
        <w:bottom w:val="none" w:sz="0" w:space="0" w:color="auto"/>
        <w:right w:val="none" w:sz="0" w:space="0" w:color="auto"/>
      </w:divBdr>
    </w:div>
    <w:div w:id="1079909585">
      <w:bodyDiv w:val="1"/>
      <w:marLeft w:val="0"/>
      <w:marRight w:val="0"/>
      <w:marTop w:val="0"/>
      <w:marBottom w:val="0"/>
      <w:divBdr>
        <w:top w:val="none" w:sz="0" w:space="0" w:color="auto"/>
        <w:left w:val="none" w:sz="0" w:space="0" w:color="auto"/>
        <w:bottom w:val="none" w:sz="0" w:space="0" w:color="auto"/>
        <w:right w:val="none" w:sz="0" w:space="0" w:color="auto"/>
      </w:divBdr>
    </w:div>
    <w:div w:id="1167676155">
      <w:bodyDiv w:val="1"/>
      <w:marLeft w:val="0"/>
      <w:marRight w:val="0"/>
      <w:marTop w:val="0"/>
      <w:marBottom w:val="0"/>
      <w:divBdr>
        <w:top w:val="none" w:sz="0" w:space="0" w:color="auto"/>
        <w:left w:val="none" w:sz="0" w:space="0" w:color="auto"/>
        <w:bottom w:val="none" w:sz="0" w:space="0" w:color="auto"/>
        <w:right w:val="none" w:sz="0" w:space="0" w:color="auto"/>
      </w:divBdr>
    </w:div>
    <w:div w:id="1210919600">
      <w:bodyDiv w:val="1"/>
      <w:marLeft w:val="0"/>
      <w:marRight w:val="0"/>
      <w:marTop w:val="0"/>
      <w:marBottom w:val="0"/>
      <w:divBdr>
        <w:top w:val="none" w:sz="0" w:space="0" w:color="auto"/>
        <w:left w:val="none" w:sz="0" w:space="0" w:color="auto"/>
        <w:bottom w:val="none" w:sz="0" w:space="0" w:color="auto"/>
        <w:right w:val="none" w:sz="0" w:space="0" w:color="auto"/>
      </w:divBdr>
    </w:div>
    <w:div w:id="1303849920">
      <w:bodyDiv w:val="1"/>
      <w:marLeft w:val="0"/>
      <w:marRight w:val="0"/>
      <w:marTop w:val="0"/>
      <w:marBottom w:val="0"/>
      <w:divBdr>
        <w:top w:val="none" w:sz="0" w:space="0" w:color="auto"/>
        <w:left w:val="none" w:sz="0" w:space="0" w:color="auto"/>
        <w:bottom w:val="none" w:sz="0" w:space="0" w:color="auto"/>
        <w:right w:val="none" w:sz="0" w:space="0" w:color="auto"/>
      </w:divBdr>
    </w:div>
    <w:div w:id="1573005591">
      <w:bodyDiv w:val="1"/>
      <w:marLeft w:val="0"/>
      <w:marRight w:val="0"/>
      <w:marTop w:val="0"/>
      <w:marBottom w:val="0"/>
      <w:divBdr>
        <w:top w:val="none" w:sz="0" w:space="0" w:color="auto"/>
        <w:left w:val="none" w:sz="0" w:space="0" w:color="auto"/>
        <w:bottom w:val="none" w:sz="0" w:space="0" w:color="auto"/>
        <w:right w:val="none" w:sz="0" w:space="0" w:color="auto"/>
      </w:divBdr>
    </w:div>
    <w:div w:id="1760717957">
      <w:bodyDiv w:val="1"/>
      <w:marLeft w:val="0"/>
      <w:marRight w:val="0"/>
      <w:marTop w:val="0"/>
      <w:marBottom w:val="0"/>
      <w:divBdr>
        <w:top w:val="none" w:sz="0" w:space="0" w:color="auto"/>
        <w:left w:val="none" w:sz="0" w:space="0" w:color="auto"/>
        <w:bottom w:val="none" w:sz="0" w:space="0" w:color="auto"/>
        <w:right w:val="none" w:sz="0" w:space="0" w:color="auto"/>
      </w:divBdr>
    </w:div>
    <w:div w:id="1772775187">
      <w:bodyDiv w:val="1"/>
      <w:marLeft w:val="0"/>
      <w:marRight w:val="0"/>
      <w:marTop w:val="0"/>
      <w:marBottom w:val="0"/>
      <w:divBdr>
        <w:top w:val="none" w:sz="0" w:space="0" w:color="auto"/>
        <w:left w:val="none" w:sz="0" w:space="0" w:color="auto"/>
        <w:bottom w:val="none" w:sz="0" w:space="0" w:color="auto"/>
        <w:right w:val="none" w:sz="0" w:space="0" w:color="auto"/>
      </w:divBdr>
    </w:div>
    <w:div w:id="204409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enciadenoticias.ibge.gov.br/agencia-noticias/2012-agencia-de-noticias/noticias/34438-populacao-cresce-mas-numero-de-pessoas-com-menos-de-30-anos-cai-5-4-de-2012-a-2021" TargetMode="Externa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Gn5uEipOc76DzelqNoO+WVb5w==">AMUW2mVa4mYwekBJ2XDTd3Z9EFKgT62xjrg0Ki3PY7WDHkVq95j6vVjQnaC9WU2emJZFIXXN7ts/0u4dq1yBLHmkSTUl8zzUsVzXnj9YYEADuHMM5FsHaq6OQElLRm8dSSqmMRxARbGlLtIVTuS9Si0kQL3cJeadpqz/LoMltK3KwiNwmU8rfVPWtyBAOhunPiJHItX0VoR6AAW44NVM/q8c39X4d7AJ12f1Bx09ETz1olZNoUOVi2nKffVC+3ncnqLuAOKOcbnG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8</Pages>
  <Words>4624</Words>
  <Characters>24975</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dc:creator>
  <cp:keywords/>
  <dc:description/>
  <cp:lastModifiedBy>Dalton Solano dos Reis</cp:lastModifiedBy>
  <cp:revision>23</cp:revision>
  <cp:lastPrinted>2022-10-06T23:09:00Z</cp:lastPrinted>
  <dcterms:created xsi:type="dcterms:W3CDTF">2022-11-27T00:29:00Z</dcterms:created>
  <dcterms:modified xsi:type="dcterms:W3CDTF">2022-12-16T19:45:00Z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