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75DFC2F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238F0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6E20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BANINICULTURA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proofErr w:type="spellStart"/>
      <w:r>
        <w:t>Rennã</w:t>
      </w:r>
      <w:proofErr w:type="spellEnd"/>
      <w:r>
        <w:t xml:space="preserve"> Murilo </w:t>
      </w:r>
      <w:proofErr w:type="spellStart"/>
      <w:r>
        <w:t>Tiedt</w:t>
      </w:r>
      <w:proofErr w:type="spellEnd"/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35474476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7E3026E0" w:rsidR="00FA0693" w:rsidRPr="00DF5F84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 xml:space="preserve">nacional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55B345D9" w14:textId="26BB8FDC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</w:t>
      </w:r>
      <w:proofErr w:type="spellStart"/>
      <w:r w:rsidR="00C54146">
        <w:t>Rozane</w:t>
      </w:r>
      <w:proofErr w:type="spellEnd"/>
      <w:r w:rsidR="00012EB1">
        <w:t xml:space="preserve"> (</w:t>
      </w:r>
      <w:r w:rsidR="00E81D6B">
        <w:t>2020</w:t>
      </w:r>
      <w:r w:rsidR="00012EB1">
        <w:t>)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595346">
        <w:t xml:space="preserve"> Outro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0042227F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correção dos nutrientes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4D27072">
        <w:t xml:space="preserve"> </w:t>
      </w:r>
      <w:r w:rsidR="006A43C4">
        <w:t xml:space="preserve">Guimarães, Deus e </w:t>
      </w:r>
      <w:proofErr w:type="spellStart"/>
      <w:r w:rsidR="006A43C4">
        <w:t>Rozane</w:t>
      </w:r>
      <w:proofErr w:type="spellEnd"/>
      <w:r w:rsidR="00114492">
        <w:t xml:space="preserve"> (2020)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GUIMARÃES, DEUS, ROZANE.</w:t>
      </w:r>
      <w:r w:rsidR="00892FA5">
        <w:t xml:space="preserve"> 2020</w:t>
      </w:r>
      <w:r w:rsidR="00F42CA4">
        <w:t>)</w:t>
      </w:r>
      <w:r w:rsidR="008B33DB">
        <w:t>.</w:t>
      </w:r>
    </w:p>
    <w:p w14:paraId="4F8DC5CE" w14:textId="530DB43F" w:rsidR="005526B2" w:rsidRDefault="00BA53D6" w:rsidP="0034043E">
      <w:pPr>
        <w:pStyle w:val="TF-TEXTO"/>
      </w:pPr>
      <w:r>
        <w:t xml:space="preserve">Para o plantio da banana </w:t>
      </w:r>
      <w:r w:rsidR="0997A41A">
        <w:t>é necessário</w:t>
      </w:r>
      <w:r>
        <w:t xml:space="preserve"> fazer a</w:t>
      </w:r>
      <w:r w:rsidR="00D12C7A">
        <w:t xml:space="preserve"> análise do solo para saber como </w:t>
      </w:r>
      <w:r w:rsidR="00C67069">
        <w:t xml:space="preserve">está a </w:t>
      </w:r>
      <w:r w:rsidR="0038377B">
        <w:t>fertilidade</w:t>
      </w:r>
      <w:r w:rsidR="001F2FA9">
        <w:t xml:space="preserve">, retirando uma amostragem e enviando para </w:t>
      </w:r>
      <w:r w:rsidR="34AB8581">
        <w:t xml:space="preserve">laboratórios </w:t>
      </w:r>
      <w:r w:rsidR="001F2FA9">
        <w:t xml:space="preserve">que </w:t>
      </w:r>
      <w:r w:rsidR="009047FF">
        <w:t>examinam o solo</w:t>
      </w:r>
      <w:r w:rsidR="1A0457AC">
        <w:t>.</w:t>
      </w:r>
      <w:r w:rsidR="00F84259">
        <w:t xml:space="preserve"> </w:t>
      </w:r>
      <w:r w:rsidR="673512BF">
        <w:t>A</w:t>
      </w:r>
      <w:r w:rsidR="3AD7E0F8">
        <w:t>pós</w:t>
      </w:r>
      <w:r w:rsidR="00D12C7A">
        <w:t xml:space="preserve"> a análise em </w:t>
      </w:r>
      <w:r w:rsidR="3AD7E0F8">
        <w:t>mão</w:t>
      </w:r>
      <w:r w:rsidR="217071FA">
        <w:t>s</w:t>
      </w:r>
      <w:r w:rsidR="3AD7E0F8">
        <w:t xml:space="preserve"> </w:t>
      </w:r>
      <w:r w:rsidR="0673DC2B">
        <w:t>deve-se</w:t>
      </w:r>
      <w:r w:rsidR="00D12C7A">
        <w:t xml:space="preserve"> </w:t>
      </w:r>
      <w:r w:rsidR="00B6000D">
        <w:t xml:space="preserve">fazer </w:t>
      </w:r>
      <w:r w:rsidR="00DB2D8A">
        <w:t>as correções</w:t>
      </w:r>
      <w:r w:rsidR="004F6575">
        <w:t xml:space="preserve"> da acidez do solo </w:t>
      </w:r>
      <w:r w:rsidR="235B9FBE">
        <w:t>para que o</w:t>
      </w:r>
      <w:r w:rsidR="004F6575">
        <w:t xml:space="preserve"> pH </w:t>
      </w:r>
      <w:r w:rsidR="0232C3C1">
        <w:t xml:space="preserve">fique </w:t>
      </w:r>
      <w:r w:rsidR="004F6575">
        <w:t>entre</w:t>
      </w:r>
      <w:r w:rsidR="00241230">
        <w:t xml:space="preserve"> os valores ideais que é</w:t>
      </w:r>
      <w:r w:rsidR="004F6575">
        <w:t xml:space="preserve"> 6</w:t>
      </w:r>
      <w:r w:rsidR="00455D62">
        <w:t>,0 e 6,5</w:t>
      </w:r>
      <w:r w:rsidR="0001B6F3">
        <w:t>.</w:t>
      </w:r>
      <w:r w:rsidR="02E009DC">
        <w:t xml:space="preserve"> </w:t>
      </w:r>
      <w:r w:rsidR="16D259CF">
        <w:t>O</w:t>
      </w:r>
      <w:r w:rsidR="00CF7040">
        <w:t xml:space="preserve"> pH </w:t>
      </w:r>
      <w:r w:rsidR="00EC1BAB">
        <w:t>na faixa correta faz com que o solo</w:t>
      </w:r>
      <w:r w:rsidR="004847A2">
        <w:t xml:space="preserve"> </w:t>
      </w:r>
      <w:r w:rsidR="00EC1BAB">
        <w:t>disponibilize os nutrientes</w:t>
      </w:r>
      <w:r w:rsidR="004847A2">
        <w:t xml:space="preserve"> e</w:t>
      </w:r>
      <w:r w:rsidR="00FC6708">
        <w:t xml:space="preserve"> previne as chances de acontecer a doença do “mal-do-Panamá”</w:t>
      </w:r>
      <w:r w:rsidR="00766DBA">
        <w:t xml:space="preserve"> que ocorre quando </w:t>
      </w:r>
      <w:r w:rsidR="3F4E436E">
        <w:t>o</w:t>
      </w:r>
      <w:r w:rsidR="00766DBA">
        <w:t xml:space="preserve"> solo </w:t>
      </w:r>
      <w:r w:rsidR="00A67D57">
        <w:t xml:space="preserve">se encontra </w:t>
      </w:r>
      <w:r w:rsidR="00766DBA">
        <w:t>com a acidez elevada</w:t>
      </w:r>
      <w:r w:rsidR="00C46EE9">
        <w:t xml:space="preserve"> </w:t>
      </w:r>
      <w:r w:rsidR="48E7161E">
        <w:t>(</w:t>
      </w:r>
      <w:r w:rsidR="7F8DDB3C" w:rsidRPr="0042227F">
        <w:t>GUIMARÃES; DEUS, 2021</w:t>
      </w:r>
      <w:r w:rsidR="00EF79DE">
        <w:t>)</w:t>
      </w:r>
      <w:r w:rsidR="00C46EE9">
        <w:t>.</w:t>
      </w:r>
    </w:p>
    <w:p w14:paraId="422C8E12" w14:textId="5C8BA6F9" w:rsidR="00677FE6" w:rsidRDefault="00130EB6" w:rsidP="009570D5">
      <w:pPr>
        <w:pStyle w:val="TF-TEXTO"/>
      </w:pPr>
      <w:r>
        <w:t xml:space="preserve">A cultura da banana passa por </w:t>
      </w:r>
      <w:r w:rsidR="00EC09A4">
        <w:t>três</w:t>
      </w:r>
      <w:r>
        <w:t xml:space="preserve"> </w:t>
      </w:r>
      <w:r w:rsidR="003B677D">
        <w:t>ciclos</w:t>
      </w:r>
      <w:r>
        <w:t>. P</w:t>
      </w:r>
      <w:r w:rsidR="00766DBA">
        <w:t>ara o</w:t>
      </w:r>
      <w:r>
        <w:t xml:space="preserve"> </w:t>
      </w:r>
      <w:r w:rsidR="003B677D">
        <w:t>ciclo</w:t>
      </w:r>
      <w:r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987452">
        <w:t xml:space="preserve"> </w:t>
      </w:r>
      <w:r w:rsidR="000C65A8">
        <w:t>a</w:t>
      </w:r>
      <w:r w:rsidR="00987452">
        <w:t>pós 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00DC467E" w:rsidRPr="00CA3364">
        <w:t>2016)</w:t>
      </w:r>
      <w:r w:rsidR="00390B54">
        <w:t>.</w:t>
      </w:r>
    </w:p>
    <w:p w14:paraId="0A213780" w14:textId="3939B10C" w:rsidR="00677FE6" w:rsidRPr="00874C4B" w:rsidRDefault="00677FE6" w:rsidP="00874C4B">
      <w:pPr>
        <w:pStyle w:val="TF-TEXTO"/>
      </w:pPr>
      <w:r>
        <w:t xml:space="preserve">Neste contexto, o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>
        <w:t xml:space="preserve"> para </w:t>
      </w:r>
      <w:r w:rsidR="0411E574">
        <w:t xml:space="preserve">auxiliar </w:t>
      </w:r>
      <w:r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E3AA82A" w:rsidR="00C35E57" w:rsidRDefault="0BC7257B" w:rsidP="00C35E57">
      <w:pPr>
        <w:pStyle w:val="TF-ALNEA"/>
      </w:pPr>
      <w:r>
        <w:t xml:space="preserve">propor a </w:t>
      </w:r>
      <w:r w:rsidR="004C4BDF">
        <w:t>recomendação</w:t>
      </w:r>
      <w:r w:rsidR="00D1246E">
        <w:t xml:space="preserve"> </w:t>
      </w:r>
      <w:r w:rsidR="039116C3">
        <w:t>d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3BBAFCDD" w14:textId="61EA5819" w:rsidR="00C35E57" w:rsidRDefault="00C46926" w:rsidP="00F77926">
      <w:pPr>
        <w:pStyle w:val="TF-ALNEA"/>
      </w:pPr>
      <w:r>
        <w:t>otimizar o tempo do produtor e do profissional da área</w:t>
      </w:r>
      <w:r w:rsidR="00583A7D">
        <w:t>;</w:t>
      </w:r>
    </w:p>
    <w:p w14:paraId="41D07AED" w14:textId="407B5367" w:rsidR="00466231" w:rsidRDefault="394AE8A0" w:rsidP="00F77926">
      <w:pPr>
        <w:pStyle w:val="TF-ALNEA"/>
      </w:pPr>
      <w:r>
        <w:t>apresentar um</w:t>
      </w:r>
      <w:r w:rsidR="0077048F">
        <w:t>a prévia de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CEAD4C3" w14:textId="1D39E6E0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B23190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B23190">
        <w:t>2.2</w:t>
      </w:r>
      <w:r w:rsidR="001311DD">
        <w:fldChar w:fldCharType="end"/>
      </w:r>
      <w:r w:rsidR="001311DD">
        <w:t xml:space="preserve"> apresenta o software </w:t>
      </w:r>
      <w:proofErr w:type="spellStart"/>
      <w:r w:rsidR="001311DD">
        <w:t>FertFacil</w:t>
      </w:r>
      <w:proofErr w:type="spellEnd"/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B23190">
        <w:t>2.3</w:t>
      </w:r>
      <w:r w:rsidR="00123FBB">
        <w:fldChar w:fldCharType="end"/>
      </w:r>
      <w:r w:rsidR="00054BA3">
        <w:t xml:space="preserve"> apresenta a construção de um aplicativo mobile para auxiliar na recomendação</w:t>
      </w:r>
      <w:r w:rsidR="00251229">
        <w:t xml:space="preserve"> de calagem do </w:t>
      </w:r>
      <w:r w:rsidR="006C37E4">
        <w:t xml:space="preserve">solo no estado do Pará (Oliveira </w:t>
      </w:r>
      <w:r w:rsidR="006C37E4" w:rsidRPr="006C37E4">
        <w:rPr>
          <w:i/>
          <w:iCs/>
        </w:rPr>
        <w:t>et al</w:t>
      </w:r>
      <w:r w:rsidR="006C37E4">
        <w:t>. 2019).</w:t>
      </w:r>
    </w:p>
    <w:p w14:paraId="4BC56702" w14:textId="2E8040AF" w:rsidR="00A44581" w:rsidRDefault="00BE6E3D" w:rsidP="00E638A0">
      <w:pPr>
        <w:pStyle w:val="Ttulo2"/>
      </w:pPr>
      <w:bookmarkStart w:id="24" w:name="_Ref115340585"/>
      <w:r>
        <w:t>Adubatec</w:t>
      </w:r>
      <w:bookmarkEnd w:id="24"/>
      <w:r w:rsidR="00A44581">
        <w:t xml:space="preserve"> </w:t>
      </w:r>
    </w:p>
    <w:p w14:paraId="33B5EF79" w14:textId="4EBA04ED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 xml:space="preserve">(Silva </w:t>
      </w:r>
      <w:r w:rsidR="00C47B17" w:rsidRPr="00592DE5">
        <w:rPr>
          <w:i/>
          <w:iCs/>
        </w:rPr>
        <w:t>et al.</w:t>
      </w:r>
      <w:r w:rsidR="00C47B17">
        <w:t xml:space="preserve"> 2019</w:t>
      </w:r>
      <w:r w:rsidR="687B3457">
        <w:t>).</w:t>
      </w:r>
    </w:p>
    <w:p w14:paraId="5C838C23" w14:textId="5E6B7C8F" w:rsidR="00B92EE9" w:rsidRDefault="00F0261C" w:rsidP="00E351CA">
      <w:pPr>
        <w:pStyle w:val="TF-TEXTO"/>
      </w:pPr>
      <w:r>
        <w:t xml:space="preserve">Os autores </w:t>
      </w:r>
      <w:r w:rsidR="00D43150">
        <w:t xml:space="preserve">Silva </w:t>
      </w:r>
      <w:r w:rsidR="00D43150" w:rsidRPr="00592DE5">
        <w:rPr>
          <w:i/>
          <w:iCs/>
        </w:rPr>
        <w:t>et al.</w:t>
      </w:r>
      <w:r w:rsidR="00D43150">
        <w:t xml:space="preserve"> </w:t>
      </w:r>
      <w:r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>
        <w:t xml:space="preserve"> o </w:t>
      </w:r>
      <w:proofErr w:type="spellStart"/>
      <w:r w:rsidR="00A710CB">
        <w:t>Adubatec</w:t>
      </w:r>
      <w:proofErr w:type="spellEnd"/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unidade,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 xml:space="preserve">oi desenvolvido para uma plataforma </w:t>
      </w:r>
      <w:r>
        <w:t>Web</w:t>
      </w:r>
      <w:r w:rsidR="00F55E14">
        <w:t xml:space="preserve"> responsivo</w:t>
      </w:r>
      <w:r w:rsidR="006B3456">
        <w:t>, permitindo assim ser visualizado em dispositivos móveis</w:t>
      </w:r>
      <w:r w:rsidR="00625ED6">
        <w:t xml:space="preserve"> sem perder a qualidade das páginas</w:t>
      </w:r>
      <w:r>
        <w:t xml:space="preserve">, </w:t>
      </w:r>
      <w:r w:rsidR="43DB7A8E">
        <w:t>e</w:t>
      </w:r>
      <w:r w:rsidR="00640B39">
        <w:t xml:space="preserve"> realiza </w:t>
      </w:r>
      <w:r w:rsidR="45B77B45">
        <w:t>a recomendação de calagem partindo de uma análise química do solo ou análise foliar (que verifica os nutrientes da planta)</w:t>
      </w:r>
      <w:r w:rsidR="4D112080">
        <w:t>.</w:t>
      </w:r>
    </w:p>
    <w:p w14:paraId="0DC4F145" w14:textId="4B9437A1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 para a correção do solo na devida cultura.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 apresenta um relatório em </w:t>
      </w:r>
      <w:proofErr w:type="spellStart"/>
      <w:r w:rsidR="000724F1">
        <w:t>pdf</w:t>
      </w:r>
      <w:proofErr w:type="spellEnd"/>
      <w:r w:rsidR="00C370D3">
        <w:t xml:space="preserve"> 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fertilizante (Silva </w:t>
      </w:r>
      <w:r w:rsidR="00ED3F8B" w:rsidRPr="00592DE5">
        <w:rPr>
          <w:i/>
          <w:iCs/>
        </w:rPr>
        <w:t>et al.</w:t>
      </w:r>
      <w:r w:rsidR="00ED3F8B">
        <w:t xml:space="preserve"> 2019)</w:t>
      </w:r>
      <w:r w:rsidR="00780EDB">
        <w:t>.</w:t>
      </w:r>
    </w:p>
    <w:p w14:paraId="04E89133" w14:textId="237E65C8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</w:t>
      </w:r>
      <w:r w:rsidR="31EBC50D">
        <w:t>do</w:t>
      </w:r>
      <w:r w:rsidR="005547A6">
        <w:t xml:space="preserve"> </w:t>
      </w:r>
      <w:proofErr w:type="spellStart"/>
      <w:r w:rsidR="005547A6">
        <w:t>Adubatec</w:t>
      </w:r>
      <w:proofErr w:type="spellEnd"/>
      <w:r w:rsidR="005547A6">
        <w:t xml:space="preserve">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r w:rsidR="53FBFC25">
        <w:t xml:space="preserve"> </w:t>
      </w:r>
      <w:proofErr w:type="spellStart"/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proofErr w:type="spellEnd"/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proofErr w:type="spellStart"/>
      <w:r w:rsidR="001B4B35" w:rsidRPr="7406B8DB">
        <w:rPr>
          <w:i/>
          <w:iCs/>
        </w:rPr>
        <w:t>Hibernate</w:t>
      </w:r>
      <w:proofErr w:type="spellEnd"/>
      <w:r w:rsidR="0B1778DB" w:rsidRPr="003C6983">
        <w:t xml:space="preserve"> como framework </w:t>
      </w:r>
      <w:proofErr w:type="spellStart"/>
      <w:r w:rsidR="0B1778DB" w:rsidRPr="7406B8DB">
        <w:rPr>
          <w:i/>
          <w:iCs/>
        </w:rPr>
        <w:t>object-relational</w:t>
      </w:r>
      <w:proofErr w:type="spellEnd"/>
      <w:r w:rsidR="0B1778DB" w:rsidRPr="7406B8DB">
        <w:rPr>
          <w:i/>
          <w:iCs/>
        </w:rPr>
        <w:t xml:space="preserve">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B23190">
        <w:t xml:space="preserve">Figura </w:t>
      </w:r>
      <w:r w:rsidR="00B23190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2C8E1E25" w:rsidR="00700A53" w:rsidRPr="00B33B3B" w:rsidRDefault="00CE1EA1" w:rsidP="7406B8DB">
      <w:pPr>
        <w:pStyle w:val="TF-LEGENDA"/>
        <w:rPr>
          <w:noProof/>
        </w:rPr>
      </w:pPr>
      <w:bookmarkStart w:id="25" w:name="_Ref1141624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1</w:t>
      </w:r>
      <w:r>
        <w:fldChar w:fldCharType="end"/>
      </w:r>
      <w:bookmarkEnd w:id="25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17B93036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8B654FC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2A2AF423" w:rsidR="00D543AA" w:rsidRDefault="00C541CE" w:rsidP="0062524C">
      <w:pPr>
        <w:pStyle w:val="TF-TEXTO"/>
      </w:pPr>
      <w:r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B23190">
        <w:t xml:space="preserve">Figura </w:t>
      </w:r>
      <w:r w:rsidR="00B23190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</w:t>
      </w:r>
      <w:proofErr w:type="spellStart"/>
      <w:r w:rsidR="0062524C">
        <w:t>Adubatec</w:t>
      </w:r>
      <w:proofErr w:type="spellEnd"/>
      <w:r w:rsidR="0062524C">
        <w:t xml:space="preserve">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2BDBC5C8" w:rsidR="00797D77" w:rsidRDefault="00640598" w:rsidP="00347BF4">
      <w:pPr>
        <w:pStyle w:val="TF-LEGENDA"/>
      </w:pPr>
      <w:bookmarkStart w:id="26" w:name="_Ref11416274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2</w:t>
      </w:r>
      <w:r>
        <w:fldChar w:fldCharType="end"/>
      </w:r>
      <w:bookmarkEnd w:id="26"/>
      <w:r>
        <w:t xml:space="preserve"> - Resultado de recomendação de adubação</w:t>
      </w:r>
      <w:r w:rsidR="600306D6">
        <w:t xml:space="preserve"> do </w:t>
      </w:r>
      <w:proofErr w:type="spellStart"/>
      <w:r w:rsidR="600306D6">
        <w:t>Adubatec</w:t>
      </w:r>
      <w:proofErr w:type="spellEnd"/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731986C5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E638A0">
      <w:pPr>
        <w:pStyle w:val="Ttulo2"/>
      </w:pPr>
      <w:bookmarkStart w:id="27" w:name="_Ref115341117"/>
      <w:r>
        <w:t>Fertfacil</w:t>
      </w:r>
      <w:bookmarkEnd w:id="27"/>
    </w:p>
    <w:p w14:paraId="18140D13" w14:textId="11D9EDF1" w:rsidR="00847E8D" w:rsidRDefault="00B63997" w:rsidP="00BF09CC">
      <w:pPr>
        <w:pStyle w:val="TF-TEXTO"/>
      </w:pPr>
      <w:r>
        <w:t xml:space="preserve">De acordo com </w:t>
      </w:r>
      <w:proofErr w:type="spellStart"/>
      <w:r>
        <w:t>Tiecher</w:t>
      </w:r>
      <w:proofErr w:type="spellEnd"/>
      <w:r>
        <w:t xml:space="preserve"> (201</w:t>
      </w:r>
      <w:r w:rsidR="00D51771">
        <w:t>6</w:t>
      </w:r>
      <w:r>
        <w:t>) o</w:t>
      </w:r>
      <w:r w:rsidR="00013768">
        <w:t xml:space="preserve"> </w:t>
      </w:r>
      <w:proofErr w:type="spellStart"/>
      <w:r w:rsidR="00013768">
        <w:t>FertFacil</w:t>
      </w:r>
      <w:proofErr w:type="spellEnd"/>
      <w:r w:rsidR="00013768">
        <w:t xml:space="preserve">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 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Segundo</w:t>
      </w:r>
      <w:r w:rsidR="00D969A6">
        <w:t xml:space="preserve"> </w:t>
      </w:r>
      <w:proofErr w:type="spellStart"/>
      <w:r w:rsidR="0056708B">
        <w:t>FertFacil</w:t>
      </w:r>
      <w:proofErr w:type="spellEnd"/>
      <w:r w:rsidR="0056708B">
        <w:t xml:space="preserve"> (2022</w:t>
      </w:r>
      <w:r w:rsidR="6BDB993E">
        <w:t>)</w:t>
      </w:r>
      <w:r w:rsidR="3E2E4497">
        <w:t>,</w:t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>
        <w:rPr>
          <w:b/>
          <w:bCs/>
        </w:rPr>
        <w:t xml:space="preserve">” e </w:t>
      </w:r>
      <w:r w:rsidR="00812057">
        <w:rPr>
          <w:b/>
          <w:bCs/>
        </w:rPr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30D3AFF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HTML, CSS e Javascript. A tecnologia usada de </w:t>
      </w:r>
      <w:proofErr w:type="spellStart"/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proofErr w:type="spellEnd"/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53C57">
        <w:t>d</w:t>
      </w:r>
      <w:r w:rsidR="0081341F">
        <w:t xml:space="preserve">o </w:t>
      </w:r>
      <w:r w:rsidR="00D321E0">
        <w:t>cálculo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B61EAFC">
        <w:t xml:space="preserve"> (</w:t>
      </w:r>
      <w:r w:rsidR="3C93AA85">
        <w:t>FERTFACIL</w:t>
      </w:r>
      <w:r w:rsidR="1B61EAFC">
        <w:t>, 2022)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0A4FB3D8" w:rsidR="007D5BD9" w:rsidRDefault="00BD455E" w:rsidP="00D326D7">
      <w:pPr>
        <w:pStyle w:val="TF-TEXTO"/>
      </w:pPr>
      <w:r>
        <w:t xml:space="preserve">Segundo </w:t>
      </w:r>
      <w:proofErr w:type="spellStart"/>
      <w:r>
        <w:t>Tiecher</w:t>
      </w:r>
      <w:proofErr w:type="spellEnd"/>
      <w:r>
        <w:t xml:space="preserve"> (</w:t>
      </w:r>
      <w:r w:rsidR="00D51771">
        <w:t>2016</w:t>
      </w:r>
      <w:r>
        <w:t xml:space="preserve">)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possível </w:t>
      </w:r>
      <w:r w:rsidR="20EDAF0F">
        <w:t>acess</w:t>
      </w:r>
      <w:r w:rsidR="30BB345C">
        <w:t>á-lo</w:t>
      </w:r>
      <w:r w:rsidR="00184D93">
        <w:t xml:space="preserve"> via Web ou baixar na Play Store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proofErr w:type="spellStart"/>
      <w:r w:rsidR="00C2133A">
        <w:t>Tiecher</w:t>
      </w:r>
      <w:proofErr w:type="spellEnd"/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A81FBB">
        <w:t xml:space="preserve"> </w:t>
      </w:r>
      <w:r w:rsidR="10E261F3">
        <w:t>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B23190">
        <w:t xml:space="preserve">Figura </w:t>
      </w:r>
      <w:r w:rsidR="00B23190">
        <w:rPr>
          <w:noProof/>
        </w:rPr>
        <w:t>3</w:t>
      </w:r>
      <w:r>
        <w:fldChar w:fldCharType="end"/>
      </w:r>
      <w:r w:rsidR="00C2273C">
        <w:t xml:space="preserve"> </w:t>
      </w:r>
      <w:r w:rsidR="0C0957E8">
        <w:t xml:space="preserve">apresenta </w:t>
      </w:r>
      <w:r w:rsidR="44F4078B">
        <w:t xml:space="preserve">um exemplo de relatório </w:t>
      </w:r>
      <w:r w:rsidR="184B1185">
        <w:t xml:space="preserve">que </w:t>
      </w:r>
      <w:r w:rsidR="6625C714">
        <w:t xml:space="preserve">contém </w:t>
      </w:r>
      <w:r w:rsidR="007D5BD9">
        <w:t xml:space="preserve">um </w:t>
      </w:r>
      <w:proofErr w:type="spellStart"/>
      <w:r w:rsidR="007D5BD9">
        <w:t>fertigrama</w:t>
      </w:r>
      <w:proofErr w:type="spellEnd"/>
      <w:r w:rsidR="007D5BD9">
        <w:t xml:space="preserve">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4DC04493" w:rsidR="00C2273C" w:rsidRDefault="0067576E" w:rsidP="006A0C75">
      <w:pPr>
        <w:pStyle w:val="TF-LEGENDA"/>
      </w:pPr>
      <w:bookmarkStart w:id="28" w:name="_Ref114162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3</w:t>
      </w:r>
      <w:r>
        <w:fldChar w:fldCharType="end"/>
      </w:r>
      <w:bookmarkEnd w:id="28"/>
      <w:r>
        <w:t xml:space="preserve"> - </w:t>
      </w:r>
      <w:r w:rsidR="006A0C75">
        <w:t xml:space="preserve">Relatório com </w:t>
      </w:r>
      <w:proofErr w:type="spellStart"/>
      <w:r w:rsidR="006A0C75">
        <w:t>fertigrama</w:t>
      </w:r>
      <w:proofErr w:type="spellEnd"/>
      <w:r w:rsidR="006A0C75">
        <w:t xml:space="preserve"> de interpretação da análise de solo e recomendação de calagem</w:t>
      </w:r>
      <w:r w:rsidR="00EF3899">
        <w:t xml:space="preserve"> </w:t>
      </w:r>
      <w:r w:rsidR="4D292CE7">
        <w:t xml:space="preserve">do </w:t>
      </w:r>
      <w:proofErr w:type="spellStart"/>
      <w:r w:rsidR="4D292CE7">
        <w:t>Fertfacil</w:t>
      </w:r>
      <w:proofErr w:type="spellEnd"/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55B5DBB5">
            <wp:extent cx="3001695" cy="2907030"/>
            <wp:effectExtent l="19050" t="19050" r="27305" b="2667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308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proofErr w:type="spellStart"/>
      <w:r w:rsidR="004D25C5" w:rsidRPr="006A0C75">
        <w:t>Tiecher</w:t>
      </w:r>
      <w:proofErr w:type="spellEnd"/>
      <w:r w:rsidR="004D25C5" w:rsidRPr="006A0C75">
        <w:t xml:space="preserve">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1A4EF5">
      <w:pPr>
        <w:pStyle w:val="Ttulo2"/>
      </w:pPr>
      <w:bookmarkStart w:id="29" w:name="_Ref115341411"/>
      <w:r>
        <w:lastRenderedPageBreak/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29"/>
      <w:r w:rsidR="00A44581">
        <w:t xml:space="preserve"> </w:t>
      </w:r>
    </w:p>
    <w:p w14:paraId="78BCADEA" w14:textId="08FD4B83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851152">
        <w:t>m</w:t>
      </w:r>
      <w:r w:rsidR="005F0AFF">
        <w:t>obile</w:t>
      </w:r>
      <w:r w:rsidR="00851152">
        <w:t xml:space="preserve"> </w:t>
      </w:r>
      <w:proofErr w:type="spellStart"/>
      <w:r w:rsidR="00851152">
        <w:t>iSolo</w:t>
      </w:r>
      <w:proofErr w:type="spellEnd"/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5606DC">
        <w:t xml:space="preserve">Oliveira </w:t>
      </w:r>
      <w:r w:rsidR="005606DC" w:rsidRPr="00250E0C">
        <w:rPr>
          <w:i/>
          <w:iCs/>
        </w:rPr>
        <w:t>et al.</w:t>
      </w:r>
      <w:r w:rsidR="005606DC">
        <w:t xml:space="preserve"> 2019)</w:t>
      </w:r>
      <w:r w:rsidR="000A4F05">
        <w:t>.</w:t>
      </w:r>
    </w:p>
    <w:p w14:paraId="2F567F56" w14:textId="7453E546" w:rsidR="005F0AFF" w:rsidRDefault="79F3B406" w:rsidP="00C87472">
      <w:pPr>
        <w:pStyle w:val="TF-TEXTO"/>
      </w:pPr>
      <w:r>
        <w:t xml:space="preserve">O </w:t>
      </w:r>
      <w:r w:rsidR="51B11090">
        <w:t>a</w:t>
      </w:r>
      <w:r>
        <w:t>plicativo</w:t>
      </w:r>
      <w:r w:rsidR="00136F80">
        <w:t xml:space="preserve"> desenvolvido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 w:rsidR="6A1D5BC1">
        <w:t xml:space="preserve">O aplicativo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 w:rsidR="005A1CD8">
        <w:t xml:space="preserve">O aplicativo foi criado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>em camp</w:t>
      </w:r>
      <w:r w:rsidR="001B5196">
        <w:t>o.</w:t>
      </w:r>
    </w:p>
    <w:p w14:paraId="18F465C7" w14:textId="7B51A3E1" w:rsidR="00C05CBF" w:rsidRDefault="00255195" w:rsidP="00C87472">
      <w:pPr>
        <w:pStyle w:val="TF-TEXTO"/>
      </w:pPr>
      <w:r>
        <w:t>Foi utilizad</w:t>
      </w:r>
      <w:r w:rsidR="0F654ECD">
        <w:t>a</w:t>
      </w:r>
      <w:r>
        <w:t xml:space="preserve"> a ferramenta </w:t>
      </w:r>
      <w:proofErr w:type="spellStart"/>
      <w:r>
        <w:t>Phonegap</w:t>
      </w:r>
      <w:proofErr w:type="spellEnd"/>
      <w:r>
        <w:t xml:space="preserve"> para desenvolver a interface</w:t>
      </w:r>
      <w:r w:rsidR="00AE2045">
        <w:t xml:space="preserve">. O </w:t>
      </w:r>
      <w:proofErr w:type="spellStart"/>
      <w:r w:rsidR="00AE2045">
        <w:t>Phonegap</w:t>
      </w:r>
      <w:proofErr w:type="spellEnd"/>
      <w:r w:rsidR="00AE2045">
        <w:t xml:space="preserve">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</w:t>
      </w:r>
      <w:proofErr w:type="spellStart"/>
      <w:r w:rsidR="00790254">
        <w:t>JQuery</w:t>
      </w:r>
      <w:proofErr w:type="spellEnd"/>
      <w:r w:rsidR="00790254">
        <w:t xml:space="preserve">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</w:t>
      </w:r>
      <w:proofErr w:type="spellStart"/>
      <w:r w:rsidR="004D0A6F">
        <w:t>iSolo</w:t>
      </w:r>
      <w:proofErr w:type="spellEnd"/>
      <w:r w:rsidR="004D0A6F">
        <w:t xml:space="preserve">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F65FC1">
        <w:t xml:space="preserve"> do software</w:t>
      </w:r>
    </w:p>
    <w:p w14:paraId="460786F6" w14:textId="38187408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B23190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B23190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B23190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77777777" w:rsidR="00451B94" w:rsidRDefault="00451B94" w:rsidP="00E638A0">
      <w:pPr>
        <w:pStyle w:val="Ttulo2"/>
      </w:pPr>
      <w:bookmarkStart w:id="37" w:name="_Ref115281973"/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  <w:bookmarkEnd w:id="37"/>
    </w:p>
    <w:p w14:paraId="09FAA2D5" w14:textId="678D426D" w:rsidR="00714A6B" w:rsidRDefault="00E2025E" w:rsidP="00D40163">
      <w:pPr>
        <w:pStyle w:val="TF-TEXTO"/>
      </w:pPr>
      <w:r>
        <w:t xml:space="preserve">Nos dias atuais, os agricultores </w:t>
      </w:r>
      <w:r w:rsidR="00E3530B">
        <w:t>possuem</w:t>
      </w:r>
      <w:r w:rsidR="009C5DBF">
        <w:t xml:space="preserve"> dificuldade</w:t>
      </w:r>
      <w:r w:rsidR="00E3530B">
        <w:t xml:space="preserve"> </w:t>
      </w:r>
      <w:r w:rsidR="7081B72D">
        <w:t>para</w:t>
      </w:r>
      <w:r w:rsidR="00E3530B">
        <w:t xml:space="preserve"> saber se o solo está </w:t>
      </w:r>
      <w:r w:rsidR="7F2327A3">
        <w:t>apropriado</w:t>
      </w:r>
      <w:r w:rsidR="00E3530B">
        <w:t xml:space="preserve"> para sua lavoura. </w:t>
      </w:r>
      <w:r w:rsidR="002F1F69">
        <w:t>Com base nisso</w:t>
      </w:r>
      <w:r w:rsidR="5FFED874">
        <w:t>,</w:t>
      </w:r>
      <w:r w:rsidR="002F1F69">
        <w:t xml:space="preserve"> o agricultor retira uma amostragem do solo e envia para análise</w:t>
      </w:r>
      <w:r w:rsidR="681979E1">
        <w:t>.</w:t>
      </w:r>
      <w:r w:rsidR="002F1F69">
        <w:t xml:space="preserve"> </w:t>
      </w:r>
      <w:r w:rsidR="6697C2CE">
        <w:t>A</w:t>
      </w:r>
      <w:r w:rsidR="002F1F69">
        <w:t>pós pronta</w:t>
      </w:r>
      <w:r w:rsidR="226ED90F">
        <w:t>,</w:t>
      </w:r>
      <w:r w:rsidR="00551036">
        <w:t xml:space="preserve"> </w:t>
      </w:r>
      <w:r w:rsidR="001B7A38">
        <w:t>ele</w:t>
      </w:r>
      <w:r w:rsidR="00551036">
        <w:t xml:space="preserve"> </w:t>
      </w:r>
      <w:r w:rsidR="70EDCDFB">
        <w:t xml:space="preserve">recorre a </w:t>
      </w:r>
      <w:r w:rsidR="00551036">
        <w:t>um agrônomo que trabalha com análise de solo</w:t>
      </w:r>
      <w:r w:rsidR="008C34FC">
        <w:t xml:space="preserve"> para receber alguma recomendação sobre a </w:t>
      </w:r>
      <w:r w:rsidR="00003F5E">
        <w:t xml:space="preserve">calagem </w:t>
      </w:r>
      <w:r w:rsidR="00A27F2A">
        <w:t>e</w:t>
      </w:r>
      <w:r w:rsidR="00003F5E">
        <w:t xml:space="preserve"> adubação </w:t>
      </w:r>
      <w:r w:rsidR="00A27F2A">
        <w:t>do solo</w:t>
      </w:r>
      <w:r w:rsidR="00EC1A50">
        <w:t>. Nesse sentido</w:t>
      </w:r>
      <w:r w:rsidR="00FD7C19">
        <w:t>,</w:t>
      </w:r>
      <w:r w:rsidR="00EC1A50">
        <w:t xml:space="preserve"> o</w:t>
      </w:r>
      <w:r w:rsidR="00A27F2A">
        <w:t xml:space="preserve">s agrônomos e profissionais </w:t>
      </w:r>
      <w:r w:rsidR="0096149B">
        <w:t>da área que trabalha</w:t>
      </w:r>
      <w:r w:rsidR="6169BFE1">
        <w:t>m</w:t>
      </w:r>
      <w:r w:rsidR="0096149B">
        <w:t xml:space="preserve"> com análise de solo </w:t>
      </w:r>
      <w:r w:rsidR="0036183D">
        <w:t>realizam um cálculo manual</w:t>
      </w:r>
      <w:r w:rsidR="0096149B">
        <w:t xml:space="preserve"> </w:t>
      </w:r>
      <w:r w:rsidR="00220D1F">
        <w:t xml:space="preserve">para </w:t>
      </w:r>
      <w:r w:rsidR="1151680E">
        <w:t>certas</w:t>
      </w:r>
      <w:r w:rsidR="00220D1F">
        <w:t xml:space="preserve"> culturas</w:t>
      </w:r>
      <w:r w:rsidR="78AF5A3A">
        <w:t>.</w:t>
      </w:r>
      <w:r w:rsidR="00220D1F">
        <w:t xml:space="preserve"> </w:t>
      </w:r>
      <w:r w:rsidR="62086A66">
        <w:t>E</w:t>
      </w:r>
      <w:r w:rsidR="00220D1F">
        <w:t xml:space="preserve">ntão </w:t>
      </w:r>
      <w:r w:rsidR="001B7A38">
        <w:t>eles</w:t>
      </w:r>
      <w:r w:rsidR="00220D1F">
        <w:t xml:space="preserve"> fazem um comparativo com os valores </w:t>
      </w:r>
      <w:r w:rsidR="02F1B8E8">
        <w:t>apresentados</w:t>
      </w:r>
      <w:r w:rsidR="00220D1F">
        <w:t xml:space="preserve"> na análise de solo com os valores pré-determinados</w:t>
      </w:r>
      <w:r w:rsidR="005B5882">
        <w:t xml:space="preserve"> </w:t>
      </w:r>
      <w:r w:rsidR="3C3D25E9">
        <w:t xml:space="preserve">de </w:t>
      </w:r>
      <w:r w:rsidR="005B5882">
        <w:t>Fósforo (P) e Potássio (K)</w:t>
      </w:r>
      <w:r w:rsidR="00FD7C19">
        <w:t>,</w:t>
      </w:r>
      <w:r w:rsidR="000075F9">
        <w:t xml:space="preserve"> conforme</w:t>
      </w:r>
      <w:r w:rsidR="00E60F9F">
        <w:t xml:space="preserve"> </w:t>
      </w:r>
      <w:r>
        <w:fldChar w:fldCharType="begin"/>
      </w:r>
      <w:r>
        <w:instrText xml:space="preserve"> REF _Ref114772732 \h </w:instrText>
      </w:r>
      <w:r>
        <w:fldChar w:fldCharType="separate"/>
      </w:r>
      <w:r w:rsidR="00B23190" w:rsidRPr="00B729BA">
        <w:t xml:space="preserve">Figura </w:t>
      </w:r>
      <w:r w:rsidR="00B23190">
        <w:rPr>
          <w:noProof/>
        </w:rPr>
        <w:t>4</w:t>
      </w:r>
      <w:r>
        <w:fldChar w:fldCharType="end"/>
      </w:r>
      <w:r w:rsidR="00220D1F">
        <w:t>.</w:t>
      </w:r>
      <w:r w:rsidR="679547BF">
        <w:t xml:space="preserve"> </w:t>
      </w:r>
      <w:r w:rsidR="6635A092">
        <w:t>C</w:t>
      </w:r>
      <w:r w:rsidR="00220D1F">
        <w:t>om base nesse resultado da comparação</w:t>
      </w:r>
      <w:r w:rsidR="72860582">
        <w:t>,</w:t>
      </w:r>
      <w:r w:rsidR="00220D1F">
        <w:t xml:space="preserve"> </w:t>
      </w:r>
      <w:r w:rsidR="00714A6B">
        <w:t xml:space="preserve">o profissional irá indicar a devida correção que o produtor terá que fazer no solo de sua lavoura. </w:t>
      </w:r>
      <w:r w:rsidR="00C13D86">
        <w:t xml:space="preserve">Diante desse cenário é possível encontrar softwares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23190">
        <w:t xml:space="preserve">Quadro </w:t>
      </w:r>
      <w:r w:rsidR="00B23190">
        <w:rPr>
          <w:noProof/>
        </w:rPr>
        <w:t>1</w:t>
      </w:r>
      <w:r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r w:rsidR="00C13D86">
        <w:t>.</w:t>
      </w:r>
    </w:p>
    <w:p w14:paraId="465D2FD1" w14:textId="2714BB89" w:rsidR="00E60F9F" w:rsidRPr="00B729BA" w:rsidRDefault="00E60F9F" w:rsidP="00E60F9F">
      <w:pPr>
        <w:pStyle w:val="TF-LEGENDA"/>
      </w:pPr>
      <w:bookmarkStart w:id="45" w:name="_Ref114772732"/>
      <w:r w:rsidRPr="00B729BA">
        <w:t xml:space="preserve">Figura </w:t>
      </w:r>
      <w:r w:rsidRPr="00B729BA">
        <w:fldChar w:fldCharType="begin"/>
      </w:r>
      <w:r w:rsidRPr="00B729BA">
        <w:instrText xml:space="preserve"> SEQ Figura \* ARABIC </w:instrText>
      </w:r>
      <w:r w:rsidRPr="00B729BA">
        <w:fldChar w:fldCharType="separate"/>
      </w:r>
      <w:r w:rsidR="00B23190">
        <w:rPr>
          <w:noProof/>
        </w:rPr>
        <w:t>4</w:t>
      </w:r>
      <w:r w:rsidRPr="00B729BA">
        <w:fldChar w:fldCharType="end"/>
      </w:r>
      <w:bookmarkEnd w:id="45"/>
      <w:r w:rsidRPr="00B729BA">
        <w:t xml:space="preserve"> – </w:t>
      </w:r>
      <w:r>
        <w:t xml:space="preserve">Recomendação de adubação conforme teor de P e K </w:t>
      </w:r>
      <w:r w:rsidRPr="00B729BA">
        <w:t>no solo</w:t>
      </w:r>
    </w:p>
    <w:p w14:paraId="000037CD" w14:textId="77777777" w:rsidR="00E60F9F" w:rsidRDefault="00E60F9F" w:rsidP="00E60F9F">
      <w:pPr>
        <w:pStyle w:val="TF-FIGURA"/>
      </w:pPr>
      <w:r w:rsidRPr="00DE6D4A">
        <w:rPr>
          <w:noProof/>
        </w:rPr>
        <w:drawing>
          <wp:inline distT="0" distB="0" distL="0" distR="0" wp14:anchorId="1D0410F0" wp14:editId="400A805C">
            <wp:extent cx="5314950" cy="1584050"/>
            <wp:effectExtent l="19050" t="19050" r="19050" b="1651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515" cy="1587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5E010" w14:textId="52FC4068" w:rsidR="00E60F9F" w:rsidRPr="00E60F9F" w:rsidRDefault="00E60F9F" w:rsidP="00E60F9F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374F9020" w14:textId="761CDDA2" w:rsidR="006B0760" w:rsidRDefault="008A55C3" w:rsidP="008A55C3">
      <w:pPr>
        <w:pStyle w:val="TF-LEGENDA"/>
      </w:pPr>
      <w:bookmarkStart w:id="46" w:name="_Ref114163180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23190">
        <w:rPr>
          <w:noProof/>
        </w:rPr>
        <w:t>1</w:t>
      </w:r>
      <w:r>
        <w:fldChar w:fldCharType="end"/>
      </w:r>
      <w:bookmarkEnd w:id="46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258DA32" w14:textId="3D9E0301" w:rsidR="006B0760" w:rsidRPr="007D4566" w:rsidRDefault="004B11FC" w:rsidP="00CD564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56FEB4F" wp14:editId="17128C53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FEB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C4CFE99" wp14:editId="701DC64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" name="Text Box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CFE99" id="Text Box 1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0590921D" w14:textId="60CAC952" w:rsidR="006B0760" w:rsidRDefault="00F04BFE" w:rsidP="006034A6">
            <w:pPr>
              <w:pStyle w:val="TF-TEXTOQUADRO"/>
              <w:jc w:val="center"/>
            </w:pPr>
            <w:proofErr w:type="spellStart"/>
            <w:r>
              <w:t>Adubatec</w:t>
            </w:r>
            <w:proofErr w:type="spellEnd"/>
            <w:r>
              <w:t xml:space="preserve"> (SILVA</w:t>
            </w:r>
            <w:r w:rsidR="00EF3899">
              <w:t xml:space="preserve"> </w:t>
            </w:r>
            <w:r w:rsidR="006E5A44" w:rsidRPr="00FE4E68">
              <w:rPr>
                <w:i/>
                <w:iCs/>
              </w:rPr>
              <w:t>et al</w:t>
            </w:r>
            <w:r w:rsidR="006E5A44">
              <w:t>.</w:t>
            </w:r>
            <w:r w:rsidR="006034A6">
              <w:t xml:space="preserve"> </w:t>
            </w:r>
            <w:r w:rsidR="006E5A44"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63F31995" w:rsidR="006B0760" w:rsidRDefault="00F04BFE" w:rsidP="00802D0F">
            <w:pPr>
              <w:pStyle w:val="TF-TEXTOQUADRO"/>
              <w:jc w:val="center"/>
            </w:pPr>
            <w:proofErr w:type="spellStart"/>
            <w:r>
              <w:t>Fertfacil</w:t>
            </w:r>
            <w:proofErr w:type="spellEnd"/>
            <w:r>
              <w:t xml:space="preserve"> (FERTFACIL,</w:t>
            </w:r>
            <w:r w:rsidR="00EF3899">
              <w:br/>
            </w:r>
            <w:r w:rsidR="000C75F7">
              <w:t>202</w:t>
            </w:r>
            <w:r w:rsidR="003F4D08">
              <w:t>0</w:t>
            </w:r>
            <w:r w:rsidR="00A21526"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7ED7D3D4" w14:textId="5B6C858B" w:rsidR="006B0760" w:rsidRPr="007D4566" w:rsidRDefault="00F04BFE" w:rsidP="00802D0F">
            <w:pPr>
              <w:pStyle w:val="TF-TEXTOQUADRO"/>
              <w:jc w:val="center"/>
            </w:pPr>
            <w:proofErr w:type="spellStart"/>
            <w:r>
              <w:t>iSolo</w:t>
            </w:r>
            <w:proofErr w:type="spellEnd"/>
            <w:r>
              <w:t xml:space="preserve"> (OLIVEIRA </w:t>
            </w:r>
            <w:r w:rsidR="00084789" w:rsidRPr="00FE4E68">
              <w:rPr>
                <w:i/>
                <w:iCs/>
              </w:rPr>
              <w:t>et al</w:t>
            </w:r>
            <w:r w:rsidR="00084789">
              <w:t>. 2019)</w:t>
            </w:r>
          </w:p>
        </w:tc>
      </w:tr>
      <w:tr w:rsidR="00802D0F" w14:paraId="6132AD2C" w14:textId="77777777" w:rsidTr="00C86300">
        <w:tc>
          <w:tcPr>
            <w:tcW w:w="3670" w:type="dxa"/>
            <w:shd w:val="clear" w:color="auto" w:fill="auto"/>
          </w:tcPr>
          <w:p w14:paraId="7BC9A6F7" w14:textId="4F7494EA" w:rsidR="006B0760" w:rsidRDefault="004A3184" w:rsidP="00CD5645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02174F50" w14:textId="39E6EEC0" w:rsidR="006B0760" w:rsidRDefault="00084789" w:rsidP="00CD5645">
            <w:pPr>
              <w:pStyle w:val="TF-TEXTOQUADRO"/>
            </w:pPr>
            <w:r>
              <w:t>Web</w:t>
            </w:r>
            <w:r w:rsidR="00CC70C8">
              <w:t>/Mobile</w:t>
            </w:r>
          </w:p>
        </w:tc>
        <w:tc>
          <w:tcPr>
            <w:tcW w:w="1721" w:type="dxa"/>
            <w:shd w:val="clear" w:color="auto" w:fill="auto"/>
          </w:tcPr>
          <w:p w14:paraId="534A7406" w14:textId="54917361" w:rsidR="006B0760" w:rsidRDefault="00084789" w:rsidP="00CD5645">
            <w:pPr>
              <w:pStyle w:val="TF-TEXTOQUADRO"/>
            </w:pPr>
            <w:r>
              <w:t>Web</w:t>
            </w:r>
            <w:r w:rsidR="005A6767">
              <w:t>/Mobile</w:t>
            </w:r>
          </w:p>
        </w:tc>
        <w:tc>
          <w:tcPr>
            <w:tcW w:w="1836" w:type="dxa"/>
            <w:shd w:val="clear" w:color="auto" w:fill="auto"/>
          </w:tcPr>
          <w:p w14:paraId="6A51DA5A" w14:textId="0733B5A0" w:rsidR="006B0760" w:rsidRDefault="00084789" w:rsidP="00CD5645">
            <w:pPr>
              <w:pStyle w:val="TF-TEXTOQUADRO"/>
            </w:pPr>
            <w:r>
              <w:t>Mobile</w:t>
            </w:r>
          </w:p>
        </w:tc>
      </w:tr>
      <w:tr w:rsidR="00C86300" w14:paraId="28998374" w14:textId="77777777" w:rsidTr="00C86300">
        <w:tc>
          <w:tcPr>
            <w:tcW w:w="3670" w:type="dxa"/>
            <w:shd w:val="clear" w:color="auto" w:fill="auto"/>
          </w:tcPr>
          <w:p w14:paraId="7520194C" w14:textId="006A650E" w:rsidR="00C86300" w:rsidRDefault="00C86300" w:rsidP="00C86300">
            <w:pPr>
              <w:pStyle w:val="TF-TEXTOQUADRO"/>
            </w:pPr>
            <w:r>
              <w:t xml:space="preserve">Exibição das análises em </w:t>
            </w:r>
            <w:r w:rsidRPr="006F7C13">
              <w:t>tempo</w:t>
            </w:r>
            <w:r>
              <w:t xml:space="preserve"> real</w:t>
            </w:r>
          </w:p>
        </w:tc>
        <w:tc>
          <w:tcPr>
            <w:tcW w:w="1721" w:type="dxa"/>
            <w:shd w:val="clear" w:color="auto" w:fill="auto"/>
          </w:tcPr>
          <w:p w14:paraId="6B77798F" w14:textId="2A70A293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617F5404" w14:textId="7D0D7D18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CC6FB09" w14:textId="12F7E927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86300" w14:paraId="3C32A64B" w14:textId="77777777" w:rsidTr="00C86300">
        <w:tc>
          <w:tcPr>
            <w:tcW w:w="3670" w:type="dxa"/>
            <w:shd w:val="clear" w:color="auto" w:fill="auto"/>
          </w:tcPr>
          <w:p w14:paraId="2454C44C" w14:textId="099D5953" w:rsidR="00C86300" w:rsidRDefault="4E4512B7" w:rsidP="00C86300">
            <w:pPr>
              <w:pStyle w:val="TF-TEXTOQUADRO"/>
            </w:pPr>
            <w:r>
              <w:t>Mantém h</w:t>
            </w:r>
            <w:r w:rsidR="0056267C">
              <w:t xml:space="preserve">istórico de análises </w:t>
            </w:r>
            <w:r w:rsidR="154A1B0F">
              <w:t>realizadas</w:t>
            </w:r>
          </w:p>
        </w:tc>
        <w:tc>
          <w:tcPr>
            <w:tcW w:w="1721" w:type="dxa"/>
            <w:shd w:val="clear" w:color="auto" w:fill="auto"/>
          </w:tcPr>
          <w:p w14:paraId="62FB5234" w14:textId="43E996CE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5E8D7060" w14:textId="34072899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1D0AC2" w14:textId="34273743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C86300" w14:paraId="67BC7F34" w14:textId="77777777" w:rsidTr="00C86300">
        <w:tc>
          <w:tcPr>
            <w:tcW w:w="3670" w:type="dxa"/>
            <w:shd w:val="clear" w:color="auto" w:fill="auto"/>
          </w:tcPr>
          <w:p w14:paraId="7E2261C9" w14:textId="61351BEC" w:rsidR="00C86300" w:rsidRDefault="00961701" w:rsidP="00C86300">
            <w:pPr>
              <w:pStyle w:val="TF-TEXTOQUADRO"/>
            </w:pPr>
            <w:r>
              <w:t>Estimativa</w:t>
            </w:r>
            <w:r w:rsidR="0056267C">
              <w:t xml:space="preserve"> de produção por área</w:t>
            </w:r>
          </w:p>
        </w:tc>
        <w:tc>
          <w:tcPr>
            <w:tcW w:w="1721" w:type="dxa"/>
            <w:shd w:val="clear" w:color="auto" w:fill="auto"/>
          </w:tcPr>
          <w:p w14:paraId="080E545C" w14:textId="175A840C" w:rsidR="00C86300" w:rsidRDefault="00C26797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28C6F61C" w14:textId="50B7981E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DC5BD9" w14:textId="25B7F12B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A95B59" w14:paraId="58E33BB2" w14:textId="77777777" w:rsidTr="00C86300">
        <w:tc>
          <w:tcPr>
            <w:tcW w:w="3670" w:type="dxa"/>
            <w:shd w:val="clear" w:color="auto" w:fill="auto"/>
          </w:tcPr>
          <w:p w14:paraId="6155F9C5" w14:textId="3257173B" w:rsidR="00A95B59" w:rsidRDefault="00857303" w:rsidP="00C86300">
            <w:pPr>
              <w:pStyle w:val="TF-TEXTOQUADRO"/>
            </w:pPr>
            <w:r>
              <w:t>Tipo de análise</w:t>
            </w:r>
            <w:r w:rsidR="008E7251">
              <w:t xml:space="preserve"> para recomendação</w:t>
            </w:r>
          </w:p>
        </w:tc>
        <w:tc>
          <w:tcPr>
            <w:tcW w:w="1721" w:type="dxa"/>
            <w:shd w:val="clear" w:color="auto" w:fill="auto"/>
          </w:tcPr>
          <w:p w14:paraId="3A5BE9D6" w14:textId="50EDC2D7" w:rsidR="00A95B59" w:rsidRPr="00E9779F" w:rsidRDefault="008E7251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</w:tcPr>
          <w:p w14:paraId="73268677" w14:textId="69C87270" w:rsidR="00A95B59" w:rsidRPr="00E9779F" w:rsidRDefault="00E203D6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</w:tcPr>
          <w:p w14:paraId="28016743" w14:textId="5EEC92F9" w:rsidR="00A95B59" w:rsidRPr="00E9779F" w:rsidRDefault="00ED48A8" w:rsidP="00C86300">
            <w:pPr>
              <w:pStyle w:val="TF-TEXTOQUADRO"/>
              <w:rPr>
                <w:color w:val="FF0000"/>
              </w:rPr>
            </w:pPr>
            <w:r>
              <w:t>Química</w:t>
            </w:r>
          </w:p>
        </w:tc>
      </w:tr>
      <w:tr w:rsidR="00C86300" w14:paraId="3259CCDE" w14:textId="77777777" w:rsidTr="00C86300">
        <w:tc>
          <w:tcPr>
            <w:tcW w:w="3670" w:type="dxa"/>
            <w:shd w:val="clear" w:color="auto" w:fill="auto"/>
          </w:tcPr>
          <w:p w14:paraId="4568D2F8" w14:textId="26E15698" w:rsidR="00C86300" w:rsidRDefault="008834E9" w:rsidP="00C86300">
            <w:pPr>
              <w:pStyle w:val="TF-TEXTOQUADRO"/>
            </w:pPr>
            <w:r>
              <w:t>Recomendação de</w:t>
            </w:r>
            <w:r w:rsidR="0056267C">
              <w:t xml:space="preserve"> </w:t>
            </w:r>
            <w:r>
              <w:t>calagem</w:t>
            </w:r>
          </w:p>
        </w:tc>
        <w:tc>
          <w:tcPr>
            <w:tcW w:w="1721" w:type="dxa"/>
            <w:shd w:val="clear" w:color="auto" w:fill="auto"/>
          </w:tcPr>
          <w:p w14:paraId="61724F34" w14:textId="705E1028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7955794B" w14:textId="1FD47D85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5F1B38AA" w14:textId="2E858A9B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D71F06" w14:paraId="60BE381B" w14:textId="77777777" w:rsidTr="00C86300">
        <w:tc>
          <w:tcPr>
            <w:tcW w:w="3670" w:type="dxa"/>
            <w:shd w:val="clear" w:color="auto" w:fill="auto"/>
          </w:tcPr>
          <w:p w14:paraId="3A1524D5" w14:textId="5CBEA4EB" w:rsidR="00D71F06" w:rsidRDefault="00A24E4A" w:rsidP="00D71F06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</w:tcPr>
          <w:p w14:paraId="5832E475" w14:textId="72049EB3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3373379E" w14:textId="1C3FAF15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6297D71" w14:textId="0C8D044C" w:rsidR="00D71F06" w:rsidRDefault="00D71F06" w:rsidP="00D71F06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D71F06" w14:paraId="27435381" w14:textId="77777777" w:rsidTr="00C86300">
        <w:tc>
          <w:tcPr>
            <w:tcW w:w="3670" w:type="dxa"/>
            <w:shd w:val="clear" w:color="auto" w:fill="auto"/>
          </w:tcPr>
          <w:p w14:paraId="0FB916FC" w14:textId="2E3EE6A0" w:rsidR="00D71F06" w:rsidRDefault="00C17D49" w:rsidP="00D71F06">
            <w:pPr>
              <w:pStyle w:val="TF-TEXTOQUADRO"/>
            </w:pPr>
            <w:r>
              <w:t xml:space="preserve">Área </w:t>
            </w:r>
            <w:r w:rsidR="00C00B61">
              <w:t>de aplicação</w:t>
            </w:r>
            <w:r w:rsidR="00515F53">
              <w:t xml:space="preserve"> </w:t>
            </w:r>
          </w:p>
        </w:tc>
        <w:tc>
          <w:tcPr>
            <w:tcW w:w="1721" w:type="dxa"/>
            <w:shd w:val="clear" w:color="auto" w:fill="auto"/>
          </w:tcPr>
          <w:p w14:paraId="4AB37493" w14:textId="770070F4" w:rsidR="00D71F06" w:rsidRPr="00C26797" w:rsidRDefault="00D71F06" w:rsidP="00D71F06">
            <w:pPr>
              <w:pStyle w:val="TF-TEXTOQUADRO"/>
              <w:rPr>
                <w:color w:val="FFFFFF" w:themeColor="background1"/>
              </w:rPr>
            </w:pPr>
            <w:r>
              <w:t>Bahia</w:t>
            </w:r>
          </w:p>
        </w:tc>
        <w:tc>
          <w:tcPr>
            <w:tcW w:w="1721" w:type="dxa"/>
            <w:shd w:val="clear" w:color="auto" w:fill="auto"/>
          </w:tcPr>
          <w:p w14:paraId="618BF9A0" w14:textId="031C408B" w:rsidR="00D71F06" w:rsidRDefault="00D71F06" w:rsidP="00D71F06">
            <w:pPr>
              <w:pStyle w:val="TF-TEXTOQUADRO"/>
            </w:pPr>
            <w:r>
              <w:t>Sul</w:t>
            </w:r>
          </w:p>
        </w:tc>
        <w:tc>
          <w:tcPr>
            <w:tcW w:w="1836" w:type="dxa"/>
            <w:shd w:val="clear" w:color="auto" w:fill="auto"/>
          </w:tcPr>
          <w:p w14:paraId="51F4613D" w14:textId="1343D41F" w:rsidR="00D71F06" w:rsidRDefault="00D71F06" w:rsidP="00D71F06">
            <w:pPr>
              <w:pStyle w:val="TF-TEXTOQUADRO"/>
            </w:pPr>
            <w:r>
              <w:t>Pará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7F67609A" w14:textId="5E9A3E5B" w:rsidR="00FE4E68" w:rsidRDefault="00F43A37" w:rsidP="00060343">
      <w:pPr>
        <w:pStyle w:val="TF-TEXTO"/>
        <w:spacing w:line="259" w:lineRule="auto"/>
      </w:pPr>
      <w:r>
        <w:t>Conforme a análise do</w:t>
      </w:r>
      <w:r w:rsidR="00266CD6">
        <w:t xml:space="preserve">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23190">
        <w:t xml:space="preserve">Quadro </w:t>
      </w:r>
      <w:r w:rsidR="00B23190">
        <w:rPr>
          <w:noProof/>
        </w:rPr>
        <w:t>1</w:t>
      </w:r>
      <w:r>
        <w:fldChar w:fldCharType="end"/>
      </w:r>
      <w:r w:rsidR="518482A3">
        <w:t>,</w:t>
      </w:r>
      <w:r w:rsidR="6CC5BDA6">
        <w:t xml:space="preserve"> </w:t>
      </w:r>
      <w:r w:rsidR="00FE4E68">
        <w:t xml:space="preserve">é possível identificar que os softwares </w:t>
      </w:r>
      <w:proofErr w:type="spellStart"/>
      <w:r w:rsidR="00FE4E68">
        <w:t>Adubatec</w:t>
      </w:r>
      <w:proofErr w:type="spellEnd"/>
      <w:r w:rsidR="00FE4E68">
        <w:t xml:space="preserve"> (SILVA </w:t>
      </w:r>
      <w:r w:rsidR="00FE4E68" w:rsidRPr="00FE4E68">
        <w:rPr>
          <w:i/>
          <w:iCs/>
        </w:rPr>
        <w:t>et al</w:t>
      </w:r>
      <w:r w:rsidR="00FE4E68">
        <w:t xml:space="preserve">. 2019), </w:t>
      </w:r>
      <w:proofErr w:type="spellStart"/>
      <w:r w:rsidR="00FE4E68">
        <w:t>Fertfacil</w:t>
      </w:r>
      <w:proofErr w:type="spellEnd"/>
      <w:r w:rsidR="00FE4E68">
        <w:t xml:space="preserve"> (FERTFACIL,2020)</w:t>
      </w:r>
      <w:r w:rsidR="00AD778B">
        <w:t xml:space="preserve"> e </w:t>
      </w:r>
      <w:proofErr w:type="spellStart"/>
      <w:r w:rsidR="00AD778B">
        <w:t>iSolo</w:t>
      </w:r>
      <w:proofErr w:type="spellEnd"/>
      <w:r w:rsidR="00AD778B">
        <w:t xml:space="preserve"> (OLIVEIRA </w:t>
      </w:r>
      <w:r w:rsidR="00AD778B" w:rsidRPr="00FE4E68">
        <w:rPr>
          <w:i/>
          <w:iCs/>
        </w:rPr>
        <w:t>et al</w:t>
      </w:r>
      <w:r w:rsidR="00AD778B">
        <w:t xml:space="preserve">. 2019) </w:t>
      </w:r>
      <w:r w:rsidR="1A6A5F24">
        <w:t>faz</w:t>
      </w:r>
      <w:r w:rsidR="40D9F255">
        <w:t>em</w:t>
      </w:r>
      <w:r w:rsidR="00AC2425">
        <w:t xml:space="preserve"> o cálculo de pH do solo e exibem as análises em tempo real.</w:t>
      </w:r>
      <w:r w:rsidR="00000FD4">
        <w:t xml:space="preserve"> </w:t>
      </w:r>
      <w:r w:rsidR="000D6E9B">
        <w:t xml:space="preserve">Em </w:t>
      </w:r>
      <w:proofErr w:type="spellStart"/>
      <w:r w:rsidR="000D6E9B">
        <w:t>Adubatec</w:t>
      </w:r>
      <w:proofErr w:type="spellEnd"/>
      <w:r w:rsidR="000D6E9B">
        <w:t xml:space="preserve"> (SILVA </w:t>
      </w:r>
      <w:r w:rsidR="000D6E9B" w:rsidRPr="00FE4E68">
        <w:rPr>
          <w:i/>
          <w:iCs/>
        </w:rPr>
        <w:t>et al</w:t>
      </w:r>
      <w:r w:rsidR="000D6E9B">
        <w:t>. 2019)</w:t>
      </w:r>
      <w:r w:rsidR="00C22266">
        <w:t xml:space="preserve"> por estar em ambiente de homologação</w:t>
      </w:r>
      <w:r w:rsidR="005D6AD8">
        <w:t xml:space="preserve"> </w:t>
      </w:r>
      <w:r w:rsidR="00C23F20">
        <w:t>e</w:t>
      </w:r>
      <w:r w:rsidR="005D6AD8">
        <w:t>stá</w:t>
      </w:r>
      <w:r w:rsidR="00C23F20">
        <w:t xml:space="preserve"> disponível</w:t>
      </w:r>
      <w:r w:rsidR="00E0425B">
        <w:t xml:space="preserve"> </w:t>
      </w:r>
      <w:r w:rsidR="00E97038">
        <w:t>nas</w:t>
      </w:r>
      <w:r w:rsidR="00B71098">
        <w:t xml:space="preserve"> principais plataformas Web/Mobile, </w:t>
      </w:r>
      <w:r w:rsidR="006726F5">
        <w:t>com</w:t>
      </w:r>
      <w:r w:rsidR="007C7EAF">
        <w:t xml:space="preserve"> </w:t>
      </w:r>
      <w:r w:rsidR="00961701">
        <w:t xml:space="preserve">a </w:t>
      </w:r>
      <w:r w:rsidR="4C2ED758">
        <w:t xml:space="preserve">funcionalidade de </w:t>
      </w:r>
      <w:r w:rsidR="00961701">
        <w:t>estimativa de produção por área</w:t>
      </w:r>
      <w:r w:rsidR="00784D58">
        <w:t xml:space="preserve"> permite o produtor realizar a</w:t>
      </w:r>
      <w:r w:rsidR="00930EE8">
        <w:t xml:space="preserve"> recomendação de calagem e adubação em tempo real</w:t>
      </w:r>
      <w:r w:rsidR="00060343">
        <w:t xml:space="preserve"> e sendo o único entre os correlatos apresentados em fazer a recomendação a partir da análise química e foliar</w:t>
      </w:r>
      <w:r w:rsidR="005E14DA">
        <w:t>.</w:t>
      </w:r>
    </w:p>
    <w:p w14:paraId="2BC2DC3F" w14:textId="3A1F0817" w:rsidR="00FD7A49" w:rsidRDefault="00904E23" w:rsidP="00AD7729">
      <w:pPr>
        <w:pStyle w:val="TF-TEXTO"/>
        <w:spacing w:line="259" w:lineRule="auto"/>
      </w:pPr>
      <w:r>
        <w:t xml:space="preserve">A característica principal do </w:t>
      </w:r>
      <w:proofErr w:type="spellStart"/>
      <w:r>
        <w:t>Fertfacil</w:t>
      </w:r>
      <w:proofErr w:type="spellEnd"/>
      <w:r>
        <w:t xml:space="preserve"> (FERTFACIL, 2020) é </w:t>
      </w:r>
      <w:r w:rsidR="00B268D2">
        <w:t>manter o históric</w:t>
      </w:r>
      <w:r w:rsidR="0006524A">
        <w:t>o</w:t>
      </w:r>
      <w:r w:rsidR="00B268D2">
        <w:t xml:space="preserve"> de análise realizada</w:t>
      </w:r>
      <w:r w:rsidR="7C7CC696">
        <w:t>.</w:t>
      </w:r>
      <w:r w:rsidR="1540C5E7">
        <w:t xml:space="preserve"> </w:t>
      </w:r>
      <w:r w:rsidR="5AA7A26E">
        <w:t>O</w:t>
      </w:r>
      <w:r w:rsidR="7B8F137F">
        <w:t>utro</w:t>
      </w:r>
      <w:r w:rsidR="00A225EA">
        <w:t xml:space="preserve"> destaque </w:t>
      </w:r>
      <w:r w:rsidR="67B96A54">
        <w:t>exclusivo</w:t>
      </w:r>
      <w:r w:rsidR="00A225EA">
        <w:t xml:space="preserve"> para </w:t>
      </w:r>
      <w:r w:rsidR="00600FC1">
        <w:t xml:space="preserve">as versões pagas </w:t>
      </w:r>
      <w:r w:rsidR="6F17BFDA">
        <w:t xml:space="preserve">é </w:t>
      </w:r>
      <w:r w:rsidR="46103CF9">
        <w:t>permit</w:t>
      </w:r>
      <w:r w:rsidR="033DAED3">
        <w:t>ir</w:t>
      </w:r>
      <w:r w:rsidR="00E96412">
        <w:t xml:space="preserve"> e exporta</w:t>
      </w:r>
      <w:r w:rsidR="15DE6F91">
        <w:t>r</w:t>
      </w:r>
      <w:r w:rsidR="27D304D5">
        <w:t xml:space="preserve"> </w:t>
      </w:r>
      <w:r w:rsidR="00E96412">
        <w:t xml:space="preserve">as análises e </w:t>
      </w:r>
      <w:r w:rsidR="00BD37FF">
        <w:t>interpretações em planilhas .XLSX</w:t>
      </w:r>
      <w:r w:rsidR="62A62CEB">
        <w:t>.</w:t>
      </w:r>
      <w:r w:rsidR="79EDEBDA">
        <w:t xml:space="preserve"> </w:t>
      </w:r>
      <w:r w:rsidR="24928890">
        <w:t xml:space="preserve">Também permite </w:t>
      </w:r>
      <w:r w:rsidR="368FB313">
        <w:t>gerencia</w:t>
      </w:r>
      <w:r w:rsidR="0F2C57A1">
        <w:t>r</w:t>
      </w:r>
      <w:r w:rsidR="00575793">
        <w:t xml:space="preserve"> </w:t>
      </w:r>
      <w:r w:rsidR="009451FF">
        <w:t>a</w:t>
      </w:r>
      <w:r w:rsidR="00575793">
        <w:t xml:space="preserve"> produção e cultivo</w:t>
      </w:r>
      <w:r w:rsidR="000236BB">
        <w:t xml:space="preserve"> da cultura</w:t>
      </w:r>
      <w:r w:rsidR="5B39171B">
        <w:t>.</w:t>
      </w:r>
      <w:r w:rsidR="66ADF616">
        <w:t xml:space="preserve"> </w:t>
      </w:r>
      <w:r w:rsidR="5D56DC8E">
        <w:t>P</w:t>
      </w:r>
      <w:r w:rsidR="6FBAF1FB">
        <w:t>or</w:t>
      </w:r>
      <w:r w:rsidR="00D93350">
        <w:t xml:space="preserve"> fim</w:t>
      </w:r>
      <w:r w:rsidR="08EED87A">
        <w:t>,</w:t>
      </w:r>
      <w:r w:rsidR="00FD7A49">
        <w:t xml:space="preserve"> o software apresentou esta</w:t>
      </w:r>
      <w:r w:rsidR="00082FB2">
        <w:t>r preparado para realizar os cálculos gráficos de otimização de dosagem pelos custos</w:t>
      </w:r>
      <w:r w:rsidR="00724207" w:rsidRPr="00724207">
        <w:t xml:space="preserve"> </w:t>
      </w:r>
      <w:r w:rsidR="00724207">
        <w:t>(FERTFACIL, 2020)</w:t>
      </w:r>
      <w:r w:rsidR="006D04A2">
        <w:t>.</w:t>
      </w:r>
      <w:r w:rsidR="00B95771">
        <w:t xml:space="preserve"> </w:t>
      </w:r>
      <w:r w:rsidR="476AA66E">
        <w:t>Segun</w:t>
      </w:r>
      <w:r w:rsidR="7248ECA6">
        <w:t>d</w:t>
      </w:r>
      <w:r w:rsidR="476AA66E">
        <w:t>o</w:t>
      </w:r>
      <w:r w:rsidR="00B95771">
        <w:t xml:space="preserve"> (OLIVEIRA </w:t>
      </w:r>
      <w:r w:rsidR="00B95771" w:rsidRPr="00FE4E68">
        <w:rPr>
          <w:i/>
          <w:iCs/>
        </w:rPr>
        <w:t>et al</w:t>
      </w:r>
      <w:r w:rsidR="00B95771">
        <w:t>. 2019</w:t>
      </w:r>
      <w:r w:rsidR="1083AF31">
        <w:t>)</w:t>
      </w:r>
      <w:r w:rsidR="3542FC14">
        <w:t xml:space="preserve">, o </w:t>
      </w:r>
      <w:proofErr w:type="spellStart"/>
      <w:r w:rsidR="3542FC14">
        <w:t>iSolo</w:t>
      </w:r>
      <w:proofErr w:type="spellEnd"/>
      <w:r w:rsidR="00B72C9B">
        <w:t xml:space="preserve"> é um aplicativo mobile</w:t>
      </w:r>
      <w:r w:rsidR="00A06995">
        <w:t xml:space="preserve"> simples</w:t>
      </w:r>
      <w:r w:rsidR="0059536C">
        <w:t xml:space="preserve"> e de fácil usabilidade sendo</w:t>
      </w:r>
      <w:r w:rsidR="00DD25EF">
        <w:t xml:space="preserve"> disponível</w:t>
      </w:r>
      <w:r w:rsidR="0059536C">
        <w:t xml:space="preserve"> somente</w:t>
      </w:r>
      <w:r w:rsidR="00DD25EF">
        <w:t xml:space="preserve"> </w:t>
      </w:r>
      <w:r w:rsidR="0059536C">
        <w:t>para</w:t>
      </w:r>
      <w:r w:rsidR="00DD25EF">
        <w:t xml:space="preserve"> plataforma Android</w:t>
      </w:r>
      <w:r w:rsidR="0E2B23BB">
        <w:t>.</w:t>
      </w:r>
      <w:r w:rsidR="48A0EF9C">
        <w:t xml:space="preserve"> </w:t>
      </w:r>
      <w:r w:rsidR="4C9AAD98">
        <w:t>O</w:t>
      </w:r>
      <w:r w:rsidR="00A72129">
        <w:t xml:space="preserve"> principal diferencial do aplicativo é </w:t>
      </w:r>
      <w:r w:rsidR="2C324F4E">
        <w:t xml:space="preserve">permitir que o usuário </w:t>
      </w:r>
      <w:r w:rsidR="48A0EF9C">
        <w:t>escolh</w:t>
      </w:r>
      <w:r w:rsidR="5A890022">
        <w:t>a</w:t>
      </w:r>
      <w:r w:rsidR="00A72129">
        <w:t xml:space="preserve"> qual </w:t>
      </w:r>
      <w:r w:rsidR="006165DA">
        <w:t xml:space="preserve">o </w:t>
      </w:r>
      <w:r w:rsidR="150082C9">
        <w:t xml:space="preserve">método </w:t>
      </w:r>
      <w:r w:rsidR="006165DA">
        <w:t xml:space="preserve">deseja </w:t>
      </w:r>
      <w:r w:rsidR="44217210">
        <w:t xml:space="preserve">utilizar </w:t>
      </w:r>
      <w:r w:rsidR="34A45268">
        <w:t xml:space="preserve">para calcular </w:t>
      </w:r>
      <w:r w:rsidR="006165DA">
        <w:t>a recomendação</w:t>
      </w:r>
      <w:r w:rsidR="00CC3199">
        <w:t xml:space="preserve"> de calagem</w:t>
      </w:r>
      <w:r w:rsidR="4E8509D2">
        <w:t xml:space="preserve">, </w:t>
      </w:r>
      <w:r w:rsidR="494262EC">
        <w:t>sendo possível utilizar</w:t>
      </w:r>
      <w:r w:rsidR="006165DA">
        <w:t xml:space="preserve"> </w:t>
      </w:r>
      <w:r w:rsidR="0D6BAFB2">
        <w:t xml:space="preserve">o </w:t>
      </w:r>
      <w:r w:rsidR="6CBFE796">
        <w:t>método</w:t>
      </w:r>
      <w:r w:rsidR="006165DA">
        <w:t xml:space="preserve"> de saturação por bases ou </w:t>
      </w:r>
      <w:r w:rsidR="69757CA2">
        <w:t xml:space="preserve">de </w:t>
      </w:r>
      <w:r w:rsidR="009377C2">
        <w:t>alumínio trocável</w:t>
      </w:r>
      <w:r w:rsidR="00F71EE7">
        <w:t>.</w:t>
      </w:r>
    </w:p>
    <w:p w14:paraId="50133E6D" w14:textId="28A1553D" w:rsidR="009A336D" w:rsidRDefault="336DD39B" w:rsidP="00F71EE7">
      <w:pPr>
        <w:pStyle w:val="TF-TEXTO"/>
      </w:pPr>
      <w:r>
        <w:t xml:space="preserve">Observa-se que os </w:t>
      </w:r>
      <w:r w:rsidR="461D64A5">
        <w:t xml:space="preserve">cálculos de calagem e adubação dos trabalhos apresentados </w:t>
      </w:r>
      <w:r>
        <w:t xml:space="preserve">são aplicáveis para áreas específicas </w:t>
      </w:r>
      <w:r w:rsidR="00D37633">
        <w:t>do país</w:t>
      </w:r>
      <w:r w:rsidR="00310243">
        <w:t xml:space="preserve">. </w:t>
      </w:r>
      <w:r w:rsidR="003A78AD">
        <w:t xml:space="preserve">Este trabalho utilizará </w:t>
      </w:r>
      <w:r w:rsidR="6414BC6F">
        <w:t xml:space="preserve">os </w:t>
      </w:r>
      <w:r w:rsidR="003A78AD">
        <w:t xml:space="preserve">cálculos de calagem e adubação </w:t>
      </w:r>
      <w:r w:rsidR="1274EF07">
        <w:t xml:space="preserve">propostos por (DEUS </w:t>
      </w:r>
      <w:r w:rsidR="1274EF07" w:rsidRPr="00F71EE7">
        <w:rPr>
          <w:i/>
          <w:iCs/>
        </w:rPr>
        <w:t>et al</w:t>
      </w:r>
      <w:r w:rsidR="1274EF07">
        <w:t>.</w:t>
      </w:r>
      <w:r w:rsidR="1274EF07" w:rsidRPr="00F71EE7">
        <w:t>, 201</w:t>
      </w:r>
      <w:r w:rsidR="00485834">
        <w:t>8</w:t>
      </w:r>
      <w:r w:rsidR="1274EF07" w:rsidRPr="1A779328">
        <w:t>)</w:t>
      </w:r>
      <w:r w:rsidR="1274EF07">
        <w:t xml:space="preserve"> </w:t>
      </w:r>
      <w:r w:rsidR="003A78AD">
        <w:t>que foram personalizados para o estado de Santa Catarina</w:t>
      </w:r>
      <w:r w:rsidR="26E3D5E5">
        <w:t>.</w:t>
      </w:r>
      <w:r w:rsidR="5C9312D0">
        <w:t xml:space="preserve"> </w:t>
      </w:r>
      <w:r w:rsidR="009A405C">
        <w:t xml:space="preserve">Com essas características apresentadas no </w:t>
      </w:r>
      <w:r w:rsidR="00E32877">
        <w:fldChar w:fldCharType="begin"/>
      </w:r>
      <w:r w:rsidR="00E32877">
        <w:instrText xml:space="preserve"> REF _Ref114163180 \h </w:instrText>
      </w:r>
      <w:r w:rsidR="00E32877">
        <w:fldChar w:fldCharType="separate"/>
      </w:r>
      <w:r w:rsidR="00B23190">
        <w:t xml:space="preserve">Quadro </w:t>
      </w:r>
      <w:r w:rsidR="00B23190">
        <w:rPr>
          <w:noProof/>
        </w:rPr>
        <w:t>1</w:t>
      </w:r>
      <w:r w:rsidR="00E32877">
        <w:fldChar w:fldCharType="end"/>
      </w:r>
      <w:r w:rsidR="00E32877">
        <w:t>, é</w:t>
      </w:r>
      <w:r w:rsidR="0009275F">
        <w:t xml:space="preserve"> </w:t>
      </w:r>
      <w:r w:rsidR="009E0465">
        <w:t>visto</w:t>
      </w:r>
      <w:r w:rsidR="0009275F">
        <w:t xml:space="preserve"> que o trabalho possui</w:t>
      </w:r>
      <w:r w:rsidR="009E0465">
        <w:t xml:space="preserve"> suma</w:t>
      </w:r>
      <w:r w:rsidR="0009275F">
        <w:t xml:space="preserve"> importância para </w:t>
      </w:r>
      <w:r w:rsidR="00981A08">
        <w:t>os produtores e os agrônomos.</w:t>
      </w:r>
      <w:r w:rsidR="00BA682C">
        <w:t xml:space="preserve"> </w:t>
      </w:r>
      <w:r w:rsidR="7AF600FF">
        <w:t>Como</w:t>
      </w:r>
      <w:r w:rsidR="00BA682C">
        <w:t xml:space="preserve"> contribuição tecnológica, será desenvolvid</w:t>
      </w:r>
      <w:r w:rsidR="09849382">
        <w:t>a</w:t>
      </w:r>
      <w:r w:rsidR="00BA682C">
        <w:t xml:space="preserve"> uma aplicação Web</w:t>
      </w:r>
      <w:r w:rsidR="00FF4078">
        <w:t xml:space="preserve">, usando tecnologias recentes, robustas e bem consolidadas no mercado. No </w:t>
      </w:r>
      <w:proofErr w:type="spellStart"/>
      <w:r w:rsidR="00FF4078" w:rsidRPr="00FF4078">
        <w:rPr>
          <w:i/>
          <w:iCs/>
        </w:rPr>
        <w:t>back-end</w:t>
      </w:r>
      <w:proofErr w:type="spellEnd"/>
      <w:r w:rsidR="00813EED">
        <w:rPr>
          <w:i/>
          <w:iCs/>
        </w:rPr>
        <w:t xml:space="preserve"> </w:t>
      </w:r>
      <w:r w:rsidR="00813EED">
        <w:t>será utilizado</w:t>
      </w:r>
      <w:r w:rsidR="00813EED">
        <w:rPr>
          <w:i/>
          <w:iCs/>
        </w:rPr>
        <w:t xml:space="preserve"> </w:t>
      </w:r>
      <w:r w:rsidR="00813EED">
        <w:t>C#</w:t>
      </w:r>
      <w:r w:rsidR="00FF4078">
        <w:rPr>
          <w:i/>
          <w:iCs/>
        </w:rPr>
        <w:t xml:space="preserve"> </w:t>
      </w:r>
      <w:r w:rsidR="00813EED">
        <w:t xml:space="preserve">.NET Core </w:t>
      </w:r>
      <w:r w:rsidR="00036C9E">
        <w:t>e base SQL Server</w:t>
      </w:r>
      <w:r w:rsidR="5F2224B2">
        <w:t>.</w:t>
      </w:r>
      <w:r w:rsidR="7F188796">
        <w:t xml:space="preserve"> </w:t>
      </w:r>
      <w:r w:rsidR="3ED74EA8">
        <w:t>N</w:t>
      </w:r>
      <w:r w:rsidR="7F188796">
        <w:t>o</w:t>
      </w:r>
      <w:r w:rsidR="007C4608">
        <w:t xml:space="preserve"> </w:t>
      </w:r>
      <w:r w:rsidR="007C4608" w:rsidRPr="007C4608">
        <w:rPr>
          <w:i/>
          <w:iCs/>
        </w:rPr>
        <w:t>front-</w:t>
      </w:r>
      <w:proofErr w:type="spellStart"/>
      <w:r w:rsidR="007C4608" w:rsidRPr="007C4608">
        <w:rPr>
          <w:i/>
          <w:iCs/>
        </w:rPr>
        <w:t>end</w:t>
      </w:r>
      <w:proofErr w:type="spellEnd"/>
      <w:r w:rsidR="007C4608">
        <w:rPr>
          <w:i/>
          <w:iCs/>
        </w:rPr>
        <w:t xml:space="preserve"> </w:t>
      </w:r>
      <w:r w:rsidR="04BFF3B5" w:rsidRPr="1A779328">
        <w:t xml:space="preserve">será </w:t>
      </w:r>
      <w:proofErr w:type="gramStart"/>
      <w:r w:rsidR="04BFF3B5" w:rsidRPr="1A779328">
        <w:t xml:space="preserve">utilizado </w:t>
      </w:r>
      <w:r w:rsidR="007C4608">
        <w:t>Angular</w:t>
      </w:r>
      <w:proofErr w:type="gramEnd"/>
      <w:r w:rsidR="007C4608">
        <w:t xml:space="preserve"> </w:t>
      </w:r>
      <w:r w:rsidR="3130D861">
        <w:t xml:space="preserve">e a aplicação </w:t>
      </w:r>
      <w:r w:rsidR="007C4608">
        <w:t>será disponibilizad</w:t>
      </w:r>
      <w:r w:rsidR="3E74974B">
        <w:t>a</w:t>
      </w:r>
      <w:r w:rsidR="007C4608">
        <w:t xml:space="preserve"> na </w:t>
      </w:r>
      <w:r w:rsidR="00CC1315">
        <w:t xml:space="preserve">nuvem, visando a alta disponibilidade e escalabilidade. </w:t>
      </w:r>
      <w:r w:rsidR="00CA1AAC">
        <w:t xml:space="preserve">A proposta trará contribuição acadêmica, como cálculos </w:t>
      </w:r>
      <w:r w:rsidR="00471194">
        <w:t xml:space="preserve">da correção do solo e </w:t>
      </w:r>
      <w:r w:rsidR="00ED2D38">
        <w:t>cálculo</w:t>
      </w:r>
      <w:r w:rsidR="00471194">
        <w:t xml:space="preserve"> da correção do pH</w:t>
      </w:r>
      <w:r w:rsidR="00042085">
        <w:t>, que poderá ser usad</w:t>
      </w:r>
      <w:r w:rsidR="015A2FA0">
        <w:t>a</w:t>
      </w:r>
      <w:r w:rsidR="00042085">
        <w:t xml:space="preserve"> em outros trabalhos.</w:t>
      </w:r>
    </w:p>
    <w:p w14:paraId="51E0058B" w14:textId="77777777" w:rsidR="00451B94" w:rsidRDefault="00451B94" w:rsidP="00E638A0">
      <w:pPr>
        <w:pStyle w:val="Ttulo2"/>
      </w:pPr>
      <w:bookmarkStart w:id="47" w:name="_Ref115282003"/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7"/>
    </w:p>
    <w:p w14:paraId="72285BA6" w14:textId="7777844E" w:rsidR="008A0285" w:rsidRDefault="00012A4B" w:rsidP="008A0285">
      <w:pPr>
        <w:pStyle w:val="TF-TEXTO"/>
      </w:pPr>
      <w:r>
        <w:t>O software deverá:</w:t>
      </w:r>
    </w:p>
    <w:p w14:paraId="747CD17F" w14:textId="01D6F48C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acidez do solo</w:t>
      </w:r>
      <w:r w:rsidR="0066668B">
        <w:t xml:space="preserve"> (RF)</w:t>
      </w:r>
      <w:r w:rsidR="00952904">
        <w:t>;</w:t>
      </w:r>
    </w:p>
    <w:p w14:paraId="341D4833" w14:textId="232DE049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análise de solo</w:t>
      </w:r>
      <w:r w:rsidR="0066668B">
        <w:t xml:space="preserve"> (RF)</w:t>
      </w:r>
      <w:r w:rsidR="00952904">
        <w:t>;</w:t>
      </w:r>
    </w:p>
    <w:p w14:paraId="1F1CCFF1" w14:textId="141DAB44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21B81703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70656E93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irá permitir o cadastro de usuários administradores</w:t>
      </w:r>
      <w:r w:rsidR="0066668B">
        <w:t xml:space="preserve"> (RF)</w:t>
      </w:r>
      <w:r w:rsidR="00952904">
        <w:t>;</w:t>
      </w:r>
    </w:p>
    <w:p w14:paraId="24BD50A0" w14:textId="5C53E567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manter áreas para análise (</w:t>
      </w:r>
      <w:proofErr w:type="spellStart"/>
      <w:r w:rsidR="0028608B">
        <w:t>Create</w:t>
      </w:r>
      <w:proofErr w:type="spellEnd"/>
      <w:r w:rsidRPr="00401D89">
        <w:t xml:space="preserve">, </w:t>
      </w:r>
      <w:proofErr w:type="spellStart"/>
      <w:r w:rsidR="0028608B">
        <w:t>Read</w:t>
      </w:r>
      <w:proofErr w:type="spellEnd"/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73C65DBE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66668B" w:rsidRPr="00E27074">
        <w:t xml:space="preserve">software </w:t>
      </w:r>
      <w:r w:rsidRPr="00E27074">
        <w:t>irá permitir ao 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5E92B0A9" w:rsidR="0066668B" w:rsidRPr="00E27074" w:rsidRDefault="0046147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 xml:space="preserve">utilizará linguagem para desenvolvimento Web Angular e .NET para o </w:t>
      </w:r>
      <w:proofErr w:type="spellStart"/>
      <w:r w:rsidRPr="000D740E">
        <w:rPr>
          <w:i/>
          <w:iCs/>
        </w:rPr>
        <w:t>backend</w:t>
      </w:r>
      <w:proofErr w:type="spellEnd"/>
      <w:r w:rsidR="00E27074" w:rsidRPr="000D740E">
        <w:rPr>
          <w:i/>
          <w:iCs/>
        </w:rPr>
        <w:t xml:space="preserve"> </w:t>
      </w:r>
      <w:r w:rsidR="00E27074">
        <w:t>(RNF)</w:t>
      </w:r>
      <w:r w:rsidR="00952904">
        <w:t>;</w:t>
      </w:r>
    </w:p>
    <w:p w14:paraId="17B7E202" w14:textId="0028B3B0" w:rsidR="00461475" w:rsidRPr="00E27074" w:rsidRDefault="00445D4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será disponibilizado na cloud</w:t>
      </w:r>
      <w:r w:rsidR="00E27074">
        <w:t xml:space="preserve"> (RNF)</w:t>
      </w:r>
      <w:r w:rsidR="00952904">
        <w:t>;</w:t>
      </w:r>
    </w:p>
    <w:p w14:paraId="03E1AFC6" w14:textId="7E504546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deverá 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5646C91F" w:rsidR="00012A4B" w:rsidRPr="008A0285" w:rsidRDefault="007C1138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="77102B86">
        <w:t>deve</w:t>
      </w:r>
      <w:r w:rsidRPr="00E27074">
        <w:t xml:space="preserve"> 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E638A0">
      <w:pPr>
        <w:pStyle w:val="Ttulo2"/>
      </w:pPr>
      <w:bookmarkStart w:id="48" w:name="_Ref115282031"/>
      <w:r>
        <w:t>METODOLOGIA</w:t>
      </w:r>
      <w:bookmarkEnd w:id="48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 xml:space="preserve">serão utilizados como referência para o desenvolvimento do trabalho </w:t>
      </w:r>
      <w:r w:rsidR="00311F52">
        <w:lastRenderedPageBreak/>
        <w:t>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15B0D5CC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através de diagramas de caso de uso, de classe e de </w:t>
      </w:r>
      <w:r>
        <w:t>sequência</w:t>
      </w:r>
      <w:r w:rsidR="00017B47">
        <w:t xml:space="preserve"> da UML, utilizando para isso o software o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 xml:space="preserve">mplementação: implementar o software de acordo com as especificações a tecnologia, .NET, </w:t>
      </w:r>
      <w:proofErr w:type="gramStart"/>
      <w:r w:rsidR="001A3A94">
        <w:t>Angular</w:t>
      </w:r>
      <w:proofErr w:type="gramEnd"/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4C959D8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23190">
        <w:t xml:space="preserve">Quadro </w:t>
      </w:r>
      <w:r w:rsidR="00B23190">
        <w:rPr>
          <w:noProof/>
        </w:rPr>
        <w:t>2</w:t>
      </w:r>
      <w:r w:rsidR="0060060C">
        <w:fldChar w:fldCharType="end"/>
      </w:r>
      <w:r>
        <w:t>.</w:t>
      </w:r>
    </w:p>
    <w:p w14:paraId="73BDF8FD" w14:textId="1873B6F9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23190">
        <w:rPr>
          <w:noProof/>
        </w:rPr>
        <w:t>2</w:t>
      </w:r>
      <w:r>
        <w:rPr>
          <w:noProof/>
        </w:rPr>
        <w:fldChar w:fldCharType="end"/>
      </w:r>
      <w:bookmarkEnd w:id="4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B2798C1" w:rsidR="00451B94" w:rsidRPr="007E0D87" w:rsidRDefault="00413A71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D5B4D13" w:rsidR="00451B94" w:rsidRPr="007E0D87" w:rsidRDefault="004140F8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7367382" w:rsidR="00451B94" w:rsidRPr="007E0D87" w:rsidRDefault="004140F8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86C353B" w:rsidR="00451B94" w:rsidRPr="007E0D87" w:rsidRDefault="004140F8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7FE1C7E" w:rsidR="00451B94" w:rsidRPr="007E0D87" w:rsidRDefault="0057431B" w:rsidP="00470C41">
            <w:pPr>
              <w:pStyle w:val="TF-TEXTOQUADROCentralizado"/>
            </w:pPr>
            <w:r>
              <w:t>mai</w:t>
            </w:r>
            <w:r w:rsidR="00AD0F4C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CB54215" w:rsidR="00451B94" w:rsidRPr="007E0D87" w:rsidRDefault="0057431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2C9C178" w:rsidR="00451B94" w:rsidRPr="007E0D87" w:rsidRDefault="006A3247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55746D2B" w:rsidR="00451B94" w:rsidRPr="007E0D87" w:rsidRDefault="006A3247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61C1CF3" w:rsidR="00451B94" w:rsidRPr="007E0D87" w:rsidRDefault="006A3247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0E548616" w:rsidR="006A3247" w:rsidRPr="007E0D87" w:rsidRDefault="006A3247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B2E14B9" w:rsidR="006A3247" w:rsidRDefault="005221FC" w:rsidP="005221FC">
            <w:pPr>
              <w:pStyle w:val="TF-TEXTOQUADRO"/>
              <w:tabs>
                <w:tab w:val="left" w:pos="1512"/>
              </w:tabs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76607A8C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seção 4.1 discute sobre correção de solo</w:t>
      </w:r>
      <w:r w:rsidR="00653A5E">
        <w:t xml:space="preserve">, a seção </w:t>
      </w:r>
      <w:r w:rsidR="00D31F06">
        <w:t>4.2 aborda</w:t>
      </w:r>
      <w:r w:rsidR="00653A5E">
        <w:t xml:space="preserve"> </w:t>
      </w:r>
      <w:proofErr w:type="gramStart"/>
      <w:r w:rsidR="00264BE1">
        <w:t xml:space="preserve">sobre </w:t>
      </w:r>
      <w:r w:rsidR="52CBB68C">
        <w:t>A</w:t>
      </w:r>
      <w:r w:rsidR="00264BE1">
        <w:t>ngular</w:t>
      </w:r>
      <w:proofErr w:type="gramEnd"/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seção 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Core</w:t>
      </w:r>
      <w:r w:rsidR="00653A5E">
        <w:t>.</w:t>
      </w:r>
    </w:p>
    <w:p w14:paraId="5050330F" w14:textId="34CB5F36" w:rsidR="0037046F" w:rsidRDefault="000E6357" w:rsidP="00E638A0">
      <w:pPr>
        <w:pStyle w:val="Ttulo2"/>
      </w:pPr>
      <w:r>
        <w:t>COrreção de solo</w:t>
      </w:r>
    </w:p>
    <w:p w14:paraId="73A9668F" w14:textId="6D7B2FD1" w:rsidR="00DC0D72" w:rsidRDefault="00EF79DE" w:rsidP="00C46EE9">
      <w:pPr>
        <w:pStyle w:val="TF-TEXTO"/>
      </w:pPr>
      <w:r>
        <w:t>Segundo</w:t>
      </w:r>
      <w:r w:rsidR="00C46EE9">
        <w:t xml:space="preserve"> </w:t>
      </w:r>
      <w:r w:rsidR="00C46EE9" w:rsidRPr="00122393">
        <w:rPr>
          <w:color w:val="222222"/>
          <w:shd w:val="clear" w:color="auto" w:fill="FFFFFF"/>
        </w:rPr>
        <w:t>Guimarães</w:t>
      </w:r>
      <w:r w:rsidR="0018481F" w:rsidRPr="00122393">
        <w:rPr>
          <w:color w:val="222222"/>
          <w:shd w:val="clear" w:color="auto" w:fill="FFFFFF"/>
        </w:rPr>
        <w:t xml:space="preserve"> e </w:t>
      </w:r>
      <w:r w:rsidR="00C46EE9" w:rsidRPr="00122393">
        <w:rPr>
          <w:color w:val="222222"/>
          <w:shd w:val="clear" w:color="auto" w:fill="FFFFFF"/>
        </w:rPr>
        <w:t>Deus</w:t>
      </w:r>
      <w:r w:rsidR="00731FD0" w:rsidRPr="00122393">
        <w:rPr>
          <w:color w:val="222222"/>
          <w:shd w:val="clear" w:color="auto" w:fill="FFFFFF"/>
        </w:rPr>
        <w:t xml:space="preserve"> (</w:t>
      </w:r>
      <w:r w:rsidR="00C46EE9" w:rsidRPr="00122393">
        <w:rPr>
          <w:color w:val="222222"/>
          <w:shd w:val="clear" w:color="auto" w:fill="FFFFFF"/>
        </w:rPr>
        <w:t>2021</w:t>
      </w:r>
      <w:r w:rsidR="00C46EE9" w:rsidRPr="00122393">
        <w:t>)</w:t>
      </w:r>
      <w:r w:rsidR="667C60AF" w:rsidRPr="00122393">
        <w:t>,</w:t>
      </w:r>
      <w:r w:rsidR="005F4B40">
        <w:t xml:space="preserve"> </w:t>
      </w:r>
      <w:r w:rsidR="003F3988">
        <w:t xml:space="preserve">com as limitações relacionadas a fertilidade do solo e a nutrição da </w:t>
      </w:r>
      <w:r w:rsidR="00B8491C">
        <w:t>banana</w:t>
      </w:r>
      <w:r w:rsidR="000675F7">
        <w:t>,</w:t>
      </w:r>
      <w:r w:rsidR="007B325D">
        <w:t xml:space="preserve"> as lavouras de</w:t>
      </w:r>
      <w:r w:rsidR="000675F7">
        <w:t xml:space="preserve"> </w:t>
      </w:r>
      <w:r w:rsidR="0058078B">
        <w:t>Santa Catarina</w:t>
      </w:r>
      <w:r w:rsidR="00704203">
        <w:t xml:space="preserve"> apresentaram uma produção de</w:t>
      </w:r>
      <w:r w:rsidR="00371B6D">
        <w:t xml:space="preserve"> (42 t/ha/ano)</w:t>
      </w:r>
      <w:r w:rsidR="000675F7">
        <w:t xml:space="preserve"> </w:t>
      </w:r>
      <w:r w:rsidR="3BBE61AE">
        <w:t>sendo</w:t>
      </w:r>
      <w:r w:rsidR="50062CC1">
        <w:t xml:space="preserve"> </w:t>
      </w:r>
      <w:r w:rsidR="000675F7">
        <w:t>observado que o rendimento é de 59.6% do</w:t>
      </w:r>
      <w:r w:rsidR="00AD3250">
        <w:t xml:space="preserve"> potencial total. A aplicação de fertilizantes é generalizada e em muitos casos as doses são superestimadas.</w:t>
      </w:r>
      <w:r w:rsidR="00F21E66">
        <w:t xml:space="preserve"> </w:t>
      </w:r>
      <w:r w:rsidR="001E17EA">
        <w:t xml:space="preserve">Muitos produtores acabam optando </w:t>
      </w:r>
      <w:r w:rsidR="009D4A2A">
        <w:t>por</w:t>
      </w:r>
      <w:r w:rsidR="001E17EA">
        <w:t xml:space="preserve"> insumos mais baratos</w:t>
      </w:r>
      <w:r w:rsidR="00BF287C">
        <w:t xml:space="preserve"> e acaba tendo uma produtividade muito baixa</w:t>
      </w:r>
      <w:r w:rsidR="009D4A2A">
        <w:t xml:space="preserve"> (</w:t>
      </w:r>
      <w:r w:rsidR="009D4A2A" w:rsidRPr="00122393">
        <w:rPr>
          <w:color w:val="222222"/>
          <w:shd w:val="clear" w:color="auto" w:fill="FFFFFF"/>
        </w:rPr>
        <w:t>Guimarães e Deus 2021</w:t>
      </w:r>
      <w:r w:rsidR="009D4A2A" w:rsidRPr="00122393">
        <w:t>)</w:t>
      </w:r>
      <w:r w:rsidR="4742D1EF">
        <w:t>.</w:t>
      </w:r>
    </w:p>
    <w:p w14:paraId="289F7AB5" w14:textId="013F8C75" w:rsidR="00C46EE9" w:rsidRDefault="00FC6809" w:rsidP="00C46EE9">
      <w:pPr>
        <w:pStyle w:val="TF-TEXTO"/>
      </w:pPr>
      <w:r>
        <w:t>Ocasionalmente</w:t>
      </w:r>
      <w:r w:rsidR="00DC0D72">
        <w:t xml:space="preserve"> </w:t>
      </w:r>
      <w:r w:rsidR="4FBA127A">
        <w:t>são</w:t>
      </w:r>
      <w:r w:rsidR="00DC0D72">
        <w:t xml:space="preserve"> vist</w:t>
      </w:r>
      <w:r w:rsidR="379AB2B9">
        <w:t>as</w:t>
      </w:r>
      <w:r w:rsidR="00DC0D72">
        <w:t xml:space="preserve"> muitas áreas com a doença do “mal-</w:t>
      </w:r>
      <w:r>
        <w:t xml:space="preserve">do-panamá” que acontece em solos </w:t>
      </w:r>
      <w:r w:rsidR="006754E2">
        <w:t>muito ácidos</w:t>
      </w:r>
      <w:r w:rsidR="008254A3">
        <w:t>.</w:t>
      </w:r>
      <w:r w:rsidR="006754E2">
        <w:t xml:space="preserve"> </w:t>
      </w:r>
      <w:r w:rsidR="386260F0">
        <w:t>E</w:t>
      </w:r>
      <w:r w:rsidR="006754E2">
        <w:t xml:space="preserve">sta doença </w:t>
      </w:r>
      <w:r w:rsidR="00A17E80">
        <w:t xml:space="preserve">causa grande impacto </w:t>
      </w:r>
      <w:r w:rsidR="00CD78BD">
        <w:t>no pé e na folha reduzindo a produtividade ou até mesmo inviabilizando a terra para o plantio. Para isso é realizad</w:t>
      </w:r>
      <w:r w:rsidR="79AECB46">
        <w:t>a</w:t>
      </w:r>
      <w:r w:rsidR="00CD78BD">
        <w:t xml:space="preserve"> a correção da acidez do solo</w:t>
      </w:r>
      <w:r w:rsidR="00FE3DA1">
        <w:t xml:space="preserve"> </w:t>
      </w:r>
      <w:r w:rsidR="634C2B57">
        <w:t>sendo que</w:t>
      </w:r>
      <w:r w:rsidR="00FE3DA1">
        <w:t xml:space="preserve"> para a região sul do Brasil </w:t>
      </w:r>
      <w:r w:rsidR="7D3BD9C4">
        <w:t>utilizam-se</w:t>
      </w:r>
      <w:r w:rsidR="00FE3DA1">
        <w:t xml:space="preserve"> </w:t>
      </w:r>
      <w:r w:rsidR="00981A93">
        <w:t>o</w:t>
      </w:r>
      <w:r w:rsidR="00FE3DA1">
        <w:t xml:space="preserve"> método</w:t>
      </w:r>
      <w:r w:rsidR="00016D5F">
        <w:t xml:space="preserve">: </w:t>
      </w:r>
      <w:proofErr w:type="spellStart"/>
      <w:r w:rsidR="00016D5F">
        <w:t>ph</w:t>
      </w:r>
      <w:proofErr w:type="spellEnd"/>
      <w:r w:rsidR="00016D5F">
        <w:t xml:space="preserve"> </w:t>
      </w:r>
      <w:r w:rsidR="005C69D5">
        <w:t>Referência</w:t>
      </w:r>
      <w:r w:rsidR="00016D5F">
        <w:t xml:space="preserve"> </w:t>
      </w:r>
      <w:r w:rsidR="00286F1C">
        <w:t>que é exigir o valor do pH igual ao valor determinado para a cultura</w:t>
      </w:r>
      <w:r w:rsidR="5A6710CC">
        <w:t>.</w:t>
      </w:r>
    </w:p>
    <w:p w14:paraId="472D0C3D" w14:textId="6A02FAC6" w:rsidR="008A7D3C" w:rsidRDefault="008D1124" w:rsidP="007006DF">
      <w:pPr>
        <w:pStyle w:val="TF-TEXTO"/>
      </w:pPr>
      <w:r>
        <w:t xml:space="preserve">Há três </w:t>
      </w:r>
      <w:r w:rsidR="4E325743">
        <w:t xml:space="preserve">ciclos </w:t>
      </w:r>
      <w:r>
        <w:t xml:space="preserve">de adubação: Pré-plantio, crescimento e produção. </w:t>
      </w:r>
      <w:r w:rsidR="002B1F4B">
        <w:t>A adubação de pré-plantio</w:t>
      </w:r>
      <w:r w:rsidR="00103189">
        <w:t xml:space="preserve"> e crescimento</w:t>
      </w:r>
      <w:r w:rsidR="009068C6">
        <w:t xml:space="preserve"> </w:t>
      </w:r>
      <w:r w:rsidR="002B1F4B">
        <w:t xml:space="preserve">é </w:t>
      </w:r>
      <w:r w:rsidR="000A34A9">
        <w:t>feita</w:t>
      </w:r>
      <w:r w:rsidR="002B1F4B">
        <w:t xml:space="preserve"> </w:t>
      </w:r>
      <w:r w:rsidR="1FBBE363">
        <w:t xml:space="preserve">de forma </w:t>
      </w:r>
      <w:r w:rsidR="002B1F4B">
        <w:t xml:space="preserve">semelhante </w:t>
      </w:r>
      <w:r w:rsidR="75FFC314">
        <w:t>à</w:t>
      </w:r>
      <w:r w:rsidR="002B1F4B">
        <w:t xml:space="preserve"> calagem</w:t>
      </w:r>
      <w:r w:rsidR="01C52AFA">
        <w:t xml:space="preserve"> e </w:t>
      </w:r>
      <w:r w:rsidR="00601977">
        <w:t>deve ser</w:t>
      </w:r>
      <w:r w:rsidR="00D46131">
        <w:t xml:space="preserve"> realizada antes do plantio das mudas. Geralmente é </w:t>
      </w:r>
      <w:r w:rsidR="005B5882">
        <w:t>aplicado P e K</w:t>
      </w:r>
      <w:r w:rsidR="0068509F">
        <w:t>. O fertilizante deve ser aplicad</w:t>
      </w:r>
      <w:r w:rsidR="004E62C5">
        <w:t>o no movimento de lanço, para atingir toda a superfície.</w:t>
      </w:r>
      <w:r w:rsidR="008247A8">
        <w:t xml:space="preserve"> Caso seja replantio da bananeira</w:t>
      </w:r>
      <w:r w:rsidR="00777DC1">
        <w:t xml:space="preserve">, o espaçamento será entre filas </w:t>
      </w:r>
      <w:r w:rsidR="00D2005C">
        <w:t xml:space="preserve">e será aplicada de forma localizada, numa </w:t>
      </w:r>
      <w:r w:rsidR="007B4C28">
        <w:t>área aproximada de 2 metro</w:t>
      </w:r>
      <w:r w:rsidR="00C5243F">
        <w:t>s</w:t>
      </w:r>
      <w:r w:rsidR="007B4C28">
        <w:t xml:space="preserve"> da fila do replantio</w:t>
      </w:r>
      <w:r w:rsidR="003E0095">
        <w:t xml:space="preserve"> </w:t>
      </w:r>
      <w:r w:rsidR="1BFBD523">
        <w:t>(</w:t>
      </w:r>
      <w:r w:rsidR="003E0095" w:rsidRPr="00CD5438">
        <w:t>CQFS-RS/SC</w:t>
      </w:r>
      <w:r w:rsidR="223BA942">
        <w:t>,</w:t>
      </w:r>
      <w:r w:rsidR="003E0095">
        <w:t xml:space="preserve"> 2016)</w:t>
      </w:r>
      <w:r w:rsidR="007B4C28">
        <w:t>.</w:t>
      </w:r>
      <w:r w:rsidR="00A1720D">
        <w:t xml:space="preserve"> </w:t>
      </w:r>
      <w:r w:rsidR="002D0684">
        <w:t xml:space="preserve"> </w:t>
      </w:r>
      <w:r w:rsidR="77F11996">
        <w:t xml:space="preserve">A </w:t>
      </w:r>
      <w:r w:rsidR="00B3768F">
        <w:fldChar w:fldCharType="begin"/>
      </w:r>
      <w:r w:rsidR="00B3768F">
        <w:instrText xml:space="preserve"> REF _Ref114772732 \h </w:instrText>
      </w:r>
      <w:r w:rsidR="00B3768F">
        <w:fldChar w:fldCharType="separate"/>
      </w:r>
      <w:r w:rsidR="00B23190" w:rsidRPr="00B729BA">
        <w:t xml:space="preserve">Figura </w:t>
      </w:r>
      <w:r w:rsidR="00B23190">
        <w:rPr>
          <w:noProof/>
        </w:rPr>
        <w:t>4</w:t>
      </w:r>
      <w:r w:rsidR="00B3768F">
        <w:fldChar w:fldCharType="end"/>
      </w:r>
      <w:r w:rsidR="00B3768F">
        <w:t xml:space="preserve"> </w:t>
      </w:r>
      <w:r w:rsidR="77F11996">
        <w:t>apresenta a adubação recomendada conforme os níveis de P e K observados no solo</w:t>
      </w:r>
      <w:r w:rsidR="07F56021">
        <w:t>.</w:t>
      </w:r>
      <w:r w:rsidR="4DDE40FE">
        <w:t xml:space="preserve"> </w:t>
      </w:r>
      <w:r w:rsidR="355CD00B">
        <w:t>C</w:t>
      </w:r>
      <w:r w:rsidR="4D009BA9">
        <w:t xml:space="preserve">aso </w:t>
      </w:r>
      <w:r w:rsidR="515960A7">
        <w:t xml:space="preserve">o valor </w:t>
      </w:r>
      <w:r w:rsidR="002D0684">
        <w:t>seja “Muito Alto” nada é aplicado</w:t>
      </w:r>
      <w:r w:rsidR="00644CCC">
        <w:t xml:space="preserve">. </w:t>
      </w:r>
      <w:r w:rsidR="00E35B30">
        <w:t xml:space="preserve">De acordo com Guimarães, Deus e </w:t>
      </w:r>
      <w:proofErr w:type="spellStart"/>
      <w:r w:rsidR="00E35B30">
        <w:t>Rozane</w:t>
      </w:r>
      <w:proofErr w:type="spellEnd"/>
      <w:r w:rsidR="00E35B30">
        <w:t xml:space="preserve"> (2020) </w:t>
      </w:r>
      <w:r w:rsidR="00625958">
        <w:t>é</w:t>
      </w:r>
      <w:r w:rsidR="00AF21FB">
        <w:t xml:space="preserve"> recomendável </w:t>
      </w:r>
      <w:r w:rsidR="005A7BBE">
        <w:t>utilizar 50% da dose com uma fonte solúvel</w:t>
      </w:r>
      <w:r w:rsidR="00775CA1">
        <w:t xml:space="preserve"> que é a adubação fosfatada</w:t>
      </w:r>
      <w:r w:rsidR="005A7BBE">
        <w:t xml:space="preserve"> e a outra metade com uma fonte baixa de solubilidade</w:t>
      </w:r>
      <w:r w:rsidR="000047E3">
        <w:t xml:space="preserve"> como matéria orgânica (estrume de vaca, cama de aviário).</w:t>
      </w:r>
      <w:r w:rsidR="007006DF">
        <w:t xml:space="preserve"> </w:t>
      </w:r>
      <w:r w:rsidR="00F94D37">
        <w:t xml:space="preserve">Uma vez identificada a faixa de nutriente do solo, é </w:t>
      </w:r>
      <w:r w:rsidR="00D33C1A">
        <w:t xml:space="preserve">realizado um </w:t>
      </w:r>
      <w:r w:rsidR="004C189A">
        <w:t>cálculo</w:t>
      </w:r>
      <w:r w:rsidR="00D33C1A">
        <w:t xml:space="preserve"> que apresenta a estimativa de insumos para aplicação e correção.</w:t>
      </w:r>
    </w:p>
    <w:p w14:paraId="38040960" w14:textId="054CF2FF" w:rsidR="00BD2829" w:rsidRDefault="00A859E9" w:rsidP="00C615A2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 xml:space="preserve"> a</w:t>
      </w:r>
      <w:r w:rsidR="002F31B3">
        <w:t xml:space="preserve"> aplicação de </w:t>
      </w:r>
      <w:r w:rsidR="003037DE">
        <w:t>Nitrogênio (N)</w:t>
      </w:r>
      <w:r w:rsidR="002F31B3">
        <w:t xml:space="preserve"> na adubação de crescimento deve ser realizada no primeiro ciclo</w:t>
      </w:r>
      <w:r w:rsidR="00580DF4">
        <w:t>, ou seja, no período entre 30 dias após o plantio e a colheita do primeiro cacho</w:t>
      </w:r>
      <w:r w:rsidR="007944E6">
        <w:t>,</w:t>
      </w:r>
      <w:r w:rsidR="00E43926">
        <w:t xml:space="preserve"> que ocorre aproximadamente </w:t>
      </w:r>
      <w:r>
        <w:t>de 12 a 16 meses após o plantio.</w:t>
      </w:r>
      <w:r w:rsidR="006B5805">
        <w:t xml:space="preserve"> </w:t>
      </w:r>
      <w:r w:rsidR="00B339AC">
        <w:t xml:space="preserve">Durante este </w:t>
      </w:r>
      <w:r w:rsidR="00BB7020">
        <w:t xml:space="preserve">período recomenda-se aplicar apenas </w:t>
      </w:r>
      <w:r w:rsidR="002E225D">
        <w:t>fertilizante nitrogenado, pois a quantidade de P e K</w:t>
      </w:r>
      <w:r w:rsidR="004C5505">
        <w:t xml:space="preserve"> aplicadas antes do plantio das mudas</w:t>
      </w:r>
      <w:r w:rsidR="00A50242">
        <w:t xml:space="preserve"> são suficientes para suprir o crescimento</w:t>
      </w:r>
      <w:r w:rsidR="7E1E09BA">
        <w:t xml:space="preserve"> </w:t>
      </w:r>
      <w:r w:rsidR="7E1E09BA">
        <w:t>(CQFS-RS/SC, 2016)</w:t>
      </w:r>
      <w:r w:rsidR="7844388A">
        <w:t>.</w:t>
      </w:r>
      <w:r w:rsidR="00A50242">
        <w:t xml:space="preserve"> </w:t>
      </w:r>
      <w:r w:rsidR="00A658F9">
        <w:t>As doses de N variam</w:t>
      </w:r>
      <w:r w:rsidR="00A50242">
        <w:t xml:space="preserve"> de acordo com o nível de matéria orgânica do </w:t>
      </w:r>
      <w:r w:rsidR="00601E16">
        <w:t xml:space="preserve">solo conforme </w:t>
      </w:r>
      <w:r w:rsidR="00601E16">
        <w:fldChar w:fldCharType="begin"/>
      </w:r>
      <w:r w:rsidR="00601E16">
        <w:instrText xml:space="preserve"> REF _Ref115101203 \h </w:instrText>
      </w:r>
      <w:r w:rsidR="00601E16">
        <w:fldChar w:fldCharType="separate"/>
      </w:r>
      <w:r w:rsidR="00B23190" w:rsidRPr="00CA3364">
        <w:t xml:space="preserve">Figura </w:t>
      </w:r>
      <w:r w:rsidR="00B23190">
        <w:rPr>
          <w:noProof/>
        </w:rPr>
        <w:t>5</w:t>
      </w:r>
      <w:r w:rsidR="00601E16">
        <w:fldChar w:fldCharType="end"/>
      </w:r>
      <w:r w:rsidR="00A658F9">
        <w:t>.</w:t>
      </w:r>
      <w:r w:rsidR="001F2FB9">
        <w:t xml:space="preserve"> </w:t>
      </w:r>
      <w:r w:rsidR="14EE4637">
        <w:t>A</w:t>
      </w:r>
      <w:r w:rsidR="001F2FB9">
        <w:t xml:space="preserve"> aplicação do adubo nitrogenado </w:t>
      </w:r>
      <w:r w:rsidR="21AA4016">
        <w:t xml:space="preserve">no solo pode ser feita </w:t>
      </w:r>
      <w:r w:rsidR="006944C5">
        <w:t>da melhor maneira para o produtor, pois pode ser aplicado em linhas, lanço ou até mesmo por máquina</w:t>
      </w:r>
      <w:r w:rsidR="005E3865">
        <w:t xml:space="preserve">. </w:t>
      </w:r>
      <w:r w:rsidR="00EE2549">
        <w:t>As aplicações de N</w:t>
      </w:r>
      <w:r w:rsidR="006203FF">
        <w:t xml:space="preserve"> devem ser </w:t>
      </w:r>
      <w:r w:rsidR="0E87AFD3">
        <w:t xml:space="preserve">feitas de </w:t>
      </w:r>
      <w:r w:rsidR="006203FF">
        <w:t>4 a 5 vezes por ano</w:t>
      </w:r>
      <w:r w:rsidR="00EF31FB">
        <w:t>.</w:t>
      </w:r>
      <w:r w:rsidR="00146B81">
        <w:t xml:space="preserve"> </w:t>
      </w:r>
      <w:r w:rsidR="00397CF2">
        <w:t xml:space="preserve">Na adubação de crescimento, resíduos orgânicos podem ser aplicados como fonte de N, que também poderão aplicar P, K e micronutrientes </w:t>
      </w:r>
      <w:r w:rsidR="00D20FB2">
        <w:t>a fruta.</w:t>
      </w:r>
    </w:p>
    <w:p w14:paraId="69C0372B" w14:textId="0D8EA9DD" w:rsidR="00952776" w:rsidRPr="00CA3364" w:rsidRDefault="00952776" w:rsidP="00945CC8">
      <w:pPr>
        <w:pStyle w:val="TF-FONTE"/>
        <w:rPr>
          <w:sz w:val="20"/>
        </w:rPr>
      </w:pPr>
      <w:bookmarkStart w:id="50" w:name="_Ref115101203"/>
      <w:r w:rsidRPr="00CA3364">
        <w:rPr>
          <w:sz w:val="20"/>
        </w:rPr>
        <w:t xml:space="preserve">Figura </w:t>
      </w:r>
      <w:r w:rsidRPr="00CA3364">
        <w:rPr>
          <w:sz w:val="20"/>
        </w:rPr>
        <w:fldChar w:fldCharType="begin"/>
      </w:r>
      <w:r w:rsidRPr="00CA3364">
        <w:rPr>
          <w:sz w:val="20"/>
        </w:rPr>
        <w:instrText xml:space="preserve"> SEQ Figura \* ARABIC </w:instrText>
      </w:r>
      <w:r w:rsidRPr="00CA3364">
        <w:rPr>
          <w:sz w:val="20"/>
        </w:rPr>
        <w:fldChar w:fldCharType="separate"/>
      </w:r>
      <w:r w:rsidR="00B23190">
        <w:rPr>
          <w:noProof/>
          <w:sz w:val="20"/>
        </w:rPr>
        <w:t>5</w:t>
      </w:r>
      <w:r w:rsidRPr="00CA3364">
        <w:rPr>
          <w:sz w:val="20"/>
        </w:rPr>
        <w:fldChar w:fldCharType="end"/>
      </w:r>
      <w:bookmarkEnd w:id="50"/>
      <w:r w:rsidR="00206F45" w:rsidRPr="00CA3364">
        <w:rPr>
          <w:sz w:val="20"/>
        </w:rPr>
        <w:t xml:space="preserve"> – Teor de matéria orgânica no solo</w:t>
      </w:r>
    </w:p>
    <w:p w14:paraId="28164593" w14:textId="51F77D72" w:rsidR="00BD2829" w:rsidRDefault="007D12E4" w:rsidP="00BD2829">
      <w:pPr>
        <w:pStyle w:val="TF-FIGURA"/>
      </w:pPr>
      <w:r>
        <w:rPr>
          <w:noProof/>
        </w:rPr>
        <w:lastRenderedPageBreak/>
        <w:drawing>
          <wp:inline distT="0" distB="0" distL="0" distR="0" wp14:anchorId="1E94539C" wp14:editId="6DDFA811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7E462" w14:textId="7F8EDCFB" w:rsidR="00333175" w:rsidRDefault="00CA3364" w:rsidP="006321CB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7D2FFA52" w14:textId="47F62706" w:rsidR="00FF29BB" w:rsidRPr="00FF29BB" w:rsidRDefault="00504099" w:rsidP="000304FF">
      <w:pPr>
        <w:pStyle w:val="TF-TEXTO"/>
      </w:pPr>
      <w:r>
        <w:t xml:space="preserve">A adubação de produção </w:t>
      </w:r>
      <w:r w:rsidR="19DDAFAD">
        <w:t>busca</w:t>
      </w:r>
      <w:r>
        <w:t xml:space="preserve"> repor os nutrientes </w:t>
      </w:r>
      <w:r w:rsidR="00EB0432">
        <w:t xml:space="preserve">que o </w:t>
      </w:r>
      <w:r w:rsidR="004C0F21">
        <w:t xml:space="preserve">cacho </w:t>
      </w:r>
      <w:r w:rsidR="3FE7D5CD">
        <w:t>consome</w:t>
      </w:r>
      <w:r w:rsidR="004C0F21">
        <w:t>,</w:t>
      </w:r>
      <w:r w:rsidR="00505D75">
        <w:t xml:space="preserve"> acrescido com as perdas naturalmente dos nutrientes</w:t>
      </w:r>
      <w:r w:rsidR="7F56F112">
        <w:t>.</w:t>
      </w:r>
      <w:r w:rsidR="00426D50">
        <w:t xml:space="preserve"> </w:t>
      </w:r>
      <w:r w:rsidR="3A8B3D14">
        <w:t>A</w:t>
      </w:r>
      <w:r w:rsidR="00426D50">
        <w:t xml:space="preserve"> recomendação de dosagem é</w:t>
      </w:r>
      <w:r w:rsidR="00223986">
        <w:t xml:space="preserve"> dada em fun</w:t>
      </w:r>
      <w:r w:rsidR="00223986" w:rsidRPr="00223986">
        <w:t>ç</w:t>
      </w:r>
      <w:r w:rsidR="00223986">
        <w:t>ão da expectativa de produtividade</w:t>
      </w:r>
      <w:r w:rsidR="00AD1155">
        <w:t>,</w:t>
      </w:r>
      <w:r w:rsidR="00426D50">
        <w:t xml:space="preserve"> levando em consideração a </w:t>
      </w:r>
      <w:r w:rsidR="00BA1DE6">
        <w:t>disponibilidade de P e K no solo</w:t>
      </w:r>
      <w:r w:rsidR="0016515A">
        <w:t xml:space="preserve">. </w:t>
      </w:r>
      <w:r w:rsidR="00902AEA">
        <w:t>O Adubo fosfatad</w:t>
      </w:r>
      <w:r w:rsidR="005C7978">
        <w:t>o pode ser aplicado em dose única n</w:t>
      </w:r>
      <w:r w:rsidR="009655FF">
        <w:t>o início da época de chuva</w:t>
      </w:r>
      <w:r w:rsidR="005C7978">
        <w:t>.</w:t>
      </w:r>
      <w:r w:rsidR="00EB0432">
        <w:t xml:space="preserve"> </w:t>
      </w:r>
      <w:r w:rsidR="008C7840">
        <w:t xml:space="preserve">De acordo com </w:t>
      </w:r>
      <w:r w:rsidR="007C24B5">
        <w:t>CQFS-RS/SC (2016) os adubos com N e K devem ser parcelados em 4 a 5 vezes</w:t>
      </w:r>
      <w:r w:rsidR="001E2AB9">
        <w:t xml:space="preserve"> a uma </w:t>
      </w:r>
      <w:r w:rsidR="00563390">
        <w:t>distância</w:t>
      </w:r>
      <w:r w:rsidR="001E2AB9">
        <w:t xml:space="preserve"> aproximadamente 40cm do caule.</w:t>
      </w:r>
    </w:p>
    <w:p w14:paraId="7FFCFC23" w14:textId="4FD1653E" w:rsidR="0037046F" w:rsidRDefault="00BB7E98" w:rsidP="00E638A0">
      <w:pPr>
        <w:pStyle w:val="Ttulo2"/>
      </w:pPr>
      <w:r>
        <w:t>Angular</w:t>
      </w:r>
    </w:p>
    <w:p w14:paraId="2B963056" w14:textId="53F959F1" w:rsidR="00BB7E98" w:rsidRDefault="00947CE1" w:rsidP="00BB7E98">
      <w:pPr>
        <w:pStyle w:val="TF-TEXTO"/>
      </w:pPr>
      <w:r>
        <w:t>Segundo Calado (</w:t>
      </w:r>
      <w:r w:rsidR="00FC6ABC">
        <w:t xml:space="preserve">2021) Angular é um framework </w:t>
      </w:r>
      <w:r w:rsidR="00855D95">
        <w:t xml:space="preserve">desenvolvido pela Google, </w:t>
      </w:r>
      <w:r w:rsidR="00C44804">
        <w:t xml:space="preserve">sendo desenvolvido para diversas plataformas </w:t>
      </w:r>
      <w:r w:rsidR="00485D11">
        <w:t xml:space="preserve">como </w:t>
      </w:r>
      <w:r w:rsidR="00C44804">
        <w:t xml:space="preserve">web, web mobile, mobile e desktop </w:t>
      </w:r>
      <w:proofErr w:type="spellStart"/>
      <w:r w:rsidR="00C44804">
        <w:t>native</w:t>
      </w:r>
      <w:proofErr w:type="spellEnd"/>
      <w:r w:rsidR="00485D11">
        <w:t xml:space="preserve">. </w:t>
      </w:r>
      <w:r w:rsidR="004850AE">
        <w:t>Calado (2021) afirma que o</w:t>
      </w:r>
      <w:r w:rsidR="00485D11">
        <w:t xml:space="preserve"> Angular possui bibliotecas </w:t>
      </w:r>
      <w:r w:rsidR="009B021F">
        <w:t>importadas que são extremamente poderosas</w:t>
      </w:r>
      <w:r w:rsidR="00FB3738">
        <w:t xml:space="preserve"> possibilitando criar uma aplicação com alta qualidade com grande pro</w:t>
      </w:r>
      <w:r w:rsidR="00213543">
        <w:t>dutividade.</w:t>
      </w:r>
      <w:r w:rsidR="00D66BB8">
        <w:t xml:space="preserve"> Com iss</w:t>
      </w:r>
      <w:r w:rsidR="003D4A25">
        <w:t>o coloca grande controle de escalabilidade, atendendo aos maiores requisitos de dados con</w:t>
      </w:r>
      <w:r w:rsidR="00A46E0B">
        <w:t xml:space="preserve">struindo em </w:t>
      </w:r>
      <w:proofErr w:type="spellStart"/>
      <w:r w:rsidR="00A46E0B">
        <w:t>RxJS</w:t>
      </w:r>
      <w:proofErr w:type="spellEnd"/>
      <w:r w:rsidR="00A46E0B">
        <w:t>.</w:t>
      </w:r>
      <w:r w:rsidR="00FE1165">
        <w:t xml:space="preserve"> </w:t>
      </w:r>
      <w:r w:rsidR="28C0FF70">
        <w:t xml:space="preserve">Angular </w:t>
      </w:r>
      <w:r w:rsidR="00110E1F">
        <w:t>utiliza a</w:t>
      </w:r>
      <w:r w:rsidR="0B4DD9C8">
        <w:t xml:space="preserve"> linguagem</w:t>
      </w:r>
      <w:r w:rsidR="00FE1165">
        <w:t xml:space="preserve"> </w:t>
      </w:r>
      <w:proofErr w:type="spellStart"/>
      <w:r w:rsidR="00FE1165" w:rsidRPr="00FE1165">
        <w:rPr>
          <w:i/>
          <w:iCs/>
        </w:rPr>
        <w:t>typescript</w:t>
      </w:r>
      <w:proofErr w:type="spellEnd"/>
      <w:r w:rsidR="00FE1165">
        <w:rPr>
          <w:i/>
          <w:iCs/>
        </w:rPr>
        <w:t xml:space="preserve"> </w:t>
      </w:r>
      <w:r w:rsidR="00FE1165">
        <w:t>como</w:t>
      </w:r>
      <w:r w:rsidR="001F796C">
        <w:t xml:space="preserve"> padrão.</w:t>
      </w:r>
    </w:p>
    <w:p w14:paraId="59C3B31E" w14:textId="43906CE6" w:rsidR="001F796C" w:rsidRDefault="001F796C" w:rsidP="00BB7E98">
      <w:pPr>
        <w:pStyle w:val="TF-TEXTO"/>
      </w:pPr>
      <w:r>
        <w:t>De acordo com Calado (2021)</w:t>
      </w:r>
      <w:r w:rsidR="006925AC">
        <w:t xml:space="preserve"> a arquitetura do Angular permite organizar a aplicação em módulos, que fornecem um contexto para os componentes.</w:t>
      </w:r>
      <w:r w:rsidR="007C4C84">
        <w:t xml:space="preserve"> Numa aplicação sempre existirá o módulo raiz na qual habilita a inicialização dos componentes, módulos ou até mesmo módulos de bibliotecas.</w:t>
      </w:r>
      <w:r w:rsidR="00E801C4">
        <w:t xml:space="preserve"> Os componentes deliberam as visualizações</w:t>
      </w:r>
      <w:r w:rsidR="00992737">
        <w:t xml:space="preserve"> que são os elementos e funcionalidade de tela</w:t>
      </w:r>
      <w:r w:rsidR="5338EB3F">
        <w:t>.</w:t>
      </w:r>
      <w:r w:rsidR="00992737">
        <w:t xml:space="preserve"> </w:t>
      </w:r>
      <w:r w:rsidR="64A1FA2C">
        <w:t>E</w:t>
      </w:r>
      <w:r w:rsidR="00992737">
        <w:t>sses componentes utilizam serviços que</w:t>
      </w:r>
      <w:r w:rsidR="00164027">
        <w:t xml:space="preserve"> possuem funcionalidades espec</w:t>
      </w:r>
      <w:r w:rsidR="110384BB">
        <w:t>í</w:t>
      </w:r>
      <w:r w:rsidR="00164027">
        <w:t xml:space="preserve">ficas e são indiretamente relacionadas a </w:t>
      </w:r>
      <w:proofErr w:type="gramStart"/>
      <w:r w:rsidR="00242894">
        <w:t>essas visualizações conforme pode</w:t>
      </w:r>
      <w:proofErr w:type="gramEnd"/>
      <w:r w:rsidR="7013E7F8">
        <w:t xml:space="preserve"> ser visto</w:t>
      </w:r>
      <w:r w:rsidR="00110E1F">
        <w:t xml:space="preserve"> </w:t>
      </w:r>
      <w:r w:rsidR="7013E7F8">
        <w:t xml:space="preserve">na </w:t>
      </w:r>
      <w:r w:rsidR="001C13D6">
        <w:t xml:space="preserve"> </w:t>
      </w:r>
      <w:r w:rsidR="001C13D6">
        <w:fldChar w:fldCharType="begin"/>
      </w:r>
      <w:r w:rsidR="001C13D6">
        <w:instrText xml:space="preserve"> REF _Ref114781616 \h </w:instrText>
      </w:r>
      <w:r w:rsidR="001C13D6">
        <w:fldChar w:fldCharType="separate"/>
      </w:r>
      <w:r w:rsidR="00B23190">
        <w:t xml:space="preserve">Figura </w:t>
      </w:r>
      <w:r w:rsidR="00B23190">
        <w:rPr>
          <w:noProof/>
        </w:rPr>
        <w:t>6</w:t>
      </w:r>
      <w:r w:rsidR="001C13D6">
        <w:fldChar w:fldCharType="end"/>
      </w:r>
      <w:r w:rsidR="00164027">
        <w:t>.</w:t>
      </w:r>
    </w:p>
    <w:p w14:paraId="57FBCEF3" w14:textId="3450B360" w:rsidR="00B55BF2" w:rsidRDefault="00B55BF2" w:rsidP="00816F31">
      <w:pPr>
        <w:pStyle w:val="TF-LEGENDA"/>
      </w:pPr>
      <w:bookmarkStart w:id="51" w:name="_Ref114781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6</w:t>
      </w:r>
      <w:r>
        <w:fldChar w:fldCharType="end"/>
      </w:r>
      <w:bookmarkEnd w:id="51"/>
      <w:r>
        <w:t xml:space="preserve"> </w:t>
      </w:r>
      <w:r w:rsidR="00487E33">
        <w:t>–</w:t>
      </w:r>
      <w:r>
        <w:t xml:space="preserve"> </w:t>
      </w:r>
      <w:r w:rsidR="00487E33">
        <w:t>Fluxo de metadados que o Angular interpreta.</w:t>
      </w:r>
    </w:p>
    <w:p w14:paraId="001D240B" w14:textId="0D91435D" w:rsidR="00D26B43" w:rsidRDefault="00D26B43" w:rsidP="00D26B43">
      <w:pPr>
        <w:pStyle w:val="TF-FIGURA"/>
      </w:pPr>
      <w:r w:rsidRPr="00D26B43">
        <w:rPr>
          <w:noProof/>
        </w:rPr>
        <w:drawing>
          <wp:inline distT="0" distB="0" distL="0" distR="0" wp14:anchorId="18D1F252" wp14:editId="4E62B1DA">
            <wp:extent cx="4987290" cy="2358318"/>
            <wp:effectExtent l="19050" t="19050" r="22860" b="2349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655" cy="23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FADEA" w14:textId="2A315404" w:rsidR="00487E33" w:rsidRDefault="00816F31" w:rsidP="00816F31">
      <w:pPr>
        <w:pStyle w:val="TF-FONTE"/>
      </w:pPr>
      <w:r>
        <w:t>Fonte:</w:t>
      </w:r>
      <w:r w:rsidR="00E73E54">
        <w:t xml:space="preserve"> Calado (2021).</w:t>
      </w:r>
    </w:p>
    <w:p w14:paraId="22B54D7C" w14:textId="7B73C324" w:rsidR="00E73E54" w:rsidRDefault="008C6AE4" w:rsidP="000304FF">
      <w:pPr>
        <w:pStyle w:val="TF-TEXTO"/>
      </w:pPr>
      <w:r>
        <w:t>Para Calado</w:t>
      </w:r>
      <w:r w:rsidR="00E27148">
        <w:t xml:space="preserve"> (2021</w:t>
      </w:r>
      <w:r w:rsidR="1212BD63">
        <w:t>)</w:t>
      </w:r>
      <w:r w:rsidR="7B8B61FE">
        <w:t>,</w:t>
      </w:r>
      <w:r w:rsidR="00E27148">
        <w:t xml:space="preserve"> </w:t>
      </w:r>
      <w:r w:rsidR="00390ED1">
        <w:t>a maior parte do desenvolvimento</w:t>
      </w:r>
      <w:r w:rsidR="7AB10225">
        <w:t>,</w:t>
      </w:r>
      <w:r w:rsidR="00390ED1">
        <w:t xml:space="preserve"> quando se utiliza o Angular</w:t>
      </w:r>
      <w:r w:rsidR="14D8F20F">
        <w:t>,</w:t>
      </w:r>
      <w:r w:rsidR="00390ED1">
        <w:t xml:space="preserve"> é feito nos </w:t>
      </w:r>
      <w:r w:rsidR="00A4667F">
        <w:t>componentes</w:t>
      </w:r>
      <w:r w:rsidR="00390ED1">
        <w:t>. Cada componente</w:t>
      </w:r>
      <w:r w:rsidR="002C7A1B">
        <w:t xml:space="preserve"> define uma classe, </w:t>
      </w:r>
      <w:r w:rsidR="00A4667F">
        <w:t xml:space="preserve">e nela possui dados e lógicas, também possui uma associação a um </w:t>
      </w:r>
      <w:proofErr w:type="spellStart"/>
      <w:r w:rsidR="00A4667F" w:rsidRPr="00A4667F">
        <w:rPr>
          <w:i/>
          <w:iCs/>
        </w:rPr>
        <w:t>template</w:t>
      </w:r>
      <w:proofErr w:type="spellEnd"/>
      <w:r w:rsidR="00A4667F">
        <w:t xml:space="preserve"> HTML que são definidas as visualizações deste componente. O decorador @</w:t>
      </w:r>
      <w:proofErr w:type="gramStart"/>
      <w:r w:rsidR="00A4667F">
        <w:t>Component(</w:t>
      </w:r>
      <w:proofErr w:type="gramEnd"/>
      <w:r w:rsidR="00A4667F">
        <w:t xml:space="preserve">) </w:t>
      </w:r>
      <w:r w:rsidR="005D71CD">
        <w:t>identifica a classe como um componente e oferece o modelo e os metadados do mesmo.</w:t>
      </w:r>
      <w:r w:rsidR="00110E1F">
        <w:t xml:space="preserve"> </w:t>
      </w:r>
      <w:r w:rsidR="58F1EF3C">
        <w:t>A</w:t>
      </w:r>
      <w:r w:rsidR="000A043C">
        <w:t>ngular possui diretivas como marcadores no DOM, e com isto existem três tipos de diretivas: Diretivas de atributos são aquelas que alteram a aparência ou o comportamento de um elemento</w:t>
      </w:r>
      <w:r w:rsidR="2B77350D">
        <w:t>;</w:t>
      </w:r>
      <w:r w:rsidR="000A043C">
        <w:t xml:space="preserve"> </w:t>
      </w:r>
      <w:r w:rsidR="7BF70F4C">
        <w:t>d</w:t>
      </w:r>
      <w:r w:rsidR="000A043C">
        <w:t>iretivas estruturais</w:t>
      </w:r>
      <w:r w:rsidR="2288B1AF">
        <w:t xml:space="preserve">, que </w:t>
      </w:r>
      <w:r w:rsidR="000A043C">
        <w:t>alteram a aparência ou o componente de um elemento, componente ou outra diretiva</w:t>
      </w:r>
      <w:r w:rsidR="1053E806">
        <w:t>;</w:t>
      </w:r>
      <w:r w:rsidR="000A043C">
        <w:t xml:space="preserve"> e </w:t>
      </w:r>
      <w:r w:rsidR="0A6C379A">
        <w:t>d</w:t>
      </w:r>
      <w:r w:rsidR="000A043C">
        <w:t>iretivas estruturais que modificam o layout adicionando ou removendo elementos do DOM.</w:t>
      </w:r>
    </w:p>
    <w:p w14:paraId="5C5AD9DF" w14:textId="4A8553F9" w:rsidR="001C13D6" w:rsidRDefault="001C13D6" w:rsidP="001C13D6">
      <w:pPr>
        <w:pStyle w:val="TF-LEGENDA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190">
        <w:rPr>
          <w:noProof/>
        </w:rPr>
        <w:t>7</w:t>
      </w:r>
      <w:r>
        <w:fldChar w:fldCharType="end"/>
      </w:r>
      <w:r>
        <w:t xml:space="preserve"> – Estrutura do @Component</w:t>
      </w:r>
    </w:p>
    <w:p w14:paraId="5764D629" w14:textId="546AE977" w:rsidR="00C22FB9" w:rsidRDefault="00C22FB9" w:rsidP="00C22FB9">
      <w:pPr>
        <w:pStyle w:val="TF-FIGURA"/>
      </w:pPr>
      <w:r w:rsidRPr="00C22FB9">
        <w:rPr>
          <w:noProof/>
        </w:rPr>
        <w:drawing>
          <wp:inline distT="0" distB="0" distL="0" distR="0" wp14:anchorId="248B5126" wp14:editId="5C92515F">
            <wp:extent cx="3067050" cy="1546252"/>
            <wp:effectExtent l="19050" t="19050" r="19050" b="15875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895" cy="156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8056A" w14:textId="4FA38F81" w:rsidR="00801E7E" w:rsidRPr="00801E7E" w:rsidRDefault="001B49F2" w:rsidP="000304FF">
      <w:pPr>
        <w:pStyle w:val="TF-FONTE"/>
      </w:pPr>
      <w:r>
        <w:t>Fonte: Calado (2021).</w:t>
      </w:r>
    </w:p>
    <w:p w14:paraId="33868747" w14:textId="3A6EE3C8" w:rsidR="00BB7E98" w:rsidRDefault="00F86668" w:rsidP="00BB7E98">
      <w:pPr>
        <w:pStyle w:val="Ttulo2"/>
      </w:pPr>
      <w:r>
        <w:t>.NET</w:t>
      </w:r>
      <w:r w:rsidR="00EA29C4">
        <w:t xml:space="preserve"> Core</w:t>
      </w:r>
    </w:p>
    <w:p w14:paraId="1193D850" w14:textId="29CABC3D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framewo</w:t>
      </w:r>
      <w:r w:rsidR="1E9D24DE">
        <w:rPr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(Microsoft,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(</w:t>
      </w:r>
      <w:proofErr w:type="spellStart"/>
      <w:r w:rsidR="4853B358" w:rsidRPr="4EA99149">
        <w:rPr>
          <w:color w:val="222222"/>
        </w:rPr>
        <w:t>Wardynski</w:t>
      </w:r>
      <w:proofErr w:type="spellEnd"/>
      <w:r w:rsidR="4853B358" w:rsidRPr="4EA99149">
        <w:rPr>
          <w:color w:val="222222"/>
        </w:rPr>
        <w:t xml:space="preserve">, 2019), 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</w:t>
      </w:r>
      <w:proofErr w:type="spellStart"/>
      <w:r w:rsidR="6B1155E0" w:rsidRPr="4EA99149">
        <w:rPr>
          <w:color w:val="222222"/>
        </w:rPr>
        <w:t>MacOS</w:t>
      </w:r>
      <w:proofErr w:type="spellEnd"/>
      <w:r w:rsidR="6B1155E0" w:rsidRPr="4EA99149">
        <w:rPr>
          <w:color w:val="222222"/>
        </w:rPr>
        <w:t xml:space="preserve">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proofErr w:type="spellStart"/>
      <w:r w:rsidR="53F51DFB" w:rsidRPr="4EA99149">
        <w:rPr>
          <w:color w:val="222222"/>
        </w:rPr>
        <w:t>Wardynski</w:t>
      </w:r>
      <w:proofErr w:type="spellEnd"/>
      <w:r w:rsidR="53F51DFB" w:rsidRPr="4EA99149">
        <w:rPr>
          <w:color w:val="222222"/>
        </w:rPr>
        <w:t xml:space="preserve">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framework .NET</w:t>
      </w:r>
      <w:r w:rsidR="37233264" w:rsidRPr="4EA99149">
        <w:rPr>
          <w:color w:val="222222"/>
        </w:rPr>
        <w:t>.</w:t>
      </w:r>
    </w:p>
    <w:p w14:paraId="410D24C3" w14:textId="5A2DE0A0" w:rsidR="00F86668" w:rsidRDefault="00044404" w:rsidP="006321CB">
      <w:pPr>
        <w:pStyle w:val="TF-TEXTO"/>
      </w:pPr>
      <w:r>
        <w:t xml:space="preserve">.NET Core possui suporte para </w:t>
      </w:r>
      <w:proofErr w:type="spellStart"/>
      <w:r>
        <w:t>microsserviços</w:t>
      </w:r>
      <w:proofErr w:type="spellEnd"/>
      <w:r w:rsidR="00227AE1">
        <w:t xml:space="preserve"> e permite a combinação de tecnologias que</w:t>
      </w:r>
      <w:r w:rsidR="00112873">
        <w:t xml:space="preserve"> podem ser minimizadas para cada </w:t>
      </w:r>
      <w:proofErr w:type="spellStart"/>
      <w:r w:rsidR="00112873">
        <w:t>microsserviço</w:t>
      </w:r>
      <w:proofErr w:type="spellEnd"/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</w:t>
      </w:r>
      <w:proofErr w:type="spellStart"/>
      <w:r w:rsidR="00112873">
        <w:t>Minimal</w:t>
      </w:r>
      <w:proofErr w:type="spellEnd"/>
      <w:r w:rsidR="00112873">
        <w:t xml:space="preserve">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 xml:space="preserve">egundo Anderson e </w:t>
      </w:r>
      <w:proofErr w:type="spellStart"/>
      <w:r w:rsidR="00F4656F">
        <w:t>Dykstra</w:t>
      </w:r>
      <w:proofErr w:type="spellEnd"/>
      <w:r w:rsidR="00F4656F">
        <w:t xml:space="preserve"> (2022) </w:t>
      </w:r>
      <w:r w:rsidR="00456E7E">
        <w:t xml:space="preserve">APIs mínimas são arquitetadas para criar APIs HTTP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aplicativos móvel, </w:t>
      </w:r>
      <w:proofErr w:type="spellStart"/>
      <w:r w:rsidR="00FE52A0">
        <w:t>IoT</w:t>
      </w:r>
      <w:proofErr w:type="spellEnd"/>
      <w:r w:rsidR="0002266B">
        <w:t xml:space="preserve"> e IA </w:t>
      </w:r>
      <w:r w:rsidR="00AE73BC">
        <w:t>(Microsoft,</w:t>
      </w:r>
      <w:r w:rsidR="00BE586C">
        <w:t xml:space="preserve"> </w:t>
      </w:r>
      <w:r w:rsidR="00AE73BC">
        <w:t>2022)</w:t>
      </w:r>
      <w:r w:rsidR="0052406F">
        <w:t>.</w:t>
      </w:r>
      <w:bookmarkStart w:id="52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52"/>
    </w:p>
    <w:p w14:paraId="7E6989F2" w14:textId="6824C535" w:rsidR="00A06C0D" w:rsidRPr="003F64EC" w:rsidRDefault="009C4A5D" w:rsidP="008232EB">
      <w:pPr>
        <w:pStyle w:val="TF-refernciasITEM"/>
      </w:pPr>
      <w:r w:rsidRPr="003F64EC">
        <w:t>C</w:t>
      </w:r>
      <w:r w:rsidR="56708E1D" w:rsidRPr="003F64EC">
        <w:t>ALADO</w:t>
      </w:r>
      <w:r w:rsidRPr="003F64EC">
        <w:t xml:space="preserve">, Ricardo. </w:t>
      </w:r>
      <w:r w:rsidR="007E05FC" w:rsidRPr="003F64EC">
        <w:rPr>
          <w:b/>
          <w:bCs/>
        </w:rPr>
        <w:t>Um overview sobre o framework Angular</w:t>
      </w:r>
      <w:r w:rsidR="00C92918" w:rsidRPr="003F64EC">
        <w:t>. Disponível em</w:t>
      </w:r>
      <w:r w:rsidR="00F66928" w:rsidRPr="003F64EC">
        <w:t xml:space="preserve">: </w:t>
      </w:r>
      <w:r w:rsidR="000C6C41" w:rsidRPr="003F64EC">
        <w:t>https://blog.geekhunter.com.br/um-overview-sobre-o-</w:t>
      </w:r>
      <w:r w:rsidR="000C6C41" w:rsidRPr="003F64EC">
        <w:rPr>
          <w:u w:val="single"/>
        </w:rPr>
        <w:t>framework</w:t>
      </w:r>
      <w:r w:rsidR="000C6C41" w:rsidRPr="003F64EC">
        <w:t xml:space="preserve">-angular. </w:t>
      </w:r>
      <w:r w:rsidR="000C6C41" w:rsidRPr="003F64EC">
        <w:rPr>
          <w:color w:val="222222"/>
          <w:shd w:val="clear" w:color="auto" w:fill="FFFFFF"/>
        </w:rPr>
        <w:t>Acesso em: 22 set. 2022.</w:t>
      </w:r>
    </w:p>
    <w:p w14:paraId="12ADC4C0" w14:textId="0D27BFA6" w:rsidR="00A06C0D" w:rsidRPr="003F64EC" w:rsidRDefault="001D732F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CEPA - Centro de Estudos de Safras e Mercados. </w:t>
      </w:r>
      <w:r w:rsidRPr="00AC67A7">
        <w:rPr>
          <w:b/>
          <w:bCs/>
          <w:sz w:val="20"/>
        </w:rPr>
        <w:t>Síntese anual da agricultura de Santa Catarina – 2020-2021</w:t>
      </w:r>
      <w:r w:rsidRPr="003F64EC">
        <w:rPr>
          <w:sz w:val="20"/>
        </w:rPr>
        <w:t xml:space="preserve">. Florianópolis: Epagri/Cepa, 2021. </w:t>
      </w:r>
      <w:r w:rsidR="001B1909" w:rsidRPr="003F64EC">
        <w:rPr>
          <w:sz w:val="20"/>
        </w:rPr>
        <w:t>195</w:t>
      </w:r>
      <w:r w:rsidRPr="003F64EC">
        <w:rPr>
          <w:sz w:val="20"/>
        </w:rPr>
        <w:t xml:space="preserve">p. </w:t>
      </w:r>
      <w:r w:rsidR="009C2284" w:rsidRPr="003F64EC">
        <w:rPr>
          <w:sz w:val="20"/>
        </w:rPr>
        <w:t xml:space="preserve">Disponível em: </w:t>
      </w:r>
      <w:r w:rsidR="001D3BA9" w:rsidRPr="003F64EC">
        <w:rPr>
          <w:sz w:val="20"/>
        </w:rPr>
        <w:t xml:space="preserve">https://cepa.epagri.sc.gov.br/index.php/publicacoes/sintese-anual-da-agricultura/ </w:t>
      </w:r>
      <w:r w:rsidR="001D3BA9" w:rsidRPr="003F64EC">
        <w:rPr>
          <w:color w:val="222222"/>
          <w:sz w:val="20"/>
          <w:shd w:val="clear" w:color="auto" w:fill="FFFFFF"/>
        </w:rPr>
        <w:t>Acesso em: 22 set. 2022.</w:t>
      </w:r>
    </w:p>
    <w:p w14:paraId="1BC70FEC" w14:textId="437DBAE4" w:rsidR="00A06C0D" w:rsidRPr="003F64EC" w:rsidRDefault="00A06C0D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CQFS-RS/SC - Comissão de Química e Fertilidade do Solo. </w:t>
      </w:r>
      <w:r w:rsidRPr="003F64EC">
        <w:rPr>
          <w:b/>
          <w:bCs/>
          <w:sz w:val="20"/>
        </w:rPr>
        <w:t>Manual de calagem e adubação para os Estados de Rio Grande do Sul e de Santa Catarina</w:t>
      </w:r>
      <w:r w:rsidRPr="003F64EC">
        <w:rPr>
          <w:sz w:val="20"/>
        </w:rPr>
        <w:t>. Sociedade Brasileira de Ciência do Solo – Núcleo Regional Sul, 2016. 376p.</w:t>
      </w:r>
      <w:r w:rsidR="003D4023" w:rsidRPr="003F64EC">
        <w:rPr>
          <w:sz w:val="20"/>
        </w:rPr>
        <w:t xml:space="preserve"> Disponível em: </w:t>
      </w:r>
      <w:r w:rsidR="00CD5438" w:rsidRPr="003F64EC">
        <w:rPr>
          <w:sz w:val="20"/>
        </w:rPr>
        <w:t xml:space="preserve">http://www.sbcs-nrs.org.br/docs/Manual_de_Calagem_e_Adubacao_para_os_Estados_do_RS_e_de_SC-2016.pdf. </w:t>
      </w:r>
      <w:r w:rsidR="00CD5438" w:rsidRPr="003F64EC">
        <w:rPr>
          <w:color w:val="222222"/>
          <w:sz w:val="20"/>
          <w:shd w:val="clear" w:color="auto" w:fill="FFFFFF"/>
        </w:rPr>
        <w:t>Acesso em: 22 set. 2022.</w:t>
      </w:r>
    </w:p>
    <w:p w14:paraId="111AD577" w14:textId="0B15D01E" w:rsidR="002B08E4" w:rsidRPr="003F64EC" w:rsidRDefault="002B08E4" w:rsidP="00587002">
      <w:pPr>
        <w:pStyle w:val="TF-REFERNCIASITEM0"/>
        <w:rPr>
          <w:sz w:val="20"/>
          <w:lang w:val="en-US"/>
        </w:rPr>
      </w:pPr>
      <w:r w:rsidRPr="003F64EC">
        <w:rPr>
          <w:color w:val="222222"/>
          <w:sz w:val="20"/>
          <w:shd w:val="clear" w:color="auto" w:fill="FFFFFF"/>
        </w:rPr>
        <w:t xml:space="preserve">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de; NEVES, Júlio César Lima; SOARES, Ismail; V., Víctor Hugo Alvarez; ALBUQUERQUE, Fabricio </w:t>
      </w:r>
      <w:proofErr w:type="spellStart"/>
      <w:r w:rsidRPr="003F64EC">
        <w:rPr>
          <w:color w:val="222222"/>
          <w:sz w:val="20"/>
          <w:shd w:val="clear" w:color="auto" w:fill="FFFFFF"/>
        </w:rPr>
        <w:t>Martinazzo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Regis de; SANTOS, </w:t>
      </w:r>
      <w:proofErr w:type="spellStart"/>
      <w:r w:rsidRPr="003F64EC">
        <w:rPr>
          <w:color w:val="222222"/>
          <w:sz w:val="20"/>
          <w:shd w:val="clear" w:color="auto" w:fill="FFFFFF"/>
        </w:rPr>
        <w:t>Lauana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Lopes dos; NATALE, William. </w:t>
      </w:r>
      <w:r w:rsidRPr="003F64EC">
        <w:rPr>
          <w:color w:val="222222"/>
          <w:sz w:val="20"/>
          <w:shd w:val="clear" w:color="auto" w:fill="FFFFFF"/>
          <w:lang w:val="en-US"/>
        </w:rPr>
        <w:t>Modeling in the Adjustment of Fertilization Recommendation through Leaf Analysis in Fertigated ‘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Prata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>’ Banana. </w:t>
      </w:r>
      <w:r w:rsidRPr="003F64EC">
        <w:rPr>
          <w:rStyle w:val="Forte"/>
          <w:color w:val="222222"/>
          <w:sz w:val="20"/>
          <w:shd w:val="clear" w:color="auto" w:fill="FFFFFF"/>
        </w:rPr>
        <w:t>Revista Brasileira de Ciência do Solo</w:t>
      </w:r>
      <w:r w:rsidRPr="003F64EC">
        <w:rPr>
          <w:color w:val="222222"/>
          <w:sz w:val="20"/>
          <w:shd w:val="clear" w:color="auto" w:fill="FFFFFF"/>
        </w:rPr>
        <w:t xml:space="preserve">, [S.L.], v. 42, p. 1-19, 6 dez. </w:t>
      </w:r>
      <w:r w:rsidR="37A280E1" w:rsidRPr="003F64EC">
        <w:rPr>
          <w:color w:val="222222"/>
          <w:sz w:val="20"/>
          <w:shd w:val="clear" w:color="auto" w:fill="FFFFFF"/>
        </w:rPr>
        <w:t>2018.</w:t>
      </w:r>
      <w:r w:rsidRPr="003F64EC">
        <w:rPr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http://dx.doi.org/10.1590/18069657rbcs20170372. Disponível em: https://www.scielo.br/j/rbcs/a/Hf7J7BfzCSCMrtkq85gyZ9D/?lang=en.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Acesso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em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 xml:space="preserve">: </w:t>
      </w:r>
      <w:proofErr w:type="gramStart"/>
      <w:r w:rsidRPr="003F64EC">
        <w:rPr>
          <w:color w:val="222222"/>
          <w:sz w:val="20"/>
          <w:shd w:val="clear" w:color="auto" w:fill="FFFFFF"/>
          <w:lang w:val="en-US"/>
        </w:rPr>
        <w:t>22</w:t>
      </w:r>
      <w:proofErr w:type="gramEnd"/>
      <w:r w:rsidRPr="003F64EC">
        <w:rPr>
          <w:color w:val="222222"/>
          <w:sz w:val="20"/>
          <w:shd w:val="clear" w:color="auto" w:fill="FFFFFF"/>
          <w:lang w:val="en-US"/>
        </w:rPr>
        <w:t xml:space="preserve"> set. 2022.</w:t>
      </w:r>
      <w:r w:rsidRPr="003F64EC">
        <w:rPr>
          <w:sz w:val="20"/>
          <w:lang w:val="en-US"/>
        </w:rPr>
        <w:t xml:space="preserve"> </w:t>
      </w:r>
    </w:p>
    <w:p w14:paraId="2077E439" w14:textId="5FDD5159" w:rsidR="0048793C" w:rsidRPr="003F64EC" w:rsidRDefault="0048793C" w:rsidP="00587002">
      <w:pPr>
        <w:pStyle w:val="TF-REFERNCIASITEM0"/>
        <w:rPr>
          <w:sz w:val="20"/>
        </w:rPr>
      </w:pPr>
      <w:r w:rsidRPr="003F64EC">
        <w:rPr>
          <w:sz w:val="20"/>
          <w:lang w:val="en-US"/>
        </w:rPr>
        <w:t xml:space="preserve">FAOSTAT (Food and Agriculture Organization of The United Nations), 2020. </w:t>
      </w:r>
      <w:proofErr w:type="spellStart"/>
      <w:r w:rsidRPr="003F64EC">
        <w:rPr>
          <w:sz w:val="20"/>
        </w:rPr>
        <w:t>Statistics</w:t>
      </w:r>
      <w:proofErr w:type="spellEnd"/>
      <w:r w:rsidRPr="003F64EC">
        <w:rPr>
          <w:sz w:val="20"/>
        </w:rPr>
        <w:t xml:space="preserve"> Division. Disponível em: </w:t>
      </w:r>
      <w:r w:rsidR="005D7625" w:rsidRPr="003F64EC">
        <w:rPr>
          <w:sz w:val="20"/>
        </w:rPr>
        <w:t>https://www.fao.org/faostat/en/#data/QCL</w:t>
      </w:r>
      <w:r w:rsidRPr="003F64EC">
        <w:rPr>
          <w:sz w:val="20"/>
        </w:rPr>
        <w:t>.</w:t>
      </w:r>
      <w:r w:rsidR="005D7625" w:rsidRPr="003F64EC">
        <w:rPr>
          <w:sz w:val="20"/>
        </w:rPr>
        <w:t xml:space="preserve"> Acesso em: 22 set. 2022.</w:t>
      </w:r>
    </w:p>
    <w:p w14:paraId="612F4C1B" w14:textId="5776A63E" w:rsidR="002D33EB" w:rsidRPr="003F64EC" w:rsidRDefault="398C548A" w:rsidP="00587002">
      <w:pPr>
        <w:pStyle w:val="TF-REFERNCIASITEM0"/>
        <w:rPr>
          <w:sz w:val="20"/>
          <w:u w:val="single"/>
        </w:rPr>
      </w:pPr>
      <w:r w:rsidRPr="1A779328">
        <w:rPr>
          <w:sz w:val="20"/>
        </w:rPr>
        <w:t>FERTFACIL</w:t>
      </w:r>
      <w:r w:rsidR="5A06D02D" w:rsidRPr="1A779328">
        <w:rPr>
          <w:sz w:val="20"/>
        </w:rPr>
        <w:t>.</w:t>
      </w:r>
      <w:r w:rsidR="002D33EB" w:rsidRPr="003F64EC">
        <w:rPr>
          <w:sz w:val="20"/>
        </w:rPr>
        <w:t xml:space="preserve"> </w:t>
      </w:r>
      <w:proofErr w:type="spellStart"/>
      <w:r w:rsidR="002D33EB" w:rsidRPr="003F64EC">
        <w:rPr>
          <w:b/>
          <w:sz w:val="20"/>
        </w:rPr>
        <w:t>Program</w:t>
      </w:r>
      <w:proofErr w:type="spellEnd"/>
      <w:r w:rsidR="002D33EB" w:rsidRPr="003F64EC">
        <w:rPr>
          <w:sz w:val="20"/>
        </w:rPr>
        <w:t xml:space="preserve">, [2020?]. Disponível em: &lt; https://www.fertfacil.com&gt;. Acesso em: 15 </w:t>
      </w:r>
      <w:proofErr w:type="gramStart"/>
      <w:r w:rsidR="002D33EB" w:rsidRPr="003F64EC">
        <w:rPr>
          <w:sz w:val="20"/>
        </w:rPr>
        <w:t>Setembro</w:t>
      </w:r>
      <w:proofErr w:type="gramEnd"/>
      <w:r w:rsidR="002D33EB" w:rsidRPr="003F64EC">
        <w:rPr>
          <w:sz w:val="20"/>
        </w:rPr>
        <w:t xml:space="preserve"> 2022.</w:t>
      </w:r>
    </w:p>
    <w:p w14:paraId="459E5134" w14:textId="3F49F61E" w:rsidR="000A1236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 xml:space="preserve">GUIMARÃES, </w:t>
      </w:r>
      <w:proofErr w:type="spellStart"/>
      <w:r w:rsidRPr="003F64EC">
        <w:rPr>
          <w:color w:val="222222"/>
          <w:sz w:val="20"/>
          <w:shd w:val="clear" w:color="auto" w:fill="FFFFFF"/>
        </w:rPr>
        <w:t>Gelton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Geraldo Fernandes; 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de. </w:t>
      </w:r>
      <w:r w:rsidRPr="003F64EC">
        <w:rPr>
          <w:color w:val="222222"/>
          <w:sz w:val="20"/>
          <w:shd w:val="clear" w:color="auto" w:fill="FFFFFF"/>
          <w:lang w:val="en-US"/>
        </w:rPr>
        <w:t>Diagnosis of soil fertility and banana crop nutrition in the state of Santa Catarina. </w:t>
      </w:r>
      <w:r w:rsidRPr="00B856CF">
        <w:rPr>
          <w:rStyle w:val="Forte"/>
          <w:color w:val="222222"/>
          <w:sz w:val="20"/>
          <w:shd w:val="clear" w:color="auto" w:fill="FFFFFF"/>
        </w:rPr>
        <w:t>Revista</w:t>
      </w:r>
      <w:r w:rsidRPr="003F64EC">
        <w:rPr>
          <w:rStyle w:val="Forte"/>
          <w:color w:val="222222"/>
          <w:sz w:val="20"/>
          <w:shd w:val="clear" w:color="auto" w:fill="FFFFFF"/>
        </w:rPr>
        <w:t xml:space="preserve"> Brasileira de Fruticultura</w:t>
      </w:r>
      <w:r w:rsidRPr="003F64EC">
        <w:rPr>
          <w:color w:val="222222"/>
          <w:sz w:val="20"/>
          <w:shd w:val="clear" w:color="auto" w:fill="FFFFFF"/>
        </w:rPr>
        <w:t xml:space="preserve">, [S.L.], v. 43, n. 4, p. 1-12, 2021.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http://dx.doi.org/10.1590/0100-</w:t>
      </w:r>
      <w:r w:rsidRPr="00B23190">
        <w:rPr>
          <w:color w:val="222222"/>
          <w:sz w:val="20"/>
          <w:u w:val="single"/>
          <w:shd w:val="clear" w:color="auto" w:fill="FFFFFF"/>
        </w:rPr>
        <w:t>29452021124</w:t>
      </w:r>
      <w:r w:rsidRPr="003F64EC">
        <w:rPr>
          <w:color w:val="222222"/>
          <w:sz w:val="20"/>
          <w:shd w:val="clear" w:color="auto" w:fill="FFFFFF"/>
        </w:rPr>
        <w:t>. Disponível em: https://www.scielo.br/j/rbf/a/qZ89YYjywW9y9gXS4fszV7B/?lang=en&amp;utm_source=researcher_app&amp;utm_medium=referral&amp;utm_campaign=RESR_MRKT_Researcher_inbound. Acesso em: 22 set. 2022.</w:t>
      </w:r>
    </w:p>
    <w:p w14:paraId="57234EBF" w14:textId="20758FD0" w:rsidR="00585EF0" w:rsidRPr="003F64EC" w:rsidRDefault="5CD66FC1" w:rsidP="00635BF9">
      <w:pPr>
        <w:rPr>
          <w:sz w:val="20"/>
          <w:szCs w:val="20"/>
        </w:rPr>
      </w:pPr>
      <w:proofErr w:type="gramStart"/>
      <w:r w:rsidRPr="7AF9B102">
        <w:rPr>
          <w:sz w:val="20"/>
          <w:szCs w:val="20"/>
        </w:rPr>
        <w:lastRenderedPageBreak/>
        <w:t>GUIMAR</w:t>
      </w:r>
      <w:r w:rsidR="1672B9EB" w:rsidRPr="7AF9B102">
        <w:rPr>
          <w:sz w:val="20"/>
          <w:szCs w:val="20"/>
        </w:rPr>
        <w:t>Ã</w:t>
      </w:r>
      <w:r w:rsidRPr="7AF9B102">
        <w:rPr>
          <w:sz w:val="20"/>
          <w:szCs w:val="20"/>
        </w:rPr>
        <w:t xml:space="preserve">ES, </w:t>
      </w:r>
      <w:r w:rsidR="2FECBCF8" w:rsidRPr="7AF9B102">
        <w:rPr>
          <w:color w:val="222222"/>
          <w:sz w:val="20"/>
          <w:szCs w:val="20"/>
        </w:rPr>
        <w:t xml:space="preserve"> </w:t>
      </w:r>
      <w:proofErr w:type="spellStart"/>
      <w:r w:rsidR="2FECBCF8" w:rsidRPr="7AF9B102">
        <w:rPr>
          <w:color w:val="222222"/>
          <w:sz w:val="20"/>
          <w:szCs w:val="20"/>
        </w:rPr>
        <w:t>Gelton</w:t>
      </w:r>
      <w:proofErr w:type="spellEnd"/>
      <w:proofErr w:type="gramEnd"/>
      <w:r w:rsidR="2FECBCF8" w:rsidRPr="7AF9B102">
        <w:rPr>
          <w:color w:val="222222"/>
          <w:sz w:val="20"/>
          <w:szCs w:val="20"/>
        </w:rPr>
        <w:t xml:space="preserve"> Geraldo Fernandes</w:t>
      </w:r>
      <w:r w:rsidRPr="7AF9B102">
        <w:rPr>
          <w:sz w:val="20"/>
          <w:szCs w:val="20"/>
        </w:rPr>
        <w:t xml:space="preserve">; DEUS, </w:t>
      </w:r>
      <w:r w:rsidR="4E612ADF" w:rsidRPr="7AF9B102">
        <w:rPr>
          <w:color w:val="222222"/>
          <w:sz w:val="20"/>
          <w:szCs w:val="20"/>
        </w:rPr>
        <w:t xml:space="preserve"> José </w:t>
      </w:r>
      <w:proofErr w:type="spellStart"/>
      <w:r w:rsidR="4E612ADF" w:rsidRPr="7AF9B102">
        <w:rPr>
          <w:color w:val="222222"/>
          <w:sz w:val="20"/>
          <w:szCs w:val="20"/>
        </w:rPr>
        <w:t>Aridiano</w:t>
      </w:r>
      <w:proofErr w:type="spellEnd"/>
      <w:r w:rsidR="4E612ADF" w:rsidRPr="7AF9B102">
        <w:rPr>
          <w:color w:val="222222"/>
          <w:sz w:val="20"/>
          <w:szCs w:val="20"/>
        </w:rPr>
        <w:t xml:space="preserve"> Lima de</w:t>
      </w:r>
      <w:r w:rsidRPr="7AF9B102">
        <w:rPr>
          <w:sz w:val="20"/>
          <w:szCs w:val="20"/>
        </w:rPr>
        <w:t xml:space="preserve">; ROZANE, </w:t>
      </w:r>
      <w:r w:rsidR="1E990C10" w:rsidRPr="7AF9B102">
        <w:rPr>
          <w:sz w:val="20"/>
          <w:szCs w:val="20"/>
        </w:rPr>
        <w:t>Danilo Eduardo.</w:t>
      </w:r>
      <w:r w:rsidR="005427D5" w:rsidRPr="003F64EC">
        <w:rPr>
          <w:sz w:val="20"/>
          <w:szCs w:val="20"/>
        </w:rPr>
        <w:t xml:space="preserve"> </w:t>
      </w:r>
      <w:r w:rsidR="005427D5" w:rsidRPr="00161EE8">
        <w:rPr>
          <w:b/>
          <w:bCs/>
          <w:sz w:val="20"/>
          <w:szCs w:val="20"/>
        </w:rPr>
        <w:t>Calagem, adubaç</w:t>
      </w:r>
      <w:r w:rsidR="67FC9166" w:rsidRPr="00161EE8">
        <w:rPr>
          <w:b/>
          <w:bCs/>
          <w:sz w:val="20"/>
          <w:szCs w:val="20"/>
        </w:rPr>
        <w:t>ão</w:t>
      </w:r>
      <w:r w:rsidR="005427D5" w:rsidRPr="00161EE8">
        <w:rPr>
          <w:b/>
          <w:bCs/>
          <w:sz w:val="20"/>
          <w:szCs w:val="20"/>
        </w:rPr>
        <w:t xml:space="preserve"> e valores de referência de nutrientes na cultura da banana</w:t>
      </w:r>
      <w:r w:rsidR="005427D5" w:rsidRPr="003F64EC">
        <w:rPr>
          <w:sz w:val="20"/>
          <w:szCs w:val="20"/>
        </w:rPr>
        <w:t xml:space="preserve">. In: </w:t>
      </w:r>
      <w:r w:rsidRPr="7AF9B102">
        <w:rPr>
          <w:sz w:val="20"/>
          <w:szCs w:val="20"/>
        </w:rPr>
        <w:t>B</w:t>
      </w:r>
      <w:r w:rsidR="423D59B3" w:rsidRPr="7AF9B102">
        <w:rPr>
          <w:sz w:val="20"/>
          <w:szCs w:val="20"/>
        </w:rPr>
        <w:t>RUNETTO</w:t>
      </w:r>
      <w:r w:rsidR="005427D5" w:rsidRPr="003F64EC">
        <w:rPr>
          <w:sz w:val="20"/>
          <w:szCs w:val="20"/>
        </w:rPr>
        <w:t xml:space="preserve">, G.; </w:t>
      </w:r>
      <w:r w:rsidR="2EA07768" w:rsidRPr="7AF9B102">
        <w:rPr>
          <w:sz w:val="20"/>
          <w:szCs w:val="20"/>
        </w:rPr>
        <w:t>MELO</w:t>
      </w:r>
      <w:r w:rsidR="005427D5" w:rsidRPr="003F64EC">
        <w:rPr>
          <w:sz w:val="20"/>
          <w:szCs w:val="20"/>
        </w:rPr>
        <w:t xml:space="preserve">, G. W. B.; </w:t>
      </w:r>
      <w:r w:rsidR="2A01A820" w:rsidRPr="7AF9B102">
        <w:rPr>
          <w:sz w:val="20"/>
          <w:szCs w:val="20"/>
        </w:rPr>
        <w:t>GIROTTO</w:t>
      </w:r>
      <w:r w:rsidR="005427D5" w:rsidRPr="003F64EC">
        <w:rPr>
          <w:sz w:val="20"/>
          <w:szCs w:val="20"/>
        </w:rPr>
        <w:t xml:space="preserve">, E.; </w:t>
      </w:r>
      <w:r w:rsidR="7BD7B11C" w:rsidRPr="7AF9B102">
        <w:rPr>
          <w:sz w:val="20"/>
          <w:szCs w:val="20"/>
        </w:rPr>
        <w:t>TASSINARI</w:t>
      </w:r>
      <w:r w:rsidR="005427D5" w:rsidRPr="003F64EC">
        <w:rPr>
          <w:sz w:val="20"/>
          <w:szCs w:val="20"/>
        </w:rPr>
        <w:t xml:space="preserve">, A.; Krug, A. V.; </w:t>
      </w:r>
      <w:r w:rsidR="3298B297" w:rsidRPr="7AF9B102">
        <w:rPr>
          <w:sz w:val="20"/>
          <w:szCs w:val="20"/>
        </w:rPr>
        <w:t>MARQUES</w:t>
      </w:r>
      <w:r w:rsidR="005427D5" w:rsidRPr="003F64EC">
        <w:rPr>
          <w:sz w:val="20"/>
          <w:szCs w:val="20"/>
        </w:rPr>
        <w:t xml:space="preserve">, A. C. R.; </w:t>
      </w:r>
      <w:r w:rsidR="0379F53A" w:rsidRPr="7AF9B102">
        <w:rPr>
          <w:sz w:val="20"/>
          <w:szCs w:val="20"/>
        </w:rPr>
        <w:t>PAULA</w:t>
      </w:r>
      <w:r w:rsidR="005427D5" w:rsidRPr="003F64EC">
        <w:rPr>
          <w:sz w:val="20"/>
          <w:szCs w:val="20"/>
        </w:rPr>
        <w:t xml:space="preserve">, B. V.; </w:t>
      </w:r>
      <w:r w:rsidR="17EBE3B8" w:rsidRPr="7AF9B102">
        <w:rPr>
          <w:sz w:val="20"/>
          <w:szCs w:val="20"/>
        </w:rPr>
        <w:t>MARCHEZAN</w:t>
      </w:r>
      <w:r w:rsidR="005427D5" w:rsidRPr="003F64EC">
        <w:rPr>
          <w:sz w:val="20"/>
          <w:szCs w:val="20"/>
        </w:rPr>
        <w:t xml:space="preserve">, C.; </w:t>
      </w:r>
      <w:r w:rsidR="5756FC36" w:rsidRPr="7AF9B102">
        <w:rPr>
          <w:sz w:val="20"/>
          <w:szCs w:val="20"/>
        </w:rPr>
        <w:t>BETEMPS</w:t>
      </w:r>
      <w:r w:rsidR="005427D5" w:rsidRPr="003F64EC">
        <w:rPr>
          <w:sz w:val="20"/>
          <w:szCs w:val="20"/>
        </w:rPr>
        <w:t xml:space="preserve">, D. L.; </w:t>
      </w:r>
      <w:r w:rsidR="0B05A275" w:rsidRPr="7AF9B102">
        <w:rPr>
          <w:sz w:val="20"/>
          <w:szCs w:val="20"/>
        </w:rPr>
        <w:t>TRENTIN</w:t>
      </w:r>
      <w:r w:rsidR="005427D5" w:rsidRPr="003F64EC">
        <w:rPr>
          <w:sz w:val="20"/>
          <w:szCs w:val="20"/>
        </w:rPr>
        <w:t xml:space="preserve">, E.; Silva, I. C. B.; </w:t>
      </w:r>
      <w:r w:rsidR="4BFE779F" w:rsidRPr="7AF9B102">
        <w:rPr>
          <w:sz w:val="20"/>
          <w:szCs w:val="20"/>
        </w:rPr>
        <w:t>SILVA</w:t>
      </w:r>
      <w:r w:rsidR="005427D5" w:rsidRPr="003F64EC">
        <w:rPr>
          <w:sz w:val="20"/>
          <w:szCs w:val="20"/>
        </w:rPr>
        <w:t>, L. O. S. Atualização sobre calagem e adubação de frutíferas. Porto Alegre: Gráfica e Editora RJR, 2020. p. 77-89.</w:t>
      </w:r>
    </w:p>
    <w:p w14:paraId="055CAC7F" w14:textId="59D427FC" w:rsidR="003F64EC" w:rsidRPr="003F64EC" w:rsidRDefault="00151473" w:rsidP="00587002">
      <w:pPr>
        <w:pStyle w:val="TF-REFERNCIASITEM0"/>
        <w:rPr>
          <w:sz w:val="20"/>
        </w:rPr>
      </w:pPr>
      <w:r>
        <w:rPr>
          <w:sz w:val="20"/>
        </w:rPr>
        <w:t>MICROSOFT</w:t>
      </w:r>
      <w:r w:rsidR="003F64EC" w:rsidRPr="003F64EC">
        <w:rPr>
          <w:sz w:val="20"/>
        </w:rPr>
        <w:t xml:space="preserve">. </w:t>
      </w:r>
      <w:proofErr w:type="spellStart"/>
      <w:r w:rsidR="003F64EC" w:rsidRPr="003F64EC">
        <w:rPr>
          <w:b/>
          <w:sz w:val="20"/>
        </w:rPr>
        <w:t>Program</w:t>
      </w:r>
      <w:proofErr w:type="spellEnd"/>
      <w:r w:rsidR="003F64EC" w:rsidRPr="003F64EC">
        <w:rPr>
          <w:sz w:val="20"/>
        </w:rPr>
        <w:t>, [20</w:t>
      </w:r>
      <w:r>
        <w:rPr>
          <w:sz w:val="20"/>
        </w:rPr>
        <w:t>22</w:t>
      </w:r>
      <w:r w:rsidR="003F64EC" w:rsidRPr="003F64EC">
        <w:rPr>
          <w:sz w:val="20"/>
        </w:rPr>
        <w:t>]. Disponível em: &lt;</w:t>
      </w:r>
      <w:r w:rsidR="000E4615" w:rsidRPr="000E4615">
        <w:rPr>
          <w:sz w:val="20"/>
        </w:rPr>
        <w:t>https://learn.microsoft.com/</w:t>
      </w:r>
      <w:proofErr w:type="spellStart"/>
      <w:r w:rsidR="000E4615" w:rsidRPr="000E4615">
        <w:rPr>
          <w:sz w:val="20"/>
        </w:rPr>
        <w:t>pt-br</w:t>
      </w:r>
      <w:proofErr w:type="spellEnd"/>
      <w:r w:rsidR="000E4615" w:rsidRPr="000E4615">
        <w:rPr>
          <w:sz w:val="20"/>
        </w:rPr>
        <w:t>/</w:t>
      </w:r>
      <w:proofErr w:type="spellStart"/>
      <w:r w:rsidR="000E4615" w:rsidRPr="000E4615">
        <w:rPr>
          <w:sz w:val="20"/>
        </w:rPr>
        <w:t>dotnet</w:t>
      </w:r>
      <w:proofErr w:type="spellEnd"/>
      <w:r w:rsidR="000E4615" w:rsidRPr="000E4615">
        <w:rPr>
          <w:sz w:val="20"/>
        </w:rPr>
        <w:t>/core/</w:t>
      </w:r>
      <w:proofErr w:type="spellStart"/>
      <w:r w:rsidR="000E4615" w:rsidRPr="000E4615">
        <w:rPr>
          <w:sz w:val="20"/>
        </w:rPr>
        <w:t>introduction</w:t>
      </w:r>
      <w:proofErr w:type="spellEnd"/>
      <w:r w:rsidR="003F64EC" w:rsidRPr="003F64EC">
        <w:rPr>
          <w:sz w:val="20"/>
        </w:rPr>
        <w:t xml:space="preserve">/&gt;. Acesso em: </w:t>
      </w:r>
      <w:r w:rsidR="000E4615">
        <w:rPr>
          <w:sz w:val="20"/>
        </w:rPr>
        <w:t>28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set.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2022</w:t>
      </w:r>
      <w:r w:rsidR="003F64EC" w:rsidRPr="003F64EC">
        <w:rPr>
          <w:sz w:val="20"/>
        </w:rPr>
        <w:t>.</w:t>
      </w:r>
    </w:p>
    <w:p w14:paraId="0D6F3473" w14:textId="2EDA3CD6" w:rsidR="002D33EB" w:rsidRPr="003F64EC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>OLIVEIRA, Ingrid; SILVA, Sarah; SILVA, Valéria; PAULA, Manoel; GUTIERREZ, Carlos. APLICAÇÃO MOBILE PARA AUXILIAR NA RECOMENDAÇÃO DE CALAGEM DE SOLO PARA O ESTADO DO PARÁ, BRASIL. 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Agrarian</w:t>
      </w:r>
      <w:proofErr w:type="spellEnd"/>
      <w:r w:rsidRPr="003F64EC">
        <w:rPr>
          <w:rStyle w:val="Forte"/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Academy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, [S.L.], v. 6, n. 11, p. 35-48, 22 jul. 2019. Centro </w:t>
      </w:r>
      <w:proofErr w:type="gramStart"/>
      <w:r w:rsidRPr="003F64EC">
        <w:rPr>
          <w:color w:val="222222"/>
          <w:sz w:val="20"/>
          <w:shd w:val="clear" w:color="auto" w:fill="FFFFFF"/>
        </w:rPr>
        <w:t>Cientifico</w:t>
      </w:r>
      <w:proofErr w:type="gramEnd"/>
      <w:r w:rsidRPr="003F64EC">
        <w:rPr>
          <w:color w:val="222222"/>
          <w:sz w:val="20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</w:p>
    <w:p w14:paraId="7D687EF6" w14:textId="2F1F77BC" w:rsidR="008D14D4" w:rsidRPr="003F64EC" w:rsidRDefault="00FE7889" w:rsidP="009E71AD">
      <w:pPr>
        <w:pStyle w:val="TF-REFERNCIASITEM0"/>
        <w:rPr>
          <w:sz w:val="20"/>
          <w:u w:val="single"/>
        </w:rPr>
      </w:pPr>
      <w:r w:rsidRPr="003F64EC">
        <w:rPr>
          <w:color w:val="222222"/>
          <w:sz w:val="20"/>
          <w:shd w:val="clear" w:color="auto" w:fill="F9F9F9"/>
        </w:rPr>
        <w:t xml:space="preserve">SILVA, Maxwell Lincoln Dantas da; ARAUJO, Lucas Henrique Costa; PONTES, Luciano Vidal; CRESPO, Murilo da Silva; BORGES, Ana Lúcia. </w:t>
      </w:r>
      <w:proofErr w:type="spellStart"/>
      <w:r w:rsidRPr="00161EE8">
        <w:rPr>
          <w:b/>
          <w:color w:val="222222"/>
          <w:sz w:val="20"/>
          <w:shd w:val="clear" w:color="auto" w:fill="F9F9F9"/>
        </w:rPr>
        <w:t>AdubaTec</w:t>
      </w:r>
      <w:proofErr w:type="spellEnd"/>
      <w:r w:rsidRPr="00161EE8">
        <w:rPr>
          <w:b/>
          <w:color w:val="222222"/>
          <w:sz w:val="20"/>
          <w:shd w:val="clear" w:color="auto" w:fill="F9F9F9"/>
        </w:rPr>
        <w:t xml:space="preserve"> – Software para recomendação de calagem e adubação</w:t>
      </w:r>
      <w:r w:rsidRPr="003F64EC">
        <w:rPr>
          <w:color w:val="222222"/>
          <w:sz w:val="20"/>
          <w:shd w:val="clear" w:color="auto" w:fill="F9F9F9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</w:p>
    <w:p w14:paraId="5C4F75EC" w14:textId="44F63A09" w:rsidR="00FC7CBA" w:rsidRPr="003F64EC" w:rsidRDefault="4E2DF75F" w:rsidP="3972D212">
      <w:pPr>
        <w:pStyle w:val="TF-REFERNCIASITEM0"/>
        <w:rPr>
          <w:color w:val="222222"/>
          <w:sz w:val="20"/>
          <w:shd w:val="clear" w:color="auto" w:fill="FFFFFF"/>
        </w:rPr>
      </w:pPr>
      <w:r w:rsidRPr="296F9C48">
        <w:rPr>
          <w:rStyle w:val="Forte"/>
          <w:b w:val="0"/>
          <w:color w:val="222222"/>
          <w:sz w:val="20"/>
          <w:shd w:val="clear" w:color="auto" w:fill="FFFFFF"/>
        </w:rPr>
        <w:t>TIECHER,</w:t>
      </w:r>
      <w:r w:rsidR="00EA3374" w:rsidRPr="296F9C48">
        <w:rPr>
          <w:rStyle w:val="Forte"/>
          <w:b w:val="0"/>
          <w:color w:val="222222"/>
          <w:sz w:val="20"/>
          <w:shd w:val="clear" w:color="auto" w:fill="FFFFFF"/>
        </w:rPr>
        <w:t xml:space="preserve"> Tales</w:t>
      </w:r>
      <w:r w:rsidR="00EA3374" w:rsidRPr="3972D212">
        <w:rPr>
          <w:rStyle w:val="Forte"/>
          <w:color w:val="222222"/>
          <w:sz w:val="20"/>
          <w:shd w:val="clear" w:color="auto" w:fill="FFFFFF"/>
        </w:rPr>
        <w:t xml:space="preserve">. </w:t>
      </w:r>
      <w:r w:rsidR="00932464" w:rsidRPr="00161EE8">
        <w:rPr>
          <w:rStyle w:val="Forte"/>
          <w:color w:val="222222"/>
          <w:sz w:val="20"/>
          <w:shd w:val="clear" w:color="auto" w:fill="FFFFFF"/>
        </w:rPr>
        <w:t>FERTFACIL: SISTEMA RÁPIDO, FÁCIL, CONFIÁVEL E GRATUITO PARA ADUBAÇÃO E CALAGEM DOS PRINCIPAIS CULTIVOS DO RS, SC, MS E PARAGUAI</w:t>
      </w:r>
      <w:r w:rsidR="00932464" w:rsidRPr="3972D212">
        <w:rPr>
          <w:rStyle w:val="Forte"/>
          <w:color w:val="222222"/>
          <w:sz w:val="20"/>
          <w:shd w:val="clear" w:color="auto" w:fill="FFFFFF"/>
        </w:rPr>
        <w:t>. </w:t>
      </w:r>
      <w:r w:rsidR="00932464" w:rsidRPr="3972D212">
        <w:rPr>
          <w:color w:val="222222"/>
          <w:sz w:val="20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3972D212">
        <w:rPr>
          <w:color w:val="222222"/>
          <w:sz w:val="20"/>
          <w:shd w:val="clear" w:color="auto" w:fill="FFFFFF"/>
        </w:rPr>
        <w:t>.</w:t>
      </w:r>
    </w:p>
    <w:p w14:paraId="32B70831" w14:textId="2EA55D46" w:rsidR="2847421B" w:rsidRPr="00EB2CFF" w:rsidRDefault="005962E3" w:rsidP="3972D212">
      <w:pPr>
        <w:pStyle w:val="TF-REFERNCIASITEM0"/>
      </w:pPr>
      <w:r w:rsidRPr="00EB2CFF">
        <w:rPr>
          <w:lang w:val="en-US"/>
        </w:rPr>
        <w:t>WAR</w:t>
      </w:r>
      <w:r w:rsidR="00B67634" w:rsidRPr="00EB2CFF">
        <w:rPr>
          <w:lang w:val="en-US"/>
        </w:rPr>
        <w:t xml:space="preserve">DYNSKI, </w:t>
      </w:r>
      <w:proofErr w:type="spellStart"/>
      <w:r w:rsidR="00B67634" w:rsidRPr="00EB2CFF">
        <w:rPr>
          <w:lang w:val="en-US"/>
        </w:rPr>
        <w:t>Dj</w:t>
      </w:r>
      <w:proofErr w:type="spellEnd"/>
      <w:r w:rsidR="00B67634" w:rsidRPr="00EB2CFF">
        <w:rPr>
          <w:lang w:val="en-US"/>
        </w:rPr>
        <w:t xml:space="preserve">. </w:t>
      </w:r>
      <w:r w:rsidR="00EB2CFF" w:rsidRPr="000E496C">
        <w:rPr>
          <w:b/>
          <w:lang w:val="en-US"/>
        </w:rPr>
        <w:t xml:space="preserve">4 </w:t>
      </w:r>
      <w:r w:rsidR="4C5A1182" w:rsidRPr="000E496C">
        <w:rPr>
          <w:b/>
          <w:lang w:val="en-US"/>
        </w:rPr>
        <w:t>Rea</w:t>
      </w:r>
      <w:r w:rsidR="05056397" w:rsidRPr="000E496C">
        <w:rPr>
          <w:b/>
          <w:lang w:val="en-US"/>
        </w:rPr>
        <w:t>s</w:t>
      </w:r>
      <w:r w:rsidR="4C5A1182" w:rsidRPr="000E496C">
        <w:rPr>
          <w:b/>
          <w:lang w:val="en-US"/>
        </w:rPr>
        <w:t>ons</w:t>
      </w:r>
      <w:r w:rsidR="00EB2CFF" w:rsidRPr="000E496C">
        <w:rPr>
          <w:b/>
          <w:lang w:val="en-US"/>
        </w:rPr>
        <w:t xml:space="preserve"> Why .NET Core is good for Your </w:t>
      </w:r>
      <w:proofErr w:type="spellStart"/>
      <w:r w:rsidR="00EB2CFF" w:rsidRPr="000E496C">
        <w:rPr>
          <w:b/>
          <w:lang w:val="en-US"/>
        </w:rPr>
        <w:t>Businnes</w:t>
      </w:r>
      <w:proofErr w:type="spellEnd"/>
      <w:r w:rsidR="00EB2CFF" w:rsidRPr="000E496C">
        <w:rPr>
          <w:b/>
          <w:lang w:val="en-US"/>
        </w:rPr>
        <w:t>/Software Development</w:t>
      </w:r>
      <w:r w:rsidR="00B67634" w:rsidRPr="000E496C">
        <w:rPr>
          <w:b/>
          <w:lang w:val="en-US"/>
        </w:rPr>
        <w:t xml:space="preserve">. </w:t>
      </w:r>
      <w:r w:rsidR="00B67634" w:rsidRPr="000E496C">
        <w:rPr>
          <w:bCs/>
        </w:rPr>
        <w:t>201</w:t>
      </w:r>
      <w:r w:rsidR="00EB2CFF" w:rsidRPr="000E496C">
        <w:rPr>
          <w:bCs/>
        </w:rPr>
        <w:t>9</w:t>
      </w:r>
      <w:r w:rsidR="00B67634" w:rsidRPr="00EB2CFF">
        <w:t xml:space="preserve">. </w:t>
      </w:r>
      <w:r w:rsidR="00B67634">
        <w:t xml:space="preserve">Disponível em: </w:t>
      </w:r>
      <w:r w:rsidR="00EB2CFF" w:rsidRPr="00EB2CFF">
        <w:t>https://www.brainspire.com/blog/4-reasons-why-.net-core-is-good-for-your-business/software-development#:~:text=NET%20Core%20is%20best%20used,be%20deployed%20by%20a%20firm</w:t>
      </w:r>
      <w:r w:rsidR="00B67634">
        <w:t xml:space="preserve">. Acesso em: </w:t>
      </w:r>
      <w:r w:rsidR="006E1EEF">
        <w:t>29</w:t>
      </w:r>
      <w:r w:rsidR="00B67634">
        <w:t xml:space="preserve"> </w:t>
      </w:r>
      <w:r w:rsidR="006E1EEF">
        <w:t>set</w:t>
      </w:r>
      <w:r w:rsidR="00B67634">
        <w:t>. 202</w:t>
      </w:r>
      <w:r w:rsidR="006E1EEF">
        <w:t>2</w:t>
      </w:r>
      <w:r w:rsidR="00B67634">
        <w:t>.</w:t>
      </w:r>
      <w:r w:rsidR="2847421B" w:rsidRPr="00EB2CFF">
        <w:br/>
      </w:r>
    </w:p>
    <w:sectPr w:rsidR="2847421B" w:rsidRPr="00EB2CFF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B4C0" w14:textId="77777777" w:rsidR="004D1FC3" w:rsidRDefault="004D1FC3">
      <w:r>
        <w:separator/>
      </w:r>
    </w:p>
  </w:endnote>
  <w:endnote w:type="continuationSeparator" w:id="0">
    <w:p w14:paraId="4BC68C93" w14:textId="77777777" w:rsidR="004D1FC3" w:rsidRDefault="004D1FC3">
      <w:r>
        <w:continuationSeparator/>
      </w:r>
    </w:p>
  </w:endnote>
  <w:endnote w:type="continuationNotice" w:id="1">
    <w:p w14:paraId="2CFD3E79" w14:textId="77777777" w:rsidR="004D1FC3" w:rsidRDefault="004D1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A424" w14:textId="77777777" w:rsidR="004D1FC3" w:rsidRDefault="004D1FC3">
      <w:r>
        <w:separator/>
      </w:r>
    </w:p>
  </w:footnote>
  <w:footnote w:type="continuationSeparator" w:id="0">
    <w:p w14:paraId="6D1534FB" w14:textId="77777777" w:rsidR="004D1FC3" w:rsidRDefault="004D1FC3">
      <w:r>
        <w:continuationSeparator/>
      </w:r>
    </w:p>
  </w:footnote>
  <w:footnote w:type="continuationNotice" w:id="1">
    <w:p w14:paraId="16893F4D" w14:textId="77777777" w:rsidR="004D1FC3" w:rsidRDefault="004D1F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75F9"/>
    <w:rsid w:val="00007E34"/>
    <w:rsid w:val="00012922"/>
    <w:rsid w:val="00012A4B"/>
    <w:rsid w:val="00012EB1"/>
    <w:rsid w:val="00013768"/>
    <w:rsid w:val="0001399A"/>
    <w:rsid w:val="0001575C"/>
    <w:rsid w:val="00015E09"/>
    <w:rsid w:val="000164D2"/>
    <w:rsid w:val="000168B4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54C8"/>
    <w:rsid w:val="0002602F"/>
    <w:rsid w:val="00027B12"/>
    <w:rsid w:val="00027E24"/>
    <w:rsid w:val="00030396"/>
    <w:rsid w:val="000304FF"/>
    <w:rsid w:val="00030E4A"/>
    <w:rsid w:val="00031A27"/>
    <w:rsid w:val="00031EE0"/>
    <w:rsid w:val="0003433D"/>
    <w:rsid w:val="000345FB"/>
    <w:rsid w:val="00034F47"/>
    <w:rsid w:val="000351B3"/>
    <w:rsid w:val="00035A7C"/>
    <w:rsid w:val="000365C4"/>
    <w:rsid w:val="00036689"/>
    <w:rsid w:val="00036C9E"/>
    <w:rsid w:val="00036EFA"/>
    <w:rsid w:val="00037D85"/>
    <w:rsid w:val="0004084A"/>
    <w:rsid w:val="0004186E"/>
    <w:rsid w:val="00042085"/>
    <w:rsid w:val="00042A97"/>
    <w:rsid w:val="00044404"/>
    <w:rsid w:val="000448FC"/>
    <w:rsid w:val="00044D95"/>
    <w:rsid w:val="0004614D"/>
    <w:rsid w:val="0004641A"/>
    <w:rsid w:val="00052A07"/>
    <w:rsid w:val="00052A9F"/>
    <w:rsid w:val="00052CF8"/>
    <w:rsid w:val="000533DA"/>
    <w:rsid w:val="000538AA"/>
    <w:rsid w:val="00053C57"/>
    <w:rsid w:val="0005457F"/>
    <w:rsid w:val="00054BA3"/>
    <w:rsid w:val="00060343"/>
    <w:rsid w:val="000603CA"/>
    <w:rsid w:val="000606DF"/>
    <w:rsid w:val="000608E9"/>
    <w:rsid w:val="00060F02"/>
    <w:rsid w:val="00061DE6"/>
    <w:rsid w:val="00061FEB"/>
    <w:rsid w:val="0006524A"/>
    <w:rsid w:val="00065CB1"/>
    <w:rsid w:val="00066219"/>
    <w:rsid w:val="000667DF"/>
    <w:rsid w:val="00066B4D"/>
    <w:rsid w:val="000675F7"/>
    <w:rsid w:val="0007009B"/>
    <w:rsid w:val="000719C2"/>
    <w:rsid w:val="0007209B"/>
    <w:rsid w:val="000724F1"/>
    <w:rsid w:val="00072CB7"/>
    <w:rsid w:val="00074546"/>
    <w:rsid w:val="00074952"/>
    <w:rsid w:val="000749B8"/>
    <w:rsid w:val="00075792"/>
    <w:rsid w:val="00075F3E"/>
    <w:rsid w:val="00076D3F"/>
    <w:rsid w:val="00077301"/>
    <w:rsid w:val="000779CF"/>
    <w:rsid w:val="00080173"/>
    <w:rsid w:val="00080D3A"/>
    <w:rsid w:val="00080F9C"/>
    <w:rsid w:val="000820CA"/>
    <w:rsid w:val="00082B59"/>
    <w:rsid w:val="00082F32"/>
    <w:rsid w:val="00082FB2"/>
    <w:rsid w:val="00083F5A"/>
    <w:rsid w:val="00084789"/>
    <w:rsid w:val="0008579A"/>
    <w:rsid w:val="00085824"/>
    <w:rsid w:val="000861B7"/>
    <w:rsid w:val="00086AA8"/>
    <w:rsid w:val="0008732D"/>
    <w:rsid w:val="00087F4E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A043C"/>
    <w:rsid w:val="000A104C"/>
    <w:rsid w:val="000A1236"/>
    <w:rsid w:val="000A19DE"/>
    <w:rsid w:val="000A34A9"/>
    <w:rsid w:val="000A3EAB"/>
    <w:rsid w:val="000A3EE2"/>
    <w:rsid w:val="000A46A0"/>
    <w:rsid w:val="000A4F05"/>
    <w:rsid w:val="000A7678"/>
    <w:rsid w:val="000A7C78"/>
    <w:rsid w:val="000B0528"/>
    <w:rsid w:val="000B12B2"/>
    <w:rsid w:val="000B1868"/>
    <w:rsid w:val="000B1A12"/>
    <w:rsid w:val="000B1E0E"/>
    <w:rsid w:val="000B2051"/>
    <w:rsid w:val="000B3868"/>
    <w:rsid w:val="000B453F"/>
    <w:rsid w:val="000B51B5"/>
    <w:rsid w:val="000B6131"/>
    <w:rsid w:val="000C1926"/>
    <w:rsid w:val="000C1A18"/>
    <w:rsid w:val="000C255A"/>
    <w:rsid w:val="000C25A9"/>
    <w:rsid w:val="000C648D"/>
    <w:rsid w:val="000C65A8"/>
    <w:rsid w:val="000C6C41"/>
    <w:rsid w:val="000C75F7"/>
    <w:rsid w:val="000D1294"/>
    <w:rsid w:val="000D570C"/>
    <w:rsid w:val="000D6E9B"/>
    <w:rsid w:val="000D740E"/>
    <w:rsid w:val="000D77C2"/>
    <w:rsid w:val="000E039E"/>
    <w:rsid w:val="000E27F9"/>
    <w:rsid w:val="000E2B1E"/>
    <w:rsid w:val="000E311F"/>
    <w:rsid w:val="000E3A68"/>
    <w:rsid w:val="000E4615"/>
    <w:rsid w:val="000E496C"/>
    <w:rsid w:val="000E6357"/>
    <w:rsid w:val="000E6646"/>
    <w:rsid w:val="000E6CE0"/>
    <w:rsid w:val="000E7711"/>
    <w:rsid w:val="000E7E92"/>
    <w:rsid w:val="000F05C2"/>
    <w:rsid w:val="000F0ED2"/>
    <w:rsid w:val="000F1506"/>
    <w:rsid w:val="000F354F"/>
    <w:rsid w:val="000F3FA5"/>
    <w:rsid w:val="000F77E3"/>
    <w:rsid w:val="00101D24"/>
    <w:rsid w:val="00103189"/>
    <w:rsid w:val="00104625"/>
    <w:rsid w:val="00104CDF"/>
    <w:rsid w:val="00104FAD"/>
    <w:rsid w:val="00105FD9"/>
    <w:rsid w:val="00107B02"/>
    <w:rsid w:val="00107C9B"/>
    <w:rsid w:val="00110E1F"/>
    <w:rsid w:val="001123C1"/>
    <w:rsid w:val="00112873"/>
    <w:rsid w:val="0011363A"/>
    <w:rsid w:val="00113A3F"/>
    <w:rsid w:val="00114062"/>
    <w:rsid w:val="00114492"/>
    <w:rsid w:val="001164FE"/>
    <w:rsid w:val="00120DF1"/>
    <w:rsid w:val="00121EA0"/>
    <w:rsid w:val="00122393"/>
    <w:rsid w:val="00122ACC"/>
    <w:rsid w:val="00123FBB"/>
    <w:rsid w:val="00125084"/>
    <w:rsid w:val="00125277"/>
    <w:rsid w:val="00125DB6"/>
    <w:rsid w:val="001274AF"/>
    <w:rsid w:val="001302AB"/>
    <w:rsid w:val="0013033F"/>
    <w:rsid w:val="00130EB6"/>
    <w:rsid w:val="001311DD"/>
    <w:rsid w:val="0013146D"/>
    <w:rsid w:val="00133722"/>
    <w:rsid w:val="00136F80"/>
    <w:rsid w:val="001375F7"/>
    <w:rsid w:val="00137D8E"/>
    <w:rsid w:val="00142765"/>
    <w:rsid w:val="00143A45"/>
    <w:rsid w:val="00146B81"/>
    <w:rsid w:val="00146E63"/>
    <w:rsid w:val="001500AA"/>
    <w:rsid w:val="00151461"/>
    <w:rsid w:val="00151473"/>
    <w:rsid w:val="00154CE4"/>
    <w:rsid w:val="001554E9"/>
    <w:rsid w:val="0015667B"/>
    <w:rsid w:val="0016037D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7040A"/>
    <w:rsid w:val="0017186C"/>
    <w:rsid w:val="001718AB"/>
    <w:rsid w:val="00171C22"/>
    <w:rsid w:val="001720F1"/>
    <w:rsid w:val="00172508"/>
    <w:rsid w:val="00173080"/>
    <w:rsid w:val="0017354D"/>
    <w:rsid w:val="0017451B"/>
    <w:rsid w:val="00174FEA"/>
    <w:rsid w:val="001751A5"/>
    <w:rsid w:val="0017664C"/>
    <w:rsid w:val="0018212F"/>
    <w:rsid w:val="00184375"/>
    <w:rsid w:val="0018481F"/>
    <w:rsid w:val="00184A7E"/>
    <w:rsid w:val="00184D93"/>
    <w:rsid w:val="00186092"/>
    <w:rsid w:val="0018630F"/>
    <w:rsid w:val="001868C0"/>
    <w:rsid w:val="001869B3"/>
    <w:rsid w:val="00191503"/>
    <w:rsid w:val="00191658"/>
    <w:rsid w:val="00193A97"/>
    <w:rsid w:val="00193E11"/>
    <w:rsid w:val="00194227"/>
    <w:rsid w:val="001948BE"/>
    <w:rsid w:val="0019547B"/>
    <w:rsid w:val="001A12CE"/>
    <w:rsid w:val="001A2815"/>
    <w:rsid w:val="001A2AB6"/>
    <w:rsid w:val="001A2EDB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196"/>
    <w:rsid w:val="001B701F"/>
    <w:rsid w:val="001B7433"/>
    <w:rsid w:val="001B7A38"/>
    <w:rsid w:val="001C13D6"/>
    <w:rsid w:val="001C33B0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55FA"/>
    <w:rsid w:val="001D6234"/>
    <w:rsid w:val="001D732F"/>
    <w:rsid w:val="001E0F53"/>
    <w:rsid w:val="001E1605"/>
    <w:rsid w:val="001E17EA"/>
    <w:rsid w:val="001E2AB9"/>
    <w:rsid w:val="001E33DE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A42"/>
    <w:rsid w:val="00214BE8"/>
    <w:rsid w:val="00215063"/>
    <w:rsid w:val="00220C73"/>
    <w:rsid w:val="00220D1F"/>
    <w:rsid w:val="0022315C"/>
    <w:rsid w:val="002238F0"/>
    <w:rsid w:val="00223986"/>
    <w:rsid w:val="00223B32"/>
    <w:rsid w:val="00224BB2"/>
    <w:rsid w:val="00224E43"/>
    <w:rsid w:val="0022540D"/>
    <w:rsid w:val="002260AF"/>
    <w:rsid w:val="00227187"/>
    <w:rsid w:val="00227AE1"/>
    <w:rsid w:val="0023080A"/>
    <w:rsid w:val="00231D0A"/>
    <w:rsid w:val="00232F76"/>
    <w:rsid w:val="0023319D"/>
    <w:rsid w:val="00235240"/>
    <w:rsid w:val="00235B7D"/>
    <w:rsid w:val="0023686B"/>
    <w:rsid w:val="002368FD"/>
    <w:rsid w:val="002407E5"/>
    <w:rsid w:val="0024110F"/>
    <w:rsid w:val="00241230"/>
    <w:rsid w:val="002423AB"/>
    <w:rsid w:val="00242894"/>
    <w:rsid w:val="002440B0"/>
    <w:rsid w:val="00245A79"/>
    <w:rsid w:val="00250E0C"/>
    <w:rsid w:val="00250F79"/>
    <w:rsid w:val="00251229"/>
    <w:rsid w:val="00251E86"/>
    <w:rsid w:val="0025214F"/>
    <w:rsid w:val="00255195"/>
    <w:rsid w:val="0025685C"/>
    <w:rsid w:val="002568CF"/>
    <w:rsid w:val="00262F91"/>
    <w:rsid w:val="0026401D"/>
    <w:rsid w:val="00264BE1"/>
    <w:rsid w:val="00264E69"/>
    <w:rsid w:val="00266CD6"/>
    <w:rsid w:val="00267B22"/>
    <w:rsid w:val="002710CA"/>
    <w:rsid w:val="00276AB9"/>
    <w:rsid w:val="00276E8F"/>
    <w:rsid w:val="0027792D"/>
    <w:rsid w:val="00277E1C"/>
    <w:rsid w:val="0027E80A"/>
    <w:rsid w:val="00281AEF"/>
    <w:rsid w:val="00282241"/>
    <w:rsid w:val="00282723"/>
    <w:rsid w:val="00282788"/>
    <w:rsid w:val="00282934"/>
    <w:rsid w:val="00283888"/>
    <w:rsid w:val="00284758"/>
    <w:rsid w:val="0028608B"/>
    <w:rsid w:val="0028617A"/>
    <w:rsid w:val="002863D9"/>
    <w:rsid w:val="00286F1C"/>
    <w:rsid w:val="00287FC9"/>
    <w:rsid w:val="0029010D"/>
    <w:rsid w:val="002902A7"/>
    <w:rsid w:val="00290B93"/>
    <w:rsid w:val="00292DA0"/>
    <w:rsid w:val="0029608A"/>
    <w:rsid w:val="002963FD"/>
    <w:rsid w:val="002A1CC5"/>
    <w:rsid w:val="002A294D"/>
    <w:rsid w:val="002A6592"/>
    <w:rsid w:val="002A6617"/>
    <w:rsid w:val="002A7E1B"/>
    <w:rsid w:val="002B08E4"/>
    <w:rsid w:val="002B0E25"/>
    <w:rsid w:val="002B0EDC"/>
    <w:rsid w:val="002B1266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F2E"/>
    <w:rsid w:val="002C7A1B"/>
    <w:rsid w:val="002C7FB5"/>
    <w:rsid w:val="002D0684"/>
    <w:rsid w:val="002D33EB"/>
    <w:rsid w:val="002D4924"/>
    <w:rsid w:val="002D4A17"/>
    <w:rsid w:val="002D4C6D"/>
    <w:rsid w:val="002D541B"/>
    <w:rsid w:val="002D57C6"/>
    <w:rsid w:val="002D7F26"/>
    <w:rsid w:val="002E0492"/>
    <w:rsid w:val="002E225D"/>
    <w:rsid w:val="002E57B5"/>
    <w:rsid w:val="002E6DD1"/>
    <w:rsid w:val="002E7D86"/>
    <w:rsid w:val="002F00E5"/>
    <w:rsid w:val="002F027E"/>
    <w:rsid w:val="002F1F69"/>
    <w:rsid w:val="002F31B3"/>
    <w:rsid w:val="002F4ED1"/>
    <w:rsid w:val="002F52FE"/>
    <w:rsid w:val="002F6AC7"/>
    <w:rsid w:val="00302D70"/>
    <w:rsid w:val="00303756"/>
    <w:rsid w:val="003037DE"/>
    <w:rsid w:val="00303DA0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83E"/>
    <w:rsid w:val="00322CD0"/>
    <w:rsid w:val="0032322E"/>
    <w:rsid w:val="0032378D"/>
    <w:rsid w:val="003239E6"/>
    <w:rsid w:val="00324758"/>
    <w:rsid w:val="003259D9"/>
    <w:rsid w:val="00331946"/>
    <w:rsid w:val="003323B0"/>
    <w:rsid w:val="0033301E"/>
    <w:rsid w:val="00333175"/>
    <w:rsid w:val="00334006"/>
    <w:rsid w:val="00335048"/>
    <w:rsid w:val="0034043E"/>
    <w:rsid w:val="00340AD0"/>
    <w:rsid w:val="00340B6D"/>
    <w:rsid w:val="00340C8E"/>
    <w:rsid w:val="00341E8C"/>
    <w:rsid w:val="0034305D"/>
    <w:rsid w:val="003434BD"/>
    <w:rsid w:val="00344540"/>
    <w:rsid w:val="00347AC5"/>
    <w:rsid w:val="00347BF4"/>
    <w:rsid w:val="003519A3"/>
    <w:rsid w:val="00355DE9"/>
    <w:rsid w:val="0036183D"/>
    <w:rsid w:val="00362443"/>
    <w:rsid w:val="00364639"/>
    <w:rsid w:val="00367DA5"/>
    <w:rsid w:val="0037046F"/>
    <w:rsid w:val="00370E15"/>
    <w:rsid w:val="00371B6D"/>
    <w:rsid w:val="00371E86"/>
    <w:rsid w:val="003734D6"/>
    <w:rsid w:val="00373FFB"/>
    <w:rsid w:val="003778EF"/>
    <w:rsid w:val="00377DA7"/>
    <w:rsid w:val="00380129"/>
    <w:rsid w:val="00381610"/>
    <w:rsid w:val="003821F8"/>
    <w:rsid w:val="00382463"/>
    <w:rsid w:val="00382E3C"/>
    <w:rsid w:val="00383087"/>
    <w:rsid w:val="0038377B"/>
    <w:rsid w:val="00390B54"/>
    <w:rsid w:val="00390ED1"/>
    <w:rsid w:val="00395F92"/>
    <w:rsid w:val="0039691A"/>
    <w:rsid w:val="00397CF2"/>
    <w:rsid w:val="003A05AC"/>
    <w:rsid w:val="003A1EB5"/>
    <w:rsid w:val="003A251B"/>
    <w:rsid w:val="003A2B7D"/>
    <w:rsid w:val="003A4A75"/>
    <w:rsid w:val="003A5366"/>
    <w:rsid w:val="003A5DB6"/>
    <w:rsid w:val="003A78AD"/>
    <w:rsid w:val="003B0B8A"/>
    <w:rsid w:val="003B4DD3"/>
    <w:rsid w:val="003B647A"/>
    <w:rsid w:val="003B677D"/>
    <w:rsid w:val="003B6861"/>
    <w:rsid w:val="003B6BE5"/>
    <w:rsid w:val="003C2BC7"/>
    <w:rsid w:val="003C3854"/>
    <w:rsid w:val="003C4BC7"/>
    <w:rsid w:val="003C5262"/>
    <w:rsid w:val="003C5D28"/>
    <w:rsid w:val="003C6983"/>
    <w:rsid w:val="003C776F"/>
    <w:rsid w:val="003D04AB"/>
    <w:rsid w:val="003D26E0"/>
    <w:rsid w:val="003D385A"/>
    <w:rsid w:val="003D398C"/>
    <w:rsid w:val="003D4023"/>
    <w:rsid w:val="003D473B"/>
    <w:rsid w:val="003D4A25"/>
    <w:rsid w:val="003D4B35"/>
    <w:rsid w:val="003D546D"/>
    <w:rsid w:val="003D6A9E"/>
    <w:rsid w:val="003D7D82"/>
    <w:rsid w:val="003E0095"/>
    <w:rsid w:val="003E1205"/>
    <w:rsid w:val="003E23DA"/>
    <w:rsid w:val="003E4F19"/>
    <w:rsid w:val="003E545B"/>
    <w:rsid w:val="003E7F63"/>
    <w:rsid w:val="003F03F3"/>
    <w:rsid w:val="003F3988"/>
    <w:rsid w:val="003F4D08"/>
    <w:rsid w:val="003F5F25"/>
    <w:rsid w:val="003F64EC"/>
    <w:rsid w:val="00401D89"/>
    <w:rsid w:val="004026E9"/>
    <w:rsid w:val="004035EC"/>
    <w:rsid w:val="0040436D"/>
    <w:rsid w:val="00404565"/>
    <w:rsid w:val="004068B2"/>
    <w:rsid w:val="00410543"/>
    <w:rsid w:val="004105A5"/>
    <w:rsid w:val="0041284A"/>
    <w:rsid w:val="00413A71"/>
    <w:rsid w:val="004140F8"/>
    <w:rsid w:val="00414FA0"/>
    <w:rsid w:val="00415FC1"/>
    <w:rsid w:val="0041630C"/>
    <w:rsid w:val="004170F3"/>
    <w:rsid w:val="00417129"/>
    <w:rsid w:val="004173CC"/>
    <w:rsid w:val="00420C20"/>
    <w:rsid w:val="0042227F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C8E"/>
    <w:rsid w:val="00433DCC"/>
    <w:rsid w:val="00434191"/>
    <w:rsid w:val="00435424"/>
    <w:rsid w:val="00435738"/>
    <w:rsid w:val="0043664C"/>
    <w:rsid w:val="0043ACAE"/>
    <w:rsid w:val="00440E07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AED"/>
    <w:rsid w:val="00455D62"/>
    <w:rsid w:val="00456E7E"/>
    <w:rsid w:val="00457973"/>
    <w:rsid w:val="004610CC"/>
    <w:rsid w:val="00461475"/>
    <w:rsid w:val="00462920"/>
    <w:rsid w:val="00463165"/>
    <w:rsid w:val="00464998"/>
    <w:rsid w:val="004661F2"/>
    <w:rsid w:val="00466231"/>
    <w:rsid w:val="00470C41"/>
    <w:rsid w:val="00471194"/>
    <w:rsid w:val="0047426F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27B"/>
    <w:rsid w:val="00482174"/>
    <w:rsid w:val="004847A2"/>
    <w:rsid w:val="004850AE"/>
    <w:rsid w:val="00485712"/>
    <w:rsid w:val="0048576D"/>
    <w:rsid w:val="00485834"/>
    <w:rsid w:val="00485D11"/>
    <w:rsid w:val="0048793C"/>
    <w:rsid w:val="00487E33"/>
    <w:rsid w:val="00491346"/>
    <w:rsid w:val="00493B1A"/>
    <w:rsid w:val="00493E71"/>
    <w:rsid w:val="004941C5"/>
    <w:rsid w:val="00494659"/>
    <w:rsid w:val="0049495C"/>
    <w:rsid w:val="0049519D"/>
    <w:rsid w:val="00497EF6"/>
    <w:rsid w:val="004A13BE"/>
    <w:rsid w:val="004A2726"/>
    <w:rsid w:val="004A2D40"/>
    <w:rsid w:val="004A3184"/>
    <w:rsid w:val="004B11FC"/>
    <w:rsid w:val="004B406D"/>
    <w:rsid w:val="004B42B7"/>
    <w:rsid w:val="004B42D8"/>
    <w:rsid w:val="004B43A7"/>
    <w:rsid w:val="004B6B8F"/>
    <w:rsid w:val="004B72E4"/>
    <w:rsid w:val="004B7511"/>
    <w:rsid w:val="004C0F21"/>
    <w:rsid w:val="004C189A"/>
    <w:rsid w:val="004C1B4E"/>
    <w:rsid w:val="004C21FB"/>
    <w:rsid w:val="004C38F9"/>
    <w:rsid w:val="004C4BDF"/>
    <w:rsid w:val="004C5505"/>
    <w:rsid w:val="004C5992"/>
    <w:rsid w:val="004C6A2A"/>
    <w:rsid w:val="004C6A7F"/>
    <w:rsid w:val="004C6CA5"/>
    <w:rsid w:val="004C767F"/>
    <w:rsid w:val="004D0368"/>
    <w:rsid w:val="004D0A6F"/>
    <w:rsid w:val="004D1FC3"/>
    <w:rsid w:val="004D25C5"/>
    <w:rsid w:val="004D2883"/>
    <w:rsid w:val="004D2EED"/>
    <w:rsid w:val="004D4413"/>
    <w:rsid w:val="004D47DE"/>
    <w:rsid w:val="004D55D6"/>
    <w:rsid w:val="004D6810"/>
    <w:rsid w:val="004E23CE"/>
    <w:rsid w:val="004E278D"/>
    <w:rsid w:val="004E4785"/>
    <w:rsid w:val="004E4A91"/>
    <w:rsid w:val="004E516B"/>
    <w:rsid w:val="004E62C5"/>
    <w:rsid w:val="004E745A"/>
    <w:rsid w:val="004E7A71"/>
    <w:rsid w:val="004F0556"/>
    <w:rsid w:val="004F0C0D"/>
    <w:rsid w:val="004F1A85"/>
    <w:rsid w:val="004F22ED"/>
    <w:rsid w:val="004F3C47"/>
    <w:rsid w:val="004F4AA0"/>
    <w:rsid w:val="004F6059"/>
    <w:rsid w:val="004F6575"/>
    <w:rsid w:val="00500539"/>
    <w:rsid w:val="005031F2"/>
    <w:rsid w:val="00503373"/>
    <w:rsid w:val="00503F3F"/>
    <w:rsid w:val="0050404A"/>
    <w:rsid w:val="00504099"/>
    <w:rsid w:val="00504693"/>
    <w:rsid w:val="00505524"/>
    <w:rsid w:val="00505D75"/>
    <w:rsid w:val="005062DA"/>
    <w:rsid w:val="00506AB7"/>
    <w:rsid w:val="00510AEB"/>
    <w:rsid w:val="00513E20"/>
    <w:rsid w:val="005146FA"/>
    <w:rsid w:val="00515F53"/>
    <w:rsid w:val="005160EC"/>
    <w:rsid w:val="00516C7A"/>
    <w:rsid w:val="005215C2"/>
    <w:rsid w:val="00521973"/>
    <w:rsid w:val="005221FC"/>
    <w:rsid w:val="00522982"/>
    <w:rsid w:val="0052406F"/>
    <w:rsid w:val="00525964"/>
    <w:rsid w:val="005310DA"/>
    <w:rsid w:val="005312EB"/>
    <w:rsid w:val="0053186C"/>
    <w:rsid w:val="00536336"/>
    <w:rsid w:val="0054044B"/>
    <w:rsid w:val="005427D5"/>
    <w:rsid w:val="00542ED7"/>
    <w:rsid w:val="00543BE5"/>
    <w:rsid w:val="005453D8"/>
    <w:rsid w:val="00545B45"/>
    <w:rsid w:val="00545F03"/>
    <w:rsid w:val="00546748"/>
    <w:rsid w:val="00546C95"/>
    <w:rsid w:val="00546E4A"/>
    <w:rsid w:val="00550C35"/>
    <w:rsid w:val="00550D4A"/>
    <w:rsid w:val="00551036"/>
    <w:rsid w:val="005511D5"/>
    <w:rsid w:val="005526B2"/>
    <w:rsid w:val="00552A19"/>
    <w:rsid w:val="005547A6"/>
    <w:rsid w:val="00557D23"/>
    <w:rsid w:val="005606DC"/>
    <w:rsid w:val="00560CFA"/>
    <w:rsid w:val="0056140C"/>
    <w:rsid w:val="005614DF"/>
    <w:rsid w:val="0056267C"/>
    <w:rsid w:val="00562AA2"/>
    <w:rsid w:val="00563390"/>
    <w:rsid w:val="00564773"/>
    <w:rsid w:val="00564A29"/>
    <w:rsid w:val="00564FBC"/>
    <w:rsid w:val="0056708B"/>
    <w:rsid w:val="005705A9"/>
    <w:rsid w:val="00570AE1"/>
    <w:rsid w:val="00571B4A"/>
    <w:rsid w:val="00572864"/>
    <w:rsid w:val="0057431B"/>
    <w:rsid w:val="00574EC3"/>
    <w:rsid w:val="00575793"/>
    <w:rsid w:val="0058078B"/>
    <w:rsid w:val="0058091F"/>
    <w:rsid w:val="00580DF4"/>
    <w:rsid w:val="00581BD6"/>
    <w:rsid w:val="005834CE"/>
    <w:rsid w:val="0058364E"/>
    <w:rsid w:val="00583A7D"/>
    <w:rsid w:val="0058482B"/>
    <w:rsid w:val="00585219"/>
    <w:rsid w:val="00585952"/>
    <w:rsid w:val="00585EF0"/>
    <w:rsid w:val="0058618A"/>
    <w:rsid w:val="00587002"/>
    <w:rsid w:val="00591611"/>
    <w:rsid w:val="00592BA8"/>
    <w:rsid w:val="00592DE5"/>
    <w:rsid w:val="00595346"/>
    <w:rsid w:val="0059536C"/>
    <w:rsid w:val="005962E3"/>
    <w:rsid w:val="00597039"/>
    <w:rsid w:val="005978C2"/>
    <w:rsid w:val="00597B1E"/>
    <w:rsid w:val="005A05D7"/>
    <w:rsid w:val="005A1CD8"/>
    <w:rsid w:val="005A22E8"/>
    <w:rsid w:val="005A2B3C"/>
    <w:rsid w:val="005A362B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16C5"/>
    <w:rsid w:val="005C21FC"/>
    <w:rsid w:val="005C30AE"/>
    <w:rsid w:val="005C346F"/>
    <w:rsid w:val="005C69D5"/>
    <w:rsid w:val="005C7978"/>
    <w:rsid w:val="005D081A"/>
    <w:rsid w:val="005D0BA1"/>
    <w:rsid w:val="005D3EA3"/>
    <w:rsid w:val="005D436D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CD7"/>
    <w:rsid w:val="005E33E3"/>
    <w:rsid w:val="005E35F3"/>
    <w:rsid w:val="005E3865"/>
    <w:rsid w:val="005E400D"/>
    <w:rsid w:val="005E50F6"/>
    <w:rsid w:val="005E698D"/>
    <w:rsid w:val="005F0180"/>
    <w:rsid w:val="005F0764"/>
    <w:rsid w:val="005F09F1"/>
    <w:rsid w:val="005F0AFF"/>
    <w:rsid w:val="005F3F23"/>
    <w:rsid w:val="005F4B40"/>
    <w:rsid w:val="005F5831"/>
    <w:rsid w:val="005F645A"/>
    <w:rsid w:val="005F7EDE"/>
    <w:rsid w:val="0060060C"/>
    <w:rsid w:val="00600FC1"/>
    <w:rsid w:val="00601977"/>
    <w:rsid w:val="00601E16"/>
    <w:rsid w:val="006034A6"/>
    <w:rsid w:val="0060437D"/>
    <w:rsid w:val="006048E7"/>
    <w:rsid w:val="00604E90"/>
    <w:rsid w:val="00607137"/>
    <w:rsid w:val="00608646"/>
    <w:rsid w:val="006113C6"/>
    <w:rsid w:val="006118D1"/>
    <w:rsid w:val="0061251F"/>
    <w:rsid w:val="00613966"/>
    <w:rsid w:val="00613B19"/>
    <w:rsid w:val="00613B57"/>
    <w:rsid w:val="00613F1B"/>
    <w:rsid w:val="0061471A"/>
    <w:rsid w:val="006151F6"/>
    <w:rsid w:val="006165DA"/>
    <w:rsid w:val="00616731"/>
    <w:rsid w:val="00617304"/>
    <w:rsid w:val="006203FF"/>
    <w:rsid w:val="00620D93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77E"/>
    <w:rsid w:val="006352E9"/>
    <w:rsid w:val="00635BF9"/>
    <w:rsid w:val="006364F4"/>
    <w:rsid w:val="00640352"/>
    <w:rsid w:val="006403AE"/>
    <w:rsid w:val="00640598"/>
    <w:rsid w:val="00640B39"/>
    <w:rsid w:val="00641DA6"/>
    <w:rsid w:val="006420F1"/>
    <w:rsid w:val="006426D5"/>
    <w:rsid w:val="00642924"/>
    <w:rsid w:val="006446AB"/>
    <w:rsid w:val="00644CCC"/>
    <w:rsid w:val="006453E4"/>
    <w:rsid w:val="006466FF"/>
    <w:rsid w:val="00646A5F"/>
    <w:rsid w:val="006475C1"/>
    <w:rsid w:val="00650D69"/>
    <w:rsid w:val="00653121"/>
    <w:rsid w:val="006539AA"/>
    <w:rsid w:val="00653A5E"/>
    <w:rsid w:val="00653F08"/>
    <w:rsid w:val="006564DE"/>
    <w:rsid w:val="00656745"/>
    <w:rsid w:val="00656A82"/>
    <w:rsid w:val="00656C00"/>
    <w:rsid w:val="00660EEB"/>
    <w:rsid w:val="00661967"/>
    <w:rsid w:val="00661F61"/>
    <w:rsid w:val="006622D3"/>
    <w:rsid w:val="00663CB6"/>
    <w:rsid w:val="006640BA"/>
    <w:rsid w:val="00664FD9"/>
    <w:rsid w:val="00665188"/>
    <w:rsid w:val="0066668B"/>
    <w:rsid w:val="00670061"/>
    <w:rsid w:val="00670242"/>
    <w:rsid w:val="00670B99"/>
    <w:rsid w:val="00671B49"/>
    <w:rsid w:val="006726F5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509F"/>
    <w:rsid w:val="00687F9D"/>
    <w:rsid w:val="006925AC"/>
    <w:rsid w:val="006944C5"/>
    <w:rsid w:val="00694B97"/>
    <w:rsid w:val="00694C7B"/>
    <w:rsid w:val="00695745"/>
    <w:rsid w:val="0069600B"/>
    <w:rsid w:val="00697E9B"/>
    <w:rsid w:val="006A0A1A"/>
    <w:rsid w:val="006A0C75"/>
    <w:rsid w:val="006A1D05"/>
    <w:rsid w:val="006A2193"/>
    <w:rsid w:val="006A301F"/>
    <w:rsid w:val="006A3162"/>
    <w:rsid w:val="006A3247"/>
    <w:rsid w:val="006A43C4"/>
    <w:rsid w:val="006A509C"/>
    <w:rsid w:val="006A6460"/>
    <w:rsid w:val="006A7186"/>
    <w:rsid w:val="006A79A2"/>
    <w:rsid w:val="006B0760"/>
    <w:rsid w:val="006B104E"/>
    <w:rsid w:val="006B11EC"/>
    <w:rsid w:val="006B3456"/>
    <w:rsid w:val="006B34AC"/>
    <w:rsid w:val="006B44A2"/>
    <w:rsid w:val="006B577B"/>
    <w:rsid w:val="006B5805"/>
    <w:rsid w:val="006B5835"/>
    <w:rsid w:val="006B5AEA"/>
    <w:rsid w:val="006B6383"/>
    <w:rsid w:val="006B640D"/>
    <w:rsid w:val="006B6903"/>
    <w:rsid w:val="006B6E89"/>
    <w:rsid w:val="006C1C69"/>
    <w:rsid w:val="006C20AB"/>
    <w:rsid w:val="006C37E4"/>
    <w:rsid w:val="006C6134"/>
    <w:rsid w:val="006C61FA"/>
    <w:rsid w:val="006C7AA0"/>
    <w:rsid w:val="006D04A2"/>
    <w:rsid w:val="006D0896"/>
    <w:rsid w:val="006D0F2E"/>
    <w:rsid w:val="006D0F90"/>
    <w:rsid w:val="006D1073"/>
    <w:rsid w:val="006D413E"/>
    <w:rsid w:val="006D4193"/>
    <w:rsid w:val="006D58BE"/>
    <w:rsid w:val="006D5E7F"/>
    <w:rsid w:val="006D694F"/>
    <w:rsid w:val="006D69C8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F14A3"/>
    <w:rsid w:val="006F2526"/>
    <w:rsid w:val="006F5CA8"/>
    <w:rsid w:val="006F6CF7"/>
    <w:rsid w:val="006F72BF"/>
    <w:rsid w:val="006F7C13"/>
    <w:rsid w:val="007006DF"/>
    <w:rsid w:val="00700A53"/>
    <w:rsid w:val="00700E49"/>
    <w:rsid w:val="0070185A"/>
    <w:rsid w:val="00701CA7"/>
    <w:rsid w:val="0070391A"/>
    <w:rsid w:val="00704203"/>
    <w:rsid w:val="00704846"/>
    <w:rsid w:val="00706486"/>
    <w:rsid w:val="00710448"/>
    <w:rsid w:val="0071250C"/>
    <w:rsid w:val="00713CB0"/>
    <w:rsid w:val="00714A6B"/>
    <w:rsid w:val="0071502A"/>
    <w:rsid w:val="00715637"/>
    <w:rsid w:val="00720709"/>
    <w:rsid w:val="007214E3"/>
    <w:rsid w:val="00721A8D"/>
    <w:rsid w:val="007222F7"/>
    <w:rsid w:val="00724207"/>
    <w:rsid w:val="00724679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A3E"/>
    <w:rsid w:val="00737088"/>
    <w:rsid w:val="007438A7"/>
    <w:rsid w:val="007439B6"/>
    <w:rsid w:val="007449A6"/>
    <w:rsid w:val="00745FA5"/>
    <w:rsid w:val="00746723"/>
    <w:rsid w:val="0074712C"/>
    <w:rsid w:val="0074777E"/>
    <w:rsid w:val="00750B9B"/>
    <w:rsid w:val="00751F75"/>
    <w:rsid w:val="00752038"/>
    <w:rsid w:val="00752ADA"/>
    <w:rsid w:val="007539E1"/>
    <w:rsid w:val="007554DF"/>
    <w:rsid w:val="0075721E"/>
    <w:rsid w:val="0075776D"/>
    <w:rsid w:val="00757DCB"/>
    <w:rsid w:val="00760C43"/>
    <w:rsid w:val="007613FB"/>
    <w:rsid w:val="00761E25"/>
    <w:rsid w:val="00761E34"/>
    <w:rsid w:val="007635C0"/>
    <w:rsid w:val="00763D50"/>
    <w:rsid w:val="00766DBA"/>
    <w:rsid w:val="0077048F"/>
    <w:rsid w:val="00770837"/>
    <w:rsid w:val="007722BF"/>
    <w:rsid w:val="007739AA"/>
    <w:rsid w:val="007747C4"/>
    <w:rsid w:val="00774C29"/>
    <w:rsid w:val="00774D34"/>
    <w:rsid w:val="0077580B"/>
    <w:rsid w:val="00775CA1"/>
    <w:rsid w:val="00776B59"/>
    <w:rsid w:val="00777DC1"/>
    <w:rsid w:val="00780CF6"/>
    <w:rsid w:val="00780EDB"/>
    <w:rsid w:val="00781167"/>
    <w:rsid w:val="00784D58"/>
    <w:rsid w:val="0078518F"/>
    <w:rsid w:val="007851E4"/>
    <w:rsid w:val="007854B3"/>
    <w:rsid w:val="0078787D"/>
    <w:rsid w:val="00787FA8"/>
    <w:rsid w:val="00790254"/>
    <w:rsid w:val="00792AFD"/>
    <w:rsid w:val="007944E6"/>
    <w:rsid w:val="007944F8"/>
    <w:rsid w:val="0079552D"/>
    <w:rsid w:val="007973E3"/>
    <w:rsid w:val="007974B3"/>
    <w:rsid w:val="00797D77"/>
    <w:rsid w:val="007A0D7B"/>
    <w:rsid w:val="007A0DE0"/>
    <w:rsid w:val="007A1883"/>
    <w:rsid w:val="007B13FE"/>
    <w:rsid w:val="007B14C3"/>
    <w:rsid w:val="007B170B"/>
    <w:rsid w:val="007B325D"/>
    <w:rsid w:val="007B4662"/>
    <w:rsid w:val="007B4C28"/>
    <w:rsid w:val="007B50F5"/>
    <w:rsid w:val="007B56AB"/>
    <w:rsid w:val="007B6283"/>
    <w:rsid w:val="007C00F0"/>
    <w:rsid w:val="007C1138"/>
    <w:rsid w:val="007C1905"/>
    <w:rsid w:val="007C24B5"/>
    <w:rsid w:val="007C415B"/>
    <w:rsid w:val="007C4608"/>
    <w:rsid w:val="007C4C84"/>
    <w:rsid w:val="007C6D85"/>
    <w:rsid w:val="007C7171"/>
    <w:rsid w:val="007C7A1D"/>
    <w:rsid w:val="007C7EAF"/>
    <w:rsid w:val="007C9A33"/>
    <w:rsid w:val="007D0720"/>
    <w:rsid w:val="007D10F2"/>
    <w:rsid w:val="007D12E4"/>
    <w:rsid w:val="007D207E"/>
    <w:rsid w:val="007D4BAC"/>
    <w:rsid w:val="007D4C70"/>
    <w:rsid w:val="007D4E28"/>
    <w:rsid w:val="007D5BD9"/>
    <w:rsid w:val="007D624C"/>
    <w:rsid w:val="007D6DEC"/>
    <w:rsid w:val="007D7433"/>
    <w:rsid w:val="007E05FC"/>
    <w:rsid w:val="007E0CEF"/>
    <w:rsid w:val="007E1B0A"/>
    <w:rsid w:val="007E28DE"/>
    <w:rsid w:val="007E370C"/>
    <w:rsid w:val="007E46A1"/>
    <w:rsid w:val="007E4834"/>
    <w:rsid w:val="007E4EF9"/>
    <w:rsid w:val="007E53AB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DAE"/>
    <w:rsid w:val="007F50B2"/>
    <w:rsid w:val="007F6151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EED"/>
    <w:rsid w:val="00815E33"/>
    <w:rsid w:val="00816AE5"/>
    <w:rsid w:val="00816F31"/>
    <w:rsid w:val="00820951"/>
    <w:rsid w:val="0082166D"/>
    <w:rsid w:val="008232EB"/>
    <w:rsid w:val="008233E5"/>
    <w:rsid w:val="00823E4D"/>
    <w:rsid w:val="008247A8"/>
    <w:rsid w:val="00825444"/>
    <w:rsid w:val="008254A3"/>
    <w:rsid w:val="00831C36"/>
    <w:rsid w:val="00833C01"/>
    <w:rsid w:val="00833DE8"/>
    <w:rsid w:val="00833F47"/>
    <w:rsid w:val="008348C3"/>
    <w:rsid w:val="00836D1C"/>
    <w:rsid w:val="008373B4"/>
    <w:rsid w:val="00837D30"/>
    <w:rsid w:val="008404C4"/>
    <w:rsid w:val="0084093E"/>
    <w:rsid w:val="00840D2E"/>
    <w:rsid w:val="00842DC5"/>
    <w:rsid w:val="00842F28"/>
    <w:rsid w:val="00845789"/>
    <w:rsid w:val="00846EF0"/>
    <w:rsid w:val="00847D37"/>
    <w:rsid w:val="00847E8D"/>
    <w:rsid w:val="0085001D"/>
    <w:rsid w:val="00851152"/>
    <w:rsid w:val="008512CE"/>
    <w:rsid w:val="00853247"/>
    <w:rsid w:val="00855B22"/>
    <w:rsid w:val="00855D95"/>
    <w:rsid w:val="00857303"/>
    <w:rsid w:val="00862258"/>
    <w:rsid w:val="008632DC"/>
    <w:rsid w:val="008653CE"/>
    <w:rsid w:val="00865487"/>
    <w:rsid w:val="008655B0"/>
    <w:rsid w:val="00870802"/>
    <w:rsid w:val="00871A41"/>
    <w:rsid w:val="0087246A"/>
    <w:rsid w:val="00872AF3"/>
    <w:rsid w:val="008739C0"/>
    <w:rsid w:val="00874C4B"/>
    <w:rsid w:val="008754C4"/>
    <w:rsid w:val="00877BD0"/>
    <w:rsid w:val="0088114D"/>
    <w:rsid w:val="00883266"/>
    <w:rsid w:val="008834E9"/>
    <w:rsid w:val="00883921"/>
    <w:rsid w:val="00883BE0"/>
    <w:rsid w:val="00885E68"/>
    <w:rsid w:val="00886D76"/>
    <w:rsid w:val="00887B68"/>
    <w:rsid w:val="00890700"/>
    <w:rsid w:val="00892FA5"/>
    <w:rsid w:val="00893F06"/>
    <w:rsid w:val="008946B8"/>
    <w:rsid w:val="00897019"/>
    <w:rsid w:val="0089798B"/>
    <w:rsid w:val="008A0285"/>
    <w:rsid w:val="008A1E39"/>
    <w:rsid w:val="008A3072"/>
    <w:rsid w:val="008A307D"/>
    <w:rsid w:val="008A55C3"/>
    <w:rsid w:val="008A65FE"/>
    <w:rsid w:val="008A7422"/>
    <w:rsid w:val="008A76BC"/>
    <w:rsid w:val="008A7D3C"/>
    <w:rsid w:val="008B0A07"/>
    <w:rsid w:val="008B0C09"/>
    <w:rsid w:val="008B0EDF"/>
    <w:rsid w:val="008B1495"/>
    <w:rsid w:val="008B2EAE"/>
    <w:rsid w:val="008B33DB"/>
    <w:rsid w:val="008B54AB"/>
    <w:rsid w:val="008B68E6"/>
    <w:rsid w:val="008B781F"/>
    <w:rsid w:val="008B7832"/>
    <w:rsid w:val="008C0069"/>
    <w:rsid w:val="008C1495"/>
    <w:rsid w:val="008C173C"/>
    <w:rsid w:val="008C1EAC"/>
    <w:rsid w:val="008C25E1"/>
    <w:rsid w:val="008C2937"/>
    <w:rsid w:val="008C34FC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159"/>
    <w:rsid w:val="008D4397"/>
    <w:rsid w:val="008D5522"/>
    <w:rsid w:val="008D69C5"/>
    <w:rsid w:val="008D6A3B"/>
    <w:rsid w:val="008D7404"/>
    <w:rsid w:val="008D7455"/>
    <w:rsid w:val="008E0910"/>
    <w:rsid w:val="008E0F64"/>
    <w:rsid w:val="008E0F86"/>
    <w:rsid w:val="008E1A2A"/>
    <w:rsid w:val="008E1D14"/>
    <w:rsid w:val="008E31FA"/>
    <w:rsid w:val="008E61D2"/>
    <w:rsid w:val="008E6453"/>
    <w:rsid w:val="008E7251"/>
    <w:rsid w:val="008F07AE"/>
    <w:rsid w:val="008F2DC1"/>
    <w:rsid w:val="008F44E3"/>
    <w:rsid w:val="008F5268"/>
    <w:rsid w:val="008F70AD"/>
    <w:rsid w:val="008F7CE2"/>
    <w:rsid w:val="00900DB1"/>
    <w:rsid w:val="009022BF"/>
    <w:rsid w:val="00902AEA"/>
    <w:rsid w:val="00902DCE"/>
    <w:rsid w:val="00903F22"/>
    <w:rsid w:val="009047FF"/>
    <w:rsid w:val="009048F8"/>
    <w:rsid w:val="00904E23"/>
    <w:rsid w:val="009068C6"/>
    <w:rsid w:val="009110C2"/>
    <w:rsid w:val="00911731"/>
    <w:rsid w:val="00911CD9"/>
    <w:rsid w:val="00912811"/>
    <w:rsid w:val="00912B71"/>
    <w:rsid w:val="0091558C"/>
    <w:rsid w:val="00916819"/>
    <w:rsid w:val="00922B47"/>
    <w:rsid w:val="00922B9F"/>
    <w:rsid w:val="0092475D"/>
    <w:rsid w:val="00930EE8"/>
    <w:rsid w:val="00931632"/>
    <w:rsid w:val="009318BC"/>
    <w:rsid w:val="00932464"/>
    <w:rsid w:val="00932C92"/>
    <w:rsid w:val="009333D8"/>
    <w:rsid w:val="00936B8D"/>
    <w:rsid w:val="009377C2"/>
    <w:rsid w:val="00937812"/>
    <w:rsid w:val="00937A04"/>
    <w:rsid w:val="009442F3"/>
    <w:rsid w:val="00944428"/>
    <w:rsid w:val="009451FF"/>
    <w:rsid w:val="009454E4"/>
    <w:rsid w:val="00945CC8"/>
    <w:rsid w:val="009463F0"/>
    <w:rsid w:val="00946836"/>
    <w:rsid w:val="00947CE1"/>
    <w:rsid w:val="00952614"/>
    <w:rsid w:val="00952776"/>
    <w:rsid w:val="00952904"/>
    <w:rsid w:val="0095496E"/>
    <w:rsid w:val="009551A6"/>
    <w:rsid w:val="00956762"/>
    <w:rsid w:val="00956E6B"/>
    <w:rsid w:val="009570D5"/>
    <w:rsid w:val="009572F0"/>
    <w:rsid w:val="00961126"/>
    <w:rsid w:val="0096149B"/>
    <w:rsid w:val="00961701"/>
    <w:rsid w:val="0096352C"/>
    <w:rsid w:val="00963D9B"/>
    <w:rsid w:val="009655FF"/>
    <w:rsid w:val="00965E17"/>
    <w:rsid w:val="0096683A"/>
    <w:rsid w:val="00967611"/>
    <w:rsid w:val="0097198D"/>
    <w:rsid w:val="0097484B"/>
    <w:rsid w:val="00981A08"/>
    <w:rsid w:val="00981A93"/>
    <w:rsid w:val="00982545"/>
    <w:rsid w:val="00982AB8"/>
    <w:rsid w:val="00983614"/>
    <w:rsid w:val="00984240"/>
    <w:rsid w:val="00984A35"/>
    <w:rsid w:val="009857F3"/>
    <w:rsid w:val="009861CE"/>
    <w:rsid w:val="0098625E"/>
    <w:rsid w:val="00987452"/>
    <w:rsid w:val="00987995"/>
    <w:rsid w:val="00987A89"/>
    <w:rsid w:val="00987ED0"/>
    <w:rsid w:val="00987F2B"/>
    <w:rsid w:val="00990B8D"/>
    <w:rsid w:val="00990FB5"/>
    <w:rsid w:val="00992737"/>
    <w:rsid w:val="00995B07"/>
    <w:rsid w:val="00995FEB"/>
    <w:rsid w:val="009A2619"/>
    <w:rsid w:val="009A336D"/>
    <w:rsid w:val="009A3C86"/>
    <w:rsid w:val="009A3E5B"/>
    <w:rsid w:val="009A405C"/>
    <w:rsid w:val="009A5850"/>
    <w:rsid w:val="009A6BA3"/>
    <w:rsid w:val="009A71B2"/>
    <w:rsid w:val="009B021F"/>
    <w:rsid w:val="009B10D6"/>
    <w:rsid w:val="009B31ED"/>
    <w:rsid w:val="009B73CB"/>
    <w:rsid w:val="009C18EC"/>
    <w:rsid w:val="009C1C30"/>
    <w:rsid w:val="009C2284"/>
    <w:rsid w:val="009C29B3"/>
    <w:rsid w:val="009C4778"/>
    <w:rsid w:val="009C4A5D"/>
    <w:rsid w:val="009C5DBF"/>
    <w:rsid w:val="009CED94"/>
    <w:rsid w:val="009D1F0F"/>
    <w:rsid w:val="009D29BD"/>
    <w:rsid w:val="009D4A2A"/>
    <w:rsid w:val="009D4DAD"/>
    <w:rsid w:val="009D65D0"/>
    <w:rsid w:val="009D7102"/>
    <w:rsid w:val="009D764A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71AD"/>
    <w:rsid w:val="009E7747"/>
    <w:rsid w:val="009E7D62"/>
    <w:rsid w:val="009F1DD1"/>
    <w:rsid w:val="009F2BFA"/>
    <w:rsid w:val="009F34B5"/>
    <w:rsid w:val="009F4343"/>
    <w:rsid w:val="009F4905"/>
    <w:rsid w:val="009F6AC2"/>
    <w:rsid w:val="009F7147"/>
    <w:rsid w:val="009F7B58"/>
    <w:rsid w:val="00A02BAB"/>
    <w:rsid w:val="00A03A0D"/>
    <w:rsid w:val="00A03A3D"/>
    <w:rsid w:val="00A045C4"/>
    <w:rsid w:val="00A04999"/>
    <w:rsid w:val="00A054B4"/>
    <w:rsid w:val="00A05F1E"/>
    <w:rsid w:val="00A06995"/>
    <w:rsid w:val="00A06C0D"/>
    <w:rsid w:val="00A06D75"/>
    <w:rsid w:val="00A07490"/>
    <w:rsid w:val="00A0764C"/>
    <w:rsid w:val="00A0780A"/>
    <w:rsid w:val="00A10DFA"/>
    <w:rsid w:val="00A12B4F"/>
    <w:rsid w:val="00A1335B"/>
    <w:rsid w:val="00A13534"/>
    <w:rsid w:val="00A1498A"/>
    <w:rsid w:val="00A14CA0"/>
    <w:rsid w:val="00A15E06"/>
    <w:rsid w:val="00A1720D"/>
    <w:rsid w:val="00A17E80"/>
    <w:rsid w:val="00A21526"/>
    <w:rsid w:val="00A21708"/>
    <w:rsid w:val="00A22362"/>
    <w:rsid w:val="00A225EA"/>
    <w:rsid w:val="00A249BA"/>
    <w:rsid w:val="00A24E4A"/>
    <w:rsid w:val="00A25316"/>
    <w:rsid w:val="00A25582"/>
    <w:rsid w:val="00A26336"/>
    <w:rsid w:val="00A27F2A"/>
    <w:rsid w:val="00A307C7"/>
    <w:rsid w:val="00A32313"/>
    <w:rsid w:val="00A341FB"/>
    <w:rsid w:val="00A34371"/>
    <w:rsid w:val="00A37FBE"/>
    <w:rsid w:val="00A44581"/>
    <w:rsid w:val="00A45093"/>
    <w:rsid w:val="00A45ADA"/>
    <w:rsid w:val="00A4667F"/>
    <w:rsid w:val="00A46E0B"/>
    <w:rsid w:val="00A472CC"/>
    <w:rsid w:val="00A50242"/>
    <w:rsid w:val="00A503FF"/>
    <w:rsid w:val="00A50EAF"/>
    <w:rsid w:val="00A5363E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B55"/>
    <w:rsid w:val="00A650EE"/>
    <w:rsid w:val="00A658F9"/>
    <w:rsid w:val="00A662C8"/>
    <w:rsid w:val="00A668F0"/>
    <w:rsid w:val="00A67D57"/>
    <w:rsid w:val="00A700F1"/>
    <w:rsid w:val="00A710CB"/>
    <w:rsid w:val="00A71157"/>
    <w:rsid w:val="00A72129"/>
    <w:rsid w:val="00A75261"/>
    <w:rsid w:val="00A81FBB"/>
    <w:rsid w:val="00A831E5"/>
    <w:rsid w:val="00A8396B"/>
    <w:rsid w:val="00A83AF1"/>
    <w:rsid w:val="00A859E9"/>
    <w:rsid w:val="00A862D3"/>
    <w:rsid w:val="00A8758A"/>
    <w:rsid w:val="00A91F4C"/>
    <w:rsid w:val="00A943B5"/>
    <w:rsid w:val="00A94DBD"/>
    <w:rsid w:val="00A95B59"/>
    <w:rsid w:val="00A95C07"/>
    <w:rsid w:val="00A966E6"/>
    <w:rsid w:val="00A97C8B"/>
    <w:rsid w:val="00A9B257"/>
    <w:rsid w:val="00AA35CA"/>
    <w:rsid w:val="00AA4680"/>
    <w:rsid w:val="00AA4EF3"/>
    <w:rsid w:val="00AA6761"/>
    <w:rsid w:val="00AA7140"/>
    <w:rsid w:val="00AB0748"/>
    <w:rsid w:val="00AB2BE3"/>
    <w:rsid w:val="00AB3D4B"/>
    <w:rsid w:val="00AB623A"/>
    <w:rsid w:val="00AB7834"/>
    <w:rsid w:val="00AC1CF1"/>
    <w:rsid w:val="00AC2425"/>
    <w:rsid w:val="00AC299A"/>
    <w:rsid w:val="00AC3CED"/>
    <w:rsid w:val="00AC4940"/>
    <w:rsid w:val="00AC4D5F"/>
    <w:rsid w:val="00AC4FE7"/>
    <w:rsid w:val="00AC606B"/>
    <w:rsid w:val="00AC646B"/>
    <w:rsid w:val="00AC67A7"/>
    <w:rsid w:val="00AC69F1"/>
    <w:rsid w:val="00AD0F4C"/>
    <w:rsid w:val="00AD1155"/>
    <w:rsid w:val="00AD1D2C"/>
    <w:rsid w:val="00AD24BB"/>
    <w:rsid w:val="00AD3250"/>
    <w:rsid w:val="00AD37EE"/>
    <w:rsid w:val="00AD4D7D"/>
    <w:rsid w:val="00AD52E9"/>
    <w:rsid w:val="00AD7084"/>
    <w:rsid w:val="00AD7729"/>
    <w:rsid w:val="00AD778B"/>
    <w:rsid w:val="00AE0525"/>
    <w:rsid w:val="00AE08DB"/>
    <w:rsid w:val="00AE1C52"/>
    <w:rsid w:val="00AE2045"/>
    <w:rsid w:val="00AE2729"/>
    <w:rsid w:val="00AE3148"/>
    <w:rsid w:val="00AE3874"/>
    <w:rsid w:val="00AE5AE2"/>
    <w:rsid w:val="00AE6037"/>
    <w:rsid w:val="00AE6B63"/>
    <w:rsid w:val="00AE7343"/>
    <w:rsid w:val="00AE73BC"/>
    <w:rsid w:val="00AF21FB"/>
    <w:rsid w:val="00AF2759"/>
    <w:rsid w:val="00AF3F05"/>
    <w:rsid w:val="00AF732D"/>
    <w:rsid w:val="00AF77A5"/>
    <w:rsid w:val="00B00A13"/>
    <w:rsid w:val="00B00D69"/>
    <w:rsid w:val="00B00E04"/>
    <w:rsid w:val="00B0112C"/>
    <w:rsid w:val="00B02103"/>
    <w:rsid w:val="00B03A65"/>
    <w:rsid w:val="00B05485"/>
    <w:rsid w:val="00B10027"/>
    <w:rsid w:val="00B10A34"/>
    <w:rsid w:val="00B126C9"/>
    <w:rsid w:val="00B12CF7"/>
    <w:rsid w:val="00B1458E"/>
    <w:rsid w:val="00B14C51"/>
    <w:rsid w:val="00B14CF4"/>
    <w:rsid w:val="00B15766"/>
    <w:rsid w:val="00B15EBB"/>
    <w:rsid w:val="00B17D3A"/>
    <w:rsid w:val="00B20021"/>
    <w:rsid w:val="00B209DD"/>
    <w:rsid w:val="00B20FDE"/>
    <w:rsid w:val="00B2129A"/>
    <w:rsid w:val="00B22A74"/>
    <w:rsid w:val="00B23190"/>
    <w:rsid w:val="00B23DE3"/>
    <w:rsid w:val="00B24530"/>
    <w:rsid w:val="00B268D2"/>
    <w:rsid w:val="00B3079F"/>
    <w:rsid w:val="00B325F2"/>
    <w:rsid w:val="00B328EC"/>
    <w:rsid w:val="00B339AC"/>
    <w:rsid w:val="00B33B3B"/>
    <w:rsid w:val="00B34B60"/>
    <w:rsid w:val="00B36D30"/>
    <w:rsid w:val="00B3760E"/>
    <w:rsid w:val="00B3768F"/>
    <w:rsid w:val="00B4191C"/>
    <w:rsid w:val="00B41AA2"/>
    <w:rsid w:val="00B42041"/>
    <w:rsid w:val="00B4298C"/>
    <w:rsid w:val="00B430AE"/>
    <w:rsid w:val="00B43253"/>
    <w:rsid w:val="00B43FBF"/>
    <w:rsid w:val="00B44F11"/>
    <w:rsid w:val="00B456BE"/>
    <w:rsid w:val="00B50988"/>
    <w:rsid w:val="00B51846"/>
    <w:rsid w:val="00B547C3"/>
    <w:rsid w:val="00B54FF0"/>
    <w:rsid w:val="00B55B1F"/>
    <w:rsid w:val="00B55BF2"/>
    <w:rsid w:val="00B60008"/>
    <w:rsid w:val="00B6000D"/>
    <w:rsid w:val="00B62979"/>
    <w:rsid w:val="00B63997"/>
    <w:rsid w:val="00B6468E"/>
    <w:rsid w:val="00B65367"/>
    <w:rsid w:val="00B6704E"/>
    <w:rsid w:val="00B674BA"/>
    <w:rsid w:val="00B67634"/>
    <w:rsid w:val="00B70056"/>
    <w:rsid w:val="00B7015F"/>
    <w:rsid w:val="00B71098"/>
    <w:rsid w:val="00B729BA"/>
    <w:rsid w:val="00B72C9B"/>
    <w:rsid w:val="00B74D75"/>
    <w:rsid w:val="00B74FEC"/>
    <w:rsid w:val="00B76156"/>
    <w:rsid w:val="00B804CD"/>
    <w:rsid w:val="00B80996"/>
    <w:rsid w:val="00B822C0"/>
    <w:rsid w:val="00B823A7"/>
    <w:rsid w:val="00B84378"/>
    <w:rsid w:val="00B8491C"/>
    <w:rsid w:val="00B856CF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A16C6"/>
    <w:rsid w:val="00BA1DE6"/>
    <w:rsid w:val="00BA2260"/>
    <w:rsid w:val="00BA2C21"/>
    <w:rsid w:val="00BA53D6"/>
    <w:rsid w:val="00BA682C"/>
    <w:rsid w:val="00BA6A73"/>
    <w:rsid w:val="00BA6B07"/>
    <w:rsid w:val="00BA75B9"/>
    <w:rsid w:val="00BB2D6B"/>
    <w:rsid w:val="00BB384E"/>
    <w:rsid w:val="00BB468D"/>
    <w:rsid w:val="00BB6E7E"/>
    <w:rsid w:val="00BB7020"/>
    <w:rsid w:val="00BB7E98"/>
    <w:rsid w:val="00BC0A97"/>
    <w:rsid w:val="00BC0E8D"/>
    <w:rsid w:val="00BC1382"/>
    <w:rsid w:val="00BC24A8"/>
    <w:rsid w:val="00BC2790"/>
    <w:rsid w:val="00BC3DB1"/>
    <w:rsid w:val="00BC4F18"/>
    <w:rsid w:val="00BC75A9"/>
    <w:rsid w:val="00BC7C1F"/>
    <w:rsid w:val="00BD003A"/>
    <w:rsid w:val="00BD01BE"/>
    <w:rsid w:val="00BD2829"/>
    <w:rsid w:val="00BD352D"/>
    <w:rsid w:val="00BD35AD"/>
    <w:rsid w:val="00BD37FF"/>
    <w:rsid w:val="00BD455E"/>
    <w:rsid w:val="00BD4CFA"/>
    <w:rsid w:val="00BD5066"/>
    <w:rsid w:val="00BE1843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63C8"/>
    <w:rsid w:val="00BF74DE"/>
    <w:rsid w:val="00C00B61"/>
    <w:rsid w:val="00C00B88"/>
    <w:rsid w:val="00C02533"/>
    <w:rsid w:val="00C04664"/>
    <w:rsid w:val="00C05CBF"/>
    <w:rsid w:val="00C06B2A"/>
    <w:rsid w:val="00C06E79"/>
    <w:rsid w:val="00C07BB2"/>
    <w:rsid w:val="00C13D86"/>
    <w:rsid w:val="00C16BE5"/>
    <w:rsid w:val="00C17D49"/>
    <w:rsid w:val="00C2133A"/>
    <w:rsid w:val="00C22266"/>
    <w:rsid w:val="00C2273C"/>
    <w:rsid w:val="00C22C81"/>
    <w:rsid w:val="00C22FB9"/>
    <w:rsid w:val="00C230CC"/>
    <w:rsid w:val="00C23F20"/>
    <w:rsid w:val="00C266F3"/>
    <w:rsid w:val="00C26797"/>
    <w:rsid w:val="00C27243"/>
    <w:rsid w:val="00C340AF"/>
    <w:rsid w:val="00C35848"/>
    <w:rsid w:val="00C35E57"/>
    <w:rsid w:val="00C35E80"/>
    <w:rsid w:val="00C370D3"/>
    <w:rsid w:val="00C40AA2"/>
    <w:rsid w:val="00C4244F"/>
    <w:rsid w:val="00C443AA"/>
    <w:rsid w:val="00C44804"/>
    <w:rsid w:val="00C458D3"/>
    <w:rsid w:val="00C46926"/>
    <w:rsid w:val="00C46CD2"/>
    <w:rsid w:val="00C46EE9"/>
    <w:rsid w:val="00C47B17"/>
    <w:rsid w:val="00C517F7"/>
    <w:rsid w:val="00C5243F"/>
    <w:rsid w:val="00C53A21"/>
    <w:rsid w:val="00C54146"/>
    <w:rsid w:val="00C541CE"/>
    <w:rsid w:val="00C568E1"/>
    <w:rsid w:val="00C56945"/>
    <w:rsid w:val="00C56E98"/>
    <w:rsid w:val="00C56FD1"/>
    <w:rsid w:val="00C615A2"/>
    <w:rsid w:val="00C61D99"/>
    <w:rsid w:val="00C63147"/>
    <w:rsid w:val="00C632ED"/>
    <w:rsid w:val="00C64FDF"/>
    <w:rsid w:val="00C66150"/>
    <w:rsid w:val="00C67069"/>
    <w:rsid w:val="00C671AD"/>
    <w:rsid w:val="00C6741E"/>
    <w:rsid w:val="00C703BF"/>
    <w:rsid w:val="00C70501"/>
    <w:rsid w:val="00C70EF5"/>
    <w:rsid w:val="00C756C5"/>
    <w:rsid w:val="00C76CAF"/>
    <w:rsid w:val="00C76E6F"/>
    <w:rsid w:val="00C76FD6"/>
    <w:rsid w:val="00C8096D"/>
    <w:rsid w:val="00C8144D"/>
    <w:rsid w:val="00C82195"/>
    <w:rsid w:val="00C82CAE"/>
    <w:rsid w:val="00C83625"/>
    <w:rsid w:val="00C8442E"/>
    <w:rsid w:val="00C84594"/>
    <w:rsid w:val="00C860B0"/>
    <w:rsid w:val="00C86300"/>
    <w:rsid w:val="00C872A1"/>
    <w:rsid w:val="00C87472"/>
    <w:rsid w:val="00C87946"/>
    <w:rsid w:val="00C9102F"/>
    <w:rsid w:val="00C921E7"/>
    <w:rsid w:val="00C926F4"/>
    <w:rsid w:val="00C92918"/>
    <w:rsid w:val="00C930A8"/>
    <w:rsid w:val="00CA108B"/>
    <w:rsid w:val="00CA1AAC"/>
    <w:rsid w:val="00CA2094"/>
    <w:rsid w:val="00CA2C29"/>
    <w:rsid w:val="00CA3364"/>
    <w:rsid w:val="00CA5FC4"/>
    <w:rsid w:val="00CA68BB"/>
    <w:rsid w:val="00CA6CDB"/>
    <w:rsid w:val="00CA7E69"/>
    <w:rsid w:val="00CA7EB5"/>
    <w:rsid w:val="00CB1619"/>
    <w:rsid w:val="00CB2475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43C1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EA1"/>
    <w:rsid w:val="00CE2512"/>
    <w:rsid w:val="00CE3A5C"/>
    <w:rsid w:val="00CE3A89"/>
    <w:rsid w:val="00CE3E9A"/>
    <w:rsid w:val="00CE708B"/>
    <w:rsid w:val="00CE71F5"/>
    <w:rsid w:val="00CF26B7"/>
    <w:rsid w:val="00CF37BB"/>
    <w:rsid w:val="00CF4247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86"/>
    <w:rsid w:val="00D10B07"/>
    <w:rsid w:val="00D11212"/>
    <w:rsid w:val="00D11F4D"/>
    <w:rsid w:val="00D121C1"/>
    <w:rsid w:val="00D1246E"/>
    <w:rsid w:val="00D12C7A"/>
    <w:rsid w:val="00D14102"/>
    <w:rsid w:val="00D146C1"/>
    <w:rsid w:val="00D15B4E"/>
    <w:rsid w:val="00D16649"/>
    <w:rsid w:val="00D16805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34E7"/>
    <w:rsid w:val="00D23C57"/>
    <w:rsid w:val="00D23E58"/>
    <w:rsid w:val="00D26B43"/>
    <w:rsid w:val="00D26FBD"/>
    <w:rsid w:val="00D27D85"/>
    <w:rsid w:val="00D30B31"/>
    <w:rsid w:val="00D31BBF"/>
    <w:rsid w:val="00D31F06"/>
    <w:rsid w:val="00D321E0"/>
    <w:rsid w:val="00D326D7"/>
    <w:rsid w:val="00D33009"/>
    <w:rsid w:val="00D33A23"/>
    <w:rsid w:val="00D33C1A"/>
    <w:rsid w:val="00D37633"/>
    <w:rsid w:val="00D40163"/>
    <w:rsid w:val="00D43150"/>
    <w:rsid w:val="00D447EF"/>
    <w:rsid w:val="00D45FA1"/>
    <w:rsid w:val="00D46131"/>
    <w:rsid w:val="00D462C3"/>
    <w:rsid w:val="00D505E2"/>
    <w:rsid w:val="00D51661"/>
    <w:rsid w:val="00D51771"/>
    <w:rsid w:val="00D543AA"/>
    <w:rsid w:val="00D55BC1"/>
    <w:rsid w:val="00D6498F"/>
    <w:rsid w:val="00D66718"/>
    <w:rsid w:val="00D66BB8"/>
    <w:rsid w:val="00D66D06"/>
    <w:rsid w:val="00D71A9B"/>
    <w:rsid w:val="00D71F06"/>
    <w:rsid w:val="00D73050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DE8"/>
    <w:rsid w:val="00D84943"/>
    <w:rsid w:val="00D85AE6"/>
    <w:rsid w:val="00D87FF7"/>
    <w:rsid w:val="00D9180F"/>
    <w:rsid w:val="00D93350"/>
    <w:rsid w:val="00D936FC"/>
    <w:rsid w:val="00D94AE7"/>
    <w:rsid w:val="00D966B3"/>
    <w:rsid w:val="00D969A6"/>
    <w:rsid w:val="00D96DC8"/>
    <w:rsid w:val="00D970F0"/>
    <w:rsid w:val="00DA0AA8"/>
    <w:rsid w:val="00DA126F"/>
    <w:rsid w:val="00DA1BF4"/>
    <w:rsid w:val="00DA29DB"/>
    <w:rsid w:val="00DA2FC0"/>
    <w:rsid w:val="00DA3623"/>
    <w:rsid w:val="00DA4209"/>
    <w:rsid w:val="00DA4540"/>
    <w:rsid w:val="00DA587E"/>
    <w:rsid w:val="00DA5D6E"/>
    <w:rsid w:val="00DA60F4"/>
    <w:rsid w:val="00DA72D4"/>
    <w:rsid w:val="00DB0504"/>
    <w:rsid w:val="00DB08DE"/>
    <w:rsid w:val="00DB0B8A"/>
    <w:rsid w:val="00DB0F8B"/>
    <w:rsid w:val="00DB2D8A"/>
    <w:rsid w:val="00DB3052"/>
    <w:rsid w:val="00DB3854"/>
    <w:rsid w:val="00DC0757"/>
    <w:rsid w:val="00DC0D72"/>
    <w:rsid w:val="00DC2387"/>
    <w:rsid w:val="00DC2D17"/>
    <w:rsid w:val="00DC43A0"/>
    <w:rsid w:val="00DC467E"/>
    <w:rsid w:val="00DC67B3"/>
    <w:rsid w:val="00DC7DB6"/>
    <w:rsid w:val="00DD0C38"/>
    <w:rsid w:val="00DD1C19"/>
    <w:rsid w:val="00DD2074"/>
    <w:rsid w:val="00DD25EF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7755"/>
    <w:rsid w:val="00DE7A9A"/>
    <w:rsid w:val="00DF01BB"/>
    <w:rsid w:val="00DF059A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830"/>
    <w:rsid w:val="00E01555"/>
    <w:rsid w:val="00E0425B"/>
    <w:rsid w:val="00E0437E"/>
    <w:rsid w:val="00E05108"/>
    <w:rsid w:val="00E06861"/>
    <w:rsid w:val="00E10687"/>
    <w:rsid w:val="00E10F78"/>
    <w:rsid w:val="00E11C26"/>
    <w:rsid w:val="00E1427C"/>
    <w:rsid w:val="00E153FB"/>
    <w:rsid w:val="00E2025E"/>
    <w:rsid w:val="00E203D6"/>
    <w:rsid w:val="00E2252C"/>
    <w:rsid w:val="00E2285F"/>
    <w:rsid w:val="00E228C8"/>
    <w:rsid w:val="00E238A6"/>
    <w:rsid w:val="00E23E94"/>
    <w:rsid w:val="00E27074"/>
    <w:rsid w:val="00E270C0"/>
    <w:rsid w:val="00E27148"/>
    <w:rsid w:val="00E27BC2"/>
    <w:rsid w:val="00E31734"/>
    <w:rsid w:val="00E32877"/>
    <w:rsid w:val="00E351CA"/>
    <w:rsid w:val="00E3530B"/>
    <w:rsid w:val="00E35901"/>
    <w:rsid w:val="00E35B30"/>
    <w:rsid w:val="00E367C0"/>
    <w:rsid w:val="00E36D82"/>
    <w:rsid w:val="00E37157"/>
    <w:rsid w:val="00E40287"/>
    <w:rsid w:val="00E41DC3"/>
    <w:rsid w:val="00E43926"/>
    <w:rsid w:val="00E44418"/>
    <w:rsid w:val="00E460B9"/>
    <w:rsid w:val="00E47BB0"/>
    <w:rsid w:val="00E5076C"/>
    <w:rsid w:val="00E51601"/>
    <w:rsid w:val="00E51965"/>
    <w:rsid w:val="00E51BD7"/>
    <w:rsid w:val="00E52F5D"/>
    <w:rsid w:val="00E53151"/>
    <w:rsid w:val="00E53F57"/>
    <w:rsid w:val="00E54A1A"/>
    <w:rsid w:val="00E55F91"/>
    <w:rsid w:val="00E5629D"/>
    <w:rsid w:val="00E56557"/>
    <w:rsid w:val="00E56F82"/>
    <w:rsid w:val="00E57043"/>
    <w:rsid w:val="00E57B99"/>
    <w:rsid w:val="00E60F9F"/>
    <w:rsid w:val="00E62BCC"/>
    <w:rsid w:val="00E638A0"/>
    <w:rsid w:val="00E64F13"/>
    <w:rsid w:val="00E67121"/>
    <w:rsid w:val="00E673EF"/>
    <w:rsid w:val="00E6C0F0"/>
    <w:rsid w:val="00E70648"/>
    <w:rsid w:val="00E7198D"/>
    <w:rsid w:val="00E720B2"/>
    <w:rsid w:val="00E72220"/>
    <w:rsid w:val="00E735AF"/>
    <w:rsid w:val="00E73E54"/>
    <w:rsid w:val="00E74CA6"/>
    <w:rsid w:val="00E75E3D"/>
    <w:rsid w:val="00E767B1"/>
    <w:rsid w:val="00E77611"/>
    <w:rsid w:val="00E7782A"/>
    <w:rsid w:val="00E77F7F"/>
    <w:rsid w:val="00E78CC5"/>
    <w:rsid w:val="00E801C4"/>
    <w:rsid w:val="00E80C20"/>
    <w:rsid w:val="00E81D6B"/>
    <w:rsid w:val="00E82B25"/>
    <w:rsid w:val="00E84491"/>
    <w:rsid w:val="00E85206"/>
    <w:rsid w:val="00E85B84"/>
    <w:rsid w:val="00E87840"/>
    <w:rsid w:val="00E9310B"/>
    <w:rsid w:val="00E953E7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4E4C"/>
    <w:rsid w:val="00EA5524"/>
    <w:rsid w:val="00EA652E"/>
    <w:rsid w:val="00EB0432"/>
    <w:rsid w:val="00EB04B7"/>
    <w:rsid w:val="00EB07BD"/>
    <w:rsid w:val="00EB1944"/>
    <w:rsid w:val="00EB1DD7"/>
    <w:rsid w:val="00EB2CFF"/>
    <w:rsid w:val="00EB3728"/>
    <w:rsid w:val="00EB53BE"/>
    <w:rsid w:val="00EB5E09"/>
    <w:rsid w:val="00EB6552"/>
    <w:rsid w:val="00EB7992"/>
    <w:rsid w:val="00EC0104"/>
    <w:rsid w:val="00EC0184"/>
    <w:rsid w:val="00EC09A4"/>
    <w:rsid w:val="00EC12B3"/>
    <w:rsid w:val="00EC1A50"/>
    <w:rsid w:val="00EC1BAB"/>
    <w:rsid w:val="00EC2CB1"/>
    <w:rsid w:val="00EC2D7A"/>
    <w:rsid w:val="00EC5E57"/>
    <w:rsid w:val="00EC633A"/>
    <w:rsid w:val="00EC696F"/>
    <w:rsid w:val="00ED1B9D"/>
    <w:rsid w:val="00ED2D38"/>
    <w:rsid w:val="00ED3E89"/>
    <w:rsid w:val="00ED3F8B"/>
    <w:rsid w:val="00ED48A8"/>
    <w:rsid w:val="00ED7210"/>
    <w:rsid w:val="00EE056F"/>
    <w:rsid w:val="00EE0B39"/>
    <w:rsid w:val="00EE154B"/>
    <w:rsid w:val="00EE16C4"/>
    <w:rsid w:val="00EE1F33"/>
    <w:rsid w:val="00EE2549"/>
    <w:rsid w:val="00EE51A0"/>
    <w:rsid w:val="00EF31FB"/>
    <w:rsid w:val="00EF3899"/>
    <w:rsid w:val="00EF3FE5"/>
    <w:rsid w:val="00EF43F5"/>
    <w:rsid w:val="00EF5D97"/>
    <w:rsid w:val="00EF65A4"/>
    <w:rsid w:val="00EF74D7"/>
    <w:rsid w:val="00EF79DE"/>
    <w:rsid w:val="00F0030C"/>
    <w:rsid w:val="00F017AF"/>
    <w:rsid w:val="00F024EC"/>
    <w:rsid w:val="00F0261C"/>
    <w:rsid w:val="00F041C4"/>
    <w:rsid w:val="00F04851"/>
    <w:rsid w:val="00F04BFE"/>
    <w:rsid w:val="00F06628"/>
    <w:rsid w:val="00F122F3"/>
    <w:rsid w:val="00F1438C"/>
    <w:rsid w:val="00F14812"/>
    <w:rsid w:val="00F14D32"/>
    <w:rsid w:val="00F1598C"/>
    <w:rsid w:val="00F176D8"/>
    <w:rsid w:val="00F17F8E"/>
    <w:rsid w:val="00F20414"/>
    <w:rsid w:val="00F20BC6"/>
    <w:rsid w:val="00F21403"/>
    <w:rsid w:val="00F21A74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E27"/>
    <w:rsid w:val="00F42CA4"/>
    <w:rsid w:val="00F43A37"/>
    <w:rsid w:val="00F43B8F"/>
    <w:rsid w:val="00F44262"/>
    <w:rsid w:val="00F4453A"/>
    <w:rsid w:val="00F4656F"/>
    <w:rsid w:val="00F468B7"/>
    <w:rsid w:val="00F46DDD"/>
    <w:rsid w:val="00F47EF1"/>
    <w:rsid w:val="00F500B0"/>
    <w:rsid w:val="00F50688"/>
    <w:rsid w:val="00F50E5E"/>
    <w:rsid w:val="00F51785"/>
    <w:rsid w:val="00F530D7"/>
    <w:rsid w:val="00F541E6"/>
    <w:rsid w:val="00F557E0"/>
    <w:rsid w:val="00F55E14"/>
    <w:rsid w:val="00F57668"/>
    <w:rsid w:val="00F57CEB"/>
    <w:rsid w:val="00F57DC4"/>
    <w:rsid w:val="00F62F49"/>
    <w:rsid w:val="00F640BF"/>
    <w:rsid w:val="00F65FC1"/>
    <w:rsid w:val="00F66928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19D4"/>
    <w:rsid w:val="00F81ABD"/>
    <w:rsid w:val="00F82CBA"/>
    <w:rsid w:val="00F83A19"/>
    <w:rsid w:val="00F84259"/>
    <w:rsid w:val="00F85058"/>
    <w:rsid w:val="00F85CAB"/>
    <w:rsid w:val="00F85CC4"/>
    <w:rsid w:val="00F86668"/>
    <w:rsid w:val="00F879A1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4280"/>
    <w:rsid w:val="00FA50EF"/>
    <w:rsid w:val="00FA5504"/>
    <w:rsid w:val="00FB3738"/>
    <w:rsid w:val="00FB4B02"/>
    <w:rsid w:val="00FB4CD7"/>
    <w:rsid w:val="00FB57F9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6708"/>
    <w:rsid w:val="00FC6809"/>
    <w:rsid w:val="00FC6ABC"/>
    <w:rsid w:val="00FC7BE9"/>
    <w:rsid w:val="00FC7CBA"/>
    <w:rsid w:val="00FC7DC4"/>
    <w:rsid w:val="00FD05CD"/>
    <w:rsid w:val="00FD26A7"/>
    <w:rsid w:val="00FD3D7D"/>
    <w:rsid w:val="00FD6126"/>
    <w:rsid w:val="00FD66DC"/>
    <w:rsid w:val="00FD7A49"/>
    <w:rsid w:val="00FD7C19"/>
    <w:rsid w:val="00FE006E"/>
    <w:rsid w:val="00FE0C4D"/>
    <w:rsid w:val="00FE0CAE"/>
    <w:rsid w:val="00FE1165"/>
    <w:rsid w:val="00FE1576"/>
    <w:rsid w:val="00FE197E"/>
    <w:rsid w:val="00FE3DA1"/>
    <w:rsid w:val="00FE3E90"/>
    <w:rsid w:val="00FE4E68"/>
    <w:rsid w:val="00FE52A0"/>
    <w:rsid w:val="00FE57E2"/>
    <w:rsid w:val="00FE6B4D"/>
    <w:rsid w:val="00FE7889"/>
    <w:rsid w:val="00FF03A7"/>
    <w:rsid w:val="00FF0BFC"/>
    <w:rsid w:val="00FF0DF1"/>
    <w:rsid w:val="00FF257C"/>
    <w:rsid w:val="00FF26AA"/>
    <w:rsid w:val="00FF29BB"/>
    <w:rsid w:val="00FF4078"/>
    <w:rsid w:val="00FF50F2"/>
    <w:rsid w:val="00FF5BE4"/>
    <w:rsid w:val="00FF6A14"/>
    <w:rsid w:val="00FF6C46"/>
    <w:rsid w:val="0108E666"/>
    <w:rsid w:val="012E20E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3A61B"/>
    <w:rsid w:val="01E9F306"/>
    <w:rsid w:val="01EFDEC6"/>
    <w:rsid w:val="01F4F490"/>
    <w:rsid w:val="022D8DC6"/>
    <w:rsid w:val="0232C3C1"/>
    <w:rsid w:val="0245D8EF"/>
    <w:rsid w:val="02551CC2"/>
    <w:rsid w:val="026F4097"/>
    <w:rsid w:val="02791C0D"/>
    <w:rsid w:val="02AE10B2"/>
    <w:rsid w:val="02D896AE"/>
    <w:rsid w:val="02E009DC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79F53A"/>
    <w:rsid w:val="039116C3"/>
    <w:rsid w:val="039B7161"/>
    <w:rsid w:val="039F8C69"/>
    <w:rsid w:val="03AE6F6D"/>
    <w:rsid w:val="03AFE9A1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5AE81A"/>
    <w:rsid w:val="055C9ABB"/>
    <w:rsid w:val="056D0058"/>
    <w:rsid w:val="0571080C"/>
    <w:rsid w:val="05721882"/>
    <w:rsid w:val="05825E6E"/>
    <w:rsid w:val="0586CC28"/>
    <w:rsid w:val="05A9CB68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339C1"/>
    <w:rsid w:val="077120F4"/>
    <w:rsid w:val="0778AF59"/>
    <w:rsid w:val="078E5B4D"/>
    <w:rsid w:val="079728C7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5173C0"/>
    <w:rsid w:val="08599A3F"/>
    <w:rsid w:val="0877AB97"/>
    <w:rsid w:val="087E42DF"/>
    <w:rsid w:val="088390AE"/>
    <w:rsid w:val="0888F100"/>
    <w:rsid w:val="0897722F"/>
    <w:rsid w:val="0897A5DB"/>
    <w:rsid w:val="08B68ACA"/>
    <w:rsid w:val="08CD3661"/>
    <w:rsid w:val="08EED87A"/>
    <w:rsid w:val="08F451CC"/>
    <w:rsid w:val="08F6D518"/>
    <w:rsid w:val="0905AA83"/>
    <w:rsid w:val="090F543A"/>
    <w:rsid w:val="09102ED4"/>
    <w:rsid w:val="091CB6C4"/>
    <w:rsid w:val="091CE045"/>
    <w:rsid w:val="09279FF8"/>
    <w:rsid w:val="092890CA"/>
    <w:rsid w:val="094A2D88"/>
    <w:rsid w:val="09531CCD"/>
    <w:rsid w:val="0983E88C"/>
    <w:rsid w:val="09849382"/>
    <w:rsid w:val="0985DB1A"/>
    <w:rsid w:val="0986B8BA"/>
    <w:rsid w:val="0997A41A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2F9FA7"/>
    <w:rsid w:val="0B4C0012"/>
    <w:rsid w:val="0B4CFC40"/>
    <w:rsid w:val="0B4DD9C8"/>
    <w:rsid w:val="0B7D0854"/>
    <w:rsid w:val="0B7EE988"/>
    <w:rsid w:val="0BA1AA5E"/>
    <w:rsid w:val="0BA27C75"/>
    <w:rsid w:val="0BA350D0"/>
    <w:rsid w:val="0BBBFC59"/>
    <w:rsid w:val="0BC7257B"/>
    <w:rsid w:val="0BD76C31"/>
    <w:rsid w:val="0BE5C1C0"/>
    <w:rsid w:val="0C0957E8"/>
    <w:rsid w:val="0C13C92D"/>
    <w:rsid w:val="0C19AE1C"/>
    <w:rsid w:val="0C26BE91"/>
    <w:rsid w:val="0C297397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59EF98"/>
    <w:rsid w:val="0D6BAFB2"/>
    <w:rsid w:val="0D7725B2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A583AA"/>
    <w:rsid w:val="0FB2C893"/>
    <w:rsid w:val="0FB723C0"/>
    <w:rsid w:val="0FD8FCBC"/>
    <w:rsid w:val="0FEC9E89"/>
    <w:rsid w:val="0FF14004"/>
    <w:rsid w:val="10023049"/>
    <w:rsid w:val="10091E75"/>
    <w:rsid w:val="100A98E5"/>
    <w:rsid w:val="101CA453"/>
    <w:rsid w:val="1024506F"/>
    <w:rsid w:val="1027AF6E"/>
    <w:rsid w:val="1053E806"/>
    <w:rsid w:val="1055EF16"/>
    <w:rsid w:val="10673039"/>
    <w:rsid w:val="10760F07"/>
    <w:rsid w:val="107BEF87"/>
    <w:rsid w:val="107F4AAD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B666"/>
    <w:rsid w:val="1151680E"/>
    <w:rsid w:val="11870677"/>
    <w:rsid w:val="1189102F"/>
    <w:rsid w:val="11A7EB62"/>
    <w:rsid w:val="11DEB260"/>
    <w:rsid w:val="11F43E76"/>
    <w:rsid w:val="120A9B91"/>
    <w:rsid w:val="1212BD63"/>
    <w:rsid w:val="12172363"/>
    <w:rsid w:val="121B7DBF"/>
    <w:rsid w:val="123F5274"/>
    <w:rsid w:val="12643D62"/>
    <w:rsid w:val="1274EF07"/>
    <w:rsid w:val="127781FB"/>
    <w:rsid w:val="12A8DED9"/>
    <w:rsid w:val="12ABA6A6"/>
    <w:rsid w:val="12B862D5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F9AFB"/>
    <w:rsid w:val="14222514"/>
    <w:rsid w:val="14244DDC"/>
    <w:rsid w:val="143E7DF9"/>
    <w:rsid w:val="144B6411"/>
    <w:rsid w:val="144FB910"/>
    <w:rsid w:val="145BDAA5"/>
    <w:rsid w:val="1478F4CD"/>
    <w:rsid w:val="147D10FB"/>
    <w:rsid w:val="1482DA21"/>
    <w:rsid w:val="14AC4A4D"/>
    <w:rsid w:val="14ADCA72"/>
    <w:rsid w:val="14B153D2"/>
    <w:rsid w:val="14C87CD2"/>
    <w:rsid w:val="14D8F20F"/>
    <w:rsid w:val="14EE4637"/>
    <w:rsid w:val="150082C9"/>
    <w:rsid w:val="152BB792"/>
    <w:rsid w:val="152E7005"/>
    <w:rsid w:val="1540C5E7"/>
    <w:rsid w:val="154A1B0F"/>
    <w:rsid w:val="154AFA62"/>
    <w:rsid w:val="1552AAD3"/>
    <w:rsid w:val="156A177B"/>
    <w:rsid w:val="157047D7"/>
    <w:rsid w:val="15A65A96"/>
    <w:rsid w:val="15AF8A06"/>
    <w:rsid w:val="15B0EE73"/>
    <w:rsid w:val="15BB9C1F"/>
    <w:rsid w:val="15DE6F91"/>
    <w:rsid w:val="15F73DAF"/>
    <w:rsid w:val="15F7AB06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72B9EB"/>
    <w:rsid w:val="1677D01A"/>
    <w:rsid w:val="168AC90E"/>
    <w:rsid w:val="16AE2F02"/>
    <w:rsid w:val="16B9D8DD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999B61"/>
    <w:rsid w:val="17E547C8"/>
    <w:rsid w:val="17EBE3B8"/>
    <w:rsid w:val="17F47BDA"/>
    <w:rsid w:val="18060C9C"/>
    <w:rsid w:val="1823A76C"/>
    <w:rsid w:val="18345E6A"/>
    <w:rsid w:val="183545CD"/>
    <w:rsid w:val="184B1185"/>
    <w:rsid w:val="187C838C"/>
    <w:rsid w:val="1885CBF3"/>
    <w:rsid w:val="188796C3"/>
    <w:rsid w:val="1889C8A8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F296B"/>
    <w:rsid w:val="19DA7814"/>
    <w:rsid w:val="19DDAFAD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72CFBA"/>
    <w:rsid w:val="1A767C6F"/>
    <w:rsid w:val="1A779328"/>
    <w:rsid w:val="1A7D1BB9"/>
    <w:rsid w:val="1A8C9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26EE3B"/>
    <w:rsid w:val="1C2BBB6D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E825F"/>
    <w:rsid w:val="1D35070E"/>
    <w:rsid w:val="1D519307"/>
    <w:rsid w:val="1D566430"/>
    <w:rsid w:val="1D5AAF7D"/>
    <w:rsid w:val="1D72A687"/>
    <w:rsid w:val="1D7C98FD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83F59E"/>
    <w:rsid w:val="1F991B7C"/>
    <w:rsid w:val="1FA16F15"/>
    <w:rsid w:val="1FAE71CF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3E76E8"/>
    <w:rsid w:val="203EBA86"/>
    <w:rsid w:val="2047580B"/>
    <w:rsid w:val="20696958"/>
    <w:rsid w:val="20A845BE"/>
    <w:rsid w:val="20EDAF0F"/>
    <w:rsid w:val="20F82337"/>
    <w:rsid w:val="20FDA96D"/>
    <w:rsid w:val="21056B34"/>
    <w:rsid w:val="21079554"/>
    <w:rsid w:val="2118A860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C0284"/>
    <w:rsid w:val="21D06672"/>
    <w:rsid w:val="21EA98A9"/>
    <w:rsid w:val="21F1D3ED"/>
    <w:rsid w:val="2204E8AF"/>
    <w:rsid w:val="220F7A82"/>
    <w:rsid w:val="2210F12D"/>
    <w:rsid w:val="221D06FA"/>
    <w:rsid w:val="2222CD69"/>
    <w:rsid w:val="223BA942"/>
    <w:rsid w:val="223DF35E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B8080A"/>
    <w:rsid w:val="23BCC63A"/>
    <w:rsid w:val="23BDBAAF"/>
    <w:rsid w:val="23C8C107"/>
    <w:rsid w:val="23D9A770"/>
    <w:rsid w:val="23DAFF7D"/>
    <w:rsid w:val="23E70B29"/>
    <w:rsid w:val="23FF3371"/>
    <w:rsid w:val="2422CD49"/>
    <w:rsid w:val="242C3AD4"/>
    <w:rsid w:val="24354AD9"/>
    <w:rsid w:val="24393CED"/>
    <w:rsid w:val="2455D32A"/>
    <w:rsid w:val="245A5A26"/>
    <w:rsid w:val="245ACCB2"/>
    <w:rsid w:val="247603DE"/>
    <w:rsid w:val="24822B4F"/>
    <w:rsid w:val="24834698"/>
    <w:rsid w:val="24928890"/>
    <w:rsid w:val="24B04AE3"/>
    <w:rsid w:val="24C85380"/>
    <w:rsid w:val="24CD6ACF"/>
    <w:rsid w:val="24EF0A00"/>
    <w:rsid w:val="24F232F5"/>
    <w:rsid w:val="2504F89E"/>
    <w:rsid w:val="251B25D4"/>
    <w:rsid w:val="25391FE3"/>
    <w:rsid w:val="2548FDED"/>
    <w:rsid w:val="257C2CA0"/>
    <w:rsid w:val="258749CB"/>
    <w:rsid w:val="25A5415A"/>
    <w:rsid w:val="25B1D687"/>
    <w:rsid w:val="25CD44E1"/>
    <w:rsid w:val="25D06DEF"/>
    <w:rsid w:val="25F34543"/>
    <w:rsid w:val="25FBAFEE"/>
    <w:rsid w:val="26150E38"/>
    <w:rsid w:val="261B1F0F"/>
    <w:rsid w:val="264114B2"/>
    <w:rsid w:val="265FD2EF"/>
    <w:rsid w:val="2678C613"/>
    <w:rsid w:val="267CD150"/>
    <w:rsid w:val="267F14E0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914E8"/>
    <w:rsid w:val="271C4998"/>
    <w:rsid w:val="273AFB05"/>
    <w:rsid w:val="27497A12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D304D5"/>
    <w:rsid w:val="27E1A6B5"/>
    <w:rsid w:val="27ED0DFA"/>
    <w:rsid w:val="27FC1225"/>
    <w:rsid w:val="28068546"/>
    <w:rsid w:val="280FFC86"/>
    <w:rsid w:val="2814650F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E4740B"/>
    <w:rsid w:val="290ED0A5"/>
    <w:rsid w:val="291F96EE"/>
    <w:rsid w:val="293D410C"/>
    <w:rsid w:val="296F9C48"/>
    <w:rsid w:val="29851DA4"/>
    <w:rsid w:val="29BBBDB5"/>
    <w:rsid w:val="29C2026F"/>
    <w:rsid w:val="29DF8CA2"/>
    <w:rsid w:val="29E2BD48"/>
    <w:rsid w:val="29FAAD3D"/>
    <w:rsid w:val="2A01A820"/>
    <w:rsid w:val="2A123E57"/>
    <w:rsid w:val="2A1BDA78"/>
    <w:rsid w:val="2A2B43D5"/>
    <w:rsid w:val="2A50E74C"/>
    <w:rsid w:val="2A512568"/>
    <w:rsid w:val="2A515F91"/>
    <w:rsid w:val="2A69DE07"/>
    <w:rsid w:val="2A6F837B"/>
    <w:rsid w:val="2A71A635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D3FD23"/>
    <w:rsid w:val="2D01B8F0"/>
    <w:rsid w:val="2D1583D4"/>
    <w:rsid w:val="2D17B9F6"/>
    <w:rsid w:val="2D2D64D1"/>
    <w:rsid w:val="2D47565F"/>
    <w:rsid w:val="2D4B25B9"/>
    <w:rsid w:val="2D6AC49E"/>
    <w:rsid w:val="2D7F219C"/>
    <w:rsid w:val="2D8A067C"/>
    <w:rsid w:val="2D948C5E"/>
    <w:rsid w:val="2DA250FD"/>
    <w:rsid w:val="2DAC0817"/>
    <w:rsid w:val="2DCC52B8"/>
    <w:rsid w:val="2DDF08FB"/>
    <w:rsid w:val="2DE01F33"/>
    <w:rsid w:val="2DE238A1"/>
    <w:rsid w:val="2DF2CD24"/>
    <w:rsid w:val="2DF37A19"/>
    <w:rsid w:val="2DF3854B"/>
    <w:rsid w:val="2DF4EE08"/>
    <w:rsid w:val="2E144A8A"/>
    <w:rsid w:val="2E14E6E6"/>
    <w:rsid w:val="2E1EE0EE"/>
    <w:rsid w:val="2E39C68D"/>
    <w:rsid w:val="2E3E2658"/>
    <w:rsid w:val="2E4D6B6D"/>
    <w:rsid w:val="2E62F1EF"/>
    <w:rsid w:val="2E8EAFF1"/>
    <w:rsid w:val="2E975B46"/>
    <w:rsid w:val="2EA07768"/>
    <w:rsid w:val="2EA4BD6A"/>
    <w:rsid w:val="2EA51A46"/>
    <w:rsid w:val="2EB83EC0"/>
    <w:rsid w:val="2EBC5E55"/>
    <w:rsid w:val="2EE024DC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B4B00F"/>
    <w:rsid w:val="2FECBCF8"/>
    <w:rsid w:val="30028696"/>
    <w:rsid w:val="3017C4E5"/>
    <w:rsid w:val="30183C1F"/>
    <w:rsid w:val="30218421"/>
    <w:rsid w:val="30224019"/>
    <w:rsid w:val="302460B6"/>
    <w:rsid w:val="302D329B"/>
    <w:rsid w:val="3036288A"/>
    <w:rsid w:val="30407B92"/>
    <w:rsid w:val="30858A94"/>
    <w:rsid w:val="308DDC5B"/>
    <w:rsid w:val="30A203C8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56E719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F35252"/>
    <w:rsid w:val="3303ED89"/>
    <w:rsid w:val="33098E14"/>
    <w:rsid w:val="3319A6B5"/>
    <w:rsid w:val="331B2012"/>
    <w:rsid w:val="33208876"/>
    <w:rsid w:val="335160E1"/>
    <w:rsid w:val="3360E1D3"/>
    <w:rsid w:val="336DD39B"/>
    <w:rsid w:val="3373F982"/>
    <w:rsid w:val="337B6455"/>
    <w:rsid w:val="338AC071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ECFEC4"/>
    <w:rsid w:val="35010554"/>
    <w:rsid w:val="350B5CBE"/>
    <w:rsid w:val="350E59DA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C45251"/>
    <w:rsid w:val="35D5CD6D"/>
    <w:rsid w:val="35D843F9"/>
    <w:rsid w:val="35D8FB91"/>
    <w:rsid w:val="35EAE637"/>
    <w:rsid w:val="35F8A1C2"/>
    <w:rsid w:val="35FA93BE"/>
    <w:rsid w:val="361083ED"/>
    <w:rsid w:val="364B5D58"/>
    <w:rsid w:val="3662BE91"/>
    <w:rsid w:val="368FB313"/>
    <w:rsid w:val="3698FD93"/>
    <w:rsid w:val="369B7A18"/>
    <w:rsid w:val="36A72BD7"/>
    <w:rsid w:val="36C37270"/>
    <w:rsid w:val="37106983"/>
    <w:rsid w:val="37233264"/>
    <w:rsid w:val="37243819"/>
    <w:rsid w:val="3724F4D6"/>
    <w:rsid w:val="372E5189"/>
    <w:rsid w:val="37301072"/>
    <w:rsid w:val="3750B99F"/>
    <w:rsid w:val="37686F81"/>
    <w:rsid w:val="376C1DA2"/>
    <w:rsid w:val="378848F2"/>
    <w:rsid w:val="378D0E90"/>
    <w:rsid w:val="379AB2B9"/>
    <w:rsid w:val="37A280E1"/>
    <w:rsid w:val="37AD745B"/>
    <w:rsid w:val="37BC1D08"/>
    <w:rsid w:val="37BC6D48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6260F0"/>
    <w:rsid w:val="389AD80B"/>
    <w:rsid w:val="38A07733"/>
    <w:rsid w:val="38A72D48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CC253D"/>
    <w:rsid w:val="39E18FEC"/>
    <w:rsid w:val="39F05451"/>
    <w:rsid w:val="39F09153"/>
    <w:rsid w:val="3A07914A"/>
    <w:rsid w:val="3A1458F4"/>
    <w:rsid w:val="3A18BE8D"/>
    <w:rsid w:val="3A1B1401"/>
    <w:rsid w:val="3A3A5E20"/>
    <w:rsid w:val="3A3B5F78"/>
    <w:rsid w:val="3A41E30D"/>
    <w:rsid w:val="3A4E63E0"/>
    <w:rsid w:val="3A50A500"/>
    <w:rsid w:val="3A7016E9"/>
    <w:rsid w:val="3A758611"/>
    <w:rsid w:val="3A8B3D14"/>
    <w:rsid w:val="3AC3484E"/>
    <w:rsid w:val="3ACB703B"/>
    <w:rsid w:val="3AD7E0F8"/>
    <w:rsid w:val="3AEE6B9A"/>
    <w:rsid w:val="3AF7C853"/>
    <w:rsid w:val="3B11B4E4"/>
    <w:rsid w:val="3B283002"/>
    <w:rsid w:val="3B355931"/>
    <w:rsid w:val="3B3B6911"/>
    <w:rsid w:val="3B4E004F"/>
    <w:rsid w:val="3B7B78E7"/>
    <w:rsid w:val="3B7F58B2"/>
    <w:rsid w:val="3B868ECD"/>
    <w:rsid w:val="3BBE61AE"/>
    <w:rsid w:val="3BF12C60"/>
    <w:rsid w:val="3C154C55"/>
    <w:rsid w:val="3C169145"/>
    <w:rsid w:val="3C1A1FA8"/>
    <w:rsid w:val="3C3602C2"/>
    <w:rsid w:val="3C3D25E9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4EE469"/>
    <w:rsid w:val="3E51E0E5"/>
    <w:rsid w:val="3E74974B"/>
    <w:rsid w:val="3E7914CC"/>
    <w:rsid w:val="3E836EB0"/>
    <w:rsid w:val="3E89F26F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E8525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7D5CD"/>
    <w:rsid w:val="3FEF6228"/>
    <w:rsid w:val="3FF0AF2C"/>
    <w:rsid w:val="400D3954"/>
    <w:rsid w:val="402200AC"/>
    <w:rsid w:val="40360AE3"/>
    <w:rsid w:val="40570C64"/>
    <w:rsid w:val="406CADF4"/>
    <w:rsid w:val="40794328"/>
    <w:rsid w:val="408BB0B4"/>
    <w:rsid w:val="4095CFF6"/>
    <w:rsid w:val="40BFA544"/>
    <w:rsid w:val="40C43087"/>
    <w:rsid w:val="40C5BD98"/>
    <w:rsid w:val="40D9F255"/>
    <w:rsid w:val="410AC901"/>
    <w:rsid w:val="4120A73C"/>
    <w:rsid w:val="413970FB"/>
    <w:rsid w:val="413DA656"/>
    <w:rsid w:val="41407DE7"/>
    <w:rsid w:val="4144E481"/>
    <w:rsid w:val="414B5AC5"/>
    <w:rsid w:val="4162091E"/>
    <w:rsid w:val="4166FF5E"/>
    <w:rsid w:val="416E49A5"/>
    <w:rsid w:val="41A08A74"/>
    <w:rsid w:val="41AB36D4"/>
    <w:rsid w:val="41B589B7"/>
    <w:rsid w:val="41BA6EB4"/>
    <w:rsid w:val="41C25803"/>
    <w:rsid w:val="41D0C850"/>
    <w:rsid w:val="41DDE4FC"/>
    <w:rsid w:val="420962FD"/>
    <w:rsid w:val="4229EC93"/>
    <w:rsid w:val="422AE848"/>
    <w:rsid w:val="423D59B3"/>
    <w:rsid w:val="423DD1EE"/>
    <w:rsid w:val="42850867"/>
    <w:rsid w:val="428994D9"/>
    <w:rsid w:val="429D9B43"/>
    <w:rsid w:val="42D290A0"/>
    <w:rsid w:val="42D682BB"/>
    <w:rsid w:val="42E8E56F"/>
    <w:rsid w:val="42EC4D0D"/>
    <w:rsid w:val="42F4CFC3"/>
    <w:rsid w:val="43110AE2"/>
    <w:rsid w:val="433682F1"/>
    <w:rsid w:val="434F7CAD"/>
    <w:rsid w:val="435019A4"/>
    <w:rsid w:val="435F48AD"/>
    <w:rsid w:val="43684219"/>
    <w:rsid w:val="436CAC68"/>
    <w:rsid w:val="43706BD7"/>
    <w:rsid w:val="4373F4C6"/>
    <w:rsid w:val="438B8934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693B41"/>
    <w:rsid w:val="447746D6"/>
    <w:rsid w:val="44830B50"/>
    <w:rsid w:val="448E6A97"/>
    <w:rsid w:val="448F9038"/>
    <w:rsid w:val="44BE25ED"/>
    <w:rsid w:val="44DB2DAF"/>
    <w:rsid w:val="44F4078B"/>
    <w:rsid w:val="44F55FB0"/>
    <w:rsid w:val="44FD8215"/>
    <w:rsid w:val="4503CCB2"/>
    <w:rsid w:val="45401F17"/>
    <w:rsid w:val="454B11D7"/>
    <w:rsid w:val="454F3970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30873D"/>
    <w:rsid w:val="4632E96A"/>
    <w:rsid w:val="46356994"/>
    <w:rsid w:val="464C7F16"/>
    <w:rsid w:val="4659F64E"/>
    <w:rsid w:val="465FE517"/>
    <w:rsid w:val="4676F5DE"/>
    <w:rsid w:val="4687DA88"/>
    <w:rsid w:val="468D40FB"/>
    <w:rsid w:val="468D42B5"/>
    <w:rsid w:val="469302F5"/>
    <w:rsid w:val="4698A34B"/>
    <w:rsid w:val="46D2BEF8"/>
    <w:rsid w:val="46DD583B"/>
    <w:rsid w:val="46DE1938"/>
    <w:rsid w:val="46E5C791"/>
    <w:rsid w:val="46E70DBB"/>
    <w:rsid w:val="4706286F"/>
    <w:rsid w:val="4709C8B9"/>
    <w:rsid w:val="4742A4F4"/>
    <w:rsid w:val="4742D1EF"/>
    <w:rsid w:val="4750341E"/>
    <w:rsid w:val="47508B28"/>
    <w:rsid w:val="4753ACE3"/>
    <w:rsid w:val="475EDB17"/>
    <w:rsid w:val="4768A684"/>
    <w:rsid w:val="476AA66E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90DC31"/>
    <w:rsid w:val="499DEFF5"/>
    <w:rsid w:val="49A63DC0"/>
    <w:rsid w:val="49BC5E0C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F24FE"/>
    <w:rsid w:val="4B64942B"/>
    <w:rsid w:val="4B65DE4E"/>
    <w:rsid w:val="4B6CA4CE"/>
    <w:rsid w:val="4B7707D6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2ED758"/>
    <w:rsid w:val="4C38425D"/>
    <w:rsid w:val="4C5A1182"/>
    <w:rsid w:val="4C73C8A5"/>
    <w:rsid w:val="4C7E8416"/>
    <w:rsid w:val="4C903CDD"/>
    <w:rsid w:val="4C94771E"/>
    <w:rsid w:val="4C9AAD98"/>
    <w:rsid w:val="4CB6A25D"/>
    <w:rsid w:val="4CB6C9D7"/>
    <w:rsid w:val="4CD2E48E"/>
    <w:rsid w:val="4D009BA9"/>
    <w:rsid w:val="4D112080"/>
    <w:rsid w:val="4D292CE7"/>
    <w:rsid w:val="4D43254D"/>
    <w:rsid w:val="4D447212"/>
    <w:rsid w:val="4D4B30FC"/>
    <w:rsid w:val="4D594EAC"/>
    <w:rsid w:val="4D6A8D6F"/>
    <w:rsid w:val="4D896699"/>
    <w:rsid w:val="4DA27737"/>
    <w:rsid w:val="4DA75CEC"/>
    <w:rsid w:val="4DC75CC1"/>
    <w:rsid w:val="4DDE40FE"/>
    <w:rsid w:val="4DE38C23"/>
    <w:rsid w:val="4DF0601D"/>
    <w:rsid w:val="4DF7BB4F"/>
    <w:rsid w:val="4DF98E80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4512B7"/>
    <w:rsid w:val="4E549EC9"/>
    <w:rsid w:val="4E5DFB21"/>
    <w:rsid w:val="4E612ADF"/>
    <w:rsid w:val="4E650833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AC95C"/>
    <w:rsid w:val="4F33EFE7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F9CB82"/>
    <w:rsid w:val="4FFE0BE6"/>
    <w:rsid w:val="50062CC1"/>
    <w:rsid w:val="500819B5"/>
    <w:rsid w:val="502AF916"/>
    <w:rsid w:val="503EDC17"/>
    <w:rsid w:val="503F010B"/>
    <w:rsid w:val="505226D3"/>
    <w:rsid w:val="505F9DF0"/>
    <w:rsid w:val="507248A9"/>
    <w:rsid w:val="50814650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21D16B1"/>
    <w:rsid w:val="521E2C08"/>
    <w:rsid w:val="522CB98A"/>
    <w:rsid w:val="5236CA27"/>
    <w:rsid w:val="52522392"/>
    <w:rsid w:val="5261FE3B"/>
    <w:rsid w:val="5269E3AD"/>
    <w:rsid w:val="527811A4"/>
    <w:rsid w:val="528FBADE"/>
    <w:rsid w:val="52B74AD6"/>
    <w:rsid w:val="52B818F6"/>
    <w:rsid w:val="52CBB68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82B902"/>
    <w:rsid w:val="538C5E95"/>
    <w:rsid w:val="538E20C7"/>
    <w:rsid w:val="53C590C3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A5D0CF"/>
    <w:rsid w:val="56AEC88F"/>
    <w:rsid w:val="56B394A0"/>
    <w:rsid w:val="56C63454"/>
    <w:rsid w:val="56CEA525"/>
    <w:rsid w:val="56F13D6D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806B84C"/>
    <w:rsid w:val="58107895"/>
    <w:rsid w:val="5813D7FF"/>
    <w:rsid w:val="583BA205"/>
    <w:rsid w:val="58563521"/>
    <w:rsid w:val="58596CB4"/>
    <w:rsid w:val="585B4B15"/>
    <w:rsid w:val="5886CA26"/>
    <w:rsid w:val="588FF463"/>
    <w:rsid w:val="58AAAA96"/>
    <w:rsid w:val="58B8ECED"/>
    <w:rsid w:val="58D6BF09"/>
    <w:rsid w:val="58F1EF3C"/>
    <w:rsid w:val="58F58FF9"/>
    <w:rsid w:val="58F7BDAE"/>
    <w:rsid w:val="5929DDCF"/>
    <w:rsid w:val="59414135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C525A"/>
    <w:rsid w:val="5AF359CB"/>
    <w:rsid w:val="5B1535D4"/>
    <w:rsid w:val="5B214992"/>
    <w:rsid w:val="5B2ABE71"/>
    <w:rsid w:val="5B31C135"/>
    <w:rsid w:val="5B39171B"/>
    <w:rsid w:val="5B406034"/>
    <w:rsid w:val="5B49D82F"/>
    <w:rsid w:val="5B4BD2A2"/>
    <w:rsid w:val="5B6F6D58"/>
    <w:rsid w:val="5B75A924"/>
    <w:rsid w:val="5B8C4306"/>
    <w:rsid w:val="5BA1ABED"/>
    <w:rsid w:val="5BA385C0"/>
    <w:rsid w:val="5BB16163"/>
    <w:rsid w:val="5BBCFA67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B81E4"/>
    <w:rsid w:val="5CBA2E94"/>
    <w:rsid w:val="5CC02A45"/>
    <w:rsid w:val="5CC3F318"/>
    <w:rsid w:val="5CC5B69C"/>
    <w:rsid w:val="5CD66FC1"/>
    <w:rsid w:val="5CE95530"/>
    <w:rsid w:val="5D119391"/>
    <w:rsid w:val="5D13930F"/>
    <w:rsid w:val="5D1BC851"/>
    <w:rsid w:val="5D285603"/>
    <w:rsid w:val="5D35812D"/>
    <w:rsid w:val="5D3951E0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AC0F36"/>
    <w:rsid w:val="5EADB925"/>
    <w:rsid w:val="5ED0FA19"/>
    <w:rsid w:val="5EDCAEC8"/>
    <w:rsid w:val="5EE4B01A"/>
    <w:rsid w:val="5EF14632"/>
    <w:rsid w:val="5F0512AD"/>
    <w:rsid w:val="5F05964C"/>
    <w:rsid w:val="5F0F4B56"/>
    <w:rsid w:val="5F2224B2"/>
    <w:rsid w:val="5F23209D"/>
    <w:rsid w:val="5F27BA35"/>
    <w:rsid w:val="5F37CAA3"/>
    <w:rsid w:val="5F4F3C3B"/>
    <w:rsid w:val="5F5F4277"/>
    <w:rsid w:val="5F62598B"/>
    <w:rsid w:val="5F77F5CF"/>
    <w:rsid w:val="5FC1BF1F"/>
    <w:rsid w:val="5FDB7378"/>
    <w:rsid w:val="5FDC402B"/>
    <w:rsid w:val="5FF716DD"/>
    <w:rsid w:val="5FFED874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FC307"/>
    <w:rsid w:val="60B6F63E"/>
    <w:rsid w:val="60CEF6FF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BABA45"/>
    <w:rsid w:val="61FA90E2"/>
    <w:rsid w:val="62086A66"/>
    <w:rsid w:val="620A65E7"/>
    <w:rsid w:val="62146461"/>
    <w:rsid w:val="6226456C"/>
    <w:rsid w:val="6235C2C2"/>
    <w:rsid w:val="62499E24"/>
    <w:rsid w:val="624E6A53"/>
    <w:rsid w:val="626505F0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D28DA"/>
    <w:rsid w:val="650D3A17"/>
    <w:rsid w:val="6518AA29"/>
    <w:rsid w:val="651BCF1B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941624"/>
    <w:rsid w:val="65BED6B6"/>
    <w:rsid w:val="6607E2FA"/>
    <w:rsid w:val="66083D5E"/>
    <w:rsid w:val="660855C8"/>
    <w:rsid w:val="6625C714"/>
    <w:rsid w:val="66275B0D"/>
    <w:rsid w:val="6635A092"/>
    <w:rsid w:val="66438D85"/>
    <w:rsid w:val="66523FD0"/>
    <w:rsid w:val="66590A8A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3512BF"/>
    <w:rsid w:val="6741C57C"/>
    <w:rsid w:val="674CF1D2"/>
    <w:rsid w:val="67575A71"/>
    <w:rsid w:val="675CD3EC"/>
    <w:rsid w:val="6785375E"/>
    <w:rsid w:val="679547BF"/>
    <w:rsid w:val="6795ED1F"/>
    <w:rsid w:val="67AF157C"/>
    <w:rsid w:val="67B3B5D6"/>
    <w:rsid w:val="67B96A54"/>
    <w:rsid w:val="67BC3F56"/>
    <w:rsid w:val="67BDD8CE"/>
    <w:rsid w:val="67F965B1"/>
    <w:rsid w:val="67FC9166"/>
    <w:rsid w:val="681979E1"/>
    <w:rsid w:val="681A1B0E"/>
    <w:rsid w:val="682306B1"/>
    <w:rsid w:val="6824C99C"/>
    <w:rsid w:val="68475E18"/>
    <w:rsid w:val="684B1F13"/>
    <w:rsid w:val="6856D533"/>
    <w:rsid w:val="687B3457"/>
    <w:rsid w:val="68B4E9BB"/>
    <w:rsid w:val="68D7DCC8"/>
    <w:rsid w:val="68E443C3"/>
    <w:rsid w:val="68FC3FDC"/>
    <w:rsid w:val="690C5953"/>
    <w:rsid w:val="690CF0D3"/>
    <w:rsid w:val="691AF3B6"/>
    <w:rsid w:val="6924FF79"/>
    <w:rsid w:val="692EF921"/>
    <w:rsid w:val="695699CC"/>
    <w:rsid w:val="696B4B6C"/>
    <w:rsid w:val="69746252"/>
    <w:rsid w:val="69757CA2"/>
    <w:rsid w:val="697D275C"/>
    <w:rsid w:val="69823129"/>
    <w:rsid w:val="698C38C6"/>
    <w:rsid w:val="69956B77"/>
    <w:rsid w:val="69A50460"/>
    <w:rsid w:val="69A628AE"/>
    <w:rsid w:val="69A7F49B"/>
    <w:rsid w:val="69B22C4C"/>
    <w:rsid w:val="69BE2533"/>
    <w:rsid w:val="69C099F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C425"/>
    <w:rsid w:val="6AAD7BFB"/>
    <w:rsid w:val="6AD364D6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B993E"/>
    <w:rsid w:val="6C0A677A"/>
    <w:rsid w:val="6C13ED9C"/>
    <w:rsid w:val="6C3BEE74"/>
    <w:rsid w:val="6C48A307"/>
    <w:rsid w:val="6C56CF42"/>
    <w:rsid w:val="6C7D46BC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35947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29B51D"/>
    <w:rsid w:val="6F30A8D8"/>
    <w:rsid w:val="6F384FFA"/>
    <w:rsid w:val="6F4DF706"/>
    <w:rsid w:val="6F5479B2"/>
    <w:rsid w:val="6F5DD550"/>
    <w:rsid w:val="6F6FBA4B"/>
    <w:rsid w:val="6F83FE3F"/>
    <w:rsid w:val="6F9E0846"/>
    <w:rsid w:val="6FA02F76"/>
    <w:rsid w:val="6FB61FD5"/>
    <w:rsid w:val="6FBAF1FB"/>
    <w:rsid w:val="6FCF2DD8"/>
    <w:rsid w:val="6FEC9A4F"/>
    <w:rsid w:val="700EF798"/>
    <w:rsid w:val="7012A59B"/>
    <w:rsid w:val="7013E7F8"/>
    <w:rsid w:val="70288F02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EDCDFB"/>
    <w:rsid w:val="710572B7"/>
    <w:rsid w:val="71087300"/>
    <w:rsid w:val="71103430"/>
    <w:rsid w:val="711E1D04"/>
    <w:rsid w:val="714478D9"/>
    <w:rsid w:val="7177E9B7"/>
    <w:rsid w:val="718E9985"/>
    <w:rsid w:val="71A483FA"/>
    <w:rsid w:val="71B000B6"/>
    <w:rsid w:val="71C11EA5"/>
    <w:rsid w:val="71CE367B"/>
    <w:rsid w:val="71DC60D6"/>
    <w:rsid w:val="71EF6280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9D2D2"/>
    <w:rsid w:val="735DFAAB"/>
    <w:rsid w:val="7361D80E"/>
    <w:rsid w:val="738997E8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4759AC"/>
    <w:rsid w:val="744BD7DE"/>
    <w:rsid w:val="744C5791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74A815"/>
    <w:rsid w:val="757F6901"/>
    <w:rsid w:val="7581FD87"/>
    <w:rsid w:val="758D5814"/>
    <w:rsid w:val="759DF500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53DC8C"/>
    <w:rsid w:val="7655649C"/>
    <w:rsid w:val="76564C77"/>
    <w:rsid w:val="765824EA"/>
    <w:rsid w:val="76688003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3EDA53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C0789"/>
    <w:rsid w:val="7C01910E"/>
    <w:rsid w:val="7C068F8F"/>
    <w:rsid w:val="7C14F963"/>
    <w:rsid w:val="7C2C712C"/>
    <w:rsid w:val="7C37A2B4"/>
    <w:rsid w:val="7C386237"/>
    <w:rsid w:val="7C4D28BE"/>
    <w:rsid w:val="7C5ED0EE"/>
    <w:rsid w:val="7C6AE258"/>
    <w:rsid w:val="7C7CC696"/>
    <w:rsid w:val="7C927F3F"/>
    <w:rsid w:val="7C958320"/>
    <w:rsid w:val="7CC0879A"/>
    <w:rsid w:val="7CE1752A"/>
    <w:rsid w:val="7CE49C16"/>
    <w:rsid w:val="7CEF4388"/>
    <w:rsid w:val="7CFED2CB"/>
    <w:rsid w:val="7D01515C"/>
    <w:rsid w:val="7D351A27"/>
    <w:rsid w:val="7D3BD9C4"/>
    <w:rsid w:val="7D3FE47B"/>
    <w:rsid w:val="7D5896B2"/>
    <w:rsid w:val="7D717AF3"/>
    <w:rsid w:val="7D749288"/>
    <w:rsid w:val="7D74B6DC"/>
    <w:rsid w:val="7D978E21"/>
    <w:rsid w:val="7DCECCE5"/>
    <w:rsid w:val="7DDC8FFA"/>
    <w:rsid w:val="7DF0ABB6"/>
    <w:rsid w:val="7DFA41E5"/>
    <w:rsid w:val="7E0F34CE"/>
    <w:rsid w:val="7E1E09BA"/>
    <w:rsid w:val="7E57B274"/>
    <w:rsid w:val="7E7DC78D"/>
    <w:rsid w:val="7E8D7EF9"/>
    <w:rsid w:val="7EA66982"/>
    <w:rsid w:val="7EA997B0"/>
    <w:rsid w:val="7EE78F4C"/>
    <w:rsid w:val="7F03BC75"/>
    <w:rsid w:val="7F0677E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82EE9B"/>
    <w:rsid w:val="7F8DDB3C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C3D738BC-F061-4F0F-BAAF-983AF02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4549</Words>
  <Characters>24568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Gilvan Justino</cp:lastModifiedBy>
  <cp:revision>2</cp:revision>
  <cp:lastPrinted>2022-10-06T14:51:00Z</cp:lastPrinted>
  <dcterms:created xsi:type="dcterms:W3CDTF">2022-10-06T23:21:00Z</dcterms:created>
  <dcterms:modified xsi:type="dcterms:W3CDTF">2022-10-06T23:21:00Z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