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24D25737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A0FEB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PRÉ-PROJETO     (</w:t>
            </w:r>
            <w:r w:rsidR="002A0FE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38B832A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</w:t>
      </w:r>
      <w:r w:rsidR="00835CF3">
        <w:t>A</w:t>
      </w:r>
      <w:r>
        <w:t>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67C34D72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</w:t>
      </w:r>
      <w:r w:rsidR="008627C0">
        <w:t xml:space="preserve"> </w:t>
      </w:r>
      <w:r w:rsidR="00652F77">
        <w:t>(</w:t>
      </w:r>
      <w:r w:rsidR="00523A25">
        <w:t>IBGE</w:t>
      </w:r>
      <w:r w:rsidR="00652F77">
        <w:t>,</w:t>
      </w:r>
      <w:r w:rsidR="00523A25">
        <w:t xml:space="preserve"> 2020)</w:t>
      </w:r>
      <w:r w:rsidR="00AA7140">
        <w:t>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4403D171" w:rsidR="00FA0693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>nacional</w:t>
      </w:r>
      <w:r w:rsidR="002A0FEB">
        <w:t>,</w:t>
      </w:r>
      <w:r w:rsidR="03AFE9A1">
        <w:t xml:space="preserve">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76002820" w14:textId="2780F6AE" w:rsidR="00930B43" w:rsidRPr="00DF5F84" w:rsidRDefault="00930B43" w:rsidP="00930B43">
      <w:pPr>
        <w:pStyle w:val="TF-TEXTO"/>
      </w:pPr>
      <w:r>
        <w:t xml:space="preserve">Segundo Guimarães e Deus (2021) o desequilíbrio nutricional está entre os principais limites na produção da bananicultura no estado, embora as áreas de cultivo da banana apresentam uma produtividade satisfatória (42 t/ha/ano), é notável as limitações relacionadas a fertilidade do solo e </w:t>
      </w:r>
      <w:r w:rsidR="6712B390">
        <w:t>à</w:t>
      </w:r>
      <w:r>
        <w:t xml:space="preserve"> nutrição da bananeira. Guimarães e Deus (2021), </w:t>
      </w:r>
      <w:r w:rsidR="1C2C8C21">
        <w:t>apontam</w:t>
      </w:r>
      <w:r>
        <w:t xml:space="preserve"> </w:t>
      </w:r>
      <w:r w:rsidR="78DA7619">
        <w:t>que</w:t>
      </w:r>
      <w:r>
        <w:t xml:space="preserve"> o rendimento da cultura é de 59,6% do seu potencial total de produção, isto ocorre, pois, a aplicação de fertilizantes é generalizada, e em muitos casos, as doses de aplicação do fertilizante é superestimada.</w:t>
      </w:r>
    </w:p>
    <w:p w14:paraId="55B345D9" w14:textId="50C0ABB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Rozane</w:t>
      </w:r>
      <w:r w:rsidR="00012EB1">
        <w:t xml:space="preserve"> (</w:t>
      </w:r>
      <w:r w:rsidR="00E81D6B">
        <w:t>2020</w:t>
      </w:r>
      <w:r w:rsidR="00012EB1">
        <w:t>)</w:t>
      </w:r>
      <w:r w:rsidR="002A0FEB">
        <w:t>,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B53A84">
        <w:t xml:space="preserve"> </w:t>
      </w:r>
      <w:r w:rsidR="002648E0">
        <w:t>Ainda, segundo Guimarães, Deus e Rozane (2020), o</w:t>
      </w:r>
      <w:r w:rsidR="00595346">
        <w:t>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</w:t>
      </w:r>
      <w:r w:rsidR="00261E92">
        <w:t>adubação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</w:t>
      </w:r>
      <w:r w:rsidR="003D724F">
        <w:t>;</w:t>
      </w:r>
      <w:r w:rsidR="006A43C4">
        <w:t xml:space="preserve"> DEUS</w:t>
      </w:r>
      <w:r w:rsidR="003D724F">
        <w:t>;</w:t>
      </w:r>
      <w:r w:rsidR="006A43C4">
        <w:t xml:space="preserve"> ROZANE</w:t>
      </w:r>
      <w:r w:rsidR="003D724F">
        <w:t>,</w:t>
      </w:r>
      <w:r w:rsidR="00892FA5">
        <w:t xml:space="preserve"> 2020</w:t>
      </w:r>
      <w:r w:rsidR="00F42CA4">
        <w:t>)</w:t>
      </w:r>
      <w:r w:rsidR="008B33DB">
        <w:t>.</w:t>
      </w:r>
    </w:p>
    <w:p w14:paraId="422C8E12" w14:textId="0FC4B2F4" w:rsidR="00677FE6" w:rsidRDefault="002C4111" w:rsidP="0098589A">
      <w:pPr>
        <w:pStyle w:val="TF-TEXTO"/>
      </w:pPr>
      <w:r>
        <w:t>Segundo Guimarães e D</w:t>
      </w:r>
      <w:r w:rsidR="00036974">
        <w:t xml:space="preserve">eus (2021), </w:t>
      </w:r>
      <w:r w:rsidR="0044319D">
        <w:t>de acordo com o ciclo da cultura, são realizadas equações, onde são estimadas médias máximas de produtividades de acordo com os índices de cada nutriente</w:t>
      </w:r>
      <w:r w:rsidR="00D14362">
        <w:t>, o que permite estimar e</w:t>
      </w:r>
      <w:r w:rsidR="00724C34">
        <w:t>/</w:t>
      </w:r>
      <w:r w:rsidR="00D14362">
        <w:t xml:space="preserve">ou quantificar a redução de produção causada pelos fatores nutricionais. </w:t>
      </w:r>
      <w:r w:rsidR="00130EB6">
        <w:t xml:space="preserve">A cultura da banana passa por </w:t>
      </w:r>
      <w:r w:rsidR="00EC09A4">
        <w:t>três</w:t>
      </w:r>
      <w:r w:rsidR="00130EB6">
        <w:t xml:space="preserve"> </w:t>
      </w:r>
      <w:r w:rsidR="003B677D">
        <w:t>ciclos</w:t>
      </w:r>
      <w:r w:rsidR="00130EB6">
        <w:t>. P</w:t>
      </w:r>
      <w:r w:rsidR="00766DBA">
        <w:t>ara o</w:t>
      </w:r>
      <w:r w:rsidR="00130EB6">
        <w:t xml:space="preserve"> </w:t>
      </w:r>
      <w:r w:rsidR="003B677D">
        <w:t>ciclo</w:t>
      </w:r>
      <w:r w:rsidR="00130EB6"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C22413">
        <w:t xml:space="preserve"> </w:t>
      </w:r>
      <w:r w:rsidR="001752B1">
        <w:t>n</w:t>
      </w:r>
      <w:r w:rsidR="00987452">
        <w:t>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158A6405">
        <w:t xml:space="preserve"> </w:t>
      </w:r>
      <w:r w:rsidR="00DC467E" w:rsidRPr="00CA3364">
        <w:t>2016)</w:t>
      </w:r>
      <w:r w:rsidR="00390B54">
        <w:t>.</w:t>
      </w:r>
    </w:p>
    <w:p w14:paraId="0A213780" w14:textId="3DA1940A" w:rsidR="00677FE6" w:rsidRPr="00874C4B" w:rsidRDefault="00696E5C" w:rsidP="00874C4B">
      <w:pPr>
        <w:pStyle w:val="TF-TEXTO"/>
      </w:pPr>
      <w:r w:rsidRPr="00696E5C">
        <w:t xml:space="preserve">A </w:t>
      </w:r>
      <w:r w:rsidR="005733A1" w:rsidRPr="005303F1">
        <w:t>Empresa de Pesquisa Agropecuária e Extensão Rural de Santa Catarina</w:t>
      </w:r>
      <w:r w:rsidR="005733A1">
        <w:t xml:space="preserve"> (</w:t>
      </w:r>
      <w:r w:rsidR="005463DA">
        <w:t>Epagri</w:t>
      </w:r>
      <w:r w:rsidR="005733A1">
        <w:t>)</w:t>
      </w:r>
      <w:r w:rsidRPr="00696E5C">
        <w:t xml:space="preserve"> realizou estudos sobre a fertilidade dos solos, em busca de obter maior qualidade e produtividade nos solos da região catarinense. Para tanto</w:t>
      </w:r>
      <w:r w:rsidR="00717A47">
        <w:t>,</w:t>
      </w:r>
      <w:r w:rsidRPr="00696E5C">
        <w:t xml:space="preserve"> elaborou equações para calagem e adubação específica para o solo de Santa Catarina (GUIMARÃES; DEUS, 2021). </w:t>
      </w:r>
      <w:r w:rsidR="00412A5E">
        <w:t xml:space="preserve">Após pesquisas feitas </w:t>
      </w:r>
      <w:r w:rsidR="00792B5E">
        <w:t>pelo</w:t>
      </w:r>
      <w:r w:rsidR="00412A5E">
        <w:t xml:space="preserve"> autor</w:t>
      </w:r>
      <w:r w:rsidR="0047464D">
        <w:t xml:space="preserve"> deste</w:t>
      </w:r>
      <w:r w:rsidR="0034023D">
        <w:t xml:space="preserve"> trabalho</w:t>
      </w:r>
      <w:r w:rsidR="00285F7A">
        <w:t>, n</w:t>
      </w:r>
      <w:r w:rsidRPr="00696E5C">
        <w:t>ão foi encontrad</w:t>
      </w:r>
      <w:r w:rsidR="0077590B">
        <w:t>a</w:t>
      </w:r>
      <w:r w:rsidRPr="00696E5C">
        <w:t xml:space="preserve"> </w:t>
      </w:r>
      <w:r w:rsidR="0077590B">
        <w:t xml:space="preserve">uma </w:t>
      </w:r>
      <w:r w:rsidR="0077590B" w:rsidRPr="00696E5C">
        <w:t>ferramenta</w:t>
      </w:r>
      <w:r w:rsidRPr="00696E5C">
        <w:t xml:space="preserve"> de auxílio para os </w:t>
      </w:r>
      <w:r w:rsidR="009040F2" w:rsidRPr="00696E5C">
        <w:t>agrônomos</w:t>
      </w:r>
      <w:r w:rsidRPr="00696E5C">
        <w:t xml:space="preserve">, que </w:t>
      </w:r>
      <w:r w:rsidR="004B3710">
        <w:t>auxiliasse</w:t>
      </w:r>
      <w:r w:rsidRPr="00696E5C">
        <w:t xml:space="preserve"> </w:t>
      </w:r>
      <w:r w:rsidR="001377D7">
        <w:t>n</w:t>
      </w:r>
      <w:r w:rsidRPr="00696E5C">
        <w:t xml:space="preserve">os </w:t>
      </w:r>
      <w:r w:rsidR="009040F2" w:rsidRPr="00696E5C">
        <w:t>cálculos</w:t>
      </w:r>
      <w:r w:rsidRPr="00696E5C">
        <w:t xml:space="preserve"> dessas equações</w:t>
      </w:r>
      <w:r w:rsidR="00285F7A">
        <w:t xml:space="preserve"> no estado de Santa Catarina</w:t>
      </w:r>
      <w:r w:rsidRPr="00696E5C">
        <w:t>.</w:t>
      </w:r>
      <w:r w:rsidR="00677FE6">
        <w:t xml:space="preserve"> </w:t>
      </w:r>
      <w:r w:rsidR="00285F7A">
        <w:t>O</w:t>
      </w:r>
      <w:r w:rsidR="00677FE6">
        <w:t xml:space="preserve">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 w:rsidR="00677FE6">
        <w:t xml:space="preserve"> para </w:t>
      </w:r>
      <w:r w:rsidR="0411E574">
        <w:t xml:space="preserve">auxiliar </w:t>
      </w:r>
      <w:r w:rsidR="00677FE6"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6F7C65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3867B66" w:rsidR="00C35E57" w:rsidRDefault="00C22413" w:rsidP="00C35E57">
      <w:pPr>
        <w:pStyle w:val="TF-ALNEA"/>
      </w:pPr>
      <w:r>
        <w:t>analisar e recomendar</w:t>
      </w:r>
      <w:r w:rsidR="00D1246E">
        <w:t xml:space="preserve"> 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41D07AED" w14:textId="74E5F8BA" w:rsidR="00466231" w:rsidRDefault="00225112" w:rsidP="00F77926">
      <w:pPr>
        <w:pStyle w:val="TF-ALNEA"/>
      </w:pPr>
      <w:r>
        <w:t>analisar e recomendar</w:t>
      </w:r>
      <w:r w:rsidR="394AE8A0">
        <w:t xml:space="preserve"> </w:t>
      </w:r>
      <w:r w:rsidR="008F6A6C">
        <w:t>os</w:t>
      </w:r>
      <w:r w:rsidR="0077048F">
        <w:t xml:space="preserve">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1CEAD4C3" w14:textId="2D29272B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122D24">
        <w:t>sub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BF6C41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</w:t>
      </w:r>
      <w:r w:rsidR="00122D24">
        <w:t xml:space="preserve">subseção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BF6C41">
        <w:t>2.2</w:t>
      </w:r>
      <w:r w:rsidR="001311DD">
        <w:fldChar w:fldCharType="end"/>
      </w:r>
      <w:r w:rsidR="001311DD">
        <w:t xml:space="preserve"> apresenta o software FertFacil</w:t>
      </w:r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</w:t>
      </w:r>
      <w:r w:rsidR="00122D24">
        <w:t xml:space="preserve">subseção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BF6C41">
        <w:t>2.3</w:t>
      </w:r>
      <w:r w:rsidR="00123FBB">
        <w:fldChar w:fldCharType="end"/>
      </w:r>
      <w:r w:rsidR="00054BA3">
        <w:t xml:space="preserve"> apresenta a construção de um aplicativo </w:t>
      </w:r>
      <w:r w:rsidR="00122D24">
        <w:t>móvel</w:t>
      </w:r>
      <w:r w:rsidR="00054BA3">
        <w:t xml:space="preserve"> para auxiliar na recomendação</w:t>
      </w:r>
      <w:r w:rsidR="00251229">
        <w:t xml:space="preserve"> de calagem do </w:t>
      </w:r>
      <w:r w:rsidR="006C37E4">
        <w:t>solo no estado do Pará (</w:t>
      </w:r>
      <w:r w:rsidR="00122D24">
        <w:t>OLVEIRA</w:t>
      </w:r>
      <w:r w:rsidR="006C37E4">
        <w:t xml:space="preserve"> </w:t>
      </w:r>
      <w:r w:rsidR="006C37E4" w:rsidRPr="006C37E4">
        <w:rPr>
          <w:i/>
          <w:iCs/>
        </w:rPr>
        <w:t>et al</w:t>
      </w:r>
      <w:r w:rsidR="00122D24">
        <w:t>,</w:t>
      </w:r>
      <w:r w:rsidR="006C37E4">
        <w:t xml:space="preserve"> 2019).</w:t>
      </w:r>
    </w:p>
    <w:p w14:paraId="4BC56702" w14:textId="2E8040AF" w:rsidR="00A44581" w:rsidRDefault="00BE6E3D" w:rsidP="006F7C65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16342EE3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>(</w:t>
      </w:r>
      <w:r w:rsidR="00122D24">
        <w:t>SILVA</w:t>
      </w:r>
      <w:r w:rsidR="00C47B17">
        <w:t xml:space="preserve">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75F38D17" w:rsidR="00B92EE9" w:rsidRDefault="00D43150" w:rsidP="00E351CA">
      <w:pPr>
        <w:pStyle w:val="TF-TEXTO"/>
      </w:pPr>
      <w:r>
        <w:t xml:space="preserve">Silva </w:t>
      </w:r>
      <w:r w:rsidRPr="00592DE5">
        <w:rPr>
          <w:i/>
          <w:iCs/>
        </w:rPr>
        <w:t>et al.</w:t>
      </w:r>
      <w:r>
        <w:t xml:space="preserve"> </w:t>
      </w:r>
      <w:r w:rsidR="00F0261C"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 w:rsidR="00F0261C">
        <w:t xml:space="preserve"> o </w:t>
      </w:r>
      <w:r w:rsidR="00A710CB">
        <w:t>Adubatec</w:t>
      </w:r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</w:t>
      </w:r>
      <w:r w:rsidR="006D3B2C">
        <w:t xml:space="preserve"> d</w:t>
      </w:r>
      <w:r w:rsidR="00D57378">
        <w:t>e Cruz das Almas,</w:t>
      </w:r>
      <w:r w:rsidR="007358EA">
        <w:t xml:space="preserve"> realizando análise química e foliares</w:t>
      </w:r>
      <w:r w:rsidR="00B0112C">
        <w:t xml:space="preserve">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>oi desenvolvido</w:t>
      </w:r>
      <w:r w:rsidR="0047023A">
        <w:t xml:space="preserve"> tanto </w:t>
      </w:r>
      <w:r w:rsidR="00D06537">
        <w:t xml:space="preserve">para </w:t>
      </w:r>
      <w:r w:rsidR="2E2E6C55">
        <w:t xml:space="preserve">ser </w:t>
      </w:r>
      <w:r w:rsidR="00F55E14">
        <w:t>responsivo</w:t>
      </w:r>
      <w:r w:rsidR="0047023A">
        <w:t xml:space="preserve"> para dispositivos móveis</w:t>
      </w:r>
      <w:r w:rsidR="004E2369">
        <w:t xml:space="preserve"> quanto para plataforma Web</w:t>
      </w:r>
      <w:r w:rsidR="006B3456">
        <w:t>, permitindo assim ser visualizado</w:t>
      </w:r>
      <w:r w:rsidR="0047023A">
        <w:t xml:space="preserve"> </w:t>
      </w:r>
      <w:r w:rsidR="00625ED6">
        <w:t>sem perder a qualidade das páginas</w:t>
      </w:r>
      <w:r w:rsidR="00E16028">
        <w:t xml:space="preserve"> indiferente a plataforma utilizada.</w:t>
      </w:r>
    </w:p>
    <w:p w14:paraId="0DC4F145" w14:textId="65886419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122D24">
        <w:t>,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B6E24">
        <w:t>, selecionada a estimativa de produção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</w:t>
      </w:r>
      <w:r w:rsidR="088451BB">
        <w:t>s</w:t>
      </w:r>
      <w:r w:rsidR="007B56AB">
        <w:t xml:space="preserve"> para a correção</w:t>
      </w:r>
      <w:r w:rsidR="00DB6E24">
        <w:t xml:space="preserve"> da calagem e</w:t>
      </w:r>
      <w:r w:rsidR="007B56AB">
        <w:t xml:space="preserve"> do solo na devida cultura</w:t>
      </w:r>
      <w:r w:rsidR="00DB6E24">
        <w:t xml:space="preserve"> e na área desejada</w:t>
      </w:r>
      <w:r w:rsidR="007B56AB">
        <w:t>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</w:t>
      </w:r>
      <w:r w:rsidR="00E83285">
        <w:t xml:space="preserve"> não </w:t>
      </w:r>
      <w:r w:rsidR="00E83285" w:rsidRPr="00E83285">
        <w:t>mantém</w:t>
      </w:r>
      <w:r w:rsidR="00E83285">
        <w:t xml:space="preserve"> histórico de análises realizada, mas</w:t>
      </w:r>
      <w:r w:rsidR="000724F1">
        <w:t xml:space="preserve"> apresenta um relatório </w:t>
      </w:r>
      <w:r w:rsidR="00C370D3">
        <w:t>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</w:t>
      </w:r>
      <w:r w:rsidR="00122362">
        <w:t>fertilizante. (</w:t>
      </w:r>
      <w:r w:rsidR="00ED3F8B">
        <w:t xml:space="preserve">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5A76EFE4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31EBC50D">
        <w:t>do</w:t>
      </w:r>
      <w:r w:rsidR="005547A6">
        <w:t xml:space="preserve"> Adubatec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r w:rsidR="001B4B35" w:rsidRPr="7406B8DB">
        <w:rPr>
          <w:i/>
          <w:iCs/>
        </w:rPr>
        <w:t>Hibernate</w:t>
      </w:r>
      <w:r w:rsidR="0B1778DB" w:rsidRPr="003C6983">
        <w:t xml:space="preserve"> como </w:t>
      </w:r>
      <w:r w:rsidR="0B1778DB" w:rsidRPr="00122D24">
        <w:rPr>
          <w:i/>
          <w:iCs/>
        </w:rPr>
        <w:t>framework</w:t>
      </w:r>
      <w:r w:rsidR="0B1778DB" w:rsidRPr="003C6983">
        <w:t xml:space="preserve"> </w:t>
      </w:r>
      <w:r w:rsidR="0B1778DB" w:rsidRPr="7406B8DB">
        <w:rPr>
          <w:i/>
          <w:iCs/>
        </w:rPr>
        <w:t>object-relational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7561A39B" w:rsidR="00700A53" w:rsidRPr="00B33B3B" w:rsidRDefault="00CE1EA1" w:rsidP="7406B8DB">
      <w:pPr>
        <w:pStyle w:val="TF-LEGENDA"/>
        <w:rPr>
          <w:noProof/>
        </w:rPr>
      </w:pPr>
      <w:bookmarkStart w:id="25" w:name="_Ref114162445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1</w:t>
      </w:r>
      <w:r w:rsidR="00CD451F">
        <w:fldChar w:fldCharType="end"/>
      </w:r>
      <w:bookmarkEnd w:id="2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156EAE45" w:rsidR="00D543AA" w:rsidRDefault="00C541CE" w:rsidP="0062524C">
      <w:pPr>
        <w:pStyle w:val="TF-TEXTO"/>
      </w:pPr>
      <w:r>
        <w:lastRenderedPageBreak/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BF6C41">
        <w:t xml:space="preserve">Figura </w:t>
      </w:r>
      <w:r w:rsidR="00BF6C41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Adubatec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3CFB7BA1" w:rsidR="00797D77" w:rsidRDefault="00640598" w:rsidP="00347BF4">
      <w:pPr>
        <w:pStyle w:val="TF-LEGENDA"/>
      </w:pPr>
      <w:bookmarkStart w:id="26" w:name="_Ref114162746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2</w:t>
      </w:r>
      <w:r w:rsidR="00CD451F">
        <w:fldChar w:fldCharType="end"/>
      </w:r>
      <w:bookmarkEnd w:id="26"/>
      <w:r>
        <w:t xml:space="preserve"> - Resultado de recomendação de adubação</w:t>
      </w:r>
      <w:r w:rsidR="600306D6">
        <w:t xml:space="preserve"> do Adubatec</w:t>
      </w:r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6F7C65">
      <w:pPr>
        <w:pStyle w:val="Ttulo2"/>
      </w:pPr>
      <w:bookmarkStart w:id="27" w:name="_Ref115341117"/>
      <w:r>
        <w:t>Fertfacil</w:t>
      </w:r>
      <w:bookmarkEnd w:id="27"/>
    </w:p>
    <w:p w14:paraId="18140D13" w14:textId="23B5FED7" w:rsidR="00847E8D" w:rsidRDefault="00B63997" w:rsidP="00BF09CC">
      <w:pPr>
        <w:pStyle w:val="TF-TEXTO"/>
      </w:pPr>
      <w:r>
        <w:t>De acordo com Tiecher (201</w:t>
      </w:r>
      <w:r w:rsidR="00D51771">
        <w:t>6</w:t>
      </w:r>
      <w:r>
        <w:t>)</w:t>
      </w:r>
      <w:r w:rsidR="00122D24">
        <w:t>,</w:t>
      </w:r>
      <w:r>
        <w:t xml:space="preserve"> o</w:t>
      </w:r>
      <w:r w:rsidR="00013768">
        <w:t xml:space="preserve"> FertFacil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</w:t>
      </w:r>
      <w:r w:rsidR="00172C48">
        <w:t xml:space="preserve"> </w:t>
      </w:r>
      <w:r w:rsidR="11F9F945">
        <w:t>que baseia-se n</w:t>
      </w:r>
      <w:r w:rsidR="00172C48">
        <w:t>a análise química</w:t>
      </w:r>
      <w:r w:rsidR="00A0764C">
        <w:t xml:space="preserve"> </w:t>
      </w:r>
      <w:r w:rsidR="3E3CCDFB">
        <w:t xml:space="preserve">sendo aplicável </w:t>
      </w:r>
      <w:r w:rsidR="00A0764C">
        <w:t>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r w:rsidR="0056708B">
        <w:t>FertFacil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 w:rsidRPr="00B638DE">
        <w:t xml:space="preserve">” e </w:t>
      </w:r>
      <w:r w:rsidR="00812057" w:rsidRPr="00B638DE"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0D3F9D7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00122D24">
        <w:t xml:space="preserve">utilizando </w:t>
      </w:r>
      <w:r w:rsidR="008F6A6C">
        <w:t>L</w:t>
      </w:r>
      <w:r w:rsidR="00122D24">
        <w:t xml:space="preserve">inguagem de </w:t>
      </w:r>
      <w:r w:rsidR="008F6A6C">
        <w:t>M</w:t>
      </w:r>
      <w:r w:rsidR="00122D24">
        <w:t xml:space="preserve">arcação de </w:t>
      </w:r>
      <w:r w:rsidR="008F6A6C">
        <w:t>H</w:t>
      </w:r>
      <w:r w:rsidR="00122D24">
        <w:t>ipertexto (</w:t>
      </w:r>
      <w:r>
        <w:t>HTML</w:t>
      </w:r>
      <w:r w:rsidR="00122D24">
        <w:t>)</w:t>
      </w:r>
      <w:r>
        <w:t xml:space="preserve">, </w:t>
      </w:r>
      <w:r w:rsidR="008F6A6C">
        <w:t>C</w:t>
      </w:r>
      <w:r w:rsidR="00122D24">
        <w:t xml:space="preserve">ascadign </w:t>
      </w:r>
      <w:r w:rsidR="008F6A6C">
        <w:t>S</w:t>
      </w:r>
      <w:r w:rsidR="00122D24">
        <w:t xml:space="preserve">tyle </w:t>
      </w:r>
      <w:r w:rsidR="008F6A6C">
        <w:t>S</w:t>
      </w:r>
      <w:r w:rsidR="00122D24">
        <w:t>heets (</w:t>
      </w:r>
      <w:r>
        <w:t>CSS</w:t>
      </w:r>
      <w:r w:rsidR="00122D24">
        <w:t>)</w:t>
      </w:r>
      <w:r>
        <w:t xml:space="preserve"> e Javascript. A tecnologia usada de </w:t>
      </w:r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61628">
        <w:t>das análises realizadas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76DC3127" w:rsidR="007D5BD9" w:rsidRPr="00722126" w:rsidRDefault="00BD455E" w:rsidP="00D326D7">
      <w:pPr>
        <w:pStyle w:val="TF-TEXTO"/>
        <w:rPr>
          <w:u w:val="single"/>
        </w:rPr>
      </w:pPr>
      <w:r>
        <w:t>Segundo Tiecher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</w:t>
      </w:r>
      <w:r w:rsidR="00AF4FEC">
        <w:t xml:space="preserve">utilizá-lo nos dispositivos móveis baixando </w:t>
      </w:r>
      <w:r w:rsidR="00184D93">
        <w:t>na Play Store</w:t>
      </w:r>
      <w:r w:rsidR="00D358F9">
        <w:t xml:space="preserve"> ou acessá-lo via Web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r w:rsidR="00C2133A">
        <w:t>Tiecher</w:t>
      </w:r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172C48">
        <w:t xml:space="preserve"> Após a inserção dos elementos</w:t>
      </w:r>
      <w:r w:rsidR="00722126">
        <w:t xml:space="preserve"> e a estimativa de produção</w:t>
      </w:r>
      <w:r w:rsidR="00172C48">
        <w:t xml:space="preserve"> </w:t>
      </w:r>
      <w:r w:rsidR="00722126">
        <w:t>o software realiza os</w:t>
      </w:r>
      <w:r w:rsidR="00172C48">
        <w:t xml:space="preserve"> cálculos</w:t>
      </w:r>
      <w:r w:rsidR="00A81FBB">
        <w:t xml:space="preserve"> </w:t>
      </w:r>
      <w:r w:rsidR="00722126">
        <w:t>e</w:t>
      </w:r>
      <w:r w:rsidR="00172C48">
        <w:t xml:space="preserve"> apresenta </w:t>
      </w:r>
      <w:r w:rsidR="00061628">
        <w:t>um</w:t>
      </w:r>
      <w:r w:rsidR="00172C48">
        <w:t xml:space="preserve"> </w:t>
      </w:r>
      <w:r w:rsidR="00061628">
        <w:t>relatório</w:t>
      </w:r>
      <w:r w:rsidR="00172C48">
        <w:t xml:space="preserve"> conforme </w:t>
      </w:r>
      <w:r w:rsidR="0CE56017">
        <w:t xml:space="preserve">pode ser visto </w:t>
      </w:r>
      <w:r w:rsidR="00172C48">
        <w:t>na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3</w:t>
      </w:r>
      <w:r>
        <w:fldChar w:fldCharType="end"/>
      </w:r>
      <w:r w:rsidR="00172C48">
        <w:t>.</w:t>
      </w:r>
      <w:r w:rsidR="00C2273C">
        <w:t xml:space="preserve"> </w:t>
      </w:r>
      <w:r w:rsidR="0057676C">
        <w:t>De acordo com</w:t>
      </w:r>
      <w:r w:rsidR="00172C48">
        <w:t xml:space="preserve"> Tiecher (2016),</w:t>
      </w:r>
      <w:r w:rsidR="0C0957E8">
        <w:t xml:space="preserve"> </w:t>
      </w:r>
      <w:r w:rsidR="00172C48">
        <w:t>o relatório</w:t>
      </w:r>
      <w:r w:rsidR="184B1185">
        <w:t xml:space="preserve"> </w:t>
      </w:r>
      <w:r w:rsidR="6625C714">
        <w:t xml:space="preserve">contém </w:t>
      </w:r>
      <w:r w:rsidR="007D5BD9">
        <w:t>um fertigrama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433973FE" w:rsidR="00C2273C" w:rsidRDefault="0067576E" w:rsidP="006A0C75">
      <w:pPr>
        <w:pStyle w:val="TF-LEGENDA"/>
      </w:pPr>
      <w:bookmarkStart w:id="28" w:name="_Ref114162974"/>
      <w:r>
        <w:lastRenderedPageBreak/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3</w:t>
      </w:r>
      <w:r w:rsidR="00CD451F">
        <w:fldChar w:fldCharType="end"/>
      </w:r>
      <w:bookmarkEnd w:id="28"/>
      <w:r>
        <w:t xml:space="preserve"> - </w:t>
      </w:r>
      <w:r w:rsidR="006A0C75">
        <w:t>Relatório com fertigrama de interpretação da análise de solo e recomendação de calagem</w:t>
      </w:r>
      <w:r w:rsidR="0039773A">
        <w:t xml:space="preserve"> </w:t>
      </w:r>
      <w:r w:rsidR="4D292CE7">
        <w:t>do Fertfacil</w:t>
      </w:r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6C8D57D6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r w:rsidR="004D25C5" w:rsidRPr="006A0C75">
        <w:t>Tiecher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6F7C65">
      <w:pPr>
        <w:pStyle w:val="Ttulo2"/>
      </w:pPr>
      <w:bookmarkStart w:id="29" w:name="_Ref115341411"/>
      <w:r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29"/>
      <w:r w:rsidR="00A44581">
        <w:t xml:space="preserve"> </w:t>
      </w:r>
    </w:p>
    <w:p w14:paraId="78BCADEA" w14:textId="30712D7E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DA1855">
        <w:t>móvel</w:t>
      </w:r>
      <w:r w:rsidR="00851152">
        <w:t xml:space="preserve"> iSolo</w:t>
      </w:r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DA1855">
        <w:t>OLIVEIRA</w:t>
      </w:r>
      <w:r w:rsidR="005606DC">
        <w:t xml:space="preserve">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2F567F56" w14:textId="140B90AB" w:rsidR="005F0AFF" w:rsidRDefault="00DA1855" w:rsidP="00C87472">
      <w:pPr>
        <w:pStyle w:val="TF-TEXTO"/>
      </w:pPr>
      <w:r>
        <w:t xml:space="preserve">A aplicação </w:t>
      </w:r>
      <w:r w:rsidR="00136F80">
        <w:t>desenvolvid</w:t>
      </w:r>
      <w:r>
        <w:t>a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>
        <w:t xml:space="preserve">A aplicação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>
        <w:t xml:space="preserve">A aplicação </w:t>
      </w:r>
      <w:r w:rsidR="005A1CD8">
        <w:t>foi criad</w:t>
      </w:r>
      <w:r>
        <w:t>a</w:t>
      </w:r>
      <w:r w:rsidR="005A1CD8">
        <w:t xml:space="preserve">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>em camp</w:t>
      </w:r>
      <w:r w:rsidR="001B5196">
        <w:t>o.</w:t>
      </w:r>
      <w:r w:rsidR="0039773A">
        <w:t xml:space="preserve"> </w:t>
      </w:r>
    </w:p>
    <w:p w14:paraId="18F465C7" w14:textId="7B51A3E1" w:rsidR="00C05CBF" w:rsidRDefault="00255195" w:rsidP="00C87472">
      <w:pPr>
        <w:pStyle w:val="TF-TEXTO"/>
      </w:pPr>
      <w:r>
        <w:t>Foi utilizad</w:t>
      </w:r>
      <w:r w:rsidR="0F654ECD">
        <w:t>a</w:t>
      </w:r>
      <w:r>
        <w:t xml:space="preserve"> a ferramenta Phonegap para desenvolver a interface</w:t>
      </w:r>
      <w:r w:rsidR="00AE2045">
        <w:t xml:space="preserve">. O Phonegap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JQuery,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iSolo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F65FC1">
        <w:t xml:space="preserve"> do software</w:t>
      </w:r>
    </w:p>
    <w:p w14:paraId="460786F6" w14:textId="5ADA575A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</w:t>
      </w:r>
      <w:r w:rsidR="00DA1855">
        <w:t>sub</w:t>
      </w:r>
      <w:r w:rsidR="00E85B84">
        <w:t xml:space="preserve">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BF6C41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BF6C41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BF6C41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6473D2C9" w:rsidR="00451B94" w:rsidRDefault="00451B94" w:rsidP="006F7C65">
      <w:pPr>
        <w:pStyle w:val="Ttulo2"/>
      </w:pPr>
      <w:bookmarkStart w:id="37" w:name="_Ref115281973"/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  <w:bookmarkEnd w:id="37"/>
    </w:p>
    <w:p w14:paraId="09FAA2D5" w14:textId="1F6B71F8" w:rsidR="00714A6B" w:rsidRDefault="004D05C1" w:rsidP="006B33A3">
      <w:pPr>
        <w:pStyle w:val="TF-TEXTO"/>
      </w:pPr>
      <w:r>
        <w:t xml:space="preserve">Segundo Tiecher (2016) um bom manejo do solo começa com uma análise confiável, somente a partir da interpretação do estado atual da fertilidade </w:t>
      </w:r>
      <w:r w:rsidR="006F0E40">
        <w:t>são capazes de</w:t>
      </w:r>
      <w:r w:rsidR="00944B9D">
        <w:t xml:space="preserve"> </w:t>
      </w:r>
      <w:r>
        <w:t xml:space="preserve">evitar perdas de produtividade devido </w:t>
      </w:r>
      <w:r w:rsidR="006B33A3">
        <w:t>à</w:t>
      </w:r>
      <w:r>
        <w:t xml:space="preserve"> falta de algum nutriente ou gastos desnecessários devido </w:t>
      </w:r>
      <w:r w:rsidR="7C9A2BEC">
        <w:t>a</w:t>
      </w:r>
      <w:r>
        <w:t xml:space="preserve"> aplicação de corretivos e fertilizantes acima da real demanda da cultura.</w:t>
      </w:r>
      <w:r w:rsidR="006B33A3">
        <w:t xml:space="preserve"> Oliveira </w:t>
      </w:r>
      <w:r w:rsidR="006B33A3" w:rsidRPr="00250E0C">
        <w:rPr>
          <w:i/>
          <w:iCs/>
        </w:rPr>
        <w:t>et al.</w:t>
      </w:r>
      <w:r w:rsidR="006B33A3">
        <w:t xml:space="preserve"> (2019) complementam que para obter solos melhores para os cultivos, é habitual se fazer aplicação de corretivos no solo. </w:t>
      </w:r>
      <w:r w:rsidR="00C13D86">
        <w:t>Diante desse cenário</w:t>
      </w:r>
      <w:r w:rsidR="003D2061">
        <w:t xml:space="preserve"> os autores Silva </w:t>
      </w:r>
      <w:r w:rsidR="003D2061" w:rsidRPr="00FE4E68">
        <w:rPr>
          <w:i/>
          <w:iCs/>
        </w:rPr>
        <w:t>et al</w:t>
      </w:r>
      <w:r w:rsidR="003D2061">
        <w:t>. (2019)</w:t>
      </w:r>
      <w:r w:rsidR="00F1620F">
        <w:t>,</w:t>
      </w:r>
      <w:r w:rsidR="003D2061">
        <w:t xml:space="preserve"> </w:t>
      </w:r>
      <w:r w:rsidR="00115D0B">
        <w:t>Fertfacil</w:t>
      </w:r>
      <w:r w:rsidR="003D2061">
        <w:t xml:space="preserve"> (2020) e Oliveira </w:t>
      </w:r>
      <w:r w:rsidR="003D2061" w:rsidRPr="00FE4E68">
        <w:rPr>
          <w:i/>
          <w:iCs/>
        </w:rPr>
        <w:t>et al</w:t>
      </w:r>
      <w:r w:rsidR="003D2061">
        <w:t>. (2019)</w:t>
      </w:r>
      <w:r w:rsidR="006B33A3">
        <w:t xml:space="preserve"> </w:t>
      </w:r>
      <w:r w:rsidR="003D2061">
        <w:t>desenvolveram um</w:t>
      </w:r>
      <w:r w:rsidR="00C13D86">
        <w:t xml:space="preserve"> software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 w:rsidR="00E2025E">
        <w:fldChar w:fldCharType="begin"/>
      </w:r>
      <w:r w:rsidR="00E2025E">
        <w:instrText xml:space="preserve"> REF _Ref114163180 \h </w:instrText>
      </w:r>
      <w:r w:rsidR="00E2025E"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 w:rsidR="00E2025E"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374F9020" w14:textId="2FDB7CE6" w:rsidR="006B0760" w:rsidRDefault="008A55C3" w:rsidP="008A55C3">
      <w:pPr>
        <w:pStyle w:val="TF-LEGENDA"/>
      </w:pPr>
      <w:bookmarkStart w:id="45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1</w:t>
      </w:r>
      <w:r>
        <w:fldChar w:fldCharType="end"/>
      </w:r>
      <w:bookmarkEnd w:id="45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26BDB6E6" w:rsidR="006B0760" w:rsidRPr="007D4566" w:rsidRDefault="00174666" w:rsidP="00CD5645">
            <w:pPr>
              <w:pStyle w:val="TF-TEXTOQUADRO"/>
            </w:pPr>
            <w:r>
              <w:rPr>
                <w:noProof/>
              </w:rPr>
              <w:pict w14:anchorId="693183A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2051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086D784">
                <v:shape id="Caixa de Texto 3" o:spid="_x0000_s2050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D87046A" w:rsidR="006B0760" w:rsidRDefault="00F04BFE" w:rsidP="006034A6">
            <w:pPr>
              <w:pStyle w:val="TF-TEXTOQUADRO"/>
              <w:jc w:val="center"/>
            </w:pPr>
            <w:r>
              <w:t xml:space="preserve">Adubatec (SILVA </w:t>
            </w:r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Default="00F04BFE" w:rsidP="00802D0F">
            <w:pPr>
              <w:pStyle w:val="TF-TEXTOQUADRO"/>
              <w:jc w:val="center"/>
            </w:pPr>
            <w:r>
              <w:t>Fertfacil (FERTFACIL,</w:t>
            </w:r>
            <w:ins w:id="46" w:author="Gilvan Justino" w:date="2022-09-24T22:40:00Z">
              <w:r>
                <w:t xml:space="preserve"> </w:t>
              </w:r>
            </w:ins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r>
              <w:t xml:space="preserve">iSolo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283C91" w14:paraId="0388C991" w14:textId="77777777" w:rsidTr="00C86300">
        <w:tc>
          <w:tcPr>
            <w:tcW w:w="3670" w:type="dxa"/>
            <w:shd w:val="clear" w:color="auto" w:fill="auto"/>
          </w:tcPr>
          <w:p w14:paraId="5A7F6759" w14:textId="3CE9F8B3" w:rsidR="00283C91" w:rsidRDefault="00283C91" w:rsidP="00283C91">
            <w:pPr>
              <w:pStyle w:val="TF-TEXTOQUADRO"/>
            </w:pPr>
            <w:r>
              <w:t>Recomendação de calagem</w:t>
            </w:r>
          </w:p>
        </w:tc>
        <w:tc>
          <w:tcPr>
            <w:tcW w:w="1721" w:type="dxa"/>
            <w:shd w:val="clear" w:color="auto" w:fill="auto"/>
          </w:tcPr>
          <w:p w14:paraId="64ACA356" w14:textId="76F6C8AF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4E030A8F" w14:textId="747DE3B9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5B8F480" w14:textId="1C961DAE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3E0EC2D2" w14:textId="77777777" w:rsidTr="00C86300">
        <w:tc>
          <w:tcPr>
            <w:tcW w:w="3670" w:type="dxa"/>
            <w:shd w:val="clear" w:color="auto" w:fill="auto"/>
          </w:tcPr>
          <w:p w14:paraId="19128874" w14:textId="45329854" w:rsidR="00283C91" w:rsidRDefault="00283C91" w:rsidP="00283C91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770984BB" w14:textId="410A98D8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4335FBC9" w14:textId="4E967780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09091F9F" w14:textId="7D734BF4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color w:val="FF0000"/>
              </w:rPr>
              <w:t>X</w:t>
            </w:r>
          </w:p>
        </w:tc>
      </w:tr>
      <w:tr w:rsidR="00283C91" w14:paraId="1FFDE3D8" w14:textId="77777777" w:rsidTr="00C86300">
        <w:tc>
          <w:tcPr>
            <w:tcW w:w="3670" w:type="dxa"/>
            <w:shd w:val="clear" w:color="auto" w:fill="auto"/>
          </w:tcPr>
          <w:p w14:paraId="22D30CE0" w14:textId="7406D3B5" w:rsidR="00283C91" w:rsidRDefault="00283C91" w:rsidP="00283C91">
            <w:pPr>
              <w:pStyle w:val="TF-TEXTOQUADRO"/>
            </w:pPr>
            <w:r>
              <w:t xml:space="preserve">Área de aplicação </w:t>
            </w:r>
          </w:p>
        </w:tc>
        <w:tc>
          <w:tcPr>
            <w:tcW w:w="1721" w:type="dxa"/>
            <w:shd w:val="clear" w:color="auto" w:fill="auto"/>
          </w:tcPr>
          <w:p w14:paraId="15A1B409" w14:textId="44F4B772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77847BC2" w14:textId="7B2E7171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308CAE0D" w14:textId="3FC304DF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Pará</w:t>
            </w:r>
          </w:p>
        </w:tc>
      </w:tr>
      <w:tr w:rsidR="00283C91" w14:paraId="08067606" w14:textId="77777777" w:rsidTr="00C86300">
        <w:tc>
          <w:tcPr>
            <w:tcW w:w="3670" w:type="dxa"/>
            <w:shd w:val="clear" w:color="auto" w:fill="auto"/>
          </w:tcPr>
          <w:p w14:paraId="3923322A" w14:textId="3BA57EBD" w:rsidR="00283C91" w:rsidRDefault="00283C91" w:rsidP="00283C91">
            <w:pPr>
              <w:pStyle w:val="TF-TEXTOQUADRO"/>
            </w:pPr>
            <w:r>
              <w:t>Tipo de análise para recomendação</w:t>
            </w:r>
          </w:p>
        </w:tc>
        <w:tc>
          <w:tcPr>
            <w:tcW w:w="1721" w:type="dxa"/>
            <w:shd w:val="clear" w:color="auto" w:fill="auto"/>
          </w:tcPr>
          <w:p w14:paraId="164845CF" w14:textId="56FBEB01" w:rsidR="00283C91" w:rsidRDefault="00283C91" w:rsidP="00283C91">
            <w:pPr>
              <w:pStyle w:val="TF-TEXTOQUADRO"/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6DAAD3CA" w14:textId="1973771B" w:rsidR="00283C91" w:rsidRDefault="00283C91" w:rsidP="00283C91">
            <w:pPr>
              <w:pStyle w:val="TF-TEXTOQUADRO"/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4D8BD20F" w14:textId="7DAD164E" w:rsidR="00283C91" w:rsidRDefault="00283C91" w:rsidP="00283C91">
            <w:pPr>
              <w:pStyle w:val="TF-TEXTOQUADRO"/>
            </w:pPr>
            <w:r>
              <w:t>Química</w:t>
            </w:r>
          </w:p>
        </w:tc>
      </w:tr>
      <w:tr w:rsidR="00283C91" w14:paraId="00A16958" w14:textId="77777777" w:rsidTr="00C86300">
        <w:tc>
          <w:tcPr>
            <w:tcW w:w="3670" w:type="dxa"/>
            <w:shd w:val="clear" w:color="auto" w:fill="auto"/>
          </w:tcPr>
          <w:p w14:paraId="0A2D7FEA" w14:textId="58964F86" w:rsidR="00283C91" w:rsidRDefault="00283C91" w:rsidP="00283C91">
            <w:pPr>
              <w:pStyle w:val="TF-TEXTOQUADRO"/>
            </w:pPr>
            <w:r>
              <w:t>Exibição de relatórios das recomendações</w:t>
            </w:r>
          </w:p>
        </w:tc>
        <w:tc>
          <w:tcPr>
            <w:tcW w:w="1721" w:type="dxa"/>
            <w:shd w:val="clear" w:color="auto" w:fill="auto"/>
          </w:tcPr>
          <w:p w14:paraId="0E90FC3E" w14:textId="4944F736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B298DE5" w14:textId="75CCC1E2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34356CF3" w14:textId="4B36F130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28998374" w14:textId="77777777" w:rsidTr="00C86300">
        <w:tc>
          <w:tcPr>
            <w:tcW w:w="3670" w:type="dxa"/>
            <w:shd w:val="clear" w:color="auto" w:fill="auto"/>
          </w:tcPr>
          <w:p w14:paraId="7520194C" w14:textId="5BDF82B3" w:rsidR="00283C91" w:rsidRDefault="00283C91" w:rsidP="00283C91">
            <w:pPr>
              <w:pStyle w:val="TF-TEXTOQUADRO"/>
            </w:pPr>
            <w:r>
              <w:t>Mantém histórico de análises realizadas</w:t>
            </w:r>
          </w:p>
        </w:tc>
        <w:tc>
          <w:tcPr>
            <w:tcW w:w="1721" w:type="dxa"/>
            <w:shd w:val="clear" w:color="auto" w:fill="auto"/>
          </w:tcPr>
          <w:p w14:paraId="6B77798F" w14:textId="28A5E24C" w:rsidR="00283C91" w:rsidRDefault="00283C91" w:rsidP="00283C91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617F5404" w14:textId="7EE74C35" w:rsidR="00283C91" w:rsidRDefault="00283C91" w:rsidP="00283C91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0A637BDA" w:rsidR="00283C91" w:rsidRDefault="00283C91" w:rsidP="00283C91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283C91" w14:paraId="3259CCDE" w14:textId="77777777" w:rsidTr="00C86300">
        <w:tc>
          <w:tcPr>
            <w:tcW w:w="3670" w:type="dxa"/>
            <w:shd w:val="clear" w:color="auto" w:fill="auto"/>
          </w:tcPr>
          <w:p w14:paraId="4568D2F8" w14:textId="6421DC2C" w:rsidR="00283C91" w:rsidRDefault="00283C91" w:rsidP="00283C91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61724F34" w14:textId="5281C9C9" w:rsidR="00283C91" w:rsidRDefault="001B6CDE" w:rsidP="00283C91">
            <w:pPr>
              <w:pStyle w:val="TF-TEXTOQUADRO"/>
            </w:pPr>
            <w:r>
              <w:t>Móvel /</w:t>
            </w:r>
            <w:r w:rsidR="00283C91">
              <w:t>Web</w:t>
            </w:r>
          </w:p>
        </w:tc>
        <w:tc>
          <w:tcPr>
            <w:tcW w:w="1721" w:type="dxa"/>
            <w:shd w:val="clear" w:color="auto" w:fill="auto"/>
          </w:tcPr>
          <w:p w14:paraId="7955794B" w14:textId="56E89AD6" w:rsidR="00283C91" w:rsidRDefault="001B6CDE" w:rsidP="00283C91">
            <w:pPr>
              <w:pStyle w:val="TF-TEXTOQUADRO"/>
            </w:pPr>
            <w:r>
              <w:t>Móvel /Web</w:t>
            </w:r>
          </w:p>
        </w:tc>
        <w:tc>
          <w:tcPr>
            <w:tcW w:w="1836" w:type="dxa"/>
            <w:shd w:val="clear" w:color="auto" w:fill="auto"/>
          </w:tcPr>
          <w:p w14:paraId="5F1B38AA" w14:textId="3464CC57" w:rsidR="00283C91" w:rsidRDefault="00736817" w:rsidP="00283C91">
            <w:pPr>
              <w:pStyle w:val="TF-TEXTOQUADRO"/>
            </w:pPr>
            <w:r>
              <w:t>Móvel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5CCC2F3A" w14:textId="3651B426" w:rsidR="007557D0" w:rsidRDefault="00AD1C32" w:rsidP="00993435">
      <w:pPr>
        <w:pStyle w:val="TF-TEXTO"/>
        <w:spacing w:line="259" w:lineRule="auto"/>
      </w:pPr>
      <w:r>
        <w:t xml:space="preserve">Conforme a análise do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>
        <w:fldChar w:fldCharType="end"/>
      </w:r>
      <w:r>
        <w:t>,</w:t>
      </w:r>
      <w:r w:rsidR="003A10FF">
        <w:t xml:space="preserve"> percebe-se que </w:t>
      </w:r>
      <w:r w:rsidR="00C04842" w:rsidRPr="00C04842">
        <w:t xml:space="preserve">Silva </w:t>
      </w:r>
      <w:r w:rsidR="00C04842" w:rsidRPr="00C04842">
        <w:rPr>
          <w:i/>
          <w:iCs/>
        </w:rPr>
        <w:t>et al</w:t>
      </w:r>
      <w:r w:rsidR="00C04842" w:rsidRPr="00C04842">
        <w:t>. (2019)</w:t>
      </w:r>
      <w:r w:rsidR="00590118">
        <w:t xml:space="preserve">, </w:t>
      </w:r>
      <w:r w:rsidR="00C04842" w:rsidRPr="00C04842">
        <w:t>Fertfacil (2020)</w:t>
      </w:r>
      <w:r w:rsidR="00590118">
        <w:t xml:space="preserve"> e Oliveira</w:t>
      </w:r>
      <w:r w:rsidR="00283C91">
        <w:t xml:space="preserve"> </w:t>
      </w:r>
      <w:r w:rsidR="00590118" w:rsidRPr="00C04842">
        <w:rPr>
          <w:i/>
          <w:iCs/>
        </w:rPr>
        <w:t>et al</w:t>
      </w:r>
      <w:r w:rsidR="00590118" w:rsidRPr="00C04842">
        <w:t>. (2019)</w:t>
      </w:r>
      <w:r w:rsidR="005F15A9">
        <w:t xml:space="preserve"> </w:t>
      </w:r>
      <w:r w:rsidR="00AF7034">
        <w:t>realizam</w:t>
      </w:r>
      <w:r w:rsidR="005F15A9">
        <w:t xml:space="preserve"> a recomendação de calagem</w:t>
      </w:r>
      <w:r w:rsidR="52170DA9">
        <w:t xml:space="preserve"> e</w:t>
      </w:r>
      <w:r w:rsidR="00C74C94">
        <w:t xml:space="preserve"> </w:t>
      </w:r>
      <w:r w:rsidR="31574511">
        <w:t>a</w:t>
      </w:r>
      <w:r w:rsidR="00C74C94">
        <w:t xml:space="preserve"> exibição de relatório das recomendações</w:t>
      </w:r>
      <w:r w:rsidR="004F6BB0">
        <w:t>.</w:t>
      </w:r>
      <w:r w:rsidR="004D7E40">
        <w:t xml:space="preserve"> </w:t>
      </w:r>
      <w:r w:rsidR="00C5034B">
        <w:t xml:space="preserve">Nesse contexto </w:t>
      </w:r>
      <w:r w:rsidR="00C5034B" w:rsidRPr="00C04842">
        <w:t xml:space="preserve">Silva </w:t>
      </w:r>
      <w:r w:rsidR="00C5034B" w:rsidRPr="00C04842">
        <w:rPr>
          <w:i/>
          <w:iCs/>
        </w:rPr>
        <w:t>et al</w:t>
      </w:r>
      <w:r w:rsidR="00C5034B" w:rsidRPr="00C04842">
        <w:t>. (2019)</w:t>
      </w:r>
      <w:r w:rsidR="00B70881">
        <w:t xml:space="preserve"> e </w:t>
      </w:r>
      <w:r w:rsidR="00C5034B" w:rsidRPr="00C04842">
        <w:t>Fertfacil (2020)</w:t>
      </w:r>
      <w:r w:rsidR="00B70881">
        <w:t xml:space="preserve"> realizam </w:t>
      </w:r>
      <w:r w:rsidR="69E3146D">
        <w:t xml:space="preserve">também </w:t>
      </w:r>
      <w:r w:rsidR="00B70881">
        <w:t>a recomendação de adubação</w:t>
      </w:r>
      <w:r w:rsidR="003D7F30">
        <w:t>. Tais características são importantes par</w:t>
      </w:r>
      <w:r w:rsidR="00792B47">
        <w:t xml:space="preserve">a </w:t>
      </w:r>
      <w:r w:rsidR="00D14B6E">
        <w:t>executar os cálculos de recomendações</w:t>
      </w:r>
      <w:r w:rsidR="00791DB4">
        <w:t xml:space="preserve">. Nesse sentido, Fertfacil (2020) e Oliveira </w:t>
      </w:r>
      <w:r w:rsidR="00791DB4" w:rsidRPr="00C04842">
        <w:rPr>
          <w:i/>
          <w:iCs/>
        </w:rPr>
        <w:t>et al</w:t>
      </w:r>
      <w:r w:rsidR="00791DB4" w:rsidRPr="00C04842">
        <w:t>. (2019)</w:t>
      </w:r>
      <w:r w:rsidR="00791DB4">
        <w:t xml:space="preserve"> realizam a recomendação a partir da análise química</w:t>
      </w:r>
      <w:r w:rsidR="00D70DD8">
        <w:t xml:space="preserve">, e </w:t>
      </w:r>
      <w:r w:rsidR="00D70DD8" w:rsidRPr="00C04842">
        <w:t xml:space="preserve">Silva </w:t>
      </w:r>
      <w:r w:rsidR="00D70DD8" w:rsidRPr="00C04842">
        <w:rPr>
          <w:i/>
          <w:iCs/>
        </w:rPr>
        <w:t>et al</w:t>
      </w:r>
      <w:r w:rsidR="00D70DD8" w:rsidRPr="00C04842">
        <w:t>. (2019)</w:t>
      </w:r>
      <w:r w:rsidR="00D70DD8">
        <w:t xml:space="preserve"> </w:t>
      </w:r>
      <w:r w:rsidR="60D590F3">
        <w:t>diferencia</w:t>
      </w:r>
      <w:r w:rsidR="00D70DD8">
        <w:t xml:space="preserve">-se por realizar a recomendação </w:t>
      </w:r>
      <w:r w:rsidR="4015C85B">
        <w:t xml:space="preserve">a partir de análise </w:t>
      </w:r>
      <w:r w:rsidR="00D70DD8">
        <w:t xml:space="preserve">química </w:t>
      </w:r>
      <w:r w:rsidR="7E96372A">
        <w:t>ou</w:t>
      </w:r>
      <w:r w:rsidR="00D70DD8">
        <w:t xml:space="preserve"> foliar.</w:t>
      </w:r>
    </w:p>
    <w:p w14:paraId="7CAF7652" w14:textId="64FBFE24" w:rsidR="00F10694" w:rsidRDefault="00AD027E" w:rsidP="00993435">
      <w:pPr>
        <w:pStyle w:val="TF-TEXTO"/>
        <w:spacing w:line="259" w:lineRule="auto"/>
      </w:pPr>
      <w:r>
        <w:t>Fertfacil</w:t>
      </w:r>
      <w:r w:rsidR="00014AB1">
        <w:t xml:space="preserve"> </w:t>
      </w:r>
      <w:r>
        <w:t>(</w:t>
      </w:r>
      <w:r w:rsidR="00014AB1">
        <w:t>2020) destaca-se por manter o histórico de análise realizada</w:t>
      </w:r>
      <w:r w:rsidR="00F20D2F">
        <w:t>. Tal qual,</w:t>
      </w:r>
      <w:r w:rsidR="00A84146">
        <w:t xml:space="preserve"> a</w:t>
      </w:r>
      <w:r w:rsidR="00A84146" w:rsidRPr="00A84146">
        <w:t>s</w:t>
      </w:r>
      <w:r w:rsidR="00167984">
        <w:t xml:space="preserve"> </w:t>
      </w:r>
      <w:r w:rsidR="00A84146" w:rsidRPr="00A84146">
        <w:t xml:space="preserve">recomendações obtidas a partir das análises efetuadas pelo </w:t>
      </w:r>
      <w:r w:rsidR="002B1ED8" w:rsidRPr="00C04842">
        <w:t xml:space="preserve">Silva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no estado da Bahia, enquanto as do Fertfacil</w:t>
      </w:r>
      <w:r w:rsidR="00C163DA">
        <w:t xml:space="preserve"> (2020)</w:t>
      </w:r>
      <w:r w:rsidR="00A84146" w:rsidRPr="00A84146">
        <w:t xml:space="preserve"> são aplicadas na região Sul. Já as análises realizadas pelo </w:t>
      </w:r>
      <w:r w:rsidR="002B1ED8">
        <w:t xml:space="preserve">Oliveira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apenas no estado do Pará.</w:t>
      </w:r>
      <w:r w:rsidR="00AF4D82">
        <w:t xml:space="preserve"> Por fim, cabe destacar que</w:t>
      </w:r>
      <w:r w:rsidR="0056261F">
        <w:t xml:space="preserve"> </w:t>
      </w:r>
      <w:r w:rsidR="00C163DA" w:rsidRPr="00C04842">
        <w:t xml:space="preserve">Silva </w:t>
      </w:r>
      <w:r w:rsidR="00C163DA" w:rsidRPr="00C04842">
        <w:rPr>
          <w:i/>
          <w:iCs/>
        </w:rPr>
        <w:t>et al</w:t>
      </w:r>
      <w:r w:rsidR="00C163DA" w:rsidRPr="00C04842">
        <w:t>. (2019)</w:t>
      </w:r>
      <w:r w:rsidR="00D97EBB">
        <w:t xml:space="preserve"> e Fertfacil (2020) disponibilizam a solução tanto </w:t>
      </w:r>
      <w:r w:rsidR="78281A51">
        <w:t xml:space="preserve">para </w:t>
      </w:r>
      <w:r w:rsidR="00D97EBB">
        <w:t>ambiente</w:t>
      </w:r>
      <w:r w:rsidR="001B6CDE">
        <w:t xml:space="preserve"> móvel</w:t>
      </w:r>
      <w:r w:rsidR="0017741F">
        <w:t xml:space="preserve"> quanto para Web, enquanto Oliveira </w:t>
      </w:r>
      <w:r w:rsidR="0017741F" w:rsidRPr="00C04842">
        <w:rPr>
          <w:i/>
          <w:iCs/>
        </w:rPr>
        <w:t>et al</w:t>
      </w:r>
      <w:r w:rsidR="0017741F" w:rsidRPr="00C04842">
        <w:t>. (2019)</w:t>
      </w:r>
      <w:r w:rsidR="0017741F">
        <w:t xml:space="preserve"> </w:t>
      </w:r>
      <w:r w:rsidR="001B7F85">
        <w:t>disponibiliza a solução somente para ambiente móvel.</w:t>
      </w:r>
    </w:p>
    <w:p w14:paraId="67DAFE50" w14:textId="5EF31274" w:rsidR="18A5DAAA" w:rsidRPr="00527511" w:rsidRDefault="003B2532" w:rsidP="000E7648">
      <w:pPr>
        <w:pStyle w:val="TF-TEXTO"/>
        <w:spacing w:line="259" w:lineRule="auto"/>
      </w:pPr>
      <w:r>
        <w:t xml:space="preserve">A </w:t>
      </w:r>
      <w:r w:rsidR="00B44F25">
        <w:t xml:space="preserve">partir deste comparativo das características, é possível </w:t>
      </w:r>
      <w:r w:rsidR="00B23528">
        <w:t>notar</w:t>
      </w:r>
      <w:r w:rsidR="00B44F25">
        <w:t xml:space="preserve"> que </w:t>
      </w:r>
      <w:r w:rsidR="00253E59">
        <w:t xml:space="preserve">há </w:t>
      </w:r>
      <w:r w:rsidR="004D686D">
        <w:t xml:space="preserve">exemplos de softwares para a recomendação de calagem e adubação, mas </w:t>
      </w:r>
      <w:r w:rsidR="006F49D1">
        <w:t>somente um</w:t>
      </w:r>
      <w:r w:rsidR="004D686D">
        <w:t xml:space="preserve"> dos softwares apresentados exploram de maneira específica</w:t>
      </w:r>
      <w:r w:rsidR="00ED0A3E">
        <w:t xml:space="preserve"> que é a calagem do solo</w:t>
      </w:r>
      <w:r w:rsidR="004F45B5">
        <w:t>, no estado do Pará</w:t>
      </w:r>
      <w:r w:rsidR="00ED0A3E">
        <w:t xml:space="preserve"> de Oliveira </w:t>
      </w:r>
      <w:r w:rsidR="00ED0A3E" w:rsidRPr="00C04842">
        <w:rPr>
          <w:i/>
          <w:iCs/>
        </w:rPr>
        <w:t>et al</w:t>
      </w:r>
      <w:r w:rsidR="00ED0A3E" w:rsidRPr="00C04842">
        <w:t>. (2019)</w:t>
      </w:r>
      <w:r w:rsidR="00A22820">
        <w:t>. Partindo disso,</w:t>
      </w:r>
      <w:r w:rsidR="00E91251">
        <w:t xml:space="preserve"> a presente proposta apresenta uma contribuição </w:t>
      </w:r>
      <w:r w:rsidR="00E67E50">
        <w:t xml:space="preserve">para a </w:t>
      </w:r>
      <w:r w:rsidR="000E41AF">
        <w:t xml:space="preserve">cultura </w:t>
      </w:r>
      <w:r w:rsidR="00B372DE">
        <w:t>da bananicultura no</w:t>
      </w:r>
      <w:r w:rsidR="00E67E50">
        <w:t xml:space="preserve"> estado de Santa Catarina pois irá prop</w:t>
      </w:r>
      <w:r w:rsidR="001A31AE">
        <w:t>orcionar aos usuários realizar a análise d</w:t>
      </w:r>
      <w:r w:rsidR="00BF7747">
        <w:t>e recomendação de calagem e adubação do solo para a cultura.</w:t>
      </w:r>
      <w:r w:rsidR="0043784E" w:rsidRPr="0043784E">
        <w:t xml:space="preserve"> </w:t>
      </w:r>
      <w:r w:rsidR="00A218EA">
        <w:t>Esta proposta</w:t>
      </w:r>
      <w:r w:rsidR="0043784E">
        <w:t xml:space="preserve"> utilizará os cálculos de calagem e adubação propostos por </w:t>
      </w:r>
      <w:r w:rsidR="00973B5F">
        <w:t>Deus</w:t>
      </w:r>
      <w:r w:rsidR="0043784E">
        <w:t xml:space="preserve"> </w:t>
      </w:r>
      <w:r w:rsidR="0043784E" w:rsidRPr="004E3FF8">
        <w:rPr>
          <w:i/>
          <w:iCs/>
        </w:rPr>
        <w:t>et al.</w:t>
      </w:r>
      <w:r w:rsidR="0043784E" w:rsidRPr="00F71EE7">
        <w:t xml:space="preserve"> </w:t>
      </w:r>
      <w:r w:rsidR="00973B5F">
        <w:t>(</w:t>
      </w:r>
      <w:r w:rsidR="0043784E" w:rsidRPr="00F71EE7">
        <w:t>201</w:t>
      </w:r>
      <w:r w:rsidR="0043784E">
        <w:t>8</w:t>
      </w:r>
      <w:r w:rsidR="0043784E" w:rsidRPr="1A779328">
        <w:t>)</w:t>
      </w:r>
      <w:r w:rsidR="00A218EA">
        <w:t>,</w:t>
      </w:r>
      <w:r w:rsidR="0043784E">
        <w:t xml:space="preserve"> que foram personalizados para o estado de Santa Catarina.</w:t>
      </w:r>
      <w:r w:rsidR="007D244E">
        <w:t xml:space="preserve"> </w:t>
      </w:r>
      <w:r w:rsidR="0043784E">
        <w:t xml:space="preserve">Como contribuição tecnológica, será desenvolvida uma aplicação Web, usando tecnologias recentes, robustas e bem consolidadas no mercado. No </w:t>
      </w:r>
      <w:r w:rsidR="0043784E" w:rsidRPr="00FF4078">
        <w:rPr>
          <w:i/>
          <w:iCs/>
        </w:rPr>
        <w:t>back-end</w:t>
      </w:r>
      <w:r w:rsidR="0043784E">
        <w:rPr>
          <w:i/>
          <w:iCs/>
        </w:rPr>
        <w:t xml:space="preserve"> </w:t>
      </w:r>
      <w:r w:rsidR="0043784E">
        <w:t>será utilizado</w:t>
      </w:r>
      <w:r w:rsidR="0043784E">
        <w:rPr>
          <w:i/>
          <w:iCs/>
        </w:rPr>
        <w:t xml:space="preserve"> </w:t>
      </w:r>
      <w:r w:rsidR="0043784E">
        <w:t>C#</w:t>
      </w:r>
      <w:r w:rsidR="0043784E">
        <w:rPr>
          <w:i/>
          <w:iCs/>
        </w:rPr>
        <w:t xml:space="preserve"> </w:t>
      </w:r>
      <w:r w:rsidR="0043784E">
        <w:t xml:space="preserve">.NET Core e base SQL Server. No </w:t>
      </w:r>
      <w:r w:rsidR="0043784E" w:rsidRPr="007C4608">
        <w:rPr>
          <w:i/>
          <w:iCs/>
        </w:rPr>
        <w:t>front-end</w:t>
      </w:r>
      <w:r w:rsidR="0043784E">
        <w:rPr>
          <w:i/>
          <w:iCs/>
        </w:rPr>
        <w:t xml:space="preserve"> </w:t>
      </w:r>
      <w:r w:rsidR="0043784E" w:rsidRPr="1A779328">
        <w:t xml:space="preserve">será utilizado </w:t>
      </w:r>
      <w:r w:rsidR="0043784E">
        <w:t>angular e a aplicação será disponibilizada na nuvem, visando a alta disponibilidade e escalabilidade. A proposta trará contribuição acadêmica, como cálculos da correção do solo e cálculo da correção do pH, que poderá ser usada em outros trabalhos.</w:t>
      </w:r>
    </w:p>
    <w:p w14:paraId="51E0058B" w14:textId="77777777" w:rsidR="00451B94" w:rsidRDefault="00451B94" w:rsidP="006F7C65">
      <w:pPr>
        <w:pStyle w:val="Ttulo2"/>
      </w:pPr>
      <w:bookmarkStart w:id="47" w:name="_Ref115282003"/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7"/>
    </w:p>
    <w:p w14:paraId="72285BA6" w14:textId="35C18828" w:rsidR="008A0285" w:rsidRDefault="00012A4B" w:rsidP="008A0285">
      <w:pPr>
        <w:pStyle w:val="TF-TEXTO"/>
      </w:pPr>
      <w:r>
        <w:t>O software deve:</w:t>
      </w:r>
    </w:p>
    <w:p w14:paraId="747CD17F" w14:textId="61D23F9F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6924EDDE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análise de solo</w:t>
      </w:r>
      <w:r w:rsidR="0066668B">
        <w:t xml:space="preserve"> (</w:t>
      </w:r>
      <w:r w:rsidR="000D3A1E">
        <w:t xml:space="preserve">Requisito Funcional - </w:t>
      </w:r>
      <w:r w:rsidR="0066668B">
        <w:t>RF)</w:t>
      </w:r>
      <w:r w:rsidR="00952904">
        <w:t>;</w:t>
      </w:r>
    </w:p>
    <w:p w14:paraId="1F1CCFF1" w14:textId="48C63A09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>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77AD43AF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>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4D0A774D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>permitir o cadastro de usuários administradores</w:t>
      </w:r>
      <w:r w:rsidR="0066668B">
        <w:t xml:space="preserve"> (RF)</w:t>
      </w:r>
      <w:r w:rsidR="00952904">
        <w:t>;</w:t>
      </w:r>
    </w:p>
    <w:p w14:paraId="24BD50A0" w14:textId="3F881C6A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>permitir ao usuário agricultor/agrônomo manter áreas para análise (</w:t>
      </w:r>
      <w:r w:rsidR="0028608B">
        <w:t>Create</w:t>
      </w:r>
      <w:r w:rsidRPr="00401D89">
        <w:t xml:space="preserve">, </w:t>
      </w:r>
      <w:r w:rsidR="0028608B">
        <w:t>Read</w:t>
      </w:r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63B6EA11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>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142C110D" w:rsidR="0066668B" w:rsidRPr="00E27074" w:rsidRDefault="000D3A1E" w:rsidP="000D740E">
      <w:pPr>
        <w:pStyle w:val="TF-ALNEA"/>
        <w:numPr>
          <w:ilvl w:val="0"/>
          <w:numId w:val="21"/>
        </w:numPr>
      </w:pPr>
      <w:r>
        <w:t>utilizar a</w:t>
      </w:r>
      <w:r w:rsidR="00461475" w:rsidRPr="00E27074">
        <w:t xml:space="preserve"> linguagem para desenvolvimento Web Angular e .NET para o </w:t>
      </w:r>
      <w:r w:rsidR="00461475" w:rsidRPr="000D740E">
        <w:rPr>
          <w:i/>
          <w:iCs/>
        </w:rPr>
        <w:t>backend</w:t>
      </w:r>
      <w:r w:rsidR="00E27074" w:rsidRPr="000D740E">
        <w:rPr>
          <w:i/>
          <w:iCs/>
        </w:rPr>
        <w:t xml:space="preserve"> </w:t>
      </w:r>
      <w:r w:rsidR="00E27074">
        <w:t>(</w:t>
      </w:r>
      <w:r>
        <w:t xml:space="preserve">Requisito Não Funcional - </w:t>
      </w:r>
      <w:r w:rsidR="00E27074">
        <w:t>RNF)</w:t>
      </w:r>
      <w:r w:rsidR="00952904">
        <w:t>;</w:t>
      </w:r>
    </w:p>
    <w:p w14:paraId="17B7E202" w14:textId="743A92B1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>disponibilizado na cloud</w:t>
      </w:r>
      <w:r w:rsidR="00E27074">
        <w:t xml:space="preserve"> (RNF)</w:t>
      </w:r>
      <w:r w:rsidR="00952904">
        <w:t>;</w:t>
      </w:r>
    </w:p>
    <w:p w14:paraId="03E1AFC6" w14:textId="74D468BB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>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13C2B676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>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6F7C65">
      <w:pPr>
        <w:pStyle w:val="Ttulo2"/>
      </w:pPr>
      <w:bookmarkStart w:id="48" w:name="_Ref115282031"/>
      <w:r>
        <w:t>METODOLOGIA</w:t>
      </w:r>
      <w:bookmarkEnd w:id="48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4FD6F413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</w:t>
      </w:r>
      <w:r w:rsidR="000D3A1E">
        <w:t>por meio</w:t>
      </w:r>
      <w:r w:rsidR="00017B47">
        <w:t xml:space="preserve"> de diagramas de caso de uso, de classe e de </w:t>
      </w:r>
      <w:r>
        <w:t>sequência</w:t>
      </w:r>
      <w:r w:rsidR="00017B47">
        <w:t xml:space="preserve"> da </w:t>
      </w:r>
      <w:r w:rsidR="000D3A1E">
        <w:t>Linguagem de Modelagem Unificada (</w:t>
      </w:r>
      <w:r w:rsidR="00017B47">
        <w:t>UML</w:t>
      </w:r>
      <w:r w:rsidR="000D3A1E">
        <w:t>)</w:t>
      </w:r>
      <w:r w:rsidR="00017B47">
        <w:t>, utilizando para isso o software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>mplementação: implementar o software de acordo com as especificações a tecnologia, .NET, Angular</w:t>
      </w:r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6D03FE1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F6C41">
        <w:t xml:space="preserve">Quadro </w:t>
      </w:r>
      <w:r w:rsidR="00BF6C41">
        <w:rPr>
          <w:noProof/>
        </w:rPr>
        <w:t>2</w:t>
      </w:r>
      <w:r w:rsidR="0060060C">
        <w:fldChar w:fldCharType="end"/>
      </w:r>
      <w:r>
        <w:t>.</w:t>
      </w:r>
    </w:p>
    <w:p w14:paraId="73BDF8FD" w14:textId="4B09A94F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2</w:t>
      </w:r>
      <w:r>
        <w:rPr>
          <w:noProof/>
        </w:rPr>
        <w:fldChar w:fldCharType="end"/>
      </w:r>
      <w:bookmarkEnd w:id="4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4CBE3844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</w:t>
      </w:r>
      <w:r w:rsidR="000D3A1E">
        <w:t xml:space="preserve">subseção </w:t>
      </w:r>
      <w:r w:rsidR="000967B8">
        <w:t xml:space="preserve">4.1 discute sobre </w:t>
      </w:r>
      <w:r w:rsidR="00FF2347">
        <w:t>a importância da banana</w:t>
      </w:r>
      <w:r w:rsidR="00653A5E">
        <w:t xml:space="preserve">, a </w:t>
      </w:r>
      <w:r w:rsidR="000D3A1E">
        <w:t xml:space="preserve">subseção </w:t>
      </w:r>
      <w:r w:rsidR="00D31F06">
        <w:t>4.2 aborda</w:t>
      </w:r>
      <w:r w:rsidR="00653A5E">
        <w:t xml:space="preserve"> </w:t>
      </w:r>
      <w:r w:rsidR="00264BE1">
        <w:t xml:space="preserve">sobre </w:t>
      </w:r>
      <w:r w:rsidR="00FF2347">
        <w:t>a correção de solo</w:t>
      </w:r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</w:t>
      </w:r>
      <w:r w:rsidR="000D3A1E">
        <w:t xml:space="preserve">subseção </w:t>
      </w:r>
      <w:r w:rsidR="00653A5E">
        <w:t>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</w:t>
      </w:r>
      <w:r w:rsidR="0036138E">
        <w:t>ORE</w:t>
      </w:r>
      <w:r w:rsidR="00653A5E">
        <w:t>.</w:t>
      </w:r>
    </w:p>
    <w:p w14:paraId="5050330F" w14:textId="734F5232" w:rsidR="0037046F" w:rsidRDefault="00197A70" w:rsidP="006F7C65">
      <w:pPr>
        <w:pStyle w:val="Ttulo2"/>
      </w:pPr>
      <w:r>
        <w:t xml:space="preserve">A </w:t>
      </w:r>
      <w:r w:rsidR="00FF2347">
        <w:t>Import</w:t>
      </w:r>
      <w:r w:rsidR="000A0DA7">
        <w:t>Â</w:t>
      </w:r>
      <w:r w:rsidR="00FF2347">
        <w:t xml:space="preserve">ncia da banana </w:t>
      </w:r>
    </w:p>
    <w:p w14:paraId="799248CD" w14:textId="59AD6876" w:rsidR="00E014B3" w:rsidRDefault="00272475" w:rsidP="00E014B3">
      <w:pPr>
        <w:pStyle w:val="TF-TEXTO"/>
        <w:rPr>
          <w:color w:val="222222"/>
          <w:shd w:val="clear" w:color="auto" w:fill="FFFFFF"/>
        </w:rPr>
      </w:pPr>
      <w:r>
        <w:t>A</w:t>
      </w:r>
      <w:r w:rsidR="002D3BC0">
        <w:t xml:space="preserve"> </w:t>
      </w:r>
      <w:r>
        <w:t>bananicultura</w:t>
      </w:r>
      <w:r w:rsidR="00224671">
        <w:t xml:space="preserve"> é</w:t>
      </w:r>
      <w:r w:rsidR="00634DEF">
        <w:t xml:space="preserve"> muito importante no país, tendo </w:t>
      </w:r>
      <w:r w:rsidR="001E02EF">
        <w:t>em vista o seu grande potencial econômico e produtivo, sendo</w:t>
      </w:r>
      <w:r w:rsidR="002E1F67">
        <w:t xml:space="preserve"> uma das frutas mais consumidas no mund</w:t>
      </w:r>
      <w:r w:rsidR="006C5384">
        <w:t>o</w:t>
      </w:r>
      <w:r w:rsidR="0096448D">
        <w:t>,</w:t>
      </w:r>
      <w:r w:rsidR="002D3BC0">
        <w:t xml:space="preserve"> tornando o país</w:t>
      </w:r>
      <w:r w:rsidR="00ED385A">
        <w:t xml:space="preserve"> </w:t>
      </w:r>
      <w:r w:rsidR="00BE2405">
        <w:t>o quarto maior produtor mundial conf</w:t>
      </w:r>
      <w:r w:rsidR="008748CE">
        <w:t>orme</w:t>
      </w:r>
      <w:r w:rsidR="00BE2405">
        <w:t xml:space="preserve"> </w:t>
      </w:r>
      <w:r w:rsidR="2E13C9B7">
        <w:t>vê-se na</w:t>
      </w:r>
      <w:r w:rsidR="00BE2405">
        <w:t xml:space="preserve"> </w:t>
      </w:r>
      <w:r w:rsidR="008748CE" w:rsidRPr="008748CE">
        <w:fldChar w:fldCharType="begin"/>
      </w:r>
      <w:r w:rsidR="008748CE" w:rsidRPr="008748CE">
        <w:instrText xml:space="preserve"> REF _Ref120900336 \h  \* MERGEFORMAT </w:instrText>
      </w:r>
      <w:r w:rsidR="008748CE" w:rsidRPr="008748CE">
        <w:fldChar w:fldCharType="separate"/>
      </w:r>
      <w:r w:rsidR="00BF6C41" w:rsidRPr="008E552E">
        <w:t xml:space="preserve">Figura </w:t>
      </w:r>
      <w:r w:rsidR="00BF6C41">
        <w:rPr>
          <w:noProof/>
        </w:rPr>
        <w:t>4</w:t>
      </w:r>
      <w:r w:rsidR="008748CE" w:rsidRPr="008748CE">
        <w:fldChar w:fldCharType="end"/>
      </w:r>
      <w:r w:rsidR="00BE2405">
        <w:t xml:space="preserve"> </w:t>
      </w:r>
      <w:r w:rsidR="003F38EC">
        <w:t>(FAOSTAT, 2020).</w:t>
      </w:r>
      <w:r w:rsidR="007B5674">
        <w:t xml:space="preserve"> Segundo IBGE (2020) </w:t>
      </w:r>
      <w:r w:rsidR="00667366">
        <w:t>o brasileiro consome 7</w:t>
      </w:r>
      <w:r w:rsidR="003962AB">
        <w:t>,08 (kg/ano) de banana, sendo assim a fruta mais consumida no Brasil.</w:t>
      </w:r>
      <w:r w:rsidR="00F85640">
        <w:t xml:space="preserve"> A</w:t>
      </w:r>
      <w:r w:rsidR="00113619">
        <w:t xml:space="preserve"> </w:t>
      </w:r>
      <w:r w:rsidR="00F85640">
        <w:t>banana trás diversos benefícios a saúde como a prevenção de doen</w:t>
      </w:r>
      <w:r w:rsidR="00673357">
        <w:t xml:space="preserve">ças </w:t>
      </w:r>
      <w:r w:rsidR="00113619">
        <w:t>degenerativas</w:t>
      </w:r>
      <w:r w:rsidR="00673357">
        <w:t xml:space="preserve"> associada ao metabolismo</w:t>
      </w:r>
      <w:r w:rsidR="00113619">
        <w:t xml:space="preserve">, </w:t>
      </w:r>
      <w:r w:rsidR="00047E50">
        <w:t>prevenindo também comorbidades crônicas tais como a diabetes tipo 2 e</w:t>
      </w:r>
      <w:r w:rsidR="00C33BBE">
        <w:t xml:space="preserve"> possuindo</w:t>
      </w:r>
      <w:r w:rsidR="00EC2D5E">
        <w:t xml:space="preserve"> nutrientes</w:t>
      </w:r>
      <w:r w:rsidR="00B04C72">
        <w:t xml:space="preserve"> que</w:t>
      </w:r>
      <w:r w:rsidR="00EC2D5E">
        <w:t xml:space="preserve"> combatem a obesidade</w:t>
      </w:r>
      <w:r w:rsidR="00952F3F">
        <w:t xml:space="preserve"> e ou colesterol elevado</w:t>
      </w:r>
      <w:r w:rsidR="006C3AF4">
        <w:t xml:space="preserve"> </w:t>
      </w:r>
      <w:r w:rsidR="006C3AF4" w:rsidRPr="006C3AF4">
        <w:rPr>
          <w:color w:val="222222"/>
          <w:shd w:val="clear" w:color="auto" w:fill="FFFFFF"/>
        </w:rPr>
        <w:t>(MARTINS, 2017).</w:t>
      </w:r>
    </w:p>
    <w:p w14:paraId="60E1242E" w14:textId="52A6A724" w:rsidR="00B04C72" w:rsidRPr="00E014B3" w:rsidRDefault="00A67F34" w:rsidP="00E014B3">
      <w:pPr>
        <w:pStyle w:val="TF-TEXTO"/>
      </w:pPr>
      <w:r>
        <w:t>De acordo com CEPA (</w:t>
      </w:r>
      <w:r w:rsidR="00FB1D04">
        <w:t>2021</w:t>
      </w:r>
      <w:r>
        <w:t>),</w:t>
      </w:r>
      <w:r w:rsidR="00A27A66">
        <w:t xml:space="preserve"> </w:t>
      </w:r>
      <w:r w:rsidR="008A3564">
        <w:t xml:space="preserve">no ano de </w:t>
      </w:r>
      <w:r w:rsidR="00A27A66">
        <w:t>2019 a bananicultura mundial produziu 116,8 milhões de toneladas</w:t>
      </w:r>
      <w:r w:rsidR="00C76BCA">
        <w:t xml:space="preserve"> em mais de 5,6 milhões de hectares de área colhida, </w:t>
      </w:r>
      <w:r w:rsidR="00FB7A45">
        <w:t>tendo uma média de produtividade de 22.638 quilos por hectare.</w:t>
      </w:r>
      <w:r w:rsidR="00DD067A">
        <w:t xml:space="preserve"> </w:t>
      </w:r>
      <w:r w:rsidR="00DD43DD">
        <w:t>Segundo CEPA (</w:t>
      </w:r>
      <w:r w:rsidR="00FB1D04">
        <w:t>2021</w:t>
      </w:r>
      <w:r w:rsidR="00DD43DD">
        <w:t>)</w:t>
      </w:r>
      <w:r w:rsidR="00DD067A">
        <w:t xml:space="preserve"> </w:t>
      </w:r>
      <w:r w:rsidR="6E308804">
        <w:t xml:space="preserve">o continente asiático </w:t>
      </w:r>
      <w:r w:rsidR="008500CB">
        <w:t>participou de 54,1% da produção total, enquanto a América do Sul participou somente</w:t>
      </w:r>
      <w:r w:rsidR="00924B58">
        <w:t xml:space="preserve"> com </w:t>
      </w:r>
      <w:r w:rsidR="008500CB">
        <w:t>15,1% da produção total</w:t>
      </w:r>
      <w:r w:rsidR="30062FA6">
        <w:t xml:space="preserve">. Além disso, CEPA (2021) </w:t>
      </w:r>
      <w:r w:rsidR="27126DD2">
        <w:t xml:space="preserve">afirma que </w:t>
      </w:r>
      <w:r w:rsidR="24FB04CA">
        <w:t>a Asia</w:t>
      </w:r>
      <w:r w:rsidR="001C372F">
        <w:t xml:space="preserve"> </w:t>
      </w:r>
      <w:r w:rsidR="67B8C5DC">
        <w:t>produziu 27.695 quilos por hectare, portanto, acima da produtividade média mundial. Já</w:t>
      </w:r>
      <w:r w:rsidR="00EA675F">
        <w:t xml:space="preserve"> a </w:t>
      </w:r>
      <w:r w:rsidR="00E15CC1">
        <w:t xml:space="preserve">América do Sul apresentou a média de </w:t>
      </w:r>
      <w:r w:rsidR="3511799C">
        <w:t xml:space="preserve">produção </w:t>
      </w:r>
      <w:r w:rsidR="00E15CC1">
        <w:t>de 21.563 quilos por hectare.</w:t>
      </w:r>
    </w:p>
    <w:p w14:paraId="3AD1B119" w14:textId="2DCFAB6A" w:rsidR="006B6674" w:rsidRPr="008E552E" w:rsidRDefault="006B6674" w:rsidP="00455DF3">
      <w:pPr>
        <w:pStyle w:val="TF-LEGENDA"/>
      </w:pPr>
      <w:bookmarkStart w:id="50" w:name="_Ref120900336"/>
      <w:r w:rsidRPr="008E552E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4</w:t>
      </w:r>
      <w:r w:rsidR="00CD451F">
        <w:fldChar w:fldCharType="end"/>
      </w:r>
      <w:bookmarkEnd w:id="50"/>
      <w:r w:rsidRPr="008E552E">
        <w:t xml:space="preserve"> - Quantidade produzida: mundo e principais países</w:t>
      </w:r>
    </w:p>
    <w:p w14:paraId="6CAA7A86" w14:textId="4258E38B" w:rsidR="001C2BE4" w:rsidRDefault="004F79D4" w:rsidP="006B6674">
      <w:pPr>
        <w:pStyle w:val="TF-FONTE"/>
      </w:pPr>
      <w:r w:rsidRPr="004F79D4">
        <w:rPr>
          <w:noProof/>
        </w:rPr>
        <w:drawing>
          <wp:inline distT="0" distB="0" distL="0" distR="0" wp14:anchorId="671E26D5" wp14:editId="3B87435E">
            <wp:extent cx="4809259" cy="2026403"/>
            <wp:effectExtent l="19050" t="1905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930" cy="2070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0C1A6" w14:textId="77FFD94D" w:rsidR="00B8101A" w:rsidRPr="008E552E" w:rsidRDefault="006B6674" w:rsidP="008E552E">
      <w:pPr>
        <w:pStyle w:val="TF-FONTE"/>
      </w:pPr>
      <w:r w:rsidRPr="008E552E">
        <w:t>Fonte: CEPA (</w:t>
      </w:r>
      <w:r w:rsidR="00441EA8">
        <w:t>2021</w:t>
      </w:r>
      <w:r w:rsidRPr="008E552E">
        <w:t>)</w:t>
      </w:r>
    </w:p>
    <w:p w14:paraId="53A0BEFC" w14:textId="1DB57BB9" w:rsidR="00CB310C" w:rsidRDefault="00692700" w:rsidP="001C2BE4">
      <w:pPr>
        <w:pStyle w:val="TF-TEXTO"/>
      </w:pPr>
      <w:r>
        <w:lastRenderedPageBreak/>
        <w:t>De acordo com</w:t>
      </w:r>
      <w:r w:rsidR="00385A51">
        <w:t xml:space="preserve"> CEPA (2021) apresenta </w:t>
      </w:r>
      <w:r w:rsidR="005D2D45">
        <w:t>a realização de produção no Brasil</w:t>
      </w:r>
      <w:r w:rsidR="00DE6E0D">
        <w:t xml:space="preserve"> com 7,04 milhões de toneladas de bananas, em mais de</w:t>
      </w:r>
      <w:r w:rsidR="00385A51">
        <w:t xml:space="preserve"> </w:t>
      </w:r>
      <w:r w:rsidR="00DE6E0D">
        <w:t>460 mil hectares de área colhida</w:t>
      </w:r>
      <w:r w:rsidR="007C1C83">
        <w:t>, no Brasil os principais estados produtores da banana são: São Paulo, Bahia, Minas Gerais e Santa Catarina.</w:t>
      </w:r>
      <w:r w:rsidR="00097B47">
        <w:t xml:space="preserve"> </w:t>
      </w:r>
      <w:r w:rsidR="00C37188">
        <w:t xml:space="preserve">CEPA (2021) complementa que estes estados representam 49% </w:t>
      </w:r>
      <w:r w:rsidR="00520A9C">
        <w:t>da produção brasileira, e 41% da área em produção concentrada nas mesorregiões como Bom Jesus da Lapa (BA), Vale do Ribeira (SP), Norte de Minas Gerais e Norte de Santa Catarina.</w:t>
      </w:r>
      <w:r w:rsidR="00B012E9">
        <w:t xml:space="preserve"> </w:t>
      </w:r>
      <w:r w:rsidR="00286273">
        <w:t xml:space="preserve">Entre os anos de 2017 </w:t>
      </w:r>
      <w:r w:rsidR="00184A12">
        <w:t>e</w:t>
      </w:r>
      <w:r w:rsidR="00286273">
        <w:t xml:space="preserve"> 2021, os volumes de exportação apresentou uma taxa de crescimento de 21,</w:t>
      </w:r>
      <w:r w:rsidR="00431A4A">
        <w:t>5</w:t>
      </w:r>
      <w:r w:rsidR="00286273">
        <w:t>% ao ano</w:t>
      </w:r>
      <w:r w:rsidR="00BB13D8">
        <w:t>,</w:t>
      </w:r>
      <w:r w:rsidR="0098523C">
        <w:t xml:space="preserve"> conforme</w:t>
      </w:r>
      <w:r w:rsidR="000924C0">
        <w:t xml:space="preserve"> </w:t>
      </w:r>
      <w:r w:rsidR="000924C0">
        <w:fldChar w:fldCharType="begin"/>
      </w:r>
      <w:r w:rsidR="000924C0">
        <w:instrText xml:space="preserve"> REF _Ref120901884 \h </w:instrText>
      </w:r>
      <w:r w:rsidR="000924C0">
        <w:fldChar w:fldCharType="separate"/>
      </w:r>
      <w:r w:rsidR="00BF6C41" w:rsidRPr="00632657">
        <w:t xml:space="preserve">Figura </w:t>
      </w:r>
      <w:r w:rsidR="00BF6C41">
        <w:rPr>
          <w:noProof/>
        </w:rPr>
        <w:t>5</w:t>
      </w:r>
      <w:r w:rsidR="000924C0">
        <w:fldChar w:fldCharType="end"/>
      </w:r>
      <w:r w:rsidR="000924C0">
        <w:t xml:space="preserve"> </w:t>
      </w:r>
      <w:r w:rsidR="00BB13D8">
        <w:t>o principal destino das frutas brasileiras foi a Argentina</w:t>
      </w:r>
      <w:r w:rsidR="36B1CDFC">
        <w:t xml:space="preserve"> e</w:t>
      </w:r>
      <w:r w:rsidR="0098523C">
        <w:t xml:space="preserve"> o </w:t>
      </w:r>
      <w:r w:rsidR="00CD3CB6">
        <w:t>valor das exportações no decorrente período apresentou um crescimento de 27,1%</w:t>
      </w:r>
      <w:r w:rsidR="001509DE">
        <w:t xml:space="preserve"> totalizando o valor de US$ 30,0 milhões</w:t>
      </w:r>
      <w:r w:rsidR="0098523C">
        <w:t xml:space="preserve"> (CEPA</w:t>
      </w:r>
      <w:r w:rsidR="00441EA8">
        <w:t>, 2021)</w:t>
      </w:r>
      <w:r w:rsidR="0098523C">
        <w:t>.</w:t>
      </w:r>
    </w:p>
    <w:p w14:paraId="0BD7F5CC" w14:textId="2062EB02" w:rsidR="00632657" w:rsidRPr="00632657" w:rsidRDefault="00632657" w:rsidP="00455DF3">
      <w:pPr>
        <w:pStyle w:val="TF-LEGENDA"/>
      </w:pPr>
      <w:bookmarkStart w:id="51" w:name="_Ref120901884"/>
      <w:r w:rsidRPr="00632657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5</w:t>
      </w:r>
      <w:r w:rsidR="00CD451F">
        <w:fldChar w:fldCharType="end"/>
      </w:r>
      <w:bookmarkEnd w:id="51"/>
      <w:r w:rsidRPr="00632657">
        <w:t xml:space="preserve"> - Principais destinos de exportação</w:t>
      </w:r>
    </w:p>
    <w:p w14:paraId="1835E4EE" w14:textId="645186AC" w:rsidR="00171470" w:rsidRDefault="00632657" w:rsidP="00632657">
      <w:pPr>
        <w:pStyle w:val="TF-FIGURA"/>
      </w:pPr>
      <w:r>
        <w:rPr>
          <w:noProof/>
        </w:rPr>
        <w:drawing>
          <wp:inline distT="0" distB="0" distL="0" distR="0" wp14:anchorId="26A8719E" wp14:editId="43D41DC7">
            <wp:extent cx="5756910" cy="1753235"/>
            <wp:effectExtent l="19050" t="1905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01D45" w14:textId="77777777" w:rsidR="000924C0" w:rsidRDefault="000924C0" w:rsidP="000924C0">
      <w:pPr>
        <w:pStyle w:val="TF-FONTE"/>
      </w:pPr>
      <w:r w:rsidRPr="000924C0">
        <w:t>Fonte: CEPA (2021)</w:t>
      </w:r>
    </w:p>
    <w:p w14:paraId="22B022B4" w14:textId="17584735" w:rsidR="000924C0" w:rsidRPr="001C2BE4" w:rsidRDefault="00B8606C" w:rsidP="00D92E2C">
      <w:pPr>
        <w:pStyle w:val="TF-TEXTO"/>
      </w:pPr>
      <w:r>
        <w:t xml:space="preserve">Para CEPA (2021), Santa Catarina se mantém como o quarto maior produtor </w:t>
      </w:r>
      <w:r w:rsidR="00C26703">
        <w:t>nacional de banana, representando mais de 10% da produção nacional, na maior parte dessa produção se caracteriza por propriedades familiares com produtores organizados em cooperativas ou associações.</w:t>
      </w:r>
      <w:r w:rsidR="00250B40">
        <w:t xml:space="preserve"> </w:t>
      </w:r>
      <w:r w:rsidR="0051657E">
        <w:t xml:space="preserve">Conforme estimativas, Santa Catarina produziu 738,47 mil toneladas de banana, </w:t>
      </w:r>
      <w:r w:rsidR="00EE7F34">
        <w:t xml:space="preserve">com a contribuição de aproximadamente 3.200 bananicultores, </w:t>
      </w:r>
      <w:r w:rsidR="00A643E0">
        <w:t xml:space="preserve">e com 28.705 hectares de área colhida, assim contribuindo com a economia do estado em </w:t>
      </w:r>
      <w:r w:rsidR="001D4FA7">
        <w:t xml:space="preserve">um valor estimado de R$561,24 milhões </w:t>
      </w:r>
      <w:r w:rsidR="00E2461C">
        <w:t>(</w:t>
      </w:r>
      <w:r w:rsidR="001D4FA7">
        <w:t>CEPA</w:t>
      </w:r>
      <w:r w:rsidR="00E2461C">
        <w:t>,</w:t>
      </w:r>
      <w:r w:rsidR="001D4FA7">
        <w:t xml:space="preserve"> </w:t>
      </w:r>
      <w:r w:rsidR="00875F94">
        <w:t>2021).</w:t>
      </w:r>
      <w:r w:rsidR="00E2461C">
        <w:t xml:space="preserve"> </w:t>
      </w:r>
      <w:r w:rsidR="000653B1">
        <w:t>No ano de 2021, Santa Catarina participou com 41,6% do volume brasileiro exportado</w:t>
      </w:r>
      <w:r w:rsidR="000F2C8B">
        <w:t>,</w:t>
      </w:r>
      <w:r w:rsidR="008D4244">
        <w:t xml:space="preserve"> mesmo com uma taxa de crescimento negativa de 9,4%</w:t>
      </w:r>
      <w:r w:rsidR="00D50360">
        <w:t>, o estado acabou</w:t>
      </w:r>
      <w:r w:rsidR="000F2C8B">
        <w:t xml:space="preserve"> se</w:t>
      </w:r>
      <w:r w:rsidR="00161E86">
        <w:t>ndo o principal responsável exportador da banana</w:t>
      </w:r>
      <w:r w:rsidR="00EF27A6">
        <w:t xml:space="preserve">, </w:t>
      </w:r>
      <w:r w:rsidR="00241029">
        <w:t>sendo o primeiro</w:t>
      </w:r>
      <w:r w:rsidR="00EF27A6">
        <w:t xml:space="preserve"> </w:t>
      </w:r>
      <w:r w:rsidR="00241029">
        <w:t>d</w:t>
      </w:r>
      <w:r w:rsidR="00EF27A6">
        <w:t xml:space="preserve">os cinco principais estados </w:t>
      </w:r>
      <w:r w:rsidR="00D92E2C">
        <w:t>exportadores</w:t>
      </w:r>
      <w:r w:rsidR="00241029">
        <w:t>,</w:t>
      </w:r>
      <w:r w:rsidR="00EF27A6">
        <w:t xml:space="preserve"> </w:t>
      </w:r>
      <w:r w:rsidR="714D943A">
        <w:t xml:space="preserve">sendo </w:t>
      </w:r>
      <w:r w:rsidR="00EF27A6">
        <w:t>responsáveis por 93,4%</w:t>
      </w:r>
      <w:r w:rsidR="00D92E2C">
        <w:t xml:space="preserve"> do valor negociado de banana para o exterior em 2021 (CEPA, 2021).</w:t>
      </w:r>
    </w:p>
    <w:p w14:paraId="7FFCFC23" w14:textId="0397390F" w:rsidR="0037046F" w:rsidRDefault="006F7C65" w:rsidP="006F7C65">
      <w:pPr>
        <w:pStyle w:val="Ttulo2"/>
      </w:pPr>
      <w:r>
        <w:t>CORREção de solo</w:t>
      </w:r>
    </w:p>
    <w:p w14:paraId="4E246039" w14:textId="77777777" w:rsidR="006F7C65" w:rsidRDefault="006F7C65" w:rsidP="006F7C65">
      <w:pPr>
        <w:pStyle w:val="TF-TEXTO"/>
      </w:pPr>
      <w:r>
        <w:t xml:space="preserve">Segundo </w:t>
      </w:r>
      <w:r w:rsidRPr="00122393">
        <w:rPr>
          <w:color w:val="222222"/>
          <w:shd w:val="clear" w:color="auto" w:fill="FFFFFF"/>
        </w:rPr>
        <w:t>Guimarães e Deus (2021</w:t>
      </w:r>
      <w:r w:rsidRPr="00122393">
        <w:t>),</w:t>
      </w:r>
      <w:r>
        <w:t xml:space="preserve"> com as limitações relacionadas a fertilidade do solo e a nutrição da banana, as lavouras de Santa Catarina apresentaram uma produção de (42 t/ha/ano) sendo observado que o rendimento é de 59.6% do potencial total. A aplicação de fertilizantes é generalizada e em muitos casos as doses são superestimadas. Muitos produtores acabam optando por insumos mais baratos e acaba tendo uma produtividade muito baixa (</w:t>
      </w:r>
      <w:r>
        <w:rPr>
          <w:color w:val="222222"/>
          <w:shd w:val="clear" w:color="auto" w:fill="FFFFFF"/>
        </w:rPr>
        <w:t>GUIMARÃES; DEUS,</w:t>
      </w:r>
      <w:r w:rsidRPr="00122393">
        <w:rPr>
          <w:color w:val="222222"/>
          <w:shd w:val="clear" w:color="auto" w:fill="FFFFFF"/>
        </w:rPr>
        <w:t xml:space="preserve"> 2021</w:t>
      </w:r>
      <w:r w:rsidRPr="00122393">
        <w:t>)</w:t>
      </w:r>
      <w:r>
        <w:t>.</w:t>
      </w:r>
    </w:p>
    <w:p w14:paraId="648C3B67" w14:textId="2AA0530E" w:rsidR="006F7C65" w:rsidRPr="003A668E" w:rsidRDefault="006F7C65" w:rsidP="006F7C65">
      <w:pPr>
        <w:pStyle w:val="TF-TEXTO"/>
      </w:pPr>
      <w:r>
        <w:t xml:space="preserve">Sem o manejo correto do solo, pode ocasionar severas doenças como o “mal-do-Panamá”. Segundo Borges e Souza (2004), </w:t>
      </w:r>
      <w:r w:rsidR="6ADA9957">
        <w:t xml:space="preserve">esta </w:t>
      </w:r>
      <w:r>
        <w:t xml:space="preserve">é uma doença que ocorre em todas as regiões que realizam a produção de banana, não </w:t>
      </w:r>
      <w:r w:rsidR="46B7C8F2">
        <w:t xml:space="preserve">ocorrendo </w:t>
      </w:r>
      <w:r>
        <w:t xml:space="preserve">somente no </w:t>
      </w:r>
      <w:r w:rsidR="007C2C00">
        <w:t>Brasil,</w:t>
      </w:r>
      <w:r>
        <w:t xml:space="preserve"> </w:t>
      </w:r>
      <w:r w:rsidR="11B3E334">
        <w:t>mas no</w:t>
      </w:r>
      <w:r>
        <w:t xml:space="preserve"> mundo </w:t>
      </w:r>
      <w:r w:rsidR="3134A983">
        <w:t xml:space="preserve">e é </w:t>
      </w:r>
      <w:r>
        <w:t>causad</w:t>
      </w:r>
      <w:r w:rsidR="54E82506">
        <w:t>a</w:t>
      </w:r>
      <w:r>
        <w:t xml:space="preserve"> pelo fungo de solo </w:t>
      </w:r>
      <w:r w:rsidRPr="003A668E">
        <w:rPr>
          <w:i/>
          <w:iCs/>
        </w:rPr>
        <w:t>Fusarium oxysporum f. sp. Cubense</w:t>
      </w:r>
      <w:r>
        <w:t xml:space="preserve">. De acordo com Borges e Souza (2004), a planta expressa sintomas de amarelecimento e murcha as folhas, com isso para o controle da doença recomendam-se corrigir o pH do solo para o valor determinado </w:t>
      </w:r>
      <w:r w:rsidR="5D4B3A87">
        <w:t>à</w:t>
      </w:r>
      <w:r>
        <w:t xml:space="preserve"> cultura. </w:t>
      </w:r>
    </w:p>
    <w:p w14:paraId="64E27649" w14:textId="61D7920F" w:rsidR="00CD451F" w:rsidRDefault="006F7C65" w:rsidP="00963015">
      <w:pPr>
        <w:pStyle w:val="TF-TEXTO"/>
      </w:pPr>
      <w:r>
        <w:t xml:space="preserve">Há três ciclos de adubação: </w:t>
      </w:r>
      <w:r w:rsidR="003B4ED5">
        <w:t>p</w:t>
      </w:r>
      <w:r>
        <w:t>ré-plantio, crescimento e produção. A adubação de pré-plantio e crescimento é feita de forma semelhante à calagem e deve ser realizada antes do plantio das mudas. Geralmente é aplicado P e K. O fertilizante deve ser aplicado no movimento de lanço, para atingir toda a superfície. Caso seja replantio da bananeira, o espaçamento será entre filas e será aplicada de forma localizada, numa área aproximada de 2 metros da fila do replantio (</w:t>
      </w:r>
      <w:r w:rsidRPr="00CD5438">
        <w:t>CQFS-RS/SC</w:t>
      </w:r>
      <w:r>
        <w:t>, 2016).  A</w:t>
      </w:r>
      <w:r w:rsidR="00963015">
        <w:t xml:space="preserve"> </w:t>
      </w:r>
      <w:r w:rsidR="00455DF3">
        <w:fldChar w:fldCharType="begin"/>
      </w:r>
      <w:r w:rsidR="00455DF3">
        <w:instrText xml:space="preserve"> REF _Ref121332976 \h </w:instrText>
      </w:r>
      <w:r w:rsidR="00455DF3">
        <w:fldChar w:fldCharType="separate"/>
      </w:r>
      <w:r w:rsidR="00BF6C41">
        <w:t xml:space="preserve">Figura </w:t>
      </w:r>
      <w:r w:rsidR="00BF6C41">
        <w:rPr>
          <w:noProof/>
        </w:rPr>
        <w:t>6</w:t>
      </w:r>
      <w:r w:rsidR="00455DF3">
        <w:fldChar w:fldCharType="end"/>
      </w:r>
      <w:r w:rsidR="00963015">
        <w:t xml:space="preserve"> </w:t>
      </w:r>
      <w:r>
        <w:t>apresenta a adubação recomendada conforme os níveis de P e K observados no solo. Caso o valor seja “Muito Alto” nada é aplicado. De acordo com Guimarães, Deus e Rozane (2020) é recomendável utilizar 50% da dose com uma fonte solúvel que é a adubação fosfatada e a outra metade com uma fonte baixa de solubilidade como matéria orgânica (estrume de vaca, cama de aviário). Uma vez identificada a faixa de nutriente do solo, é realizado um cálculo que apresenta a estimativa de insumos para aplicação e correção.</w:t>
      </w:r>
    </w:p>
    <w:p w14:paraId="763F9FD2" w14:textId="3EFCEB6B" w:rsidR="00CD451F" w:rsidRDefault="00CD451F" w:rsidP="00963015">
      <w:pPr>
        <w:pStyle w:val="TF-LEGENDA"/>
      </w:pPr>
      <w:bookmarkStart w:id="52" w:name="_Ref1213329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6C41">
        <w:rPr>
          <w:noProof/>
        </w:rPr>
        <w:t>6</w:t>
      </w:r>
      <w:r>
        <w:fldChar w:fldCharType="end"/>
      </w:r>
      <w:bookmarkEnd w:id="52"/>
      <w:r>
        <w:t>-</w:t>
      </w:r>
      <w:r w:rsidRPr="004973ED">
        <w:t>Recomendação de adubação conforme teor de P e K no solo</w:t>
      </w:r>
    </w:p>
    <w:p w14:paraId="545876AC" w14:textId="77777777" w:rsidR="00CD451F" w:rsidRDefault="00CD451F" w:rsidP="00CD451F">
      <w:pPr>
        <w:pStyle w:val="TF-FONTE"/>
      </w:pPr>
      <w:r w:rsidRPr="00DE6D4A">
        <w:rPr>
          <w:noProof/>
        </w:rPr>
        <w:drawing>
          <wp:inline distT="0" distB="0" distL="0" distR="0" wp14:anchorId="21227145" wp14:editId="66D072B0">
            <wp:extent cx="5023981" cy="1497330"/>
            <wp:effectExtent l="19050" t="19050" r="5715" b="762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217" cy="1520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B4CF4" w14:textId="3CD6BC41" w:rsidR="00CD451F" w:rsidRPr="00CD451F" w:rsidRDefault="00CD451F" w:rsidP="00CD451F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29774423" w14:textId="202E7A0D" w:rsidR="006F7C65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aplicação de Nitrogênio (N) na adubação de crescimento deve ser realizada no primeiro ciclo, ou seja, no período entre 30 dias após o plantio e a colheita do primeiro cacho, que ocorre aproximadamente de 12 a 16 meses após o plantio. Durante este período recomenda-se aplicar apenas fertilizante nitrogenado, pois a quantidade de P e K aplicadas antes do plantio das mudas são suficientes para suprir o crescimento (CQFS-RS/SC, 2016). As doses de N variam de acordo com o nível de matéria orgânica do solo conforme</w:t>
      </w:r>
      <w:r w:rsidR="00E411F2">
        <w:t xml:space="preserve"> </w:t>
      </w:r>
      <w:r w:rsidR="004D58D9">
        <w:fldChar w:fldCharType="begin"/>
      </w:r>
      <w:r w:rsidR="004D58D9">
        <w:instrText xml:space="preserve"> REF _Ref115101203 \h </w:instrText>
      </w:r>
      <w:r w:rsidR="004D58D9">
        <w:fldChar w:fldCharType="separate"/>
      </w:r>
      <w:r w:rsidR="00BF6C41" w:rsidRPr="00CA3364">
        <w:t xml:space="preserve">Figura </w:t>
      </w:r>
      <w:r w:rsidR="00BF6C41">
        <w:rPr>
          <w:noProof/>
        </w:rPr>
        <w:t>7</w:t>
      </w:r>
      <w:r w:rsidR="004D58D9">
        <w:fldChar w:fldCharType="end"/>
      </w:r>
      <w:r w:rsidR="004D58D9">
        <w:t>.</w:t>
      </w:r>
      <w:r>
        <w:t xml:space="preserve"> A aplicação do adubo nitrogenado no solo pode ser feita da melhor maneira para o produtor, pois pode ser aplicado em linhas, lanço ou até mesmo por máquina. As aplicações de N devem ser feitas de 4 a 5 vezes por ano. Na adubação de crescimento, resíduos orgânicos podem ser aplicados como fonte de N, que também poderão aplicar P, K e micronutrientes a fruta crescimento (CQFS-RS/SC, 2016).</w:t>
      </w:r>
    </w:p>
    <w:p w14:paraId="5F7DB9AC" w14:textId="6023733C" w:rsidR="006F7C65" w:rsidRPr="00CA3364" w:rsidRDefault="006F7C65" w:rsidP="00455DF3">
      <w:pPr>
        <w:pStyle w:val="TF-LEGENDA"/>
      </w:pPr>
      <w:bookmarkStart w:id="53" w:name="_Ref115101203"/>
      <w:r w:rsidRPr="00CA3364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7</w:t>
      </w:r>
      <w:r w:rsidR="00CD451F">
        <w:fldChar w:fldCharType="end"/>
      </w:r>
      <w:bookmarkEnd w:id="53"/>
      <w:r w:rsidRPr="00CA3364">
        <w:t xml:space="preserve"> – Teor de matéria orgânica no solo</w:t>
      </w:r>
    </w:p>
    <w:p w14:paraId="7548D5D8" w14:textId="77777777" w:rsidR="006F7C65" w:rsidRDefault="006F7C65" w:rsidP="006F7C65">
      <w:pPr>
        <w:pStyle w:val="TF-FIGURA"/>
      </w:pPr>
      <w:r>
        <w:rPr>
          <w:noProof/>
        </w:rPr>
        <w:drawing>
          <wp:inline distT="0" distB="0" distL="0" distR="0" wp14:anchorId="55C44F83" wp14:editId="672B29EE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0C1EC" w14:textId="77777777" w:rsidR="006F7C65" w:rsidRPr="004C78D3" w:rsidRDefault="006F7C65" w:rsidP="006F7C65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7D5C3759" w14:textId="77777777" w:rsidR="006F7C65" w:rsidRPr="00FF29BB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adubação de produção busca repor os nutrientes que o cacho consome, acrescido com as perdas naturalmente dos nutrientes. A recomendação de dosagem é dada em fun</w:t>
      </w:r>
      <w:r w:rsidRPr="00223986">
        <w:t>ç</w:t>
      </w:r>
      <w:r>
        <w:t>ão da expectativa de produtividade, levando em consideração a disponibilidade de P e K no solo. O Adubo fosfatado pode ser aplicado em dose única no início da época de chuva. De acordo com CQFS-RS/SC (2016) os adubos com N e K devem ser parcelados em 4 a 5 vezes a uma distância aproximadamente 40cm do caule.</w:t>
      </w:r>
    </w:p>
    <w:p w14:paraId="4D86F9A7" w14:textId="77777777" w:rsidR="006F7C65" w:rsidRPr="006F7C65" w:rsidRDefault="006F7C65" w:rsidP="006F7C65">
      <w:pPr>
        <w:pStyle w:val="TF-TEXTO"/>
      </w:pPr>
    </w:p>
    <w:p w14:paraId="33868747" w14:textId="3A6EE3C8" w:rsidR="00BB7E98" w:rsidRDefault="00F86668" w:rsidP="006F7C65">
      <w:pPr>
        <w:pStyle w:val="Ttulo2"/>
      </w:pPr>
      <w:r>
        <w:t>.NET</w:t>
      </w:r>
      <w:r w:rsidR="00EA29C4">
        <w:t xml:space="preserve"> Core</w:t>
      </w:r>
    </w:p>
    <w:p w14:paraId="1193D850" w14:textId="587C168A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</w:t>
      </w:r>
      <w:r w:rsidR="4AB5BC7E" w:rsidRPr="00FC56AA">
        <w:rPr>
          <w:i/>
          <w:iCs/>
          <w:color w:val="222222"/>
          <w:shd w:val="clear" w:color="auto" w:fill="FFFFFF"/>
        </w:rPr>
        <w:t>framewo</w:t>
      </w:r>
      <w:r w:rsidR="1E9D24DE" w:rsidRPr="00FC56AA">
        <w:rPr>
          <w:i/>
          <w:iCs/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</w:t>
      </w:r>
      <w:r w:rsidR="00FC56AA">
        <w:rPr>
          <w:color w:val="222222"/>
          <w:shd w:val="clear" w:color="auto" w:fill="FFFFFF"/>
        </w:rPr>
        <w:t>MICROSOFT</w:t>
      </w:r>
      <w:r w:rsidR="005D7DCC">
        <w:rPr>
          <w:color w:val="222222"/>
          <w:shd w:val="clear" w:color="auto" w:fill="FFFFFF"/>
        </w:rPr>
        <w:t>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Wardynski</w:t>
      </w:r>
      <w:r w:rsidR="00FC56AA">
        <w:rPr>
          <w:color w:val="222222"/>
        </w:rPr>
        <w:t xml:space="preserve"> (</w:t>
      </w:r>
      <w:r w:rsidR="4853B358" w:rsidRPr="4EA99149">
        <w:rPr>
          <w:color w:val="222222"/>
        </w:rPr>
        <w:t>2019),</w:t>
      </w:r>
      <w:r w:rsidR="004D4C5B">
        <w:rPr>
          <w:color w:val="222222"/>
        </w:rPr>
        <w:t xml:space="preserve"> o </w:t>
      </w:r>
      <w:r w:rsidR="4853B358" w:rsidRPr="4EA99149">
        <w:rPr>
          <w:color w:val="222222"/>
        </w:rPr>
        <w:t xml:space="preserve">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MacOS,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r w:rsidR="53F51DFB" w:rsidRPr="4EA99149">
        <w:rPr>
          <w:color w:val="222222"/>
        </w:rPr>
        <w:t xml:space="preserve">Wardynski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</w:t>
      </w:r>
      <w:r w:rsidR="00FC56AA" w:rsidRPr="00FC56AA">
        <w:rPr>
          <w:i/>
          <w:iCs/>
          <w:color w:val="222222"/>
          <w:shd w:val="clear" w:color="auto" w:fill="FFFFFF"/>
        </w:rPr>
        <w:t>framework</w:t>
      </w:r>
      <w:r w:rsidR="00FC56AA">
        <w:rPr>
          <w:i/>
          <w:iCs/>
          <w:color w:val="222222"/>
          <w:shd w:val="clear" w:color="auto" w:fill="FFFFFF"/>
        </w:rPr>
        <w:t xml:space="preserve"> </w:t>
      </w:r>
      <w:r w:rsidR="603DBF05" w:rsidRPr="4EA99149">
        <w:rPr>
          <w:color w:val="222222"/>
        </w:rPr>
        <w:t>.NET</w:t>
      </w:r>
      <w:r w:rsidR="37233264" w:rsidRPr="4EA99149">
        <w:rPr>
          <w:color w:val="222222"/>
        </w:rPr>
        <w:t>.</w:t>
      </w:r>
    </w:p>
    <w:p w14:paraId="410D24C3" w14:textId="05C6113C" w:rsidR="00F86668" w:rsidRDefault="00416F3D" w:rsidP="006321CB">
      <w:pPr>
        <w:pStyle w:val="TF-TEXTO"/>
      </w:pPr>
      <w:r>
        <w:t xml:space="preserve">O </w:t>
      </w:r>
      <w:r w:rsidR="00044404">
        <w:t>.NET Core possui suporte para microsserviços</w:t>
      </w:r>
      <w:r w:rsidR="00227AE1">
        <w:t xml:space="preserve"> e permite a combinação de tecnologias que</w:t>
      </w:r>
      <w:r w:rsidR="00112873">
        <w:t xml:space="preserve"> podem ser minimizadas para cada microsserviço</w:t>
      </w:r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Minimal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Dykstra (2022) </w:t>
      </w:r>
      <w:r w:rsidR="00FC56AA">
        <w:t>Interface de Programação de Aplicação (</w:t>
      </w:r>
      <w:r w:rsidR="00456E7E">
        <w:t>API</w:t>
      </w:r>
      <w:r w:rsidR="00FC56AA">
        <w:t>)</w:t>
      </w:r>
      <w:r w:rsidR="00456E7E">
        <w:t xml:space="preserve"> mínima são arquitetadas para criar APIs</w:t>
      </w:r>
      <w:r w:rsidR="00FC56AA">
        <w:t xml:space="preserve"> Protocolo de Transferência de Hipertexto</w:t>
      </w:r>
      <w:r w:rsidR="00456E7E">
        <w:t xml:space="preserve"> </w:t>
      </w:r>
      <w:r w:rsidR="00FC56AA">
        <w:t>(</w:t>
      </w:r>
      <w:r w:rsidR="00456E7E">
        <w:t>HTTP</w:t>
      </w:r>
      <w:r w:rsidR="00FC56AA">
        <w:t>)</w:t>
      </w:r>
      <w:r w:rsidR="00456E7E">
        <w:t xml:space="preserve">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</w:t>
      </w:r>
      <w:r w:rsidR="00FC56AA">
        <w:t>aplicativos móveis</w:t>
      </w:r>
      <w:r w:rsidR="00FE52A0">
        <w:t xml:space="preserve">, </w:t>
      </w:r>
      <w:r w:rsidR="00FC56AA">
        <w:t>Internet das Coisas (</w:t>
      </w:r>
      <w:r w:rsidR="00FE52A0">
        <w:t>IoT</w:t>
      </w:r>
      <w:r w:rsidR="00FC56AA">
        <w:t>)</w:t>
      </w:r>
      <w:r w:rsidR="0002266B">
        <w:t xml:space="preserve"> e </w:t>
      </w:r>
      <w:r w:rsidR="00FC56AA">
        <w:t>Inteligência Artificial (</w:t>
      </w:r>
      <w:r w:rsidR="0002266B">
        <w:t>IA</w:t>
      </w:r>
      <w:r w:rsidR="00FC56AA">
        <w:t>)</w:t>
      </w:r>
      <w:r w:rsidR="0002266B">
        <w:t xml:space="preserve"> </w:t>
      </w:r>
      <w:r w:rsidR="00AE73BC">
        <w:t>(</w:t>
      </w:r>
      <w:r w:rsidR="00FC56AA">
        <w:t>MICROSOFT</w:t>
      </w:r>
      <w:r w:rsidR="00AE73BC">
        <w:t>,</w:t>
      </w:r>
      <w:r w:rsidR="00BE586C">
        <w:t xml:space="preserve"> </w:t>
      </w:r>
      <w:r w:rsidR="00AE73BC">
        <w:t>2022)</w:t>
      </w:r>
      <w:r w:rsidR="0052406F">
        <w:t>.</w:t>
      </w:r>
      <w:bookmarkStart w:id="54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4"/>
    </w:p>
    <w:p w14:paraId="74E59CF7" w14:textId="0003D1A9" w:rsidR="0040120F" w:rsidRPr="00232CD8" w:rsidRDefault="0040120F" w:rsidP="0040120F">
      <w:pPr>
        <w:pStyle w:val="TF-refernciasITEM"/>
        <w:rPr>
          <w:sz w:val="18"/>
          <w:szCs w:val="18"/>
        </w:rPr>
      </w:pPr>
      <w:r w:rsidRPr="00517E1D">
        <w:rPr>
          <w:color w:val="222222"/>
          <w:sz w:val="18"/>
          <w:szCs w:val="18"/>
          <w:shd w:val="clear" w:color="auto" w:fill="FFFFFF"/>
        </w:rPr>
        <w:t>ANDERSON, Rick; DYKSTRA, Tom. </w:t>
      </w:r>
      <w:r w:rsidRPr="00232CD8">
        <w:rPr>
          <w:rStyle w:val="Forte"/>
          <w:color w:val="222222"/>
          <w:sz w:val="18"/>
          <w:szCs w:val="18"/>
          <w:shd w:val="clear" w:color="auto" w:fill="FFFFFF"/>
          <w:lang w:val="en-US"/>
        </w:rPr>
        <w:t>Tutorial: Create a minimal web API with ASP.NET Core</w:t>
      </w:r>
      <w:r w:rsidRPr="00232CD8">
        <w:rPr>
          <w:color w:val="222222"/>
          <w:sz w:val="18"/>
          <w:szCs w:val="18"/>
          <w:shd w:val="clear" w:color="auto" w:fill="FFFFFF"/>
          <w:lang w:val="en-US"/>
        </w:rPr>
        <w:t xml:space="preserve">. 2022. </w:t>
      </w:r>
      <w:r w:rsidRPr="00232CD8">
        <w:rPr>
          <w:color w:val="222222"/>
          <w:sz w:val="18"/>
          <w:szCs w:val="18"/>
          <w:shd w:val="clear" w:color="auto" w:fill="FFFFFF"/>
        </w:rPr>
        <w:t>Disponível em: https://learn.microsoft.com/en-us/aspnet/core/tutorials/min-web-api?view=aspnetcore-7.0&amp;tabs=visual-studio. Acesso em: 05 dez. 2022.</w:t>
      </w:r>
    </w:p>
    <w:p w14:paraId="32C9F722" w14:textId="6BFEEBAB" w:rsidR="00F20844" w:rsidRPr="00232CD8" w:rsidRDefault="00F20844" w:rsidP="00F20844">
      <w:pPr>
        <w:pStyle w:val="TF-refernciasITEM"/>
        <w:rPr>
          <w:sz w:val="18"/>
          <w:szCs w:val="18"/>
        </w:rPr>
      </w:pPr>
      <w:r w:rsidRPr="00232CD8">
        <w:rPr>
          <w:sz w:val="18"/>
          <w:szCs w:val="18"/>
        </w:rPr>
        <w:t xml:space="preserve">Borges, Ana Lúcia, and Luciano da Silva Souza, editors. </w:t>
      </w:r>
      <w:r w:rsidRPr="007B34BF">
        <w:rPr>
          <w:b/>
          <w:bCs/>
          <w:sz w:val="18"/>
          <w:szCs w:val="18"/>
        </w:rPr>
        <w:t>O cultivo da bananeira. Embrapa Mandioca e Fruticultura</w:t>
      </w:r>
      <w:r w:rsidRPr="00232CD8">
        <w:rPr>
          <w:sz w:val="18"/>
          <w:szCs w:val="18"/>
        </w:rPr>
        <w:t>, 2004.</w:t>
      </w:r>
      <w:r w:rsidR="00E2712C" w:rsidRPr="00232CD8">
        <w:rPr>
          <w:sz w:val="18"/>
          <w:szCs w:val="18"/>
        </w:rPr>
        <w:t xml:space="preserve"> Disponível em: https://ainfo.cnptia.embrapa.br/digital/bitstream/item/142900/1/Livro-Banana.pdf/ Acesso em: 01</w:t>
      </w:r>
      <w:r w:rsidR="00C9129A" w:rsidRPr="00232CD8">
        <w:rPr>
          <w:sz w:val="18"/>
          <w:szCs w:val="18"/>
        </w:rPr>
        <w:t xml:space="preserve"> dez. 2022.</w:t>
      </w:r>
    </w:p>
    <w:p w14:paraId="12ADC4C0" w14:textId="0D27BFA6" w:rsidR="00A06C0D" w:rsidRPr="00232CD8" w:rsidRDefault="001D732F" w:rsidP="00CD5438">
      <w:pPr>
        <w:pStyle w:val="TF-REFERNCIASITEM0"/>
        <w:rPr>
          <w:szCs w:val="18"/>
        </w:rPr>
      </w:pPr>
      <w:r w:rsidRPr="00232CD8">
        <w:rPr>
          <w:szCs w:val="18"/>
        </w:rPr>
        <w:lastRenderedPageBreak/>
        <w:t xml:space="preserve">CEPA - Centro de Estudos de Safras e Mercados. </w:t>
      </w:r>
      <w:r w:rsidRPr="00232CD8">
        <w:rPr>
          <w:b/>
          <w:bCs/>
          <w:szCs w:val="18"/>
        </w:rPr>
        <w:t>Síntese anual da agricultura de Santa Catarina – 2020-2021</w:t>
      </w:r>
      <w:r w:rsidRPr="00232CD8">
        <w:rPr>
          <w:szCs w:val="18"/>
        </w:rPr>
        <w:t xml:space="preserve">. Florianópolis: Epagri/Cepa, 2021. </w:t>
      </w:r>
      <w:r w:rsidR="001B1909" w:rsidRPr="00232CD8">
        <w:rPr>
          <w:szCs w:val="18"/>
        </w:rPr>
        <w:t>195</w:t>
      </w:r>
      <w:r w:rsidRPr="00232CD8">
        <w:rPr>
          <w:szCs w:val="18"/>
        </w:rPr>
        <w:t xml:space="preserve">p. </w:t>
      </w:r>
      <w:r w:rsidR="009C2284" w:rsidRPr="00232CD8">
        <w:rPr>
          <w:szCs w:val="18"/>
        </w:rPr>
        <w:t xml:space="preserve">Disponível em: </w:t>
      </w:r>
      <w:r w:rsidR="001D3BA9" w:rsidRPr="00232CD8">
        <w:rPr>
          <w:szCs w:val="18"/>
        </w:rPr>
        <w:t xml:space="preserve">https://cepa.epagri.sc.gov.br/index.php/publicacoes/sintese-anual-da-agricultura/ </w:t>
      </w:r>
      <w:r w:rsidR="001D3BA9" w:rsidRPr="00232CD8">
        <w:rPr>
          <w:color w:val="222222"/>
          <w:szCs w:val="18"/>
          <w:shd w:val="clear" w:color="auto" w:fill="FFFFFF"/>
        </w:rPr>
        <w:t>Acesso em: 22 set. 2022.</w:t>
      </w:r>
    </w:p>
    <w:p w14:paraId="1BC70FEC" w14:textId="437DBAE4" w:rsidR="00A06C0D" w:rsidRDefault="00A06C0D" w:rsidP="00CD5438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szCs w:val="18"/>
        </w:rPr>
        <w:t xml:space="preserve">CQFS-RS/SC - Comissão de Química e Fertilidade do Solo. </w:t>
      </w:r>
      <w:r w:rsidRPr="00232CD8">
        <w:rPr>
          <w:b/>
          <w:bCs/>
          <w:szCs w:val="18"/>
        </w:rPr>
        <w:t>Manual de calagem e adubação para os Estados de Rio Grande do Sul e de Santa Catarina</w:t>
      </w:r>
      <w:r w:rsidRPr="00232CD8">
        <w:rPr>
          <w:szCs w:val="18"/>
        </w:rPr>
        <w:t>. Sociedade Brasileira de Ciência do Solo – Núcleo Regional Sul, 2016. 376p.</w:t>
      </w:r>
      <w:r w:rsidR="003D4023" w:rsidRPr="00232CD8">
        <w:rPr>
          <w:szCs w:val="18"/>
        </w:rPr>
        <w:t xml:space="preserve"> Disponível em: </w:t>
      </w:r>
      <w:r w:rsidR="00CD5438" w:rsidRPr="00232CD8">
        <w:rPr>
          <w:szCs w:val="18"/>
        </w:rPr>
        <w:t xml:space="preserve">http://www.sbcs-nrs.org.br/docs/Manual_de_Calagem_e_Adubacao_para_os_Estados_do_RS_e_de_SC-2016.pdf. </w:t>
      </w:r>
      <w:r w:rsidR="00CD5438" w:rsidRPr="00232CD8">
        <w:rPr>
          <w:color w:val="222222"/>
          <w:szCs w:val="18"/>
          <w:shd w:val="clear" w:color="auto" w:fill="FFFFFF"/>
        </w:rPr>
        <w:t>Acesso em: 22 set. 2022.</w:t>
      </w:r>
    </w:p>
    <w:p w14:paraId="0207538C" w14:textId="3BC6DEC7" w:rsidR="00357282" w:rsidRPr="0018030F" w:rsidRDefault="004B4837" w:rsidP="00587002">
      <w:pPr>
        <w:pStyle w:val="TF-REFERNCIASITEM0"/>
        <w:rPr>
          <w:szCs w:val="18"/>
          <w:lang w:val="en-US"/>
        </w:rPr>
      </w:pPr>
      <w:r w:rsidRPr="004B4837">
        <w:rPr>
          <w:szCs w:val="18"/>
        </w:rPr>
        <w:t xml:space="preserve">DEUS, José Aridiano Lima de et al. </w:t>
      </w:r>
      <w:r w:rsidRPr="004B4837">
        <w:rPr>
          <w:szCs w:val="18"/>
          <w:lang w:val="en-US"/>
        </w:rPr>
        <w:t xml:space="preserve">Modeling in the Adjustment of Fertilization Recommendation through Leaf Analysis in Fertigated ‘Prat. </w:t>
      </w:r>
      <w:r w:rsidRPr="008A4BC5">
        <w:rPr>
          <w:b/>
          <w:bCs/>
          <w:szCs w:val="18"/>
        </w:rPr>
        <w:t>Revista Brasileira de Ciência do Solo</w:t>
      </w:r>
      <w:r w:rsidRPr="004B4837">
        <w:rPr>
          <w:szCs w:val="18"/>
        </w:rPr>
        <w:t xml:space="preserve">, [S.L.], v. 42, p. 1-19, 6 dez. 2018. FapUNIFESP (SciELO). http://dx.doi.org/10.1590/18069657rbcs20170372. Disponível em: https://www.scielo.br/j/rbcs/a/Hf7J7BfzCSCMrtkq85gyZ9D/?lang=en. </w:t>
      </w:r>
      <w:r w:rsidRPr="0018030F">
        <w:rPr>
          <w:szCs w:val="18"/>
          <w:lang w:val="en-US"/>
        </w:rPr>
        <w:t>Acesso em: 22 set. 2022.</w:t>
      </w:r>
    </w:p>
    <w:p w14:paraId="2077E439" w14:textId="6800CEB8" w:rsidR="0048793C" w:rsidRPr="00232CD8" w:rsidRDefault="0048793C" w:rsidP="0058700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FAOSTAT (Food and Agriculture Organization of The United Nations), 2020</w:t>
      </w:r>
      <w:r w:rsidRPr="004C3E39">
        <w:rPr>
          <w:szCs w:val="18"/>
          <w:lang w:val="en-US"/>
        </w:rPr>
        <w:t>.</w:t>
      </w:r>
      <w:r w:rsidRPr="004C3E39">
        <w:rPr>
          <w:b/>
          <w:bCs/>
          <w:szCs w:val="18"/>
          <w:lang w:val="en-US"/>
        </w:rPr>
        <w:t xml:space="preserve"> </w:t>
      </w:r>
      <w:r w:rsidRPr="004C3E39">
        <w:rPr>
          <w:b/>
          <w:bCs/>
          <w:szCs w:val="18"/>
        </w:rPr>
        <w:t>Statistics Division</w:t>
      </w:r>
      <w:r w:rsidRPr="00232CD8">
        <w:rPr>
          <w:szCs w:val="18"/>
        </w:rPr>
        <w:t xml:space="preserve">. Disponível em: </w:t>
      </w:r>
      <w:r w:rsidR="005D7625" w:rsidRPr="00232CD8">
        <w:rPr>
          <w:szCs w:val="18"/>
        </w:rPr>
        <w:t>https://www.fao.org/faostat/en/#data/QCL</w:t>
      </w:r>
      <w:r w:rsidRPr="00232CD8">
        <w:rPr>
          <w:szCs w:val="18"/>
        </w:rPr>
        <w:t>.</w:t>
      </w:r>
      <w:r w:rsidR="005D7625" w:rsidRPr="00232CD8">
        <w:rPr>
          <w:szCs w:val="18"/>
        </w:rPr>
        <w:t xml:space="preserve"> Acesso em: 22 set. 2022.</w:t>
      </w:r>
    </w:p>
    <w:p w14:paraId="5F776073" w14:textId="2A4DCE6F" w:rsidR="002A3234" w:rsidRDefault="398C548A" w:rsidP="00587002">
      <w:pPr>
        <w:pStyle w:val="TF-REFERNCIASITEM0"/>
        <w:rPr>
          <w:szCs w:val="18"/>
          <w:u w:val="single"/>
        </w:rPr>
      </w:pPr>
      <w:r w:rsidRPr="00232CD8">
        <w:rPr>
          <w:szCs w:val="18"/>
        </w:rPr>
        <w:t>FERTFACIL</w:t>
      </w:r>
      <w:r w:rsidR="5A06D02D" w:rsidRPr="00232CD8">
        <w:rPr>
          <w:szCs w:val="18"/>
        </w:rPr>
        <w:t>.</w:t>
      </w:r>
      <w:r w:rsidR="002D33EB" w:rsidRPr="00232CD8">
        <w:rPr>
          <w:szCs w:val="18"/>
        </w:rPr>
        <w:t xml:space="preserve"> </w:t>
      </w:r>
      <w:r w:rsidR="002D33EB" w:rsidRPr="00232CD8">
        <w:rPr>
          <w:b/>
          <w:szCs w:val="18"/>
        </w:rPr>
        <w:t>Program</w:t>
      </w:r>
      <w:r w:rsidR="002D33EB" w:rsidRPr="00232CD8">
        <w:rPr>
          <w:szCs w:val="18"/>
        </w:rPr>
        <w:t>, [2020?]. Disponível em: &lt; https://www.fertfacil.com&gt;. Acesso em: 15 Setembro 2022.</w:t>
      </w:r>
    </w:p>
    <w:p w14:paraId="2AAF3CDC" w14:textId="7BBA4CA2" w:rsidR="002A3234" w:rsidRDefault="002A3234" w:rsidP="00587002">
      <w:pPr>
        <w:pStyle w:val="TF-REFERNCIASITEM0"/>
        <w:rPr>
          <w:szCs w:val="18"/>
        </w:rPr>
      </w:pPr>
      <w:r w:rsidRPr="002A3234">
        <w:rPr>
          <w:szCs w:val="18"/>
        </w:rPr>
        <w:t xml:space="preserve">GUIMARÃES, Gelton Geraldo Fernandes; DEUS, José Aridiano Lima de. </w:t>
      </w:r>
      <w:r w:rsidRPr="002A3234">
        <w:rPr>
          <w:szCs w:val="18"/>
          <w:lang w:val="en-US"/>
        </w:rPr>
        <w:t xml:space="preserve">Diagnosis of soil fertility and banana crop nutrition in the state of Santa Catarina. </w:t>
      </w:r>
      <w:r w:rsidRPr="002A3234">
        <w:rPr>
          <w:b/>
          <w:bCs/>
          <w:szCs w:val="18"/>
        </w:rPr>
        <w:t>Revista Brasileira de Fruticultura</w:t>
      </w:r>
      <w:r w:rsidRPr="002A3234">
        <w:rPr>
          <w:szCs w:val="18"/>
        </w:rPr>
        <w:t>, [S.L.], v. 43, n. 4, p. 1-12, 2021. FapUNIFESP (SciELO). http://dx.doi.org/10.1590/0100-29452021124. Disponível em: https://www.scielo.br/j/rbf/a/qZ89YYjywW9y9gXS4fszV7B/?lang=en&amp;utm_source=researcher_app&amp;utm_medium=referral&amp;utm_campaign=RESR_MRKT_Researcher_inbound. Acesso em: 22 set. 2022.</w:t>
      </w:r>
    </w:p>
    <w:p w14:paraId="10216C6F" w14:textId="77777777" w:rsidR="002A3234" w:rsidRPr="002A3234" w:rsidRDefault="002A3234" w:rsidP="00587002">
      <w:pPr>
        <w:pStyle w:val="TF-REFERNCIASITEM0"/>
        <w:rPr>
          <w:szCs w:val="18"/>
        </w:rPr>
      </w:pPr>
    </w:p>
    <w:p w14:paraId="040F1AF0" w14:textId="76EFCBE7" w:rsidR="005060E0" w:rsidRPr="00232CD8" w:rsidRDefault="00C9129A" w:rsidP="00635BF9">
      <w:pPr>
        <w:rPr>
          <w:sz w:val="18"/>
          <w:szCs w:val="18"/>
        </w:rPr>
      </w:pPr>
      <w:r w:rsidRPr="00232CD8">
        <w:rPr>
          <w:sz w:val="18"/>
          <w:szCs w:val="18"/>
        </w:rPr>
        <w:t xml:space="preserve">GUIMARÃES, </w:t>
      </w:r>
      <w:r w:rsidRPr="00232CD8">
        <w:rPr>
          <w:color w:val="222222"/>
          <w:sz w:val="18"/>
          <w:szCs w:val="18"/>
        </w:rPr>
        <w:t>Gelton</w:t>
      </w:r>
      <w:r w:rsidR="2FECBCF8" w:rsidRPr="00232CD8">
        <w:rPr>
          <w:color w:val="222222"/>
          <w:sz w:val="18"/>
          <w:szCs w:val="18"/>
        </w:rPr>
        <w:t xml:space="preserve"> Geraldo Fernandes</w:t>
      </w:r>
      <w:r w:rsidR="5CD66FC1" w:rsidRPr="00232CD8">
        <w:rPr>
          <w:sz w:val="18"/>
          <w:szCs w:val="18"/>
        </w:rPr>
        <w:t xml:space="preserve">; </w:t>
      </w:r>
      <w:r w:rsidR="00FA399A" w:rsidRPr="00232CD8">
        <w:rPr>
          <w:sz w:val="18"/>
          <w:szCs w:val="18"/>
        </w:rPr>
        <w:t xml:space="preserve">DEUS, </w:t>
      </w:r>
      <w:r w:rsidR="00FA399A" w:rsidRPr="00232CD8">
        <w:rPr>
          <w:color w:val="222222"/>
          <w:sz w:val="18"/>
          <w:szCs w:val="18"/>
        </w:rPr>
        <w:t>José</w:t>
      </w:r>
      <w:r w:rsidR="4E612ADF" w:rsidRPr="00232CD8">
        <w:rPr>
          <w:color w:val="222222"/>
          <w:sz w:val="18"/>
          <w:szCs w:val="18"/>
        </w:rPr>
        <w:t xml:space="preserve"> Aridiano Lima de</w:t>
      </w:r>
      <w:r w:rsidR="5CD66FC1" w:rsidRPr="00232CD8">
        <w:rPr>
          <w:sz w:val="18"/>
          <w:szCs w:val="18"/>
        </w:rPr>
        <w:t xml:space="preserve">; ROZANE, </w:t>
      </w:r>
      <w:r w:rsidR="1E990C10" w:rsidRPr="00232CD8">
        <w:rPr>
          <w:sz w:val="18"/>
          <w:szCs w:val="18"/>
        </w:rPr>
        <w:t>Danilo Eduardo.</w:t>
      </w:r>
      <w:r w:rsidR="005427D5" w:rsidRPr="00232CD8">
        <w:rPr>
          <w:sz w:val="18"/>
          <w:szCs w:val="18"/>
        </w:rPr>
        <w:t xml:space="preserve"> </w:t>
      </w:r>
      <w:r w:rsidR="005427D5" w:rsidRPr="00232CD8">
        <w:rPr>
          <w:b/>
          <w:bCs/>
          <w:sz w:val="18"/>
          <w:szCs w:val="18"/>
        </w:rPr>
        <w:t>Calagem, adubaç</w:t>
      </w:r>
      <w:r w:rsidR="67FC9166" w:rsidRPr="00232CD8">
        <w:rPr>
          <w:b/>
          <w:bCs/>
          <w:sz w:val="18"/>
          <w:szCs w:val="18"/>
        </w:rPr>
        <w:t>ão</w:t>
      </w:r>
      <w:r w:rsidR="005427D5" w:rsidRPr="00232CD8">
        <w:rPr>
          <w:b/>
          <w:bCs/>
          <w:sz w:val="18"/>
          <w:szCs w:val="18"/>
        </w:rPr>
        <w:t xml:space="preserve"> e valores de referência de nutrientes na cultura da banana</w:t>
      </w:r>
      <w:r w:rsidR="005427D5" w:rsidRPr="00232CD8">
        <w:rPr>
          <w:sz w:val="18"/>
          <w:szCs w:val="18"/>
        </w:rPr>
        <w:t xml:space="preserve">. In: </w:t>
      </w:r>
      <w:r w:rsidR="5CD66FC1" w:rsidRPr="00232CD8">
        <w:rPr>
          <w:sz w:val="18"/>
          <w:szCs w:val="18"/>
        </w:rPr>
        <w:t>B</w:t>
      </w:r>
      <w:r w:rsidR="423D59B3" w:rsidRPr="00232CD8">
        <w:rPr>
          <w:sz w:val="18"/>
          <w:szCs w:val="18"/>
        </w:rPr>
        <w:t>RUNETTO</w:t>
      </w:r>
      <w:r w:rsidR="005427D5" w:rsidRPr="00232CD8">
        <w:rPr>
          <w:sz w:val="18"/>
          <w:szCs w:val="18"/>
        </w:rPr>
        <w:t xml:space="preserve">, G.; </w:t>
      </w:r>
      <w:r w:rsidR="2EA07768" w:rsidRPr="00232CD8">
        <w:rPr>
          <w:sz w:val="18"/>
          <w:szCs w:val="18"/>
        </w:rPr>
        <w:t>MELO</w:t>
      </w:r>
      <w:r w:rsidR="005427D5" w:rsidRPr="00232CD8">
        <w:rPr>
          <w:sz w:val="18"/>
          <w:szCs w:val="18"/>
        </w:rPr>
        <w:t xml:space="preserve">, G. W. B.; </w:t>
      </w:r>
      <w:r w:rsidR="2A01A820" w:rsidRPr="00232CD8">
        <w:rPr>
          <w:sz w:val="18"/>
          <w:szCs w:val="18"/>
        </w:rPr>
        <w:t>GIROTTO</w:t>
      </w:r>
      <w:r w:rsidR="005427D5" w:rsidRPr="00232CD8">
        <w:rPr>
          <w:sz w:val="18"/>
          <w:szCs w:val="18"/>
        </w:rPr>
        <w:t xml:space="preserve">, E.; </w:t>
      </w:r>
      <w:r w:rsidR="7BD7B11C" w:rsidRPr="00232CD8">
        <w:rPr>
          <w:sz w:val="18"/>
          <w:szCs w:val="18"/>
        </w:rPr>
        <w:t>TASSINARI</w:t>
      </w:r>
      <w:r w:rsidR="005427D5" w:rsidRPr="00232CD8">
        <w:rPr>
          <w:sz w:val="18"/>
          <w:szCs w:val="18"/>
        </w:rPr>
        <w:t xml:space="preserve">, A.; Krug, A. V.; </w:t>
      </w:r>
      <w:r w:rsidR="3298B297" w:rsidRPr="00232CD8">
        <w:rPr>
          <w:sz w:val="18"/>
          <w:szCs w:val="18"/>
        </w:rPr>
        <w:t>MARQUES</w:t>
      </w:r>
      <w:r w:rsidR="005427D5" w:rsidRPr="00232CD8">
        <w:rPr>
          <w:sz w:val="18"/>
          <w:szCs w:val="18"/>
        </w:rPr>
        <w:t xml:space="preserve">, A. C. R.; </w:t>
      </w:r>
      <w:r w:rsidR="0379F53A" w:rsidRPr="00232CD8">
        <w:rPr>
          <w:sz w:val="18"/>
          <w:szCs w:val="18"/>
        </w:rPr>
        <w:t>PAULA</w:t>
      </w:r>
      <w:r w:rsidR="005427D5" w:rsidRPr="00232CD8">
        <w:rPr>
          <w:sz w:val="18"/>
          <w:szCs w:val="18"/>
        </w:rPr>
        <w:t xml:space="preserve">, B. V.; </w:t>
      </w:r>
      <w:r w:rsidR="17EBE3B8" w:rsidRPr="00232CD8">
        <w:rPr>
          <w:sz w:val="18"/>
          <w:szCs w:val="18"/>
        </w:rPr>
        <w:t>MARCHEZAN</w:t>
      </w:r>
      <w:r w:rsidR="005427D5" w:rsidRPr="00232CD8">
        <w:rPr>
          <w:sz w:val="18"/>
          <w:szCs w:val="18"/>
        </w:rPr>
        <w:t xml:space="preserve">, C.; </w:t>
      </w:r>
      <w:r w:rsidR="5756FC36" w:rsidRPr="00232CD8">
        <w:rPr>
          <w:sz w:val="18"/>
          <w:szCs w:val="18"/>
        </w:rPr>
        <w:t>BETEMPS</w:t>
      </w:r>
      <w:r w:rsidR="005427D5" w:rsidRPr="00232CD8">
        <w:rPr>
          <w:sz w:val="18"/>
          <w:szCs w:val="18"/>
        </w:rPr>
        <w:t xml:space="preserve">, D. L.; </w:t>
      </w:r>
      <w:r w:rsidR="0B05A275" w:rsidRPr="00232CD8">
        <w:rPr>
          <w:sz w:val="18"/>
          <w:szCs w:val="18"/>
        </w:rPr>
        <w:t>TRENTIN</w:t>
      </w:r>
      <w:r w:rsidR="005427D5" w:rsidRPr="00232CD8">
        <w:rPr>
          <w:sz w:val="18"/>
          <w:szCs w:val="18"/>
        </w:rPr>
        <w:t xml:space="preserve">, E.; Silva, I. C. B.; </w:t>
      </w:r>
      <w:r w:rsidR="4BFE779F" w:rsidRPr="00232CD8">
        <w:rPr>
          <w:sz w:val="18"/>
          <w:szCs w:val="18"/>
        </w:rPr>
        <w:t>SILVA</w:t>
      </w:r>
      <w:r w:rsidR="005427D5" w:rsidRPr="00232CD8">
        <w:rPr>
          <w:sz w:val="18"/>
          <w:szCs w:val="18"/>
        </w:rPr>
        <w:t>, L. O. S. Atualização sobre calagem e adubação de frutíferas. Porto Alegre: Gráfica e Editora RJR, 2020. p. 77-89.</w:t>
      </w:r>
    </w:p>
    <w:p w14:paraId="3CFB015B" w14:textId="77777777" w:rsidR="00D14997" w:rsidRPr="00232CD8" w:rsidRDefault="00D14997" w:rsidP="00635BF9">
      <w:pPr>
        <w:rPr>
          <w:sz w:val="18"/>
          <w:szCs w:val="18"/>
        </w:rPr>
      </w:pPr>
    </w:p>
    <w:p w14:paraId="36B1F14D" w14:textId="6CCE15F5" w:rsidR="005060E0" w:rsidRPr="00232CD8" w:rsidRDefault="000816C1" w:rsidP="00635BF9">
      <w:pPr>
        <w:rPr>
          <w:color w:val="222222"/>
          <w:sz w:val="18"/>
          <w:szCs w:val="18"/>
          <w:shd w:val="clear" w:color="auto" w:fill="FFFFFF"/>
        </w:rPr>
      </w:pPr>
      <w:r w:rsidRPr="00232CD8">
        <w:rPr>
          <w:color w:val="222222"/>
          <w:sz w:val="18"/>
          <w:szCs w:val="18"/>
          <w:shd w:val="clear" w:color="auto" w:fill="FFFFFF"/>
        </w:rPr>
        <w:t>IBGE</w:t>
      </w:r>
      <w:r w:rsidR="00FA399A" w:rsidRPr="00232CD8">
        <w:rPr>
          <w:color w:val="222222"/>
          <w:sz w:val="18"/>
          <w:szCs w:val="18"/>
          <w:shd w:val="clear" w:color="auto" w:fill="FFFFFF"/>
        </w:rPr>
        <w:t>.</w:t>
      </w:r>
      <w:r w:rsidRPr="00232CD8">
        <w:rPr>
          <w:color w:val="222222"/>
          <w:sz w:val="18"/>
          <w:szCs w:val="18"/>
          <w:shd w:val="clear" w:color="auto" w:fill="FFFFFF"/>
        </w:rPr>
        <w:t>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Pesquisa de orçamentos 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familiares: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2017-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2018: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análise do consumo alimentar pessoal no Brasil / IBGE, Coordenação de Trabalho e Rendimento</w:t>
      </w:r>
      <w:r w:rsidRPr="00232CD8">
        <w:rPr>
          <w:color w:val="222222"/>
          <w:sz w:val="18"/>
          <w:szCs w:val="18"/>
          <w:shd w:val="clear" w:color="auto" w:fill="FFFFFF"/>
        </w:rPr>
        <w:t>. Rio de Janeiro: Ibge, 2020. 114 p. Disponível em: https://biblioteca.ibge.gov.br/index.php/biblioteca-catalogo?view=detalhes&amp;id=2101742. Acesso em: 02 dez. 2022.</w:t>
      </w:r>
    </w:p>
    <w:p w14:paraId="277E10EF" w14:textId="77777777" w:rsidR="00D14997" w:rsidRPr="00232CD8" w:rsidRDefault="00D14997" w:rsidP="00635BF9">
      <w:pPr>
        <w:rPr>
          <w:color w:val="222222"/>
          <w:sz w:val="18"/>
          <w:szCs w:val="18"/>
          <w:u w:val="single"/>
          <w:shd w:val="clear" w:color="auto" w:fill="FFFFFF"/>
        </w:rPr>
      </w:pPr>
    </w:p>
    <w:p w14:paraId="28809A90" w14:textId="634B1415" w:rsidR="00D14997" w:rsidRPr="00232CD8" w:rsidRDefault="00D14997" w:rsidP="00635BF9">
      <w:pPr>
        <w:rPr>
          <w:sz w:val="18"/>
          <w:szCs w:val="18"/>
        </w:rPr>
      </w:pPr>
      <w:r w:rsidRPr="00232CD8">
        <w:rPr>
          <w:color w:val="222222"/>
          <w:sz w:val="18"/>
          <w:szCs w:val="18"/>
          <w:shd w:val="clear" w:color="auto" w:fill="FFFFFF"/>
        </w:rPr>
        <w:t>MARTINS, Wêdja Luana de Souza.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>O uso de biomassa de banana verde como um alimento funcional na prevenção da obesidade: uma revisão integrativa</w:t>
      </w:r>
      <w:r w:rsidRPr="00232CD8">
        <w:rPr>
          <w:color w:val="222222"/>
          <w:sz w:val="18"/>
          <w:szCs w:val="18"/>
          <w:shd w:val="clear" w:color="auto" w:fill="FFFFFF"/>
        </w:rPr>
        <w:t>. 2017. 36 f. TCC (Graduação) - Curso de Nutrição, Universidade Federal de Pernambuco, Vitória de Santo Antão, 2017. Disponível em: https://repositorio.ufpe.br/handle/123456789/18806. Acesso em: 02 dez. 2022.</w:t>
      </w:r>
    </w:p>
    <w:p w14:paraId="055CAC7F" w14:textId="59D427FC" w:rsidR="003F64EC" w:rsidRPr="00232CD8" w:rsidRDefault="00151473" w:rsidP="00587002">
      <w:pPr>
        <w:pStyle w:val="TF-REFERNCIASITEM0"/>
        <w:rPr>
          <w:szCs w:val="18"/>
        </w:rPr>
      </w:pPr>
      <w:r w:rsidRPr="00232CD8">
        <w:rPr>
          <w:szCs w:val="18"/>
        </w:rPr>
        <w:t>MICROSOFT</w:t>
      </w:r>
      <w:r w:rsidR="003F64EC" w:rsidRPr="00232CD8">
        <w:rPr>
          <w:szCs w:val="18"/>
        </w:rPr>
        <w:t xml:space="preserve">. </w:t>
      </w:r>
      <w:r w:rsidR="003F64EC" w:rsidRPr="00232CD8">
        <w:rPr>
          <w:b/>
          <w:szCs w:val="18"/>
        </w:rPr>
        <w:t>Program</w:t>
      </w:r>
      <w:r w:rsidR="003F64EC" w:rsidRPr="00232CD8">
        <w:rPr>
          <w:szCs w:val="18"/>
        </w:rPr>
        <w:t>, [20</w:t>
      </w:r>
      <w:r w:rsidRPr="00232CD8">
        <w:rPr>
          <w:szCs w:val="18"/>
        </w:rPr>
        <w:t>22</w:t>
      </w:r>
      <w:r w:rsidR="003F64EC" w:rsidRPr="00232CD8">
        <w:rPr>
          <w:szCs w:val="18"/>
        </w:rPr>
        <w:t>]. Disponível em: &lt;</w:t>
      </w:r>
      <w:r w:rsidR="000E4615" w:rsidRPr="00232CD8">
        <w:rPr>
          <w:szCs w:val="18"/>
        </w:rPr>
        <w:t>https://learn.microsoft.com/pt-br/dotnet/core/introduction</w:t>
      </w:r>
      <w:r w:rsidR="003F64EC" w:rsidRPr="00232CD8">
        <w:rPr>
          <w:szCs w:val="18"/>
        </w:rPr>
        <w:t xml:space="preserve">/&gt;. Acesso em: </w:t>
      </w:r>
      <w:r w:rsidR="000E4615" w:rsidRPr="00232CD8">
        <w:rPr>
          <w:szCs w:val="18"/>
        </w:rPr>
        <w:t>28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set.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2022</w:t>
      </w:r>
      <w:r w:rsidR="003F64EC" w:rsidRPr="00232CD8">
        <w:rPr>
          <w:szCs w:val="18"/>
        </w:rPr>
        <w:t>.</w:t>
      </w:r>
    </w:p>
    <w:p w14:paraId="3EE8A6C8" w14:textId="033D2D98" w:rsidR="00761ADE" w:rsidRDefault="00761ADE" w:rsidP="009E71AD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color w:val="222222"/>
          <w:szCs w:val="18"/>
          <w:shd w:val="clear" w:color="auto" w:fill="FFFFFF"/>
        </w:rPr>
        <w:t>OLIVEIRA, Ingrid </w:t>
      </w:r>
      <w:r w:rsidRPr="00232CD8">
        <w:rPr>
          <w:rStyle w:val="nfase"/>
          <w:color w:val="222222"/>
          <w:szCs w:val="18"/>
          <w:shd w:val="clear" w:color="auto" w:fill="FFFFFF"/>
        </w:rPr>
        <w:t>et al</w:t>
      </w:r>
      <w:r w:rsidRPr="00232CD8">
        <w:rPr>
          <w:color w:val="222222"/>
          <w:szCs w:val="18"/>
          <w:shd w:val="clear" w:color="auto" w:fill="FFFFFF"/>
        </w:rPr>
        <w:t xml:space="preserve">. </w:t>
      </w:r>
      <w:r w:rsidRPr="007C1032">
        <w:rPr>
          <w:b/>
          <w:bCs/>
          <w:color w:val="222222"/>
          <w:szCs w:val="18"/>
          <w:shd w:val="clear" w:color="auto" w:fill="FFFFFF"/>
        </w:rPr>
        <w:t>APLICAÇÃO MOBILE PARA AUXILIAR NA RECOMENDAÇÃO DE CALAGEM DE SOLO PARA O ESTADO DO PARÁ, BRASIL</w:t>
      </w:r>
      <w:r w:rsidRPr="00232CD8">
        <w:rPr>
          <w:color w:val="222222"/>
          <w:szCs w:val="18"/>
          <w:shd w:val="clear" w:color="auto" w:fill="FFFFFF"/>
        </w:rPr>
        <w:t>. </w:t>
      </w:r>
      <w:r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Agrarian Academy</w:t>
      </w:r>
      <w:r w:rsidRPr="00232CD8">
        <w:rPr>
          <w:color w:val="222222"/>
          <w:szCs w:val="18"/>
          <w:shd w:val="clear" w:color="auto" w:fill="FFFFFF"/>
        </w:rPr>
        <w:t xml:space="preserve">, [S.L.], v. 6, n. 11, p. 35-48, 22 jul. 2019. Centro </w:t>
      </w:r>
      <w:r w:rsidR="007C1032" w:rsidRPr="00232CD8">
        <w:rPr>
          <w:color w:val="222222"/>
          <w:szCs w:val="18"/>
          <w:shd w:val="clear" w:color="auto" w:fill="FFFFFF"/>
        </w:rPr>
        <w:t>Científico</w:t>
      </w:r>
      <w:r w:rsidRPr="00232CD8">
        <w:rPr>
          <w:color w:val="222222"/>
          <w:szCs w:val="18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422742FF" w14:textId="4FD3E939" w:rsidR="001A02EE" w:rsidRPr="001A02EE" w:rsidRDefault="001A02EE" w:rsidP="009E71AD">
      <w:pPr>
        <w:pStyle w:val="TF-REFERNCIASITEM0"/>
        <w:rPr>
          <w:color w:val="222222"/>
          <w:szCs w:val="18"/>
          <w:shd w:val="clear" w:color="auto" w:fill="FFFFFF"/>
        </w:rPr>
      </w:pPr>
      <w:r w:rsidRPr="001A02EE">
        <w:rPr>
          <w:color w:val="222222"/>
          <w:szCs w:val="18"/>
          <w:shd w:val="clear" w:color="auto" w:fill="FFFFFF"/>
        </w:rPr>
        <w:t xml:space="preserve">SILVA, Maxwell Lincoln Dantas da et al. </w:t>
      </w:r>
      <w:r w:rsidRPr="001A02EE">
        <w:rPr>
          <w:b/>
          <w:bCs/>
          <w:color w:val="222222"/>
          <w:szCs w:val="18"/>
          <w:shd w:val="clear" w:color="auto" w:fill="FFFFFF"/>
        </w:rPr>
        <w:t>AdubaTec – Software para recomendação de calagem e adubação</w:t>
      </w:r>
      <w:r w:rsidRPr="001A02EE">
        <w:rPr>
          <w:color w:val="222222"/>
          <w:szCs w:val="18"/>
          <w:shd w:val="clear" w:color="auto" w:fill="FFFFFF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232CD8" w:rsidRDefault="4E2DF75F" w:rsidP="3972D212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rStyle w:val="Forte"/>
          <w:b w:val="0"/>
          <w:color w:val="222222"/>
          <w:szCs w:val="18"/>
          <w:shd w:val="clear" w:color="auto" w:fill="FFFFFF"/>
        </w:rPr>
        <w:t>TIECHER,</w:t>
      </w:r>
      <w:r w:rsidR="00EA3374" w:rsidRPr="00232CD8">
        <w:rPr>
          <w:rStyle w:val="Forte"/>
          <w:b w:val="0"/>
          <w:color w:val="222222"/>
          <w:szCs w:val="18"/>
          <w:shd w:val="clear" w:color="auto" w:fill="FFFFFF"/>
        </w:rPr>
        <w:t xml:space="preserve"> Tales</w:t>
      </w:r>
      <w:r w:rsidR="00EA337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EA3374" w:rsidRPr="00232CD8">
        <w:rPr>
          <w:rStyle w:val="Forte"/>
          <w:color w:val="222222"/>
          <w:szCs w:val="18"/>
          <w:shd w:val="clear" w:color="auto" w:fill="FFFFFF"/>
        </w:rPr>
        <w:t xml:space="preserve"> 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 xml:space="preserve">FERTFACIL: SISTEMA RÁPIDO, FÁCIL, CONFIÁVEL E GRATUITO PARA ADUBAÇÃO E CALAGEM DOS PRINCIPAIS CULTIVOS DO RS, SC, MS E </w:t>
      </w:r>
      <w:r w:rsidR="00932464" w:rsidRPr="007C1032">
        <w:rPr>
          <w:rStyle w:val="Forte"/>
          <w:color w:val="222222"/>
          <w:szCs w:val="18"/>
          <w:shd w:val="clear" w:color="auto" w:fill="FFFFFF"/>
        </w:rPr>
        <w:t>PARAGUAI</w:t>
      </w:r>
      <w:r w:rsidR="0093246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> </w:t>
      </w:r>
      <w:r w:rsidR="00932464" w:rsidRPr="00232CD8">
        <w:rPr>
          <w:color w:val="222222"/>
          <w:szCs w:val="18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00232CD8">
        <w:rPr>
          <w:color w:val="222222"/>
          <w:szCs w:val="18"/>
          <w:shd w:val="clear" w:color="auto" w:fill="FFFFFF"/>
        </w:rPr>
        <w:t>.</w:t>
      </w:r>
    </w:p>
    <w:p w14:paraId="32B70831" w14:textId="3E60D4B0" w:rsidR="0018030F" w:rsidRDefault="005962E3" w:rsidP="3972D21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WAR</w:t>
      </w:r>
      <w:r w:rsidR="00B67634" w:rsidRPr="00232CD8">
        <w:rPr>
          <w:szCs w:val="18"/>
          <w:lang w:val="en-US"/>
        </w:rPr>
        <w:t xml:space="preserve">DYNSKI, Dj. </w:t>
      </w:r>
      <w:r w:rsidR="00EB2CFF" w:rsidRPr="00232CD8">
        <w:rPr>
          <w:b/>
          <w:szCs w:val="18"/>
          <w:lang w:val="en-US"/>
        </w:rPr>
        <w:t xml:space="preserve">4 </w:t>
      </w:r>
      <w:r w:rsidR="4C5A1182" w:rsidRPr="00232CD8">
        <w:rPr>
          <w:b/>
          <w:szCs w:val="18"/>
          <w:lang w:val="en-US"/>
        </w:rPr>
        <w:t>Rea</w:t>
      </w:r>
      <w:r w:rsidR="05056397" w:rsidRPr="00232CD8">
        <w:rPr>
          <w:b/>
          <w:szCs w:val="18"/>
          <w:lang w:val="en-US"/>
        </w:rPr>
        <w:t>s</w:t>
      </w:r>
      <w:r w:rsidR="4C5A1182" w:rsidRPr="00232CD8">
        <w:rPr>
          <w:b/>
          <w:szCs w:val="18"/>
          <w:lang w:val="en-US"/>
        </w:rPr>
        <w:t>ons</w:t>
      </w:r>
      <w:r w:rsidR="00EB2CFF" w:rsidRPr="00232CD8">
        <w:rPr>
          <w:b/>
          <w:szCs w:val="18"/>
          <w:lang w:val="en-US"/>
        </w:rPr>
        <w:t xml:space="preserve"> Why .NET Core is good for Your Businnes/Software Development</w:t>
      </w:r>
      <w:r w:rsidR="00B67634" w:rsidRPr="00232CD8">
        <w:rPr>
          <w:b/>
          <w:szCs w:val="18"/>
          <w:lang w:val="en-US"/>
        </w:rPr>
        <w:t xml:space="preserve">. </w:t>
      </w:r>
      <w:r w:rsidR="00B67634" w:rsidRPr="00232CD8">
        <w:rPr>
          <w:bCs/>
          <w:szCs w:val="18"/>
        </w:rPr>
        <w:t>201</w:t>
      </w:r>
      <w:r w:rsidR="00EB2CFF" w:rsidRPr="00232CD8">
        <w:rPr>
          <w:bCs/>
          <w:szCs w:val="18"/>
        </w:rPr>
        <w:t>9</w:t>
      </w:r>
      <w:r w:rsidR="00B67634" w:rsidRPr="00232CD8">
        <w:rPr>
          <w:szCs w:val="18"/>
        </w:rPr>
        <w:t xml:space="preserve">. Disponível em: </w:t>
      </w:r>
      <w:r w:rsidR="00EB2CFF" w:rsidRPr="00232CD8">
        <w:rPr>
          <w:szCs w:val="18"/>
        </w:rPr>
        <w:t>https://www.brainspire.com/blog/4-reasons-why-.net-core-is-good-for-your-business/software-development#:~:text=NET%20Core%20is%20best%20used,be%20deployed%20by%20a%20firm</w:t>
      </w:r>
      <w:r w:rsidR="00B67634" w:rsidRPr="00232CD8">
        <w:rPr>
          <w:szCs w:val="18"/>
        </w:rPr>
        <w:t xml:space="preserve">. Acesso em: </w:t>
      </w:r>
      <w:r w:rsidR="006E1EEF" w:rsidRPr="00232CD8">
        <w:rPr>
          <w:szCs w:val="18"/>
        </w:rPr>
        <w:t>29</w:t>
      </w:r>
      <w:r w:rsidR="00B67634" w:rsidRPr="00232CD8">
        <w:rPr>
          <w:szCs w:val="18"/>
        </w:rPr>
        <w:t xml:space="preserve"> </w:t>
      </w:r>
      <w:r w:rsidR="006E1EEF" w:rsidRPr="00232CD8">
        <w:rPr>
          <w:szCs w:val="18"/>
        </w:rPr>
        <w:t>set</w:t>
      </w:r>
      <w:r w:rsidR="00B67634" w:rsidRPr="00232CD8">
        <w:rPr>
          <w:szCs w:val="18"/>
        </w:rPr>
        <w:t>. 202</w:t>
      </w:r>
      <w:r w:rsidR="006E1EEF" w:rsidRPr="00232CD8">
        <w:rPr>
          <w:szCs w:val="18"/>
        </w:rPr>
        <w:t>2</w:t>
      </w:r>
      <w:r w:rsidR="00B67634" w:rsidRPr="00232CD8">
        <w:rPr>
          <w:szCs w:val="18"/>
        </w:rPr>
        <w:t>.</w:t>
      </w:r>
      <w:r w:rsidR="2847421B" w:rsidRPr="0069200E">
        <w:rPr>
          <w:szCs w:val="18"/>
        </w:rPr>
        <w:br/>
      </w:r>
    </w:p>
    <w:p w14:paraId="23CC2B32" w14:textId="77777777" w:rsidR="0018030F" w:rsidRDefault="0018030F">
      <w:pPr>
        <w:keepNext w:val="0"/>
        <w:keepLines w:val="0"/>
        <w:rPr>
          <w:sz w:val="18"/>
          <w:szCs w:val="18"/>
        </w:rPr>
      </w:pPr>
      <w:r>
        <w:rPr>
          <w:szCs w:val="18"/>
        </w:rPr>
        <w:br w:type="page"/>
      </w:r>
    </w:p>
    <w:p w14:paraId="6AA1ED09" w14:textId="77777777" w:rsidR="0018030F" w:rsidRPr="00320BFA" w:rsidRDefault="0018030F" w:rsidP="0018030F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610F643C" w14:textId="69B78686" w:rsidR="0018030F" w:rsidRDefault="0018030F" w:rsidP="0018030F">
      <w:pPr>
        <w:pStyle w:val="TF-xAvalLINHA"/>
      </w:pPr>
      <w:r w:rsidRPr="00320BFA">
        <w:t>Avaliador(a):</w:t>
      </w:r>
      <w:r w:rsidRPr="00320BFA">
        <w:tab/>
      </w:r>
      <w:r w:rsidRPr="0018030F">
        <w:t>Simone Erbs da Costa</w:t>
      </w:r>
    </w:p>
    <w:p w14:paraId="26853634" w14:textId="77777777" w:rsidR="0018030F" w:rsidRPr="00C767AD" w:rsidRDefault="0018030F" w:rsidP="0018030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2"/>
        <w:gridCol w:w="443"/>
        <w:gridCol w:w="551"/>
        <w:gridCol w:w="492"/>
      </w:tblGrid>
      <w:tr w:rsidR="0018030F" w:rsidRPr="00320BFA" w14:paraId="3ECDE8B7" w14:textId="77777777" w:rsidTr="00F21E6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D2BA6" w14:textId="77777777" w:rsidR="0018030F" w:rsidRPr="00320BFA" w:rsidRDefault="0018030F" w:rsidP="00F21E6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007970" w14:textId="77777777" w:rsidR="0018030F" w:rsidRPr="00320BFA" w:rsidRDefault="0018030F" w:rsidP="00F21E6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D3F9A61" w14:textId="77777777" w:rsidR="0018030F" w:rsidRPr="00320BFA" w:rsidRDefault="0018030F" w:rsidP="00F21E6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1222CD" w14:textId="77777777" w:rsidR="0018030F" w:rsidRPr="00320BFA" w:rsidRDefault="0018030F" w:rsidP="00F21E68">
            <w:pPr>
              <w:pStyle w:val="TF-xAvalITEMTABELA"/>
            </w:pPr>
            <w:r w:rsidRPr="00320BFA">
              <w:t>não atende</w:t>
            </w:r>
          </w:p>
        </w:tc>
      </w:tr>
      <w:tr w:rsidR="0018030F" w:rsidRPr="00320BFA" w14:paraId="7871AB06" w14:textId="77777777" w:rsidTr="00F21E6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C6590F0" w14:textId="77777777" w:rsidR="0018030F" w:rsidRPr="0000224C" w:rsidRDefault="0018030F" w:rsidP="00F21E68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4CEF" w14:textId="77777777" w:rsidR="0018030F" w:rsidRPr="00320BFA" w:rsidRDefault="0018030F" w:rsidP="0018030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8724F81" w14:textId="77777777" w:rsidR="0018030F" w:rsidRPr="00320BFA" w:rsidRDefault="0018030F" w:rsidP="00F21E6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EA2C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97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864D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2930AB4A" w14:textId="77777777" w:rsidTr="00F21E6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BB0F59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A114" w14:textId="77777777" w:rsidR="0018030F" w:rsidRPr="00320BFA" w:rsidRDefault="0018030F" w:rsidP="00F21E6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244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917B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E05C9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524007D4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28035C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B337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0893A2B" w14:textId="77777777" w:rsidR="0018030F" w:rsidRPr="00320BFA" w:rsidRDefault="0018030F" w:rsidP="00F21E6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60C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C3D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D33FB6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0F58BA66" w14:textId="77777777" w:rsidTr="00F21E6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7928A7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8A4D" w14:textId="77777777" w:rsidR="0018030F" w:rsidRPr="00320BFA" w:rsidRDefault="0018030F" w:rsidP="00F21E6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7AB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E161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5F58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374A45B7" w14:textId="77777777" w:rsidTr="00F21E6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9A38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34E7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8AA6498" w14:textId="77777777" w:rsidR="0018030F" w:rsidRPr="00320BFA" w:rsidRDefault="0018030F" w:rsidP="00F21E6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23F7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813C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CD813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C591D56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615E37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2A90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035B433" w14:textId="77777777" w:rsidR="0018030F" w:rsidRPr="00320BFA" w:rsidRDefault="0018030F" w:rsidP="00F21E6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D2D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FC9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60F63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6F334CD9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C733F3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C498" w14:textId="77777777" w:rsidR="0018030F" w:rsidRPr="00320BFA" w:rsidRDefault="0018030F" w:rsidP="00F21E6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FAD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310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4E417D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70511E91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80503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1863" w14:textId="77777777" w:rsidR="0018030F" w:rsidRPr="00320BFA" w:rsidRDefault="0018030F" w:rsidP="00F21E6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4EB3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26D6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3925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6E5EF7F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E8527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1957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433CEF0" w14:textId="77777777" w:rsidR="0018030F" w:rsidRPr="00320BFA" w:rsidRDefault="0018030F" w:rsidP="00F21E6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6BB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A0F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1A9580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C39A345" w14:textId="77777777" w:rsidTr="00F21E6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1A41F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F7F5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FB254F7" w14:textId="77777777" w:rsidR="0018030F" w:rsidRPr="00320BFA" w:rsidRDefault="0018030F" w:rsidP="00F21E6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676B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25A0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E35F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08A4F60D" w14:textId="77777777" w:rsidTr="00F21E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953AC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E3DF" w14:textId="77777777" w:rsidR="0018030F" w:rsidRPr="00320BFA" w:rsidRDefault="0018030F" w:rsidP="00F21E6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BB8D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EC6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D557A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513BE13A" w14:textId="77777777" w:rsidTr="00F21E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800433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EA33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17E7FEB" w14:textId="77777777" w:rsidR="0018030F" w:rsidRPr="00320BFA" w:rsidRDefault="0018030F" w:rsidP="00F21E6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289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156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9F4C3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259A864" w14:textId="77777777" w:rsidTr="00F21E6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3C4298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D3707F" w14:textId="77777777" w:rsidR="0018030F" w:rsidRPr="00320BFA" w:rsidRDefault="0018030F" w:rsidP="00F21E6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8FA994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69784B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38B3E1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1BBBE0C2" w14:textId="77777777" w:rsidTr="00F21E6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9DBC27" w14:textId="77777777" w:rsidR="0018030F" w:rsidRPr="0000224C" w:rsidRDefault="0018030F" w:rsidP="00F21E6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E403" w14:textId="77777777" w:rsidR="0018030F" w:rsidRPr="00320BFA" w:rsidRDefault="0018030F" w:rsidP="0018030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B02F147" w14:textId="77777777" w:rsidR="0018030F" w:rsidRPr="00320BFA" w:rsidRDefault="0018030F" w:rsidP="00F21E6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EE63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2249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C0795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8030F" w:rsidRPr="00320BFA" w14:paraId="7D20B05E" w14:textId="77777777" w:rsidTr="00F21E6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AA2F3F" w14:textId="77777777" w:rsidR="0018030F" w:rsidRPr="00320BFA" w:rsidRDefault="0018030F" w:rsidP="00F21E6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E34347" w14:textId="77777777" w:rsidR="0018030F" w:rsidRPr="00320BFA" w:rsidRDefault="0018030F" w:rsidP="00F21E6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98C7E5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397282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EAC8A8" w14:textId="77777777" w:rsidR="0018030F" w:rsidRPr="00320BFA" w:rsidRDefault="0018030F" w:rsidP="00F21E6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A1AF018" w14:textId="77777777" w:rsidR="0018030F" w:rsidRPr="003F5F25" w:rsidRDefault="0018030F" w:rsidP="0018030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3450"/>
        <w:gridCol w:w="3454"/>
      </w:tblGrid>
      <w:tr w:rsidR="0018030F" w:rsidRPr="00320BFA" w14:paraId="2AD4FDDB" w14:textId="77777777" w:rsidTr="00F21E68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679C2EE" w14:textId="77777777" w:rsidR="0018030F" w:rsidRPr="00320BFA" w:rsidRDefault="0018030F" w:rsidP="00F21E68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837E1C1" w14:textId="77777777" w:rsidR="0018030F" w:rsidRPr="00320BFA" w:rsidRDefault="0018030F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2DC72EC" w14:textId="77777777" w:rsidR="0018030F" w:rsidRPr="00320BFA" w:rsidRDefault="0018030F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E3177FD" w14:textId="77777777" w:rsidR="0018030F" w:rsidRPr="00320BFA" w:rsidRDefault="0018030F" w:rsidP="00F21E6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18030F" w:rsidRPr="00320BFA" w14:paraId="27B19F45" w14:textId="77777777" w:rsidTr="00F21E68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81B75FA" w14:textId="77777777" w:rsidR="0018030F" w:rsidRPr="00320BFA" w:rsidRDefault="0018030F" w:rsidP="00F21E68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089D33B" w14:textId="77777777" w:rsidR="0018030F" w:rsidRPr="00320BFA" w:rsidRDefault="0018030F" w:rsidP="00F21E68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2796F5A" w14:textId="77777777" w:rsidR="0018030F" w:rsidRPr="00320BFA" w:rsidRDefault="0018030F" w:rsidP="00F21E68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437F028" w14:textId="77777777" w:rsidR="0018030F" w:rsidRDefault="0018030F" w:rsidP="0018030F">
      <w:pPr>
        <w:pStyle w:val="TF-xAvalTTULO"/>
        <w:ind w:left="0" w:firstLine="0"/>
        <w:jc w:val="left"/>
      </w:pPr>
    </w:p>
    <w:p w14:paraId="0ADF94EC" w14:textId="77777777" w:rsidR="2847421B" w:rsidRPr="0069200E" w:rsidRDefault="2847421B" w:rsidP="3972D212">
      <w:pPr>
        <w:pStyle w:val="TF-REFERNCIASITEM0"/>
        <w:rPr>
          <w:szCs w:val="18"/>
        </w:rPr>
      </w:pPr>
    </w:p>
    <w:sectPr w:rsidR="2847421B" w:rsidRPr="0069200E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345A" w14:textId="77777777" w:rsidR="00174666" w:rsidRDefault="00174666">
      <w:r>
        <w:separator/>
      </w:r>
    </w:p>
  </w:endnote>
  <w:endnote w:type="continuationSeparator" w:id="0">
    <w:p w14:paraId="4DC99819" w14:textId="77777777" w:rsidR="00174666" w:rsidRDefault="00174666">
      <w:r>
        <w:continuationSeparator/>
      </w:r>
    </w:p>
  </w:endnote>
  <w:endnote w:type="continuationNotice" w:id="1">
    <w:p w14:paraId="393EC8C6" w14:textId="77777777" w:rsidR="00174666" w:rsidRDefault="00174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0E17" w14:textId="77777777" w:rsidR="00174666" w:rsidRDefault="00174666">
      <w:r>
        <w:separator/>
      </w:r>
    </w:p>
  </w:footnote>
  <w:footnote w:type="continuationSeparator" w:id="0">
    <w:p w14:paraId="777BA052" w14:textId="77777777" w:rsidR="00174666" w:rsidRDefault="00174666">
      <w:r>
        <w:continuationSeparator/>
      </w:r>
    </w:p>
  </w:footnote>
  <w:footnote w:type="continuationNotice" w:id="1">
    <w:p w14:paraId="2694A79D" w14:textId="77777777" w:rsidR="00174666" w:rsidRDefault="00174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dk7Uj4Q" int2:invalidationBookmarkName="" int2:hashCode="DqbEkICy8TSNJf" int2:id="0L8GfSJ0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8A0D92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AD" w15:userId="S::gilvanj@furb.br::cb146525-d8ca-4c89-93cd-65e5b7d18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637A"/>
    <w:rsid w:val="0000741F"/>
    <w:rsid w:val="000075F9"/>
    <w:rsid w:val="00007E34"/>
    <w:rsid w:val="00010605"/>
    <w:rsid w:val="00010C89"/>
    <w:rsid w:val="00010F96"/>
    <w:rsid w:val="0001282A"/>
    <w:rsid w:val="00012922"/>
    <w:rsid w:val="00012A4B"/>
    <w:rsid w:val="00012EB1"/>
    <w:rsid w:val="00013768"/>
    <w:rsid w:val="0001399A"/>
    <w:rsid w:val="00014AB1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4293"/>
    <w:rsid w:val="000254C8"/>
    <w:rsid w:val="00025F41"/>
    <w:rsid w:val="0002602F"/>
    <w:rsid w:val="00027B12"/>
    <w:rsid w:val="00027E24"/>
    <w:rsid w:val="00030396"/>
    <w:rsid w:val="000304FF"/>
    <w:rsid w:val="00030E4A"/>
    <w:rsid w:val="00031A27"/>
    <w:rsid w:val="00031EE0"/>
    <w:rsid w:val="00031F88"/>
    <w:rsid w:val="0003433D"/>
    <w:rsid w:val="000345FB"/>
    <w:rsid w:val="00034F47"/>
    <w:rsid w:val="000351B3"/>
    <w:rsid w:val="00035A7C"/>
    <w:rsid w:val="000365C4"/>
    <w:rsid w:val="00036689"/>
    <w:rsid w:val="00036974"/>
    <w:rsid w:val="00036C9E"/>
    <w:rsid w:val="00036EFA"/>
    <w:rsid w:val="00037D85"/>
    <w:rsid w:val="000400AE"/>
    <w:rsid w:val="0004084A"/>
    <w:rsid w:val="00041160"/>
    <w:rsid w:val="0004186E"/>
    <w:rsid w:val="00042085"/>
    <w:rsid w:val="00042918"/>
    <w:rsid w:val="00042A97"/>
    <w:rsid w:val="00044404"/>
    <w:rsid w:val="000448FC"/>
    <w:rsid w:val="00044D95"/>
    <w:rsid w:val="0004614D"/>
    <w:rsid w:val="0004641A"/>
    <w:rsid w:val="00047E50"/>
    <w:rsid w:val="000511E1"/>
    <w:rsid w:val="00052A07"/>
    <w:rsid w:val="00052A9F"/>
    <w:rsid w:val="00052CF8"/>
    <w:rsid w:val="000533DA"/>
    <w:rsid w:val="000538AA"/>
    <w:rsid w:val="00053C57"/>
    <w:rsid w:val="0005457F"/>
    <w:rsid w:val="00054BA3"/>
    <w:rsid w:val="00054FEB"/>
    <w:rsid w:val="00057A9F"/>
    <w:rsid w:val="00060343"/>
    <w:rsid w:val="000603CA"/>
    <w:rsid w:val="000606DF"/>
    <w:rsid w:val="000608E9"/>
    <w:rsid w:val="00060F02"/>
    <w:rsid w:val="00061628"/>
    <w:rsid w:val="00061DD7"/>
    <w:rsid w:val="00061DE6"/>
    <w:rsid w:val="00061FEB"/>
    <w:rsid w:val="00064931"/>
    <w:rsid w:val="0006524A"/>
    <w:rsid w:val="000653B1"/>
    <w:rsid w:val="00065CB1"/>
    <w:rsid w:val="00066219"/>
    <w:rsid w:val="000667DF"/>
    <w:rsid w:val="00066B4D"/>
    <w:rsid w:val="000675F7"/>
    <w:rsid w:val="0007009B"/>
    <w:rsid w:val="000705F6"/>
    <w:rsid w:val="000709EA"/>
    <w:rsid w:val="000719C2"/>
    <w:rsid w:val="0007209B"/>
    <w:rsid w:val="000724F1"/>
    <w:rsid w:val="00072CB7"/>
    <w:rsid w:val="00073C23"/>
    <w:rsid w:val="00074546"/>
    <w:rsid w:val="00074952"/>
    <w:rsid w:val="000749B8"/>
    <w:rsid w:val="00075792"/>
    <w:rsid w:val="00075F3E"/>
    <w:rsid w:val="0007659C"/>
    <w:rsid w:val="00076D3F"/>
    <w:rsid w:val="000771F5"/>
    <w:rsid w:val="00077301"/>
    <w:rsid w:val="000779CF"/>
    <w:rsid w:val="00080173"/>
    <w:rsid w:val="00080CFB"/>
    <w:rsid w:val="00080D3A"/>
    <w:rsid w:val="00080F9C"/>
    <w:rsid w:val="000816C1"/>
    <w:rsid w:val="000820CA"/>
    <w:rsid w:val="00082F32"/>
    <w:rsid w:val="00082FB2"/>
    <w:rsid w:val="00083B73"/>
    <w:rsid w:val="00083F5A"/>
    <w:rsid w:val="00084789"/>
    <w:rsid w:val="000855E9"/>
    <w:rsid w:val="0008579A"/>
    <w:rsid w:val="00085824"/>
    <w:rsid w:val="00085A04"/>
    <w:rsid w:val="000861B7"/>
    <w:rsid w:val="00086AA8"/>
    <w:rsid w:val="0008732D"/>
    <w:rsid w:val="00087808"/>
    <w:rsid w:val="00087F4E"/>
    <w:rsid w:val="000924C0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97B47"/>
    <w:rsid w:val="000A043C"/>
    <w:rsid w:val="000A0DA7"/>
    <w:rsid w:val="000A0EF7"/>
    <w:rsid w:val="000A104C"/>
    <w:rsid w:val="000A1236"/>
    <w:rsid w:val="000A19DE"/>
    <w:rsid w:val="000A34A9"/>
    <w:rsid w:val="000A3EAB"/>
    <w:rsid w:val="000A3EE2"/>
    <w:rsid w:val="000A46A0"/>
    <w:rsid w:val="000A4F05"/>
    <w:rsid w:val="000A4F85"/>
    <w:rsid w:val="000A6430"/>
    <w:rsid w:val="000A6F8D"/>
    <w:rsid w:val="000A7678"/>
    <w:rsid w:val="000A7C78"/>
    <w:rsid w:val="000B0528"/>
    <w:rsid w:val="000B1195"/>
    <w:rsid w:val="000B12B2"/>
    <w:rsid w:val="000B179D"/>
    <w:rsid w:val="000B1868"/>
    <w:rsid w:val="000B1A12"/>
    <w:rsid w:val="000B1E0E"/>
    <w:rsid w:val="000B2051"/>
    <w:rsid w:val="000B2A91"/>
    <w:rsid w:val="000B3868"/>
    <w:rsid w:val="000B3BFF"/>
    <w:rsid w:val="000B453F"/>
    <w:rsid w:val="000B4805"/>
    <w:rsid w:val="000B51B5"/>
    <w:rsid w:val="000B6131"/>
    <w:rsid w:val="000C0BE5"/>
    <w:rsid w:val="000C1926"/>
    <w:rsid w:val="000C1A18"/>
    <w:rsid w:val="000C255A"/>
    <w:rsid w:val="000C25A9"/>
    <w:rsid w:val="000C5D0E"/>
    <w:rsid w:val="000C648D"/>
    <w:rsid w:val="000C65A8"/>
    <w:rsid w:val="000C6C41"/>
    <w:rsid w:val="000C6EAD"/>
    <w:rsid w:val="000C75F7"/>
    <w:rsid w:val="000C7B9C"/>
    <w:rsid w:val="000D1294"/>
    <w:rsid w:val="000D3A1E"/>
    <w:rsid w:val="000D570C"/>
    <w:rsid w:val="000D6E9B"/>
    <w:rsid w:val="000D740E"/>
    <w:rsid w:val="000D77C2"/>
    <w:rsid w:val="000E039E"/>
    <w:rsid w:val="000E27F9"/>
    <w:rsid w:val="000E2B1E"/>
    <w:rsid w:val="000E311F"/>
    <w:rsid w:val="000E3A68"/>
    <w:rsid w:val="000E41AF"/>
    <w:rsid w:val="000E4615"/>
    <w:rsid w:val="000E496C"/>
    <w:rsid w:val="000E5EB4"/>
    <w:rsid w:val="000E6357"/>
    <w:rsid w:val="000E6646"/>
    <w:rsid w:val="000E6CE0"/>
    <w:rsid w:val="000E7648"/>
    <w:rsid w:val="000E7711"/>
    <w:rsid w:val="000E7E92"/>
    <w:rsid w:val="000F05C2"/>
    <w:rsid w:val="000F0ED2"/>
    <w:rsid w:val="000F1506"/>
    <w:rsid w:val="000F2C8B"/>
    <w:rsid w:val="000F354F"/>
    <w:rsid w:val="000F3FA5"/>
    <w:rsid w:val="000F45A2"/>
    <w:rsid w:val="000F4C4F"/>
    <w:rsid w:val="000F63CB"/>
    <w:rsid w:val="000F77E3"/>
    <w:rsid w:val="001011D3"/>
    <w:rsid w:val="00101D24"/>
    <w:rsid w:val="00103189"/>
    <w:rsid w:val="00103344"/>
    <w:rsid w:val="00104625"/>
    <w:rsid w:val="00104CDF"/>
    <w:rsid w:val="00104FAD"/>
    <w:rsid w:val="00105DB8"/>
    <w:rsid w:val="00105FD9"/>
    <w:rsid w:val="00106A5B"/>
    <w:rsid w:val="00106BFB"/>
    <w:rsid w:val="00107B02"/>
    <w:rsid w:val="00107C9B"/>
    <w:rsid w:val="00110E1F"/>
    <w:rsid w:val="0011173D"/>
    <w:rsid w:val="001123C1"/>
    <w:rsid w:val="00112873"/>
    <w:rsid w:val="00113619"/>
    <w:rsid w:val="0011363A"/>
    <w:rsid w:val="00113A3F"/>
    <w:rsid w:val="00114062"/>
    <w:rsid w:val="00114492"/>
    <w:rsid w:val="00115D0B"/>
    <w:rsid w:val="001164FE"/>
    <w:rsid w:val="00120DF1"/>
    <w:rsid w:val="00121EA0"/>
    <w:rsid w:val="00122362"/>
    <w:rsid w:val="00122393"/>
    <w:rsid w:val="00122ACC"/>
    <w:rsid w:val="00122D24"/>
    <w:rsid w:val="00123FBB"/>
    <w:rsid w:val="00125084"/>
    <w:rsid w:val="00125277"/>
    <w:rsid w:val="00125C5D"/>
    <w:rsid w:val="00125DB6"/>
    <w:rsid w:val="00126B21"/>
    <w:rsid w:val="001274AF"/>
    <w:rsid w:val="00127A93"/>
    <w:rsid w:val="001302AB"/>
    <w:rsid w:val="0013033F"/>
    <w:rsid w:val="00130EB6"/>
    <w:rsid w:val="001311DD"/>
    <w:rsid w:val="0013146D"/>
    <w:rsid w:val="00132B78"/>
    <w:rsid w:val="00133722"/>
    <w:rsid w:val="00136F80"/>
    <w:rsid w:val="001375F7"/>
    <w:rsid w:val="001377D7"/>
    <w:rsid w:val="00137D8E"/>
    <w:rsid w:val="001400B7"/>
    <w:rsid w:val="0014172A"/>
    <w:rsid w:val="00141AEC"/>
    <w:rsid w:val="001424CB"/>
    <w:rsid w:val="00142765"/>
    <w:rsid w:val="00143A45"/>
    <w:rsid w:val="00146B81"/>
    <w:rsid w:val="00146E63"/>
    <w:rsid w:val="001500AA"/>
    <w:rsid w:val="001508D6"/>
    <w:rsid w:val="001509DE"/>
    <w:rsid w:val="00151461"/>
    <w:rsid w:val="00151473"/>
    <w:rsid w:val="0015307C"/>
    <w:rsid w:val="001537E3"/>
    <w:rsid w:val="00154CE4"/>
    <w:rsid w:val="001554E9"/>
    <w:rsid w:val="0015667B"/>
    <w:rsid w:val="0016037D"/>
    <w:rsid w:val="00161E86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67984"/>
    <w:rsid w:val="0017040A"/>
    <w:rsid w:val="00171470"/>
    <w:rsid w:val="0017186C"/>
    <w:rsid w:val="001718AB"/>
    <w:rsid w:val="00171C22"/>
    <w:rsid w:val="001720F1"/>
    <w:rsid w:val="00172508"/>
    <w:rsid w:val="00172C48"/>
    <w:rsid w:val="00172F4A"/>
    <w:rsid w:val="00173080"/>
    <w:rsid w:val="0017354D"/>
    <w:rsid w:val="00174297"/>
    <w:rsid w:val="0017451B"/>
    <w:rsid w:val="00174666"/>
    <w:rsid w:val="00174FEA"/>
    <w:rsid w:val="001751A5"/>
    <w:rsid w:val="001752B1"/>
    <w:rsid w:val="0017617B"/>
    <w:rsid w:val="0017664C"/>
    <w:rsid w:val="0017741F"/>
    <w:rsid w:val="0018030F"/>
    <w:rsid w:val="0018212F"/>
    <w:rsid w:val="00184375"/>
    <w:rsid w:val="0018481F"/>
    <w:rsid w:val="00184A12"/>
    <w:rsid w:val="00184A7E"/>
    <w:rsid w:val="00184D93"/>
    <w:rsid w:val="00186092"/>
    <w:rsid w:val="0018630F"/>
    <w:rsid w:val="001868C0"/>
    <w:rsid w:val="001869B3"/>
    <w:rsid w:val="001911F0"/>
    <w:rsid w:val="00191503"/>
    <w:rsid w:val="00191658"/>
    <w:rsid w:val="00193A97"/>
    <w:rsid w:val="00193E11"/>
    <w:rsid w:val="00194227"/>
    <w:rsid w:val="001948BE"/>
    <w:rsid w:val="00194AA8"/>
    <w:rsid w:val="00194AF2"/>
    <w:rsid w:val="00195447"/>
    <w:rsid w:val="0019547B"/>
    <w:rsid w:val="00197A70"/>
    <w:rsid w:val="001A02EE"/>
    <w:rsid w:val="001A10DB"/>
    <w:rsid w:val="001A12CE"/>
    <w:rsid w:val="001A2815"/>
    <w:rsid w:val="001A2AB6"/>
    <w:rsid w:val="001A2EDB"/>
    <w:rsid w:val="001A31AE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0C2"/>
    <w:rsid w:val="001B5196"/>
    <w:rsid w:val="001B55A7"/>
    <w:rsid w:val="001B6CDE"/>
    <w:rsid w:val="001B701F"/>
    <w:rsid w:val="001B7433"/>
    <w:rsid w:val="001B7A38"/>
    <w:rsid w:val="001B7F85"/>
    <w:rsid w:val="001C074C"/>
    <w:rsid w:val="001C13D6"/>
    <w:rsid w:val="001C2BE4"/>
    <w:rsid w:val="001C3016"/>
    <w:rsid w:val="001C33B0"/>
    <w:rsid w:val="001C372F"/>
    <w:rsid w:val="001C534A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4FA7"/>
    <w:rsid w:val="001D504F"/>
    <w:rsid w:val="001D55FA"/>
    <w:rsid w:val="001D6234"/>
    <w:rsid w:val="001D6CB0"/>
    <w:rsid w:val="001D732F"/>
    <w:rsid w:val="001E02EF"/>
    <w:rsid w:val="001E0314"/>
    <w:rsid w:val="001E0F53"/>
    <w:rsid w:val="001E1605"/>
    <w:rsid w:val="001E17EA"/>
    <w:rsid w:val="001E2255"/>
    <w:rsid w:val="001E2AB9"/>
    <w:rsid w:val="001E33DE"/>
    <w:rsid w:val="001E5C9D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3B6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9C5"/>
    <w:rsid w:val="00213A42"/>
    <w:rsid w:val="00213AB2"/>
    <w:rsid w:val="00214BE8"/>
    <w:rsid w:val="00215063"/>
    <w:rsid w:val="002170E0"/>
    <w:rsid w:val="00217117"/>
    <w:rsid w:val="00220C73"/>
    <w:rsid w:val="00220D1F"/>
    <w:rsid w:val="0022315C"/>
    <w:rsid w:val="002238F0"/>
    <w:rsid w:val="00223986"/>
    <w:rsid w:val="00223B32"/>
    <w:rsid w:val="00224671"/>
    <w:rsid w:val="00224BB2"/>
    <w:rsid w:val="00224E43"/>
    <w:rsid w:val="00225112"/>
    <w:rsid w:val="0022540D"/>
    <w:rsid w:val="00225A0C"/>
    <w:rsid w:val="00225E57"/>
    <w:rsid w:val="002260AF"/>
    <w:rsid w:val="0022671D"/>
    <w:rsid w:val="00227187"/>
    <w:rsid w:val="00227AE1"/>
    <w:rsid w:val="002300C2"/>
    <w:rsid w:val="0023080A"/>
    <w:rsid w:val="00231D0A"/>
    <w:rsid w:val="00232A5B"/>
    <w:rsid w:val="00232CD8"/>
    <w:rsid w:val="00232F76"/>
    <w:rsid w:val="0023319D"/>
    <w:rsid w:val="00234343"/>
    <w:rsid w:val="00235240"/>
    <w:rsid w:val="00235B7D"/>
    <w:rsid w:val="0023686B"/>
    <w:rsid w:val="002368FD"/>
    <w:rsid w:val="002372C4"/>
    <w:rsid w:val="002407E5"/>
    <w:rsid w:val="00241029"/>
    <w:rsid w:val="0024110F"/>
    <w:rsid w:val="00241230"/>
    <w:rsid w:val="002423AB"/>
    <w:rsid w:val="00242894"/>
    <w:rsid w:val="002440B0"/>
    <w:rsid w:val="0024507A"/>
    <w:rsid w:val="00245A79"/>
    <w:rsid w:val="002475C5"/>
    <w:rsid w:val="00247B3C"/>
    <w:rsid w:val="00250553"/>
    <w:rsid w:val="00250B40"/>
    <w:rsid w:val="00250E0C"/>
    <w:rsid w:val="00250F79"/>
    <w:rsid w:val="00251229"/>
    <w:rsid w:val="00251E86"/>
    <w:rsid w:val="0025214F"/>
    <w:rsid w:val="00253E59"/>
    <w:rsid w:val="00255195"/>
    <w:rsid w:val="0025685C"/>
    <w:rsid w:val="002568CF"/>
    <w:rsid w:val="00257670"/>
    <w:rsid w:val="00257C7A"/>
    <w:rsid w:val="00261E92"/>
    <w:rsid w:val="00262F91"/>
    <w:rsid w:val="0026372F"/>
    <w:rsid w:val="0026401D"/>
    <w:rsid w:val="002648E0"/>
    <w:rsid w:val="00264BE1"/>
    <w:rsid w:val="00266CD6"/>
    <w:rsid w:val="00267453"/>
    <w:rsid w:val="00267B22"/>
    <w:rsid w:val="00270822"/>
    <w:rsid w:val="002710CA"/>
    <w:rsid w:val="00272475"/>
    <w:rsid w:val="00276AB9"/>
    <w:rsid w:val="00276E8F"/>
    <w:rsid w:val="0027792D"/>
    <w:rsid w:val="00277DE7"/>
    <w:rsid w:val="00277E1C"/>
    <w:rsid w:val="0027E80A"/>
    <w:rsid w:val="00280373"/>
    <w:rsid w:val="00281AEF"/>
    <w:rsid w:val="00282241"/>
    <w:rsid w:val="00282723"/>
    <w:rsid w:val="00282788"/>
    <w:rsid w:val="00282934"/>
    <w:rsid w:val="00283888"/>
    <w:rsid w:val="00283C91"/>
    <w:rsid w:val="00284758"/>
    <w:rsid w:val="00285F7A"/>
    <w:rsid w:val="0028608B"/>
    <w:rsid w:val="0028617A"/>
    <w:rsid w:val="00286273"/>
    <w:rsid w:val="002863D9"/>
    <w:rsid w:val="00286F1C"/>
    <w:rsid w:val="00287FC9"/>
    <w:rsid w:val="0029010D"/>
    <w:rsid w:val="002902A7"/>
    <w:rsid w:val="00290B93"/>
    <w:rsid w:val="00292DA0"/>
    <w:rsid w:val="002935E9"/>
    <w:rsid w:val="0029461C"/>
    <w:rsid w:val="002959AD"/>
    <w:rsid w:val="00295C58"/>
    <w:rsid w:val="0029608A"/>
    <w:rsid w:val="002963FD"/>
    <w:rsid w:val="002A0FEB"/>
    <w:rsid w:val="002A1CC5"/>
    <w:rsid w:val="002A23F8"/>
    <w:rsid w:val="002A294D"/>
    <w:rsid w:val="002A3234"/>
    <w:rsid w:val="002A61DB"/>
    <w:rsid w:val="002A6592"/>
    <w:rsid w:val="002A6617"/>
    <w:rsid w:val="002A7E1B"/>
    <w:rsid w:val="002B08E4"/>
    <w:rsid w:val="002B0E25"/>
    <w:rsid w:val="002B0EDC"/>
    <w:rsid w:val="002B1266"/>
    <w:rsid w:val="002B1ED8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111"/>
    <w:rsid w:val="002C4F2E"/>
    <w:rsid w:val="002C6E76"/>
    <w:rsid w:val="002C75C7"/>
    <w:rsid w:val="002C7A1B"/>
    <w:rsid w:val="002C7FB5"/>
    <w:rsid w:val="002D0684"/>
    <w:rsid w:val="002D1268"/>
    <w:rsid w:val="002D301E"/>
    <w:rsid w:val="002D33EB"/>
    <w:rsid w:val="002D3BC0"/>
    <w:rsid w:val="002D4924"/>
    <w:rsid w:val="002D4A17"/>
    <w:rsid w:val="002D4C6D"/>
    <w:rsid w:val="002D541B"/>
    <w:rsid w:val="002D57C6"/>
    <w:rsid w:val="002D7F26"/>
    <w:rsid w:val="002E0492"/>
    <w:rsid w:val="002E1F67"/>
    <w:rsid w:val="002E225D"/>
    <w:rsid w:val="002E3F4E"/>
    <w:rsid w:val="002E57B5"/>
    <w:rsid w:val="002E6DD1"/>
    <w:rsid w:val="002E7D86"/>
    <w:rsid w:val="002F00E5"/>
    <w:rsid w:val="002F027E"/>
    <w:rsid w:val="002F0CAE"/>
    <w:rsid w:val="002F1C7A"/>
    <w:rsid w:val="002F1F69"/>
    <w:rsid w:val="002F31B3"/>
    <w:rsid w:val="002F3505"/>
    <w:rsid w:val="002F4ED1"/>
    <w:rsid w:val="002F52FE"/>
    <w:rsid w:val="002F5AFC"/>
    <w:rsid w:val="002F6AC7"/>
    <w:rsid w:val="002F6F60"/>
    <w:rsid w:val="00302D70"/>
    <w:rsid w:val="00303756"/>
    <w:rsid w:val="003037DE"/>
    <w:rsid w:val="00303DA0"/>
    <w:rsid w:val="003070B6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6DC"/>
    <w:rsid w:val="0032283E"/>
    <w:rsid w:val="00322CD0"/>
    <w:rsid w:val="0032322E"/>
    <w:rsid w:val="0032378D"/>
    <w:rsid w:val="003239E6"/>
    <w:rsid w:val="00324758"/>
    <w:rsid w:val="003259D9"/>
    <w:rsid w:val="00326A54"/>
    <w:rsid w:val="00327FF5"/>
    <w:rsid w:val="00331946"/>
    <w:rsid w:val="00331A88"/>
    <w:rsid w:val="00331B2D"/>
    <w:rsid w:val="003323B0"/>
    <w:rsid w:val="0033301E"/>
    <w:rsid w:val="00333175"/>
    <w:rsid w:val="00334006"/>
    <w:rsid w:val="00335048"/>
    <w:rsid w:val="0034023D"/>
    <w:rsid w:val="0034043E"/>
    <w:rsid w:val="00340AD0"/>
    <w:rsid w:val="00340B6D"/>
    <w:rsid w:val="00340C8E"/>
    <w:rsid w:val="00341E8C"/>
    <w:rsid w:val="0034305D"/>
    <w:rsid w:val="003430B5"/>
    <w:rsid w:val="003434BD"/>
    <w:rsid w:val="00344540"/>
    <w:rsid w:val="00347AC5"/>
    <w:rsid w:val="00347BF4"/>
    <w:rsid w:val="003519A3"/>
    <w:rsid w:val="00353F70"/>
    <w:rsid w:val="00355B72"/>
    <w:rsid w:val="00355DE9"/>
    <w:rsid w:val="00357282"/>
    <w:rsid w:val="00357916"/>
    <w:rsid w:val="0036138E"/>
    <w:rsid w:val="0036183D"/>
    <w:rsid w:val="00362443"/>
    <w:rsid w:val="00364639"/>
    <w:rsid w:val="00364E0A"/>
    <w:rsid w:val="0036777C"/>
    <w:rsid w:val="00367DA5"/>
    <w:rsid w:val="0037046F"/>
    <w:rsid w:val="003707F2"/>
    <w:rsid w:val="00370E15"/>
    <w:rsid w:val="00371B6D"/>
    <w:rsid w:val="00371E86"/>
    <w:rsid w:val="003734D6"/>
    <w:rsid w:val="00373FFB"/>
    <w:rsid w:val="003748A8"/>
    <w:rsid w:val="003778EF"/>
    <w:rsid w:val="00377DA7"/>
    <w:rsid w:val="00380129"/>
    <w:rsid w:val="00381610"/>
    <w:rsid w:val="003821F8"/>
    <w:rsid w:val="00382463"/>
    <w:rsid w:val="00382E3C"/>
    <w:rsid w:val="00383087"/>
    <w:rsid w:val="00383310"/>
    <w:rsid w:val="0038377B"/>
    <w:rsid w:val="00385A51"/>
    <w:rsid w:val="003868B4"/>
    <w:rsid w:val="00386FAF"/>
    <w:rsid w:val="00390B54"/>
    <w:rsid w:val="00390ED1"/>
    <w:rsid w:val="00391B67"/>
    <w:rsid w:val="003928B8"/>
    <w:rsid w:val="00393480"/>
    <w:rsid w:val="00395F92"/>
    <w:rsid w:val="003962AB"/>
    <w:rsid w:val="0039691A"/>
    <w:rsid w:val="0039773A"/>
    <w:rsid w:val="00397CF2"/>
    <w:rsid w:val="003A05AC"/>
    <w:rsid w:val="003A10FF"/>
    <w:rsid w:val="003A1EB5"/>
    <w:rsid w:val="003A234F"/>
    <w:rsid w:val="003A251B"/>
    <w:rsid w:val="003A2B7D"/>
    <w:rsid w:val="003A4A75"/>
    <w:rsid w:val="003A5366"/>
    <w:rsid w:val="003A5DB6"/>
    <w:rsid w:val="003A668E"/>
    <w:rsid w:val="003A78AD"/>
    <w:rsid w:val="003A7B27"/>
    <w:rsid w:val="003B0B8A"/>
    <w:rsid w:val="003B1E2A"/>
    <w:rsid w:val="003B2532"/>
    <w:rsid w:val="003B4DD3"/>
    <w:rsid w:val="003B4ED5"/>
    <w:rsid w:val="003B647A"/>
    <w:rsid w:val="003B677D"/>
    <w:rsid w:val="003B6861"/>
    <w:rsid w:val="003B6BE5"/>
    <w:rsid w:val="003C08EE"/>
    <w:rsid w:val="003C0EB0"/>
    <w:rsid w:val="003C2BC7"/>
    <w:rsid w:val="003C3854"/>
    <w:rsid w:val="003C4BC7"/>
    <w:rsid w:val="003C5262"/>
    <w:rsid w:val="003C5D28"/>
    <w:rsid w:val="003C6983"/>
    <w:rsid w:val="003C776F"/>
    <w:rsid w:val="003D04AB"/>
    <w:rsid w:val="003D19DC"/>
    <w:rsid w:val="003D2061"/>
    <w:rsid w:val="003D26E0"/>
    <w:rsid w:val="003D385A"/>
    <w:rsid w:val="003D398C"/>
    <w:rsid w:val="003D4023"/>
    <w:rsid w:val="003D429F"/>
    <w:rsid w:val="003D4651"/>
    <w:rsid w:val="003D473B"/>
    <w:rsid w:val="003D4A25"/>
    <w:rsid w:val="003D4B35"/>
    <w:rsid w:val="003D546D"/>
    <w:rsid w:val="003D6A9E"/>
    <w:rsid w:val="003D724F"/>
    <w:rsid w:val="003D7D82"/>
    <w:rsid w:val="003D7F02"/>
    <w:rsid w:val="003D7F30"/>
    <w:rsid w:val="003E0095"/>
    <w:rsid w:val="003E1205"/>
    <w:rsid w:val="003E23DA"/>
    <w:rsid w:val="003E4F19"/>
    <w:rsid w:val="003E545B"/>
    <w:rsid w:val="003E7F63"/>
    <w:rsid w:val="003F03F3"/>
    <w:rsid w:val="003F1EA3"/>
    <w:rsid w:val="003F38EC"/>
    <w:rsid w:val="003F3988"/>
    <w:rsid w:val="003F40E6"/>
    <w:rsid w:val="003F4D08"/>
    <w:rsid w:val="003F5F25"/>
    <w:rsid w:val="003F64EC"/>
    <w:rsid w:val="0040120F"/>
    <w:rsid w:val="00401D89"/>
    <w:rsid w:val="004026E9"/>
    <w:rsid w:val="004035EC"/>
    <w:rsid w:val="00403D58"/>
    <w:rsid w:val="0040436D"/>
    <w:rsid w:val="00404565"/>
    <w:rsid w:val="00404648"/>
    <w:rsid w:val="004068B2"/>
    <w:rsid w:val="004073F0"/>
    <w:rsid w:val="00410543"/>
    <w:rsid w:val="004105A5"/>
    <w:rsid w:val="0041284A"/>
    <w:rsid w:val="00412A5E"/>
    <w:rsid w:val="00413A71"/>
    <w:rsid w:val="004140F8"/>
    <w:rsid w:val="00414FA0"/>
    <w:rsid w:val="00414FDC"/>
    <w:rsid w:val="00415FC1"/>
    <w:rsid w:val="0041630C"/>
    <w:rsid w:val="00416F3D"/>
    <w:rsid w:val="004170F3"/>
    <w:rsid w:val="00417129"/>
    <w:rsid w:val="004173CC"/>
    <w:rsid w:val="00417F16"/>
    <w:rsid w:val="0042075C"/>
    <w:rsid w:val="00420C20"/>
    <w:rsid w:val="00421959"/>
    <w:rsid w:val="00421B9B"/>
    <w:rsid w:val="00422157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A4A"/>
    <w:rsid w:val="00431C8E"/>
    <w:rsid w:val="00433DCC"/>
    <w:rsid w:val="00434191"/>
    <w:rsid w:val="00434700"/>
    <w:rsid w:val="00435424"/>
    <w:rsid w:val="00435738"/>
    <w:rsid w:val="0043664C"/>
    <w:rsid w:val="0043784E"/>
    <w:rsid w:val="0043ACAE"/>
    <w:rsid w:val="00440E07"/>
    <w:rsid w:val="00441EA8"/>
    <w:rsid w:val="0044319D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248"/>
    <w:rsid w:val="00455AED"/>
    <w:rsid w:val="00455D62"/>
    <w:rsid w:val="00455DF3"/>
    <w:rsid w:val="00456E7E"/>
    <w:rsid w:val="00457973"/>
    <w:rsid w:val="004610CC"/>
    <w:rsid w:val="00461475"/>
    <w:rsid w:val="0046185B"/>
    <w:rsid w:val="00462920"/>
    <w:rsid w:val="0046307A"/>
    <w:rsid w:val="00463165"/>
    <w:rsid w:val="00464998"/>
    <w:rsid w:val="004661F2"/>
    <w:rsid w:val="00466231"/>
    <w:rsid w:val="004664AA"/>
    <w:rsid w:val="0047023A"/>
    <w:rsid w:val="00470891"/>
    <w:rsid w:val="00470C41"/>
    <w:rsid w:val="00471194"/>
    <w:rsid w:val="00471899"/>
    <w:rsid w:val="00471DB8"/>
    <w:rsid w:val="0047426F"/>
    <w:rsid w:val="0047464D"/>
    <w:rsid w:val="00474F84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03F"/>
    <w:rsid w:val="0048127B"/>
    <w:rsid w:val="00482174"/>
    <w:rsid w:val="00483AE1"/>
    <w:rsid w:val="004847A2"/>
    <w:rsid w:val="004850AE"/>
    <w:rsid w:val="00485712"/>
    <w:rsid w:val="0048576D"/>
    <w:rsid w:val="00485834"/>
    <w:rsid w:val="00485D11"/>
    <w:rsid w:val="004863ED"/>
    <w:rsid w:val="0048793C"/>
    <w:rsid w:val="00487BC6"/>
    <w:rsid w:val="00487E33"/>
    <w:rsid w:val="00491346"/>
    <w:rsid w:val="00491720"/>
    <w:rsid w:val="00491F29"/>
    <w:rsid w:val="00493190"/>
    <w:rsid w:val="00493925"/>
    <w:rsid w:val="00493B1A"/>
    <w:rsid w:val="00493E71"/>
    <w:rsid w:val="004941C5"/>
    <w:rsid w:val="00494659"/>
    <w:rsid w:val="0049495C"/>
    <w:rsid w:val="0049519D"/>
    <w:rsid w:val="00497706"/>
    <w:rsid w:val="00497EF6"/>
    <w:rsid w:val="004A0442"/>
    <w:rsid w:val="004A13BE"/>
    <w:rsid w:val="004A1571"/>
    <w:rsid w:val="004A2726"/>
    <w:rsid w:val="004A2D40"/>
    <w:rsid w:val="004A2FA8"/>
    <w:rsid w:val="004A3184"/>
    <w:rsid w:val="004A4E0E"/>
    <w:rsid w:val="004B11FC"/>
    <w:rsid w:val="004B19BA"/>
    <w:rsid w:val="004B3710"/>
    <w:rsid w:val="004B406D"/>
    <w:rsid w:val="004B42B7"/>
    <w:rsid w:val="004B42D8"/>
    <w:rsid w:val="004B43A7"/>
    <w:rsid w:val="004B45D4"/>
    <w:rsid w:val="004B4837"/>
    <w:rsid w:val="004B6221"/>
    <w:rsid w:val="004B6B8F"/>
    <w:rsid w:val="004B72E4"/>
    <w:rsid w:val="004B7511"/>
    <w:rsid w:val="004B7EB9"/>
    <w:rsid w:val="004C0F21"/>
    <w:rsid w:val="004C189A"/>
    <w:rsid w:val="004C1B4E"/>
    <w:rsid w:val="004C21FB"/>
    <w:rsid w:val="004C2594"/>
    <w:rsid w:val="004C38F9"/>
    <w:rsid w:val="004C3B1F"/>
    <w:rsid w:val="004C3E39"/>
    <w:rsid w:val="004C4BDF"/>
    <w:rsid w:val="004C5505"/>
    <w:rsid w:val="004C5992"/>
    <w:rsid w:val="004C6A2A"/>
    <w:rsid w:val="004C6A55"/>
    <w:rsid w:val="004C6A7F"/>
    <w:rsid w:val="004C6CA5"/>
    <w:rsid w:val="004C6CB0"/>
    <w:rsid w:val="004C767F"/>
    <w:rsid w:val="004C78D3"/>
    <w:rsid w:val="004D0368"/>
    <w:rsid w:val="004D05C1"/>
    <w:rsid w:val="004D0A6F"/>
    <w:rsid w:val="004D0FB4"/>
    <w:rsid w:val="004D25C5"/>
    <w:rsid w:val="004D26A6"/>
    <w:rsid w:val="004D2883"/>
    <w:rsid w:val="004D2EED"/>
    <w:rsid w:val="004D4413"/>
    <w:rsid w:val="004D47DE"/>
    <w:rsid w:val="004D4999"/>
    <w:rsid w:val="004D4C5B"/>
    <w:rsid w:val="004D50D1"/>
    <w:rsid w:val="004D5456"/>
    <w:rsid w:val="004D55D6"/>
    <w:rsid w:val="004D58D9"/>
    <w:rsid w:val="004D6810"/>
    <w:rsid w:val="004D686D"/>
    <w:rsid w:val="004D7E40"/>
    <w:rsid w:val="004E2369"/>
    <w:rsid w:val="004E23CE"/>
    <w:rsid w:val="004E278D"/>
    <w:rsid w:val="004E3978"/>
    <w:rsid w:val="004E3FF8"/>
    <w:rsid w:val="004E4785"/>
    <w:rsid w:val="004E4A91"/>
    <w:rsid w:val="004E4BAC"/>
    <w:rsid w:val="004E516B"/>
    <w:rsid w:val="004E57A3"/>
    <w:rsid w:val="004E62C5"/>
    <w:rsid w:val="004E6F5D"/>
    <w:rsid w:val="004E745A"/>
    <w:rsid w:val="004E7A71"/>
    <w:rsid w:val="004F0556"/>
    <w:rsid w:val="004F0C0D"/>
    <w:rsid w:val="004F1A85"/>
    <w:rsid w:val="004F22ED"/>
    <w:rsid w:val="004F3C47"/>
    <w:rsid w:val="004F45B5"/>
    <w:rsid w:val="004F4AA0"/>
    <w:rsid w:val="004F6059"/>
    <w:rsid w:val="004F6575"/>
    <w:rsid w:val="004F6BB0"/>
    <w:rsid w:val="004F79D4"/>
    <w:rsid w:val="00500539"/>
    <w:rsid w:val="00501609"/>
    <w:rsid w:val="00502C8C"/>
    <w:rsid w:val="005031F2"/>
    <w:rsid w:val="00503373"/>
    <w:rsid w:val="00503AF1"/>
    <w:rsid w:val="00503F3F"/>
    <w:rsid w:val="0050404A"/>
    <w:rsid w:val="00504099"/>
    <w:rsid w:val="005043B6"/>
    <w:rsid w:val="00504693"/>
    <w:rsid w:val="00505524"/>
    <w:rsid w:val="00505CF9"/>
    <w:rsid w:val="00505D75"/>
    <w:rsid w:val="005060E0"/>
    <w:rsid w:val="005062DA"/>
    <w:rsid w:val="00506AB7"/>
    <w:rsid w:val="00510AEB"/>
    <w:rsid w:val="005120C7"/>
    <w:rsid w:val="00513E20"/>
    <w:rsid w:val="005146FA"/>
    <w:rsid w:val="00515F53"/>
    <w:rsid w:val="005160EC"/>
    <w:rsid w:val="0051657E"/>
    <w:rsid w:val="00516C7A"/>
    <w:rsid w:val="00517A33"/>
    <w:rsid w:val="00517E1D"/>
    <w:rsid w:val="00520A9C"/>
    <w:rsid w:val="005215C2"/>
    <w:rsid w:val="00521973"/>
    <w:rsid w:val="005221FC"/>
    <w:rsid w:val="0052288D"/>
    <w:rsid w:val="00522982"/>
    <w:rsid w:val="00523A25"/>
    <w:rsid w:val="0052406F"/>
    <w:rsid w:val="00525964"/>
    <w:rsid w:val="0052649F"/>
    <w:rsid w:val="00527511"/>
    <w:rsid w:val="00527E5C"/>
    <w:rsid w:val="005303F1"/>
    <w:rsid w:val="005310DA"/>
    <w:rsid w:val="005312EB"/>
    <w:rsid w:val="0053186C"/>
    <w:rsid w:val="00535326"/>
    <w:rsid w:val="005357C0"/>
    <w:rsid w:val="00536336"/>
    <w:rsid w:val="005368E1"/>
    <w:rsid w:val="0054044B"/>
    <w:rsid w:val="0054203D"/>
    <w:rsid w:val="005427D5"/>
    <w:rsid w:val="00542ED7"/>
    <w:rsid w:val="00543BE5"/>
    <w:rsid w:val="005453D8"/>
    <w:rsid w:val="0054560D"/>
    <w:rsid w:val="00545B45"/>
    <w:rsid w:val="00545F03"/>
    <w:rsid w:val="005463DA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067"/>
    <w:rsid w:val="005606DC"/>
    <w:rsid w:val="0056077E"/>
    <w:rsid w:val="00560CFA"/>
    <w:rsid w:val="0056140C"/>
    <w:rsid w:val="00561427"/>
    <w:rsid w:val="005614DF"/>
    <w:rsid w:val="00562377"/>
    <w:rsid w:val="00562446"/>
    <w:rsid w:val="0056261F"/>
    <w:rsid w:val="0056267C"/>
    <w:rsid w:val="00562AA2"/>
    <w:rsid w:val="00563390"/>
    <w:rsid w:val="00564773"/>
    <w:rsid w:val="00564A29"/>
    <w:rsid w:val="00564FBC"/>
    <w:rsid w:val="005663C7"/>
    <w:rsid w:val="0056708B"/>
    <w:rsid w:val="005705A9"/>
    <w:rsid w:val="00570AE1"/>
    <w:rsid w:val="005717A8"/>
    <w:rsid w:val="00571B4A"/>
    <w:rsid w:val="00572864"/>
    <w:rsid w:val="005733A1"/>
    <w:rsid w:val="005738DD"/>
    <w:rsid w:val="00573A2B"/>
    <w:rsid w:val="0057431B"/>
    <w:rsid w:val="00574EC3"/>
    <w:rsid w:val="00575793"/>
    <w:rsid w:val="0057676C"/>
    <w:rsid w:val="00580720"/>
    <w:rsid w:val="0058078B"/>
    <w:rsid w:val="0058091F"/>
    <w:rsid w:val="00580DF4"/>
    <w:rsid w:val="00581B3D"/>
    <w:rsid w:val="00581BD6"/>
    <w:rsid w:val="00582D33"/>
    <w:rsid w:val="005834CE"/>
    <w:rsid w:val="0058364E"/>
    <w:rsid w:val="00583A7D"/>
    <w:rsid w:val="0058482B"/>
    <w:rsid w:val="00585219"/>
    <w:rsid w:val="00585952"/>
    <w:rsid w:val="00585EF0"/>
    <w:rsid w:val="0058618A"/>
    <w:rsid w:val="00586996"/>
    <w:rsid w:val="00587002"/>
    <w:rsid w:val="005875EB"/>
    <w:rsid w:val="00587BD7"/>
    <w:rsid w:val="00590118"/>
    <w:rsid w:val="00591611"/>
    <w:rsid w:val="0059170C"/>
    <w:rsid w:val="0059188B"/>
    <w:rsid w:val="00592BA8"/>
    <w:rsid w:val="00592DE5"/>
    <w:rsid w:val="00595346"/>
    <w:rsid w:val="0059536C"/>
    <w:rsid w:val="005962E3"/>
    <w:rsid w:val="00597039"/>
    <w:rsid w:val="005978C2"/>
    <w:rsid w:val="00597B1E"/>
    <w:rsid w:val="00597FDA"/>
    <w:rsid w:val="005A05D7"/>
    <w:rsid w:val="005A1CD8"/>
    <w:rsid w:val="005A2256"/>
    <w:rsid w:val="005A22E8"/>
    <w:rsid w:val="005A2B3C"/>
    <w:rsid w:val="005A362B"/>
    <w:rsid w:val="005A4237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092B"/>
    <w:rsid w:val="005C16C5"/>
    <w:rsid w:val="005C21FC"/>
    <w:rsid w:val="005C30AE"/>
    <w:rsid w:val="005C346F"/>
    <w:rsid w:val="005C69D5"/>
    <w:rsid w:val="005C7978"/>
    <w:rsid w:val="005C7E25"/>
    <w:rsid w:val="005D081A"/>
    <w:rsid w:val="005D1904"/>
    <w:rsid w:val="005D2D45"/>
    <w:rsid w:val="005D3EA3"/>
    <w:rsid w:val="005D436D"/>
    <w:rsid w:val="005D443B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26D"/>
    <w:rsid w:val="005E2CD7"/>
    <w:rsid w:val="005E33E3"/>
    <w:rsid w:val="005E35F3"/>
    <w:rsid w:val="005E3865"/>
    <w:rsid w:val="005E400D"/>
    <w:rsid w:val="005E50F6"/>
    <w:rsid w:val="005E5AFD"/>
    <w:rsid w:val="005E5BD4"/>
    <w:rsid w:val="005E698D"/>
    <w:rsid w:val="005E6E2F"/>
    <w:rsid w:val="005E7F81"/>
    <w:rsid w:val="005F0180"/>
    <w:rsid w:val="005F0764"/>
    <w:rsid w:val="005F09F1"/>
    <w:rsid w:val="005F0AFF"/>
    <w:rsid w:val="005F15A9"/>
    <w:rsid w:val="005F3F23"/>
    <w:rsid w:val="005F4B40"/>
    <w:rsid w:val="005F5831"/>
    <w:rsid w:val="005F645A"/>
    <w:rsid w:val="005F7EDE"/>
    <w:rsid w:val="0060060C"/>
    <w:rsid w:val="00600614"/>
    <w:rsid w:val="00600FC1"/>
    <w:rsid w:val="00601977"/>
    <w:rsid w:val="00601E16"/>
    <w:rsid w:val="006034A6"/>
    <w:rsid w:val="00604210"/>
    <w:rsid w:val="0060437D"/>
    <w:rsid w:val="006048E7"/>
    <w:rsid w:val="00604E90"/>
    <w:rsid w:val="00607137"/>
    <w:rsid w:val="00608646"/>
    <w:rsid w:val="00610C26"/>
    <w:rsid w:val="006113C6"/>
    <w:rsid w:val="006118D1"/>
    <w:rsid w:val="0061251F"/>
    <w:rsid w:val="00613583"/>
    <w:rsid w:val="00613966"/>
    <w:rsid w:val="00613B19"/>
    <w:rsid w:val="00613B57"/>
    <w:rsid w:val="00613F1B"/>
    <w:rsid w:val="0061471A"/>
    <w:rsid w:val="00614F70"/>
    <w:rsid w:val="006151F6"/>
    <w:rsid w:val="006165DA"/>
    <w:rsid w:val="00616731"/>
    <w:rsid w:val="00616F22"/>
    <w:rsid w:val="00617304"/>
    <w:rsid w:val="006203FF"/>
    <w:rsid w:val="006207CC"/>
    <w:rsid w:val="00620D93"/>
    <w:rsid w:val="00621D49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657"/>
    <w:rsid w:val="0063277E"/>
    <w:rsid w:val="00634DEF"/>
    <w:rsid w:val="006352E9"/>
    <w:rsid w:val="00635BF9"/>
    <w:rsid w:val="006364F4"/>
    <w:rsid w:val="00637260"/>
    <w:rsid w:val="00640352"/>
    <w:rsid w:val="006403AE"/>
    <w:rsid w:val="00640598"/>
    <w:rsid w:val="00640B39"/>
    <w:rsid w:val="00640C8B"/>
    <w:rsid w:val="00641DA6"/>
    <w:rsid w:val="006420F1"/>
    <w:rsid w:val="006426D5"/>
    <w:rsid w:val="00642924"/>
    <w:rsid w:val="006446AB"/>
    <w:rsid w:val="00644CCC"/>
    <w:rsid w:val="006453E4"/>
    <w:rsid w:val="006466FF"/>
    <w:rsid w:val="00646839"/>
    <w:rsid w:val="00646917"/>
    <w:rsid w:val="00646A5F"/>
    <w:rsid w:val="006473D4"/>
    <w:rsid w:val="006475C1"/>
    <w:rsid w:val="00650D69"/>
    <w:rsid w:val="00651C63"/>
    <w:rsid w:val="00652F77"/>
    <w:rsid w:val="00653121"/>
    <w:rsid w:val="006539AA"/>
    <w:rsid w:val="00653A5E"/>
    <w:rsid w:val="00653BEF"/>
    <w:rsid w:val="00653F08"/>
    <w:rsid w:val="00655B35"/>
    <w:rsid w:val="006564DE"/>
    <w:rsid w:val="00656745"/>
    <w:rsid w:val="00656A82"/>
    <w:rsid w:val="00656C00"/>
    <w:rsid w:val="0065721F"/>
    <w:rsid w:val="00660EEB"/>
    <w:rsid w:val="00661967"/>
    <w:rsid w:val="00661F61"/>
    <w:rsid w:val="006622D3"/>
    <w:rsid w:val="00662AD4"/>
    <w:rsid w:val="00663CB6"/>
    <w:rsid w:val="006640BA"/>
    <w:rsid w:val="00664FD9"/>
    <w:rsid w:val="00665188"/>
    <w:rsid w:val="006662F6"/>
    <w:rsid w:val="0066668B"/>
    <w:rsid w:val="00667366"/>
    <w:rsid w:val="00670061"/>
    <w:rsid w:val="00670242"/>
    <w:rsid w:val="00670B99"/>
    <w:rsid w:val="00671B49"/>
    <w:rsid w:val="006726F5"/>
    <w:rsid w:val="00672DC0"/>
    <w:rsid w:val="00673357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47FA"/>
    <w:rsid w:val="0068509F"/>
    <w:rsid w:val="00687F9D"/>
    <w:rsid w:val="00691A94"/>
    <w:rsid w:val="0069200E"/>
    <w:rsid w:val="006925AC"/>
    <w:rsid w:val="00692700"/>
    <w:rsid w:val="00692BBE"/>
    <w:rsid w:val="006941FA"/>
    <w:rsid w:val="006944C5"/>
    <w:rsid w:val="00694B97"/>
    <w:rsid w:val="00694C7B"/>
    <w:rsid w:val="00695745"/>
    <w:rsid w:val="0069600B"/>
    <w:rsid w:val="00696E5C"/>
    <w:rsid w:val="00697E9B"/>
    <w:rsid w:val="006A0A1A"/>
    <w:rsid w:val="006A0C75"/>
    <w:rsid w:val="006A1369"/>
    <w:rsid w:val="006A1D05"/>
    <w:rsid w:val="006A2193"/>
    <w:rsid w:val="006A301F"/>
    <w:rsid w:val="006A3162"/>
    <w:rsid w:val="006A3247"/>
    <w:rsid w:val="006A43C4"/>
    <w:rsid w:val="006A504C"/>
    <w:rsid w:val="006A509C"/>
    <w:rsid w:val="006A5B75"/>
    <w:rsid w:val="006A6460"/>
    <w:rsid w:val="006A7186"/>
    <w:rsid w:val="006A79A2"/>
    <w:rsid w:val="006B049E"/>
    <w:rsid w:val="006B0760"/>
    <w:rsid w:val="006B104E"/>
    <w:rsid w:val="006B11EC"/>
    <w:rsid w:val="006B148A"/>
    <w:rsid w:val="006B1FA3"/>
    <w:rsid w:val="006B27F6"/>
    <w:rsid w:val="006B33A3"/>
    <w:rsid w:val="006B3456"/>
    <w:rsid w:val="006B34AC"/>
    <w:rsid w:val="006B4082"/>
    <w:rsid w:val="006B44A2"/>
    <w:rsid w:val="006B577B"/>
    <w:rsid w:val="006B5805"/>
    <w:rsid w:val="006B5835"/>
    <w:rsid w:val="006B5AEA"/>
    <w:rsid w:val="006B5FF1"/>
    <w:rsid w:val="006B6383"/>
    <w:rsid w:val="006B640D"/>
    <w:rsid w:val="006B6674"/>
    <w:rsid w:val="006B6903"/>
    <w:rsid w:val="006B6E89"/>
    <w:rsid w:val="006C0071"/>
    <w:rsid w:val="006C1C69"/>
    <w:rsid w:val="006C20AB"/>
    <w:rsid w:val="006C335E"/>
    <w:rsid w:val="006C37E4"/>
    <w:rsid w:val="006C3AF4"/>
    <w:rsid w:val="006C52A2"/>
    <w:rsid w:val="006C5384"/>
    <w:rsid w:val="006C5F58"/>
    <w:rsid w:val="006C6134"/>
    <w:rsid w:val="006C61FA"/>
    <w:rsid w:val="006C7AA0"/>
    <w:rsid w:val="006D04A2"/>
    <w:rsid w:val="006D0896"/>
    <w:rsid w:val="006D0F2E"/>
    <w:rsid w:val="006D0F90"/>
    <w:rsid w:val="006D1073"/>
    <w:rsid w:val="006D1812"/>
    <w:rsid w:val="006D3B2C"/>
    <w:rsid w:val="006D411A"/>
    <w:rsid w:val="006D413E"/>
    <w:rsid w:val="006D4193"/>
    <w:rsid w:val="006D58BE"/>
    <w:rsid w:val="006D5E7F"/>
    <w:rsid w:val="006D694F"/>
    <w:rsid w:val="006D69C8"/>
    <w:rsid w:val="006D70F2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E6453"/>
    <w:rsid w:val="006F0E40"/>
    <w:rsid w:val="006F14A3"/>
    <w:rsid w:val="006F2526"/>
    <w:rsid w:val="006F49D1"/>
    <w:rsid w:val="006F5CA8"/>
    <w:rsid w:val="006F6CF7"/>
    <w:rsid w:val="006F72BF"/>
    <w:rsid w:val="006F7581"/>
    <w:rsid w:val="006F7C13"/>
    <w:rsid w:val="006F7C65"/>
    <w:rsid w:val="00700084"/>
    <w:rsid w:val="007006DF"/>
    <w:rsid w:val="00700A53"/>
    <w:rsid w:val="00700E49"/>
    <w:rsid w:val="0070185A"/>
    <w:rsid w:val="00701CA7"/>
    <w:rsid w:val="0070391A"/>
    <w:rsid w:val="00704203"/>
    <w:rsid w:val="00704846"/>
    <w:rsid w:val="00705960"/>
    <w:rsid w:val="0070596D"/>
    <w:rsid w:val="00705A42"/>
    <w:rsid w:val="00706076"/>
    <w:rsid w:val="00706486"/>
    <w:rsid w:val="00710448"/>
    <w:rsid w:val="0071250C"/>
    <w:rsid w:val="00712FFE"/>
    <w:rsid w:val="00713CB0"/>
    <w:rsid w:val="00714A6B"/>
    <w:rsid w:val="0071502A"/>
    <w:rsid w:val="00715637"/>
    <w:rsid w:val="007168B5"/>
    <w:rsid w:val="00717A47"/>
    <w:rsid w:val="00720709"/>
    <w:rsid w:val="007214E3"/>
    <w:rsid w:val="00721A8D"/>
    <w:rsid w:val="00722126"/>
    <w:rsid w:val="007222F7"/>
    <w:rsid w:val="00722CFF"/>
    <w:rsid w:val="00724207"/>
    <w:rsid w:val="00724679"/>
    <w:rsid w:val="00724C34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8EA"/>
    <w:rsid w:val="00735A3E"/>
    <w:rsid w:val="00735D17"/>
    <w:rsid w:val="00736817"/>
    <w:rsid w:val="00737088"/>
    <w:rsid w:val="007404EA"/>
    <w:rsid w:val="00740727"/>
    <w:rsid w:val="007427D1"/>
    <w:rsid w:val="00743572"/>
    <w:rsid w:val="007438A7"/>
    <w:rsid w:val="007439B6"/>
    <w:rsid w:val="007449A6"/>
    <w:rsid w:val="00744DE6"/>
    <w:rsid w:val="00745FA5"/>
    <w:rsid w:val="00746723"/>
    <w:rsid w:val="0074712C"/>
    <w:rsid w:val="0074777E"/>
    <w:rsid w:val="00750B9B"/>
    <w:rsid w:val="00751C2F"/>
    <w:rsid w:val="00751F75"/>
    <w:rsid w:val="0075200A"/>
    <w:rsid w:val="00752038"/>
    <w:rsid w:val="00752ADA"/>
    <w:rsid w:val="007539E1"/>
    <w:rsid w:val="00754CA8"/>
    <w:rsid w:val="007554DF"/>
    <w:rsid w:val="00755506"/>
    <w:rsid w:val="007557D0"/>
    <w:rsid w:val="00755B4F"/>
    <w:rsid w:val="0075721E"/>
    <w:rsid w:val="0075776D"/>
    <w:rsid w:val="00757C1E"/>
    <w:rsid w:val="00757DCB"/>
    <w:rsid w:val="00760B3B"/>
    <w:rsid w:val="00760C43"/>
    <w:rsid w:val="007613FB"/>
    <w:rsid w:val="00761ADE"/>
    <w:rsid w:val="00761C29"/>
    <w:rsid w:val="00761E25"/>
    <w:rsid w:val="00761E34"/>
    <w:rsid w:val="007635C0"/>
    <w:rsid w:val="00763D50"/>
    <w:rsid w:val="00766DBA"/>
    <w:rsid w:val="007673E1"/>
    <w:rsid w:val="0077048F"/>
    <w:rsid w:val="00770837"/>
    <w:rsid w:val="0077192D"/>
    <w:rsid w:val="007722BF"/>
    <w:rsid w:val="007739AA"/>
    <w:rsid w:val="007747C4"/>
    <w:rsid w:val="00774C29"/>
    <w:rsid w:val="00774D34"/>
    <w:rsid w:val="0077580B"/>
    <w:rsid w:val="0077590B"/>
    <w:rsid w:val="00775CA1"/>
    <w:rsid w:val="00776B59"/>
    <w:rsid w:val="00777DC1"/>
    <w:rsid w:val="00780CF6"/>
    <w:rsid w:val="00780EDB"/>
    <w:rsid w:val="00780F26"/>
    <w:rsid w:val="00781167"/>
    <w:rsid w:val="00784D58"/>
    <w:rsid w:val="0078518F"/>
    <w:rsid w:val="007851E4"/>
    <w:rsid w:val="007854B3"/>
    <w:rsid w:val="007866F6"/>
    <w:rsid w:val="0078787D"/>
    <w:rsid w:val="00787D76"/>
    <w:rsid w:val="00787FA8"/>
    <w:rsid w:val="00790254"/>
    <w:rsid w:val="00791DB4"/>
    <w:rsid w:val="00792AFD"/>
    <w:rsid w:val="00792B47"/>
    <w:rsid w:val="00792B5E"/>
    <w:rsid w:val="007944E6"/>
    <w:rsid w:val="007944F8"/>
    <w:rsid w:val="0079552D"/>
    <w:rsid w:val="00796004"/>
    <w:rsid w:val="007969BC"/>
    <w:rsid w:val="007972E8"/>
    <w:rsid w:val="007973E3"/>
    <w:rsid w:val="007974B3"/>
    <w:rsid w:val="00797D77"/>
    <w:rsid w:val="007A0D7B"/>
    <w:rsid w:val="007A0DE0"/>
    <w:rsid w:val="007A1883"/>
    <w:rsid w:val="007B1385"/>
    <w:rsid w:val="007B13FE"/>
    <w:rsid w:val="007B14C3"/>
    <w:rsid w:val="007B170B"/>
    <w:rsid w:val="007B325D"/>
    <w:rsid w:val="007B34BF"/>
    <w:rsid w:val="007B4662"/>
    <w:rsid w:val="007B4C28"/>
    <w:rsid w:val="007B50F5"/>
    <w:rsid w:val="007B5674"/>
    <w:rsid w:val="007B56AB"/>
    <w:rsid w:val="007B6283"/>
    <w:rsid w:val="007B75AC"/>
    <w:rsid w:val="007C00F0"/>
    <w:rsid w:val="007C1032"/>
    <w:rsid w:val="007C1138"/>
    <w:rsid w:val="007C1905"/>
    <w:rsid w:val="007C1C83"/>
    <w:rsid w:val="007C24B5"/>
    <w:rsid w:val="007C2725"/>
    <w:rsid w:val="007C2C00"/>
    <w:rsid w:val="007C415B"/>
    <w:rsid w:val="007C4608"/>
    <w:rsid w:val="007C4C84"/>
    <w:rsid w:val="007C5698"/>
    <w:rsid w:val="007C5C8D"/>
    <w:rsid w:val="007C6D85"/>
    <w:rsid w:val="007C7171"/>
    <w:rsid w:val="007C7A1D"/>
    <w:rsid w:val="007C7EAF"/>
    <w:rsid w:val="007C9A33"/>
    <w:rsid w:val="007D0720"/>
    <w:rsid w:val="007D100B"/>
    <w:rsid w:val="007D10F2"/>
    <w:rsid w:val="007D12E4"/>
    <w:rsid w:val="007D207E"/>
    <w:rsid w:val="007D244E"/>
    <w:rsid w:val="007D4BAC"/>
    <w:rsid w:val="007D4C70"/>
    <w:rsid w:val="007D4E28"/>
    <w:rsid w:val="007D51D3"/>
    <w:rsid w:val="007D5BD9"/>
    <w:rsid w:val="007D624C"/>
    <w:rsid w:val="007D6921"/>
    <w:rsid w:val="007D6DEC"/>
    <w:rsid w:val="007D7433"/>
    <w:rsid w:val="007E05FC"/>
    <w:rsid w:val="007E0CEF"/>
    <w:rsid w:val="007E1B0A"/>
    <w:rsid w:val="007E28DE"/>
    <w:rsid w:val="007E370C"/>
    <w:rsid w:val="007E45B0"/>
    <w:rsid w:val="007E46A1"/>
    <w:rsid w:val="007E4834"/>
    <w:rsid w:val="007E4EF9"/>
    <w:rsid w:val="007E53AB"/>
    <w:rsid w:val="007E6EBD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4EB"/>
    <w:rsid w:val="007F4DAE"/>
    <w:rsid w:val="007F50B2"/>
    <w:rsid w:val="007F6151"/>
    <w:rsid w:val="007F70DD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5F0"/>
    <w:rsid w:val="00813EED"/>
    <w:rsid w:val="00814458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26F42"/>
    <w:rsid w:val="00827C41"/>
    <w:rsid w:val="00830A1D"/>
    <w:rsid w:val="00831C36"/>
    <w:rsid w:val="00833C01"/>
    <w:rsid w:val="00833DE8"/>
    <w:rsid w:val="00833F47"/>
    <w:rsid w:val="008348C3"/>
    <w:rsid w:val="00835CF3"/>
    <w:rsid w:val="00836620"/>
    <w:rsid w:val="00836D1C"/>
    <w:rsid w:val="008373B4"/>
    <w:rsid w:val="00837D30"/>
    <w:rsid w:val="008404C4"/>
    <w:rsid w:val="0084093E"/>
    <w:rsid w:val="00840D2E"/>
    <w:rsid w:val="0084256C"/>
    <w:rsid w:val="00842DC5"/>
    <w:rsid w:val="00842F28"/>
    <w:rsid w:val="00845789"/>
    <w:rsid w:val="00846055"/>
    <w:rsid w:val="00846EF0"/>
    <w:rsid w:val="00847D37"/>
    <w:rsid w:val="00847E8D"/>
    <w:rsid w:val="0085001D"/>
    <w:rsid w:val="008500CB"/>
    <w:rsid w:val="00851152"/>
    <w:rsid w:val="008512CE"/>
    <w:rsid w:val="00852A61"/>
    <w:rsid w:val="00853247"/>
    <w:rsid w:val="008540B3"/>
    <w:rsid w:val="00855B22"/>
    <w:rsid w:val="00855D95"/>
    <w:rsid w:val="00857303"/>
    <w:rsid w:val="00860EC8"/>
    <w:rsid w:val="00862258"/>
    <w:rsid w:val="008627C0"/>
    <w:rsid w:val="00863262"/>
    <w:rsid w:val="008632DC"/>
    <w:rsid w:val="008653CE"/>
    <w:rsid w:val="00865487"/>
    <w:rsid w:val="008655B0"/>
    <w:rsid w:val="00867BD9"/>
    <w:rsid w:val="00870802"/>
    <w:rsid w:val="00871A41"/>
    <w:rsid w:val="0087246A"/>
    <w:rsid w:val="00872AF3"/>
    <w:rsid w:val="008739C0"/>
    <w:rsid w:val="008748CE"/>
    <w:rsid w:val="00874C4B"/>
    <w:rsid w:val="008754C4"/>
    <w:rsid w:val="00875F94"/>
    <w:rsid w:val="00877BD0"/>
    <w:rsid w:val="0088114D"/>
    <w:rsid w:val="00883266"/>
    <w:rsid w:val="008834E9"/>
    <w:rsid w:val="00883921"/>
    <w:rsid w:val="00883BE0"/>
    <w:rsid w:val="00885D4F"/>
    <w:rsid w:val="00885E68"/>
    <w:rsid w:val="00886D76"/>
    <w:rsid w:val="00887B68"/>
    <w:rsid w:val="00890700"/>
    <w:rsid w:val="00891D9D"/>
    <w:rsid w:val="00892FA5"/>
    <w:rsid w:val="00893F06"/>
    <w:rsid w:val="008946B8"/>
    <w:rsid w:val="00896D39"/>
    <w:rsid w:val="00897019"/>
    <w:rsid w:val="0089798B"/>
    <w:rsid w:val="008A0285"/>
    <w:rsid w:val="008A1E39"/>
    <w:rsid w:val="008A3072"/>
    <w:rsid w:val="008A307D"/>
    <w:rsid w:val="008A3564"/>
    <w:rsid w:val="008A4BC5"/>
    <w:rsid w:val="008A55C3"/>
    <w:rsid w:val="008A65FE"/>
    <w:rsid w:val="008A7422"/>
    <w:rsid w:val="008A76BC"/>
    <w:rsid w:val="008A7D3C"/>
    <w:rsid w:val="008A7EF8"/>
    <w:rsid w:val="008B0A07"/>
    <w:rsid w:val="008B0C09"/>
    <w:rsid w:val="008B0C8E"/>
    <w:rsid w:val="008B0EDF"/>
    <w:rsid w:val="008B1495"/>
    <w:rsid w:val="008B15A5"/>
    <w:rsid w:val="008B2EAE"/>
    <w:rsid w:val="008B33DB"/>
    <w:rsid w:val="008B54AB"/>
    <w:rsid w:val="008B68E6"/>
    <w:rsid w:val="008B76B0"/>
    <w:rsid w:val="008B781F"/>
    <w:rsid w:val="008B7832"/>
    <w:rsid w:val="008C0069"/>
    <w:rsid w:val="008C02C0"/>
    <w:rsid w:val="008C09E1"/>
    <w:rsid w:val="008C1495"/>
    <w:rsid w:val="008C173C"/>
    <w:rsid w:val="008C1EAC"/>
    <w:rsid w:val="008C25E1"/>
    <w:rsid w:val="008C2937"/>
    <w:rsid w:val="008C34FC"/>
    <w:rsid w:val="008C3C0B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036"/>
    <w:rsid w:val="008D4159"/>
    <w:rsid w:val="008D4244"/>
    <w:rsid w:val="008D4397"/>
    <w:rsid w:val="008D462B"/>
    <w:rsid w:val="008D5522"/>
    <w:rsid w:val="008D63FA"/>
    <w:rsid w:val="008D69C5"/>
    <w:rsid w:val="008D6A3B"/>
    <w:rsid w:val="008D7404"/>
    <w:rsid w:val="008D7455"/>
    <w:rsid w:val="008D77BB"/>
    <w:rsid w:val="008D79A5"/>
    <w:rsid w:val="008E0910"/>
    <w:rsid w:val="008E0F64"/>
    <w:rsid w:val="008E0F86"/>
    <w:rsid w:val="008E1A2A"/>
    <w:rsid w:val="008E1D14"/>
    <w:rsid w:val="008E1D8A"/>
    <w:rsid w:val="008E31FA"/>
    <w:rsid w:val="008E3FF9"/>
    <w:rsid w:val="008E552E"/>
    <w:rsid w:val="008E61D2"/>
    <w:rsid w:val="008E6453"/>
    <w:rsid w:val="008E7251"/>
    <w:rsid w:val="008F07AE"/>
    <w:rsid w:val="008F2DC1"/>
    <w:rsid w:val="008F2F9D"/>
    <w:rsid w:val="008F44E3"/>
    <w:rsid w:val="008F5268"/>
    <w:rsid w:val="008F6A6C"/>
    <w:rsid w:val="008F70AD"/>
    <w:rsid w:val="008F7CE2"/>
    <w:rsid w:val="009009BC"/>
    <w:rsid w:val="00900DB1"/>
    <w:rsid w:val="009022BF"/>
    <w:rsid w:val="00902AEA"/>
    <w:rsid w:val="00902DCE"/>
    <w:rsid w:val="00903597"/>
    <w:rsid w:val="00903F22"/>
    <w:rsid w:val="009040F2"/>
    <w:rsid w:val="009047FF"/>
    <w:rsid w:val="009048F8"/>
    <w:rsid w:val="00904E23"/>
    <w:rsid w:val="009068C6"/>
    <w:rsid w:val="00910FBD"/>
    <w:rsid w:val="009110C2"/>
    <w:rsid w:val="00911731"/>
    <w:rsid w:val="00911CD9"/>
    <w:rsid w:val="00912811"/>
    <w:rsid w:val="00912B71"/>
    <w:rsid w:val="00912B9D"/>
    <w:rsid w:val="0091558C"/>
    <w:rsid w:val="00916819"/>
    <w:rsid w:val="00922B47"/>
    <w:rsid w:val="00922B9F"/>
    <w:rsid w:val="0092475D"/>
    <w:rsid w:val="00924B58"/>
    <w:rsid w:val="00924BF0"/>
    <w:rsid w:val="00930B43"/>
    <w:rsid w:val="00930EE8"/>
    <w:rsid w:val="00931632"/>
    <w:rsid w:val="009318BC"/>
    <w:rsid w:val="00932464"/>
    <w:rsid w:val="00932C92"/>
    <w:rsid w:val="009333D8"/>
    <w:rsid w:val="00936B8D"/>
    <w:rsid w:val="00937450"/>
    <w:rsid w:val="009377C2"/>
    <w:rsid w:val="00937812"/>
    <w:rsid w:val="00937A04"/>
    <w:rsid w:val="0094133B"/>
    <w:rsid w:val="009442F3"/>
    <w:rsid w:val="00944428"/>
    <w:rsid w:val="00944B9D"/>
    <w:rsid w:val="009451FF"/>
    <w:rsid w:val="009454E4"/>
    <w:rsid w:val="00945CC8"/>
    <w:rsid w:val="009463F0"/>
    <w:rsid w:val="00946836"/>
    <w:rsid w:val="00947CE1"/>
    <w:rsid w:val="00951D50"/>
    <w:rsid w:val="00952614"/>
    <w:rsid w:val="00952776"/>
    <w:rsid w:val="00952904"/>
    <w:rsid w:val="00952B13"/>
    <w:rsid w:val="00952C2A"/>
    <w:rsid w:val="00952F3F"/>
    <w:rsid w:val="00953B0B"/>
    <w:rsid w:val="0095496E"/>
    <w:rsid w:val="009551A6"/>
    <w:rsid w:val="00955DB1"/>
    <w:rsid w:val="00956762"/>
    <w:rsid w:val="00956E6B"/>
    <w:rsid w:val="009570D5"/>
    <w:rsid w:val="009572F0"/>
    <w:rsid w:val="00961126"/>
    <w:rsid w:val="0096149B"/>
    <w:rsid w:val="00961701"/>
    <w:rsid w:val="0096189B"/>
    <w:rsid w:val="0096215A"/>
    <w:rsid w:val="00962F0C"/>
    <w:rsid w:val="00963015"/>
    <w:rsid w:val="0096352C"/>
    <w:rsid w:val="00963D9B"/>
    <w:rsid w:val="0096448D"/>
    <w:rsid w:val="009655FF"/>
    <w:rsid w:val="00965E17"/>
    <w:rsid w:val="0096683A"/>
    <w:rsid w:val="00967611"/>
    <w:rsid w:val="0096798B"/>
    <w:rsid w:val="0097198D"/>
    <w:rsid w:val="00973B5F"/>
    <w:rsid w:val="0097484B"/>
    <w:rsid w:val="00975B61"/>
    <w:rsid w:val="009810A1"/>
    <w:rsid w:val="00981A08"/>
    <w:rsid w:val="00981A93"/>
    <w:rsid w:val="00982545"/>
    <w:rsid w:val="00982AB8"/>
    <w:rsid w:val="00983614"/>
    <w:rsid w:val="00984240"/>
    <w:rsid w:val="00984A35"/>
    <w:rsid w:val="0098523C"/>
    <w:rsid w:val="009857F3"/>
    <w:rsid w:val="0098589A"/>
    <w:rsid w:val="009861CE"/>
    <w:rsid w:val="0098625E"/>
    <w:rsid w:val="00987452"/>
    <w:rsid w:val="00987995"/>
    <w:rsid w:val="00987A89"/>
    <w:rsid w:val="00987ED0"/>
    <w:rsid w:val="00987F2B"/>
    <w:rsid w:val="00990453"/>
    <w:rsid w:val="00990B8D"/>
    <w:rsid w:val="00990BDE"/>
    <w:rsid w:val="00990FB5"/>
    <w:rsid w:val="00992737"/>
    <w:rsid w:val="00993435"/>
    <w:rsid w:val="00995B07"/>
    <w:rsid w:val="00995F24"/>
    <w:rsid w:val="00995FEB"/>
    <w:rsid w:val="009A2619"/>
    <w:rsid w:val="009A336D"/>
    <w:rsid w:val="009A3C86"/>
    <w:rsid w:val="009A3E5B"/>
    <w:rsid w:val="009A405C"/>
    <w:rsid w:val="009A40E9"/>
    <w:rsid w:val="009A5850"/>
    <w:rsid w:val="009A6139"/>
    <w:rsid w:val="009A6BA3"/>
    <w:rsid w:val="009A71B2"/>
    <w:rsid w:val="009B021F"/>
    <w:rsid w:val="009B10D6"/>
    <w:rsid w:val="009B31ED"/>
    <w:rsid w:val="009B51D9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7DB0"/>
    <w:rsid w:val="009CED94"/>
    <w:rsid w:val="009D0CB5"/>
    <w:rsid w:val="009D1F0F"/>
    <w:rsid w:val="009D23E7"/>
    <w:rsid w:val="009D29BD"/>
    <w:rsid w:val="009D4A2A"/>
    <w:rsid w:val="009D4DAD"/>
    <w:rsid w:val="009D65D0"/>
    <w:rsid w:val="009D7102"/>
    <w:rsid w:val="009D764A"/>
    <w:rsid w:val="009D77B2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6309"/>
    <w:rsid w:val="009E64D0"/>
    <w:rsid w:val="009E71AD"/>
    <w:rsid w:val="009E7747"/>
    <w:rsid w:val="009E7D62"/>
    <w:rsid w:val="009F1DD1"/>
    <w:rsid w:val="009F2BFA"/>
    <w:rsid w:val="009F335E"/>
    <w:rsid w:val="009F34B5"/>
    <w:rsid w:val="009F4343"/>
    <w:rsid w:val="009F4905"/>
    <w:rsid w:val="009F6324"/>
    <w:rsid w:val="009F6AC2"/>
    <w:rsid w:val="009F7147"/>
    <w:rsid w:val="009F7B58"/>
    <w:rsid w:val="00A02BAB"/>
    <w:rsid w:val="00A03A0D"/>
    <w:rsid w:val="00A03A3D"/>
    <w:rsid w:val="00A04472"/>
    <w:rsid w:val="00A045C4"/>
    <w:rsid w:val="00A04999"/>
    <w:rsid w:val="00A054B4"/>
    <w:rsid w:val="00A05F1E"/>
    <w:rsid w:val="00A06995"/>
    <w:rsid w:val="00A06C0D"/>
    <w:rsid w:val="00A06D75"/>
    <w:rsid w:val="00A0717B"/>
    <w:rsid w:val="00A07490"/>
    <w:rsid w:val="00A0764C"/>
    <w:rsid w:val="00A0780A"/>
    <w:rsid w:val="00A10DFA"/>
    <w:rsid w:val="00A12B4F"/>
    <w:rsid w:val="00A1335B"/>
    <w:rsid w:val="00A13534"/>
    <w:rsid w:val="00A1498A"/>
    <w:rsid w:val="00A14B61"/>
    <w:rsid w:val="00A14CA0"/>
    <w:rsid w:val="00A15E06"/>
    <w:rsid w:val="00A1720D"/>
    <w:rsid w:val="00A17E80"/>
    <w:rsid w:val="00A204C6"/>
    <w:rsid w:val="00A21526"/>
    <w:rsid w:val="00A21708"/>
    <w:rsid w:val="00A218EA"/>
    <w:rsid w:val="00A22362"/>
    <w:rsid w:val="00A225EA"/>
    <w:rsid w:val="00A22820"/>
    <w:rsid w:val="00A2462C"/>
    <w:rsid w:val="00A249BA"/>
    <w:rsid w:val="00A24E4A"/>
    <w:rsid w:val="00A25316"/>
    <w:rsid w:val="00A25582"/>
    <w:rsid w:val="00A25F4F"/>
    <w:rsid w:val="00A26336"/>
    <w:rsid w:val="00A26368"/>
    <w:rsid w:val="00A27A66"/>
    <w:rsid w:val="00A27B9B"/>
    <w:rsid w:val="00A27F2A"/>
    <w:rsid w:val="00A307C7"/>
    <w:rsid w:val="00A31670"/>
    <w:rsid w:val="00A32313"/>
    <w:rsid w:val="00A341FB"/>
    <w:rsid w:val="00A34371"/>
    <w:rsid w:val="00A3559B"/>
    <w:rsid w:val="00A37D09"/>
    <w:rsid w:val="00A37FBE"/>
    <w:rsid w:val="00A42639"/>
    <w:rsid w:val="00A42A24"/>
    <w:rsid w:val="00A44581"/>
    <w:rsid w:val="00A45093"/>
    <w:rsid w:val="00A45ADA"/>
    <w:rsid w:val="00A461A0"/>
    <w:rsid w:val="00A4667F"/>
    <w:rsid w:val="00A46E0B"/>
    <w:rsid w:val="00A472CC"/>
    <w:rsid w:val="00A50242"/>
    <w:rsid w:val="00A503FF"/>
    <w:rsid w:val="00A506D3"/>
    <w:rsid w:val="00A50EAF"/>
    <w:rsid w:val="00A51694"/>
    <w:rsid w:val="00A5363E"/>
    <w:rsid w:val="00A541D4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3E0"/>
    <w:rsid w:val="00A64B55"/>
    <w:rsid w:val="00A650EE"/>
    <w:rsid w:val="00A658F9"/>
    <w:rsid w:val="00A662C8"/>
    <w:rsid w:val="00A668F0"/>
    <w:rsid w:val="00A67D57"/>
    <w:rsid w:val="00A67F34"/>
    <w:rsid w:val="00A700F1"/>
    <w:rsid w:val="00A710CB"/>
    <w:rsid w:val="00A71157"/>
    <w:rsid w:val="00A716DC"/>
    <w:rsid w:val="00A71AD0"/>
    <w:rsid w:val="00A72129"/>
    <w:rsid w:val="00A74A83"/>
    <w:rsid w:val="00A75261"/>
    <w:rsid w:val="00A81FBB"/>
    <w:rsid w:val="00A8294B"/>
    <w:rsid w:val="00A831E5"/>
    <w:rsid w:val="00A8396B"/>
    <w:rsid w:val="00A83AF1"/>
    <w:rsid w:val="00A84146"/>
    <w:rsid w:val="00A841FD"/>
    <w:rsid w:val="00A859E9"/>
    <w:rsid w:val="00A862D3"/>
    <w:rsid w:val="00A8758A"/>
    <w:rsid w:val="00A91626"/>
    <w:rsid w:val="00A91F4C"/>
    <w:rsid w:val="00A943B5"/>
    <w:rsid w:val="00A94DBD"/>
    <w:rsid w:val="00A95B59"/>
    <w:rsid w:val="00A95C07"/>
    <w:rsid w:val="00A966E6"/>
    <w:rsid w:val="00A97C8B"/>
    <w:rsid w:val="00A9B257"/>
    <w:rsid w:val="00AA11FE"/>
    <w:rsid w:val="00AA35CA"/>
    <w:rsid w:val="00AA4680"/>
    <w:rsid w:val="00AA4EF3"/>
    <w:rsid w:val="00AA5D78"/>
    <w:rsid w:val="00AA6761"/>
    <w:rsid w:val="00AA7140"/>
    <w:rsid w:val="00AB0748"/>
    <w:rsid w:val="00AB1D27"/>
    <w:rsid w:val="00AB2BE3"/>
    <w:rsid w:val="00AB2BF1"/>
    <w:rsid w:val="00AB2D64"/>
    <w:rsid w:val="00AB38C0"/>
    <w:rsid w:val="00AB3D4B"/>
    <w:rsid w:val="00AB3D64"/>
    <w:rsid w:val="00AB4CA1"/>
    <w:rsid w:val="00AB4EE4"/>
    <w:rsid w:val="00AB623A"/>
    <w:rsid w:val="00AB7834"/>
    <w:rsid w:val="00AC0BCE"/>
    <w:rsid w:val="00AC1CF1"/>
    <w:rsid w:val="00AC2425"/>
    <w:rsid w:val="00AC2505"/>
    <w:rsid w:val="00AC299A"/>
    <w:rsid w:val="00AC3CED"/>
    <w:rsid w:val="00AC4359"/>
    <w:rsid w:val="00AC4940"/>
    <w:rsid w:val="00AC4D5F"/>
    <w:rsid w:val="00AC4FE7"/>
    <w:rsid w:val="00AC606B"/>
    <w:rsid w:val="00AC646B"/>
    <w:rsid w:val="00AC64B0"/>
    <w:rsid w:val="00AC67A7"/>
    <w:rsid w:val="00AC69F1"/>
    <w:rsid w:val="00AC6EFB"/>
    <w:rsid w:val="00AD027E"/>
    <w:rsid w:val="00AD07E7"/>
    <w:rsid w:val="00AD08B3"/>
    <w:rsid w:val="00AD0F4C"/>
    <w:rsid w:val="00AD1155"/>
    <w:rsid w:val="00AD1C32"/>
    <w:rsid w:val="00AD1D2C"/>
    <w:rsid w:val="00AD24BB"/>
    <w:rsid w:val="00AD3250"/>
    <w:rsid w:val="00AD37EE"/>
    <w:rsid w:val="00AD4D7D"/>
    <w:rsid w:val="00AD52E9"/>
    <w:rsid w:val="00AD622D"/>
    <w:rsid w:val="00AD6590"/>
    <w:rsid w:val="00AD7084"/>
    <w:rsid w:val="00AD7729"/>
    <w:rsid w:val="00AD778B"/>
    <w:rsid w:val="00AE0525"/>
    <w:rsid w:val="00AE08DB"/>
    <w:rsid w:val="00AE0A78"/>
    <w:rsid w:val="00AE1C52"/>
    <w:rsid w:val="00AE2045"/>
    <w:rsid w:val="00AE2729"/>
    <w:rsid w:val="00AE3148"/>
    <w:rsid w:val="00AE3874"/>
    <w:rsid w:val="00AE4E0A"/>
    <w:rsid w:val="00AE5AE2"/>
    <w:rsid w:val="00AE6037"/>
    <w:rsid w:val="00AE6B63"/>
    <w:rsid w:val="00AE7343"/>
    <w:rsid w:val="00AE73BC"/>
    <w:rsid w:val="00AF0F6A"/>
    <w:rsid w:val="00AF21FB"/>
    <w:rsid w:val="00AF2759"/>
    <w:rsid w:val="00AF3F05"/>
    <w:rsid w:val="00AF4D82"/>
    <w:rsid w:val="00AF4FEC"/>
    <w:rsid w:val="00AF7034"/>
    <w:rsid w:val="00AF732D"/>
    <w:rsid w:val="00AF77A5"/>
    <w:rsid w:val="00B00A13"/>
    <w:rsid w:val="00B00D69"/>
    <w:rsid w:val="00B00E04"/>
    <w:rsid w:val="00B0112C"/>
    <w:rsid w:val="00B012E9"/>
    <w:rsid w:val="00B02103"/>
    <w:rsid w:val="00B03898"/>
    <w:rsid w:val="00B03A65"/>
    <w:rsid w:val="00B046A2"/>
    <w:rsid w:val="00B04C72"/>
    <w:rsid w:val="00B05485"/>
    <w:rsid w:val="00B07132"/>
    <w:rsid w:val="00B0A65E"/>
    <w:rsid w:val="00B10027"/>
    <w:rsid w:val="00B1023C"/>
    <w:rsid w:val="00B10A34"/>
    <w:rsid w:val="00B126C9"/>
    <w:rsid w:val="00B12CF7"/>
    <w:rsid w:val="00B14261"/>
    <w:rsid w:val="00B1458E"/>
    <w:rsid w:val="00B14C51"/>
    <w:rsid w:val="00B14CF4"/>
    <w:rsid w:val="00B15766"/>
    <w:rsid w:val="00B15EBB"/>
    <w:rsid w:val="00B16244"/>
    <w:rsid w:val="00B16D00"/>
    <w:rsid w:val="00B16D4F"/>
    <w:rsid w:val="00B1733E"/>
    <w:rsid w:val="00B17D3A"/>
    <w:rsid w:val="00B20021"/>
    <w:rsid w:val="00B209DD"/>
    <w:rsid w:val="00B20FDE"/>
    <w:rsid w:val="00B2129A"/>
    <w:rsid w:val="00B21A28"/>
    <w:rsid w:val="00B22A74"/>
    <w:rsid w:val="00B22E74"/>
    <w:rsid w:val="00B23190"/>
    <w:rsid w:val="00B23528"/>
    <w:rsid w:val="00B23DE3"/>
    <w:rsid w:val="00B24530"/>
    <w:rsid w:val="00B268D2"/>
    <w:rsid w:val="00B3079F"/>
    <w:rsid w:val="00B325F2"/>
    <w:rsid w:val="00B328EC"/>
    <w:rsid w:val="00B339AC"/>
    <w:rsid w:val="00B33B3B"/>
    <w:rsid w:val="00B34407"/>
    <w:rsid w:val="00B34B60"/>
    <w:rsid w:val="00B36D30"/>
    <w:rsid w:val="00B372DE"/>
    <w:rsid w:val="00B3760E"/>
    <w:rsid w:val="00B3768F"/>
    <w:rsid w:val="00B37752"/>
    <w:rsid w:val="00B4031A"/>
    <w:rsid w:val="00B4067E"/>
    <w:rsid w:val="00B41805"/>
    <w:rsid w:val="00B4191C"/>
    <w:rsid w:val="00B41AA2"/>
    <w:rsid w:val="00B42041"/>
    <w:rsid w:val="00B4298C"/>
    <w:rsid w:val="00B42A44"/>
    <w:rsid w:val="00B430AE"/>
    <w:rsid w:val="00B43253"/>
    <w:rsid w:val="00B43FBF"/>
    <w:rsid w:val="00B44F11"/>
    <w:rsid w:val="00B44F25"/>
    <w:rsid w:val="00B456BE"/>
    <w:rsid w:val="00B4772C"/>
    <w:rsid w:val="00B5033B"/>
    <w:rsid w:val="00B5044D"/>
    <w:rsid w:val="00B50988"/>
    <w:rsid w:val="00B51846"/>
    <w:rsid w:val="00B53A84"/>
    <w:rsid w:val="00B547C3"/>
    <w:rsid w:val="00B54FF0"/>
    <w:rsid w:val="00B55810"/>
    <w:rsid w:val="00B55B1F"/>
    <w:rsid w:val="00B55BF2"/>
    <w:rsid w:val="00B60008"/>
    <w:rsid w:val="00B6000D"/>
    <w:rsid w:val="00B62979"/>
    <w:rsid w:val="00B638DE"/>
    <w:rsid w:val="00B63997"/>
    <w:rsid w:val="00B6468E"/>
    <w:rsid w:val="00B65367"/>
    <w:rsid w:val="00B66FB3"/>
    <w:rsid w:val="00B6704E"/>
    <w:rsid w:val="00B674BA"/>
    <w:rsid w:val="00B67634"/>
    <w:rsid w:val="00B70056"/>
    <w:rsid w:val="00B7015F"/>
    <w:rsid w:val="00B70881"/>
    <w:rsid w:val="00B71098"/>
    <w:rsid w:val="00B729BA"/>
    <w:rsid w:val="00B72C9B"/>
    <w:rsid w:val="00B748C6"/>
    <w:rsid w:val="00B74D75"/>
    <w:rsid w:val="00B74FEC"/>
    <w:rsid w:val="00B753F1"/>
    <w:rsid w:val="00B76156"/>
    <w:rsid w:val="00B76CDA"/>
    <w:rsid w:val="00B804CD"/>
    <w:rsid w:val="00B80996"/>
    <w:rsid w:val="00B8101A"/>
    <w:rsid w:val="00B822C0"/>
    <w:rsid w:val="00B823A7"/>
    <w:rsid w:val="00B84378"/>
    <w:rsid w:val="00B8491C"/>
    <w:rsid w:val="00B856CF"/>
    <w:rsid w:val="00B85978"/>
    <w:rsid w:val="00B85B16"/>
    <w:rsid w:val="00B8606C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95795"/>
    <w:rsid w:val="00BA16C6"/>
    <w:rsid w:val="00BA1DE6"/>
    <w:rsid w:val="00BA2260"/>
    <w:rsid w:val="00BA2C21"/>
    <w:rsid w:val="00BA32D9"/>
    <w:rsid w:val="00BA53D6"/>
    <w:rsid w:val="00BA682C"/>
    <w:rsid w:val="00BA6A73"/>
    <w:rsid w:val="00BA6B07"/>
    <w:rsid w:val="00BA719F"/>
    <w:rsid w:val="00BA75B9"/>
    <w:rsid w:val="00BA75C1"/>
    <w:rsid w:val="00BB0F2C"/>
    <w:rsid w:val="00BB13D8"/>
    <w:rsid w:val="00BB2D6B"/>
    <w:rsid w:val="00BB384E"/>
    <w:rsid w:val="00BB3E2A"/>
    <w:rsid w:val="00BB468D"/>
    <w:rsid w:val="00BB6276"/>
    <w:rsid w:val="00BB6E7E"/>
    <w:rsid w:val="00BB7020"/>
    <w:rsid w:val="00BB709F"/>
    <w:rsid w:val="00BB7E98"/>
    <w:rsid w:val="00BC0A97"/>
    <w:rsid w:val="00BC0E8D"/>
    <w:rsid w:val="00BC1382"/>
    <w:rsid w:val="00BC1944"/>
    <w:rsid w:val="00BC24A8"/>
    <w:rsid w:val="00BC2790"/>
    <w:rsid w:val="00BC3DB1"/>
    <w:rsid w:val="00BC4F18"/>
    <w:rsid w:val="00BC6603"/>
    <w:rsid w:val="00BC75A9"/>
    <w:rsid w:val="00BC7C1F"/>
    <w:rsid w:val="00BD003A"/>
    <w:rsid w:val="00BD01BE"/>
    <w:rsid w:val="00BD1D11"/>
    <w:rsid w:val="00BD21F6"/>
    <w:rsid w:val="00BD2829"/>
    <w:rsid w:val="00BD352D"/>
    <w:rsid w:val="00BD35AD"/>
    <w:rsid w:val="00BD37FF"/>
    <w:rsid w:val="00BD455E"/>
    <w:rsid w:val="00BD4CFA"/>
    <w:rsid w:val="00BD5066"/>
    <w:rsid w:val="00BD75C8"/>
    <w:rsid w:val="00BE1843"/>
    <w:rsid w:val="00BE2405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5441"/>
    <w:rsid w:val="00BF63C8"/>
    <w:rsid w:val="00BF6C41"/>
    <w:rsid w:val="00BF74A5"/>
    <w:rsid w:val="00BF74DE"/>
    <w:rsid w:val="00BF755C"/>
    <w:rsid w:val="00BF7747"/>
    <w:rsid w:val="00C00B61"/>
    <w:rsid w:val="00C00B88"/>
    <w:rsid w:val="00C02533"/>
    <w:rsid w:val="00C02DFC"/>
    <w:rsid w:val="00C04664"/>
    <w:rsid w:val="00C04842"/>
    <w:rsid w:val="00C04A26"/>
    <w:rsid w:val="00C05CBF"/>
    <w:rsid w:val="00C06902"/>
    <w:rsid w:val="00C06B2A"/>
    <w:rsid w:val="00C06E79"/>
    <w:rsid w:val="00C077A8"/>
    <w:rsid w:val="00C07BB2"/>
    <w:rsid w:val="00C13AD7"/>
    <w:rsid w:val="00C13D86"/>
    <w:rsid w:val="00C152D9"/>
    <w:rsid w:val="00C1540F"/>
    <w:rsid w:val="00C163DA"/>
    <w:rsid w:val="00C16731"/>
    <w:rsid w:val="00C16BE5"/>
    <w:rsid w:val="00C17D49"/>
    <w:rsid w:val="00C2133A"/>
    <w:rsid w:val="00C22266"/>
    <w:rsid w:val="00C22413"/>
    <w:rsid w:val="00C2273C"/>
    <w:rsid w:val="00C22C81"/>
    <w:rsid w:val="00C22FB9"/>
    <w:rsid w:val="00C230CC"/>
    <w:rsid w:val="00C23BA8"/>
    <w:rsid w:val="00C23F20"/>
    <w:rsid w:val="00C266F3"/>
    <w:rsid w:val="00C26703"/>
    <w:rsid w:val="00C26797"/>
    <w:rsid w:val="00C27243"/>
    <w:rsid w:val="00C32AEF"/>
    <w:rsid w:val="00C33BBE"/>
    <w:rsid w:val="00C340AF"/>
    <w:rsid w:val="00C35848"/>
    <w:rsid w:val="00C35E57"/>
    <w:rsid w:val="00C35E80"/>
    <w:rsid w:val="00C370D3"/>
    <w:rsid w:val="00C37188"/>
    <w:rsid w:val="00C40AA2"/>
    <w:rsid w:val="00C4244F"/>
    <w:rsid w:val="00C4286D"/>
    <w:rsid w:val="00C443AA"/>
    <w:rsid w:val="00C44804"/>
    <w:rsid w:val="00C458D3"/>
    <w:rsid w:val="00C46926"/>
    <w:rsid w:val="00C46CD2"/>
    <w:rsid w:val="00C46EE9"/>
    <w:rsid w:val="00C47B17"/>
    <w:rsid w:val="00C5034B"/>
    <w:rsid w:val="00C508AC"/>
    <w:rsid w:val="00C517F7"/>
    <w:rsid w:val="00C51D40"/>
    <w:rsid w:val="00C5243F"/>
    <w:rsid w:val="00C53369"/>
    <w:rsid w:val="00C53A21"/>
    <w:rsid w:val="00C54146"/>
    <w:rsid w:val="00C541CE"/>
    <w:rsid w:val="00C568E1"/>
    <w:rsid w:val="00C56945"/>
    <w:rsid w:val="00C56E98"/>
    <w:rsid w:val="00C56FD1"/>
    <w:rsid w:val="00C57024"/>
    <w:rsid w:val="00C57105"/>
    <w:rsid w:val="00C615A2"/>
    <w:rsid w:val="00C61D99"/>
    <w:rsid w:val="00C621D4"/>
    <w:rsid w:val="00C63147"/>
    <w:rsid w:val="00C632ED"/>
    <w:rsid w:val="00C6409C"/>
    <w:rsid w:val="00C64FDF"/>
    <w:rsid w:val="00C66150"/>
    <w:rsid w:val="00C67069"/>
    <w:rsid w:val="00C671AD"/>
    <w:rsid w:val="00C6741E"/>
    <w:rsid w:val="00C703BF"/>
    <w:rsid w:val="00C70501"/>
    <w:rsid w:val="00C70EF5"/>
    <w:rsid w:val="00C74013"/>
    <w:rsid w:val="00C74C94"/>
    <w:rsid w:val="00C756C5"/>
    <w:rsid w:val="00C766CD"/>
    <w:rsid w:val="00C76BCA"/>
    <w:rsid w:val="00C76CAF"/>
    <w:rsid w:val="00C76E6F"/>
    <w:rsid w:val="00C76FD6"/>
    <w:rsid w:val="00C777A1"/>
    <w:rsid w:val="00C8096D"/>
    <w:rsid w:val="00C8144D"/>
    <w:rsid w:val="00C82195"/>
    <w:rsid w:val="00C82B05"/>
    <w:rsid w:val="00C82CAE"/>
    <w:rsid w:val="00C83625"/>
    <w:rsid w:val="00C8442E"/>
    <w:rsid w:val="00C84594"/>
    <w:rsid w:val="00C860B0"/>
    <w:rsid w:val="00C86300"/>
    <w:rsid w:val="00C87023"/>
    <w:rsid w:val="00C872A1"/>
    <w:rsid w:val="00C87472"/>
    <w:rsid w:val="00C87946"/>
    <w:rsid w:val="00C9102F"/>
    <w:rsid w:val="00C9129A"/>
    <w:rsid w:val="00C921E7"/>
    <w:rsid w:val="00C926F4"/>
    <w:rsid w:val="00C92918"/>
    <w:rsid w:val="00C930A8"/>
    <w:rsid w:val="00C944F4"/>
    <w:rsid w:val="00CA0972"/>
    <w:rsid w:val="00CA108B"/>
    <w:rsid w:val="00CA1AAC"/>
    <w:rsid w:val="00CA2094"/>
    <w:rsid w:val="00CA24D6"/>
    <w:rsid w:val="00CA2C29"/>
    <w:rsid w:val="00CA3364"/>
    <w:rsid w:val="00CA4E2B"/>
    <w:rsid w:val="00CA5FC4"/>
    <w:rsid w:val="00CA68BB"/>
    <w:rsid w:val="00CA6CDB"/>
    <w:rsid w:val="00CA7E69"/>
    <w:rsid w:val="00CA7EB5"/>
    <w:rsid w:val="00CB0594"/>
    <w:rsid w:val="00CB1619"/>
    <w:rsid w:val="00CB2475"/>
    <w:rsid w:val="00CB310C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4FAE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3CB6"/>
    <w:rsid w:val="00CD43C1"/>
    <w:rsid w:val="00CD451F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D58"/>
    <w:rsid w:val="00CE1EA1"/>
    <w:rsid w:val="00CE2512"/>
    <w:rsid w:val="00CE2B1B"/>
    <w:rsid w:val="00CE3A5C"/>
    <w:rsid w:val="00CE3A89"/>
    <w:rsid w:val="00CE3E9A"/>
    <w:rsid w:val="00CE4B49"/>
    <w:rsid w:val="00CE708B"/>
    <w:rsid w:val="00CE71F5"/>
    <w:rsid w:val="00CE7F76"/>
    <w:rsid w:val="00CF11A5"/>
    <w:rsid w:val="00CF26B7"/>
    <w:rsid w:val="00CF37BB"/>
    <w:rsid w:val="00CF4247"/>
    <w:rsid w:val="00CF44A2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49"/>
    <w:rsid w:val="00D07D86"/>
    <w:rsid w:val="00D10B07"/>
    <w:rsid w:val="00D11212"/>
    <w:rsid w:val="00D11F4D"/>
    <w:rsid w:val="00D121C1"/>
    <w:rsid w:val="00D1246E"/>
    <w:rsid w:val="00D12C7A"/>
    <w:rsid w:val="00D12DBD"/>
    <w:rsid w:val="00D14102"/>
    <w:rsid w:val="00D14362"/>
    <w:rsid w:val="00D146C1"/>
    <w:rsid w:val="00D14997"/>
    <w:rsid w:val="00D14B6E"/>
    <w:rsid w:val="00D15B4E"/>
    <w:rsid w:val="00D16649"/>
    <w:rsid w:val="00D16805"/>
    <w:rsid w:val="00D1692B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1EFC"/>
    <w:rsid w:val="00D234E7"/>
    <w:rsid w:val="00D23C57"/>
    <w:rsid w:val="00D23E58"/>
    <w:rsid w:val="00D259F3"/>
    <w:rsid w:val="00D26B43"/>
    <w:rsid w:val="00D26FBD"/>
    <w:rsid w:val="00D27BE1"/>
    <w:rsid w:val="00D27D85"/>
    <w:rsid w:val="00D30B31"/>
    <w:rsid w:val="00D31BBF"/>
    <w:rsid w:val="00D31F06"/>
    <w:rsid w:val="00D321E0"/>
    <w:rsid w:val="00D326D7"/>
    <w:rsid w:val="00D327E1"/>
    <w:rsid w:val="00D33009"/>
    <w:rsid w:val="00D33A23"/>
    <w:rsid w:val="00D33C1A"/>
    <w:rsid w:val="00D358F9"/>
    <w:rsid w:val="00D37633"/>
    <w:rsid w:val="00D40163"/>
    <w:rsid w:val="00D43150"/>
    <w:rsid w:val="00D447EF"/>
    <w:rsid w:val="00D45A01"/>
    <w:rsid w:val="00D45C7B"/>
    <w:rsid w:val="00D45FA1"/>
    <w:rsid w:val="00D46131"/>
    <w:rsid w:val="00D462C3"/>
    <w:rsid w:val="00D47A80"/>
    <w:rsid w:val="00D50360"/>
    <w:rsid w:val="00D505E2"/>
    <w:rsid w:val="00D51661"/>
    <w:rsid w:val="00D51771"/>
    <w:rsid w:val="00D51E4A"/>
    <w:rsid w:val="00D543AA"/>
    <w:rsid w:val="00D55BC1"/>
    <w:rsid w:val="00D56535"/>
    <w:rsid w:val="00D57378"/>
    <w:rsid w:val="00D617DE"/>
    <w:rsid w:val="00D6498F"/>
    <w:rsid w:val="00D66718"/>
    <w:rsid w:val="00D66BB8"/>
    <w:rsid w:val="00D66D06"/>
    <w:rsid w:val="00D70DD8"/>
    <w:rsid w:val="00D71A9B"/>
    <w:rsid w:val="00D71F06"/>
    <w:rsid w:val="00D73050"/>
    <w:rsid w:val="00D731CB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542"/>
    <w:rsid w:val="00D83DE8"/>
    <w:rsid w:val="00D84943"/>
    <w:rsid w:val="00D85AE6"/>
    <w:rsid w:val="00D87FF7"/>
    <w:rsid w:val="00D9180F"/>
    <w:rsid w:val="00D92E2C"/>
    <w:rsid w:val="00D93350"/>
    <w:rsid w:val="00D936FC"/>
    <w:rsid w:val="00D94AE7"/>
    <w:rsid w:val="00D966B3"/>
    <w:rsid w:val="00D969A6"/>
    <w:rsid w:val="00D96DC8"/>
    <w:rsid w:val="00D970F0"/>
    <w:rsid w:val="00D97EBB"/>
    <w:rsid w:val="00DA0AA8"/>
    <w:rsid w:val="00DA0AAA"/>
    <w:rsid w:val="00DA126F"/>
    <w:rsid w:val="00DA1752"/>
    <w:rsid w:val="00DA1855"/>
    <w:rsid w:val="00DA1BF4"/>
    <w:rsid w:val="00DA29DB"/>
    <w:rsid w:val="00DA2FC0"/>
    <w:rsid w:val="00DA3623"/>
    <w:rsid w:val="00DA4209"/>
    <w:rsid w:val="00DA4540"/>
    <w:rsid w:val="00DA4C15"/>
    <w:rsid w:val="00DA5040"/>
    <w:rsid w:val="00DA587E"/>
    <w:rsid w:val="00DA5D6E"/>
    <w:rsid w:val="00DA60F4"/>
    <w:rsid w:val="00DA72D4"/>
    <w:rsid w:val="00DB0504"/>
    <w:rsid w:val="00DB070F"/>
    <w:rsid w:val="00DB08AA"/>
    <w:rsid w:val="00DB08DE"/>
    <w:rsid w:val="00DB0B8A"/>
    <w:rsid w:val="00DB0F8B"/>
    <w:rsid w:val="00DB2D8A"/>
    <w:rsid w:val="00DB3052"/>
    <w:rsid w:val="00DB3854"/>
    <w:rsid w:val="00DB6E24"/>
    <w:rsid w:val="00DB6FD2"/>
    <w:rsid w:val="00DB7D89"/>
    <w:rsid w:val="00DC0757"/>
    <w:rsid w:val="00DC0D72"/>
    <w:rsid w:val="00DC1BB4"/>
    <w:rsid w:val="00DC2387"/>
    <w:rsid w:val="00DC2D17"/>
    <w:rsid w:val="00DC400C"/>
    <w:rsid w:val="00DC43A0"/>
    <w:rsid w:val="00DC467E"/>
    <w:rsid w:val="00DC5AAC"/>
    <w:rsid w:val="00DC66BF"/>
    <w:rsid w:val="00DC67B3"/>
    <w:rsid w:val="00DC7DB6"/>
    <w:rsid w:val="00DD067A"/>
    <w:rsid w:val="00DD0C38"/>
    <w:rsid w:val="00DD1C19"/>
    <w:rsid w:val="00DD2074"/>
    <w:rsid w:val="00DD25EF"/>
    <w:rsid w:val="00DD4148"/>
    <w:rsid w:val="00DD43DD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6E0D"/>
    <w:rsid w:val="00DE7755"/>
    <w:rsid w:val="00DE786C"/>
    <w:rsid w:val="00DE7A9A"/>
    <w:rsid w:val="00DF01BB"/>
    <w:rsid w:val="00DF059A"/>
    <w:rsid w:val="00DF09DD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695"/>
    <w:rsid w:val="00E00830"/>
    <w:rsid w:val="00E01112"/>
    <w:rsid w:val="00E014B3"/>
    <w:rsid w:val="00E01555"/>
    <w:rsid w:val="00E01E21"/>
    <w:rsid w:val="00E0425B"/>
    <w:rsid w:val="00E0437E"/>
    <w:rsid w:val="00E05108"/>
    <w:rsid w:val="00E06861"/>
    <w:rsid w:val="00E075A5"/>
    <w:rsid w:val="00E07B71"/>
    <w:rsid w:val="00E10687"/>
    <w:rsid w:val="00E10F78"/>
    <w:rsid w:val="00E11C26"/>
    <w:rsid w:val="00E1427C"/>
    <w:rsid w:val="00E153FB"/>
    <w:rsid w:val="00E15CC1"/>
    <w:rsid w:val="00E16028"/>
    <w:rsid w:val="00E2025E"/>
    <w:rsid w:val="00E203D6"/>
    <w:rsid w:val="00E2252C"/>
    <w:rsid w:val="00E2285F"/>
    <w:rsid w:val="00E228C8"/>
    <w:rsid w:val="00E22ABE"/>
    <w:rsid w:val="00E238A6"/>
    <w:rsid w:val="00E23E94"/>
    <w:rsid w:val="00E243CC"/>
    <w:rsid w:val="00E2461C"/>
    <w:rsid w:val="00E25794"/>
    <w:rsid w:val="00E27074"/>
    <w:rsid w:val="00E270C0"/>
    <w:rsid w:val="00E2712C"/>
    <w:rsid w:val="00E27148"/>
    <w:rsid w:val="00E27BC2"/>
    <w:rsid w:val="00E308AC"/>
    <w:rsid w:val="00E31734"/>
    <w:rsid w:val="00E32877"/>
    <w:rsid w:val="00E351CA"/>
    <w:rsid w:val="00E3530B"/>
    <w:rsid w:val="00E35901"/>
    <w:rsid w:val="00E35B30"/>
    <w:rsid w:val="00E367C0"/>
    <w:rsid w:val="00E36D82"/>
    <w:rsid w:val="00E37076"/>
    <w:rsid w:val="00E37157"/>
    <w:rsid w:val="00E373E3"/>
    <w:rsid w:val="00E40287"/>
    <w:rsid w:val="00E411F2"/>
    <w:rsid w:val="00E41DC3"/>
    <w:rsid w:val="00E41E65"/>
    <w:rsid w:val="00E43926"/>
    <w:rsid w:val="00E44418"/>
    <w:rsid w:val="00E460B9"/>
    <w:rsid w:val="00E46E4E"/>
    <w:rsid w:val="00E47BB0"/>
    <w:rsid w:val="00E5076C"/>
    <w:rsid w:val="00E51601"/>
    <w:rsid w:val="00E51965"/>
    <w:rsid w:val="00E51BD7"/>
    <w:rsid w:val="00E52ED9"/>
    <w:rsid w:val="00E52F5D"/>
    <w:rsid w:val="00E53151"/>
    <w:rsid w:val="00E53F57"/>
    <w:rsid w:val="00E54A1A"/>
    <w:rsid w:val="00E55A00"/>
    <w:rsid w:val="00E55F91"/>
    <w:rsid w:val="00E5629D"/>
    <w:rsid w:val="00E56557"/>
    <w:rsid w:val="00E56F82"/>
    <w:rsid w:val="00E57043"/>
    <w:rsid w:val="00E576B3"/>
    <w:rsid w:val="00E57B99"/>
    <w:rsid w:val="00E60F97"/>
    <w:rsid w:val="00E60F9F"/>
    <w:rsid w:val="00E61B29"/>
    <w:rsid w:val="00E62BCC"/>
    <w:rsid w:val="00E638A0"/>
    <w:rsid w:val="00E64F13"/>
    <w:rsid w:val="00E67121"/>
    <w:rsid w:val="00E673EF"/>
    <w:rsid w:val="00E67E50"/>
    <w:rsid w:val="00E6C0F0"/>
    <w:rsid w:val="00E70648"/>
    <w:rsid w:val="00E7198D"/>
    <w:rsid w:val="00E720B2"/>
    <w:rsid w:val="00E72220"/>
    <w:rsid w:val="00E735AF"/>
    <w:rsid w:val="00E73E54"/>
    <w:rsid w:val="00E74CA6"/>
    <w:rsid w:val="00E75633"/>
    <w:rsid w:val="00E7579D"/>
    <w:rsid w:val="00E75E3D"/>
    <w:rsid w:val="00E767B1"/>
    <w:rsid w:val="00E77611"/>
    <w:rsid w:val="00E7782A"/>
    <w:rsid w:val="00E77F7F"/>
    <w:rsid w:val="00E78CC5"/>
    <w:rsid w:val="00E801C4"/>
    <w:rsid w:val="00E80C20"/>
    <w:rsid w:val="00E81C92"/>
    <w:rsid w:val="00E81D6B"/>
    <w:rsid w:val="00E82B25"/>
    <w:rsid w:val="00E83285"/>
    <w:rsid w:val="00E84491"/>
    <w:rsid w:val="00E85206"/>
    <w:rsid w:val="00E85B84"/>
    <w:rsid w:val="00E87840"/>
    <w:rsid w:val="00E91251"/>
    <w:rsid w:val="00E9310B"/>
    <w:rsid w:val="00E953E7"/>
    <w:rsid w:val="00E95A4D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396E"/>
    <w:rsid w:val="00EA4E4C"/>
    <w:rsid w:val="00EA5524"/>
    <w:rsid w:val="00EA652E"/>
    <w:rsid w:val="00EA675F"/>
    <w:rsid w:val="00EAE3A3"/>
    <w:rsid w:val="00EB0432"/>
    <w:rsid w:val="00EB04B7"/>
    <w:rsid w:val="00EB07BD"/>
    <w:rsid w:val="00EB1944"/>
    <w:rsid w:val="00EB1DD7"/>
    <w:rsid w:val="00EB2CFF"/>
    <w:rsid w:val="00EB3728"/>
    <w:rsid w:val="00EB45CC"/>
    <w:rsid w:val="00EB53BE"/>
    <w:rsid w:val="00EB555D"/>
    <w:rsid w:val="00EB5E09"/>
    <w:rsid w:val="00EB6552"/>
    <w:rsid w:val="00EB7992"/>
    <w:rsid w:val="00EC0104"/>
    <w:rsid w:val="00EC0184"/>
    <w:rsid w:val="00EC09A4"/>
    <w:rsid w:val="00EC0EED"/>
    <w:rsid w:val="00EC12B3"/>
    <w:rsid w:val="00EC1671"/>
    <w:rsid w:val="00EC1A50"/>
    <w:rsid w:val="00EC1BAB"/>
    <w:rsid w:val="00EC2CB1"/>
    <w:rsid w:val="00EC2D5E"/>
    <w:rsid w:val="00EC2D7A"/>
    <w:rsid w:val="00EC31F3"/>
    <w:rsid w:val="00EC5802"/>
    <w:rsid w:val="00EC5E57"/>
    <w:rsid w:val="00EC633A"/>
    <w:rsid w:val="00EC696F"/>
    <w:rsid w:val="00EC6F0C"/>
    <w:rsid w:val="00ED03B0"/>
    <w:rsid w:val="00ED0A3E"/>
    <w:rsid w:val="00ED1ACC"/>
    <w:rsid w:val="00ED1B9D"/>
    <w:rsid w:val="00ED2D38"/>
    <w:rsid w:val="00ED385A"/>
    <w:rsid w:val="00ED3E89"/>
    <w:rsid w:val="00ED3F8B"/>
    <w:rsid w:val="00ED48A8"/>
    <w:rsid w:val="00ED5348"/>
    <w:rsid w:val="00ED7210"/>
    <w:rsid w:val="00ED7CE4"/>
    <w:rsid w:val="00EE056F"/>
    <w:rsid w:val="00EE0B39"/>
    <w:rsid w:val="00EE154B"/>
    <w:rsid w:val="00EE16C4"/>
    <w:rsid w:val="00EE1F33"/>
    <w:rsid w:val="00EE216E"/>
    <w:rsid w:val="00EE2549"/>
    <w:rsid w:val="00EE44AE"/>
    <w:rsid w:val="00EE51A0"/>
    <w:rsid w:val="00EE7403"/>
    <w:rsid w:val="00EE7F34"/>
    <w:rsid w:val="00EF1ABA"/>
    <w:rsid w:val="00EF27A6"/>
    <w:rsid w:val="00EF31FB"/>
    <w:rsid w:val="00EF3FE5"/>
    <w:rsid w:val="00EF43F5"/>
    <w:rsid w:val="00EF5D97"/>
    <w:rsid w:val="00EF5F1C"/>
    <w:rsid w:val="00EF65A4"/>
    <w:rsid w:val="00EF6FAA"/>
    <w:rsid w:val="00EF7184"/>
    <w:rsid w:val="00EF74D7"/>
    <w:rsid w:val="00EF79DE"/>
    <w:rsid w:val="00EF7C4E"/>
    <w:rsid w:val="00F0030C"/>
    <w:rsid w:val="00F017AF"/>
    <w:rsid w:val="00F01FD3"/>
    <w:rsid w:val="00F024EC"/>
    <w:rsid w:val="00F0261C"/>
    <w:rsid w:val="00F037ED"/>
    <w:rsid w:val="00F03C34"/>
    <w:rsid w:val="00F041C4"/>
    <w:rsid w:val="00F04851"/>
    <w:rsid w:val="00F04BFE"/>
    <w:rsid w:val="00F06628"/>
    <w:rsid w:val="00F07D2F"/>
    <w:rsid w:val="00F1068B"/>
    <w:rsid w:val="00F10694"/>
    <w:rsid w:val="00F122F3"/>
    <w:rsid w:val="00F1438C"/>
    <w:rsid w:val="00F14812"/>
    <w:rsid w:val="00F14D32"/>
    <w:rsid w:val="00F1598C"/>
    <w:rsid w:val="00F1620F"/>
    <w:rsid w:val="00F1670D"/>
    <w:rsid w:val="00F176D8"/>
    <w:rsid w:val="00F17F8E"/>
    <w:rsid w:val="00F20414"/>
    <w:rsid w:val="00F20844"/>
    <w:rsid w:val="00F20BC6"/>
    <w:rsid w:val="00F20D2F"/>
    <w:rsid w:val="00F21403"/>
    <w:rsid w:val="00F21A74"/>
    <w:rsid w:val="00F21A8F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034"/>
    <w:rsid w:val="00F3530D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B0B"/>
    <w:rsid w:val="00F41D5C"/>
    <w:rsid w:val="00F41E27"/>
    <w:rsid w:val="00F42CA4"/>
    <w:rsid w:val="00F42D96"/>
    <w:rsid w:val="00F43A37"/>
    <w:rsid w:val="00F43B8F"/>
    <w:rsid w:val="00F44262"/>
    <w:rsid w:val="00F4453A"/>
    <w:rsid w:val="00F4656F"/>
    <w:rsid w:val="00F468B7"/>
    <w:rsid w:val="00F46DDD"/>
    <w:rsid w:val="00F475F0"/>
    <w:rsid w:val="00F479FB"/>
    <w:rsid w:val="00F47EF1"/>
    <w:rsid w:val="00F500B0"/>
    <w:rsid w:val="00F50688"/>
    <w:rsid w:val="00F50D5F"/>
    <w:rsid w:val="00F50E5E"/>
    <w:rsid w:val="00F51785"/>
    <w:rsid w:val="00F52D78"/>
    <w:rsid w:val="00F530D7"/>
    <w:rsid w:val="00F541E6"/>
    <w:rsid w:val="00F54C76"/>
    <w:rsid w:val="00F556E3"/>
    <w:rsid w:val="00F557E0"/>
    <w:rsid w:val="00F55E14"/>
    <w:rsid w:val="00F57668"/>
    <w:rsid w:val="00F57CEB"/>
    <w:rsid w:val="00F57DC4"/>
    <w:rsid w:val="00F600FB"/>
    <w:rsid w:val="00F62F49"/>
    <w:rsid w:val="00F640BF"/>
    <w:rsid w:val="00F653AB"/>
    <w:rsid w:val="00F65FC1"/>
    <w:rsid w:val="00F66928"/>
    <w:rsid w:val="00F66C37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5385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0FDB"/>
    <w:rsid w:val="00F81031"/>
    <w:rsid w:val="00F81741"/>
    <w:rsid w:val="00F819D4"/>
    <w:rsid w:val="00F81ABD"/>
    <w:rsid w:val="00F81DA3"/>
    <w:rsid w:val="00F82CBA"/>
    <w:rsid w:val="00F83A19"/>
    <w:rsid w:val="00F84259"/>
    <w:rsid w:val="00F85058"/>
    <w:rsid w:val="00F85640"/>
    <w:rsid w:val="00F85CAB"/>
    <w:rsid w:val="00F85CC4"/>
    <w:rsid w:val="00F86668"/>
    <w:rsid w:val="00F879A1"/>
    <w:rsid w:val="00F9233C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399A"/>
    <w:rsid w:val="00FA4280"/>
    <w:rsid w:val="00FA50EF"/>
    <w:rsid w:val="00FA5504"/>
    <w:rsid w:val="00FA68DE"/>
    <w:rsid w:val="00FB1D04"/>
    <w:rsid w:val="00FB2BE1"/>
    <w:rsid w:val="00FB2E84"/>
    <w:rsid w:val="00FB3738"/>
    <w:rsid w:val="00FB4B02"/>
    <w:rsid w:val="00FB4CD7"/>
    <w:rsid w:val="00FB57F9"/>
    <w:rsid w:val="00FB6A35"/>
    <w:rsid w:val="00FB7A45"/>
    <w:rsid w:val="00FB7C00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56AA"/>
    <w:rsid w:val="00FC6708"/>
    <w:rsid w:val="00FC6809"/>
    <w:rsid w:val="00FC6ABC"/>
    <w:rsid w:val="00FC735C"/>
    <w:rsid w:val="00FC7BE9"/>
    <w:rsid w:val="00FC7CBA"/>
    <w:rsid w:val="00FC7DC4"/>
    <w:rsid w:val="00FD05CD"/>
    <w:rsid w:val="00FD1935"/>
    <w:rsid w:val="00FD26A7"/>
    <w:rsid w:val="00FD27E6"/>
    <w:rsid w:val="00FD3D7D"/>
    <w:rsid w:val="00FD4D97"/>
    <w:rsid w:val="00FD521F"/>
    <w:rsid w:val="00FD6126"/>
    <w:rsid w:val="00FD66DC"/>
    <w:rsid w:val="00FD7A49"/>
    <w:rsid w:val="00FE006E"/>
    <w:rsid w:val="00FE0C4D"/>
    <w:rsid w:val="00FE0CAE"/>
    <w:rsid w:val="00FE1165"/>
    <w:rsid w:val="00FE1576"/>
    <w:rsid w:val="00FE1675"/>
    <w:rsid w:val="00FE197E"/>
    <w:rsid w:val="00FE2347"/>
    <w:rsid w:val="00FE2C0A"/>
    <w:rsid w:val="00FE3DA1"/>
    <w:rsid w:val="00FE3E90"/>
    <w:rsid w:val="00FE4E68"/>
    <w:rsid w:val="00FE52A0"/>
    <w:rsid w:val="00FE556E"/>
    <w:rsid w:val="00FE57E2"/>
    <w:rsid w:val="00FE6B4D"/>
    <w:rsid w:val="00FE6CDD"/>
    <w:rsid w:val="00FE7889"/>
    <w:rsid w:val="00FF03A7"/>
    <w:rsid w:val="00FF09FB"/>
    <w:rsid w:val="00FF0BFC"/>
    <w:rsid w:val="00FF0DF1"/>
    <w:rsid w:val="00FF2347"/>
    <w:rsid w:val="00FF257C"/>
    <w:rsid w:val="00FF26AA"/>
    <w:rsid w:val="00FF29BB"/>
    <w:rsid w:val="00FF4078"/>
    <w:rsid w:val="00FF50F2"/>
    <w:rsid w:val="00FF5BE4"/>
    <w:rsid w:val="00FF6944"/>
    <w:rsid w:val="00FF6A14"/>
    <w:rsid w:val="00FF6C46"/>
    <w:rsid w:val="0108E666"/>
    <w:rsid w:val="012E20E6"/>
    <w:rsid w:val="0137627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2D5AC"/>
    <w:rsid w:val="01E3A61B"/>
    <w:rsid w:val="01E9F306"/>
    <w:rsid w:val="01EFDEC6"/>
    <w:rsid w:val="01F4F490"/>
    <w:rsid w:val="022D8DC6"/>
    <w:rsid w:val="0232C3C1"/>
    <w:rsid w:val="0245D8EF"/>
    <w:rsid w:val="024F9DED"/>
    <w:rsid w:val="02551CC2"/>
    <w:rsid w:val="026F4097"/>
    <w:rsid w:val="02791C0D"/>
    <w:rsid w:val="02AE10B2"/>
    <w:rsid w:val="02D896AE"/>
    <w:rsid w:val="02DF8018"/>
    <w:rsid w:val="02E009DC"/>
    <w:rsid w:val="02E89B93"/>
    <w:rsid w:val="02E9B7F5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614FCB"/>
    <w:rsid w:val="03718E83"/>
    <w:rsid w:val="0379F53A"/>
    <w:rsid w:val="039116C3"/>
    <w:rsid w:val="039B7161"/>
    <w:rsid w:val="039F8C69"/>
    <w:rsid w:val="03A4B323"/>
    <w:rsid w:val="03AE6F6D"/>
    <w:rsid w:val="03AFE9A1"/>
    <w:rsid w:val="03BE4027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6D3E01"/>
    <w:rsid w:val="047B1FD4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4B6567"/>
    <w:rsid w:val="055AE81A"/>
    <w:rsid w:val="055C9ABB"/>
    <w:rsid w:val="056D0058"/>
    <w:rsid w:val="0571080C"/>
    <w:rsid w:val="0571ADB1"/>
    <w:rsid w:val="0571D5F3"/>
    <w:rsid w:val="05721882"/>
    <w:rsid w:val="05825E6E"/>
    <w:rsid w:val="0586CC28"/>
    <w:rsid w:val="05A9CB68"/>
    <w:rsid w:val="05BCC12F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96C57E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20AC1"/>
    <w:rsid w:val="075339C1"/>
    <w:rsid w:val="076D322F"/>
    <w:rsid w:val="077120F4"/>
    <w:rsid w:val="0778AF59"/>
    <w:rsid w:val="078E5B4D"/>
    <w:rsid w:val="079728C7"/>
    <w:rsid w:val="07C285F8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3D77C2"/>
    <w:rsid w:val="085173C0"/>
    <w:rsid w:val="08599A3F"/>
    <w:rsid w:val="0877AB97"/>
    <w:rsid w:val="087E42DF"/>
    <w:rsid w:val="088390AE"/>
    <w:rsid w:val="088451BB"/>
    <w:rsid w:val="0888F100"/>
    <w:rsid w:val="0897722F"/>
    <w:rsid w:val="0897A5DB"/>
    <w:rsid w:val="08B68ACA"/>
    <w:rsid w:val="08CD3661"/>
    <w:rsid w:val="08EED87A"/>
    <w:rsid w:val="08F451CC"/>
    <w:rsid w:val="08F6D518"/>
    <w:rsid w:val="08FCE5F4"/>
    <w:rsid w:val="0905AA83"/>
    <w:rsid w:val="090F543A"/>
    <w:rsid w:val="09102ED4"/>
    <w:rsid w:val="091BF7C1"/>
    <w:rsid w:val="091CB6C4"/>
    <w:rsid w:val="091CE045"/>
    <w:rsid w:val="09279FF8"/>
    <w:rsid w:val="092890CA"/>
    <w:rsid w:val="0940494C"/>
    <w:rsid w:val="094A2D88"/>
    <w:rsid w:val="09531CCD"/>
    <w:rsid w:val="0983E88C"/>
    <w:rsid w:val="09849382"/>
    <w:rsid w:val="0985DB1A"/>
    <w:rsid w:val="0986B8BA"/>
    <w:rsid w:val="0997A41A"/>
    <w:rsid w:val="09AC4970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1F4B65"/>
    <w:rsid w:val="0B2F9FA7"/>
    <w:rsid w:val="0B4C0012"/>
    <w:rsid w:val="0B4CFC40"/>
    <w:rsid w:val="0B4DD9C8"/>
    <w:rsid w:val="0B5D828D"/>
    <w:rsid w:val="0B7BD5E9"/>
    <w:rsid w:val="0B7D0854"/>
    <w:rsid w:val="0B7EE988"/>
    <w:rsid w:val="0BA1AA5E"/>
    <w:rsid w:val="0BA27C75"/>
    <w:rsid w:val="0BA350D0"/>
    <w:rsid w:val="0BAA0160"/>
    <w:rsid w:val="0BBBFC59"/>
    <w:rsid w:val="0BC7257B"/>
    <w:rsid w:val="0BD76C31"/>
    <w:rsid w:val="0BE5C1C0"/>
    <w:rsid w:val="0BF68033"/>
    <w:rsid w:val="0C0957E8"/>
    <w:rsid w:val="0C13C92D"/>
    <w:rsid w:val="0C19AE1C"/>
    <w:rsid w:val="0C26BE91"/>
    <w:rsid w:val="0C297397"/>
    <w:rsid w:val="0C2B34D5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E5601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25B9F3"/>
    <w:rsid w:val="0D59EF98"/>
    <w:rsid w:val="0D6BAFB2"/>
    <w:rsid w:val="0D7725B2"/>
    <w:rsid w:val="0D83D844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39300D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087AB2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97F60A"/>
    <w:rsid w:val="0FA583AA"/>
    <w:rsid w:val="0FB2C893"/>
    <w:rsid w:val="0FB723C0"/>
    <w:rsid w:val="0FD8FCBC"/>
    <w:rsid w:val="0FE9A10D"/>
    <w:rsid w:val="0FEC9E89"/>
    <w:rsid w:val="0FF14004"/>
    <w:rsid w:val="10023049"/>
    <w:rsid w:val="10091E75"/>
    <w:rsid w:val="100A98E5"/>
    <w:rsid w:val="101CA453"/>
    <w:rsid w:val="1024506F"/>
    <w:rsid w:val="1027AF6E"/>
    <w:rsid w:val="1027D835"/>
    <w:rsid w:val="1053E806"/>
    <w:rsid w:val="1055EF16"/>
    <w:rsid w:val="10611A8C"/>
    <w:rsid w:val="10673039"/>
    <w:rsid w:val="10760F07"/>
    <w:rsid w:val="107BEF87"/>
    <w:rsid w:val="107F4AAD"/>
    <w:rsid w:val="108367CB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522F"/>
    <w:rsid w:val="1149B666"/>
    <w:rsid w:val="1151680E"/>
    <w:rsid w:val="11870677"/>
    <w:rsid w:val="1189102F"/>
    <w:rsid w:val="11A7EB62"/>
    <w:rsid w:val="11B3E334"/>
    <w:rsid w:val="11BE4BC1"/>
    <w:rsid w:val="11DEB260"/>
    <w:rsid w:val="11F43E76"/>
    <w:rsid w:val="11F9F945"/>
    <w:rsid w:val="120A9B91"/>
    <w:rsid w:val="1212BD63"/>
    <w:rsid w:val="12172363"/>
    <w:rsid w:val="121B7DBF"/>
    <w:rsid w:val="1221306A"/>
    <w:rsid w:val="123F5274"/>
    <w:rsid w:val="12643D62"/>
    <w:rsid w:val="126DAF3D"/>
    <w:rsid w:val="1274EF07"/>
    <w:rsid w:val="127781FB"/>
    <w:rsid w:val="12A8DED9"/>
    <w:rsid w:val="12ABA6A6"/>
    <w:rsid w:val="12B6A36C"/>
    <w:rsid w:val="12B862D5"/>
    <w:rsid w:val="12BA2E10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EE85A"/>
    <w:rsid w:val="141F9AFB"/>
    <w:rsid w:val="14222514"/>
    <w:rsid w:val="14244DDC"/>
    <w:rsid w:val="143E7DF9"/>
    <w:rsid w:val="144B6411"/>
    <w:rsid w:val="144FB910"/>
    <w:rsid w:val="145BDAA5"/>
    <w:rsid w:val="1464CD83"/>
    <w:rsid w:val="1478F4CD"/>
    <w:rsid w:val="147D10FB"/>
    <w:rsid w:val="1482DA21"/>
    <w:rsid w:val="14AC4A4D"/>
    <w:rsid w:val="14ADCA72"/>
    <w:rsid w:val="14B153D2"/>
    <w:rsid w:val="14C87CD2"/>
    <w:rsid w:val="14D7B4DD"/>
    <w:rsid w:val="14D8F20F"/>
    <w:rsid w:val="14EE4637"/>
    <w:rsid w:val="150082C9"/>
    <w:rsid w:val="150464D3"/>
    <w:rsid w:val="152BB792"/>
    <w:rsid w:val="152E7005"/>
    <w:rsid w:val="1540C5E7"/>
    <w:rsid w:val="154A1B0F"/>
    <w:rsid w:val="154AFA62"/>
    <w:rsid w:val="1552AAD3"/>
    <w:rsid w:val="155D97BA"/>
    <w:rsid w:val="156A177B"/>
    <w:rsid w:val="157047D7"/>
    <w:rsid w:val="15845A6A"/>
    <w:rsid w:val="158A6405"/>
    <w:rsid w:val="15A65A96"/>
    <w:rsid w:val="15AF8A06"/>
    <w:rsid w:val="15B0EE73"/>
    <w:rsid w:val="15BB9C1F"/>
    <w:rsid w:val="15DE6F91"/>
    <w:rsid w:val="15F73DAF"/>
    <w:rsid w:val="15F7AB06"/>
    <w:rsid w:val="15FDEB6E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5BA3E7"/>
    <w:rsid w:val="1672B9EB"/>
    <w:rsid w:val="1677D01A"/>
    <w:rsid w:val="168AC90E"/>
    <w:rsid w:val="168BC897"/>
    <w:rsid w:val="16A822BA"/>
    <w:rsid w:val="16AE2F02"/>
    <w:rsid w:val="16B9D8DD"/>
    <w:rsid w:val="16BA6448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8D9F33"/>
    <w:rsid w:val="17999B61"/>
    <w:rsid w:val="17E547C8"/>
    <w:rsid w:val="17EBE3B8"/>
    <w:rsid w:val="17F47BDA"/>
    <w:rsid w:val="18060C9C"/>
    <w:rsid w:val="181F1626"/>
    <w:rsid w:val="1823A76C"/>
    <w:rsid w:val="18345E6A"/>
    <w:rsid w:val="183545CD"/>
    <w:rsid w:val="183A28E2"/>
    <w:rsid w:val="183F6B14"/>
    <w:rsid w:val="184B1185"/>
    <w:rsid w:val="1870CF0F"/>
    <w:rsid w:val="187C838C"/>
    <w:rsid w:val="1885CBF3"/>
    <w:rsid w:val="188796C3"/>
    <w:rsid w:val="1889C8A8"/>
    <w:rsid w:val="18A5DAAA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8FEB207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CCC3D"/>
    <w:rsid w:val="19BF296B"/>
    <w:rsid w:val="19DA7814"/>
    <w:rsid w:val="19DC697D"/>
    <w:rsid w:val="19DDAFAD"/>
    <w:rsid w:val="19E8471E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6E1210"/>
    <w:rsid w:val="1A72CFBA"/>
    <w:rsid w:val="1A767C6F"/>
    <w:rsid w:val="1A779328"/>
    <w:rsid w:val="1A7D1BB9"/>
    <w:rsid w:val="1A8C96E1"/>
    <w:rsid w:val="1A9F6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2F150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099BEA"/>
    <w:rsid w:val="1C26EE3B"/>
    <w:rsid w:val="1C2BBB6D"/>
    <w:rsid w:val="1C2C8C21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CCCFA"/>
    <w:rsid w:val="1D2E825F"/>
    <w:rsid w:val="1D35070E"/>
    <w:rsid w:val="1D519307"/>
    <w:rsid w:val="1D566430"/>
    <w:rsid w:val="1D5AAF7D"/>
    <w:rsid w:val="1D72A687"/>
    <w:rsid w:val="1D794BCD"/>
    <w:rsid w:val="1D7C98FD"/>
    <w:rsid w:val="1D8EE986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7D91AE"/>
    <w:rsid w:val="1F83F59E"/>
    <w:rsid w:val="1F991B7C"/>
    <w:rsid w:val="1FA16F15"/>
    <w:rsid w:val="1FAA8F30"/>
    <w:rsid w:val="1FAE71CF"/>
    <w:rsid w:val="1FB11521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27647A"/>
    <w:rsid w:val="203E76E8"/>
    <w:rsid w:val="203EBA86"/>
    <w:rsid w:val="2047580B"/>
    <w:rsid w:val="204F1B40"/>
    <w:rsid w:val="20593E88"/>
    <w:rsid w:val="20696958"/>
    <w:rsid w:val="2086E383"/>
    <w:rsid w:val="20A845BE"/>
    <w:rsid w:val="20EDAF0F"/>
    <w:rsid w:val="20F82337"/>
    <w:rsid w:val="20FDA96D"/>
    <w:rsid w:val="21056B34"/>
    <w:rsid w:val="21079554"/>
    <w:rsid w:val="2118A860"/>
    <w:rsid w:val="211AC1A4"/>
    <w:rsid w:val="2155A0F9"/>
    <w:rsid w:val="21674077"/>
    <w:rsid w:val="216C6CA7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A2520"/>
    <w:rsid w:val="21CC0284"/>
    <w:rsid w:val="21D06672"/>
    <w:rsid w:val="21EA98A9"/>
    <w:rsid w:val="21F1D3ED"/>
    <w:rsid w:val="22003E1D"/>
    <w:rsid w:val="2204E8AF"/>
    <w:rsid w:val="220F7A82"/>
    <w:rsid w:val="2210F12D"/>
    <w:rsid w:val="221D06FA"/>
    <w:rsid w:val="2222CD69"/>
    <w:rsid w:val="223BA942"/>
    <w:rsid w:val="223DF35E"/>
    <w:rsid w:val="22482A64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36AC9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97EBCA"/>
    <w:rsid w:val="23B8080A"/>
    <w:rsid w:val="23BCC63A"/>
    <w:rsid w:val="23BDBAAF"/>
    <w:rsid w:val="23C8C107"/>
    <w:rsid w:val="23D9A770"/>
    <w:rsid w:val="23DAFF7D"/>
    <w:rsid w:val="23E70B29"/>
    <w:rsid w:val="23F07AD7"/>
    <w:rsid w:val="23FF3371"/>
    <w:rsid w:val="2422CD49"/>
    <w:rsid w:val="242C3AD4"/>
    <w:rsid w:val="24354AD9"/>
    <w:rsid w:val="24393CED"/>
    <w:rsid w:val="243CF9AA"/>
    <w:rsid w:val="2455D32A"/>
    <w:rsid w:val="245A5A26"/>
    <w:rsid w:val="245ACCB2"/>
    <w:rsid w:val="245D8A8C"/>
    <w:rsid w:val="247603DE"/>
    <w:rsid w:val="247B0C95"/>
    <w:rsid w:val="24822B4F"/>
    <w:rsid w:val="24834698"/>
    <w:rsid w:val="24928890"/>
    <w:rsid w:val="24B04AE3"/>
    <w:rsid w:val="24C85380"/>
    <w:rsid w:val="24CD6ACF"/>
    <w:rsid w:val="24CE6F6C"/>
    <w:rsid w:val="24D5F750"/>
    <w:rsid w:val="24EF0A00"/>
    <w:rsid w:val="24F232F5"/>
    <w:rsid w:val="24FB04CA"/>
    <w:rsid w:val="2504F89E"/>
    <w:rsid w:val="251B25D4"/>
    <w:rsid w:val="2534EBB3"/>
    <w:rsid w:val="25391FE3"/>
    <w:rsid w:val="2548FDED"/>
    <w:rsid w:val="257C2CA0"/>
    <w:rsid w:val="258749CB"/>
    <w:rsid w:val="25A5415A"/>
    <w:rsid w:val="25B1D687"/>
    <w:rsid w:val="25CD44E1"/>
    <w:rsid w:val="25D06DEF"/>
    <w:rsid w:val="25EE32C7"/>
    <w:rsid w:val="25F34543"/>
    <w:rsid w:val="25FBAFEE"/>
    <w:rsid w:val="260B5864"/>
    <w:rsid w:val="26150E38"/>
    <w:rsid w:val="261B1F0F"/>
    <w:rsid w:val="2631961F"/>
    <w:rsid w:val="263AB19A"/>
    <w:rsid w:val="264114B2"/>
    <w:rsid w:val="265FD2EF"/>
    <w:rsid w:val="2678C613"/>
    <w:rsid w:val="267CD150"/>
    <w:rsid w:val="267F14E0"/>
    <w:rsid w:val="26934BD8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0562E"/>
    <w:rsid w:val="27126DD2"/>
    <w:rsid w:val="271914E8"/>
    <w:rsid w:val="271C4998"/>
    <w:rsid w:val="273AFB05"/>
    <w:rsid w:val="27497A12"/>
    <w:rsid w:val="274C1CF3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9B0D5A"/>
    <w:rsid w:val="27CD35DB"/>
    <w:rsid w:val="27D304D5"/>
    <w:rsid w:val="27E1A6B5"/>
    <w:rsid w:val="27ED0DFA"/>
    <w:rsid w:val="27FA335D"/>
    <w:rsid w:val="27FC1225"/>
    <w:rsid w:val="2800EFC7"/>
    <w:rsid w:val="28068546"/>
    <w:rsid w:val="280FFC86"/>
    <w:rsid w:val="2814650F"/>
    <w:rsid w:val="28165AAF"/>
    <w:rsid w:val="2826FE0E"/>
    <w:rsid w:val="282AEE54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D39F03"/>
    <w:rsid w:val="28E4740B"/>
    <w:rsid w:val="290ED0A5"/>
    <w:rsid w:val="291F96EE"/>
    <w:rsid w:val="29311D14"/>
    <w:rsid w:val="293D410C"/>
    <w:rsid w:val="295D6ACA"/>
    <w:rsid w:val="296F9C48"/>
    <w:rsid w:val="29851DA4"/>
    <w:rsid w:val="299DD9DD"/>
    <w:rsid w:val="29BBBDB5"/>
    <w:rsid w:val="29C2026F"/>
    <w:rsid w:val="29D49F8D"/>
    <w:rsid w:val="29DF8CA2"/>
    <w:rsid w:val="29E2BD48"/>
    <w:rsid w:val="29FAAD3D"/>
    <w:rsid w:val="2A01A820"/>
    <w:rsid w:val="2A123E57"/>
    <w:rsid w:val="2A1BDA78"/>
    <w:rsid w:val="2A28A644"/>
    <w:rsid w:val="2A2B43D5"/>
    <w:rsid w:val="2A50E74C"/>
    <w:rsid w:val="2A512568"/>
    <w:rsid w:val="2A515F91"/>
    <w:rsid w:val="2A69DE07"/>
    <w:rsid w:val="2A6F837B"/>
    <w:rsid w:val="2A71A635"/>
    <w:rsid w:val="2A752517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528460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925F53"/>
    <w:rsid w:val="2C9B7ACE"/>
    <w:rsid w:val="2CD3FD23"/>
    <w:rsid w:val="2CFE5F77"/>
    <w:rsid w:val="2D01B8F0"/>
    <w:rsid w:val="2D1583D4"/>
    <w:rsid w:val="2D17B9F6"/>
    <w:rsid w:val="2D2D64D1"/>
    <w:rsid w:val="2D47565F"/>
    <w:rsid w:val="2D4ADE4A"/>
    <w:rsid w:val="2D4B25B9"/>
    <w:rsid w:val="2D6AC49E"/>
    <w:rsid w:val="2D7F219C"/>
    <w:rsid w:val="2D8A067C"/>
    <w:rsid w:val="2D948C5E"/>
    <w:rsid w:val="2DA250FD"/>
    <w:rsid w:val="2DA528AF"/>
    <w:rsid w:val="2DAC0817"/>
    <w:rsid w:val="2DB15A91"/>
    <w:rsid w:val="2DCC52B8"/>
    <w:rsid w:val="2DDF08FB"/>
    <w:rsid w:val="2DE01F33"/>
    <w:rsid w:val="2DE238A1"/>
    <w:rsid w:val="2DF2CD24"/>
    <w:rsid w:val="2DF37A19"/>
    <w:rsid w:val="2DF3854B"/>
    <w:rsid w:val="2DF4EE08"/>
    <w:rsid w:val="2E13C9B7"/>
    <w:rsid w:val="2E144A8A"/>
    <w:rsid w:val="2E14E6E6"/>
    <w:rsid w:val="2E1EE0EE"/>
    <w:rsid w:val="2E2449F0"/>
    <w:rsid w:val="2E2E6C55"/>
    <w:rsid w:val="2E39C68D"/>
    <w:rsid w:val="2E3E2658"/>
    <w:rsid w:val="2E4D6B6D"/>
    <w:rsid w:val="2E62F1EF"/>
    <w:rsid w:val="2E71616C"/>
    <w:rsid w:val="2E71746E"/>
    <w:rsid w:val="2E8EAFF1"/>
    <w:rsid w:val="2E975B46"/>
    <w:rsid w:val="2EA07768"/>
    <w:rsid w:val="2EA4BD6A"/>
    <w:rsid w:val="2EA51A46"/>
    <w:rsid w:val="2EB4C4C4"/>
    <w:rsid w:val="2EB83EC0"/>
    <w:rsid w:val="2EBC5E55"/>
    <w:rsid w:val="2EE024DC"/>
    <w:rsid w:val="2EFC1767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AA4174"/>
    <w:rsid w:val="2FB4B00F"/>
    <w:rsid w:val="2FECBCF8"/>
    <w:rsid w:val="30028696"/>
    <w:rsid w:val="30062FA6"/>
    <w:rsid w:val="3017C4E5"/>
    <w:rsid w:val="30183C1F"/>
    <w:rsid w:val="30218421"/>
    <w:rsid w:val="30224019"/>
    <w:rsid w:val="302460B6"/>
    <w:rsid w:val="302D329B"/>
    <w:rsid w:val="3036288A"/>
    <w:rsid w:val="30407B92"/>
    <w:rsid w:val="3077CFFA"/>
    <w:rsid w:val="30858A94"/>
    <w:rsid w:val="308DDC5B"/>
    <w:rsid w:val="309F55DC"/>
    <w:rsid w:val="30A203C8"/>
    <w:rsid w:val="30ACF634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34A983"/>
    <w:rsid w:val="3138D2F4"/>
    <w:rsid w:val="314611D5"/>
    <w:rsid w:val="3156E719"/>
    <w:rsid w:val="31574511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12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EA0C11"/>
    <w:rsid w:val="32F35252"/>
    <w:rsid w:val="3303ED89"/>
    <w:rsid w:val="33098E14"/>
    <w:rsid w:val="3319A6B5"/>
    <w:rsid w:val="331B2012"/>
    <w:rsid w:val="33208876"/>
    <w:rsid w:val="33368AE4"/>
    <w:rsid w:val="3338A6B5"/>
    <w:rsid w:val="335160E1"/>
    <w:rsid w:val="3360E1D3"/>
    <w:rsid w:val="336DD39B"/>
    <w:rsid w:val="3373F982"/>
    <w:rsid w:val="3379EE3C"/>
    <w:rsid w:val="337B6455"/>
    <w:rsid w:val="338AC071"/>
    <w:rsid w:val="33921A7A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C92060"/>
    <w:rsid w:val="34ECFEC4"/>
    <w:rsid w:val="35010554"/>
    <w:rsid w:val="350B5CBE"/>
    <w:rsid w:val="350E59DA"/>
    <w:rsid w:val="3511799C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BFC544"/>
    <w:rsid w:val="35C45251"/>
    <w:rsid w:val="35D5CD6D"/>
    <w:rsid w:val="35D843F9"/>
    <w:rsid w:val="35D8FB91"/>
    <w:rsid w:val="35EAE637"/>
    <w:rsid w:val="35F8A1C2"/>
    <w:rsid w:val="35FA93BE"/>
    <w:rsid w:val="361083ED"/>
    <w:rsid w:val="3620FEFC"/>
    <w:rsid w:val="362DC96F"/>
    <w:rsid w:val="364B5D58"/>
    <w:rsid w:val="3662BE91"/>
    <w:rsid w:val="368FB313"/>
    <w:rsid w:val="3698FD93"/>
    <w:rsid w:val="369B7A18"/>
    <w:rsid w:val="36A72BD7"/>
    <w:rsid w:val="36B1CDFC"/>
    <w:rsid w:val="36BD176E"/>
    <w:rsid w:val="36C37270"/>
    <w:rsid w:val="36E5AFBD"/>
    <w:rsid w:val="36EC3008"/>
    <w:rsid w:val="37106983"/>
    <w:rsid w:val="37233264"/>
    <w:rsid w:val="37243819"/>
    <w:rsid w:val="3724F4D6"/>
    <w:rsid w:val="372E5189"/>
    <w:rsid w:val="37301072"/>
    <w:rsid w:val="373133A2"/>
    <w:rsid w:val="3750B99F"/>
    <w:rsid w:val="37686F81"/>
    <w:rsid w:val="376C1DA2"/>
    <w:rsid w:val="376F6ACA"/>
    <w:rsid w:val="3770FE61"/>
    <w:rsid w:val="378848F2"/>
    <w:rsid w:val="378D0E90"/>
    <w:rsid w:val="379AB2B9"/>
    <w:rsid w:val="37A280E1"/>
    <w:rsid w:val="37AD745B"/>
    <w:rsid w:val="37BC1D08"/>
    <w:rsid w:val="37BC6D48"/>
    <w:rsid w:val="37BD7D34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567ADA"/>
    <w:rsid w:val="386260F0"/>
    <w:rsid w:val="38629645"/>
    <w:rsid w:val="389AD80B"/>
    <w:rsid w:val="38A07733"/>
    <w:rsid w:val="38A72D48"/>
    <w:rsid w:val="38BF86A1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ADB9EE"/>
    <w:rsid w:val="39CC253D"/>
    <w:rsid w:val="39DDDE9E"/>
    <w:rsid w:val="39E18FEC"/>
    <w:rsid w:val="39F05451"/>
    <w:rsid w:val="39F09153"/>
    <w:rsid w:val="39FA38C1"/>
    <w:rsid w:val="3A07914A"/>
    <w:rsid w:val="3A0C7A4F"/>
    <w:rsid w:val="3A1458F4"/>
    <w:rsid w:val="3A18BE8D"/>
    <w:rsid w:val="3A1B1401"/>
    <w:rsid w:val="3A1B5972"/>
    <w:rsid w:val="3A3A5E20"/>
    <w:rsid w:val="3A3B5F78"/>
    <w:rsid w:val="3A3C6D29"/>
    <w:rsid w:val="3A41E30D"/>
    <w:rsid w:val="3A46B794"/>
    <w:rsid w:val="3A4E63E0"/>
    <w:rsid w:val="3A50A500"/>
    <w:rsid w:val="3A7016E9"/>
    <w:rsid w:val="3A758611"/>
    <w:rsid w:val="3A8B3D14"/>
    <w:rsid w:val="3A933667"/>
    <w:rsid w:val="3AC3484E"/>
    <w:rsid w:val="3ACB703B"/>
    <w:rsid w:val="3AD7E0F8"/>
    <w:rsid w:val="3AEE6B9A"/>
    <w:rsid w:val="3AF7C853"/>
    <w:rsid w:val="3B11B4E4"/>
    <w:rsid w:val="3B143BD1"/>
    <w:rsid w:val="3B283002"/>
    <w:rsid w:val="3B355931"/>
    <w:rsid w:val="3B3B6911"/>
    <w:rsid w:val="3B4E004F"/>
    <w:rsid w:val="3B6C0CC1"/>
    <w:rsid w:val="3B7B78E7"/>
    <w:rsid w:val="3B7F58B2"/>
    <w:rsid w:val="3B8025BF"/>
    <w:rsid w:val="3B868ECD"/>
    <w:rsid w:val="3BAB71DE"/>
    <w:rsid w:val="3BBE61AE"/>
    <w:rsid w:val="3BC95F98"/>
    <w:rsid w:val="3BF12C60"/>
    <w:rsid w:val="3C154C55"/>
    <w:rsid w:val="3C169145"/>
    <w:rsid w:val="3C1A1FA8"/>
    <w:rsid w:val="3C3602C2"/>
    <w:rsid w:val="3C3D25E9"/>
    <w:rsid w:val="3C446F84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3CCDFB"/>
    <w:rsid w:val="3E4EE469"/>
    <w:rsid w:val="3E51E0E5"/>
    <w:rsid w:val="3E74974B"/>
    <w:rsid w:val="3E7914CC"/>
    <w:rsid w:val="3E812B11"/>
    <w:rsid w:val="3E836EB0"/>
    <w:rsid w:val="3E89F26F"/>
    <w:rsid w:val="3E8EDA13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89520"/>
    <w:rsid w:val="3F1E8525"/>
    <w:rsid w:val="3F21B1CC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5E55B"/>
    <w:rsid w:val="3FE7D5CD"/>
    <w:rsid w:val="3FE7DFC5"/>
    <w:rsid w:val="3FED627F"/>
    <w:rsid w:val="3FEF6228"/>
    <w:rsid w:val="3FF0AF2C"/>
    <w:rsid w:val="400D3954"/>
    <w:rsid w:val="4015C85B"/>
    <w:rsid w:val="402200AC"/>
    <w:rsid w:val="40360AE3"/>
    <w:rsid w:val="40570C64"/>
    <w:rsid w:val="406CADF4"/>
    <w:rsid w:val="40794328"/>
    <w:rsid w:val="407EE301"/>
    <w:rsid w:val="408BB0B4"/>
    <w:rsid w:val="408FEAE7"/>
    <w:rsid w:val="4095CFF6"/>
    <w:rsid w:val="40BFA544"/>
    <w:rsid w:val="40C43087"/>
    <w:rsid w:val="40C5BD98"/>
    <w:rsid w:val="40D9F255"/>
    <w:rsid w:val="410AC901"/>
    <w:rsid w:val="41190720"/>
    <w:rsid w:val="4120A73C"/>
    <w:rsid w:val="413970FB"/>
    <w:rsid w:val="413DA656"/>
    <w:rsid w:val="41407DE7"/>
    <w:rsid w:val="4144E481"/>
    <w:rsid w:val="414B5AC5"/>
    <w:rsid w:val="415D0B98"/>
    <w:rsid w:val="4162091E"/>
    <w:rsid w:val="4166FF5E"/>
    <w:rsid w:val="416E49A5"/>
    <w:rsid w:val="41A08A74"/>
    <w:rsid w:val="41AB36D4"/>
    <w:rsid w:val="41B589B7"/>
    <w:rsid w:val="41BA6EB4"/>
    <w:rsid w:val="41C25803"/>
    <w:rsid w:val="41CC7053"/>
    <w:rsid w:val="41D0C850"/>
    <w:rsid w:val="41DDDCCA"/>
    <w:rsid w:val="41DDE4FC"/>
    <w:rsid w:val="41F7A4C7"/>
    <w:rsid w:val="420962FD"/>
    <w:rsid w:val="4229EC93"/>
    <w:rsid w:val="422AE848"/>
    <w:rsid w:val="423D59B3"/>
    <w:rsid w:val="423DD1EE"/>
    <w:rsid w:val="42850867"/>
    <w:rsid w:val="428994D9"/>
    <w:rsid w:val="429C1D3D"/>
    <w:rsid w:val="429D9B43"/>
    <w:rsid w:val="42BD6627"/>
    <w:rsid w:val="42CFA7B5"/>
    <w:rsid w:val="42D290A0"/>
    <w:rsid w:val="42D682BB"/>
    <w:rsid w:val="42E8E56F"/>
    <w:rsid w:val="42EC4D0D"/>
    <w:rsid w:val="42F4CFC3"/>
    <w:rsid w:val="43081D61"/>
    <w:rsid w:val="43110AE2"/>
    <w:rsid w:val="433682F1"/>
    <w:rsid w:val="434F7CAD"/>
    <w:rsid w:val="435019A4"/>
    <w:rsid w:val="43549C34"/>
    <w:rsid w:val="435F48AD"/>
    <w:rsid w:val="43684219"/>
    <w:rsid w:val="436CAC68"/>
    <w:rsid w:val="43706BD7"/>
    <w:rsid w:val="4373F4C6"/>
    <w:rsid w:val="438B8934"/>
    <w:rsid w:val="4390AAAF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2E07DA"/>
    <w:rsid w:val="44693B41"/>
    <w:rsid w:val="446CD7AB"/>
    <w:rsid w:val="447746D6"/>
    <w:rsid w:val="44830B50"/>
    <w:rsid w:val="448E6A97"/>
    <w:rsid w:val="448F9038"/>
    <w:rsid w:val="44B9567E"/>
    <w:rsid w:val="44BE25ED"/>
    <w:rsid w:val="44BE82AE"/>
    <w:rsid w:val="44D7A9DA"/>
    <w:rsid w:val="44DB2DAF"/>
    <w:rsid w:val="44F4078B"/>
    <w:rsid w:val="44F55FB0"/>
    <w:rsid w:val="44FD8215"/>
    <w:rsid w:val="4503CCB2"/>
    <w:rsid w:val="4505D551"/>
    <w:rsid w:val="451C3B27"/>
    <w:rsid w:val="453AB212"/>
    <w:rsid w:val="45401F17"/>
    <w:rsid w:val="454B11D7"/>
    <w:rsid w:val="454F3970"/>
    <w:rsid w:val="45525424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AAEE62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1FA55A"/>
    <w:rsid w:val="4630873D"/>
    <w:rsid w:val="4632E96A"/>
    <w:rsid w:val="46356994"/>
    <w:rsid w:val="464C7F16"/>
    <w:rsid w:val="46566B33"/>
    <w:rsid w:val="4659F64E"/>
    <w:rsid w:val="465FE517"/>
    <w:rsid w:val="4676F5DE"/>
    <w:rsid w:val="4687DA88"/>
    <w:rsid w:val="468D40FB"/>
    <w:rsid w:val="468D42B5"/>
    <w:rsid w:val="469302F5"/>
    <w:rsid w:val="4698A34B"/>
    <w:rsid w:val="46B7C8F2"/>
    <w:rsid w:val="46D2BEF8"/>
    <w:rsid w:val="46DD583B"/>
    <w:rsid w:val="46DE1938"/>
    <w:rsid w:val="46E5C791"/>
    <w:rsid w:val="46E70DBB"/>
    <w:rsid w:val="4706286F"/>
    <w:rsid w:val="4707DC2E"/>
    <w:rsid w:val="4709C8B9"/>
    <w:rsid w:val="4720F131"/>
    <w:rsid w:val="4742A4F4"/>
    <w:rsid w:val="4742D1EF"/>
    <w:rsid w:val="4750341E"/>
    <w:rsid w:val="47508B28"/>
    <w:rsid w:val="4753ACE3"/>
    <w:rsid w:val="475EDB17"/>
    <w:rsid w:val="4768A684"/>
    <w:rsid w:val="476AA66E"/>
    <w:rsid w:val="478F0FB1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ACC55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048CE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83AC26"/>
    <w:rsid w:val="4990DC31"/>
    <w:rsid w:val="499DEFF5"/>
    <w:rsid w:val="49A63DC0"/>
    <w:rsid w:val="49BC5E0C"/>
    <w:rsid w:val="49C1B68F"/>
    <w:rsid w:val="49C2F3E9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A3FB2"/>
    <w:rsid w:val="4B2F24FE"/>
    <w:rsid w:val="4B64942B"/>
    <w:rsid w:val="4B65DE4E"/>
    <w:rsid w:val="4B6CA4CE"/>
    <w:rsid w:val="4B7707D6"/>
    <w:rsid w:val="4B7D045B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160201"/>
    <w:rsid w:val="4C295C15"/>
    <w:rsid w:val="4C2ED758"/>
    <w:rsid w:val="4C38425D"/>
    <w:rsid w:val="4C5A1182"/>
    <w:rsid w:val="4C67AD04"/>
    <w:rsid w:val="4C73C8A5"/>
    <w:rsid w:val="4C7E8416"/>
    <w:rsid w:val="4C903CDD"/>
    <w:rsid w:val="4C94771E"/>
    <w:rsid w:val="4C960B4C"/>
    <w:rsid w:val="4C9AAD98"/>
    <w:rsid w:val="4CA62D9F"/>
    <w:rsid w:val="4CB6A25D"/>
    <w:rsid w:val="4CB6C9D7"/>
    <w:rsid w:val="4CD2E48E"/>
    <w:rsid w:val="4CEF6DA7"/>
    <w:rsid w:val="4D009BA9"/>
    <w:rsid w:val="4D112080"/>
    <w:rsid w:val="4D292CE7"/>
    <w:rsid w:val="4D2E3D78"/>
    <w:rsid w:val="4D43254D"/>
    <w:rsid w:val="4D447212"/>
    <w:rsid w:val="4D4B30FC"/>
    <w:rsid w:val="4D594EAC"/>
    <w:rsid w:val="4D6A8D6F"/>
    <w:rsid w:val="4D7ABC4B"/>
    <w:rsid w:val="4D896699"/>
    <w:rsid w:val="4D990FA7"/>
    <w:rsid w:val="4DA27737"/>
    <w:rsid w:val="4DA75CEC"/>
    <w:rsid w:val="4DC73B1E"/>
    <w:rsid w:val="4DC75CC1"/>
    <w:rsid w:val="4DDE40FE"/>
    <w:rsid w:val="4DE38C23"/>
    <w:rsid w:val="4DF0601D"/>
    <w:rsid w:val="4DF7BB4F"/>
    <w:rsid w:val="4DF98E80"/>
    <w:rsid w:val="4E115E3D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3F897E"/>
    <w:rsid w:val="4E4512B7"/>
    <w:rsid w:val="4E487359"/>
    <w:rsid w:val="4E549EC9"/>
    <w:rsid w:val="4E5DFB21"/>
    <w:rsid w:val="4E612ADF"/>
    <w:rsid w:val="4E650833"/>
    <w:rsid w:val="4E66F375"/>
    <w:rsid w:val="4E6C542F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1BE97"/>
    <w:rsid w:val="4F2AC95C"/>
    <w:rsid w:val="4F33EFE7"/>
    <w:rsid w:val="4F3C3B58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EF4AA2"/>
    <w:rsid w:val="4FF9CB82"/>
    <w:rsid w:val="4FFE0BE6"/>
    <w:rsid w:val="5003F6AB"/>
    <w:rsid w:val="50062CC1"/>
    <w:rsid w:val="500819B5"/>
    <w:rsid w:val="502AF916"/>
    <w:rsid w:val="50302C10"/>
    <w:rsid w:val="503EDC17"/>
    <w:rsid w:val="503F010B"/>
    <w:rsid w:val="5050757E"/>
    <w:rsid w:val="505226D3"/>
    <w:rsid w:val="505F9DF0"/>
    <w:rsid w:val="507248A9"/>
    <w:rsid w:val="50814650"/>
    <w:rsid w:val="5094F47A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1C37773"/>
    <w:rsid w:val="51F00F1D"/>
    <w:rsid w:val="5206DACB"/>
    <w:rsid w:val="52170DA9"/>
    <w:rsid w:val="521D16B1"/>
    <w:rsid w:val="521E2C08"/>
    <w:rsid w:val="522CB98A"/>
    <w:rsid w:val="5236CA27"/>
    <w:rsid w:val="523E903A"/>
    <w:rsid w:val="524E2D6E"/>
    <w:rsid w:val="52522392"/>
    <w:rsid w:val="5261FE3B"/>
    <w:rsid w:val="5269E3AD"/>
    <w:rsid w:val="527811A4"/>
    <w:rsid w:val="528FBADE"/>
    <w:rsid w:val="52B74AD6"/>
    <w:rsid w:val="52B818F6"/>
    <w:rsid w:val="52CBB68C"/>
    <w:rsid w:val="52DC931F"/>
    <w:rsid w:val="52DD477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71F940"/>
    <w:rsid w:val="5382B902"/>
    <w:rsid w:val="538C5E95"/>
    <w:rsid w:val="538E20C7"/>
    <w:rsid w:val="53C590C3"/>
    <w:rsid w:val="53C9E601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4448A"/>
    <w:rsid w:val="54E82506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EFA345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88A0EB"/>
    <w:rsid w:val="56A5D0CF"/>
    <w:rsid w:val="56AEC88F"/>
    <w:rsid w:val="56B394A0"/>
    <w:rsid w:val="56C63454"/>
    <w:rsid w:val="56CEA525"/>
    <w:rsid w:val="56D50A00"/>
    <w:rsid w:val="56F13D6D"/>
    <w:rsid w:val="56F2AB9C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7EB4E19"/>
    <w:rsid w:val="57EFBB41"/>
    <w:rsid w:val="5806B84C"/>
    <w:rsid w:val="58107895"/>
    <w:rsid w:val="5813D7FF"/>
    <w:rsid w:val="583BA205"/>
    <w:rsid w:val="58563521"/>
    <w:rsid w:val="58596CB4"/>
    <w:rsid w:val="585B4B15"/>
    <w:rsid w:val="58833D9B"/>
    <w:rsid w:val="5886CA26"/>
    <w:rsid w:val="588FF463"/>
    <w:rsid w:val="58A5DB27"/>
    <w:rsid w:val="58AAAA96"/>
    <w:rsid w:val="58B8ECED"/>
    <w:rsid w:val="58D2D8A9"/>
    <w:rsid w:val="58D6BF09"/>
    <w:rsid w:val="58F1EF3C"/>
    <w:rsid w:val="58F58FF9"/>
    <w:rsid w:val="58F7BDAE"/>
    <w:rsid w:val="5929DDCF"/>
    <w:rsid w:val="59414135"/>
    <w:rsid w:val="596CA1C9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37C5C4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180D1"/>
    <w:rsid w:val="5AC31468"/>
    <w:rsid w:val="5ACC525A"/>
    <w:rsid w:val="5AF359CB"/>
    <w:rsid w:val="5B0677C0"/>
    <w:rsid w:val="5B1535D4"/>
    <w:rsid w:val="5B214992"/>
    <w:rsid w:val="5B2ABE71"/>
    <w:rsid w:val="5B31C135"/>
    <w:rsid w:val="5B39171B"/>
    <w:rsid w:val="5B406034"/>
    <w:rsid w:val="5B435084"/>
    <w:rsid w:val="5B49D82F"/>
    <w:rsid w:val="5B4BD2A2"/>
    <w:rsid w:val="5B548A2A"/>
    <w:rsid w:val="5B5A18DE"/>
    <w:rsid w:val="5B5C120E"/>
    <w:rsid w:val="5B6F6D58"/>
    <w:rsid w:val="5B75A924"/>
    <w:rsid w:val="5B8C4306"/>
    <w:rsid w:val="5B8E2032"/>
    <w:rsid w:val="5BA1ABED"/>
    <w:rsid w:val="5BA385C0"/>
    <w:rsid w:val="5BA890E1"/>
    <w:rsid w:val="5BB16163"/>
    <w:rsid w:val="5BB4AC4C"/>
    <w:rsid w:val="5BBCFA67"/>
    <w:rsid w:val="5BE200FB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01D12"/>
    <w:rsid w:val="5CAB784F"/>
    <w:rsid w:val="5CAB81E4"/>
    <w:rsid w:val="5CBA2E94"/>
    <w:rsid w:val="5CC02A45"/>
    <w:rsid w:val="5CC3F318"/>
    <w:rsid w:val="5CC5B69C"/>
    <w:rsid w:val="5CD66FC1"/>
    <w:rsid w:val="5CE95530"/>
    <w:rsid w:val="5CF82F2B"/>
    <w:rsid w:val="5D119391"/>
    <w:rsid w:val="5D13930F"/>
    <w:rsid w:val="5D1BC851"/>
    <w:rsid w:val="5D285603"/>
    <w:rsid w:val="5D2FF4A5"/>
    <w:rsid w:val="5D35812D"/>
    <w:rsid w:val="5D3951E0"/>
    <w:rsid w:val="5D4B3A87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8CD9B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90BFA4"/>
    <w:rsid w:val="5EAC0F36"/>
    <w:rsid w:val="5EADB925"/>
    <w:rsid w:val="5ED0FA19"/>
    <w:rsid w:val="5EDCAEC8"/>
    <w:rsid w:val="5EE4B01A"/>
    <w:rsid w:val="5EF14632"/>
    <w:rsid w:val="5EFD87E5"/>
    <w:rsid w:val="5F0512AD"/>
    <w:rsid w:val="5F05964C"/>
    <w:rsid w:val="5F0F4B56"/>
    <w:rsid w:val="5F2224B2"/>
    <w:rsid w:val="5F23209D"/>
    <w:rsid w:val="5F27BA35"/>
    <w:rsid w:val="5F37CAA3"/>
    <w:rsid w:val="5F4D9F51"/>
    <w:rsid w:val="5F4F3C3B"/>
    <w:rsid w:val="5F5F4277"/>
    <w:rsid w:val="5F62598B"/>
    <w:rsid w:val="5F77F5CF"/>
    <w:rsid w:val="5F7898CC"/>
    <w:rsid w:val="5FC1BF1F"/>
    <w:rsid w:val="5FDB7378"/>
    <w:rsid w:val="5FDC402B"/>
    <w:rsid w:val="5FF716DD"/>
    <w:rsid w:val="5FFED874"/>
    <w:rsid w:val="6001BF0A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7F0E4"/>
    <w:rsid w:val="60AFC307"/>
    <w:rsid w:val="60B6F63E"/>
    <w:rsid w:val="60CEF6FF"/>
    <w:rsid w:val="60D590F3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A86A13"/>
    <w:rsid w:val="61BABA45"/>
    <w:rsid w:val="61FA90E2"/>
    <w:rsid w:val="62086A66"/>
    <w:rsid w:val="620A65E7"/>
    <w:rsid w:val="62146461"/>
    <w:rsid w:val="6226456C"/>
    <w:rsid w:val="622A7995"/>
    <w:rsid w:val="6235C2C2"/>
    <w:rsid w:val="62499E24"/>
    <w:rsid w:val="624E6A53"/>
    <w:rsid w:val="626505F0"/>
    <w:rsid w:val="626AAB27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2FAB61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9A01A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B61BA"/>
    <w:rsid w:val="64ED28DA"/>
    <w:rsid w:val="650D3A17"/>
    <w:rsid w:val="6518AA29"/>
    <w:rsid w:val="651BCF1B"/>
    <w:rsid w:val="651F25A8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79AFE0"/>
    <w:rsid w:val="65941624"/>
    <w:rsid w:val="65BED6B6"/>
    <w:rsid w:val="65EE3344"/>
    <w:rsid w:val="6607E2FA"/>
    <w:rsid w:val="66083D5E"/>
    <w:rsid w:val="660855C8"/>
    <w:rsid w:val="661B30C6"/>
    <w:rsid w:val="66249FC9"/>
    <w:rsid w:val="6625C714"/>
    <w:rsid w:val="66275B0D"/>
    <w:rsid w:val="6635A092"/>
    <w:rsid w:val="66438D85"/>
    <w:rsid w:val="66523FD0"/>
    <w:rsid w:val="66590A8A"/>
    <w:rsid w:val="665A3368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12B390"/>
    <w:rsid w:val="673512BF"/>
    <w:rsid w:val="6741C57C"/>
    <w:rsid w:val="674CF1D2"/>
    <w:rsid w:val="67575A71"/>
    <w:rsid w:val="675CD3EC"/>
    <w:rsid w:val="67801DE1"/>
    <w:rsid w:val="6785375E"/>
    <w:rsid w:val="679547BF"/>
    <w:rsid w:val="6795ED1F"/>
    <w:rsid w:val="67AF157C"/>
    <w:rsid w:val="67B3B5D6"/>
    <w:rsid w:val="67B8C5DC"/>
    <w:rsid w:val="67B96A54"/>
    <w:rsid w:val="67BC3F56"/>
    <w:rsid w:val="67BDD8CE"/>
    <w:rsid w:val="67BEEDB2"/>
    <w:rsid w:val="67CD355D"/>
    <w:rsid w:val="67F965B1"/>
    <w:rsid w:val="67FC9166"/>
    <w:rsid w:val="680B6C85"/>
    <w:rsid w:val="681979E1"/>
    <w:rsid w:val="681A1B0E"/>
    <w:rsid w:val="682306B1"/>
    <w:rsid w:val="6824C99C"/>
    <w:rsid w:val="68475E18"/>
    <w:rsid w:val="684B1F13"/>
    <w:rsid w:val="6856D533"/>
    <w:rsid w:val="6857EB58"/>
    <w:rsid w:val="687B3457"/>
    <w:rsid w:val="68A46A2B"/>
    <w:rsid w:val="68B4E9BB"/>
    <w:rsid w:val="68D7DCC8"/>
    <w:rsid w:val="68E443C3"/>
    <w:rsid w:val="68FC3FDC"/>
    <w:rsid w:val="690C5953"/>
    <w:rsid w:val="690CF0D3"/>
    <w:rsid w:val="691530A7"/>
    <w:rsid w:val="691AF3B6"/>
    <w:rsid w:val="6924FF79"/>
    <w:rsid w:val="692C9CE1"/>
    <w:rsid w:val="692EF921"/>
    <w:rsid w:val="695699CC"/>
    <w:rsid w:val="696B4B6C"/>
    <w:rsid w:val="69746252"/>
    <w:rsid w:val="69757CA2"/>
    <w:rsid w:val="697D275C"/>
    <w:rsid w:val="697EB53C"/>
    <w:rsid w:val="69823129"/>
    <w:rsid w:val="698C38C6"/>
    <w:rsid w:val="69956B77"/>
    <w:rsid w:val="699986A1"/>
    <w:rsid w:val="69A50460"/>
    <w:rsid w:val="69A628AE"/>
    <w:rsid w:val="69A7F49B"/>
    <w:rsid w:val="69B22C4C"/>
    <w:rsid w:val="69BE2533"/>
    <w:rsid w:val="69C099FD"/>
    <w:rsid w:val="69E3146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A6E5"/>
    <w:rsid w:val="6A94C425"/>
    <w:rsid w:val="6AAD7BFB"/>
    <w:rsid w:val="6AD364D6"/>
    <w:rsid w:val="6ADA9957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B3B1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49964"/>
    <w:rsid w:val="6BDB993E"/>
    <w:rsid w:val="6BEA8438"/>
    <w:rsid w:val="6C0A677A"/>
    <w:rsid w:val="6C13ED9C"/>
    <w:rsid w:val="6C1F3C6F"/>
    <w:rsid w:val="6C3BEE74"/>
    <w:rsid w:val="6C48A307"/>
    <w:rsid w:val="6C56CF42"/>
    <w:rsid w:val="6C7D46BC"/>
    <w:rsid w:val="6C8027DF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5C22D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92C60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08804"/>
    <w:rsid w:val="6E335947"/>
    <w:rsid w:val="6E72F580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1E2809"/>
    <w:rsid w:val="6F29B51D"/>
    <w:rsid w:val="6F30A8D8"/>
    <w:rsid w:val="6F384FFA"/>
    <w:rsid w:val="6F4DF706"/>
    <w:rsid w:val="6F5479B2"/>
    <w:rsid w:val="6F5DD550"/>
    <w:rsid w:val="6F681808"/>
    <w:rsid w:val="6F6FBA4B"/>
    <w:rsid w:val="6F83FE3F"/>
    <w:rsid w:val="6F9E0846"/>
    <w:rsid w:val="6FA02F76"/>
    <w:rsid w:val="6FB61FD5"/>
    <w:rsid w:val="6FBAF1FB"/>
    <w:rsid w:val="6FCF2DD8"/>
    <w:rsid w:val="6FEC9A4F"/>
    <w:rsid w:val="6FFACB91"/>
    <w:rsid w:val="700EF798"/>
    <w:rsid w:val="7012A59B"/>
    <w:rsid w:val="7013E7F8"/>
    <w:rsid w:val="70181F64"/>
    <w:rsid w:val="70288F02"/>
    <w:rsid w:val="702B1359"/>
    <w:rsid w:val="702C6DCE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CCD252"/>
    <w:rsid w:val="70EDCDFB"/>
    <w:rsid w:val="710572B7"/>
    <w:rsid w:val="71087300"/>
    <w:rsid w:val="710C4370"/>
    <w:rsid w:val="71103430"/>
    <w:rsid w:val="71195125"/>
    <w:rsid w:val="711E1D04"/>
    <w:rsid w:val="714478D9"/>
    <w:rsid w:val="714D943A"/>
    <w:rsid w:val="71637444"/>
    <w:rsid w:val="7177E9B7"/>
    <w:rsid w:val="718E9985"/>
    <w:rsid w:val="71A483FA"/>
    <w:rsid w:val="71B000B6"/>
    <w:rsid w:val="71B24ECB"/>
    <w:rsid w:val="71C11EA5"/>
    <w:rsid w:val="71CE367B"/>
    <w:rsid w:val="71DC60D6"/>
    <w:rsid w:val="71EF6280"/>
    <w:rsid w:val="71EFBF07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26243"/>
    <w:rsid w:val="73560CB2"/>
    <w:rsid w:val="7359D2D2"/>
    <w:rsid w:val="735DFAAB"/>
    <w:rsid w:val="7361D80E"/>
    <w:rsid w:val="738997E8"/>
    <w:rsid w:val="73A28B85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32D388"/>
    <w:rsid w:val="744759AC"/>
    <w:rsid w:val="744BD7DE"/>
    <w:rsid w:val="744C5791"/>
    <w:rsid w:val="74571A36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422524"/>
    <w:rsid w:val="7553C4A2"/>
    <w:rsid w:val="7574A815"/>
    <w:rsid w:val="757F6901"/>
    <w:rsid w:val="7581FD87"/>
    <w:rsid w:val="758D5814"/>
    <w:rsid w:val="759DF500"/>
    <w:rsid w:val="75A04375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49E6A6"/>
    <w:rsid w:val="7653DC8C"/>
    <w:rsid w:val="7655649C"/>
    <w:rsid w:val="76564C77"/>
    <w:rsid w:val="765824EA"/>
    <w:rsid w:val="76688003"/>
    <w:rsid w:val="76745472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6DE837"/>
    <w:rsid w:val="7776C286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281A51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DA7619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DAB6F2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767158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284444"/>
    <w:rsid w:val="7B3EDA53"/>
    <w:rsid w:val="7B41D148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7F12E"/>
    <w:rsid w:val="7BFC0789"/>
    <w:rsid w:val="7C01910E"/>
    <w:rsid w:val="7C068F8F"/>
    <w:rsid w:val="7C14F963"/>
    <w:rsid w:val="7C2C712C"/>
    <w:rsid w:val="7C37A2B4"/>
    <w:rsid w:val="7C386237"/>
    <w:rsid w:val="7C4D28BE"/>
    <w:rsid w:val="7C51E6FB"/>
    <w:rsid w:val="7C587928"/>
    <w:rsid w:val="7C5ED0EE"/>
    <w:rsid w:val="7C6AE258"/>
    <w:rsid w:val="7C7CC696"/>
    <w:rsid w:val="7C927F3F"/>
    <w:rsid w:val="7C958320"/>
    <w:rsid w:val="7C9A2BEC"/>
    <w:rsid w:val="7CC0879A"/>
    <w:rsid w:val="7CE1752A"/>
    <w:rsid w:val="7CE49C16"/>
    <w:rsid w:val="7CEF4388"/>
    <w:rsid w:val="7CFED2CB"/>
    <w:rsid w:val="7D0020BE"/>
    <w:rsid w:val="7D01515C"/>
    <w:rsid w:val="7D351A27"/>
    <w:rsid w:val="7D3BD9C4"/>
    <w:rsid w:val="7D3FE47B"/>
    <w:rsid w:val="7D5896B2"/>
    <w:rsid w:val="7D717AF3"/>
    <w:rsid w:val="7D749288"/>
    <w:rsid w:val="7D74B6DC"/>
    <w:rsid w:val="7D89DBCB"/>
    <w:rsid w:val="7D978E21"/>
    <w:rsid w:val="7DCECCE5"/>
    <w:rsid w:val="7DDC8FFA"/>
    <w:rsid w:val="7DF0ABB6"/>
    <w:rsid w:val="7DFA41E5"/>
    <w:rsid w:val="7E0F34CE"/>
    <w:rsid w:val="7E152A6F"/>
    <w:rsid w:val="7E1E09BA"/>
    <w:rsid w:val="7E2BC316"/>
    <w:rsid w:val="7E57B274"/>
    <w:rsid w:val="7E61A942"/>
    <w:rsid w:val="7E780F18"/>
    <w:rsid w:val="7E7DC78D"/>
    <w:rsid w:val="7E8D7EF9"/>
    <w:rsid w:val="7E95668B"/>
    <w:rsid w:val="7E96372A"/>
    <w:rsid w:val="7EA66982"/>
    <w:rsid w:val="7EA997B0"/>
    <w:rsid w:val="7EC65584"/>
    <w:rsid w:val="7EE78F4C"/>
    <w:rsid w:val="7F03BC75"/>
    <w:rsid w:val="7F0677E3"/>
    <w:rsid w:val="7F06C25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63B2AF"/>
    <w:rsid w:val="7F82EE9B"/>
    <w:rsid w:val="7F8DDB3C"/>
    <w:rsid w:val="7FA3D6C0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F4158C31-50EE-4AAF-B815-BCD35A5A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6F7C65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731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5382</Words>
  <Characters>29064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Dalton Solano dos Reis</cp:lastModifiedBy>
  <cp:revision>3</cp:revision>
  <cp:lastPrinted>2022-12-09T22:15:00Z</cp:lastPrinted>
  <dcterms:created xsi:type="dcterms:W3CDTF">2022-12-09T22:16:00Z</dcterms:created>
  <dcterms:modified xsi:type="dcterms:W3CDTF">2022-12-10T13:21:00Z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