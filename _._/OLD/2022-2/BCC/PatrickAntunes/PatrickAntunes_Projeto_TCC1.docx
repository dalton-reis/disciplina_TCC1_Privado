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28267BDF" w14:textId="77777777" w:rsidTr="008F7CE2">
        <w:tc>
          <w:tcPr>
            <w:tcW w:w="9072" w:type="dxa"/>
            <w:gridSpan w:val="2"/>
            <w:shd w:val="clear" w:color="auto" w:fill="auto"/>
          </w:tcPr>
          <w:p w14:paraId="13AB27E7" w14:textId="77777777" w:rsidR="00F0030C" w:rsidRDefault="00F0030C" w:rsidP="00BE39CF">
            <w:pPr>
              <w:pStyle w:val="Cabealho"/>
              <w:tabs>
                <w:tab w:val="clear" w:pos="8640"/>
                <w:tab w:val="right" w:pos="8931"/>
              </w:tabs>
              <w:ind w:right="141"/>
              <w:jc w:val="center"/>
              <w:rPr>
                <w:rStyle w:val="Nmerodepgina"/>
              </w:rPr>
            </w:pPr>
            <w:bookmarkStart w:id="1" w:name="_Toc420723208"/>
            <w:bookmarkStart w:id="2" w:name="_Toc482682369"/>
            <w:bookmarkStart w:id="3" w:name="_Toc54164903"/>
            <w:bookmarkStart w:id="4" w:name="_Toc54165663"/>
            <w:bookmarkStart w:id="5" w:name="_Toc54169315"/>
            <w:bookmarkStart w:id="6" w:name="_Toc96347419"/>
            <w:bookmarkStart w:id="7" w:name="_Toc96357709"/>
            <w:bookmarkStart w:id="8" w:name="_Toc96491849"/>
            <w:bookmarkStart w:id="9" w:name="_Toc411603089"/>
            <w:r>
              <w:rPr>
                <w:rStyle w:val="Nmerodepgina"/>
              </w:rPr>
              <w:t>CURSO DE CIÊNCIA DA COMPUTAÇÃO – TCC</w:t>
            </w:r>
          </w:p>
        </w:tc>
      </w:tr>
      <w:tr w:rsidR="00F0030C" w14:paraId="5C456027" w14:textId="77777777" w:rsidTr="008F7CE2">
        <w:tc>
          <w:tcPr>
            <w:tcW w:w="5387" w:type="dxa"/>
            <w:shd w:val="clear" w:color="auto" w:fill="auto"/>
          </w:tcPr>
          <w:p w14:paraId="676AE144" w14:textId="55D1FE0E" w:rsidR="00F0030C" w:rsidRPr="003C5262" w:rsidRDefault="00F0030C" w:rsidP="00BE39CF">
            <w:pPr>
              <w:pStyle w:val="Cabealho"/>
              <w:tabs>
                <w:tab w:val="clear" w:pos="8640"/>
                <w:tab w:val="right" w:pos="8931"/>
              </w:tabs>
              <w:ind w:right="141"/>
            </w:pPr>
            <w:r>
              <w:rPr>
                <w:rStyle w:val="Nmerodepgina"/>
              </w:rPr>
              <w:t>( </w:t>
            </w:r>
            <w:r w:rsidR="00B573AA">
              <w:rPr>
                <w:rStyle w:val="Nmerodepgina"/>
              </w:rPr>
              <w:t xml:space="preserve">x </w:t>
            </w:r>
            <w:r>
              <w:rPr>
                <w:rStyle w:val="Nmerodepgina"/>
              </w:rPr>
              <w:t>) PRÉ-PROJETO     (</w:t>
            </w:r>
            <w:r>
              <w:t xml:space="preserve">     ) </w:t>
            </w:r>
            <w:r>
              <w:rPr>
                <w:rStyle w:val="Nmerodepgina"/>
              </w:rPr>
              <w:t xml:space="preserve">PROJETO </w:t>
            </w:r>
          </w:p>
        </w:tc>
        <w:tc>
          <w:tcPr>
            <w:tcW w:w="3685" w:type="dxa"/>
            <w:shd w:val="clear" w:color="auto" w:fill="auto"/>
          </w:tcPr>
          <w:p w14:paraId="0A50E3F2" w14:textId="68C132EB"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B573AA">
              <w:rPr>
                <w:rStyle w:val="Nmerodepgina"/>
              </w:rPr>
              <w:t>2022/2</w:t>
            </w:r>
          </w:p>
        </w:tc>
      </w:tr>
    </w:tbl>
    <w:p w14:paraId="5790B21A" w14:textId="77777777" w:rsidR="00F0030C" w:rsidRDefault="00F0030C" w:rsidP="001E682E">
      <w:pPr>
        <w:pStyle w:val="TF-TTULO"/>
      </w:pPr>
    </w:p>
    <w:p w14:paraId="147108DD" w14:textId="7D6B4213" w:rsidR="002B0EDC" w:rsidRPr="00B00E04" w:rsidRDefault="00F74BC3" w:rsidP="001E682E">
      <w:pPr>
        <w:pStyle w:val="TF-TTULO"/>
      </w:pPr>
      <w:r>
        <w:t>ProdTalk – rede social para interação com foco em produtos de consumo e serviços</w:t>
      </w:r>
    </w:p>
    <w:p w14:paraId="4F6DBB7C" w14:textId="68624663" w:rsidR="001E682E" w:rsidRDefault="00B573AA" w:rsidP="00752038">
      <w:pPr>
        <w:pStyle w:val="TF-AUTOR0"/>
      </w:pPr>
      <w:r>
        <w:t>Patrick Antunes</w:t>
      </w:r>
    </w:p>
    <w:p w14:paraId="17A58422" w14:textId="0C96DC2B" w:rsidR="00933754" w:rsidRDefault="00E2523C" w:rsidP="00933754">
      <w:pPr>
        <w:pStyle w:val="TF-AUTOR0"/>
      </w:pPr>
      <w:ins w:id="10" w:author="Dalton Solano dos Reis" w:date="2022-12-16T15:31:00Z">
        <w:r>
          <w:t xml:space="preserve">Prof. </w:t>
        </w:r>
      </w:ins>
      <w:r w:rsidR="00B573AA">
        <w:t>Marcos Rogério Cardoso</w:t>
      </w:r>
      <w:ins w:id="11" w:author="Dalton Solano dos Reis" w:date="2022-12-16T15:31:00Z">
        <w:r>
          <w:t xml:space="preserve"> - orientador</w:t>
        </w:r>
      </w:ins>
      <w:r w:rsidR="00933754">
        <w:br/>
      </w:r>
    </w:p>
    <w:bookmarkEnd w:id="1"/>
    <w:bookmarkEnd w:id="2"/>
    <w:bookmarkEnd w:id="3"/>
    <w:bookmarkEnd w:id="4"/>
    <w:bookmarkEnd w:id="5"/>
    <w:bookmarkEnd w:id="6"/>
    <w:bookmarkEnd w:id="7"/>
    <w:bookmarkEnd w:id="8"/>
    <w:bookmarkEnd w:id="9"/>
    <w:p w14:paraId="3F13D808" w14:textId="1CFF5053" w:rsidR="00933754" w:rsidRPr="00933754" w:rsidRDefault="00933754">
      <w:pPr>
        <w:pStyle w:val="Ttulo1"/>
        <w:pPrChange w:id="12" w:author="Dalton Solano dos Reis" w:date="2022-12-16T16:06:00Z">
          <w:pPr>
            <w:pStyle w:val="Ttulo1"/>
            <w:numPr>
              <w:numId w:val="20"/>
            </w:numPr>
          </w:pPr>
        </w:pPrChange>
      </w:pPr>
      <w:r w:rsidRPr="00933754">
        <w:t>Introdução</w:t>
      </w:r>
    </w:p>
    <w:p w14:paraId="27419CF2" w14:textId="75569A07" w:rsidR="00933754" w:rsidRDefault="008B0074" w:rsidP="00766928">
      <w:pPr>
        <w:pStyle w:val="TF-TEXTO"/>
      </w:pPr>
      <w:r>
        <w:t xml:space="preserve">Muitas são as plataformas online onde as pessoas podem realizar uma reclamação sobre um produto, buscar um </w:t>
      </w:r>
      <w:r w:rsidRPr="00766928">
        <w:rPr>
          <w:i/>
          <w:iCs/>
        </w:rPr>
        <w:t>feedback</w:t>
      </w:r>
      <w:r w:rsidR="007B34EC">
        <w:rPr>
          <w:i/>
          <w:iCs/>
        </w:rPr>
        <w:t xml:space="preserve">, </w:t>
      </w:r>
      <w:r w:rsidR="007B34EC" w:rsidRPr="007B34EC">
        <w:t>procurar ajuda</w:t>
      </w:r>
      <w:r>
        <w:t xml:space="preserve"> ou mesmo apenas discutir a experiência que teve.</w:t>
      </w:r>
      <w:r w:rsidR="008D401C">
        <w:t xml:space="preserve"> </w:t>
      </w:r>
      <w:r w:rsidR="00485447">
        <w:t>Define-se “produto” como o “resultado de um trabalho ou de uma atividade”</w:t>
      </w:r>
      <w:ins w:id="13" w:author="Dalton Solano dos Reis" w:date="2022-12-16T15:12:00Z">
        <w:r w:rsidR="002B258B">
          <w:t xml:space="preserve"> </w:t>
        </w:r>
      </w:ins>
      <w:r w:rsidR="00485447">
        <w:t>(</w:t>
      </w:r>
      <w:commentRangeStart w:id="14"/>
      <w:commentRangeStart w:id="15"/>
      <w:r w:rsidR="00485447">
        <w:t>OXFORD LANGUAGES, 2022</w:t>
      </w:r>
      <w:commentRangeEnd w:id="14"/>
      <w:r w:rsidR="002B258B">
        <w:rPr>
          <w:rStyle w:val="Refdecomentrio"/>
        </w:rPr>
        <w:commentReference w:id="14"/>
      </w:r>
      <w:commentRangeEnd w:id="15"/>
      <w:r w:rsidR="009C7A9A">
        <w:rPr>
          <w:rStyle w:val="Refdecomentrio"/>
        </w:rPr>
        <w:commentReference w:id="15"/>
      </w:r>
      <w:r w:rsidR="00485447">
        <w:t>), podendo ser alguma tecnologia, utensílio, alimento ou serviço.</w:t>
      </w:r>
    </w:p>
    <w:p w14:paraId="101EB19C" w14:textId="0ADF4CDF" w:rsidR="0022620D" w:rsidRDefault="0022620D" w:rsidP="0022620D">
      <w:pPr>
        <w:pStyle w:val="TF-TEXTO"/>
      </w:pPr>
      <w:r>
        <w:t>As discussões entre usuários sobre produtos utilizados no dia a dia acontecem de maneira bastante frequente e descentralizada, seja em redes sociais, fóruns ou aplicativos de chat de texto, sendo todos estes compostos com elementos de interação</w:t>
      </w:r>
      <w:ins w:id="16" w:author="Dalton Solano dos Reis" w:date="2022-12-16T15:13:00Z">
        <w:r w:rsidR="002B258B">
          <w:t xml:space="preserve"> </w:t>
        </w:r>
      </w:ins>
      <w:r>
        <w:t xml:space="preserve">(MUSSO, 2010). Esta abrangência de opções cria muitos canais de comunicação e a informação buscada por um indivíduo acaba por ficar muito dispersa, podendo ter que acessar diversas plataformas até encontrar o que definitivamente precisa. </w:t>
      </w:r>
    </w:p>
    <w:p w14:paraId="65D1A974" w14:textId="19CF559D" w:rsidR="00766928" w:rsidRDefault="000A6DD5" w:rsidP="00766928">
      <w:pPr>
        <w:pStyle w:val="TF-TEXTO"/>
      </w:pPr>
      <w:r>
        <w:t xml:space="preserve">A maior parte da </w:t>
      </w:r>
      <w:r w:rsidR="003F5DF5">
        <w:t>população</w:t>
      </w:r>
      <w:r>
        <w:t xml:space="preserve"> brasileira realiza pesquisas on</w:t>
      </w:r>
      <w:ins w:id="17" w:author="Dalton Solano dos Reis" w:date="2022-12-16T15:36:00Z">
        <w:r w:rsidR="00B37E16">
          <w:t>-</w:t>
        </w:r>
      </w:ins>
      <w:r>
        <w:t>line antes de adquirir um produto. Segundo o site e-commercebrasil, “88% dos brasileiros utilizaram o Google para fazer alguma busca online no último ano. Entre eles, 82% usaram o buscador para pesquisar conteúdos e informações e 70% para procurar produtos com a finalidade de consumo</w:t>
      </w:r>
      <w:r w:rsidR="002D1BFD">
        <w:t>”</w:t>
      </w:r>
      <w:ins w:id="18" w:author="Dalton Solano dos Reis" w:date="2022-12-16T15:13:00Z">
        <w:r w:rsidR="002B258B">
          <w:t xml:space="preserve"> </w:t>
        </w:r>
      </w:ins>
      <w:r>
        <w:t>(</w:t>
      </w:r>
      <w:r w:rsidRPr="000A6DD5">
        <w:t xml:space="preserve">93% </w:t>
      </w:r>
      <w:r>
        <w:t xml:space="preserve">DOS BRASILEIROS PESQUISAM NO GOOGLE ANTES DE COMPRAR, </w:t>
      </w:r>
      <w:commentRangeStart w:id="19"/>
      <w:r>
        <w:t>2021</w:t>
      </w:r>
      <w:commentRangeEnd w:id="19"/>
      <w:r w:rsidR="00B37E16">
        <w:rPr>
          <w:rStyle w:val="Refdecomentrio"/>
        </w:rPr>
        <w:commentReference w:id="19"/>
      </w:r>
      <w:r>
        <w:t>). A mesma matéria também</w:t>
      </w:r>
      <w:r w:rsidR="00FC1424">
        <w:t xml:space="preserve"> informa que a pesquisa é um processo decisivo na tomada de decisão de compra</w:t>
      </w:r>
      <w:r w:rsidR="006A68BC">
        <w:t>. Esta precaução tem por objetivo minimizar o risco de arrependimento e transtornos posteriores.</w:t>
      </w:r>
    </w:p>
    <w:p w14:paraId="613E3EEC" w14:textId="23D7F3D8" w:rsidR="006A68BC" w:rsidRDefault="318390B8" w:rsidP="00933754">
      <w:pPr>
        <w:pStyle w:val="TF-TEXTO"/>
      </w:pPr>
      <w:r>
        <w:t xml:space="preserve">Diante deste cenário surge o questionamento de onde buscar </w:t>
      </w:r>
      <w:r w:rsidR="1021F8A9">
        <w:t>pelas experiências</w:t>
      </w:r>
      <w:r>
        <w:t xml:space="preserve"> de outras pessoas sobre algum produto</w:t>
      </w:r>
      <w:r w:rsidR="28C0416C">
        <w:t xml:space="preserve"> e promover uma discussão sobre ele</w:t>
      </w:r>
      <w:r>
        <w:t>.</w:t>
      </w:r>
      <w:r w:rsidR="1021F8A9">
        <w:t xml:space="preserve"> É possível realizar esta consulta nos próprios sites de vendas que comumente possuem </w:t>
      </w:r>
      <w:r w:rsidR="1021F8A9" w:rsidRPr="0022620D">
        <w:t>a se</w:t>
      </w:r>
      <w:r w:rsidR="0022620D" w:rsidRPr="0022620D">
        <w:t>ssão</w:t>
      </w:r>
      <w:r w:rsidR="1021F8A9">
        <w:t xml:space="preserve"> de avaliação, porém em muitos dos casos a interação não é facilmente promovida nestes espaços. Também existe a possibilidade de discussão dentro d</w:t>
      </w:r>
      <w:r w:rsidR="28C0416C">
        <w:t>e</w:t>
      </w:r>
      <w:r w:rsidR="1021F8A9">
        <w:t xml:space="preserve"> redes sociais, mas para est</w:t>
      </w:r>
      <w:r w:rsidR="28C0416C">
        <w:t>a</w:t>
      </w:r>
      <w:r w:rsidR="1021F8A9">
        <w:t xml:space="preserve">s é necessário a criação de perfis além de não ser o foco destas plataformas, deixando o usuário sujeito a </w:t>
      </w:r>
      <w:r w:rsidR="28C0416C">
        <w:t xml:space="preserve">se deparar com </w:t>
      </w:r>
      <w:r w:rsidR="073FD0EC">
        <w:t>conteúdo</w:t>
      </w:r>
      <w:r w:rsidR="28C0416C">
        <w:t xml:space="preserve"> que não sejam do seu interesse.</w:t>
      </w:r>
    </w:p>
    <w:p w14:paraId="2EB2727F" w14:textId="35CC093A" w:rsidR="00F900E1" w:rsidRDefault="00F900E1" w:rsidP="00933754">
      <w:pPr>
        <w:pStyle w:val="TF-TEXTO"/>
      </w:pPr>
      <w:r>
        <w:t xml:space="preserve">Analisando estas dificuldades que um consumidor de qualquer que seja o produto possa passar, surge a proposta de desenvolvimento de um aplicativo de fácil acesso que o usuário possa buscar por informações para sanar suas dúvidas ou mesmo contribuir com sua experiência para a plataforma. </w:t>
      </w:r>
      <w:r w:rsidR="00BD11CA">
        <w:t>A principal proposta</w:t>
      </w:r>
      <w:r>
        <w:t xml:space="preserve"> é a facilitação na busca por diversos tipos de informação que ficarão contidas dentro do mesmo aplicativo além de apresentar ao usuário temas que possam ser de seu interesse.</w:t>
      </w:r>
    </w:p>
    <w:p w14:paraId="152C20A3" w14:textId="36B53503" w:rsidR="00F255FC" w:rsidRPr="00933754" w:rsidRDefault="00F255FC" w:rsidP="00933754">
      <w:pPr>
        <w:pStyle w:val="Ttulo2"/>
      </w:pPr>
      <w:bookmarkStart w:id="20" w:name="_Toc419598576"/>
      <w:bookmarkStart w:id="21" w:name="_Toc420721317"/>
      <w:bookmarkStart w:id="22" w:name="_Toc420721467"/>
      <w:bookmarkStart w:id="23" w:name="_Toc420721562"/>
      <w:bookmarkStart w:id="24" w:name="_Toc420721768"/>
      <w:bookmarkStart w:id="25" w:name="_Toc420723209"/>
      <w:bookmarkStart w:id="26" w:name="_Toc482682370"/>
      <w:bookmarkStart w:id="27" w:name="_Toc54164904"/>
      <w:bookmarkStart w:id="28" w:name="_Toc54165664"/>
      <w:bookmarkStart w:id="29" w:name="_Toc54169316"/>
      <w:bookmarkStart w:id="30" w:name="_Toc96347426"/>
      <w:bookmarkStart w:id="31" w:name="_Toc96357710"/>
      <w:bookmarkStart w:id="32" w:name="_Toc96491850"/>
      <w:bookmarkStart w:id="33" w:name="_Toc411603090"/>
      <w:r w:rsidRPr="00933754">
        <w:t>OBJETIVOS</w:t>
      </w:r>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4E5D93F5" w14:textId="143090D7" w:rsidR="00C35E57" w:rsidRDefault="0071375D" w:rsidP="0071375D">
      <w:pPr>
        <w:pStyle w:val="TF-TEXTO"/>
        <w:ind w:firstLine="567"/>
      </w:pPr>
      <w:r>
        <w:t xml:space="preserve">O objetivo deste trabalho é desenvolver e disponibilizar um aplicativo que permita aos usuários </w:t>
      </w:r>
      <w:r w:rsidR="008D401C">
        <w:t>promover a discussão</w:t>
      </w:r>
      <w:r>
        <w:t xml:space="preserve"> sobre </w:t>
      </w:r>
      <w:r w:rsidR="008D401C">
        <w:t>as mais diversas categorias de produtos</w:t>
      </w:r>
      <w:r>
        <w:t>.</w:t>
      </w:r>
    </w:p>
    <w:p w14:paraId="770203D4" w14:textId="77777777" w:rsidR="00C35E57" w:rsidRDefault="00C35E57" w:rsidP="00C35E57">
      <w:pPr>
        <w:pStyle w:val="TF-TEXTO"/>
      </w:pPr>
      <w:r>
        <w:t>Os objetivos específicos são:</w:t>
      </w:r>
    </w:p>
    <w:p w14:paraId="2359D673" w14:textId="75219CBF" w:rsidR="00C35E57" w:rsidRDefault="002D1BFD" w:rsidP="00C35E57">
      <w:pPr>
        <w:pStyle w:val="TF-ALNEA"/>
      </w:pPr>
      <w:r>
        <w:t>d</w:t>
      </w:r>
      <w:r w:rsidR="0071375D">
        <w:t>isponibilizar um mural onde serão listadas as discussões mais relevantes na comunidade ou de interesse do usuário alguma categoria de produto ou produto em específico</w:t>
      </w:r>
      <w:r w:rsidR="00C35E57">
        <w:t>;</w:t>
      </w:r>
    </w:p>
    <w:p w14:paraId="4884CC20" w14:textId="7FF63CAB" w:rsidR="00C35E57" w:rsidRDefault="002D1BFD" w:rsidP="00C35E57">
      <w:pPr>
        <w:pStyle w:val="TF-ALNEA"/>
      </w:pPr>
      <w:r>
        <w:t>a</w:t>
      </w:r>
      <w:r w:rsidR="00E40F3E">
        <w:t>presentar conteúdo de possível interesse do usuário com base em suas pesquisas e interações dentro do aplicativo</w:t>
      </w:r>
      <w:r w:rsidR="005873BD">
        <w:t>;</w:t>
      </w:r>
    </w:p>
    <w:p w14:paraId="0F83796A" w14:textId="56FC5CE0" w:rsidR="00A44581" w:rsidRDefault="002D1BFD" w:rsidP="008D401C">
      <w:pPr>
        <w:pStyle w:val="TF-ALNEA"/>
      </w:pPr>
      <w:r>
        <w:t>d</w:t>
      </w:r>
      <w:r w:rsidR="0071375D">
        <w:t xml:space="preserve">isponibilizar a interação de usuários através da criação de postagens </w:t>
      </w:r>
      <w:r w:rsidR="008D401C">
        <w:t>e comentários com objetivo da troca de conhecimento</w:t>
      </w:r>
      <w:bookmarkStart w:id="34" w:name="_Toc419598587"/>
      <w:r w:rsidR="005873BD">
        <w:t>;</w:t>
      </w:r>
    </w:p>
    <w:p w14:paraId="1DC5B8AC" w14:textId="2A83DD82" w:rsidR="00AC6F74" w:rsidRDefault="00AC6F74" w:rsidP="008D401C">
      <w:pPr>
        <w:pStyle w:val="TF-ALNEA"/>
      </w:pPr>
      <w:r>
        <w:t>disponibilizar ao usuário formas de enviar suas sugestões de melhorias do aplicativo</w:t>
      </w:r>
      <w:r w:rsidR="005873BD">
        <w:t>.</w:t>
      </w:r>
    </w:p>
    <w:p w14:paraId="5A0C0DE2" w14:textId="60F334B1" w:rsidR="00095F28" w:rsidRPr="00095F28" w:rsidRDefault="00095F28">
      <w:pPr>
        <w:pStyle w:val="Ttulo1"/>
        <w:pPrChange w:id="35" w:author="Dalton Solano dos Reis" w:date="2022-12-16T16:06:00Z">
          <w:pPr>
            <w:pStyle w:val="Ttulo1"/>
            <w:numPr>
              <w:numId w:val="20"/>
            </w:numPr>
          </w:pPr>
        </w:pPrChange>
      </w:pPr>
      <w:r w:rsidRPr="00095F28">
        <w:t>TRABALHOS CORRELATOS</w:t>
      </w:r>
    </w:p>
    <w:p w14:paraId="56C91B98" w14:textId="60A98BC1" w:rsidR="001B217F" w:rsidRPr="004E1041" w:rsidRDefault="0022620D" w:rsidP="001B217F">
      <w:pPr>
        <w:pStyle w:val="TF-TEXTO"/>
      </w:pPr>
      <w:r w:rsidRPr="00292310">
        <w:t xml:space="preserve">Nesta seção serão apresentados trabalhos correlatos com características relacionadas com os principais objetivos deste estudo. </w:t>
      </w:r>
      <w:r w:rsidR="001B217F">
        <w:t>São escassos os trabalhos que abordam o desenvolvimento técnico de uma rede social com toda a documentação deste processo. Conhecendo este fator, foi optado por buscar principalmente trabalhos que analisam mais como as pessoas e instituições lidam com questões de consumo e através de quais meios estas entidades fazem isso atualmente.</w:t>
      </w:r>
    </w:p>
    <w:p w14:paraId="3573912E" w14:textId="1876955E" w:rsidR="0022620D" w:rsidRDefault="0022620D" w:rsidP="0022620D">
      <w:pPr>
        <w:pStyle w:val="TF-TEXTO"/>
      </w:pPr>
      <w:r w:rsidRPr="00292310">
        <w:lastRenderedPageBreak/>
        <w:t>O primeiro é um artigo que analisa o impacto que a plataforma Reclame AQUI causa nas relações de consumo direta e indiretamente</w:t>
      </w:r>
      <w:ins w:id="36" w:author="Dalton Solano dos Reis" w:date="2022-12-16T15:16:00Z">
        <w:r w:rsidR="002B258B">
          <w:t xml:space="preserve"> </w:t>
        </w:r>
      </w:ins>
      <w:r w:rsidRPr="00292310">
        <w:t>(ROCHA</w:t>
      </w:r>
      <w:del w:id="37" w:author="Dalton Solano dos Reis" w:date="2022-12-16T15:31:00Z">
        <w:r w:rsidRPr="00292310" w:rsidDel="00E2523C">
          <w:delText>,</w:delText>
        </w:r>
      </w:del>
      <w:r w:rsidRPr="00292310">
        <w:t xml:space="preserve"> </w:t>
      </w:r>
      <w:r w:rsidR="002D1BFD" w:rsidRPr="002B258B">
        <w:rPr>
          <w:i/>
          <w:iCs/>
          <w:rPrChange w:id="38" w:author="Dalton Solano dos Reis" w:date="2022-12-16T15:16:00Z">
            <w:rPr/>
          </w:rPrChange>
        </w:rPr>
        <w:t>et al</w:t>
      </w:r>
      <w:r w:rsidR="002D1BFD">
        <w:t>.</w:t>
      </w:r>
      <w:r w:rsidRPr="00292310">
        <w:t>, 2016). Já o segundo propõe uma análise sobre como a descentralização de uma rede social beneficia os usuários que a utilizam com uma maior liberdade de escolha de temas de discussão e privacidade</w:t>
      </w:r>
      <w:ins w:id="39" w:author="Dalton Solano dos Reis" w:date="2022-12-16T15:16:00Z">
        <w:r w:rsidR="002B258B">
          <w:t xml:space="preserve"> </w:t>
        </w:r>
      </w:ins>
      <w:r w:rsidRPr="00292310">
        <w:t>(OLIVEIRA, 2021). Por fim, o terceiro e último trabalho avalia o impacto da rede social TripAdvisor na gestão de marcas e as novas regras e hábitos dos consumidores dentro das redes sociais</w:t>
      </w:r>
      <w:ins w:id="40" w:author="Dalton Solano dos Reis" w:date="2022-12-16T15:16:00Z">
        <w:r w:rsidR="002B258B">
          <w:t xml:space="preserve"> </w:t>
        </w:r>
      </w:ins>
      <w:r w:rsidRPr="00292310">
        <w:t>(</w:t>
      </w:r>
      <w:commentRangeStart w:id="41"/>
      <w:r w:rsidRPr="00292310">
        <w:t>CUNHA AURIANI</w:t>
      </w:r>
      <w:commentRangeEnd w:id="41"/>
      <w:r w:rsidR="00E2523C">
        <w:rPr>
          <w:rStyle w:val="Refdecomentrio"/>
        </w:rPr>
        <w:commentReference w:id="41"/>
      </w:r>
      <w:r w:rsidRPr="00292310">
        <w:t>, 2015).</w:t>
      </w:r>
    </w:p>
    <w:p w14:paraId="4BC56702" w14:textId="6B02B7A7" w:rsidR="00A44581" w:rsidRPr="0022620D" w:rsidRDefault="0046583A" w:rsidP="00933754">
      <w:pPr>
        <w:pStyle w:val="Ttulo2"/>
      </w:pPr>
      <w:r>
        <w:t xml:space="preserve">A consolidação de sites de reclamação </w:t>
      </w:r>
      <w:r w:rsidRPr="0022620D">
        <w:t>online como uma alternativa eficaz no intermédio das relações de consumo: um estudo do caso do site reclame AQUI</w:t>
      </w:r>
    </w:p>
    <w:p w14:paraId="1C7C85C7" w14:textId="257B5962" w:rsidR="00BA719C" w:rsidRPr="0022620D" w:rsidRDefault="21D055CD" w:rsidP="00BA719C">
      <w:pPr>
        <w:pStyle w:val="TF-TEXTO"/>
      </w:pPr>
      <w:r w:rsidRPr="0022620D">
        <w:t>Rocha</w:t>
      </w:r>
      <w:del w:id="42" w:author="Dalton Solano dos Reis" w:date="2022-12-16T15:31:00Z">
        <w:r w:rsidRPr="0022620D" w:rsidDel="00E2523C">
          <w:delText>,</w:delText>
        </w:r>
      </w:del>
      <w:r w:rsidRPr="0022620D">
        <w:t xml:space="preserve"> </w:t>
      </w:r>
      <w:r w:rsidR="002D1BFD" w:rsidRPr="002B258B">
        <w:rPr>
          <w:i/>
          <w:iCs/>
          <w:rPrChange w:id="43" w:author="Dalton Solano dos Reis" w:date="2022-12-16T15:17:00Z">
            <w:rPr/>
          </w:rPrChange>
        </w:rPr>
        <w:t>et al</w:t>
      </w:r>
      <w:r w:rsidR="002D1BFD">
        <w:t>.</w:t>
      </w:r>
      <w:del w:id="44" w:author="Dalton Solano dos Reis" w:date="2022-12-16T15:31:00Z">
        <w:r w:rsidR="002D1BFD" w:rsidDel="00E2523C">
          <w:delText>,</w:delText>
        </w:r>
      </w:del>
      <w:r w:rsidRPr="0022620D">
        <w:t xml:space="preserve"> (2016) apresentaram uma discussão sobre o acesso </w:t>
      </w:r>
      <w:r w:rsidR="1AB34C9C" w:rsidRPr="0022620D">
        <w:t>à</w:t>
      </w:r>
      <w:r w:rsidRPr="0022620D">
        <w:t xml:space="preserve"> informação nas relações de consumo e o surgimento de </w:t>
      </w:r>
      <w:r w:rsidRPr="0022620D">
        <w:rPr>
          <w:i/>
          <w:iCs/>
        </w:rPr>
        <w:t>prosumers</w:t>
      </w:r>
      <w:r w:rsidRPr="0022620D">
        <w:t xml:space="preserve"> que são os consumidores que buscam por todo tipo de informação sobre determinado produto. Com a advinda da Internet e os mais variados tipos de sites, foi natural o surgimento do Reclame AQUI que é a plataforma onde consumidores têm o poder de expor suas opiniões.</w:t>
      </w:r>
    </w:p>
    <w:p w14:paraId="766AF364" w14:textId="75AF89CC" w:rsidR="00BA719C" w:rsidRDefault="22CAE62E" w:rsidP="00BA719C">
      <w:pPr>
        <w:pStyle w:val="TF-TEXTO"/>
        <w:ind w:firstLine="567"/>
      </w:pPr>
      <w:r w:rsidRPr="0022620D">
        <w:t xml:space="preserve">  Iniciam sua análise falando sobre a cultura da participação e como o conjunto de consumidores cria uma interação social </w:t>
      </w:r>
      <w:r w:rsidR="2CB77743" w:rsidRPr="0022620D">
        <w:t xml:space="preserve">que </w:t>
      </w:r>
      <w:r w:rsidRPr="0022620D">
        <w:t>transcende a individualidade e adquire contornos de grupo</w:t>
      </w:r>
      <w:ins w:id="45" w:author="Dalton Solano dos Reis" w:date="2022-12-16T15:25:00Z">
        <w:r w:rsidR="00E2523C">
          <w:t xml:space="preserve"> </w:t>
        </w:r>
      </w:ins>
      <w:r w:rsidRPr="0022620D">
        <w:t>(</w:t>
      </w:r>
      <w:commentRangeStart w:id="46"/>
      <w:r w:rsidRPr="0022620D">
        <w:t>JENKINS 2009</w:t>
      </w:r>
      <w:commentRangeEnd w:id="46"/>
      <w:r w:rsidR="00E2523C">
        <w:rPr>
          <w:rStyle w:val="Refdecomentrio"/>
        </w:rPr>
        <w:commentReference w:id="46"/>
      </w:r>
      <w:r w:rsidRPr="0022620D">
        <w:t xml:space="preserve">). </w:t>
      </w:r>
      <w:r w:rsidR="2CB77743" w:rsidRPr="0022620D">
        <w:t>Para além dos meios do entretenimento, a união dos usuários nas redes começou a atingir os mais abrangentes temas. As redes facilitaram a troca de conhecimento e apresentaram de forma fácil a informação.</w:t>
      </w:r>
    </w:p>
    <w:p w14:paraId="353D9DAD" w14:textId="6D225006" w:rsidR="00C202E1" w:rsidRPr="0022620D" w:rsidRDefault="002D1BFD" w:rsidP="00BA719C">
      <w:pPr>
        <w:pStyle w:val="TF-TEXTO"/>
        <w:ind w:firstLine="567"/>
      </w:pPr>
      <w:r>
        <w:t>Os autores a</w:t>
      </w:r>
      <w:r w:rsidR="003015E1">
        <w:t>presentam a mudança da exposição dos problemas dos consumidores com a chegada da Internet. Hoje realizam suas reclamações em plataformas públicas e de fácil acesso onde um dia isso era feito em ambientes internos e sem o acesso de demais consumidores. Esse novo paradigma de exposição permitiu a interação dos usuários e a criação de publicações de impacto muito maior uma vez que as discussões podem tomar medidas gigantescas. Neste cenário surge o Reclame AQUI que permite às empresas receber</w:t>
      </w:r>
      <w:r w:rsidR="00C97129">
        <w:t>e</w:t>
      </w:r>
      <w:r w:rsidR="003015E1">
        <w:t>m as reclamações de forma direta e conseguirem trabalhar no problema de clientes caso a caso</w:t>
      </w:r>
      <w:r w:rsidR="00B26B86">
        <w:t xml:space="preserve">, criando </w:t>
      </w:r>
      <w:r w:rsidR="00C97129">
        <w:t xml:space="preserve">assim </w:t>
      </w:r>
      <w:r w:rsidR="00B26B86">
        <w:t xml:space="preserve">uma relação virtual direta dos </w:t>
      </w:r>
      <w:r w:rsidR="00B26B86" w:rsidRPr="0022620D">
        <w:t>consumidores com as organizações.</w:t>
      </w:r>
    </w:p>
    <w:p w14:paraId="07EE81E1" w14:textId="0DAD6FC2" w:rsidR="00B26B86" w:rsidRPr="0022620D" w:rsidRDefault="00B26B86" w:rsidP="00931DC2">
      <w:pPr>
        <w:pStyle w:val="TF-TEXTO"/>
      </w:pPr>
      <w:r w:rsidRPr="0022620D">
        <w:t>Por fim, apresentam o site Reclame AQUI</w:t>
      </w:r>
      <w:r w:rsidR="00D536CE" w:rsidRPr="0022620D">
        <w:t xml:space="preserve"> que é o maior mediador das relações de consumo no Brasil. Nele qualquer usuário pode realizar um cadastro e expor sua experiência com determinado produto ou serviço prestado por alguma empresa, esta que possui o direito de resposta e de auxiliar o cliente na sua reclamação. O site recebe 25 reclamações por dia e mais de 15 milhões de usuários cadastrados. Além disso, também calcula o percentual de casos solucionados.</w:t>
      </w:r>
    </w:p>
    <w:p w14:paraId="2BE2C8FE" w14:textId="7079BB60" w:rsidR="00BA719C" w:rsidRDefault="00D536CE" w:rsidP="00C97129">
      <w:pPr>
        <w:pStyle w:val="TF-TEXTO"/>
        <w:ind w:firstLine="567"/>
      </w:pPr>
      <w:r w:rsidRPr="0022620D">
        <w:t>Os autores realizam uma análise sobre o percentual de efetividade referente ao PROCON que é o instituto governamental para mediação de problemas entre consumidores e empresas. Evidenciaram que a preferência dos consumidores é optar pelas plataformas de reclamação online já que os serviç</w:t>
      </w:r>
      <w:r w:rsidR="00C97129" w:rsidRPr="0022620D">
        <w:t>o</w:t>
      </w:r>
      <w:r w:rsidRPr="0022620D">
        <w:t>s estatais são lentos e ineficientes quando comparado à exposição das situações em mídias sociais.</w:t>
      </w:r>
      <w:r w:rsidR="00D41A40" w:rsidRPr="0022620D">
        <w:t xml:space="preserve"> </w:t>
      </w:r>
    </w:p>
    <w:p w14:paraId="09164CFC" w14:textId="4B23D704" w:rsidR="00E40F3E" w:rsidRDefault="00E40F3E" w:rsidP="00C97129">
      <w:pPr>
        <w:pStyle w:val="TF-TEXTO"/>
        <w:ind w:firstLine="567"/>
      </w:pPr>
      <w:r w:rsidRPr="00E40F3E">
        <w:t xml:space="preserve">No site a empresa cadastrada </w:t>
      </w:r>
      <w:r>
        <w:t xml:space="preserve">tem </w:t>
      </w:r>
      <w:r w:rsidRPr="00E40F3E">
        <w:t>um grau de avaliação dos usuários apresentando seu percentual de resposta, percentual de solução do problema apresentado e tempo médio para responder novas questões</w:t>
      </w:r>
      <w:r>
        <w:t xml:space="preserve"> conforme </w:t>
      </w:r>
      <w:r w:rsidR="00C95EF3">
        <w:t xml:space="preserve">a </w:t>
      </w:r>
      <w:r w:rsidR="005873BD">
        <w:t>F</w:t>
      </w:r>
      <w:r>
        <w:t>igura 1</w:t>
      </w:r>
      <w:r w:rsidRPr="00E40F3E">
        <w:t xml:space="preserve">.  </w:t>
      </w:r>
    </w:p>
    <w:p w14:paraId="703D0EDE" w14:textId="24447501" w:rsidR="00CE133E" w:rsidRDefault="00CE133E" w:rsidP="002C05D5">
      <w:pPr>
        <w:pStyle w:val="TF-TEXTO"/>
        <w:ind w:firstLine="567"/>
        <w:jc w:val="center"/>
      </w:pPr>
      <w:commentRangeStart w:id="47"/>
      <w:commentRangeStart w:id="48"/>
      <w:r>
        <w:t>Figu</w:t>
      </w:r>
      <w:commentRangeEnd w:id="47"/>
      <w:r w:rsidR="002B258B">
        <w:rPr>
          <w:rStyle w:val="Refdecomentrio"/>
        </w:rPr>
        <w:commentReference w:id="47"/>
      </w:r>
      <w:commentRangeEnd w:id="48"/>
      <w:r w:rsidR="002B258B">
        <w:rPr>
          <w:rStyle w:val="Refdecomentrio"/>
        </w:rPr>
        <w:commentReference w:id="48"/>
      </w:r>
      <w:r>
        <w:t>ra 1</w:t>
      </w:r>
      <w:r w:rsidR="002C05D5">
        <w:t xml:space="preserve"> – layout do site Reclame aqui</w:t>
      </w:r>
    </w:p>
    <w:p w14:paraId="1FE176F0" w14:textId="34994C29" w:rsidR="00CE133E" w:rsidRPr="00CE10CF" w:rsidRDefault="00CE133E" w:rsidP="002C05D5">
      <w:pPr>
        <w:pStyle w:val="TF-TEXTO"/>
        <w:ind w:firstLine="567"/>
        <w:jc w:val="center"/>
        <w:rPr>
          <w:sz w:val="18"/>
          <w:szCs w:val="18"/>
        </w:rPr>
      </w:pPr>
      <w:r>
        <w:rPr>
          <w:noProof/>
        </w:rPr>
        <w:drawing>
          <wp:inline distT="0" distB="0" distL="0" distR="0" wp14:anchorId="3855D5C6" wp14:editId="4FFF1B6D">
            <wp:extent cx="4663679" cy="2809875"/>
            <wp:effectExtent l="57150" t="19050" r="60960" b="47625"/>
            <wp:docPr id="1" name="Picture 1" descr="Graphical user interface, application&#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a:extLst>
                        <a:ext uri="{C183D7F6-B498-43B3-948B-1728B52AA6E4}">
                          <adec:decorative xmlns:adec="http://schemas.microsoft.com/office/drawing/2017/decorative" val="0"/>
                        </a:ext>
                      </a:extLst>
                    </pic:cNvPr>
                    <pic:cNvPicPr/>
                  </pic:nvPicPr>
                  <pic:blipFill>
                    <a:blip r:embed="rId15">
                      <a:extLst>
                        <a:ext uri="{28A0092B-C50C-407E-A947-70E740481C1C}">
                          <a14:useLocalDpi xmlns:a14="http://schemas.microsoft.com/office/drawing/2010/main" val="0"/>
                        </a:ext>
                      </a:extLst>
                    </a:blip>
                    <a:stretch>
                      <a:fillRect/>
                    </a:stretch>
                  </pic:blipFill>
                  <pic:spPr>
                    <a:xfrm>
                      <a:off x="0" y="0"/>
                      <a:ext cx="4727891" cy="2848563"/>
                    </a:xfrm>
                    <a:prstGeom prst="rect">
                      <a:avLst/>
                    </a:prstGeom>
                    <a:ln>
                      <a:solidFill>
                        <a:schemeClr val="tx1"/>
                      </a:solidFill>
                    </a:ln>
                    <a:effectLst>
                      <a:outerShdw blurRad="50800" dist="50800" dir="5400000" algn="ctr" rotWithShape="0">
                        <a:srgbClr val="000000">
                          <a:alpha val="0"/>
                        </a:srgbClr>
                      </a:outerShdw>
                      <a:reflection stA="0" endPos="65000" dist="50800" dir="5400000" sy="-100000" algn="bl" rotWithShape="0"/>
                    </a:effectLst>
                  </pic:spPr>
                </pic:pic>
              </a:graphicData>
            </a:graphic>
          </wp:inline>
        </w:drawing>
      </w:r>
      <w:r w:rsidR="002C05D5">
        <w:br/>
      </w:r>
      <w:r w:rsidR="002C05D5" w:rsidRPr="00CE10CF">
        <w:rPr>
          <w:sz w:val="18"/>
          <w:szCs w:val="18"/>
        </w:rPr>
        <w:t xml:space="preserve">Fonte: </w:t>
      </w:r>
      <w:commentRangeStart w:id="49"/>
      <w:proofErr w:type="spellStart"/>
      <w:r w:rsidR="002C05D5" w:rsidRPr="00CE10CF">
        <w:rPr>
          <w:sz w:val="18"/>
          <w:szCs w:val="18"/>
        </w:rPr>
        <w:t>Henn</w:t>
      </w:r>
      <w:proofErr w:type="spellEnd"/>
      <w:r w:rsidR="002C05D5" w:rsidRPr="00CE10CF">
        <w:rPr>
          <w:sz w:val="18"/>
          <w:szCs w:val="18"/>
        </w:rPr>
        <w:t>, 2022</w:t>
      </w:r>
      <w:commentRangeEnd w:id="49"/>
      <w:r w:rsidR="00F625E2">
        <w:rPr>
          <w:rStyle w:val="Refdecomentrio"/>
        </w:rPr>
        <w:commentReference w:id="49"/>
      </w:r>
      <w:ins w:id="50" w:author="Dalton Solano dos Reis" w:date="2022-12-16T15:18:00Z">
        <w:r w:rsidR="002B258B">
          <w:rPr>
            <w:sz w:val="18"/>
            <w:szCs w:val="18"/>
          </w:rPr>
          <w:t>.</w:t>
        </w:r>
      </w:ins>
    </w:p>
    <w:p w14:paraId="243A090D" w14:textId="77777777" w:rsidR="00CE133E" w:rsidRPr="0022620D" w:rsidRDefault="00CE133E" w:rsidP="00CE133E">
      <w:pPr>
        <w:pStyle w:val="TF-TEXTO"/>
        <w:ind w:firstLine="567"/>
        <w:jc w:val="center"/>
      </w:pPr>
    </w:p>
    <w:p w14:paraId="77BE4C06" w14:textId="7F18CDBC" w:rsidR="00A44581" w:rsidRPr="0022620D" w:rsidRDefault="7B231E1F" w:rsidP="78D1909C">
      <w:pPr>
        <w:pStyle w:val="Ttulo2"/>
      </w:pPr>
      <w:r w:rsidRPr="0022620D">
        <w:t>Rede social descentralizada em contexto acadêmico: caracterização e potenciali</w:t>
      </w:r>
      <w:r w:rsidR="28F5B6FF" w:rsidRPr="0022620D">
        <w:t>D</w:t>
      </w:r>
      <w:r w:rsidRPr="0022620D">
        <w:t>ades</w:t>
      </w:r>
    </w:p>
    <w:p w14:paraId="01F06B43" w14:textId="6CBC7C0D" w:rsidR="0064069A" w:rsidRDefault="0064069A" w:rsidP="0064069A">
      <w:pPr>
        <w:pStyle w:val="TF-TEXTO"/>
        <w:ind w:firstLine="567"/>
      </w:pPr>
      <w:r w:rsidRPr="0022620D">
        <w:t>Oliveira</w:t>
      </w:r>
      <w:r w:rsidR="00FA496F" w:rsidRPr="0022620D">
        <w:t xml:space="preserve"> </w:t>
      </w:r>
      <w:r w:rsidRPr="0022620D">
        <w:t xml:space="preserve">(2021) </w:t>
      </w:r>
      <w:r w:rsidR="00FA496F" w:rsidRPr="0022620D">
        <w:t>discute sobre a descentralização da rede Friendica e os benefícios dela no meio acadêmico. Apresenta o benefício de ser uma plataforma de código aberto e oferecer a possibilidade de personalização de seus serviços de maneira prática.</w:t>
      </w:r>
    </w:p>
    <w:p w14:paraId="15EFFF01" w14:textId="35818EA2" w:rsidR="00625353" w:rsidRPr="0022620D" w:rsidRDefault="009455D3" w:rsidP="0064069A">
      <w:pPr>
        <w:pStyle w:val="TF-TEXTO"/>
        <w:ind w:firstLine="567"/>
      </w:pPr>
      <w:r>
        <w:t xml:space="preserve">O autor </w:t>
      </w:r>
      <w:r w:rsidR="00625353">
        <w:t>destaca o surgimento da pandemia causada pela COVID-19 como um importante acontecimento que demandou grande adaptabilidade da sociedade e seu modo de fazer certas coisas como ministração de aulas ou trabalho. Neste contexto a migração massiva de tarefas para o ambiente online ocorreu e a sociedade conseguiu se adaptar. Mesmo passado o contexto de pandemia muitos se apegaram à realização de tarefas online pela sua praticidade e comodidade.</w:t>
      </w:r>
    </w:p>
    <w:p w14:paraId="13569CE9" w14:textId="7CCE4266" w:rsidR="009455D3" w:rsidRDefault="002B648B" w:rsidP="009455D3">
      <w:pPr>
        <w:pStyle w:val="TF-TEXTO"/>
        <w:ind w:firstLine="567"/>
      </w:pPr>
      <w:r w:rsidRPr="0022620D">
        <w:t xml:space="preserve">Na rede Friendica o autor evidencia o grande benefício </w:t>
      </w:r>
      <w:r w:rsidR="0062497E" w:rsidRPr="0022620D">
        <w:t>de seu desenvolvimento ativo e interação com a comunidade</w:t>
      </w:r>
      <w:r w:rsidR="00D4084A" w:rsidRPr="0022620D">
        <w:t>, t</w:t>
      </w:r>
      <w:r w:rsidR="0062497E" w:rsidRPr="0022620D">
        <w:t xml:space="preserve">anto na questão de conteúdo, atualizações e seriedade do projeto. A possibilidade de customização e experiência do usuário com medalhas e </w:t>
      </w:r>
      <w:r w:rsidR="0062497E" w:rsidRPr="0022620D">
        <w:rPr>
          <w:i/>
          <w:iCs/>
        </w:rPr>
        <w:t>rankings</w:t>
      </w:r>
      <w:r w:rsidR="0062497E" w:rsidRPr="0022620D">
        <w:t xml:space="preserve"> são interessantes tanto no contexto de educação quanto no de relações de consumo.</w:t>
      </w:r>
      <w:r w:rsidR="00625353">
        <w:t xml:space="preserve"> </w:t>
      </w:r>
      <w:r w:rsidR="009455D3">
        <w:t xml:space="preserve">Além disso, um aplicativo descentralizado fornece maior segurança ao usuário quanto à exploração de seus dados. </w:t>
      </w:r>
    </w:p>
    <w:p w14:paraId="7D909DAB" w14:textId="6225ED08" w:rsidR="00FA72EC" w:rsidRDefault="00FA72EC" w:rsidP="00D4084A">
      <w:pPr>
        <w:pStyle w:val="TF-TEXTO"/>
        <w:ind w:firstLine="567"/>
      </w:pPr>
      <w:r w:rsidRPr="00FA72EC">
        <w:t xml:space="preserve">A plataforma disponibiliza visualização de um mural de notícias que pode ser filtrado de diversas formas. Conforme </w:t>
      </w:r>
      <w:r w:rsidR="005873BD">
        <w:t>a F</w:t>
      </w:r>
      <w:r>
        <w:t>igura</w:t>
      </w:r>
      <w:r w:rsidRPr="00FA72EC">
        <w:t xml:space="preserve"> 2, o usuário pode escolher visualizar primeiro as publicações comentadas por último, postadas por último, as publicações do próprio usuário ou as salvas pelo usuário.</w:t>
      </w:r>
    </w:p>
    <w:p w14:paraId="3D974500" w14:textId="2B68EAD5" w:rsidR="00CE10CF" w:rsidRPr="00CE10CF" w:rsidRDefault="00CE10CF" w:rsidP="00CE10CF">
      <w:pPr>
        <w:pStyle w:val="TF-TEXTO"/>
        <w:ind w:firstLine="567"/>
        <w:jc w:val="center"/>
        <w:rPr>
          <w:lang w:val="en-US"/>
        </w:rPr>
      </w:pPr>
      <w:commentRangeStart w:id="51"/>
      <w:proofErr w:type="spellStart"/>
      <w:r w:rsidRPr="00CE10CF">
        <w:rPr>
          <w:lang w:val="en-US"/>
        </w:rPr>
        <w:t>Fig</w:t>
      </w:r>
      <w:commentRangeEnd w:id="51"/>
      <w:r w:rsidR="00E2523C">
        <w:rPr>
          <w:rStyle w:val="Refdecomentrio"/>
        </w:rPr>
        <w:commentReference w:id="51"/>
      </w:r>
      <w:r w:rsidRPr="00CE10CF">
        <w:rPr>
          <w:lang w:val="en-US"/>
        </w:rPr>
        <w:t>ura</w:t>
      </w:r>
      <w:proofErr w:type="spellEnd"/>
      <w:r w:rsidRPr="00CE10CF">
        <w:rPr>
          <w:lang w:val="en-US"/>
        </w:rPr>
        <w:t xml:space="preserve"> 2 – layout do site </w:t>
      </w:r>
      <w:proofErr w:type="spellStart"/>
      <w:r w:rsidRPr="00CE10CF">
        <w:rPr>
          <w:lang w:val="en-US"/>
        </w:rPr>
        <w:t>Friend</w:t>
      </w:r>
      <w:r>
        <w:rPr>
          <w:lang w:val="en-US"/>
        </w:rPr>
        <w:t>ica</w:t>
      </w:r>
      <w:proofErr w:type="spellEnd"/>
    </w:p>
    <w:p w14:paraId="2D17961F" w14:textId="7305BADA" w:rsidR="00CE10CF" w:rsidRDefault="00CE10CF" w:rsidP="00BD11CA">
      <w:pPr>
        <w:pStyle w:val="TF-TEXTO"/>
        <w:ind w:firstLine="567"/>
      </w:pPr>
      <w:r>
        <w:rPr>
          <w:noProof/>
        </w:rPr>
        <w:drawing>
          <wp:inline distT="0" distB="0" distL="0" distR="0" wp14:anchorId="23B4F99E" wp14:editId="55DB7A0B">
            <wp:extent cx="5324475" cy="4143264"/>
            <wp:effectExtent l="0" t="0" r="0" b="0"/>
            <wp:docPr id="4" name="Picture 4" descr="A screenshot of a dog in a wheelchai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dog in a wheelchair&#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389270" cy="4193684"/>
                    </a:xfrm>
                    <a:prstGeom prst="rect">
                      <a:avLst/>
                    </a:prstGeom>
                  </pic:spPr>
                </pic:pic>
              </a:graphicData>
            </a:graphic>
          </wp:inline>
        </w:drawing>
      </w:r>
    </w:p>
    <w:p w14:paraId="3DDE365B" w14:textId="5FE2981A" w:rsidR="00CE10CF" w:rsidRPr="00CE10CF" w:rsidRDefault="00CE10CF" w:rsidP="00CE10CF">
      <w:pPr>
        <w:pStyle w:val="TF-TEXTO"/>
        <w:ind w:firstLine="567"/>
        <w:jc w:val="center"/>
        <w:rPr>
          <w:sz w:val="18"/>
          <w:szCs w:val="18"/>
        </w:rPr>
      </w:pPr>
      <w:r w:rsidRPr="00CE10CF">
        <w:rPr>
          <w:sz w:val="18"/>
          <w:szCs w:val="18"/>
        </w:rPr>
        <w:t xml:space="preserve">Fonte: </w:t>
      </w:r>
      <w:commentRangeStart w:id="52"/>
      <w:proofErr w:type="spellStart"/>
      <w:r w:rsidRPr="00CE10CF">
        <w:rPr>
          <w:sz w:val="18"/>
          <w:szCs w:val="18"/>
        </w:rPr>
        <w:t>Wikimedia</w:t>
      </w:r>
      <w:proofErr w:type="spellEnd"/>
      <w:r w:rsidRPr="00CE10CF">
        <w:rPr>
          <w:sz w:val="18"/>
          <w:szCs w:val="18"/>
        </w:rPr>
        <w:t>, 2022</w:t>
      </w:r>
      <w:commentRangeEnd w:id="52"/>
      <w:r w:rsidR="009C7A9A">
        <w:rPr>
          <w:rStyle w:val="Refdecomentrio"/>
        </w:rPr>
        <w:commentReference w:id="52"/>
      </w:r>
      <w:ins w:id="53" w:author="Dalton Solano dos Reis" w:date="2022-12-16T15:21:00Z">
        <w:r w:rsidR="002B258B">
          <w:rPr>
            <w:sz w:val="18"/>
            <w:szCs w:val="18"/>
          </w:rPr>
          <w:t>.</w:t>
        </w:r>
      </w:ins>
    </w:p>
    <w:p w14:paraId="35648044" w14:textId="28233B78" w:rsidR="00A44581" w:rsidRDefault="00D41A40" w:rsidP="00933754">
      <w:pPr>
        <w:pStyle w:val="Ttulo2"/>
      </w:pPr>
      <w:r>
        <w:t>O poder do consumidor e o impacto na gestão de marcas na rede social tripadvisor</w:t>
      </w:r>
    </w:p>
    <w:p w14:paraId="3F5B594E" w14:textId="704A63E6" w:rsidR="00D41A40" w:rsidRDefault="00D41A40" w:rsidP="00D41A40">
      <w:pPr>
        <w:pStyle w:val="TF-TEXTO"/>
        <w:ind w:firstLine="567"/>
      </w:pPr>
      <w:bookmarkStart w:id="54" w:name="_Toc54164921"/>
      <w:bookmarkStart w:id="55" w:name="_Toc54165675"/>
      <w:bookmarkStart w:id="56" w:name="_Toc54169333"/>
      <w:bookmarkStart w:id="57" w:name="_Toc96347439"/>
      <w:bookmarkStart w:id="58" w:name="_Toc96357723"/>
      <w:bookmarkStart w:id="59" w:name="_Toc96491866"/>
      <w:bookmarkStart w:id="60" w:name="_Toc411603107"/>
      <w:bookmarkEnd w:id="34"/>
      <w:r>
        <w:t>Cunha e Auriani (2015) iniciam a pesquisa afirmando a necessidade de mudança de paradigmas das organizações com o avanço dos meios de comunicação. Estes novos paradigmas rompem com costumes do passado e fazem toda a sociedade avançar para o ambiente online onde os acontecimentos são expostos e a informação trafega de forma rápida.</w:t>
      </w:r>
      <w:r w:rsidR="008C09B1">
        <w:t xml:space="preserve"> Neste cenário o consumidor assume um maior papel de poder uma vez que </w:t>
      </w:r>
      <w:r w:rsidR="008C09B1">
        <w:lastRenderedPageBreak/>
        <w:t>suas opiniões possuem a capacidade de influenciar muitas outras pessoas, criando assim uma reação em cadeia de diversos consumidores exigindo serviços e produtos de boa qualidade.</w:t>
      </w:r>
    </w:p>
    <w:p w14:paraId="03F64203" w14:textId="5FABCB00" w:rsidR="008C09B1" w:rsidRDefault="008C09B1" w:rsidP="002D1BFD">
      <w:pPr>
        <w:pStyle w:val="TF-TEXTO"/>
        <w:ind w:firstLine="567"/>
      </w:pPr>
      <w:r>
        <w:t>As mais diversas mídias sociais permitem essa interação de forma prática. Seja por meio de publicações, chats em grupo, comentários, os consumidores possuem amplo e fácil acesso para exporem suas opiniões para outros consumidores. É comum clientes procurarem por dados na internet antes da concretização de uma compra. Dessa forma ele aprende mais sobre o produto e tem mais propriedade para decidir se irá finalizar a compra ou não</w:t>
      </w:r>
      <w:ins w:id="61" w:author="Dalton Solano dos Reis" w:date="2022-12-16T15:28:00Z">
        <w:r w:rsidR="00E2523C">
          <w:t xml:space="preserve"> </w:t>
        </w:r>
      </w:ins>
      <w:r w:rsidR="002D1BFD">
        <w:t>(</w:t>
      </w:r>
      <w:commentRangeStart w:id="62"/>
      <w:r w:rsidR="002D1BFD">
        <w:t xml:space="preserve">Cunha e </w:t>
      </w:r>
      <w:proofErr w:type="spellStart"/>
      <w:r w:rsidR="002D1BFD">
        <w:t>Auriani</w:t>
      </w:r>
      <w:proofErr w:type="spellEnd"/>
      <w:r w:rsidR="002D1BFD">
        <w:t>, 2015</w:t>
      </w:r>
      <w:commentRangeEnd w:id="62"/>
      <w:r w:rsidR="00E2523C">
        <w:rPr>
          <w:rStyle w:val="Refdecomentrio"/>
        </w:rPr>
        <w:commentReference w:id="62"/>
      </w:r>
      <w:r w:rsidR="002D1BFD">
        <w:t>)</w:t>
      </w:r>
      <w:r>
        <w:t>.</w:t>
      </w:r>
      <w:r w:rsidR="002D1BFD">
        <w:t xml:space="preserve"> </w:t>
      </w:r>
      <w:r>
        <w:t xml:space="preserve">Pretendendo ocupar seu lugar no mundo virtual, tornou-se comum as empresas também participarem deste ambiente e interagir com os usuários. Dessa forma podem realizar uma promoção de seus produtos </w:t>
      </w:r>
      <w:r w:rsidR="009C5967">
        <w:t>e interagirem com os usuários para cada vez mais realizar a prospecção de pessoas</w:t>
      </w:r>
      <w:r w:rsidR="00AC6F74">
        <w:t xml:space="preserve"> dentro da plataforma</w:t>
      </w:r>
      <w:r w:rsidR="009C5967">
        <w:t>.</w:t>
      </w:r>
    </w:p>
    <w:p w14:paraId="26C116C8" w14:textId="51E18F45" w:rsidR="009C5967" w:rsidRDefault="009C5967" w:rsidP="00D41A40">
      <w:pPr>
        <w:pStyle w:val="TF-TEXTO"/>
        <w:ind w:firstLine="567"/>
      </w:pPr>
      <w:r>
        <w:t>Diante deste context</w:t>
      </w:r>
      <w:r w:rsidR="002D1BFD">
        <w:t xml:space="preserve">o, Cunha e </w:t>
      </w:r>
      <w:proofErr w:type="spellStart"/>
      <w:r w:rsidR="002D1BFD">
        <w:t>Auriani</w:t>
      </w:r>
      <w:proofErr w:type="spellEnd"/>
      <w:r w:rsidR="002D1BFD">
        <w:t xml:space="preserve"> (2015) </w:t>
      </w:r>
      <w:r>
        <w:t>analisaram a participação dos consumidores no site TripAdvisor que é um site de viagens que fornece informações sobre turismo com conteúdo gerado por usuários. Sendo um site de referência para viajantes, ficou evidenciado pela pesquisa realizada a importância</w:t>
      </w:r>
      <w:r w:rsidR="006C005D">
        <w:t xml:space="preserve"> que os visitantes do site dão às avaliações dispostas por outros viajantes e elas são cruciais para a tomada de decisão.</w:t>
      </w:r>
    </w:p>
    <w:p w14:paraId="4C857D8B" w14:textId="3D806485" w:rsidR="006C005D" w:rsidRDefault="0064069A" w:rsidP="00D41A40">
      <w:pPr>
        <w:pStyle w:val="TF-TEXTO"/>
        <w:ind w:firstLine="567"/>
      </w:pPr>
      <w:r>
        <w:t xml:space="preserve">Os </w:t>
      </w:r>
      <w:r w:rsidR="006C005D">
        <w:t>consumidores podem denegrir ou elogiar determinada empresa. A percepção de uma marca pode variar muito de consumidor para consumidor.</w:t>
      </w:r>
      <w:r>
        <w:t xml:space="preserve"> O consumidor não se contém mais em apenas consumir, mas também em expor sua experiência e compartilhar conteúdo. Querem que as empresas entreguem a melhor experiência possível e buscam as melhores para terem relação. Dessa forma, se beneficiam as empresas que melhor atuam neste cenário e mais apresentam interesse na experiência do cliente.</w:t>
      </w:r>
    </w:p>
    <w:p w14:paraId="67E2CEF3" w14:textId="1FEEED1B" w:rsidR="00BD11CA" w:rsidRDefault="002D1BFD" w:rsidP="00BD11CA">
      <w:pPr>
        <w:pStyle w:val="TF-TEXTO"/>
        <w:ind w:firstLine="567"/>
      </w:pPr>
      <w:r w:rsidRPr="002D1BFD">
        <w:t>Neste aplicativo o usuário pode declarar que realizou determinada viagem e por fim compartilhar sua experiência com os demais usuários. Percebe-se uma preocupação dos administradores do aplicativo para com publicações que retratem uma experiência verdadeira do usuário</w:t>
      </w:r>
      <w:r>
        <w:t xml:space="preserve"> conforme</w:t>
      </w:r>
      <w:r w:rsidR="005873BD">
        <w:t xml:space="preserve"> a</w:t>
      </w:r>
      <w:r>
        <w:t xml:space="preserve"> </w:t>
      </w:r>
      <w:r w:rsidR="005873BD">
        <w:t>F</w:t>
      </w:r>
      <w:r>
        <w:t>igura 3</w:t>
      </w:r>
      <w:r w:rsidRPr="002D1BFD">
        <w:t>.</w:t>
      </w:r>
    </w:p>
    <w:p w14:paraId="16161548" w14:textId="23AABB5E" w:rsidR="002C05D5" w:rsidRPr="00E2523C" w:rsidRDefault="002C05D5" w:rsidP="00CE10CF">
      <w:pPr>
        <w:pStyle w:val="TF-TEXTO"/>
        <w:ind w:firstLine="567"/>
        <w:jc w:val="center"/>
        <w:rPr>
          <w:lang w:val="en-US"/>
          <w:rPrChange w:id="63" w:author="Dalton Solano dos Reis" w:date="2022-12-16T15:28:00Z">
            <w:rPr/>
          </w:rPrChange>
        </w:rPr>
      </w:pPr>
      <w:commentRangeStart w:id="64"/>
      <w:proofErr w:type="spellStart"/>
      <w:r w:rsidRPr="00E2523C">
        <w:rPr>
          <w:lang w:val="en-US"/>
          <w:rPrChange w:id="65" w:author="Dalton Solano dos Reis" w:date="2022-12-16T15:28:00Z">
            <w:rPr/>
          </w:rPrChange>
        </w:rPr>
        <w:t>Figur</w:t>
      </w:r>
      <w:commentRangeEnd w:id="64"/>
      <w:r w:rsidR="00E2523C">
        <w:rPr>
          <w:rStyle w:val="Refdecomentrio"/>
        </w:rPr>
        <w:commentReference w:id="64"/>
      </w:r>
      <w:r w:rsidRPr="00E2523C">
        <w:rPr>
          <w:lang w:val="en-US"/>
          <w:rPrChange w:id="66" w:author="Dalton Solano dos Reis" w:date="2022-12-16T15:28:00Z">
            <w:rPr/>
          </w:rPrChange>
        </w:rPr>
        <w:t>a</w:t>
      </w:r>
      <w:proofErr w:type="spellEnd"/>
      <w:r w:rsidRPr="00E2523C">
        <w:rPr>
          <w:lang w:val="en-US"/>
          <w:rPrChange w:id="67" w:author="Dalton Solano dos Reis" w:date="2022-12-16T15:28:00Z">
            <w:rPr/>
          </w:rPrChange>
        </w:rPr>
        <w:t xml:space="preserve"> </w:t>
      </w:r>
      <w:r w:rsidR="002D1BFD" w:rsidRPr="00E2523C">
        <w:rPr>
          <w:lang w:val="en-US"/>
          <w:rPrChange w:id="68" w:author="Dalton Solano dos Reis" w:date="2022-12-16T15:28:00Z">
            <w:rPr/>
          </w:rPrChange>
        </w:rPr>
        <w:t>3</w:t>
      </w:r>
      <w:r w:rsidRPr="00E2523C">
        <w:rPr>
          <w:lang w:val="en-US"/>
          <w:rPrChange w:id="69" w:author="Dalton Solano dos Reis" w:date="2022-12-16T15:28:00Z">
            <w:rPr/>
          </w:rPrChange>
        </w:rPr>
        <w:t xml:space="preserve"> – layout do site TripAdvisor</w:t>
      </w:r>
    </w:p>
    <w:p w14:paraId="110EA86D" w14:textId="161592BD" w:rsidR="002C05D5" w:rsidRDefault="002C05D5" w:rsidP="00CE10CF">
      <w:pPr>
        <w:pStyle w:val="TF-TEXTO"/>
        <w:ind w:firstLine="567"/>
        <w:jc w:val="center"/>
      </w:pPr>
      <w:r>
        <w:rPr>
          <w:noProof/>
        </w:rPr>
        <w:drawing>
          <wp:inline distT="0" distB="0" distL="0" distR="0" wp14:anchorId="26F282E3" wp14:editId="06133184">
            <wp:extent cx="5181600" cy="4911090"/>
            <wp:effectExtent l="19050" t="19050" r="19050" b="2286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10353" cy="4938342"/>
                    </a:xfrm>
                    <a:prstGeom prst="rect">
                      <a:avLst/>
                    </a:prstGeom>
                    <a:ln w="9525">
                      <a:solidFill>
                        <a:schemeClr val="tx1"/>
                      </a:solidFill>
                    </a:ln>
                  </pic:spPr>
                </pic:pic>
              </a:graphicData>
            </a:graphic>
          </wp:inline>
        </w:drawing>
      </w:r>
    </w:p>
    <w:p w14:paraId="54AB1BE6" w14:textId="2D803592" w:rsidR="00CE10CF" w:rsidRPr="00CE10CF" w:rsidRDefault="00CE10CF" w:rsidP="00CE10CF">
      <w:pPr>
        <w:pStyle w:val="TF-TEXTO"/>
        <w:ind w:firstLine="567"/>
        <w:jc w:val="center"/>
        <w:rPr>
          <w:sz w:val="18"/>
          <w:szCs w:val="18"/>
        </w:rPr>
      </w:pPr>
      <w:r w:rsidRPr="00CE10CF">
        <w:rPr>
          <w:sz w:val="18"/>
          <w:szCs w:val="18"/>
        </w:rPr>
        <w:t xml:space="preserve">Fonte: </w:t>
      </w:r>
      <w:commentRangeStart w:id="70"/>
      <w:proofErr w:type="spellStart"/>
      <w:r w:rsidRPr="00CE10CF">
        <w:rPr>
          <w:sz w:val="18"/>
          <w:szCs w:val="18"/>
        </w:rPr>
        <w:t>Techtudo</w:t>
      </w:r>
      <w:proofErr w:type="spellEnd"/>
      <w:r w:rsidRPr="00CE10CF">
        <w:rPr>
          <w:sz w:val="18"/>
          <w:szCs w:val="18"/>
        </w:rPr>
        <w:t>, 20</w:t>
      </w:r>
      <w:r w:rsidR="006F1ED4">
        <w:rPr>
          <w:sz w:val="18"/>
          <w:szCs w:val="18"/>
        </w:rPr>
        <w:t>1</w:t>
      </w:r>
      <w:r w:rsidRPr="00CE10CF">
        <w:rPr>
          <w:sz w:val="18"/>
          <w:szCs w:val="18"/>
        </w:rPr>
        <w:t>8</w:t>
      </w:r>
      <w:commentRangeEnd w:id="70"/>
      <w:r w:rsidR="009C7A9A">
        <w:rPr>
          <w:rStyle w:val="Refdecomentrio"/>
        </w:rPr>
        <w:commentReference w:id="70"/>
      </w:r>
      <w:ins w:id="71" w:author="Dalton Solano dos Reis" w:date="2022-12-16T15:21:00Z">
        <w:r w:rsidR="002B258B">
          <w:rPr>
            <w:sz w:val="18"/>
            <w:szCs w:val="18"/>
          </w:rPr>
          <w:t>.</w:t>
        </w:r>
      </w:ins>
    </w:p>
    <w:p w14:paraId="7817D9B2" w14:textId="77777777" w:rsidR="00451B94" w:rsidRDefault="00451B94" w:rsidP="00F625E2">
      <w:pPr>
        <w:pStyle w:val="Ttulo1"/>
      </w:pPr>
      <w:r>
        <w:lastRenderedPageBreak/>
        <w:t>proposta</w:t>
      </w:r>
    </w:p>
    <w:p w14:paraId="460786F6" w14:textId="280DAAF0" w:rsidR="00451B94" w:rsidRDefault="00D4084A" w:rsidP="00451B94">
      <w:pPr>
        <w:pStyle w:val="TF-TEXTO"/>
      </w:pPr>
      <w:r>
        <w:t>Nest</w:t>
      </w:r>
      <w:r w:rsidR="002D1BFD">
        <w:t xml:space="preserve">a seção </w:t>
      </w:r>
      <w:r>
        <w:t>é apresentada a proposta do</w:t>
      </w:r>
      <w:r w:rsidR="005873BD">
        <w:t xml:space="preserve"> desenvolvimento do</w:t>
      </w:r>
      <w:r>
        <w:t xml:space="preserve"> </w:t>
      </w:r>
      <w:r w:rsidR="002D1BFD">
        <w:t>aplicativo</w:t>
      </w:r>
      <w:r>
        <w:t xml:space="preserve">. A primeira parte apresenta as motivações para realização deste desenvolvimento, enquanto na segunda os requisitos </w:t>
      </w:r>
      <w:r w:rsidR="002D1BFD">
        <w:t>do aplicativo</w:t>
      </w:r>
      <w:r>
        <w:t>, e por fim, a terceira o cronograma previsto.</w:t>
      </w:r>
      <w:r w:rsidR="006F1ED4">
        <w:t xml:space="preserve"> </w:t>
      </w:r>
    </w:p>
    <w:p w14:paraId="0FD5E6E3" w14:textId="1C01024E" w:rsidR="006F1ED4" w:rsidRDefault="006F1ED4" w:rsidP="00451B94">
      <w:pPr>
        <w:pStyle w:val="TF-TEXTO"/>
      </w:pPr>
      <w:r>
        <w:t xml:space="preserve">Importante salientar que a proposta deste trabalho não é o desenvolvimento de um tipo de tecnologia nova no mercado. São vastas as redes sociais como </w:t>
      </w:r>
      <w:r w:rsidRPr="00651F94">
        <w:rPr>
          <w:i/>
          <w:iCs/>
        </w:rPr>
        <w:t>Facebook</w:t>
      </w:r>
      <w:r>
        <w:t xml:space="preserve">, </w:t>
      </w:r>
      <w:r w:rsidRPr="00651F94">
        <w:rPr>
          <w:i/>
          <w:iCs/>
        </w:rPr>
        <w:t>Twitter</w:t>
      </w:r>
      <w:r>
        <w:t xml:space="preserve">, </w:t>
      </w:r>
      <w:r w:rsidRPr="00651F94">
        <w:rPr>
          <w:i/>
          <w:iCs/>
        </w:rPr>
        <w:t>Instagram</w:t>
      </w:r>
      <w:del w:id="72" w:author="Dalton Solano dos Reis" w:date="2022-12-16T15:29:00Z">
        <w:r w:rsidDel="00E2523C">
          <w:delText xml:space="preserve">, </w:delText>
        </w:r>
      </w:del>
      <w:ins w:id="73" w:author="Dalton Solano dos Reis" w:date="2022-12-16T15:29:00Z">
        <w:r w:rsidR="00E2523C">
          <w:t xml:space="preserve"> e </w:t>
        </w:r>
      </w:ins>
      <w:proofErr w:type="spellStart"/>
      <w:r w:rsidRPr="00651F94">
        <w:rPr>
          <w:i/>
          <w:iCs/>
        </w:rPr>
        <w:t>Tiktok</w:t>
      </w:r>
      <w:proofErr w:type="spellEnd"/>
      <w:r>
        <w:t xml:space="preserve">. A proposta consiste em usar um tipo de tecnologia já existente que é o formato de rede social e aplicar isto a um tema específico que são as relações de consumo, dessa forma </w:t>
      </w:r>
      <w:r w:rsidR="001B217F">
        <w:t>criando um</w:t>
      </w:r>
      <w:r>
        <w:t xml:space="preserve"> aplicativo com este foco.</w:t>
      </w:r>
    </w:p>
    <w:p w14:paraId="29D16A9A" w14:textId="77777777" w:rsidR="00451B94" w:rsidRDefault="00451B94" w:rsidP="00933754">
      <w:pPr>
        <w:pStyle w:val="Ttulo2"/>
      </w:pPr>
      <w:bookmarkStart w:id="74" w:name="_Toc54164915"/>
      <w:bookmarkStart w:id="75" w:name="_Toc54165669"/>
      <w:bookmarkStart w:id="76" w:name="_Toc54169327"/>
      <w:bookmarkStart w:id="77" w:name="_Toc96347433"/>
      <w:bookmarkStart w:id="78" w:name="_Toc96357717"/>
      <w:bookmarkStart w:id="79" w:name="_Toc96491860"/>
      <w:bookmarkStart w:id="80" w:name="_Toc351015594"/>
      <w:r>
        <w:t>JUSTIFICATIVA</w:t>
      </w:r>
    </w:p>
    <w:p w14:paraId="6DDA7BF0" w14:textId="75FE9FB7" w:rsidR="006B0760" w:rsidRDefault="00473F2F" w:rsidP="006B0760">
      <w:pPr>
        <w:pStyle w:val="TF-ALNEA"/>
        <w:numPr>
          <w:ilvl w:val="0"/>
          <w:numId w:val="0"/>
        </w:numPr>
        <w:ind w:left="1077" w:hanging="397"/>
      </w:pPr>
      <w:r>
        <w:t xml:space="preserve">O </w:t>
      </w:r>
      <w:r w:rsidR="005873BD">
        <w:t>Q</w:t>
      </w:r>
      <w:r>
        <w:t>uadro 1 apresenta o comparativo entre a proposta deste trabalho e os trabalhos correlatos</w:t>
      </w:r>
      <w:ins w:id="81" w:author="Dalton Solano dos Reis" w:date="2022-12-16T15:29:00Z">
        <w:r w:rsidR="00E2523C">
          <w:t>.</w:t>
        </w:r>
      </w:ins>
      <w:del w:id="82" w:author="Dalton Solano dos Reis" w:date="2022-12-16T15:29:00Z">
        <w:r w:rsidDel="00E2523C">
          <w:delText>:</w:delText>
        </w:r>
      </w:del>
    </w:p>
    <w:p w14:paraId="374F9020" w14:textId="3FA371BC" w:rsidR="006B0760" w:rsidRDefault="006B0760" w:rsidP="006B0760">
      <w:pPr>
        <w:pStyle w:val="TF-LEGENDA"/>
      </w:pPr>
      <w:bookmarkStart w:id="83" w:name="_Ref52025161"/>
      <w:commentRangeStart w:id="84"/>
      <w:r>
        <w:t xml:space="preserve">Quadro </w:t>
      </w:r>
      <w:commentRangeEnd w:id="84"/>
      <w:r w:rsidR="002B258B">
        <w:rPr>
          <w:rStyle w:val="Refdecomentrio"/>
        </w:rPr>
        <w:commentReference w:id="84"/>
      </w:r>
      <w:r>
        <w:fldChar w:fldCharType="begin"/>
      </w:r>
      <w:r>
        <w:instrText>SEQ Quadro \* ARABIC</w:instrText>
      </w:r>
      <w:r>
        <w:fldChar w:fldCharType="separate"/>
      </w:r>
      <w:r w:rsidR="006D2982">
        <w:rPr>
          <w:noProof/>
        </w:rPr>
        <w:t>1</w:t>
      </w:r>
      <w:r>
        <w:fldChar w:fldCharType="end"/>
      </w:r>
      <w:bookmarkEnd w:id="83"/>
      <w:r>
        <w:t xml:space="preserve"> - </w:t>
      </w:r>
      <w:r w:rsidR="00F3649F">
        <w:t>Comparativo</w:t>
      </w:r>
      <w:r>
        <w:t xml:space="preserve"> dos trabalhos correlatos</w:t>
      </w:r>
    </w:p>
    <w:tbl>
      <w:tblPr>
        <w:tblW w:w="9705" w:type="dxa"/>
        <w:tblInd w:w="-6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9"/>
        <w:gridCol w:w="1219"/>
        <w:gridCol w:w="1110"/>
        <w:gridCol w:w="1355"/>
        <w:gridCol w:w="1132"/>
      </w:tblGrid>
      <w:tr w:rsidR="00923895" w14:paraId="38E672AA" w14:textId="174FC6BB" w:rsidTr="00652067">
        <w:trPr>
          <w:trHeight w:val="729"/>
        </w:trPr>
        <w:tc>
          <w:tcPr>
            <w:tcW w:w="0" w:type="auto"/>
            <w:tcBorders>
              <w:tl2br w:val="single" w:sz="4" w:space="0" w:color="auto"/>
            </w:tcBorders>
            <w:shd w:val="clear" w:color="auto" w:fill="A6A6A6" w:themeFill="background1" w:themeFillShade="A6"/>
          </w:tcPr>
          <w:p w14:paraId="0258DA32" w14:textId="606CBD43" w:rsidR="002D1BFD" w:rsidRPr="007D4566" w:rsidRDefault="002D1BFD" w:rsidP="004B3C46">
            <w:pPr>
              <w:pStyle w:val="TF-TEXTOQUADRO"/>
            </w:pPr>
            <w:r>
              <w:rPr>
                <w:noProof/>
              </w:rPr>
              <mc:AlternateContent>
                <mc:Choice Requires="wps">
                  <w:drawing>
                    <wp:anchor distT="45720" distB="45720" distL="114300" distR="114300" simplePos="0" relativeHeight="251661312" behindDoc="0" locked="0" layoutInCell="1" allowOverlap="1" wp14:anchorId="7BEFD259" wp14:editId="4417CEFE">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7DA9DB94" w14:textId="334C19DB" w:rsidR="002D1BFD" w:rsidRDefault="002D1BFD" w:rsidP="0054044B">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EFD259"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" filled="f" stroked="f">
                      <o:lock v:ext="edit" aspectratio="t" verticies="t" text="t" shapetype="t"/>
                      <v:textbox>
                        <w:txbxContent>
                          <w:p w14:paraId="7DA9DB94" w14:textId="334C19DB" w:rsidR="002D1BFD" w:rsidRDefault="002D1BFD" w:rsidP="0054044B">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60288" behindDoc="0" locked="0" layoutInCell="1" allowOverlap="1" wp14:anchorId="66F20358" wp14:editId="1FF6FBFF">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w="9525">
                                <a:noFill/>
                                <a:miter lim="800000"/>
                                <a:headEnd/>
                                <a:tailEnd/>
                              </a:ln>
                            </wps:spPr>
                            <wps:txbx>
                              <w:txbxContent>
                                <w:p w14:paraId="255D0BB9" w14:textId="77777777" w:rsidR="002D1BFD" w:rsidRDefault="002D1BFD"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6F20358" id="_x0000_s1027" type="#_x0000_t202" style="position:absolute;margin-left:-5.15pt;margin-top:21.5pt;width:79.5pt;height:20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" filled="f" stroked="f">
                      <o:lock v:ext="edit" aspectratio="t" verticies="t" text="t" shapetype="t"/>
                      <v:textbox>
                        <w:txbxContent>
                          <w:p w14:paraId="255D0BB9" w14:textId="77777777" w:rsidR="002D1BFD" w:rsidRDefault="002D1BFD" w:rsidP="006B0760">
                            <w:pPr>
                              <w:pStyle w:val="TF-TEXTO"/>
                              <w:ind w:firstLine="0"/>
                            </w:pPr>
                            <w:r>
                              <w:t>Características</w:t>
                            </w:r>
                          </w:p>
                        </w:txbxContent>
                      </v:textbox>
                      <w10:wrap type="square"/>
                    </v:shape>
                  </w:pict>
                </mc:Fallback>
              </mc:AlternateContent>
            </w:r>
          </w:p>
        </w:tc>
        <w:tc>
          <w:tcPr>
            <w:tcW w:w="0" w:type="auto"/>
            <w:shd w:val="clear" w:color="auto" w:fill="A6A6A6" w:themeFill="background1" w:themeFillShade="A6"/>
            <w:vAlign w:val="center"/>
          </w:tcPr>
          <w:p w14:paraId="0590921D" w14:textId="1BA5380F" w:rsidR="002D1BFD" w:rsidRDefault="00923895" w:rsidP="00802D0F">
            <w:pPr>
              <w:pStyle w:val="TF-TEXTOQUADRO"/>
              <w:jc w:val="center"/>
            </w:pPr>
            <w:r>
              <w:t>Rocha</w:t>
            </w:r>
            <w:del w:id="85" w:author="Dalton Solano dos Reis" w:date="2022-12-16T15:31:00Z">
              <w:r w:rsidDel="00E2523C">
                <w:delText>,</w:delText>
              </w:r>
            </w:del>
            <w:r>
              <w:t xml:space="preserve"> </w:t>
            </w:r>
            <w:r w:rsidRPr="009F1438">
              <w:rPr>
                <w:i/>
                <w:iCs/>
                <w:rPrChange w:id="86" w:author="Dalton Solano dos Reis" w:date="2022-12-16T15:46:00Z">
                  <w:rPr/>
                </w:rPrChange>
              </w:rPr>
              <w:t>et al</w:t>
            </w:r>
            <w:ins w:id="87" w:author="Dalton Solano dos Reis" w:date="2022-12-16T15:46:00Z">
              <w:r w:rsidR="009F1438">
                <w:t>.</w:t>
              </w:r>
            </w:ins>
            <w:del w:id="88" w:author="Dalton Solano dos Reis" w:date="2022-12-16T15:32:00Z">
              <w:r w:rsidDel="00E2523C">
                <w:delText>.</w:delText>
              </w:r>
            </w:del>
            <w:r>
              <w:t xml:space="preserve"> (2016)</w:t>
            </w:r>
          </w:p>
        </w:tc>
        <w:tc>
          <w:tcPr>
            <w:tcW w:w="0" w:type="auto"/>
            <w:shd w:val="clear" w:color="auto" w:fill="A6A6A6" w:themeFill="background1" w:themeFillShade="A6"/>
            <w:vAlign w:val="center"/>
          </w:tcPr>
          <w:p w14:paraId="16420C20" w14:textId="4BFB4A74" w:rsidR="002D1BFD" w:rsidRDefault="00923895" w:rsidP="00802D0F">
            <w:pPr>
              <w:pStyle w:val="TF-TEXTOQUADRO"/>
              <w:jc w:val="center"/>
            </w:pPr>
            <w:r>
              <w:t>Oliveira (2021)</w:t>
            </w:r>
          </w:p>
        </w:tc>
        <w:tc>
          <w:tcPr>
            <w:tcW w:w="0" w:type="auto"/>
            <w:shd w:val="clear" w:color="auto" w:fill="A6A6A6" w:themeFill="background1" w:themeFillShade="A6"/>
            <w:vAlign w:val="center"/>
          </w:tcPr>
          <w:p w14:paraId="7ED7D3D4" w14:textId="222CD358" w:rsidR="002D1BFD" w:rsidRPr="007D4566" w:rsidRDefault="00923895" w:rsidP="00802D0F">
            <w:pPr>
              <w:pStyle w:val="TF-TEXTOQUADRO"/>
              <w:jc w:val="center"/>
            </w:pPr>
            <w:r>
              <w:t xml:space="preserve">Cunha e </w:t>
            </w:r>
            <w:proofErr w:type="spellStart"/>
            <w:r>
              <w:t>Auriani</w:t>
            </w:r>
            <w:proofErr w:type="spellEnd"/>
            <w:r>
              <w:t xml:space="preserve"> (2015)</w:t>
            </w:r>
          </w:p>
        </w:tc>
        <w:tc>
          <w:tcPr>
            <w:tcW w:w="0" w:type="auto"/>
            <w:shd w:val="clear" w:color="auto" w:fill="A6A6A6" w:themeFill="background1" w:themeFillShade="A6"/>
          </w:tcPr>
          <w:p w14:paraId="1CE3D775" w14:textId="77777777" w:rsidR="00625353" w:rsidRDefault="00625353" w:rsidP="00802D0F">
            <w:pPr>
              <w:pStyle w:val="TF-TEXTOQUADRO"/>
              <w:jc w:val="center"/>
            </w:pPr>
          </w:p>
          <w:p w14:paraId="6A87A9E2" w14:textId="596DEADA" w:rsidR="002D1BFD" w:rsidRDefault="00625353" w:rsidP="00802D0F">
            <w:pPr>
              <w:pStyle w:val="TF-TEXTOQUADRO"/>
              <w:jc w:val="center"/>
            </w:pPr>
            <w:commentRangeStart w:id="89"/>
            <w:proofErr w:type="spellStart"/>
            <w:r>
              <w:t>Prodtalk</w:t>
            </w:r>
            <w:proofErr w:type="spellEnd"/>
            <w:r w:rsidR="00923895">
              <w:t xml:space="preserve"> (2022)</w:t>
            </w:r>
            <w:commentRangeEnd w:id="89"/>
            <w:r w:rsidR="009C7A9A">
              <w:rPr>
                <w:rStyle w:val="Refdecomentrio"/>
              </w:rPr>
              <w:commentReference w:id="89"/>
            </w:r>
          </w:p>
        </w:tc>
      </w:tr>
      <w:tr w:rsidR="00923895" w14:paraId="6132AD2C" w14:textId="718D22EA" w:rsidTr="00652067">
        <w:trPr>
          <w:trHeight w:val="288"/>
        </w:trPr>
        <w:tc>
          <w:tcPr>
            <w:tcW w:w="0" w:type="auto"/>
            <w:shd w:val="clear" w:color="auto" w:fill="auto"/>
          </w:tcPr>
          <w:p w14:paraId="7BC9A6F7" w14:textId="01820E64" w:rsidR="002D1BFD" w:rsidRDefault="002D1BFD" w:rsidP="004B3C46">
            <w:pPr>
              <w:pStyle w:val="TF-TEXTOQUADRO"/>
            </w:pPr>
            <w:r>
              <w:t>Permite interação entre usuários</w:t>
            </w:r>
          </w:p>
        </w:tc>
        <w:tc>
          <w:tcPr>
            <w:tcW w:w="0" w:type="auto"/>
            <w:shd w:val="clear" w:color="auto" w:fill="auto"/>
          </w:tcPr>
          <w:p w14:paraId="02174F50" w14:textId="62DBFE73" w:rsidR="002D1BFD" w:rsidRDefault="002D1BFD" w:rsidP="004B3C46">
            <w:pPr>
              <w:pStyle w:val="TF-TEXTOQUADRO"/>
            </w:pPr>
            <w:r>
              <w:t>Não</w:t>
            </w:r>
          </w:p>
        </w:tc>
        <w:tc>
          <w:tcPr>
            <w:tcW w:w="0" w:type="auto"/>
            <w:shd w:val="clear" w:color="auto" w:fill="auto"/>
          </w:tcPr>
          <w:p w14:paraId="534A7406" w14:textId="5A314470" w:rsidR="002D1BFD" w:rsidRDefault="002D1BFD" w:rsidP="004B3C46">
            <w:pPr>
              <w:pStyle w:val="TF-TEXTOQUADRO"/>
            </w:pPr>
            <w:r>
              <w:t>Sim</w:t>
            </w:r>
          </w:p>
        </w:tc>
        <w:tc>
          <w:tcPr>
            <w:tcW w:w="0" w:type="auto"/>
            <w:shd w:val="clear" w:color="auto" w:fill="auto"/>
          </w:tcPr>
          <w:p w14:paraId="6A51DA5A" w14:textId="070F6435" w:rsidR="002D1BFD" w:rsidRDefault="002D1BFD" w:rsidP="004B3C46">
            <w:pPr>
              <w:pStyle w:val="TF-TEXTOQUADRO"/>
            </w:pPr>
            <w:r>
              <w:t>Sim</w:t>
            </w:r>
          </w:p>
        </w:tc>
        <w:tc>
          <w:tcPr>
            <w:tcW w:w="0" w:type="auto"/>
          </w:tcPr>
          <w:p w14:paraId="4E8158ED" w14:textId="378CFDE2" w:rsidR="002D1BFD" w:rsidRDefault="00F02E68" w:rsidP="004B3C46">
            <w:pPr>
              <w:pStyle w:val="TF-TEXTOQUADRO"/>
            </w:pPr>
            <w:r>
              <w:t>Sim</w:t>
            </w:r>
          </w:p>
        </w:tc>
      </w:tr>
      <w:tr w:rsidR="00923895" w:rsidRPr="0022620D" w14:paraId="33699905" w14:textId="533D67EB" w:rsidTr="00652067">
        <w:trPr>
          <w:trHeight w:val="288"/>
        </w:trPr>
        <w:tc>
          <w:tcPr>
            <w:tcW w:w="0" w:type="auto"/>
            <w:shd w:val="clear" w:color="auto" w:fill="auto"/>
          </w:tcPr>
          <w:p w14:paraId="702A6233" w14:textId="64BE825D" w:rsidR="002D1BFD" w:rsidRPr="0022620D" w:rsidRDefault="002D1BFD" w:rsidP="004B3C46">
            <w:pPr>
              <w:pStyle w:val="TF-TEXTOQUADRO"/>
            </w:pPr>
            <w:r w:rsidRPr="0022620D">
              <w:t>Focado em discussões de relações de consumo</w:t>
            </w:r>
          </w:p>
        </w:tc>
        <w:tc>
          <w:tcPr>
            <w:tcW w:w="0" w:type="auto"/>
            <w:shd w:val="clear" w:color="auto" w:fill="auto"/>
          </w:tcPr>
          <w:p w14:paraId="250629FA" w14:textId="399CB104" w:rsidR="002D1BFD" w:rsidRPr="0022620D" w:rsidRDefault="002D1BFD" w:rsidP="004B3C46">
            <w:pPr>
              <w:pStyle w:val="TF-TEXTOQUADRO"/>
            </w:pPr>
            <w:r w:rsidRPr="0022620D">
              <w:t>Sim</w:t>
            </w:r>
          </w:p>
        </w:tc>
        <w:tc>
          <w:tcPr>
            <w:tcW w:w="0" w:type="auto"/>
            <w:shd w:val="clear" w:color="auto" w:fill="auto"/>
          </w:tcPr>
          <w:p w14:paraId="78852193" w14:textId="4423498D" w:rsidR="002D1BFD" w:rsidRPr="0022620D" w:rsidRDefault="002D1BFD" w:rsidP="004B3C46">
            <w:pPr>
              <w:pStyle w:val="TF-TEXTOQUADRO"/>
            </w:pPr>
            <w:r w:rsidRPr="0022620D">
              <w:t>Não</w:t>
            </w:r>
          </w:p>
        </w:tc>
        <w:tc>
          <w:tcPr>
            <w:tcW w:w="0" w:type="auto"/>
            <w:shd w:val="clear" w:color="auto" w:fill="auto"/>
          </w:tcPr>
          <w:p w14:paraId="266608BA" w14:textId="067FB3AA" w:rsidR="002D1BFD" w:rsidRPr="0022620D" w:rsidRDefault="002D1BFD" w:rsidP="004B3C46">
            <w:pPr>
              <w:pStyle w:val="TF-TEXTOQUADRO"/>
            </w:pPr>
            <w:r w:rsidRPr="0022620D">
              <w:t>Sim</w:t>
            </w:r>
          </w:p>
        </w:tc>
        <w:tc>
          <w:tcPr>
            <w:tcW w:w="0" w:type="auto"/>
          </w:tcPr>
          <w:p w14:paraId="75C88AD1" w14:textId="45D55969" w:rsidR="002D1BFD" w:rsidRPr="0022620D" w:rsidRDefault="00F02E68" w:rsidP="004B3C46">
            <w:pPr>
              <w:pStyle w:val="TF-TEXTOQUADRO"/>
            </w:pPr>
            <w:r>
              <w:t>Sim</w:t>
            </w:r>
          </w:p>
        </w:tc>
      </w:tr>
      <w:tr w:rsidR="00923895" w:rsidRPr="0022620D" w14:paraId="28998374" w14:textId="29827C12" w:rsidTr="00652067">
        <w:trPr>
          <w:trHeight w:val="578"/>
        </w:trPr>
        <w:tc>
          <w:tcPr>
            <w:tcW w:w="0" w:type="auto"/>
            <w:shd w:val="clear" w:color="auto" w:fill="auto"/>
          </w:tcPr>
          <w:p w14:paraId="7520194C" w14:textId="59F33331" w:rsidR="002D1BFD" w:rsidRPr="0022620D" w:rsidRDefault="002D1BFD" w:rsidP="004B3C46">
            <w:pPr>
              <w:pStyle w:val="TF-TEXTOQUADRO"/>
            </w:pPr>
            <w:r w:rsidRPr="0022620D">
              <w:t>Permite criação e consulta de postagens sobre experiência, avaliações, ajuda e discussões</w:t>
            </w:r>
          </w:p>
        </w:tc>
        <w:tc>
          <w:tcPr>
            <w:tcW w:w="0" w:type="auto"/>
            <w:shd w:val="clear" w:color="auto" w:fill="auto"/>
          </w:tcPr>
          <w:p w14:paraId="6B77798F" w14:textId="04FDD8E1" w:rsidR="002D1BFD" w:rsidRPr="0022620D" w:rsidRDefault="002D1BFD" w:rsidP="004B3C46">
            <w:pPr>
              <w:pStyle w:val="TF-TEXTOQUADRO"/>
            </w:pPr>
            <w:r w:rsidRPr="0022620D">
              <w:t>Sim</w:t>
            </w:r>
          </w:p>
        </w:tc>
        <w:tc>
          <w:tcPr>
            <w:tcW w:w="0" w:type="auto"/>
            <w:shd w:val="clear" w:color="auto" w:fill="auto"/>
          </w:tcPr>
          <w:p w14:paraId="617F5404" w14:textId="0690287D" w:rsidR="002D1BFD" w:rsidRPr="0022620D" w:rsidRDefault="002D1BFD" w:rsidP="004B3C46">
            <w:pPr>
              <w:pStyle w:val="TF-TEXTOQUADRO"/>
            </w:pPr>
            <w:r w:rsidRPr="0022620D">
              <w:t>Não</w:t>
            </w:r>
          </w:p>
        </w:tc>
        <w:tc>
          <w:tcPr>
            <w:tcW w:w="0" w:type="auto"/>
            <w:shd w:val="clear" w:color="auto" w:fill="auto"/>
          </w:tcPr>
          <w:p w14:paraId="6CC6FB09" w14:textId="4551AEB9" w:rsidR="002D1BFD" w:rsidRPr="0022620D" w:rsidRDefault="002D1BFD" w:rsidP="004B3C46">
            <w:pPr>
              <w:pStyle w:val="TF-TEXTOQUADRO"/>
            </w:pPr>
            <w:r w:rsidRPr="0022620D">
              <w:t>Sim</w:t>
            </w:r>
          </w:p>
        </w:tc>
        <w:tc>
          <w:tcPr>
            <w:tcW w:w="0" w:type="auto"/>
          </w:tcPr>
          <w:p w14:paraId="0DDE9A08" w14:textId="24D3F2DA" w:rsidR="002D1BFD" w:rsidRPr="0022620D" w:rsidRDefault="00F02E68" w:rsidP="004B3C46">
            <w:pPr>
              <w:pStyle w:val="TF-TEXTOQUADRO"/>
            </w:pPr>
            <w:r>
              <w:t>Sim</w:t>
            </w:r>
          </w:p>
        </w:tc>
      </w:tr>
      <w:tr w:rsidR="00923895" w:rsidRPr="0022620D" w14:paraId="3C32A64B" w14:textId="2FC7D011" w:rsidTr="00652067">
        <w:trPr>
          <w:trHeight w:val="578"/>
        </w:trPr>
        <w:tc>
          <w:tcPr>
            <w:tcW w:w="0" w:type="auto"/>
            <w:shd w:val="clear" w:color="auto" w:fill="auto"/>
          </w:tcPr>
          <w:p w14:paraId="2454C44C" w14:textId="1F63967C" w:rsidR="002D1BFD" w:rsidRPr="0022620D" w:rsidRDefault="002D1BFD" w:rsidP="004B3C46">
            <w:pPr>
              <w:pStyle w:val="TF-TEXTOQUADRO"/>
            </w:pPr>
            <w:r w:rsidRPr="0022620D">
              <w:t>Recomendação de tópicos de interesse com base no perfil do usuário</w:t>
            </w:r>
          </w:p>
        </w:tc>
        <w:tc>
          <w:tcPr>
            <w:tcW w:w="0" w:type="auto"/>
            <w:shd w:val="clear" w:color="auto" w:fill="auto"/>
          </w:tcPr>
          <w:p w14:paraId="62FB5234" w14:textId="59F083A1" w:rsidR="002D1BFD" w:rsidRPr="0022620D" w:rsidRDefault="002D1BFD" w:rsidP="004B3C46">
            <w:pPr>
              <w:pStyle w:val="TF-TEXTOQUADRO"/>
            </w:pPr>
            <w:r w:rsidRPr="0022620D">
              <w:t>Não</w:t>
            </w:r>
          </w:p>
        </w:tc>
        <w:tc>
          <w:tcPr>
            <w:tcW w:w="0" w:type="auto"/>
            <w:shd w:val="clear" w:color="auto" w:fill="auto"/>
          </w:tcPr>
          <w:p w14:paraId="5E8D7060" w14:textId="636DE4C0" w:rsidR="002D1BFD" w:rsidRPr="0022620D" w:rsidRDefault="002D1BFD" w:rsidP="004B3C46">
            <w:pPr>
              <w:pStyle w:val="TF-TEXTOQUADRO"/>
            </w:pPr>
            <w:r w:rsidRPr="0022620D">
              <w:t>Não</w:t>
            </w:r>
          </w:p>
        </w:tc>
        <w:tc>
          <w:tcPr>
            <w:tcW w:w="0" w:type="auto"/>
            <w:shd w:val="clear" w:color="auto" w:fill="auto"/>
          </w:tcPr>
          <w:p w14:paraId="731D0AC2" w14:textId="3EBCC939" w:rsidR="002D1BFD" w:rsidRPr="0022620D" w:rsidRDefault="002D1BFD" w:rsidP="004B3C46">
            <w:pPr>
              <w:pStyle w:val="TF-TEXTOQUADRO"/>
            </w:pPr>
            <w:r w:rsidRPr="0022620D">
              <w:t>Sim</w:t>
            </w:r>
          </w:p>
        </w:tc>
        <w:tc>
          <w:tcPr>
            <w:tcW w:w="0" w:type="auto"/>
          </w:tcPr>
          <w:p w14:paraId="1F85E7A2" w14:textId="721869A3" w:rsidR="002D1BFD" w:rsidRPr="0022620D" w:rsidRDefault="00F02E68" w:rsidP="004B3C46">
            <w:pPr>
              <w:pStyle w:val="TF-TEXTOQUADRO"/>
            </w:pPr>
            <w:r>
              <w:t>Sim</w:t>
            </w:r>
          </w:p>
        </w:tc>
      </w:tr>
      <w:tr w:rsidR="00923895" w:rsidRPr="0022620D" w14:paraId="67BC7F34" w14:textId="6F13E1F4" w:rsidTr="00652067">
        <w:trPr>
          <w:trHeight w:val="597"/>
        </w:trPr>
        <w:tc>
          <w:tcPr>
            <w:tcW w:w="0" w:type="auto"/>
            <w:shd w:val="clear" w:color="auto" w:fill="auto"/>
          </w:tcPr>
          <w:p w14:paraId="7E2261C9" w14:textId="66A1FD91" w:rsidR="002D1BFD" w:rsidRPr="0022620D" w:rsidRDefault="002D1BFD" w:rsidP="002327B7">
            <w:pPr>
              <w:pStyle w:val="TF-TEXTOQUADRO"/>
            </w:pPr>
            <w:r w:rsidRPr="0022620D">
              <w:t>Criação de comunidades para falar de assuntos específicos</w:t>
            </w:r>
          </w:p>
        </w:tc>
        <w:tc>
          <w:tcPr>
            <w:tcW w:w="0" w:type="auto"/>
            <w:shd w:val="clear" w:color="auto" w:fill="auto"/>
          </w:tcPr>
          <w:p w14:paraId="080E545C" w14:textId="493CEAAB" w:rsidR="002D1BFD" w:rsidRPr="0022620D" w:rsidRDefault="002D1BFD" w:rsidP="004B3C46">
            <w:pPr>
              <w:pStyle w:val="TF-TEXTOQUADRO"/>
            </w:pPr>
            <w:r w:rsidRPr="0022620D">
              <w:t>Não</w:t>
            </w:r>
          </w:p>
        </w:tc>
        <w:tc>
          <w:tcPr>
            <w:tcW w:w="0" w:type="auto"/>
            <w:shd w:val="clear" w:color="auto" w:fill="auto"/>
          </w:tcPr>
          <w:p w14:paraId="28C6F61C" w14:textId="2C1CB98B" w:rsidR="002D1BFD" w:rsidRPr="0022620D" w:rsidRDefault="002D1BFD" w:rsidP="004B3C46">
            <w:pPr>
              <w:pStyle w:val="TF-TEXTOQUADRO"/>
            </w:pPr>
            <w:r w:rsidRPr="0022620D">
              <w:t>Sim</w:t>
            </w:r>
          </w:p>
        </w:tc>
        <w:tc>
          <w:tcPr>
            <w:tcW w:w="0" w:type="auto"/>
            <w:shd w:val="clear" w:color="auto" w:fill="auto"/>
          </w:tcPr>
          <w:p w14:paraId="73DC5BD9" w14:textId="76694B6F" w:rsidR="002D1BFD" w:rsidRPr="0022620D" w:rsidRDefault="002D1BFD" w:rsidP="004B3C46">
            <w:pPr>
              <w:pStyle w:val="TF-TEXTOQUADRO"/>
            </w:pPr>
            <w:r w:rsidRPr="0022620D">
              <w:t>Não</w:t>
            </w:r>
          </w:p>
        </w:tc>
        <w:tc>
          <w:tcPr>
            <w:tcW w:w="0" w:type="auto"/>
          </w:tcPr>
          <w:p w14:paraId="68D03F01" w14:textId="2D998741" w:rsidR="002D1BFD" w:rsidRPr="0022620D" w:rsidRDefault="00F02E68" w:rsidP="004B3C46">
            <w:pPr>
              <w:pStyle w:val="TF-TEXTOQUADRO"/>
            </w:pPr>
            <w:r>
              <w:t>Sim</w:t>
            </w:r>
          </w:p>
        </w:tc>
      </w:tr>
      <w:tr w:rsidR="00923895" w:rsidRPr="0022620D" w14:paraId="3259CCDE" w14:textId="180E02D3" w:rsidTr="00652067">
        <w:trPr>
          <w:trHeight w:val="868"/>
        </w:trPr>
        <w:tc>
          <w:tcPr>
            <w:tcW w:w="0" w:type="auto"/>
            <w:shd w:val="clear" w:color="auto" w:fill="auto"/>
          </w:tcPr>
          <w:p w14:paraId="4568D2F8" w14:textId="1D7FEAE0" w:rsidR="002D1BFD" w:rsidRPr="0022620D" w:rsidRDefault="002D1BFD" w:rsidP="004B3C46">
            <w:pPr>
              <w:pStyle w:val="TF-TEXTOQUADRO"/>
            </w:pPr>
            <w:r w:rsidRPr="0022620D">
              <w:t>Disponibiliza discussão sobre produtos em geral(tecnológicos, mercadorias, alimentos) e sobre as marcas</w:t>
            </w:r>
          </w:p>
        </w:tc>
        <w:tc>
          <w:tcPr>
            <w:tcW w:w="0" w:type="auto"/>
            <w:shd w:val="clear" w:color="auto" w:fill="auto"/>
          </w:tcPr>
          <w:p w14:paraId="61724F34" w14:textId="6917B75E" w:rsidR="002D1BFD" w:rsidRPr="0022620D" w:rsidRDefault="002D1BFD" w:rsidP="004B3C46">
            <w:pPr>
              <w:pStyle w:val="TF-TEXTOQUADRO"/>
            </w:pPr>
            <w:r w:rsidRPr="0022620D">
              <w:t>Sim</w:t>
            </w:r>
          </w:p>
        </w:tc>
        <w:tc>
          <w:tcPr>
            <w:tcW w:w="0" w:type="auto"/>
            <w:shd w:val="clear" w:color="auto" w:fill="auto"/>
          </w:tcPr>
          <w:p w14:paraId="7955794B" w14:textId="6506C2D0" w:rsidR="002D1BFD" w:rsidRPr="0022620D" w:rsidRDefault="002D1BFD" w:rsidP="004B3C46">
            <w:pPr>
              <w:pStyle w:val="TF-TEXTOQUADRO"/>
            </w:pPr>
            <w:r w:rsidRPr="0022620D">
              <w:t>Não</w:t>
            </w:r>
          </w:p>
        </w:tc>
        <w:tc>
          <w:tcPr>
            <w:tcW w:w="0" w:type="auto"/>
            <w:shd w:val="clear" w:color="auto" w:fill="auto"/>
          </w:tcPr>
          <w:p w14:paraId="5F1B38AA" w14:textId="39E54076" w:rsidR="002D1BFD" w:rsidRPr="0022620D" w:rsidRDefault="002D1BFD" w:rsidP="004B3C46">
            <w:pPr>
              <w:pStyle w:val="TF-TEXTOQUADRO"/>
            </w:pPr>
            <w:r w:rsidRPr="0022620D">
              <w:t>Não</w:t>
            </w:r>
          </w:p>
        </w:tc>
        <w:tc>
          <w:tcPr>
            <w:tcW w:w="0" w:type="auto"/>
          </w:tcPr>
          <w:p w14:paraId="6C8F1CFC" w14:textId="75E697F6" w:rsidR="002D1BFD" w:rsidRPr="0022620D" w:rsidRDefault="00F02E68" w:rsidP="004B3C46">
            <w:pPr>
              <w:pStyle w:val="TF-TEXTOQUADRO"/>
            </w:pPr>
            <w:r>
              <w:t>Sim</w:t>
            </w:r>
          </w:p>
        </w:tc>
      </w:tr>
    </w:tbl>
    <w:p w14:paraId="7C7B5EC3" w14:textId="77777777" w:rsidR="006B0760" w:rsidRPr="0022620D" w:rsidRDefault="006B0760" w:rsidP="006B0760">
      <w:pPr>
        <w:pStyle w:val="TF-FONTE"/>
      </w:pPr>
      <w:r w:rsidRPr="0022620D">
        <w:t>Fonte: elaborado pelo autor.</w:t>
      </w:r>
    </w:p>
    <w:p w14:paraId="3230A044" w14:textId="5C2058DC" w:rsidR="002B4CC2" w:rsidRDefault="002B4CC2" w:rsidP="002B4CC2">
      <w:pPr>
        <w:pStyle w:val="TF-TEXTO"/>
      </w:pPr>
      <w:r w:rsidRPr="0022620D">
        <w:t xml:space="preserve">No </w:t>
      </w:r>
      <w:r w:rsidR="00F02E68">
        <w:t>Q</w:t>
      </w:r>
      <w:r w:rsidRPr="0022620D">
        <w:t>uadro</w:t>
      </w:r>
      <w:r>
        <w:t xml:space="preserve"> 1 é possível notar que as diferentes plataformas possuem intuitos diversos e não tratam especificadamente da interação dos usuários sobre algum produto. O trabalho</w:t>
      </w:r>
      <w:r w:rsidR="001B217F">
        <w:t xml:space="preserve"> </w:t>
      </w:r>
      <w:del w:id="90" w:author="Dalton Solano dos Reis" w:date="2022-12-16T15:47:00Z">
        <w:r w:rsidR="001B217F" w:rsidDel="009F1438">
          <w:delText>correlato 01</w:delText>
        </w:r>
        <w:r w:rsidDel="009F1438">
          <w:delText xml:space="preserve"> </w:delText>
        </w:r>
      </w:del>
      <w:r>
        <w:t xml:space="preserve">de </w:t>
      </w:r>
      <w:r w:rsidR="00F02E68" w:rsidRPr="0022620D">
        <w:t>Rocha</w:t>
      </w:r>
      <w:del w:id="91" w:author="Dalton Solano dos Reis" w:date="2022-12-16T15:32:00Z">
        <w:r w:rsidR="00F02E68" w:rsidRPr="0022620D" w:rsidDel="00E2523C">
          <w:delText>,</w:delText>
        </w:r>
      </w:del>
      <w:r w:rsidR="00F02E68" w:rsidRPr="0022620D">
        <w:t xml:space="preserve"> </w:t>
      </w:r>
      <w:r w:rsidR="00F02E68" w:rsidRPr="00E2523C">
        <w:rPr>
          <w:i/>
          <w:iCs/>
          <w:rPrChange w:id="92" w:author="Dalton Solano dos Reis" w:date="2022-12-16T15:32:00Z">
            <w:rPr/>
          </w:rPrChange>
        </w:rPr>
        <w:t>et al</w:t>
      </w:r>
      <w:r w:rsidR="00F02E68">
        <w:t>.</w:t>
      </w:r>
      <w:del w:id="93" w:author="Dalton Solano dos Reis" w:date="2022-12-16T15:32:00Z">
        <w:r w:rsidR="00F02E68" w:rsidDel="00E2523C">
          <w:delText>,</w:delText>
        </w:r>
      </w:del>
      <w:r w:rsidR="00F02E68" w:rsidRPr="0022620D">
        <w:t xml:space="preserve"> (2016)</w:t>
      </w:r>
      <w:del w:id="94" w:author="Dalton Solano dos Reis" w:date="2022-12-16T15:47:00Z">
        <w:r w:rsidR="00F02E68" w:rsidRPr="0022620D" w:rsidDel="009F1438">
          <w:delText xml:space="preserve"> </w:delText>
        </w:r>
      </w:del>
      <w:r>
        <w:t xml:space="preserve"> foca mais na disponibilização de uma reclamação e a possibilidade de resposta por parte da empresa. </w:t>
      </w:r>
      <w:proofErr w:type="gramStart"/>
      <w:r w:rsidR="00F02E68">
        <w:t>Já</w:t>
      </w:r>
      <w:r>
        <w:t xml:space="preserve"> </w:t>
      </w:r>
      <w:r w:rsidR="001B217F">
        <w:t xml:space="preserve"> o</w:t>
      </w:r>
      <w:proofErr w:type="gramEnd"/>
      <w:r w:rsidR="001B217F">
        <w:t xml:space="preserve"> trabalho </w:t>
      </w:r>
      <w:del w:id="95" w:author="Dalton Solano dos Reis" w:date="2022-12-16T15:47:00Z">
        <w:r w:rsidR="001B217F" w:rsidDel="009F1438">
          <w:delText xml:space="preserve">correlato 02 de </w:delText>
        </w:r>
      </w:del>
      <w:r>
        <w:t xml:space="preserve">Oliveira (2021) demonstra os benefícios de uma plataforma descentralizada e com constante atualização e adaptação visando o usuário final. Por fim, o trabalho </w:t>
      </w:r>
      <w:del w:id="96" w:author="Dalton Solano dos Reis" w:date="2022-12-16T15:48:00Z">
        <w:r w:rsidR="001B217F" w:rsidDel="009F1438">
          <w:delText xml:space="preserve">correlato 03 </w:delText>
        </w:r>
      </w:del>
      <w:r>
        <w:t xml:space="preserve">de Cunha e </w:t>
      </w:r>
      <w:proofErr w:type="spellStart"/>
      <w:r>
        <w:t>Auriani</w:t>
      </w:r>
      <w:proofErr w:type="spellEnd"/>
      <w:r>
        <w:t xml:space="preserve"> (2015) apresenta os produtos e avaliações dos usuários.</w:t>
      </w:r>
    </w:p>
    <w:p w14:paraId="03C928D6" w14:textId="5BB3F25F" w:rsidR="001B217F" w:rsidRDefault="001B217F" w:rsidP="002B4CC2">
      <w:pPr>
        <w:pStyle w:val="TF-TEXTO"/>
      </w:pPr>
      <w:r>
        <w:t>Apesar de tratarem de temas semelhantes</w:t>
      </w:r>
      <w:r w:rsidR="00651F94">
        <w:t>,</w:t>
      </w:r>
      <w:r>
        <w:t xml:space="preserve"> os trabalhos correlatos possuem grandes diferenças em suas plataformas. É objetivo deste trabalho juntar as principais e melhores características das redes sociais citadas e desenvolver um aplicativo que contemple</w:t>
      </w:r>
      <w:r w:rsidR="00651F94">
        <w:t xml:space="preserve"> estas características. </w:t>
      </w:r>
    </w:p>
    <w:p w14:paraId="2DBC7711" w14:textId="0C1ECA1C" w:rsidR="002B4CC2" w:rsidRDefault="002B4CC2" w:rsidP="002B4CC2">
      <w:pPr>
        <w:pStyle w:val="TF-TEXTO"/>
      </w:pPr>
      <w:r>
        <w:t>Com isso, a rede social proposta neste trabalho tem como objetivo a disponibilização de uma plataforma onde o usuário tenha acesso a discussões sobre produtos dos mais variados setores. Além de já poder olhar publicações cadastradas por outros usuários, permitir também a criação de publicações para que tire quaisquer dúvidas e obtenha informações de outros usuários, buscando por produtos específicos ou com filtragem de palavras genéricas. Também prover ao usuário tópicos de seu interesse relacionados com buscas anteriores. Por fim, criar um sistema de avaliação de respostas onde o autor da publicação e outros usuários podem avaliar uma resposta como sendo útil ou não.</w:t>
      </w:r>
    </w:p>
    <w:p w14:paraId="51E0058B" w14:textId="417C1E5F" w:rsidR="00451B94" w:rsidRPr="0022620D" w:rsidRDefault="00451B94" w:rsidP="00933754">
      <w:pPr>
        <w:pStyle w:val="Ttulo2"/>
      </w:pPr>
      <w:r>
        <w:t xml:space="preserve">REQUISITOS </w:t>
      </w:r>
      <w:r w:rsidRPr="0022620D">
        <w:t>PRINCIPAIS DO PROBLEMA A SER TRABALHADO</w:t>
      </w:r>
      <w:bookmarkEnd w:id="74"/>
      <w:bookmarkEnd w:id="75"/>
      <w:bookmarkEnd w:id="76"/>
      <w:bookmarkEnd w:id="77"/>
      <w:bookmarkEnd w:id="78"/>
      <w:bookmarkEnd w:id="79"/>
      <w:bookmarkEnd w:id="80"/>
    </w:p>
    <w:p w14:paraId="49F8FF62" w14:textId="364459AC" w:rsidR="00661274" w:rsidRPr="0022620D" w:rsidRDefault="002B4CC2" w:rsidP="00451B94">
      <w:pPr>
        <w:pStyle w:val="TF-TEXTO"/>
      </w:pPr>
      <w:r w:rsidRPr="0022620D">
        <w:t>O aplicativo proposto deve ter os seguintes requisitos:</w:t>
      </w:r>
    </w:p>
    <w:p w14:paraId="7730F52C" w14:textId="5C6AD254" w:rsidR="002B4CC2" w:rsidRPr="0022620D" w:rsidRDefault="00E64DC2" w:rsidP="002B4CC2">
      <w:pPr>
        <w:pStyle w:val="TF-TEXTO"/>
        <w:numPr>
          <w:ilvl w:val="0"/>
          <w:numId w:val="21"/>
        </w:numPr>
      </w:pPr>
      <w:r>
        <w:t>p</w:t>
      </w:r>
      <w:r w:rsidR="5CE00E89" w:rsidRPr="0022620D">
        <w:t>ermitir a criação de um perfil de usuári</w:t>
      </w:r>
      <w:r w:rsidR="3789A0AB" w:rsidRPr="0022620D">
        <w:t>o</w:t>
      </w:r>
      <w:r w:rsidR="006D47AA">
        <w:t xml:space="preserve"> </w:t>
      </w:r>
      <w:r w:rsidR="3789A0AB" w:rsidRPr="0022620D">
        <w:t>(Requisito Funcional - RF)</w:t>
      </w:r>
      <w:r>
        <w:t>;</w:t>
      </w:r>
    </w:p>
    <w:p w14:paraId="12A1D2BF" w14:textId="0913BB2F" w:rsidR="002B4CC2" w:rsidRPr="0022620D" w:rsidRDefault="00E64DC2" w:rsidP="002B4CC2">
      <w:pPr>
        <w:pStyle w:val="TF-TEXTO"/>
        <w:numPr>
          <w:ilvl w:val="0"/>
          <w:numId w:val="21"/>
        </w:numPr>
      </w:pPr>
      <w:r>
        <w:t>p</w:t>
      </w:r>
      <w:r w:rsidR="5CE00E89" w:rsidRPr="0022620D">
        <w:t>ermitir ao usuário a visualização do mural de publicações</w:t>
      </w:r>
      <w:r w:rsidR="2140159B" w:rsidRPr="0022620D">
        <w:t>(tela de início)</w:t>
      </w:r>
      <w:r w:rsidR="5CE00E89" w:rsidRPr="0022620D">
        <w:t xml:space="preserve"> </w:t>
      </w:r>
      <w:r w:rsidR="3789A0AB" w:rsidRPr="0022620D">
        <w:t>de outros usuários assim como comentar nestas</w:t>
      </w:r>
      <w:r w:rsidR="56FDAA47" w:rsidRPr="0022620D">
        <w:t xml:space="preserve"> publicações</w:t>
      </w:r>
      <w:r w:rsidR="006D47AA">
        <w:t xml:space="preserve"> </w:t>
      </w:r>
      <w:r w:rsidR="3789A0AB" w:rsidRPr="0022620D">
        <w:t>(RF)</w:t>
      </w:r>
      <w:r>
        <w:t>;</w:t>
      </w:r>
    </w:p>
    <w:p w14:paraId="48C03BEF" w14:textId="5500A54F" w:rsidR="00D9565B" w:rsidRPr="0022620D" w:rsidRDefault="00E64DC2" w:rsidP="002B4CC2">
      <w:pPr>
        <w:pStyle w:val="TF-TEXTO"/>
        <w:numPr>
          <w:ilvl w:val="0"/>
          <w:numId w:val="21"/>
        </w:numPr>
      </w:pPr>
      <w:r>
        <w:t>p</w:t>
      </w:r>
      <w:r w:rsidR="3789A0AB" w:rsidRPr="0022620D">
        <w:t>ermitir ao usuário cadastrar/editar/visualizar/excluir suas publicações</w:t>
      </w:r>
      <w:r w:rsidR="00DD2706">
        <w:t xml:space="preserve"> e comentários</w:t>
      </w:r>
      <w:r w:rsidR="006D47AA">
        <w:t xml:space="preserve"> </w:t>
      </w:r>
      <w:r w:rsidR="3789A0AB" w:rsidRPr="0022620D">
        <w:t>(RF)</w:t>
      </w:r>
      <w:r>
        <w:t>;</w:t>
      </w:r>
    </w:p>
    <w:p w14:paraId="2A9055B7" w14:textId="14D29A20" w:rsidR="00D9565B" w:rsidRPr="0022620D" w:rsidRDefault="00E64DC2" w:rsidP="00CC1C6B">
      <w:pPr>
        <w:pStyle w:val="TF-TEXTO"/>
        <w:numPr>
          <w:ilvl w:val="0"/>
          <w:numId w:val="21"/>
        </w:numPr>
      </w:pPr>
      <w:r>
        <w:t>p</w:t>
      </w:r>
      <w:r w:rsidR="00CC1C6B" w:rsidRPr="0022620D">
        <w:t>ermitir ao usuário visualizar tela de notificações com comentários em suas publicações, respostas aos seus comentários, novos seguidores</w:t>
      </w:r>
      <w:r w:rsidR="00CC1C6B">
        <w:t xml:space="preserve"> </w:t>
      </w:r>
      <w:r w:rsidR="00CC1C6B" w:rsidRPr="0022620D">
        <w:t>(RF)</w:t>
      </w:r>
      <w:r>
        <w:t>;</w:t>
      </w:r>
    </w:p>
    <w:p w14:paraId="0D13128F" w14:textId="6E6F699B" w:rsidR="00D9565B" w:rsidRPr="0022620D" w:rsidRDefault="00E64DC2" w:rsidP="002B4CC2">
      <w:pPr>
        <w:pStyle w:val="TF-TEXTO"/>
        <w:numPr>
          <w:ilvl w:val="0"/>
          <w:numId w:val="21"/>
        </w:numPr>
      </w:pPr>
      <w:r>
        <w:lastRenderedPageBreak/>
        <w:t>p</w:t>
      </w:r>
      <w:r w:rsidR="00B308C9" w:rsidRPr="0022620D">
        <w:t>ermitir ao usuário salvar e consultar publicações favoritas (</w:t>
      </w:r>
      <w:r w:rsidR="00CC1C6B" w:rsidRPr="0022620D">
        <w:t>Requisito</w:t>
      </w:r>
      <w:r w:rsidR="00CC1C6B">
        <w:t xml:space="preserve"> </w:t>
      </w:r>
      <w:r w:rsidR="00CC1C6B" w:rsidRPr="0022620D">
        <w:t xml:space="preserve">Não Funcional - </w:t>
      </w:r>
      <w:r w:rsidR="00B308C9" w:rsidRPr="0022620D">
        <w:t>RNF)</w:t>
      </w:r>
      <w:r>
        <w:t>;</w:t>
      </w:r>
    </w:p>
    <w:p w14:paraId="3FFAA4E2" w14:textId="4333510D" w:rsidR="00B308C9" w:rsidRDefault="00E64DC2" w:rsidP="002B4CC2">
      <w:pPr>
        <w:pStyle w:val="TF-TEXTO"/>
        <w:numPr>
          <w:ilvl w:val="0"/>
          <w:numId w:val="21"/>
        </w:numPr>
      </w:pPr>
      <w:r>
        <w:t>p</w:t>
      </w:r>
      <w:r w:rsidR="00B308C9" w:rsidRPr="0022620D">
        <w:t>ermitir ao usuário seguir outros usuários (RNF)</w:t>
      </w:r>
      <w:r>
        <w:t>;</w:t>
      </w:r>
    </w:p>
    <w:p w14:paraId="6DA16D38" w14:textId="22B92F60" w:rsidR="00BD11CA" w:rsidRPr="0022620D" w:rsidRDefault="00BD11CA" w:rsidP="002B4CC2">
      <w:pPr>
        <w:pStyle w:val="TF-TEXTO"/>
        <w:numPr>
          <w:ilvl w:val="0"/>
          <w:numId w:val="21"/>
        </w:numPr>
      </w:pPr>
      <w:r>
        <w:t>permitir ao usuário realizar bloqueios e denúncias de outros usuários (RNF);</w:t>
      </w:r>
    </w:p>
    <w:p w14:paraId="11E6D7A2" w14:textId="355B2C93" w:rsidR="00B308C9" w:rsidRDefault="00E64DC2" w:rsidP="002B4CC2">
      <w:pPr>
        <w:pStyle w:val="TF-TEXTO"/>
        <w:numPr>
          <w:ilvl w:val="0"/>
          <w:numId w:val="21"/>
        </w:numPr>
      </w:pPr>
      <w:r>
        <w:t>d</w:t>
      </w:r>
      <w:r w:rsidR="00CC1C6B" w:rsidRPr="0022620D">
        <w:t>isponibilizar ao usuário publicações com tópicos/produtos de seu interesse</w:t>
      </w:r>
      <w:r w:rsidR="00CC1C6B">
        <w:t xml:space="preserve"> </w:t>
      </w:r>
      <w:r w:rsidR="00CC1C6B" w:rsidRPr="0022620D">
        <w:t>(RNF)</w:t>
      </w:r>
      <w:r>
        <w:t>;</w:t>
      </w:r>
    </w:p>
    <w:p w14:paraId="2DB1D02D" w14:textId="6B5C3743" w:rsidR="00FA72EC" w:rsidRDefault="00E64DC2" w:rsidP="00FA72EC">
      <w:pPr>
        <w:pStyle w:val="TF-TEXTO"/>
        <w:numPr>
          <w:ilvl w:val="0"/>
          <w:numId w:val="21"/>
        </w:numPr>
      </w:pPr>
      <w:r>
        <w:t>r</w:t>
      </w:r>
      <w:r w:rsidR="00FA72EC">
        <w:t>ealizar categorização dos produtos (RNF)</w:t>
      </w:r>
      <w:r>
        <w:t>;</w:t>
      </w:r>
    </w:p>
    <w:p w14:paraId="5EE616A2" w14:textId="4BC0EFBD" w:rsidR="00FA72EC" w:rsidRDefault="00DD2706" w:rsidP="00FA72EC">
      <w:pPr>
        <w:pStyle w:val="TF-TEXTO"/>
        <w:numPr>
          <w:ilvl w:val="0"/>
          <w:numId w:val="21"/>
        </w:numPr>
      </w:pPr>
      <w:r>
        <w:t xml:space="preserve">apresentação de </w:t>
      </w:r>
      <w:r w:rsidR="00E64DC2">
        <w:t>a</w:t>
      </w:r>
      <w:r w:rsidR="00FA72EC">
        <w:t xml:space="preserve">viso contendo uma declaração que a experiência do usuário é verdadeira e não paga nas publicações que sejam </w:t>
      </w:r>
      <w:r>
        <w:t xml:space="preserve">comentários </w:t>
      </w:r>
      <w:r w:rsidR="00FA72EC">
        <w:t>sobre a experiência do usuário sobre um produto (RNF)</w:t>
      </w:r>
      <w:r w:rsidR="00E64DC2">
        <w:t>;</w:t>
      </w:r>
    </w:p>
    <w:p w14:paraId="078A6A05" w14:textId="43B9FCCD" w:rsidR="00DD2706" w:rsidRDefault="00DD2706" w:rsidP="00FA72EC">
      <w:pPr>
        <w:pStyle w:val="TF-TEXTO"/>
        <w:numPr>
          <w:ilvl w:val="0"/>
          <w:numId w:val="21"/>
        </w:numPr>
      </w:pPr>
      <w:r>
        <w:t>permitir ao usuário configurar suas preferências dentro do aplicativo, como recebimento de notificações, tema escuro, tamanho de fonte (RNF);</w:t>
      </w:r>
    </w:p>
    <w:p w14:paraId="7A810C6C" w14:textId="512427D4" w:rsidR="00DD2706" w:rsidRDefault="00DD2706" w:rsidP="00DD2706">
      <w:pPr>
        <w:pStyle w:val="TF-TEXTO"/>
        <w:numPr>
          <w:ilvl w:val="0"/>
          <w:numId w:val="21"/>
        </w:numPr>
      </w:pPr>
      <w:r>
        <w:t>periodicamente questionar sobre o grau de satisfação do usuário (RNF);</w:t>
      </w:r>
    </w:p>
    <w:p w14:paraId="1E1D9F66" w14:textId="0B3DC512" w:rsidR="00DD2706" w:rsidRDefault="00DD2706" w:rsidP="00DD2706">
      <w:pPr>
        <w:pStyle w:val="TF-TEXTO"/>
        <w:numPr>
          <w:ilvl w:val="0"/>
          <w:numId w:val="21"/>
        </w:numPr>
      </w:pPr>
      <w:r>
        <w:t>disponibilizar um setor para sugestões de melhoria dos usuários do aplicativo</w:t>
      </w:r>
      <w:r w:rsidR="00BD11CA">
        <w:t xml:space="preserve"> </w:t>
      </w:r>
      <w:r>
        <w:t>(RNF)</w:t>
      </w:r>
      <w:r w:rsidR="001E0DE7">
        <w:t>.</w:t>
      </w:r>
    </w:p>
    <w:p w14:paraId="51DAE01B" w14:textId="66CCF45F" w:rsidR="00AC6F74" w:rsidRPr="0022620D" w:rsidRDefault="00AC6F74" w:rsidP="00AC6F74">
      <w:pPr>
        <w:pStyle w:val="TF-TEXTO"/>
        <w:ind w:left="680" w:firstLine="0"/>
      </w:pPr>
      <w:commentRangeStart w:id="97"/>
      <w:r>
        <w:t xml:space="preserve">Para além </w:t>
      </w:r>
      <w:commentRangeEnd w:id="97"/>
      <w:r w:rsidR="009F1438">
        <w:rPr>
          <w:rStyle w:val="Refdecomentrio"/>
        </w:rPr>
        <w:commentReference w:id="97"/>
      </w:r>
      <w:r>
        <w:t xml:space="preserve">dos requisitos funcionais e não funcionais, durante o desenvolvimento do aplicativo será analisada a necessidade de parametrizações e regras dentro do sistema para tornar a experiência do usuário mais agradável e fácil. </w:t>
      </w:r>
    </w:p>
    <w:p w14:paraId="7F9323AC" w14:textId="279C4C9B" w:rsidR="00451B94" w:rsidRPr="007E0D87" w:rsidRDefault="00451B94" w:rsidP="00B308C9">
      <w:pPr>
        <w:pStyle w:val="Ttulo2"/>
      </w:pPr>
      <w:r>
        <w:t>METODOLOGIA</w:t>
      </w:r>
    </w:p>
    <w:p w14:paraId="4ACC7538" w14:textId="77777777" w:rsidR="00451B94" w:rsidRPr="007E0D87" w:rsidRDefault="00451B94" w:rsidP="00451B94">
      <w:pPr>
        <w:pStyle w:val="TF-TEXTO"/>
      </w:pPr>
      <w:r w:rsidRPr="007E0D87">
        <w:t>O trabalho será desenvolvido observando as seguintes etapas:</w:t>
      </w:r>
    </w:p>
    <w:p w14:paraId="20B9C960" w14:textId="7A179835" w:rsidR="00451B94" w:rsidRPr="00424AD5" w:rsidRDefault="00FC7352" w:rsidP="00424AD5">
      <w:pPr>
        <w:pStyle w:val="TF-ALNEA"/>
        <w:numPr>
          <w:ilvl w:val="0"/>
          <w:numId w:val="10"/>
        </w:numPr>
      </w:pPr>
      <w:r>
        <w:t>análise</w:t>
      </w:r>
      <w:r w:rsidR="00B308C9">
        <w:t xml:space="preserve"> bibliográfic</w:t>
      </w:r>
      <w:r>
        <w:t>a</w:t>
      </w:r>
      <w:r w:rsidR="00B308C9">
        <w:t xml:space="preserve">: nesta etapa ocorrerá a pesquisa bibliográfica sobre os temas relacionados com o trabalho </w:t>
      </w:r>
      <w:r w:rsidR="00996AB8">
        <w:t>proposto, sendo: estudo de redes sociais, arquitetura do sistema, análise das regras de negócio, requisitos funcionais e não funcionais</w:t>
      </w:r>
      <w:r w:rsidR="00E64DC2">
        <w:t>;</w:t>
      </w:r>
    </w:p>
    <w:p w14:paraId="126F2E29" w14:textId="28687AD2" w:rsidR="00451B94" w:rsidRPr="0022620D" w:rsidRDefault="00E64DC2" w:rsidP="00424AD5">
      <w:pPr>
        <w:pStyle w:val="TF-ALNEA"/>
      </w:pPr>
      <w:r>
        <w:t>r</w:t>
      </w:r>
      <w:r w:rsidR="00996AB8">
        <w:t xml:space="preserve">eavaliação dos requisitos: reavaliar os requisitos </w:t>
      </w:r>
      <w:r w:rsidR="00996AB8" w:rsidRPr="0022620D">
        <w:t>com base no item anterior</w:t>
      </w:r>
      <w:r>
        <w:t>;</w:t>
      </w:r>
    </w:p>
    <w:p w14:paraId="5B23561C" w14:textId="7B9559A6" w:rsidR="00996AB8" w:rsidRPr="0022620D" w:rsidRDefault="00E64DC2" w:rsidP="00424AD5">
      <w:pPr>
        <w:pStyle w:val="TF-ALNEA"/>
      </w:pPr>
      <w:r>
        <w:t>m</w:t>
      </w:r>
      <w:r w:rsidR="24845898" w:rsidRPr="0022620D">
        <w:t xml:space="preserve">odelagem: </w:t>
      </w:r>
      <w:r w:rsidR="005873BD">
        <w:t>u</w:t>
      </w:r>
      <w:r w:rsidR="24845898" w:rsidRPr="0022620D">
        <w:t xml:space="preserve">tilização do aplicativo </w:t>
      </w:r>
      <w:ins w:id="98" w:author="Dalton Solano dos Reis" w:date="2022-12-16T15:50:00Z">
        <w:r w:rsidR="009F1438">
          <w:t>D</w:t>
        </w:r>
      </w:ins>
      <w:del w:id="99" w:author="Dalton Solano dos Reis" w:date="2022-12-16T15:50:00Z">
        <w:r w:rsidR="24845898" w:rsidRPr="0022620D" w:rsidDel="009F1438">
          <w:delText>d</w:delText>
        </w:r>
      </w:del>
      <w:r w:rsidR="24845898" w:rsidRPr="0022620D">
        <w:t xml:space="preserve">raw.io </w:t>
      </w:r>
      <w:r w:rsidR="0022620D" w:rsidRPr="0022620D">
        <w:t xml:space="preserve">para </w:t>
      </w:r>
      <w:r w:rsidR="1915A0E9" w:rsidRPr="0022620D">
        <w:t>modelagem do</w:t>
      </w:r>
      <w:r w:rsidR="24845898" w:rsidRPr="0022620D">
        <w:t xml:space="preserve"> sistema</w:t>
      </w:r>
      <w:r w:rsidR="00F02E68">
        <w:t xml:space="preserve"> através de </w:t>
      </w:r>
      <w:proofErr w:type="spellStart"/>
      <w:r w:rsidR="005873BD">
        <w:t>Unified</w:t>
      </w:r>
      <w:proofErr w:type="spellEnd"/>
      <w:r w:rsidR="005873BD">
        <w:t xml:space="preserve"> </w:t>
      </w:r>
      <w:proofErr w:type="spellStart"/>
      <w:r w:rsidR="005873BD">
        <w:t>Modeling</w:t>
      </w:r>
      <w:proofErr w:type="spellEnd"/>
      <w:r w:rsidR="005873BD">
        <w:t xml:space="preserve"> </w:t>
      </w:r>
      <w:proofErr w:type="spellStart"/>
      <w:r w:rsidR="005873BD">
        <w:t>Language</w:t>
      </w:r>
      <w:proofErr w:type="spellEnd"/>
      <w:r w:rsidR="00C95EF3">
        <w:t xml:space="preserve"> </w:t>
      </w:r>
      <w:r w:rsidR="005873BD">
        <w:t>(</w:t>
      </w:r>
      <w:r w:rsidR="00F02E68">
        <w:t>UML</w:t>
      </w:r>
      <w:r w:rsidR="005873BD">
        <w:t>)</w:t>
      </w:r>
      <w:r>
        <w:t>;</w:t>
      </w:r>
    </w:p>
    <w:p w14:paraId="101D77CF" w14:textId="71CB862E" w:rsidR="00BD11CA" w:rsidRDefault="00E64DC2" w:rsidP="00BD11CA">
      <w:pPr>
        <w:pStyle w:val="TF-ALNEA"/>
      </w:pPr>
      <w:commentRangeStart w:id="100"/>
      <w:r>
        <w:t>d</w:t>
      </w:r>
      <w:r w:rsidR="00996AB8" w:rsidRPr="0022620D">
        <w:t>esen</w:t>
      </w:r>
      <w:commentRangeEnd w:id="100"/>
      <w:r w:rsidR="009F1438">
        <w:rPr>
          <w:rStyle w:val="Refdecomentrio"/>
        </w:rPr>
        <w:commentReference w:id="100"/>
      </w:r>
      <w:r w:rsidR="00996AB8" w:rsidRPr="0022620D">
        <w:t xml:space="preserve">volvimento: </w:t>
      </w:r>
      <w:r w:rsidR="005873BD">
        <w:t>o</w:t>
      </w:r>
      <w:r w:rsidR="00996AB8" w:rsidRPr="0022620D">
        <w:t>correrá o desenvolvimento do sistema com</w:t>
      </w:r>
      <w:r w:rsidR="00996AB8">
        <w:t xml:space="preserve"> as </w:t>
      </w:r>
      <w:commentRangeStart w:id="101"/>
      <w:r w:rsidR="00996AB8">
        <w:t>tecnologia</w:t>
      </w:r>
      <w:r w:rsidR="00F02E68">
        <w:t>s</w:t>
      </w:r>
      <w:r w:rsidR="00BD11CA">
        <w:t>:</w:t>
      </w:r>
      <w:commentRangeEnd w:id="101"/>
      <w:r w:rsidR="009F1438">
        <w:rPr>
          <w:rStyle w:val="Refdecomentrio"/>
        </w:rPr>
        <w:commentReference w:id="101"/>
      </w:r>
    </w:p>
    <w:p w14:paraId="1F724B19" w14:textId="599E8BFA" w:rsidR="00451B94" w:rsidRDefault="00DD4DE7" w:rsidP="00F02E68">
      <w:pPr>
        <w:pStyle w:val="TF-ALNEA"/>
        <w:numPr>
          <w:ilvl w:val="0"/>
          <w:numId w:val="0"/>
        </w:numPr>
        <w:ind w:left="1077"/>
      </w:pPr>
      <w:r>
        <w:t xml:space="preserve">Java , </w:t>
      </w:r>
      <w:r w:rsidR="00F02E68">
        <w:t>Javascript, Angular, HTML, CSS</w:t>
      </w:r>
      <w:r w:rsidR="0028666C">
        <w:t>, Oracle</w:t>
      </w:r>
      <w:r w:rsidR="00F02E68">
        <w:t xml:space="preserve"> SQL</w:t>
      </w:r>
      <w:r w:rsidR="0028666C">
        <w:t xml:space="preserve"> Developer e MongoDB</w:t>
      </w:r>
      <w:r w:rsidR="00E64DC2">
        <w:t>;</w:t>
      </w:r>
    </w:p>
    <w:p w14:paraId="5C9836BE" w14:textId="21EE6870" w:rsidR="00BD11CA" w:rsidRPr="00424AD5" w:rsidRDefault="00E64DC2" w:rsidP="00AC6F74">
      <w:pPr>
        <w:pStyle w:val="TF-ALNEA"/>
      </w:pPr>
      <w:r>
        <w:t>a</w:t>
      </w:r>
      <w:r w:rsidR="00996AB8">
        <w:t xml:space="preserve">nálise dos resultados: </w:t>
      </w:r>
      <w:r w:rsidR="005873BD">
        <w:t>s</w:t>
      </w:r>
      <w:r w:rsidR="00996AB8">
        <w:t>imulação de cenários de testes e avaliar a usabilidade do usuário em contato com o sistema</w:t>
      </w:r>
      <w:ins w:id="102" w:author="Dalton Solano dos Reis" w:date="2022-12-16T15:22:00Z">
        <w:r w:rsidR="002B258B">
          <w:t>.</w:t>
        </w:r>
      </w:ins>
      <w:del w:id="103" w:author="Dalton Solano dos Reis" w:date="2022-12-16T15:22:00Z">
        <w:r w:rsidDel="002B258B">
          <w:delText>;</w:delText>
        </w:r>
      </w:del>
    </w:p>
    <w:p w14:paraId="68FE02CA" w14:textId="7BE703BE"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6D2982">
        <w:t xml:space="preserve">Quadro </w:t>
      </w:r>
      <w:r w:rsidR="006D2982">
        <w:rPr>
          <w:noProof/>
        </w:rPr>
        <w:t>2</w:t>
      </w:r>
      <w:r w:rsidR="0060060C">
        <w:fldChar w:fldCharType="end"/>
      </w:r>
      <w:r>
        <w:t>.</w:t>
      </w:r>
    </w:p>
    <w:p w14:paraId="73BDF8FD" w14:textId="0EE04E97" w:rsidR="00451B94" w:rsidRPr="007E0D87" w:rsidRDefault="0060060C" w:rsidP="005B2E12">
      <w:pPr>
        <w:pStyle w:val="TF-LEGENDA"/>
      </w:pPr>
      <w:bookmarkStart w:id="104" w:name="_Ref98650273"/>
      <w:commentRangeStart w:id="105"/>
      <w:r>
        <w:t>Quadro</w:t>
      </w:r>
      <w:commentRangeEnd w:id="105"/>
      <w:r w:rsidR="002B258B">
        <w:rPr>
          <w:rStyle w:val="Refdecomentrio"/>
        </w:rPr>
        <w:commentReference w:id="105"/>
      </w:r>
      <w:r>
        <w:t xml:space="preserve"> </w:t>
      </w:r>
      <w:r>
        <w:fldChar w:fldCharType="begin"/>
      </w:r>
      <w:r>
        <w:instrText>SEQ Quadro \* ARABIC</w:instrText>
      </w:r>
      <w:r>
        <w:fldChar w:fldCharType="separate"/>
      </w:r>
      <w:r w:rsidR="006D2982">
        <w:rPr>
          <w:noProof/>
        </w:rPr>
        <w:t>2</w:t>
      </w:r>
      <w:r>
        <w:fldChar w:fldCharType="end"/>
      </w:r>
      <w:bookmarkEnd w:id="104"/>
      <w:r w:rsidR="00451B94" w:rsidRPr="007E0D87">
        <w:t xml:space="preserve"> - Cronograma</w:t>
      </w:r>
    </w:p>
    <w:tbl>
      <w:tblPr>
        <w:tblW w:w="10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950"/>
        <w:gridCol w:w="306"/>
        <w:gridCol w:w="321"/>
        <w:gridCol w:w="319"/>
        <w:gridCol w:w="320"/>
        <w:gridCol w:w="319"/>
        <w:gridCol w:w="320"/>
        <w:gridCol w:w="319"/>
        <w:gridCol w:w="320"/>
        <w:gridCol w:w="319"/>
        <w:gridCol w:w="329"/>
      </w:tblGrid>
      <w:tr w:rsidR="00451B94" w:rsidRPr="007E0D87" w14:paraId="16FC976E" w14:textId="77777777" w:rsidTr="00652067">
        <w:trPr>
          <w:cantSplit/>
          <w:trHeight w:val="365"/>
          <w:jc w:val="center"/>
        </w:trPr>
        <w:tc>
          <w:tcPr>
            <w:tcW w:w="6950" w:type="dxa"/>
            <w:tcBorders>
              <w:top w:val="single" w:sz="4" w:space="0" w:color="auto"/>
              <w:left w:val="single" w:sz="4" w:space="0" w:color="auto"/>
              <w:bottom w:val="nil"/>
              <w:right w:val="single" w:sz="4" w:space="0" w:color="auto"/>
            </w:tcBorders>
            <w:shd w:val="clear" w:color="auto" w:fill="A6A6A6"/>
          </w:tcPr>
          <w:p w14:paraId="5A05FA8B" w14:textId="77777777" w:rsidR="00451B94" w:rsidRPr="007E0D87" w:rsidRDefault="00451B94" w:rsidP="00470C41">
            <w:pPr>
              <w:pStyle w:val="TF-TEXTOQUADRO"/>
            </w:pPr>
          </w:p>
        </w:tc>
        <w:tc>
          <w:tcPr>
            <w:tcW w:w="3192" w:type="dxa"/>
            <w:gridSpan w:val="10"/>
            <w:tcBorders>
              <w:top w:val="single" w:sz="4" w:space="0" w:color="auto"/>
              <w:left w:val="single" w:sz="4" w:space="0" w:color="auto"/>
              <w:right w:val="single" w:sz="4" w:space="0" w:color="auto"/>
            </w:tcBorders>
            <w:shd w:val="clear" w:color="auto" w:fill="A6A6A6"/>
          </w:tcPr>
          <w:p w14:paraId="3269916B" w14:textId="2F27D982" w:rsidR="00451B94" w:rsidRPr="007E0D87" w:rsidRDefault="00996AB8" w:rsidP="00470C41">
            <w:pPr>
              <w:pStyle w:val="TF-TEXTOQUADROCentralizado"/>
            </w:pPr>
            <w:r>
              <w:t>202</w:t>
            </w:r>
            <w:r w:rsidR="00F74BC3">
              <w:t>3</w:t>
            </w:r>
          </w:p>
        </w:tc>
      </w:tr>
      <w:tr w:rsidR="00451B94" w:rsidRPr="007E0D87" w14:paraId="649C049E" w14:textId="77777777" w:rsidTr="00652067">
        <w:trPr>
          <w:cantSplit/>
          <w:trHeight w:val="365"/>
          <w:jc w:val="center"/>
        </w:trPr>
        <w:tc>
          <w:tcPr>
            <w:tcW w:w="6950" w:type="dxa"/>
            <w:tcBorders>
              <w:top w:val="nil"/>
              <w:left w:val="single" w:sz="4" w:space="0" w:color="auto"/>
              <w:bottom w:val="nil"/>
            </w:tcBorders>
            <w:shd w:val="clear" w:color="auto" w:fill="A6A6A6"/>
          </w:tcPr>
          <w:p w14:paraId="734A1D77" w14:textId="77777777" w:rsidR="00451B94" w:rsidRPr="007E0D87" w:rsidRDefault="00451B94" w:rsidP="00470C41">
            <w:pPr>
              <w:pStyle w:val="TF-TEXTOQUADRO"/>
            </w:pPr>
          </w:p>
        </w:tc>
        <w:tc>
          <w:tcPr>
            <w:tcW w:w="627" w:type="dxa"/>
            <w:gridSpan w:val="2"/>
            <w:shd w:val="clear" w:color="auto" w:fill="A6A6A6"/>
          </w:tcPr>
          <w:p w14:paraId="7D595B82" w14:textId="061D1E7F" w:rsidR="00451B94" w:rsidRPr="007E0D87" w:rsidRDefault="00596B68" w:rsidP="00470C41">
            <w:pPr>
              <w:pStyle w:val="TF-TEXTOQUADROCentralizado"/>
            </w:pPr>
            <w:r>
              <w:t>f</w:t>
            </w:r>
            <w:r w:rsidR="00996AB8">
              <w:t>ev.</w:t>
            </w:r>
          </w:p>
        </w:tc>
        <w:tc>
          <w:tcPr>
            <w:tcW w:w="639" w:type="dxa"/>
            <w:gridSpan w:val="2"/>
            <w:shd w:val="clear" w:color="auto" w:fill="A6A6A6"/>
          </w:tcPr>
          <w:p w14:paraId="68187F0A" w14:textId="59223933" w:rsidR="00451B94" w:rsidRPr="007E0D87" w:rsidRDefault="00596B68" w:rsidP="00470C41">
            <w:pPr>
              <w:pStyle w:val="TF-TEXTOQUADROCentralizado"/>
            </w:pPr>
            <w:r>
              <w:t>m</w:t>
            </w:r>
            <w:r w:rsidR="00996AB8">
              <w:t>ar.</w:t>
            </w:r>
          </w:p>
        </w:tc>
        <w:tc>
          <w:tcPr>
            <w:tcW w:w="639" w:type="dxa"/>
            <w:gridSpan w:val="2"/>
            <w:shd w:val="clear" w:color="auto" w:fill="A6A6A6"/>
          </w:tcPr>
          <w:p w14:paraId="0ECE835E" w14:textId="42909631" w:rsidR="00451B94" w:rsidRPr="007E0D87" w:rsidRDefault="00596B68" w:rsidP="00470C41">
            <w:pPr>
              <w:pStyle w:val="TF-TEXTOQUADROCentralizado"/>
            </w:pPr>
            <w:r>
              <w:t>a</w:t>
            </w:r>
            <w:r w:rsidR="00996AB8">
              <w:t>br.</w:t>
            </w:r>
          </w:p>
        </w:tc>
        <w:tc>
          <w:tcPr>
            <w:tcW w:w="639" w:type="dxa"/>
            <w:gridSpan w:val="2"/>
            <w:shd w:val="clear" w:color="auto" w:fill="A6A6A6"/>
          </w:tcPr>
          <w:p w14:paraId="239273BC" w14:textId="213CFF71" w:rsidR="00451B94" w:rsidRPr="007E0D87" w:rsidRDefault="00596B68" w:rsidP="00470C41">
            <w:pPr>
              <w:pStyle w:val="TF-TEXTOQUADROCentralizado"/>
            </w:pPr>
            <w:r>
              <w:t>m</w:t>
            </w:r>
            <w:r w:rsidR="00996AB8">
              <w:t>ai</w:t>
            </w:r>
            <w:ins w:id="106" w:author="Dalton Solano dos Reis" w:date="2022-12-16T15:22:00Z">
              <w:r w:rsidR="002B258B">
                <w:t>o</w:t>
              </w:r>
            </w:ins>
            <w:del w:id="107" w:author="Dalton Solano dos Reis" w:date="2022-12-16T15:22:00Z">
              <w:r w:rsidDel="002B258B">
                <w:delText>.</w:delText>
              </w:r>
            </w:del>
          </w:p>
        </w:tc>
        <w:tc>
          <w:tcPr>
            <w:tcW w:w="645" w:type="dxa"/>
            <w:gridSpan w:val="2"/>
            <w:shd w:val="clear" w:color="auto" w:fill="A6A6A6"/>
          </w:tcPr>
          <w:p w14:paraId="446EAAD2" w14:textId="3EE8A55D" w:rsidR="00451B94" w:rsidRPr="007E0D87" w:rsidRDefault="00596B68" w:rsidP="00470C41">
            <w:pPr>
              <w:pStyle w:val="TF-TEXTOQUADROCentralizado"/>
            </w:pPr>
            <w:r>
              <w:t>j</w:t>
            </w:r>
            <w:r w:rsidR="00996AB8">
              <w:t>un.</w:t>
            </w:r>
          </w:p>
        </w:tc>
      </w:tr>
      <w:tr w:rsidR="00451B94" w:rsidRPr="007E0D87" w14:paraId="2E3E58A0" w14:textId="77777777" w:rsidTr="00652067">
        <w:trPr>
          <w:cantSplit/>
          <w:trHeight w:val="365"/>
          <w:jc w:val="center"/>
        </w:trPr>
        <w:tc>
          <w:tcPr>
            <w:tcW w:w="6950" w:type="dxa"/>
            <w:tcBorders>
              <w:top w:val="nil"/>
              <w:left w:val="single" w:sz="4" w:space="0" w:color="auto"/>
            </w:tcBorders>
            <w:shd w:val="clear" w:color="auto" w:fill="A6A6A6"/>
          </w:tcPr>
          <w:p w14:paraId="506A026E" w14:textId="77777777" w:rsidR="00451B94" w:rsidRPr="007E0D87" w:rsidRDefault="00451B94" w:rsidP="00470C41">
            <w:pPr>
              <w:pStyle w:val="TF-TEXTOQUADRO"/>
            </w:pPr>
            <w:r w:rsidRPr="007E0D87">
              <w:t>etapas / quinzenas</w:t>
            </w:r>
          </w:p>
        </w:tc>
        <w:tc>
          <w:tcPr>
            <w:tcW w:w="306" w:type="dxa"/>
            <w:tcBorders>
              <w:bottom w:val="single" w:sz="4" w:space="0" w:color="auto"/>
            </w:tcBorders>
            <w:shd w:val="clear" w:color="auto" w:fill="A6A6A6"/>
          </w:tcPr>
          <w:p w14:paraId="0DEC186C" w14:textId="77777777" w:rsidR="00451B94" w:rsidRPr="007E0D87" w:rsidRDefault="00451B94" w:rsidP="00470C41">
            <w:pPr>
              <w:pStyle w:val="TF-TEXTOQUADROCentralizado"/>
            </w:pPr>
            <w:r w:rsidRPr="007E0D87">
              <w:t>1</w:t>
            </w:r>
          </w:p>
        </w:tc>
        <w:tc>
          <w:tcPr>
            <w:tcW w:w="320" w:type="dxa"/>
            <w:tcBorders>
              <w:bottom w:val="single" w:sz="4" w:space="0" w:color="auto"/>
            </w:tcBorders>
            <w:shd w:val="clear" w:color="auto" w:fill="A6A6A6"/>
          </w:tcPr>
          <w:p w14:paraId="35718E46" w14:textId="77777777" w:rsidR="00451B94" w:rsidRPr="007E0D87" w:rsidRDefault="00451B94" w:rsidP="00470C41">
            <w:pPr>
              <w:pStyle w:val="TF-TEXTOQUADROCentralizado"/>
            </w:pPr>
            <w:r w:rsidRPr="007E0D87">
              <w:t>2</w:t>
            </w:r>
          </w:p>
        </w:tc>
        <w:tc>
          <w:tcPr>
            <w:tcW w:w="319" w:type="dxa"/>
            <w:tcBorders>
              <w:bottom w:val="single" w:sz="4" w:space="0" w:color="auto"/>
            </w:tcBorders>
            <w:shd w:val="clear" w:color="auto" w:fill="A6A6A6"/>
          </w:tcPr>
          <w:p w14:paraId="606BDF41" w14:textId="77777777" w:rsidR="00451B94" w:rsidRPr="007E0D87" w:rsidRDefault="00451B94" w:rsidP="00470C41">
            <w:pPr>
              <w:pStyle w:val="TF-TEXTOQUADROCentralizado"/>
            </w:pPr>
            <w:r w:rsidRPr="007E0D87">
              <w:t>1</w:t>
            </w:r>
          </w:p>
        </w:tc>
        <w:tc>
          <w:tcPr>
            <w:tcW w:w="320" w:type="dxa"/>
            <w:tcBorders>
              <w:bottom w:val="single" w:sz="4" w:space="0" w:color="auto"/>
            </w:tcBorders>
            <w:shd w:val="clear" w:color="auto" w:fill="A6A6A6"/>
          </w:tcPr>
          <w:p w14:paraId="2560B9ED" w14:textId="77777777" w:rsidR="00451B94" w:rsidRPr="007E0D87" w:rsidRDefault="00451B94" w:rsidP="00470C41">
            <w:pPr>
              <w:pStyle w:val="TF-TEXTOQUADROCentralizado"/>
            </w:pPr>
            <w:r w:rsidRPr="007E0D87">
              <w:t>2</w:t>
            </w:r>
          </w:p>
        </w:tc>
        <w:tc>
          <w:tcPr>
            <w:tcW w:w="319" w:type="dxa"/>
            <w:tcBorders>
              <w:bottom w:val="single" w:sz="4" w:space="0" w:color="auto"/>
            </w:tcBorders>
            <w:shd w:val="clear" w:color="auto" w:fill="A6A6A6"/>
          </w:tcPr>
          <w:p w14:paraId="0AC96F80" w14:textId="77777777" w:rsidR="00451B94" w:rsidRPr="007E0D87" w:rsidRDefault="00451B94" w:rsidP="00470C41">
            <w:pPr>
              <w:pStyle w:val="TF-TEXTOQUADROCentralizado"/>
            </w:pPr>
            <w:r w:rsidRPr="007E0D87">
              <w:t>1</w:t>
            </w:r>
          </w:p>
        </w:tc>
        <w:tc>
          <w:tcPr>
            <w:tcW w:w="320" w:type="dxa"/>
            <w:tcBorders>
              <w:bottom w:val="single" w:sz="4" w:space="0" w:color="auto"/>
            </w:tcBorders>
            <w:shd w:val="clear" w:color="auto" w:fill="A6A6A6"/>
          </w:tcPr>
          <w:p w14:paraId="6CC73007" w14:textId="77777777" w:rsidR="00451B94" w:rsidRPr="007E0D87" w:rsidRDefault="00451B94" w:rsidP="00470C41">
            <w:pPr>
              <w:pStyle w:val="TF-TEXTOQUADROCentralizado"/>
            </w:pPr>
            <w:r w:rsidRPr="007E0D87">
              <w:t>2</w:t>
            </w:r>
          </w:p>
        </w:tc>
        <w:tc>
          <w:tcPr>
            <w:tcW w:w="319" w:type="dxa"/>
            <w:tcBorders>
              <w:bottom w:val="single" w:sz="4" w:space="0" w:color="auto"/>
            </w:tcBorders>
            <w:shd w:val="clear" w:color="auto" w:fill="A6A6A6"/>
          </w:tcPr>
          <w:p w14:paraId="308A7507" w14:textId="77777777" w:rsidR="00451B94" w:rsidRPr="007E0D87" w:rsidRDefault="00451B94" w:rsidP="00470C41">
            <w:pPr>
              <w:pStyle w:val="TF-TEXTOQUADROCentralizado"/>
            </w:pPr>
            <w:r w:rsidRPr="007E0D87">
              <w:t>1</w:t>
            </w:r>
          </w:p>
        </w:tc>
        <w:tc>
          <w:tcPr>
            <w:tcW w:w="320" w:type="dxa"/>
            <w:tcBorders>
              <w:bottom w:val="single" w:sz="4" w:space="0" w:color="auto"/>
            </w:tcBorders>
            <w:shd w:val="clear" w:color="auto" w:fill="A6A6A6"/>
          </w:tcPr>
          <w:p w14:paraId="4AB86A61" w14:textId="77777777" w:rsidR="00451B94" w:rsidRPr="007E0D87" w:rsidRDefault="00451B94" w:rsidP="00470C41">
            <w:pPr>
              <w:pStyle w:val="TF-TEXTOQUADROCentralizado"/>
            </w:pPr>
            <w:r w:rsidRPr="007E0D87">
              <w:t>2</w:t>
            </w:r>
          </w:p>
        </w:tc>
        <w:tc>
          <w:tcPr>
            <w:tcW w:w="319" w:type="dxa"/>
            <w:tcBorders>
              <w:bottom w:val="single" w:sz="4" w:space="0" w:color="auto"/>
            </w:tcBorders>
            <w:shd w:val="clear" w:color="auto" w:fill="A6A6A6"/>
          </w:tcPr>
          <w:p w14:paraId="1FD5E71A" w14:textId="77777777" w:rsidR="00451B94" w:rsidRPr="007E0D87" w:rsidRDefault="00451B94" w:rsidP="00470C41">
            <w:pPr>
              <w:pStyle w:val="TF-TEXTOQUADROCentralizado"/>
            </w:pPr>
            <w:r w:rsidRPr="007E0D87">
              <w:t>1</w:t>
            </w:r>
          </w:p>
        </w:tc>
        <w:tc>
          <w:tcPr>
            <w:tcW w:w="326" w:type="dxa"/>
            <w:tcBorders>
              <w:bottom w:val="single" w:sz="4" w:space="0" w:color="auto"/>
            </w:tcBorders>
            <w:shd w:val="clear" w:color="auto" w:fill="A6A6A6"/>
          </w:tcPr>
          <w:p w14:paraId="6C0F9E71" w14:textId="77777777" w:rsidR="00451B94" w:rsidRPr="007E0D87" w:rsidRDefault="00451B94" w:rsidP="00470C41">
            <w:pPr>
              <w:pStyle w:val="TF-TEXTOQUADROCentralizado"/>
            </w:pPr>
            <w:r w:rsidRPr="007E0D87">
              <w:t>2</w:t>
            </w:r>
          </w:p>
        </w:tc>
      </w:tr>
      <w:tr w:rsidR="00451B94" w:rsidRPr="007E0D87" w14:paraId="76EB4853" w14:textId="77777777" w:rsidTr="00652067">
        <w:trPr>
          <w:trHeight w:val="365"/>
          <w:jc w:val="center"/>
        </w:trPr>
        <w:tc>
          <w:tcPr>
            <w:tcW w:w="6950" w:type="dxa"/>
            <w:tcBorders>
              <w:left w:val="single" w:sz="4" w:space="0" w:color="auto"/>
            </w:tcBorders>
          </w:tcPr>
          <w:p w14:paraId="28DACA78" w14:textId="5D7900BC" w:rsidR="00451B94" w:rsidRPr="007E0D87" w:rsidRDefault="00FC7352" w:rsidP="00470C41">
            <w:pPr>
              <w:pStyle w:val="TF-TEXTOQUADRO"/>
              <w:rPr>
                <w:bCs/>
              </w:rPr>
            </w:pPr>
            <w:r>
              <w:rPr>
                <w:bCs/>
              </w:rPr>
              <w:t>análise</w:t>
            </w:r>
            <w:r w:rsidR="00996AB8">
              <w:rPr>
                <w:bCs/>
              </w:rPr>
              <w:t xml:space="preserve"> </w:t>
            </w:r>
            <w:r w:rsidR="00596B68">
              <w:rPr>
                <w:bCs/>
              </w:rPr>
              <w:t>b</w:t>
            </w:r>
            <w:r w:rsidR="00996AB8">
              <w:rPr>
                <w:bCs/>
              </w:rPr>
              <w:t>ibliográfic</w:t>
            </w:r>
            <w:r>
              <w:rPr>
                <w:bCs/>
              </w:rPr>
              <w:t>a</w:t>
            </w:r>
          </w:p>
        </w:tc>
        <w:tc>
          <w:tcPr>
            <w:tcW w:w="306" w:type="dxa"/>
            <w:tcBorders>
              <w:bottom w:val="single" w:sz="4" w:space="0" w:color="auto"/>
            </w:tcBorders>
          </w:tcPr>
          <w:p w14:paraId="6C9616FD" w14:textId="77777777" w:rsidR="00451B94" w:rsidRPr="007E0D87" w:rsidRDefault="00451B94" w:rsidP="00470C41">
            <w:pPr>
              <w:pStyle w:val="TF-TEXTOQUADROCentralizado"/>
            </w:pPr>
          </w:p>
        </w:tc>
        <w:tc>
          <w:tcPr>
            <w:tcW w:w="320" w:type="dxa"/>
            <w:tcBorders>
              <w:bottom w:val="single" w:sz="4" w:space="0" w:color="auto"/>
            </w:tcBorders>
            <w:shd w:val="clear" w:color="auto" w:fill="7F7F7F" w:themeFill="text1" w:themeFillTint="80"/>
          </w:tcPr>
          <w:p w14:paraId="54FCC6FE" w14:textId="77777777" w:rsidR="00451B94" w:rsidRPr="007E0D87" w:rsidRDefault="00451B94" w:rsidP="00470C41">
            <w:pPr>
              <w:pStyle w:val="TF-TEXTOQUADROCentralizado"/>
            </w:pPr>
          </w:p>
        </w:tc>
        <w:tc>
          <w:tcPr>
            <w:tcW w:w="319" w:type="dxa"/>
            <w:tcBorders>
              <w:bottom w:val="single" w:sz="4" w:space="0" w:color="auto"/>
            </w:tcBorders>
          </w:tcPr>
          <w:p w14:paraId="006AEB73" w14:textId="77777777" w:rsidR="00451B94" w:rsidRPr="007E0D87" w:rsidRDefault="00451B94" w:rsidP="00470C41">
            <w:pPr>
              <w:pStyle w:val="TF-TEXTOQUADROCentralizado"/>
            </w:pPr>
          </w:p>
        </w:tc>
        <w:tc>
          <w:tcPr>
            <w:tcW w:w="320" w:type="dxa"/>
            <w:tcBorders>
              <w:bottom w:val="single" w:sz="4" w:space="0" w:color="auto"/>
            </w:tcBorders>
          </w:tcPr>
          <w:p w14:paraId="20D740D8" w14:textId="77777777" w:rsidR="00451B94" w:rsidRPr="007E0D87" w:rsidRDefault="00451B94" w:rsidP="00470C41">
            <w:pPr>
              <w:pStyle w:val="TF-TEXTOQUADROCentralizado"/>
            </w:pPr>
          </w:p>
        </w:tc>
        <w:tc>
          <w:tcPr>
            <w:tcW w:w="319" w:type="dxa"/>
            <w:tcBorders>
              <w:bottom w:val="single" w:sz="4" w:space="0" w:color="auto"/>
            </w:tcBorders>
          </w:tcPr>
          <w:p w14:paraId="7CDF5C6F" w14:textId="77777777" w:rsidR="00451B94" w:rsidRPr="007E0D87" w:rsidRDefault="00451B94" w:rsidP="00470C41">
            <w:pPr>
              <w:pStyle w:val="TF-TEXTOQUADROCentralizado"/>
            </w:pPr>
          </w:p>
        </w:tc>
        <w:tc>
          <w:tcPr>
            <w:tcW w:w="320" w:type="dxa"/>
            <w:tcBorders>
              <w:bottom w:val="single" w:sz="4" w:space="0" w:color="auto"/>
            </w:tcBorders>
          </w:tcPr>
          <w:p w14:paraId="1FE9FBFC" w14:textId="77777777" w:rsidR="00451B94" w:rsidRPr="007E0D87" w:rsidRDefault="00451B94" w:rsidP="00470C41">
            <w:pPr>
              <w:pStyle w:val="TF-TEXTOQUADROCentralizado"/>
            </w:pPr>
          </w:p>
        </w:tc>
        <w:tc>
          <w:tcPr>
            <w:tcW w:w="319" w:type="dxa"/>
            <w:tcBorders>
              <w:bottom w:val="single" w:sz="4" w:space="0" w:color="auto"/>
            </w:tcBorders>
          </w:tcPr>
          <w:p w14:paraId="6E74B2C2" w14:textId="77777777" w:rsidR="00451B94" w:rsidRPr="007E0D87" w:rsidRDefault="00451B94" w:rsidP="00470C41">
            <w:pPr>
              <w:pStyle w:val="TF-TEXTOQUADROCentralizado"/>
            </w:pPr>
          </w:p>
        </w:tc>
        <w:tc>
          <w:tcPr>
            <w:tcW w:w="320" w:type="dxa"/>
            <w:tcBorders>
              <w:bottom w:val="single" w:sz="4" w:space="0" w:color="auto"/>
            </w:tcBorders>
          </w:tcPr>
          <w:p w14:paraId="0DFAAFDF" w14:textId="77777777" w:rsidR="00451B94" w:rsidRPr="007E0D87" w:rsidRDefault="00451B94" w:rsidP="00470C41">
            <w:pPr>
              <w:pStyle w:val="TF-TEXTOQUADROCentralizado"/>
            </w:pPr>
          </w:p>
        </w:tc>
        <w:tc>
          <w:tcPr>
            <w:tcW w:w="319" w:type="dxa"/>
            <w:tcBorders>
              <w:bottom w:val="single" w:sz="4" w:space="0" w:color="auto"/>
            </w:tcBorders>
          </w:tcPr>
          <w:p w14:paraId="6539A6FF" w14:textId="77777777" w:rsidR="00451B94" w:rsidRPr="007E0D87" w:rsidRDefault="00451B94" w:rsidP="00470C41">
            <w:pPr>
              <w:pStyle w:val="TF-TEXTOQUADROCentralizado"/>
            </w:pPr>
          </w:p>
        </w:tc>
        <w:tc>
          <w:tcPr>
            <w:tcW w:w="326" w:type="dxa"/>
          </w:tcPr>
          <w:p w14:paraId="6FC86C2F" w14:textId="77777777" w:rsidR="00451B94" w:rsidRPr="007E0D87" w:rsidRDefault="00451B94" w:rsidP="00470C41">
            <w:pPr>
              <w:pStyle w:val="TF-TEXTOQUADROCentralizado"/>
            </w:pPr>
          </w:p>
        </w:tc>
      </w:tr>
      <w:tr w:rsidR="00451B94" w:rsidRPr="007E0D87" w14:paraId="24B8EFA0" w14:textId="77777777" w:rsidTr="00652067">
        <w:trPr>
          <w:trHeight w:val="365"/>
          <w:jc w:val="center"/>
        </w:trPr>
        <w:tc>
          <w:tcPr>
            <w:tcW w:w="6950" w:type="dxa"/>
            <w:tcBorders>
              <w:left w:val="single" w:sz="4" w:space="0" w:color="auto"/>
            </w:tcBorders>
          </w:tcPr>
          <w:p w14:paraId="3B427EBB" w14:textId="64011C55" w:rsidR="00451B94" w:rsidRPr="007E0D87" w:rsidRDefault="00596B68" w:rsidP="00470C41">
            <w:pPr>
              <w:pStyle w:val="TF-TEXTOQUADRO"/>
            </w:pPr>
            <w:r>
              <w:t>r</w:t>
            </w:r>
            <w:r w:rsidR="008E00CD">
              <w:t>eavaliação dos requisitos</w:t>
            </w:r>
          </w:p>
        </w:tc>
        <w:tc>
          <w:tcPr>
            <w:tcW w:w="306" w:type="dxa"/>
            <w:tcBorders>
              <w:top w:val="single" w:sz="4" w:space="0" w:color="auto"/>
            </w:tcBorders>
          </w:tcPr>
          <w:p w14:paraId="0104990A" w14:textId="77777777" w:rsidR="00451B94" w:rsidRPr="007E0D87" w:rsidRDefault="00451B94" w:rsidP="00470C41">
            <w:pPr>
              <w:pStyle w:val="TF-TEXTOQUADROCentralizado"/>
            </w:pPr>
          </w:p>
        </w:tc>
        <w:tc>
          <w:tcPr>
            <w:tcW w:w="320" w:type="dxa"/>
            <w:tcBorders>
              <w:top w:val="single" w:sz="4" w:space="0" w:color="auto"/>
            </w:tcBorders>
            <w:shd w:val="clear" w:color="auto" w:fill="7F7F7F" w:themeFill="text1" w:themeFillTint="80"/>
          </w:tcPr>
          <w:p w14:paraId="286FC497" w14:textId="77777777" w:rsidR="00451B94" w:rsidRPr="007E0D87" w:rsidRDefault="00451B94" w:rsidP="00470C41">
            <w:pPr>
              <w:pStyle w:val="TF-TEXTOQUADROCentralizado"/>
            </w:pPr>
          </w:p>
        </w:tc>
        <w:tc>
          <w:tcPr>
            <w:tcW w:w="319" w:type="dxa"/>
            <w:tcBorders>
              <w:top w:val="single" w:sz="4" w:space="0" w:color="auto"/>
            </w:tcBorders>
            <w:shd w:val="clear" w:color="auto" w:fill="7F7F7F" w:themeFill="text1" w:themeFillTint="80"/>
          </w:tcPr>
          <w:p w14:paraId="62D591EC" w14:textId="77777777" w:rsidR="00451B94" w:rsidRPr="007E0D87" w:rsidRDefault="00451B94" w:rsidP="00470C41">
            <w:pPr>
              <w:pStyle w:val="TF-TEXTOQUADROCentralizado"/>
            </w:pPr>
          </w:p>
        </w:tc>
        <w:tc>
          <w:tcPr>
            <w:tcW w:w="320" w:type="dxa"/>
            <w:tcBorders>
              <w:top w:val="single" w:sz="4" w:space="0" w:color="auto"/>
            </w:tcBorders>
          </w:tcPr>
          <w:p w14:paraId="364BF180" w14:textId="77777777" w:rsidR="00451B94" w:rsidRPr="007E0D87" w:rsidRDefault="00451B94" w:rsidP="00470C41">
            <w:pPr>
              <w:pStyle w:val="TF-TEXTOQUADROCentralizado"/>
            </w:pPr>
          </w:p>
        </w:tc>
        <w:tc>
          <w:tcPr>
            <w:tcW w:w="319" w:type="dxa"/>
            <w:tcBorders>
              <w:top w:val="single" w:sz="4" w:space="0" w:color="auto"/>
            </w:tcBorders>
          </w:tcPr>
          <w:p w14:paraId="1A7C86BB" w14:textId="77777777" w:rsidR="00451B94" w:rsidRPr="007E0D87" w:rsidRDefault="00451B94" w:rsidP="00470C41">
            <w:pPr>
              <w:pStyle w:val="TF-TEXTOQUADROCentralizado"/>
            </w:pPr>
          </w:p>
        </w:tc>
        <w:tc>
          <w:tcPr>
            <w:tcW w:w="320" w:type="dxa"/>
            <w:tcBorders>
              <w:top w:val="single" w:sz="4" w:space="0" w:color="auto"/>
            </w:tcBorders>
          </w:tcPr>
          <w:p w14:paraId="3649757F" w14:textId="77777777" w:rsidR="00451B94" w:rsidRPr="007E0D87" w:rsidRDefault="00451B94" w:rsidP="00470C41">
            <w:pPr>
              <w:pStyle w:val="TF-TEXTOQUADROCentralizado"/>
            </w:pPr>
          </w:p>
        </w:tc>
        <w:tc>
          <w:tcPr>
            <w:tcW w:w="319" w:type="dxa"/>
            <w:tcBorders>
              <w:top w:val="single" w:sz="4" w:space="0" w:color="auto"/>
            </w:tcBorders>
          </w:tcPr>
          <w:p w14:paraId="3B2D6081" w14:textId="77777777" w:rsidR="00451B94" w:rsidRPr="007E0D87" w:rsidRDefault="00451B94" w:rsidP="00470C41">
            <w:pPr>
              <w:pStyle w:val="TF-TEXTOQUADROCentralizado"/>
            </w:pPr>
          </w:p>
        </w:tc>
        <w:tc>
          <w:tcPr>
            <w:tcW w:w="320" w:type="dxa"/>
            <w:tcBorders>
              <w:top w:val="single" w:sz="4" w:space="0" w:color="auto"/>
            </w:tcBorders>
          </w:tcPr>
          <w:p w14:paraId="56DC06C2" w14:textId="77777777" w:rsidR="00451B94" w:rsidRPr="007E0D87" w:rsidRDefault="00451B94" w:rsidP="00470C41">
            <w:pPr>
              <w:pStyle w:val="TF-TEXTOQUADROCentralizado"/>
            </w:pPr>
          </w:p>
        </w:tc>
        <w:tc>
          <w:tcPr>
            <w:tcW w:w="319" w:type="dxa"/>
            <w:tcBorders>
              <w:top w:val="single" w:sz="4" w:space="0" w:color="auto"/>
            </w:tcBorders>
          </w:tcPr>
          <w:p w14:paraId="51FC2EC5" w14:textId="77777777" w:rsidR="00451B94" w:rsidRPr="007E0D87" w:rsidRDefault="00451B94" w:rsidP="00470C41">
            <w:pPr>
              <w:pStyle w:val="TF-TEXTOQUADROCentralizado"/>
            </w:pPr>
          </w:p>
        </w:tc>
        <w:tc>
          <w:tcPr>
            <w:tcW w:w="326" w:type="dxa"/>
          </w:tcPr>
          <w:p w14:paraId="529B23CA" w14:textId="77777777" w:rsidR="00451B94" w:rsidRPr="007E0D87" w:rsidRDefault="00451B94" w:rsidP="00470C41">
            <w:pPr>
              <w:pStyle w:val="TF-TEXTOQUADROCentralizado"/>
            </w:pPr>
          </w:p>
        </w:tc>
      </w:tr>
      <w:tr w:rsidR="00451B94" w:rsidRPr="007E0D87" w14:paraId="59D76CA5" w14:textId="77777777" w:rsidTr="00652067">
        <w:trPr>
          <w:trHeight w:val="365"/>
          <w:jc w:val="center"/>
        </w:trPr>
        <w:tc>
          <w:tcPr>
            <w:tcW w:w="6950" w:type="dxa"/>
            <w:tcBorders>
              <w:left w:val="single" w:sz="4" w:space="0" w:color="auto"/>
            </w:tcBorders>
          </w:tcPr>
          <w:p w14:paraId="65CD8E89" w14:textId="7DACB732" w:rsidR="00451B94" w:rsidRPr="007E0D87" w:rsidRDefault="00596B68" w:rsidP="00470C41">
            <w:pPr>
              <w:pStyle w:val="TF-TEXTOQUADRO"/>
            </w:pPr>
            <w:r>
              <w:t>m</w:t>
            </w:r>
            <w:r w:rsidR="008E00CD">
              <w:t>odelagem</w:t>
            </w:r>
          </w:p>
        </w:tc>
        <w:tc>
          <w:tcPr>
            <w:tcW w:w="306" w:type="dxa"/>
            <w:tcBorders>
              <w:bottom w:val="single" w:sz="4" w:space="0" w:color="auto"/>
            </w:tcBorders>
          </w:tcPr>
          <w:p w14:paraId="19E20D91" w14:textId="77777777" w:rsidR="00451B94" w:rsidRPr="007E0D87" w:rsidRDefault="00451B94" w:rsidP="00470C41">
            <w:pPr>
              <w:pStyle w:val="TF-TEXTOQUADROCentralizado"/>
            </w:pPr>
          </w:p>
        </w:tc>
        <w:tc>
          <w:tcPr>
            <w:tcW w:w="320" w:type="dxa"/>
            <w:tcBorders>
              <w:bottom w:val="single" w:sz="4" w:space="0" w:color="auto"/>
            </w:tcBorders>
          </w:tcPr>
          <w:p w14:paraId="102F2774" w14:textId="77777777" w:rsidR="00451B94" w:rsidRPr="007E0D87" w:rsidRDefault="00451B94" w:rsidP="00470C41">
            <w:pPr>
              <w:pStyle w:val="TF-TEXTOQUADROCentralizado"/>
            </w:pPr>
          </w:p>
        </w:tc>
        <w:tc>
          <w:tcPr>
            <w:tcW w:w="319" w:type="dxa"/>
            <w:tcBorders>
              <w:bottom w:val="single" w:sz="4" w:space="0" w:color="auto"/>
            </w:tcBorders>
            <w:shd w:val="clear" w:color="auto" w:fill="7F7F7F" w:themeFill="text1" w:themeFillTint="80"/>
          </w:tcPr>
          <w:p w14:paraId="7C095452" w14:textId="77777777" w:rsidR="00451B94" w:rsidRPr="007E0D87" w:rsidRDefault="00451B94" w:rsidP="00470C41">
            <w:pPr>
              <w:pStyle w:val="TF-TEXTOQUADROCentralizado"/>
            </w:pPr>
          </w:p>
        </w:tc>
        <w:tc>
          <w:tcPr>
            <w:tcW w:w="320" w:type="dxa"/>
            <w:tcBorders>
              <w:bottom w:val="single" w:sz="4" w:space="0" w:color="auto"/>
            </w:tcBorders>
            <w:shd w:val="clear" w:color="auto" w:fill="7F7F7F" w:themeFill="text1" w:themeFillTint="80"/>
          </w:tcPr>
          <w:p w14:paraId="0CF4BD10" w14:textId="77777777" w:rsidR="00451B94" w:rsidRPr="007E0D87" w:rsidRDefault="00451B94" w:rsidP="00470C41">
            <w:pPr>
              <w:pStyle w:val="TF-TEXTOQUADROCentralizado"/>
            </w:pPr>
          </w:p>
        </w:tc>
        <w:tc>
          <w:tcPr>
            <w:tcW w:w="319" w:type="dxa"/>
            <w:tcBorders>
              <w:bottom w:val="single" w:sz="4" w:space="0" w:color="auto"/>
            </w:tcBorders>
            <w:shd w:val="clear" w:color="auto" w:fill="7F7F7F" w:themeFill="text1" w:themeFillTint="80"/>
          </w:tcPr>
          <w:p w14:paraId="2405B840" w14:textId="77777777" w:rsidR="00451B94" w:rsidRPr="007E0D87" w:rsidRDefault="00451B94" w:rsidP="00470C41">
            <w:pPr>
              <w:pStyle w:val="TF-TEXTOQUADROCentralizado"/>
            </w:pPr>
          </w:p>
        </w:tc>
        <w:tc>
          <w:tcPr>
            <w:tcW w:w="320" w:type="dxa"/>
            <w:tcBorders>
              <w:bottom w:val="single" w:sz="4" w:space="0" w:color="auto"/>
            </w:tcBorders>
            <w:shd w:val="clear" w:color="auto" w:fill="7F7F7F" w:themeFill="text1" w:themeFillTint="80"/>
          </w:tcPr>
          <w:p w14:paraId="0A7A33E3" w14:textId="77777777" w:rsidR="00451B94" w:rsidRPr="007E0D87" w:rsidRDefault="00451B94" w:rsidP="00470C41">
            <w:pPr>
              <w:pStyle w:val="TF-TEXTOQUADROCentralizado"/>
            </w:pPr>
          </w:p>
        </w:tc>
        <w:tc>
          <w:tcPr>
            <w:tcW w:w="319" w:type="dxa"/>
            <w:tcBorders>
              <w:bottom w:val="single" w:sz="4" w:space="0" w:color="auto"/>
            </w:tcBorders>
          </w:tcPr>
          <w:p w14:paraId="0D254DA1" w14:textId="77777777" w:rsidR="00451B94" w:rsidRPr="007E0D87" w:rsidRDefault="00451B94" w:rsidP="00470C41">
            <w:pPr>
              <w:pStyle w:val="TF-TEXTOQUADROCentralizado"/>
            </w:pPr>
          </w:p>
        </w:tc>
        <w:tc>
          <w:tcPr>
            <w:tcW w:w="320" w:type="dxa"/>
            <w:tcBorders>
              <w:bottom w:val="single" w:sz="4" w:space="0" w:color="auto"/>
            </w:tcBorders>
          </w:tcPr>
          <w:p w14:paraId="6B1FDBDF" w14:textId="77777777" w:rsidR="00451B94" w:rsidRPr="007E0D87" w:rsidRDefault="00451B94" w:rsidP="00470C41">
            <w:pPr>
              <w:pStyle w:val="TF-TEXTOQUADROCentralizado"/>
            </w:pPr>
          </w:p>
        </w:tc>
        <w:tc>
          <w:tcPr>
            <w:tcW w:w="319" w:type="dxa"/>
            <w:tcBorders>
              <w:bottom w:val="single" w:sz="4" w:space="0" w:color="auto"/>
            </w:tcBorders>
          </w:tcPr>
          <w:p w14:paraId="4042F7AB" w14:textId="77777777" w:rsidR="00451B94" w:rsidRPr="007E0D87" w:rsidRDefault="00451B94" w:rsidP="00470C41">
            <w:pPr>
              <w:pStyle w:val="TF-TEXTOQUADROCentralizado"/>
            </w:pPr>
          </w:p>
        </w:tc>
        <w:tc>
          <w:tcPr>
            <w:tcW w:w="326" w:type="dxa"/>
          </w:tcPr>
          <w:p w14:paraId="6424261F" w14:textId="77777777" w:rsidR="00451B94" w:rsidRPr="007E0D87" w:rsidRDefault="00451B94" w:rsidP="00470C41">
            <w:pPr>
              <w:pStyle w:val="TF-TEXTOQUADROCentralizado"/>
            </w:pPr>
          </w:p>
        </w:tc>
      </w:tr>
      <w:tr w:rsidR="00451B94" w:rsidRPr="007E0D87" w14:paraId="02622124" w14:textId="77777777" w:rsidTr="00652067">
        <w:trPr>
          <w:trHeight w:val="365"/>
          <w:jc w:val="center"/>
        </w:trPr>
        <w:tc>
          <w:tcPr>
            <w:tcW w:w="6950" w:type="dxa"/>
            <w:tcBorders>
              <w:left w:val="single" w:sz="4" w:space="0" w:color="auto"/>
            </w:tcBorders>
          </w:tcPr>
          <w:p w14:paraId="386FD9AC" w14:textId="36E006E9" w:rsidR="00451B94" w:rsidRPr="007E0D87" w:rsidRDefault="00596B68" w:rsidP="00470C41">
            <w:pPr>
              <w:pStyle w:val="TF-TEXTOQUADRO"/>
            </w:pPr>
            <w:r>
              <w:t>d</w:t>
            </w:r>
            <w:r w:rsidR="008E00CD">
              <w:t>esenvolvimento</w:t>
            </w:r>
          </w:p>
        </w:tc>
        <w:tc>
          <w:tcPr>
            <w:tcW w:w="306" w:type="dxa"/>
          </w:tcPr>
          <w:p w14:paraId="35FE6C42" w14:textId="77777777" w:rsidR="00451B94" w:rsidRPr="007E0D87" w:rsidRDefault="00451B94" w:rsidP="00470C41">
            <w:pPr>
              <w:pStyle w:val="TF-TEXTOQUADROCentralizado"/>
            </w:pPr>
          </w:p>
        </w:tc>
        <w:tc>
          <w:tcPr>
            <w:tcW w:w="320" w:type="dxa"/>
          </w:tcPr>
          <w:p w14:paraId="7C8BF278" w14:textId="77777777" w:rsidR="00451B94" w:rsidRPr="007E0D87" w:rsidRDefault="00451B94" w:rsidP="00470C41">
            <w:pPr>
              <w:pStyle w:val="TF-TEXTOQUADROCentralizado"/>
            </w:pPr>
          </w:p>
        </w:tc>
        <w:tc>
          <w:tcPr>
            <w:tcW w:w="319" w:type="dxa"/>
          </w:tcPr>
          <w:p w14:paraId="1FE1E546" w14:textId="77777777" w:rsidR="00451B94" w:rsidRPr="007E0D87" w:rsidRDefault="00451B94" w:rsidP="00470C41">
            <w:pPr>
              <w:pStyle w:val="TF-TEXTOQUADROCentralizado"/>
            </w:pPr>
          </w:p>
        </w:tc>
        <w:tc>
          <w:tcPr>
            <w:tcW w:w="320" w:type="dxa"/>
            <w:shd w:val="clear" w:color="auto" w:fill="7F7F7F" w:themeFill="text1" w:themeFillTint="80"/>
          </w:tcPr>
          <w:p w14:paraId="382575B0" w14:textId="77777777" w:rsidR="00451B94" w:rsidRPr="007E0D87" w:rsidRDefault="00451B94" w:rsidP="00470C41">
            <w:pPr>
              <w:pStyle w:val="TF-TEXTOQUADROCentralizado"/>
            </w:pPr>
          </w:p>
        </w:tc>
        <w:tc>
          <w:tcPr>
            <w:tcW w:w="319" w:type="dxa"/>
            <w:shd w:val="clear" w:color="auto" w:fill="7F7F7F" w:themeFill="text1" w:themeFillTint="80"/>
          </w:tcPr>
          <w:p w14:paraId="1020B0D0" w14:textId="77777777" w:rsidR="00451B94" w:rsidRPr="007E0D87" w:rsidRDefault="00451B94" w:rsidP="00470C41">
            <w:pPr>
              <w:pStyle w:val="TF-TEXTOQUADROCentralizado"/>
            </w:pPr>
          </w:p>
        </w:tc>
        <w:tc>
          <w:tcPr>
            <w:tcW w:w="320" w:type="dxa"/>
            <w:shd w:val="clear" w:color="auto" w:fill="7F7F7F" w:themeFill="text1" w:themeFillTint="80"/>
          </w:tcPr>
          <w:p w14:paraId="512BE72A" w14:textId="77777777" w:rsidR="00451B94" w:rsidRPr="007E0D87" w:rsidRDefault="00451B94" w:rsidP="00470C41">
            <w:pPr>
              <w:pStyle w:val="TF-TEXTOQUADROCentralizado"/>
            </w:pPr>
          </w:p>
        </w:tc>
        <w:tc>
          <w:tcPr>
            <w:tcW w:w="319" w:type="dxa"/>
            <w:shd w:val="clear" w:color="auto" w:fill="7F7F7F" w:themeFill="text1" w:themeFillTint="80"/>
          </w:tcPr>
          <w:p w14:paraId="1C501AAA" w14:textId="77777777" w:rsidR="00451B94" w:rsidRPr="007E0D87" w:rsidRDefault="00451B94" w:rsidP="00470C41">
            <w:pPr>
              <w:pStyle w:val="TF-TEXTOQUADROCentralizado"/>
            </w:pPr>
          </w:p>
        </w:tc>
        <w:tc>
          <w:tcPr>
            <w:tcW w:w="320" w:type="dxa"/>
            <w:shd w:val="clear" w:color="auto" w:fill="7F7F7F" w:themeFill="text1" w:themeFillTint="80"/>
          </w:tcPr>
          <w:p w14:paraId="481BAE85" w14:textId="77777777" w:rsidR="00451B94" w:rsidRPr="007E0D87" w:rsidRDefault="00451B94" w:rsidP="00470C41">
            <w:pPr>
              <w:pStyle w:val="TF-TEXTOQUADROCentralizado"/>
            </w:pPr>
          </w:p>
        </w:tc>
        <w:tc>
          <w:tcPr>
            <w:tcW w:w="319" w:type="dxa"/>
            <w:shd w:val="clear" w:color="auto" w:fill="7F7F7F" w:themeFill="text1" w:themeFillTint="80"/>
          </w:tcPr>
          <w:p w14:paraId="6902F816" w14:textId="77777777" w:rsidR="00451B94" w:rsidRPr="007E0D87" w:rsidRDefault="00451B94" w:rsidP="00470C41">
            <w:pPr>
              <w:pStyle w:val="TF-TEXTOQUADROCentralizado"/>
            </w:pPr>
          </w:p>
        </w:tc>
        <w:tc>
          <w:tcPr>
            <w:tcW w:w="326" w:type="dxa"/>
          </w:tcPr>
          <w:p w14:paraId="31F440AE" w14:textId="77777777" w:rsidR="00451B94" w:rsidRPr="007E0D87" w:rsidRDefault="00451B94" w:rsidP="00470C41">
            <w:pPr>
              <w:pStyle w:val="TF-TEXTOQUADROCentralizado"/>
            </w:pPr>
          </w:p>
        </w:tc>
      </w:tr>
      <w:tr w:rsidR="008E00CD" w:rsidRPr="007E0D87" w14:paraId="16CFA0A6" w14:textId="77777777" w:rsidTr="00652067">
        <w:trPr>
          <w:trHeight w:val="365"/>
          <w:jc w:val="center"/>
        </w:trPr>
        <w:tc>
          <w:tcPr>
            <w:tcW w:w="6950" w:type="dxa"/>
            <w:tcBorders>
              <w:left w:val="single" w:sz="4" w:space="0" w:color="auto"/>
              <w:bottom w:val="single" w:sz="4" w:space="0" w:color="auto"/>
            </w:tcBorders>
          </w:tcPr>
          <w:p w14:paraId="1FEA2E4E" w14:textId="065D36CD" w:rsidR="008E00CD" w:rsidRDefault="00596B68" w:rsidP="00470C41">
            <w:pPr>
              <w:pStyle w:val="TF-TEXTOQUADRO"/>
            </w:pPr>
            <w:r>
              <w:t>a</w:t>
            </w:r>
            <w:r w:rsidR="008E00CD">
              <w:t>nálise dos resultados</w:t>
            </w:r>
          </w:p>
        </w:tc>
        <w:tc>
          <w:tcPr>
            <w:tcW w:w="306" w:type="dxa"/>
            <w:tcBorders>
              <w:bottom w:val="single" w:sz="4" w:space="0" w:color="auto"/>
            </w:tcBorders>
          </w:tcPr>
          <w:p w14:paraId="75FF225A" w14:textId="77777777" w:rsidR="008E00CD" w:rsidRPr="007E0D87" w:rsidRDefault="008E00CD" w:rsidP="00470C41">
            <w:pPr>
              <w:pStyle w:val="TF-TEXTOQUADROCentralizado"/>
            </w:pPr>
          </w:p>
        </w:tc>
        <w:tc>
          <w:tcPr>
            <w:tcW w:w="320" w:type="dxa"/>
            <w:tcBorders>
              <w:bottom w:val="single" w:sz="4" w:space="0" w:color="auto"/>
            </w:tcBorders>
          </w:tcPr>
          <w:p w14:paraId="57D5C37D" w14:textId="77777777" w:rsidR="008E00CD" w:rsidRPr="007E0D87" w:rsidRDefault="008E00CD" w:rsidP="00470C41">
            <w:pPr>
              <w:pStyle w:val="TF-TEXTOQUADROCentralizado"/>
            </w:pPr>
          </w:p>
        </w:tc>
        <w:tc>
          <w:tcPr>
            <w:tcW w:w="319" w:type="dxa"/>
            <w:tcBorders>
              <w:bottom w:val="single" w:sz="4" w:space="0" w:color="auto"/>
            </w:tcBorders>
          </w:tcPr>
          <w:p w14:paraId="3EB988B9" w14:textId="77777777" w:rsidR="008E00CD" w:rsidRPr="007E0D87" w:rsidRDefault="008E00CD" w:rsidP="00470C41">
            <w:pPr>
              <w:pStyle w:val="TF-TEXTOQUADROCentralizado"/>
            </w:pPr>
          </w:p>
        </w:tc>
        <w:tc>
          <w:tcPr>
            <w:tcW w:w="320" w:type="dxa"/>
            <w:tcBorders>
              <w:bottom w:val="single" w:sz="4" w:space="0" w:color="auto"/>
            </w:tcBorders>
          </w:tcPr>
          <w:p w14:paraId="6EBEF3C7" w14:textId="77777777" w:rsidR="008E00CD" w:rsidRPr="007E0D87" w:rsidRDefault="008E00CD" w:rsidP="00470C41">
            <w:pPr>
              <w:pStyle w:val="TF-TEXTOQUADROCentralizado"/>
            </w:pPr>
          </w:p>
        </w:tc>
        <w:tc>
          <w:tcPr>
            <w:tcW w:w="319" w:type="dxa"/>
            <w:tcBorders>
              <w:bottom w:val="single" w:sz="4" w:space="0" w:color="auto"/>
            </w:tcBorders>
          </w:tcPr>
          <w:p w14:paraId="2E9AF994" w14:textId="77777777" w:rsidR="008E00CD" w:rsidRPr="007E0D87" w:rsidRDefault="008E00CD" w:rsidP="00470C41">
            <w:pPr>
              <w:pStyle w:val="TF-TEXTOQUADROCentralizado"/>
            </w:pPr>
          </w:p>
        </w:tc>
        <w:tc>
          <w:tcPr>
            <w:tcW w:w="320" w:type="dxa"/>
            <w:tcBorders>
              <w:bottom w:val="single" w:sz="4" w:space="0" w:color="auto"/>
            </w:tcBorders>
          </w:tcPr>
          <w:p w14:paraId="0A6565FB" w14:textId="77777777" w:rsidR="008E00CD" w:rsidRPr="007E0D87" w:rsidRDefault="008E00CD" w:rsidP="00470C41">
            <w:pPr>
              <w:pStyle w:val="TF-TEXTOQUADROCentralizado"/>
            </w:pPr>
          </w:p>
        </w:tc>
        <w:tc>
          <w:tcPr>
            <w:tcW w:w="319" w:type="dxa"/>
            <w:tcBorders>
              <w:bottom w:val="single" w:sz="4" w:space="0" w:color="auto"/>
            </w:tcBorders>
          </w:tcPr>
          <w:p w14:paraId="6F05FF09" w14:textId="77777777" w:rsidR="008E00CD" w:rsidRPr="007E0D87" w:rsidRDefault="008E00CD" w:rsidP="00470C41">
            <w:pPr>
              <w:pStyle w:val="TF-TEXTOQUADROCentralizado"/>
            </w:pPr>
          </w:p>
        </w:tc>
        <w:tc>
          <w:tcPr>
            <w:tcW w:w="320" w:type="dxa"/>
            <w:tcBorders>
              <w:bottom w:val="single" w:sz="4" w:space="0" w:color="auto"/>
            </w:tcBorders>
          </w:tcPr>
          <w:p w14:paraId="5415E698" w14:textId="77777777" w:rsidR="008E00CD" w:rsidRPr="007E0D87" w:rsidRDefault="008E00CD" w:rsidP="00470C41">
            <w:pPr>
              <w:pStyle w:val="TF-TEXTOQUADROCentralizado"/>
            </w:pPr>
          </w:p>
        </w:tc>
        <w:tc>
          <w:tcPr>
            <w:tcW w:w="319" w:type="dxa"/>
            <w:tcBorders>
              <w:bottom w:val="single" w:sz="4" w:space="0" w:color="auto"/>
            </w:tcBorders>
          </w:tcPr>
          <w:p w14:paraId="673C2577" w14:textId="77777777" w:rsidR="008E00CD" w:rsidRPr="007E0D87" w:rsidRDefault="008E00CD" w:rsidP="00470C41">
            <w:pPr>
              <w:pStyle w:val="TF-TEXTOQUADROCentralizado"/>
            </w:pPr>
          </w:p>
        </w:tc>
        <w:tc>
          <w:tcPr>
            <w:tcW w:w="326" w:type="dxa"/>
            <w:tcBorders>
              <w:bottom w:val="single" w:sz="4" w:space="0" w:color="auto"/>
            </w:tcBorders>
            <w:shd w:val="clear" w:color="auto" w:fill="7F7F7F" w:themeFill="text1" w:themeFillTint="80"/>
          </w:tcPr>
          <w:p w14:paraId="097634AE" w14:textId="77777777" w:rsidR="008E00CD" w:rsidRPr="007E0D87" w:rsidRDefault="008E00CD" w:rsidP="00470C41">
            <w:pPr>
              <w:pStyle w:val="TF-TEXTOQUADROCentralizado"/>
            </w:pPr>
          </w:p>
        </w:tc>
      </w:tr>
    </w:tbl>
    <w:p w14:paraId="099E11F6" w14:textId="77777777" w:rsidR="00FC4A9F" w:rsidRDefault="00FC4A9F" w:rsidP="00FC4A9F">
      <w:pPr>
        <w:pStyle w:val="TF-FONTE"/>
      </w:pPr>
      <w:r>
        <w:t>Fonte: elaborado pelo autor.</w:t>
      </w:r>
    </w:p>
    <w:p w14:paraId="1023C079" w14:textId="77777777" w:rsidR="00A307C7" w:rsidRPr="007A1883" w:rsidRDefault="0037046F" w:rsidP="00F625E2">
      <w:pPr>
        <w:pStyle w:val="Ttulo1"/>
      </w:pPr>
      <w:commentRangeStart w:id="108"/>
      <w:r>
        <w:t>REVISÃO</w:t>
      </w:r>
      <w:commentRangeEnd w:id="108"/>
      <w:r w:rsidR="009F1438">
        <w:rPr>
          <w:rStyle w:val="Refdecomentrio"/>
          <w:b w:val="0"/>
          <w:caps w:val="0"/>
        </w:rPr>
        <w:commentReference w:id="108"/>
      </w:r>
      <w:r>
        <w:t xml:space="preserve"> BIBLIOGRÁFICA</w:t>
      </w:r>
    </w:p>
    <w:p w14:paraId="5847A9F6" w14:textId="3DBE18BA" w:rsidR="0037046F" w:rsidRDefault="008E00CD" w:rsidP="0037046F">
      <w:pPr>
        <w:pStyle w:val="TF-TEXTO"/>
      </w:pPr>
      <w:r>
        <w:t>Nesta seção é apresentada uma introdução aos principais temas do projeto.</w:t>
      </w:r>
      <w:r w:rsidR="009455D3">
        <w:t xml:space="preserve"> Como a proposta deste trabalho é a criação de um aplicativo de rede social voltado para as relações de consumo, serão apresentados tópicos que se relacionam diretamente com estes temas e que já foram citados ao longo do trabalho</w:t>
      </w:r>
      <w:r w:rsidR="00723DDD">
        <w:t>, sendo redes sociais, relações de consumo,</w:t>
      </w:r>
      <w:r w:rsidR="00DD4DE7">
        <w:t xml:space="preserve"> PROCON, </w:t>
      </w:r>
      <w:r w:rsidR="00723DDD" w:rsidRPr="00723DDD">
        <w:rPr>
          <w:i/>
          <w:iCs/>
        </w:rPr>
        <w:t>prosumers</w:t>
      </w:r>
      <w:r w:rsidR="00B46DF9">
        <w:t xml:space="preserve"> e</w:t>
      </w:r>
      <w:r w:rsidR="00DD4DE7">
        <w:t xml:space="preserve"> </w:t>
      </w:r>
      <w:r w:rsidR="00723DDD" w:rsidRPr="00723DDD">
        <w:rPr>
          <w:i/>
          <w:iCs/>
        </w:rPr>
        <w:t>feedback</w:t>
      </w:r>
      <w:r w:rsidR="00723DDD">
        <w:t>.</w:t>
      </w:r>
    </w:p>
    <w:p w14:paraId="7B699489" w14:textId="17CF04C3" w:rsidR="0005087D" w:rsidRDefault="0005087D" w:rsidP="0037046F">
      <w:pPr>
        <w:pStyle w:val="TF-TEXTO"/>
      </w:pPr>
      <w:commentRangeStart w:id="109"/>
      <w:proofErr w:type="spellStart"/>
      <w:r>
        <w:t>Musso</w:t>
      </w:r>
      <w:proofErr w:type="spellEnd"/>
      <w:ins w:id="110" w:author="Dalton Solano dos Reis" w:date="2022-12-16T15:55:00Z">
        <w:r w:rsidR="009F1438">
          <w:t xml:space="preserve"> </w:t>
        </w:r>
      </w:ins>
      <w:r>
        <w:t xml:space="preserve">(2006, p.34) define </w:t>
      </w:r>
      <w:commentRangeEnd w:id="109"/>
      <w:r w:rsidR="00F625E2">
        <w:rPr>
          <w:rStyle w:val="Refdecomentrio"/>
        </w:rPr>
        <w:commentReference w:id="109"/>
      </w:r>
      <w:r>
        <w:t>rede social como “uma das formas de representação dos relacionamentos afetivos, interações profissionais dos seres humanos entre si ou entre seus agrupamentos de interesses mútuos”. Com isso entende-se como rede social o ambiente digital organizado através de uma interface virtual</w:t>
      </w:r>
      <w:r w:rsidR="00931DC2">
        <w:t>.</w:t>
      </w:r>
    </w:p>
    <w:p w14:paraId="0D549263" w14:textId="67EA4D71" w:rsidR="009455D3" w:rsidRDefault="00723DDD" w:rsidP="0037046F">
      <w:pPr>
        <w:pStyle w:val="TF-TEXTO"/>
      </w:pPr>
      <w:r>
        <w:lastRenderedPageBreak/>
        <w:t>A definição de relação de consumo surge a partir do Código de Defesa do Consumidor que categoriza isto como toda ação de compra e venda entre dois ou mais entes. Consumir é adquirir produtos e serviços colocados à disposição do consumidor</w:t>
      </w:r>
      <w:r w:rsidRPr="00723DDD">
        <w:t xml:space="preserve"> (</w:t>
      </w:r>
      <w:r>
        <w:t>O QUE É UMA RELAÇÃO DE CONSUMO</w:t>
      </w:r>
      <w:r w:rsidRPr="00723DDD">
        <w:t>, 2019)</w:t>
      </w:r>
      <w:r>
        <w:t>.</w:t>
      </w:r>
    </w:p>
    <w:p w14:paraId="22A9CCD5" w14:textId="386BBAEF" w:rsidR="00DD4DE7" w:rsidRDefault="00DD4DE7" w:rsidP="0037046F">
      <w:pPr>
        <w:pStyle w:val="TF-TEXTO"/>
      </w:pPr>
      <w:commentRangeStart w:id="111"/>
      <w:r>
        <w:t xml:space="preserve">O PROCON é uma estrutura </w:t>
      </w:r>
      <w:commentRangeEnd w:id="111"/>
      <w:r w:rsidR="00F625E2">
        <w:rPr>
          <w:rStyle w:val="Refdecomentrio"/>
        </w:rPr>
        <w:commentReference w:id="111"/>
      </w:r>
      <w:r>
        <w:t>de âmbito federal responsável por realizar a defesa e tratar dos interesses e problemas do consumidor no Brasil. Através dele consumidores podem direcionar suas reclamações para a instituição, esta que por sua vez procura tomar medidas para que as relações de consumo sejam preservadas da melhor maneira possível sem a necessidade de sobrecarregar o sistema judicial com causas menores.</w:t>
      </w:r>
    </w:p>
    <w:p w14:paraId="51A51654" w14:textId="460B62CA" w:rsidR="00931DC2" w:rsidRDefault="6653C4CB" w:rsidP="00931DC2">
      <w:pPr>
        <w:pStyle w:val="TF-TEXTO"/>
      </w:pPr>
      <w:r w:rsidRPr="0022620D">
        <w:t xml:space="preserve">O termo </w:t>
      </w:r>
      <w:r w:rsidRPr="0022620D">
        <w:rPr>
          <w:i/>
          <w:iCs/>
        </w:rPr>
        <w:t>prosumer</w:t>
      </w:r>
      <w:r w:rsidRPr="0022620D">
        <w:t xml:space="preserve"> são os clientes que atuam diretamente no processo de desenvolvimento e melhoria de um produto</w:t>
      </w:r>
      <w:ins w:id="112" w:author="Dalton Solano dos Reis" w:date="2022-12-16T15:59:00Z">
        <w:r w:rsidR="00F625E2">
          <w:t xml:space="preserve"> </w:t>
        </w:r>
      </w:ins>
      <w:r w:rsidRPr="0022620D">
        <w:t>(</w:t>
      </w:r>
      <w:commentRangeStart w:id="113"/>
      <w:commentRangeStart w:id="114"/>
      <w:r w:rsidRPr="0022620D">
        <w:t xml:space="preserve">ALVIN TOFFLER, </w:t>
      </w:r>
      <w:r w:rsidR="000F364E">
        <w:t>2007</w:t>
      </w:r>
      <w:commentRangeEnd w:id="113"/>
      <w:r w:rsidR="00F625E2">
        <w:rPr>
          <w:rStyle w:val="Refdecomentrio"/>
        </w:rPr>
        <w:commentReference w:id="113"/>
      </w:r>
      <w:commentRangeEnd w:id="114"/>
      <w:r w:rsidR="00F625E2">
        <w:rPr>
          <w:rStyle w:val="Refdecomentrio"/>
        </w:rPr>
        <w:commentReference w:id="114"/>
      </w:r>
      <w:r w:rsidRPr="0022620D">
        <w:t>). Para eles, as características mais relevantes são a liberdade, individualidade</w:t>
      </w:r>
      <w:r>
        <w:t xml:space="preserve"> e vontade de justiça exigidos, gerando assim um ganho coletivo tanto para os consumidores que atuam diretamente neste processo quanto aqueles que não participam.</w:t>
      </w:r>
    </w:p>
    <w:p w14:paraId="39696819" w14:textId="4FCD1B05" w:rsidR="0022620D" w:rsidRDefault="0022620D" w:rsidP="0022620D">
      <w:pPr>
        <w:pStyle w:val="TF-TEXTO"/>
      </w:pPr>
      <w:bookmarkStart w:id="115" w:name="_Hlk115290431"/>
      <w:proofErr w:type="gramStart"/>
      <w:r>
        <w:t xml:space="preserve">A palavra </w:t>
      </w:r>
      <w:r w:rsidRPr="006D4F8A">
        <w:rPr>
          <w:i/>
          <w:iCs/>
        </w:rPr>
        <w:t>feedback</w:t>
      </w:r>
      <w:r>
        <w:rPr>
          <w:i/>
          <w:iCs/>
        </w:rPr>
        <w:t xml:space="preserve"> </w:t>
      </w:r>
      <w:r>
        <w:t>têm</w:t>
      </w:r>
      <w:proofErr w:type="gramEnd"/>
      <w:r>
        <w:t xml:space="preserve"> origem inglesa e é a conjunção das palavras </w:t>
      </w:r>
      <w:r w:rsidRPr="006D4F8A">
        <w:rPr>
          <w:i/>
          <w:iCs/>
        </w:rPr>
        <w:t>feed</w:t>
      </w:r>
      <w:ins w:id="116" w:author="Dalton Solano dos Reis" w:date="2022-12-16T15:59:00Z">
        <w:r w:rsidR="00F625E2">
          <w:rPr>
            <w:i/>
            <w:iCs/>
          </w:rPr>
          <w:t xml:space="preserve"> </w:t>
        </w:r>
      </w:ins>
      <w:r>
        <w:t xml:space="preserve">(alimentar) e </w:t>
      </w:r>
      <w:proofErr w:type="spellStart"/>
      <w:r w:rsidRPr="006D4F8A">
        <w:rPr>
          <w:i/>
          <w:iCs/>
        </w:rPr>
        <w:t>back</w:t>
      </w:r>
      <w:proofErr w:type="spellEnd"/>
      <w:ins w:id="117" w:author="Dalton Solano dos Reis" w:date="2022-12-16T15:59:00Z">
        <w:r w:rsidR="00F625E2">
          <w:rPr>
            <w:i/>
            <w:iCs/>
          </w:rPr>
          <w:t xml:space="preserve"> </w:t>
        </w:r>
      </w:ins>
      <w:r>
        <w:t xml:space="preserve">(de volta). Ou seja, conceder um retorno a alguma ação, comportamento ou produto. </w:t>
      </w:r>
      <w:commentRangeStart w:id="118"/>
      <w:r>
        <w:t xml:space="preserve">É definido </w:t>
      </w:r>
      <w:commentRangeEnd w:id="118"/>
      <w:r w:rsidR="00F625E2">
        <w:rPr>
          <w:rStyle w:val="Refdecomentrio"/>
        </w:rPr>
        <w:commentReference w:id="118"/>
      </w:r>
      <w:r>
        <w:t>como a comunicação entre dois interlocutores um deles é avaliado pelo outro</w:t>
      </w:r>
      <w:ins w:id="119" w:author="Dalton Solano dos Reis" w:date="2022-12-16T16:00:00Z">
        <w:r w:rsidR="00F625E2">
          <w:t xml:space="preserve"> </w:t>
        </w:r>
      </w:ins>
      <w:r>
        <w:t xml:space="preserve">(O QUE SIGNIFICA </w:t>
      </w:r>
      <w:proofErr w:type="gramStart"/>
      <w:r>
        <w:t>FEEDBACK?,</w:t>
      </w:r>
      <w:proofErr w:type="gramEnd"/>
      <w:r>
        <w:t xml:space="preserve"> 2019).</w:t>
      </w:r>
      <w:bookmarkEnd w:id="115"/>
      <w:r w:rsidR="0028666C">
        <w:t xml:space="preserve"> O </w:t>
      </w:r>
      <w:r w:rsidR="0028666C" w:rsidRPr="0028666C">
        <w:rPr>
          <w:i/>
          <w:iCs/>
        </w:rPr>
        <w:t>feedback</w:t>
      </w:r>
      <w:r w:rsidR="0028666C">
        <w:rPr>
          <w:i/>
          <w:iCs/>
        </w:rPr>
        <w:t xml:space="preserve"> </w:t>
      </w:r>
      <w:r w:rsidR="0028666C" w:rsidRPr="0028666C">
        <w:t>tem por objetivo conceder informações relevantes para que a parte que as receb</w:t>
      </w:r>
      <w:r w:rsidR="00DD2706">
        <w:t>a</w:t>
      </w:r>
      <w:r w:rsidR="0028666C" w:rsidRPr="0028666C">
        <w:t xml:space="preserve"> consiga desenvolver melhorias e aprimorar processos.</w:t>
      </w:r>
    </w:p>
    <w:p w14:paraId="6358D526" w14:textId="4A532CF0" w:rsidR="00651F94" w:rsidRDefault="00651F94" w:rsidP="0022620D">
      <w:pPr>
        <w:pStyle w:val="TF-TEXTO"/>
      </w:pPr>
      <w:r>
        <w:t xml:space="preserve">O site citado </w:t>
      </w:r>
      <w:commentRangeStart w:id="120"/>
      <w:r>
        <w:t xml:space="preserve">Reclame Aqui </w:t>
      </w:r>
      <w:commentRangeEnd w:id="120"/>
      <w:r w:rsidR="00F625E2">
        <w:rPr>
          <w:rStyle w:val="Refdecomentrio"/>
        </w:rPr>
        <w:commentReference w:id="120"/>
      </w:r>
      <w:r>
        <w:t>é uma plataforma que permite o registro das reclamações dos usuários sobre determinado serviço ou produto e concede direito de resposta às instituições fornecedoras. Este tem sido um dos sites mais democráticos e efetivos dos últimos anos uma vez que a exposição de problemas gera urgência na resolução deles</w:t>
      </w:r>
      <w:ins w:id="121" w:author="Dalton Solano dos Reis" w:date="2022-12-16T15:32:00Z">
        <w:r w:rsidR="00E2523C">
          <w:t xml:space="preserve"> </w:t>
        </w:r>
      </w:ins>
      <w:r>
        <w:t>(</w:t>
      </w:r>
      <w:commentRangeStart w:id="122"/>
      <w:r w:rsidR="00E2523C" w:rsidRPr="0022620D">
        <w:t>ROCHA</w:t>
      </w:r>
      <w:del w:id="123" w:author="Dalton Solano dos Reis" w:date="2022-12-16T15:32:00Z">
        <w:r w:rsidRPr="0022620D" w:rsidDel="00E2523C">
          <w:delText>,</w:delText>
        </w:r>
      </w:del>
      <w:r w:rsidRPr="0022620D">
        <w:t xml:space="preserve"> </w:t>
      </w:r>
      <w:r w:rsidRPr="00E2523C">
        <w:rPr>
          <w:i/>
          <w:iCs/>
          <w:rPrChange w:id="124" w:author="Dalton Solano dos Reis" w:date="2022-12-16T15:32:00Z">
            <w:rPr/>
          </w:rPrChange>
        </w:rPr>
        <w:t>et al</w:t>
      </w:r>
      <w:r>
        <w:t>.</w:t>
      </w:r>
      <w:del w:id="125" w:author="Dalton Solano dos Reis" w:date="2022-12-16T15:32:00Z">
        <w:r w:rsidDel="00E2523C">
          <w:delText>,</w:delText>
        </w:r>
      </w:del>
      <w:r w:rsidRPr="0022620D">
        <w:t xml:space="preserve"> (2016</w:t>
      </w:r>
      <w:commentRangeEnd w:id="122"/>
      <w:r w:rsidR="00F625E2">
        <w:rPr>
          <w:rStyle w:val="Refdecomentrio"/>
        </w:rPr>
        <w:commentReference w:id="122"/>
      </w:r>
      <w:r>
        <w:t>).</w:t>
      </w:r>
      <w:r w:rsidR="00AC6F74">
        <w:t xml:space="preserve"> Este site vem sendo uma opção mais preferível de ser utilizada do que direcionar as reclamações às instituições governamentais.</w:t>
      </w:r>
    </w:p>
    <w:p w14:paraId="54013F5E" w14:textId="2069FE6F" w:rsidR="00651F94" w:rsidRPr="0028666C" w:rsidRDefault="00651F94" w:rsidP="0022620D">
      <w:pPr>
        <w:pStyle w:val="TF-TEXTO"/>
        <w:rPr>
          <w:b/>
          <w:bCs/>
        </w:rPr>
      </w:pPr>
      <w:r>
        <w:t>O site TripAdvisor é uma plataforma que permite ao</w:t>
      </w:r>
      <w:r w:rsidR="00652067">
        <w:t>s</w:t>
      </w:r>
      <w:r>
        <w:t xml:space="preserve"> usuários visualizar locais para viagem com diversas informações como </w:t>
      </w:r>
      <w:r w:rsidR="00652067">
        <w:t>descrição</w:t>
      </w:r>
      <w:r>
        <w:t xml:space="preserve"> </w:t>
      </w:r>
      <w:r w:rsidR="00652067">
        <w:t>d</w:t>
      </w:r>
      <w:r>
        <w:t>a viagem, valores de hotéis, valor de excursão, avaliação d</w:t>
      </w:r>
      <w:r w:rsidR="00652067">
        <w:t>e</w:t>
      </w:r>
      <w:r>
        <w:t xml:space="preserve"> </w:t>
      </w:r>
      <w:r w:rsidR="00652067">
        <w:t xml:space="preserve">demais </w:t>
      </w:r>
      <w:r>
        <w:t>usuários</w:t>
      </w:r>
      <w:r w:rsidR="00652067">
        <w:t xml:space="preserve"> sobre determinada viagem</w:t>
      </w:r>
      <w:r>
        <w:t>, duração</w:t>
      </w:r>
      <w:r w:rsidR="00652067">
        <w:t>, e muitos outros detalhes para que o usuário decida com maior assertividade qual viagem escolher. O site se destaca pela possibilidade de cadastrar a experiência do usuário e visualizar a experiência de outros usuários que já realizaram tal viagem. Com todas essas ferramentas as pessoas possuem maior facilitação na tomada de decisão, isso que também é de grande interesse das empresas fornecedoras do serviço já que irão sempre buscar por querer apresentar o melhor atendimento e que isso também fique evidenciado dentro da plataforma gerando assim uma melhoria na qualidade dos serviços</w:t>
      </w:r>
      <w:ins w:id="126" w:author="Dalton Solano dos Reis" w:date="2022-12-16T16:03:00Z">
        <w:r w:rsidR="00F625E2">
          <w:t xml:space="preserve"> </w:t>
        </w:r>
      </w:ins>
      <w:r w:rsidR="00652067">
        <w:t>(</w:t>
      </w:r>
      <w:commentRangeStart w:id="127"/>
      <w:r w:rsidR="00652067">
        <w:t xml:space="preserve">Cunha e </w:t>
      </w:r>
      <w:proofErr w:type="spellStart"/>
      <w:r w:rsidR="00652067">
        <w:t>Auriani</w:t>
      </w:r>
      <w:proofErr w:type="spellEnd"/>
      <w:r w:rsidR="00652067">
        <w:t>, 2015</w:t>
      </w:r>
      <w:commentRangeEnd w:id="127"/>
      <w:r w:rsidR="00F625E2">
        <w:rPr>
          <w:rStyle w:val="Refdecomentrio"/>
        </w:rPr>
        <w:commentReference w:id="127"/>
      </w:r>
      <w:r w:rsidR="00652067">
        <w:t>).</w:t>
      </w:r>
    </w:p>
    <w:bookmarkEnd w:id="54"/>
    <w:bookmarkEnd w:id="55"/>
    <w:bookmarkEnd w:id="56"/>
    <w:bookmarkEnd w:id="57"/>
    <w:bookmarkEnd w:id="58"/>
    <w:bookmarkEnd w:id="59"/>
    <w:bookmarkEnd w:id="60"/>
    <w:p w14:paraId="2FE744E5" w14:textId="77777777" w:rsidR="0022620D" w:rsidRPr="006D47AA" w:rsidRDefault="0022620D">
      <w:pPr>
        <w:pStyle w:val="Ttulo1"/>
        <w:pPrChange w:id="128" w:author="Dalton Solano dos Reis" w:date="2022-12-16T16:06:00Z">
          <w:pPr>
            <w:pStyle w:val="Ttulo1"/>
            <w:ind w:left="0"/>
            <w:jc w:val="center"/>
          </w:pPr>
        </w:pPrChange>
      </w:pPr>
      <w:commentRangeStart w:id="129"/>
      <w:r w:rsidRPr="0022620D">
        <w:t>rEFERÊ</w:t>
      </w:r>
      <w:commentRangeEnd w:id="129"/>
      <w:r w:rsidR="00F625E2">
        <w:rPr>
          <w:rStyle w:val="Refdecomentrio"/>
          <w:b w:val="0"/>
          <w:caps w:val="0"/>
        </w:rPr>
        <w:commentReference w:id="129"/>
      </w:r>
      <w:r w:rsidRPr="0022620D">
        <w:t>NCIAS</w:t>
      </w:r>
    </w:p>
    <w:p w14:paraId="143830BD" w14:textId="3D7BD697" w:rsidR="00FC7352" w:rsidRPr="00FC7352" w:rsidRDefault="00FC7352" w:rsidP="0022620D">
      <w:pPr>
        <w:pStyle w:val="TF-TEXTO"/>
        <w:ind w:firstLine="0"/>
        <w:jc w:val="left"/>
      </w:pPr>
      <w:commentRangeStart w:id="130"/>
      <w:r>
        <w:t>CUN</w:t>
      </w:r>
      <w:commentRangeEnd w:id="130"/>
      <w:r w:rsidR="008969D3">
        <w:rPr>
          <w:rStyle w:val="Refdecomentrio"/>
        </w:rPr>
        <w:commentReference w:id="130"/>
      </w:r>
      <w:r>
        <w:t xml:space="preserve">HA, Yuri Lázaro de Oliveira; AURIANI, Márcia. </w:t>
      </w:r>
      <w:r w:rsidRPr="00567522">
        <w:rPr>
          <w:b/>
          <w:bCs/>
        </w:rPr>
        <w:t>O poder do consumidor e o impacto na gestão de marcas na rede social TripAdvisor</w:t>
      </w:r>
      <w:r>
        <w:t>. n.24, p.1-10, 2015.</w:t>
      </w:r>
    </w:p>
    <w:p w14:paraId="48E66410" w14:textId="24DED28A" w:rsidR="00FC7352" w:rsidRDefault="00FC7352" w:rsidP="00FC7352">
      <w:pPr>
        <w:pStyle w:val="TF-TEXTO"/>
        <w:ind w:firstLine="0"/>
        <w:jc w:val="left"/>
      </w:pPr>
      <w:r>
        <w:t xml:space="preserve">JENKINS, Henry. </w:t>
      </w:r>
      <w:r w:rsidRPr="00567522">
        <w:rPr>
          <w:b/>
          <w:bCs/>
        </w:rPr>
        <w:t>Cultura da convergência</w:t>
      </w:r>
      <w:r>
        <w:t>. São Paulo: Aleph, 2009.</w:t>
      </w:r>
    </w:p>
    <w:p w14:paraId="3CA8F153" w14:textId="36B13FB9" w:rsidR="00FC7352" w:rsidRDefault="00FC7352" w:rsidP="00FC7352">
      <w:pPr>
        <w:pStyle w:val="TF-TEXTO"/>
        <w:ind w:firstLine="0"/>
        <w:jc w:val="left"/>
      </w:pPr>
      <w:r>
        <w:t xml:space="preserve">MUSSO, Pierre. </w:t>
      </w:r>
      <w:r w:rsidRPr="00567522">
        <w:rPr>
          <w:b/>
          <w:bCs/>
        </w:rPr>
        <w:t>A filosofia da rede</w:t>
      </w:r>
      <w:r>
        <w:t>. Porto Alegre: Sulina, 2010.</w:t>
      </w:r>
    </w:p>
    <w:p w14:paraId="4B9F1E31" w14:textId="598FD13F" w:rsidR="00FC7352" w:rsidRPr="00FC7352" w:rsidRDefault="00FC7352" w:rsidP="0022620D">
      <w:pPr>
        <w:pStyle w:val="TF-TEXTO"/>
        <w:ind w:firstLine="0"/>
        <w:jc w:val="left"/>
      </w:pPr>
      <w:r>
        <w:t xml:space="preserve">MUSSO, Pierre. </w:t>
      </w:r>
      <w:r w:rsidRPr="00567522">
        <w:rPr>
          <w:b/>
          <w:bCs/>
        </w:rPr>
        <w:t>Ciberespaço, figura reticular da utopia tecnológica</w:t>
      </w:r>
      <w:r>
        <w:t>. Rio de Janeiro: Mauad, 2006.</w:t>
      </w:r>
    </w:p>
    <w:p w14:paraId="01B15493" w14:textId="069372DA" w:rsidR="00FC7352" w:rsidRPr="00FC7352" w:rsidRDefault="00FC7352" w:rsidP="00FC7352">
      <w:pPr>
        <w:pStyle w:val="TF-TEXTO"/>
        <w:ind w:firstLine="0"/>
        <w:jc w:val="left"/>
      </w:pPr>
      <w:r>
        <w:t xml:space="preserve">OLIVEIRA, Jéssica da Silva. </w:t>
      </w:r>
      <w:r w:rsidRPr="00567522">
        <w:rPr>
          <w:b/>
          <w:bCs/>
        </w:rPr>
        <w:t>Rede Social Descentralizada em contexto acadêmico: caracterização e potencialidades</w:t>
      </w:r>
      <w:r>
        <w:t>. Brasília, Distrito Federal. n.1, p.1-69, 2021.</w:t>
      </w:r>
    </w:p>
    <w:p w14:paraId="237E2C57" w14:textId="005BDE19" w:rsidR="00FC7352" w:rsidRPr="00FC7352" w:rsidRDefault="00FC7352" w:rsidP="00FC7352">
      <w:pPr>
        <w:pStyle w:val="TF-TEXTO"/>
        <w:ind w:firstLine="0"/>
      </w:pPr>
      <w:commentRangeStart w:id="131"/>
      <w:r w:rsidRPr="00DD4DE7">
        <w:rPr>
          <w:b/>
          <w:bCs/>
        </w:rPr>
        <w:t xml:space="preserve">O </w:t>
      </w:r>
      <w:r>
        <w:rPr>
          <w:b/>
          <w:bCs/>
        </w:rPr>
        <w:t>QUE É O PROCON</w:t>
      </w:r>
      <w:commentRangeEnd w:id="131"/>
      <w:r w:rsidR="008969D3">
        <w:rPr>
          <w:rStyle w:val="Refdecomentrio"/>
        </w:rPr>
        <w:commentReference w:id="131"/>
      </w:r>
      <w:r>
        <w:t xml:space="preserve">? Rosenbaum. Disponível em: </w:t>
      </w:r>
      <w:r w:rsidRPr="00FC7352">
        <w:t>https://www.rosenbaum.adv.br/entenda-o-que-e-e-como-funciona-o-procon/</w:t>
      </w:r>
      <w:r>
        <w:t>. Acesso em: 26 de novembro de 2022.</w:t>
      </w:r>
    </w:p>
    <w:p w14:paraId="6082299B" w14:textId="7FC7D3A3" w:rsidR="00FC7352" w:rsidRPr="00FC7352" w:rsidRDefault="00FC7352" w:rsidP="00FC7352">
      <w:pPr>
        <w:pStyle w:val="TF-TEXTO"/>
        <w:ind w:firstLine="0"/>
        <w:jc w:val="left"/>
      </w:pPr>
      <w:r w:rsidRPr="002A6200">
        <w:rPr>
          <w:b/>
          <w:bCs/>
        </w:rPr>
        <w:t>O QUE SIGNIFICA FEEDBACK?</w:t>
      </w:r>
      <w:r w:rsidRPr="00845FC5">
        <w:t xml:space="preserve"> Vaipe. Disponível em:</w:t>
      </w:r>
      <w:r>
        <w:t xml:space="preserve"> </w:t>
      </w:r>
      <w:r w:rsidR="00A52FDB">
        <w:t>&lt;</w:t>
      </w:r>
      <w:r>
        <w:t>https://vaipe.com.br/blog/feedback/#:~:text=A%20palavra%20feedback%20vem%20do,a%20uma%20atitude%20ou%20comportamento</w:t>
      </w:r>
      <w:r w:rsidR="00A52FDB">
        <w:t>&gt;</w:t>
      </w:r>
      <w:r>
        <w:t>. Acesso em: 25 de setembro de 2022.</w:t>
      </w:r>
    </w:p>
    <w:p w14:paraId="64924161" w14:textId="32BD0C50" w:rsidR="00FC7352" w:rsidRDefault="00FC7352" w:rsidP="00FC7352">
      <w:pPr>
        <w:pStyle w:val="TF-TEXTO"/>
        <w:ind w:firstLine="0"/>
        <w:jc w:val="left"/>
      </w:pPr>
      <w:commentRangeStart w:id="132"/>
      <w:r w:rsidRPr="00723DDD">
        <w:rPr>
          <w:b/>
          <w:bCs/>
        </w:rPr>
        <w:t xml:space="preserve">O QUE É UMA </w:t>
      </w:r>
      <w:commentRangeEnd w:id="132"/>
      <w:r w:rsidR="008969D3">
        <w:rPr>
          <w:rStyle w:val="Refdecomentrio"/>
        </w:rPr>
        <w:commentReference w:id="132"/>
      </w:r>
      <w:r w:rsidRPr="00723DDD">
        <w:rPr>
          <w:b/>
          <w:bCs/>
        </w:rPr>
        <w:t>RELAÇÃO DE CONSUMO</w:t>
      </w:r>
      <w:r w:rsidRPr="00723DDD">
        <w:t xml:space="preserve">. Procon. Disponível em: </w:t>
      </w:r>
      <w:r w:rsidR="00A52FDB">
        <w:t>&lt;</w:t>
      </w:r>
      <w:r w:rsidRPr="00723DDD">
        <w:t>https://www.procon.df.gov.br/o-que-e-uma-</w:t>
      </w:r>
      <w:proofErr w:type="spellStart"/>
      <w:r w:rsidRPr="00723DDD">
        <w:t>relacao</w:t>
      </w:r>
      <w:proofErr w:type="spellEnd"/>
      <w:r w:rsidRPr="00723DDD">
        <w:t>-de-consumo</w:t>
      </w:r>
      <w:r w:rsidR="00A52FDB">
        <w:t>&gt;</w:t>
      </w:r>
      <w:r w:rsidRPr="00723DDD">
        <w:t xml:space="preserve">. Acesso em: 26 de </w:t>
      </w:r>
      <w:r>
        <w:t>n</w:t>
      </w:r>
      <w:r w:rsidRPr="00723DDD">
        <w:t>ovembro de 2022.</w:t>
      </w:r>
    </w:p>
    <w:p w14:paraId="564ADBCF" w14:textId="3CD588B0" w:rsidR="0022620D" w:rsidRDefault="0022620D" w:rsidP="0022620D">
      <w:pPr>
        <w:pStyle w:val="TF-TEXTO"/>
        <w:ind w:firstLine="0"/>
        <w:jc w:val="left"/>
      </w:pPr>
      <w:commentRangeStart w:id="133"/>
      <w:r w:rsidRPr="0022620D">
        <w:rPr>
          <w:b/>
          <w:bCs/>
        </w:rPr>
        <w:t>PRODUTO</w:t>
      </w:r>
      <w:commentRangeEnd w:id="133"/>
      <w:r w:rsidR="008969D3">
        <w:rPr>
          <w:rStyle w:val="Refdecomentrio"/>
        </w:rPr>
        <w:commentReference w:id="133"/>
      </w:r>
      <w:r w:rsidRPr="0022620D">
        <w:t xml:space="preserve">. in, Oxford Languages. </w:t>
      </w:r>
      <w:r w:rsidRPr="00BD171C">
        <w:t xml:space="preserve">Reino Unido, Oxford </w:t>
      </w:r>
      <w:proofErr w:type="spellStart"/>
      <w:r w:rsidRPr="00BD171C">
        <w:t>University</w:t>
      </w:r>
      <w:proofErr w:type="spellEnd"/>
      <w:r w:rsidRPr="00BD171C">
        <w:t xml:space="preserve"> Press, 1989. </w:t>
      </w:r>
      <w:r>
        <w:t xml:space="preserve">Disponível em: </w:t>
      </w:r>
      <w:r w:rsidR="00A52FDB">
        <w:t>&lt;</w:t>
      </w:r>
      <w:r>
        <w:t>https://www.google.com/search?q=defini%C3%A7%C3%A3o+produto&amp;rlz=1C1GCEU_pt-BRBR972BR972&amp;oq=defini%C3%A7%C3%A3o+produto&amp;aqs=chrome..69i57j69i59j69i60j69i65j69i61j69i60l3.1916j0j1&amp;sourceid=chrome&amp;ie=UTF-8</w:t>
      </w:r>
      <w:r w:rsidR="00A52FDB">
        <w:t>&gt;</w:t>
      </w:r>
      <w:r>
        <w:t>. Acesso em 25/09/2022.</w:t>
      </w:r>
    </w:p>
    <w:p w14:paraId="20DBD77E" w14:textId="2D0C4A7F" w:rsidR="00FC7352" w:rsidRDefault="00FC7352" w:rsidP="0022620D">
      <w:pPr>
        <w:pStyle w:val="TF-TEXTO"/>
        <w:ind w:firstLine="0"/>
        <w:jc w:val="left"/>
      </w:pPr>
      <w:r>
        <w:t xml:space="preserve">ROCHA, Gabriela </w:t>
      </w:r>
      <w:r w:rsidRPr="00E2523C">
        <w:rPr>
          <w:i/>
          <w:iCs/>
          <w:rPrChange w:id="134" w:author="Dalton Solano dos Reis" w:date="2022-12-16T15:32:00Z">
            <w:rPr/>
          </w:rPrChange>
        </w:rPr>
        <w:t>et al</w:t>
      </w:r>
      <w:r>
        <w:t xml:space="preserve">. </w:t>
      </w:r>
      <w:r w:rsidRPr="00567522">
        <w:rPr>
          <w:b/>
          <w:bCs/>
        </w:rPr>
        <w:t>A consolidação de sites de reclamação online como uma alternativa eficaz no intermédio das relações de consumo: um estudo de caso do site Reclame AQUI</w:t>
      </w:r>
      <w:r>
        <w:t>. Caruaru, Pernambuco. n.1, p.1-15, 2016.</w:t>
      </w:r>
    </w:p>
    <w:p w14:paraId="666AC8DB" w14:textId="12882CC2" w:rsidR="0022620D" w:rsidRDefault="0022620D" w:rsidP="0022620D">
      <w:pPr>
        <w:pStyle w:val="TF-TEXTO"/>
        <w:ind w:firstLine="0"/>
        <w:jc w:val="left"/>
      </w:pPr>
      <w:r w:rsidRPr="00845FC5">
        <w:lastRenderedPageBreak/>
        <w:t>Teodoro, Marina.</w:t>
      </w:r>
      <w:r>
        <w:rPr>
          <w:b/>
          <w:bCs/>
        </w:rPr>
        <w:t xml:space="preserve"> </w:t>
      </w:r>
      <w:r w:rsidRPr="00567522">
        <w:rPr>
          <w:b/>
          <w:bCs/>
        </w:rPr>
        <w:t>93% DOS BRASILEIROS PESQUISAM NO GOOGLE ANTES DE COMPRAR</w:t>
      </w:r>
      <w:r>
        <w:t>. Ecommercebrasil. Disponível em: https://www.ecommercebrasil.com.br/noticias/pesquisa-google-antes-comprar. Acesso em: 25 de setembro de 2022.</w:t>
      </w:r>
    </w:p>
    <w:commentRangeStart w:id="135"/>
    <w:p w14:paraId="1076082A" w14:textId="2C08788E" w:rsidR="000F364E" w:rsidRDefault="00000000" w:rsidP="000F364E">
      <w:pPr>
        <w:pStyle w:val="TF-TEXTO"/>
        <w:ind w:firstLine="0"/>
        <w:jc w:val="left"/>
      </w:pPr>
      <w:r>
        <w:fldChar w:fldCharType="begin"/>
      </w:r>
      <w:r>
        <w:instrText>HYPERLINK "https://repositorio.ufpb.br/jspui/bitstream/tede/4490/1/arquivototal.pdf"</w:instrText>
      </w:r>
      <w:r>
        <w:fldChar w:fldCharType="separate"/>
      </w:r>
      <w:r w:rsidR="000F364E" w:rsidRPr="00424C66">
        <w:rPr>
          <w:rStyle w:val="Hyperlink"/>
          <w:noProof w:val="0"/>
        </w:rPr>
        <w:t>https://repositorio.ufpb.br/jspui/bitstream/tede/4490/1/arquivototal.pdf</w:t>
      </w:r>
      <w:r>
        <w:rPr>
          <w:rStyle w:val="Hyperlink"/>
          <w:noProof w:val="0"/>
        </w:rPr>
        <w:fldChar w:fldCharType="end"/>
      </w:r>
      <w:commentRangeEnd w:id="135"/>
      <w:r w:rsidR="00F625E2">
        <w:rPr>
          <w:rStyle w:val="Refdecomentrio"/>
        </w:rPr>
        <w:commentReference w:id="135"/>
      </w:r>
    </w:p>
    <w:p w14:paraId="10C2ACA4" w14:textId="1765C3CE" w:rsidR="00AC6F74" w:rsidRDefault="000F364E" w:rsidP="000F364E">
      <w:pPr>
        <w:pStyle w:val="TF-TEXTO"/>
        <w:ind w:firstLine="0"/>
        <w:jc w:val="left"/>
      </w:pPr>
      <w:commentRangeStart w:id="136"/>
      <w:r w:rsidRPr="00DD2706">
        <w:t>TOF</w:t>
      </w:r>
      <w:commentRangeEnd w:id="136"/>
      <w:r w:rsidR="008969D3">
        <w:rPr>
          <w:rStyle w:val="Refdecomentrio"/>
        </w:rPr>
        <w:commentReference w:id="136"/>
      </w:r>
      <w:r w:rsidRPr="00DD2706">
        <w:t>FLER, Alvin.</w:t>
      </w:r>
      <w:r w:rsidRPr="000F364E">
        <w:t xml:space="preserve"> </w:t>
      </w:r>
      <w:r w:rsidRPr="00DD2706">
        <w:rPr>
          <w:b/>
          <w:bCs/>
        </w:rPr>
        <w:t>A terceira onda</w:t>
      </w:r>
      <w:r w:rsidRPr="000F364E">
        <w:t>. Trad. João Távora. 29. ed. Rio de Janeiro: Record, 2007.</w:t>
      </w:r>
    </w:p>
    <w:p w14:paraId="2CED5480" w14:textId="512A2CFC" w:rsidR="00BD171C" w:rsidRDefault="00BD171C">
      <w:pPr>
        <w:keepNext w:val="0"/>
        <w:keepLines w:val="0"/>
        <w:rPr>
          <w:sz w:val="20"/>
          <w:szCs w:val="20"/>
        </w:rPr>
      </w:pPr>
      <w:r>
        <w:br w:type="page"/>
      </w:r>
    </w:p>
    <w:p w14:paraId="31D80BF4" w14:textId="77777777" w:rsidR="00BD171C" w:rsidRPr="00320BFA" w:rsidRDefault="00BD171C" w:rsidP="00BD171C">
      <w:pPr>
        <w:pStyle w:val="TF-xAvalTTULO"/>
      </w:pPr>
      <w:r>
        <w:lastRenderedPageBreak/>
        <w:t>FORMULÁRIO  DE  avaliação BCC</w:t>
      </w:r>
      <w:r w:rsidRPr="00320BFA">
        <w:t xml:space="preserve"> – PROFESSOR TCC I</w:t>
      </w:r>
      <w:r>
        <w:t xml:space="preserve"> – projeto</w:t>
      </w:r>
    </w:p>
    <w:p w14:paraId="484F6E80" w14:textId="77777777" w:rsidR="00BD171C" w:rsidRDefault="00BD171C" w:rsidP="00BD171C">
      <w:pPr>
        <w:pStyle w:val="TF-xAvalLINHA"/>
      </w:pPr>
      <w:r w:rsidRPr="00320BFA">
        <w:t>Avaliador(a):</w:t>
      </w:r>
      <w:r w:rsidRPr="00320BFA">
        <w:tab/>
      </w:r>
      <w:r>
        <w:t>Dalton Solano dos Reis</w:t>
      </w:r>
    </w:p>
    <w:p w14:paraId="2A4EFCB1" w14:textId="77777777" w:rsidR="00BD171C" w:rsidRPr="00320BFA" w:rsidRDefault="00BD171C" w:rsidP="00BD171C">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0"/>
        <w:gridCol w:w="475"/>
        <w:gridCol w:w="479"/>
        <w:gridCol w:w="471"/>
      </w:tblGrid>
      <w:tr w:rsidR="00BD171C" w:rsidRPr="00320BFA" w14:paraId="489D8F9B" w14:textId="77777777" w:rsidTr="00125717">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3340E420" w14:textId="77777777" w:rsidR="00BD171C" w:rsidRPr="00320BFA" w:rsidRDefault="00BD171C" w:rsidP="00125717">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5B7C6096" w14:textId="77777777" w:rsidR="00BD171C" w:rsidRPr="00320BFA" w:rsidRDefault="00BD171C" w:rsidP="00125717">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4D9246D7" w14:textId="77777777" w:rsidR="00BD171C" w:rsidRPr="00320BFA" w:rsidRDefault="00BD171C" w:rsidP="00125717">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7FB4729B" w14:textId="77777777" w:rsidR="00BD171C" w:rsidRPr="00320BFA" w:rsidRDefault="00BD171C" w:rsidP="00125717">
            <w:pPr>
              <w:pStyle w:val="TF-xAvalITEMTABELA"/>
            </w:pPr>
            <w:r w:rsidRPr="00320BFA">
              <w:t>não atende</w:t>
            </w:r>
          </w:p>
        </w:tc>
      </w:tr>
      <w:tr w:rsidR="00BD171C" w:rsidRPr="00320BFA" w14:paraId="630DA39B" w14:textId="77777777" w:rsidTr="00125717">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5F9B0B58" w14:textId="77777777" w:rsidR="00BD171C" w:rsidRPr="00320BFA" w:rsidRDefault="00BD171C" w:rsidP="00125717">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5A0F073C" w14:textId="77777777" w:rsidR="00BD171C" w:rsidRPr="00821EE8" w:rsidRDefault="00BD171C" w:rsidP="00BD171C">
            <w:pPr>
              <w:pStyle w:val="TF-xAvalITEM"/>
              <w:numPr>
                <w:ilvl w:val="0"/>
                <w:numId w:val="12"/>
              </w:numPr>
            </w:pPr>
            <w:r w:rsidRPr="00821EE8">
              <w:t>INTRODUÇÃO</w:t>
            </w:r>
          </w:p>
          <w:p w14:paraId="0D956197" w14:textId="77777777" w:rsidR="00BD171C" w:rsidRPr="00821EE8" w:rsidRDefault="00BD171C" w:rsidP="00125717">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36CD9AB3" w14:textId="4AC11B48" w:rsidR="00BD171C" w:rsidRPr="00320BFA" w:rsidRDefault="00C05F4E" w:rsidP="00125717">
            <w:pPr>
              <w:keepNext w:val="0"/>
              <w:keepLines w:val="0"/>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08B48B64" w14:textId="77777777" w:rsidR="00BD171C" w:rsidRPr="00320BFA" w:rsidRDefault="00BD171C" w:rsidP="00125717">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11541DF3" w14:textId="77777777" w:rsidR="00BD171C" w:rsidRPr="00320BFA" w:rsidRDefault="00BD171C" w:rsidP="00125717">
            <w:pPr>
              <w:keepNext w:val="0"/>
              <w:keepLines w:val="0"/>
              <w:ind w:left="709" w:hanging="709"/>
              <w:jc w:val="center"/>
              <w:rPr>
                <w:sz w:val="18"/>
              </w:rPr>
            </w:pPr>
          </w:p>
        </w:tc>
      </w:tr>
      <w:tr w:rsidR="00BD171C" w:rsidRPr="00320BFA" w14:paraId="2C829A9C" w14:textId="77777777" w:rsidTr="00125717">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D4A5138" w14:textId="77777777" w:rsidR="00BD171C" w:rsidRPr="00320BFA" w:rsidRDefault="00BD171C" w:rsidP="0012571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71A9800" w14:textId="77777777" w:rsidR="00BD171C" w:rsidRPr="00821EE8" w:rsidRDefault="00BD171C" w:rsidP="00125717">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62461CDA" w14:textId="68FD828D" w:rsidR="00BD171C" w:rsidRPr="00320BFA" w:rsidRDefault="00C05F4E" w:rsidP="0012571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6CDC3C4" w14:textId="77777777" w:rsidR="00BD171C" w:rsidRPr="00320BFA" w:rsidRDefault="00BD171C" w:rsidP="0012571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EDC179D" w14:textId="77777777" w:rsidR="00BD171C" w:rsidRPr="00320BFA" w:rsidRDefault="00BD171C" w:rsidP="00125717">
            <w:pPr>
              <w:keepNext w:val="0"/>
              <w:keepLines w:val="0"/>
              <w:ind w:left="709" w:hanging="709"/>
              <w:jc w:val="center"/>
              <w:rPr>
                <w:sz w:val="18"/>
              </w:rPr>
            </w:pPr>
          </w:p>
        </w:tc>
      </w:tr>
      <w:tr w:rsidR="00BD171C" w:rsidRPr="00320BFA" w14:paraId="67BD16AF" w14:textId="77777777" w:rsidTr="0012571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9720B78" w14:textId="77777777" w:rsidR="00BD171C" w:rsidRPr="00320BFA" w:rsidRDefault="00BD171C" w:rsidP="0012571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72EC84C" w14:textId="77777777" w:rsidR="00BD171C" w:rsidRPr="00320BFA" w:rsidRDefault="00BD171C" w:rsidP="00BD171C">
            <w:pPr>
              <w:pStyle w:val="TF-xAvalITEM"/>
              <w:numPr>
                <w:ilvl w:val="0"/>
                <w:numId w:val="12"/>
              </w:numPr>
            </w:pPr>
            <w:r w:rsidRPr="00320BFA">
              <w:t>OBJETIVOS</w:t>
            </w:r>
          </w:p>
          <w:p w14:paraId="78C6CCF2" w14:textId="77777777" w:rsidR="00BD171C" w:rsidRPr="00320BFA" w:rsidRDefault="00BD171C" w:rsidP="00125717">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7DB148BC" w14:textId="14371ED5" w:rsidR="00BD171C" w:rsidRPr="00320BFA" w:rsidRDefault="00C05F4E" w:rsidP="0012571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54058FF" w14:textId="77777777" w:rsidR="00BD171C" w:rsidRPr="00320BFA" w:rsidRDefault="00BD171C" w:rsidP="0012571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0A2FC7C" w14:textId="77777777" w:rsidR="00BD171C" w:rsidRPr="00320BFA" w:rsidRDefault="00BD171C" w:rsidP="00125717">
            <w:pPr>
              <w:keepNext w:val="0"/>
              <w:keepLines w:val="0"/>
              <w:ind w:left="709" w:hanging="709"/>
              <w:jc w:val="center"/>
              <w:rPr>
                <w:sz w:val="18"/>
              </w:rPr>
            </w:pPr>
          </w:p>
        </w:tc>
      </w:tr>
      <w:tr w:rsidR="00BD171C" w:rsidRPr="00320BFA" w14:paraId="742171B7" w14:textId="77777777" w:rsidTr="00125717">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C1C1828" w14:textId="77777777" w:rsidR="00BD171C" w:rsidRPr="00320BFA" w:rsidRDefault="00BD171C" w:rsidP="0012571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CD7958A" w14:textId="77777777" w:rsidR="00BD171C" w:rsidRPr="00320BFA" w:rsidRDefault="00BD171C" w:rsidP="00125717">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3590B543" w14:textId="5F38B86C" w:rsidR="00BD171C" w:rsidRPr="00320BFA" w:rsidRDefault="00C05F4E" w:rsidP="0012571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B8694EC" w14:textId="77777777" w:rsidR="00BD171C" w:rsidRPr="00320BFA" w:rsidRDefault="00BD171C" w:rsidP="0012571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50BE372" w14:textId="77777777" w:rsidR="00BD171C" w:rsidRPr="00320BFA" w:rsidRDefault="00BD171C" w:rsidP="00125717">
            <w:pPr>
              <w:keepNext w:val="0"/>
              <w:keepLines w:val="0"/>
              <w:ind w:left="709" w:hanging="709"/>
              <w:jc w:val="center"/>
              <w:rPr>
                <w:sz w:val="18"/>
              </w:rPr>
            </w:pPr>
          </w:p>
        </w:tc>
      </w:tr>
      <w:tr w:rsidR="00BD171C" w:rsidRPr="00320BFA" w14:paraId="4BC6A5C5" w14:textId="77777777" w:rsidTr="0012571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2146980" w14:textId="77777777" w:rsidR="00BD171C" w:rsidRPr="00320BFA" w:rsidRDefault="00BD171C" w:rsidP="0012571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4201C42" w14:textId="77777777" w:rsidR="00BD171C" w:rsidRPr="00EE20C1" w:rsidRDefault="00BD171C" w:rsidP="00BD171C">
            <w:pPr>
              <w:pStyle w:val="TF-xAvalITEM"/>
              <w:numPr>
                <w:ilvl w:val="0"/>
                <w:numId w:val="12"/>
              </w:numPr>
            </w:pPr>
            <w:r w:rsidRPr="00EE20C1">
              <w:t>JUSTIFICATIVA</w:t>
            </w:r>
          </w:p>
          <w:p w14:paraId="7EE8D1C3" w14:textId="77777777" w:rsidR="00BD171C" w:rsidRPr="00EE20C1" w:rsidRDefault="00BD171C" w:rsidP="00125717">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44C4121C" w14:textId="31CE9BFB" w:rsidR="00BD171C" w:rsidRPr="00320BFA" w:rsidRDefault="00C05F4E" w:rsidP="0012571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0F7A825" w14:textId="77777777" w:rsidR="00BD171C" w:rsidRPr="00320BFA" w:rsidRDefault="00BD171C" w:rsidP="0012571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7FA6377" w14:textId="77777777" w:rsidR="00BD171C" w:rsidRPr="00320BFA" w:rsidRDefault="00BD171C" w:rsidP="00125717">
            <w:pPr>
              <w:keepNext w:val="0"/>
              <w:keepLines w:val="0"/>
              <w:ind w:left="709" w:hanging="709"/>
              <w:jc w:val="center"/>
              <w:rPr>
                <w:sz w:val="18"/>
              </w:rPr>
            </w:pPr>
          </w:p>
        </w:tc>
      </w:tr>
      <w:tr w:rsidR="00BD171C" w:rsidRPr="00320BFA" w14:paraId="2C2EDF63" w14:textId="77777777" w:rsidTr="0012571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ED252BB" w14:textId="77777777" w:rsidR="00BD171C" w:rsidRPr="00320BFA" w:rsidRDefault="00BD171C" w:rsidP="0012571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5BC9373" w14:textId="77777777" w:rsidR="00BD171C" w:rsidRPr="00EE20C1" w:rsidRDefault="00BD171C" w:rsidP="00125717">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2E714924" w14:textId="2B6654D8" w:rsidR="00BD171C" w:rsidRPr="00320BFA" w:rsidRDefault="00C05F4E" w:rsidP="0012571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B0FC3EB" w14:textId="77777777" w:rsidR="00BD171C" w:rsidRPr="00320BFA" w:rsidRDefault="00BD171C" w:rsidP="0012571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6DBE00B" w14:textId="77777777" w:rsidR="00BD171C" w:rsidRPr="00320BFA" w:rsidRDefault="00BD171C" w:rsidP="00125717">
            <w:pPr>
              <w:keepNext w:val="0"/>
              <w:keepLines w:val="0"/>
              <w:ind w:left="709" w:hanging="709"/>
              <w:jc w:val="center"/>
              <w:rPr>
                <w:sz w:val="18"/>
              </w:rPr>
            </w:pPr>
          </w:p>
        </w:tc>
      </w:tr>
      <w:tr w:rsidR="00BD171C" w:rsidRPr="00320BFA" w14:paraId="5F7D867F" w14:textId="77777777" w:rsidTr="00125717">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D3CA731" w14:textId="77777777" w:rsidR="00BD171C" w:rsidRPr="00320BFA" w:rsidRDefault="00BD171C" w:rsidP="0012571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AE6CE8E" w14:textId="77777777" w:rsidR="00BD171C" w:rsidRPr="00320BFA" w:rsidRDefault="00BD171C" w:rsidP="00BD171C">
            <w:pPr>
              <w:pStyle w:val="TF-xAvalITEM"/>
              <w:numPr>
                <w:ilvl w:val="0"/>
                <w:numId w:val="12"/>
              </w:numPr>
            </w:pPr>
            <w:r w:rsidRPr="00320BFA">
              <w:t>METODOLOGIA</w:t>
            </w:r>
          </w:p>
          <w:p w14:paraId="438EE990" w14:textId="77777777" w:rsidR="00BD171C" w:rsidRPr="00320BFA" w:rsidRDefault="00BD171C" w:rsidP="00125717">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5CA31A31" w14:textId="3F8FB59E" w:rsidR="00BD171C" w:rsidRPr="00320BFA" w:rsidRDefault="00C05F4E" w:rsidP="0012571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830C4AE" w14:textId="77777777" w:rsidR="00BD171C" w:rsidRPr="00320BFA" w:rsidRDefault="00BD171C" w:rsidP="0012571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1F64339" w14:textId="77777777" w:rsidR="00BD171C" w:rsidRPr="00320BFA" w:rsidRDefault="00BD171C" w:rsidP="00125717">
            <w:pPr>
              <w:keepNext w:val="0"/>
              <w:keepLines w:val="0"/>
              <w:ind w:left="709" w:hanging="709"/>
              <w:jc w:val="center"/>
              <w:rPr>
                <w:sz w:val="18"/>
              </w:rPr>
            </w:pPr>
          </w:p>
        </w:tc>
      </w:tr>
      <w:tr w:rsidR="00BD171C" w:rsidRPr="00320BFA" w14:paraId="34BCB1A9" w14:textId="77777777" w:rsidTr="00125717">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D9D9718" w14:textId="77777777" w:rsidR="00BD171C" w:rsidRPr="00320BFA" w:rsidRDefault="00BD171C" w:rsidP="0012571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1BA6635" w14:textId="77777777" w:rsidR="00BD171C" w:rsidRPr="00320BFA" w:rsidRDefault="00BD171C" w:rsidP="00125717">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76EFEE12" w14:textId="19021931" w:rsidR="00BD171C" w:rsidRPr="00320BFA" w:rsidRDefault="00C05F4E" w:rsidP="0012571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D8D1B2D" w14:textId="77777777" w:rsidR="00BD171C" w:rsidRPr="00320BFA" w:rsidRDefault="00BD171C" w:rsidP="0012571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9588A40" w14:textId="77777777" w:rsidR="00BD171C" w:rsidRPr="00320BFA" w:rsidRDefault="00BD171C" w:rsidP="00125717">
            <w:pPr>
              <w:keepNext w:val="0"/>
              <w:keepLines w:val="0"/>
              <w:ind w:left="709" w:hanging="709"/>
              <w:jc w:val="center"/>
              <w:rPr>
                <w:sz w:val="18"/>
              </w:rPr>
            </w:pPr>
          </w:p>
        </w:tc>
      </w:tr>
      <w:tr w:rsidR="00BD171C" w:rsidRPr="00320BFA" w14:paraId="3A47EFEB" w14:textId="77777777" w:rsidTr="00125717">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5F87643" w14:textId="77777777" w:rsidR="00BD171C" w:rsidRPr="00320BFA" w:rsidRDefault="00BD171C" w:rsidP="0012571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7DDC852" w14:textId="77777777" w:rsidR="00BD171C" w:rsidRPr="00801036" w:rsidRDefault="00BD171C" w:rsidP="00BD171C">
            <w:pPr>
              <w:pStyle w:val="TF-xAvalITEM"/>
              <w:numPr>
                <w:ilvl w:val="0"/>
                <w:numId w:val="12"/>
              </w:numPr>
            </w:pPr>
            <w:r w:rsidRPr="00801036">
              <w:t>REVISÃO BIBLIOGRÁFICA (atenção para a diferença de conteúdo entre projeto e pré-projeto)</w:t>
            </w:r>
          </w:p>
          <w:p w14:paraId="425AE5C7" w14:textId="77777777" w:rsidR="00BD171C" w:rsidRPr="00801036" w:rsidRDefault="00BD171C" w:rsidP="00125717">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342DE407" w14:textId="56D07312" w:rsidR="00BD171C" w:rsidRPr="00801036" w:rsidRDefault="00BD171C" w:rsidP="0012571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F91A720" w14:textId="401DEB16" w:rsidR="00BD171C" w:rsidRPr="00801036" w:rsidRDefault="00F5359F" w:rsidP="00125717">
            <w:pPr>
              <w:keepNext w:val="0"/>
              <w:keepLines w:val="0"/>
              <w:ind w:left="709" w:hanging="709"/>
              <w:jc w:val="center"/>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71C55482" w14:textId="77777777" w:rsidR="00BD171C" w:rsidRPr="00320BFA" w:rsidRDefault="00BD171C" w:rsidP="00125717">
            <w:pPr>
              <w:keepNext w:val="0"/>
              <w:keepLines w:val="0"/>
              <w:ind w:left="709" w:hanging="709"/>
              <w:jc w:val="center"/>
              <w:rPr>
                <w:sz w:val="18"/>
              </w:rPr>
            </w:pPr>
          </w:p>
        </w:tc>
      </w:tr>
      <w:tr w:rsidR="00BD171C" w:rsidRPr="00320BFA" w14:paraId="0A3FEF17" w14:textId="77777777" w:rsidTr="00125717">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74CBEB66" w14:textId="77777777" w:rsidR="00BD171C" w:rsidRPr="00320BFA" w:rsidRDefault="00BD171C" w:rsidP="00125717">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4E12B0E0" w14:textId="77777777" w:rsidR="00BD171C" w:rsidRPr="00320BFA" w:rsidRDefault="00BD171C" w:rsidP="00BD171C">
            <w:pPr>
              <w:pStyle w:val="TF-xAvalITEM"/>
              <w:numPr>
                <w:ilvl w:val="0"/>
                <w:numId w:val="12"/>
              </w:numPr>
            </w:pPr>
            <w:r w:rsidRPr="00320BFA">
              <w:t>LINGUAGEM USADA (redação)</w:t>
            </w:r>
          </w:p>
          <w:p w14:paraId="3E184EED" w14:textId="77777777" w:rsidR="00BD171C" w:rsidRPr="00320BFA" w:rsidRDefault="00BD171C" w:rsidP="00125717">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4598B3DD" w14:textId="537F6DEE" w:rsidR="00BD171C" w:rsidRPr="00320BFA" w:rsidRDefault="00645AB3" w:rsidP="00125717">
            <w:pPr>
              <w:keepNext w:val="0"/>
              <w:keepLines w:val="0"/>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0E38EFFE" w14:textId="169CA869" w:rsidR="00BD171C" w:rsidRPr="00320BFA" w:rsidRDefault="00BD171C" w:rsidP="00125717">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395B9A6C" w14:textId="77777777" w:rsidR="00BD171C" w:rsidRPr="00320BFA" w:rsidRDefault="00BD171C" w:rsidP="00125717">
            <w:pPr>
              <w:keepNext w:val="0"/>
              <w:keepLines w:val="0"/>
              <w:ind w:left="709" w:hanging="709"/>
              <w:jc w:val="center"/>
              <w:rPr>
                <w:sz w:val="18"/>
              </w:rPr>
            </w:pPr>
          </w:p>
        </w:tc>
      </w:tr>
      <w:tr w:rsidR="00BD171C" w:rsidRPr="00320BFA" w14:paraId="4FF8E463" w14:textId="77777777" w:rsidTr="0012571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1C3EE44" w14:textId="77777777" w:rsidR="00BD171C" w:rsidRPr="00320BFA" w:rsidRDefault="00BD171C" w:rsidP="0012571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4988749" w14:textId="77777777" w:rsidR="00BD171C" w:rsidRPr="00320BFA" w:rsidRDefault="00BD171C" w:rsidP="00125717">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4A8ADA87" w14:textId="5AA937F9" w:rsidR="00BD171C" w:rsidRPr="00320BFA" w:rsidRDefault="00645AB3" w:rsidP="0012571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BEE532B" w14:textId="28D5369B" w:rsidR="00BD171C" w:rsidRPr="00320BFA" w:rsidRDefault="00BD171C" w:rsidP="00645AB3">
            <w:pPr>
              <w:keepNext w:val="0"/>
              <w:keepLines w:val="0"/>
              <w:ind w:left="709" w:hanging="709"/>
              <w:rPr>
                <w:sz w:val="18"/>
              </w:rPr>
            </w:pPr>
          </w:p>
        </w:tc>
        <w:tc>
          <w:tcPr>
            <w:tcW w:w="262" w:type="pct"/>
            <w:tcBorders>
              <w:top w:val="single" w:sz="4" w:space="0" w:color="auto"/>
              <w:left w:val="single" w:sz="4" w:space="0" w:color="auto"/>
              <w:bottom w:val="single" w:sz="4" w:space="0" w:color="auto"/>
              <w:right w:val="single" w:sz="12" w:space="0" w:color="auto"/>
            </w:tcBorders>
          </w:tcPr>
          <w:p w14:paraId="10F98891" w14:textId="77777777" w:rsidR="00BD171C" w:rsidRPr="00320BFA" w:rsidRDefault="00BD171C" w:rsidP="00125717">
            <w:pPr>
              <w:keepNext w:val="0"/>
              <w:keepLines w:val="0"/>
              <w:ind w:left="709" w:hanging="709"/>
              <w:jc w:val="center"/>
              <w:rPr>
                <w:sz w:val="18"/>
              </w:rPr>
            </w:pPr>
          </w:p>
        </w:tc>
      </w:tr>
      <w:tr w:rsidR="00BD171C" w:rsidRPr="00320BFA" w14:paraId="3B921EFF" w14:textId="77777777" w:rsidTr="0012571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A5E8F45" w14:textId="77777777" w:rsidR="00BD171C" w:rsidRPr="00320BFA" w:rsidRDefault="00BD171C" w:rsidP="0012571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8AB13B9" w14:textId="77777777" w:rsidR="00BD171C" w:rsidRPr="00320BFA" w:rsidRDefault="00BD171C" w:rsidP="00BD171C">
            <w:pPr>
              <w:pStyle w:val="TF-xAvalITEM"/>
              <w:numPr>
                <w:ilvl w:val="0"/>
                <w:numId w:val="12"/>
              </w:numPr>
            </w:pPr>
            <w:r w:rsidRPr="00320BFA">
              <w:t>ORGANIZAÇÃO E APRESENTAÇÃO GRÁFICA DO TEXTO</w:t>
            </w:r>
          </w:p>
          <w:p w14:paraId="162068E4" w14:textId="77777777" w:rsidR="00BD171C" w:rsidRPr="00320BFA" w:rsidRDefault="00BD171C" w:rsidP="00125717">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7464ADA5" w14:textId="572C9016" w:rsidR="00BD171C" w:rsidRPr="00320BFA" w:rsidRDefault="00645AB3" w:rsidP="0012571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5668355" w14:textId="2C01ABE7" w:rsidR="00BD171C" w:rsidRPr="00320BFA" w:rsidRDefault="00BD171C" w:rsidP="0012571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8C93F66" w14:textId="63A08DA8" w:rsidR="00BD171C" w:rsidRPr="00320BFA" w:rsidRDefault="00BD171C" w:rsidP="00125717">
            <w:pPr>
              <w:keepNext w:val="0"/>
              <w:keepLines w:val="0"/>
              <w:ind w:left="709" w:hanging="709"/>
              <w:jc w:val="center"/>
              <w:rPr>
                <w:sz w:val="18"/>
              </w:rPr>
            </w:pPr>
          </w:p>
        </w:tc>
      </w:tr>
      <w:tr w:rsidR="00BD171C" w:rsidRPr="00320BFA" w14:paraId="024C7137" w14:textId="77777777" w:rsidTr="0012571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FBBE889" w14:textId="77777777" w:rsidR="00BD171C" w:rsidRPr="00320BFA" w:rsidRDefault="00BD171C" w:rsidP="0012571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6D4D00D" w14:textId="77777777" w:rsidR="00BD171C" w:rsidRPr="00320BFA" w:rsidRDefault="00BD171C" w:rsidP="00BD171C">
            <w:pPr>
              <w:pStyle w:val="TF-xAvalITEM"/>
              <w:numPr>
                <w:ilvl w:val="0"/>
                <w:numId w:val="12"/>
              </w:numPr>
            </w:pPr>
            <w:r w:rsidRPr="00320BFA">
              <w:t>ILUSTRAÇÕES (figuras, quadros, tabelas)</w:t>
            </w:r>
          </w:p>
          <w:p w14:paraId="7D3E34FF" w14:textId="77777777" w:rsidR="00BD171C" w:rsidRPr="00320BFA" w:rsidRDefault="00BD171C" w:rsidP="00125717">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56841644" w14:textId="77777777" w:rsidR="00BD171C" w:rsidRPr="00320BFA" w:rsidRDefault="00BD171C" w:rsidP="00125717">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45723D1" w14:textId="22FBABFC" w:rsidR="00BD171C" w:rsidRPr="00320BFA" w:rsidRDefault="00645AB3" w:rsidP="00125717">
            <w:pPr>
              <w:keepNext w:val="0"/>
              <w:keepLines w:val="0"/>
              <w:spacing w:before="80" w:after="80"/>
              <w:ind w:left="709" w:hanging="709"/>
              <w:jc w:val="center"/>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3E05DF18" w14:textId="1431DB59" w:rsidR="00BD171C" w:rsidRPr="00320BFA" w:rsidRDefault="00BD171C" w:rsidP="00125717">
            <w:pPr>
              <w:keepNext w:val="0"/>
              <w:keepLines w:val="0"/>
              <w:spacing w:before="80" w:after="80"/>
              <w:ind w:left="709" w:hanging="709"/>
              <w:jc w:val="center"/>
              <w:rPr>
                <w:sz w:val="18"/>
              </w:rPr>
            </w:pPr>
          </w:p>
        </w:tc>
      </w:tr>
      <w:tr w:rsidR="00BD171C" w:rsidRPr="00320BFA" w14:paraId="42520BE1" w14:textId="77777777" w:rsidTr="00125717">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9A0081F" w14:textId="77777777" w:rsidR="00BD171C" w:rsidRPr="00320BFA" w:rsidRDefault="00BD171C" w:rsidP="0012571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B646F7F" w14:textId="77777777" w:rsidR="00BD171C" w:rsidRPr="00320BFA" w:rsidRDefault="00BD171C" w:rsidP="00BD171C">
            <w:pPr>
              <w:pStyle w:val="TF-xAvalITEM"/>
              <w:numPr>
                <w:ilvl w:val="0"/>
                <w:numId w:val="12"/>
              </w:numPr>
            </w:pPr>
            <w:r w:rsidRPr="00320BFA">
              <w:t>REFERÊNCIAS E CITAÇÕES</w:t>
            </w:r>
          </w:p>
          <w:p w14:paraId="77162AA2" w14:textId="77777777" w:rsidR="00BD171C" w:rsidRPr="00320BFA" w:rsidRDefault="00BD171C" w:rsidP="00125717">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286E7E57" w14:textId="77777777" w:rsidR="00BD171C" w:rsidRPr="00320BFA" w:rsidRDefault="00BD171C" w:rsidP="0012571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1F1A241" w14:textId="6EFAB4EC" w:rsidR="00BD171C" w:rsidRPr="00320BFA" w:rsidRDefault="00645AB3" w:rsidP="00125717">
            <w:pPr>
              <w:keepNext w:val="0"/>
              <w:keepLines w:val="0"/>
              <w:ind w:left="709" w:hanging="709"/>
              <w:jc w:val="center"/>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1DEA5881" w14:textId="216754ED" w:rsidR="00BD171C" w:rsidRPr="00320BFA" w:rsidRDefault="00BD171C" w:rsidP="00125717">
            <w:pPr>
              <w:keepNext w:val="0"/>
              <w:keepLines w:val="0"/>
              <w:ind w:left="709" w:hanging="709"/>
              <w:jc w:val="center"/>
              <w:rPr>
                <w:sz w:val="18"/>
              </w:rPr>
            </w:pPr>
          </w:p>
        </w:tc>
      </w:tr>
      <w:tr w:rsidR="00BD171C" w:rsidRPr="00320BFA" w14:paraId="51CA5887" w14:textId="77777777" w:rsidTr="00125717">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09E875C" w14:textId="77777777" w:rsidR="00BD171C" w:rsidRPr="00320BFA" w:rsidRDefault="00BD171C" w:rsidP="0012571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CBBBF58" w14:textId="77777777" w:rsidR="00BD171C" w:rsidRPr="00320BFA" w:rsidRDefault="00BD171C" w:rsidP="00125717">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09A87487" w14:textId="77777777" w:rsidR="00BD171C" w:rsidRPr="00320BFA" w:rsidRDefault="00BD171C" w:rsidP="0012571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E8B258E" w14:textId="03853C8E" w:rsidR="00BD171C" w:rsidRPr="00320BFA" w:rsidRDefault="00C05F4E" w:rsidP="00125717">
            <w:pPr>
              <w:keepNext w:val="0"/>
              <w:keepLines w:val="0"/>
              <w:ind w:left="709" w:hanging="709"/>
              <w:jc w:val="center"/>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5B2C6923" w14:textId="3BB39D40" w:rsidR="00BD171C" w:rsidRPr="00320BFA" w:rsidRDefault="00BD171C" w:rsidP="00125717">
            <w:pPr>
              <w:keepNext w:val="0"/>
              <w:keepLines w:val="0"/>
              <w:ind w:left="709" w:hanging="709"/>
              <w:jc w:val="center"/>
              <w:rPr>
                <w:sz w:val="18"/>
              </w:rPr>
            </w:pPr>
          </w:p>
        </w:tc>
      </w:tr>
      <w:tr w:rsidR="00BD171C" w:rsidRPr="00320BFA" w14:paraId="328D8297" w14:textId="77777777" w:rsidTr="0012571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AB313B3" w14:textId="77777777" w:rsidR="00BD171C" w:rsidRPr="00320BFA" w:rsidRDefault="00BD171C" w:rsidP="00125717">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2307A002" w14:textId="77777777" w:rsidR="00BD171C" w:rsidRPr="00320BFA" w:rsidRDefault="00BD171C" w:rsidP="00125717">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7692285E" w14:textId="5EA8BBEE" w:rsidR="00BD171C" w:rsidRPr="00320BFA" w:rsidRDefault="00645AB3" w:rsidP="0012571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60238E77" w14:textId="77777777" w:rsidR="00BD171C" w:rsidRPr="00320BFA" w:rsidRDefault="00BD171C" w:rsidP="00125717">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4F1D4FDC" w14:textId="57B8913D" w:rsidR="00BD171C" w:rsidRPr="00320BFA" w:rsidRDefault="00BD171C" w:rsidP="00125717">
            <w:pPr>
              <w:keepNext w:val="0"/>
              <w:keepLines w:val="0"/>
              <w:ind w:left="709" w:hanging="709"/>
              <w:jc w:val="center"/>
              <w:rPr>
                <w:sz w:val="18"/>
              </w:rPr>
            </w:pPr>
          </w:p>
        </w:tc>
      </w:tr>
    </w:tbl>
    <w:p w14:paraId="79D7A242" w14:textId="77777777" w:rsidR="00BD171C" w:rsidRPr="003F5F25" w:rsidRDefault="00BD171C" w:rsidP="00BD171C">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59"/>
        <w:gridCol w:w="3387"/>
        <w:gridCol w:w="3390"/>
      </w:tblGrid>
      <w:tr w:rsidR="00BD171C" w:rsidRPr="00320BFA" w14:paraId="0378AAD0" w14:textId="77777777" w:rsidTr="00125717">
        <w:trPr>
          <w:cantSplit/>
          <w:jc w:val="center"/>
        </w:trPr>
        <w:tc>
          <w:tcPr>
            <w:tcW w:w="5000" w:type="pct"/>
            <w:gridSpan w:val="3"/>
            <w:tcBorders>
              <w:top w:val="single" w:sz="12" w:space="0" w:color="auto"/>
              <w:left w:val="single" w:sz="12" w:space="0" w:color="auto"/>
              <w:bottom w:val="nil"/>
              <w:right w:val="single" w:sz="12" w:space="0" w:color="auto"/>
            </w:tcBorders>
            <w:hideMark/>
          </w:tcPr>
          <w:p w14:paraId="6078C226" w14:textId="77777777" w:rsidR="00BD171C" w:rsidRPr="00320BFA" w:rsidRDefault="00BD171C" w:rsidP="00125717">
            <w:pPr>
              <w:keepNext w:val="0"/>
              <w:keepLines w:val="0"/>
              <w:spacing w:before="60"/>
              <w:jc w:val="both"/>
              <w:rPr>
                <w:sz w:val="18"/>
              </w:rPr>
            </w:pPr>
            <w:r w:rsidRPr="00320BFA">
              <w:rPr>
                <w:sz w:val="18"/>
              </w:rPr>
              <w:t>O projeto de TCC será reprovado se:</w:t>
            </w:r>
          </w:p>
          <w:p w14:paraId="13BD1588" w14:textId="77777777" w:rsidR="00BD171C" w:rsidRPr="00320BFA" w:rsidRDefault="00BD171C" w:rsidP="00125717">
            <w:pPr>
              <w:keepNext w:val="0"/>
              <w:keepLines w:val="0"/>
              <w:numPr>
                <w:ilvl w:val="0"/>
                <w:numId w:val="15"/>
              </w:numPr>
              <w:ind w:left="357" w:hanging="357"/>
              <w:jc w:val="both"/>
              <w:rPr>
                <w:sz w:val="18"/>
              </w:rPr>
            </w:pPr>
            <w:r w:rsidRPr="00320BFA">
              <w:rPr>
                <w:sz w:val="18"/>
              </w:rPr>
              <w:t>qualquer um dos itens tiver resposta NÃO ATENDE;</w:t>
            </w:r>
          </w:p>
          <w:p w14:paraId="57EFC132" w14:textId="77777777" w:rsidR="00BD171C" w:rsidRPr="00320BFA" w:rsidRDefault="00BD171C" w:rsidP="00125717">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23D37D3F" w14:textId="77777777" w:rsidR="00BD171C" w:rsidRPr="00320BFA" w:rsidRDefault="00BD171C" w:rsidP="00125717">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BD171C" w:rsidRPr="00320BFA" w14:paraId="35AAC2A4" w14:textId="77777777" w:rsidTr="00125717">
        <w:trPr>
          <w:cantSplit/>
          <w:jc w:val="center"/>
        </w:trPr>
        <w:tc>
          <w:tcPr>
            <w:tcW w:w="1250" w:type="pct"/>
            <w:tcBorders>
              <w:top w:val="nil"/>
              <w:left w:val="single" w:sz="12" w:space="0" w:color="auto"/>
              <w:bottom w:val="single" w:sz="12" w:space="0" w:color="auto"/>
              <w:right w:val="nil"/>
            </w:tcBorders>
            <w:hideMark/>
          </w:tcPr>
          <w:p w14:paraId="473DA7A2" w14:textId="77777777" w:rsidR="00BD171C" w:rsidRPr="00320BFA" w:rsidRDefault="00BD171C" w:rsidP="00125717">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2354C2ED" w14:textId="4F6F606D" w:rsidR="00BD171C" w:rsidRPr="00320BFA" w:rsidRDefault="00BD171C" w:rsidP="00125717">
            <w:pPr>
              <w:keepNext w:val="0"/>
              <w:keepLines w:val="0"/>
              <w:spacing w:before="60" w:after="60"/>
              <w:jc w:val="center"/>
              <w:rPr>
                <w:sz w:val="18"/>
              </w:rPr>
            </w:pPr>
            <w:proofErr w:type="gramStart"/>
            <w:r w:rsidRPr="00320BFA">
              <w:rPr>
                <w:sz w:val="20"/>
              </w:rPr>
              <w:t xml:space="preserve">(  </w:t>
            </w:r>
            <w:proofErr w:type="gramEnd"/>
            <w:r w:rsidRPr="00320BFA">
              <w:rPr>
                <w:sz w:val="20"/>
              </w:rPr>
              <w:t xml:space="preserve"> </w:t>
            </w:r>
            <w:r w:rsidR="00645AB3">
              <w:rPr>
                <w:sz w:val="20"/>
              </w:rPr>
              <w:t>X</w:t>
            </w:r>
            <w:r w:rsidRPr="00320BFA">
              <w:rPr>
                <w:sz w:val="20"/>
              </w:rPr>
              <w:t xml:space="preserve">  ) APROVADO</w:t>
            </w:r>
          </w:p>
        </w:tc>
        <w:tc>
          <w:tcPr>
            <w:tcW w:w="1876" w:type="pct"/>
            <w:tcBorders>
              <w:top w:val="nil"/>
              <w:left w:val="nil"/>
              <w:bottom w:val="single" w:sz="12" w:space="0" w:color="auto"/>
              <w:right w:val="single" w:sz="12" w:space="0" w:color="auto"/>
            </w:tcBorders>
            <w:hideMark/>
          </w:tcPr>
          <w:p w14:paraId="05C6C61C" w14:textId="0A3E9373" w:rsidR="00BD171C" w:rsidRPr="00320BFA" w:rsidRDefault="00BD171C" w:rsidP="00125717">
            <w:pPr>
              <w:keepNext w:val="0"/>
              <w:keepLines w:val="0"/>
              <w:spacing w:before="60" w:after="60"/>
              <w:jc w:val="center"/>
              <w:rPr>
                <w:sz w:val="20"/>
              </w:rPr>
            </w:pPr>
            <w:proofErr w:type="gramStart"/>
            <w:r w:rsidRPr="00320BFA">
              <w:rPr>
                <w:sz w:val="20"/>
              </w:rPr>
              <w:t xml:space="preserve">(  </w:t>
            </w:r>
            <w:proofErr w:type="gramEnd"/>
            <w:r w:rsidRPr="00320BFA">
              <w:rPr>
                <w:sz w:val="20"/>
              </w:rPr>
              <w:t xml:space="preserve">   ) REPROVADO</w:t>
            </w:r>
          </w:p>
        </w:tc>
      </w:tr>
    </w:tbl>
    <w:p w14:paraId="72F9D655" w14:textId="77777777" w:rsidR="00BD171C" w:rsidRDefault="00BD171C" w:rsidP="00BD171C">
      <w:pPr>
        <w:pStyle w:val="TF-xAvalTTULO"/>
        <w:ind w:left="0" w:firstLine="0"/>
        <w:jc w:val="left"/>
      </w:pPr>
    </w:p>
    <w:p w14:paraId="5A0CA30D" w14:textId="52442B95" w:rsidR="00651F94" w:rsidRPr="00F5359F" w:rsidRDefault="00F5359F" w:rsidP="000F364E">
      <w:pPr>
        <w:pStyle w:val="TF-TEXTO"/>
        <w:ind w:firstLine="0"/>
        <w:jc w:val="left"/>
        <w:rPr>
          <w:color w:val="FF0000"/>
          <w:sz w:val="32"/>
          <w:szCs w:val="32"/>
        </w:rPr>
      </w:pPr>
      <w:r w:rsidRPr="00F5359F">
        <w:rPr>
          <w:color w:val="FF0000"/>
          <w:sz w:val="32"/>
          <w:szCs w:val="32"/>
        </w:rPr>
        <w:t>Observação: recomendo FORTEMENTE fazer os ajustes solicitados. Tinha ajustes já pedidos no pré-projeto que não foram atendidos.</w:t>
      </w:r>
    </w:p>
    <w:sectPr w:rsidR="00651F94" w:rsidRPr="00F5359F" w:rsidSect="00CE133E">
      <w:headerReference w:type="default" r:id="rId18"/>
      <w:footerReference w:type="even" r:id="rId19"/>
      <w:footerReference w:type="default" r:id="rId20"/>
      <w:headerReference w:type="first" r:id="rId21"/>
      <w:pgSz w:w="11901" w:h="16817"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Dalton Solano dos Reis" w:date="2022-12-16T15:13:00Z" w:initials="DSdR">
    <w:p w14:paraId="7EBB6230" w14:textId="77777777" w:rsidR="002B258B" w:rsidRDefault="002B258B" w:rsidP="009470FF">
      <w:r>
        <w:rPr>
          <w:rStyle w:val="Refdecomentrio"/>
        </w:rPr>
        <w:annotationRef/>
      </w:r>
      <w:r>
        <w:rPr>
          <w:sz w:val="20"/>
          <w:szCs w:val="20"/>
        </w:rPr>
        <w:t>Ajuste não feito …</w:t>
      </w:r>
    </w:p>
  </w:comment>
  <w:comment w:id="15" w:author="Dalton Solano dos Reis" w:date="2022-12-16T16:12:00Z" w:initials="DSdR">
    <w:p w14:paraId="705875C3" w14:textId="77777777" w:rsidR="009C7A9A" w:rsidRDefault="009C7A9A" w:rsidP="00316971">
      <w:r>
        <w:rPr>
          <w:rStyle w:val="Refdecomentrio"/>
        </w:rPr>
        <w:annotationRef/>
      </w:r>
      <w:r>
        <w:rPr>
          <w:sz w:val="20"/>
          <w:szCs w:val="20"/>
        </w:rPr>
        <w:t>Citação não encontrada nas referências.</w:t>
      </w:r>
    </w:p>
  </w:comment>
  <w:comment w:id="19" w:author="Dalton Solano dos Reis" w:date="2022-12-16T15:37:00Z" w:initials="DSdR">
    <w:p w14:paraId="441DBCC6" w14:textId="482F9285" w:rsidR="00B37E16" w:rsidRDefault="00B37E16" w:rsidP="00B53769">
      <w:r>
        <w:rPr>
          <w:rStyle w:val="Refdecomentrio"/>
        </w:rPr>
        <w:annotationRef/>
      </w:r>
      <w:r>
        <w:rPr>
          <w:sz w:val="20"/>
          <w:szCs w:val="20"/>
        </w:rPr>
        <w:t>Citação direta, número de página.</w:t>
      </w:r>
    </w:p>
  </w:comment>
  <w:comment w:id="41" w:author="Dalton Solano dos Reis" w:date="2022-12-16T15:25:00Z" w:initials="DSdR">
    <w:p w14:paraId="24884360" w14:textId="5E433BB9" w:rsidR="00E2523C" w:rsidRDefault="00E2523C" w:rsidP="006102EC">
      <w:r>
        <w:rPr>
          <w:rStyle w:val="Refdecomentrio"/>
        </w:rPr>
        <w:annotationRef/>
      </w:r>
      <w:r>
        <w:rPr>
          <w:sz w:val="20"/>
          <w:szCs w:val="20"/>
        </w:rPr>
        <w:t>Continua ERRADO.</w:t>
      </w:r>
    </w:p>
  </w:comment>
  <w:comment w:id="46" w:author="Dalton Solano dos Reis" w:date="2022-12-16T15:26:00Z" w:initials="DSdR">
    <w:p w14:paraId="2C33C1CA" w14:textId="77777777" w:rsidR="00E2523C" w:rsidRDefault="00E2523C" w:rsidP="00DF6EE7">
      <w:r>
        <w:rPr>
          <w:rStyle w:val="Refdecomentrio"/>
        </w:rPr>
        <w:annotationRef/>
      </w:r>
      <w:r>
        <w:rPr>
          <w:sz w:val="20"/>
          <w:szCs w:val="20"/>
        </w:rPr>
        <w:t>ERRADO.</w:t>
      </w:r>
    </w:p>
  </w:comment>
  <w:comment w:id="47" w:author="Dalton Solano dos Reis" w:date="2022-12-16T15:18:00Z" w:initials="DSdR">
    <w:p w14:paraId="6BF67529" w14:textId="041755A2" w:rsidR="002B258B" w:rsidRDefault="002B258B" w:rsidP="00A53017">
      <w:r>
        <w:rPr>
          <w:rStyle w:val="Refdecomentrio"/>
        </w:rPr>
        <w:annotationRef/>
      </w:r>
      <w:r>
        <w:rPr>
          <w:sz w:val="20"/>
          <w:szCs w:val="20"/>
        </w:rPr>
        <w:t>Continua NÃO usando o estilo certo!!</w:t>
      </w:r>
    </w:p>
  </w:comment>
  <w:comment w:id="48" w:author="Dalton Solano dos Reis" w:date="2022-12-16T15:19:00Z" w:initials="DSdR">
    <w:p w14:paraId="1D156031" w14:textId="77777777" w:rsidR="002B258B" w:rsidRDefault="002B258B" w:rsidP="00C132D1">
      <w:r>
        <w:rPr>
          <w:rStyle w:val="Refdecomentrio"/>
        </w:rPr>
        <w:annotationRef/>
      </w:r>
      <w:r>
        <w:rPr>
          <w:sz w:val="20"/>
          <w:szCs w:val="20"/>
        </w:rPr>
        <w:t>Rever TODAS as formatações. Tem de usar os estilos TF- …</w:t>
      </w:r>
    </w:p>
  </w:comment>
  <w:comment w:id="49" w:author="Dalton Solano dos Reis" w:date="2022-12-16T16:06:00Z" w:initials="DSdR">
    <w:p w14:paraId="69CC064B" w14:textId="77777777" w:rsidR="00F625E2" w:rsidRDefault="00F625E2" w:rsidP="00CC2B01">
      <w:r>
        <w:rPr>
          <w:rStyle w:val="Refdecomentrio"/>
        </w:rPr>
        <w:annotationRef/>
      </w:r>
      <w:r>
        <w:rPr>
          <w:sz w:val="20"/>
          <w:szCs w:val="20"/>
        </w:rPr>
        <w:t>Citação não tem referência.</w:t>
      </w:r>
    </w:p>
  </w:comment>
  <w:comment w:id="51" w:author="Dalton Solano dos Reis" w:date="2022-12-16T15:27:00Z" w:initials="DSdR">
    <w:p w14:paraId="44403ED4" w14:textId="55FE5D14" w:rsidR="00E2523C" w:rsidRDefault="00E2523C" w:rsidP="002D4AF9">
      <w:r>
        <w:rPr>
          <w:rStyle w:val="Refdecomentrio"/>
        </w:rPr>
        <w:annotationRef/>
      </w:r>
      <w:r>
        <w:rPr>
          <w:sz w:val="20"/>
          <w:szCs w:val="20"/>
        </w:rPr>
        <w:t>Formato ERRADO.</w:t>
      </w:r>
    </w:p>
  </w:comment>
  <w:comment w:id="52" w:author="Dalton Solano dos Reis" w:date="2022-12-16T16:15:00Z" w:initials="DSdR">
    <w:p w14:paraId="07E6F781" w14:textId="77777777" w:rsidR="009C7A9A" w:rsidRDefault="009C7A9A" w:rsidP="008C5E7D">
      <w:r>
        <w:rPr>
          <w:rStyle w:val="Refdecomentrio"/>
        </w:rPr>
        <w:annotationRef/>
      </w:r>
      <w:r>
        <w:rPr>
          <w:sz w:val="20"/>
          <w:szCs w:val="20"/>
        </w:rPr>
        <w:t>Citação não encontrada nas referências.</w:t>
      </w:r>
    </w:p>
  </w:comment>
  <w:comment w:id="62" w:author="Dalton Solano dos Reis" w:date="2022-12-16T15:28:00Z" w:initials="DSdR">
    <w:p w14:paraId="650FE60C" w14:textId="6C4FFC35" w:rsidR="00E2523C" w:rsidRDefault="00E2523C" w:rsidP="004D2584">
      <w:r>
        <w:rPr>
          <w:rStyle w:val="Refdecomentrio"/>
        </w:rPr>
        <w:annotationRef/>
      </w:r>
      <w:r>
        <w:rPr>
          <w:sz w:val="20"/>
          <w:szCs w:val="20"/>
        </w:rPr>
        <w:t>Formato ERRADO.</w:t>
      </w:r>
    </w:p>
  </w:comment>
  <w:comment w:id="64" w:author="Dalton Solano dos Reis" w:date="2022-12-16T15:28:00Z" w:initials="DSdR">
    <w:p w14:paraId="2B65CA2C" w14:textId="77777777" w:rsidR="00E2523C" w:rsidRDefault="00E2523C" w:rsidP="006E110B">
      <w:r>
        <w:rPr>
          <w:rStyle w:val="Refdecomentrio"/>
        </w:rPr>
        <w:annotationRef/>
      </w:r>
      <w:r>
        <w:rPr>
          <w:sz w:val="20"/>
          <w:szCs w:val="20"/>
        </w:rPr>
        <w:t>Formato ERRADO.</w:t>
      </w:r>
    </w:p>
  </w:comment>
  <w:comment w:id="70" w:author="Dalton Solano dos Reis" w:date="2022-12-16T16:15:00Z" w:initials="DSdR">
    <w:p w14:paraId="79525B5D" w14:textId="77777777" w:rsidR="009C7A9A" w:rsidRDefault="009C7A9A" w:rsidP="00970F6F">
      <w:r>
        <w:rPr>
          <w:rStyle w:val="Refdecomentrio"/>
        </w:rPr>
        <w:annotationRef/>
      </w:r>
      <w:r>
        <w:rPr>
          <w:sz w:val="20"/>
          <w:szCs w:val="20"/>
        </w:rPr>
        <w:t>Citação não encontrada nas referências.</w:t>
      </w:r>
    </w:p>
  </w:comment>
  <w:comment w:id="84" w:author="Dalton Solano dos Reis" w:date="2022-12-16T15:21:00Z" w:initials="DSdR">
    <w:p w14:paraId="5C2C1A6A" w14:textId="029B9CB3" w:rsidR="002B258B" w:rsidRDefault="002B258B" w:rsidP="00734EF2">
      <w:r>
        <w:rPr>
          <w:rStyle w:val="Refdecomentrio"/>
        </w:rPr>
        <w:annotationRef/>
      </w:r>
      <w:r>
        <w:rPr>
          <w:sz w:val="20"/>
          <w:szCs w:val="20"/>
        </w:rPr>
        <w:t>Formato ERRADO.</w:t>
      </w:r>
    </w:p>
  </w:comment>
  <w:comment w:id="89" w:author="Dalton Solano dos Reis" w:date="2022-12-16T16:13:00Z" w:initials="DSdR">
    <w:p w14:paraId="6238EDB1" w14:textId="77777777" w:rsidR="009C7A9A" w:rsidRDefault="009C7A9A" w:rsidP="00293F06">
      <w:r>
        <w:rPr>
          <w:rStyle w:val="Refdecomentrio"/>
        </w:rPr>
        <w:annotationRef/>
      </w:r>
      <w:r>
        <w:rPr>
          <w:sz w:val="20"/>
          <w:szCs w:val="20"/>
        </w:rPr>
        <w:t>Não se compara no quadro o seu trabalho.</w:t>
      </w:r>
    </w:p>
  </w:comment>
  <w:comment w:id="97" w:author="Dalton Solano dos Reis" w:date="2022-12-16T15:49:00Z" w:initials="DSdR">
    <w:p w14:paraId="17E72AB7" w14:textId="09E53A4D" w:rsidR="009F1438" w:rsidRDefault="009F1438" w:rsidP="005E5F9D">
      <w:r>
        <w:rPr>
          <w:rStyle w:val="Refdecomentrio"/>
        </w:rPr>
        <w:annotationRef/>
      </w:r>
      <w:r>
        <w:rPr>
          <w:sz w:val="20"/>
          <w:szCs w:val="20"/>
        </w:rPr>
        <w:t>Formato ERRADO.</w:t>
      </w:r>
    </w:p>
  </w:comment>
  <w:comment w:id="100" w:author="Dalton Solano dos Reis" w:date="2022-12-16T15:50:00Z" w:initials="DSdR">
    <w:p w14:paraId="5E01FAAF" w14:textId="77777777" w:rsidR="009F1438" w:rsidRDefault="009F1438" w:rsidP="00F80458">
      <w:r>
        <w:rPr>
          <w:rStyle w:val="Refdecomentrio"/>
        </w:rPr>
        <w:annotationRef/>
      </w:r>
      <w:r>
        <w:rPr>
          <w:sz w:val="20"/>
          <w:szCs w:val="20"/>
        </w:rPr>
        <w:t>Várias siglas … por extenso e depois a sigla (ABNT).</w:t>
      </w:r>
    </w:p>
  </w:comment>
  <w:comment w:id="101" w:author="Dalton Solano dos Reis" w:date="2022-12-16T15:50:00Z" w:initials="DSdR">
    <w:p w14:paraId="1F1A1E95" w14:textId="003E3942" w:rsidR="009F1438" w:rsidRDefault="009F1438" w:rsidP="00553B18">
      <w:r>
        <w:rPr>
          <w:rStyle w:val="Refdecomentrio"/>
        </w:rPr>
        <w:annotationRef/>
      </w:r>
      <w:r>
        <w:rPr>
          <w:sz w:val="20"/>
          <w:szCs w:val="20"/>
        </w:rPr>
        <w:t>Formato ERRADO.</w:t>
      </w:r>
    </w:p>
  </w:comment>
  <w:comment w:id="105" w:author="Dalton Solano dos Reis" w:date="2022-12-16T15:22:00Z" w:initials="DSdR">
    <w:p w14:paraId="13A2CCF9" w14:textId="35D8294A" w:rsidR="002B258B" w:rsidRDefault="002B258B" w:rsidP="000D2997">
      <w:r>
        <w:rPr>
          <w:rStyle w:val="Refdecomentrio"/>
        </w:rPr>
        <w:annotationRef/>
      </w:r>
      <w:r>
        <w:rPr>
          <w:sz w:val="20"/>
          <w:szCs w:val="20"/>
        </w:rPr>
        <w:t>Formato ERRADO.</w:t>
      </w:r>
    </w:p>
  </w:comment>
  <w:comment w:id="108" w:author="Dalton Solano dos Reis" w:date="2022-12-16T15:55:00Z" w:initials="DSdR">
    <w:p w14:paraId="092B7A02" w14:textId="77777777" w:rsidR="009F1438" w:rsidRDefault="009F1438" w:rsidP="00826351">
      <w:r>
        <w:rPr>
          <w:rStyle w:val="Refdecomentrio"/>
        </w:rPr>
        <w:annotationRef/>
      </w:r>
      <w:r>
        <w:rPr>
          <w:sz w:val="20"/>
          <w:szCs w:val="20"/>
        </w:rPr>
        <w:t>Conforme comentado em AULA, está seção no projeto deve ser desdobrada em subseções. E assim ter mais conteúdo.</w:t>
      </w:r>
    </w:p>
  </w:comment>
  <w:comment w:id="109" w:author="Dalton Solano dos Reis" w:date="2022-12-16T15:57:00Z" w:initials="DSdR">
    <w:p w14:paraId="6AB8B519" w14:textId="77777777" w:rsidR="00F625E2" w:rsidRDefault="00F625E2" w:rsidP="002B1058">
      <w:r>
        <w:rPr>
          <w:rStyle w:val="Refdecomentrio"/>
        </w:rPr>
        <w:annotationRef/>
      </w:r>
      <w:r>
        <w:rPr>
          <w:sz w:val="20"/>
          <w:szCs w:val="20"/>
        </w:rPr>
        <w:t>Ops, só meio parágrafo sobre um dos assunto do projeto … pouco.</w:t>
      </w:r>
    </w:p>
  </w:comment>
  <w:comment w:id="111" w:author="Dalton Solano dos Reis" w:date="2022-12-16T15:58:00Z" w:initials="DSdR">
    <w:p w14:paraId="39DAADE7" w14:textId="77777777" w:rsidR="00F625E2" w:rsidRDefault="00F625E2" w:rsidP="00257303">
      <w:r>
        <w:rPr>
          <w:rStyle w:val="Refdecomentrio"/>
        </w:rPr>
        <w:annotationRef/>
      </w:r>
      <w:r>
        <w:rPr>
          <w:sz w:val="20"/>
          <w:szCs w:val="20"/>
        </w:rPr>
        <w:t>Afirmações sem usar citações.</w:t>
      </w:r>
    </w:p>
  </w:comment>
  <w:comment w:id="113" w:author="Dalton Solano dos Reis" w:date="2022-12-16T15:59:00Z" w:initials="DSdR">
    <w:p w14:paraId="198F20FF" w14:textId="77777777" w:rsidR="00F625E2" w:rsidRDefault="00F625E2" w:rsidP="00D84DF3">
      <w:r>
        <w:rPr>
          <w:rStyle w:val="Refdecomentrio"/>
        </w:rPr>
        <w:annotationRef/>
      </w:r>
      <w:r>
        <w:rPr>
          <w:sz w:val="20"/>
          <w:szCs w:val="20"/>
        </w:rPr>
        <w:t>Formato ERRADO.</w:t>
      </w:r>
    </w:p>
  </w:comment>
  <w:comment w:id="114" w:author="Dalton Solano dos Reis" w:date="2022-12-16T16:05:00Z" w:initials="DSdR">
    <w:p w14:paraId="2CFF550F" w14:textId="77777777" w:rsidR="00F625E2" w:rsidRDefault="00F625E2" w:rsidP="00EE330B">
      <w:r>
        <w:rPr>
          <w:rStyle w:val="Refdecomentrio"/>
        </w:rPr>
        <w:annotationRef/>
      </w:r>
      <w:r>
        <w:rPr>
          <w:sz w:val="20"/>
          <w:szCs w:val="20"/>
        </w:rPr>
        <w:t>Citação não tem referência.</w:t>
      </w:r>
    </w:p>
  </w:comment>
  <w:comment w:id="118" w:author="Dalton Solano dos Reis" w:date="2022-12-16T16:00:00Z" w:initials="DSdR">
    <w:p w14:paraId="6CE0091D" w14:textId="5841F1EF" w:rsidR="00F625E2" w:rsidRDefault="00F625E2" w:rsidP="00D57210">
      <w:r>
        <w:rPr>
          <w:rStyle w:val="Refdecomentrio"/>
        </w:rPr>
        <w:annotationRef/>
      </w:r>
      <w:r>
        <w:rPr>
          <w:sz w:val="20"/>
          <w:szCs w:val="20"/>
        </w:rPr>
        <w:t>Quem??</w:t>
      </w:r>
    </w:p>
  </w:comment>
  <w:comment w:id="120" w:author="Dalton Solano dos Reis" w:date="2022-12-16T16:01:00Z" w:initials="DSdR">
    <w:p w14:paraId="33B08999" w14:textId="77777777" w:rsidR="00F625E2" w:rsidRDefault="00F625E2" w:rsidP="005B3C88">
      <w:r>
        <w:rPr>
          <w:rStyle w:val="Refdecomentrio"/>
        </w:rPr>
        <w:annotationRef/>
      </w:r>
      <w:r>
        <w:rPr>
          <w:sz w:val="20"/>
          <w:szCs w:val="20"/>
        </w:rPr>
        <w:t>Antes usou assim Reclame AQUI , padronizar.</w:t>
      </w:r>
    </w:p>
  </w:comment>
  <w:comment w:id="122" w:author="Dalton Solano dos Reis" w:date="2022-12-16T16:02:00Z" w:initials="DSdR">
    <w:p w14:paraId="05BD27A7" w14:textId="77777777" w:rsidR="00F625E2" w:rsidRDefault="00F625E2" w:rsidP="00747E13">
      <w:r>
        <w:rPr>
          <w:rStyle w:val="Refdecomentrio"/>
        </w:rPr>
        <w:annotationRef/>
      </w:r>
      <w:r>
        <w:rPr>
          <w:sz w:val="20"/>
          <w:szCs w:val="20"/>
        </w:rPr>
        <w:t>Formato ERRADO.</w:t>
      </w:r>
    </w:p>
  </w:comment>
  <w:comment w:id="127" w:author="Dalton Solano dos Reis" w:date="2022-12-16T16:03:00Z" w:initials="DSdR">
    <w:p w14:paraId="08E8905B" w14:textId="77777777" w:rsidR="00F625E2" w:rsidRDefault="00F625E2" w:rsidP="00646D66">
      <w:r>
        <w:rPr>
          <w:rStyle w:val="Refdecomentrio"/>
        </w:rPr>
        <w:annotationRef/>
      </w:r>
      <w:r>
        <w:rPr>
          <w:sz w:val="20"/>
          <w:szCs w:val="20"/>
        </w:rPr>
        <w:t>Formato ERRADO.</w:t>
      </w:r>
    </w:p>
    <w:p w14:paraId="17BE0FFC" w14:textId="77777777" w:rsidR="00F625E2" w:rsidRDefault="00F625E2" w:rsidP="00646D66"/>
  </w:comment>
  <w:comment w:id="129" w:author="Dalton Solano dos Reis" w:date="2022-12-16T16:06:00Z" w:initials="DSdR">
    <w:p w14:paraId="3ABA44FE" w14:textId="77777777" w:rsidR="00F625E2" w:rsidRDefault="00F625E2" w:rsidP="00042A12">
      <w:r>
        <w:rPr>
          <w:rStyle w:val="Refdecomentrio"/>
        </w:rPr>
        <w:annotationRef/>
      </w:r>
      <w:r>
        <w:rPr>
          <w:sz w:val="20"/>
          <w:szCs w:val="20"/>
        </w:rPr>
        <w:t>Formato ERRADO.</w:t>
      </w:r>
    </w:p>
  </w:comment>
  <w:comment w:id="130" w:author="Dalton Solano dos Reis" w:date="2022-12-16T16:07:00Z" w:initials="DSdR">
    <w:p w14:paraId="016C1BDD" w14:textId="77777777" w:rsidR="008969D3" w:rsidRDefault="008969D3" w:rsidP="00BE176E">
      <w:r>
        <w:rPr>
          <w:rStyle w:val="Refdecomentrio"/>
        </w:rPr>
        <w:annotationRef/>
      </w:r>
      <w:r>
        <w:rPr>
          <w:sz w:val="20"/>
          <w:szCs w:val="20"/>
        </w:rPr>
        <w:t>O estilo TF- de todas as referências esta errado.</w:t>
      </w:r>
    </w:p>
  </w:comment>
  <w:comment w:id="131" w:author="Dalton Solano dos Reis" w:date="2022-12-16T16:08:00Z" w:initials="DSdR">
    <w:p w14:paraId="2160B23E" w14:textId="77777777" w:rsidR="008969D3" w:rsidRDefault="008969D3" w:rsidP="005C1F94">
      <w:r>
        <w:rPr>
          <w:rStyle w:val="Refdecomentrio"/>
        </w:rPr>
        <w:annotationRef/>
      </w:r>
      <w:r>
        <w:rPr>
          <w:sz w:val="20"/>
          <w:szCs w:val="20"/>
        </w:rPr>
        <w:t>Referência não citada no texto.</w:t>
      </w:r>
    </w:p>
  </w:comment>
  <w:comment w:id="132" w:author="Dalton Solano dos Reis" w:date="2022-12-16T16:09:00Z" w:initials="DSdR">
    <w:p w14:paraId="08B35628" w14:textId="77777777" w:rsidR="008969D3" w:rsidRDefault="008969D3" w:rsidP="00F10A57">
      <w:r>
        <w:rPr>
          <w:rStyle w:val="Refdecomentrio"/>
        </w:rPr>
        <w:annotationRef/>
      </w:r>
      <w:r>
        <w:rPr>
          <w:sz w:val="20"/>
          <w:szCs w:val="20"/>
        </w:rPr>
        <w:t>O ano correto é 2019 ou 2022.. ver citação no texto.</w:t>
      </w:r>
    </w:p>
  </w:comment>
  <w:comment w:id="133" w:author="Dalton Solano dos Reis" w:date="2022-12-16T16:10:00Z" w:initials="DSdR">
    <w:p w14:paraId="5B0FD60E" w14:textId="77777777" w:rsidR="008969D3" w:rsidRDefault="008969D3" w:rsidP="00DD2908">
      <w:r>
        <w:rPr>
          <w:rStyle w:val="Refdecomentrio"/>
        </w:rPr>
        <w:annotationRef/>
      </w:r>
      <w:r>
        <w:rPr>
          <w:sz w:val="20"/>
          <w:szCs w:val="20"/>
        </w:rPr>
        <w:t>Referência não citada no texto.</w:t>
      </w:r>
    </w:p>
  </w:comment>
  <w:comment w:id="135" w:author="Dalton Solano dos Reis" w:date="2022-12-16T16:03:00Z" w:initials="DSdR">
    <w:p w14:paraId="788F530F" w14:textId="1F97302F" w:rsidR="00F625E2" w:rsidRDefault="00F625E2" w:rsidP="00055A58">
      <w:r>
        <w:rPr>
          <w:rStyle w:val="Refdecomentrio"/>
        </w:rPr>
        <w:annotationRef/>
      </w:r>
      <w:r>
        <w:rPr>
          <w:sz w:val="20"/>
          <w:szCs w:val="20"/>
        </w:rPr>
        <w:t>Formato ERRADO.</w:t>
      </w:r>
    </w:p>
  </w:comment>
  <w:comment w:id="136" w:author="Dalton Solano dos Reis" w:date="2022-12-16T16:11:00Z" w:initials="DSdR">
    <w:p w14:paraId="640726DE" w14:textId="77777777" w:rsidR="008969D3" w:rsidRDefault="008969D3" w:rsidP="009629BD">
      <w:r>
        <w:rPr>
          <w:rStyle w:val="Refdecomentrio"/>
        </w:rPr>
        <w:annotationRef/>
      </w:r>
      <w:r>
        <w:rPr>
          <w:sz w:val="20"/>
          <w:szCs w:val="20"/>
        </w:rPr>
        <w:t>Referência não citada no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BB6230" w15:done="0"/>
  <w15:commentEx w15:paraId="705875C3" w15:done="0"/>
  <w15:commentEx w15:paraId="441DBCC6" w15:done="0"/>
  <w15:commentEx w15:paraId="24884360" w15:done="0"/>
  <w15:commentEx w15:paraId="2C33C1CA" w15:done="0"/>
  <w15:commentEx w15:paraId="6BF67529" w15:done="0"/>
  <w15:commentEx w15:paraId="1D156031" w15:paraIdParent="6BF67529" w15:done="0"/>
  <w15:commentEx w15:paraId="69CC064B" w15:done="0"/>
  <w15:commentEx w15:paraId="44403ED4" w15:done="0"/>
  <w15:commentEx w15:paraId="07E6F781" w15:done="0"/>
  <w15:commentEx w15:paraId="650FE60C" w15:done="0"/>
  <w15:commentEx w15:paraId="2B65CA2C" w15:done="0"/>
  <w15:commentEx w15:paraId="79525B5D" w15:done="0"/>
  <w15:commentEx w15:paraId="5C2C1A6A" w15:done="0"/>
  <w15:commentEx w15:paraId="6238EDB1" w15:done="0"/>
  <w15:commentEx w15:paraId="17E72AB7" w15:done="0"/>
  <w15:commentEx w15:paraId="5E01FAAF" w15:done="0"/>
  <w15:commentEx w15:paraId="1F1A1E95" w15:done="0"/>
  <w15:commentEx w15:paraId="13A2CCF9" w15:done="0"/>
  <w15:commentEx w15:paraId="092B7A02" w15:done="0"/>
  <w15:commentEx w15:paraId="6AB8B519" w15:done="0"/>
  <w15:commentEx w15:paraId="39DAADE7" w15:done="0"/>
  <w15:commentEx w15:paraId="198F20FF" w15:done="0"/>
  <w15:commentEx w15:paraId="2CFF550F" w15:done="0"/>
  <w15:commentEx w15:paraId="6CE0091D" w15:done="0"/>
  <w15:commentEx w15:paraId="33B08999" w15:done="0"/>
  <w15:commentEx w15:paraId="05BD27A7" w15:done="0"/>
  <w15:commentEx w15:paraId="17BE0FFC" w15:done="0"/>
  <w15:commentEx w15:paraId="3ABA44FE" w15:done="0"/>
  <w15:commentEx w15:paraId="016C1BDD" w15:done="0"/>
  <w15:commentEx w15:paraId="2160B23E" w15:done="0"/>
  <w15:commentEx w15:paraId="08B35628" w15:done="0"/>
  <w15:commentEx w15:paraId="5B0FD60E" w15:done="0"/>
  <w15:commentEx w15:paraId="788F530F" w15:done="0"/>
  <w15:commentEx w15:paraId="640726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7099E" w16cex:dateUtc="2022-12-16T18:13:00Z"/>
  <w16cex:commentExtensible w16cex:durableId="27471759" w16cex:dateUtc="2022-12-16T19:12:00Z"/>
  <w16cex:commentExtensible w16cex:durableId="27470F4A" w16cex:dateUtc="2022-12-16T18:37:00Z"/>
  <w16cex:commentExtensible w16cex:durableId="27470C4F" w16cex:dateUtc="2022-12-16T18:25:00Z"/>
  <w16cex:commentExtensible w16cex:durableId="27470C8D" w16cex:dateUtc="2022-12-16T18:26:00Z"/>
  <w16cex:commentExtensible w16cex:durableId="27470ACF" w16cex:dateUtc="2022-12-16T18:18:00Z"/>
  <w16cex:commentExtensible w16cex:durableId="27470B18" w16cex:dateUtc="2022-12-16T18:19:00Z"/>
  <w16cex:commentExtensible w16cex:durableId="274715F2" w16cex:dateUtc="2022-12-16T19:06:00Z"/>
  <w16cex:commentExtensible w16cex:durableId="27470CE8" w16cex:dateUtc="2022-12-16T18:27:00Z"/>
  <w16cex:commentExtensible w16cex:durableId="2747182C" w16cex:dateUtc="2022-12-16T19:15:00Z"/>
  <w16cex:commentExtensible w16cex:durableId="27470D15" w16cex:dateUtc="2022-12-16T18:28:00Z"/>
  <w16cex:commentExtensible w16cex:durableId="27470D2E" w16cex:dateUtc="2022-12-16T18:28:00Z"/>
  <w16cex:commentExtensible w16cex:durableId="27471809" w16cex:dateUtc="2022-12-16T19:15:00Z"/>
  <w16cex:commentExtensible w16cex:durableId="27470B93" w16cex:dateUtc="2022-12-16T18:21:00Z"/>
  <w16cex:commentExtensible w16cex:durableId="2747179F" w16cex:dateUtc="2022-12-16T19:13:00Z"/>
  <w16cex:commentExtensible w16cex:durableId="27471202" w16cex:dateUtc="2022-12-16T18:49:00Z"/>
  <w16cex:commentExtensible w16cex:durableId="27471263" w16cex:dateUtc="2022-12-16T18:50:00Z"/>
  <w16cex:commentExtensible w16cex:durableId="2747122B" w16cex:dateUtc="2022-12-16T18:50:00Z"/>
  <w16cex:commentExtensible w16cex:durableId="27470BC3" w16cex:dateUtc="2022-12-16T18:22:00Z"/>
  <w16cex:commentExtensible w16cex:durableId="27471360" w16cex:dateUtc="2022-12-16T18:55:00Z"/>
  <w16cex:commentExtensible w16cex:durableId="274713DD" w16cex:dateUtc="2022-12-16T18:57:00Z"/>
  <w16cex:commentExtensible w16cex:durableId="2747142B" w16cex:dateUtc="2022-12-16T18:58:00Z"/>
  <w16cex:commentExtensible w16cex:durableId="27471450" w16cex:dateUtc="2022-12-16T18:59:00Z"/>
  <w16cex:commentExtensible w16cex:durableId="274715AC" w16cex:dateUtc="2022-12-16T19:05:00Z"/>
  <w16cex:commentExtensible w16cex:durableId="2747148C" w16cex:dateUtc="2022-12-16T19:00:00Z"/>
  <w16cex:commentExtensible w16cex:durableId="274714C7" w16cex:dateUtc="2022-12-16T19:01:00Z"/>
  <w16cex:commentExtensible w16cex:durableId="274714FD" w16cex:dateUtc="2022-12-16T19:02:00Z"/>
  <w16cex:commentExtensible w16cex:durableId="27471540" w16cex:dateUtc="2022-12-16T19:03:00Z"/>
  <w16cex:commentExtensible w16cex:durableId="27471611" w16cex:dateUtc="2022-12-16T19:06:00Z"/>
  <w16cex:commentExtensible w16cex:durableId="2747162E" w16cex:dateUtc="2022-12-16T19:07:00Z"/>
  <w16cex:commentExtensible w16cex:durableId="2747168A" w16cex:dateUtc="2022-12-16T19:08:00Z"/>
  <w16cex:commentExtensible w16cex:durableId="274716C4" w16cex:dateUtc="2022-12-16T19:09:00Z"/>
  <w16cex:commentExtensible w16cex:durableId="27471702" w16cex:dateUtc="2022-12-16T19:10:00Z"/>
  <w16cex:commentExtensible w16cex:durableId="2747155E" w16cex:dateUtc="2022-12-16T19:03:00Z"/>
  <w16cex:commentExtensible w16cex:durableId="27471735" w16cex:dateUtc="2022-12-16T19: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BB6230" w16cid:durableId="2747099E"/>
  <w16cid:commentId w16cid:paraId="705875C3" w16cid:durableId="27471759"/>
  <w16cid:commentId w16cid:paraId="441DBCC6" w16cid:durableId="27470F4A"/>
  <w16cid:commentId w16cid:paraId="24884360" w16cid:durableId="27470C4F"/>
  <w16cid:commentId w16cid:paraId="2C33C1CA" w16cid:durableId="27470C8D"/>
  <w16cid:commentId w16cid:paraId="6BF67529" w16cid:durableId="27470ACF"/>
  <w16cid:commentId w16cid:paraId="1D156031" w16cid:durableId="27470B18"/>
  <w16cid:commentId w16cid:paraId="69CC064B" w16cid:durableId="274715F2"/>
  <w16cid:commentId w16cid:paraId="44403ED4" w16cid:durableId="27470CE8"/>
  <w16cid:commentId w16cid:paraId="07E6F781" w16cid:durableId="2747182C"/>
  <w16cid:commentId w16cid:paraId="650FE60C" w16cid:durableId="27470D15"/>
  <w16cid:commentId w16cid:paraId="2B65CA2C" w16cid:durableId="27470D2E"/>
  <w16cid:commentId w16cid:paraId="79525B5D" w16cid:durableId="27471809"/>
  <w16cid:commentId w16cid:paraId="5C2C1A6A" w16cid:durableId="27470B93"/>
  <w16cid:commentId w16cid:paraId="6238EDB1" w16cid:durableId="2747179F"/>
  <w16cid:commentId w16cid:paraId="17E72AB7" w16cid:durableId="27471202"/>
  <w16cid:commentId w16cid:paraId="5E01FAAF" w16cid:durableId="27471263"/>
  <w16cid:commentId w16cid:paraId="1F1A1E95" w16cid:durableId="2747122B"/>
  <w16cid:commentId w16cid:paraId="13A2CCF9" w16cid:durableId="27470BC3"/>
  <w16cid:commentId w16cid:paraId="092B7A02" w16cid:durableId="27471360"/>
  <w16cid:commentId w16cid:paraId="6AB8B519" w16cid:durableId="274713DD"/>
  <w16cid:commentId w16cid:paraId="39DAADE7" w16cid:durableId="2747142B"/>
  <w16cid:commentId w16cid:paraId="198F20FF" w16cid:durableId="27471450"/>
  <w16cid:commentId w16cid:paraId="2CFF550F" w16cid:durableId="274715AC"/>
  <w16cid:commentId w16cid:paraId="6CE0091D" w16cid:durableId="2747148C"/>
  <w16cid:commentId w16cid:paraId="33B08999" w16cid:durableId="274714C7"/>
  <w16cid:commentId w16cid:paraId="05BD27A7" w16cid:durableId="274714FD"/>
  <w16cid:commentId w16cid:paraId="17BE0FFC" w16cid:durableId="27471540"/>
  <w16cid:commentId w16cid:paraId="3ABA44FE" w16cid:durableId="27471611"/>
  <w16cid:commentId w16cid:paraId="016C1BDD" w16cid:durableId="2747162E"/>
  <w16cid:commentId w16cid:paraId="2160B23E" w16cid:durableId="2747168A"/>
  <w16cid:commentId w16cid:paraId="08B35628" w16cid:durableId="274716C4"/>
  <w16cid:commentId w16cid:paraId="5B0FD60E" w16cid:durableId="27471702"/>
  <w16cid:commentId w16cid:paraId="788F530F" w16cid:durableId="2747155E"/>
  <w16cid:commentId w16cid:paraId="640726DE" w16cid:durableId="274717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7B372" w14:textId="77777777" w:rsidR="009D10E1" w:rsidRDefault="009D10E1">
      <w:r>
        <w:separator/>
      </w:r>
    </w:p>
  </w:endnote>
  <w:endnote w:type="continuationSeparator" w:id="0">
    <w:p w14:paraId="43D1C4C4" w14:textId="77777777" w:rsidR="009D10E1" w:rsidRDefault="009D1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8B716" w14:textId="05002722"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7DD3F05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C7458" w14:textId="0A14C863"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58C1B2FD"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822DE" w14:textId="77777777" w:rsidR="009D10E1" w:rsidRDefault="009D10E1">
      <w:r>
        <w:separator/>
      </w:r>
    </w:p>
  </w:footnote>
  <w:footnote w:type="continuationSeparator" w:id="0">
    <w:p w14:paraId="08026A76" w14:textId="77777777" w:rsidR="009D10E1" w:rsidRDefault="009D10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3F920AE3" w14:textId="77777777" w:rsidTr="006746CA">
      <w:tc>
        <w:tcPr>
          <w:tcW w:w="3227" w:type="dxa"/>
          <w:shd w:val="clear" w:color="auto" w:fill="auto"/>
        </w:tcPr>
        <w:p w14:paraId="4207CCA1"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320BFA" w:rsidRDefault="00320BFA" w:rsidP="00F31359">
          <w:pPr>
            <w:pStyle w:val="Cabealho"/>
            <w:tabs>
              <w:tab w:val="clear" w:pos="8640"/>
              <w:tab w:val="right" w:pos="8931"/>
            </w:tabs>
            <w:ind w:right="141"/>
            <w:jc w:val="right"/>
            <w:rPr>
              <w:rStyle w:val="Nmerodepgina"/>
            </w:rPr>
          </w:pPr>
        </w:p>
      </w:tc>
    </w:tr>
  </w:tbl>
  <w:p w14:paraId="60B8789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918ACE2"/>
    <w:lvl w:ilvl="0">
      <w:start w:val="1"/>
      <w:numFmt w:val="decimal"/>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46D10663"/>
    <w:multiLevelType w:val="hybridMultilevel"/>
    <w:tmpl w:val="034841A2"/>
    <w:lvl w:ilvl="0" w:tplc="A58A45B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7"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2121221962">
    <w:abstractNumId w:val="0"/>
  </w:num>
  <w:num w:numId="2" w16cid:durableId="1747804242">
    <w:abstractNumId w:val="2"/>
  </w:num>
  <w:num w:numId="3" w16cid:durableId="1093087337">
    <w:abstractNumId w:val="2"/>
  </w:num>
  <w:num w:numId="4" w16cid:durableId="434525136">
    <w:abstractNumId w:val="1"/>
  </w:num>
  <w:num w:numId="5" w16cid:durableId="20414693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152987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6929772">
    <w:abstractNumId w:val="2"/>
  </w:num>
  <w:num w:numId="8" w16cid:durableId="1927643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49650724">
    <w:abstractNumId w:val="6"/>
  </w:num>
  <w:num w:numId="10" w16cid:durableId="18284713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65709053">
    <w:abstractNumId w:val="3"/>
  </w:num>
  <w:num w:numId="12" w16cid:durableId="1721204702">
    <w:abstractNumId w:val="5"/>
  </w:num>
  <w:num w:numId="13" w16cid:durableId="18074344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6528078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46244424">
    <w:abstractNumId w:val="7"/>
  </w:num>
  <w:num w:numId="16" w16cid:durableId="20186565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9136489">
    <w:abstractNumId w:val="7"/>
  </w:num>
  <w:num w:numId="18" w16cid:durableId="16743819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515078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284861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1481835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399"/>
    <w:rsid w:val="00012922"/>
    <w:rsid w:val="0001575C"/>
    <w:rsid w:val="000179B5"/>
    <w:rsid w:val="00017B62"/>
    <w:rsid w:val="000204E7"/>
    <w:rsid w:val="00020934"/>
    <w:rsid w:val="00023FA0"/>
    <w:rsid w:val="0002602F"/>
    <w:rsid w:val="00030E4A"/>
    <w:rsid w:val="00031A27"/>
    <w:rsid w:val="00031EE0"/>
    <w:rsid w:val="000435E0"/>
    <w:rsid w:val="0004641A"/>
    <w:rsid w:val="0005087D"/>
    <w:rsid w:val="00052A07"/>
    <w:rsid w:val="000533DA"/>
    <w:rsid w:val="0005457F"/>
    <w:rsid w:val="000608E9"/>
    <w:rsid w:val="00061FEB"/>
    <w:rsid w:val="000667DF"/>
    <w:rsid w:val="0007209B"/>
    <w:rsid w:val="00075792"/>
    <w:rsid w:val="00080F9C"/>
    <w:rsid w:val="0008579A"/>
    <w:rsid w:val="00086AA8"/>
    <w:rsid w:val="0008732D"/>
    <w:rsid w:val="00095F28"/>
    <w:rsid w:val="0009735C"/>
    <w:rsid w:val="000A104C"/>
    <w:rsid w:val="000A19DE"/>
    <w:rsid w:val="000A3EAB"/>
    <w:rsid w:val="000A6DD5"/>
    <w:rsid w:val="000B12B2"/>
    <w:rsid w:val="000B3868"/>
    <w:rsid w:val="000C1926"/>
    <w:rsid w:val="000C1A18"/>
    <w:rsid w:val="000C648D"/>
    <w:rsid w:val="000D1294"/>
    <w:rsid w:val="000D77C2"/>
    <w:rsid w:val="000E039E"/>
    <w:rsid w:val="000E27F9"/>
    <w:rsid w:val="000E2B1E"/>
    <w:rsid w:val="000E311F"/>
    <w:rsid w:val="000E3A68"/>
    <w:rsid w:val="000E6CE0"/>
    <w:rsid w:val="000F364E"/>
    <w:rsid w:val="000F576C"/>
    <w:rsid w:val="000F77E3"/>
    <w:rsid w:val="00107B02"/>
    <w:rsid w:val="0011363A"/>
    <w:rsid w:val="00113A3F"/>
    <w:rsid w:val="001164FE"/>
    <w:rsid w:val="00125084"/>
    <w:rsid w:val="00125277"/>
    <w:rsid w:val="001375F7"/>
    <w:rsid w:val="001554E9"/>
    <w:rsid w:val="00162BF1"/>
    <w:rsid w:val="0016560C"/>
    <w:rsid w:val="00172EDE"/>
    <w:rsid w:val="00186092"/>
    <w:rsid w:val="00193A97"/>
    <w:rsid w:val="001948BE"/>
    <w:rsid w:val="0019547B"/>
    <w:rsid w:val="001A12CE"/>
    <w:rsid w:val="001A6292"/>
    <w:rsid w:val="001A7511"/>
    <w:rsid w:val="001B217F"/>
    <w:rsid w:val="001B2F1E"/>
    <w:rsid w:val="001C33B0"/>
    <w:rsid w:val="001C57E6"/>
    <w:rsid w:val="001C5CBB"/>
    <w:rsid w:val="001D465C"/>
    <w:rsid w:val="001D6234"/>
    <w:rsid w:val="001E0DE7"/>
    <w:rsid w:val="001E646A"/>
    <w:rsid w:val="001E682E"/>
    <w:rsid w:val="001F007F"/>
    <w:rsid w:val="001F0D36"/>
    <w:rsid w:val="00202F3F"/>
    <w:rsid w:val="00224BB2"/>
    <w:rsid w:val="00225A12"/>
    <w:rsid w:val="0022620D"/>
    <w:rsid w:val="002327B7"/>
    <w:rsid w:val="00235240"/>
    <w:rsid w:val="002368FD"/>
    <w:rsid w:val="0024110F"/>
    <w:rsid w:val="002423AB"/>
    <w:rsid w:val="002440B0"/>
    <w:rsid w:val="0025685C"/>
    <w:rsid w:val="00276E8F"/>
    <w:rsid w:val="0027792D"/>
    <w:rsid w:val="00282723"/>
    <w:rsid w:val="00282788"/>
    <w:rsid w:val="0028617A"/>
    <w:rsid w:val="0028666C"/>
    <w:rsid w:val="00291848"/>
    <w:rsid w:val="0029608A"/>
    <w:rsid w:val="002A5977"/>
    <w:rsid w:val="002A6617"/>
    <w:rsid w:val="002A7E1B"/>
    <w:rsid w:val="002B0EDC"/>
    <w:rsid w:val="002B258B"/>
    <w:rsid w:val="002B4718"/>
    <w:rsid w:val="002B4CC2"/>
    <w:rsid w:val="002B648B"/>
    <w:rsid w:val="002C05D5"/>
    <w:rsid w:val="002D1BFD"/>
    <w:rsid w:val="002E6DD1"/>
    <w:rsid w:val="002F027E"/>
    <w:rsid w:val="002F3BED"/>
    <w:rsid w:val="003015E1"/>
    <w:rsid w:val="00312CEA"/>
    <w:rsid w:val="00320BFA"/>
    <w:rsid w:val="0032378D"/>
    <w:rsid w:val="003323B0"/>
    <w:rsid w:val="00335048"/>
    <w:rsid w:val="00340AD0"/>
    <w:rsid w:val="00340B6D"/>
    <w:rsid w:val="00340C8E"/>
    <w:rsid w:val="00344540"/>
    <w:rsid w:val="00347AC5"/>
    <w:rsid w:val="003519A3"/>
    <w:rsid w:val="0035491E"/>
    <w:rsid w:val="00362443"/>
    <w:rsid w:val="0037046F"/>
    <w:rsid w:val="00377DA7"/>
    <w:rsid w:val="00383087"/>
    <w:rsid w:val="003A2B7D"/>
    <w:rsid w:val="003A4A75"/>
    <w:rsid w:val="003A5366"/>
    <w:rsid w:val="003B647A"/>
    <w:rsid w:val="003C5262"/>
    <w:rsid w:val="003D398C"/>
    <w:rsid w:val="003D473B"/>
    <w:rsid w:val="003D4B35"/>
    <w:rsid w:val="003E4F19"/>
    <w:rsid w:val="003F5DF5"/>
    <w:rsid w:val="003F5F25"/>
    <w:rsid w:val="0040436D"/>
    <w:rsid w:val="00410543"/>
    <w:rsid w:val="004116D7"/>
    <w:rsid w:val="004173CC"/>
    <w:rsid w:val="0042356B"/>
    <w:rsid w:val="0042420A"/>
    <w:rsid w:val="004243D2"/>
    <w:rsid w:val="00424610"/>
    <w:rsid w:val="00424AD5"/>
    <w:rsid w:val="00431C8E"/>
    <w:rsid w:val="00435424"/>
    <w:rsid w:val="00451B94"/>
    <w:rsid w:val="00455AED"/>
    <w:rsid w:val="0046583A"/>
    <w:rsid w:val="004661F2"/>
    <w:rsid w:val="00470C41"/>
    <w:rsid w:val="00473F2F"/>
    <w:rsid w:val="0047690F"/>
    <w:rsid w:val="00476C78"/>
    <w:rsid w:val="00482174"/>
    <w:rsid w:val="00485447"/>
    <w:rsid w:val="0048576D"/>
    <w:rsid w:val="00493B1A"/>
    <w:rsid w:val="0049495C"/>
    <w:rsid w:val="00497EF6"/>
    <w:rsid w:val="004B42D8"/>
    <w:rsid w:val="004B6B8F"/>
    <w:rsid w:val="004B7511"/>
    <w:rsid w:val="004E23CE"/>
    <w:rsid w:val="004E516B"/>
    <w:rsid w:val="004F3C47"/>
    <w:rsid w:val="00500539"/>
    <w:rsid w:val="00503373"/>
    <w:rsid w:val="00503F3F"/>
    <w:rsid w:val="00504693"/>
    <w:rsid w:val="005312EB"/>
    <w:rsid w:val="00536336"/>
    <w:rsid w:val="0054044B"/>
    <w:rsid w:val="00542ED7"/>
    <w:rsid w:val="0054510B"/>
    <w:rsid w:val="00550D4A"/>
    <w:rsid w:val="00564A29"/>
    <w:rsid w:val="00564FBC"/>
    <w:rsid w:val="005705A9"/>
    <w:rsid w:val="00572864"/>
    <w:rsid w:val="00581BD6"/>
    <w:rsid w:val="0058482B"/>
    <w:rsid w:val="0058618A"/>
    <w:rsid w:val="00587002"/>
    <w:rsid w:val="005873BD"/>
    <w:rsid w:val="00591611"/>
    <w:rsid w:val="00592BA8"/>
    <w:rsid w:val="00596B68"/>
    <w:rsid w:val="005A362B"/>
    <w:rsid w:val="005A4952"/>
    <w:rsid w:val="005A4CE8"/>
    <w:rsid w:val="005B20A1"/>
    <w:rsid w:val="005B2478"/>
    <w:rsid w:val="005B2E12"/>
    <w:rsid w:val="005C21FC"/>
    <w:rsid w:val="005C30AE"/>
    <w:rsid w:val="005E35F3"/>
    <w:rsid w:val="005E400D"/>
    <w:rsid w:val="005E698D"/>
    <w:rsid w:val="005F09F1"/>
    <w:rsid w:val="005F3BDD"/>
    <w:rsid w:val="005F645A"/>
    <w:rsid w:val="005F7EDE"/>
    <w:rsid w:val="0060060C"/>
    <w:rsid w:val="006118D1"/>
    <w:rsid w:val="0061251F"/>
    <w:rsid w:val="00613B57"/>
    <w:rsid w:val="00620D93"/>
    <w:rsid w:val="0062386A"/>
    <w:rsid w:val="0062497E"/>
    <w:rsid w:val="00625353"/>
    <w:rsid w:val="0062576D"/>
    <w:rsid w:val="00625788"/>
    <w:rsid w:val="006305AA"/>
    <w:rsid w:val="0063277E"/>
    <w:rsid w:val="006364F4"/>
    <w:rsid w:val="00640352"/>
    <w:rsid w:val="0064069A"/>
    <w:rsid w:val="006426D5"/>
    <w:rsid w:val="00642924"/>
    <w:rsid w:val="00645AB3"/>
    <w:rsid w:val="006466FF"/>
    <w:rsid w:val="00646A5F"/>
    <w:rsid w:val="006475C1"/>
    <w:rsid w:val="00651F94"/>
    <w:rsid w:val="00652067"/>
    <w:rsid w:val="00656C00"/>
    <w:rsid w:val="00661274"/>
    <w:rsid w:val="00661967"/>
    <w:rsid w:val="00661F61"/>
    <w:rsid w:val="00671B49"/>
    <w:rsid w:val="00674155"/>
    <w:rsid w:val="006746CA"/>
    <w:rsid w:val="006840CF"/>
    <w:rsid w:val="00695745"/>
    <w:rsid w:val="0069600B"/>
    <w:rsid w:val="006A0A1A"/>
    <w:rsid w:val="006A6460"/>
    <w:rsid w:val="006A68BC"/>
    <w:rsid w:val="006B0760"/>
    <w:rsid w:val="006B104E"/>
    <w:rsid w:val="006B3431"/>
    <w:rsid w:val="006B5AEA"/>
    <w:rsid w:val="006B6383"/>
    <w:rsid w:val="006B640D"/>
    <w:rsid w:val="006C005D"/>
    <w:rsid w:val="006C61FA"/>
    <w:rsid w:val="006D07C1"/>
    <w:rsid w:val="006D0896"/>
    <w:rsid w:val="006D2982"/>
    <w:rsid w:val="006D47AA"/>
    <w:rsid w:val="006E25D2"/>
    <w:rsid w:val="006F1ED4"/>
    <w:rsid w:val="0070391A"/>
    <w:rsid w:val="00706486"/>
    <w:rsid w:val="0071375D"/>
    <w:rsid w:val="0072076C"/>
    <w:rsid w:val="007214E3"/>
    <w:rsid w:val="007222F7"/>
    <w:rsid w:val="00723DDD"/>
    <w:rsid w:val="00724679"/>
    <w:rsid w:val="00725368"/>
    <w:rsid w:val="00726B12"/>
    <w:rsid w:val="007304F3"/>
    <w:rsid w:val="00730839"/>
    <w:rsid w:val="00730F60"/>
    <w:rsid w:val="00733FF9"/>
    <w:rsid w:val="00752038"/>
    <w:rsid w:val="007554DF"/>
    <w:rsid w:val="0075776D"/>
    <w:rsid w:val="007613FB"/>
    <w:rsid w:val="00761E34"/>
    <w:rsid w:val="00766928"/>
    <w:rsid w:val="00770837"/>
    <w:rsid w:val="007722BF"/>
    <w:rsid w:val="0077580B"/>
    <w:rsid w:val="00781167"/>
    <w:rsid w:val="007854B3"/>
    <w:rsid w:val="0078787D"/>
    <w:rsid w:val="00787FA8"/>
    <w:rsid w:val="00791A85"/>
    <w:rsid w:val="007944F8"/>
    <w:rsid w:val="007973E3"/>
    <w:rsid w:val="007A1883"/>
    <w:rsid w:val="007B34EC"/>
    <w:rsid w:val="007B3567"/>
    <w:rsid w:val="007D0720"/>
    <w:rsid w:val="007D10F2"/>
    <w:rsid w:val="007D207E"/>
    <w:rsid w:val="007D6DEC"/>
    <w:rsid w:val="007E46A1"/>
    <w:rsid w:val="007E730D"/>
    <w:rsid w:val="007E7311"/>
    <w:rsid w:val="007F20C0"/>
    <w:rsid w:val="007F38A6"/>
    <w:rsid w:val="007F403E"/>
    <w:rsid w:val="00802D0F"/>
    <w:rsid w:val="008072AC"/>
    <w:rsid w:val="00810CEA"/>
    <w:rsid w:val="008233E5"/>
    <w:rsid w:val="00833DE8"/>
    <w:rsid w:val="00833F47"/>
    <w:rsid w:val="008348C3"/>
    <w:rsid w:val="008373B4"/>
    <w:rsid w:val="008404C4"/>
    <w:rsid w:val="00847D37"/>
    <w:rsid w:val="0085001D"/>
    <w:rsid w:val="00870802"/>
    <w:rsid w:val="00871A41"/>
    <w:rsid w:val="00873723"/>
    <w:rsid w:val="00886D76"/>
    <w:rsid w:val="008953AE"/>
    <w:rsid w:val="008969D3"/>
    <w:rsid w:val="00897019"/>
    <w:rsid w:val="008A3072"/>
    <w:rsid w:val="008B0074"/>
    <w:rsid w:val="008B0A07"/>
    <w:rsid w:val="008B781F"/>
    <w:rsid w:val="008C0069"/>
    <w:rsid w:val="008C09B1"/>
    <w:rsid w:val="008C1495"/>
    <w:rsid w:val="008C5E2A"/>
    <w:rsid w:val="008D401C"/>
    <w:rsid w:val="008D4159"/>
    <w:rsid w:val="008D5522"/>
    <w:rsid w:val="008D69C5"/>
    <w:rsid w:val="008D7404"/>
    <w:rsid w:val="008E00CD"/>
    <w:rsid w:val="008E0F86"/>
    <w:rsid w:val="008F2DC1"/>
    <w:rsid w:val="008F70AD"/>
    <w:rsid w:val="008F7CE2"/>
    <w:rsid w:val="00900DB1"/>
    <w:rsid w:val="009022BF"/>
    <w:rsid w:val="0091136D"/>
    <w:rsid w:val="00911CD9"/>
    <w:rsid w:val="00912B71"/>
    <w:rsid w:val="00923895"/>
    <w:rsid w:val="00931632"/>
    <w:rsid w:val="00931DC2"/>
    <w:rsid w:val="00932C92"/>
    <w:rsid w:val="00933754"/>
    <w:rsid w:val="009454E4"/>
    <w:rsid w:val="009455D3"/>
    <w:rsid w:val="00946836"/>
    <w:rsid w:val="0096683A"/>
    <w:rsid w:val="00967611"/>
    <w:rsid w:val="00984240"/>
    <w:rsid w:val="00987F2B"/>
    <w:rsid w:val="00995B07"/>
    <w:rsid w:val="00996AB8"/>
    <w:rsid w:val="009A2619"/>
    <w:rsid w:val="009A5850"/>
    <w:rsid w:val="009B10D6"/>
    <w:rsid w:val="009C5967"/>
    <w:rsid w:val="009C7A9A"/>
    <w:rsid w:val="009D10E1"/>
    <w:rsid w:val="009D65D0"/>
    <w:rsid w:val="009D7E91"/>
    <w:rsid w:val="009E135E"/>
    <w:rsid w:val="009E3C92"/>
    <w:rsid w:val="009E54F4"/>
    <w:rsid w:val="009E71AD"/>
    <w:rsid w:val="009F1438"/>
    <w:rsid w:val="009F2BFA"/>
    <w:rsid w:val="00A017C9"/>
    <w:rsid w:val="00A03A3D"/>
    <w:rsid w:val="00A045C4"/>
    <w:rsid w:val="00A10DFA"/>
    <w:rsid w:val="00A21708"/>
    <w:rsid w:val="00A22362"/>
    <w:rsid w:val="00A249BA"/>
    <w:rsid w:val="00A307C7"/>
    <w:rsid w:val="00A32D15"/>
    <w:rsid w:val="00A44581"/>
    <w:rsid w:val="00A45093"/>
    <w:rsid w:val="00A50EAF"/>
    <w:rsid w:val="00A52FDB"/>
    <w:rsid w:val="00A602F9"/>
    <w:rsid w:val="00A650EE"/>
    <w:rsid w:val="00A662C8"/>
    <w:rsid w:val="00A71157"/>
    <w:rsid w:val="00A966E6"/>
    <w:rsid w:val="00AB2BE3"/>
    <w:rsid w:val="00AB7834"/>
    <w:rsid w:val="00AC4D5F"/>
    <w:rsid w:val="00AC6F74"/>
    <w:rsid w:val="00AD1D2C"/>
    <w:rsid w:val="00AD4DE8"/>
    <w:rsid w:val="00AE0525"/>
    <w:rsid w:val="00AE08DB"/>
    <w:rsid w:val="00AE2729"/>
    <w:rsid w:val="00AE3148"/>
    <w:rsid w:val="00AE5AE2"/>
    <w:rsid w:val="00AE7343"/>
    <w:rsid w:val="00B00A13"/>
    <w:rsid w:val="00B00D69"/>
    <w:rsid w:val="00B00E04"/>
    <w:rsid w:val="00B05485"/>
    <w:rsid w:val="00B1458E"/>
    <w:rsid w:val="00B14C51"/>
    <w:rsid w:val="00B20021"/>
    <w:rsid w:val="00B20FDE"/>
    <w:rsid w:val="00B26B86"/>
    <w:rsid w:val="00B308C9"/>
    <w:rsid w:val="00B37E16"/>
    <w:rsid w:val="00B42041"/>
    <w:rsid w:val="00B43FBF"/>
    <w:rsid w:val="00B44F11"/>
    <w:rsid w:val="00B46DF9"/>
    <w:rsid w:val="00B51846"/>
    <w:rsid w:val="00B573AA"/>
    <w:rsid w:val="00B62979"/>
    <w:rsid w:val="00B70056"/>
    <w:rsid w:val="00B74D75"/>
    <w:rsid w:val="00B823A7"/>
    <w:rsid w:val="00B90FA5"/>
    <w:rsid w:val="00B919F1"/>
    <w:rsid w:val="00BA2260"/>
    <w:rsid w:val="00BA638A"/>
    <w:rsid w:val="00BA719C"/>
    <w:rsid w:val="00BB468D"/>
    <w:rsid w:val="00BC0E8D"/>
    <w:rsid w:val="00BC4F18"/>
    <w:rsid w:val="00BD11CA"/>
    <w:rsid w:val="00BD171C"/>
    <w:rsid w:val="00BE6551"/>
    <w:rsid w:val="00BF093B"/>
    <w:rsid w:val="00C00B88"/>
    <w:rsid w:val="00C05F4E"/>
    <w:rsid w:val="00C06B2A"/>
    <w:rsid w:val="00C202E1"/>
    <w:rsid w:val="00C35E57"/>
    <w:rsid w:val="00C35E80"/>
    <w:rsid w:val="00C40AA2"/>
    <w:rsid w:val="00C4244F"/>
    <w:rsid w:val="00C458D3"/>
    <w:rsid w:val="00C632ED"/>
    <w:rsid w:val="00C66150"/>
    <w:rsid w:val="00C70EF5"/>
    <w:rsid w:val="00C756C5"/>
    <w:rsid w:val="00C82195"/>
    <w:rsid w:val="00C82CAE"/>
    <w:rsid w:val="00C8442E"/>
    <w:rsid w:val="00C930A8"/>
    <w:rsid w:val="00C95EF3"/>
    <w:rsid w:val="00C97129"/>
    <w:rsid w:val="00CA108B"/>
    <w:rsid w:val="00CA6CDB"/>
    <w:rsid w:val="00CB5E13"/>
    <w:rsid w:val="00CC1C6B"/>
    <w:rsid w:val="00CC3524"/>
    <w:rsid w:val="00CD27BE"/>
    <w:rsid w:val="00CD29E9"/>
    <w:rsid w:val="00CD4BBC"/>
    <w:rsid w:val="00CD6F0F"/>
    <w:rsid w:val="00CE0BB7"/>
    <w:rsid w:val="00CE10CF"/>
    <w:rsid w:val="00CE133E"/>
    <w:rsid w:val="00CE3E9A"/>
    <w:rsid w:val="00CE708B"/>
    <w:rsid w:val="00CF08CF"/>
    <w:rsid w:val="00CF26B7"/>
    <w:rsid w:val="00CF6E39"/>
    <w:rsid w:val="00CF72DA"/>
    <w:rsid w:val="00D03B57"/>
    <w:rsid w:val="00D0769A"/>
    <w:rsid w:val="00D15B4E"/>
    <w:rsid w:val="00D177E7"/>
    <w:rsid w:val="00D2079F"/>
    <w:rsid w:val="00D4084A"/>
    <w:rsid w:val="00D41A40"/>
    <w:rsid w:val="00D447EF"/>
    <w:rsid w:val="00D505E2"/>
    <w:rsid w:val="00D536CE"/>
    <w:rsid w:val="00D6498F"/>
    <w:rsid w:val="00D7463D"/>
    <w:rsid w:val="00D765F9"/>
    <w:rsid w:val="00D80F5A"/>
    <w:rsid w:val="00D83DE8"/>
    <w:rsid w:val="00D84943"/>
    <w:rsid w:val="00D94AE7"/>
    <w:rsid w:val="00D9565B"/>
    <w:rsid w:val="00D966B3"/>
    <w:rsid w:val="00D970F0"/>
    <w:rsid w:val="00DA4540"/>
    <w:rsid w:val="00DA587E"/>
    <w:rsid w:val="00DA60F4"/>
    <w:rsid w:val="00DA72D4"/>
    <w:rsid w:val="00DB0F8B"/>
    <w:rsid w:val="00DB3052"/>
    <w:rsid w:val="00DC2D17"/>
    <w:rsid w:val="00DD2706"/>
    <w:rsid w:val="00DD4DE7"/>
    <w:rsid w:val="00DE23BF"/>
    <w:rsid w:val="00DE3981"/>
    <w:rsid w:val="00DE40DD"/>
    <w:rsid w:val="00DE5069"/>
    <w:rsid w:val="00DE7755"/>
    <w:rsid w:val="00DF059A"/>
    <w:rsid w:val="00DF3D56"/>
    <w:rsid w:val="00DF64E9"/>
    <w:rsid w:val="00DF6D19"/>
    <w:rsid w:val="00DF6ED2"/>
    <w:rsid w:val="00DF70F5"/>
    <w:rsid w:val="00E2252C"/>
    <w:rsid w:val="00E2523C"/>
    <w:rsid w:val="00E270C0"/>
    <w:rsid w:val="00E36D82"/>
    <w:rsid w:val="00E40F3E"/>
    <w:rsid w:val="00E460B9"/>
    <w:rsid w:val="00E51601"/>
    <w:rsid w:val="00E51965"/>
    <w:rsid w:val="00E638A0"/>
    <w:rsid w:val="00E64DC2"/>
    <w:rsid w:val="00E67121"/>
    <w:rsid w:val="00E7198D"/>
    <w:rsid w:val="00E735AF"/>
    <w:rsid w:val="00E74CA6"/>
    <w:rsid w:val="00E75E3D"/>
    <w:rsid w:val="00E84491"/>
    <w:rsid w:val="00E9731C"/>
    <w:rsid w:val="00EA4E4C"/>
    <w:rsid w:val="00EB04B7"/>
    <w:rsid w:val="00EB7992"/>
    <w:rsid w:val="00EC0104"/>
    <w:rsid w:val="00EC0184"/>
    <w:rsid w:val="00EC2D7A"/>
    <w:rsid w:val="00EC633A"/>
    <w:rsid w:val="00ED1B9D"/>
    <w:rsid w:val="00EE056F"/>
    <w:rsid w:val="00EF43F5"/>
    <w:rsid w:val="00EF74D7"/>
    <w:rsid w:val="00F0030C"/>
    <w:rsid w:val="00F017AF"/>
    <w:rsid w:val="00F02E68"/>
    <w:rsid w:val="00F041C4"/>
    <w:rsid w:val="00F14812"/>
    <w:rsid w:val="00F1598C"/>
    <w:rsid w:val="00F20BC6"/>
    <w:rsid w:val="00F21403"/>
    <w:rsid w:val="00F255FC"/>
    <w:rsid w:val="00F259B0"/>
    <w:rsid w:val="00F26A20"/>
    <w:rsid w:val="00F276C9"/>
    <w:rsid w:val="00F31359"/>
    <w:rsid w:val="00F3649F"/>
    <w:rsid w:val="00F40690"/>
    <w:rsid w:val="00F43B8F"/>
    <w:rsid w:val="00F51785"/>
    <w:rsid w:val="00F530D7"/>
    <w:rsid w:val="00F5359F"/>
    <w:rsid w:val="00F541E6"/>
    <w:rsid w:val="00F625E2"/>
    <w:rsid w:val="00F62F49"/>
    <w:rsid w:val="00F640BF"/>
    <w:rsid w:val="00F70754"/>
    <w:rsid w:val="00F74BC3"/>
    <w:rsid w:val="00F77926"/>
    <w:rsid w:val="00F83A19"/>
    <w:rsid w:val="00F879A1"/>
    <w:rsid w:val="00F900E1"/>
    <w:rsid w:val="00F91848"/>
    <w:rsid w:val="00F92FC4"/>
    <w:rsid w:val="00F93C57"/>
    <w:rsid w:val="00F9793C"/>
    <w:rsid w:val="00FA0C14"/>
    <w:rsid w:val="00FA137A"/>
    <w:rsid w:val="00FA496F"/>
    <w:rsid w:val="00FA5504"/>
    <w:rsid w:val="00FA72EC"/>
    <w:rsid w:val="00FB4B02"/>
    <w:rsid w:val="00FC1424"/>
    <w:rsid w:val="00FC2831"/>
    <w:rsid w:val="00FC2D40"/>
    <w:rsid w:val="00FC3600"/>
    <w:rsid w:val="00FC4A9F"/>
    <w:rsid w:val="00FC565B"/>
    <w:rsid w:val="00FC7352"/>
    <w:rsid w:val="00FE006E"/>
    <w:rsid w:val="00FE197E"/>
    <w:rsid w:val="00FF0DF1"/>
    <w:rsid w:val="00FF26AA"/>
    <w:rsid w:val="0514ED9D"/>
    <w:rsid w:val="073FD0EC"/>
    <w:rsid w:val="0A057F84"/>
    <w:rsid w:val="0A06AE74"/>
    <w:rsid w:val="0CEFE5F1"/>
    <w:rsid w:val="0F3BF915"/>
    <w:rsid w:val="1021F8A9"/>
    <w:rsid w:val="10A62ACB"/>
    <w:rsid w:val="18685868"/>
    <w:rsid w:val="1915A0E9"/>
    <w:rsid w:val="1AB34C9C"/>
    <w:rsid w:val="1B44C14F"/>
    <w:rsid w:val="1C93A1DC"/>
    <w:rsid w:val="1D5B3196"/>
    <w:rsid w:val="2140159B"/>
    <w:rsid w:val="21D055CD"/>
    <w:rsid w:val="22CAE62E"/>
    <w:rsid w:val="24845898"/>
    <w:rsid w:val="272AF61F"/>
    <w:rsid w:val="28C0416C"/>
    <w:rsid w:val="28F5B6FF"/>
    <w:rsid w:val="2A9ACDDD"/>
    <w:rsid w:val="2BBD8B92"/>
    <w:rsid w:val="2CB77743"/>
    <w:rsid w:val="318390B8"/>
    <w:rsid w:val="3265C953"/>
    <w:rsid w:val="331F6119"/>
    <w:rsid w:val="347FE6D7"/>
    <w:rsid w:val="36F82BF8"/>
    <w:rsid w:val="3789A0AB"/>
    <w:rsid w:val="3A1FFB4E"/>
    <w:rsid w:val="3BD96DB8"/>
    <w:rsid w:val="3E3CA437"/>
    <w:rsid w:val="3E91440C"/>
    <w:rsid w:val="3FE4BBC4"/>
    <w:rsid w:val="463BFB7E"/>
    <w:rsid w:val="4A307D7F"/>
    <w:rsid w:val="4C1CC4F5"/>
    <w:rsid w:val="56FDAA47"/>
    <w:rsid w:val="5CE00E89"/>
    <w:rsid w:val="5E520134"/>
    <w:rsid w:val="61E0F478"/>
    <w:rsid w:val="64649E06"/>
    <w:rsid w:val="6653C4CB"/>
    <w:rsid w:val="66F9CAE3"/>
    <w:rsid w:val="6B432263"/>
    <w:rsid w:val="6F746B41"/>
    <w:rsid w:val="70B833D6"/>
    <w:rsid w:val="7536A68A"/>
    <w:rsid w:val="78D1909C"/>
    <w:rsid w:val="7B231E1F"/>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625E2"/>
    <w:pPr>
      <w:tabs>
        <w:tab w:val="left" w:pos="284"/>
      </w:tabs>
      <w:spacing w:before="120" w:line="360" w:lineRule="auto"/>
      <w:ind w:left="284"/>
      <w:jc w:val="both"/>
      <w:outlineLvl w:val="0"/>
      <w:pPrChange w:id="0" w:author="Dalton Solano dos Reis" w:date="2022-12-16T16:06:00Z">
        <w:pPr>
          <w:keepNext/>
          <w:keepLines/>
          <w:numPr>
            <w:numId w:val="1"/>
          </w:numPr>
          <w:tabs>
            <w:tab w:val="left" w:pos="284"/>
          </w:tabs>
          <w:spacing w:before="120" w:line="360" w:lineRule="auto"/>
          <w:ind w:left="284" w:hanging="284"/>
          <w:jc w:val="both"/>
          <w:outlineLvl w:val="0"/>
        </w:pPr>
      </w:pPrChange>
    </w:pPr>
    <w:rPr>
      <w:b/>
      <w:caps/>
      <w:sz w:val="20"/>
      <w:rPrChange w:id="0" w:author="Dalton Solano dos Reis" w:date="2022-12-16T16:06:00Z">
        <w:rPr>
          <w:b/>
          <w:caps/>
          <w:szCs w:val="24"/>
          <w:lang w:val="pt-BR" w:eastAsia="pt-BR" w:bidi="ar-SA"/>
        </w:rPr>
      </w:rPrChange>
    </w:rPr>
  </w:style>
  <w:style w:type="paragraph" w:styleId="Ttulo2">
    <w:name w:val="heading 2"/>
    <w:aliases w:val="TF-TÍTULO 2"/>
    <w:next w:val="TF-TEXTO"/>
    <w:autoRedefine/>
    <w:qFormat/>
    <w:rsid w:val="00933754"/>
    <w:pPr>
      <w:keepNext/>
      <w:keepLines/>
      <w:numPr>
        <w:ilvl w:val="1"/>
        <w:numId w:val="1"/>
      </w:numPr>
      <w:spacing w:before="120" w:after="120"/>
      <w:ind w:left="567" w:hanging="567"/>
      <w:jc w:val="both"/>
      <w:outlineLvl w:val="1"/>
    </w:pPr>
    <w:rPr>
      <w:b/>
      <w:bCs/>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character" w:styleId="MenoPendente">
    <w:name w:val="Unresolved Mention"/>
    <w:basedOn w:val="Fontepargpadro"/>
    <w:uiPriority w:val="99"/>
    <w:semiHidden/>
    <w:unhideWhenUsed/>
    <w:rsid w:val="00DD4D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25016177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784732397">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295331016">
      <w:bodyDiv w:val="1"/>
      <w:marLeft w:val="0"/>
      <w:marRight w:val="0"/>
      <w:marTop w:val="0"/>
      <w:marBottom w:val="0"/>
      <w:divBdr>
        <w:top w:val="none" w:sz="0" w:space="0" w:color="auto"/>
        <w:left w:val="none" w:sz="0" w:space="0" w:color="auto"/>
        <w:bottom w:val="none" w:sz="0" w:space="0" w:color="auto"/>
        <w:right w:val="none" w:sz="0" w:space="0" w:color="auto"/>
      </w:divBdr>
    </w:div>
    <w:div w:id="1340353603">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88320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9</Pages>
  <Words>3938</Words>
  <Characters>21267</Characters>
  <Application>Microsoft Office Word</Application>
  <DocSecurity>0</DocSecurity>
  <Lines>177</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25155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11</cp:revision>
  <cp:lastPrinted>2015-03-26T13:00:00Z</cp:lastPrinted>
  <dcterms:created xsi:type="dcterms:W3CDTF">2022-12-01T22:41:00Z</dcterms:created>
  <dcterms:modified xsi:type="dcterms:W3CDTF">2022-12-16T19:55:00Z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y fmtid="{D5CDD505-2E9C-101B-9397-08002B2CF9AE}" pid="3" name="MSIP_Label_8c28577e-0e52-49e2-b52e-02bb75ccb8f1_Enabled">
    <vt:lpwstr>true</vt:lpwstr>
  </property>
  <property fmtid="{D5CDD505-2E9C-101B-9397-08002B2CF9AE}" pid="4" name="MSIP_Label_8c28577e-0e52-49e2-b52e-02bb75ccb8f1_SetDate">
    <vt:lpwstr>2022-09-26T23:50:31Z</vt:lpwstr>
  </property>
  <property fmtid="{D5CDD505-2E9C-101B-9397-08002B2CF9AE}" pid="5" name="MSIP_Label_8c28577e-0e52-49e2-b52e-02bb75ccb8f1_Method">
    <vt:lpwstr>Standard</vt:lpwstr>
  </property>
  <property fmtid="{D5CDD505-2E9C-101B-9397-08002B2CF9AE}" pid="6" name="MSIP_Label_8c28577e-0e52-49e2-b52e-02bb75ccb8f1_Name">
    <vt:lpwstr>defa4170-0d19-0005-0004-bc88714345d2</vt:lpwstr>
  </property>
  <property fmtid="{D5CDD505-2E9C-101B-9397-08002B2CF9AE}" pid="7" name="MSIP_Label_8c28577e-0e52-49e2-b52e-02bb75ccb8f1_SiteId">
    <vt:lpwstr>0c2d222a-ecda-4b70-960a-acef6ced3052</vt:lpwstr>
  </property>
  <property fmtid="{D5CDD505-2E9C-101B-9397-08002B2CF9AE}" pid="8" name="MSIP_Label_8c28577e-0e52-49e2-b52e-02bb75ccb8f1_ActionId">
    <vt:lpwstr>73d3ccb1-510e-4c00-bc1d-62332605c39f</vt:lpwstr>
  </property>
  <property fmtid="{D5CDD505-2E9C-101B-9397-08002B2CF9AE}" pid="9" name="MSIP_Label_8c28577e-0e52-49e2-b52e-02bb75ccb8f1_ContentBits">
    <vt:lpwstr>0</vt:lpwstr>
  </property>
</Properties>
</file>