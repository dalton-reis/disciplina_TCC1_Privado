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961D6" w14:textId="1BA2B710" w:rsidR="00234B14" w:rsidRDefault="00234B14" w:rsidP="001E682E">
      <w:pPr>
        <w:pStyle w:val="TF-AUTOR0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181EE9">
        <w:rPr>
          <w:b/>
          <w:caps/>
          <w:color w:val="auto"/>
        </w:rPr>
        <w:t>APLICAÇÃO PARA GERAR BANCO DE DADOS BASEADO EM INTERFACE</w:t>
      </w:r>
    </w:p>
    <w:p w14:paraId="53C976D1" w14:textId="7338E7BB" w:rsidR="00234B14" w:rsidRDefault="00234B14" w:rsidP="001E682E">
      <w:pPr>
        <w:pStyle w:val="TF-AUTOR0"/>
      </w:pPr>
      <w:r>
        <w:t>Mateus Kienen</w:t>
      </w:r>
    </w:p>
    <w:p w14:paraId="53880F09" w14:textId="7B2C2EB7" w:rsidR="001E682E" w:rsidRDefault="00234B14" w:rsidP="001E682E">
      <w:pPr>
        <w:pStyle w:val="TF-AUTOR0"/>
      </w:pPr>
      <w:r w:rsidRPr="00181EE9">
        <w:t>Prof.ª Simone Erbs da Costa</w:t>
      </w:r>
      <w:r w:rsidR="001E682E">
        <w:t xml:space="preserve"> – Orientadora</w:t>
      </w:r>
    </w:p>
    <w:p w14:paraId="4325A3B1" w14:textId="0922E61C" w:rsidR="00F255FC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1842EF4" w14:textId="6C049135" w:rsidR="00AC1AFC" w:rsidRDefault="0094754A" w:rsidP="004600D5">
      <w:pPr>
        <w:pStyle w:val="TF-TEXTO"/>
      </w:pPr>
      <w:r>
        <w:t>Os dados possuem uma importância crescente na atual sociedade da informação e comunicação. Eles são considerados um recurso essencial que possibilita</w:t>
      </w:r>
      <w:r w:rsidR="000B4DD3">
        <w:t>m</w:t>
      </w:r>
      <w:r>
        <w:t xml:space="preserve"> o aumento da produtividade, eficiência e competitividade das organizações </w:t>
      </w:r>
      <w:r w:rsidRPr="0094754A">
        <w:t>(</w:t>
      </w:r>
      <w:bookmarkStart w:id="9" w:name="_Hlk53356510"/>
      <w:r w:rsidRPr="0094754A">
        <w:t xml:space="preserve">PIRES </w:t>
      </w:r>
      <w:r w:rsidRPr="0094754A">
        <w:rPr>
          <w:i/>
          <w:iCs/>
        </w:rPr>
        <w:t>et al.</w:t>
      </w:r>
      <w:r w:rsidRPr="0094754A">
        <w:t>, 2015</w:t>
      </w:r>
      <w:bookmarkEnd w:id="9"/>
      <w:r w:rsidRPr="0094754A">
        <w:t>)</w:t>
      </w:r>
      <w:r>
        <w:t xml:space="preserve">. </w:t>
      </w:r>
      <w:r w:rsidR="004C4A44">
        <w:t xml:space="preserve">Praticamente todas as atividades executadas em </w:t>
      </w:r>
      <w:r w:rsidR="000B4DD3">
        <w:t xml:space="preserve">aplicações </w:t>
      </w:r>
      <w:r w:rsidR="004C4A44">
        <w:t xml:space="preserve">envolvem uma pessoa ou </w:t>
      </w:r>
      <w:r w:rsidR="000B4DD3">
        <w:t>uma aplicação de co</w:t>
      </w:r>
      <w:r w:rsidR="004C4A44">
        <w:t xml:space="preserve">mputador que acessará um </w:t>
      </w:r>
      <w:r w:rsidR="000B4DD3">
        <w:t>Banco de Dados (BD)</w:t>
      </w:r>
      <w:r w:rsidR="004C4A44">
        <w:t>. Com isso</w:t>
      </w:r>
      <w:r w:rsidR="000B4DD3">
        <w:t>,</w:t>
      </w:r>
      <w:r w:rsidR="004C4A44">
        <w:t xml:space="preserve"> surge </w:t>
      </w:r>
      <w:r w:rsidR="000B4DD3">
        <w:t xml:space="preserve">a </w:t>
      </w:r>
      <w:r w:rsidR="00AC1AFC">
        <w:t xml:space="preserve">necessidade </w:t>
      </w:r>
      <w:r w:rsidR="00C578C6">
        <w:t xml:space="preserve">da análise de requisitos </w:t>
      </w:r>
      <w:r w:rsidR="004C4A44">
        <w:t xml:space="preserve">para modelagem </w:t>
      </w:r>
      <w:r w:rsidR="000B4DD3">
        <w:t xml:space="preserve">da aplicação, assim como de um </w:t>
      </w:r>
      <w:r w:rsidR="00637B67">
        <w:t>Sistema de G</w:t>
      </w:r>
      <w:r w:rsidR="00AC1AFC">
        <w:t xml:space="preserve">erenciamento </w:t>
      </w:r>
      <w:r w:rsidR="004C4A44">
        <w:t xml:space="preserve">do </w:t>
      </w:r>
      <w:r w:rsidR="00637B67">
        <w:t>B</w:t>
      </w:r>
      <w:r w:rsidR="004C4A44">
        <w:t xml:space="preserve">anco de </w:t>
      </w:r>
      <w:r w:rsidR="00637B67">
        <w:t>D</w:t>
      </w:r>
      <w:r w:rsidR="004C4A44">
        <w:t xml:space="preserve">ados </w:t>
      </w:r>
      <w:r w:rsidR="00637B67">
        <w:t>(SGBD)</w:t>
      </w:r>
      <w:r w:rsidR="00C578C6">
        <w:t>, trabalho este, que geralmente é feito por um time de analistas</w:t>
      </w:r>
      <w:r w:rsidR="00AC1AFC">
        <w:t xml:space="preserve"> (ELMASRI</w:t>
      </w:r>
      <w:r w:rsidR="00854919">
        <w:t xml:space="preserve">; </w:t>
      </w:r>
      <w:r w:rsidR="00AC1AFC">
        <w:t xml:space="preserve">NAVATHE, 2011). </w:t>
      </w:r>
    </w:p>
    <w:p w14:paraId="354335F5" w14:textId="1681B457" w:rsidR="00C510BB" w:rsidRDefault="00A175AA" w:rsidP="004600D5">
      <w:pPr>
        <w:pStyle w:val="TF-TEXTO"/>
      </w:pPr>
      <w:r>
        <w:t xml:space="preserve">Em um </w:t>
      </w:r>
      <w:r w:rsidR="000B4DD3">
        <w:t>BD</w:t>
      </w:r>
      <w:r>
        <w:t xml:space="preserve"> relacional os dados são armazenados em uma ou mais tabelas</w:t>
      </w:r>
      <w:r w:rsidR="000B4DD3">
        <w:t xml:space="preserve"> e</w:t>
      </w:r>
      <w:r>
        <w:t xml:space="preserve"> o conjunto de tabelas representa</w:t>
      </w:r>
      <w:r w:rsidR="000B4DD3">
        <w:t>m</w:t>
      </w:r>
      <w:r>
        <w:t xml:space="preserve"> o modelo de dados</w:t>
      </w:r>
      <w:r w:rsidR="000B4DD3">
        <w:t xml:space="preserve"> da aplicação</w:t>
      </w:r>
      <w:r>
        <w:t>. Este modelo contém todas as informações necessárias para criação das tabelas no banco de dados dentro de um SGBD, mas para isso</w:t>
      </w:r>
      <w:ins w:id="10" w:author="Andreza Sartori" w:date="2020-12-07T22:31:00Z">
        <w:r w:rsidR="006002DE">
          <w:t>,</w:t>
        </w:r>
      </w:ins>
      <w:r>
        <w:t xml:space="preserve"> o modelo de dados deve ser previamente criado e analisado </w:t>
      </w:r>
      <w:r w:rsidR="00A05C1D">
        <w:t>a fim de</w:t>
      </w:r>
      <w:r>
        <w:t xml:space="preserve"> garantir sua integridade (</w:t>
      </w:r>
      <w:r w:rsidRPr="0094754A">
        <w:t xml:space="preserve">PIRES </w:t>
      </w:r>
      <w:r w:rsidRPr="0094754A">
        <w:rPr>
          <w:i/>
          <w:iCs/>
        </w:rPr>
        <w:t>et al.</w:t>
      </w:r>
      <w:r w:rsidRPr="0094754A">
        <w:t>, 2015</w:t>
      </w:r>
      <w:r>
        <w:t xml:space="preserve">). </w:t>
      </w:r>
      <w:r w:rsidR="00C510BB" w:rsidRPr="00D13D5F">
        <w:t xml:space="preserve">Pires </w:t>
      </w:r>
      <w:r w:rsidR="00C510BB" w:rsidRPr="00D13D5F">
        <w:rPr>
          <w:i/>
          <w:iCs/>
        </w:rPr>
        <w:t>et al.</w:t>
      </w:r>
      <w:r w:rsidR="00C510BB" w:rsidRPr="00D13D5F">
        <w:t xml:space="preserve"> (2015)</w:t>
      </w:r>
      <w:r w:rsidR="00C510BB">
        <w:t xml:space="preserve"> relatam que é comum encontrar </w:t>
      </w:r>
      <w:r w:rsidR="000007F3">
        <w:t>BD</w:t>
      </w:r>
      <w:r w:rsidR="00C510BB">
        <w:t xml:space="preserve">s criados por profissionais de diversas áreas e formações, por exemplo, administração e contabilidade, que não possuem devida experiência em modelagem de </w:t>
      </w:r>
      <w:r w:rsidR="000007F3">
        <w:t xml:space="preserve">BD. </w:t>
      </w:r>
      <w:r w:rsidR="00C510BB">
        <w:t xml:space="preserve">O problema também se apresenta em empresas de pequeno porte, nas quais nem sempre há um analista de sistemas ou projetista de </w:t>
      </w:r>
      <w:r w:rsidR="000007F3">
        <w:t>BD</w:t>
      </w:r>
      <w:r w:rsidR="00C510BB">
        <w:t xml:space="preserve"> disponível para criação da modelagem. Nestes casos a tarefa poderia ser repassada a um programador que pode não possuir experiência suficiente para conclusão desta tarefa</w:t>
      </w:r>
      <w:r w:rsidR="000007F3">
        <w:t xml:space="preserve"> (</w:t>
      </w:r>
      <w:r w:rsidR="000007F3" w:rsidRPr="0094754A">
        <w:t xml:space="preserve">PIRES </w:t>
      </w:r>
      <w:r w:rsidR="000007F3" w:rsidRPr="0094754A">
        <w:rPr>
          <w:i/>
          <w:iCs/>
        </w:rPr>
        <w:t>et al.</w:t>
      </w:r>
      <w:r w:rsidR="000007F3" w:rsidRPr="0094754A">
        <w:t>, 2015</w:t>
      </w:r>
      <w:r w:rsidR="000007F3">
        <w:t>)</w:t>
      </w:r>
      <w:r w:rsidR="00C510BB">
        <w:t xml:space="preserve">. </w:t>
      </w:r>
    </w:p>
    <w:p w14:paraId="5E89F462" w14:textId="2CF07C13" w:rsidR="004C4A44" w:rsidRDefault="00FB0106" w:rsidP="004600D5">
      <w:pPr>
        <w:pStyle w:val="TF-TEXTO"/>
      </w:pPr>
      <w:r>
        <w:t xml:space="preserve">Para facilitar </w:t>
      </w:r>
      <w:r w:rsidR="000007F3">
        <w:t>esta tarefa</w:t>
      </w:r>
      <w:r>
        <w:t xml:space="preserve"> </w:t>
      </w:r>
      <w:r w:rsidR="00782275">
        <w:t>foram criados</w:t>
      </w:r>
      <w:r>
        <w:t xml:space="preserve"> diagramas visuais.</w:t>
      </w:r>
      <w:r w:rsidR="00CC6BD8">
        <w:t xml:space="preserve"> Valdameri (2007) afirma que os </w:t>
      </w:r>
      <w:r w:rsidR="00782275">
        <w:t xml:space="preserve">diagramas visuais de modelagem de </w:t>
      </w:r>
      <w:r w:rsidR="000007F3">
        <w:t>BD</w:t>
      </w:r>
      <w:r w:rsidR="00782275">
        <w:t xml:space="preserve"> podem ser escritos manualmente, porém foram </w:t>
      </w:r>
      <w:r w:rsidR="001E6AC8">
        <w:t>desenvolvid</w:t>
      </w:r>
      <w:r w:rsidR="008B788A">
        <w:t>as</w:t>
      </w:r>
      <w:r w:rsidR="001E6AC8">
        <w:t xml:space="preserve"> </w:t>
      </w:r>
      <w:r w:rsidR="008B788A">
        <w:t xml:space="preserve">aplicações </w:t>
      </w:r>
      <w:r w:rsidR="001E6AC8">
        <w:t xml:space="preserve">com o propósito de auxiliar </w:t>
      </w:r>
      <w:r w:rsidR="000007F3">
        <w:t>nesta questão</w:t>
      </w:r>
      <w:r w:rsidR="001E6AC8">
        <w:t xml:space="preserve">. </w:t>
      </w:r>
      <w:r w:rsidR="008B788A">
        <w:t xml:space="preserve">Essas aplicações </w:t>
      </w:r>
      <w:r w:rsidR="002D25AF">
        <w:t>têm</w:t>
      </w:r>
      <w:r w:rsidR="001E6AC8">
        <w:t xml:space="preserve"> características em comum, como a possibilidade de </w:t>
      </w:r>
      <w:r w:rsidR="002D25AF">
        <w:t xml:space="preserve">criar os modelos de dados </w:t>
      </w:r>
      <w:r w:rsidR="001E6AC8">
        <w:t>de forma gráfica</w:t>
      </w:r>
      <w:r w:rsidR="002D25AF">
        <w:t xml:space="preserve">, </w:t>
      </w:r>
      <w:r w:rsidR="001E6AC8">
        <w:t>desenha</w:t>
      </w:r>
      <w:r w:rsidR="000B4DD3">
        <w:t>r</w:t>
      </w:r>
      <w:r w:rsidR="001E6AC8">
        <w:t xml:space="preserve"> tabelas e relacionamentos</w:t>
      </w:r>
      <w:r w:rsidR="002D25AF">
        <w:t xml:space="preserve"> e compartilhar os modelos gerados com outros projetistas, desde que estes utilizem a mesma </w:t>
      </w:r>
      <w:r w:rsidR="008B788A">
        <w:t>aplicação</w:t>
      </w:r>
      <w:r w:rsidR="002D25AF">
        <w:t xml:space="preserve"> (</w:t>
      </w:r>
      <w:r w:rsidR="00CC6BD8">
        <w:t>VALDAMERI</w:t>
      </w:r>
      <w:r w:rsidR="002D25AF">
        <w:t>, 2007).</w:t>
      </w:r>
    </w:p>
    <w:p w14:paraId="66F45811" w14:textId="58E8A484" w:rsidR="00CC6BD8" w:rsidRDefault="00CC6BD8" w:rsidP="00CC6BD8">
      <w:pPr>
        <w:pStyle w:val="TF-TEXTO"/>
      </w:pPr>
      <w:r>
        <w:t xml:space="preserve">Existem SGBDs que possuem funcionalidades para a criação da modelagem. Contudo, </w:t>
      </w:r>
      <w:r w:rsidR="008B788A">
        <w:t>as aplicações</w:t>
      </w:r>
      <w:r>
        <w:t xml:space="preserve"> que possuem essas funcionalidades estão geralmente </w:t>
      </w:r>
      <w:r w:rsidR="00A05C1D">
        <w:t>associadas</w:t>
      </w:r>
      <w:r>
        <w:t xml:space="preserve"> a um SGBD específico, impedindo a aplicação da modelagem criada a outros SGBDs. Para resolver esta questão, Aguiar (2017) coloca que é necessário recriar a modelagem ou adaptá-la a outro SGBD </w:t>
      </w:r>
      <w:r>
        <w:lastRenderedPageBreak/>
        <w:t>em caso de necessidade de alteração. Embora algu</w:t>
      </w:r>
      <w:r w:rsidR="008B788A">
        <w:t>mas</w:t>
      </w:r>
      <w:r>
        <w:t xml:space="preserve"> dest</w:t>
      </w:r>
      <w:r w:rsidR="008B788A">
        <w:t>a</w:t>
      </w:r>
      <w:r>
        <w:t xml:space="preserve">s </w:t>
      </w:r>
      <w:r w:rsidR="008B788A">
        <w:t>aplicações</w:t>
      </w:r>
      <w:r>
        <w:t xml:space="preserve"> sejam mais complet</w:t>
      </w:r>
      <w:r w:rsidR="008B788A">
        <w:t>a</w:t>
      </w:r>
      <w:r>
        <w:t>s</w:t>
      </w:r>
      <w:r w:rsidR="00AF1333">
        <w:t>, com funcionalidades mais avançadas e com</w:t>
      </w:r>
      <w:r w:rsidR="00A175AA">
        <w:t xml:space="preserve"> a </w:t>
      </w:r>
      <w:r w:rsidRPr="00A175AA">
        <w:t xml:space="preserve">opção </w:t>
      </w:r>
      <w:r w:rsidR="00A175AA" w:rsidRPr="00A175AA">
        <w:t>de</w:t>
      </w:r>
      <w:r w:rsidRPr="00A175AA">
        <w:t xml:space="preserve"> exportação </w:t>
      </w:r>
      <w:r w:rsidR="00A175AA" w:rsidRPr="00A175AA">
        <w:t>para</w:t>
      </w:r>
      <w:r w:rsidR="00AF1333">
        <w:t xml:space="preserve"> diversos</w:t>
      </w:r>
      <w:r w:rsidRPr="00A175AA">
        <w:t xml:space="preserve"> SGBDs</w:t>
      </w:r>
      <w:r>
        <w:t>, seu uso está ligado a uma licença de software, que geralmente ocorre mediante cobrança de mensalidade (AGUIAR, 2017).</w:t>
      </w:r>
    </w:p>
    <w:p w14:paraId="56D6AD3F" w14:textId="1CD04FBA" w:rsidR="006B700D" w:rsidRDefault="00CC6BD8" w:rsidP="002C6828">
      <w:pPr>
        <w:pStyle w:val="TF-TEXTO"/>
      </w:pPr>
      <w:r w:rsidRPr="00CC6BD8">
        <w:t xml:space="preserve">Diante deste cenário, este trabalho propõe o desenvolvimento </w:t>
      </w:r>
      <w:r w:rsidR="00006048">
        <w:t>de uma aplicação</w:t>
      </w:r>
      <w:r w:rsidRPr="00CC6BD8">
        <w:t xml:space="preserve"> que auxiliará </w:t>
      </w:r>
      <w:r w:rsidR="000007F3">
        <w:t>as empresas</w:t>
      </w:r>
      <w:r w:rsidR="002C6828">
        <w:t xml:space="preserve"> </w:t>
      </w:r>
      <w:r>
        <w:t>n</w:t>
      </w:r>
      <w:r w:rsidR="0066062D">
        <w:t xml:space="preserve">a </w:t>
      </w:r>
      <w:r w:rsidR="002C6828">
        <w:t xml:space="preserve">criação </w:t>
      </w:r>
      <w:r>
        <w:t>d</w:t>
      </w:r>
      <w:r w:rsidR="002C6828">
        <w:t>a</w:t>
      </w:r>
      <w:r>
        <w:t xml:space="preserve"> modelagem</w:t>
      </w:r>
      <w:r w:rsidR="002C6828">
        <w:t xml:space="preserve"> de dados</w:t>
      </w:r>
      <w:r>
        <w:t xml:space="preserve"> e </w:t>
      </w:r>
      <w:r w:rsidR="002C6828">
        <w:t>do</w:t>
      </w:r>
      <w:r w:rsidR="00006048">
        <w:t xml:space="preserve"> BD relacional</w:t>
      </w:r>
      <w:r w:rsidR="004F217D">
        <w:t xml:space="preserve">, </w:t>
      </w:r>
      <w:r w:rsidR="00C95333">
        <w:t>visando</w:t>
      </w:r>
      <w:r w:rsidR="00834FC2">
        <w:t xml:space="preserve"> a</w:t>
      </w:r>
      <w:r w:rsidR="0014351E">
        <w:t>m</w:t>
      </w:r>
      <w:r w:rsidR="00834FC2">
        <w:t xml:space="preserve">parar </w:t>
      </w:r>
      <w:r w:rsidR="0066062D">
        <w:t>projetistas e desenvolvedores não muito experientes neste processo</w:t>
      </w:r>
      <w:r w:rsidRPr="00CC6BD8">
        <w:t xml:space="preserve">. </w:t>
      </w:r>
      <w:r w:rsidRPr="002C6828">
        <w:t xml:space="preserve">Conjectura-se que a construção </w:t>
      </w:r>
      <w:r w:rsidR="00006048" w:rsidRPr="002C6828">
        <w:t>desta aplicação</w:t>
      </w:r>
      <w:r w:rsidR="00D13D5F" w:rsidRPr="002C6828">
        <w:t xml:space="preserve"> </w:t>
      </w:r>
      <w:r w:rsidR="00717517">
        <w:t>aprimore</w:t>
      </w:r>
      <w:r w:rsidR="000918A4" w:rsidRPr="002C6828">
        <w:t xml:space="preserve"> </w:t>
      </w:r>
      <w:r w:rsidR="00717517">
        <w:t>a qualidade dos dados das empresas</w:t>
      </w:r>
      <w:r w:rsidR="000007F3" w:rsidRPr="002C6828">
        <w:t xml:space="preserve">, </w:t>
      </w:r>
      <w:r w:rsidR="00717517">
        <w:t>apoiando</w:t>
      </w:r>
      <w:r w:rsidR="000007F3" w:rsidRPr="002C6828">
        <w:t>-as no processo decisório.</w:t>
      </w:r>
    </w:p>
    <w:p w14:paraId="286B3BEA" w14:textId="5598F923" w:rsidR="00F255FC" w:rsidRPr="007D10F2" w:rsidRDefault="00F255FC" w:rsidP="000645AE">
      <w:pPr>
        <w:pStyle w:val="Ttulo2"/>
      </w:pPr>
      <w:bookmarkStart w:id="11" w:name="_Toc419598576"/>
      <w:bookmarkStart w:id="12" w:name="_Toc420721317"/>
      <w:bookmarkStart w:id="13" w:name="_Toc420721467"/>
      <w:bookmarkStart w:id="14" w:name="_Toc420721562"/>
      <w:bookmarkStart w:id="15" w:name="_Toc420721768"/>
      <w:bookmarkStart w:id="16" w:name="_Toc420723209"/>
      <w:bookmarkStart w:id="17" w:name="_Toc482682370"/>
      <w:bookmarkStart w:id="18" w:name="_Toc54164904"/>
      <w:bookmarkStart w:id="19" w:name="_Toc54165664"/>
      <w:bookmarkStart w:id="20" w:name="_Toc54169316"/>
      <w:bookmarkStart w:id="21" w:name="_Toc96347426"/>
      <w:bookmarkStart w:id="22" w:name="_Toc96357710"/>
      <w:bookmarkStart w:id="23" w:name="_Toc96491850"/>
      <w:bookmarkStart w:id="24" w:name="_Toc411603090"/>
      <w:r w:rsidRPr="007D10F2">
        <w:t>OBJETIVOS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E27CA76" w14:textId="5B326845" w:rsidR="00234B14" w:rsidRDefault="00234B14" w:rsidP="00234B14">
      <w:pPr>
        <w:pStyle w:val="TF-TEXTO"/>
      </w:pPr>
      <w:bookmarkStart w:id="25" w:name="_Hlk50884808"/>
      <w:bookmarkStart w:id="26" w:name="_Toc419598587"/>
      <w:r>
        <w:t xml:space="preserve">O objetivo geral do trabalho proposto é disponibilizar uma aplicação para modelagem e criação de bancos de dados relacionais baseado em Diagrama Entidade-Relacionamento (DER). </w:t>
      </w:r>
      <w:r w:rsidR="007A621B">
        <w:t>Os</w:t>
      </w:r>
      <w:r>
        <w:t xml:space="preserve"> objetivos específicos</w:t>
      </w:r>
      <w:r w:rsidR="007A621B">
        <w:t xml:space="preserve"> são:</w:t>
      </w:r>
    </w:p>
    <w:p w14:paraId="578F1976" w14:textId="2E591873" w:rsidR="00234B14" w:rsidRDefault="00234B14" w:rsidP="00234B14">
      <w:pPr>
        <w:pStyle w:val="TF-TEXTO"/>
        <w:numPr>
          <w:ilvl w:val="0"/>
          <w:numId w:val="20"/>
        </w:numPr>
      </w:pPr>
      <w:r>
        <w:t xml:space="preserve">disponibilizar </w:t>
      </w:r>
      <w:r w:rsidR="00B93CA5">
        <w:t xml:space="preserve">interfaces </w:t>
      </w:r>
      <w:r w:rsidR="00B93CA5" w:rsidRPr="00505760">
        <w:t>para que o usuário possa realizar</w:t>
      </w:r>
      <w:r w:rsidRPr="00505760">
        <w:t xml:space="preserve"> a modelagem gráfica do </w:t>
      </w:r>
      <w:r w:rsidR="00006048" w:rsidRPr="00505760">
        <w:t>BD</w:t>
      </w:r>
      <w:r w:rsidR="00633BFC" w:rsidRPr="00505760">
        <w:t xml:space="preserve"> </w:t>
      </w:r>
      <w:r w:rsidR="00D215F3" w:rsidRPr="00505760">
        <w:t xml:space="preserve">de maneira a proporcionar ao usuário uma melhor visualização, facilitando a percepção de possíveis erros cometidos na modelagem que possam acarretar futuros erros na criação de </w:t>
      </w:r>
      <w:r w:rsidR="00006048" w:rsidRPr="00505760">
        <w:t>BD</w:t>
      </w:r>
      <w:r w:rsidR="00D215F3" w:rsidRPr="00505760">
        <w:t xml:space="preserve"> relacional</w:t>
      </w:r>
      <w:r w:rsidRPr="00505760">
        <w:t>;</w:t>
      </w:r>
    </w:p>
    <w:p w14:paraId="27D0A2CE" w14:textId="0499FB00" w:rsidR="00234B14" w:rsidRDefault="00C44C99" w:rsidP="00234B14">
      <w:pPr>
        <w:pStyle w:val="TF-ALNEA"/>
        <w:numPr>
          <w:ilvl w:val="0"/>
          <w:numId w:val="20"/>
        </w:numPr>
      </w:pPr>
      <w:r>
        <w:t xml:space="preserve">aplicar </w:t>
      </w:r>
      <w:r w:rsidR="00234B14" w:rsidRPr="00FA10ED">
        <w:t>Design Thinking</w:t>
      </w:r>
      <w:r w:rsidR="00234B14">
        <w:t xml:space="preserve"> no desenvolvimento de aplicações no campo da computação</w:t>
      </w:r>
      <w:r w:rsidR="00D215F3">
        <w:t xml:space="preserve">, </w:t>
      </w:r>
      <w:r w:rsidR="00234B14">
        <w:t>com foco na experiência do usuário;</w:t>
      </w:r>
    </w:p>
    <w:p w14:paraId="0A0271A3" w14:textId="35153C43" w:rsidR="00234B14" w:rsidRPr="00436994" w:rsidRDefault="00321913" w:rsidP="00234B14">
      <w:pPr>
        <w:pStyle w:val="TF-ALNEA"/>
        <w:numPr>
          <w:ilvl w:val="0"/>
          <w:numId w:val="20"/>
        </w:numPr>
      </w:pPr>
      <w:r>
        <w:t xml:space="preserve">analisar e </w:t>
      </w:r>
      <w:r w:rsidR="00234B14" w:rsidRPr="007F1993">
        <w:t>avaliar a usabilidade e a experiência de uso das interfaces desenvolvidas</w:t>
      </w:r>
      <w:r w:rsidR="00D958E4">
        <w:t xml:space="preserve"> e de suas funcionalidades</w:t>
      </w:r>
      <w:r w:rsidR="00234B14" w:rsidRPr="007F1993">
        <w:t xml:space="preserve">, </w:t>
      </w:r>
      <w:r>
        <w:t xml:space="preserve">modelando a relação dos requisitos </w:t>
      </w:r>
      <w:r w:rsidR="00D958E4">
        <w:t>da aplicação</w:t>
      </w:r>
      <w:r>
        <w:t xml:space="preserve"> e das heurísticas de Nielsen, </w:t>
      </w:r>
      <w:r w:rsidR="00234B14" w:rsidRPr="007F1993">
        <w:t>pelo Método Relationship of M3C with User Requirements and Usability and Communicability Assessment in groupware (RURUCAg</w:t>
      </w:r>
      <w:r>
        <w:t>)</w:t>
      </w:r>
      <w:r w:rsidR="00234B14" w:rsidRPr="00436994">
        <w:t>.</w:t>
      </w:r>
      <w:r w:rsidR="00CB3D47" w:rsidRPr="00436994">
        <w:t xml:space="preserve"> </w:t>
      </w:r>
    </w:p>
    <w:bookmarkEnd w:id="25"/>
    <w:p w14:paraId="57BC30CB" w14:textId="3CA18F60" w:rsidR="00A44581" w:rsidRDefault="00A44581" w:rsidP="00FC4A9F">
      <w:pPr>
        <w:pStyle w:val="Ttulo1"/>
      </w:pPr>
      <w:r>
        <w:t xml:space="preserve">trabalhos </w:t>
      </w:r>
      <w:r w:rsidRPr="00FC4A9F">
        <w:t>correlatos</w:t>
      </w:r>
    </w:p>
    <w:p w14:paraId="3F2C44D5" w14:textId="6776E3DD" w:rsidR="00234B14" w:rsidRDefault="00234B14" w:rsidP="00234B14">
      <w:pPr>
        <w:pStyle w:val="TF-TEXTO"/>
      </w:pPr>
      <w:r>
        <w:t xml:space="preserve">Nesta seção são descritos três trabalhos correlatos que apresentam características semelhantes ao trabalho </w:t>
      </w:r>
      <w:r w:rsidR="000918A4">
        <w:t>proposto</w:t>
      </w:r>
      <w:r>
        <w:t xml:space="preserve">. A subseção 2.1 </w:t>
      </w:r>
      <w:r w:rsidR="00125044">
        <w:t xml:space="preserve">traz </w:t>
      </w:r>
      <w:r>
        <w:t>a aplicação desktop desenvolvid</w:t>
      </w:r>
      <w:r w:rsidR="000918A4">
        <w:t>a</w:t>
      </w:r>
      <w:r>
        <w:t xml:space="preserve"> para criação do Diagrama Entidade-Relacionamento </w:t>
      </w:r>
      <w:r w:rsidR="00006048">
        <w:t xml:space="preserve">(DER) </w:t>
      </w:r>
      <w:r>
        <w:t>com foco na engenharia reversa (AGUIAR, 2017). A subseção 2.2 apresenta uma aplicação web criada para modelagem de bancos de dados relacionais com objetivo de auxiliar no aprendizado</w:t>
      </w:r>
      <w:r w:rsidR="009C0456">
        <w:t xml:space="preserve"> </w:t>
      </w:r>
      <w:r>
        <w:t>(</w:t>
      </w:r>
      <w:r w:rsidRPr="007B1559">
        <w:t>SOUZA</w:t>
      </w:r>
      <w:r>
        <w:t xml:space="preserve"> NETO, 2016). Por fim, a subseção 2.3 descreve uma aplicação que visa auxiliar projetistas na construção de modelo </w:t>
      </w:r>
      <w:r w:rsidR="000B4DD3">
        <w:t>E</w:t>
      </w:r>
      <w:r>
        <w:t>ntidade-</w:t>
      </w:r>
      <w:r w:rsidR="000B4DD3">
        <w:t>R</w:t>
      </w:r>
      <w:r>
        <w:t xml:space="preserve">elacionamento </w:t>
      </w:r>
      <w:r w:rsidR="000B4DD3">
        <w:t xml:space="preserve">(ER) </w:t>
      </w:r>
      <w:r>
        <w:t>focando na interface (</w:t>
      </w:r>
      <w:r w:rsidRPr="00EE2B17">
        <w:t xml:space="preserve">PEQUENO </w:t>
      </w:r>
      <w:r w:rsidRPr="00505760">
        <w:rPr>
          <w:i/>
          <w:iCs/>
        </w:rPr>
        <w:t>et al</w:t>
      </w:r>
      <w:r w:rsidRPr="00EE2B17">
        <w:t>.,</w:t>
      </w:r>
      <w:r>
        <w:t xml:space="preserve"> 2020). </w:t>
      </w:r>
    </w:p>
    <w:p w14:paraId="2059812A" w14:textId="77777777" w:rsidR="00234B14" w:rsidRPr="007B1559" w:rsidRDefault="00234B14" w:rsidP="000645AE">
      <w:pPr>
        <w:pStyle w:val="Ttulo2"/>
      </w:pPr>
      <w:r w:rsidRPr="007B1559">
        <w:lastRenderedPageBreak/>
        <w:t xml:space="preserve">Archidata </w:t>
      </w:r>
    </w:p>
    <w:p w14:paraId="7C82EA40" w14:textId="2FFACC2B" w:rsidR="00234B14" w:rsidRDefault="00234B14" w:rsidP="00234B14">
      <w:pPr>
        <w:pStyle w:val="TF-TEXTO"/>
        <w:ind w:firstLine="709"/>
      </w:pPr>
      <w:r>
        <w:t xml:space="preserve">Aguiar (2017) relata que o </w:t>
      </w:r>
      <w:r w:rsidR="00125044">
        <w:t>Archidata</w:t>
      </w:r>
      <w:r>
        <w:t xml:space="preserve"> tem como principal objetivo a criação da modelagem gráfica e os scripts necessários para criação do banco de dados</w:t>
      </w:r>
      <w:r w:rsidR="00125044">
        <w:t xml:space="preserve">. Em sua construção foram utilizadas </w:t>
      </w:r>
      <w:r>
        <w:t xml:space="preserve">técnicas de </w:t>
      </w:r>
      <w:r w:rsidRPr="00D9619A">
        <w:t xml:space="preserve">engenharia reversa, </w:t>
      </w:r>
      <w:r>
        <w:t>permiti</w:t>
      </w:r>
      <w:r w:rsidR="00125044">
        <w:t>ndo</w:t>
      </w:r>
      <w:r>
        <w:t xml:space="preserve"> que </w:t>
      </w:r>
      <w:r w:rsidRPr="00D9619A">
        <w:t>um novo diagrama po</w:t>
      </w:r>
      <w:r>
        <w:t>ssa</w:t>
      </w:r>
      <w:r w:rsidRPr="00D9619A">
        <w:t xml:space="preserve"> ser obtido por meio de um banco de dados </w:t>
      </w:r>
      <w:r>
        <w:t>já existente</w:t>
      </w:r>
      <w:r w:rsidR="00125044">
        <w:t xml:space="preserve"> e de uma</w:t>
      </w:r>
      <w:r w:rsidRPr="00D9619A">
        <w:t xml:space="preserve"> interface </w:t>
      </w:r>
      <w:r>
        <w:t>disponibilizada a</w:t>
      </w:r>
      <w:r w:rsidRPr="00D9619A">
        <w:t>o usuário</w:t>
      </w:r>
      <w:r w:rsidR="00B56A47">
        <w:t xml:space="preserve">. </w:t>
      </w:r>
      <w:r w:rsidRPr="00505760">
        <w:t xml:space="preserve">Aguiar (2017) relata que os principais benefícios encontrados em sua aplicação incluem: </w:t>
      </w:r>
      <w:r w:rsidR="00904A7F" w:rsidRPr="00505760">
        <w:t xml:space="preserve">disponibilizar a aplicação na plataforma desktop; software livre; geração do script SQL, permitindo </w:t>
      </w:r>
      <w:r w:rsidRPr="00505760">
        <w:t>suporte a múltiplos diagramas e notações que, embora a versão disponibilizada suporte apenas a diagramas de modelo ER, novos plug-ins baseados em outras notações podem ser desenvolvidos e disponibilizados à ferramenta; uso de engenharia reversa, n</w:t>
      </w:r>
      <w:r w:rsidR="0090102B" w:rsidRPr="00505760">
        <w:t>a</w:t>
      </w:r>
      <w:r w:rsidRPr="00505760">
        <w:t xml:space="preserve"> qual modelos podem ser obtidos a partir da estrutura de bancos de dados já existentes; editor de código Structured Query Language (SQL), que permite editar códigos </w:t>
      </w:r>
      <w:r w:rsidR="002F2A71" w:rsidRPr="00505760">
        <w:t>na própria aplicação</w:t>
      </w:r>
      <w:r w:rsidR="00904A7F" w:rsidRPr="00505760">
        <w:t>; e modelo conceitual</w:t>
      </w:r>
      <w:r w:rsidRPr="00505760">
        <w:t xml:space="preserve"> (AGUIAR, 2017).</w:t>
      </w:r>
    </w:p>
    <w:p w14:paraId="45618F30" w14:textId="33643337" w:rsidR="00234B14" w:rsidRDefault="00125044" w:rsidP="00234B14">
      <w:pPr>
        <w:pStyle w:val="TF-TEXTO"/>
        <w:ind w:firstLine="709"/>
      </w:pPr>
      <w:r>
        <w:t xml:space="preserve">Aguiar (2017) utilizou </w:t>
      </w:r>
      <w:r w:rsidR="00006048">
        <w:t xml:space="preserve">o ambiente de desenvolvimento </w:t>
      </w:r>
      <w:r w:rsidR="00234B14">
        <w:t>.Net Framework com a linguagem de programação C Sharp (C#)</w:t>
      </w:r>
      <w:r w:rsidR="00006048">
        <w:t>.</w:t>
      </w:r>
      <w:r w:rsidR="00B06439">
        <w:t xml:space="preserve"> P</w:t>
      </w:r>
      <w:r w:rsidR="00B06439" w:rsidRPr="00B06439">
        <w:t>ara a construção da interface</w:t>
      </w:r>
      <w:r w:rsidR="00006048">
        <w:t xml:space="preserve"> </w:t>
      </w:r>
      <w:r w:rsidR="00B06439">
        <w:t xml:space="preserve">foi utilizado o </w:t>
      </w:r>
      <w:r w:rsidR="00234B14" w:rsidRPr="00274ADE">
        <w:rPr>
          <w:i/>
          <w:iCs/>
        </w:rPr>
        <w:t>framework</w:t>
      </w:r>
      <w:r w:rsidR="00234B14">
        <w:t xml:space="preserve"> Windows Presentation Foundation (WPF) </w:t>
      </w:r>
      <w:r w:rsidR="00B06439" w:rsidRPr="00B06439">
        <w:t xml:space="preserve">que </w:t>
      </w:r>
      <w:r w:rsidR="00234B14" w:rsidRPr="00B06439">
        <w:t xml:space="preserve">possui o </w:t>
      </w:r>
      <w:r w:rsidR="00B06439">
        <w:t xml:space="preserve">conjunto de componentes </w:t>
      </w:r>
      <w:r w:rsidR="00234B14" w:rsidRPr="00B06439">
        <w:t>Microsoft Office Ribbon</w:t>
      </w:r>
      <w:r w:rsidR="00BC1815">
        <w:t>, ao qual</w:t>
      </w:r>
      <w:r w:rsidR="00234B14" w:rsidRPr="00B06439">
        <w:t xml:space="preserve"> </w:t>
      </w:r>
      <w:r w:rsidR="00B06439">
        <w:t xml:space="preserve">também é </w:t>
      </w:r>
      <w:r w:rsidR="00234B14" w:rsidRPr="00B06439">
        <w:t>utilizado no Microsoft Office 2007</w:t>
      </w:r>
      <w:r w:rsidR="00234B14">
        <w:t xml:space="preserve">. A </w:t>
      </w:r>
      <w:r w:rsidR="00234B14" w:rsidRPr="007E0664">
        <w:fldChar w:fldCharType="begin"/>
      </w:r>
      <w:r w:rsidR="00234B14" w:rsidRPr="007E0664">
        <w:instrText xml:space="preserve"> REF _Ref49287323 \h  \* MERGEFORMAT </w:instrText>
      </w:r>
      <w:r w:rsidR="00234B14" w:rsidRPr="007E0664">
        <w:fldChar w:fldCharType="separate"/>
      </w:r>
      <w:r w:rsidR="00322B1C" w:rsidRPr="00322B1C">
        <w:rPr>
          <w:szCs w:val="24"/>
        </w:rPr>
        <w:t xml:space="preserve">Figura </w:t>
      </w:r>
      <w:r w:rsidR="00322B1C" w:rsidRPr="00322B1C">
        <w:rPr>
          <w:noProof/>
          <w:szCs w:val="24"/>
        </w:rPr>
        <w:t>1</w:t>
      </w:r>
      <w:r w:rsidR="00234B14" w:rsidRPr="007E0664">
        <w:fldChar w:fldCharType="end"/>
      </w:r>
      <w:r w:rsidR="00234B14" w:rsidRPr="007E0664">
        <w:t xml:space="preserve"> </w:t>
      </w:r>
      <w:r w:rsidR="00234B14">
        <w:t xml:space="preserve">apresenta o modelo do </w:t>
      </w:r>
      <w:r w:rsidR="00234B14" w:rsidRPr="00FA10ED">
        <w:t>Microsoft Office Ribbon</w:t>
      </w:r>
      <w:r w:rsidR="00234B14">
        <w:t xml:space="preserve"> no Word, uma aplicação do Microsoft Office e a</w:t>
      </w:r>
      <w:r w:rsidR="00AC072C">
        <w:t xml:space="preserve"> </w:t>
      </w:r>
      <w:r w:rsidR="00AC072C">
        <w:fldChar w:fldCharType="begin"/>
      </w:r>
      <w:r w:rsidR="00AC072C">
        <w:instrText xml:space="preserve"> REF _Ref53648580 \h </w:instrText>
      </w:r>
      <w:r w:rsidR="00AC072C">
        <w:fldChar w:fldCharType="separate"/>
      </w:r>
      <w:r w:rsidR="00322B1C">
        <w:t xml:space="preserve">Figura </w:t>
      </w:r>
      <w:r w:rsidR="00322B1C">
        <w:rPr>
          <w:noProof/>
        </w:rPr>
        <w:t>2</w:t>
      </w:r>
      <w:r w:rsidR="00AC072C">
        <w:fldChar w:fldCharType="end"/>
      </w:r>
      <w:r w:rsidR="00234B14">
        <w:t xml:space="preserve"> (retângulo A) exibe a barra de ferramentas disponíveis no </w:t>
      </w:r>
      <w:r w:rsidR="00C04997">
        <w:t>Archidata</w:t>
      </w:r>
      <w:r w:rsidR="00234B14">
        <w:t>. Por elas é possível visualizar a semelhança existente (AGUIAR, 2017).</w:t>
      </w:r>
    </w:p>
    <w:p w14:paraId="4ABEFAAE" w14:textId="709C68FB" w:rsidR="00234B14" w:rsidRPr="00234B14" w:rsidRDefault="00234B14" w:rsidP="00234B14">
      <w:pPr>
        <w:pStyle w:val="TF-LEGENDA"/>
      </w:pPr>
      <w:bookmarkStart w:id="27" w:name="_Ref49287323"/>
      <w:r w:rsidRPr="00234B14">
        <w:t xml:space="preserve">Figura </w:t>
      </w:r>
      <w:fldSimple w:instr=" SEQ Figura \* ARABIC ">
        <w:r w:rsidR="00322B1C">
          <w:rPr>
            <w:noProof/>
          </w:rPr>
          <w:t>1</w:t>
        </w:r>
      </w:fldSimple>
      <w:bookmarkEnd w:id="27"/>
      <w:r w:rsidRPr="00234B14">
        <w:t xml:space="preserve"> - Interface do Microsoft Office Ribbon no Word</w:t>
      </w:r>
    </w:p>
    <w:p w14:paraId="1BA3C1AD" w14:textId="113642A4" w:rsidR="00234B14" w:rsidRDefault="00623597" w:rsidP="00485526">
      <w:pPr>
        <w:pStyle w:val="TF-FIGURA"/>
        <w:rPr>
          <w:noProof/>
        </w:rPr>
      </w:pPr>
      <w:r w:rsidRPr="00485526">
        <w:rPr>
          <w:noProof/>
        </w:rPr>
        <w:drawing>
          <wp:inline distT="0" distB="0" distL="0" distR="0" wp14:anchorId="4A49E03D" wp14:editId="79A14AD4">
            <wp:extent cx="5764530" cy="885190"/>
            <wp:effectExtent l="19050" t="19050" r="0" b="12065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8851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49C2DD" w14:textId="19E9AB75" w:rsidR="00234B14" w:rsidRDefault="00234B14" w:rsidP="00234B14">
      <w:pPr>
        <w:pStyle w:val="TF-FONTE"/>
      </w:pPr>
      <w:r w:rsidRPr="00234B14">
        <w:t xml:space="preserve">Fonte: </w:t>
      </w:r>
      <w:r w:rsidR="0051215A">
        <w:t>a</w:t>
      </w:r>
      <w:r w:rsidRPr="00234B14">
        <w:t>daptada de Microsoft (20--).</w:t>
      </w:r>
    </w:p>
    <w:p w14:paraId="64806B84" w14:textId="5864FC50" w:rsidR="000918A4" w:rsidRDefault="000918A4" w:rsidP="000918A4">
      <w:pPr>
        <w:pStyle w:val="TF-TEXTO"/>
      </w:pPr>
      <w:r>
        <w:t xml:space="preserve">Segundo Aguiar (2017), o design do diagrama foi baseado na ferramenta BrModelo (CÂNDIDO, 2005), porém com algumas modificações para reduzir o tempo de implementação. A </w:t>
      </w:r>
      <w:r w:rsidR="00C425A1">
        <w:fldChar w:fldCharType="begin"/>
      </w:r>
      <w:r w:rsidR="00C425A1">
        <w:instrText xml:space="preserve"> REF _Ref53648580 \h </w:instrText>
      </w:r>
      <w:r w:rsidR="00C425A1">
        <w:fldChar w:fldCharType="separate"/>
      </w:r>
      <w:r w:rsidR="00322B1C">
        <w:t xml:space="preserve">Figura </w:t>
      </w:r>
      <w:r w:rsidR="00322B1C">
        <w:rPr>
          <w:noProof/>
        </w:rPr>
        <w:t>2</w:t>
      </w:r>
      <w:r w:rsidR="00C425A1">
        <w:fldChar w:fldCharType="end"/>
      </w:r>
      <w:r w:rsidR="00196089">
        <w:t xml:space="preserve"> </w:t>
      </w:r>
      <w:r>
        <w:t xml:space="preserve">apresenta </w:t>
      </w:r>
      <w:r w:rsidR="00C425A1">
        <w:t xml:space="preserve">a </w:t>
      </w:r>
      <w:r>
        <w:t xml:space="preserve">interface principal do Archidata, que é utilizada para a manter os diagramas. No retângulo A é destacado o menu de ferramentas para criar e alterar um diagrama. O retângulo B exibe uma barra lateral que contém um navegador de arquivos e um editor de propriedades. O retângulo C apresenta a área de trabalho da aplicação com um exemplo de um diagrama criado utilizando o plug-in ER. Nele são exibidas as tabelas criadas (retângulo 1), seus atributos (retângulo 2) e a relação entre elas (retângulo 3). Por motivos didáticos, o ícone </w:t>
      </w:r>
      <w:r>
        <w:lastRenderedPageBreak/>
        <w:t xml:space="preserve">de chave primária foi alterado para um ícone de chave, conforme apresentado no atributo </w:t>
      </w:r>
      <w:commentRangeStart w:id="28"/>
      <w:r w:rsidRPr="00BF7674">
        <w:rPr>
          <w:rStyle w:val="TF-COURIER10"/>
          <w:rPrChange w:id="29" w:author="Andreza Sartori" w:date="2020-12-07T22:36:00Z">
            <w:rPr>
              <w:rFonts w:ascii="Courier New" w:hAnsi="Courier New" w:cs="Courier New"/>
            </w:rPr>
          </w:rPrChange>
        </w:rPr>
        <w:t>id</w:t>
      </w:r>
      <w:commentRangeEnd w:id="28"/>
      <w:r w:rsidR="00BF7674">
        <w:rPr>
          <w:rStyle w:val="Refdecomentrio"/>
        </w:rPr>
        <w:commentReference w:id="28"/>
      </w:r>
      <w:r>
        <w:t xml:space="preserve"> do retângulo 2 (AGUIAR, 2017).</w:t>
      </w:r>
    </w:p>
    <w:p w14:paraId="412724F5" w14:textId="36E6C46D" w:rsidR="00633BFC" w:rsidRDefault="00633BFC" w:rsidP="00B06439">
      <w:pPr>
        <w:pStyle w:val="TF-LEGENDA"/>
      </w:pPr>
      <w:bookmarkStart w:id="30" w:name="_Ref53648580"/>
      <w:bookmarkStart w:id="31" w:name="_Ref56880605"/>
      <w:r>
        <w:t xml:space="preserve">Figura </w:t>
      </w:r>
      <w:fldSimple w:instr=" SEQ Figura \* ARABIC ">
        <w:r w:rsidR="00322B1C">
          <w:rPr>
            <w:noProof/>
          </w:rPr>
          <w:t>2</w:t>
        </w:r>
      </w:fldSimple>
      <w:bookmarkEnd w:id="30"/>
      <w:r>
        <w:t xml:space="preserve"> - </w:t>
      </w:r>
      <w:r w:rsidRPr="00FE705B">
        <w:t>Interface gráfica final da tela principal</w:t>
      </w:r>
      <w:bookmarkEnd w:id="31"/>
    </w:p>
    <w:p w14:paraId="15178A9D" w14:textId="71B0A88B" w:rsidR="00633BFC" w:rsidRPr="00D215F3" w:rsidRDefault="006E6C6B" w:rsidP="00B06439">
      <w:pPr>
        <w:pStyle w:val="TF-TEXTOQUADRO"/>
        <w:jc w:val="center"/>
      </w:pPr>
      <w:r>
        <w:rPr>
          <w:noProof/>
        </w:rPr>
        <w:drawing>
          <wp:inline distT="0" distB="0" distL="0" distR="0" wp14:anchorId="213EC0AD" wp14:editId="4C380AE5">
            <wp:extent cx="5694177" cy="3295650"/>
            <wp:effectExtent l="19050" t="19050" r="20955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210" cy="33170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815F3" w14:textId="2A9A399F" w:rsidR="00234B14" w:rsidRDefault="00234B14" w:rsidP="00234B14">
      <w:pPr>
        <w:pStyle w:val="TF-FONTE"/>
      </w:pPr>
      <w:r w:rsidRPr="00FA0E9F">
        <w:t xml:space="preserve">Fonte: </w:t>
      </w:r>
      <w:r w:rsidR="0051215A">
        <w:t>a</w:t>
      </w:r>
      <w:r>
        <w:t xml:space="preserve">daptada de </w:t>
      </w:r>
      <w:r w:rsidRPr="00FA0E9F">
        <w:t>Aguiar (2017)</w:t>
      </w:r>
      <w:r>
        <w:t>.</w:t>
      </w:r>
    </w:p>
    <w:p w14:paraId="4F46C8C2" w14:textId="190997DC" w:rsidR="00234B14" w:rsidRDefault="00234B14" w:rsidP="00234B14">
      <w:pPr>
        <w:pStyle w:val="TF-TEXTO"/>
        <w:spacing w:before="0"/>
      </w:pPr>
      <w:r>
        <w:t xml:space="preserve">A </w:t>
      </w:r>
      <w:r>
        <w:fldChar w:fldCharType="begin"/>
      </w:r>
      <w:r>
        <w:instrText xml:space="preserve"> REF _Ref49288184 \h </w:instrText>
      </w:r>
      <w:r>
        <w:fldChar w:fldCharType="separate"/>
      </w:r>
      <w:r w:rsidR="00322B1C" w:rsidRPr="003E55A3">
        <w:t xml:space="preserve">Figura </w:t>
      </w:r>
      <w:r w:rsidR="00322B1C">
        <w:rPr>
          <w:noProof/>
        </w:rPr>
        <w:t>3</w:t>
      </w:r>
      <w:r>
        <w:fldChar w:fldCharType="end"/>
      </w:r>
      <w:r>
        <w:t xml:space="preserve"> apresenta um editor de propriedades disponível no </w:t>
      </w:r>
      <w:r w:rsidR="00D215F3">
        <w:t>Archidata</w:t>
      </w:r>
      <w:r>
        <w:t xml:space="preserve">, </w:t>
      </w:r>
      <w:r w:rsidR="00C3404C">
        <w:t>exibindo</w:t>
      </w:r>
      <w:r>
        <w:t xml:space="preserve"> uma lista com todos os atributos (retângulo A) de determinada tabela, seus respectivos tipos de dados (retângulo B), tamanho (retângulo C), o valor padrão de determinado campo (retângulo D), identificação de chave primária (retângulo E) e demais propriedades (AGUIAR, 2017). Essa área </w:t>
      </w:r>
      <w:r w:rsidR="00C3404C">
        <w:t>da aplicação</w:t>
      </w:r>
      <w:r>
        <w:t xml:space="preserve"> tem como objetivo permitir a alteração de qualquer atributo de uma tabela</w:t>
      </w:r>
      <w:r w:rsidR="002F2A71">
        <w:t xml:space="preserve">, </w:t>
      </w:r>
      <w:r w:rsidR="00C3404C">
        <w:t>visando</w:t>
      </w:r>
      <w:r>
        <w:t xml:space="preserve"> uma melhor visualização</w:t>
      </w:r>
      <w:r w:rsidR="002F2A71">
        <w:t xml:space="preserve"> e </w:t>
      </w:r>
      <w:r w:rsidR="00C3404C">
        <w:t>percepção</w:t>
      </w:r>
      <w:r>
        <w:t xml:space="preserve"> de possíveis erros cometidos na modelagem que possam acarretar futuros erros na geração do </w:t>
      </w:r>
      <w:r w:rsidR="00C3404C">
        <w:t>BD</w:t>
      </w:r>
      <w:r>
        <w:t xml:space="preserve"> (AGUIAR, 2017).</w:t>
      </w:r>
    </w:p>
    <w:p w14:paraId="5BA285EB" w14:textId="16C6AFEE" w:rsidR="00234B14" w:rsidRPr="003E55A3" w:rsidRDefault="00234B14" w:rsidP="00C22F49">
      <w:pPr>
        <w:pStyle w:val="TF-FIGURA"/>
        <w:rPr>
          <w:b/>
          <w:bCs/>
        </w:rPr>
      </w:pPr>
      <w:bookmarkStart w:id="32" w:name="_Ref49288184"/>
      <w:r w:rsidRPr="003E55A3">
        <w:t xml:space="preserve">Figura </w:t>
      </w:r>
      <w:fldSimple w:instr=" SEQ Figura \* ARABIC ">
        <w:r w:rsidR="00322B1C">
          <w:rPr>
            <w:noProof/>
          </w:rPr>
          <w:t>3</w:t>
        </w:r>
      </w:fldSimple>
      <w:bookmarkEnd w:id="32"/>
      <w:r w:rsidRPr="003E55A3">
        <w:t xml:space="preserve"> - Editor de propriedades do plug</w:t>
      </w:r>
      <w:r>
        <w:t>-i</w:t>
      </w:r>
      <w:r w:rsidRPr="003E55A3">
        <w:t>n</w:t>
      </w:r>
      <w:r w:rsidRPr="00665E45">
        <w:rPr>
          <w:noProof/>
        </w:rPr>
        <w:t xml:space="preserve"> </w:t>
      </w:r>
      <w:r w:rsidR="00623597" w:rsidRPr="00665E45">
        <w:rPr>
          <w:noProof/>
        </w:rPr>
        <w:drawing>
          <wp:inline distT="0" distB="0" distL="0" distR="0" wp14:anchorId="195AC156" wp14:editId="116F19B9">
            <wp:extent cx="5703173" cy="2381250"/>
            <wp:effectExtent l="19050" t="19050" r="12065" b="1905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875" cy="2389059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04F880C9" w14:textId="3B5CAD24" w:rsidR="00234B14" w:rsidRDefault="00234B14" w:rsidP="00234B14">
      <w:pPr>
        <w:pStyle w:val="TF-FONTE"/>
      </w:pPr>
      <w:r>
        <w:t xml:space="preserve">Fonte: </w:t>
      </w:r>
      <w:r w:rsidR="0051215A">
        <w:t>a</w:t>
      </w:r>
      <w:r>
        <w:t>daptada de Aguiar (2017).</w:t>
      </w:r>
    </w:p>
    <w:p w14:paraId="4C714E86" w14:textId="77777777" w:rsidR="00234B14" w:rsidRPr="007B1559" w:rsidRDefault="00234B14" w:rsidP="000645AE">
      <w:pPr>
        <w:pStyle w:val="Ttulo2"/>
        <w:rPr>
          <w:lang w:val="en-US"/>
        </w:rPr>
      </w:pPr>
      <w:r w:rsidRPr="007B1559">
        <w:rPr>
          <w:lang w:val="en-US"/>
        </w:rPr>
        <w:lastRenderedPageBreak/>
        <w:t>BrModeloWeb</w:t>
      </w:r>
    </w:p>
    <w:p w14:paraId="401A9D2B" w14:textId="1C7479F9" w:rsidR="005F2EF8" w:rsidRDefault="00976AB7" w:rsidP="005F2EF8">
      <w:pPr>
        <w:pStyle w:val="TF-TEXTO"/>
      </w:pPr>
      <w:r>
        <w:t xml:space="preserve">Segundo </w:t>
      </w:r>
      <w:r w:rsidR="00234B14">
        <w:t>Souza Neto (2016)</w:t>
      </w:r>
      <w:r>
        <w:t xml:space="preserve">, </w:t>
      </w:r>
      <w:r w:rsidR="00234B14">
        <w:t>o brModeloWeb é uma aplicação web</w:t>
      </w:r>
      <w:r>
        <w:t xml:space="preserve"> </w:t>
      </w:r>
      <w:r w:rsidR="00234B14">
        <w:t xml:space="preserve">desenvolvida </w:t>
      </w:r>
      <w:r>
        <w:t>baseada no modelo ER, que pode ser acessado de qualquer dispositivo com acesso à internet e a um browse</w:t>
      </w:r>
      <w:r w:rsidR="002B0351">
        <w:t>r, de forma gratuita</w:t>
      </w:r>
      <w:r>
        <w:t xml:space="preserve">. Souza Neto (2016) </w:t>
      </w:r>
      <w:r w:rsidR="00B06439">
        <w:t>teve</w:t>
      </w:r>
      <w:r>
        <w:t xml:space="preserve"> como </w:t>
      </w:r>
      <w:r w:rsidR="00234B14">
        <w:t xml:space="preserve">objetivo auxiliar na aprendizagem de modelagem de </w:t>
      </w:r>
      <w:r>
        <w:t>BD</w:t>
      </w:r>
      <w:r w:rsidR="00234B14">
        <w:t xml:space="preserve"> relacionais</w:t>
      </w:r>
      <w:r>
        <w:t xml:space="preserve">. </w:t>
      </w:r>
      <w:r w:rsidR="00234B14">
        <w:t>O brModeloWeb possui suporte a todas as etapas de um projeto de um banco de dados</w:t>
      </w:r>
      <w:r w:rsidR="00485526">
        <w:t xml:space="preserve"> (SOUZA NETO, 2016)</w:t>
      </w:r>
      <w:r>
        <w:t>, que conforme Heuser (20</w:t>
      </w:r>
      <w:r w:rsidR="002B0351">
        <w:t>09</w:t>
      </w:r>
      <w:r>
        <w:t xml:space="preserve">), são divididas em três </w:t>
      </w:r>
      <w:r w:rsidR="00485526">
        <w:t>etapas</w:t>
      </w:r>
      <w:r>
        <w:t>:</w:t>
      </w:r>
      <w:r w:rsidR="00485526">
        <w:t xml:space="preserve"> modelagem conceitual, projeto lógico e projeto físico</w:t>
      </w:r>
      <w:r w:rsidR="002B0351">
        <w:t xml:space="preserve">. </w:t>
      </w:r>
      <w:r w:rsidR="002F2A71">
        <w:t xml:space="preserve">Esta característica foi herdada </w:t>
      </w:r>
      <w:r w:rsidR="00B56A47">
        <w:t>da aplicação</w:t>
      </w:r>
      <w:r w:rsidR="002F2A71">
        <w:t xml:space="preserve"> brModelo desenvolvida por Cândido (2005). </w:t>
      </w:r>
      <w:r w:rsidR="00843A71">
        <w:t xml:space="preserve">A aplicação </w:t>
      </w:r>
      <w:r w:rsidR="002F2A71">
        <w:t xml:space="preserve">de Souza Neto (2017) </w:t>
      </w:r>
      <w:r w:rsidR="00843A71">
        <w:t xml:space="preserve">também permite a geração do script SQL, porém não gera o banco de dados diretamente no SGBD, </w:t>
      </w:r>
      <w:r w:rsidR="002B0351">
        <w:t xml:space="preserve">sendo </w:t>
      </w:r>
      <w:r w:rsidR="00843A71">
        <w:t>necessário executar os scripts manualmente.</w:t>
      </w:r>
    </w:p>
    <w:p w14:paraId="31F72B8E" w14:textId="7A245CE9" w:rsidR="00234B14" w:rsidRDefault="00153DE9" w:rsidP="00234B14">
      <w:pPr>
        <w:pStyle w:val="TF-TEXTO"/>
        <w:spacing w:before="240"/>
      </w:pPr>
      <w:r w:rsidRPr="0089208F">
        <w:t xml:space="preserve">Souza Neto (2016) utilizou em seu </w:t>
      </w:r>
      <w:r w:rsidR="00234B14" w:rsidRPr="0089208F">
        <w:t xml:space="preserve">desenvolvimento </w:t>
      </w:r>
      <w:r w:rsidRPr="0089208F">
        <w:t>a</w:t>
      </w:r>
      <w:r w:rsidR="00485526" w:rsidRPr="0089208F">
        <w:t xml:space="preserve"> </w:t>
      </w:r>
      <w:r w:rsidR="00234B14" w:rsidRPr="0089208F">
        <w:t>arquitetura Cliente-Servidor</w:t>
      </w:r>
      <w:r w:rsidRPr="0089208F">
        <w:t>, o padrão d</w:t>
      </w:r>
      <w:r w:rsidR="00234B14" w:rsidRPr="0089208F">
        <w:t>e projeto Model-View-Controller (MVC)</w:t>
      </w:r>
      <w:r w:rsidRPr="0089208F">
        <w:t xml:space="preserve"> e</w:t>
      </w:r>
      <w:r w:rsidR="00234B14" w:rsidRPr="0089208F">
        <w:t xml:space="preserve"> a linguagem de programação JavaScript</w:t>
      </w:r>
      <w:r w:rsidRPr="0089208F">
        <w:t xml:space="preserve"> (JS). JS foi usado no </w:t>
      </w:r>
      <w:r w:rsidRPr="0089208F">
        <w:rPr>
          <w:i/>
          <w:iCs/>
        </w:rPr>
        <w:t>back-end</w:t>
      </w:r>
      <w:r w:rsidR="00C04997" w:rsidRPr="0089208F">
        <w:t xml:space="preserve"> para o </w:t>
      </w:r>
      <w:r w:rsidR="00234B14" w:rsidRPr="0089208F">
        <w:t>processamento de dados</w:t>
      </w:r>
      <w:r w:rsidR="007C13DA" w:rsidRPr="0089208F">
        <w:t xml:space="preserve">, </w:t>
      </w:r>
      <w:r w:rsidRPr="0089208F">
        <w:t xml:space="preserve">na </w:t>
      </w:r>
      <w:r w:rsidR="00234B14" w:rsidRPr="0089208F">
        <w:t>interação com o banco de dados</w:t>
      </w:r>
      <w:r w:rsidR="007C13DA" w:rsidRPr="0089208F">
        <w:t xml:space="preserve"> e</w:t>
      </w:r>
      <w:r w:rsidRPr="0089208F">
        <w:t xml:space="preserve"> </w:t>
      </w:r>
      <w:r w:rsidR="007C13DA" w:rsidRPr="0089208F">
        <w:t xml:space="preserve">nas </w:t>
      </w:r>
      <w:r w:rsidR="00C04997" w:rsidRPr="0089208F">
        <w:t xml:space="preserve">páginas HyperText Markup Language (HTML), tratando o comportamento da aplicação no </w:t>
      </w:r>
      <w:r w:rsidR="00C04997" w:rsidRPr="0089208F">
        <w:rPr>
          <w:i/>
          <w:iCs/>
        </w:rPr>
        <w:t>front-end</w:t>
      </w:r>
      <w:r w:rsidR="00C04997" w:rsidRPr="0089208F">
        <w:t xml:space="preserve">. </w:t>
      </w:r>
      <w:r w:rsidRPr="0089208F">
        <w:t xml:space="preserve">Souza Neto (2016) utilizou o </w:t>
      </w:r>
      <w:r w:rsidR="00234B14" w:rsidRPr="0089208F">
        <w:rPr>
          <w:i/>
          <w:iCs/>
        </w:rPr>
        <w:t>framework</w:t>
      </w:r>
      <w:r w:rsidR="00234B14" w:rsidRPr="0089208F">
        <w:t xml:space="preserve"> AngularJS</w:t>
      </w:r>
      <w:r w:rsidR="00C3404C">
        <w:t xml:space="preserve"> </w:t>
      </w:r>
      <w:r w:rsidR="00C3404C" w:rsidRPr="0089208F">
        <w:t>e o NodeJS</w:t>
      </w:r>
      <w:r w:rsidRPr="0089208F">
        <w:t>,</w:t>
      </w:r>
      <w:r w:rsidR="00234B14" w:rsidRPr="0089208F">
        <w:t xml:space="preserve"> para aumentar a produtividade e organização do código no lado do cliente</w:t>
      </w:r>
      <w:r w:rsidRPr="0089208F">
        <w:t>.</w:t>
      </w:r>
      <w:r w:rsidR="00234B14" w:rsidRPr="0089208F">
        <w:t xml:space="preserve"> Além disso</w:t>
      </w:r>
      <w:r w:rsidRPr="0089208F">
        <w:t>,</w:t>
      </w:r>
      <w:r w:rsidR="00234B14" w:rsidRPr="0089208F">
        <w:t xml:space="preserve"> foram usados conceitos </w:t>
      </w:r>
      <w:r w:rsidR="00C04997" w:rsidRPr="0089208F">
        <w:t>de</w:t>
      </w:r>
      <w:r w:rsidR="00234B14" w:rsidRPr="0089208F">
        <w:t xml:space="preserve"> </w:t>
      </w:r>
      <w:r w:rsidR="00843A71" w:rsidRPr="0089208F">
        <w:t>Cascading Style Sheets (CSS)</w:t>
      </w:r>
      <w:r w:rsidR="00234B14" w:rsidRPr="0089208F">
        <w:t xml:space="preserve"> e</w:t>
      </w:r>
      <w:r w:rsidR="00843A71" w:rsidRPr="0089208F">
        <w:t xml:space="preserve"> Representational State Transfer (REST)</w:t>
      </w:r>
      <w:r w:rsidR="00234B14" w:rsidRPr="0089208F">
        <w:t xml:space="preserve"> e banco de dados MongoDB. A </w:t>
      </w:r>
      <w:r w:rsidR="004203EE" w:rsidRPr="0089208F">
        <w:fldChar w:fldCharType="begin"/>
      </w:r>
      <w:r w:rsidR="004203EE" w:rsidRPr="0089208F">
        <w:instrText xml:space="preserve"> REF _Ref51493477 \h </w:instrText>
      </w:r>
      <w:r w:rsidR="002B0351" w:rsidRPr="0089208F">
        <w:instrText xml:space="preserve"> \* MERGEFORMAT </w:instrText>
      </w:r>
      <w:r w:rsidR="004203EE" w:rsidRPr="0089208F">
        <w:fldChar w:fldCharType="separate"/>
      </w:r>
      <w:r w:rsidR="00322B1C">
        <w:t xml:space="preserve">Figura </w:t>
      </w:r>
      <w:r w:rsidR="004203EE" w:rsidRPr="0089208F">
        <w:fldChar w:fldCharType="end"/>
      </w:r>
      <w:r w:rsidR="00797E7A">
        <w:t>4</w:t>
      </w:r>
      <w:r w:rsidR="00234B14" w:rsidRPr="0089208F">
        <w:t xml:space="preserve"> apresenta, de modo geral, a arquitetura da aplicação</w:t>
      </w:r>
      <w:r w:rsidR="00BD6705" w:rsidRPr="0089208F">
        <w:t xml:space="preserve"> (SOUZA NETO, 2016)</w:t>
      </w:r>
      <w:r w:rsidR="00234B14" w:rsidRPr="0089208F">
        <w:t>.</w:t>
      </w:r>
    </w:p>
    <w:p w14:paraId="5D5D2516" w14:textId="04873D1C" w:rsidR="004203EE" w:rsidRDefault="004203EE" w:rsidP="004203EE">
      <w:pPr>
        <w:pStyle w:val="TF-LEGENDA"/>
      </w:pPr>
      <w:bookmarkStart w:id="33" w:name="_Ref51493477"/>
      <w:r>
        <w:t xml:space="preserve">Figura </w:t>
      </w:r>
      <w:bookmarkEnd w:id="33"/>
      <w:r w:rsidR="00797E7A">
        <w:t>4</w:t>
      </w:r>
      <w:r>
        <w:t xml:space="preserve"> - </w:t>
      </w:r>
      <w:r w:rsidRPr="00234B14">
        <w:t>Arquitetura da ferramenta brModeloWeb</w:t>
      </w:r>
    </w:p>
    <w:p w14:paraId="3865B837" w14:textId="68691E04" w:rsidR="00234B14" w:rsidRPr="00234B14" w:rsidRDefault="00623597" w:rsidP="00234B14">
      <w:pPr>
        <w:pStyle w:val="TF-FIGURA"/>
      </w:pPr>
      <w:r>
        <w:rPr>
          <w:noProof/>
        </w:rPr>
        <w:drawing>
          <wp:inline distT="0" distB="0" distL="0" distR="0" wp14:anchorId="345A7A39" wp14:editId="717100A4">
            <wp:extent cx="3224918" cy="2228850"/>
            <wp:effectExtent l="19050" t="19050" r="13970" b="19050"/>
            <wp:docPr id="7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18" cy="22728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0F0F52" w14:textId="24C29ED2" w:rsidR="00234B14" w:rsidRDefault="00234B14" w:rsidP="00234B14">
      <w:pPr>
        <w:pStyle w:val="TF-FONTE"/>
      </w:pPr>
      <w:r>
        <w:t xml:space="preserve">Fonte: </w:t>
      </w:r>
      <w:r w:rsidR="00BB557D">
        <w:t>a</w:t>
      </w:r>
      <w:r>
        <w:t>daptada de Souza Neto (2016).</w:t>
      </w:r>
    </w:p>
    <w:p w14:paraId="2D6F9519" w14:textId="1F94745A" w:rsidR="00BD6705" w:rsidRPr="00BD6705" w:rsidRDefault="00BD6705" w:rsidP="00BD6705">
      <w:pPr>
        <w:pStyle w:val="TF-TEXTO"/>
      </w:pPr>
      <w:r>
        <w:t xml:space="preserve">A aplicação brModeloWeb permite </w:t>
      </w:r>
      <w:r w:rsidR="00602F8A">
        <w:t xml:space="preserve">ainda </w:t>
      </w:r>
      <w:r>
        <w:t xml:space="preserve">a criação de contas de usuário e inclusão </w:t>
      </w:r>
      <w:r w:rsidR="00C04997">
        <w:t>de</w:t>
      </w:r>
      <w:r>
        <w:t xml:space="preserve"> projetos diferentes, ou seja, o usuário poderá criar e salvar várias modelagens distintas e identificar a fase que cada projeto salvo está. </w:t>
      </w:r>
      <w:r w:rsidR="00AE3CE8">
        <w:t>É</w:t>
      </w:r>
      <w:r>
        <w:t xml:space="preserve"> possível iniciar um projeto na fase lógica, não sendo obrigatório passar pela modelagem conceitual</w:t>
      </w:r>
      <w:r w:rsidR="00C04997">
        <w:t>. J</w:t>
      </w:r>
      <w:r w:rsidR="00AE3CE8">
        <w:t xml:space="preserve">á a conversão da modelagem conceitual </w:t>
      </w:r>
      <w:r w:rsidR="00AE3CE8">
        <w:lastRenderedPageBreak/>
        <w:t>para o projeto lógico é um processo feito de forma semiautomática</w:t>
      </w:r>
      <w:r w:rsidR="00C04997">
        <w:t>,</w:t>
      </w:r>
      <w:r w:rsidR="00AE3CE8">
        <w:t xml:space="preserve"> pois a aplicação auxilia o usuário no mapeamento, interagindo por meio de janelas que apresentam alternativas de mapeamento (SOUZA NETO, 2016). </w:t>
      </w:r>
    </w:p>
    <w:p w14:paraId="11BE7B50" w14:textId="143BF5C8" w:rsidR="00EA1D7A" w:rsidRDefault="00EA1D7A" w:rsidP="000645AE">
      <w:pPr>
        <w:pStyle w:val="Ttulo2"/>
      </w:pPr>
      <w:r w:rsidRPr="00857E1B">
        <w:t>C</w:t>
      </w:r>
      <w:r>
        <w:t>oncept</w:t>
      </w:r>
      <w:r w:rsidRPr="00857E1B">
        <w:t xml:space="preserve">Er </w:t>
      </w:r>
    </w:p>
    <w:p w14:paraId="16B77B9A" w14:textId="0BFAE9A5" w:rsidR="002E10DD" w:rsidRDefault="002E10DD" w:rsidP="00EA1D7A">
      <w:pPr>
        <w:pStyle w:val="TF-TEXTO"/>
      </w:pPr>
      <w:r>
        <w:t>O ConceptER é uma aplicação desenvolvida para criação do DER</w:t>
      </w:r>
      <w:r w:rsidR="00EF259C">
        <w:t xml:space="preserve">, que visa </w:t>
      </w:r>
      <w:r>
        <w:t>auxiliar</w:t>
      </w:r>
      <w:r w:rsidR="00397E83">
        <w:t xml:space="preserve"> </w:t>
      </w:r>
      <w:r>
        <w:t>projetistas de banco de dados</w:t>
      </w:r>
      <w:r w:rsidR="00397E83">
        <w:t xml:space="preserve"> e </w:t>
      </w:r>
      <w:r w:rsidR="00EF259C">
        <w:t>n</w:t>
      </w:r>
      <w:r w:rsidR="00397E83">
        <w:t>o ensino de disciplinas de bancos de dados</w:t>
      </w:r>
      <w:r w:rsidR="00EF259C">
        <w:t>,</w:t>
      </w:r>
      <w:r>
        <w:t xml:space="preserve"> por meio de uma interface gráfica que possuí recursos de arrastar e soltar, tornando </w:t>
      </w:r>
      <w:r w:rsidR="00397E83">
        <w:t>o</w:t>
      </w:r>
      <w:r>
        <w:t xml:space="preserve"> ambiente </w:t>
      </w:r>
      <w:r w:rsidR="00397E83">
        <w:t xml:space="preserve">mais </w:t>
      </w:r>
      <w:r>
        <w:t>interativo e simples de ser utilizado. Após a criação dos diagramas também é possível exportar os modelos criados para arquivos de imagem</w:t>
      </w:r>
      <w:r w:rsidR="00397E83">
        <w:t>,</w:t>
      </w:r>
      <w:r>
        <w:t xml:space="preserve"> </w:t>
      </w:r>
      <w:r w:rsidR="003227E2">
        <w:t xml:space="preserve">um arquivo com os </w:t>
      </w:r>
      <w:r>
        <w:t xml:space="preserve">scripts </w:t>
      </w:r>
      <w:r w:rsidR="003227E2">
        <w:t>gerados para uso posterior, ou conectar diretamente com o SGBD escolhido para criação das estruturas</w:t>
      </w:r>
      <w:r w:rsidR="00183FEE">
        <w:t xml:space="preserve">, podendo ser MySQL ou SQL Server </w:t>
      </w:r>
      <w:r w:rsidR="00397E83">
        <w:t>(PEQUENO</w:t>
      </w:r>
      <w:r w:rsidR="0051215A">
        <w:t xml:space="preserve"> </w:t>
      </w:r>
      <w:r w:rsidR="00397E83" w:rsidRPr="0051215A">
        <w:rPr>
          <w:i/>
          <w:iCs/>
        </w:rPr>
        <w:t>et al</w:t>
      </w:r>
      <w:r w:rsidR="00397E83">
        <w:t>.</w:t>
      </w:r>
      <w:r w:rsidR="001E78C3">
        <w:t>, 2020</w:t>
      </w:r>
      <w:r w:rsidR="00397E83">
        <w:t>)</w:t>
      </w:r>
      <w:r>
        <w:t>.</w:t>
      </w:r>
    </w:p>
    <w:p w14:paraId="348904C5" w14:textId="7218AB92" w:rsidR="00234B14" w:rsidRDefault="003227E2" w:rsidP="00234B14">
      <w:pPr>
        <w:pStyle w:val="TF-TEXTO"/>
      </w:pPr>
      <w:r>
        <w:t xml:space="preserve">A </w:t>
      </w:r>
      <w:r w:rsidR="001E78C3">
        <w:t xml:space="preserve">geração dos scripts SQL é automática, </w:t>
      </w:r>
      <w:r w:rsidR="00C41CBA">
        <w:t>na qual</w:t>
      </w:r>
      <w:r w:rsidR="001E78C3">
        <w:t xml:space="preserve"> são utilizadas regras de conversão</w:t>
      </w:r>
      <w:r w:rsidR="001D4172">
        <w:t xml:space="preserve"> para manter a integridade de tabelas e relacionamentos criados.</w:t>
      </w:r>
      <w:r w:rsidR="00BB557D">
        <w:t xml:space="preserve"> </w:t>
      </w:r>
      <w:r w:rsidR="00BB557D" w:rsidRPr="0089208F">
        <w:t xml:space="preserve">Pequeno </w:t>
      </w:r>
      <w:r w:rsidR="00BB557D" w:rsidRPr="0089208F">
        <w:rPr>
          <w:i/>
          <w:iCs/>
        </w:rPr>
        <w:t>et al.</w:t>
      </w:r>
      <w:r w:rsidR="00BB557D" w:rsidRPr="0089208F">
        <w:t xml:space="preserve"> (2020) </w:t>
      </w:r>
      <w:r w:rsidR="006E6911" w:rsidRPr="0089208F">
        <w:t xml:space="preserve">também </w:t>
      </w:r>
      <w:r w:rsidR="00BB557D" w:rsidRPr="0089208F">
        <w:t>destacam as seguintes características</w:t>
      </w:r>
      <w:r w:rsidR="00D97BD3" w:rsidRPr="0089208F">
        <w:t xml:space="preserve">: </w:t>
      </w:r>
      <w:r w:rsidR="0089208F" w:rsidRPr="0089208F">
        <w:t xml:space="preserve">aplicação </w:t>
      </w:r>
      <w:r w:rsidR="00602F8A">
        <w:t>para d</w:t>
      </w:r>
      <w:r w:rsidR="0089208F" w:rsidRPr="0089208F">
        <w:t xml:space="preserve">esktop; </w:t>
      </w:r>
      <w:r w:rsidR="00D97BD3" w:rsidRPr="0089208F">
        <w:t xml:space="preserve">versão disponibilizada </w:t>
      </w:r>
      <w:r w:rsidR="006E6911" w:rsidRPr="0089208F">
        <w:t>de forma gratuita e para uso</w:t>
      </w:r>
      <w:r w:rsidR="00D97BD3" w:rsidRPr="0089208F">
        <w:t xml:space="preserve"> em sala de aula no ensino da linguagem de dados SQL</w:t>
      </w:r>
      <w:r w:rsidR="0089208F" w:rsidRPr="0089208F">
        <w:t>; geração de scripts SQL; geração automática para o SGBD MySQL ou SQL Server</w:t>
      </w:r>
      <w:r w:rsidR="0089208F">
        <w:t>;</w:t>
      </w:r>
      <w:r w:rsidR="00D97BD3" w:rsidRPr="0089208F">
        <w:t xml:space="preserve"> e modelagem conceitual</w:t>
      </w:r>
      <w:r w:rsidR="0089208F" w:rsidRPr="0089208F">
        <w:t>.</w:t>
      </w:r>
      <w:r w:rsidR="006E6911">
        <w:t xml:space="preserve"> Embora a versão apresentada ainda não possua a função para geração do modelo relacional por meio de regras de conversão do modelo ER, tal função já está prevista para ser implementada em versões futuras (PEQUENO </w:t>
      </w:r>
      <w:r w:rsidR="006E6911" w:rsidRPr="0051215A">
        <w:rPr>
          <w:i/>
          <w:iCs/>
        </w:rPr>
        <w:t>et al</w:t>
      </w:r>
      <w:r w:rsidR="006E6911">
        <w:t>., 2020).</w:t>
      </w:r>
    </w:p>
    <w:p w14:paraId="4D46649C" w14:textId="067561AC" w:rsidR="00555A95" w:rsidRDefault="00596F00" w:rsidP="00C23438">
      <w:pPr>
        <w:pStyle w:val="TF-TEXTO"/>
      </w:pPr>
      <w:r>
        <w:t>Para</w:t>
      </w:r>
      <w:r w:rsidR="001E78C3">
        <w:t xml:space="preserve"> desenvolvimento da aplicação</w:t>
      </w:r>
      <w:r w:rsidR="00322811">
        <w:t xml:space="preserve"> </w:t>
      </w:r>
      <w:r w:rsidR="001E78C3">
        <w:t xml:space="preserve">foi utilizado o padrão </w:t>
      </w:r>
      <w:r w:rsidR="006E6911">
        <w:t xml:space="preserve">de projeto </w:t>
      </w:r>
      <w:r w:rsidR="001E78C3">
        <w:t>MVC</w:t>
      </w:r>
      <w:r w:rsidR="006E6911">
        <w:t>,</w:t>
      </w:r>
      <w:r>
        <w:t xml:space="preserve"> </w:t>
      </w:r>
      <w:r w:rsidR="006E6911">
        <w:t xml:space="preserve">a </w:t>
      </w:r>
      <w:r>
        <w:t xml:space="preserve">metodologia de </w:t>
      </w:r>
      <w:r w:rsidR="006E6911">
        <w:t xml:space="preserve">ciclo </w:t>
      </w:r>
      <w:r>
        <w:t>de vida cascata</w:t>
      </w:r>
      <w:r w:rsidR="001E78C3">
        <w:t xml:space="preserve">, </w:t>
      </w:r>
      <w:r w:rsidR="006E6911">
        <w:t xml:space="preserve">a </w:t>
      </w:r>
      <w:r w:rsidR="001E78C3">
        <w:t>orientação a objetos</w:t>
      </w:r>
      <w:r>
        <w:t xml:space="preserve"> como modelo de desenvolvimento</w:t>
      </w:r>
      <w:r w:rsidR="006E6911">
        <w:t>, fazendo uso da Unified Modeling Language (UML)</w:t>
      </w:r>
      <w:r w:rsidR="006E6911" w:rsidRPr="00596F00">
        <w:t xml:space="preserve"> </w:t>
      </w:r>
      <w:r w:rsidR="001E78C3">
        <w:t>e Java como linguagem de programação</w:t>
      </w:r>
      <w:r w:rsidR="006E6911">
        <w:t xml:space="preserve"> </w:t>
      </w:r>
      <w:r>
        <w:t xml:space="preserve">(PEQUENO </w:t>
      </w:r>
      <w:r w:rsidRPr="0051215A">
        <w:rPr>
          <w:i/>
          <w:iCs/>
        </w:rPr>
        <w:t>et al</w:t>
      </w:r>
      <w:r>
        <w:t>., 2020).</w:t>
      </w:r>
      <w:r w:rsidR="006E6911">
        <w:t xml:space="preserve"> </w:t>
      </w:r>
      <w:r w:rsidR="00322811">
        <w:t>No projeto da interface foi identificado a forma que atrativa aos estudantes e projetistas</w:t>
      </w:r>
      <w:r w:rsidR="00C23438">
        <w:t xml:space="preserve">. Após a definição da interface foi feita a criação dos componentes visuais para construção do MER, </w:t>
      </w:r>
      <w:r w:rsidR="00CF54B8">
        <w:t>envolvendo</w:t>
      </w:r>
      <w:r w:rsidR="00C23438">
        <w:t xml:space="preserve"> componentes para tipos de entidades, atributos e relacionamentos, que possuem variações de restrição de participação e cardinalidade. Ainda na interface foram incluídas funções utilitárias: abrir, salvar, salvar como, exportar para imagem e exportar para o SGBD </w:t>
      </w:r>
      <w:r w:rsidR="00CF54B8">
        <w:t>MySQL ou SQL Server</w:t>
      </w:r>
      <w:r w:rsidR="00C23438">
        <w:t xml:space="preserve">. </w:t>
      </w:r>
      <w:r w:rsidR="00CF54B8">
        <w:t xml:space="preserve">Ainda é possível, converter os </w:t>
      </w:r>
      <w:r w:rsidR="00C23438">
        <w:t>diagramas para scripts SQL, tanto para geração dos arquivos quanto do código para execução no SGBD</w:t>
      </w:r>
      <w:r w:rsidR="00265156">
        <w:t xml:space="preserve"> (PEQUENO </w:t>
      </w:r>
      <w:r w:rsidR="00265156" w:rsidRPr="0051215A">
        <w:rPr>
          <w:i/>
          <w:iCs/>
        </w:rPr>
        <w:t>et al</w:t>
      </w:r>
      <w:r w:rsidR="00265156">
        <w:t>., 2020).</w:t>
      </w:r>
    </w:p>
    <w:p w14:paraId="44C060B0" w14:textId="67B5A093" w:rsidR="00555A95" w:rsidRPr="00863679" w:rsidRDefault="00555A95" w:rsidP="00BB557D">
      <w:pPr>
        <w:pStyle w:val="TF-TEXTO"/>
      </w:pPr>
      <w:r>
        <w:t xml:space="preserve">A </w:t>
      </w:r>
      <w:r w:rsidR="004203EE">
        <w:fldChar w:fldCharType="begin"/>
      </w:r>
      <w:r w:rsidR="004203EE">
        <w:instrText xml:space="preserve"> REF _Ref51493513 \h </w:instrText>
      </w:r>
      <w:r w:rsidR="004203EE">
        <w:fldChar w:fldCharType="separate"/>
      </w:r>
      <w:r w:rsidR="00322B1C">
        <w:t xml:space="preserve">Figura </w:t>
      </w:r>
      <w:r w:rsidR="004203EE">
        <w:fldChar w:fldCharType="end"/>
      </w:r>
      <w:r w:rsidR="00C425A1">
        <w:t xml:space="preserve">5 </w:t>
      </w:r>
      <w:r>
        <w:t>apresenta a interface</w:t>
      </w:r>
      <w:r w:rsidR="00863679">
        <w:t xml:space="preserve"> do ConceptEr com duas entidades criadas: </w:t>
      </w:r>
      <w:commentRangeStart w:id="34"/>
      <w:r w:rsidR="00863679" w:rsidRPr="00937EA5">
        <w:rPr>
          <w:rStyle w:val="TF-COURIER10"/>
          <w:rPrChange w:id="35" w:author="Andreza Sartori" w:date="2020-12-07T22:39:00Z">
            <w:rPr>
              <w:rFonts w:ascii="Courier New" w:hAnsi="Courier New" w:cs="Courier New"/>
            </w:rPr>
          </w:rPrChange>
        </w:rPr>
        <w:t>Professor</w:t>
      </w:r>
      <w:r w:rsidR="00863679">
        <w:t xml:space="preserve"> e </w:t>
      </w:r>
      <w:r w:rsidR="00863679" w:rsidRPr="00863679">
        <w:rPr>
          <w:rFonts w:ascii="Courier New" w:hAnsi="Courier New" w:cs="Courier New"/>
        </w:rPr>
        <w:t>Aluno</w:t>
      </w:r>
      <w:r w:rsidR="00863679">
        <w:t xml:space="preserve">; e os atributos: </w:t>
      </w:r>
      <w:proofErr w:type="gramStart"/>
      <w:r w:rsidR="00863679" w:rsidRPr="00863679">
        <w:rPr>
          <w:rFonts w:ascii="Courier New" w:hAnsi="Courier New" w:cs="Courier New"/>
        </w:rPr>
        <w:t>matricula</w:t>
      </w:r>
      <w:proofErr w:type="gramEnd"/>
      <w:r w:rsidR="00863679">
        <w:t xml:space="preserve">, </w:t>
      </w:r>
      <w:r w:rsidR="00863679" w:rsidRPr="00863679">
        <w:rPr>
          <w:rFonts w:ascii="Courier New" w:hAnsi="Courier New" w:cs="Courier New"/>
        </w:rPr>
        <w:t>nome</w:t>
      </w:r>
      <w:r w:rsidR="00863679">
        <w:t xml:space="preserve"> e </w:t>
      </w:r>
      <w:r w:rsidR="00863679" w:rsidRPr="00863679">
        <w:rPr>
          <w:rFonts w:ascii="Courier New" w:hAnsi="Courier New" w:cs="Courier New"/>
        </w:rPr>
        <w:t>materia</w:t>
      </w:r>
      <w:r w:rsidR="00CF54B8">
        <w:t>. O</w:t>
      </w:r>
      <w:r w:rsidR="00863679">
        <w:t xml:space="preserve"> atributo </w:t>
      </w:r>
      <w:proofErr w:type="gramStart"/>
      <w:r w:rsidR="00863679" w:rsidRPr="00863679">
        <w:rPr>
          <w:rFonts w:ascii="Courier New" w:hAnsi="Courier New" w:cs="Courier New"/>
        </w:rPr>
        <w:t>matr</w:t>
      </w:r>
      <w:r w:rsidR="00863679">
        <w:rPr>
          <w:rFonts w:ascii="Courier New" w:hAnsi="Courier New" w:cs="Courier New"/>
        </w:rPr>
        <w:t>i</w:t>
      </w:r>
      <w:r w:rsidR="00863679" w:rsidRPr="00863679">
        <w:rPr>
          <w:rFonts w:ascii="Courier New" w:hAnsi="Courier New" w:cs="Courier New"/>
        </w:rPr>
        <w:t>cula</w:t>
      </w:r>
      <w:commentRangeEnd w:id="34"/>
      <w:proofErr w:type="gramEnd"/>
      <w:r w:rsidR="00937EA5">
        <w:rPr>
          <w:rStyle w:val="Refdecomentrio"/>
        </w:rPr>
        <w:commentReference w:id="34"/>
      </w:r>
      <w:r w:rsidR="00863679">
        <w:t xml:space="preserve"> na entidade </w:t>
      </w:r>
      <w:r w:rsidR="00863679" w:rsidRPr="00863679">
        <w:rPr>
          <w:rFonts w:ascii="Courier New" w:hAnsi="Courier New" w:cs="Courier New"/>
        </w:rPr>
        <w:lastRenderedPageBreak/>
        <w:t>Professor</w:t>
      </w:r>
      <w:r w:rsidR="00863679">
        <w:t xml:space="preserve"> está selecionado e a partir disso é apresentado a tabela de propriedades ao lado esquerdo</w:t>
      </w:r>
      <w:r w:rsidR="00CF54B8">
        <w:t>. Nele é</w:t>
      </w:r>
      <w:r w:rsidR="00863679">
        <w:t xml:space="preserve"> possível definir atributo</w:t>
      </w:r>
      <w:r w:rsidR="0089208F">
        <w:t>s ao campo selecionado</w:t>
      </w:r>
      <w:r w:rsidR="00CF54B8">
        <w:t>, podendo ser:</w:t>
      </w:r>
      <w:r w:rsidR="00863679">
        <w:t xml:space="preserve"> </w:t>
      </w:r>
      <w:r w:rsidR="00863679" w:rsidRPr="0089208F">
        <w:rPr>
          <w:rStyle w:val="TF-COURIER10"/>
        </w:rPr>
        <w:t>composto</w:t>
      </w:r>
      <w:r w:rsidR="00863679">
        <w:t xml:space="preserve">, </w:t>
      </w:r>
      <w:r w:rsidR="00863679" w:rsidRPr="0089208F">
        <w:rPr>
          <w:rStyle w:val="TF-COURIER10"/>
        </w:rPr>
        <w:t>derivado</w:t>
      </w:r>
      <w:r w:rsidR="00863679">
        <w:t xml:space="preserve">, </w:t>
      </w:r>
      <w:r w:rsidR="00863679" w:rsidRPr="0089208F">
        <w:rPr>
          <w:rStyle w:val="TF-COURIER10"/>
        </w:rPr>
        <w:t>multivalorado</w:t>
      </w:r>
      <w:r w:rsidR="00863679">
        <w:t xml:space="preserve">, </w:t>
      </w:r>
      <w:r w:rsidR="00863679" w:rsidRPr="0089208F">
        <w:rPr>
          <w:rStyle w:val="TF-COURIER10"/>
        </w:rPr>
        <w:t>atributo chave</w:t>
      </w:r>
      <w:r w:rsidR="00863679">
        <w:t xml:space="preserve">, </w:t>
      </w:r>
      <w:r w:rsidR="00863679" w:rsidRPr="0089208F">
        <w:rPr>
          <w:rStyle w:val="TF-COURIER10"/>
        </w:rPr>
        <w:t>auto incrementado</w:t>
      </w:r>
      <w:r w:rsidR="00863679">
        <w:t xml:space="preserve">, </w:t>
      </w:r>
      <w:r w:rsidR="00863679" w:rsidRPr="0089208F">
        <w:rPr>
          <w:rStyle w:val="TF-COURIER10"/>
        </w:rPr>
        <w:t>não nulo</w:t>
      </w:r>
      <w:r w:rsidR="00863679">
        <w:t xml:space="preserve">, </w:t>
      </w:r>
      <w:r w:rsidR="00863679" w:rsidRPr="0089208F">
        <w:rPr>
          <w:rStyle w:val="TF-COURIER10"/>
        </w:rPr>
        <w:t>único</w:t>
      </w:r>
      <w:r w:rsidR="0089208F">
        <w:t xml:space="preserve"> e informar</w:t>
      </w:r>
      <w:r w:rsidR="00863679" w:rsidRPr="0089208F">
        <w:t xml:space="preserve"> </w:t>
      </w:r>
      <w:r w:rsidR="0089208F" w:rsidRPr="0089208F">
        <w:t>valor padrão</w:t>
      </w:r>
      <w:r w:rsidR="00863679" w:rsidRPr="0089208F">
        <w:t xml:space="preserve">, o tipo de dados e o </w:t>
      </w:r>
      <w:r w:rsidR="00BB557D" w:rsidRPr="0089208F">
        <w:t xml:space="preserve">seu </w:t>
      </w:r>
      <w:r w:rsidR="00863679" w:rsidRPr="0089208F">
        <w:t>tamanho</w:t>
      </w:r>
      <w:r w:rsidR="00BB557D">
        <w:t xml:space="preserve"> (PEQUENO </w:t>
      </w:r>
      <w:r w:rsidR="00BB557D" w:rsidRPr="0051215A">
        <w:rPr>
          <w:i/>
          <w:iCs/>
        </w:rPr>
        <w:t>et al</w:t>
      </w:r>
      <w:r w:rsidR="00BB557D">
        <w:t>., 2020)</w:t>
      </w:r>
      <w:r w:rsidR="00863679">
        <w:t>.</w:t>
      </w:r>
    </w:p>
    <w:p w14:paraId="65498BC7" w14:textId="79271325" w:rsidR="004203EE" w:rsidRDefault="004203EE" w:rsidP="004203EE">
      <w:pPr>
        <w:pStyle w:val="TF-LEGENDA"/>
      </w:pPr>
      <w:bookmarkStart w:id="36" w:name="_Ref51493513"/>
      <w:r>
        <w:t xml:space="preserve">Figura </w:t>
      </w:r>
      <w:bookmarkEnd w:id="36"/>
      <w:r w:rsidR="00797E7A">
        <w:t>5</w:t>
      </w:r>
      <w:r>
        <w:t xml:space="preserve"> - </w:t>
      </w:r>
      <w:r w:rsidRPr="004203EE">
        <w:t>Exemplo de criação de entidades</w:t>
      </w:r>
    </w:p>
    <w:p w14:paraId="541FD3EE" w14:textId="49EC8825" w:rsidR="00596F00" w:rsidRDefault="00555A95" w:rsidP="00555A95">
      <w:pPr>
        <w:pStyle w:val="TF-FIGURA"/>
      </w:pPr>
      <w:r w:rsidRPr="00555A95">
        <w:rPr>
          <w:noProof/>
        </w:rPr>
        <w:drawing>
          <wp:inline distT="0" distB="0" distL="0" distR="0" wp14:anchorId="122FC5CA" wp14:editId="4615A801">
            <wp:extent cx="3429000" cy="2468880"/>
            <wp:effectExtent l="19050" t="19050" r="19050" b="26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688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DCE34" w14:textId="215005C7" w:rsidR="00555A95" w:rsidRDefault="00555A95" w:rsidP="00555A95">
      <w:pPr>
        <w:pStyle w:val="TF-FONTE"/>
      </w:pPr>
      <w:r>
        <w:t>Fonte:</w:t>
      </w:r>
      <w:r w:rsidRPr="00555A95">
        <w:t xml:space="preserve"> </w:t>
      </w:r>
      <w:r w:rsidR="0051215A">
        <w:t>a</w:t>
      </w:r>
      <w:r>
        <w:t>daptada de Pequeno</w:t>
      </w:r>
      <w:r w:rsidR="00BB557D">
        <w:t xml:space="preserve"> </w:t>
      </w:r>
      <w:r w:rsidRPr="00BB557D">
        <w:rPr>
          <w:i/>
          <w:iCs/>
        </w:rPr>
        <w:t>et al.</w:t>
      </w:r>
      <w:r>
        <w:t xml:space="preserve"> (2020).</w:t>
      </w:r>
    </w:p>
    <w:p w14:paraId="0FCCC216" w14:textId="5194DB11" w:rsidR="004203EE" w:rsidRDefault="00863679" w:rsidP="00596F00">
      <w:pPr>
        <w:pStyle w:val="TF-TEXTO"/>
      </w:pPr>
      <w:r>
        <w:t xml:space="preserve">A Figura </w:t>
      </w:r>
      <w:r w:rsidR="00797E7A">
        <w:t>6</w:t>
      </w:r>
      <w:r>
        <w:t xml:space="preserve"> apresenta a tela de exportação para </w:t>
      </w:r>
      <w:r w:rsidR="004203EE">
        <w:t>o</w:t>
      </w:r>
      <w:r>
        <w:t xml:space="preserve"> SGBD</w:t>
      </w:r>
      <w:r w:rsidR="00CF54B8">
        <w:t xml:space="preserve"> MySQL ou </w:t>
      </w:r>
      <w:r w:rsidR="005B3D0E">
        <w:t xml:space="preserve">para o </w:t>
      </w:r>
      <w:r w:rsidR="00CF54B8">
        <w:t>SQL Server após o diagrama ter sido finalizado</w:t>
      </w:r>
      <w:r>
        <w:t xml:space="preserve">, </w:t>
      </w:r>
      <w:r w:rsidR="00CF54B8">
        <w:t>contendo</w:t>
      </w:r>
      <w:r w:rsidR="00183FEE">
        <w:t xml:space="preserve"> o</w:t>
      </w:r>
      <w:r w:rsidR="004203EE">
        <w:t xml:space="preserve">s dados necessários para </w:t>
      </w:r>
      <w:r w:rsidR="00183FEE">
        <w:t>liberar acesso à</w:t>
      </w:r>
      <w:r w:rsidR="004203EE">
        <w:t xml:space="preserve"> aplicação</w:t>
      </w:r>
      <w:r w:rsidR="00183FEE">
        <w:t xml:space="preserve"> para </w:t>
      </w:r>
      <w:r w:rsidR="004203EE">
        <w:t>execut</w:t>
      </w:r>
      <w:r w:rsidR="00183FEE">
        <w:t>ar</w:t>
      </w:r>
      <w:r w:rsidR="004203EE">
        <w:t xml:space="preserve"> os comandos no SGBD e </w:t>
      </w:r>
      <w:r w:rsidR="00CF54B8">
        <w:t xml:space="preserve">criar </w:t>
      </w:r>
      <w:r w:rsidR="004203EE">
        <w:t xml:space="preserve">o </w:t>
      </w:r>
      <w:r w:rsidR="00CF54B8">
        <w:t>BD</w:t>
      </w:r>
      <w:r w:rsidR="004203EE">
        <w:t xml:space="preserve"> conforme os campos preenchidos nesta tela. Após a confirmação a aplicação executa os scripts SQL gerados e gera o </w:t>
      </w:r>
      <w:r w:rsidR="00CF54B8">
        <w:t>BD</w:t>
      </w:r>
      <w:r w:rsidR="004203EE">
        <w:t xml:space="preserve">. </w:t>
      </w:r>
    </w:p>
    <w:p w14:paraId="37DB8C44" w14:textId="7FEF821E" w:rsidR="004203EE" w:rsidRDefault="004203EE" w:rsidP="004203EE">
      <w:pPr>
        <w:pStyle w:val="TF-LEGENDA"/>
      </w:pPr>
      <w:r>
        <w:t xml:space="preserve">Figura </w:t>
      </w:r>
      <w:r w:rsidR="00797E7A">
        <w:t>6</w:t>
      </w:r>
      <w:r>
        <w:t xml:space="preserve"> – Tela de exportação para um SBGD específico</w:t>
      </w:r>
    </w:p>
    <w:p w14:paraId="38F2B547" w14:textId="3EAD4F5E" w:rsidR="00863679" w:rsidRDefault="004203EE" w:rsidP="004203EE">
      <w:pPr>
        <w:pStyle w:val="TF-FIGURA"/>
      </w:pPr>
      <w:r>
        <w:rPr>
          <w:noProof/>
        </w:rPr>
        <w:drawing>
          <wp:inline distT="0" distB="0" distL="0" distR="0" wp14:anchorId="19CAB1AD" wp14:editId="0A4EE610">
            <wp:extent cx="3878211" cy="2066925"/>
            <wp:effectExtent l="19050" t="19050" r="2730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997" cy="20918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52C88" w14:textId="5A7B8F3C" w:rsidR="00234B14" w:rsidRPr="00234B14" w:rsidRDefault="004203EE" w:rsidP="00183FEE">
      <w:pPr>
        <w:pStyle w:val="TF-FONTE"/>
      </w:pPr>
      <w:r>
        <w:t>Fonte:</w:t>
      </w:r>
      <w:r w:rsidRPr="00555A95">
        <w:t xml:space="preserve"> </w:t>
      </w:r>
      <w:r w:rsidR="0051215A">
        <w:t>a</w:t>
      </w:r>
      <w:r>
        <w:t>daptada de Pequeno</w:t>
      </w:r>
      <w:r w:rsidR="00BB557D">
        <w:t xml:space="preserve"> </w:t>
      </w:r>
      <w:r w:rsidRPr="00BB557D">
        <w:rPr>
          <w:i/>
          <w:iCs/>
        </w:rPr>
        <w:t>et al</w:t>
      </w:r>
      <w:r>
        <w:t>. (2020).</w:t>
      </w:r>
    </w:p>
    <w:p w14:paraId="3449D877" w14:textId="2F0B161C" w:rsidR="00183FEE" w:rsidRPr="00183FEE" w:rsidRDefault="00451B94" w:rsidP="0077346F">
      <w:pPr>
        <w:pStyle w:val="Ttulo1"/>
      </w:pPr>
      <w:bookmarkStart w:id="37" w:name="_Toc54164921"/>
      <w:bookmarkStart w:id="38" w:name="_Toc54165675"/>
      <w:bookmarkStart w:id="39" w:name="_Toc54169333"/>
      <w:bookmarkStart w:id="40" w:name="_Toc96347439"/>
      <w:bookmarkStart w:id="41" w:name="_Toc96357723"/>
      <w:bookmarkStart w:id="42" w:name="_Toc96491866"/>
      <w:bookmarkStart w:id="43" w:name="_Toc411603107"/>
      <w:bookmarkEnd w:id="26"/>
      <w:r>
        <w:t>proposta</w:t>
      </w:r>
    </w:p>
    <w:p w14:paraId="34824963" w14:textId="426D8506" w:rsidR="0077346F" w:rsidRPr="00394D43" w:rsidRDefault="0077346F" w:rsidP="0077346F">
      <w:pPr>
        <w:pStyle w:val="TF-TEXTO"/>
      </w:pPr>
      <w:bookmarkStart w:id="44" w:name="_Toc54164915"/>
      <w:bookmarkStart w:id="45" w:name="_Toc54165669"/>
      <w:bookmarkStart w:id="46" w:name="_Toc54169327"/>
      <w:bookmarkStart w:id="47" w:name="_Toc96347433"/>
      <w:bookmarkStart w:id="48" w:name="_Toc96357717"/>
      <w:bookmarkStart w:id="49" w:name="_Toc96491860"/>
      <w:bookmarkStart w:id="50" w:name="_Toc351015594"/>
      <w:r w:rsidRPr="00394D43">
        <w:t>Nest</w:t>
      </w:r>
      <w:r w:rsidR="00594B91">
        <w:t>a</w:t>
      </w:r>
      <w:r w:rsidR="00594B91" w:rsidRPr="00594B91">
        <w:t xml:space="preserve"> </w:t>
      </w:r>
      <w:r w:rsidR="00594B91">
        <w:t xml:space="preserve">seção </w:t>
      </w:r>
      <w:r w:rsidR="00594B91" w:rsidRPr="00594B91">
        <w:t>serão apresentadas as justificativas para a realização do trabalho proposto (</w:t>
      </w:r>
      <w:r w:rsidR="00594B91">
        <w:t>sub</w:t>
      </w:r>
      <w:r w:rsidR="00594B91" w:rsidRPr="00594B91">
        <w:t xml:space="preserve">seção </w:t>
      </w:r>
      <w:r w:rsidR="00594B91">
        <w:fldChar w:fldCharType="begin"/>
      </w:r>
      <w:r w:rsidR="00594B91">
        <w:instrText xml:space="preserve"> REF _Ref52310631 \r \h </w:instrText>
      </w:r>
      <w:r w:rsidR="00594B91">
        <w:fldChar w:fldCharType="separate"/>
      </w:r>
      <w:r w:rsidR="00322B1C">
        <w:t>3.1</w:t>
      </w:r>
      <w:r w:rsidR="00594B91">
        <w:fldChar w:fldCharType="end"/>
      </w:r>
      <w:r w:rsidR="00594B91" w:rsidRPr="00594B91">
        <w:t>), bem como serão expostos os requisitos principais (s</w:t>
      </w:r>
      <w:r w:rsidR="00594B91">
        <w:t>ubs</w:t>
      </w:r>
      <w:r w:rsidR="00594B91" w:rsidRPr="00594B91">
        <w:t xml:space="preserve">eção </w:t>
      </w:r>
      <w:r w:rsidR="00594B91">
        <w:fldChar w:fldCharType="begin"/>
      </w:r>
      <w:r w:rsidR="00594B91">
        <w:instrText xml:space="preserve"> REF _Ref52310665 \r \h </w:instrText>
      </w:r>
      <w:r w:rsidR="00594B91">
        <w:fldChar w:fldCharType="separate"/>
      </w:r>
      <w:r w:rsidR="00322B1C">
        <w:t>3.2</w:t>
      </w:r>
      <w:r w:rsidR="00594B91">
        <w:fldChar w:fldCharType="end"/>
      </w:r>
      <w:r w:rsidR="00594B91" w:rsidRPr="00594B91">
        <w:t xml:space="preserve">), finalizando </w:t>
      </w:r>
      <w:r w:rsidR="00594B91" w:rsidRPr="00594B91">
        <w:lastRenderedPageBreak/>
        <w:t>com a metodologia e o cronograma planejado para o desenvolvimento do trabalho (</w:t>
      </w:r>
      <w:r w:rsidR="00D958E4">
        <w:t>sub</w:t>
      </w:r>
      <w:r w:rsidR="00594B91" w:rsidRPr="00594B91">
        <w:t xml:space="preserve">seção </w:t>
      </w:r>
      <w:r w:rsidR="00594B91">
        <w:fldChar w:fldCharType="begin"/>
      </w:r>
      <w:r w:rsidR="00594B91">
        <w:instrText xml:space="preserve"> REF _Ref52310681 \r \h </w:instrText>
      </w:r>
      <w:r w:rsidR="00594B91">
        <w:fldChar w:fldCharType="separate"/>
      </w:r>
      <w:r w:rsidR="00322B1C">
        <w:t>3.3</w:t>
      </w:r>
      <w:r w:rsidR="00594B91">
        <w:fldChar w:fldCharType="end"/>
      </w:r>
      <w:r w:rsidR="00594B91" w:rsidRPr="00594B91">
        <w:t>)</w:t>
      </w:r>
      <w:r w:rsidRPr="00394D43">
        <w:t>.</w:t>
      </w:r>
    </w:p>
    <w:p w14:paraId="58694102" w14:textId="5E21297A" w:rsidR="00451B94" w:rsidRDefault="00451B94" w:rsidP="000645AE">
      <w:pPr>
        <w:pStyle w:val="Ttulo2"/>
      </w:pPr>
      <w:bookmarkStart w:id="51" w:name="_Ref52310631"/>
      <w:r>
        <w:t>JUSTIFICATIVA</w:t>
      </w:r>
      <w:bookmarkEnd w:id="51"/>
    </w:p>
    <w:p w14:paraId="394103DD" w14:textId="4B13B88E" w:rsidR="0077346F" w:rsidRPr="0077346F" w:rsidRDefault="00D37F8D" w:rsidP="0077346F">
      <w:pPr>
        <w:pStyle w:val="TF-TEXTO"/>
      </w:pPr>
      <w:r>
        <w:t>Nas seções</w:t>
      </w:r>
      <w:r w:rsidR="0077346F" w:rsidRPr="0089152B">
        <w:t xml:space="preserve"> </w:t>
      </w:r>
      <w:r w:rsidR="0077346F">
        <w:t xml:space="preserve">1 e </w:t>
      </w:r>
      <w:r w:rsidR="0077346F" w:rsidRPr="0089152B">
        <w:t>2 fo</w:t>
      </w:r>
      <w:r w:rsidR="0077346F">
        <w:t xml:space="preserve">ram </w:t>
      </w:r>
      <w:r w:rsidR="0077346F" w:rsidRPr="0089152B">
        <w:t>evidenciada</w:t>
      </w:r>
      <w:r w:rsidR="0077346F">
        <w:t>s</w:t>
      </w:r>
      <w:r w:rsidR="0077346F" w:rsidRPr="0089152B">
        <w:t xml:space="preserve"> a relevância do tema da propost</w:t>
      </w:r>
      <w:r w:rsidR="0077346F">
        <w:t xml:space="preserve">o. </w:t>
      </w:r>
      <w:r>
        <w:t>Neste contexto, Aguiar (201</w:t>
      </w:r>
      <w:r w:rsidR="00D14BA1">
        <w:t>7</w:t>
      </w:r>
      <w:r>
        <w:t xml:space="preserve">), Souza Neto (2016) e Pequeno </w:t>
      </w:r>
      <w:r w:rsidRPr="001B7777">
        <w:rPr>
          <w:i/>
          <w:iCs/>
        </w:rPr>
        <w:t>et al</w:t>
      </w:r>
      <w:r>
        <w:t xml:space="preserve">. (2020) identificaram a possibilidade de desenvolver soluções </w:t>
      </w:r>
      <w:r w:rsidRPr="00D37F8D">
        <w:t xml:space="preserve">para modelagem e criação de bancos de dados relacionais baseado em </w:t>
      </w:r>
      <w:r w:rsidR="00D14BA1">
        <w:t>Modelo</w:t>
      </w:r>
      <w:r w:rsidR="00D14BA1" w:rsidRPr="00D37F8D">
        <w:t xml:space="preserve"> </w:t>
      </w:r>
      <w:r w:rsidRPr="00D37F8D">
        <w:t>Entidade-Relacionamento (</w:t>
      </w:r>
      <w:r w:rsidR="00D14BA1">
        <w:t>M</w:t>
      </w:r>
      <w:r w:rsidRPr="00D37F8D">
        <w:t xml:space="preserve">ER). </w:t>
      </w:r>
      <w:r w:rsidR="0077346F" w:rsidRPr="0038487E">
        <w:t>No Quadro 1 é apresentado um comparativo entre os trabalhos correlatos, de modo que as linhas representam as características e as colunas os trabalhos relacionados.</w:t>
      </w:r>
      <w:r w:rsidR="0077346F">
        <w:t xml:space="preserve"> </w:t>
      </w:r>
    </w:p>
    <w:p w14:paraId="6F4401D5" w14:textId="5C790D45" w:rsidR="00AA7D17" w:rsidRPr="00D215F3" w:rsidRDefault="00AA7D17" w:rsidP="0089208F">
      <w:pPr>
        <w:pStyle w:val="TF-LEGENDA"/>
      </w:pPr>
      <w:r w:rsidRPr="00D215F3">
        <w:t xml:space="preserve">Quadro </w:t>
      </w:r>
      <w:fldSimple w:instr=" SEQ Quadro \* ARABIC ">
        <w:r w:rsidR="00322B1C">
          <w:rPr>
            <w:noProof/>
          </w:rPr>
          <w:t>1</w:t>
        </w:r>
      </w:fldSimple>
      <w:r w:rsidRPr="00D215F3">
        <w:t xml:space="preserve"> - Comparativo entre os trabalhos correlatos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256"/>
        <w:gridCol w:w="1700"/>
        <w:gridCol w:w="1889"/>
        <w:gridCol w:w="2217"/>
      </w:tblGrid>
      <w:tr w:rsidR="00EC4AC9" w:rsidRPr="00B37D2E" w14:paraId="2FB3860D" w14:textId="77777777" w:rsidTr="00AD4C15">
        <w:trPr>
          <w:trHeight w:val="424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77C2A210" w14:textId="77777777" w:rsidR="00EC4AC9" w:rsidRPr="00AD4C15" w:rsidRDefault="00EC4AC9" w:rsidP="00A87D11">
            <w:pPr>
              <w:jc w:val="right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>Correlatos</w:t>
            </w:r>
          </w:p>
          <w:p w14:paraId="4C63572C" w14:textId="77777777" w:rsidR="00EC4AC9" w:rsidRPr="00AD4C15" w:rsidRDefault="00EC4AC9" w:rsidP="00A87D11">
            <w:pPr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938" w:type="pct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26CDC9C7" w14:textId="27834CFE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 xml:space="preserve"> </w:t>
            </w:r>
            <w:r w:rsidR="00B93CA5" w:rsidRPr="00AD4C15">
              <w:rPr>
                <w:b/>
                <w:bCs/>
                <w:sz w:val="20"/>
                <w:szCs w:val="20"/>
              </w:rPr>
              <w:t>Archidata</w:t>
            </w:r>
          </w:p>
          <w:p w14:paraId="1A140110" w14:textId="4CA66717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>Aguiar (2017)</w:t>
            </w:r>
          </w:p>
        </w:tc>
        <w:tc>
          <w:tcPr>
            <w:tcW w:w="1042" w:type="pct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00FA9CE8" w14:textId="44C16E36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>BrModelo</w:t>
            </w:r>
            <w:r w:rsidR="00265156" w:rsidRPr="00AD4C15">
              <w:rPr>
                <w:b/>
                <w:bCs/>
                <w:sz w:val="20"/>
                <w:szCs w:val="20"/>
              </w:rPr>
              <w:t>W</w:t>
            </w:r>
            <w:r w:rsidRPr="00AD4C15">
              <w:rPr>
                <w:b/>
                <w:bCs/>
                <w:sz w:val="20"/>
                <w:szCs w:val="20"/>
              </w:rPr>
              <w:t>eb</w:t>
            </w:r>
          </w:p>
          <w:p w14:paraId="0C798C19" w14:textId="66E062E3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>Souza Neto (2016)</w:t>
            </w:r>
          </w:p>
        </w:tc>
        <w:tc>
          <w:tcPr>
            <w:tcW w:w="1223" w:type="pct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4C1C06DB" w14:textId="77777777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>Concept</w:t>
            </w:r>
          </w:p>
          <w:p w14:paraId="5AC76D28" w14:textId="2F674530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 xml:space="preserve">Pequeno </w:t>
            </w:r>
            <w:r w:rsidRPr="00AD4C15">
              <w:rPr>
                <w:b/>
                <w:bCs/>
                <w:i/>
                <w:iCs/>
                <w:sz w:val="20"/>
                <w:szCs w:val="20"/>
              </w:rPr>
              <w:t>et al</w:t>
            </w:r>
            <w:r w:rsidRPr="00AD4C15">
              <w:rPr>
                <w:b/>
                <w:bCs/>
                <w:sz w:val="20"/>
                <w:szCs w:val="20"/>
              </w:rPr>
              <w:t>. (2020)</w:t>
            </w:r>
          </w:p>
        </w:tc>
      </w:tr>
      <w:tr w:rsidR="00EC4AC9" w:rsidRPr="00B37D2E" w14:paraId="098FD023" w14:textId="77777777" w:rsidTr="00AD4C15">
        <w:trPr>
          <w:trHeight w:val="152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152A777E" w14:textId="47A61AAE" w:rsidR="00EC4AC9" w:rsidRPr="00AD4C15" w:rsidRDefault="00A87D11" w:rsidP="00A87D11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Aplicação Web</w:t>
            </w:r>
            <w:r w:rsidR="00281B33" w:rsidRPr="00AD4C15">
              <w:rPr>
                <w:sz w:val="20"/>
                <w:szCs w:val="20"/>
              </w:rPr>
              <w:t>/Desktop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14:paraId="1936DD4A" w14:textId="5A515647" w:rsidR="00EC4AC9" w:rsidRPr="00AD4C15" w:rsidRDefault="00281B33" w:rsidP="00EC4AC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D4C15">
              <w:rPr>
                <w:color w:val="000000" w:themeColor="text1"/>
                <w:sz w:val="20"/>
                <w:szCs w:val="20"/>
              </w:rPr>
              <w:t>Desktop</w:t>
            </w:r>
          </w:p>
        </w:tc>
        <w:tc>
          <w:tcPr>
            <w:tcW w:w="1042" w:type="pct"/>
            <w:tcBorders>
              <w:top w:val="single" w:sz="4" w:space="0" w:color="auto"/>
            </w:tcBorders>
            <w:vAlign w:val="center"/>
          </w:tcPr>
          <w:p w14:paraId="68D4226B" w14:textId="7D67D960" w:rsidR="00EC4AC9" w:rsidRPr="00AD4C15" w:rsidRDefault="00281B33" w:rsidP="00EC4AC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160A">
              <w:rPr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1223" w:type="pct"/>
            <w:tcBorders>
              <w:top w:val="single" w:sz="4" w:space="0" w:color="auto"/>
            </w:tcBorders>
            <w:vAlign w:val="center"/>
          </w:tcPr>
          <w:p w14:paraId="2D39481A" w14:textId="140B342F" w:rsidR="00EC4AC9" w:rsidRPr="00AD4C15" w:rsidRDefault="00281B33" w:rsidP="00EC4AC9">
            <w:pPr>
              <w:jc w:val="center"/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</w:pPr>
            <w:r w:rsidRPr="00AD4C15">
              <w:rPr>
                <w:color w:val="000000" w:themeColor="text1"/>
                <w:sz w:val="20"/>
                <w:szCs w:val="20"/>
              </w:rPr>
              <w:t>Desktop</w:t>
            </w:r>
          </w:p>
        </w:tc>
      </w:tr>
      <w:tr w:rsidR="00281B33" w:rsidRPr="00B37D2E" w14:paraId="50157D38" w14:textId="77777777" w:rsidTr="00AD4C15">
        <w:trPr>
          <w:trHeight w:val="70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429FD7AD" w14:textId="1505F1E5" w:rsidR="00281B33" w:rsidRPr="00AD4C15" w:rsidRDefault="00281B33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Software livre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14:paraId="0921DF25" w14:textId="201D9F9B" w:rsidR="00281B33" w:rsidRPr="00AD4C15" w:rsidDel="00281B33" w:rsidRDefault="00281B33" w:rsidP="00281B3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042" w:type="pct"/>
            <w:tcBorders>
              <w:top w:val="single" w:sz="4" w:space="0" w:color="auto"/>
            </w:tcBorders>
            <w:vAlign w:val="center"/>
          </w:tcPr>
          <w:p w14:paraId="737A3301" w14:textId="2B80C6BD" w:rsidR="00281B33" w:rsidRPr="00AD4C15" w:rsidDel="00281B33" w:rsidRDefault="00281B33" w:rsidP="00281B33">
            <w:pPr>
              <w:jc w:val="center"/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223" w:type="pct"/>
            <w:tcBorders>
              <w:top w:val="single" w:sz="4" w:space="0" w:color="auto"/>
            </w:tcBorders>
            <w:vAlign w:val="center"/>
          </w:tcPr>
          <w:p w14:paraId="32039FC8" w14:textId="06551ACE" w:rsidR="00281B33" w:rsidRPr="00AD4C15" w:rsidDel="00281B33" w:rsidRDefault="00281B33" w:rsidP="00281B3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281B33" w:rsidRPr="00B37D2E" w14:paraId="3EA0CD5E" w14:textId="77777777" w:rsidTr="00AD4C15">
        <w:trPr>
          <w:trHeight w:val="187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6D307527" w14:textId="45E569A2" w:rsidR="00281B33" w:rsidRPr="00AD4C15" w:rsidRDefault="00281B33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Geração do script SQL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14:paraId="770B39F9" w14:textId="77777777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042" w:type="pct"/>
            <w:tcBorders>
              <w:top w:val="single" w:sz="4" w:space="0" w:color="auto"/>
            </w:tcBorders>
            <w:vAlign w:val="center"/>
          </w:tcPr>
          <w:p w14:paraId="04BBF960" w14:textId="77777777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223" w:type="pct"/>
            <w:tcBorders>
              <w:top w:val="single" w:sz="4" w:space="0" w:color="auto"/>
            </w:tcBorders>
            <w:vAlign w:val="center"/>
          </w:tcPr>
          <w:p w14:paraId="3A5A8B5A" w14:textId="4521F338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281B33" w:rsidRPr="00B37D2E" w14:paraId="0DA5C40A" w14:textId="77777777" w:rsidTr="00AD4C15">
        <w:trPr>
          <w:trHeight w:val="153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39F3688A" w14:textId="418A924E" w:rsidR="00281B33" w:rsidRPr="00AD4C15" w:rsidRDefault="00281B33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Exportação para SBGD</w:t>
            </w:r>
          </w:p>
        </w:tc>
        <w:tc>
          <w:tcPr>
            <w:tcW w:w="938" w:type="pct"/>
            <w:tcBorders>
              <w:bottom w:val="single" w:sz="4" w:space="0" w:color="auto"/>
            </w:tcBorders>
            <w:vAlign w:val="center"/>
          </w:tcPr>
          <w:p w14:paraId="49FE445C" w14:textId="3F981D34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042" w:type="pct"/>
            <w:tcBorders>
              <w:bottom w:val="single" w:sz="4" w:space="0" w:color="auto"/>
            </w:tcBorders>
            <w:vAlign w:val="center"/>
          </w:tcPr>
          <w:p w14:paraId="3A91492D" w14:textId="78E7DC33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223" w:type="pct"/>
            <w:tcBorders>
              <w:bottom w:val="single" w:sz="4" w:space="0" w:color="auto"/>
            </w:tcBorders>
            <w:vAlign w:val="center"/>
          </w:tcPr>
          <w:p w14:paraId="72B10F52" w14:textId="77777777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color w:val="00B05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281B33" w:rsidRPr="00B37D2E" w14:paraId="4567DCBA" w14:textId="77777777" w:rsidTr="00AD4C15">
        <w:trPr>
          <w:trHeight w:val="70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2B5E61DD" w14:textId="54245D35" w:rsidR="00281B33" w:rsidRPr="00AD4C15" w:rsidRDefault="00281B33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Editor de SQL</w:t>
            </w:r>
          </w:p>
        </w:tc>
        <w:tc>
          <w:tcPr>
            <w:tcW w:w="938" w:type="pct"/>
            <w:vAlign w:val="center"/>
          </w:tcPr>
          <w:p w14:paraId="5EDD37E5" w14:textId="77777777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042" w:type="pct"/>
            <w:vAlign w:val="center"/>
          </w:tcPr>
          <w:p w14:paraId="67B63982" w14:textId="54D8B44F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223" w:type="pct"/>
            <w:vAlign w:val="center"/>
          </w:tcPr>
          <w:p w14:paraId="54C930F4" w14:textId="040386A7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</w:tr>
      <w:tr w:rsidR="00281B33" w:rsidRPr="00B37D2E" w14:paraId="5915AD5A" w14:textId="77777777" w:rsidTr="00AD4C15">
        <w:trPr>
          <w:trHeight w:val="206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236075C2" w14:textId="6309BE19" w:rsidR="00281B33" w:rsidRPr="00AD4C15" w:rsidRDefault="00281B33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Modelo conceitual</w:t>
            </w:r>
          </w:p>
        </w:tc>
        <w:tc>
          <w:tcPr>
            <w:tcW w:w="938" w:type="pct"/>
            <w:vAlign w:val="center"/>
          </w:tcPr>
          <w:p w14:paraId="46924694" w14:textId="145BB0A9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color w:val="00B05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042" w:type="pct"/>
            <w:vAlign w:val="center"/>
          </w:tcPr>
          <w:p w14:paraId="74AA70F5" w14:textId="05194260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223" w:type="pct"/>
            <w:vAlign w:val="center"/>
          </w:tcPr>
          <w:p w14:paraId="49BC5500" w14:textId="35141E10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281B33" w:rsidRPr="00B37D2E" w14:paraId="578534E9" w14:textId="77777777" w:rsidTr="00AD4C15">
        <w:trPr>
          <w:trHeight w:val="70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43C41190" w14:textId="50AAEFE3" w:rsidR="00281B33" w:rsidRPr="00AD4C15" w:rsidRDefault="002F4510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 xml:space="preserve">Projeto </w:t>
            </w:r>
            <w:r w:rsidR="00281B33" w:rsidRPr="00AD4C15">
              <w:rPr>
                <w:sz w:val="20"/>
                <w:szCs w:val="20"/>
              </w:rPr>
              <w:t>lógico</w:t>
            </w:r>
          </w:p>
        </w:tc>
        <w:tc>
          <w:tcPr>
            <w:tcW w:w="938" w:type="pct"/>
            <w:vAlign w:val="center"/>
          </w:tcPr>
          <w:p w14:paraId="53E2A497" w14:textId="17AFA5B8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042" w:type="pct"/>
            <w:vAlign w:val="center"/>
          </w:tcPr>
          <w:p w14:paraId="38D1288C" w14:textId="5F022EFD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223" w:type="pct"/>
            <w:vAlign w:val="center"/>
          </w:tcPr>
          <w:p w14:paraId="4B0D47B8" w14:textId="6D83D2B3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</w:tr>
      <w:tr w:rsidR="00281B33" w:rsidRPr="00B37D2E" w14:paraId="53E1DBF9" w14:textId="77777777" w:rsidTr="00AD4C15">
        <w:trPr>
          <w:trHeight w:val="70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78EAC6E3" w14:textId="6047079F" w:rsidR="00281B33" w:rsidRPr="00AD4C15" w:rsidRDefault="002F4510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 xml:space="preserve">Projeto </w:t>
            </w:r>
            <w:r w:rsidR="00281B33" w:rsidRPr="00AD4C15">
              <w:rPr>
                <w:sz w:val="20"/>
                <w:szCs w:val="20"/>
              </w:rPr>
              <w:t>físico</w:t>
            </w:r>
          </w:p>
        </w:tc>
        <w:tc>
          <w:tcPr>
            <w:tcW w:w="938" w:type="pct"/>
            <w:vAlign w:val="center"/>
          </w:tcPr>
          <w:p w14:paraId="61DCDB70" w14:textId="02416F92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042" w:type="pct"/>
            <w:vAlign w:val="center"/>
          </w:tcPr>
          <w:p w14:paraId="70DB43F5" w14:textId="3577EE75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223" w:type="pct"/>
            <w:vAlign w:val="center"/>
          </w:tcPr>
          <w:p w14:paraId="26CAF9E7" w14:textId="603FDB68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</w:tr>
    </w:tbl>
    <w:p w14:paraId="2DC8D085" w14:textId="0BE5BBA0" w:rsidR="00EC4AC9" w:rsidRDefault="00EC4AC9" w:rsidP="00EC4AC9">
      <w:pPr>
        <w:pStyle w:val="TF-FONTE"/>
      </w:pPr>
      <w:r>
        <w:t>Fonte: elaborado pelo autor</w:t>
      </w:r>
      <w:r w:rsidRPr="00B10DA4">
        <w:t>.</w:t>
      </w:r>
    </w:p>
    <w:p w14:paraId="16800D5D" w14:textId="0561C50B" w:rsidR="00281B33" w:rsidRDefault="00281B33" w:rsidP="00D37F8D">
      <w:pPr>
        <w:pStyle w:val="TF-TEXTO"/>
      </w:pPr>
      <w:r>
        <w:t xml:space="preserve">Conforme demonstrado no </w:t>
      </w:r>
      <w:r w:rsidRPr="0038487E">
        <w:t>Quadro 1</w:t>
      </w:r>
      <w:r>
        <w:t xml:space="preserve">, percebe-se que somente </w:t>
      </w:r>
      <w:r w:rsidR="00D37F8D">
        <w:t xml:space="preserve">Souza Neto (2016) </w:t>
      </w:r>
      <w:r>
        <w:t xml:space="preserve">desenvolveu sua aplicação para web, enquanto Aguiar (2017) e Pequeno </w:t>
      </w:r>
      <w:r w:rsidRPr="00AD4C15">
        <w:rPr>
          <w:i/>
          <w:iCs/>
        </w:rPr>
        <w:t>et al</w:t>
      </w:r>
      <w:r>
        <w:t xml:space="preserve">. (2020) desenvolveram suas aplicações para desktop. Segundo Souza Neto (2016), a grande maioria das soluções existentes </w:t>
      </w:r>
      <w:r w:rsidR="00763946">
        <w:t xml:space="preserve">possuem a característica de serem aplicações </w:t>
      </w:r>
      <w:r>
        <w:t xml:space="preserve">para desktop, </w:t>
      </w:r>
      <w:r w:rsidR="00D37F8D">
        <w:t>geralmente não comportam todas as etapas de um projeto de banco de dados e são comerciais</w:t>
      </w:r>
      <w:r w:rsidR="00B56A47">
        <w:t xml:space="preserve">. Portanto, </w:t>
      </w:r>
      <w:r w:rsidR="00D37F8D">
        <w:t>há um valor a ser cobrado sobre o serviço prestado.</w:t>
      </w:r>
      <w:r>
        <w:t xml:space="preserve"> Essa característica de software livre é encontrada tanto em Souza Neto (2016) como em Aguiar (2017) e Pequeno </w:t>
      </w:r>
      <w:r w:rsidRPr="001B7777">
        <w:rPr>
          <w:i/>
          <w:iCs/>
        </w:rPr>
        <w:t>et al.</w:t>
      </w:r>
      <w:r>
        <w:t xml:space="preserve"> (2020).</w:t>
      </w:r>
    </w:p>
    <w:p w14:paraId="6006B7F4" w14:textId="14C34F7B" w:rsidR="00D37F8D" w:rsidRPr="00B94225" w:rsidRDefault="00763946" w:rsidP="00D37F8D">
      <w:pPr>
        <w:pStyle w:val="TF-TEXTO"/>
      </w:pPr>
      <w:r>
        <w:t xml:space="preserve">A característica de Geração do script SQL está contemplada em </w:t>
      </w:r>
      <w:r w:rsidR="00D37F8D">
        <w:t>Aguiar (2017)</w:t>
      </w:r>
      <w:r>
        <w:t xml:space="preserve">, Souza Neto (2016) e Pequeno </w:t>
      </w:r>
      <w:r w:rsidRPr="001B7777">
        <w:rPr>
          <w:i/>
          <w:iCs/>
        </w:rPr>
        <w:t>et al.</w:t>
      </w:r>
      <w:r>
        <w:t xml:space="preserve"> (2020). Aguiar (2017)</w:t>
      </w:r>
      <w:r w:rsidR="00D37F8D">
        <w:t xml:space="preserve"> afirma que a maioria das ferramentas de criação da modelagem estão diretamente associadas a um Sistema de SGBD específico, impedindo que o trabalho realizado seja aplicado a vários SBGDs distintos. Aguiar (2017) também relata que os sistemas que possibilitam a escolha do SGBD destino, em sua maioria estão atrelados a uma licença de software que não é gratuita. </w:t>
      </w:r>
      <w:r>
        <w:t xml:space="preserve">Pequeno </w:t>
      </w:r>
      <w:r w:rsidRPr="00081BFD">
        <w:rPr>
          <w:i/>
          <w:iCs/>
        </w:rPr>
        <w:t>et al</w:t>
      </w:r>
      <w:r>
        <w:rPr>
          <w:i/>
          <w:iCs/>
        </w:rPr>
        <w:t xml:space="preserve">. </w:t>
      </w:r>
      <w:r>
        <w:t xml:space="preserve">(2020) também se destacam por apresentarem a característica de Exportação para SGBD. Nesse sentido, </w:t>
      </w:r>
      <w:r w:rsidR="00D37F8D">
        <w:t xml:space="preserve">Pequeno </w:t>
      </w:r>
      <w:r w:rsidR="00D37F8D" w:rsidRPr="00081BFD">
        <w:rPr>
          <w:i/>
          <w:iCs/>
        </w:rPr>
        <w:lastRenderedPageBreak/>
        <w:t>et al</w:t>
      </w:r>
      <w:r w:rsidR="00D37F8D">
        <w:rPr>
          <w:i/>
          <w:iCs/>
        </w:rPr>
        <w:t xml:space="preserve">. </w:t>
      </w:r>
      <w:r w:rsidR="00D37F8D">
        <w:t xml:space="preserve">(2020) argumentam que as ferramentas de criação do MER são proprietárias e não </w:t>
      </w:r>
      <w:r w:rsidR="00D37F8D" w:rsidRPr="00B94225">
        <w:t xml:space="preserve">permitem exportar a modelagem criada para outro SBGD. </w:t>
      </w:r>
    </w:p>
    <w:p w14:paraId="16C79CE0" w14:textId="3A5B86F3" w:rsidR="00763946" w:rsidRPr="00B94225" w:rsidRDefault="00763946" w:rsidP="00D37F8D">
      <w:pPr>
        <w:pStyle w:val="TF-TEXTO"/>
        <w:rPr>
          <w:highlight w:val="yellow"/>
        </w:rPr>
      </w:pPr>
      <w:r w:rsidRPr="00B94225">
        <w:t xml:space="preserve">O editor de SQL é uma característica que está presente em Aguiar (2017). </w:t>
      </w:r>
      <w:r w:rsidRPr="00AD4C15">
        <w:t xml:space="preserve">Esta característica </w:t>
      </w:r>
      <w:r w:rsidR="00710BFD" w:rsidRPr="00AD4C15">
        <w:t>consiste em um básico editor de texto que possui algumas funções avançadas como o destaque sintático, que grifa determinadas palavras da linguagem SQL</w:t>
      </w:r>
      <w:r w:rsidR="00AD4C15" w:rsidRPr="00AD4C15">
        <w:t>. Além disso</w:t>
      </w:r>
      <w:r w:rsidR="00710BFD" w:rsidRPr="00AD4C15">
        <w:t xml:space="preserve"> </w:t>
      </w:r>
      <w:r w:rsidR="00AD4C15" w:rsidRPr="00AD4C15">
        <w:t xml:space="preserve">permite ao usuário o </w:t>
      </w:r>
      <w:r w:rsidR="00710BFD" w:rsidRPr="00AD4C15">
        <w:t xml:space="preserve">acesso </w:t>
      </w:r>
      <w:r w:rsidR="00AD4C15" w:rsidRPr="00AD4C15">
        <w:t>às sugestões</w:t>
      </w:r>
      <w:r w:rsidR="00710BFD" w:rsidRPr="00AD4C15">
        <w:t xml:space="preserve"> pressionando a tecla Control (CTRL) + Espaço</w:t>
      </w:r>
      <w:r w:rsidR="00AD4C15" w:rsidRPr="00AD4C15">
        <w:t>.</w:t>
      </w:r>
      <w:r w:rsidR="00B94225">
        <w:t xml:space="preserve"> A disponibilização destas funcionalidades foi possível </w:t>
      </w:r>
      <w:r w:rsidR="002B0351">
        <w:t xml:space="preserve">por meio </w:t>
      </w:r>
      <w:r w:rsidR="00B94225">
        <w:t xml:space="preserve">da biblioteca de código aberto AvalonEdit. </w:t>
      </w:r>
    </w:p>
    <w:p w14:paraId="56F1511E" w14:textId="3EFBC296" w:rsidR="00763946" w:rsidRDefault="00763946" w:rsidP="00D37F8D">
      <w:pPr>
        <w:pStyle w:val="TF-TEXTO"/>
      </w:pPr>
      <w:r w:rsidRPr="005973C0">
        <w:t xml:space="preserve">A característica de modelo conceitual está presente em Aguiar (2017), Souza Neto (2016) e Pequeno </w:t>
      </w:r>
      <w:r w:rsidRPr="005973C0">
        <w:rPr>
          <w:i/>
          <w:iCs/>
        </w:rPr>
        <w:t xml:space="preserve">et al. </w:t>
      </w:r>
      <w:r w:rsidRPr="005973C0">
        <w:t xml:space="preserve">(2020), enquanto </w:t>
      </w:r>
      <w:r w:rsidR="00594B91" w:rsidRPr="005973C0">
        <w:t xml:space="preserve">as características de </w:t>
      </w:r>
      <w:r w:rsidR="002F4510">
        <w:t>projeto</w:t>
      </w:r>
      <w:r w:rsidR="002F4510" w:rsidRPr="005973C0">
        <w:t xml:space="preserve"> </w:t>
      </w:r>
      <w:r w:rsidR="005973C0">
        <w:t>lógico</w:t>
      </w:r>
      <w:r w:rsidR="005973C0" w:rsidRPr="005973C0">
        <w:t xml:space="preserve"> </w:t>
      </w:r>
      <w:r w:rsidR="00594B91" w:rsidRPr="005973C0">
        <w:t xml:space="preserve">e </w:t>
      </w:r>
      <w:r w:rsidR="005973C0">
        <w:t>físico</w:t>
      </w:r>
      <w:r w:rsidR="005973C0" w:rsidRPr="005973C0">
        <w:t xml:space="preserve"> </w:t>
      </w:r>
      <w:r w:rsidR="00594B91" w:rsidRPr="005973C0">
        <w:t>estão presente</w:t>
      </w:r>
      <w:r w:rsidR="005973C0">
        <w:t>s</w:t>
      </w:r>
      <w:r w:rsidR="00594B91" w:rsidRPr="005973C0">
        <w:t xml:space="preserve"> somente em Souza Neto (2016</w:t>
      </w:r>
      <w:r w:rsidR="003343FB">
        <w:t>). O modelo conceitual, que deve ser a primeira etapa de um projeto de banco de dados</w:t>
      </w:r>
      <w:r w:rsidR="002F4510">
        <w:t xml:space="preserve"> e</w:t>
      </w:r>
      <w:r w:rsidR="003343FB">
        <w:t xml:space="preserve"> tem objetivo de elencar formalmente os requisitos de informação de um banco de dados. O </w:t>
      </w:r>
      <w:r w:rsidR="002F4510">
        <w:t xml:space="preserve">projeto </w:t>
      </w:r>
      <w:r w:rsidR="003343FB">
        <w:t xml:space="preserve">lógico, que é a segunda etapa, define as estruturas de dados construídas na primeira etapa, porém no nível do SGBD escolhido. </w:t>
      </w:r>
      <w:r w:rsidR="002F4510">
        <w:t>Na</w:t>
      </w:r>
      <w:r w:rsidR="003343FB">
        <w:t xml:space="preserve"> terceira etapa, o </w:t>
      </w:r>
      <w:r w:rsidR="002F4510">
        <w:t xml:space="preserve">projeto físico, são incluídos detalhes que procuram otimizar o desempenho do sistema como um todo </w:t>
      </w:r>
      <w:r w:rsidR="002F4510" w:rsidRPr="002F4510">
        <w:t>(HEUSER, 20</w:t>
      </w:r>
      <w:r w:rsidR="002B0351">
        <w:t>09</w:t>
      </w:r>
      <w:r w:rsidR="002F4510" w:rsidRPr="002F4510">
        <w:t>).</w:t>
      </w:r>
    </w:p>
    <w:p w14:paraId="2902B3A6" w14:textId="5B64BB99" w:rsidR="00594B91" w:rsidRDefault="000B4DE3" w:rsidP="00075969">
      <w:pPr>
        <w:pStyle w:val="TF-TEXTO"/>
      </w:pPr>
      <w:r w:rsidRPr="000B4DE3">
        <w:t xml:space="preserve">A aplicação proposta neste trabalho </w:t>
      </w:r>
      <w:r w:rsidR="002B0351">
        <w:t xml:space="preserve">se destaca ainda por permitir </w:t>
      </w:r>
      <w:r w:rsidRPr="000B4DE3">
        <w:t>que</w:t>
      </w:r>
      <w:r>
        <w:t xml:space="preserve"> </w:t>
      </w:r>
      <w:r w:rsidR="00075969">
        <w:t xml:space="preserve">alunos e </w:t>
      </w:r>
      <w:r>
        <w:t>projetistas de bancos de dados criem a modelagem de um banco de dados e consigam exportar para o SGBD desejado</w:t>
      </w:r>
      <w:r w:rsidR="00075969">
        <w:t xml:space="preserve">, bem como </w:t>
      </w:r>
      <w:r w:rsidR="0024564B">
        <w:t xml:space="preserve">propõe </w:t>
      </w:r>
      <w:r w:rsidR="00075969">
        <w:t>a geração e edição dos scripts SQL. A proposta também visa o desenvolvimento em código aperto (open source), permitindo que novos desenvolvedores contribuam com o projeto e que empresas poupem custos de licenças para ferramentas de modelagem.</w:t>
      </w:r>
    </w:p>
    <w:p w14:paraId="0DA42799" w14:textId="1112200A" w:rsidR="0024564B" w:rsidRPr="001B7777" w:rsidRDefault="008970F2" w:rsidP="005B3D0E">
      <w:pPr>
        <w:pStyle w:val="TF-TEXTO"/>
        <w:rPr>
          <w:highlight w:val="yellow"/>
        </w:rPr>
      </w:pPr>
      <w:r>
        <w:t>Com base nestas caraterísticas, bem como foram apresentadas no Quadro 1, nota-se que o trabalho proposto se torna relevante ao buscar disponibilizar uma aplicação</w:t>
      </w:r>
      <w:r w:rsidR="000A080C">
        <w:t xml:space="preserve"> </w:t>
      </w:r>
      <w:r w:rsidR="000A080C" w:rsidRPr="00AD4C15">
        <w:t>desktop</w:t>
      </w:r>
      <w:r>
        <w:t xml:space="preserve"> </w:t>
      </w:r>
      <w:r w:rsidR="0024564B">
        <w:t xml:space="preserve">na qual </w:t>
      </w:r>
      <w:r>
        <w:t>seja possível</w:t>
      </w:r>
      <w:r w:rsidR="000A080C">
        <w:t xml:space="preserve"> criar todas as fases do projeto de banco de dados e </w:t>
      </w:r>
      <w:r>
        <w:t>export</w:t>
      </w:r>
      <w:r w:rsidR="000A080C">
        <w:t>á-lo</w:t>
      </w:r>
      <w:r>
        <w:t xml:space="preserve"> para </w:t>
      </w:r>
      <w:r w:rsidR="0024564B">
        <w:t xml:space="preserve">os </w:t>
      </w:r>
      <w:r w:rsidR="00E0708B">
        <w:t>SGBDs</w:t>
      </w:r>
      <w:r w:rsidR="0024564B">
        <w:t xml:space="preserve"> </w:t>
      </w:r>
      <w:r w:rsidR="000A080C">
        <w:t>Oracle, MySQL, Microsoft SQL Server, SQLite e PostgreSQL</w:t>
      </w:r>
      <w:r w:rsidR="0024564B">
        <w:t>, sendo um diferencial tecnológico</w:t>
      </w:r>
      <w:r w:rsidR="00E0708B">
        <w:t xml:space="preserve">. Além disso, esta proposta visa permitir que o usuário consiga criar </w:t>
      </w:r>
      <w:r w:rsidR="000A080C">
        <w:t xml:space="preserve">e trabalhar com </w:t>
      </w:r>
      <w:r w:rsidR="00E0708B">
        <w:t xml:space="preserve">vários modelos, oferecendo </w:t>
      </w:r>
      <w:r w:rsidR="0024564B">
        <w:t xml:space="preserve">maior </w:t>
      </w:r>
      <w:r w:rsidR="00E0708B">
        <w:t>flexibilidade.</w:t>
      </w:r>
    </w:p>
    <w:p w14:paraId="01F272F6" w14:textId="3AC5B71C" w:rsidR="00594B91" w:rsidRPr="0077346F" w:rsidRDefault="00594B91" w:rsidP="00594B91">
      <w:pPr>
        <w:pStyle w:val="TF-TEXTO"/>
      </w:pPr>
      <w:r w:rsidRPr="0021505D">
        <w:t xml:space="preserve">A proposta trará ainda a contribuição acadêmica do uso de Design Thinking durante a construção de aplicações na área da computação. O trabalho proposto também contribuirá ao apresentar o Método RURUCAg, que poderá ser utilizado em </w:t>
      </w:r>
      <w:r w:rsidR="00DF62D9">
        <w:t xml:space="preserve">outros </w:t>
      </w:r>
      <w:r w:rsidRPr="0021505D">
        <w:t xml:space="preserve">trabalhos </w:t>
      </w:r>
      <w:r w:rsidR="00DF62D9">
        <w:t xml:space="preserve">para modelar </w:t>
      </w:r>
      <w:r w:rsidRPr="0021505D">
        <w:t xml:space="preserve">a relação entre requisitos </w:t>
      </w:r>
      <w:r w:rsidR="00C510BB">
        <w:t>d</w:t>
      </w:r>
      <w:r w:rsidR="00DF62D9">
        <w:t>e</w:t>
      </w:r>
      <w:r w:rsidR="00C510BB">
        <w:t xml:space="preserve"> aplicação</w:t>
      </w:r>
      <w:r w:rsidRPr="0021505D">
        <w:t xml:space="preserve"> e práticas no design de interface como as heurísticas de Nielsen, </w:t>
      </w:r>
      <w:r w:rsidR="00DF62D9">
        <w:t>avaliando a</w:t>
      </w:r>
      <w:r w:rsidRPr="0021505D">
        <w:t xml:space="preserve"> </w:t>
      </w:r>
      <w:r w:rsidR="00DF62D9">
        <w:t>usabilidade e</w:t>
      </w:r>
      <w:r w:rsidR="00DF62D9" w:rsidRPr="0021505D">
        <w:t xml:space="preserve"> </w:t>
      </w:r>
      <w:r w:rsidRPr="0021505D">
        <w:t xml:space="preserve">a </w:t>
      </w:r>
      <w:r w:rsidR="00DF62D9" w:rsidRPr="0021505D">
        <w:t xml:space="preserve">experiência de usuários em sistemas na área da </w:t>
      </w:r>
      <w:r w:rsidR="00DF62D9" w:rsidRPr="0021505D">
        <w:lastRenderedPageBreak/>
        <w:t>computação</w:t>
      </w:r>
      <w:r w:rsidRPr="0021505D">
        <w:t xml:space="preserve">. Além disso, traz a contribuição acadêmica ao trazer a fundamentação necessária para que se possa aplicar as avaliações com os usuários finais, sendo eles os especialistas </w:t>
      </w:r>
      <w:r w:rsidR="00EF259C">
        <w:t>da aplicação</w:t>
      </w:r>
      <w:r w:rsidRPr="0021505D">
        <w:t xml:space="preserve">. Como contribuição </w:t>
      </w:r>
      <w:r w:rsidR="0024564B">
        <w:t>social</w:t>
      </w:r>
      <w:r w:rsidR="0024564B" w:rsidRPr="0021505D">
        <w:t xml:space="preserve"> </w:t>
      </w:r>
      <w:r w:rsidRPr="0021505D">
        <w:t xml:space="preserve">pode-se destacar o desenvolvimento de uma aplicação para </w:t>
      </w:r>
      <w:r w:rsidR="000C2D0C" w:rsidRPr="0021505D">
        <w:t>instituições de ensino e empresas</w:t>
      </w:r>
      <w:r w:rsidR="0024564B">
        <w:t xml:space="preserve"> de maneira gratuita e de código aberto</w:t>
      </w:r>
      <w:r w:rsidR="000C2D0C" w:rsidRPr="0021505D">
        <w:t>.</w:t>
      </w:r>
    </w:p>
    <w:p w14:paraId="212D208A" w14:textId="77777777" w:rsidR="00451B94" w:rsidRDefault="00451B94" w:rsidP="000645AE">
      <w:pPr>
        <w:pStyle w:val="Ttulo2"/>
      </w:pPr>
      <w:bookmarkStart w:id="52" w:name="_Ref52310665"/>
      <w:r>
        <w:t>REQUISITOS PRINCIPAIS DO PROBLEMA A SER TRABALHADO</w:t>
      </w:r>
      <w:bookmarkEnd w:id="44"/>
      <w:bookmarkEnd w:id="45"/>
      <w:bookmarkEnd w:id="46"/>
      <w:bookmarkEnd w:id="47"/>
      <w:bookmarkEnd w:id="48"/>
      <w:bookmarkEnd w:id="49"/>
      <w:bookmarkEnd w:id="50"/>
      <w:bookmarkEnd w:id="52"/>
    </w:p>
    <w:p w14:paraId="5B46153D" w14:textId="16AE54A2" w:rsidR="00451B94" w:rsidRDefault="00594B91" w:rsidP="00451B94">
      <w:pPr>
        <w:pStyle w:val="TF-TEXTO"/>
      </w:pPr>
      <w:r w:rsidRPr="00594B91">
        <w:t xml:space="preserve">Nesta </w:t>
      </w:r>
      <w:r w:rsidR="00B93CA5">
        <w:t>sub</w:t>
      </w:r>
      <w:r w:rsidRPr="00594B91">
        <w:t>seção serão abordados os principais Requisitos Funcionais (RF), assim como os principais Requisitos Não Funcionais (RNF</w:t>
      </w:r>
      <w:r w:rsidR="00B93CA5">
        <w:t xml:space="preserve">), conforme </w:t>
      </w:r>
      <w:r w:rsidR="00B93CA5">
        <w:fldChar w:fldCharType="begin"/>
      </w:r>
      <w:r w:rsidR="00B93CA5">
        <w:instrText xml:space="preserve"> REF _Ref53232835 \h </w:instrText>
      </w:r>
      <w:r w:rsidR="00B93CA5">
        <w:fldChar w:fldCharType="separate"/>
      </w:r>
      <w:r w:rsidR="00322B1C" w:rsidRPr="00EE5E3E">
        <w:t xml:space="preserve">Quadro </w:t>
      </w:r>
      <w:r w:rsidR="00322B1C">
        <w:rPr>
          <w:noProof/>
        </w:rPr>
        <w:t>2</w:t>
      </w:r>
      <w:r w:rsidR="00B93CA5">
        <w:fldChar w:fldCharType="end"/>
      </w:r>
      <w:r w:rsidR="00B93CA5">
        <w:t>.</w:t>
      </w:r>
    </w:p>
    <w:p w14:paraId="444C67F2" w14:textId="6666A3CD" w:rsidR="00E4094C" w:rsidRPr="00EE5E3E" w:rsidRDefault="00E4094C" w:rsidP="00F2205D">
      <w:pPr>
        <w:pStyle w:val="TF-LEGENDA"/>
      </w:pPr>
      <w:bookmarkStart w:id="53" w:name="_Ref53232835"/>
      <w:r w:rsidRPr="00EE5E3E">
        <w:t xml:space="preserve">Quadro </w:t>
      </w:r>
      <w:fldSimple w:instr=" SEQ Quadro \* ARABIC ">
        <w:r w:rsidR="00322B1C">
          <w:rPr>
            <w:noProof/>
          </w:rPr>
          <w:t>2</w:t>
        </w:r>
      </w:fldSimple>
      <w:bookmarkEnd w:id="53"/>
      <w:r w:rsidRPr="00EE5E3E">
        <w:t xml:space="preserve"> </w:t>
      </w:r>
      <w:r w:rsidR="003B1DE0">
        <w:t>–</w:t>
      </w:r>
      <w:r w:rsidRPr="00EE5E3E">
        <w:t xml:space="preserve"> </w:t>
      </w:r>
      <w:r w:rsidR="003B1DE0">
        <w:t>Principais Requisitos Funcionais e Não Funcionais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17"/>
        <w:gridCol w:w="567"/>
      </w:tblGrid>
      <w:tr w:rsidR="00E4094C" w:rsidRPr="007E0D87" w14:paraId="13F83AE9" w14:textId="504D3F4B" w:rsidTr="00F2205D">
        <w:trPr>
          <w:cantSplit/>
          <w:trHeight w:val="230"/>
          <w:jc w:val="center"/>
        </w:trPr>
        <w:tc>
          <w:tcPr>
            <w:tcW w:w="8217" w:type="dxa"/>
            <w:tcBorders>
              <w:left w:val="single" w:sz="4" w:space="0" w:color="auto"/>
              <w:right w:val="single" w:sz="8" w:space="0" w:color="auto"/>
              <w:tl2br w:val="nil"/>
            </w:tcBorders>
            <w:shd w:val="clear" w:color="auto" w:fill="A6A6A6"/>
          </w:tcPr>
          <w:p w14:paraId="5631275D" w14:textId="4DD0086E" w:rsidR="00E4094C" w:rsidRPr="00F2205D" w:rsidRDefault="00E4094C" w:rsidP="00E4094C">
            <w:pPr>
              <w:pStyle w:val="TF-TEXTOQUADRO"/>
              <w:rPr>
                <w:b/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A aplicação deverá: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8" w:space="0" w:color="auto"/>
              <w:tl2br w:val="nil"/>
            </w:tcBorders>
            <w:shd w:val="clear" w:color="auto" w:fill="A6A6A6"/>
          </w:tcPr>
          <w:p w14:paraId="3E820B52" w14:textId="4780CCF2" w:rsidR="00E4094C" w:rsidRPr="00F2205D" w:rsidRDefault="00E4094C" w:rsidP="00E4094C">
            <w:pPr>
              <w:pStyle w:val="TF-TEXTOQUADRO"/>
              <w:rPr>
                <w:b/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Tipo</w:t>
            </w:r>
          </w:p>
        </w:tc>
      </w:tr>
      <w:tr w:rsidR="00E4094C" w:rsidRPr="007E0D87" w14:paraId="1BC16DBC" w14:textId="1DF911EC" w:rsidTr="00F2205D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4F8CB05" w14:textId="49167FC8" w:rsidR="00E4094C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</w:t>
            </w:r>
            <w:r w:rsidRPr="00B93CA5">
              <w:rPr>
                <w:sz w:val="20"/>
              </w:rPr>
              <w:t xml:space="preserve">manter uma modelagem de banco de dados (Create, Read, Update and Delete </w:t>
            </w:r>
            <w:r>
              <w:rPr>
                <w:sz w:val="20"/>
              </w:rPr>
              <w:t>–</w:t>
            </w:r>
            <w:r w:rsidRPr="00B93CA5">
              <w:rPr>
                <w:sz w:val="20"/>
              </w:rPr>
              <w:t xml:space="preserve"> CRUD</w:t>
            </w:r>
            <w:r>
              <w:rPr>
                <w:sz w:val="20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73148FF" w14:textId="515178BD" w:rsidR="00E4094C" w:rsidRPr="00D215F3" w:rsidRDefault="00AA7D17" w:rsidP="00F2205D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AA7D17" w:rsidRPr="007E0D87" w14:paraId="5A8D8416" w14:textId="77777777" w:rsidTr="00AA7D17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7B1ABF7" w14:textId="7F30FEA2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</w:t>
            </w:r>
            <w:r w:rsidRPr="00B93CA5">
              <w:rPr>
                <w:sz w:val="20"/>
              </w:rPr>
              <w:t>gerar o script SQL da modelagem criada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61EE6EB" w14:textId="072AB90B" w:rsidR="00AA7D17" w:rsidRDefault="00AA7D17" w:rsidP="00AA7D1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AA7D17" w:rsidRPr="007E0D87" w14:paraId="28D95AB3" w14:textId="77777777" w:rsidTr="00AA7D17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F723A38" w14:textId="15A58B09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 w:rsidRPr="00B93CA5">
              <w:rPr>
                <w:sz w:val="20"/>
              </w:rPr>
              <w:t xml:space="preserve">permitir </w:t>
            </w:r>
            <w:r>
              <w:rPr>
                <w:sz w:val="20"/>
              </w:rPr>
              <w:t xml:space="preserve">ao usuário </w:t>
            </w:r>
            <w:r w:rsidRPr="00B93CA5">
              <w:rPr>
                <w:sz w:val="20"/>
              </w:rPr>
              <w:t>editar o SQL gerado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C306D2E" w14:textId="35794877" w:rsidR="00AA7D17" w:rsidRDefault="00AA7D17" w:rsidP="00AA7D1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AA7D17" w:rsidRPr="007E0D87" w14:paraId="49D7AB81" w14:textId="77777777" w:rsidTr="00AA7D17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281D94E" w14:textId="0AD38741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</w:t>
            </w:r>
            <w:r w:rsidRPr="00B93CA5">
              <w:rPr>
                <w:sz w:val="20"/>
              </w:rPr>
              <w:t>exportar a modelagem para um SGBD escolhido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A7A889B" w14:textId="71DB3DD1" w:rsidR="00AA7D17" w:rsidRDefault="00AA7D17" w:rsidP="00AA7D1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AA7D17" w:rsidRPr="007E0D87" w14:paraId="6C26C52E" w14:textId="77777777" w:rsidTr="00AA7D17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459B4E0" w14:textId="6FF877D1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</w:t>
            </w:r>
            <w:r w:rsidRPr="00B93CA5">
              <w:rPr>
                <w:sz w:val="20"/>
              </w:rPr>
              <w:t>criar o banco de dados no SGBD escolhido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07CBB36" w14:textId="6047E381" w:rsidR="00AA7D17" w:rsidRDefault="00AA7D17" w:rsidP="00AA7D1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</w:t>
            </w:r>
            <w:r w:rsidR="00B93CA5">
              <w:rPr>
                <w:sz w:val="20"/>
              </w:rPr>
              <w:t>N</w:t>
            </w:r>
            <w:r>
              <w:rPr>
                <w:sz w:val="20"/>
              </w:rPr>
              <w:t>F</w:t>
            </w:r>
          </w:p>
        </w:tc>
      </w:tr>
      <w:tr w:rsidR="00AA7D17" w:rsidRPr="007E0D87" w14:paraId="5036CB63" w14:textId="77777777" w:rsidTr="00F2205D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6DE04A5" w14:textId="2A197767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 w:rsidRPr="00B93CA5">
              <w:rPr>
                <w:sz w:val="20"/>
              </w:rPr>
              <w:t>utilizar a biblioteca AvalonEdit para edição do SQL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E64E877" w14:textId="61256A9B" w:rsidR="00AA7D17" w:rsidRPr="00D215F3" w:rsidRDefault="00AA7D17" w:rsidP="00AA7D17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AA7D17" w:rsidRPr="007E0D87" w14:paraId="05CD62E0" w14:textId="77777777" w:rsidTr="00F2205D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05801E2" w14:textId="2E06623E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 w:rsidRPr="00B93CA5">
              <w:rPr>
                <w:sz w:val="20"/>
              </w:rPr>
              <w:t>utilizar o Ambiente de Desenvolvimento Integrado (Integrated Development Environment - IDE) Visual Studio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B4D0BDF" w14:textId="3356DE67" w:rsidR="00AA7D17" w:rsidRPr="00D215F3" w:rsidRDefault="00AA7D17" w:rsidP="00AA7D17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AA7D17" w:rsidRPr="007E0D87" w14:paraId="0195097C" w14:textId="77777777" w:rsidTr="00F2205D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8DECFA9" w14:textId="45F3A45D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 disponibilizada na plataforma </w:t>
            </w:r>
            <w:r w:rsidRPr="00B93CA5">
              <w:rPr>
                <w:sz w:val="20"/>
              </w:rPr>
              <w:t>desktop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6D12C15" w14:textId="4D998415" w:rsidR="00AA7D17" w:rsidRPr="00D215F3" w:rsidRDefault="00AA7D17" w:rsidP="00AA7D17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B93CA5" w:rsidRPr="007E0D87" w14:paraId="2491BBDD" w14:textId="77777777" w:rsidTr="00AA7D17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053179F" w14:textId="2EF55456" w:rsidR="00B93CA5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 construída </w:t>
            </w:r>
            <w:r w:rsidRPr="00B93CA5">
              <w:rPr>
                <w:sz w:val="20"/>
              </w:rPr>
              <w:t xml:space="preserve">utilizando </w:t>
            </w:r>
            <w:r w:rsidRPr="00F2205D">
              <w:rPr>
                <w:i/>
                <w:iCs/>
                <w:sz w:val="20"/>
              </w:rPr>
              <w:t>framework</w:t>
            </w:r>
            <w:r w:rsidRPr="00B93CA5">
              <w:rPr>
                <w:sz w:val="20"/>
              </w:rPr>
              <w:t xml:space="preserve"> Windows Presentation Foundation (WPF)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EBDDB46" w14:textId="7CB190B8" w:rsidR="00B93CA5" w:rsidRPr="009B4A4C" w:rsidRDefault="00B93CA5" w:rsidP="00AA7D17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E4094C" w:rsidRPr="007E0D87" w14:paraId="65B1FAD7" w14:textId="38CA5CAB" w:rsidTr="00F2205D">
        <w:trPr>
          <w:trHeight w:val="151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69B78FF" w14:textId="14B124D6" w:rsidR="00E4094C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 w:rsidRPr="00B93CA5">
              <w:rPr>
                <w:sz w:val="20"/>
              </w:rPr>
              <w:t>ser desenvolvid</w:t>
            </w:r>
            <w:r>
              <w:rPr>
                <w:sz w:val="20"/>
              </w:rPr>
              <w:t>a</w:t>
            </w:r>
            <w:r w:rsidRPr="00B93CA5">
              <w:rPr>
                <w:sz w:val="20"/>
              </w:rPr>
              <w:t xml:space="preserve"> na linguagem de programação C Sharp (C#)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651D3AD" w14:textId="24D4CAC0" w:rsidR="00E4094C" w:rsidRPr="00D215F3" w:rsidRDefault="00AA7D17" w:rsidP="00F2205D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E4094C" w:rsidRPr="007E0D87" w14:paraId="7556C0B3" w14:textId="4C327F98" w:rsidTr="00F2205D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7F100B7" w14:textId="6ADEE50E" w:rsidR="00E4094C" w:rsidRPr="00D215F3" w:rsidRDefault="00AA7D17" w:rsidP="00E4094C">
            <w:pPr>
              <w:pStyle w:val="TF-TEXTOQUADRO"/>
              <w:jc w:val="both"/>
              <w:rPr>
                <w:sz w:val="20"/>
              </w:rPr>
            </w:pPr>
            <w:r w:rsidRPr="00AA7D17">
              <w:rPr>
                <w:sz w:val="20"/>
              </w:rPr>
              <w:t xml:space="preserve">utilizar arquivos de configuração </w:t>
            </w:r>
            <w:r w:rsidR="00AA4C0B">
              <w:rPr>
                <w:sz w:val="20"/>
              </w:rPr>
              <w:t xml:space="preserve">YAML </w:t>
            </w:r>
            <w:r w:rsidR="00EF259C" w:rsidRPr="00EF259C">
              <w:rPr>
                <w:sz w:val="20"/>
              </w:rPr>
              <w:t xml:space="preserve">Ain't Markup Language </w:t>
            </w:r>
            <w:r w:rsidR="00EF259C">
              <w:rPr>
                <w:sz w:val="20"/>
              </w:rPr>
              <w:t>(</w:t>
            </w:r>
            <w:r w:rsidRPr="00AA7D17">
              <w:rPr>
                <w:sz w:val="20"/>
              </w:rPr>
              <w:t>YAM</w:t>
            </w:r>
            <w:r w:rsidR="00EF259C">
              <w:rPr>
                <w:sz w:val="20"/>
              </w:rPr>
              <w:t>L)</w:t>
            </w:r>
            <w:r w:rsidRPr="00AA7D17">
              <w:rPr>
                <w:sz w:val="20"/>
              </w:rPr>
              <w:t xml:space="preserve"> para construção do </w:t>
            </w:r>
            <w:r w:rsidR="00EF259C">
              <w:rPr>
                <w:sz w:val="20"/>
              </w:rPr>
              <w:t>BD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855CBB3" w14:textId="39AFB58E" w:rsidR="00E4094C" w:rsidRPr="00F2205D" w:rsidRDefault="00AA7D17" w:rsidP="00F2205D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E4094C" w:rsidRPr="007E0D87" w14:paraId="18B177B4" w14:textId="1E7477EF" w:rsidTr="00F2205D">
        <w:trPr>
          <w:trHeight w:val="70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C2B9C4C" w14:textId="04063696" w:rsidR="00E4094C" w:rsidRPr="00D215F3" w:rsidRDefault="00AA7D17" w:rsidP="00E4094C">
            <w:pPr>
              <w:pStyle w:val="TF-TEXTOQUADRO"/>
              <w:jc w:val="both"/>
              <w:rPr>
                <w:sz w:val="20"/>
              </w:rPr>
            </w:pPr>
            <w:r w:rsidRPr="00AA7D17">
              <w:rPr>
                <w:sz w:val="20"/>
              </w:rPr>
              <w:t>utilizar o Método RURUCAg para modelar os requisitos da aplicação com as heurísticas de Nielsen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529C07F" w14:textId="6B766FE6" w:rsidR="00E4094C" w:rsidRPr="00F2205D" w:rsidRDefault="00AA7D17" w:rsidP="00F2205D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E4094C" w:rsidRPr="007E0D87" w14:paraId="6015F230" w14:textId="5DCABC93" w:rsidTr="00F2205D">
        <w:trPr>
          <w:trHeight w:val="70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B49FA26" w14:textId="7D68CC90" w:rsidR="00E4094C" w:rsidRPr="00D215F3" w:rsidRDefault="00AA7D17" w:rsidP="00E4094C">
            <w:pPr>
              <w:pStyle w:val="TF-TEXTOQUADRO"/>
              <w:jc w:val="both"/>
              <w:rPr>
                <w:sz w:val="20"/>
              </w:rPr>
            </w:pPr>
            <w:r w:rsidRPr="00AA7D17">
              <w:rPr>
                <w:sz w:val="20"/>
              </w:rPr>
              <w:t>utilizar o Método RURUCAg para avaliar a usabilidade e a experiência de uso da aplicação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5B137BB" w14:textId="4F695554" w:rsidR="00E4094C" w:rsidRPr="00F2205D" w:rsidRDefault="00AA7D17" w:rsidP="00F2205D">
            <w:pPr>
              <w:pStyle w:val="TF-TEXTOQUADRO"/>
              <w:jc w:val="center"/>
              <w:rPr>
                <w:sz w:val="20"/>
              </w:rPr>
            </w:pPr>
            <w:r w:rsidRPr="00F2205D">
              <w:rPr>
                <w:sz w:val="20"/>
              </w:rPr>
              <w:t>RNF</w:t>
            </w:r>
          </w:p>
        </w:tc>
      </w:tr>
    </w:tbl>
    <w:p w14:paraId="44F90396" w14:textId="77777777" w:rsidR="00E4094C" w:rsidRPr="007B14FC" w:rsidRDefault="00E4094C" w:rsidP="00F2205D">
      <w:pPr>
        <w:pStyle w:val="TF-FONTE"/>
      </w:pPr>
      <w:r w:rsidRPr="007B14FC">
        <w:t>Fonte: elaborado pelo autor.</w:t>
      </w:r>
    </w:p>
    <w:p w14:paraId="2AA9AD76" w14:textId="77777777" w:rsidR="00451B94" w:rsidRDefault="00451B94" w:rsidP="000645AE">
      <w:pPr>
        <w:pStyle w:val="Ttulo2"/>
      </w:pPr>
      <w:bookmarkStart w:id="54" w:name="_Ref52310681"/>
      <w:r>
        <w:t>METODOLOGIA</w:t>
      </w:r>
      <w:bookmarkEnd w:id="54"/>
    </w:p>
    <w:p w14:paraId="4D473581" w14:textId="57CB3D59" w:rsidR="009B1283" w:rsidRDefault="00777587" w:rsidP="00777587">
      <w:pPr>
        <w:pStyle w:val="TF-TEXTO"/>
      </w:pPr>
      <w:r w:rsidRPr="009B1283">
        <w:t xml:space="preserve">O trabalho proposto será desenvolvido diante dos seguintes instrumentos metodológicos e respeitará as etapas que serão realizadas nos períodos relacionados no </w:t>
      </w:r>
      <w:r>
        <w:fldChar w:fldCharType="begin"/>
      </w:r>
      <w:r>
        <w:instrText xml:space="preserve"> REF _Ref53232147 \h </w:instrText>
      </w:r>
      <w:r>
        <w:fldChar w:fldCharType="separate"/>
      </w:r>
      <w:r w:rsidR="00322B1C" w:rsidRPr="00EE5E3E">
        <w:t xml:space="preserve">Quadro </w:t>
      </w:r>
      <w:r w:rsidR="00322B1C">
        <w:rPr>
          <w:noProof/>
        </w:rPr>
        <w:t>3</w:t>
      </w:r>
      <w:r>
        <w:fldChar w:fldCharType="end"/>
      </w:r>
      <w:r w:rsidRPr="009B1283">
        <w:t>:</w:t>
      </w:r>
    </w:p>
    <w:p w14:paraId="4CEE297E" w14:textId="59216573" w:rsidR="00777587" w:rsidRDefault="00777587" w:rsidP="00777587">
      <w:pPr>
        <w:pStyle w:val="TF-ALNEA"/>
        <w:numPr>
          <w:ilvl w:val="0"/>
          <w:numId w:val="5"/>
        </w:numPr>
      </w:pPr>
      <w:r>
        <w:t xml:space="preserve">aprofundamento bibliográfico: </w:t>
      </w:r>
      <w:r w:rsidRPr="00387C1B">
        <w:t>realizar uma revisão mais aprofundada da literatura sobre os assuntos citados na revisão bibliográfica e trabalhos correlatos;</w:t>
      </w:r>
    </w:p>
    <w:p w14:paraId="713DE27D" w14:textId="682FCA35" w:rsidR="00777587" w:rsidRDefault="00777587" w:rsidP="00777587">
      <w:pPr>
        <w:pStyle w:val="TF-ALNEA"/>
        <w:numPr>
          <w:ilvl w:val="0"/>
          <w:numId w:val="5"/>
        </w:numPr>
      </w:pPr>
      <w:r>
        <w:t>i</w:t>
      </w:r>
      <w:r w:rsidRPr="00777587">
        <w:t>nspiração: identificar os problemas dos usuários por meio de entrevistas com o público-alvo da solução e de pesquisas exploratórias, usando técnicas de Design Thinking</w:t>
      </w:r>
      <w:r w:rsidR="000D5491">
        <w:t>;</w:t>
      </w:r>
    </w:p>
    <w:p w14:paraId="21B988CB" w14:textId="01C3F085" w:rsidR="00777587" w:rsidRDefault="00777587" w:rsidP="00777587">
      <w:pPr>
        <w:pStyle w:val="TF-ALNEA"/>
        <w:numPr>
          <w:ilvl w:val="0"/>
          <w:numId w:val="5"/>
        </w:numPr>
      </w:pPr>
      <w:r>
        <w:t>i</w:t>
      </w:r>
      <w:r w:rsidRPr="00777587">
        <w:t>deação: transformar as informações e problemas identificados na etapa anterior em ideias, usando técnicas de Design Thinking</w:t>
      </w:r>
      <w:r w:rsidR="000D5491">
        <w:t>;</w:t>
      </w:r>
    </w:p>
    <w:p w14:paraId="67BA94B2" w14:textId="587E5BB2" w:rsidR="00777587" w:rsidRDefault="00777587" w:rsidP="00777587">
      <w:pPr>
        <w:pStyle w:val="TF-ALNEA"/>
        <w:numPr>
          <w:ilvl w:val="0"/>
          <w:numId w:val="5"/>
        </w:numPr>
      </w:pPr>
      <w:r>
        <w:t xml:space="preserve">levantamento dos requisitos: </w:t>
      </w:r>
      <w:r w:rsidR="00070DC6" w:rsidRPr="00070DC6">
        <w:t>reavaliar os requisitos funcionais e não funcionais já definidos e, se necessário, especificar outros a partir do aprofundamento bibliográfico e da etapa ideação</w:t>
      </w:r>
      <w:r w:rsidR="000D5491">
        <w:t>;</w:t>
      </w:r>
    </w:p>
    <w:p w14:paraId="7BE76D44" w14:textId="02B68B6F" w:rsidR="00777587" w:rsidRDefault="00777587" w:rsidP="00777587">
      <w:pPr>
        <w:pStyle w:val="TF-ALNEA"/>
        <w:numPr>
          <w:ilvl w:val="0"/>
          <w:numId w:val="5"/>
        </w:numPr>
      </w:pPr>
      <w:r>
        <w:t xml:space="preserve">especificação e análise: </w:t>
      </w:r>
      <w:r w:rsidR="00070DC6" w:rsidRPr="00070DC6">
        <w:t xml:space="preserve">formalizar as funcionalidades da aplicação proposta por </w:t>
      </w:r>
      <w:r w:rsidR="00070DC6" w:rsidRPr="00070DC6">
        <w:lastRenderedPageBreak/>
        <w:t>meio da Unified Modeling Language (UML) para criação de diagramas afim de definir casos de uso, classes, tabelas de banco etc., por meio da ferramenta Draw.io;</w:t>
      </w:r>
    </w:p>
    <w:p w14:paraId="7857CC86" w14:textId="45BF5C0E" w:rsidR="00777587" w:rsidRDefault="00777587" w:rsidP="00777587">
      <w:pPr>
        <w:pStyle w:val="TF-ALNEA"/>
        <w:numPr>
          <w:ilvl w:val="0"/>
          <w:numId w:val="5"/>
        </w:numPr>
      </w:pPr>
      <w:r>
        <w:t xml:space="preserve">implementação da aplicação: </w:t>
      </w:r>
      <w:r w:rsidR="00070DC6" w:rsidRPr="00070DC6">
        <w:t>implementação da aplicação proposta utilizando a linguagem C Sharp (C#) e a Integrated Development environment (IDE) Visual Studio</w:t>
      </w:r>
      <w:r w:rsidR="000D5491">
        <w:t>;</w:t>
      </w:r>
    </w:p>
    <w:p w14:paraId="697EC939" w14:textId="0E5E05E0" w:rsidR="00777587" w:rsidRDefault="00777587" w:rsidP="00A77F89">
      <w:pPr>
        <w:pStyle w:val="TF-ALNEA"/>
        <w:numPr>
          <w:ilvl w:val="0"/>
          <w:numId w:val="5"/>
        </w:numPr>
      </w:pPr>
      <w:r>
        <w:t xml:space="preserve">verificação e validação: </w:t>
      </w:r>
      <w:r w:rsidR="00070DC6" w:rsidRPr="00070DC6">
        <w:t>testar a aplicação para garantir que todas as funcionalidades citadas estejam em pleno funcionamento. Validar as funcionalidades bem como a usabilidade da aplicação proposta pelo Método RURUCAg.</w:t>
      </w:r>
    </w:p>
    <w:p w14:paraId="6FC97EB3" w14:textId="368C0B30" w:rsidR="009B1283" w:rsidRPr="00EE5E3E" w:rsidRDefault="009B1283" w:rsidP="00AA7D17">
      <w:pPr>
        <w:pStyle w:val="TF-LEGENDA"/>
      </w:pPr>
      <w:bookmarkStart w:id="55" w:name="_Ref53232147"/>
      <w:r w:rsidRPr="00EE5E3E">
        <w:t xml:space="preserve">Quadro </w:t>
      </w:r>
      <w:fldSimple w:instr=" SEQ Quadro \* ARABIC ">
        <w:r w:rsidR="00322B1C">
          <w:rPr>
            <w:noProof/>
          </w:rPr>
          <w:t>3</w:t>
        </w:r>
      </w:fldSimple>
      <w:bookmarkEnd w:id="55"/>
      <w:r w:rsidRPr="00EE5E3E">
        <w:t xml:space="preserve"> </w:t>
      </w:r>
      <w:r w:rsidR="00AA7D17">
        <w:t>–</w:t>
      </w:r>
      <w:r w:rsidRPr="00EE5E3E">
        <w:t xml:space="preserve"> Cronograma</w:t>
      </w:r>
      <w:r w:rsidR="00AA7D17">
        <w:t xml:space="preserve"> 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374"/>
        <w:gridCol w:w="269"/>
        <w:gridCol w:w="269"/>
        <w:gridCol w:w="269"/>
        <w:gridCol w:w="270"/>
        <w:gridCol w:w="269"/>
        <w:gridCol w:w="269"/>
        <w:gridCol w:w="270"/>
        <w:gridCol w:w="269"/>
        <w:gridCol w:w="269"/>
        <w:gridCol w:w="270"/>
      </w:tblGrid>
      <w:tr w:rsidR="009B1283" w:rsidRPr="007E0D87" w14:paraId="0A1FA49F" w14:textId="77777777" w:rsidTr="00F2205D">
        <w:trPr>
          <w:cantSplit/>
          <w:jc w:val="center"/>
        </w:trPr>
        <w:tc>
          <w:tcPr>
            <w:tcW w:w="63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200E9676" w14:textId="4A161B96" w:rsidR="009B1283" w:rsidRPr="00F2205D" w:rsidRDefault="009B1283" w:rsidP="00D5294F">
            <w:pPr>
              <w:pStyle w:val="TF-TEXTOQUADRO"/>
              <w:tabs>
                <w:tab w:val="left" w:pos="5058"/>
              </w:tabs>
              <w:jc w:val="right"/>
              <w:rPr>
                <w:b/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Quinzena</w:t>
            </w:r>
            <w:r w:rsidR="00AA7D17">
              <w:rPr>
                <w:b/>
                <w:bCs/>
                <w:sz w:val="20"/>
              </w:rPr>
              <w:t>s</w:t>
            </w:r>
          </w:p>
          <w:p w14:paraId="6AAEE30A" w14:textId="77777777" w:rsidR="009B1283" w:rsidRPr="00F2205D" w:rsidRDefault="009B1283" w:rsidP="00A87D11">
            <w:pPr>
              <w:pStyle w:val="TF-TEXTOQUADRO"/>
              <w:tabs>
                <w:tab w:val="left" w:pos="5058"/>
              </w:tabs>
              <w:rPr>
                <w:b/>
                <w:bCs/>
                <w:sz w:val="20"/>
              </w:rPr>
            </w:pPr>
          </w:p>
          <w:p w14:paraId="5248DCFC" w14:textId="61B3CEEC" w:rsidR="009B1283" w:rsidRPr="00F2205D" w:rsidRDefault="009B1283" w:rsidP="00A87D11">
            <w:pPr>
              <w:pStyle w:val="TF-TEXTOQUADRO"/>
              <w:tabs>
                <w:tab w:val="left" w:pos="5058"/>
              </w:tabs>
              <w:rPr>
                <w:b/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Etapa</w:t>
            </w:r>
            <w:r w:rsidR="00AA7D17">
              <w:rPr>
                <w:b/>
                <w:bCs/>
                <w:sz w:val="20"/>
              </w:rPr>
              <w:t>s</w:t>
            </w:r>
          </w:p>
        </w:tc>
        <w:tc>
          <w:tcPr>
            <w:tcW w:w="269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50528E08" w14:textId="3199AB79" w:rsidR="009B1283" w:rsidRPr="00F2205D" w:rsidRDefault="009B1283" w:rsidP="00A87D11">
            <w:pPr>
              <w:pStyle w:val="TF-TEXTOQUADROCentralizado"/>
              <w:rPr>
                <w:b/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2021</w:t>
            </w:r>
          </w:p>
        </w:tc>
      </w:tr>
      <w:tr w:rsidR="009B1283" w:rsidRPr="007E0D87" w14:paraId="4A0B09E4" w14:textId="77777777" w:rsidTr="00F2205D">
        <w:trPr>
          <w:cantSplit/>
          <w:jc w:val="center"/>
        </w:trPr>
        <w:tc>
          <w:tcPr>
            <w:tcW w:w="6374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7AFB27D2" w14:textId="77777777" w:rsidR="009B1283" w:rsidRPr="00A92A97" w:rsidRDefault="009B1283" w:rsidP="00A87D11">
            <w:pPr>
              <w:pStyle w:val="TF-TEXTOQUADRO"/>
              <w:rPr>
                <w:sz w:val="20"/>
              </w:rPr>
            </w:pP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1033AF1C" w14:textId="3A3F3119" w:rsidR="009B1283" w:rsidRPr="00A92A97" w:rsidRDefault="00D5294F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Fev</w:t>
            </w:r>
            <w:r w:rsidR="009B1283" w:rsidRPr="00A92A97">
              <w:rPr>
                <w:sz w:val="20"/>
              </w:rPr>
              <w:t>.</w:t>
            </w:r>
          </w:p>
        </w:tc>
        <w:tc>
          <w:tcPr>
            <w:tcW w:w="539" w:type="dxa"/>
            <w:gridSpan w:val="2"/>
            <w:shd w:val="clear" w:color="auto" w:fill="A6A6A6"/>
          </w:tcPr>
          <w:p w14:paraId="29D1768D" w14:textId="79ED401A" w:rsidR="009B1283" w:rsidRPr="00A92A97" w:rsidRDefault="00D5294F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Mar</w:t>
            </w:r>
            <w:r w:rsidR="009B1283" w:rsidRPr="00A92A97">
              <w:rPr>
                <w:sz w:val="20"/>
              </w:rPr>
              <w:t>.</w:t>
            </w:r>
          </w:p>
        </w:tc>
        <w:tc>
          <w:tcPr>
            <w:tcW w:w="538" w:type="dxa"/>
            <w:gridSpan w:val="2"/>
            <w:shd w:val="clear" w:color="auto" w:fill="A6A6A6"/>
          </w:tcPr>
          <w:p w14:paraId="63BDCD99" w14:textId="116BBCD9" w:rsidR="009B1283" w:rsidRPr="00A92A97" w:rsidRDefault="00D5294F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Abr.</w:t>
            </w:r>
          </w:p>
        </w:tc>
        <w:tc>
          <w:tcPr>
            <w:tcW w:w="539" w:type="dxa"/>
            <w:gridSpan w:val="2"/>
            <w:shd w:val="clear" w:color="auto" w:fill="A6A6A6"/>
          </w:tcPr>
          <w:p w14:paraId="03854046" w14:textId="1D4F5E71" w:rsidR="009B1283" w:rsidRPr="00A92A97" w:rsidRDefault="00D5294F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Maio</w:t>
            </w:r>
          </w:p>
        </w:tc>
        <w:tc>
          <w:tcPr>
            <w:tcW w:w="539" w:type="dxa"/>
            <w:gridSpan w:val="2"/>
            <w:shd w:val="clear" w:color="auto" w:fill="A6A6A6"/>
          </w:tcPr>
          <w:p w14:paraId="29FF812B" w14:textId="36E8F1F1" w:rsidR="009B1283" w:rsidRPr="00A92A97" w:rsidRDefault="00D5294F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Jun.</w:t>
            </w:r>
          </w:p>
        </w:tc>
      </w:tr>
      <w:tr w:rsidR="00E4094C" w:rsidRPr="007E0D87" w14:paraId="3989A480" w14:textId="77777777" w:rsidTr="00E4094C">
        <w:trPr>
          <w:cantSplit/>
          <w:jc w:val="center"/>
        </w:trPr>
        <w:tc>
          <w:tcPr>
            <w:tcW w:w="6374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24873D4E" w14:textId="77777777" w:rsidR="009B1283" w:rsidRPr="00A92A97" w:rsidRDefault="009B1283" w:rsidP="00A87D11">
            <w:pPr>
              <w:pStyle w:val="TF-TEXTOQUADRO"/>
              <w:rPr>
                <w:sz w:val="20"/>
              </w:rPr>
            </w:pPr>
          </w:p>
        </w:tc>
        <w:tc>
          <w:tcPr>
            <w:tcW w:w="2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7347AC21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1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1FA3632E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2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5A20927B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2EA0706C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2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5C059CC0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1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5E5B5075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2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702A891E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1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2ADB4454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2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38D90AE1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798334B3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2</w:t>
            </w:r>
          </w:p>
        </w:tc>
      </w:tr>
      <w:tr w:rsidR="009B1283" w:rsidRPr="007E0D87" w14:paraId="34A2C567" w14:textId="77777777" w:rsidTr="00F2205D">
        <w:trPr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70788482" w14:textId="79382ACE" w:rsidR="009B1283" w:rsidRPr="00467E5C" w:rsidRDefault="009B1283" w:rsidP="00F2205D">
            <w:pPr>
              <w:pStyle w:val="TF-TEXTOQUADRO"/>
              <w:jc w:val="both"/>
              <w:rPr>
                <w:sz w:val="20"/>
              </w:rPr>
            </w:pPr>
            <w:bookmarkStart w:id="56" w:name="_Hlk56884258"/>
            <w:r w:rsidRPr="00467E5C">
              <w:rPr>
                <w:sz w:val="20"/>
              </w:rPr>
              <w:t>Aprofundamento bibliográfico</w:t>
            </w:r>
            <w:bookmarkEnd w:id="56"/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uto"/>
          </w:tcPr>
          <w:p w14:paraId="5A807067" w14:textId="77777777" w:rsidR="009B1283" w:rsidRPr="00F2205D" w:rsidRDefault="009B1283" w:rsidP="00A87D11">
            <w:pPr>
              <w:pStyle w:val="TF-TEXTOQUADRO"/>
              <w:tabs>
                <w:tab w:val="left" w:pos="5235"/>
              </w:tabs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C64FEF4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1995A0D3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C476B63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7AEF794C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500D4BA0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91B0C13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0DAAEB4E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7111BDD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50ADBFC5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</w:tr>
      <w:tr w:rsidR="00E4094C" w:rsidRPr="007E0D87" w14:paraId="4AF550A8" w14:textId="77777777" w:rsidTr="00E4094C">
        <w:trPr>
          <w:trHeight w:val="151"/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5F6515E2" w14:textId="15BE57B9" w:rsidR="00E4094C" w:rsidRPr="00467E5C" w:rsidRDefault="00E4094C" w:rsidP="00E4094C">
            <w:pPr>
              <w:pStyle w:val="TF-TEXTOQUADRO"/>
              <w:jc w:val="both"/>
              <w:rPr>
                <w:sz w:val="20"/>
              </w:rPr>
            </w:pPr>
            <w:r w:rsidRPr="00467E5C">
              <w:rPr>
                <w:sz w:val="20"/>
              </w:rPr>
              <w:t>Inspiração</w:t>
            </w: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44057291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2008FAFF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uto"/>
          </w:tcPr>
          <w:p w14:paraId="1391C5B5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5A5A65A7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58FA9AA6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210BAA1F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578A3C9B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6D43DBE0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5F570AD9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29480505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</w:tr>
      <w:tr w:rsidR="00E4094C" w:rsidRPr="007E0D87" w14:paraId="57D8A536" w14:textId="77777777" w:rsidTr="00E4094C">
        <w:trPr>
          <w:trHeight w:val="151"/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3AA3041C" w14:textId="72111E25" w:rsidR="00E4094C" w:rsidRPr="00467E5C" w:rsidRDefault="00E4094C" w:rsidP="00E4094C">
            <w:pPr>
              <w:pStyle w:val="TF-TEXTOQUADRO"/>
              <w:jc w:val="both"/>
              <w:rPr>
                <w:sz w:val="20"/>
              </w:rPr>
            </w:pPr>
            <w:r w:rsidRPr="00467E5C">
              <w:rPr>
                <w:sz w:val="20"/>
              </w:rPr>
              <w:t>Ideação</w:t>
            </w: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1AE16963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494ABD1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uto"/>
          </w:tcPr>
          <w:p w14:paraId="66905B3F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4B09766C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4510F4B6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3688BE0A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36EF49E5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14F29BE1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3A52B75E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12516692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</w:tr>
      <w:tr w:rsidR="009B1283" w:rsidRPr="007E0D87" w14:paraId="7598BB5C" w14:textId="77777777" w:rsidTr="00F2205D">
        <w:trPr>
          <w:trHeight w:val="151"/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637BDC47" w14:textId="6B7E946E" w:rsidR="009B1283" w:rsidRPr="00467E5C" w:rsidRDefault="00387C1B" w:rsidP="006C0E44">
            <w:pPr>
              <w:pStyle w:val="TF-TEXTOQUADRO"/>
              <w:jc w:val="both"/>
              <w:rPr>
                <w:sz w:val="20"/>
              </w:rPr>
            </w:pPr>
            <w:r w:rsidRPr="00467E5C">
              <w:rPr>
                <w:sz w:val="20"/>
              </w:rPr>
              <w:t xml:space="preserve">Levantamento dos </w:t>
            </w:r>
            <w:r w:rsidR="009B1283" w:rsidRPr="00467E5C">
              <w:rPr>
                <w:sz w:val="20"/>
              </w:rPr>
              <w:t>requisitos</w:t>
            </w: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21BE8429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24E0CFBE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uto"/>
          </w:tcPr>
          <w:p w14:paraId="5F8E845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7978C38A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28F28A95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7BBB3CEF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591D8F9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5E1B5E5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5AFFF7F1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28D7B072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</w:tr>
      <w:tr w:rsidR="009B1283" w:rsidRPr="007E0D87" w14:paraId="50F64E45" w14:textId="77777777" w:rsidTr="00F2205D">
        <w:trPr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7F58B03B" w14:textId="6BD52879" w:rsidR="009B1283" w:rsidRPr="00467E5C" w:rsidRDefault="009B1283" w:rsidP="00F2205D">
            <w:pPr>
              <w:pStyle w:val="TF-TEXTOQUADRO"/>
              <w:jc w:val="both"/>
              <w:rPr>
                <w:sz w:val="20"/>
              </w:rPr>
            </w:pPr>
            <w:r w:rsidRPr="00467E5C">
              <w:rPr>
                <w:sz w:val="20"/>
              </w:rPr>
              <w:t>Especificação e análise</w:t>
            </w: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086DB25C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73602EB0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4BEC09C7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393FEA3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640A02EB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6F1EECA0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068AE9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1AFF7383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54FF1E16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5A32265B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</w:tr>
      <w:tr w:rsidR="009B1283" w:rsidRPr="007E0D87" w14:paraId="42D66AD4" w14:textId="77777777" w:rsidTr="00F2205D">
        <w:trPr>
          <w:trHeight w:val="70"/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14258569" w14:textId="5531A008" w:rsidR="009B1283" w:rsidRPr="00467E5C" w:rsidRDefault="009B1283" w:rsidP="00F2205D">
            <w:pPr>
              <w:pStyle w:val="TF-TEXTOQUADRO"/>
              <w:jc w:val="both"/>
              <w:rPr>
                <w:sz w:val="20"/>
              </w:rPr>
            </w:pPr>
            <w:r w:rsidRPr="00467E5C">
              <w:rPr>
                <w:sz w:val="20"/>
              </w:rPr>
              <w:t xml:space="preserve">Implementação </w:t>
            </w:r>
            <w:r w:rsidR="00387C1B" w:rsidRPr="00467E5C">
              <w:rPr>
                <w:sz w:val="20"/>
              </w:rPr>
              <w:t>da aplicação</w:t>
            </w:r>
            <w:r w:rsidR="00E4094C" w:rsidRPr="00467E5C">
              <w:rPr>
                <w:sz w:val="20"/>
              </w:rPr>
              <w:t xml:space="preserve"> </w:t>
            </w:r>
          </w:p>
        </w:tc>
        <w:tc>
          <w:tcPr>
            <w:tcW w:w="269" w:type="dxa"/>
          </w:tcPr>
          <w:p w14:paraId="7E7BC689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</w:tcPr>
          <w:p w14:paraId="6D7C7B37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</w:tcPr>
          <w:p w14:paraId="5B8FDA26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shd w:val="clear" w:color="auto" w:fill="A6A6A6"/>
          </w:tcPr>
          <w:p w14:paraId="38B0D6AC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shd w:val="clear" w:color="auto" w:fill="A6A6A6"/>
          </w:tcPr>
          <w:p w14:paraId="7328496A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shd w:val="clear" w:color="auto" w:fill="A6A6A6"/>
          </w:tcPr>
          <w:p w14:paraId="6B956BE7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shd w:val="clear" w:color="auto" w:fill="A6A6A6"/>
          </w:tcPr>
          <w:p w14:paraId="5E597B9F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shd w:val="clear" w:color="auto" w:fill="A6A6A6"/>
          </w:tcPr>
          <w:p w14:paraId="29E86299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</w:tcPr>
          <w:p w14:paraId="531B4745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588A0B0A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</w:tr>
      <w:tr w:rsidR="009B1283" w:rsidRPr="007E0D87" w14:paraId="45CC0BB3" w14:textId="77777777" w:rsidTr="00467E5C">
        <w:trPr>
          <w:trHeight w:val="70"/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36CD2BF2" w14:textId="1CDFEA71" w:rsidR="009B1283" w:rsidRPr="00467E5C" w:rsidRDefault="009B1283" w:rsidP="00F2205D">
            <w:pPr>
              <w:pStyle w:val="TF-TEXTOQUADRO"/>
              <w:jc w:val="both"/>
              <w:rPr>
                <w:sz w:val="20"/>
              </w:rPr>
            </w:pPr>
            <w:r w:rsidRPr="00467E5C">
              <w:rPr>
                <w:sz w:val="20"/>
              </w:rPr>
              <w:t>Verificação e validação</w:t>
            </w:r>
          </w:p>
        </w:tc>
        <w:tc>
          <w:tcPr>
            <w:tcW w:w="269" w:type="dxa"/>
          </w:tcPr>
          <w:p w14:paraId="781BB016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</w:tcPr>
          <w:p w14:paraId="593F3FA4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</w:tcPr>
          <w:p w14:paraId="6A7955F6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70" w:type="dxa"/>
          </w:tcPr>
          <w:p w14:paraId="4BE3A0F9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  <w:shd w:val="clear" w:color="auto" w:fill="auto"/>
          </w:tcPr>
          <w:p w14:paraId="76A34BCB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  <w:shd w:val="clear" w:color="auto" w:fill="auto"/>
          </w:tcPr>
          <w:p w14:paraId="719F94B1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70" w:type="dxa"/>
            <w:shd w:val="clear" w:color="auto" w:fill="auto"/>
          </w:tcPr>
          <w:p w14:paraId="12184483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  <w:shd w:val="clear" w:color="auto" w:fill="A6A6A6"/>
          </w:tcPr>
          <w:p w14:paraId="480912F5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  <w:shd w:val="clear" w:color="auto" w:fill="A6A6A6"/>
          </w:tcPr>
          <w:p w14:paraId="1F2911C7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70" w:type="dxa"/>
            <w:shd w:val="clear" w:color="auto" w:fill="A6A6A6"/>
          </w:tcPr>
          <w:p w14:paraId="059BD1CB" w14:textId="77777777" w:rsidR="009B1283" w:rsidRPr="007E0D87" w:rsidRDefault="009B1283" w:rsidP="00A87D11">
            <w:pPr>
              <w:pStyle w:val="TF-TEXTOQUADROCentralizado"/>
            </w:pPr>
          </w:p>
        </w:tc>
      </w:tr>
    </w:tbl>
    <w:p w14:paraId="3FE99949" w14:textId="77777777" w:rsidR="009B1283" w:rsidRPr="007B14FC" w:rsidRDefault="009B1283" w:rsidP="009B1283">
      <w:pPr>
        <w:pStyle w:val="TF-FONTE"/>
      </w:pPr>
      <w:r w:rsidRPr="007B14FC">
        <w:t>Fonte: elaborado pelo autor.</w:t>
      </w:r>
    </w:p>
    <w:p w14:paraId="0A824359" w14:textId="1EA600F8" w:rsidR="00A307C7" w:rsidRDefault="0037046F" w:rsidP="00FC4A9F">
      <w:pPr>
        <w:pStyle w:val="Ttulo1"/>
      </w:pPr>
      <w:r>
        <w:t>REVISÃO BIBLIOGRÁFICA</w:t>
      </w:r>
    </w:p>
    <w:p w14:paraId="7EED5AF0" w14:textId="70536A29" w:rsidR="00573BE9" w:rsidRDefault="00573BE9" w:rsidP="00573BE9">
      <w:pPr>
        <w:pStyle w:val="TF-TEXTO"/>
      </w:pPr>
      <w:r>
        <w:t xml:space="preserve">Nesta seção </w:t>
      </w:r>
      <w:r w:rsidRPr="00387C1B">
        <w:t>são apresentados os conceitos e fundamentos mais importantes para a pesquisa em questão, estando organizado da seguinte forma: a s</w:t>
      </w:r>
      <w:r>
        <w:t>ubs</w:t>
      </w:r>
      <w:r w:rsidRPr="00387C1B">
        <w:t xml:space="preserve">eção </w:t>
      </w:r>
      <w:r>
        <w:fldChar w:fldCharType="begin"/>
      </w:r>
      <w:r>
        <w:instrText xml:space="preserve"> REF _Ref52311594 \r \h </w:instrText>
      </w:r>
      <w:r>
        <w:fldChar w:fldCharType="separate"/>
      </w:r>
      <w:r w:rsidR="00322B1C">
        <w:rPr>
          <w:b/>
          <w:bCs/>
        </w:rPr>
        <w:t>Erro! Fonte de referência não encontrada.</w:t>
      </w:r>
      <w:r>
        <w:fldChar w:fldCharType="end"/>
      </w:r>
      <w:r w:rsidRPr="00387C1B">
        <w:t xml:space="preserve"> apresenta o tema d</w:t>
      </w:r>
      <w:r>
        <w:t>e modelagem de banco de dados</w:t>
      </w:r>
      <w:r w:rsidRPr="00387C1B">
        <w:t xml:space="preserve">; a </w:t>
      </w:r>
      <w:r>
        <w:t>sub</w:t>
      </w:r>
      <w:r w:rsidRPr="00387C1B">
        <w:t xml:space="preserve">seção </w:t>
      </w:r>
      <w:r>
        <w:fldChar w:fldCharType="begin"/>
      </w:r>
      <w:r>
        <w:instrText xml:space="preserve"> REF _Ref52311619 \r \h </w:instrText>
      </w:r>
      <w:r>
        <w:fldChar w:fldCharType="separate"/>
      </w:r>
      <w:r w:rsidR="00322B1C">
        <w:rPr>
          <w:b/>
          <w:bCs/>
        </w:rPr>
        <w:t>Erro! Fonte de referência não encontrada.</w:t>
      </w:r>
      <w:r>
        <w:fldChar w:fldCharType="end"/>
      </w:r>
      <w:r>
        <w:t xml:space="preserve"> </w:t>
      </w:r>
      <w:r w:rsidRPr="00387C1B">
        <w:t xml:space="preserve">aborda o conceito </w:t>
      </w:r>
      <w:r>
        <w:t>de Design Thinking</w:t>
      </w:r>
      <w:r w:rsidRPr="00387C1B">
        <w:t>; e a s</w:t>
      </w:r>
      <w:r>
        <w:t>ubs</w:t>
      </w:r>
      <w:r w:rsidRPr="00387C1B">
        <w:t xml:space="preserve">eção </w:t>
      </w:r>
      <w:r>
        <w:fldChar w:fldCharType="begin"/>
      </w:r>
      <w:r>
        <w:instrText xml:space="preserve"> REF _Ref52311663 \r \h </w:instrText>
      </w:r>
      <w:r>
        <w:fldChar w:fldCharType="separate"/>
      </w:r>
      <w:r w:rsidR="00322B1C">
        <w:rPr>
          <w:b/>
          <w:bCs/>
        </w:rPr>
        <w:t>Erro! Fonte de referência não encontrada.</w:t>
      </w:r>
      <w:r>
        <w:fldChar w:fldCharType="end"/>
      </w:r>
      <w:r w:rsidRPr="00387C1B">
        <w:t xml:space="preserve"> </w:t>
      </w:r>
      <w:r>
        <w:t xml:space="preserve">aborda </w:t>
      </w:r>
      <w:r w:rsidRPr="000D1F31">
        <w:t>o Método RURUCAg.</w:t>
      </w:r>
    </w:p>
    <w:p w14:paraId="72C6B873" w14:textId="77777777" w:rsidR="00573BE9" w:rsidRDefault="00573BE9" w:rsidP="00573BE9">
      <w:pPr>
        <w:pStyle w:val="Ttulo2"/>
      </w:pPr>
      <w:r>
        <w:t>Modelagem de bancos de dados</w:t>
      </w:r>
    </w:p>
    <w:p w14:paraId="4C9EF901" w14:textId="4CE6D637" w:rsidR="00573BE9" w:rsidRDefault="00573BE9" w:rsidP="00573BE9">
      <w:pPr>
        <w:pStyle w:val="TF-TEXTO"/>
      </w:pPr>
      <w:r>
        <w:t xml:space="preserve">A modelagem de um banco de dados é uma descrição dos tipos de informações que estão armazenadas em um banco de dados, que pode ser representada em modelos textuais ou </w:t>
      </w:r>
      <w:del w:id="57" w:author="Andreza Sartori" w:date="2020-12-08T12:48:00Z">
        <w:r w:rsidDel="00E20219">
          <w:delText xml:space="preserve">modelos </w:delText>
        </w:r>
      </w:del>
      <w:r>
        <w:t>gráficos (HEUSER, 2009). Além disso, a modelagem de dados visa criar uma abstração da realidade com o objetivo de garantir que todos os objetos de dados relacionados a um determinado contexto estejam corretamente representados dentro do banco de dados. Uma modelagem de dados mal feita, pode comprometer o sucesso de um projeto, tendo como consequência diversos problemas, como por exemplo o baixo desempenho</w:t>
      </w:r>
      <w:r w:rsidR="004E247C">
        <w:t xml:space="preserve"> </w:t>
      </w:r>
      <w:r>
        <w:t>(</w:t>
      </w:r>
      <w:r w:rsidRPr="004E247C">
        <w:rPr>
          <w:rStyle w:val="Forte"/>
          <w:b w:val="0"/>
          <w:bCs w:val="0"/>
        </w:rPr>
        <w:t>LEHMKUHL</w:t>
      </w:r>
      <w:r w:rsidR="0080552B">
        <w:rPr>
          <w:rStyle w:val="Forte"/>
          <w:b w:val="0"/>
          <w:bCs w:val="0"/>
        </w:rPr>
        <w:t xml:space="preserve">; </w:t>
      </w:r>
      <w:r w:rsidRPr="004E247C">
        <w:rPr>
          <w:rStyle w:val="Forte"/>
          <w:b w:val="0"/>
          <w:bCs w:val="0"/>
        </w:rPr>
        <w:t>EGER, 2013</w:t>
      </w:r>
      <w:r w:rsidR="004E247C">
        <w:t>).</w:t>
      </w:r>
    </w:p>
    <w:p w14:paraId="29DC4798" w14:textId="09FC95D0" w:rsidR="00927C2D" w:rsidRDefault="00A42875" w:rsidP="00927C2D">
      <w:pPr>
        <w:pStyle w:val="TF-TEXTO"/>
      </w:pPr>
      <w:proofErr w:type="spellStart"/>
      <w:r>
        <w:lastRenderedPageBreak/>
        <w:t>Siebra</w:t>
      </w:r>
      <w:proofErr w:type="spellEnd"/>
      <w:r>
        <w:t xml:space="preserve"> (2010) descreve </w:t>
      </w:r>
      <w:del w:id="58" w:author="Andreza Sartori" w:date="2020-12-08T12:49:00Z">
        <w:r w:rsidDel="00E20219">
          <w:delText xml:space="preserve">que </w:delText>
        </w:r>
      </w:del>
      <w:r>
        <w:t xml:space="preserve">o modelo de dados </w:t>
      </w:r>
      <w:r w:rsidR="00927C2D">
        <w:t>como</w:t>
      </w:r>
      <w:r>
        <w:t xml:space="preserve"> um conjunto de conceitos que podem ser usados para estruturar uma base de dados. </w:t>
      </w:r>
      <w:r w:rsidR="00573BE9" w:rsidRPr="006617C2">
        <w:t xml:space="preserve">Machado (2020) afirma que a modelagem de dados busca informações que representam um determinado contexto criando o modelo lógico de dados. </w:t>
      </w:r>
      <w:r w:rsidR="00573BE9">
        <w:t>Portanto, o</w:t>
      </w:r>
      <w:r w:rsidR="00573BE9" w:rsidRPr="006617C2">
        <w:t xml:space="preserve"> modelo de dados é o conjunto de conceitos que podem ser utilizados para descrever as estruturas lógicas e físicas de um banco de dados</w:t>
      </w:r>
      <w:r w:rsidR="00927C2D">
        <w:t xml:space="preserve"> (MACHADO, 2020)</w:t>
      </w:r>
      <w:r w:rsidR="00717AE0">
        <w:t xml:space="preserve">. </w:t>
      </w:r>
      <w:proofErr w:type="spellStart"/>
      <w:r w:rsidR="00927C2D">
        <w:t>Siebra</w:t>
      </w:r>
      <w:proofErr w:type="spellEnd"/>
      <w:r w:rsidR="00B57E00">
        <w:t xml:space="preserve"> (2010)</w:t>
      </w:r>
      <w:r w:rsidR="00927C2D">
        <w:t xml:space="preserve"> salienta que é</w:t>
      </w:r>
      <w:r w:rsidR="00927C2D" w:rsidRPr="002E05F9">
        <w:t xml:space="preserve"> </w:t>
      </w:r>
      <w:del w:id="59" w:author="Andreza Sartori" w:date="2020-12-08T12:50:00Z">
        <w:r w:rsidR="00927C2D" w:rsidRPr="002E05F9" w:rsidDel="00E20219">
          <w:delText xml:space="preserve"> </w:delText>
        </w:r>
      </w:del>
      <w:r w:rsidR="00927C2D" w:rsidRPr="002E05F9">
        <w:t>importante</w:t>
      </w:r>
      <w:r w:rsidR="00927C2D">
        <w:t xml:space="preserve"> efetuar a modelagem de dados</w:t>
      </w:r>
      <w:r w:rsidR="00927C2D" w:rsidRPr="002E05F9">
        <w:t xml:space="preserve"> </w:t>
      </w:r>
      <w:r w:rsidR="00927C2D">
        <w:t xml:space="preserve">com objetivo de </w:t>
      </w:r>
      <w:r w:rsidR="00927C2D" w:rsidRPr="002E05F9">
        <w:t xml:space="preserve">conhecer </w:t>
      </w:r>
      <w:del w:id="60" w:author="Andreza Sartori" w:date="2020-12-08T12:50:00Z">
        <w:r w:rsidR="00927C2D" w:rsidRPr="002E05F9" w:rsidDel="00E20219">
          <w:delText xml:space="preserve"> </w:delText>
        </w:r>
      </w:del>
      <w:r w:rsidR="00927C2D" w:rsidRPr="002E05F9">
        <w:t xml:space="preserve">melhor </w:t>
      </w:r>
      <w:del w:id="61" w:author="Andreza Sartori" w:date="2020-12-08T12:50:00Z">
        <w:r w:rsidR="00927C2D" w:rsidRPr="002E05F9" w:rsidDel="00E20219">
          <w:delText xml:space="preserve"> </w:delText>
        </w:r>
      </w:del>
      <w:r w:rsidR="00927C2D" w:rsidRPr="002E05F9">
        <w:t xml:space="preserve">as </w:t>
      </w:r>
      <w:del w:id="62" w:author="Andreza Sartori" w:date="2020-12-08T12:50:00Z">
        <w:r w:rsidR="00927C2D" w:rsidRPr="002E05F9" w:rsidDel="00E20219">
          <w:delText xml:space="preserve"> </w:delText>
        </w:r>
      </w:del>
      <w:r w:rsidR="00927C2D" w:rsidRPr="002E05F9">
        <w:t xml:space="preserve">informações dos usuários e como elas se relacionam </w:t>
      </w:r>
      <w:r w:rsidR="00927C2D">
        <w:t>para</w:t>
      </w:r>
      <w:r w:rsidR="00927C2D" w:rsidRPr="002E05F9">
        <w:t xml:space="preserve"> representar da melhor forma o ambiente observado</w:t>
      </w:r>
      <w:del w:id="63" w:author="Andreza Sartori" w:date="2020-12-08T12:49:00Z">
        <w:r w:rsidR="00927C2D" w:rsidRPr="002E05F9" w:rsidDel="00E20219">
          <w:delText xml:space="preserve"> </w:delText>
        </w:r>
      </w:del>
      <w:r w:rsidR="00927C2D" w:rsidRPr="002E05F9">
        <w:t xml:space="preserve"> </w:t>
      </w:r>
      <w:r w:rsidR="00927C2D">
        <w:t>e</w:t>
      </w:r>
      <w:ins w:id="64" w:author="Andreza Sartori" w:date="2020-12-08T12:50:00Z">
        <w:r w:rsidR="00E20219">
          <w:t>,</w:t>
        </w:r>
      </w:ins>
      <w:r w:rsidR="00927C2D">
        <w:t xml:space="preserve"> </w:t>
      </w:r>
      <w:r w:rsidR="00927C2D" w:rsidRPr="002E05F9">
        <w:t xml:space="preserve">por </w:t>
      </w:r>
      <w:del w:id="65" w:author="Andreza Sartori" w:date="2020-12-08T12:50:00Z">
        <w:r w:rsidR="00927C2D" w:rsidRPr="002E05F9" w:rsidDel="00E20219">
          <w:delText xml:space="preserve"> </w:delText>
        </w:r>
      </w:del>
      <w:r w:rsidR="00927C2D" w:rsidRPr="002E05F9">
        <w:t xml:space="preserve">consequência, </w:t>
      </w:r>
      <w:del w:id="66" w:author="Andreza Sartori" w:date="2020-12-08T12:50:00Z">
        <w:r w:rsidR="00927C2D" w:rsidRPr="002E05F9" w:rsidDel="00E20219">
          <w:delText xml:space="preserve"> </w:delText>
        </w:r>
      </w:del>
      <w:r w:rsidR="00927C2D" w:rsidRPr="002E05F9">
        <w:t xml:space="preserve">bancos </w:t>
      </w:r>
      <w:del w:id="67" w:author="Andreza Sartori" w:date="2020-12-08T12:50:00Z">
        <w:r w:rsidR="00927C2D" w:rsidRPr="002E05F9" w:rsidDel="00E20219">
          <w:delText xml:space="preserve"> </w:delText>
        </w:r>
      </w:del>
      <w:r w:rsidR="00927C2D" w:rsidRPr="002E05F9">
        <w:t>de  dados  mais  corretos  e  eficientes</w:t>
      </w:r>
      <w:r w:rsidR="00927C2D">
        <w:t>.</w:t>
      </w:r>
    </w:p>
    <w:p w14:paraId="2C0104A5" w14:textId="594DFD0D" w:rsidR="0080552B" w:rsidRDefault="00927C2D" w:rsidP="00C913D3">
      <w:pPr>
        <w:pStyle w:val="TF-TEXTO"/>
      </w:pPr>
      <w:r>
        <w:t>Para Siebra (2010)</w:t>
      </w:r>
      <w:r w:rsidR="00D562B2">
        <w:t>,</w:t>
      </w:r>
      <w:r>
        <w:t xml:space="preserve"> um modelo de dados é a forma abstrata como aspectos do mundo real se relacionam, para que possam ser representados no mundo computacional. </w:t>
      </w:r>
      <w:r w:rsidR="00717AE0">
        <w:t xml:space="preserve">Machado (2020) </w:t>
      </w:r>
      <w:r w:rsidR="00A141D9">
        <w:t>relata</w:t>
      </w:r>
      <w:r w:rsidR="00717AE0">
        <w:t xml:space="preserve"> ainda</w:t>
      </w:r>
      <w:r w:rsidR="00A141D9">
        <w:t xml:space="preserve"> que uma das principais características da modelagem de BD é que ela fornece vários níveis de abstração dos dados, o que omite alguns detalhes sobre o armazenamento dos dados para o usuário final</w:t>
      </w:r>
      <w:r>
        <w:t xml:space="preserve">. </w:t>
      </w:r>
      <w:r w:rsidR="00717AE0" w:rsidRPr="004E247C">
        <w:rPr>
          <w:rStyle w:val="Forte"/>
          <w:b w:val="0"/>
          <w:bCs w:val="0"/>
        </w:rPr>
        <w:t>L</w:t>
      </w:r>
      <w:r w:rsidR="00717AE0">
        <w:rPr>
          <w:rStyle w:val="Forte"/>
          <w:b w:val="0"/>
          <w:bCs w:val="0"/>
        </w:rPr>
        <w:t>ehmkuhl e</w:t>
      </w:r>
      <w:r w:rsidR="00717AE0" w:rsidRPr="004E247C">
        <w:rPr>
          <w:rStyle w:val="Forte"/>
          <w:b w:val="0"/>
          <w:bCs w:val="0"/>
        </w:rPr>
        <w:t xml:space="preserve"> E</w:t>
      </w:r>
      <w:r w:rsidR="00717AE0">
        <w:rPr>
          <w:rStyle w:val="Forte"/>
          <w:b w:val="0"/>
          <w:bCs w:val="0"/>
        </w:rPr>
        <w:t xml:space="preserve">ger (2013) relatam que </w:t>
      </w:r>
      <w:r w:rsidR="00B17A27">
        <w:rPr>
          <w:rStyle w:val="Forte"/>
          <w:b w:val="0"/>
          <w:bCs w:val="0"/>
        </w:rPr>
        <w:t xml:space="preserve">esta </w:t>
      </w:r>
      <w:r w:rsidR="00717AE0">
        <w:rPr>
          <w:rStyle w:val="Forte"/>
          <w:b w:val="0"/>
          <w:bCs w:val="0"/>
        </w:rPr>
        <w:t xml:space="preserve">representação dos dados pode estar submetida a diferentes níveis de abstração. Tais níveis podem ser classificados como: modelo conceitual, modelo lógico e modelo físico </w:t>
      </w:r>
      <w:r w:rsidR="00C913D3">
        <w:t>(</w:t>
      </w:r>
      <w:r w:rsidR="00C913D3" w:rsidRPr="004E247C">
        <w:rPr>
          <w:rStyle w:val="Forte"/>
          <w:b w:val="0"/>
          <w:bCs w:val="0"/>
        </w:rPr>
        <w:t>LEHMKUHL</w:t>
      </w:r>
      <w:r w:rsidR="0080552B">
        <w:rPr>
          <w:rStyle w:val="Forte"/>
          <w:b w:val="0"/>
          <w:bCs w:val="0"/>
        </w:rPr>
        <w:t>;</w:t>
      </w:r>
      <w:r w:rsidR="00C913D3" w:rsidRPr="004E247C">
        <w:rPr>
          <w:rStyle w:val="Forte"/>
          <w:b w:val="0"/>
          <w:bCs w:val="0"/>
        </w:rPr>
        <w:t xml:space="preserve"> EGER, 2013</w:t>
      </w:r>
      <w:r w:rsidR="00C913D3">
        <w:t>).</w:t>
      </w:r>
    </w:p>
    <w:p w14:paraId="09C3847E" w14:textId="0B24037C" w:rsidR="00573BE9" w:rsidRDefault="00573BE9" w:rsidP="00573BE9">
      <w:pPr>
        <w:pStyle w:val="Ttulo2"/>
      </w:pPr>
      <w:r>
        <w:t>Design thinking</w:t>
      </w:r>
    </w:p>
    <w:p w14:paraId="0C9A23A0" w14:textId="364C21C4" w:rsidR="00343401" w:rsidRPr="00343401" w:rsidRDefault="00343401" w:rsidP="00343401">
      <w:pPr>
        <w:pStyle w:val="TF-TEXTO"/>
      </w:pPr>
      <w:r>
        <w:t xml:space="preserve">O design tem como objetivo melhorar os aspectos funcionais, ergonômicos e visuais de um produto para atender às necessidades do consumidor, melhorando o conforto, a segurança e a satisfação dos usuários </w:t>
      </w:r>
      <w:r w:rsidRPr="004E2A73">
        <w:t>(SANTOS; CLAUDINO, 2019)</w:t>
      </w:r>
      <w:r>
        <w:t xml:space="preserve">. Neste sentido, está o Design Thinking (DT), que segundo Paula (2015), é um processo capaz de identificar problemas e conceber soluções inovadoras para clientes e usuários, ou seja, as pessoas envolvidas no processo de desenvolvimento de uma aplicação. Luz (2018) afirma que o DT é um processo que visa compreender e assimilar um problema para então buscar soluções e ideias, composto por três frases </w:t>
      </w:r>
      <w:commentRangeStart w:id="68"/>
      <w:r>
        <w:t xml:space="preserve">(BROWN, 2010): </w:t>
      </w:r>
      <w:commentRangeEnd w:id="68"/>
      <w:r w:rsidR="00F50168">
        <w:rPr>
          <w:rStyle w:val="Refdecomentrio"/>
        </w:rPr>
        <w:commentReference w:id="68"/>
      </w:r>
      <w:r>
        <w:t xml:space="preserve">inspiração, ideação e implementação. </w:t>
      </w:r>
    </w:p>
    <w:p w14:paraId="4AA2BF7E" w14:textId="32994BC1" w:rsidR="00BE5DB7" w:rsidRDefault="00AF346F" w:rsidP="00AB7A06">
      <w:pPr>
        <w:pStyle w:val="TF-TEXTO"/>
      </w:pPr>
      <w:r>
        <w:t>Para Simon (1969)</w:t>
      </w:r>
      <w:r w:rsidR="002B4487">
        <w:t>,</w:t>
      </w:r>
      <w:r>
        <w:t xml:space="preserve"> o </w:t>
      </w:r>
      <w:r w:rsidR="00B17A27">
        <w:t>DT</w:t>
      </w:r>
      <w:r>
        <w:t xml:space="preserve"> é notado como uma metodologia de inovação desenvolvid</w:t>
      </w:r>
      <w:r w:rsidR="00F64ED5">
        <w:t xml:space="preserve">o no </w:t>
      </w:r>
      <w:r>
        <w:t xml:space="preserve">Instituto da Universidade de Stanford, no vale do Silício na Califórnia. </w:t>
      </w:r>
      <w:r w:rsidR="00B17A27">
        <w:t xml:space="preserve">Ele é </w:t>
      </w:r>
      <w:r>
        <w:t xml:space="preserve">uma forma de pensar, </w:t>
      </w:r>
      <w:r w:rsidR="00F64ED5">
        <w:t xml:space="preserve">abordar, </w:t>
      </w:r>
      <w:r>
        <w:t xml:space="preserve">e encarar problemas, </w:t>
      </w:r>
      <w:r w:rsidR="00F64ED5">
        <w:t xml:space="preserve">com foco </w:t>
      </w:r>
      <w:r>
        <w:t>na empatia</w:t>
      </w:r>
      <w:r w:rsidR="00F64ED5">
        <w:t xml:space="preserve"> </w:t>
      </w:r>
      <w:r>
        <w:t>colaboração e experimentação</w:t>
      </w:r>
      <w:r w:rsidR="00B17A27">
        <w:t xml:space="preserve"> (SIMON, 1969)</w:t>
      </w:r>
      <w:r w:rsidR="00F64ED5">
        <w:t xml:space="preserve">. </w:t>
      </w:r>
      <w:r w:rsidR="00BE5DB7">
        <w:t>Na percepção de Paiva e Marques (2014)</w:t>
      </w:r>
      <w:r w:rsidR="00B17A27">
        <w:t>,</w:t>
      </w:r>
      <w:r w:rsidR="00BE5DB7">
        <w:t xml:space="preserve"> o </w:t>
      </w:r>
      <w:r w:rsidR="00B17A27">
        <w:t>DT</w:t>
      </w:r>
      <w:r w:rsidR="00BE5DB7">
        <w:t xml:space="preserve"> é um processo que trabalha por meio do pensamento abdutivo, procurando questionar e compreender os fatos. Por esta razão o </w:t>
      </w:r>
      <w:r w:rsidR="00B17A27">
        <w:t>DT</w:t>
      </w:r>
      <w:r w:rsidR="00BE5DB7">
        <w:t xml:space="preserve"> se destaca por primeiramente buscar compreender e assimilar o problema, para, </w:t>
      </w:r>
      <w:r w:rsidR="00BE5DB7">
        <w:lastRenderedPageBreak/>
        <w:t>então, elaborar ideias e soluções que possam melhorar a vida das pessoas</w:t>
      </w:r>
      <w:r w:rsidR="0080552B">
        <w:t xml:space="preserve"> (PAIVA; MARQUES, 2014)</w:t>
      </w:r>
      <w:r w:rsidR="00BE5DB7">
        <w:t>.</w:t>
      </w:r>
    </w:p>
    <w:p w14:paraId="3196C5D6" w14:textId="1FF1B9C3" w:rsidR="00343401" w:rsidRDefault="00E53107" w:rsidP="00343401">
      <w:pPr>
        <w:pStyle w:val="TF-TEXTO"/>
      </w:pPr>
      <w:r>
        <w:t>Para</w:t>
      </w:r>
      <w:r w:rsidR="007D0426">
        <w:t xml:space="preserve"> Brown (2010), a missão do </w:t>
      </w:r>
      <w:r w:rsidR="00A83347">
        <w:t xml:space="preserve">DT </w:t>
      </w:r>
      <w:r w:rsidR="007D0426">
        <w:t xml:space="preserve">é </w:t>
      </w:r>
      <w:r>
        <w:t>compreender</w:t>
      </w:r>
      <w:r w:rsidR="007D0426">
        <w:t xml:space="preserve"> observações </w:t>
      </w:r>
      <w:r>
        <w:t xml:space="preserve">e traduzi-las </w:t>
      </w:r>
      <w:r w:rsidR="007D0426">
        <w:t xml:space="preserve">em </w:t>
      </w:r>
      <w:r w:rsidR="007F6525">
        <w:t>ideias,</w:t>
      </w:r>
      <w:r w:rsidR="007D0426">
        <w:t xml:space="preserve"> e est</w:t>
      </w:r>
      <w:r w:rsidR="007F6525">
        <w:t>a</w:t>
      </w:r>
      <w:r w:rsidR="007D0426">
        <w:t xml:space="preserve">s em produtos </w:t>
      </w:r>
      <w:r w:rsidR="007F6525">
        <w:t>ou</w:t>
      </w:r>
      <w:r w:rsidR="007D0426">
        <w:t xml:space="preserve"> serviços para melhorar a vida das pessoas.</w:t>
      </w:r>
      <w:r w:rsidR="008C7FAB">
        <w:t xml:space="preserve"> </w:t>
      </w:r>
      <w:r w:rsidR="00B17A27">
        <w:t xml:space="preserve">Pode-se dizer, que o DT trata </w:t>
      </w:r>
      <w:r w:rsidR="008C7FAB">
        <w:t>de uma forma abstrata do modelo utilizado para consolidação de ideias, seus conceitos podem ser utilizados por qualquer pessoa interessada, aplicando-os em uma gama de cenários de negócios</w:t>
      </w:r>
      <w:r w:rsidR="00F84D05">
        <w:t xml:space="preserve"> (BROWN, 2010)</w:t>
      </w:r>
      <w:r w:rsidR="008C7FAB">
        <w:t>.</w:t>
      </w:r>
      <w:r w:rsidR="00F84D05">
        <w:t xml:space="preserve"> Martins </w:t>
      </w:r>
      <w:r w:rsidR="00F84D05" w:rsidRPr="00096E5C">
        <w:rPr>
          <w:i/>
          <w:iCs/>
        </w:rPr>
        <w:t>et al</w:t>
      </w:r>
      <w:r w:rsidR="001E0CDD">
        <w:rPr>
          <w:i/>
          <w:iCs/>
        </w:rPr>
        <w:t>.</w:t>
      </w:r>
      <w:r w:rsidR="00F84D05">
        <w:t xml:space="preserve"> (2016) relata</w:t>
      </w:r>
      <w:r w:rsidR="00D562B2">
        <w:t>m</w:t>
      </w:r>
      <w:r w:rsidR="00F84D05">
        <w:t xml:space="preserve"> que o DT </w:t>
      </w:r>
      <w:r w:rsidR="001E0CDD">
        <w:t xml:space="preserve">é uma abordagem que permite o desenvolvimento de uma solução centralizada no usuário final, </w:t>
      </w:r>
      <w:r w:rsidR="00F84D05">
        <w:t>empre</w:t>
      </w:r>
      <w:r w:rsidR="001E0CDD">
        <w:t xml:space="preserve">gando </w:t>
      </w:r>
      <w:r w:rsidR="00F84D05">
        <w:t xml:space="preserve">métodos do </w:t>
      </w:r>
      <w:r w:rsidR="00F84D05" w:rsidRPr="00D562B2">
        <w:t>design</w:t>
      </w:r>
      <w:r w:rsidR="00F84D05">
        <w:rPr>
          <w:i/>
          <w:iCs/>
        </w:rPr>
        <w:t xml:space="preserve"> </w:t>
      </w:r>
      <w:r w:rsidR="00F84D05">
        <w:t xml:space="preserve">para atender </w:t>
      </w:r>
      <w:r w:rsidR="001E0CDD">
        <w:t xml:space="preserve">às necessidades destes. </w:t>
      </w:r>
    </w:p>
    <w:p w14:paraId="23BB5866" w14:textId="77777777" w:rsidR="00573BE9" w:rsidRPr="00D040EA" w:rsidRDefault="00573BE9" w:rsidP="00573BE9">
      <w:pPr>
        <w:pStyle w:val="Ttulo2"/>
        <w:rPr>
          <w:lang w:val="en-US"/>
        </w:rPr>
      </w:pPr>
      <w:r w:rsidRPr="00D040EA">
        <w:rPr>
          <w:lang w:val="en-US"/>
        </w:rPr>
        <w:t>MÉTODO RELATIONSHIP OF M3C WITH USER REQUIREMENTS AND USABILITY AND COMMUNICABILITY ASSESSMENT TO GROUPWARE (RURUCAG)</w:t>
      </w:r>
    </w:p>
    <w:p w14:paraId="29FAC190" w14:textId="5C264DC1" w:rsidR="009971C1" w:rsidRDefault="00573BE9" w:rsidP="00957012">
      <w:pPr>
        <w:pStyle w:val="TF-TEXTO"/>
      </w:pPr>
      <w:r>
        <w:t xml:space="preserve">O método </w:t>
      </w:r>
      <w:proofErr w:type="spellStart"/>
      <w:r>
        <w:t>RURUCAg</w:t>
      </w:r>
      <w:proofErr w:type="spellEnd"/>
      <w:r>
        <w:t xml:space="preserve"> foi criado para avaliar a </w:t>
      </w:r>
      <w:r w:rsidR="00B17A27">
        <w:t>User eXperience</w:t>
      </w:r>
      <w:r>
        <w:t xml:space="preserve"> (UX), usabilidade e comunicabilidade </w:t>
      </w:r>
      <w:r w:rsidR="009F55DF">
        <w:t>das interfaces desenvolvidas bem com as suas funcionalidades</w:t>
      </w:r>
      <w:r w:rsidR="00B17A27">
        <w:t xml:space="preserve">. </w:t>
      </w:r>
      <w:r w:rsidR="00D72A18">
        <w:t>Segundo Costa (2018), o</w:t>
      </w:r>
      <w:r w:rsidR="00D31FA6">
        <w:t xml:space="preserve"> método está fundamentado em quatro métodos consolidados</w:t>
      </w:r>
      <w:r w:rsidR="00957012">
        <w:t xml:space="preserve">, sendo eles: </w:t>
      </w:r>
      <w:r w:rsidR="00D31FA6">
        <w:t xml:space="preserve">as heurísticas de Nielsen, as expressões de comunicabilidade, pelo Modelo 3C de Colaboração e pelo Experience Sampling Method (ESM). Esses métodos são utilizados em conjunto </w:t>
      </w:r>
      <w:r w:rsidR="00957012">
        <w:t xml:space="preserve">para validar e avaliar </w:t>
      </w:r>
      <w:r w:rsidR="00B17A27">
        <w:t xml:space="preserve">as interfaces desenvolvidas e as </w:t>
      </w:r>
      <w:r w:rsidR="009F55DF">
        <w:t xml:space="preserve">suas </w:t>
      </w:r>
      <w:r w:rsidR="00B17A27">
        <w:t xml:space="preserve">funcionalidades, tanto </w:t>
      </w:r>
      <w:r w:rsidR="009F55DF">
        <w:t xml:space="preserve">para plataformas </w:t>
      </w:r>
      <w:r w:rsidR="00B17A27">
        <w:t>web quanto móvel</w:t>
      </w:r>
      <w:r w:rsidR="00CE7C5B">
        <w:t>.</w:t>
      </w:r>
      <w:r w:rsidR="00D72A18">
        <w:t xml:space="preserve"> </w:t>
      </w:r>
      <w:bookmarkStart w:id="69" w:name="_Toc351015602"/>
      <w:bookmarkEnd w:id="37"/>
      <w:bookmarkEnd w:id="38"/>
      <w:bookmarkEnd w:id="39"/>
      <w:bookmarkEnd w:id="40"/>
      <w:bookmarkEnd w:id="41"/>
      <w:bookmarkEnd w:id="42"/>
      <w:bookmarkEnd w:id="43"/>
    </w:p>
    <w:p w14:paraId="12E62406" w14:textId="0C677D26" w:rsidR="00CA0D70" w:rsidRDefault="00377A2D" w:rsidP="00957012">
      <w:pPr>
        <w:pStyle w:val="TF-TEXTO"/>
      </w:pPr>
      <w:r>
        <w:t xml:space="preserve">Costa (2018) </w:t>
      </w:r>
      <w:r w:rsidR="00C100CF">
        <w:t>coloca</w:t>
      </w:r>
      <w:r>
        <w:t xml:space="preserve"> que a avaliação baseada em heurística é requerida em situações que se torna necessário identificar incidentes relacionados com a usabilidade, baseando-se nas melhores práticas definidas por um conjunto de heurísticas. </w:t>
      </w:r>
      <w:r w:rsidR="00C85EF0">
        <w:t>Para Silva (2017)</w:t>
      </w:r>
      <w:r w:rsidR="0042047F">
        <w:t>,</w:t>
      </w:r>
      <w:r w:rsidR="00C85EF0">
        <w:t xml:space="preserve"> o conjunto de heurísticas desenvolvido por Nielsen e </w:t>
      </w:r>
      <w:proofErr w:type="spellStart"/>
      <w:r w:rsidR="00C85EF0">
        <w:t>Molich</w:t>
      </w:r>
      <w:proofErr w:type="spellEnd"/>
      <w:r w:rsidR="00C85EF0">
        <w:t xml:space="preserve"> (1990) é o mais </w:t>
      </w:r>
      <w:r w:rsidR="00EA5A9E">
        <w:t>utilizado</w:t>
      </w:r>
      <w:r w:rsidR="00C85EF0">
        <w:t xml:space="preserve"> entre os especialistas de usabilidade, apesar</w:t>
      </w:r>
      <w:r w:rsidR="00EA5A9E">
        <w:t xml:space="preserve"> de</w:t>
      </w:r>
      <w:r w:rsidR="00C85EF0">
        <w:t xml:space="preserve"> não </w:t>
      </w:r>
      <w:r w:rsidR="00EA5A9E">
        <w:t>ser</w:t>
      </w:r>
      <w:r w:rsidR="00C85EF0">
        <w:t xml:space="preserve"> inteiramente suficiente </w:t>
      </w:r>
      <w:r w:rsidR="00EA5A9E">
        <w:t>em</w:t>
      </w:r>
      <w:r w:rsidR="00C85EF0">
        <w:t xml:space="preserve"> contextos específicos. </w:t>
      </w:r>
      <w:r w:rsidR="00CA0D70">
        <w:t xml:space="preserve">O </w:t>
      </w:r>
      <w:r w:rsidR="00CA0D70">
        <w:fldChar w:fldCharType="begin"/>
      </w:r>
      <w:r w:rsidR="00CA0D70">
        <w:instrText xml:space="preserve"> REF _Ref57222910 \h </w:instrText>
      </w:r>
      <w:r w:rsidR="00CA0D70">
        <w:fldChar w:fldCharType="separate"/>
      </w:r>
      <w:r w:rsidR="00322B1C">
        <w:t xml:space="preserve">Quadro </w:t>
      </w:r>
      <w:r w:rsidR="00322B1C">
        <w:rPr>
          <w:noProof/>
        </w:rPr>
        <w:t>4</w:t>
      </w:r>
      <w:r w:rsidR="00CA0D70">
        <w:fldChar w:fldCharType="end"/>
      </w:r>
      <w:r w:rsidR="00CA0D70">
        <w:t xml:space="preserve"> traz o conjunto de Heurísticas de Nielsen que são utilizadas na avaliação.</w:t>
      </w:r>
    </w:p>
    <w:p w14:paraId="2C88C2B3" w14:textId="2D2D469D" w:rsidR="00CA0D70" w:rsidRDefault="00CA0D70" w:rsidP="00467E5C">
      <w:pPr>
        <w:pStyle w:val="TF-LEGENDA"/>
      </w:pPr>
      <w:bookmarkStart w:id="70" w:name="_Ref57222910"/>
      <w:r>
        <w:t xml:space="preserve">Quadro </w:t>
      </w:r>
      <w:fldSimple w:instr=" SEQ Quadro \* ARABIC ">
        <w:r w:rsidR="00322B1C">
          <w:rPr>
            <w:noProof/>
          </w:rPr>
          <w:t>4</w:t>
        </w:r>
      </w:fldSimple>
      <w:bookmarkEnd w:id="70"/>
      <w:r>
        <w:t xml:space="preserve"> - Heurísticas de Nielsen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"/>
        <w:gridCol w:w="1881"/>
        <w:gridCol w:w="6775"/>
      </w:tblGrid>
      <w:tr w:rsidR="004B62E5" w:rsidRPr="00E85E7B" w14:paraId="710CB6AD" w14:textId="77777777" w:rsidTr="004B62E5">
        <w:trPr>
          <w:trHeight w:val="102"/>
        </w:trPr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F0F42D2" w14:textId="77777777" w:rsidR="00CA0D70" w:rsidRPr="00531409" w:rsidRDefault="00CA0D70" w:rsidP="00467E5C">
            <w:pPr>
              <w:pStyle w:val="TF-TEXTO"/>
              <w:spacing w:before="0" w:line="240" w:lineRule="auto"/>
              <w:rPr>
                <w:b/>
                <w:sz w:val="20"/>
              </w:rPr>
            </w:pPr>
            <w:r w:rsidRPr="00531409">
              <w:rPr>
                <w:b/>
                <w:sz w:val="20"/>
              </w:rPr>
              <w:t>Heurística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7833ECB" w14:textId="77777777" w:rsidR="00CA0D70" w:rsidRPr="00531409" w:rsidRDefault="00CA0D70" w:rsidP="00467E5C">
            <w:pPr>
              <w:pStyle w:val="TF-TEXTO"/>
              <w:spacing w:before="0" w:line="240" w:lineRule="auto"/>
              <w:jc w:val="left"/>
              <w:rPr>
                <w:b/>
                <w:sz w:val="20"/>
              </w:rPr>
            </w:pPr>
            <w:commentRangeStart w:id="71"/>
            <w:r w:rsidRPr="00531409">
              <w:rPr>
                <w:b/>
                <w:sz w:val="20"/>
              </w:rPr>
              <w:t>Explicação</w:t>
            </w:r>
            <w:commentRangeEnd w:id="71"/>
            <w:r w:rsidR="00B85BF4">
              <w:rPr>
                <w:rStyle w:val="Refdecomentrio"/>
              </w:rPr>
              <w:commentReference w:id="71"/>
            </w:r>
          </w:p>
        </w:tc>
      </w:tr>
      <w:tr w:rsidR="004B62E5" w:rsidRPr="00E85E7B" w14:paraId="146B901A" w14:textId="77777777" w:rsidTr="004B62E5">
        <w:trPr>
          <w:trHeight w:val="306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90F40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1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ABC3B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Visibilidade do estado do sistema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3DCD4" w14:textId="7D3E5E55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 aplicação</w:t>
            </w:r>
            <w:r w:rsidRPr="00531409">
              <w:rPr>
                <w:sz w:val="20"/>
              </w:rPr>
              <w:t xml:space="preserve"> deve sempre manter os usuários informados sobre o que está acontecendo, por meio de um </w:t>
            </w:r>
            <w:r w:rsidRPr="00531409">
              <w:rPr>
                <w:iCs/>
                <w:sz w:val="20"/>
              </w:rPr>
              <w:t>feedback</w:t>
            </w:r>
            <w:r w:rsidRPr="00531409">
              <w:rPr>
                <w:sz w:val="20"/>
              </w:rPr>
              <w:t xml:space="preserve"> apropriado dentro de um tempo razoável.</w:t>
            </w:r>
          </w:p>
        </w:tc>
      </w:tr>
      <w:tr w:rsidR="004B62E5" w:rsidRPr="00E85E7B" w14:paraId="31DC8C31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3FC2D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2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E362B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Concordância entre o sistema e o mundo real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0F825" w14:textId="326C5AD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 aplicação</w:t>
            </w:r>
            <w:r w:rsidRPr="00531409">
              <w:rPr>
                <w:sz w:val="20"/>
              </w:rPr>
              <w:t xml:space="preserve"> deve utilizar a linguagem do usuário, com palavras, frases e conceitos familiares ao usuário. Seguir as convenções do mundo real e fazer a informação aparecer na ordem natural e lógica.</w:t>
            </w:r>
          </w:p>
        </w:tc>
      </w:tr>
      <w:tr w:rsidR="004B62E5" w:rsidRPr="00E85E7B" w14:paraId="3FC5F8E9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B0B17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562A5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Controle e liberdade ao usuário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6465B" w14:textId="162B70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 aplicação</w:t>
            </w:r>
            <w:r w:rsidRPr="00531409">
              <w:rPr>
                <w:sz w:val="20"/>
              </w:rPr>
              <w:t xml:space="preserve"> deve dar apoio a ações como desfazer e refazer, funções que permitam ao usuário utilizar “saídas de emergência” em caso de escolhas de funções erradas ou para sair de um estado não esperado.</w:t>
            </w:r>
          </w:p>
        </w:tc>
      </w:tr>
      <w:tr w:rsidR="004B62E5" w:rsidRPr="00E85E7B" w14:paraId="09A8F07A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AD30B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4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F2303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Consistência e padrões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F1804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Devem ser seguidas convenções da plataforma de desenvolvimento e padrões de interface normalmente aceitos. Usuários não devem ter que adivinhar se palavras, situações ou ações diferentes significam a mesma coisa.</w:t>
            </w:r>
          </w:p>
        </w:tc>
      </w:tr>
      <w:tr w:rsidR="004B62E5" w:rsidRPr="00E85E7B" w14:paraId="76BFE998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E3371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lastRenderedPageBreak/>
              <w:t>5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84117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Prevenção de erros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5F90B" w14:textId="7B92716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 aplicação</w:t>
            </w:r>
            <w:r w:rsidRPr="00531409">
              <w:rPr>
                <w:sz w:val="20"/>
              </w:rPr>
              <w:t xml:space="preserve"> deve evitar a ocorrência de erros na sua utilização. Melhor do que apresentar boas mensagens de erro, é ter um projeto cuidadoso que evite a ocorrência de um problema.</w:t>
            </w:r>
          </w:p>
        </w:tc>
      </w:tr>
      <w:tr w:rsidR="004B62E5" w:rsidRPr="00E85E7B" w14:paraId="020F1A10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15AD0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6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5BB4D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Reconhecer ao invés de lembrar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F355E" w14:textId="0BDDA929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Tornar objetos, ações e opções visíveis, para que o usuário não tenha que se lembrar de informações de uma parte do diálogo para outra. Instruções para uso d</w:t>
            </w:r>
            <w:r w:rsidR="004B62E5">
              <w:rPr>
                <w:sz w:val="20"/>
              </w:rPr>
              <w:t xml:space="preserve">a aplicação </w:t>
            </w:r>
            <w:r w:rsidRPr="00531409">
              <w:rPr>
                <w:sz w:val="20"/>
              </w:rPr>
              <w:t>devem estar visíveis, ou facilmente recuperáveis, quando necessário.</w:t>
            </w:r>
          </w:p>
        </w:tc>
      </w:tr>
      <w:tr w:rsidR="004B62E5" w:rsidRPr="00E85E7B" w14:paraId="58C221A2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679329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7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8539FA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Flexibilidade e eficiência de uso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E1180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Aceleradores (abreviações, teclas de função)  podem tornar mais rápida a interação com o usuário.  Permitir aos usuários customizar ações frequentes.</w:t>
            </w:r>
          </w:p>
        </w:tc>
      </w:tr>
      <w:tr w:rsidR="004B62E5" w:rsidRPr="00E85E7B" w14:paraId="697A99AD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11E4B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8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3DFF1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Projeto minimalista e estético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F2D8F8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Diálogos não devem conter informação irrelevante ou raramente necessária. Todas as unidades extras de informações em um diálogo competem com aquelas que são realmente relevantes, e diminuem sua visibilidade relativa.</w:t>
            </w:r>
          </w:p>
        </w:tc>
      </w:tr>
      <w:tr w:rsidR="004B62E5" w:rsidRPr="00E85E7B" w14:paraId="29FEA350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67E28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9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2851F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Reconhecimento, diagnóstico e recuperação de erros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B9BFC5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Mensagens de erro devem ser expressas em linguagem simples (sem códigos), indicando precisamente o problema, e sugerindo construtivamente uma solução.</w:t>
            </w:r>
          </w:p>
        </w:tc>
      </w:tr>
      <w:tr w:rsidR="004B62E5" w:rsidRPr="00E85E7B" w14:paraId="6BCBBB78" w14:textId="77777777" w:rsidTr="004B62E5">
        <w:trPr>
          <w:trHeight w:val="7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BF720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10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44FE8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Ajuda e documentação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A437B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As informações de ajuda e documentação devem ser fáceis de procurar, com foco na tarefa do usuário, listando passos concretos que devem ser seguidos e não serem grandes demais.</w:t>
            </w:r>
          </w:p>
        </w:tc>
      </w:tr>
    </w:tbl>
    <w:p w14:paraId="01E3D91E" w14:textId="77777777" w:rsidR="00CA0D70" w:rsidRDefault="00CA0D70" w:rsidP="00CA0D70">
      <w:pPr>
        <w:pStyle w:val="TF-FONTE"/>
      </w:pPr>
      <w:r w:rsidRPr="00E85E7B">
        <w:t xml:space="preserve">Fonte: </w:t>
      </w:r>
      <w:r>
        <w:t xml:space="preserve">adaptado de Costa (2018) </w:t>
      </w:r>
      <w:r w:rsidRPr="00776071">
        <w:t>elaborado</w:t>
      </w:r>
      <w:r>
        <w:t xml:space="preserve"> de Nielsen (2002</w:t>
      </w:r>
      <w:r w:rsidRPr="00E85E7B">
        <w:t>).</w:t>
      </w:r>
    </w:p>
    <w:p w14:paraId="0F7D8FBA" w14:textId="17C90EAE" w:rsidR="00377A2D" w:rsidRDefault="00B17A27" w:rsidP="00957012">
      <w:pPr>
        <w:pStyle w:val="TF-TEXTO"/>
      </w:pPr>
      <w:r>
        <w:t xml:space="preserve">Cabe destacar ainda, que </w:t>
      </w:r>
      <w:r w:rsidR="00CA0D70">
        <w:t xml:space="preserve">os usuários especialistas da aplicação são </w:t>
      </w:r>
      <w:r w:rsidR="00377A2D">
        <w:t xml:space="preserve"> </w:t>
      </w:r>
      <w:r w:rsidR="00CA0D70">
        <w:t xml:space="preserve">aqueles que possuem </w:t>
      </w:r>
      <w:r w:rsidR="006C3D5E">
        <w:t xml:space="preserve">expertise do que será avaliado (COSTA, 2018). </w:t>
      </w:r>
      <w:r w:rsidR="00CA0D70">
        <w:t xml:space="preserve">Outra questão diz respeito a se fazer uso de </w:t>
      </w:r>
      <w:r w:rsidR="00CA0D70" w:rsidRPr="00467E5C">
        <w:rPr>
          <w:i/>
          <w:iCs/>
        </w:rPr>
        <w:t>emoticons</w:t>
      </w:r>
      <w:r w:rsidR="00CA0D70">
        <w:t xml:space="preserve"> junto com texto e utilizar a escala likert</w:t>
      </w:r>
      <w:r w:rsidR="003611BD">
        <w:t xml:space="preserve"> para compor as respostas das perguntas realizadas, trazendo opções pares, para que o participante se posicione. A </w:t>
      </w:r>
      <w:r w:rsidR="003611BD">
        <w:fldChar w:fldCharType="begin"/>
      </w:r>
      <w:r w:rsidR="003611BD">
        <w:instrText xml:space="preserve"> REF _Ref57223658 \h </w:instrText>
      </w:r>
      <w:r w:rsidR="003611BD">
        <w:fldChar w:fldCharType="separate"/>
      </w:r>
      <w:r w:rsidR="00322B1C">
        <w:t xml:space="preserve">Figura </w:t>
      </w:r>
      <w:r w:rsidR="00322B1C">
        <w:rPr>
          <w:noProof/>
        </w:rPr>
        <w:t>4</w:t>
      </w:r>
      <w:r w:rsidR="003611BD">
        <w:fldChar w:fldCharType="end"/>
      </w:r>
      <w:r w:rsidR="003611BD">
        <w:t xml:space="preserve"> traz os emoticons utilizados pelo método em conjunto com a escala likert</w:t>
      </w:r>
      <w:r w:rsidR="009F55DF">
        <w:t xml:space="preserve">. </w:t>
      </w:r>
      <w:r w:rsidR="004B62E5">
        <w:t xml:space="preserve">Ressalta-se </w:t>
      </w:r>
      <w:r w:rsidR="009F55DF">
        <w:t xml:space="preserve">que </w:t>
      </w:r>
      <w:r w:rsidR="009F55DF" w:rsidRPr="009F55DF">
        <w:t>o método foi aceito sob o protocolo de número 87266318.6.-0000.0118 pelo Comitê de Ética em Pesquisa, sendo composto de três partes: termos de compromissos para realizar a avaliação, roteiro no uso da aplicação e o questionário da avaliação (COSTA, 2018).</w:t>
      </w:r>
    </w:p>
    <w:p w14:paraId="325B225E" w14:textId="6C01610D" w:rsidR="003611BD" w:rsidRDefault="003611BD" w:rsidP="00467E5C">
      <w:pPr>
        <w:pStyle w:val="TF-LEGENDA"/>
      </w:pPr>
      <w:bookmarkStart w:id="72" w:name="_Ref57223658"/>
      <w:r>
        <w:t xml:space="preserve">Figura </w:t>
      </w:r>
      <w:fldSimple w:instr=" SEQ Figura \* ARABIC ">
        <w:r w:rsidR="00322B1C">
          <w:rPr>
            <w:noProof/>
          </w:rPr>
          <w:t>4</w:t>
        </w:r>
      </w:fldSimple>
      <w:bookmarkEnd w:id="72"/>
      <w:r>
        <w:t xml:space="preserve"> – </w:t>
      </w:r>
      <w:r w:rsidRPr="00467E5C">
        <w:rPr>
          <w:i/>
          <w:iCs/>
        </w:rPr>
        <w:t>Emoticons</w:t>
      </w:r>
      <w:r>
        <w:t xml:space="preserve"> com a escala Likert</w:t>
      </w:r>
    </w:p>
    <w:p w14:paraId="04A82343" w14:textId="5855E364" w:rsidR="003611BD" w:rsidRDefault="003611BD" w:rsidP="003611BD">
      <w:pPr>
        <w:pStyle w:val="TF-FIGURA"/>
      </w:pPr>
      <w:r>
        <w:rPr>
          <w:noProof/>
        </w:rPr>
        <w:drawing>
          <wp:inline distT="0" distB="0" distL="0" distR="0" wp14:anchorId="4E4693FD" wp14:editId="2971C755">
            <wp:extent cx="2599901" cy="857295"/>
            <wp:effectExtent l="19050" t="19050" r="1016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577" cy="89609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15D665B" w14:textId="11018945" w:rsidR="003611BD" w:rsidRDefault="003611BD" w:rsidP="003611BD">
      <w:pPr>
        <w:pStyle w:val="TF-FONTE"/>
      </w:pPr>
      <w:r>
        <w:t xml:space="preserve">       Fonte: </w:t>
      </w:r>
      <w:r w:rsidRPr="00776071">
        <w:t>Costa</w:t>
      </w:r>
      <w:r>
        <w:t xml:space="preserve"> (2018).</w:t>
      </w:r>
    </w:p>
    <w:p w14:paraId="152CECF1" w14:textId="1B7AD479" w:rsidR="003611BD" w:rsidRDefault="003611BD" w:rsidP="003611BD">
      <w:pPr>
        <w:pStyle w:val="TF-TEXTO"/>
      </w:pPr>
      <w:r>
        <w:t xml:space="preserve">Neste sentido, Seibt (2020) utilizou o método RURUCAg para avaliar a usabilidade, a experiência do usuário e a comunicabilidade das interfaces desenvolvidas e de suas funcionalidades. Seibt (2020) relata que após a aplicação da avalição, obteve feedbacks importantes para identificar pontos de melhorias e extensões (SEIBT, 2020). Além de Seibt (2020), o método também foi utilizado e </w:t>
      </w:r>
      <w:r w:rsidR="000575BD">
        <w:t xml:space="preserve">seu uso foi </w:t>
      </w:r>
      <w:r>
        <w:t xml:space="preserve">significativo </w:t>
      </w:r>
      <w:r w:rsidR="000575BD">
        <w:t>para Leitão (2018), Wruck (2019), Todesco (2020) entre outros.</w:t>
      </w:r>
    </w:p>
    <w:p w14:paraId="7C89E937" w14:textId="3969E85D" w:rsidR="00451B94" w:rsidRDefault="00C95963" w:rsidP="00467E5C">
      <w:pPr>
        <w:pStyle w:val="TF-refernciasbibliogrficasTTULO"/>
        <w:spacing w:before="240"/>
      </w:pPr>
      <w:r>
        <w:lastRenderedPageBreak/>
        <w:t>re</w:t>
      </w:r>
      <w:r w:rsidR="00451B94">
        <w:t>Referências</w:t>
      </w:r>
      <w:bookmarkEnd w:id="69"/>
    </w:p>
    <w:p w14:paraId="14A9193E" w14:textId="77777777" w:rsidR="009F55DF" w:rsidRDefault="009F55DF" w:rsidP="00164986">
      <w:pPr>
        <w:pStyle w:val="TF-refernciasITEM"/>
      </w:pPr>
      <w:r w:rsidRPr="004C429D">
        <w:t xml:space="preserve">AGUIAR, Ítalo Almeida. </w:t>
      </w:r>
      <w:r w:rsidRPr="004C429D">
        <w:rPr>
          <w:b/>
          <w:bCs/>
        </w:rPr>
        <w:t>ARCHIDATA</w:t>
      </w:r>
      <w:r w:rsidRPr="004C429D">
        <w:t xml:space="preserve">: </w:t>
      </w:r>
      <w:commentRangeStart w:id="73"/>
      <w:r w:rsidRPr="004C429D">
        <w:t xml:space="preserve">ferramenta para modelagem de banco de dados com suporte a extensões e múltiplos </w:t>
      </w:r>
      <w:proofErr w:type="spellStart"/>
      <w:r>
        <w:t>SGBDs</w:t>
      </w:r>
      <w:proofErr w:type="spellEnd"/>
      <w:r w:rsidRPr="004C429D">
        <w:t>.</w:t>
      </w:r>
      <w:commentRangeEnd w:id="73"/>
      <w:r w:rsidR="009A33BD">
        <w:rPr>
          <w:rStyle w:val="Refdecomentrio"/>
        </w:rPr>
        <w:commentReference w:id="73"/>
      </w:r>
      <w:r w:rsidRPr="004C429D">
        <w:t xml:space="preserve"> 2017. 55 f. Tese (Doutorado) - Curso de Sistemas de Informação, Departamento de Computação e Sistemas, Universidade Federal de Ouro Preto, João Monlevade, 2017.</w:t>
      </w:r>
      <w:r>
        <w:t xml:space="preserve"> </w:t>
      </w:r>
    </w:p>
    <w:p w14:paraId="363A2F40" w14:textId="77777777" w:rsidR="009F55DF" w:rsidRDefault="009F55DF" w:rsidP="00F57803">
      <w:pPr>
        <w:pStyle w:val="TF-refernciasITEM"/>
      </w:pPr>
      <w:r>
        <w:t xml:space="preserve">BROWN, Tim. </w:t>
      </w:r>
      <w:r w:rsidRPr="00DA5D5B">
        <w:rPr>
          <w:b/>
          <w:bCs/>
        </w:rPr>
        <w:t>Design thinking</w:t>
      </w:r>
      <w:r>
        <w:t>: uma metodologia poderosa para decretar o fim das velhas ideias. Rio de Janeiro: Elsevier, 2010.</w:t>
      </w:r>
    </w:p>
    <w:p w14:paraId="713367EA" w14:textId="77777777" w:rsidR="009F55DF" w:rsidRDefault="009F55DF" w:rsidP="00F630EC">
      <w:pPr>
        <w:pStyle w:val="TF-refernciasITEM"/>
      </w:pPr>
      <w:r>
        <w:t xml:space="preserve">CÂNDIDO, Carlos Henrique. </w:t>
      </w:r>
      <w:r w:rsidRPr="00DA5D5B">
        <w:rPr>
          <w:b/>
          <w:bCs/>
        </w:rPr>
        <w:t>Aprendizagem em banco de dados</w:t>
      </w:r>
      <w:r>
        <w:t xml:space="preserve">: </w:t>
      </w:r>
      <w:commentRangeStart w:id="74"/>
      <w:r>
        <w:t>implementação de ferramenta de modelagem E.R.</w:t>
      </w:r>
      <w:commentRangeEnd w:id="74"/>
      <w:r w:rsidR="0037743C">
        <w:rPr>
          <w:rStyle w:val="Refdecomentrio"/>
        </w:rPr>
        <w:commentReference w:id="74"/>
      </w:r>
      <w:r>
        <w:t xml:space="preserve"> 2005. Monografia (Especialização em Banco de Dados) - Pós-Graduação em Banco de Dados, Universidade Federal de Santa Catarina - UFSC, Universidade de Várzea Grande - UNIVAG, Várzea Grande-MT, 2005.</w:t>
      </w:r>
    </w:p>
    <w:p w14:paraId="5C2668A7" w14:textId="77777777" w:rsidR="009F55DF" w:rsidRDefault="009F55DF" w:rsidP="00882C14">
      <w:pPr>
        <w:pStyle w:val="TF-refernciasITEM"/>
      </w:pPr>
      <w:r>
        <w:t xml:space="preserve">COSTA, Simone Erbs da. </w:t>
      </w:r>
      <w:r w:rsidRPr="009C122E">
        <w:rPr>
          <w:b/>
          <w:bCs/>
        </w:rPr>
        <w:t>iLibras como Facilitador na Comunicação efetiva do Surdo</w:t>
      </w:r>
      <w:r>
        <w:t xml:space="preserve">: </w:t>
      </w:r>
      <w:commentRangeStart w:id="75"/>
      <w:r>
        <w:t>Uso de Tecnologia Assistiva e Colaborativa Móvel.</w:t>
      </w:r>
      <w:commentRangeEnd w:id="75"/>
      <w:r w:rsidR="0037743C">
        <w:rPr>
          <w:rStyle w:val="Refdecomentrio"/>
        </w:rPr>
        <w:commentReference w:id="75"/>
      </w:r>
      <w:r>
        <w:t xml:space="preserve"> 2018. 263 f. Dissertação (Mestrado em Computação Aplicada) - Programa de Pós-Graduação em Computação Aplicada, Universidade do Estado de Santa Catarina, Joinville, 2018.</w:t>
      </w:r>
    </w:p>
    <w:p w14:paraId="4889B731" w14:textId="77777777" w:rsidR="009F55DF" w:rsidRPr="00D040EA" w:rsidRDefault="009F55DF" w:rsidP="00882C14">
      <w:pPr>
        <w:pStyle w:val="TF-refernciasITEM"/>
        <w:rPr>
          <w:lang w:val="en-US"/>
        </w:rPr>
      </w:pPr>
      <w:r>
        <w:t xml:space="preserve">ELMASRI, R.; NAVATHE, S. B. </w:t>
      </w:r>
      <w:r w:rsidRPr="00AC1AFC">
        <w:rPr>
          <w:b/>
          <w:bCs/>
        </w:rPr>
        <w:t>Sistemas de banco de dados</w:t>
      </w:r>
      <w:r>
        <w:t xml:space="preserve">. </w:t>
      </w:r>
      <w:r w:rsidRPr="00D040EA">
        <w:rPr>
          <w:lang w:val="en-US"/>
        </w:rPr>
        <w:t>6ª. ed. [</w:t>
      </w:r>
      <w:proofErr w:type="spellStart"/>
      <w:r w:rsidRPr="00D040EA">
        <w:rPr>
          <w:lang w:val="en-US"/>
        </w:rPr>
        <w:t>S.l.</w:t>
      </w:r>
      <w:proofErr w:type="spellEnd"/>
      <w:r w:rsidRPr="00D040EA">
        <w:rPr>
          <w:lang w:val="en-US"/>
        </w:rPr>
        <w:t>]: Pearson Addison Wesley, 2011.</w:t>
      </w:r>
    </w:p>
    <w:p w14:paraId="6645BB8C" w14:textId="77777777" w:rsidR="009F55DF" w:rsidRDefault="009F55DF" w:rsidP="00536174">
      <w:pPr>
        <w:pStyle w:val="TF-refernciasITEM"/>
        <w:rPr>
          <w:rStyle w:val="Forte"/>
          <w:b w:val="0"/>
          <w:bCs w:val="0"/>
        </w:rPr>
      </w:pPr>
      <w:r w:rsidRPr="00317483">
        <w:rPr>
          <w:rStyle w:val="Forte"/>
          <w:b w:val="0"/>
          <w:bCs w:val="0"/>
        </w:rPr>
        <w:t>HEUSER, Carlos Alberto. </w:t>
      </w:r>
      <w:r w:rsidRPr="00317483">
        <w:rPr>
          <w:rStyle w:val="Forte"/>
        </w:rPr>
        <w:t>Projeto de banco de dados.</w:t>
      </w:r>
      <w:r w:rsidRPr="00317483">
        <w:rPr>
          <w:rStyle w:val="Forte"/>
          <w:b w:val="0"/>
          <w:bCs w:val="0"/>
        </w:rPr>
        <w:t xml:space="preserve"> </w:t>
      </w:r>
      <w:r w:rsidRPr="00D040EA">
        <w:rPr>
          <w:rStyle w:val="Forte"/>
          <w:b w:val="0"/>
          <w:bCs w:val="0"/>
        </w:rPr>
        <w:t>6. ed. Porto Alegre: Bookman, 2009. 282 p.</w:t>
      </w:r>
    </w:p>
    <w:p w14:paraId="1C38E784" w14:textId="3E77103A" w:rsidR="009F55DF" w:rsidRDefault="009F55DF" w:rsidP="00882C14">
      <w:pPr>
        <w:pStyle w:val="TF-refernciasITEM"/>
      </w:pPr>
      <w:r>
        <w:t>LEITÃO</w:t>
      </w:r>
      <w:r w:rsidRPr="009F55DF">
        <w:t xml:space="preserve">, </w:t>
      </w:r>
      <w:r>
        <w:t>Geovani Finoti</w:t>
      </w:r>
      <w:r w:rsidRPr="009F55DF">
        <w:t xml:space="preserve">. </w:t>
      </w:r>
      <w:r w:rsidRPr="00467E5C">
        <w:rPr>
          <w:b/>
          <w:bCs/>
        </w:rPr>
        <w:t>Análise de dados para usuários não técnicos utilizando o método SSBI</w:t>
      </w:r>
      <w:r w:rsidRPr="009F55DF">
        <w:t>. 201</w:t>
      </w:r>
      <w:r>
        <w:t>8</w:t>
      </w:r>
      <w:r w:rsidRPr="009F55DF">
        <w:t>. 9</w:t>
      </w:r>
      <w:r>
        <w:t>2</w:t>
      </w:r>
      <w:r w:rsidRPr="009F55DF">
        <w:t xml:space="preserve"> f. TCC (Graduação) - Curso </w:t>
      </w:r>
      <w:r>
        <w:t>de Ciência da Computação</w:t>
      </w:r>
      <w:r w:rsidRPr="009F55DF">
        <w:t>, Centro de Ciências Exatas e Naturais, Universidade Regional de Blumenau, Blumenau, 201</w:t>
      </w:r>
      <w:r>
        <w:t>8</w:t>
      </w:r>
      <w:r w:rsidRPr="00B3773C">
        <w:t>.</w:t>
      </w:r>
    </w:p>
    <w:p w14:paraId="317A334F" w14:textId="77777777" w:rsidR="009F55DF" w:rsidRDefault="009F55DF" w:rsidP="009F55DF">
      <w:pPr>
        <w:pStyle w:val="TF-refernciasITEM"/>
      </w:pPr>
      <w:r w:rsidRPr="00B3773C">
        <w:t xml:space="preserve">LEHMKUHL, Décio; EGER, Djayson Roberto. </w:t>
      </w:r>
      <w:r w:rsidRPr="00B3773C">
        <w:rPr>
          <w:b/>
          <w:bCs/>
        </w:rPr>
        <w:t>Princípios de Banco de Dados.</w:t>
      </w:r>
      <w:r w:rsidRPr="00B3773C">
        <w:t xml:space="preserve"> Indaial: Uniasselvi, 2013. 199 p.</w:t>
      </w:r>
    </w:p>
    <w:p w14:paraId="4E167DE2" w14:textId="77777777" w:rsidR="009F55DF" w:rsidRDefault="009F55DF" w:rsidP="00882C14">
      <w:pPr>
        <w:pStyle w:val="TF-refernciasITEM"/>
      </w:pPr>
      <w:r w:rsidRPr="00A32B31">
        <w:t xml:space="preserve">LUZ, Felipe Guedes da. </w:t>
      </w:r>
      <w:r w:rsidRPr="00A32B31">
        <w:rPr>
          <w:b/>
          <w:bCs/>
        </w:rPr>
        <w:t>Empreendedorismo e design thinking</w:t>
      </w:r>
      <w:r w:rsidRPr="009C122E">
        <w:t>:</w:t>
      </w:r>
      <w:r w:rsidRPr="00A32B31">
        <w:t xml:space="preserve"> </w:t>
      </w:r>
      <w:commentRangeStart w:id="76"/>
      <w:r w:rsidRPr="00A32B31">
        <w:t>um estudo sobre a articulação da etapa inicial dos processos de design thinking com as etapas iniciais de novos empreendimentos.</w:t>
      </w:r>
      <w:commentRangeEnd w:id="76"/>
      <w:r w:rsidR="0037743C">
        <w:rPr>
          <w:rStyle w:val="Refdecomentrio"/>
        </w:rPr>
        <w:commentReference w:id="76"/>
      </w:r>
      <w:r w:rsidRPr="00A32B31">
        <w:t xml:space="preserve"> 2018. 125 f. Dissertação (Mestrado) - Curso de Programa de Pós Graduação em Design da Universidade do Vale do Rio dos Sinos, Universidade do Vale do Rio dos Sinos, Porto Alegre, 2018.</w:t>
      </w:r>
    </w:p>
    <w:p w14:paraId="4FE81327" w14:textId="0D1D801B" w:rsidR="009F55DF" w:rsidRDefault="009F55DF" w:rsidP="00882C14">
      <w:pPr>
        <w:pStyle w:val="TF-refernciasITEM"/>
      </w:pPr>
      <w:r w:rsidRPr="006617C2">
        <w:t xml:space="preserve">MACHADO, Felipe Nery Rodrigues. </w:t>
      </w:r>
      <w:r w:rsidRPr="006617C2">
        <w:rPr>
          <w:b/>
          <w:bCs/>
        </w:rPr>
        <w:t xml:space="preserve">Banco </w:t>
      </w:r>
      <w:r>
        <w:rPr>
          <w:b/>
          <w:bCs/>
        </w:rPr>
        <w:t>d</w:t>
      </w:r>
      <w:r w:rsidRPr="006617C2">
        <w:rPr>
          <w:b/>
          <w:bCs/>
        </w:rPr>
        <w:t xml:space="preserve">e Dados Projeto </w:t>
      </w:r>
      <w:r>
        <w:rPr>
          <w:b/>
          <w:bCs/>
        </w:rPr>
        <w:t xml:space="preserve">e </w:t>
      </w:r>
      <w:r w:rsidRPr="006617C2">
        <w:rPr>
          <w:b/>
          <w:bCs/>
        </w:rPr>
        <w:t>Implementação</w:t>
      </w:r>
      <w:r w:rsidRPr="006617C2">
        <w:t>. 4. ed. São Paulo: Érica, 2020. 376 p.</w:t>
      </w:r>
    </w:p>
    <w:p w14:paraId="3FC83E76" w14:textId="32B0985E" w:rsidR="00975967" w:rsidRPr="00D040EA" w:rsidRDefault="00975967" w:rsidP="00882C14">
      <w:pPr>
        <w:pStyle w:val="TF-refernciasITEM"/>
        <w:rPr>
          <w:lang w:val="en-US"/>
        </w:rPr>
      </w:pPr>
      <w:commentRangeStart w:id="77"/>
      <w:r w:rsidRPr="00975967">
        <w:t xml:space="preserve">MARTINS, Amilton Rodrigo de Quadros; SIGNORI, </w:t>
      </w:r>
      <w:proofErr w:type="spellStart"/>
      <w:r w:rsidRPr="00975967">
        <w:t>Gláuber</w:t>
      </w:r>
      <w:proofErr w:type="spellEnd"/>
      <w:r w:rsidRPr="00975967">
        <w:t xml:space="preserve"> Guilherme; CAPELLARI, Márcia Rodrigues dos Santos; SOTILLE, Suellen </w:t>
      </w:r>
      <w:proofErr w:type="spellStart"/>
      <w:r w:rsidRPr="00975967">
        <w:t>Spinello</w:t>
      </w:r>
      <w:proofErr w:type="spellEnd"/>
      <w:r w:rsidRPr="00975967">
        <w:t xml:space="preserve">; KALIL, Fahad. </w:t>
      </w:r>
      <w:commentRangeEnd w:id="77"/>
      <w:r w:rsidR="00303CEE">
        <w:rPr>
          <w:rStyle w:val="Refdecomentrio"/>
        </w:rPr>
        <w:commentReference w:id="77"/>
      </w:r>
      <w:r w:rsidRPr="00975967">
        <w:t xml:space="preserve">Uso de Design </w:t>
      </w:r>
      <w:proofErr w:type="spellStart"/>
      <w:r w:rsidRPr="00975967">
        <w:t>Thinking</w:t>
      </w:r>
      <w:proofErr w:type="spellEnd"/>
      <w:r w:rsidRPr="00975967">
        <w:t xml:space="preserve"> como Experiência de Prototipação de Ideias no Ensino Superior. </w:t>
      </w:r>
      <w:r w:rsidRPr="00D040EA">
        <w:rPr>
          <w:b/>
          <w:bCs/>
          <w:lang w:val="en-US"/>
        </w:rPr>
        <w:t>Future Journal.</w:t>
      </w:r>
      <w:r w:rsidRPr="00D040EA">
        <w:rPr>
          <w:lang w:val="en-US"/>
        </w:rPr>
        <w:t xml:space="preserve"> São Paulo, p. 208-224. abr. 2016.</w:t>
      </w:r>
    </w:p>
    <w:p w14:paraId="3BD20B4A" w14:textId="5390D29C" w:rsidR="00C85EF0" w:rsidRDefault="00C85EF0" w:rsidP="00882C14">
      <w:pPr>
        <w:pStyle w:val="TF-refernciasITEM"/>
      </w:pPr>
      <w:r w:rsidRPr="00D040EA">
        <w:rPr>
          <w:lang w:val="en-US"/>
        </w:rPr>
        <w:t xml:space="preserve">NIELSEN, J.; MOLICH, R. Heuristic evaluation of user interfaces. </w:t>
      </w:r>
      <w:r>
        <w:t xml:space="preserve">In: </w:t>
      </w:r>
      <w:proofErr w:type="spellStart"/>
      <w:r w:rsidRPr="00096E5C">
        <w:rPr>
          <w:b/>
          <w:bCs/>
        </w:rPr>
        <w:t>Proceedings</w:t>
      </w:r>
      <w:proofErr w:type="spellEnd"/>
      <w:r w:rsidRPr="00096E5C">
        <w:rPr>
          <w:b/>
          <w:bCs/>
        </w:rPr>
        <w:t xml:space="preserve"> </w:t>
      </w:r>
      <w:proofErr w:type="spellStart"/>
      <w:r w:rsidRPr="00096E5C">
        <w:rPr>
          <w:b/>
          <w:bCs/>
        </w:rPr>
        <w:t>of</w:t>
      </w:r>
      <w:proofErr w:type="spellEnd"/>
      <w:r w:rsidRPr="00096E5C">
        <w:rPr>
          <w:b/>
          <w:bCs/>
        </w:rPr>
        <w:t xml:space="preserve"> ACM CHI’90 </w:t>
      </w:r>
      <w:proofErr w:type="spellStart"/>
      <w:r w:rsidRPr="00096E5C">
        <w:rPr>
          <w:b/>
          <w:bCs/>
        </w:rPr>
        <w:t>Conference</w:t>
      </w:r>
      <w:proofErr w:type="spellEnd"/>
      <w:r>
        <w:t xml:space="preserve">, </w:t>
      </w:r>
      <w:proofErr w:type="spellStart"/>
      <w:r>
        <w:t>Seatle</w:t>
      </w:r>
      <w:proofErr w:type="spellEnd"/>
      <w:r>
        <w:t>, WA, p. 249-256, 1990.</w:t>
      </w:r>
    </w:p>
    <w:p w14:paraId="1533A706" w14:textId="77777777" w:rsidR="009F55DF" w:rsidRDefault="009F55DF" w:rsidP="00882C14">
      <w:pPr>
        <w:pStyle w:val="TF-refernciasITEM"/>
      </w:pPr>
      <w:r>
        <w:t xml:space="preserve">PAIVA, M.; MARQUES, E. Design Thinking como ferramenta para implantação de rotinas informatizadas no serviço público. In: </w:t>
      </w:r>
      <w:commentRangeStart w:id="78"/>
      <w:r>
        <w:t>SIMPÓSIO DE ADMINISTRAÇÃO DA PRODUÇÃO, LOGÍSTICA E OPERAÇÕES INTERNACIONAIS</w:t>
      </w:r>
      <w:commentRangeEnd w:id="78"/>
      <w:r w:rsidR="00303CEE">
        <w:rPr>
          <w:rStyle w:val="Refdecomentrio"/>
        </w:rPr>
        <w:commentReference w:id="78"/>
      </w:r>
      <w:r>
        <w:t xml:space="preserve">, Fundação Getúlio Vargas, Rio de Janeiro, 2014. </w:t>
      </w:r>
      <w:r w:rsidRPr="00BE5DB7">
        <w:rPr>
          <w:b/>
          <w:bCs/>
        </w:rPr>
        <w:t>Anais...</w:t>
      </w:r>
      <w:r>
        <w:t xml:space="preserve"> São Paulo: SIMPOI, 2014.</w:t>
      </w:r>
    </w:p>
    <w:p w14:paraId="799B3B36" w14:textId="77777777" w:rsidR="009F55DF" w:rsidRDefault="009F55DF" w:rsidP="00882C14">
      <w:pPr>
        <w:pStyle w:val="TF-refernciasITEM"/>
      </w:pPr>
      <w:r>
        <w:lastRenderedPageBreak/>
        <w:t xml:space="preserve">PAULA, Danielly Ferreira Oliveira de. </w:t>
      </w:r>
      <w:r w:rsidRPr="00A32B31">
        <w:rPr>
          <w:b/>
          <w:bCs/>
        </w:rPr>
        <w:t>Model for the Innovation Teaching (MoIT</w:t>
      </w:r>
      <w:commentRangeStart w:id="79"/>
      <w:r w:rsidRPr="00A32B31">
        <w:rPr>
          <w:b/>
          <w:bCs/>
        </w:rPr>
        <w:t>)</w:t>
      </w:r>
      <w:r w:rsidRPr="009C122E">
        <w:t>:</w:t>
      </w:r>
      <w:r>
        <w:t xml:space="preserve"> um modelo baseado em Design Thinking, Lean Startup e Ágil para estudantes de graduação em computação.</w:t>
      </w:r>
      <w:commentRangeEnd w:id="79"/>
      <w:r w:rsidR="00303CEE">
        <w:rPr>
          <w:rStyle w:val="Refdecomentrio"/>
        </w:rPr>
        <w:commentReference w:id="79"/>
      </w:r>
      <w:r>
        <w:t xml:space="preserve"> 2015. 84 f. Dissertação (Mestrado em Ciência da Computação) - Programa de Pós-graduação em Ciência da Computação, Universidade Federal de Pernambuco, Recife, 2015.</w:t>
      </w:r>
    </w:p>
    <w:p w14:paraId="533B82FF" w14:textId="77777777" w:rsidR="009F55DF" w:rsidRDefault="009F55DF" w:rsidP="004C429D">
      <w:pPr>
        <w:pStyle w:val="TF-refernciasITEM"/>
      </w:pPr>
      <w:r w:rsidRPr="00882C14">
        <w:t xml:space="preserve">PEQUENO, Pedro Vinícius de Oliveira et al. ConceptER: uma ferramenta para criação e manutenção do modelo entidade-relacionamento e geração automática de instruções sql para banco de dados. </w:t>
      </w:r>
      <w:r w:rsidRPr="00882C14">
        <w:rPr>
          <w:b/>
          <w:bCs/>
        </w:rPr>
        <w:t>Brazilian Journal Of Development</w:t>
      </w:r>
      <w:r w:rsidRPr="00882C14">
        <w:t>. Curitiba, p. 49345-49354. jul. 2020.</w:t>
      </w:r>
    </w:p>
    <w:p w14:paraId="2D1D5E8F" w14:textId="77777777" w:rsidR="009F55DF" w:rsidRDefault="009F55DF" w:rsidP="004C429D">
      <w:pPr>
        <w:pStyle w:val="TF-refernciasITEM"/>
      </w:pPr>
      <w:r w:rsidRPr="00B548EE">
        <w:t xml:space="preserve">PIRES, Carlos Eduardo Santos et al. Um Jogo Didático para Detecção de Problemas de Qualidade de Dados em Bancos de Dados Relacionais. </w:t>
      </w:r>
      <w:r w:rsidRPr="00B548EE">
        <w:rPr>
          <w:b/>
          <w:bCs/>
        </w:rPr>
        <w:t>Revista Brasileira de Informática na Educação</w:t>
      </w:r>
      <w:r w:rsidRPr="00B548EE">
        <w:t xml:space="preserve">, Porto Alegre, v. 23, n. 3, p. </w:t>
      </w:r>
      <w:r>
        <w:t>99</w:t>
      </w:r>
      <w:r w:rsidRPr="00B548EE">
        <w:t>-</w:t>
      </w:r>
      <w:r>
        <w:t>11</w:t>
      </w:r>
      <w:r w:rsidRPr="00B548EE">
        <w:t>2, mar. 2015.</w:t>
      </w:r>
    </w:p>
    <w:p w14:paraId="5AC15955" w14:textId="77777777" w:rsidR="009F55DF" w:rsidRDefault="009F55DF" w:rsidP="004C429D">
      <w:pPr>
        <w:pStyle w:val="TF-refernciasITEM"/>
      </w:pPr>
      <w:r w:rsidRPr="00F2205D">
        <w:t xml:space="preserve">SANTOS, Magno Brazil dos; CLAUDINO, Saulo Vinicius. </w:t>
      </w:r>
      <w:r w:rsidRPr="00F2205D">
        <w:rPr>
          <w:b/>
          <w:bCs/>
        </w:rPr>
        <w:t>D</w:t>
      </w:r>
      <w:r>
        <w:rPr>
          <w:b/>
          <w:bCs/>
        </w:rPr>
        <w:t>esign</w:t>
      </w:r>
      <w:r w:rsidRPr="00F2205D">
        <w:t xml:space="preserve">: </w:t>
      </w:r>
      <w:commentRangeStart w:id="80"/>
      <w:r w:rsidRPr="00F2205D">
        <w:t xml:space="preserve">sua importância em todos os aspectos. </w:t>
      </w:r>
      <w:commentRangeEnd w:id="80"/>
      <w:r w:rsidR="00303CEE">
        <w:rPr>
          <w:rStyle w:val="Refdecomentrio"/>
        </w:rPr>
        <w:commentReference w:id="80"/>
      </w:r>
      <w:r w:rsidRPr="00F2205D">
        <w:t>2019. 10 f. Curso de Sistemas de Informação, Fundação Educacional São José Faculdade de Santos Dumont, Santos Dumont, 2019.</w:t>
      </w:r>
    </w:p>
    <w:p w14:paraId="468CF35C" w14:textId="308BA722" w:rsidR="009F55DF" w:rsidRDefault="009F55DF" w:rsidP="004C429D">
      <w:pPr>
        <w:pStyle w:val="TF-refernciasITEM"/>
      </w:pPr>
      <w:r w:rsidRPr="00B3773C">
        <w:t xml:space="preserve">SEIBT, Gustavo Merini. </w:t>
      </w:r>
      <w:r w:rsidRPr="00B3773C">
        <w:rPr>
          <w:b/>
          <w:bCs/>
        </w:rPr>
        <w:t>Assinômetro</w:t>
      </w:r>
      <w:r w:rsidRPr="00B3773C">
        <w:t xml:space="preserve">: </w:t>
      </w:r>
      <w:commentRangeStart w:id="81"/>
      <w:r w:rsidRPr="00B3773C">
        <w:t xml:space="preserve">sistema web para controle de gastos com assinatura. </w:t>
      </w:r>
      <w:commentRangeEnd w:id="81"/>
      <w:r w:rsidR="00303CEE">
        <w:rPr>
          <w:rStyle w:val="Refdecomentrio"/>
        </w:rPr>
        <w:commentReference w:id="81"/>
      </w:r>
      <w:r w:rsidRPr="00B3773C">
        <w:t>2020. 109 f. TCC (Graduação) - Curso de Sistemas de Informação, Centro de Ciências Exatas e Naturais, Universidade Regional de Blumenau, Blumenau, 2020.</w:t>
      </w:r>
    </w:p>
    <w:p w14:paraId="2860F653" w14:textId="5A252592" w:rsidR="009F55DF" w:rsidRDefault="009F55DF" w:rsidP="004C429D">
      <w:pPr>
        <w:pStyle w:val="TF-refernciasITEM"/>
      </w:pPr>
      <w:r w:rsidRPr="003A2825">
        <w:t xml:space="preserve">SIEBRA, Sandra de Albuquerque. </w:t>
      </w:r>
      <w:r w:rsidRPr="003A2825">
        <w:rPr>
          <w:b/>
          <w:bCs/>
        </w:rPr>
        <w:t>Banco de Dados</w:t>
      </w:r>
      <w:r w:rsidRPr="003A2825">
        <w:t>. 2. ed. Recife: Universidade Federal Rural de Pernambuco, 2010. 78 p.</w:t>
      </w:r>
    </w:p>
    <w:p w14:paraId="5E1F3757" w14:textId="3BC1DCE2" w:rsidR="008B08E8" w:rsidRDefault="008B08E8" w:rsidP="004C429D">
      <w:pPr>
        <w:pStyle w:val="TF-refernciasITEM"/>
      </w:pPr>
      <w:r w:rsidRPr="008B08E8">
        <w:t xml:space="preserve">SILVA, </w:t>
      </w:r>
      <w:proofErr w:type="spellStart"/>
      <w:r w:rsidRPr="008B08E8">
        <w:t>Christofer</w:t>
      </w:r>
      <w:proofErr w:type="spellEnd"/>
      <w:r w:rsidRPr="008B08E8">
        <w:t xml:space="preserve"> Ramos da. </w:t>
      </w:r>
      <w:r w:rsidRPr="00096E5C">
        <w:rPr>
          <w:b/>
          <w:bCs/>
        </w:rPr>
        <w:t>Desenvolvimento de um Conjunto de Heurísticas para Avaliação da Usabilidade em Sistemas do Domínio Específico de M-Learning</w:t>
      </w:r>
      <w:r w:rsidRPr="008B08E8">
        <w:t xml:space="preserve">. 2017. 148 f. Dissertação (Mestrado) - Curso de Programa de Pós-Graduação em Design, Universidade do Estado de Santa Catarina - </w:t>
      </w:r>
      <w:proofErr w:type="spellStart"/>
      <w:r w:rsidRPr="008B08E8">
        <w:t>Udesc</w:t>
      </w:r>
      <w:proofErr w:type="spellEnd"/>
      <w:r w:rsidRPr="008B08E8">
        <w:t>, Florianópolis, 2017.</w:t>
      </w:r>
    </w:p>
    <w:p w14:paraId="2AD6A931" w14:textId="77777777" w:rsidR="009F55DF" w:rsidRPr="00882C14" w:rsidRDefault="009F55DF" w:rsidP="004C429D">
      <w:pPr>
        <w:pStyle w:val="TF-refernciasITEM"/>
      </w:pPr>
      <w:r w:rsidRPr="00D040EA">
        <w:rPr>
          <w:lang w:val="en-US"/>
        </w:rPr>
        <w:t xml:space="preserve">SIMON, H. A. </w:t>
      </w:r>
      <w:r w:rsidRPr="00D040EA">
        <w:rPr>
          <w:b/>
          <w:bCs/>
          <w:lang w:val="en-US"/>
        </w:rPr>
        <w:t>The Sciences of the Artificial</w:t>
      </w:r>
      <w:r w:rsidRPr="00D040EA">
        <w:rPr>
          <w:lang w:val="en-US"/>
        </w:rPr>
        <w:t xml:space="preserve">. </w:t>
      </w:r>
      <w:r>
        <w:t>Cambridge, MA. 1969.</w:t>
      </w:r>
    </w:p>
    <w:p w14:paraId="08258AE1" w14:textId="77777777" w:rsidR="009F55DF" w:rsidRDefault="009F55DF" w:rsidP="001C55F8">
      <w:pPr>
        <w:pStyle w:val="TF-refernciasITEM"/>
      </w:pPr>
      <w:r w:rsidRPr="001C55F8">
        <w:t xml:space="preserve">SOUZA NETO, Milton Bittencourt de. </w:t>
      </w:r>
      <w:r w:rsidRPr="001C55F8">
        <w:rPr>
          <w:b/>
          <w:bCs/>
        </w:rPr>
        <w:t>BrModeloWeb</w:t>
      </w:r>
      <w:r w:rsidRPr="001C55F8">
        <w:t xml:space="preserve">: </w:t>
      </w:r>
      <w:commentRangeStart w:id="82"/>
      <w:r w:rsidRPr="001C55F8">
        <w:t xml:space="preserve">ferramenta web para ensino e modelagem de banco de dados. </w:t>
      </w:r>
      <w:commentRangeEnd w:id="82"/>
      <w:r w:rsidR="00303CEE">
        <w:rPr>
          <w:rStyle w:val="Refdecomentrio"/>
        </w:rPr>
        <w:commentReference w:id="82"/>
      </w:r>
      <w:r w:rsidRPr="001C55F8">
        <w:t>2016. 65 f. TCC (Graduação) - Curso de Curso de Graduação em Sistemas de Informação, Departamento de Informática e Estatística, Universidade Federal de Santa Catarina, Florianópolis, 2016.</w:t>
      </w:r>
    </w:p>
    <w:p w14:paraId="234D978E" w14:textId="0A38651C" w:rsidR="009F55DF" w:rsidRDefault="009F55DF" w:rsidP="000575BD">
      <w:pPr>
        <w:pStyle w:val="TF-refernciasITEM"/>
      </w:pPr>
      <w:r>
        <w:t>TODESCO</w:t>
      </w:r>
      <w:r w:rsidRPr="00B3773C">
        <w:t xml:space="preserve">, </w:t>
      </w:r>
      <w:r>
        <w:t>Gabriel Jensen</w:t>
      </w:r>
      <w:r w:rsidRPr="00B3773C">
        <w:t xml:space="preserve">. </w:t>
      </w:r>
      <w:r w:rsidRPr="000575BD">
        <w:rPr>
          <w:b/>
          <w:bCs/>
        </w:rPr>
        <w:t xml:space="preserve">Team Stats: </w:t>
      </w:r>
      <w:commentRangeStart w:id="83"/>
      <w:r w:rsidRPr="00467E5C">
        <w:t xml:space="preserve">sistema </w:t>
      </w:r>
      <w:r>
        <w:t>p</w:t>
      </w:r>
      <w:r w:rsidRPr="00467E5C">
        <w:t xml:space="preserve">ara </w:t>
      </w:r>
      <w:r>
        <w:t>g</w:t>
      </w:r>
      <w:r w:rsidRPr="00467E5C">
        <w:t xml:space="preserve">estão </w:t>
      </w:r>
      <w:r>
        <w:t>d</w:t>
      </w:r>
      <w:r w:rsidRPr="00467E5C">
        <w:t xml:space="preserve">e </w:t>
      </w:r>
      <w:r>
        <w:t>e</w:t>
      </w:r>
      <w:r w:rsidRPr="00467E5C">
        <w:t xml:space="preserve">quipes </w:t>
      </w:r>
      <w:r>
        <w:t>q</w:t>
      </w:r>
      <w:r w:rsidRPr="00467E5C">
        <w:t xml:space="preserve">ue </w:t>
      </w:r>
      <w:r>
        <w:t>ut</w:t>
      </w:r>
      <w:r w:rsidRPr="00467E5C">
        <w:t xml:space="preserve">ilizam </w:t>
      </w:r>
      <w:r>
        <w:t>p</w:t>
      </w:r>
      <w:r w:rsidRPr="00467E5C">
        <w:t xml:space="preserve">ráticas </w:t>
      </w:r>
      <w:r>
        <w:t>á</w:t>
      </w:r>
      <w:r w:rsidRPr="00467E5C">
        <w:t xml:space="preserve">geis </w:t>
      </w:r>
      <w:r>
        <w:t>e</w:t>
      </w:r>
      <w:r w:rsidRPr="00467E5C">
        <w:t xml:space="preserve">m </w:t>
      </w:r>
      <w:r>
        <w:t>s</w:t>
      </w:r>
      <w:r w:rsidRPr="00467E5C">
        <w:t xml:space="preserve">eu </w:t>
      </w:r>
      <w:r>
        <w:t>p</w:t>
      </w:r>
      <w:r w:rsidRPr="00467E5C">
        <w:t xml:space="preserve">rocesso </w:t>
      </w:r>
      <w:r>
        <w:t>d</w:t>
      </w:r>
      <w:r w:rsidRPr="00467E5C">
        <w:t xml:space="preserve">e </w:t>
      </w:r>
      <w:r>
        <w:t>d</w:t>
      </w:r>
      <w:r w:rsidRPr="00467E5C">
        <w:t>esenvolvimento</w:t>
      </w:r>
      <w:r w:rsidRPr="00B3773C">
        <w:t xml:space="preserve">. </w:t>
      </w:r>
      <w:commentRangeEnd w:id="83"/>
      <w:r w:rsidR="00303CEE">
        <w:rPr>
          <w:rStyle w:val="Refdecomentrio"/>
        </w:rPr>
        <w:commentReference w:id="83"/>
      </w:r>
      <w:r w:rsidRPr="00B3773C">
        <w:t>2020. 109 f. TCC (Graduação) - Curso de Sistemas de Informação, Centro de Ciências Exatas e Naturais, Universidade Regional de Blumenau, Blumenau, 2020.</w:t>
      </w:r>
    </w:p>
    <w:p w14:paraId="72BBF6CD" w14:textId="77777777" w:rsidR="009F55DF" w:rsidRDefault="009F55DF" w:rsidP="001C55F8">
      <w:pPr>
        <w:pStyle w:val="TF-refernciasITEM"/>
      </w:pPr>
      <w:commentRangeStart w:id="84"/>
      <w:r w:rsidRPr="00D9448B">
        <w:t xml:space="preserve">VALDAMERI, A. </w:t>
      </w:r>
      <w:proofErr w:type="gramStart"/>
      <w:r w:rsidRPr="00D9448B">
        <w:t>R. ;</w:t>
      </w:r>
      <w:proofErr w:type="gramEnd"/>
      <w:r w:rsidRPr="00D9448B">
        <w:t xml:space="preserve"> BACHMANN, J. </w:t>
      </w:r>
      <w:commentRangeEnd w:id="84"/>
      <w:r w:rsidR="00271FF9">
        <w:rPr>
          <w:rStyle w:val="Refdecomentrio"/>
        </w:rPr>
        <w:commentReference w:id="84"/>
      </w:r>
      <w:proofErr w:type="spellStart"/>
      <w:r w:rsidRPr="003B1DE0">
        <w:t>WebModeler</w:t>
      </w:r>
      <w:proofErr w:type="spellEnd"/>
      <w:r w:rsidRPr="00D9448B">
        <w:t xml:space="preserve">: uma Ferramenta CASE para Modelagem de Banco de Dados Relacional na Web. In: XVI Seminário de Computação, 2007, Blumenau. </w:t>
      </w:r>
      <w:r>
        <w:rPr>
          <w:b/>
          <w:bCs/>
        </w:rPr>
        <w:t>Anais</w:t>
      </w:r>
      <w:r w:rsidRPr="003B1DE0">
        <w:rPr>
          <w:b/>
          <w:bCs/>
        </w:rPr>
        <w:t xml:space="preserve"> </w:t>
      </w:r>
      <w:r w:rsidRPr="00393747">
        <w:t>[...]</w:t>
      </w:r>
      <w:r w:rsidRPr="00D9448B">
        <w:t>. Blumenau: Nova Letra, 2007. v. 16.</w:t>
      </w:r>
    </w:p>
    <w:p w14:paraId="2FF81CF8" w14:textId="78979386" w:rsidR="009F55DF" w:rsidRDefault="009F55DF" w:rsidP="00096E5C">
      <w:pPr>
        <w:pStyle w:val="TF-refernciasITEM"/>
        <w:spacing w:after="0"/>
      </w:pPr>
      <w:r>
        <w:t>WRUCK</w:t>
      </w:r>
      <w:r w:rsidRPr="00B3773C">
        <w:t xml:space="preserve">, </w:t>
      </w:r>
      <w:r w:rsidRPr="000575BD">
        <w:t>André Zimmermann</w:t>
      </w:r>
      <w:r w:rsidRPr="00B3773C">
        <w:t xml:space="preserve">. </w:t>
      </w:r>
      <w:r>
        <w:rPr>
          <w:b/>
          <w:bCs/>
        </w:rPr>
        <w:t>Cachaça Digital</w:t>
      </w:r>
      <w:r w:rsidRPr="000575BD">
        <w:rPr>
          <w:b/>
          <w:bCs/>
        </w:rPr>
        <w:t xml:space="preserve">: </w:t>
      </w:r>
      <w:commentRangeStart w:id="85"/>
      <w:r>
        <w:t>sistema para controle de vendas, produção e envelhecimento de cachaça</w:t>
      </w:r>
      <w:r w:rsidRPr="00B3773C">
        <w:t>.</w:t>
      </w:r>
      <w:commentRangeEnd w:id="85"/>
      <w:r w:rsidR="00303CEE">
        <w:rPr>
          <w:rStyle w:val="Refdecomentrio"/>
        </w:rPr>
        <w:commentReference w:id="85"/>
      </w:r>
      <w:r w:rsidRPr="00B3773C">
        <w:t xml:space="preserve"> 20</w:t>
      </w:r>
      <w:r>
        <w:t>19</w:t>
      </w:r>
      <w:r w:rsidRPr="00B3773C">
        <w:t xml:space="preserve">. </w:t>
      </w:r>
      <w:r>
        <w:t>9</w:t>
      </w:r>
      <w:r w:rsidRPr="00B3773C">
        <w:t>9 f. TCC (Graduação) - Curso de Sistemas de Informação, Centro de Ciências Exatas e Naturais, Universidade Regional de Blumenau, Blumenau, 20</w:t>
      </w:r>
      <w:r>
        <w:t>19</w:t>
      </w:r>
      <w:r w:rsidRPr="00B3773C">
        <w:t>.</w:t>
      </w:r>
    </w:p>
    <w:p w14:paraId="56359980" w14:textId="45CC2FC8" w:rsidR="00F83A19" w:rsidRDefault="00451B94" w:rsidP="00F83A19">
      <w:pPr>
        <w:pStyle w:val="TF-refernciasbibliogrficasTTULO"/>
      </w:pPr>
      <w:r>
        <w:lastRenderedPageBreak/>
        <w:t xml:space="preserve"> </w:t>
      </w:r>
      <w:r w:rsidR="00F83A19">
        <w:t>ASSINATURAS</w:t>
      </w:r>
    </w:p>
    <w:p w14:paraId="614EA2CF" w14:textId="77777777" w:rsidR="00F83A19" w:rsidRDefault="00F83A19" w:rsidP="002B4487">
      <w:pPr>
        <w:pStyle w:val="TF-LEGENDA"/>
        <w:spacing w:after="240"/>
      </w:pPr>
      <w:r>
        <w:t>(Atenção: todas as folhas devem estar rubricadas)</w:t>
      </w:r>
    </w:p>
    <w:p w14:paraId="5B1A251A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3774E105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3B971EDD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2F87C9F8" w14:textId="77777777" w:rsidR="007222F7" w:rsidRDefault="007222F7" w:rsidP="007222F7">
      <w:pPr>
        <w:pStyle w:val="TF-TEXTOQUADRO"/>
      </w:pPr>
    </w:p>
    <w:p w14:paraId="075C0617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017AA1AA" w14:textId="77777777" w:rsidTr="00DF6ED2">
        <w:tc>
          <w:tcPr>
            <w:tcW w:w="9212" w:type="dxa"/>
            <w:shd w:val="clear" w:color="auto" w:fill="auto"/>
          </w:tcPr>
          <w:p w14:paraId="70624F68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34AA39DD" w14:textId="77777777" w:rsidR="007222F7" w:rsidRDefault="007222F7" w:rsidP="00096E5C"/>
        </w:tc>
      </w:tr>
    </w:tbl>
    <w:p w14:paraId="5898AA15" w14:textId="77777777" w:rsidR="007222F7" w:rsidRDefault="007222F7" w:rsidP="00096E5C"/>
    <w:p w14:paraId="73C1D1BA" w14:textId="77777777" w:rsidR="007222F7" w:rsidRDefault="007222F7" w:rsidP="007222F7">
      <w:pPr>
        <w:jc w:val="center"/>
      </w:pPr>
    </w:p>
    <w:p w14:paraId="6D97B9AA" w14:textId="77777777" w:rsidR="007222F7" w:rsidRDefault="007222F7" w:rsidP="007222F7">
      <w:pPr>
        <w:jc w:val="center"/>
      </w:pPr>
    </w:p>
    <w:p w14:paraId="70BA9A94" w14:textId="77777777" w:rsidR="00F255FC" w:rsidRDefault="00F255FC" w:rsidP="00F83A19">
      <w:pPr>
        <w:pStyle w:val="TF-LEGENDA"/>
      </w:pPr>
    </w:p>
    <w:p w14:paraId="41C9084A" w14:textId="77777777" w:rsidR="00320BFA" w:rsidRDefault="00320BFA">
      <w:pPr>
        <w:pStyle w:val="TF-LEGENDA"/>
        <w:sectPr w:rsidR="00320BFA" w:rsidSect="00F31359">
          <w:headerReference w:type="default" r:id="rId22"/>
          <w:headerReference w:type="first" r:id="rId23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77FBB2BA" w14:textId="77777777" w:rsidR="00D040EA" w:rsidRPr="00320BFA" w:rsidRDefault="00D040EA" w:rsidP="00D040EA">
      <w:pPr>
        <w:pStyle w:val="TF-xAvalTTULO"/>
      </w:pPr>
      <w:r>
        <w:lastRenderedPageBreak/>
        <w:t>FORMULÁRIO  DE  avaliação</w:t>
      </w:r>
      <w:r w:rsidRPr="00320BFA">
        <w:t xml:space="preserve"> – PROFESSOR TCC I</w:t>
      </w:r>
    </w:p>
    <w:p w14:paraId="0E049397" w14:textId="492729B1" w:rsidR="00D040EA" w:rsidRPr="00320BFA" w:rsidRDefault="00D040EA" w:rsidP="00D040EA">
      <w:pPr>
        <w:pStyle w:val="TF-xAvalLINHA"/>
      </w:pPr>
      <w:r w:rsidRPr="00320BFA">
        <w:t>Acadêmico(a):</w:t>
      </w:r>
      <w:r w:rsidR="00DC078E">
        <w:t xml:space="preserve"> Mateus </w:t>
      </w:r>
      <w:proofErr w:type="spellStart"/>
      <w:r w:rsidR="00DC078E">
        <w:t>Kienen</w:t>
      </w:r>
      <w:proofErr w:type="spellEnd"/>
      <w:r w:rsidRPr="00320BFA">
        <w:tab/>
      </w:r>
    </w:p>
    <w:p w14:paraId="609ED1CF" w14:textId="2289F0F2" w:rsidR="00D040EA" w:rsidRDefault="00D040EA" w:rsidP="00D040EA">
      <w:pPr>
        <w:pStyle w:val="TF-xAvalLINHA"/>
      </w:pPr>
      <w:r w:rsidRPr="00320BFA">
        <w:t>Avaliador(a):</w:t>
      </w:r>
      <w:r w:rsidRPr="00320BFA">
        <w:tab/>
      </w:r>
      <w:r w:rsidR="00DC078E">
        <w:t>Andreza Sartori</w:t>
      </w:r>
      <w:r>
        <w:tab/>
      </w:r>
    </w:p>
    <w:p w14:paraId="47E3D6C1" w14:textId="77777777" w:rsidR="00D040EA" w:rsidRDefault="00D040EA" w:rsidP="00D040E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7226"/>
        <w:gridCol w:w="477"/>
        <w:gridCol w:w="481"/>
        <w:gridCol w:w="474"/>
      </w:tblGrid>
      <w:tr w:rsidR="00D040EA" w:rsidRPr="00320BFA" w14:paraId="5F0571C1" w14:textId="77777777" w:rsidTr="00AC06C3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B27AD1" w14:textId="77777777" w:rsidR="00D040EA" w:rsidRPr="00320BFA" w:rsidRDefault="00D040EA" w:rsidP="00AC06C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C1E4916" w14:textId="77777777" w:rsidR="00D040EA" w:rsidRPr="00320BFA" w:rsidRDefault="00D040EA" w:rsidP="00AC06C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E6D4CB" w14:textId="77777777" w:rsidR="00D040EA" w:rsidRPr="00320BFA" w:rsidRDefault="00D040EA" w:rsidP="00AC06C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27E36B5" w14:textId="77777777" w:rsidR="00D040EA" w:rsidRPr="00320BFA" w:rsidRDefault="00D040EA" w:rsidP="00AC06C3">
            <w:pPr>
              <w:pStyle w:val="TF-xAvalITEMTABELA"/>
            </w:pPr>
            <w:r w:rsidRPr="00320BFA">
              <w:t>não atende</w:t>
            </w:r>
          </w:p>
        </w:tc>
      </w:tr>
      <w:tr w:rsidR="00D040EA" w:rsidRPr="00320BFA" w14:paraId="714166B4" w14:textId="77777777" w:rsidTr="00AC06C3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EE9D533" w14:textId="77777777" w:rsidR="00D040EA" w:rsidRPr="00320BFA" w:rsidRDefault="00D040EA" w:rsidP="00AC06C3">
            <w:pPr>
              <w:pStyle w:val="TF-xAvalITEMTABELA"/>
            </w:pPr>
            <w:r w:rsidRPr="00B323A8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E86F" w14:textId="77777777" w:rsidR="00D040EA" w:rsidRPr="00821EE8" w:rsidRDefault="00D040EA" w:rsidP="00D040EA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2075BB2D" w14:textId="77777777" w:rsidR="00D040EA" w:rsidRPr="00821EE8" w:rsidRDefault="00D040EA" w:rsidP="00AC06C3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6072" w14:textId="3672E339" w:rsidR="00D040EA" w:rsidRPr="00320BFA" w:rsidRDefault="00DC078E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F0F9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934817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040EA" w:rsidRPr="00320BFA" w14:paraId="2596A416" w14:textId="77777777" w:rsidTr="00AC06C3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0E0B1D" w14:textId="77777777" w:rsidR="00D040EA" w:rsidRPr="00320BFA" w:rsidRDefault="00D040EA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3DF7" w14:textId="77777777" w:rsidR="00D040EA" w:rsidRPr="00821EE8" w:rsidRDefault="00D040EA" w:rsidP="00AC06C3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EBE4" w14:textId="06C12CE0" w:rsidR="00D040EA" w:rsidRPr="00320BFA" w:rsidRDefault="00DC078E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8EC0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3D3E96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040EA" w:rsidRPr="00320BFA" w14:paraId="23863B17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219E30" w14:textId="77777777" w:rsidR="00D040EA" w:rsidRPr="00320BFA" w:rsidRDefault="00D040EA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4D45" w14:textId="77777777" w:rsidR="00D040EA" w:rsidRPr="00320BFA" w:rsidRDefault="00D040EA" w:rsidP="00D040EA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0AA7509C" w14:textId="77777777" w:rsidR="00D040EA" w:rsidRPr="00320BFA" w:rsidRDefault="00D040EA" w:rsidP="00AC06C3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281E" w14:textId="175153E8" w:rsidR="00D040EA" w:rsidRPr="00320BFA" w:rsidRDefault="00DC078E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F09F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BAE8EA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040EA" w:rsidRPr="00320BFA" w14:paraId="6A3230A1" w14:textId="77777777" w:rsidTr="00AC06C3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95B247" w14:textId="77777777" w:rsidR="00D040EA" w:rsidRPr="00320BFA" w:rsidRDefault="00D040EA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2E39" w14:textId="77777777" w:rsidR="00D040EA" w:rsidRPr="00320BFA" w:rsidRDefault="00D040EA" w:rsidP="00AC06C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3837" w14:textId="04E21972" w:rsidR="00D040EA" w:rsidRPr="00320BFA" w:rsidRDefault="00DC078E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8B52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A58D81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040EA" w:rsidRPr="00320BFA" w14:paraId="0F2FBD74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80751F" w14:textId="77777777" w:rsidR="00D040EA" w:rsidRPr="00320BFA" w:rsidRDefault="00D040EA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E308" w14:textId="77777777" w:rsidR="00D040EA" w:rsidRPr="00EE20C1" w:rsidRDefault="00D040EA" w:rsidP="00D040EA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3D27694C" w14:textId="77777777" w:rsidR="00D040EA" w:rsidRPr="00EE20C1" w:rsidRDefault="00D040EA" w:rsidP="00AC06C3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55B6" w14:textId="58C02129" w:rsidR="00D040EA" w:rsidRPr="00320BFA" w:rsidRDefault="00DC078E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FD6E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126EC1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040EA" w:rsidRPr="00320BFA" w14:paraId="2395A62A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83CEBA" w14:textId="77777777" w:rsidR="00D040EA" w:rsidRPr="00320BFA" w:rsidRDefault="00D040EA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8945" w14:textId="77777777" w:rsidR="00D040EA" w:rsidRPr="00EE20C1" w:rsidRDefault="00D040EA" w:rsidP="00AC06C3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CB6D" w14:textId="0C081348" w:rsidR="00D040EA" w:rsidRPr="00320BFA" w:rsidRDefault="00DC078E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C049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696006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040EA" w:rsidRPr="00320BFA" w14:paraId="4C1D3C83" w14:textId="77777777" w:rsidTr="00AC06C3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1466E2" w14:textId="77777777" w:rsidR="00D040EA" w:rsidRPr="00320BFA" w:rsidRDefault="00D040EA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BCCD6" w14:textId="77777777" w:rsidR="00D040EA" w:rsidRPr="00320BFA" w:rsidRDefault="00D040EA" w:rsidP="00D040EA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1BADF454" w14:textId="77777777" w:rsidR="00D040EA" w:rsidRPr="00320BFA" w:rsidRDefault="00D040EA" w:rsidP="00AC06C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F209" w14:textId="2E333803" w:rsidR="00D040EA" w:rsidRPr="00320BFA" w:rsidRDefault="00DC078E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3F6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B24566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040EA" w:rsidRPr="00320BFA" w14:paraId="11227B60" w14:textId="77777777" w:rsidTr="00AC06C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A73AFE" w14:textId="77777777" w:rsidR="00D040EA" w:rsidRPr="00320BFA" w:rsidRDefault="00D040EA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EE19" w14:textId="77777777" w:rsidR="00D040EA" w:rsidRPr="00320BFA" w:rsidRDefault="00D040EA" w:rsidP="00AC06C3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2E65" w14:textId="58742273" w:rsidR="00D040EA" w:rsidRPr="00320BFA" w:rsidRDefault="00DC078E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8F16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173A40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040EA" w:rsidRPr="00320BFA" w14:paraId="593BD69A" w14:textId="77777777" w:rsidTr="00AC06C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E3C858" w14:textId="77777777" w:rsidR="00D040EA" w:rsidRPr="00320BFA" w:rsidRDefault="00D040EA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DA32" w14:textId="77777777" w:rsidR="00D040EA" w:rsidRPr="00801036" w:rsidRDefault="00D040EA" w:rsidP="00D040EA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6E847E50" w14:textId="77777777" w:rsidR="00D040EA" w:rsidRPr="00801036" w:rsidRDefault="00D040EA" w:rsidP="00AC06C3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AE35" w14:textId="1A947785" w:rsidR="00D040EA" w:rsidRPr="00801036" w:rsidRDefault="005553E7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1DDE" w14:textId="77777777" w:rsidR="00D040EA" w:rsidRPr="00801036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EC95CE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040EA" w:rsidRPr="00320BFA" w14:paraId="2A02B9C0" w14:textId="77777777" w:rsidTr="00AC06C3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7A4B8D2" w14:textId="77777777" w:rsidR="00D040EA" w:rsidRPr="00320BFA" w:rsidRDefault="00D040EA" w:rsidP="00AC06C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3931" w14:textId="77777777" w:rsidR="00D040EA" w:rsidRPr="00320BFA" w:rsidRDefault="00D040EA" w:rsidP="00D040EA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54C5CBAA" w14:textId="77777777" w:rsidR="00D040EA" w:rsidRPr="00320BFA" w:rsidRDefault="00D040EA" w:rsidP="00AC06C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21CF" w14:textId="40788BD2" w:rsidR="00D040EA" w:rsidRPr="00320BFA" w:rsidRDefault="005553E7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CF00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1613CF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040EA" w:rsidRPr="00320BFA" w14:paraId="08E765E5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9CD484" w14:textId="77777777" w:rsidR="00D040EA" w:rsidRPr="00320BFA" w:rsidRDefault="00D040EA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96A8" w14:textId="77777777" w:rsidR="00D040EA" w:rsidRPr="00320BFA" w:rsidRDefault="00D040EA" w:rsidP="00AC06C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888A" w14:textId="2FF17EA1" w:rsidR="00D040EA" w:rsidRPr="00320BFA" w:rsidRDefault="005553E7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0A5A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A5C79C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040EA" w:rsidRPr="00320BFA" w14:paraId="0BDEED43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3CC657" w14:textId="77777777" w:rsidR="00D040EA" w:rsidRPr="00320BFA" w:rsidRDefault="00D040EA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C605" w14:textId="77777777" w:rsidR="00D040EA" w:rsidRPr="00320BFA" w:rsidRDefault="00D040EA" w:rsidP="00D040EA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416677CF" w14:textId="77777777" w:rsidR="00D040EA" w:rsidRPr="00320BFA" w:rsidRDefault="00D040EA" w:rsidP="00AC06C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150F" w14:textId="70EDBDDF" w:rsidR="00D040EA" w:rsidRPr="00320BFA" w:rsidRDefault="005553E7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9BF1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164EEE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040EA" w:rsidRPr="00320BFA" w14:paraId="2B9A64AD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40CCEE" w14:textId="77777777" w:rsidR="00D040EA" w:rsidRPr="00320BFA" w:rsidRDefault="00D040EA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72AC" w14:textId="77777777" w:rsidR="00D040EA" w:rsidRPr="00320BFA" w:rsidRDefault="00D040EA" w:rsidP="00D040EA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77F5EA67" w14:textId="77777777" w:rsidR="00D040EA" w:rsidRPr="00320BFA" w:rsidRDefault="00D040EA" w:rsidP="00AC06C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71E9" w14:textId="1D46A131" w:rsidR="00D040EA" w:rsidRPr="00320BFA" w:rsidRDefault="005553E7" w:rsidP="00AC06C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D5FC" w14:textId="77777777" w:rsidR="00D040EA" w:rsidRPr="00320BFA" w:rsidRDefault="00D040EA" w:rsidP="00AC06C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21CBF7" w14:textId="77777777" w:rsidR="00D040EA" w:rsidRPr="00320BFA" w:rsidRDefault="00D040EA" w:rsidP="00AC06C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D040EA" w:rsidRPr="00320BFA" w14:paraId="70F23613" w14:textId="77777777" w:rsidTr="00AC06C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150AB0" w14:textId="77777777" w:rsidR="00D040EA" w:rsidRPr="00320BFA" w:rsidRDefault="00D040EA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DB1B" w14:textId="77777777" w:rsidR="00D040EA" w:rsidRPr="00320BFA" w:rsidRDefault="00D040EA" w:rsidP="00D040EA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5EAD5421" w14:textId="77777777" w:rsidR="00D040EA" w:rsidRPr="00320BFA" w:rsidRDefault="00D040EA" w:rsidP="00AC06C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14E1B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2CAA" w14:textId="382AFD5E" w:rsidR="00D040EA" w:rsidRPr="00320BFA" w:rsidRDefault="005553E7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243AD8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040EA" w:rsidRPr="00320BFA" w14:paraId="4F04D042" w14:textId="77777777" w:rsidTr="00AC06C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116D4B" w14:textId="77777777" w:rsidR="00D040EA" w:rsidRPr="00320BFA" w:rsidRDefault="00D040EA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896D" w14:textId="77777777" w:rsidR="00D040EA" w:rsidRPr="00320BFA" w:rsidRDefault="00D040EA" w:rsidP="00AC06C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D065" w14:textId="2A015C23" w:rsidR="00D040EA" w:rsidRPr="00320BFA" w:rsidRDefault="005553E7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9C91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143368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040EA" w:rsidRPr="00320BFA" w14:paraId="16CAFED8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B645A7" w14:textId="77777777" w:rsidR="00D040EA" w:rsidRPr="00320BFA" w:rsidRDefault="00D040EA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9ACAB2" w14:textId="77777777" w:rsidR="00D040EA" w:rsidRPr="00320BFA" w:rsidRDefault="00D040EA" w:rsidP="00AC06C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5EDCE3" w14:textId="5CFA2F6F" w:rsidR="00D040EA" w:rsidRPr="00320BFA" w:rsidRDefault="005553E7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4CE294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9D3A1B" w14:textId="77777777" w:rsidR="00D040EA" w:rsidRPr="00320BFA" w:rsidRDefault="00D040EA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49F6091" w14:textId="77777777" w:rsidR="00D040EA" w:rsidRPr="00320BFA" w:rsidRDefault="00D040EA" w:rsidP="00D040EA">
      <w:pPr>
        <w:pStyle w:val="TF-xAvalLINHA"/>
      </w:pPr>
    </w:p>
    <w:p w14:paraId="714841B6" w14:textId="77777777" w:rsidR="00D040EA" w:rsidRDefault="00D040EA" w:rsidP="00D040EA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7C0DD54E" w14:textId="77777777" w:rsidR="00D040EA" w:rsidRPr="003F5F25" w:rsidRDefault="00D040EA" w:rsidP="00D040EA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D040EA" w:rsidRPr="00320BFA" w14:paraId="5D7D109E" w14:textId="77777777" w:rsidTr="00AC06C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9BD0AA5" w14:textId="77777777" w:rsidR="00D040EA" w:rsidRPr="00320BFA" w:rsidRDefault="00D040EA" w:rsidP="00AC06C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244E38C8" w14:textId="77777777" w:rsidR="00D040EA" w:rsidRPr="00320BFA" w:rsidRDefault="00D040EA" w:rsidP="00D040E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67E50627" w14:textId="77777777" w:rsidR="00D040EA" w:rsidRPr="00320BFA" w:rsidRDefault="00D040EA" w:rsidP="00D040E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5829FA88" w14:textId="77777777" w:rsidR="00D040EA" w:rsidRPr="00320BFA" w:rsidRDefault="00D040EA" w:rsidP="00D040E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D040EA" w:rsidRPr="00320BFA" w14:paraId="1D6653BD" w14:textId="77777777" w:rsidTr="00AC06C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1F355BE" w14:textId="77777777" w:rsidR="00D040EA" w:rsidRPr="00320BFA" w:rsidRDefault="00D040EA" w:rsidP="00AC06C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F2D136C" w14:textId="0CE8DE91" w:rsidR="00D040EA" w:rsidRPr="00320BFA" w:rsidRDefault="00D040EA" w:rsidP="00AC06C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</w:t>
            </w:r>
            <w:r w:rsidR="009C3316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F4ECEF4" w14:textId="77777777" w:rsidR="00D040EA" w:rsidRPr="00320BFA" w:rsidRDefault="00D040EA" w:rsidP="00AC06C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79A73F1E" w14:textId="6A7B241B" w:rsidR="00D040EA" w:rsidRDefault="00D040EA" w:rsidP="00D040EA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9C3316">
        <w:t>07/12/2020</w:t>
      </w:r>
      <w:r>
        <w:tab/>
      </w:r>
    </w:p>
    <w:p w14:paraId="202D4A5A" w14:textId="77777777" w:rsidR="00D040EA" w:rsidRDefault="00D040EA" w:rsidP="00D040EA">
      <w:pPr>
        <w:pStyle w:val="TF-xAvalTTULO"/>
        <w:ind w:left="0" w:firstLine="0"/>
        <w:jc w:val="left"/>
      </w:pPr>
    </w:p>
    <w:p w14:paraId="26E79B47" w14:textId="77777777" w:rsidR="00D040EA" w:rsidRDefault="00D040EA">
      <w:pPr>
        <w:pStyle w:val="TF-xAvalLINHA"/>
        <w:tabs>
          <w:tab w:val="left" w:leader="underscore" w:pos="6237"/>
        </w:tabs>
      </w:pPr>
    </w:p>
    <w:sectPr w:rsidR="00D040EA" w:rsidSect="00EC2D7A">
      <w:headerReference w:type="default" r:id="rId24"/>
      <w:footerReference w:type="default" r:id="rId25"/>
      <w:headerReference w:type="first" r:id="rId26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8" w:author="Andreza Sartori" w:date="2020-12-07T22:36:00Z" w:initials="AS">
    <w:p w14:paraId="4B04189D" w14:textId="66A7BFEF" w:rsidR="00BF7674" w:rsidRDefault="00BF7674">
      <w:pPr>
        <w:pStyle w:val="Textodecomentrio"/>
      </w:pPr>
      <w:r>
        <w:rPr>
          <w:rStyle w:val="Refdecomentrio"/>
        </w:rPr>
        <w:annotationRef/>
      </w:r>
      <w:r>
        <w:t>Estilo courier para n</w:t>
      </w:r>
      <w:r w:rsidRPr="00E11865">
        <w:t>omes de pacotes, classes, entidades, atributos, métodos ou diálogos de interface</w:t>
      </w:r>
      <w:r w:rsidR="00937EA5">
        <w:t>.</w:t>
      </w:r>
    </w:p>
  </w:comment>
  <w:comment w:id="34" w:author="Andreza Sartori" w:date="2020-12-07T22:39:00Z" w:initials="AS">
    <w:p w14:paraId="0F43B2D8" w14:textId="1C975A6D" w:rsidR="00937EA5" w:rsidRDefault="00937EA5">
      <w:pPr>
        <w:pStyle w:val="Textodecomentrio"/>
      </w:pPr>
      <w:r>
        <w:rPr>
          <w:rStyle w:val="Refdecomentrio"/>
        </w:rPr>
        <w:annotationRef/>
      </w:r>
      <w:r>
        <w:t xml:space="preserve">Estilo courier </w:t>
      </w:r>
      <w:r>
        <w:t>para n</w:t>
      </w:r>
      <w:r w:rsidRPr="00E11865">
        <w:t>omes de pacotes, classes, entidades, atributos, métodos ou diálogos de interface</w:t>
      </w:r>
      <w:r w:rsidR="00616A8D">
        <w:t>. Rever todos no texto.</w:t>
      </w:r>
    </w:p>
  </w:comment>
  <w:comment w:id="68" w:author="Andreza Sartori" w:date="2020-12-08T12:52:00Z" w:initials="AS">
    <w:p w14:paraId="6FD07DBC" w14:textId="43BA8195" w:rsidR="00F50168" w:rsidRDefault="00F50168">
      <w:pPr>
        <w:pStyle w:val="Textodecomentrio"/>
      </w:pPr>
      <w:r>
        <w:rPr>
          <w:rStyle w:val="Refdecomentrio"/>
        </w:rPr>
        <w:annotationRef/>
      </w:r>
      <w:r>
        <w:t xml:space="preserve">A referência é de Brown 2010 ou Luz 2018? </w:t>
      </w:r>
    </w:p>
  </w:comment>
  <w:comment w:id="71" w:author="Andreza Sartori" w:date="2020-12-08T12:57:00Z" w:initials="AS">
    <w:p w14:paraId="69B5A25D" w14:textId="275045BB" w:rsidR="00B85BF4" w:rsidRDefault="00B85BF4">
      <w:pPr>
        <w:pStyle w:val="Textodecomentrio"/>
      </w:pPr>
      <w:r>
        <w:rPr>
          <w:rStyle w:val="Refdecomentrio"/>
        </w:rPr>
        <w:annotationRef/>
      </w:r>
      <w:r>
        <w:t>Coloque centralizado</w:t>
      </w:r>
    </w:p>
  </w:comment>
  <w:comment w:id="73" w:author="Andreza Sartori" w:date="2020-12-08T13:01:00Z" w:initials="AS">
    <w:p w14:paraId="046774C5" w14:textId="24BC8514" w:rsidR="009A33BD" w:rsidRDefault="009A33BD">
      <w:pPr>
        <w:pStyle w:val="Textodecomentrio"/>
      </w:pPr>
      <w:r>
        <w:rPr>
          <w:rStyle w:val="Refdecomentrio"/>
        </w:rPr>
        <w:annotationRef/>
      </w:r>
      <w:r>
        <w:t>Colocar em negrito</w:t>
      </w:r>
    </w:p>
  </w:comment>
  <w:comment w:id="74" w:author="Andreza Sartori" w:date="2020-12-08T13:07:00Z" w:initials="AS">
    <w:p w14:paraId="0E6FCADA" w14:textId="48EAEA43" w:rsidR="0037743C" w:rsidRDefault="0037743C">
      <w:pPr>
        <w:pStyle w:val="Textodecomentrio"/>
      </w:pPr>
      <w:r>
        <w:rPr>
          <w:rStyle w:val="Refdecomentrio"/>
        </w:rPr>
        <w:annotationRef/>
      </w:r>
      <w:r>
        <w:t>negrito</w:t>
      </w:r>
    </w:p>
  </w:comment>
  <w:comment w:id="75" w:author="Andreza Sartori" w:date="2020-12-08T13:07:00Z" w:initials="AS">
    <w:p w14:paraId="0C4C6D8E" w14:textId="6B43430A" w:rsidR="0037743C" w:rsidRDefault="0037743C">
      <w:pPr>
        <w:pStyle w:val="Textodecomentrio"/>
      </w:pPr>
      <w:r>
        <w:rPr>
          <w:rStyle w:val="Refdecomentrio"/>
        </w:rPr>
        <w:annotationRef/>
      </w:r>
      <w:r>
        <w:t>negrito</w:t>
      </w:r>
    </w:p>
  </w:comment>
  <w:comment w:id="76" w:author="Andreza Sartori" w:date="2020-12-08T13:07:00Z" w:initials="AS">
    <w:p w14:paraId="023DCDFE" w14:textId="2F9A7900" w:rsidR="0037743C" w:rsidRDefault="0037743C">
      <w:pPr>
        <w:pStyle w:val="Textodecomentrio"/>
      </w:pPr>
      <w:r>
        <w:rPr>
          <w:rStyle w:val="Refdecomentrio"/>
        </w:rPr>
        <w:annotationRef/>
      </w:r>
      <w:r>
        <w:t>negrito</w:t>
      </w:r>
    </w:p>
  </w:comment>
  <w:comment w:id="77" w:author="Andreza Sartori" w:date="2020-12-08T13:07:00Z" w:initials="AS">
    <w:p w14:paraId="5E6FD2F2" w14:textId="5C175BC5" w:rsidR="00303CEE" w:rsidRDefault="00303CEE">
      <w:pPr>
        <w:pStyle w:val="Textodecomentrio"/>
      </w:pPr>
      <w:r>
        <w:rPr>
          <w:rStyle w:val="Refdecomentrio"/>
        </w:rPr>
        <w:annotationRef/>
      </w:r>
      <w:r w:rsidRPr="00303CEE">
        <w:t>Para 4 ou mais autores usar et al.</w:t>
      </w:r>
    </w:p>
  </w:comment>
  <w:comment w:id="78" w:author="Andreza Sartori" w:date="2020-12-08T13:06:00Z" w:initials="AS">
    <w:p w14:paraId="0AD50829" w14:textId="288A5872" w:rsidR="00303CEE" w:rsidRDefault="00303CEE">
      <w:pPr>
        <w:pStyle w:val="Textodecomentrio"/>
      </w:pPr>
      <w:r>
        <w:rPr>
          <w:rStyle w:val="Refdecomentrio"/>
        </w:rPr>
        <w:annotationRef/>
      </w:r>
      <w:r>
        <w:t>Escreva em caixa baixa</w:t>
      </w:r>
    </w:p>
  </w:comment>
  <w:comment w:id="79" w:author="Andreza Sartori" w:date="2020-12-08T13:06:00Z" w:initials="AS">
    <w:p w14:paraId="317A12D1" w14:textId="6A2AE661" w:rsidR="00303CEE" w:rsidRDefault="00303CEE">
      <w:pPr>
        <w:pStyle w:val="Textodecomentrio"/>
      </w:pPr>
      <w:r>
        <w:rPr>
          <w:rStyle w:val="Refdecomentrio"/>
        </w:rPr>
        <w:annotationRef/>
      </w:r>
      <w:r>
        <w:t>negrito</w:t>
      </w:r>
    </w:p>
  </w:comment>
  <w:comment w:id="80" w:author="Andreza Sartori" w:date="2020-12-08T13:06:00Z" w:initials="AS">
    <w:p w14:paraId="1F8F515E" w14:textId="739EE312" w:rsidR="00303CEE" w:rsidRDefault="00303CEE">
      <w:pPr>
        <w:pStyle w:val="Textodecomentrio"/>
      </w:pPr>
      <w:r>
        <w:rPr>
          <w:rStyle w:val="Refdecomentrio"/>
        </w:rPr>
        <w:annotationRef/>
      </w:r>
      <w:r>
        <w:t>negrito</w:t>
      </w:r>
    </w:p>
  </w:comment>
  <w:comment w:id="81" w:author="Andreza Sartori" w:date="2020-12-08T13:06:00Z" w:initials="AS">
    <w:p w14:paraId="57415198" w14:textId="6B07A69A" w:rsidR="00303CEE" w:rsidRDefault="00303CEE">
      <w:pPr>
        <w:pStyle w:val="Textodecomentrio"/>
      </w:pPr>
      <w:r>
        <w:rPr>
          <w:rStyle w:val="Refdecomentrio"/>
        </w:rPr>
        <w:annotationRef/>
      </w:r>
      <w:r>
        <w:t>negrito</w:t>
      </w:r>
    </w:p>
  </w:comment>
  <w:comment w:id="82" w:author="Andreza Sartori" w:date="2020-12-08T13:06:00Z" w:initials="AS">
    <w:p w14:paraId="6EFC8B7E" w14:textId="7C68B053" w:rsidR="00303CEE" w:rsidRDefault="00303CEE">
      <w:pPr>
        <w:pStyle w:val="Textodecomentrio"/>
      </w:pPr>
      <w:r>
        <w:rPr>
          <w:rStyle w:val="Refdecomentrio"/>
        </w:rPr>
        <w:annotationRef/>
      </w:r>
      <w:r>
        <w:t>negrito</w:t>
      </w:r>
    </w:p>
  </w:comment>
  <w:comment w:id="83" w:author="Andreza Sartori" w:date="2020-12-08T13:06:00Z" w:initials="AS">
    <w:p w14:paraId="25759EB2" w14:textId="75483A96" w:rsidR="00303CEE" w:rsidRDefault="00303CEE">
      <w:pPr>
        <w:pStyle w:val="Textodecomentrio"/>
      </w:pPr>
      <w:r>
        <w:rPr>
          <w:rStyle w:val="Refdecomentrio"/>
        </w:rPr>
        <w:annotationRef/>
      </w:r>
      <w:r>
        <w:t>negrito</w:t>
      </w:r>
    </w:p>
  </w:comment>
  <w:comment w:id="84" w:author="Andreza Sartori" w:date="2020-12-08T13:05:00Z" w:initials="AS">
    <w:p w14:paraId="7BA40A0B" w14:textId="48DFFAAF" w:rsidR="00271FF9" w:rsidRDefault="00271FF9">
      <w:pPr>
        <w:pStyle w:val="Textodecomentrio"/>
      </w:pPr>
      <w:r>
        <w:rPr>
          <w:rStyle w:val="Refdecomentrio"/>
        </w:rPr>
        <w:annotationRef/>
      </w:r>
      <w:r>
        <w:t>Você colocou todo o nome do autor nas demais referências. Siga o mesmo padrão.</w:t>
      </w:r>
    </w:p>
  </w:comment>
  <w:comment w:id="85" w:author="Andreza Sartori" w:date="2020-12-08T13:06:00Z" w:initials="AS">
    <w:p w14:paraId="29784718" w14:textId="2DC9FBFD" w:rsidR="00303CEE" w:rsidRDefault="00303CEE">
      <w:pPr>
        <w:pStyle w:val="Textodecomentrio"/>
      </w:pPr>
      <w:r>
        <w:rPr>
          <w:rStyle w:val="Refdecomentrio"/>
        </w:rPr>
        <w:annotationRef/>
      </w:r>
      <w:r>
        <w:t>negrito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04189D" w15:done="0"/>
  <w15:commentEx w15:paraId="0F43B2D8" w15:done="0"/>
  <w15:commentEx w15:paraId="6FD07DBC" w15:done="0"/>
  <w15:commentEx w15:paraId="69B5A25D" w15:done="0"/>
  <w15:commentEx w15:paraId="046774C5" w15:done="0"/>
  <w15:commentEx w15:paraId="0E6FCADA" w15:done="0"/>
  <w15:commentEx w15:paraId="0C4C6D8E" w15:done="0"/>
  <w15:commentEx w15:paraId="023DCDFE" w15:done="0"/>
  <w15:commentEx w15:paraId="5E6FD2F2" w15:done="0"/>
  <w15:commentEx w15:paraId="0AD50829" w15:done="0"/>
  <w15:commentEx w15:paraId="317A12D1" w15:done="0"/>
  <w15:commentEx w15:paraId="1F8F515E" w15:done="0"/>
  <w15:commentEx w15:paraId="57415198" w15:done="0"/>
  <w15:commentEx w15:paraId="6EFC8B7E" w15:done="0"/>
  <w15:commentEx w15:paraId="25759EB2" w15:done="0"/>
  <w15:commentEx w15:paraId="7BA40A0B" w15:done="0"/>
  <w15:commentEx w15:paraId="297847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92CEA" w16cex:dateUtc="2020-12-08T01:36:00Z"/>
  <w16cex:commentExtensible w16cex:durableId="23792DB0" w16cex:dateUtc="2020-12-08T01:39:00Z"/>
  <w16cex:commentExtensible w16cex:durableId="2379F596" w16cex:dateUtc="2020-12-08T15:52:00Z"/>
  <w16cex:commentExtensible w16cex:durableId="2379F6AE" w16cex:dateUtc="2020-12-08T15:57:00Z"/>
  <w16cex:commentExtensible w16cex:durableId="2379F790" w16cex:dateUtc="2020-12-08T16:01:00Z"/>
  <w16cex:commentExtensible w16cex:durableId="2379F91B" w16cex:dateUtc="2020-12-08T16:07:00Z"/>
  <w16cex:commentExtensible w16cex:durableId="2379F915" w16cex:dateUtc="2020-12-08T16:07:00Z"/>
  <w16cex:commentExtensible w16cex:durableId="2379F908" w16cex:dateUtc="2020-12-08T16:07:00Z"/>
  <w16cex:commentExtensible w16cex:durableId="2379F8FB" w16cex:dateUtc="2020-12-08T16:07:00Z"/>
  <w16cex:commentExtensible w16cex:durableId="2379F8EC" w16cex:dateUtc="2020-12-08T16:06:00Z"/>
  <w16cex:commentExtensible w16cex:durableId="2379F8E6" w16cex:dateUtc="2020-12-08T16:06:00Z"/>
  <w16cex:commentExtensible w16cex:durableId="2379F8DA" w16cex:dateUtc="2020-12-08T16:06:00Z"/>
  <w16cex:commentExtensible w16cex:durableId="2379F8D6" w16cex:dateUtc="2020-12-08T16:06:00Z"/>
  <w16cex:commentExtensible w16cex:durableId="2379F8CD" w16cex:dateUtc="2020-12-08T16:06:00Z"/>
  <w16cex:commentExtensible w16cex:durableId="2379F8C4" w16cex:dateUtc="2020-12-08T16:06:00Z"/>
  <w16cex:commentExtensible w16cex:durableId="2379F88A" w16cex:dateUtc="2020-12-08T16:05:00Z"/>
  <w16cex:commentExtensible w16cex:durableId="2379F8BB" w16cex:dateUtc="2020-12-08T16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04189D" w16cid:durableId="23792CEA"/>
  <w16cid:commentId w16cid:paraId="0F43B2D8" w16cid:durableId="23792DB0"/>
  <w16cid:commentId w16cid:paraId="6FD07DBC" w16cid:durableId="2379F596"/>
  <w16cid:commentId w16cid:paraId="69B5A25D" w16cid:durableId="2379F6AE"/>
  <w16cid:commentId w16cid:paraId="046774C5" w16cid:durableId="2379F790"/>
  <w16cid:commentId w16cid:paraId="0E6FCADA" w16cid:durableId="2379F91B"/>
  <w16cid:commentId w16cid:paraId="0C4C6D8E" w16cid:durableId="2379F915"/>
  <w16cid:commentId w16cid:paraId="023DCDFE" w16cid:durableId="2379F908"/>
  <w16cid:commentId w16cid:paraId="5E6FD2F2" w16cid:durableId="2379F8FB"/>
  <w16cid:commentId w16cid:paraId="0AD50829" w16cid:durableId="2379F8EC"/>
  <w16cid:commentId w16cid:paraId="317A12D1" w16cid:durableId="2379F8E6"/>
  <w16cid:commentId w16cid:paraId="1F8F515E" w16cid:durableId="2379F8DA"/>
  <w16cid:commentId w16cid:paraId="57415198" w16cid:durableId="2379F8D6"/>
  <w16cid:commentId w16cid:paraId="6EFC8B7E" w16cid:durableId="2379F8CD"/>
  <w16cid:commentId w16cid:paraId="25759EB2" w16cid:durableId="2379F8C4"/>
  <w16cid:commentId w16cid:paraId="7BA40A0B" w16cid:durableId="2379F88A"/>
  <w16cid:commentId w16cid:paraId="29784718" w16cid:durableId="2379F8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728CA" w14:textId="77777777" w:rsidR="00551EF0" w:rsidRDefault="00551EF0">
      <w:r>
        <w:separator/>
      </w:r>
    </w:p>
  </w:endnote>
  <w:endnote w:type="continuationSeparator" w:id="0">
    <w:p w14:paraId="73BFC53C" w14:textId="77777777" w:rsidR="00551EF0" w:rsidRDefault="00551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64275" w14:textId="77777777" w:rsidR="002B4487" w:rsidRPr="0000224C" w:rsidRDefault="002B4487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466E4" w14:textId="77777777" w:rsidR="00551EF0" w:rsidRDefault="00551EF0">
      <w:r>
        <w:separator/>
      </w:r>
    </w:p>
  </w:footnote>
  <w:footnote w:type="continuationSeparator" w:id="0">
    <w:p w14:paraId="74BF7E43" w14:textId="77777777" w:rsidR="00551EF0" w:rsidRDefault="00551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39F1" w14:textId="77777777" w:rsidR="002B4487" w:rsidRDefault="002B4487" w:rsidP="007E46A1">
    <w:pPr>
      <w:pStyle w:val="Cabealho"/>
      <w:jc w:val="right"/>
    </w:pPr>
  </w:p>
  <w:p w14:paraId="3864A01A" w14:textId="77777777" w:rsidR="002B4487" w:rsidRDefault="002B4487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075EDF37" w14:textId="77777777" w:rsidR="002B4487" w:rsidRDefault="002B4487">
    <w:pPr>
      <w:pStyle w:val="Cabealho"/>
      <w:tabs>
        <w:tab w:val="clear" w:pos="8640"/>
        <w:tab w:val="right" w:pos="8931"/>
      </w:tabs>
      <w:ind w:right="141"/>
    </w:pPr>
  </w:p>
  <w:p w14:paraId="7F66231A" w14:textId="77777777" w:rsidR="002B4487" w:rsidRDefault="002B44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7"/>
      <w:gridCol w:w="3395"/>
    </w:tblGrid>
    <w:tr w:rsidR="002B4487" w14:paraId="0B574FD4" w14:textId="77777777" w:rsidTr="008F2DC1">
      <w:tc>
        <w:tcPr>
          <w:tcW w:w="9212" w:type="dxa"/>
          <w:gridSpan w:val="2"/>
          <w:shd w:val="clear" w:color="auto" w:fill="auto"/>
        </w:tcPr>
        <w:p w14:paraId="405B584D" w14:textId="77777777" w:rsidR="002B4487" w:rsidRDefault="002B4487" w:rsidP="00144FAB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SISTEMAS DE INFORMAÇÃO – TCC ACADÊMICO</w:t>
          </w:r>
        </w:p>
      </w:tc>
    </w:tr>
    <w:tr w:rsidR="002B4487" w14:paraId="2B5A6639" w14:textId="77777777" w:rsidTr="008F2DC1">
      <w:tc>
        <w:tcPr>
          <w:tcW w:w="5778" w:type="dxa"/>
          <w:shd w:val="clear" w:color="auto" w:fill="auto"/>
        </w:tcPr>
        <w:p w14:paraId="2F9E20EE" w14:textId="46AA429B" w:rsidR="002B4487" w:rsidRPr="003C5262" w:rsidRDefault="002B4487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) PRÉ-PROJETO     (</w:t>
          </w:r>
          <w:r>
            <w:t xml:space="preserve">  X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606204AE" w14:textId="6A39A3C7" w:rsidR="002B4487" w:rsidRDefault="002B4487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2020/02</w:t>
          </w:r>
        </w:p>
      </w:tc>
    </w:tr>
  </w:tbl>
  <w:p w14:paraId="46105879" w14:textId="77777777" w:rsidR="002B4487" w:rsidRDefault="002B448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BE6D8" w14:textId="77777777" w:rsidR="002B4487" w:rsidRPr="00976AB7" w:rsidRDefault="002B4487" w:rsidP="00976AB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2B4487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2B4487" w:rsidRDefault="002B4487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2B4487" w:rsidRDefault="002B448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2B4487" w:rsidRDefault="002B448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2B4487" w:rsidRDefault="002B44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8550EA7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1C5261"/>
    <w:multiLevelType w:val="hybridMultilevel"/>
    <w:tmpl w:val="4216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524321D0"/>
    <w:multiLevelType w:val="hybridMultilevel"/>
    <w:tmpl w:val="ED62548A"/>
    <w:lvl w:ilvl="0" w:tplc="39D4F7B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00C746E"/>
    <w:multiLevelType w:val="hybridMultilevel"/>
    <w:tmpl w:val="A34E658C"/>
    <w:lvl w:ilvl="0" w:tplc="78B89DF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D1638D"/>
    <w:multiLevelType w:val="hybridMultilevel"/>
    <w:tmpl w:val="72327534"/>
    <w:lvl w:ilvl="0" w:tplc="1CEC065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2"/>
  </w:num>
  <w:num w:numId="22">
    <w:abstractNumId w:val="6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7F3"/>
    <w:rsid w:val="0000224C"/>
    <w:rsid w:val="00006048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37AD8"/>
    <w:rsid w:val="0004641A"/>
    <w:rsid w:val="00050DB3"/>
    <w:rsid w:val="00052A07"/>
    <w:rsid w:val="000533DA"/>
    <w:rsid w:val="0005457F"/>
    <w:rsid w:val="000575BD"/>
    <w:rsid w:val="000608E9"/>
    <w:rsid w:val="00061FEB"/>
    <w:rsid w:val="000645AE"/>
    <w:rsid w:val="000667DF"/>
    <w:rsid w:val="00070DC6"/>
    <w:rsid w:val="0007209B"/>
    <w:rsid w:val="00072990"/>
    <w:rsid w:val="00072D61"/>
    <w:rsid w:val="00075792"/>
    <w:rsid w:val="00075969"/>
    <w:rsid w:val="00080F9C"/>
    <w:rsid w:val="00081BFD"/>
    <w:rsid w:val="00082427"/>
    <w:rsid w:val="0008579A"/>
    <w:rsid w:val="00086AA8"/>
    <w:rsid w:val="0008732D"/>
    <w:rsid w:val="000918A4"/>
    <w:rsid w:val="000929C0"/>
    <w:rsid w:val="00096AAE"/>
    <w:rsid w:val="00096E5C"/>
    <w:rsid w:val="0009735C"/>
    <w:rsid w:val="000A080C"/>
    <w:rsid w:val="000A104C"/>
    <w:rsid w:val="000A19DE"/>
    <w:rsid w:val="000A3EAB"/>
    <w:rsid w:val="000B12B2"/>
    <w:rsid w:val="000B3868"/>
    <w:rsid w:val="000B4DD3"/>
    <w:rsid w:val="000B4DE3"/>
    <w:rsid w:val="000C174C"/>
    <w:rsid w:val="000C1926"/>
    <w:rsid w:val="000C1A18"/>
    <w:rsid w:val="000C2D0C"/>
    <w:rsid w:val="000C4FA8"/>
    <w:rsid w:val="000C648D"/>
    <w:rsid w:val="000D1294"/>
    <w:rsid w:val="000D1F31"/>
    <w:rsid w:val="000D5491"/>
    <w:rsid w:val="000D77C2"/>
    <w:rsid w:val="000E039E"/>
    <w:rsid w:val="000E12C8"/>
    <w:rsid w:val="000E27F9"/>
    <w:rsid w:val="000E2B1E"/>
    <w:rsid w:val="000E311F"/>
    <w:rsid w:val="000E3A68"/>
    <w:rsid w:val="000E491F"/>
    <w:rsid w:val="000E6CE0"/>
    <w:rsid w:val="000F77E3"/>
    <w:rsid w:val="00100FCA"/>
    <w:rsid w:val="00101EDB"/>
    <w:rsid w:val="00107B02"/>
    <w:rsid w:val="0011363A"/>
    <w:rsid w:val="00113A3F"/>
    <w:rsid w:val="001164FE"/>
    <w:rsid w:val="00125044"/>
    <w:rsid w:val="00125084"/>
    <w:rsid w:val="00125277"/>
    <w:rsid w:val="001375F7"/>
    <w:rsid w:val="0014351E"/>
    <w:rsid w:val="00144FAB"/>
    <w:rsid w:val="00153DE9"/>
    <w:rsid w:val="00154249"/>
    <w:rsid w:val="00154889"/>
    <w:rsid w:val="001554E9"/>
    <w:rsid w:val="00162BF1"/>
    <w:rsid w:val="00164986"/>
    <w:rsid w:val="0016560C"/>
    <w:rsid w:val="00175F71"/>
    <w:rsid w:val="001807E3"/>
    <w:rsid w:val="00183FEE"/>
    <w:rsid w:val="00186092"/>
    <w:rsid w:val="00193A97"/>
    <w:rsid w:val="001948BE"/>
    <w:rsid w:val="0019547B"/>
    <w:rsid w:val="00195D93"/>
    <w:rsid w:val="00196089"/>
    <w:rsid w:val="001A12CE"/>
    <w:rsid w:val="001A6292"/>
    <w:rsid w:val="001A67CB"/>
    <w:rsid w:val="001A7511"/>
    <w:rsid w:val="001B291C"/>
    <w:rsid w:val="001B2F1E"/>
    <w:rsid w:val="001B7777"/>
    <w:rsid w:val="001C0A00"/>
    <w:rsid w:val="001C33B0"/>
    <w:rsid w:val="001C55F8"/>
    <w:rsid w:val="001C57E6"/>
    <w:rsid w:val="001C5CBB"/>
    <w:rsid w:val="001D4172"/>
    <w:rsid w:val="001D6234"/>
    <w:rsid w:val="001E0CDD"/>
    <w:rsid w:val="001E646A"/>
    <w:rsid w:val="001E682E"/>
    <w:rsid w:val="001E6AC8"/>
    <w:rsid w:val="001E78C3"/>
    <w:rsid w:val="001F007F"/>
    <w:rsid w:val="001F0D36"/>
    <w:rsid w:val="00202B56"/>
    <w:rsid w:val="00202F3F"/>
    <w:rsid w:val="0021505D"/>
    <w:rsid w:val="00224BB2"/>
    <w:rsid w:val="00225247"/>
    <w:rsid w:val="00230896"/>
    <w:rsid w:val="00234B14"/>
    <w:rsid w:val="00235240"/>
    <w:rsid w:val="002368FD"/>
    <w:rsid w:val="00236E6C"/>
    <w:rsid w:val="0024110F"/>
    <w:rsid w:val="002423AB"/>
    <w:rsid w:val="002440B0"/>
    <w:rsid w:val="0024564B"/>
    <w:rsid w:val="00254BB9"/>
    <w:rsid w:val="00265156"/>
    <w:rsid w:val="00271FF9"/>
    <w:rsid w:val="00273411"/>
    <w:rsid w:val="0027600C"/>
    <w:rsid w:val="0027792D"/>
    <w:rsid w:val="00281B33"/>
    <w:rsid w:val="00282723"/>
    <w:rsid w:val="00282788"/>
    <w:rsid w:val="0028617A"/>
    <w:rsid w:val="0029608A"/>
    <w:rsid w:val="002A6617"/>
    <w:rsid w:val="002A7E1B"/>
    <w:rsid w:val="002B0351"/>
    <w:rsid w:val="002B0EDC"/>
    <w:rsid w:val="002B336F"/>
    <w:rsid w:val="002B4057"/>
    <w:rsid w:val="002B4487"/>
    <w:rsid w:val="002B4718"/>
    <w:rsid w:val="002C6828"/>
    <w:rsid w:val="002D25AF"/>
    <w:rsid w:val="002E05F9"/>
    <w:rsid w:val="002E10DD"/>
    <w:rsid w:val="002E6DD1"/>
    <w:rsid w:val="002F027E"/>
    <w:rsid w:val="002F2A71"/>
    <w:rsid w:val="002F4510"/>
    <w:rsid w:val="00303CEE"/>
    <w:rsid w:val="00312CEA"/>
    <w:rsid w:val="00317483"/>
    <w:rsid w:val="00320BFA"/>
    <w:rsid w:val="00321913"/>
    <w:rsid w:val="00322184"/>
    <w:rsid w:val="003227E2"/>
    <w:rsid w:val="00322811"/>
    <w:rsid w:val="00322B1C"/>
    <w:rsid w:val="0032378D"/>
    <w:rsid w:val="00325136"/>
    <w:rsid w:val="003343FB"/>
    <w:rsid w:val="00335048"/>
    <w:rsid w:val="00340AD0"/>
    <w:rsid w:val="00340B6D"/>
    <w:rsid w:val="00340C8E"/>
    <w:rsid w:val="00343401"/>
    <w:rsid w:val="00344540"/>
    <w:rsid w:val="003519A3"/>
    <w:rsid w:val="003611BD"/>
    <w:rsid w:val="00362443"/>
    <w:rsid w:val="0037046F"/>
    <w:rsid w:val="0037743C"/>
    <w:rsid w:val="00377A2D"/>
    <w:rsid w:val="00377DA7"/>
    <w:rsid w:val="00381BF0"/>
    <w:rsid w:val="00383087"/>
    <w:rsid w:val="00387C1B"/>
    <w:rsid w:val="00393747"/>
    <w:rsid w:val="003969D6"/>
    <w:rsid w:val="00397E83"/>
    <w:rsid w:val="003A2825"/>
    <w:rsid w:val="003A2B7D"/>
    <w:rsid w:val="003A4A75"/>
    <w:rsid w:val="003A5366"/>
    <w:rsid w:val="003B1DE0"/>
    <w:rsid w:val="003B5238"/>
    <w:rsid w:val="003B647A"/>
    <w:rsid w:val="003C5262"/>
    <w:rsid w:val="003D398C"/>
    <w:rsid w:val="003D473B"/>
    <w:rsid w:val="003D4B35"/>
    <w:rsid w:val="003E0EE5"/>
    <w:rsid w:val="003E4F19"/>
    <w:rsid w:val="003F5F25"/>
    <w:rsid w:val="0040436D"/>
    <w:rsid w:val="00410543"/>
    <w:rsid w:val="004173CC"/>
    <w:rsid w:val="00417B61"/>
    <w:rsid w:val="004203EE"/>
    <w:rsid w:val="0042047F"/>
    <w:rsid w:val="004230BA"/>
    <w:rsid w:val="0042356B"/>
    <w:rsid w:val="0042420A"/>
    <w:rsid w:val="004243D2"/>
    <w:rsid w:val="00424610"/>
    <w:rsid w:val="00436994"/>
    <w:rsid w:val="00440710"/>
    <w:rsid w:val="00451B94"/>
    <w:rsid w:val="00454622"/>
    <w:rsid w:val="004600D5"/>
    <w:rsid w:val="00467E5C"/>
    <w:rsid w:val="00470C41"/>
    <w:rsid w:val="00474912"/>
    <w:rsid w:val="0047690F"/>
    <w:rsid w:val="00476C78"/>
    <w:rsid w:val="00485526"/>
    <w:rsid w:val="0048576D"/>
    <w:rsid w:val="00493B1A"/>
    <w:rsid w:val="0049495C"/>
    <w:rsid w:val="00497866"/>
    <w:rsid w:val="0049792C"/>
    <w:rsid w:val="00497EF6"/>
    <w:rsid w:val="004B42D8"/>
    <w:rsid w:val="004B62E5"/>
    <w:rsid w:val="004B6B8F"/>
    <w:rsid w:val="004B7511"/>
    <w:rsid w:val="004C429D"/>
    <w:rsid w:val="004C4A44"/>
    <w:rsid w:val="004E23CE"/>
    <w:rsid w:val="004E247C"/>
    <w:rsid w:val="004E2A73"/>
    <w:rsid w:val="004E3758"/>
    <w:rsid w:val="004E516B"/>
    <w:rsid w:val="004E685F"/>
    <w:rsid w:val="004F217D"/>
    <w:rsid w:val="004F5DC8"/>
    <w:rsid w:val="00500539"/>
    <w:rsid w:val="00501D34"/>
    <w:rsid w:val="00503373"/>
    <w:rsid w:val="00503F3F"/>
    <w:rsid w:val="00505760"/>
    <w:rsid w:val="005111AD"/>
    <w:rsid w:val="0051215A"/>
    <w:rsid w:val="00523E2B"/>
    <w:rsid w:val="00536174"/>
    <w:rsid w:val="00536336"/>
    <w:rsid w:val="00542ED7"/>
    <w:rsid w:val="00547CCE"/>
    <w:rsid w:val="00550D4A"/>
    <w:rsid w:val="00551EF0"/>
    <w:rsid w:val="005553E7"/>
    <w:rsid w:val="00555A95"/>
    <w:rsid w:val="00560137"/>
    <w:rsid w:val="00564A29"/>
    <w:rsid w:val="00564FBC"/>
    <w:rsid w:val="005662C9"/>
    <w:rsid w:val="005705A9"/>
    <w:rsid w:val="00572864"/>
    <w:rsid w:val="00573B1A"/>
    <w:rsid w:val="00573BE9"/>
    <w:rsid w:val="0058482B"/>
    <w:rsid w:val="0058618A"/>
    <w:rsid w:val="00587D0D"/>
    <w:rsid w:val="00591611"/>
    <w:rsid w:val="005920C7"/>
    <w:rsid w:val="00594B91"/>
    <w:rsid w:val="00596F00"/>
    <w:rsid w:val="005973C0"/>
    <w:rsid w:val="005A362B"/>
    <w:rsid w:val="005A4952"/>
    <w:rsid w:val="005B20A1"/>
    <w:rsid w:val="005B2478"/>
    <w:rsid w:val="005B3D0E"/>
    <w:rsid w:val="005B7243"/>
    <w:rsid w:val="005C21FC"/>
    <w:rsid w:val="005C30AE"/>
    <w:rsid w:val="005E35F3"/>
    <w:rsid w:val="005E400D"/>
    <w:rsid w:val="005E698D"/>
    <w:rsid w:val="005F09F1"/>
    <w:rsid w:val="005F2EF8"/>
    <w:rsid w:val="005F645A"/>
    <w:rsid w:val="006002DE"/>
    <w:rsid w:val="0060060C"/>
    <w:rsid w:val="00602F8A"/>
    <w:rsid w:val="006118D1"/>
    <w:rsid w:val="0061251F"/>
    <w:rsid w:val="00616A8D"/>
    <w:rsid w:val="00620D93"/>
    <w:rsid w:val="00623597"/>
    <w:rsid w:val="0062386A"/>
    <w:rsid w:val="0062576D"/>
    <w:rsid w:val="00625788"/>
    <w:rsid w:val="00627A35"/>
    <w:rsid w:val="006305AA"/>
    <w:rsid w:val="0063277E"/>
    <w:rsid w:val="00633BFC"/>
    <w:rsid w:val="006364F4"/>
    <w:rsid w:val="00637B67"/>
    <w:rsid w:val="006426D5"/>
    <w:rsid w:val="00642924"/>
    <w:rsid w:val="006466FF"/>
    <w:rsid w:val="00646A5F"/>
    <w:rsid w:val="006475C1"/>
    <w:rsid w:val="00656C00"/>
    <w:rsid w:val="0066062D"/>
    <w:rsid w:val="006617C2"/>
    <w:rsid w:val="00661967"/>
    <w:rsid w:val="00661F4F"/>
    <w:rsid w:val="00661F61"/>
    <w:rsid w:val="0066331E"/>
    <w:rsid w:val="00671B49"/>
    <w:rsid w:val="00674155"/>
    <w:rsid w:val="006746CA"/>
    <w:rsid w:val="0068738C"/>
    <w:rsid w:val="00695745"/>
    <w:rsid w:val="0069600B"/>
    <w:rsid w:val="006A0A1A"/>
    <w:rsid w:val="006A6460"/>
    <w:rsid w:val="006B104E"/>
    <w:rsid w:val="006B5589"/>
    <w:rsid w:val="006B5AEA"/>
    <w:rsid w:val="006B6383"/>
    <w:rsid w:val="006B640D"/>
    <w:rsid w:val="006B700D"/>
    <w:rsid w:val="006B7138"/>
    <w:rsid w:val="006C0E44"/>
    <w:rsid w:val="006C3D5E"/>
    <w:rsid w:val="006C5D48"/>
    <w:rsid w:val="006C61FA"/>
    <w:rsid w:val="006D0896"/>
    <w:rsid w:val="006E12CD"/>
    <w:rsid w:val="006E25D2"/>
    <w:rsid w:val="006E6911"/>
    <w:rsid w:val="006E6C6B"/>
    <w:rsid w:val="00701F22"/>
    <w:rsid w:val="0070391A"/>
    <w:rsid w:val="00706486"/>
    <w:rsid w:val="00710BFD"/>
    <w:rsid w:val="00717517"/>
    <w:rsid w:val="00717719"/>
    <w:rsid w:val="00717AE0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63946"/>
    <w:rsid w:val="00765518"/>
    <w:rsid w:val="007722BF"/>
    <w:rsid w:val="0077346F"/>
    <w:rsid w:val="0077580B"/>
    <w:rsid w:val="00777587"/>
    <w:rsid w:val="00780EBD"/>
    <w:rsid w:val="00781167"/>
    <w:rsid w:val="00782275"/>
    <w:rsid w:val="007854B3"/>
    <w:rsid w:val="0078787D"/>
    <w:rsid w:val="00787FA8"/>
    <w:rsid w:val="007944F8"/>
    <w:rsid w:val="00795911"/>
    <w:rsid w:val="00795B84"/>
    <w:rsid w:val="007973E3"/>
    <w:rsid w:val="00797E7A"/>
    <w:rsid w:val="007A0CEF"/>
    <w:rsid w:val="007A1883"/>
    <w:rsid w:val="007A621B"/>
    <w:rsid w:val="007B561B"/>
    <w:rsid w:val="007C13DA"/>
    <w:rsid w:val="007C6F17"/>
    <w:rsid w:val="007D0426"/>
    <w:rsid w:val="007D0720"/>
    <w:rsid w:val="007D10F2"/>
    <w:rsid w:val="007D207E"/>
    <w:rsid w:val="007D3995"/>
    <w:rsid w:val="007D3F19"/>
    <w:rsid w:val="007D6DEC"/>
    <w:rsid w:val="007E46A1"/>
    <w:rsid w:val="007E730D"/>
    <w:rsid w:val="007E7311"/>
    <w:rsid w:val="007F403E"/>
    <w:rsid w:val="007F6525"/>
    <w:rsid w:val="0080552B"/>
    <w:rsid w:val="008072AC"/>
    <w:rsid w:val="0080774F"/>
    <w:rsid w:val="00810CEA"/>
    <w:rsid w:val="0081742D"/>
    <w:rsid w:val="008233E5"/>
    <w:rsid w:val="00833DE8"/>
    <w:rsid w:val="00833F47"/>
    <w:rsid w:val="008348C3"/>
    <w:rsid w:val="00834FC2"/>
    <w:rsid w:val="008373B4"/>
    <w:rsid w:val="008404C4"/>
    <w:rsid w:val="00843A71"/>
    <w:rsid w:val="00845F60"/>
    <w:rsid w:val="00846C2B"/>
    <w:rsid w:val="00847D37"/>
    <w:rsid w:val="0085001D"/>
    <w:rsid w:val="0085171B"/>
    <w:rsid w:val="00854919"/>
    <w:rsid w:val="00863679"/>
    <w:rsid w:val="00871A41"/>
    <w:rsid w:val="00875003"/>
    <w:rsid w:val="00882C14"/>
    <w:rsid w:val="00886D76"/>
    <w:rsid w:val="0089208F"/>
    <w:rsid w:val="00897019"/>
    <w:rsid w:val="008970F2"/>
    <w:rsid w:val="008A38E3"/>
    <w:rsid w:val="008A666E"/>
    <w:rsid w:val="008B08E8"/>
    <w:rsid w:val="008B0A07"/>
    <w:rsid w:val="008B5FF3"/>
    <w:rsid w:val="008B781F"/>
    <w:rsid w:val="008B788A"/>
    <w:rsid w:val="008C0069"/>
    <w:rsid w:val="008C1495"/>
    <w:rsid w:val="008C5E2A"/>
    <w:rsid w:val="008C7FAB"/>
    <w:rsid w:val="008D5522"/>
    <w:rsid w:val="008D69C5"/>
    <w:rsid w:val="008D7404"/>
    <w:rsid w:val="008D7ACC"/>
    <w:rsid w:val="008E0F86"/>
    <w:rsid w:val="008E4493"/>
    <w:rsid w:val="008F2DC1"/>
    <w:rsid w:val="008F70AD"/>
    <w:rsid w:val="0090031F"/>
    <w:rsid w:val="00900DB1"/>
    <w:rsid w:val="0090102B"/>
    <w:rsid w:val="009022BF"/>
    <w:rsid w:val="00904A7F"/>
    <w:rsid w:val="00911CD9"/>
    <w:rsid w:val="00912B71"/>
    <w:rsid w:val="00927C2D"/>
    <w:rsid w:val="00931632"/>
    <w:rsid w:val="00932C92"/>
    <w:rsid w:val="00937EA5"/>
    <w:rsid w:val="00940261"/>
    <w:rsid w:val="0094144F"/>
    <w:rsid w:val="009454E4"/>
    <w:rsid w:val="0094754A"/>
    <w:rsid w:val="00957012"/>
    <w:rsid w:val="00957DB4"/>
    <w:rsid w:val="0096179C"/>
    <w:rsid w:val="00964156"/>
    <w:rsid w:val="00964988"/>
    <w:rsid w:val="0096683A"/>
    <w:rsid w:val="00967611"/>
    <w:rsid w:val="00975967"/>
    <w:rsid w:val="00976AB7"/>
    <w:rsid w:val="00984240"/>
    <w:rsid w:val="00987F2B"/>
    <w:rsid w:val="00995B07"/>
    <w:rsid w:val="009971C1"/>
    <w:rsid w:val="009A18D7"/>
    <w:rsid w:val="009A2619"/>
    <w:rsid w:val="009A33BD"/>
    <w:rsid w:val="009A5850"/>
    <w:rsid w:val="009B10D6"/>
    <w:rsid w:val="009B1283"/>
    <w:rsid w:val="009C0456"/>
    <w:rsid w:val="009C0C30"/>
    <w:rsid w:val="009C122E"/>
    <w:rsid w:val="009C3316"/>
    <w:rsid w:val="009C7AF4"/>
    <w:rsid w:val="009D65D0"/>
    <w:rsid w:val="009D7E91"/>
    <w:rsid w:val="009E135E"/>
    <w:rsid w:val="009E3C92"/>
    <w:rsid w:val="009E54F4"/>
    <w:rsid w:val="009F2BFA"/>
    <w:rsid w:val="009F55DF"/>
    <w:rsid w:val="009F7FC7"/>
    <w:rsid w:val="00A03A3D"/>
    <w:rsid w:val="00A045C4"/>
    <w:rsid w:val="00A05C1D"/>
    <w:rsid w:val="00A10DFA"/>
    <w:rsid w:val="00A141D9"/>
    <w:rsid w:val="00A175AA"/>
    <w:rsid w:val="00A21708"/>
    <w:rsid w:val="00A22362"/>
    <w:rsid w:val="00A22E8C"/>
    <w:rsid w:val="00A249BA"/>
    <w:rsid w:val="00A307C7"/>
    <w:rsid w:val="00A32B31"/>
    <w:rsid w:val="00A32F46"/>
    <w:rsid w:val="00A42488"/>
    <w:rsid w:val="00A42875"/>
    <w:rsid w:val="00A44581"/>
    <w:rsid w:val="00A45093"/>
    <w:rsid w:val="00A50EAF"/>
    <w:rsid w:val="00A602F9"/>
    <w:rsid w:val="00A650EE"/>
    <w:rsid w:val="00A662C8"/>
    <w:rsid w:val="00A71157"/>
    <w:rsid w:val="00A77F89"/>
    <w:rsid w:val="00A83347"/>
    <w:rsid w:val="00A87D11"/>
    <w:rsid w:val="00A92A97"/>
    <w:rsid w:val="00A92B83"/>
    <w:rsid w:val="00A966E6"/>
    <w:rsid w:val="00AA1D1C"/>
    <w:rsid w:val="00AA4C0B"/>
    <w:rsid w:val="00AA620B"/>
    <w:rsid w:val="00AA7D17"/>
    <w:rsid w:val="00AB2BE3"/>
    <w:rsid w:val="00AB7834"/>
    <w:rsid w:val="00AB7A06"/>
    <w:rsid w:val="00AC072C"/>
    <w:rsid w:val="00AC1AFC"/>
    <w:rsid w:val="00AC4D5F"/>
    <w:rsid w:val="00AD19B6"/>
    <w:rsid w:val="00AD1D2C"/>
    <w:rsid w:val="00AD4C15"/>
    <w:rsid w:val="00AD5D31"/>
    <w:rsid w:val="00AD6098"/>
    <w:rsid w:val="00AE0525"/>
    <w:rsid w:val="00AE08DB"/>
    <w:rsid w:val="00AE2729"/>
    <w:rsid w:val="00AE3148"/>
    <w:rsid w:val="00AE3CE8"/>
    <w:rsid w:val="00AE5AE2"/>
    <w:rsid w:val="00AE6E23"/>
    <w:rsid w:val="00AE7343"/>
    <w:rsid w:val="00AF1333"/>
    <w:rsid w:val="00AF346F"/>
    <w:rsid w:val="00B00A13"/>
    <w:rsid w:val="00B00D69"/>
    <w:rsid w:val="00B00E04"/>
    <w:rsid w:val="00B0378D"/>
    <w:rsid w:val="00B05485"/>
    <w:rsid w:val="00B05E28"/>
    <w:rsid w:val="00B06439"/>
    <w:rsid w:val="00B135A6"/>
    <w:rsid w:val="00B1458E"/>
    <w:rsid w:val="00B14C51"/>
    <w:rsid w:val="00B158B9"/>
    <w:rsid w:val="00B17A27"/>
    <w:rsid w:val="00B20021"/>
    <w:rsid w:val="00B20FDE"/>
    <w:rsid w:val="00B2590C"/>
    <w:rsid w:val="00B3773C"/>
    <w:rsid w:val="00B41981"/>
    <w:rsid w:val="00B42041"/>
    <w:rsid w:val="00B42E4C"/>
    <w:rsid w:val="00B43FBF"/>
    <w:rsid w:val="00B44F11"/>
    <w:rsid w:val="00B51846"/>
    <w:rsid w:val="00B548EE"/>
    <w:rsid w:val="00B56A47"/>
    <w:rsid w:val="00B57E00"/>
    <w:rsid w:val="00B62979"/>
    <w:rsid w:val="00B70056"/>
    <w:rsid w:val="00B71C86"/>
    <w:rsid w:val="00B823A7"/>
    <w:rsid w:val="00B8578E"/>
    <w:rsid w:val="00B85BF4"/>
    <w:rsid w:val="00B90FA5"/>
    <w:rsid w:val="00B919F1"/>
    <w:rsid w:val="00B93CA5"/>
    <w:rsid w:val="00B94225"/>
    <w:rsid w:val="00BA2260"/>
    <w:rsid w:val="00BB468D"/>
    <w:rsid w:val="00BB557D"/>
    <w:rsid w:val="00BC0E8D"/>
    <w:rsid w:val="00BC1815"/>
    <w:rsid w:val="00BC4F18"/>
    <w:rsid w:val="00BD1014"/>
    <w:rsid w:val="00BD6705"/>
    <w:rsid w:val="00BE0F68"/>
    <w:rsid w:val="00BE5DB7"/>
    <w:rsid w:val="00BE6551"/>
    <w:rsid w:val="00BF093B"/>
    <w:rsid w:val="00BF7674"/>
    <w:rsid w:val="00BF7A19"/>
    <w:rsid w:val="00C00B88"/>
    <w:rsid w:val="00C04997"/>
    <w:rsid w:val="00C0671E"/>
    <w:rsid w:val="00C06B2A"/>
    <w:rsid w:val="00C100CF"/>
    <w:rsid w:val="00C1654C"/>
    <w:rsid w:val="00C22F49"/>
    <w:rsid w:val="00C23438"/>
    <w:rsid w:val="00C3404C"/>
    <w:rsid w:val="00C35E57"/>
    <w:rsid w:val="00C35E80"/>
    <w:rsid w:val="00C36623"/>
    <w:rsid w:val="00C40AA2"/>
    <w:rsid w:val="00C4160A"/>
    <w:rsid w:val="00C41CBA"/>
    <w:rsid w:val="00C4244F"/>
    <w:rsid w:val="00C424B6"/>
    <w:rsid w:val="00C425A1"/>
    <w:rsid w:val="00C44C99"/>
    <w:rsid w:val="00C5104F"/>
    <w:rsid w:val="00C510BB"/>
    <w:rsid w:val="00C5417A"/>
    <w:rsid w:val="00C578C6"/>
    <w:rsid w:val="00C632ED"/>
    <w:rsid w:val="00C6417C"/>
    <w:rsid w:val="00C66150"/>
    <w:rsid w:val="00C704FF"/>
    <w:rsid w:val="00C70EF5"/>
    <w:rsid w:val="00C726F2"/>
    <w:rsid w:val="00C756C5"/>
    <w:rsid w:val="00C82195"/>
    <w:rsid w:val="00C82CAE"/>
    <w:rsid w:val="00C8442E"/>
    <w:rsid w:val="00C85EF0"/>
    <w:rsid w:val="00C913D3"/>
    <w:rsid w:val="00C930A8"/>
    <w:rsid w:val="00C95333"/>
    <w:rsid w:val="00C95963"/>
    <w:rsid w:val="00CA0D70"/>
    <w:rsid w:val="00CA108B"/>
    <w:rsid w:val="00CA308C"/>
    <w:rsid w:val="00CA6CDB"/>
    <w:rsid w:val="00CB3D47"/>
    <w:rsid w:val="00CB5E13"/>
    <w:rsid w:val="00CC3524"/>
    <w:rsid w:val="00CC6BD8"/>
    <w:rsid w:val="00CD27BE"/>
    <w:rsid w:val="00CD29E9"/>
    <w:rsid w:val="00CD4BBC"/>
    <w:rsid w:val="00CD6F0F"/>
    <w:rsid w:val="00CE0BB7"/>
    <w:rsid w:val="00CE3E9A"/>
    <w:rsid w:val="00CE708B"/>
    <w:rsid w:val="00CE7C5B"/>
    <w:rsid w:val="00CF26B7"/>
    <w:rsid w:val="00CF54B8"/>
    <w:rsid w:val="00CF6E39"/>
    <w:rsid w:val="00CF72DA"/>
    <w:rsid w:val="00D03FB8"/>
    <w:rsid w:val="00D040EA"/>
    <w:rsid w:val="00D0769A"/>
    <w:rsid w:val="00D11E84"/>
    <w:rsid w:val="00D13D5F"/>
    <w:rsid w:val="00D13DFB"/>
    <w:rsid w:val="00D14BA1"/>
    <w:rsid w:val="00D15B4E"/>
    <w:rsid w:val="00D177E7"/>
    <w:rsid w:val="00D2079F"/>
    <w:rsid w:val="00D215F3"/>
    <w:rsid w:val="00D31FA6"/>
    <w:rsid w:val="00D3538E"/>
    <w:rsid w:val="00D356FA"/>
    <w:rsid w:val="00D37F8D"/>
    <w:rsid w:val="00D40D6A"/>
    <w:rsid w:val="00D447EF"/>
    <w:rsid w:val="00D505E2"/>
    <w:rsid w:val="00D5294F"/>
    <w:rsid w:val="00D55A69"/>
    <w:rsid w:val="00D562B2"/>
    <w:rsid w:val="00D6498F"/>
    <w:rsid w:val="00D71069"/>
    <w:rsid w:val="00D72168"/>
    <w:rsid w:val="00D72A18"/>
    <w:rsid w:val="00D730F6"/>
    <w:rsid w:val="00D7463D"/>
    <w:rsid w:val="00D80F5A"/>
    <w:rsid w:val="00D83DE8"/>
    <w:rsid w:val="00D84943"/>
    <w:rsid w:val="00D9448B"/>
    <w:rsid w:val="00D94AE7"/>
    <w:rsid w:val="00D958E4"/>
    <w:rsid w:val="00D966B3"/>
    <w:rsid w:val="00D970F0"/>
    <w:rsid w:val="00D97299"/>
    <w:rsid w:val="00D97BD3"/>
    <w:rsid w:val="00DA07CA"/>
    <w:rsid w:val="00DA4540"/>
    <w:rsid w:val="00DA587E"/>
    <w:rsid w:val="00DA5D5B"/>
    <w:rsid w:val="00DA60F4"/>
    <w:rsid w:val="00DA72D4"/>
    <w:rsid w:val="00DB0F8B"/>
    <w:rsid w:val="00DB3052"/>
    <w:rsid w:val="00DB4757"/>
    <w:rsid w:val="00DC040F"/>
    <w:rsid w:val="00DC078E"/>
    <w:rsid w:val="00DC2D17"/>
    <w:rsid w:val="00DD1D8F"/>
    <w:rsid w:val="00DD4C9F"/>
    <w:rsid w:val="00DE23BF"/>
    <w:rsid w:val="00DE3981"/>
    <w:rsid w:val="00DE40DD"/>
    <w:rsid w:val="00DE6AFD"/>
    <w:rsid w:val="00DE7755"/>
    <w:rsid w:val="00DF059A"/>
    <w:rsid w:val="00DF2951"/>
    <w:rsid w:val="00DF3D56"/>
    <w:rsid w:val="00DF62D9"/>
    <w:rsid w:val="00DF64E9"/>
    <w:rsid w:val="00DF6D19"/>
    <w:rsid w:val="00DF6ED2"/>
    <w:rsid w:val="00DF70F5"/>
    <w:rsid w:val="00E0462D"/>
    <w:rsid w:val="00E0708B"/>
    <w:rsid w:val="00E20219"/>
    <w:rsid w:val="00E20EE5"/>
    <w:rsid w:val="00E2177E"/>
    <w:rsid w:val="00E2252C"/>
    <w:rsid w:val="00E270C0"/>
    <w:rsid w:val="00E36D82"/>
    <w:rsid w:val="00E37419"/>
    <w:rsid w:val="00E4094C"/>
    <w:rsid w:val="00E42F5C"/>
    <w:rsid w:val="00E460B9"/>
    <w:rsid w:val="00E51601"/>
    <w:rsid w:val="00E51965"/>
    <w:rsid w:val="00E53107"/>
    <w:rsid w:val="00E67121"/>
    <w:rsid w:val="00E7198D"/>
    <w:rsid w:val="00E735AF"/>
    <w:rsid w:val="00E74CA6"/>
    <w:rsid w:val="00E75E3D"/>
    <w:rsid w:val="00E84491"/>
    <w:rsid w:val="00E9731C"/>
    <w:rsid w:val="00EA04ED"/>
    <w:rsid w:val="00EA1D7A"/>
    <w:rsid w:val="00EA4E4C"/>
    <w:rsid w:val="00EA5A9E"/>
    <w:rsid w:val="00EB04B7"/>
    <w:rsid w:val="00EB1EE9"/>
    <w:rsid w:val="00EB7992"/>
    <w:rsid w:val="00EC0104"/>
    <w:rsid w:val="00EC0184"/>
    <w:rsid w:val="00EC1FE2"/>
    <w:rsid w:val="00EC2D7A"/>
    <w:rsid w:val="00EC4AC9"/>
    <w:rsid w:val="00EC633A"/>
    <w:rsid w:val="00ED1B9D"/>
    <w:rsid w:val="00ED282A"/>
    <w:rsid w:val="00ED77FA"/>
    <w:rsid w:val="00EE056F"/>
    <w:rsid w:val="00EF259C"/>
    <w:rsid w:val="00EF43F5"/>
    <w:rsid w:val="00F017AF"/>
    <w:rsid w:val="00F041C4"/>
    <w:rsid w:val="00F14812"/>
    <w:rsid w:val="00F1598C"/>
    <w:rsid w:val="00F20BC6"/>
    <w:rsid w:val="00F21403"/>
    <w:rsid w:val="00F2205D"/>
    <w:rsid w:val="00F255FC"/>
    <w:rsid w:val="00F259B0"/>
    <w:rsid w:val="00F26A20"/>
    <w:rsid w:val="00F276C9"/>
    <w:rsid w:val="00F31359"/>
    <w:rsid w:val="00F33D35"/>
    <w:rsid w:val="00F35BD8"/>
    <w:rsid w:val="00F40690"/>
    <w:rsid w:val="00F43B8F"/>
    <w:rsid w:val="00F50168"/>
    <w:rsid w:val="00F51785"/>
    <w:rsid w:val="00F530D7"/>
    <w:rsid w:val="00F541E6"/>
    <w:rsid w:val="00F57803"/>
    <w:rsid w:val="00F57B92"/>
    <w:rsid w:val="00F60772"/>
    <w:rsid w:val="00F62F25"/>
    <w:rsid w:val="00F62F49"/>
    <w:rsid w:val="00F630EC"/>
    <w:rsid w:val="00F640BF"/>
    <w:rsid w:val="00F64ED5"/>
    <w:rsid w:val="00F65699"/>
    <w:rsid w:val="00F70754"/>
    <w:rsid w:val="00F74DBD"/>
    <w:rsid w:val="00F77926"/>
    <w:rsid w:val="00F83A19"/>
    <w:rsid w:val="00F84D05"/>
    <w:rsid w:val="00F879A1"/>
    <w:rsid w:val="00F92FC4"/>
    <w:rsid w:val="00F9793C"/>
    <w:rsid w:val="00FA0C14"/>
    <w:rsid w:val="00FA137A"/>
    <w:rsid w:val="00FA4E71"/>
    <w:rsid w:val="00FA5504"/>
    <w:rsid w:val="00FA6ACB"/>
    <w:rsid w:val="00FB0106"/>
    <w:rsid w:val="00FB4B02"/>
    <w:rsid w:val="00FC2831"/>
    <w:rsid w:val="00FC2D40"/>
    <w:rsid w:val="00FC3600"/>
    <w:rsid w:val="00FC4A9F"/>
    <w:rsid w:val="00FC565B"/>
    <w:rsid w:val="00FD0E77"/>
    <w:rsid w:val="00FE006E"/>
    <w:rsid w:val="00FE197E"/>
    <w:rsid w:val="00FE73D8"/>
    <w:rsid w:val="00FF0DF1"/>
    <w:rsid w:val="00FF26AA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645AE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qFormat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234B14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2F4510"/>
    <w:rPr>
      <w:b/>
      <w:bCs/>
    </w:rPr>
  </w:style>
  <w:style w:type="character" w:styleId="RefernciaIntensa">
    <w:name w:val="Intense Reference"/>
    <w:basedOn w:val="Fontepargpadro"/>
    <w:uiPriority w:val="32"/>
    <w:qFormat/>
    <w:rsid w:val="002F4510"/>
    <w:rPr>
      <w:b/>
      <w:bCs/>
      <w:smallCaps/>
      <w:color w:val="4472C4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2F4510"/>
    <w:rPr>
      <w:smallCaps/>
      <w:color w:val="5A5A5A" w:themeColor="text1" w:themeTint="A5"/>
    </w:rPr>
  </w:style>
  <w:style w:type="character" w:styleId="MenoPendente">
    <w:name w:val="Unresolved Mention"/>
    <w:basedOn w:val="Fontepargpadro"/>
    <w:uiPriority w:val="99"/>
    <w:semiHidden/>
    <w:unhideWhenUsed/>
    <w:rsid w:val="00A42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1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7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019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header" Target="header2.xm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30" ma:contentTypeDescription="Crie um novo documento." ma:contentTypeScope="" ma:versionID="9bbd4dc444c952157f6ea0209163edb4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ab00360412625b34abc133af0d7ee155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3DFFEAB-0696-42E5-A1C6-E8B70CD85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18</Pages>
  <Words>6242</Words>
  <Characters>33711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29</cp:revision>
  <cp:lastPrinted>2020-12-08T16:08:00Z</cp:lastPrinted>
  <dcterms:created xsi:type="dcterms:W3CDTF">2020-11-30T00:31:00Z</dcterms:created>
  <dcterms:modified xsi:type="dcterms:W3CDTF">2020-12-08T16:09:00Z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