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CB63B" w14:textId="2CFAA9A9" w:rsidR="002B0EDC" w:rsidRPr="00B00E04" w:rsidRDefault="001B01F1"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um aplicativo para apoiar as saídas a campo em clubes de ciências</w:t>
      </w:r>
    </w:p>
    <w:p w14:paraId="6607C7C7" w14:textId="39FD2958" w:rsidR="001E682E" w:rsidRDefault="00037E3E" w:rsidP="001E682E">
      <w:pPr>
        <w:pStyle w:val="TF-AUTOR0"/>
      </w:pPr>
      <w:r>
        <w:t>Gustavo Korbes Heinen</w:t>
      </w:r>
    </w:p>
    <w:p w14:paraId="53880F09" w14:textId="70C93D7C" w:rsidR="001E682E" w:rsidRDefault="00037E3E" w:rsidP="001E682E">
      <w:pPr>
        <w:pStyle w:val="TF-AUTOR0"/>
      </w:pPr>
      <w:r>
        <w:t>Maurício Capobianco Lopes</w:t>
      </w:r>
      <w:r w:rsidR="00F43D74">
        <w:t>, Orientador</w:t>
      </w:r>
    </w:p>
    <w:p w14:paraId="4325A3B1" w14:textId="4B95E9BE" w:rsidR="00F255FC" w:rsidRPr="007D10F2" w:rsidRDefault="00F255FC" w:rsidP="00FC4A9F">
      <w:pPr>
        <w:pStyle w:val="Ttulo1"/>
      </w:pPr>
      <w:r w:rsidRPr="007D10F2">
        <w:t>Introdução</w:t>
      </w:r>
      <w:bookmarkEnd w:id="0"/>
      <w:bookmarkEnd w:id="1"/>
      <w:bookmarkEnd w:id="2"/>
      <w:bookmarkEnd w:id="3"/>
      <w:bookmarkEnd w:id="4"/>
      <w:bookmarkEnd w:id="5"/>
      <w:bookmarkEnd w:id="6"/>
      <w:bookmarkEnd w:id="7"/>
      <w:bookmarkEnd w:id="8"/>
    </w:p>
    <w:p w14:paraId="7478EF08" w14:textId="75F579DF" w:rsidR="00425202" w:rsidRDefault="00E40425" w:rsidP="00D10903">
      <w:pPr>
        <w:pStyle w:val="TF-TEXTO"/>
      </w:pPr>
      <w:r>
        <w:t>Muito se tem discutido</w:t>
      </w:r>
      <w:r w:rsidR="006724CF">
        <w:t>, nos últimos anos, a respeito de Clubes de Ciências</w:t>
      </w:r>
      <w:r w:rsidR="00FE2FD4">
        <w:t>.</w:t>
      </w:r>
      <w:r w:rsidR="00DE4E8E">
        <w:t xml:space="preserve"> Para </w:t>
      </w:r>
      <w:r w:rsidR="00CA38B4">
        <w:t>Bazo e Santiago</w:t>
      </w:r>
      <w:r w:rsidR="00ED0AAC">
        <w:t xml:space="preserve"> (1981 </w:t>
      </w:r>
      <w:r w:rsidR="00B73437" w:rsidRPr="00B73437">
        <w:t>apud MANCUSO; LIMA; BANDEIRA, 1996, p. 42</w:t>
      </w:r>
      <w:r w:rsidR="00ED0AAC">
        <w:t>)</w:t>
      </w:r>
      <w:r w:rsidR="00FE2FD4">
        <w:t>,</w:t>
      </w:r>
      <w:r w:rsidR="00ED0AAC">
        <w:t xml:space="preserve"> um </w:t>
      </w:r>
      <w:r w:rsidR="009024D6">
        <w:t>C</w:t>
      </w:r>
      <w:r w:rsidR="00ED0AAC">
        <w:t>lub</w:t>
      </w:r>
      <w:r w:rsidR="00BB0584">
        <w:t>e</w:t>
      </w:r>
      <w:r w:rsidR="00ED0AAC">
        <w:t xml:space="preserve"> de </w:t>
      </w:r>
      <w:r w:rsidR="009024D6">
        <w:t>C</w:t>
      </w:r>
      <w:r w:rsidR="00ED0AAC">
        <w:t xml:space="preserve">iências vem a ser uma </w:t>
      </w:r>
      <w:r w:rsidR="00FD6879" w:rsidRPr="00366F33">
        <w:t>“associação de jovens, orientados por professores, que busca realizar atividades de educação e divulgação científica</w:t>
      </w:r>
      <w:r w:rsidR="00366F33" w:rsidRPr="00366F33">
        <w:t>, com o propósito de despertar ou incrementar o interesse pela ciência</w:t>
      </w:r>
      <w:r w:rsidR="00FD6879" w:rsidRPr="00366F33">
        <w:t>”</w:t>
      </w:r>
      <w:r w:rsidR="00427134">
        <w:t>.</w:t>
      </w:r>
      <w:r w:rsidR="00F315DC">
        <w:t xml:space="preserve"> </w:t>
      </w:r>
      <w:r w:rsidR="00385292">
        <w:t xml:space="preserve">Os estudantes </w:t>
      </w:r>
      <w:r w:rsidR="00543F43">
        <w:t xml:space="preserve">são </w:t>
      </w:r>
      <w:r w:rsidR="00230694">
        <w:t xml:space="preserve">chamados de clubistas. </w:t>
      </w:r>
      <w:r w:rsidR="00D251E1">
        <w:t>Assim, Clubes de Ciências</w:t>
      </w:r>
      <w:r w:rsidR="00656B03">
        <w:t xml:space="preserve"> </w:t>
      </w:r>
      <w:r w:rsidR="001850DD">
        <w:t>seriam</w:t>
      </w:r>
      <w:r w:rsidR="00AE5638">
        <w:t xml:space="preserve"> um </w:t>
      </w:r>
      <w:r w:rsidR="001F6ED3">
        <w:t xml:space="preserve">local </w:t>
      </w:r>
      <w:r w:rsidR="00017373">
        <w:t>“</w:t>
      </w:r>
      <w:r w:rsidR="001F6ED3">
        <w:t>[...</w:t>
      </w:r>
      <w:r w:rsidR="00286200">
        <w:t xml:space="preserve">] </w:t>
      </w:r>
      <w:r w:rsidR="00A95110">
        <w:t>onde todos pudessem trocar ideias e realizar reuniões, leituras, e, acima de tudo, pesquisas dentro da própria comunidade</w:t>
      </w:r>
      <w:r w:rsidR="00425202">
        <w:t>.”</w:t>
      </w:r>
      <w:r w:rsidR="009936BD">
        <w:t xml:space="preserve"> (</w:t>
      </w:r>
      <w:r w:rsidR="00C6735C">
        <w:t xml:space="preserve">COSTA, 1988, </w:t>
      </w:r>
      <w:r w:rsidR="001850DD">
        <w:t xml:space="preserve">apud </w:t>
      </w:r>
      <w:r w:rsidR="003C7EF4">
        <w:t xml:space="preserve">MANCUSO; LIMA; BANDEIRA, </w:t>
      </w:r>
      <w:r w:rsidR="001850DD">
        <w:t>1996</w:t>
      </w:r>
      <w:r w:rsidR="001F22C5">
        <w:t xml:space="preserve">, </w:t>
      </w:r>
      <w:r w:rsidR="00C6735C">
        <w:t xml:space="preserve">p. </w:t>
      </w:r>
      <w:r w:rsidR="00D94AC7">
        <w:t>42</w:t>
      </w:r>
      <w:r w:rsidR="009936BD">
        <w:t>).</w:t>
      </w:r>
      <w:r w:rsidR="00D10903">
        <w:t xml:space="preserve"> </w:t>
      </w:r>
      <w:r w:rsidR="009829AE">
        <w:t>Além disso</w:t>
      </w:r>
      <w:r w:rsidR="00425202">
        <w:t xml:space="preserve">, </w:t>
      </w:r>
      <w:r w:rsidR="20F945E1">
        <w:t>trata</w:t>
      </w:r>
      <w:r w:rsidR="0057568C">
        <w:t xml:space="preserve">-se de </w:t>
      </w:r>
      <w:r w:rsidR="000A7E4B">
        <w:t>atividades</w:t>
      </w:r>
      <w:r w:rsidR="00F87C20">
        <w:t xml:space="preserve"> desenvolvidas </w:t>
      </w:r>
      <w:r w:rsidR="002E7AB2">
        <w:t xml:space="preserve">para </w:t>
      </w:r>
      <w:r w:rsidR="003F4CDC">
        <w:t xml:space="preserve">que os estudantes </w:t>
      </w:r>
      <w:r w:rsidR="002E7AB2">
        <w:t>vivenc</w:t>
      </w:r>
      <w:r w:rsidR="003F4CDC">
        <w:t>iem</w:t>
      </w:r>
      <w:r w:rsidR="002E7AB2">
        <w:t xml:space="preserve"> </w:t>
      </w:r>
      <w:r w:rsidR="00F87C20">
        <w:t>experiência</w:t>
      </w:r>
      <w:r w:rsidR="003F4CDC">
        <w:t>s</w:t>
      </w:r>
      <w:r w:rsidR="00F87C20">
        <w:t xml:space="preserve"> </w:t>
      </w:r>
      <w:r w:rsidR="00912432">
        <w:t xml:space="preserve">diferentes </w:t>
      </w:r>
      <w:r w:rsidR="00F87C20">
        <w:t>de aprender</w:t>
      </w:r>
      <w:r w:rsidR="002148F1">
        <w:t xml:space="preserve"> e despert</w:t>
      </w:r>
      <w:r w:rsidR="00912432">
        <w:t>em</w:t>
      </w:r>
      <w:r w:rsidR="002148F1">
        <w:t xml:space="preserve"> o </w:t>
      </w:r>
      <w:r w:rsidR="00912432">
        <w:t xml:space="preserve">seu </w:t>
      </w:r>
      <w:r w:rsidR="002148F1">
        <w:t xml:space="preserve">interesse </w:t>
      </w:r>
      <w:r w:rsidR="00086F61">
        <w:t>sobre a ciência</w:t>
      </w:r>
      <w:r w:rsidR="00BF4FCB">
        <w:t>.</w:t>
      </w:r>
    </w:p>
    <w:p w14:paraId="7F207D6D" w14:textId="1EAC5D4A" w:rsidR="00D10903" w:rsidRDefault="005A18D4" w:rsidP="00D10903">
      <w:pPr>
        <w:pStyle w:val="TF-TEXTO"/>
      </w:pPr>
      <w:r w:rsidRPr="0000371D">
        <w:t xml:space="preserve">Para exemplificar, </w:t>
      </w:r>
      <w:r w:rsidR="00CB5F8B" w:rsidRPr="0000371D">
        <w:t xml:space="preserve">existem </w:t>
      </w:r>
      <w:r w:rsidR="002863E5">
        <w:t xml:space="preserve">inúmeros </w:t>
      </w:r>
      <w:r w:rsidR="00CB5F8B" w:rsidRPr="0000371D">
        <w:t xml:space="preserve">tipos de atividades que são </w:t>
      </w:r>
      <w:r w:rsidRPr="0000371D">
        <w:t>realizados pelo</w:t>
      </w:r>
      <w:r w:rsidR="00377C48">
        <w:t>s</w:t>
      </w:r>
      <w:r w:rsidRPr="0000371D">
        <w:t xml:space="preserve"> Clube de </w:t>
      </w:r>
      <w:r w:rsidR="0003541F">
        <w:t>C</w:t>
      </w:r>
      <w:r w:rsidRPr="0000371D">
        <w:t>iências</w:t>
      </w:r>
      <w:r w:rsidR="009E3A5A">
        <w:t>,</w:t>
      </w:r>
      <w:r w:rsidR="0003541F">
        <w:t xml:space="preserve"> </w:t>
      </w:r>
      <w:r w:rsidR="00CD65E1">
        <w:t xml:space="preserve">desde </w:t>
      </w:r>
      <w:r w:rsidR="00BA1173">
        <w:t xml:space="preserve">pequenos experimentos em </w:t>
      </w:r>
      <w:r w:rsidR="00A17410">
        <w:t>sala</w:t>
      </w:r>
      <w:r w:rsidR="00A2789E" w:rsidRPr="0000371D">
        <w:t xml:space="preserve">, como </w:t>
      </w:r>
      <w:r w:rsidR="004E71B2">
        <w:t xml:space="preserve">em áreas </w:t>
      </w:r>
      <w:r w:rsidR="00D06C19">
        <w:t xml:space="preserve">de </w:t>
      </w:r>
      <w:r w:rsidR="00A2789E" w:rsidRPr="0000371D">
        <w:t xml:space="preserve">Física, Química, Matemática, Astronomia, </w:t>
      </w:r>
      <w:r w:rsidR="00991604">
        <w:t>produção de materiais</w:t>
      </w:r>
      <w:r w:rsidR="00023CF5">
        <w:t>,</w:t>
      </w:r>
      <w:r w:rsidR="00991604">
        <w:t xml:space="preserve"> como serpentário</w:t>
      </w:r>
      <w:r w:rsidR="00D7097A">
        <w:t>, aquário, minhocário, cultivo botânico</w:t>
      </w:r>
      <w:r w:rsidR="00023CF5">
        <w:t>,</w:t>
      </w:r>
      <w:r w:rsidR="00D7097A">
        <w:t xml:space="preserve"> como hortas</w:t>
      </w:r>
      <w:r w:rsidR="00023CF5">
        <w:t xml:space="preserve"> e jardins, e</w:t>
      </w:r>
      <w:r w:rsidR="00D7097A">
        <w:t xml:space="preserve"> até mesmo saídas a campo,</w:t>
      </w:r>
      <w:r w:rsidR="002E2F2E">
        <w:t xml:space="preserve"> tais como</w:t>
      </w:r>
      <w:r w:rsidR="00D7097A">
        <w:t xml:space="preserve">, </w:t>
      </w:r>
      <w:r w:rsidR="002E2F2E">
        <w:t xml:space="preserve">analisar </w:t>
      </w:r>
      <w:r w:rsidR="00CC6300">
        <w:t>áreas degradadas, problemas ambientais</w:t>
      </w:r>
      <w:r w:rsidR="008B6C25">
        <w:t>, formação do solo</w:t>
      </w:r>
      <w:r w:rsidR="001A5A3D">
        <w:t>, entre outros.</w:t>
      </w:r>
      <w:r w:rsidR="0003541F">
        <w:t xml:space="preserve"> </w:t>
      </w:r>
      <w:r w:rsidR="006826A4">
        <w:t>Geralmente o</w:t>
      </w:r>
      <w:r w:rsidR="0088188B">
        <w:t xml:space="preserve"> processo para realizar as</w:t>
      </w:r>
      <w:r w:rsidR="00B12850">
        <w:t xml:space="preserve"> atividades</w:t>
      </w:r>
      <w:r w:rsidR="00E76A5D">
        <w:t xml:space="preserve"> </w:t>
      </w:r>
      <w:r w:rsidR="003E472C">
        <w:t>partem de um problema de interesse dos estudantes</w:t>
      </w:r>
      <w:r w:rsidR="00B12E60">
        <w:t xml:space="preserve"> </w:t>
      </w:r>
      <w:r w:rsidR="001667E9">
        <w:t>sobre o</w:t>
      </w:r>
      <w:r w:rsidR="00B12E60">
        <w:t xml:space="preserve"> qual são realizadas </w:t>
      </w:r>
      <w:r w:rsidR="00B12850">
        <w:t>pesquisas</w:t>
      </w:r>
      <w:r w:rsidR="00B12E60">
        <w:t>, experimentos</w:t>
      </w:r>
      <w:r w:rsidR="005A6E9A">
        <w:t>, anotações em relatório</w:t>
      </w:r>
      <w:r w:rsidR="009047FE">
        <w:t>s ou diários de campo</w:t>
      </w:r>
      <w:r w:rsidR="005A6E9A">
        <w:t xml:space="preserve">, </w:t>
      </w:r>
      <w:r w:rsidR="00C57FA6">
        <w:t xml:space="preserve">além da </w:t>
      </w:r>
      <w:r w:rsidR="005A6E9A">
        <w:t xml:space="preserve">avaliação dos resultados e divulgação dos </w:t>
      </w:r>
      <w:r w:rsidR="00EF66A5">
        <w:t>mesmos</w:t>
      </w:r>
      <w:commentRangeStart w:id="9"/>
      <w:r w:rsidR="00EF66A5">
        <w:t>.</w:t>
      </w:r>
      <w:commentRangeEnd w:id="9"/>
      <w:r w:rsidR="00B06C52">
        <w:rPr>
          <w:rStyle w:val="Refdecomentrio"/>
        </w:rPr>
        <w:commentReference w:id="9"/>
      </w:r>
      <w:r w:rsidR="002506AD" w:rsidRPr="002506AD">
        <w:t xml:space="preserve"> </w:t>
      </w:r>
      <w:r w:rsidR="002506AD">
        <w:t>(MANCUSO; LIMA; BANDEIRA, 1996).</w:t>
      </w:r>
    </w:p>
    <w:p w14:paraId="5A4AB731" w14:textId="365F0B8F" w:rsidR="00BF4FCB" w:rsidRDefault="00577D0F" w:rsidP="00D10903">
      <w:pPr>
        <w:pStyle w:val="TF-TEXTO"/>
      </w:pPr>
      <w:r>
        <w:t xml:space="preserve">Com a tecnologia </w:t>
      </w:r>
      <w:r w:rsidR="000E36A2">
        <w:t>se tornando cada vez mais presente</w:t>
      </w:r>
      <w:r w:rsidR="008B688C">
        <w:t xml:space="preserve"> </w:t>
      </w:r>
      <w:r w:rsidR="00E158C9">
        <w:t>no dia a dia dos estudantes</w:t>
      </w:r>
      <w:r w:rsidR="000E36A2">
        <w:t xml:space="preserve">, </w:t>
      </w:r>
      <w:r w:rsidR="00BD3FBB">
        <w:t xml:space="preserve">é </w:t>
      </w:r>
      <w:r w:rsidR="001257D8">
        <w:t>perceptível</w:t>
      </w:r>
      <w:r w:rsidR="00BD3FBB">
        <w:t xml:space="preserve"> que ela possui potencial </w:t>
      </w:r>
      <w:r w:rsidR="00AB662F">
        <w:t xml:space="preserve">para ser aplicada </w:t>
      </w:r>
      <w:r w:rsidR="00A44ACE">
        <w:t>nas</w:t>
      </w:r>
      <w:r w:rsidR="001257D8">
        <w:t xml:space="preserve"> atividades </w:t>
      </w:r>
      <w:r w:rsidR="00A44ACE">
        <w:t xml:space="preserve">realizadas </w:t>
      </w:r>
      <w:r w:rsidR="00277B06">
        <w:t xml:space="preserve">nos </w:t>
      </w:r>
      <w:r w:rsidR="001257D8">
        <w:t>Clube</w:t>
      </w:r>
      <w:r w:rsidR="00277B06">
        <w:t>s</w:t>
      </w:r>
      <w:r w:rsidR="001257D8">
        <w:t xml:space="preserve"> de Ciências</w:t>
      </w:r>
      <w:r w:rsidR="0063550C">
        <w:t xml:space="preserve">, dado que ela facilita a pesquisa, produção, </w:t>
      </w:r>
      <w:r w:rsidR="002A6A53">
        <w:t>gravação dos dados,</w:t>
      </w:r>
      <w:r w:rsidR="00955CF1">
        <w:t xml:space="preserve"> </w:t>
      </w:r>
      <w:r w:rsidR="0063550C">
        <w:t>divulgação</w:t>
      </w:r>
      <w:r w:rsidR="00984D8E">
        <w:t>, entre outras</w:t>
      </w:r>
      <w:r w:rsidR="00955CF1">
        <w:t xml:space="preserve">. </w:t>
      </w:r>
      <w:r w:rsidR="00646A87">
        <w:t>Moran</w:t>
      </w:r>
      <w:r w:rsidR="005463F4">
        <w:t xml:space="preserve"> (2013, p.</w:t>
      </w:r>
      <w:r w:rsidR="00121F55">
        <w:t xml:space="preserve"> </w:t>
      </w:r>
      <w:r w:rsidR="003028EA">
        <w:t>3</w:t>
      </w:r>
      <w:r w:rsidR="005463F4">
        <w:t>3)</w:t>
      </w:r>
      <w:r w:rsidR="00D3154E">
        <w:t xml:space="preserve"> comenta que</w:t>
      </w:r>
    </w:p>
    <w:p w14:paraId="38439DEA" w14:textId="0AF1FD72" w:rsidR="00361822" w:rsidRPr="00361822" w:rsidRDefault="00BA5F7E" w:rsidP="004D3E7F">
      <w:pPr>
        <w:pStyle w:val="TF-CITAO"/>
      </w:pPr>
      <w:r>
        <w:t>[..</w:t>
      </w:r>
      <w:r w:rsidR="00F43D2F">
        <w:t>.]</w:t>
      </w:r>
      <w:r w:rsidR="00361822" w:rsidRPr="00361822">
        <w:t xml:space="preserve"> temos muitas tecnologias simples, baratas e colaborativas</w:t>
      </w:r>
      <w:r w:rsidR="00361822">
        <w:t xml:space="preserve">. </w:t>
      </w:r>
      <w:r w:rsidR="00361822" w:rsidRPr="00361822">
        <w:t>Cada professor e aluno pode criar sua página com todos os recursos integrados. Nela o professor pode disponibilizar seus materiais: textos, apresentações, vídeos, grupos de discussão, compartilhamento de documentos, blogs, etc. Com isso, ele pode diminuir o tempo dedicado a passar informações, a dar aulas expositivas e concentrar-se em atividades mais criativas e estimulantes, como as de contextualização, interpretação, discussão e realização de novas sínteses</w:t>
      </w:r>
      <w:r>
        <w:t>.</w:t>
      </w:r>
    </w:p>
    <w:p w14:paraId="2C83B426" w14:textId="2B9D231F" w:rsidR="00361822" w:rsidRDefault="00D5609C" w:rsidP="006650AB">
      <w:pPr>
        <w:pStyle w:val="TF-TEXTO"/>
      </w:pPr>
      <w:r>
        <w:lastRenderedPageBreak/>
        <w:t>O advento dos dispositivos móveis amplia</w:t>
      </w:r>
      <w:r w:rsidR="0043597A">
        <w:t xml:space="preserve"> as possibilidades de aplicação das tecnologias uma vez que elas podem ser </w:t>
      </w:r>
      <w:r w:rsidR="00834547">
        <w:t xml:space="preserve">levadas e utilizadas </w:t>
      </w:r>
      <w:r w:rsidR="0043597A">
        <w:t>em qualquer lugar</w:t>
      </w:r>
      <w:r w:rsidR="00834547">
        <w:t>.</w:t>
      </w:r>
      <w:r w:rsidR="0043597A">
        <w:t xml:space="preserve"> </w:t>
      </w:r>
      <w:r w:rsidR="00006CD1">
        <w:t xml:space="preserve">Então, percebe-se </w:t>
      </w:r>
      <w:r w:rsidR="00E81A8E">
        <w:t xml:space="preserve">o </w:t>
      </w:r>
      <w:r w:rsidR="00520135">
        <w:t xml:space="preserve">seu </w:t>
      </w:r>
      <w:r w:rsidR="00E81A8E">
        <w:t xml:space="preserve">potencial </w:t>
      </w:r>
      <w:r w:rsidR="00520135">
        <w:t>para ser utilizado em saídas a campo ou atividades extraclasse dos Clubes de Ciências</w:t>
      </w:r>
      <w:r w:rsidR="00006CD1">
        <w:t>.</w:t>
      </w:r>
      <w:r w:rsidR="00D72001">
        <w:t xml:space="preserve"> </w:t>
      </w:r>
      <w:r w:rsidR="00BE6AB1">
        <w:t xml:space="preserve">Assim, o presente projeto </w:t>
      </w:r>
      <w:r w:rsidR="00940F99">
        <w:t xml:space="preserve">trata </w:t>
      </w:r>
      <w:r w:rsidR="00107E9C">
        <w:t xml:space="preserve">de disponibilizar </w:t>
      </w:r>
      <w:r w:rsidR="004056BB">
        <w:t>um aplicativo</w:t>
      </w:r>
      <w:r w:rsidR="00BA591E">
        <w:t>, desenvolvido em Flutter,</w:t>
      </w:r>
      <w:r w:rsidR="004056BB">
        <w:t xml:space="preserve"> para </w:t>
      </w:r>
      <w:r w:rsidR="002B5B89">
        <w:t>inserir tais recursos nas atividades dos clubistas.</w:t>
      </w:r>
    </w:p>
    <w:p w14:paraId="286B3BEA" w14:textId="0CC31B5D" w:rsidR="00F255FC" w:rsidRPr="007D10F2" w:rsidRDefault="00F255FC" w:rsidP="007D10F2">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t xml:space="preserve">OBJETIVOS </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01ECA436" w14:textId="29675C43" w:rsidR="00C35E57" w:rsidRDefault="00C35E57" w:rsidP="00C35E57">
      <w:pPr>
        <w:pStyle w:val="TF-TEXTO"/>
      </w:pPr>
      <w:r>
        <w:t xml:space="preserve"> O objetivo é</w:t>
      </w:r>
      <w:r w:rsidR="00301A5C">
        <w:t xml:space="preserve"> disponibilizar um aplicativo para apoiar atividades de saída a campo em Clubes de Ciências</w:t>
      </w:r>
      <w:r>
        <w:t>.</w:t>
      </w:r>
    </w:p>
    <w:p w14:paraId="18C9AE1D" w14:textId="77777777" w:rsidR="00C35E57" w:rsidRDefault="00C35E57" w:rsidP="00C35E57">
      <w:pPr>
        <w:pStyle w:val="TF-TEXTO"/>
      </w:pPr>
      <w:r>
        <w:t>Os objetivos específicos são:</w:t>
      </w:r>
    </w:p>
    <w:p w14:paraId="0C295F63" w14:textId="609D468D" w:rsidR="00C35E57" w:rsidRDefault="00171169" w:rsidP="00C35E57">
      <w:pPr>
        <w:pStyle w:val="TF-ALNEA"/>
      </w:pPr>
      <w:r>
        <w:t xml:space="preserve">identificar recursos </w:t>
      </w:r>
      <w:r w:rsidR="00150981">
        <w:t xml:space="preserve">e instrumentos </w:t>
      </w:r>
      <w:r>
        <w:t xml:space="preserve">mais comuns utilizados em </w:t>
      </w:r>
      <w:r w:rsidR="006C3F94">
        <w:t xml:space="preserve">saídas a campo em </w:t>
      </w:r>
      <w:r>
        <w:t>clubes de ciências;</w:t>
      </w:r>
    </w:p>
    <w:p w14:paraId="007B1D29" w14:textId="4B744E55" w:rsidR="00633C2A" w:rsidRDefault="00451F58" w:rsidP="00F77926">
      <w:pPr>
        <w:pStyle w:val="TF-ALNEA"/>
      </w:pPr>
      <w:r>
        <w:t xml:space="preserve">utilizar recursos </w:t>
      </w:r>
      <w:r w:rsidR="00442D34">
        <w:t>d</w:t>
      </w:r>
      <w:r w:rsidR="00533E39">
        <w:t xml:space="preserve">o dispositivo móvel </w:t>
      </w:r>
      <w:r w:rsidR="0075241D">
        <w:t xml:space="preserve">que possam </w:t>
      </w:r>
      <w:r w:rsidR="00BA4C4C">
        <w:t xml:space="preserve">simular instrumentos </w:t>
      </w:r>
      <w:r w:rsidR="009179B9">
        <w:t xml:space="preserve">de uso em saídas a campo </w:t>
      </w:r>
      <w:r w:rsidR="00533E39">
        <w:t xml:space="preserve">e </w:t>
      </w:r>
      <w:r w:rsidR="00633C2A">
        <w:t xml:space="preserve">avaliar </w:t>
      </w:r>
      <w:r w:rsidR="00533E39">
        <w:t>su</w:t>
      </w:r>
      <w:r w:rsidR="00633C2A">
        <w:t>a precisão</w:t>
      </w:r>
      <w:r w:rsidR="00D21503">
        <w:t>;</w:t>
      </w:r>
    </w:p>
    <w:p w14:paraId="67E1AD24" w14:textId="4405A035" w:rsidR="00C35E57" w:rsidRDefault="795B1B0C" w:rsidP="00F77926">
      <w:pPr>
        <w:pStyle w:val="TF-ALNEA"/>
        <w:rPr>
          <w:szCs w:val="24"/>
        </w:rPr>
      </w:pPr>
      <w:r>
        <w:t>avaliar a usabilidade e a experiência de uso das interfaces desenvolvidas, pelo Método Relationship of M3C with User Requirements and Usability and Communicability Assessment in groupware (RURUCAg), de acordo com padrões de usabilidade pelas heurísticas de Nielsen.</w:t>
      </w:r>
    </w:p>
    <w:p w14:paraId="57BC30CB" w14:textId="6343C887" w:rsidR="00A44581" w:rsidRDefault="00A44581" w:rsidP="00FC4A9F">
      <w:pPr>
        <w:pStyle w:val="Ttulo1"/>
      </w:pPr>
      <w:bookmarkStart w:id="24" w:name="_Toc419598587"/>
      <w:r>
        <w:t xml:space="preserve">trabalhos </w:t>
      </w:r>
      <w:r w:rsidRPr="00FC4A9F">
        <w:t>correlatos</w:t>
      </w:r>
    </w:p>
    <w:p w14:paraId="6FB65351" w14:textId="41F10E08" w:rsidR="007C111B" w:rsidRDefault="0039162C" w:rsidP="007C111B">
      <w:pPr>
        <w:pStyle w:val="TF-TEXTO"/>
      </w:pPr>
      <w:r>
        <w:t xml:space="preserve">Nesta seção </w:t>
      </w:r>
      <w:r w:rsidR="00F27655">
        <w:t xml:space="preserve">são </w:t>
      </w:r>
      <w:r>
        <w:t xml:space="preserve">descritos </w:t>
      </w:r>
      <w:r w:rsidR="5A2EC6D6">
        <w:t>dois</w:t>
      </w:r>
      <w:r>
        <w:t xml:space="preserve"> trabalhos correlatos que apresentam características semelhantes ao trabalho proposto. </w:t>
      </w:r>
      <w:r w:rsidR="00687849">
        <w:t xml:space="preserve">A </w:t>
      </w:r>
      <w:r>
        <w:t>subseção 2.1 detalha a aplicação</w:t>
      </w:r>
      <w:r w:rsidR="00DD45B3">
        <w:t xml:space="preserve"> móvel de</w:t>
      </w:r>
      <w:r>
        <w:t xml:space="preserve"> </w:t>
      </w:r>
      <w:r w:rsidR="00DD45B3">
        <w:t xml:space="preserve">Marçal </w:t>
      </w:r>
      <w:r w:rsidR="00DD45B3" w:rsidRPr="00275BBD">
        <w:rPr>
          <w:i/>
          <w:iCs/>
        </w:rPr>
        <w:t>et al.</w:t>
      </w:r>
      <w:r w:rsidR="00DD45B3">
        <w:t xml:space="preserve"> (2013), que tem como objetivo </w:t>
      </w:r>
      <w:r w:rsidR="007C111B">
        <w:t>auxiliar as aulas de saídas a campo na área da Geologia</w:t>
      </w:r>
      <w:r w:rsidR="00903BC0">
        <w:t xml:space="preserve">. </w:t>
      </w:r>
      <w:r w:rsidR="00687849">
        <w:t xml:space="preserve">A </w:t>
      </w:r>
      <w:r w:rsidR="00903BC0">
        <w:t xml:space="preserve">subseção 2.2 </w:t>
      </w:r>
      <w:r w:rsidR="00687849">
        <w:t xml:space="preserve">apresenta </w:t>
      </w:r>
      <w:r w:rsidR="007C7421">
        <w:t>a aplicação móvel</w:t>
      </w:r>
      <w:r w:rsidR="007C111B" w:rsidRPr="00A345C6">
        <w:rPr>
          <w:color w:val="FF0000"/>
        </w:rPr>
        <w:t xml:space="preserve"> </w:t>
      </w:r>
      <w:r w:rsidR="003A6240" w:rsidRPr="00956B8B">
        <w:t>de</w:t>
      </w:r>
      <w:r w:rsidR="003A6240">
        <w:rPr>
          <w:color w:val="FF0000"/>
        </w:rPr>
        <w:t xml:space="preserve"> </w:t>
      </w:r>
      <w:r w:rsidR="00956B8B" w:rsidRPr="00662BC3">
        <w:t>Rocha, Cruz</w:t>
      </w:r>
      <w:r w:rsidR="005B350E">
        <w:t xml:space="preserve"> e</w:t>
      </w:r>
      <w:r w:rsidR="00956B8B" w:rsidRPr="00662BC3">
        <w:t xml:space="preserve"> Leão (2015),</w:t>
      </w:r>
      <w:r w:rsidR="00956B8B">
        <w:t xml:space="preserve"> que tem como objetivo </w:t>
      </w:r>
      <w:r w:rsidR="00F46068">
        <w:t>propor uma nova ferramenta no processo de ensino-aprendizado junto à Educação Ambiental.</w:t>
      </w:r>
    </w:p>
    <w:p w14:paraId="7C49B8C8" w14:textId="43B1D3D3" w:rsidR="00A44581" w:rsidRDefault="00721F53" w:rsidP="00A44581">
      <w:pPr>
        <w:pStyle w:val="Ttulo2"/>
        <w:spacing w:after="120" w:line="240" w:lineRule="auto"/>
      </w:pPr>
      <w:r>
        <w:t>GEOMÓVEL</w:t>
      </w:r>
    </w:p>
    <w:p w14:paraId="42F401D3" w14:textId="2FFA1B23" w:rsidR="009842B3" w:rsidRDefault="00142B19" w:rsidP="00073DEE">
      <w:pPr>
        <w:pStyle w:val="TF-TEXTO"/>
      </w:pPr>
      <w:r>
        <w:t xml:space="preserve">O </w:t>
      </w:r>
      <w:r w:rsidR="00D12790">
        <w:t xml:space="preserve">trabalho </w:t>
      </w:r>
      <w:r w:rsidR="00EB777D">
        <w:t xml:space="preserve">de </w:t>
      </w:r>
      <w:r w:rsidR="00275BBD">
        <w:t xml:space="preserve">Marçal </w:t>
      </w:r>
      <w:r w:rsidR="00275BBD" w:rsidRPr="00275BBD">
        <w:rPr>
          <w:i/>
          <w:iCs/>
        </w:rPr>
        <w:t>et al.</w:t>
      </w:r>
      <w:r w:rsidR="00275BBD">
        <w:t xml:space="preserve"> (2013) </w:t>
      </w:r>
      <w:r w:rsidR="00D12790">
        <w:t xml:space="preserve">tem como objetivo ampliar o conhecimento e </w:t>
      </w:r>
      <w:r w:rsidR="00E52686">
        <w:t xml:space="preserve">os </w:t>
      </w:r>
      <w:r w:rsidR="00D12790">
        <w:t xml:space="preserve">benefícios </w:t>
      </w:r>
      <w:r w:rsidR="005B3F39">
        <w:t>em saídas a campo</w:t>
      </w:r>
      <w:r w:rsidR="005577A8">
        <w:t xml:space="preserve"> n</w:t>
      </w:r>
      <w:r w:rsidR="00A542BC">
        <w:t xml:space="preserve">a área da </w:t>
      </w:r>
      <w:r w:rsidR="005577A8">
        <w:t>Geologia</w:t>
      </w:r>
      <w:r w:rsidR="005B3F39">
        <w:t xml:space="preserve">, </w:t>
      </w:r>
      <w:r w:rsidR="001174B6">
        <w:t>oportunizando</w:t>
      </w:r>
      <w:r w:rsidR="005B3F39">
        <w:t xml:space="preserve"> realizar anotações e ter captações com </w:t>
      </w:r>
      <w:r w:rsidR="0088753B">
        <w:t xml:space="preserve">instrumentos do celular como </w:t>
      </w:r>
      <w:r w:rsidR="005B3F39">
        <w:t>acelerômetro</w:t>
      </w:r>
      <w:r w:rsidR="003B4F91">
        <w:t xml:space="preserve"> e</w:t>
      </w:r>
      <w:r w:rsidR="005B3F39">
        <w:t xml:space="preserve"> </w:t>
      </w:r>
      <w:r w:rsidR="00946D5C" w:rsidRPr="00946D5C">
        <w:t>magnetômetro</w:t>
      </w:r>
      <w:r w:rsidR="005B3F39">
        <w:t>.</w:t>
      </w:r>
      <w:r w:rsidR="00073DEE">
        <w:t xml:space="preserve"> A </w:t>
      </w:r>
      <w:r w:rsidR="00970E7A">
        <w:t>principa</w:t>
      </w:r>
      <w:r w:rsidR="006F7ACC">
        <w:t>l</w:t>
      </w:r>
      <w:r w:rsidR="00970E7A">
        <w:t xml:space="preserve"> </w:t>
      </w:r>
      <w:r w:rsidR="00D63ADB">
        <w:t xml:space="preserve">característica </w:t>
      </w:r>
      <w:r w:rsidR="00073DEE">
        <w:t>desse aplicativo</w:t>
      </w:r>
      <w:r w:rsidR="00475CB5">
        <w:t xml:space="preserve"> </w:t>
      </w:r>
      <w:r w:rsidR="006F7ACC">
        <w:t xml:space="preserve">é </w:t>
      </w:r>
      <w:r w:rsidR="00AC0529">
        <w:t>integrar de maneira simpl</w:t>
      </w:r>
      <w:r w:rsidR="00184F5B">
        <w:t>i</w:t>
      </w:r>
      <w:r w:rsidR="00AC0529">
        <w:t>ficada</w:t>
      </w:r>
      <w:r w:rsidR="00773013">
        <w:t xml:space="preserve"> e</w:t>
      </w:r>
      <w:r w:rsidR="00AC0529">
        <w:t xml:space="preserve"> organizada </w:t>
      </w:r>
      <w:r w:rsidR="00073DEE">
        <w:t>as</w:t>
      </w:r>
      <w:r w:rsidR="00B41F62">
        <w:t xml:space="preserve"> </w:t>
      </w:r>
      <w:r w:rsidR="00AC0529">
        <w:t xml:space="preserve">informações coletadas durante as </w:t>
      </w:r>
      <w:r w:rsidR="00FE3C95">
        <w:t xml:space="preserve">aulas de campo, </w:t>
      </w:r>
      <w:r w:rsidR="00544D76">
        <w:t xml:space="preserve">diminuindo a duração das atividades e proporcionando </w:t>
      </w:r>
      <w:r w:rsidR="00544D76">
        <w:lastRenderedPageBreak/>
        <w:t>mais tempo ao estudo da</w:t>
      </w:r>
      <w:r w:rsidR="0027727A">
        <w:t xml:space="preserve"> Geologia.</w:t>
      </w:r>
      <w:r w:rsidR="005C1B66">
        <w:t xml:space="preserve"> </w:t>
      </w:r>
      <w:r w:rsidR="4C675404">
        <w:t>A</w:t>
      </w:r>
      <w:r w:rsidR="37C263C7">
        <w:t xml:space="preserve">s principais funcionalidades </w:t>
      </w:r>
      <w:r w:rsidR="28099BBE" w:rsidRPr="2039E0A9">
        <w:t xml:space="preserve">elencadas por </w:t>
      </w:r>
      <w:bookmarkStart w:id="25" w:name="_Hlk53771112"/>
      <w:r w:rsidR="28099BBE" w:rsidRPr="2039E0A9">
        <w:t xml:space="preserve">Marçal </w:t>
      </w:r>
      <w:r w:rsidR="28099BBE" w:rsidRPr="2039E0A9">
        <w:rPr>
          <w:i/>
          <w:iCs/>
        </w:rPr>
        <w:t>et al.</w:t>
      </w:r>
      <w:r w:rsidR="28099BBE">
        <w:t xml:space="preserve"> (2013)</w:t>
      </w:r>
      <w:bookmarkEnd w:id="25"/>
      <w:r w:rsidR="28099BBE">
        <w:t xml:space="preserve"> para sua aplicação são:</w:t>
      </w:r>
    </w:p>
    <w:p w14:paraId="7AAFFD69" w14:textId="4F7DE71F" w:rsidR="009842B3" w:rsidRDefault="542508AC" w:rsidP="006F391C">
      <w:pPr>
        <w:pStyle w:val="TF-ALNEA"/>
        <w:numPr>
          <w:ilvl w:val="0"/>
          <w:numId w:val="32"/>
        </w:numPr>
      </w:pPr>
      <w:r>
        <w:t>o</w:t>
      </w:r>
      <w:r w:rsidR="0E865ED2">
        <w:t>ferece anotações baseada em áudio, texto e fotos</w:t>
      </w:r>
      <w:r w:rsidR="7DBF7AE5">
        <w:t>;</w:t>
      </w:r>
    </w:p>
    <w:p w14:paraId="040D3955" w14:textId="03ABD798" w:rsidR="009842B3" w:rsidRDefault="000268C5" w:rsidP="003E62A1">
      <w:pPr>
        <w:pStyle w:val="TF-ALNEA"/>
      </w:pPr>
      <w:r>
        <w:t xml:space="preserve">permite </w:t>
      </w:r>
      <w:r w:rsidR="1FBD7CE2">
        <w:t>salva</w:t>
      </w:r>
      <w:r>
        <w:t xml:space="preserve">r as anotações </w:t>
      </w:r>
      <w:r w:rsidR="1FBD7CE2">
        <w:t>em uma base de dados local do aplicativo e associa a coordenadas geográficas</w:t>
      </w:r>
      <w:r w:rsidR="41EB2AC1">
        <w:t>;</w:t>
      </w:r>
    </w:p>
    <w:p w14:paraId="32C1AA7C" w14:textId="1D47EE3B" w:rsidR="009842B3" w:rsidRDefault="4FA99E5E" w:rsidP="003E62A1">
      <w:pPr>
        <w:pStyle w:val="TF-ALNEA"/>
      </w:pPr>
      <w:r>
        <w:t>u</w:t>
      </w:r>
      <w:r w:rsidR="0AC4A10E">
        <w:t>tiliza o acelerômetro</w:t>
      </w:r>
      <w:r w:rsidR="2F768C99">
        <w:t xml:space="preserve"> combinado ao magnetômetro para simular uma bússola;</w:t>
      </w:r>
    </w:p>
    <w:p w14:paraId="30D61ABD" w14:textId="7A5F42D4" w:rsidR="009842B3" w:rsidRDefault="63C1C606" w:rsidP="003E62A1">
      <w:pPr>
        <w:pStyle w:val="TF-ALNEA"/>
      </w:pPr>
      <w:r>
        <w:t>pronúncia</w:t>
      </w:r>
      <w:r w:rsidR="27373A07">
        <w:t xml:space="preserve"> em português os valores que estão sendo capturados pelos sensores;</w:t>
      </w:r>
    </w:p>
    <w:p w14:paraId="625B6D8F" w14:textId="70CE6A7F" w:rsidR="009842B3" w:rsidRDefault="003E62A1" w:rsidP="003E62A1">
      <w:pPr>
        <w:pStyle w:val="TF-ALNEA"/>
      </w:pPr>
      <w:r>
        <w:t xml:space="preserve">compartilha informações </w:t>
      </w:r>
      <w:r w:rsidR="147E264C">
        <w:t>com os colegas via Bluetooth.</w:t>
      </w:r>
    </w:p>
    <w:p w14:paraId="72FB5868" w14:textId="46E7B52D" w:rsidR="009842B3" w:rsidRDefault="00B7429F" w:rsidP="00073DEE">
      <w:pPr>
        <w:pStyle w:val="TF-TEXTO"/>
      </w:pPr>
      <w:r>
        <w:t xml:space="preserve">O </w:t>
      </w:r>
      <w:r w:rsidR="00B41F62">
        <w:t xml:space="preserve">aplicativo </w:t>
      </w:r>
      <w:r w:rsidR="00073DEE">
        <w:t xml:space="preserve">possui </w:t>
      </w:r>
      <w:r w:rsidR="002B3820">
        <w:t xml:space="preserve">também </w:t>
      </w:r>
      <w:r w:rsidR="00073DEE">
        <w:t xml:space="preserve">integração com o software Google Earth </w:t>
      </w:r>
      <w:r w:rsidR="00975A6C">
        <w:t xml:space="preserve">que permite </w:t>
      </w:r>
      <w:r w:rsidR="00073DEE">
        <w:t>marca</w:t>
      </w:r>
      <w:r w:rsidR="00975A6C">
        <w:t>r</w:t>
      </w:r>
      <w:r w:rsidR="00073DEE">
        <w:t xml:space="preserve"> o percurso realizado durante </w:t>
      </w:r>
      <w:r w:rsidR="00D544C8">
        <w:t>a</w:t>
      </w:r>
      <w:r w:rsidR="00475CB5">
        <w:t>s</w:t>
      </w:r>
      <w:r w:rsidR="00D544C8">
        <w:t xml:space="preserve"> pesquisa</w:t>
      </w:r>
      <w:r w:rsidR="00475CB5">
        <w:t>s</w:t>
      </w:r>
      <w:r w:rsidR="00D544C8">
        <w:t xml:space="preserve"> extraclasse</w:t>
      </w:r>
      <w:r w:rsidR="0080020A">
        <w:t xml:space="preserve"> (</w:t>
      </w:r>
      <w:r w:rsidR="0080020A" w:rsidRPr="2039E0A9">
        <w:t xml:space="preserve">MARÇAL </w:t>
      </w:r>
      <w:r w:rsidR="0080020A" w:rsidRPr="2039E0A9">
        <w:rPr>
          <w:i/>
          <w:iCs/>
        </w:rPr>
        <w:t>et al.</w:t>
      </w:r>
      <w:r w:rsidR="0080020A">
        <w:t>, 2013)</w:t>
      </w:r>
      <w:r w:rsidR="00D544C8">
        <w:t>.</w:t>
      </w:r>
      <w:r w:rsidR="0027727A">
        <w:t xml:space="preserve"> Na </w:t>
      </w:r>
      <w:commentRangeStart w:id="26"/>
      <w:r w:rsidR="0027727A">
        <w:t>Figura 1</w:t>
      </w:r>
      <w:commentRangeEnd w:id="26"/>
      <w:r w:rsidR="00554F67">
        <w:rPr>
          <w:rStyle w:val="Refdecomentrio"/>
        </w:rPr>
        <w:commentReference w:id="26"/>
      </w:r>
      <w:r w:rsidR="0027727A">
        <w:t xml:space="preserve"> é </w:t>
      </w:r>
      <w:r w:rsidR="00F356A5">
        <w:t>possível</w:t>
      </w:r>
      <w:r w:rsidR="0027727A">
        <w:t xml:space="preserve"> visualizar um modelo das telas</w:t>
      </w:r>
      <w:r w:rsidR="003F729A">
        <w:t xml:space="preserve"> </w:t>
      </w:r>
      <w:r w:rsidR="008F2C9D">
        <w:t xml:space="preserve">para </w:t>
      </w:r>
      <w:r w:rsidR="003F729A">
        <w:t>realizar a gravação de uma foto, áudio e as informaç</w:t>
      </w:r>
      <w:r w:rsidR="00616875">
        <w:t>õe</w:t>
      </w:r>
      <w:r w:rsidR="003F729A">
        <w:t>s sobre</w:t>
      </w:r>
      <w:r w:rsidR="00D544C8">
        <w:t xml:space="preserve"> a viagem</w:t>
      </w:r>
      <w:r w:rsidR="003F729A">
        <w:t>.</w:t>
      </w:r>
    </w:p>
    <w:p w14:paraId="53D262B7" w14:textId="0F932C53" w:rsidR="009842B3" w:rsidRPr="00B9108E" w:rsidRDefault="009A73ED" w:rsidP="009A73ED">
      <w:pPr>
        <w:pStyle w:val="TF-LEGENDA"/>
        <w:rPr>
          <w:color w:val="000000"/>
        </w:rPr>
      </w:pPr>
      <w:r w:rsidRPr="00B9108E">
        <w:rPr>
          <w:color w:val="000000"/>
        </w:rPr>
        <w:t xml:space="preserve">Figura </w:t>
      </w:r>
      <w:r w:rsidR="126635DC" w:rsidRPr="00B9108E">
        <w:rPr>
          <w:color w:val="000000"/>
        </w:rPr>
        <w:t>1 -</w:t>
      </w:r>
      <w:r w:rsidR="009842B3" w:rsidRPr="00B9108E">
        <w:rPr>
          <w:color w:val="000000"/>
        </w:rPr>
        <w:t xml:space="preserve"> Aplicativo Geom</w:t>
      </w:r>
      <w:r w:rsidR="00FA5F21" w:rsidRPr="00B9108E">
        <w:rPr>
          <w:color w:val="000000"/>
        </w:rPr>
        <w:t>ó</w:t>
      </w:r>
      <w:r w:rsidR="009842B3" w:rsidRPr="00B9108E">
        <w:rPr>
          <w:color w:val="000000"/>
        </w:rPr>
        <w:t>vel</w:t>
      </w:r>
    </w:p>
    <w:p w14:paraId="1114081C" w14:textId="7B4561D2" w:rsidR="00225718" w:rsidRDefault="00B06C52" w:rsidP="00225718">
      <w:pPr>
        <w:pStyle w:val="TF-FIGURA"/>
        <w:rPr>
          <w:noProof/>
        </w:rPr>
      </w:pPr>
      <w:r>
        <w:rPr>
          <w:noProof/>
        </w:rPr>
        <w:pict w14:anchorId="2FC6B0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25pt;height:267.05pt">
            <v:imagedata r:id="rId15" o:title=""/>
          </v:shape>
        </w:pict>
      </w:r>
    </w:p>
    <w:p w14:paraId="0D3B84F3" w14:textId="73E7722C" w:rsidR="004B7A68" w:rsidRPr="004B7A68" w:rsidRDefault="004B7A68" w:rsidP="009A73ED">
      <w:pPr>
        <w:pStyle w:val="TF-FONTE"/>
      </w:pPr>
      <w:r w:rsidRPr="004B7A68">
        <w:rPr>
          <w:noProof/>
        </w:rPr>
        <w:t xml:space="preserve">Fonte: </w:t>
      </w:r>
      <w:r>
        <w:rPr>
          <w:noProof/>
        </w:rPr>
        <w:t xml:space="preserve">Marçal </w:t>
      </w:r>
      <w:r w:rsidRPr="009A73ED">
        <w:rPr>
          <w:i/>
          <w:iCs/>
          <w:noProof/>
        </w:rPr>
        <w:t>et al.</w:t>
      </w:r>
      <w:r>
        <w:rPr>
          <w:noProof/>
        </w:rPr>
        <w:t xml:space="preserve"> </w:t>
      </w:r>
      <w:r w:rsidR="009A73ED">
        <w:rPr>
          <w:noProof/>
        </w:rPr>
        <w:t>(</w:t>
      </w:r>
      <w:r>
        <w:rPr>
          <w:noProof/>
        </w:rPr>
        <w:t>2013</w:t>
      </w:r>
      <w:r w:rsidR="009A73ED">
        <w:rPr>
          <w:noProof/>
        </w:rPr>
        <w:t>).</w:t>
      </w:r>
    </w:p>
    <w:p w14:paraId="31D0E3BE" w14:textId="6E8DC2DE" w:rsidR="00343349" w:rsidRDefault="002B7FA1" w:rsidP="00343349">
      <w:pPr>
        <w:pStyle w:val="TF-TEXTO"/>
      </w:pPr>
      <w:r>
        <w:t xml:space="preserve">Os resultados </w:t>
      </w:r>
      <w:r w:rsidR="003634AA">
        <w:t xml:space="preserve">indicados pelos </w:t>
      </w:r>
      <w:r w:rsidR="004A0B70">
        <w:t xml:space="preserve">usuários </w:t>
      </w:r>
      <w:r w:rsidR="00B710F9">
        <w:t xml:space="preserve">demonstram </w:t>
      </w:r>
      <w:r w:rsidR="00C05E39">
        <w:t>que o aplicati</w:t>
      </w:r>
      <w:r w:rsidR="00F630A9">
        <w:t xml:space="preserve">vo </w:t>
      </w:r>
      <w:r w:rsidR="00BD05BC">
        <w:t xml:space="preserve">tem qualidades como </w:t>
      </w:r>
      <w:r w:rsidR="00B710F9">
        <w:t xml:space="preserve">agilidade, facilidade e praticidade. </w:t>
      </w:r>
      <w:r w:rsidR="00AE234D">
        <w:t xml:space="preserve">Por </w:t>
      </w:r>
      <w:r w:rsidR="00143943">
        <w:t xml:space="preserve">utilizar recursos do </w:t>
      </w:r>
      <w:r w:rsidR="009B1983">
        <w:t>dispositivo móvel</w:t>
      </w:r>
      <w:r w:rsidR="00143943">
        <w:t xml:space="preserve">, tais </w:t>
      </w:r>
      <w:r w:rsidR="00AE234D">
        <w:t xml:space="preserve">como GPS, câmera </w:t>
      </w:r>
      <w:r w:rsidR="00EE43B0">
        <w:t>digital</w:t>
      </w:r>
      <w:r w:rsidR="00143943">
        <w:t xml:space="preserve"> e </w:t>
      </w:r>
      <w:r w:rsidR="00AE234D">
        <w:t xml:space="preserve">acelerômetro, </w:t>
      </w:r>
      <w:r w:rsidR="0033447E">
        <w:t xml:space="preserve">os resultados </w:t>
      </w:r>
      <w:r w:rsidR="00BF299F">
        <w:t xml:space="preserve">demonstram que </w:t>
      </w:r>
      <w:r w:rsidR="000877A2">
        <w:t xml:space="preserve">o aplicativo pode ser benéfico em </w:t>
      </w:r>
      <w:r w:rsidR="00343349">
        <w:t>saídas a campo (</w:t>
      </w:r>
      <w:r w:rsidR="00F17854">
        <w:t xml:space="preserve">MARÇAL </w:t>
      </w:r>
      <w:r w:rsidR="00F17854" w:rsidRPr="00275BBD">
        <w:rPr>
          <w:i/>
          <w:iCs/>
        </w:rPr>
        <w:t>et al.</w:t>
      </w:r>
      <w:r w:rsidR="00F17854">
        <w:t>, 2013).</w:t>
      </w:r>
    </w:p>
    <w:p w14:paraId="22793A85" w14:textId="3161D3FA" w:rsidR="00A44581" w:rsidRPr="003A6240" w:rsidRDefault="0EA01364" w:rsidP="00A44581">
      <w:pPr>
        <w:pStyle w:val="Ttulo2"/>
        <w:spacing w:after="120" w:line="240" w:lineRule="auto"/>
      </w:pPr>
      <w:r w:rsidRPr="269F8711">
        <w:lastRenderedPageBreak/>
        <w:t>APLICATIVO PARA EDUCAÇÃO AMBIENTAL</w:t>
      </w:r>
      <w:r w:rsidR="20F14D35">
        <w:t xml:space="preserve"> </w:t>
      </w:r>
    </w:p>
    <w:p w14:paraId="09B7B6DE" w14:textId="0F7122F5" w:rsidR="001709DA" w:rsidRDefault="0010267B" w:rsidP="008A6A10">
      <w:pPr>
        <w:pStyle w:val="TF-TEXTO"/>
        <w:ind w:firstLine="567"/>
      </w:pPr>
      <w:r w:rsidRPr="00662BC3">
        <w:t>Ro</w:t>
      </w:r>
      <w:r w:rsidR="00904555" w:rsidRPr="00662BC3">
        <w:t>cha, Cruz</w:t>
      </w:r>
      <w:r w:rsidR="00364CD0">
        <w:t xml:space="preserve"> e</w:t>
      </w:r>
      <w:r w:rsidR="00904555" w:rsidRPr="00662BC3">
        <w:t xml:space="preserve"> Leão (2015) </w:t>
      </w:r>
      <w:r w:rsidR="00662BC3" w:rsidRPr="00662BC3">
        <w:t>pro</w:t>
      </w:r>
      <w:r w:rsidR="00662BC3">
        <w:t>p</w:t>
      </w:r>
      <w:r w:rsidR="00364CD0">
        <w:t>useram</w:t>
      </w:r>
      <w:r w:rsidR="00662BC3">
        <w:t xml:space="preserve"> um projeto de aplicação móvel</w:t>
      </w:r>
      <w:r w:rsidR="00956B8B">
        <w:t xml:space="preserve"> com objetivo de </w:t>
      </w:r>
      <w:r w:rsidR="00E34E58">
        <w:t xml:space="preserve">auxiliar no </w:t>
      </w:r>
      <w:r w:rsidR="00DB19BD">
        <w:t>processo de conhecimento</w:t>
      </w:r>
      <w:r w:rsidR="00AE1152">
        <w:t xml:space="preserve"> e </w:t>
      </w:r>
      <w:r w:rsidR="00DB19BD">
        <w:t>ensino na Educação Ambiental</w:t>
      </w:r>
      <w:r w:rsidR="00E62E77">
        <w:t xml:space="preserve">. </w:t>
      </w:r>
      <w:r w:rsidR="00C616D9">
        <w:t xml:space="preserve">O aplicativo consiste em </w:t>
      </w:r>
      <w:r w:rsidR="00F3763E">
        <w:t xml:space="preserve">fazer com que os estudantes percorram </w:t>
      </w:r>
      <w:r w:rsidR="00561761">
        <w:t>uma determinada trilha previamente demarcada com QRCodes</w:t>
      </w:r>
      <w:r w:rsidR="00047B0F">
        <w:t xml:space="preserve"> e</w:t>
      </w:r>
      <w:r w:rsidR="00E817AA">
        <w:t xml:space="preserve"> conheçam as espécies </w:t>
      </w:r>
      <w:r w:rsidR="00047B0F">
        <w:t xml:space="preserve">na forma de </w:t>
      </w:r>
      <w:r w:rsidR="00A728CB" w:rsidRPr="00A728CB">
        <w:rPr>
          <w:i/>
          <w:iCs/>
        </w:rPr>
        <w:t>cards</w:t>
      </w:r>
      <w:r w:rsidR="00A728CB">
        <w:t xml:space="preserve">. </w:t>
      </w:r>
      <w:r w:rsidR="0096074F">
        <w:t>Assim, i</w:t>
      </w:r>
      <w:r w:rsidR="00AE57A0">
        <w:t>nicialmente é realizado o levantamento de espécies</w:t>
      </w:r>
      <w:r w:rsidR="00097E2F">
        <w:t xml:space="preserve"> em uma determinada </w:t>
      </w:r>
      <w:r w:rsidR="00A16A9D">
        <w:t>trilha</w:t>
      </w:r>
      <w:r w:rsidR="00097995">
        <w:t>. A</w:t>
      </w:r>
      <w:r w:rsidR="00551D3D">
        <w:t xml:space="preserve">pós </w:t>
      </w:r>
      <w:r w:rsidR="00D95F29">
        <w:t xml:space="preserve">a coleta, marcação e </w:t>
      </w:r>
      <w:r w:rsidR="009479D6">
        <w:t xml:space="preserve">identificação </w:t>
      </w:r>
      <w:r w:rsidR="0033420D">
        <w:t xml:space="preserve">das </w:t>
      </w:r>
      <w:r w:rsidR="005E450A">
        <w:t xml:space="preserve">plantas </w:t>
      </w:r>
      <w:r w:rsidR="00F51422">
        <w:t>n</w:t>
      </w:r>
      <w:r w:rsidR="009479D6">
        <w:t xml:space="preserve">a área demarcada, </w:t>
      </w:r>
      <w:r w:rsidR="00AF3DCD">
        <w:t>são compiladas sequ</w:t>
      </w:r>
      <w:r w:rsidR="00881F9F">
        <w:t>ê</w:t>
      </w:r>
      <w:r w:rsidR="00AF3DCD">
        <w:t xml:space="preserve">ncias de </w:t>
      </w:r>
      <w:r w:rsidR="00AF3DCD" w:rsidRPr="00881F9F">
        <w:rPr>
          <w:i/>
          <w:iCs/>
        </w:rPr>
        <w:t>cards</w:t>
      </w:r>
      <w:r w:rsidR="00AF3DCD">
        <w:t xml:space="preserve"> com registros</w:t>
      </w:r>
      <w:r w:rsidR="00321D6C">
        <w:t xml:space="preserve"> de cada</w:t>
      </w:r>
      <w:r w:rsidR="006C556B">
        <w:t xml:space="preserve"> objeto estudado</w:t>
      </w:r>
      <w:r w:rsidR="00051398">
        <w:t xml:space="preserve"> (Figura 2)</w:t>
      </w:r>
      <w:r w:rsidR="00352DFA">
        <w:t xml:space="preserve"> as</w:t>
      </w:r>
      <w:r w:rsidR="00B104C9">
        <w:t xml:space="preserve"> quais são inseridas em um aplicativo desenvolvido no AppInventor.</w:t>
      </w:r>
      <w:r w:rsidR="006C556B">
        <w:t xml:space="preserve"> </w:t>
      </w:r>
      <w:r w:rsidR="008A6A10">
        <w:t xml:space="preserve">Após isso, </w:t>
      </w:r>
      <w:r w:rsidR="006E2BCD">
        <w:t>as informações guardadas no</w:t>
      </w:r>
      <w:r w:rsidR="000A3AA7">
        <w:t>s</w:t>
      </w:r>
      <w:r w:rsidR="006E2BCD">
        <w:t xml:space="preserve"> </w:t>
      </w:r>
      <w:r w:rsidR="006E2BCD" w:rsidRPr="000A3AA7">
        <w:rPr>
          <w:i/>
          <w:iCs/>
        </w:rPr>
        <w:t>card</w:t>
      </w:r>
      <w:r w:rsidR="000A3AA7">
        <w:rPr>
          <w:i/>
          <w:iCs/>
        </w:rPr>
        <w:t>s</w:t>
      </w:r>
      <w:r w:rsidR="006E2BCD">
        <w:t xml:space="preserve"> </w:t>
      </w:r>
      <w:r w:rsidR="00C06A76">
        <w:t xml:space="preserve">são </w:t>
      </w:r>
      <w:r w:rsidR="006E2BCD">
        <w:t>compactada</w:t>
      </w:r>
      <w:r w:rsidR="00F3174E">
        <w:t>s</w:t>
      </w:r>
      <w:r w:rsidR="006E2BCD">
        <w:t xml:space="preserve"> em um QRCode</w:t>
      </w:r>
      <w:r w:rsidR="005F7CA4">
        <w:t xml:space="preserve">, o qual é </w:t>
      </w:r>
      <w:r w:rsidR="00F3174E">
        <w:t xml:space="preserve">instalado aos pés de cada </w:t>
      </w:r>
      <w:r w:rsidR="005F7CA4">
        <w:t>planta</w:t>
      </w:r>
      <w:r w:rsidR="00F3174E">
        <w:t>.</w:t>
      </w:r>
    </w:p>
    <w:p w14:paraId="5A3EFAA6" w14:textId="6E931536" w:rsidR="001709DA" w:rsidRPr="001709DA" w:rsidRDefault="00F20730" w:rsidP="00F20730">
      <w:pPr>
        <w:pStyle w:val="TF-LEGENDA"/>
      </w:pPr>
      <w:r>
        <w:rPr>
          <w:noProof/>
        </w:rPr>
        <w:t xml:space="preserve">Figura </w:t>
      </w:r>
      <w:r w:rsidR="001709DA" w:rsidRPr="001709DA">
        <w:rPr>
          <w:noProof/>
        </w:rPr>
        <w:t>2</w:t>
      </w:r>
      <w:r>
        <w:rPr>
          <w:noProof/>
        </w:rPr>
        <w:t xml:space="preserve"> </w:t>
      </w:r>
      <w:r w:rsidR="001709DA" w:rsidRPr="001709DA">
        <w:rPr>
          <w:noProof/>
        </w:rPr>
        <w:t xml:space="preserve">- Exemplo de </w:t>
      </w:r>
      <w:r w:rsidR="008A6A10" w:rsidRPr="005900DE">
        <w:rPr>
          <w:i/>
        </w:rPr>
        <w:t>card</w:t>
      </w:r>
    </w:p>
    <w:p w14:paraId="680B4708" w14:textId="7C4664E1" w:rsidR="005900DE" w:rsidRDefault="00B06C52" w:rsidP="005900DE">
      <w:pPr>
        <w:pStyle w:val="TF-FIGURA"/>
      </w:pPr>
      <w:r>
        <w:pict w14:anchorId="339900DA">
          <v:shape id="_x0000_i1026" type="#_x0000_t75" style="width:191.3pt;height:306.8pt">
            <v:imagedata r:id="rId16" o:title=""/>
          </v:shape>
        </w:pict>
      </w:r>
    </w:p>
    <w:p w14:paraId="32A119A7" w14:textId="7FFEABA1" w:rsidR="008A3F55" w:rsidRDefault="001709DA" w:rsidP="00F20730">
      <w:pPr>
        <w:pStyle w:val="TF-FONTE"/>
      </w:pPr>
      <w:r w:rsidRPr="001709DA">
        <w:t>Fonte</w:t>
      </w:r>
      <w:r>
        <w:t xml:space="preserve">: </w:t>
      </w:r>
      <w:r w:rsidR="008A3F55" w:rsidRPr="00662BC3">
        <w:t xml:space="preserve">Rocha, </w:t>
      </w:r>
      <w:r w:rsidR="00F20730" w:rsidRPr="00662BC3">
        <w:t>Cruz</w:t>
      </w:r>
      <w:r w:rsidR="003063D8">
        <w:t xml:space="preserve"> e</w:t>
      </w:r>
      <w:r w:rsidR="00F20730" w:rsidRPr="00662BC3">
        <w:t xml:space="preserve"> Leão (</w:t>
      </w:r>
      <w:r w:rsidR="008A3F55" w:rsidRPr="00662BC3">
        <w:t>2015</w:t>
      </w:r>
      <w:r w:rsidR="00F20730" w:rsidRPr="00662BC3">
        <w:t>)</w:t>
      </w:r>
      <w:r w:rsidR="00F20730">
        <w:t>.</w:t>
      </w:r>
    </w:p>
    <w:p w14:paraId="748C9CD7" w14:textId="7C723AF9" w:rsidR="1DED2AA3" w:rsidRDefault="1DED2AA3" w:rsidP="640EFC32">
      <w:pPr>
        <w:pStyle w:val="TF-TEXTO"/>
      </w:pPr>
      <w:r w:rsidRPr="640EFC32">
        <w:t>Rocha, Cruz e Leão (2015)</w:t>
      </w:r>
      <w:r w:rsidR="00BD50A7">
        <w:t xml:space="preserve"> não indicam resultados com </w:t>
      </w:r>
      <w:r w:rsidR="00C027F5">
        <w:t>o uso do aplicativo</w:t>
      </w:r>
      <w:r w:rsidR="0F80F938">
        <w:t>,</w:t>
      </w:r>
      <w:r w:rsidR="00C027F5">
        <w:t xml:space="preserve"> </w:t>
      </w:r>
      <w:r w:rsidR="00CE2923">
        <w:t xml:space="preserve">mas aponta que ele pode </w:t>
      </w:r>
      <w:del w:id="27" w:author="Andreza Sartori" w:date="2020-10-31T10:46:00Z">
        <w:r w:rsidRPr="640EFC32" w:rsidDel="00B80885">
          <w:delText xml:space="preserve">para </w:delText>
        </w:r>
      </w:del>
      <w:r w:rsidRPr="640EFC32">
        <w:t xml:space="preserve">complementar </w:t>
      </w:r>
      <w:r w:rsidR="1228621F" w:rsidRPr="640EFC32">
        <w:t>informações ambientais para a sociedade</w:t>
      </w:r>
      <w:r w:rsidR="00CE2923">
        <w:t xml:space="preserve"> </w:t>
      </w:r>
      <w:r w:rsidR="0075793A">
        <w:t xml:space="preserve">e </w:t>
      </w:r>
      <w:r w:rsidR="00F76FC3">
        <w:t xml:space="preserve">ampliar o </w:t>
      </w:r>
      <w:r w:rsidR="18F8747A" w:rsidRPr="640EFC32">
        <w:t xml:space="preserve">diálogo com os </w:t>
      </w:r>
      <w:r w:rsidR="00F76FC3">
        <w:t>alunos</w:t>
      </w:r>
      <w:r w:rsidR="18F8747A" w:rsidRPr="640EFC32">
        <w:t xml:space="preserve">, </w:t>
      </w:r>
      <w:r w:rsidR="00F76FC3">
        <w:t xml:space="preserve">de modo a possibilitar mais </w:t>
      </w:r>
      <w:r w:rsidR="18F8747A" w:rsidRPr="640EFC32">
        <w:t>interação, comunicação, participação, troca e colaboração</w:t>
      </w:r>
      <w:r w:rsidR="5DDF3124" w:rsidRPr="640EFC32">
        <w:t>.</w:t>
      </w:r>
      <w:r w:rsidR="6819B09E" w:rsidRPr="640EFC32">
        <w:t xml:space="preserve"> </w:t>
      </w:r>
    </w:p>
    <w:p w14:paraId="664B55CF" w14:textId="6C03F7D8" w:rsidR="003C487B" w:rsidRDefault="003C487B" w:rsidP="003C487B">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4"/>
      <w:r>
        <w:lastRenderedPageBreak/>
        <w:t xml:space="preserve">proposta </w:t>
      </w:r>
    </w:p>
    <w:p w14:paraId="57468033" w14:textId="2CC39412" w:rsidR="003C487B" w:rsidRPr="00511710" w:rsidRDefault="003C487B" w:rsidP="003C487B">
      <w:pPr>
        <w:pStyle w:val="TF-TEXTO"/>
      </w:pPr>
      <w:r>
        <w:t>Em seguida serão descrit</w:t>
      </w:r>
      <w:r w:rsidR="00FA22B9">
        <w:t>a</w:t>
      </w:r>
      <w:r>
        <w:t>s as justificativas para a realização do trabalho proposto, que se encontra na subseção 3.1. Serão apresentados os principais requisitos do software na subseção 3.2 bem como a metodologia e o cronograma que foi planejado para o desenvolvimento do trabalho na subseção 3.3.</w:t>
      </w:r>
    </w:p>
    <w:p w14:paraId="46B10782" w14:textId="77777777" w:rsidR="003C487B" w:rsidRDefault="003C487B" w:rsidP="003C487B">
      <w:pPr>
        <w:pStyle w:val="Ttulo2"/>
        <w:spacing w:after="120" w:line="240" w:lineRule="auto"/>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t>JUSTIFICATIVA</w:t>
      </w:r>
    </w:p>
    <w:p w14:paraId="1079DE0C" w14:textId="5F25E121" w:rsidR="003C487B" w:rsidRDefault="003C487B" w:rsidP="003C487B">
      <w:pPr>
        <w:pStyle w:val="TF-TEXTO"/>
      </w:pPr>
      <w:r>
        <w:t>O Quadro 1 detalha</w:t>
      </w:r>
      <w:r w:rsidR="00443C51">
        <w:t>,</w:t>
      </w:r>
      <w:r>
        <w:t xml:space="preserve"> de forma comparativa</w:t>
      </w:r>
      <w:r w:rsidR="00443C51">
        <w:t>,</w:t>
      </w:r>
      <w:r>
        <w:t xml:space="preserve"> a relação entre os trabalhos correlatos que serão utilizados para dar embasamento à proposta deste projeto</w:t>
      </w:r>
      <w:r w:rsidR="00FA22B9">
        <w:t>. As</w:t>
      </w:r>
      <w:r>
        <w:t xml:space="preserve"> linhas representam as características e as colunas os trabalhos.</w:t>
      </w:r>
    </w:p>
    <w:p w14:paraId="2E482157" w14:textId="77777777" w:rsidR="003C487B" w:rsidRDefault="003C487B" w:rsidP="003C487B">
      <w:pPr>
        <w:pStyle w:val="TF-LEGENDA"/>
      </w:pPr>
      <w:commentRangeStart w:id="42"/>
      <w:r>
        <w:t xml:space="preserve">Quadro 1 </w:t>
      </w:r>
      <w:commentRangeEnd w:id="42"/>
      <w:r w:rsidR="00CB07B1">
        <w:rPr>
          <w:rStyle w:val="Refdecomentrio"/>
        </w:rPr>
        <w:commentReference w:id="42"/>
      </w:r>
      <w:r>
        <w:t>– Comparativo entre os trabalhos correlatos</w:t>
      </w:r>
      <w:commentRangeStart w:id="43"/>
      <w:r>
        <w:t>.</w:t>
      </w:r>
      <w:commentRangeEnd w:id="43"/>
      <w:r w:rsidR="00466764">
        <w:rPr>
          <w:rStyle w:val="Refdecomentrio"/>
        </w:rPr>
        <w:commentReference w:id="43"/>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50"/>
        <w:gridCol w:w="2031"/>
        <w:gridCol w:w="2660"/>
      </w:tblGrid>
      <w:tr w:rsidR="00D63AAB" w14:paraId="476C813D" w14:textId="77777777" w:rsidTr="007E3B8C">
        <w:trPr>
          <w:jc w:val="center"/>
        </w:trPr>
        <w:tc>
          <w:tcPr>
            <w:tcW w:w="0" w:type="auto"/>
            <w:tcBorders>
              <w:tl2br w:val="nil"/>
            </w:tcBorders>
            <w:shd w:val="clear" w:color="auto" w:fill="auto"/>
          </w:tcPr>
          <w:p w14:paraId="2033DC2D" w14:textId="77777777" w:rsidR="003C487B" w:rsidRDefault="003C487B" w:rsidP="00FA22B9">
            <w:pPr>
              <w:pStyle w:val="TF-TEXTOQUADRO"/>
            </w:pPr>
            <w:r>
              <w:t>Características</w:t>
            </w:r>
          </w:p>
        </w:tc>
        <w:tc>
          <w:tcPr>
            <w:tcW w:w="0" w:type="auto"/>
            <w:shd w:val="clear" w:color="auto" w:fill="auto"/>
          </w:tcPr>
          <w:p w14:paraId="00926E76" w14:textId="77777777" w:rsidR="003C487B" w:rsidRDefault="003C487B" w:rsidP="00FA22B9">
            <w:pPr>
              <w:pStyle w:val="TF-TEXTOQUADRO"/>
            </w:pPr>
            <w:r>
              <w:t xml:space="preserve">Marçal </w:t>
            </w:r>
            <w:r w:rsidRPr="003C487B">
              <w:rPr>
                <w:i/>
              </w:rPr>
              <w:t>et al.</w:t>
            </w:r>
            <w:r>
              <w:t xml:space="preserve"> </w:t>
            </w:r>
            <w:r>
              <w:rPr>
                <w:noProof/>
              </w:rPr>
              <w:t>(</w:t>
            </w:r>
            <w:r>
              <w:t>2013).</w:t>
            </w:r>
          </w:p>
        </w:tc>
        <w:tc>
          <w:tcPr>
            <w:tcW w:w="0" w:type="auto"/>
            <w:shd w:val="clear" w:color="auto" w:fill="auto"/>
          </w:tcPr>
          <w:p w14:paraId="0CA45C9E" w14:textId="77777777" w:rsidR="003C487B" w:rsidRDefault="003C487B" w:rsidP="00FA22B9">
            <w:pPr>
              <w:pStyle w:val="TF-TEXTOQUADRO"/>
            </w:pPr>
            <w:r>
              <w:t>Rocha, Cruz e Leão (2015).</w:t>
            </w:r>
          </w:p>
        </w:tc>
      </w:tr>
      <w:tr w:rsidR="00D63AAB" w14:paraId="40235B7B" w14:textId="77777777" w:rsidTr="007E3B8C">
        <w:trPr>
          <w:jc w:val="center"/>
        </w:trPr>
        <w:tc>
          <w:tcPr>
            <w:tcW w:w="0" w:type="auto"/>
            <w:shd w:val="clear" w:color="auto" w:fill="auto"/>
          </w:tcPr>
          <w:p w14:paraId="28A6CD07" w14:textId="77777777" w:rsidR="003C487B" w:rsidRDefault="003C487B" w:rsidP="00FA22B9">
            <w:pPr>
              <w:pStyle w:val="TF-TEXTOQUADRO"/>
            </w:pPr>
            <w:r>
              <w:t>Cadastro de usuários</w:t>
            </w:r>
          </w:p>
        </w:tc>
        <w:tc>
          <w:tcPr>
            <w:tcW w:w="0" w:type="auto"/>
            <w:shd w:val="clear" w:color="auto" w:fill="auto"/>
          </w:tcPr>
          <w:p w14:paraId="221448D5" w14:textId="77777777" w:rsidR="003C487B" w:rsidRDefault="003C487B" w:rsidP="00FA22B9">
            <w:pPr>
              <w:pStyle w:val="TF-TEXTOQUADRO"/>
            </w:pPr>
            <w:r>
              <w:t>Não</w:t>
            </w:r>
          </w:p>
        </w:tc>
        <w:tc>
          <w:tcPr>
            <w:tcW w:w="0" w:type="auto"/>
            <w:shd w:val="clear" w:color="auto" w:fill="auto"/>
          </w:tcPr>
          <w:p w14:paraId="7F3ACB32" w14:textId="77777777" w:rsidR="003C487B" w:rsidRDefault="003C487B" w:rsidP="00FA22B9">
            <w:pPr>
              <w:pStyle w:val="TF-TEXTOQUADRO"/>
            </w:pPr>
            <w:r>
              <w:t>Sim</w:t>
            </w:r>
          </w:p>
        </w:tc>
      </w:tr>
      <w:tr w:rsidR="00D63AAB" w14:paraId="6F2D3FFC" w14:textId="77777777" w:rsidTr="007E3B8C">
        <w:trPr>
          <w:jc w:val="center"/>
        </w:trPr>
        <w:tc>
          <w:tcPr>
            <w:tcW w:w="0" w:type="auto"/>
            <w:shd w:val="clear" w:color="auto" w:fill="auto"/>
          </w:tcPr>
          <w:p w14:paraId="277961A4" w14:textId="0368C7B3" w:rsidR="003C487B" w:rsidRDefault="003C487B" w:rsidP="00FA22B9">
            <w:pPr>
              <w:pStyle w:val="TF-TEXTOQUADRO"/>
            </w:pPr>
            <w:r>
              <w:t>Uso de localização</w:t>
            </w:r>
            <w:r w:rsidR="00FA22B9">
              <w:t xml:space="preserve"> via GPS</w:t>
            </w:r>
          </w:p>
        </w:tc>
        <w:tc>
          <w:tcPr>
            <w:tcW w:w="0" w:type="auto"/>
            <w:shd w:val="clear" w:color="auto" w:fill="auto"/>
          </w:tcPr>
          <w:p w14:paraId="76A38FE4" w14:textId="77777777" w:rsidR="003C487B" w:rsidRDefault="003C487B" w:rsidP="00FA22B9">
            <w:pPr>
              <w:pStyle w:val="TF-TEXTOQUADRO"/>
            </w:pPr>
            <w:r>
              <w:t>Sim</w:t>
            </w:r>
          </w:p>
        </w:tc>
        <w:tc>
          <w:tcPr>
            <w:tcW w:w="0" w:type="auto"/>
            <w:shd w:val="clear" w:color="auto" w:fill="auto"/>
          </w:tcPr>
          <w:p w14:paraId="7BD40A52" w14:textId="77777777" w:rsidR="003C487B" w:rsidRDefault="003C487B" w:rsidP="00FA22B9">
            <w:pPr>
              <w:pStyle w:val="TF-TEXTOQUADRO"/>
            </w:pPr>
            <w:r>
              <w:t>Não</w:t>
            </w:r>
          </w:p>
        </w:tc>
      </w:tr>
      <w:tr w:rsidR="00D63AAB" w14:paraId="49AEE867" w14:textId="77777777" w:rsidTr="007E3B8C">
        <w:trPr>
          <w:jc w:val="center"/>
        </w:trPr>
        <w:tc>
          <w:tcPr>
            <w:tcW w:w="0" w:type="auto"/>
            <w:shd w:val="clear" w:color="auto" w:fill="auto"/>
          </w:tcPr>
          <w:p w14:paraId="3176C185" w14:textId="77777777" w:rsidR="003C487B" w:rsidRDefault="003C487B" w:rsidP="00FA22B9">
            <w:pPr>
              <w:pStyle w:val="TF-TEXTOQUADRO"/>
            </w:pPr>
            <w:r>
              <w:t>Leitura via QRCode</w:t>
            </w:r>
          </w:p>
        </w:tc>
        <w:tc>
          <w:tcPr>
            <w:tcW w:w="0" w:type="auto"/>
            <w:shd w:val="clear" w:color="auto" w:fill="auto"/>
          </w:tcPr>
          <w:p w14:paraId="33EAE05C" w14:textId="77777777" w:rsidR="003C487B" w:rsidRDefault="003C487B" w:rsidP="00FA22B9">
            <w:pPr>
              <w:pStyle w:val="TF-TEXTOQUADRO"/>
            </w:pPr>
            <w:r>
              <w:t>Não</w:t>
            </w:r>
          </w:p>
        </w:tc>
        <w:tc>
          <w:tcPr>
            <w:tcW w:w="0" w:type="auto"/>
            <w:shd w:val="clear" w:color="auto" w:fill="auto"/>
          </w:tcPr>
          <w:p w14:paraId="54AE097B" w14:textId="77777777" w:rsidR="003C487B" w:rsidRDefault="003C487B" w:rsidP="00FA22B9">
            <w:pPr>
              <w:pStyle w:val="TF-TEXTOQUADRO"/>
            </w:pPr>
            <w:r>
              <w:t>Sim</w:t>
            </w:r>
          </w:p>
        </w:tc>
      </w:tr>
      <w:tr w:rsidR="6B5C4419" w14:paraId="2BF64276" w14:textId="77777777" w:rsidTr="007E3B8C">
        <w:trPr>
          <w:jc w:val="center"/>
        </w:trPr>
        <w:tc>
          <w:tcPr>
            <w:tcW w:w="0" w:type="auto"/>
            <w:shd w:val="clear" w:color="auto" w:fill="auto"/>
          </w:tcPr>
          <w:p w14:paraId="38B01817" w14:textId="66B8F19B" w:rsidR="252A2A89" w:rsidRDefault="252A2A89" w:rsidP="6B5C4419">
            <w:pPr>
              <w:pStyle w:val="TF-TEXTOQUADRO"/>
            </w:pPr>
            <w:r>
              <w:t>Uso do acelerômetro do dispositivo móvel</w:t>
            </w:r>
          </w:p>
        </w:tc>
        <w:tc>
          <w:tcPr>
            <w:tcW w:w="0" w:type="auto"/>
            <w:shd w:val="clear" w:color="auto" w:fill="auto"/>
          </w:tcPr>
          <w:p w14:paraId="5521F706" w14:textId="1CD00018" w:rsidR="08C363FC" w:rsidRDefault="08C363FC" w:rsidP="6B5C4419">
            <w:pPr>
              <w:pStyle w:val="TF-TEXTOQUADRO"/>
            </w:pPr>
            <w:r>
              <w:t>Sim</w:t>
            </w:r>
          </w:p>
        </w:tc>
        <w:tc>
          <w:tcPr>
            <w:tcW w:w="0" w:type="auto"/>
            <w:shd w:val="clear" w:color="auto" w:fill="auto"/>
          </w:tcPr>
          <w:p w14:paraId="50DBF8D6" w14:textId="503E45D5" w:rsidR="08C363FC" w:rsidRDefault="08C363FC" w:rsidP="6B5C4419">
            <w:pPr>
              <w:pStyle w:val="TF-TEXTOQUADRO"/>
            </w:pPr>
            <w:r>
              <w:t>Não</w:t>
            </w:r>
          </w:p>
        </w:tc>
      </w:tr>
      <w:tr w:rsidR="00D63AAB" w14:paraId="31CD2F85" w14:textId="77777777" w:rsidTr="007E3B8C">
        <w:trPr>
          <w:trHeight w:val="40"/>
          <w:jc w:val="center"/>
        </w:trPr>
        <w:tc>
          <w:tcPr>
            <w:tcW w:w="0" w:type="auto"/>
            <w:shd w:val="clear" w:color="auto" w:fill="auto"/>
          </w:tcPr>
          <w:p w14:paraId="5616A4BD" w14:textId="603C7970" w:rsidR="003C487B" w:rsidRDefault="003C487B" w:rsidP="00FA22B9">
            <w:pPr>
              <w:pStyle w:val="TF-TEXTOQUADRO"/>
            </w:pPr>
            <w:r>
              <w:t>Uso d</w:t>
            </w:r>
            <w:r w:rsidR="03EFEA88">
              <w:t xml:space="preserve">a bússola </w:t>
            </w:r>
            <w:r>
              <w:t>do dispositivo móvel</w:t>
            </w:r>
          </w:p>
        </w:tc>
        <w:tc>
          <w:tcPr>
            <w:tcW w:w="0" w:type="auto"/>
            <w:shd w:val="clear" w:color="auto" w:fill="auto"/>
          </w:tcPr>
          <w:p w14:paraId="3DBAC106" w14:textId="77777777" w:rsidR="003C487B" w:rsidRDefault="003C487B" w:rsidP="00FA22B9">
            <w:pPr>
              <w:pStyle w:val="TF-TEXTOQUADRO"/>
            </w:pPr>
            <w:r>
              <w:t>Sim</w:t>
            </w:r>
          </w:p>
        </w:tc>
        <w:tc>
          <w:tcPr>
            <w:tcW w:w="0" w:type="auto"/>
            <w:shd w:val="clear" w:color="auto" w:fill="auto"/>
          </w:tcPr>
          <w:p w14:paraId="408BDF44" w14:textId="77777777" w:rsidR="003C487B" w:rsidRDefault="003C487B" w:rsidP="00FA22B9">
            <w:pPr>
              <w:pStyle w:val="TF-TEXTOQUADRO"/>
            </w:pPr>
            <w:r>
              <w:t>Não</w:t>
            </w:r>
          </w:p>
        </w:tc>
      </w:tr>
      <w:tr w:rsidR="6B5C4419" w14:paraId="0C63592B" w14:textId="77777777" w:rsidTr="007E3B8C">
        <w:trPr>
          <w:trHeight w:val="40"/>
          <w:jc w:val="center"/>
        </w:trPr>
        <w:tc>
          <w:tcPr>
            <w:tcW w:w="0" w:type="auto"/>
            <w:shd w:val="clear" w:color="auto" w:fill="auto"/>
          </w:tcPr>
          <w:p w14:paraId="065A633F" w14:textId="278DD448" w:rsidR="011E51F6" w:rsidRDefault="011E51F6" w:rsidP="6B5C4419">
            <w:pPr>
              <w:pStyle w:val="TF-TEXTOQUADRO"/>
            </w:pPr>
            <w:r>
              <w:t>Uso da câmera do dispositivo móve</w:t>
            </w:r>
            <w:r w:rsidR="5A6114F3">
              <w:t>l</w:t>
            </w:r>
          </w:p>
        </w:tc>
        <w:tc>
          <w:tcPr>
            <w:tcW w:w="0" w:type="auto"/>
            <w:shd w:val="clear" w:color="auto" w:fill="auto"/>
          </w:tcPr>
          <w:p w14:paraId="10EB25C0" w14:textId="4F410367" w:rsidR="117C8A4C" w:rsidRDefault="117C8A4C" w:rsidP="6B5C4419">
            <w:pPr>
              <w:pStyle w:val="TF-TEXTOQUADRO"/>
            </w:pPr>
            <w:r>
              <w:t>Sim</w:t>
            </w:r>
          </w:p>
        </w:tc>
        <w:tc>
          <w:tcPr>
            <w:tcW w:w="0" w:type="auto"/>
            <w:shd w:val="clear" w:color="auto" w:fill="auto"/>
          </w:tcPr>
          <w:p w14:paraId="47ABAE84" w14:textId="0A39FB33" w:rsidR="117C8A4C" w:rsidRDefault="117C8A4C" w:rsidP="6B5C4419">
            <w:pPr>
              <w:pStyle w:val="TF-TEXTOQUADRO"/>
            </w:pPr>
            <w:r>
              <w:t>Sim</w:t>
            </w:r>
          </w:p>
        </w:tc>
      </w:tr>
      <w:tr w:rsidR="00D63AAB" w14:paraId="69F41D82" w14:textId="77777777" w:rsidTr="007E3B8C">
        <w:trPr>
          <w:jc w:val="center"/>
        </w:trPr>
        <w:tc>
          <w:tcPr>
            <w:tcW w:w="0" w:type="auto"/>
            <w:shd w:val="clear" w:color="auto" w:fill="auto"/>
          </w:tcPr>
          <w:p w14:paraId="27A4DAC8" w14:textId="35BE67C1" w:rsidR="003C487B" w:rsidRDefault="003C487B" w:rsidP="00FA22B9">
            <w:pPr>
              <w:pStyle w:val="TF-TEXTOQUADRO"/>
            </w:pPr>
            <w:r>
              <w:t>Exportar dados para análise</w:t>
            </w:r>
          </w:p>
        </w:tc>
        <w:tc>
          <w:tcPr>
            <w:tcW w:w="0" w:type="auto"/>
            <w:shd w:val="clear" w:color="auto" w:fill="auto"/>
          </w:tcPr>
          <w:p w14:paraId="7A69FFD9" w14:textId="77777777" w:rsidR="003C487B" w:rsidRDefault="003C487B" w:rsidP="00FA22B9">
            <w:pPr>
              <w:pStyle w:val="TF-TEXTOQUADRO"/>
            </w:pPr>
            <w:r>
              <w:t>Sim</w:t>
            </w:r>
          </w:p>
        </w:tc>
        <w:tc>
          <w:tcPr>
            <w:tcW w:w="0" w:type="auto"/>
            <w:shd w:val="clear" w:color="auto" w:fill="auto"/>
          </w:tcPr>
          <w:p w14:paraId="4F8915D3" w14:textId="77777777" w:rsidR="003C487B" w:rsidRDefault="003C487B" w:rsidP="00FA22B9">
            <w:pPr>
              <w:pStyle w:val="TF-TEXTOQUADRO"/>
            </w:pPr>
            <w:r>
              <w:t>Não</w:t>
            </w:r>
          </w:p>
        </w:tc>
      </w:tr>
      <w:tr w:rsidR="00D63AAB" w14:paraId="692A18FA" w14:textId="77777777" w:rsidTr="007E3B8C">
        <w:trPr>
          <w:jc w:val="center"/>
        </w:trPr>
        <w:tc>
          <w:tcPr>
            <w:tcW w:w="0" w:type="auto"/>
            <w:shd w:val="clear" w:color="auto" w:fill="auto"/>
          </w:tcPr>
          <w:p w14:paraId="551CEA81" w14:textId="77777777" w:rsidR="003C487B" w:rsidRDefault="003C487B" w:rsidP="00FA22B9">
            <w:pPr>
              <w:pStyle w:val="TF-TEXTOQUADRO"/>
            </w:pPr>
            <w:r>
              <w:t>Plataforma</w:t>
            </w:r>
          </w:p>
        </w:tc>
        <w:tc>
          <w:tcPr>
            <w:tcW w:w="0" w:type="auto"/>
            <w:shd w:val="clear" w:color="auto" w:fill="auto"/>
          </w:tcPr>
          <w:p w14:paraId="515D2E61" w14:textId="77777777" w:rsidR="003C487B" w:rsidRDefault="003C487B" w:rsidP="00FA22B9">
            <w:pPr>
              <w:pStyle w:val="TF-TEXTOQUADRO"/>
            </w:pPr>
            <w:r>
              <w:t>Android</w:t>
            </w:r>
          </w:p>
        </w:tc>
        <w:tc>
          <w:tcPr>
            <w:tcW w:w="0" w:type="auto"/>
            <w:shd w:val="clear" w:color="auto" w:fill="auto"/>
          </w:tcPr>
          <w:p w14:paraId="7EC91F11" w14:textId="77777777" w:rsidR="003C487B" w:rsidRDefault="003C487B" w:rsidP="00FA22B9">
            <w:pPr>
              <w:pStyle w:val="TF-TEXTOQUADRO"/>
            </w:pPr>
            <w:r>
              <w:t>Android</w:t>
            </w:r>
          </w:p>
        </w:tc>
      </w:tr>
    </w:tbl>
    <w:p w14:paraId="0F0D28F5" w14:textId="77777777" w:rsidR="003C487B" w:rsidRDefault="003C487B" w:rsidP="003C487B">
      <w:pPr>
        <w:pStyle w:val="TF-FONTE"/>
      </w:pPr>
      <w:r>
        <w:t>Fonte: elaborado pelo autor.</w:t>
      </w:r>
    </w:p>
    <w:p w14:paraId="06E8F555" w14:textId="67A635D4" w:rsidR="00AF072E" w:rsidRPr="00AF072E" w:rsidRDefault="003C487B" w:rsidP="00AF072E">
      <w:pPr>
        <w:pStyle w:val="TF-TEXTO"/>
      </w:pPr>
      <w:r>
        <w:t xml:space="preserve">A partir do Quadro 1 observa-se que o projeto de Marçal </w:t>
      </w:r>
      <w:r w:rsidRPr="009A73ED">
        <w:rPr>
          <w:i/>
        </w:rPr>
        <w:t>et al.</w:t>
      </w:r>
      <w:r>
        <w:t xml:space="preserve"> </w:t>
      </w:r>
      <w:r>
        <w:rPr>
          <w:noProof/>
        </w:rPr>
        <w:t>(</w:t>
      </w:r>
      <w:r>
        <w:t>2013) é um aplicativo que não é voltado para uma relação de comunicação com usuário. Já o de Rocha</w:t>
      </w:r>
      <w:r w:rsidR="00FA22B9">
        <w:t>,</w:t>
      </w:r>
      <w:r>
        <w:t xml:space="preserve"> Cruz e Leão (2015) possui </w:t>
      </w:r>
      <w:r w:rsidR="00F251C7">
        <w:t>cadastro</w:t>
      </w:r>
      <w:r>
        <w:t xml:space="preserve"> do usuário, porém não especificou para qual uso. Percebe-se também que o trabalho de Rocha, Cruz e Leão (2015) não possui uso de localização via GPS, pois não há necessidade de guardar essa informação, já o de Marçal </w:t>
      </w:r>
      <w:r w:rsidRPr="009A73ED">
        <w:rPr>
          <w:i/>
        </w:rPr>
        <w:t>et al.</w:t>
      </w:r>
      <w:r>
        <w:t xml:space="preserve"> </w:t>
      </w:r>
      <w:r>
        <w:rPr>
          <w:noProof/>
        </w:rPr>
        <w:t>(</w:t>
      </w:r>
      <w:r>
        <w:t xml:space="preserve">2013) faz o uso do GPS para indicar as áreas percorridas durante as pesquisas. O aplicativo de Rocha, Cruz e Leão (2015) é o único que há leitura por QRCode, sendo ela uma das principais funcionalidades do sistema. Marçal </w:t>
      </w:r>
      <w:r w:rsidRPr="009A73ED">
        <w:rPr>
          <w:i/>
        </w:rPr>
        <w:t>et al.</w:t>
      </w:r>
      <w:r>
        <w:t xml:space="preserve"> </w:t>
      </w:r>
      <w:r>
        <w:rPr>
          <w:noProof/>
        </w:rPr>
        <w:t>(</w:t>
      </w:r>
      <w:r>
        <w:t xml:space="preserve">2013) destaca o uso de recursos do dispositivo móvel, porém não enfatiza muito bem o </w:t>
      </w:r>
      <w:r w:rsidR="0012155E">
        <w:t xml:space="preserve">seu </w:t>
      </w:r>
      <w:r>
        <w:t xml:space="preserve">objetivo. O aplicativo de Marçal </w:t>
      </w:r>
      <w:r w:rsidRPr="009A73ED">
        <w:rPr>
          <w:i/>
        </w:rPr>
        <w:t>et al.</w:t>
      </w:r>
      <w:r>
        <w:t xml:space="preserve"> </w:t>
      </w:r>
      <w:r>
        <w:rPr>
          <w:noProof/>
        </w:rPr>
        <w:t>(</w:t>
      </w:r>
      <w:r>
        <w:t xml:space="preserve">2013) faz a exportação dos dados em um formato de arquivo para que aplicativos como Google Earth, Map Viewer consigam ler e apresentar em forma de relatório. Em relação </w:t>
      </w:r>
      <w:r w:rsidR="00FA22B9">
        <w:t>à</w:t>
      </w:r>
      <w:r>
        <w:t xml:space="preserve"> plataforma e linguagem de program</w:t>
      </w:r>
      <w:r w:rsidR="495C87EF">
        <w:t>a</w:t>
      </w:r>
      <w:r>
        <w:t xml:space="preserve">ção, </w:t>
      </w:r>
      <w:r w:rsidR="788EA8D3">
        <w:t>ambos</w:t>
      </w:r>
      <w:r>
        <w:t xml:space="preserve"> são desenvolvidos para uma plataforma móvel em linguagem Android.</w:t>
      </w:r>
      <w:r w:rsidR="00F37F8B">
        <w:t xml:space="preserve"> Nesse sentido, o presente artigo justifica-se </w:t>
      </w:r>
      <w:r w:rsidR="004367F3">
        <w:t>por buscar atender todos os itens propostos no Quadro 1.</w:t>
      </w:r>
    </w:p>
    <w:p w14:paraId="72518730" w14:textId="683805E3" w:rsidR="00893E5A" w:rsidRDefault="00394D6D" w:rsidP="00893E5A">
      <w:pPr>
        <w:pStyle w:val="TF-TEXTO"/>
      </w:pPr>
      <w:r>
        <w:t xml:space="preserve">Como </w:t>
      </w:r>
      <w:r w:rsidR="00893E5A">
        <w:t xml:space="preserve">argumento técnico </w:t>
      </w:r>
      <w:r w:rsidR="009E5585">
        <w:t xml:space="preserve">destaca-se </w:t>
      </w:r>
      <w:r w:rsidR="000E711F">
        <w:t xml:space="preserve">o estudo sobre o uso dos recursos do dispositivo móvel, tais como, </w:t>
      </w:r>
      <w:r w:rsidR="00193430">
        <w:t>giroscópio</w:t>
      </w:r>
      <w:r w:rsidR="008E7CC8">
        <w:t>, GPS, bússola</w:t>
      </w:r>
      <w:r w:rsidR="00F77989">
        <w:t>, acelerômetro</w:t>
      </w:r>
      <w:r w:rsidR="00EB63A5">
        <w:t xml:space="preserve"> e</w:t>
      </w:r>
      <w:r w:rsidR="00E715E5">
        <w:t xml:space="preserve"> captação de</w:t>
      </w:r>
      <w:r w:rsidR="00F77989">
        <w:t xml:space="preserve"> </w:t>
      </w:r>
      <w:r w:rsidR="00C12569">
        <w:t>multimídias</w:t>
      </w:r>
      <w:r w:rsidR="00BE52B6">
        <w:t xml:space="preserve">, </w:t>
      </w:r>
      <w:r w:rsidR="00EF57C8">
        <w:t xml:space="preserve">em conjunto </w:t>
      </w:r>
      <w:r w:rsidR="00F41B87">
        <w:t>com a linguagem Dart</w:t>
      </w:r>
      <w:r w:rsidR="00B93EE0">
        <w:t xml:space="preserve"> e o </w:t>
      </w:r>
      <w:r w:rsidR="00B93EE0" w:rsidRPr="00B93EE0">
        <w:rPr>
          <w:i/>
          <w:iCs/>
        </w:rPr>
        <w:t>framework</w:t>
      </w:r>
      <w:r w:rsidR="00B93EE0">
        <w:t xml:space="preserve"> Flutter</w:t>
      </w:r>
      <w:r w:rsidR="00F41B87">
        <w:t>.</w:t>
      </w:r>
      <w:r w:rsidR="00EC7004">
        <w:t xml:space="preserve"> Como justificativa metodológica </w:t>
      </w:r>
      <w:r w:rsidR="00EC7004">
        <w:lastRenderedPageBreak/>
        <w:t xml:space="preserve">destaca-se a aplicação do Método RURUCAg, utilizado em trabalhos que </w:t>
      </w:r>
      <w:r w:rsidR="008E55A2">
        <w:t>modelam</w:t>
      </w:r>
      <w:r w:rsidR="00EC7004">
        <w:t xml:space="preserve"> a relação entre os requisitos do aplicativo e práticas consolidadas no </w:t>
      </w:r>
      <w:r w:rsidR="00EC7004" w:rsidRPr="00C422B0">
        <w:rPr>
          <w:i/>
        </w:rPr>
        <w:t>design</w:t>
      </w:r>
      <w:r w:rsidR="00EC7004">
        <w:t xml:space="preserve"> de interface como as heurísticas de Nielsen, bem como avaliar a usabilidade e a experiência de usuários em sistemas na área da computação. Além disso, traz a contribuição </w:t>
      </w:r>
      <w:r w:rsidR="001C1A5B">
        <w:t xml:space="preserve">científica </w:t>
      </w:r>
      <w:r w:rsidR="00EC7004">
        <w:t xml:space="preserve">ao </w:t>
      </w:r>
      <w:r w:rsidR="00BE1678">
        <w:t xml:space="preserve">identificar </w:t>
      </w:r>
      <w:r w:rsidR="004A3F4C">
        <w:t xml:space="preserve">recursos que possam ser utilizados por clubistas </w:t>
      </w:r>
      <w:r w:rsidR="00E16650">
        <w:t>em saídas a campo, com base em</w:t>
      </w:r>
      <w:r w:rsidR="00EC7004">
        <w:t xml:space="preserve"> </w:t>
      </w:r>
      <w:r w:rsidR="00096026">
        <w:t>investigações em sites da internet</w:t>
      </w:r>
      <w:r w:rsidR="001A525E">
        <w:t xml:space="preserve">, e </w:t>
      </w:r>
      <w:r w:rsidR="004F3F4E">
        <w:t>buscar validar</w:t>
      </w:r>
      <w:r w:rsidR="00EC7004">
        <w:t xml:space="preserve"> a </w:t>
      </w:r>
      <w:r w:rsidR="004F3F4E">
        <w:t>aplicação</w:t>
      </w:r>
      <w:r w:rsidR="00EC7004">
        <w:t xml:space="preserve"> com os usuários, sendo eles os especialistas do aplicativo</w:t>
      </w:r>
      <w:r w:rsidR="00503B45">
        <w:t xml:space="preserve"> e clubistas</w:t>
      </w:r>
      <w:r w:rsidR="00EC7004">
        <w:t>.</w:t>
      </w:r>
    </w:p>
    <w:p w14:paraId="2B6FD2A5" w14:textId="1FBF157B" w:rsidR="00893E5A" w:rsidRPr="00AF072E" w:rsidRDefault="00727F66" w:rsidP="00893E5A">
      <w:pPr>
        <w:pStyle w:val="TF-TEXTO"/>
      </w:pPr>
      <w:r>
        <w:t xml:space="preserve">Como contribuição </w:t>
      </w:r>
      <w:r w:rsidR="00893E5A">
        <w:t>prática ou socia</w:t>
      </w:r>
      <w:r w:rsidR="008E64DA">
        <w:t>l</w:t>
      </w:r>
      <w:r w:rsidR="00893E5A">
        <w:t xml:space="preserve"> </w:t>
      </w:r>
      <w:r>
        <w:t xml:space="preserve">ressalta-se </w:t>
      </w:r>
      <w:r w:rsidR="008E64DA">
        <w:t xml:space="preserve">a sua aplicação em Clubes de Ciências, de modo a </w:t>
      </w:r>
      <w:r w:rsidR="00543DB6">
        <w:t xml:space="preserve">ampliar as possibilidades de </w:t>
      </w:r>
      <w:r w:rsidR="00104E91">
        <w:t>investigação e interação com a natureza a partir do dispositivo móvel.</w:t>
      </w:r>
      <w:r w:rsidR="00543DB6">
        <w:t xml:space="preserve"> </w:t>
      </w:r>
      <w:r w:rsidR="00CE764C">
        <w:t>Também</w:t>
      </w:r>
      <w:r w:rsidR="00E10B61">
        <w:t xml:space="preserve"> </w:t>
      </w:r>
      <w:r w:rsidR="00E53732">
        <w:t xml:space="preserve">se </w:t>
      </w:r>
      <w:r w:rsidR="00E10B61">
        <w:t xml:space="preserve">destaca </w:t>
      </w:r>
      <w:r w:rsidR="00C85F11">
        <w:t xml:space="preserve">a possibilidade </w:t>
      </w:r>
      <w:del w:id="44" w:author="Andreza Sartori" w:date="2020-10-31T11:24:00Z">
        <w:r w:rsidR="00C85F11" w:rsidDel="00D1762C">
          <w:delText>do</w:delText>
        </w:r>
      </w:del>
      <w:ins w:id="45" w:author="Andreza Sartori" w:date="2020-10-31T11:24:00Z">
        <w:r w:rsidR="00D1762C">
          <w:t>de o</w:t>
        </w:r>
      </w:ins>
      <w:r w:rsidR="00C85F11">
        <w:t xml:space="preserve"> professor propor roteiros de atividades a serem executadas pelos estudantes</w:t>
      </w:r>
      <w:r w:rsidR="007E52DA">
        <w:t>, bem como os estudantes criarem seus próprios roteiros</w:t>
      </w:r>
      <w:r w:rsidR="00C85F11">
        <w:t xml:space="preserve">. Observa-se, na pesquisa de correlatos, que </w:t>
      </w:r>
      <w:r w:rsidR="00A55950">
        <w:t xml:space="preserve">não foi encontrado </w:t>
      </w:r>
      <w:r w:rsidR="00C85F11">
        <w:t xml:space="preserve">nenhum aplicativo </w:t>
      </w:r>
      <w:r w:rsidR="00287C79">
        <w:t>da forma como o proposto no presente projeto</w:t>
      </w:r>
      <w:r w:rsidR="00A55950">
        <w:t>.</w:t>
      </w:r>
      <w:r w:rsidR="00FE4FB5">
        <w:t xml:space="preserve"> </w:t>
      </w:r>
      <w:r w:rsidR="009A138F">
        <w:t xml:space="preserve">A proposta está vinculada ao projeto de extensão Habitat da FURB e </w:t>
      </w:r>
      <w:r w:rsidR="00803F4D">
        <w:t>à dissertação de mestrado de uma aluna do Programa de Pós-Graduação em Ensino de Ciências Naturais e Matemática (PPGECIM) da FURB.</w:t>
      </w:r>
    </w:p>
    <w:p w14:paraId="32186571" w14:textId="77777777" w:rsidR="003C487B" w:rsidRDefault="003C487B" w:rsidP="003C487B">
      <w:pPr>
        <w:pStyle w:val="Ttulo2"/>
        <w:spacing w:after="120" w:line="240" w:lineRule="auto"/>
        <w:rPr>
          <w:caps w:val="0"/>
        </w:rPr>
      </w:pPr>
      <w:r>
        <w:rPr>
          <w:caps w:val="0"/>
        </w:rPr>
        <w:t>REQUISITOS PRINCIPAIS DO PROBLEMA A SER TRABALHADO</w:t>
      </w:r>
      <w:bookmarkEnd w:id="35"/>
      <w:bookmarkEnd w:id="36"/>
      <w:bookmarkEnd w:id="37"/>
      <w:bookmarkEnd w:id="38"/>
      <w:bookmarkEnd w:id="39"/>
      <w:bookmarkEnd w:id="40"/>
      <w:bookmarkEnd w:id="41"/>
    </w:p>
    <w:p w14:paraId="6CF8764A" w14:textId="03BCA2BD" w:rsidR="003C487B" w:rsidRDefault="003C487B" w:rsidP="003C487B">
      <w:pPr>
        <w:pStyle w:val="TF-TEXTO"/>
      </w:pPr>
      <w:r>
        <w:t>Nesta seção serão abordados os principais Requisitos Funcionais (RF), bem como os principais Requisitos Não Funcionais (RNF). A aplicação móvel proposta para utilização em Clube de Ciências deverá:</w:t>
      </w:r>
      <w:r w:rsidRPr="00286FED">
        <w:t xml:space="preserve"> </w:t>
      </w:r>
    </w:p>
    <w:p w14:paraId="12DEF7B6" w14:textId="3E0558DE" w:rsidR="003C487B" w:rsidRDefault="0019529B" w:rsidP="003C487B">
      <w:pPr>
        <w:pStyle w:val="TF-TEXTO"/>
        <w:numPr>
          <w:ilvl w:val="0"/>
          <w:numId w:val="20"/>
        </w:numPr>
        <w:spacing w:before="240"/>
      </w:pPr>
      <w:r>
        <w:t>p</w:t>
      </w:r>
      <w:r w:rsidR="003C487B">
        <w:t xml:space="preserve">ermitir que o usuário realize </w:t>
      </w:r>
      <w:r w:rsidR="003C487B" w:rsidRPr="00AC1187">
        <w:rPr>
          <w:i/>
          <w:iCs/>
        </w:rPr>
        <w:t>login</w:t>
      </w:r>
      <w:r w:rsidR="003C487B">
        <w:rPr>
          <w:i/>
          <w:iCs/>
        </w:rPr>
        <w:t xml:space="preserve"> </w:t>
      </w:r>
      <w:r w:rsidR="003C487B">
        <w:t>na aplicação (RF);</w:t>
      </w:r>
    </w:p>
    <w:p w14:paraId="45BB4BC8" w14:textId="2C8B7D07" w:rsidR="521C23DF" w:rsidRDefault="339F45BF" w:rsidP="6B5C4419">
      <w:pPr>
        <w:pStyle w:val="TF-TEXTO"/>
        <w:numPr>
          <w:ilvl w:val="0"/>
          <w:numId w:val="20"/>
        </w:numPr>
        <w:spacing w:before="240"/>
      </w:pPr>
      <w:r>
        <w:t>p</w:t>
      </w:r>
      <w:r w:rsidR="521C23DF">
        <w:t>ermitir escolher entre dois tipos de usuários: Professor ou Clubista (RF);</w:t>
      </w:r>
    </w:p>
    <w:p w14:paraId="139C112D" w14:textId="60FEA1F4" w:rsidR="4E874E54" w:rsidRDefault="4A34B411" w:rsidP="6B5C4419">
      <w:pPr>
        <w:pStyle w:val="TF-TEXTO"/>
        <w:numPr>
          <w:ilvl w:val="0"/>
          <w:numId w:val="20"/>
        </w:numPr>
        <w:spacing w:before="240"/>
      </w:pPr>
      <w:r>
        <w:t>p</w:t>
      </w:r>
      <w:r w:rsidR="4E874E54">
        <w:t xml:space="preserve">ermitir que o usuário realize o </w:t>
      </w:r>
      <w:r w:rsidR="4E874E54" w:rsidRPr="6B5C4419">
        <w:rPr>
          <w:i/>
          <w:iCs/>
        </w:rPr>
        <w:t>login</w:t>
      </w:r>
      <w:r w:rsidR="4E874E54" w:rsidRPr="6B5C4419">
        <w:t xml:space="preserve"> através do Google Drive (RF);</w:t>
      </w:r>
    </w:p>
    <w:p w14:paraId="3D1EFFE9" w14:textId="7776DD1E" w:rsidR="003C487B" w:rsidRDefault="7949654A" w:rsidP="003C487B">
      <w:pPr>
        <w:pStyle w:val="TF-TEXTO"/>
        <w:numPr>
          <w:ilvl w:val="0"/>
          <w:numId w:val="20"/>
        </w:numPr>
        <w:spacing w:before="240"/>
      </w:pPr>
      <w:r>
        <w:t>o</w:t>
      </w:r>
      <w:r w:rsidR="003C487B">
        <w:t xml:space="preserve"> professor cadastra tema (RF);</w:t>
      </w:r>
    </w:p>
    <w:p w14:paraId="694C51FA" w14:textId="4EC12FF3" w:rsidR="003C487B" w:rsidRDefault="7949654A" w:rsidP="003C487B">
      <w:pPr>
        <w:pStyle w:val="TF-TEXTO"/>
        <w:numPr>
          <w:ilvl w:val="0"/>
          <w:numId w:val="20"/>
        </w:numPr>
        <w:spacing w:before="240"/>
      </w:pPr>
      <w:r>
        <w:t>o</w:t>
      </w:r>
      <w:r w:rsidR="003C487B">
        <w:t xml:space="preserve"> professor cadastra objetivos específicos </w:t>
      </w:r>
      <w:r w:rsidR="00610FC5">
        <w:t xml:space="preserve">vinculados ao tema </w:t>
      </w:r>
      <w:r w:rsidR="003C487B">
        <w:t>(RF);</w:t>
      </w:r>
    </w:p>
    <w:p w14:paraId="2FF1D6D6" w14:textId="0292E6E6" w:rsidR="003C487B" w:rsidRDefault="14858580" w:rsidP="003C487B">
      <w:pPr>
        <w:pStyle w:val="TF-TEXTO"/>
        <w:numPr>
          <w:ilvl w:val="0"/>
          <w:numId w:val="20"/>
        </w:numPr>
        <w:spacing w:before="240"/>
      </w:pPr>
      <w:r>
        <w:t>o</w:t>
      </w:r>
      <w:r w:rsidR="003C487B">
        <w:t xml:space="preserve"> professor cadastra roteiros </w:t>
      </w:r>
      <w:r w:rsidR="00610FC5">
        <w:t>vinculados aos objetivos</w:t>
      </w:r>
      <w:r w:rsidR="003C487B">
        <w:t xml:space="preserve"> (RF);</w:t>
      </w:r>
    </w:p>
    <w:p w14:paraId="6BCBA29C" w14:textId="67F6D57D" w:rsidR="003C487B" w:rsidRDefault="030BD1F1" w:rsidP="003C487B">
      <w:pPr>
        <w:pStyle w:val="TF-TEXTO"/>
        <w:numPr>
          <w:ilvl w:val="0"/>
          <w:numId w:val="20"/>
        </w:numPr>
        <w:spacing w:before="240"/>
      </w:pPr>
      <w:r>
        <w:t>o</w:t>
      </w:r>
      <w:r w:rsidR="003C487B">
        <w:t xml:space="preserve"> professor cadastra atividades </w:t>
      </w:r>
      <w:r w:rsidR="00610FC5">
        <w:t xml:space="preserve">vinculadas aos roteiros </w:t>
      </w:r>
      <w:r w:rsidR="003C487B">
        <w:t>(RF);</w:t>
      </w:r>
    </w:p>
    <w:p w14:paraId="7E2A36D3" w14:textId="1827062C" w:rsidR="003C487B" w:rsidRDefault="4F15F6D3" w:rsidP="003C487B">
      <w:pPr>
        <w:pStyle w:val="TF-TEXTO"/>
        <w:numPr>
          <w:ilvl w:val="0"/>
          <w:numId w:val="20"/>
        </w:numPr>
        <w:spacing w:before="240"/>
      </w:pPr>
      <w:r>
        <w:t>o</w:t>
      </w:r>
      <w:r w:rsidR="003C487B">
        <w:t xml:space="preserve"> professor gera QRCode das atividades (RF);</w:t>
      </w:r>
    </w:p>
    <w:p w14:paraId="34863C1B" w14:textId="4B6C2D30" w:rsidR="003C487B" w:rsidRDefault="2DB8605D" w:rsidP="003C487B">
      <w:pPr>
        <w:pStyle w:val="TF-TEXTO"/>
        <w:numPr>
          <w:ilvl w:val="0"/>
          <w:numId w:val="20"/>
        </w:numPr>
        <w:spacing w:before="240"/>
      </w:pPr>
      <w:r>
        <w:t>o</w:t>
      </w:r>
      <w:r w:rsidR="003C487B">
        <w:t xml:space="preserve"> aluno </w:t>
      </w:r>
      <w:r w:rsidR="00507A28">
        <w:t>consome o QRCode de um</w:t>
      </w:r>
      <w:r w:rsidR="003C487B">
        <w:t xml:space="preserve"> tema (RF);</w:t>
      </w:r>
    </w:p>
    <w:p w14:paraId="1CBCB09A" w14:textId="4490236D" w:rsidR="003C487B" w:rsidRDefault="4841CD1C" w:rsidP="003C487B">
      <w:pPr>
        <w:pStyle w:val="TF-TEXTO"/>
        <w:numPr>
          <w:ilvl w:val="0"/>
          <w:numId w:val="20"/>
        </w:numPr>
        <w:spacing w:before="240"/>
      </w:pPr>
      <w:r>
        <w:t>o</w:t>
      </w:r>
      <w:r w:rsidR="003C487B">
        <w:t xml:space="preserve"> aluno </w:t>
      </w:r>
      <w:r w:rsidR="00D224B2">
        <w:t>seleciona</w:t>
      </w:r>
      <w:r w:rsidR="003C487B">
        <w:t xml:space="preserve"> atividades em grupo ou sozinho (RF);</w:t>
      </w:r>
    </w:p>
    <w:p w14:paraId="0DCFC0CA" w14:textId="098883BD" w:rsidR="003C487B" w:rsidRDefault="73406488" w:rsidP="003C487B">
      <w:pPr>
        <w:pStyle w:val="TF-TEXTO"/>
        <w:numPr>
          <w:ilvl w:val="0"/>
          <w:numId w:val="20"/>
        </w:numPr>
        <w:spacing w:before="240"/>
      </w:pPr>
      <w:r>
        <w:t>o</w:t>
      </w:r>
      <w:r w:rsidR="003C487B">
        <w:t xml:space="preserve"> aluno </w:t>
      </w:r>
      <w:r w:rsidR="00A9023B">
        <w:t>realiza as atividades propostas para o tema</w:t>
      </w:r>
      <w:r w:rsidR="003C487B">
        <w:t xml:space="preserve"> (RF);</w:t>
      </w:r>
    </w:p>
    <w:p w14:paraId="5F27A842" w14:textId="32F65D18" w:rsidR="009E16DC" w:rsidRDefault="009E16DC" w:rsidP="003C487B">
      <w:pPr>
        <w:pStyle w:val="TF-TEXTO"/>
        <w:numPr>
          <w:ilvl w:val="0"/>
          <w:numId w:val="20"/>
        </w:numPr>
        <w:spacing w:before="240"/>
      </w:pPr>
      <w:r>
        <w:t>o aplicativo sincroniza</w:t>
      </w:r>
      <w:r w:rsidR="000102C1">
        <w:t xml:space="preserve"> as informações coletadas no Google Drive (RF);</w:t>
      </w:r>
    </w:p>
    <w:p w14:paraId="78CEFC80" w14:textId="65A5BA5A" w:rsidR="00C34AA6" w:rsidRPr="00C34AA6" w:rsidRDefault="1BC8F9C0" w:rsidP="00C34AA6">
      <w:pPr>
        <w:pStyle w:val="TF-TEXTO"/>
        <w:numPr>
          <w:ilvl w:val="0"/>
          <w:numId w:val="20"/>
        </w:numPr>
        <w:spacing w:before="240"/>
      </w:pPr>
      <w:r>
        <w:t>s</w:t>
      </w:r>
      <w:r w:rsidR="003C487B">
        <w:t xml:space="preserve">er desenvolvido </w:t>
      </w:r>
      <w:commentRangeStart w:id="46"/>
      <w:r w:rsidR="003C487B">
        <w:t xml:space="preserve">em Flutter </w:t>
      </w:r>
      <w:commentRangeEnd w:id="46"/>
      <w:r w:rsidR="00CC3D6A">
        <w:rPr>
          <w:rStyle w:val="Refdecomentrio"/>
        </w:rPr>
        <w:commentReference w:id="46"/>
      </w:r>
      <w:r w:rsidR="003C487B">
        <w:t>(RNF);</w:t>
      </w:r>
    </w:p>
    <w:p w14:paraId="1CFEC692" w14:textId="78417724" w:rsidR="67BB0A52" w:rsidRDefault="3BB6FD88" w:rsidP="377757DC">
      <w:pPr>
        <w:pStyle w:val="TF-TEXTO"/>
        <w:numPr>
          <w:ilvl w:val="0"/>
          <w:numId w:val="20"/>
        </w:numPr>
        <w:spacing w:before="240"/>
      </w:pPr>
      <w:r>
        <w:t>utilizar linguagem de programação Dart para implementar o aplicativo (RNF);</w:t>
      </w:r>
    </w:p>
    <w:p w14:paraId="29D76925" w14:textId="63361DBC" w:rsidR="455C9ED2" w:rsidRDefault="16EB5DAA" w:rsidP="6B5C4419">
      <w:pPr>
        <w:pStyle w:val="TF-TEXTO"/>
        <w:numPr>
          <w:ilvl w:val="0"/>
          <w:numId w:val="20"/>
        </w:numPr>
        <w:spacing w:before="240"/>
      </w:pPr>
      <w:r>
        <w:lastRenderedPageBreak/>
        <w:t>s</w:t>
      </w:r>
      <w:r w:rsidR="455C9ED2">
        <w:t>er desenvolvido no ambiente de programação Visual Studio Code (RNF);</w:t>
      </w:r>
    </w:p>
    <w:p w14:paraId="685654FF" w14:textId="7CBAB11F" w:rsidR="00F57087" w:rsidRPr="00F57087" w:rsidRDefault="000779A7" w:rsidP="00F57087">
      <w:pPr>
        <w:pStyle w:val="TF-TEXTO"/>
        <w:numPr>
          <w:ilvl w:val="0"/>
          <w:numId w:val="20"/>
        </w:numPr>
        <w:spacing w:before="240"/>
      </w:pPr>
      <w:r>
        <w:t xml:space="preserve">utilizar recursos do celular, tais como, </w:t>
      </w:r>
      <w:r w:rsidR="595F8AF6">
        <w:t>GPS, câmera, acelerômetro, bússola, áudio (RNF);</w:t>
      </w:r>
    </w:p>
    <w:p w14:paraId="1E07EEB9" w14:textId="1AA92E7D" w:rsidR="00A52870" w:rsidRPr="00A52870" w:rsidRDefault="00EB736A" w:rsidP="00A52870">
      <w:pPr>
        <w:pStyle w:val="TF-TEXTO"/>
        <w:numPr>
          <w:ilvl w:val="0"/>
          <w:numId w:val="20"/>
        </w:numPr>
        <w:spacing w:before="240"/>
      </w:pPr>
      <w:r>
        <w:t xml:space="preserve">o </w:t>
      </w:r>
      <w:r w:rsidR="00B31F44">
        <w:t xml:space="preserve">aplicativo deve funcionar sem acesso </w:t>
      </w:r>
      <w:r>
        <w:t>à</w:t>
      </w:r>
      <w:r w:rsidR="00B31F44">
        <w:t xml:space="preserve"> internet</w:t>
      </w:r>
      <w:r w:rsidR="5B9BBFED">
        <w:t xml:space="preserve"> (R</w:t>
      </w:r>
      <w:r w:rsidR="00A86E20">
        <w:t>N</w:t>
      </w:r>
      <w:r w:rsidR="5B9BBFED">
        <w:t>F);</w:t>
      </w:r>
    </w:p>
    <w:p w14:paraId="0235B8B1" w14:textId="2E151B40" w:rsidR="00217662" w:rsidRDefault="00EB736A" w:rsidP="003C487B">
      <w:pPr>
        <w:pStyle w:val="TF-TEXTO"/>
        <w:numPr>
          <w:ilvl w:val="0"/>
          <w:numId w:val="20"/>
        </w:numPr>
        <w:spacing w:before="240"/>
      </w:pPr>
      <w:r>
        <w:t xml:space="preserve">o aplicativo deve ter </w:t>
      </w:r>
      <w:r w:rsidR="00E55E28">
        <w:t xml:space="preserve">margem de erro </w:t>
      </w:r>
      <w:r w:rsidR="0095106B">
        <w:t>menor que 5% no GPS e na bússola</w:t>
      </w:r>
      <w:r w:rsidR="00A86E20">
        <w:t xml:space="preserve"> (RNF)</w:t>
      </w:r>
      <w:r w:rsidR="0095106B">
        <w:t>;</w:t>
      </w:r>
    </w:p>
    <w:p w14:paraId="4EEA7874" w14:textId="5C06B6BB" w:rsidR="4973C427" w:rsidRDefault="4973C427" w:rsidP="6C221453">
      <w:pPr>
        <w:pStyle w:val="TF-TEXTO"/>
        <w:numPr>
          <w:ilvl w:val="0"/>
          <w:numId w:val="20"/>
        </w:numPr>
        <w:spacing w:before="240"/>
      </w:pPr>
      <w:r>
        <w:t>utilizar o método RURUCAg para modelar os requisitos do aplicativo com as heurísticas de Nielsen (RNF);</w:t>
      </w:r>
    </w:p>
    <w:p w14:paraId="5E0DDDDE" w14:textId="57BD5C1B" w:rsidR="4973C427" w:rsidRDefault="4973C427" w:rsidP="6C221453">
      <w:pPr>
        <w:pStyle w:val="TF-TEXTO"/>
        <w:numPr>
          <w:ilvl w:val="0"/>
          <w:numId w:val="20"/>
        </w:numPr>
        <w:spacing w:before="240"/>
      </w:pPr>
      <w:r>
        <w:t>utilizar o método RURUCAg para avaliar a usabilidade e a experiência de uso do aplicativo (RNF).</w:t>
      </w:r>
    </w:p>
    <w:p w14:paraId="44FA2594" w14:textId="77777777" w:rsidR="003C487B" w:rsidRDefault="003C487B" w:rsidP="003C487B">
      <w:pPr>
        <w:pStyle w:val="Ttulo2"/>
      </w:pPr>
      <w:r>
        <w:t>METODOLOGIA</w:t>
      </w:r>
    </w:p>
    <w:p w14:paraId="537B38C5" w14:textId="5B304281" w:rsidR="003C487B" w:rsidRPr="007E0D87" w:rsidRDefault="003C487B" w:rsidP="003C487B">
      <w:pPr>
        <w:pStyle w:val="TF-TEXTO"/>
        <w:spacing w:before="240"/>
        <w:ind w:firstLine="567"/>
      </w:pPr>
      <w:r>
        <w:t>O trabalho será desenvolvido observando as seguintes etapas:</w:t>
      </w:r>
    </w:p>
    <w:p w14:paraId="0A87B9CD" w14:textId="0395966B" w:rsidR="00627ADE" w:rsidRDefault="515FD95E" w:rsidP="00DE505C">
      <w:pPr>
        <w:pStyle w:val="TF-ALNEA"/>
        <w:numPr>
          <w:ilvl w:val="0"/>
          <w:numId w:val="31"/>
        </w:numPr>
      </w:pPr>
      <w:r>
        <w:t>l</w:t>
      </w:r>
      <w:r w:rsidR="7ED9CBEA">
        <w:t>evantamento</w:t>
      </w:r>
      <w:r w:rsidR="78D34B8D">
        <w:t xml:space="preserve"> bibliográfico: realizar levantamento bibliográfico sobre </w:t>
      </w:r>
      <w:r w:rsidR="0074093D">
        <w:t>Clubes de Ciências, atividades em campo em Clubes de Ci</w:t>
      </w:r>
      <w:r w:rsidR="00AD6A41">
        <w:t>ências</w:t>
      </w:r>
      <w:r w:rsidR="008413EA">
        <w:t xml:space="preserve">, </w:t>
      </w:r>
      <w:r w:rsidR="78D34B8D">
        <w:t>a linguagem de programação Dart e suas ferramentas</w:t>
      </w:r>
      <w:r w:rsidR="00627ADE">
        <w:t>, além dos trabalhos correlatos</w:t>
      </w:r>
      <w:r w:rsidR="0081256F">
        <w:t>;</w:t>
      </w:r>
    </w:p>
    <w:p w14:paraId="4ADD9A14" w14:textId="63E52B84" w:rsidR="78D34B8D" w:rsidRDefault="00DE559B" w:rsidP="6B5C4419">
      <w:pPr>
        <w:pStyle w:val="TF-ALNEA"/>
      </w:pPr>
      <w:r>
        <w:t>definição de regras de negócio: e</w:t>
      </w:r>
      <w:r w:rsidR="78D34B8D">
        <w:t>studar regras de neg</w:t>
      </w:r>
      <w:r w:rsidR="5EF6D0D2">
        <w:t xml:space="preserve">ócio do aplicativo </w:t>
      </w:r>
      <w:r>
        <w:t xml:space="preserve">junto com especialistas da área </w:t>
      </w:r>
      <w:r w:rsidR="0081256F">
        <w:t xml:space="preserve">para definir </w:t>
      </w:r>
      <w:r w:rsidR="5EF6D0D2">
        <w:t xml:space="preserve">as informações </w:t>
      </w:r>
      <w:r w:rsidR="0081256F">
        <w:t xml:space="preserve">a </w:t>
      </w:r>
      <w:r w:rsidR="5EF6D0D2">
        <w:t>ser</w:t>
      </w:r>
      <w:r w:rsidR="0081256F">
        <w:t>em</w:t>
      </w:r>
      <w:r w:rsidR="5EF6D0D2">
        <w:t xml:space="preserve"> </w:t>
      </w:r>
      <w:r w:rsidR="0081256F">
        <w:t xml:space="preserve">processadas e </w:t>
      </w:r>
      <w:r w:rsidR="5EF6D0D2">
        <w:t>armazenadas</w:t>
      </w:r>
      <w:r w:rsidR="0081256F">
        <w:t>;</w:t>
      </w:r>
    </w:p>
    <w:p w14:paraId="5ECE8D30" w14:textId="1E230373" w:rsidR="1D184A0F" w:rsidRDefault="2BD33C94" w:rsidP="6B5C4419">
      <w:pPr>
        <w:pStyle w:val="TF-ALNEA"/>
      </w:pPr>
      <w:r>
        <w:t>l</w:t>
      </w:r>
      <w:r w:rsidR="5D03FB46">
        <w:t>evantamento</w:t>
      </w:r>
      <w:r w:rsidR="1D184A0F">
        <w:t xml:space="preserve"> dos requisitos: com base nas informações da</w:t>
      </w:r>
      <w:r w:rsidR="00151C05">
        <w:t>s</w:t>
      </w:r>
      <w:r w:rsidR="1D184A0F">
        <w:t xml:space="preserve"> etapa</w:t>
      </w:r>
      <w:r w:rsidR="00151C05">
        <w:t>s</w:t>
      </w:r>
      <w:r w:rsidR="1D184A0F">
        <w:t xml:space="preserve"> anterior</w:t>
      </w:r>
      <w:r w:rsidR="00151C05">
        <w:t>es</w:t>
      </w:r>
      <w:r w:rsidR="1D184A0F">
        <w:t>, realizar a reavaliação dos requisitos e</w:t>
      </w:r>
      <w:r w:rsidR="00695153">
        <w:t>,</w:t>
      </w:r>
      <w:r w:rsidR="1D184A0F">
        <w:t xml:space="preserve"> caso necessário, especificar novos requisitos a partir das necessidades encontradas a partir da revisão bibliográfica;</w:t>
      </w:r>
    </w:p>
    <w:p w14:paraId="1D98188E" w14:textId="09D24390" w:rsidR="1D184A0F" w:rsidRDefault="6253083C" w:rsidP="6B5C4419">
      <w:pPr>
        <w:pStyle w:val="TF-ALNEA"/>
      </w:pPr>
      <w:r>
        <w:t>e</w:t>
      </w:r>
      <w:r w:rsidR="5D03FB46">
        <w:t>specificação</w:t>
      </w:r>
      <w:r w:rsidR="1D184A0F">
        <w:t xml:space="preserve"> e análise: formalizar as funcionalidades da ferramenta, fazendo uso de diagramas (como os de caso de uso</w:t>
      </w:r>
      <w:r w:rsidR="000C0E00">
        <w:t xml:space="preserve">, </w:t>
      </w:r>
      <w:r w:rsidR="1D184A0F">
        <w:t>classe</w:t>
      </w:r>
      <w:r w:rsidR="000C0E00">
        <w:t xml:space="preserve"> e sequência</w:t>
      </w:r>
      <w:r w:rsidR="1D184A0F">
        <w:t>) da Unified Modeling Language (UML)</w:t>
      </w:r>
      <w:r w:rsidR="00372030">
        <w:t xml:space="preserve"> utilizando a ferramenta </w:t>
      </w:r>
      <w:r w:rsidR="009E01BF">
        <w:t>Draw.io;</w:t>
      </w:r>
    </w:p>
    <w:p w14:paraId="56AF747D" w14:textId="022D108C" w:rsidR="003C487B" w:rsidRDefault="003C487B" w:rsidP="003C487B">
      <w:pPr>
        <w:pStyle w:val="TF-ALNEA"/>
        <w:contextualSpacing w:val="0"/>
      </w:pPr>
      <w:r>
        <w:t xml:space="preserve">implementação: implementar a abordagem proposta utilizando </w:t>
      </w:r>
      <w:commentRangeStart w:id="47"/>
      <w:r>
        <w:t>a linguagem de programaçã</w:t>
      </w:r>
      <w:commentRangeEnd w:id="47"/>
      <w:r w:rsidR="009B3F5C">
        <w:rPr>
          <w:rStyle w:val="Refdecomentrio"/>
        </w:rPr>
        <w:commentReference w:id="47"/>
      </w:r>
      <w:r>
        <w:t>o Flutter no ambiente Visual Studio Cod</w:t>
      </w:r>
      <w:r w:rsidR="0087497B">
        <w:t>e</w:t>
      </w:r>
      <w:r w:rsidR="009E01BF">
        <w:t>;</w:t>
      </w:r>
    </w:p>
    <w:p w14:paraId="08D117CD" w14:textId="77777777" w:rsidR="00C83E81" w:rsidRDefault="509224FC" w:rsidP="003C487B">
      <w:pPr>
        <w:pStyle w:val="TF-ALNEA"/>
        <w:contextualSpacing w:val="0"/>
      </w:pPr>
      <w:r>
        <w:t>t</w:t>
      </w:r>
      <w:r w:rsidR="003C487B">
        <w:t>estes</w:t>
      </w:r>
      <w:r w:rsidR="00783A8F">
        <w:t xml:space="preserve"> </w:t>
      </w:r>
      <w:r w:rsidR="00833D73">
        <w:t>unitário</w:t>
      </w:r>
      <w:r w:rsidR="00C83E81">
        <w:t>s</w:t>
      </w:r>
      <w:r w:rsidR="003C487B">
        <w:t>: elaborar testes para avaliar se a aplicação está atendendo todos os requisitos de forma correta</w:t>
      </w:r>
      <w:r w:rsidR="00C83E81">
        <w:t>;</w:t>
      </w:r>
    </w:p>
    <w:p w14:paraId="3625CD82" w14:textId="09DD1F89" w:rsidR="00C83E81" w:rsidRDefault="00C83E81" w:rsidP="502FED74">
      <w:pPr>
        <w:pStyle w:val="TF-ALNEA"/>
      </w:pPr>
      <w:r>
        <w:t>testes de usabilidade:</w:t>
      </w:r>
      <w:r w:rsidR="00E2034C">
        <w:t xml:space="preserve"> realizar testes com usuário</w:t>
      </w:r>
      <w:r w:rsidR="005D2008">
        <w:t>s</w:t>
      </w:r>
      <w:r w:rsidR="00E2034C">
        <w:t xml:space="preserve"> utilizando o método </w:t>
      </w:r>
      <w:r w:rsidR="78FB6955">
        <w:t>RURUCAg</w:t>
      </w:r>
      <w:r w:rsidR="00E2034C">
        <w:t xml:space="preserve"> para avaliar </w:t>
      </w:r>
      <w:r w:rsidR="1010551B">
        <w:t xml:space="preserve">e garantir que </w:t>
      </w:r>
      <w:r w:rsidR="00E2034C">
        <w:t xml:space="preserve">a usabilidade </w:t>
      </w:r>
      <w:r w:rsidR="7E6ECE23">
        <w:t>e experiência de uso n</w:t>
      </w:r>
      <w:r w:rsidR="00E2034C">
        <w:t xml:space="preserve">o </w:t>
      </w:r>
      <w:r w:rsidR="00464676">
        <w:t>aplicativo</w:t>
      </w:r>
      <w:r w:rsidR="506C0594">
        <w:t xml:space="preserve"> estejam em pleno funcionamento</w:t>
      </w:r>
      <w:r w:rsidR="00464676">
        <w:t>.</w:t>
      </w:r>
    </w:p>
    <w:p w14:paraId="4B07FF81" w14:textId="046BA468" w:rsidR="1395DFBC" w:rsidRDefault="1395DFBC" w:rsidP="502FED74">
      <w:pPr>
        <w:pStyle w:val="TF-ALNEA"/>
        <w:numPr>
          <w:ilvl w:val="0"/>
          <w:numId w:val="0"/>
        </w:numPr>
        <w:ind w:left="680"/>
      </w:pPr>
      <w:r w:rsidRPr="502FED74">
        <w:t>As etapas serão realizadas nos períodos relacionados no Quadro 2.</w:t>
      </w:r>
    </w:p>
    <w:p w14:paraId="4C2765FF" w14:textId="77777777" w:rsidR="003C487B" w:rsidRPr="007E0D87" w:rsidRDefault="003C487B" w:rsidP="6B5C4419">
      <w:pPr>
        <w:pStyle w:val="TF-FIGURA"/>
      </w:pPr>
      <w:bookmarkStart w:id="48" w:name="_Ref98650273"/>
      <w:r>
        <w:lastRenderedPageBreak/>
        <w:t xml:space="preserve">Quadro </w:t>
      </w:r>
      <w:bookmarkEnd w:id="48"/>
      <w:r>
        <w:t>2</w:t>
      </w:r>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3C487B" w:rsidRPr="007E0D87" w14:paraId="7E03EF35" w14:textId="77777777" w:rsidTr="009F7826">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1E80C5E6" w14:textId="77777777" w:rsidR="003C487B" w:rsidRPr="007E0D87" w:rsidRDefault="003C487B" w:rsidP="009F7826">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4D34CF5D" w14:textId="77777777" w:rsidR="003C487B" w:rsidRPr="007E0D87" w:rsidRDefault="003C487B" w:rsidP="009F7826">
            <w:pPr>
              <w:pStyle w:val="TF-TEXTOQUADROCentralizado"/>
            </w:pPr>
            <w:r>
              <w:t>2021</w:t>
            </w:r>
          </w:p>
        </w:tc>
      </w:tr>
      <w:tr w:rsidR="003C487B" w:rsidRPr="007E0D87" w14:paraId="2E4A7792" w14:textId="77777777" w:rsidTr="009F7826">
        <w:trPr>
          <w:cantSplit/>
          <w:jc w:val="center"/>
        </w:trPr>
        <w:tc>
          <w:tcPr>
            <w:tcW w:w="6171" w:type="dxa"/>
            <w:tcBorders>
              <w:top w:val="nil"/>
              <w:left w:val="single" w:sz="4" w:space="0" w:color="auto"/>
              <w:bottom w:val="nil"/>
            </w:tcBorders>
            <w:shd w:val="clear" w:color="auto" w:fill="A6A6A6"/>
          </w:tcPr>
          <w:p w14:paraId="77FCCEF1" w14:textId="77777777" w:rsidR="003C487B" w:rsidRPr="007E0D87" w:rsidRDefault="003C487B" w:rsidP="009F7826">
            <w:pPr>
              <w:pStyle w:val="TF-TEXTOQUADRO"/>
            </w:pPr>
          </w:p>
        </w:tc>
        <w:tc>
          <w:tcPr>
            <w:tcW w:w="557" w:type="dxa"/>
            <w:gridSpan w:val="2"/>
            <w:shd w:val="clear" w:color="auto" w:fill="A6A6A6"/>
          </w:tcPr>
          <w:p w14:paraId="389BFC25" w14:textId="21B69A5A" w:rsidR="003C487B" w:rsidRPr="007E0D87" w:rsidRDefault="00FF5E01" w:rsidP="009F7826">
            <w:pPr>
              <w:pStyle w:val="TF-TEXTOQUADROCentralizado"/>
            </w:pPr>
            <w:r>
              <w:t>fev</w:t>
            </w:r>
            <w:r w:rsidR="003C487B" w:rsidRPr="007E0D87">
              <w:t>.</w:t>
            </w:r>
          </w:p>
        </w:tc>
        <w:tc>
          <w:tcPr>
            <w:tcW w:w="568" w:type="dxa"/>
            <w:gridSpan w:val="2"/>
            <w:shd w:val="clear" w:color="auto" w:fill="A6A6A6"/>
          </w:tcPr>
          <w:p w14:paraId="5324F660" w14:textId="245B298B" w:rsidR="003C487B" w:rsidRPr="007E0D87" w:rsidRDefault="00FF5E01" w:rsidP="009F7826">
            <w:pPr>
              <w:pStyle w:val="TF-TEXTOQUADROCentralizado"/>
            </w:pPr>
            <w:r>
              <w:t>mar</w:t>
            </w:r>
            <w:r w:rsidR="003C487B" w:rsidRPr="007E0D87">
              <w:t>.</w:t>
            </w:r>
          </w:p>
        </w:tc>
        <w:tc>
          <w:tcPr>
            <w:tcW w:w="568" w:type="dxa"/>
            <w:gridSpan w:val="2"/>
            <w:shd w:val="clear" w:color="auto" w:fill="A6A6A6"/>
          </w:tcPr>
          <w:p w14:paraId="4C0CA009" w14:textId="760C80C5" w:rsidR="003C487B" w:rsidRPr="007E0D87" w:rsidRDefault="00FF5E01" w:rsidP="009F7826">
            <w:pPr>
              <w:pStyle w:val="TF-TEXTOQUADROCentralizado"/>
            </w:pPr>
            <w:r>
              <w:t>abr</w:t>
            </w:r>
            <w:r w:rsidR="003C487B" w:rsidRPr="007E0D87">
              <w:t>.</w:t>
            </w:r>
          </w:p>
        </w:tc>
        <w:tc>
          <w:tcPr>
            <w:tcW w:w="568" w:type="dxa"/>
            <w:gridSpan w:val="2"/>
            <w:shd w:val="clear" w:color="auto" w:fill="A6A6A6"/>
          </w:tcPr>
          <w:p w14:paraId="1B6446F9" w14:textId="2FB8C139" w:rsidR="003C487B" w:rsidRPr="007E0D87" w:rsidRDefault="00FF5E01" w:rsidP="009F7826">
            <w:pPr>
              <w:pStyle w:val="TF-TEXTOQUADROCentralizado"/>
            </w:pPr>
            <w:r>
              <w:t>mai</w:t>
            </w:r>
            <w:r w:rsidR="003C487B" w:rsidRPr="007E0D87">
              <w:t>.</w:t>
            </w:r>
          </w:p>
        </w:tc>
        <w:tc>
          <w:tcPr>
            <w:tcW w:w="573" w:type="dxa"/>
            <w:gridSpan w:val="2"/>
            <w:shd w:val="clear" w:color="auto" w:fill="A6A6A6"/>
          </w:tcPr>
          <w:p w14:paraId="71037FCB" w14:textId="7EEB42D1" w:rsidR="003C487B" w:rsidRPr="007E0D87" w:rsidRDefault="00FF5E01" w:rsidP="009F7826">
            <w:pPr>
              <w:pStyle w:val="TF-TEXTOQUADROCentralizado"/>
            </w:pPr>
            <w:r>
              <w:t>jun</w:t>
            </w:r>
            <w:r w:rsidR="003C487B" w:rsidRPr="007E0D87">
              <w:t>.</w:t>
            </w:r>
          </w:p>
        </w:tc>
      </w:tr>
      <w:tr w:rsidR="003C487B" w:rsidRPr="007E0D87" w14:paraId="1C10824A" w14:textId="77777777" w:rsidTr="009F7826">
        <w:trPr>
          <w:cantSplit/>
          <w:jc w:val="center"/>
        </w:trPr>
        <w:tc>
          <w:tcPr>
            <w:tcW w:w="6171" w:type="dxa"/>
            <w:tcBorders>
              <w:top w:val="nil"/>
              <w:left w:val="single" w:sz="4" w:space="0" w:color="auto"/>
            </w:tcBorders>
            <w:shd w:val="clear" w:color="auto" w:fill="A6A6A6"/>
          </w:tcPr>
          <w:p w14:paraId="79D9FA5F" w14:textId="77777777" w:rsidR="003C487B" w:rsidRPr="007E0D87" w:rsidRDefault="003C487B" w:rsidP="009F7826">
            <w:pPr>
              <w:pStyle w:val="TF-TEXTOQUADRO"/>
            </w:pPr>
            <w:r w:rsidRPr="007E0D87">
              <w:t>etapas / quinzenas</w:t>
            </w:r>
          </w:p>
        </w:tc>
        <w:tc>
          <w:tcPr>
            <w:tcW w:w="273" w:type="dxa"/>
            <w:tcBorders>
              <w:bottom w:val="single" w:sz="4" w:space="0" w:color="auto"/>
            </w:tcBorders>
            <w:shd w:val="clear" w:color="auto" w:fill="A6A6A6"/>
          </w:tcPr>
          <w:p w14:paraId="3A6702A7" w14:textId="77777777" w:rsidR="003C487B" w:rsidRPr="007E0D87" w:rsidRDefault="003C487B" w:rsidP="009F7826">
            <w:pPr>
              <w:pStyle w:val="TF-TEXTOQUADROCentralizado"/>
            </w:pPr>
            <w:r w:rsidRPr="007E0D87">
              <w:t>1</w:t>
            </w:r>
          </w:p>
        </w:tc>
        <w:tc>
          <w:tcPr>
            <w:tcW w:w="284" w:type="dxa"/>
            <w:tcBorders>
              <w:bottom w:val="single" w:sz="4" w:space="0" w:color="auto"/>
            </w:tcBorders>
            <w:shd w:val="clear" w:color="auto" w:fill="A6A6A6"/>
          </w:tcPr>
          <w:p w14:paraId="1CDD8920" w14:textId="77777777" w:rsidR="003C487B" w:rsidRPr="007E0D87" w:rsidRDefault="003C487B" w:rsidP="009F7826">
            <w:pPr>
              <w:pStyle w:val="TF-TEXTOQUADROCentralizado"/>
            </w:pPr>
            <w:r w:rsidRPr="007E0D87">
              <w:t>2</w:t>
            </w:r>
          </w:p>
        </w:tc>
        <w:tc>
          <w:tcPr>
            <w:tcW w:w="284" w:type="dxa"/>
            <w:tcBorders>
              <w:bottom w:val="single" w:sz="4" w:space="0" w:color="auto"/>
            </w:tcBorders>
            <w:shd w:val="clear" w:color="auto" w:fill="A6A6A6"/>
          </w:tcPr>
          <w:p w14:paraId="79E25CE6" w14:textId="77777777" w:rsidR="003C487B" w:rsidRPr="007E0D87" w:rsidRDefault="003C487B" w:rsidP="009F7826">
            <w:pPr>
              <w:pStyle w:val="TF-TEXTOQUADROCentralizado"/>
            </w:pPr>
            <w:r w:rsidRPr="007E0D87">
              <w:t>1</w:t>
            </w:r>
          </w:p>
        </w:tc>
        <w:tc>
          <w:tcPr>
            <w:tcW w:w="284" w:type="dxa"/>
            <w:tcBorders>
              <w:bottom w:val="single" w:sz="4" w:space="0" w:color="auto"/>
            </w:tcBorders>
            <w:shd w:val="clear" w:color="auto" w:fill="A6A6A6"/>
          </w:tcPr>
          <w:p w14:paraId="7C12E04F" w14:textId="77777777" w:rsidR="003C487B" w:rsidRPr="007E0D87" w:rsidRDefault="003C487B" w:rsidP="009F7826">
            <w:pPr>
              <w:pStyle w:val="TF-TEXTOQUADROCentralizado"/>
            </w:pPr>
            <w:r w:rsidRPr="007E0D87">
              <w:t>2</w:t>
            </w:r>
          </w:p>
        </w:tc>
        <w:tc>
          <w:tcPr>
            <w:tcW w:w="284" w:type="dxa"/>
            <w:tcBorders>
              <w:bottom w:val="single" w:sz="4" w:space="0" w:color="auto"/>
            </w:tcBorders>
            <w:shd w:val="clear" w:color="auto" w:fill="A6A6A6"/>
          </w:tcPr>
          <w:p w14:paraId="7B34212B" w14:textId="77777777" w:rsidR="003C487B" w:rsidRPr="007E0D87" w:rsidRDefault="003C487B" w:rsidP="009F7826">
            <w:pPr>
              <w:pStyle w:val="TF-TEXTOQUADROCentralizado"/>
            </w:pPr>
            <w:r w:rsidRPr="007E0D87">
              <w:t>1</w:t>
            </w:r>
          </w:p>
        </w:tc>
        <w:tc>
          <w:tcPr>
            <w:tcW w:w="284" w:type="dxa"/>
            <w:tcBorders>
              <w:bottom w:val="single" w:sz="4" w:space="0" w:color="auto"/>
            </w:tcBorders>
            <w:shd w:val="clear" w:color="auto" w:fill="A6A6A6"/>
          </w:tcPr>
          <w:p w14:paraId="19E9732C" w14:textId="77777777" w:rsidR="003C487B" w:rsidRPr="007E0D87" w:rsidRDefault="003C487B" w:rsidP="009F7826">
            <w:pPr>
              <w:pStyle w:val="TF-TEXTOQUADROCentralizado"/>
            </w:pPr>
            <w:r w:rsidRPr="007E0D87">
              <w:t>2</w:t>
            </w:r>
          </w:p>
        </w:tc>
        <w:tc>
          <w:tcPr>
            <w:tcW w:w="284" w:type="dxa"/>
            <w:tcBorders>
              <w:bottom w:val="single" w:sz="4" w:space="0" w:color="auto"/>
            </w:tcBorders>
            <w:shd w:val="clear" w:color="auto" w:fill="A6A6A6"/>
          </w:tcPr>
          <w:p w14:paraId="2BF41EE6" w14:textId="77777777" w:rsidR="003C487B" w:rsidRPr="007E0D87" w:rsidRDefault="003C487B" w:rsidP="009F7826">
            <w:pPr>
              <w:pStyle w:val="TF-TEXTOQUADROCentralizado"/>
            </w:pPr>
            <w:r w:rsidRPr="007E0D87">
              <w:t>1</w:t>
            </w:r>
          </w:p>
        </w:tc>
        <w:tc>
          <w:tcPr>
            <w:tcW w:w="284" w:type="dxa"/>
            <w:tcBorders>
              <w:bottom w:val="single" w:sz="4" w:space="0" w:color="auto"/>
            </w:tcBorders>
            <w:shd w:val="clear" w:color="auto" w:fill="A6A6A6"/>
          </w:tcPr>
          <w:p w14:paraId="4F523512" w14:textId="77777777" w:rsidR="003C487B" w:rsidRPr="007E0D87" w:rsidRDefault="003C487B" w:rsidP="009F7826">
            <w:pPr>
              <w:pStyle w:val="TF-TEXTOQUADROCentralizado"/>
            </w:pPr>
            <w:r w:rsidRPr="007E0D87">
              <w:t>2</w:t>
            </w:r>
          </w:p>
        </w:tc>
        <w:tc>
          <w:tcPr>
            <w:tcW w:w="284" w:type="dxa"/>
            <w:tcBorders>
              <w:bottom w:val="single" w:sz="4" w:space="0" w:color="auto"/>
            </w:tcBorders>
            <w:shd w:val="clear" w:color="auto" w:fill="A6A6A6"/>
          </w:tcPr>
          <w:p w14:paraId="1FCAD360" w14:textId="77777777" w:rsidR="003C487B" w:rsidRPr="007E0D87" w:rsidRDefault="003C487B" w:rsidP="009F7826">
            <w:pPr>
              <w:pStyle w:val="TF-TEXTOQUADROCentralizado"/>
            </w:pPr>
            <w:r w:rsidRPr="007E0D87">
              <w:t>1</w:t>
            </w:r>
          </w:p>
        </w:tc>
        <w:tc>
          <w:tcPr>
            <w:tcW w:w="289" w:type="dxa"/>
            <w:tcBorders>
              <w:bottom w:val="single" w:sz="4" w:space="0" w:color="auto"/>
            </w:tcBorders>
            <w:shd w:val="clear" w:color="auto" w:fill="A6A6A6"/>
          </w:tcPr>
          <w:p w14:paraId="431BC990" w14:textId="77777777" w:rsidR="003C487B" w:rsidRPr="007E0D87" w:rsidRDefault="003C487B" w:rsidP="009F7826">
            <w:pPr>
              <w:pStyle w:val="TF-TEXTOQUADROCentralizado"/>
            </w:pPr>
            <w:r w:rsidRPr="007E0D87">
              <w:t>2</w:t>
            </w:r>
          </w:p>
        </w:tc>
      </w:tr>
      <w:tr w:rsidR="003C487B" w:rsidRPr="007E0D87" w14:paraId="06DE7B41" w14:textId="77777777" w:rsidTr="00B9108E">
        <w:trPr>
          <w:jc w:val="center"/>
        </w:trPr>
        <w:tc>
          <w:tcPr>
            <w:tcW w:w="6171" w:type="dxa"/>
            <w:tcBorders>
              <w:left w:val="single" w:sz="4" w:space="0" w:color="auto"/>
            </w:tcBorders>
          </w:tcPr>
          <w:p w14:paraId="406316B7" w14:textId="704D92DE" w:rsidR="003C487B" w:rsidRPr="007E0D87" w:rsidRDefault="24FE0523" w:rsidP="009F7826">
            <w:pPr>
              <w:pStyle w:val="TF-TEXTOQUADRO"/>
              <w:rPr>
                <w:bCs/>
              </w:rPr>
            </w:pPr>
            <w:r>
              <w:t>l</w:t>
            </w:r>
            <w:r w:rsidR="1AE0EB85">
              <w:t>evantamento</w:t>
            </w:r>
            <w:r w:rsidR="25747BD3">
              <w:t xml:space="preserve"> bibliográfico</w:t>
            </w:r>
          </w:p>
        </w:tc>
        <w:tc>
          <w:tcPr>
            <w:tcW w:w="273" w:type="dxa"/>
            <w:tcBorders>
              <w:bottom w:val="single" w:sz="4" w:space="0" w:color="auto"/>
            </w:tcBorders>
            <w:shd w:val="clear" w:color="auto" w:fill="FFFFFF"/>
          </w:tcPr>
          <w:p w14:paraId="346B4F69" w14:textId="77777777" w:rsidR="003C487B" w:rsidRPr="00B9108E" w:rsidRDefault="003C487B" w:rsidP="502FED74">
            <w:pPr>
              <w:rPr>
                <w:color w:val="FFFFFF"/>
              </w:rPr>
            </w:pPr>
          </w:p>
        </w:tc>
        <w:tc>
          <w:tcPr>
            <w:tcW w:w="284" w:type="dxa"/>
            <w:tcBorders>
              <w:bottom w:val="single" w:sz="4" w:space="0" w:color="auto"/>
            </w:tcBorders>
            <w:shd w:val="clear" w:color="auto" w:fill="767171"/>
          </w:tcPr>
          <w:p w14:paraId="13D23C53" w14:textId="1D667D51" w:rsidR="003C487B" w:rsidRPr="001D6502" w:rsidRDefault="003C487B" w:rsidP="009F7826">
            <w:pPr>
              <w:pStyle w:val="TF-TEXTOQUADROCentralizado"/>
              <w:rPr>
                <w:color w:val="000000"/>
                <w:sz w:val="24"/>
                <w:szCs w:val="24"/>
              </w:rPr>
            </w:pPr>
          </w:p>
        </w:tc>
        <w:tc>
          <w:tcPr>
            <w:tcW w:w="284" w:type="dxa"/>
            <w:tcBorders>
              <w:bottom w:val="single" w:sz="4" w:space="0" w:color="auto"/>
            </w:tcBorders>
          </w:tcPr>
          <w:p w14:paraId="0360F314" w14:textId="77777777" w:rsidR="003C487B" w:rsidRPr="007E0D87" w:rsidRDefault="003C487B" w:rsidP="009F7826">
            <w:pPr>
              <w:pStyle w:val="TF-TEXTOQUADROCentralizado"/>
            </w:pPr>
          </w:p>
        </w:tc>
        <w:tc>
          <w:tcPr>
            <w:tcW w:w="284" w:type="dxa"/>
            <w:tcBorders>
              <w:bottom w:val="single" w:sz="4" w:space="0" w:color="auto"/>
            </w:tcBorders>
          </w:tcPr>
          <w:p w14:paraId="3959FF36" w14:textId="77777777" w:rsidR="003C487B" w:rsidRPr="007E0D87" w:rsidRDefault="003C487B" w:rsidP="009F7826">
            <w:pPr>
              <w:pStyle w:val="TF-TEXTOQUADROCentralizado"/>
            </w:pPr>
          </w:p>
        </w:tc>
        <w:tc>
          <w:tcPr>
            <w:tcW w:w="284" w:type="dxa"/>
            <w:tcBorders>
              <w:bottom w:val="single" w:sz="4" w:space="0" w:color="auto"/>
            </w:tcBorders>
          </w:tcPr>
          <w:p w14:paraId="4CA09641" w14:textId="77777777" w:rsidR="003C487B" w:rsidRPr="007E0D87" w:rsidRDefault="003C487B" w:rsidP="009F7826">
            <w:pPr>
              <w:pStyle w:val="TF-TEXTOQUADROCentralizado"/>
            </w:pPr>
          </w:p>
        </w:tc>
        <w:tc>
          <w:tcPr>
            <w:tcW w:w="284" w:type="dxa"/>
            <w:tcBorders>
              <w:bottom w:val="single" w:sz="4" w:space="0" w:color="auto"/>
            </w:tcBorders>
          </w:tcPr>
          <w:p w14:paraId="47B11B12" w14:textId="77777777" w:rsidR="003C487B" w:rsidRPr="007E0D87" w:rsidRDefault="003C487B" w:rsidP="009F7826">
            <w:pPr>
              <w:pStyle w:val="TF-TEXTOQUADROCentralizado"/>
            </w:pPr>
          </w:p>
        </w:tc>
        <w:tc>
          <w:tcPr>
            <w:tcW w:w="284" w:type="dxa"/>
            <w:tcBorders>
              <w:bottom w:val="single" w:sz="4" w:space="0" w:color="auto"/>
            </w:tcBorders>
          </w:tcPr>
          <w:p w14:paraId="70686B1C" w14:textId="77777777" w:rsidR="003C487B" w:rsidRPr="007E0D87" w:rsidRDefault="003C487B" w:rsidP="009F7826">
            <w:pPr>
              <w:pStyle w:val="TF-TEXTOQUADROCentralizado"/>
            </w:pPr>
          </w:p>
        </w:tc>
        <w:tc>
          <w:tcPr>
            <w:tcW w:w="284" w:type="dxa"/>
            <w:tcBorders>
              <w:bottom w:val="single" w:sz="4" w:space="0" w:color="auto"/>
            </w:tcBorders>
          </w:tcPr>
          <w:p w14:paraId="70E20EC0" w14:textId="77777777" w:rsidR="003C487B" w:rsidRPr="007E0D87" w:rsidRDefault="003C487B" w:rsidP="009F7826">
            <w:pPr>
              <w:pStyle w:val="TF-TEXTOQUADROCentralizado"/>
            </w:pPr>
          </w:p>
        </w:tc>
        <w:tc>
          <w:tcPr>
            <w:tcW w:w="284" w:type="dxa"/>
            <w:tcBorders>
              <w:bottom w:val="single" w:sz="4" w:space="0" w:color="auto"/>
            </w:tcBorders>
          </w:tcPr>
          <w:p w14:paraId="2B5CC613" w14:textId="77777777" w:rsidR="003C487B" w:rsidRPr="007E0D87" w:rsidRDefault="003C487B" w:rsidP="009F7826">
            <w:pPr>
              <w:pStyle w:val="TF-TEXTOQUADROCentralizado"/>
            </w:pPr>
          </w:p>
        </w:tc>
        <w:tc>
          <w:tcPr>
            <w:tcW w:w="289" w:type="dxa"/>
          </w:tcPr>
          <w:p w14:paraId="21279727" w14:textId="77777777" w:rsidR="003C487B" w:rsidRPr="007E0D87" w:rsidRDefault="003C487B" w:rsidP="009F7826">
            <w:pPr>
              <w:pStyle w:val="TF-TEXTOQUADROCentralizado"/>
            </w:pPr>
          </w:p>
        </w:tc>
      </w:tr>
      <w:tr w:rsidR="6B5C4419" w14:paraId="5574E1A4" w14:textId="77777777" w:rsidTr="00B9108E">
        <w:trPr>
          <w:jc w:val="center"/>
        </w:trPr>
        <w:tc>
          <w:tcPr>
            <w:tcW w:w="6171" w:type="dxa"/>
            <w:tcBorders>
              <w:left w:val="single" w:sz="4" w:space="0" w:color="auto"/>
            </w:tcBorders>
          </w:tcPr>
          <w:p w14:paraId="300B670E" w14:textId="6304689A" w:rsidR="25747BD3" w:rsidRDefault="1C384678" w:rsidP="6B5C4419">
            <w:pPr>
              <w:pStyle w:val="TF-TEXTOQUADRO"/>
            </w:pPr>
            <w:r>
              <w:t>definição de regras de negócio</w:t>
            </w:r>
          </w:p>
        </w:tc>
        <w:tc>
          <w:tcPr>
            <w:tcW w:w="273" w:type="dxa"/>
            <w:tcBorders>
              <w:bottom w:val="single" w:sz="4" w:space="0" w:color="auto"/>
            </w:tcBorders>
          </w:tcPr>
          <w:p w14:paraId="30ED581A" w14:textId="76B44300" w:rsidR="6B5C4419" w:rsidRDefault="6B5C4419" w:rsidP="6B5C4419">
            <w:pPr>
              <w:pStyle w:val="TF-TEXTOQUADROCentralizado"/>
            </w:pPr>
          </w:p>
        </w:tc>
        <w:tc>
          <w:tcPr>
            <w:tcW w:w="284" w:type="dxa"/>
            <w:tcBorders>
              <w:bottom w:val="single" w:sz="4" w:space="0" w:color="auto"/>
            </w:tcBorders>
            <w:shd w:val="clear" w:color="auto" w:fill="767171"/>
          </w:tcPr>
          <w:p w14:paraId="1A0418D6" w14:textId="138EF27D" w:rsidR="6B5C4419" w:rsidRDefault="6B5C4419" w:rsidP="6B5C4419">
            <w:pPr>
              <w:pStyle w:val="TF-TEXTOQUADROCentralizado"/>
            </w:pPr>
          </w:p>
        </w:tc>
        <w:tc>
          <w:tcPr>
            <w:tcW w:w="284" w:type="dxa"/>
            <w:tcBorders>
              <w:bottom w:val="single" w:sz="4" w:space="0" w:color="auto"/>
            </w:tcBorders>
            <w:shd w:val="clear" w:color="auto" w:fill="FFFFFF"/>
          </w:tcPr>
          <w:p w14:paraId="6BFCA7F4" w14:textId="4DB09ACB" w:rsidR="6B5C4419" w:rsidRDefault="6B5C4419" w:rsidP="6B5C4419">
            <w:pPr>
              <w:pStyle w:val="TF-TEXTOQUADROCentralizado"/>
            </w:pPr>
          </w:p>
        </w:tc>
        <w:tc>
          <w:tcPr>
            <w:tcW w:w="284" w:type="dxa"/>
            <w:tcBorders>
              <w:bottom w:val="single" w:sz="4" w:space="0" w:color="auto"/>
            </w:tcBorders>
          </w:tcPr>
          <w:p w14:paraId="7F04F1EF" w14:textId="4492A6A4" w:rsidR="6B5C4419" w:rsidRDefault="6B5C4419" w:rsidP="6B5C4419">
            <w:pPr>
              <w:pStyle w:val="TF-TEXTOQUADROCentralizado"/>
            </w:pPr>
          </w:p>
        </w:tc>
        <w:tc>
          <w:tcPr>
            <w:tcW w:w="284" w:type="dxa"/>
            <w:tcBorders>
              <w:bottom w:val="single" w:sz="4" w:space="0" w:color="auto"/>
            </w:tcBorders>
          </w:tcPr>
          <w:p w14:paraId="74AADA36" w14:textId="7284820A" w:rsidR="6B5C4419" w:rsidRDefault="6B5C4419" w:rsidP="6B5C4419">
            <w:pPr>
              <w:pStyle w:val="TF-TEXTOQUADROCentralizado"/>
            </w:pPr>
          </w:p>
        </w:tc>
        <w:tc>
          <w:tcPr>
            <w:tcW w:w="284" w:type="dxa"/>
            <w:tcBorders>
              <w:bottom w:val="single" w:sz="4" w:space="0" w:color="auto"/>
            </w:tcBorders>
          </w:tcPr>
          <w:p w14:paraId="5C05CFAC" w14:textId="06D7768E" w:rsidR="6B5C4419" w:rsidRDefault="6B5C4419" w:rsidP="6B5C4419">
            <w:pPr>
              <w:pStyle w:val="TF-TEXTOQUADROCentralizado"/>
            </w:pPr>
          </w:p>
        </w:tc>
        <w:tc>
          <w:tcPr>
            <w:tcW w:w="284" w:type="dxa"/>
            <w:tcBorders>
              <w:bottom w:val="single" w:sz="4" w:space="0" w:color="auto"/>
            </w:tcBorders>
          </w:tcPr>
          <w:p w14:paraId="1CD2A971" w14:textId="34322E4A" w:rsidR="6B5C4419" w:rsidRDefault="6B5C4419" w:rsidP="6B5C4419">
            <w:pPr>
              <w:pStyle w:val="TF-TEXTOQUADROCentralizado"/>
            </w:pPr>
          </w:p>
        </w:tc>
        <w:tc>
          <w:tcPr>
            <w:tcW w:w="284" w:type="dxa"/>
            <w:tcBorders>
              <w:bottom w:val="single" w:sz="4" w:space="0" w:color="auto"/>
            </w:tcBorders>
          </w:tcPr>
          <w:p w14:paraId="3E09C480" w14:textId="1348F11C" w:rsidR="6B5C4419" w:rsidRDefault="6B5C4419" w:rsidP="6B5C4419">
            <w:pPr>
              <w:pStyle w:val="TF-TEXTOQUADROCentralizado"/>
            </w:pPr>
          </w:p>
        </w:tc>
        <w:tc>
          <w:tcPr>
            <w:tcW w:w="284" w:type="dxa"/>
            <w:tcBorders>
              <w:bottom w:val="single" w:sz="4" w:space="0" w:color="auto"/>
            </w:tcBorders>
          </w:tcPr>
          <w:p w14:paraId="554C2317" w14:textId="3BDF1B52" w:rsidR="6B5C4419" w:rsidRDefault="6B5C4419" w:rsidP="6B5C4419">
            <w:pPr>
              <w:pStyle w:val="TF-TEXTOQUADROCentralizado"/>
            </w:pPr>
          </w:p>
        </w:tc>
        <w:tc>
          <w:tcPr>
            <w:tcW w:w="289" w:type="dxa"/>
          </w:tcPr>
          <w:p w14:paraId="34DB5BF9" w14:textId="16D01029" w:rsidR="6B5C4419" w:rsidRDefault="6B5C4419" w:rsidP="6B5C4419">
            <w:pPr>
              <w:pStyle w:val="TF-TEXTOQUADROCentralizado"/>
            </w:pPr>
          </w:p>
        </w:tc>
      </w:tr>
      <w:tr w:rsidR="5499CF51" w14:paraId="460AD22C" w14:textId="77777777" w:rsidTr="00B9108E">
        <w:trPr>
          <w:jc w:val="center"/>
        </w:trPr>
        <w:tc>
          <w:tcPr>
            <w:tcW w:w="6171" w:type="dxa"/>
            <w:tcBorders>
              <w:left w:val="single" w:sz="4" w:space="0" w:color="auto"/>
            </w:tcBorders>
          </w:tcPr>
          <w:p w14:paraId="301B03A1" w14:textId="4E200EB2" w:rsidR="1C384678" w:rsidRDefault="1C384678" w:rsidP="5499CF51">
            <w:pPr>
              <w:pStyle w:val="TF-TEXTOQUADRO"/>
            </w:pPr>
            <w:r>
              <w:t>levantamento de requisitos</w:t>
            </w:r>
          </w:p>
        </w:tc>
        <w:tc>
          <w:tcPr>
            <w:tcW w:w="273" w:type="dxa"/>
            <w:tcBorders>
              <w:bottom w:val="single" w:sz="4" w:space="0" w:color="auto"/>
            </w:tcBorders>
          </w:tcPr>
          <w:p w14:paraId="6D3EC275" w14:textId="18D1EEDF" w:rsidR="5499CF51" w:rsidRDefault="5499CF51" w:rsidP="5499CF51">
            <w:pPr>
              <w:pStyle w:val="TF-TEXTOQUADROCentralizado"/>
            </w:pPr>
          </w:p>
        </w:tc>
        <w:tc>
          <w:tcPr>
            <w:tcW w:w="284" w:type="dxa"/>
            <w:tcBorders>
              <w:bottom w:val="single" w:sz="4" w:space="0" w:color="auto"/>
            </w:tcBorders>
            <w:shd w:val="clear" w:color="auto" w:fill="767171"/>
          </w:tcPr>
          <w:p w14:paraId="177EECA0" w14:textId="59F62C10" w:rsidR="5499CF51" w:rsidRDefault="5499CF51" w:rsidP="5499CF51">
            <w:pPr>
              <w:pStyle w:val="TF-TEXTOQUADROCentralizado"/>
            </w:pPr>
          </w:p>
        </w:tc>
        <w:tc>
          <w:tcPr>
            <w:tcW w:w="284" w:type="dxa"/>
            <w:tcBorders>
              <w:bottom w:val="single" w:sz="4" w:space="0" w:color="auto"/>
            </w:tcBorders>
            <w:shd w:val="clear" w:color="auto" w:fill="767171"/>
          </w:tcPr>
          <w:p w14:paraId="188F1DEC" w14:textId="52E5B640" w:rsidR="5499CF51" w:rsidRDefault="5499CF51" w:rsidP="5499CF51">
            <w:pPr>
              <w:pStyle w:val="TF-TEXTOQUADROCentralizado"/>
            </w:pPr>
          </w:p>
        </w:tc>
        <w:tc>
          <w:tcPr>
            <w:tcW w:w="284" w:type="dxa"/>
            <w:tcBorders>
              <w:bottom w:val="single" w:sz="4" w:space="0" w:color="auto"/>
            </w:tcBorders>
          </w:tcPr>
          <w:p w14:paraId="793D4A78" w14:textId="33AD9845" w:rsidR="5499CF51" w:rsidRDefault="5499CF51" w:rsidP="5499CF51">
            <w:pPr>
              <w:pStyle w:val="TF-TEXTOQUADROCentralizado"/>
            </w:pPr>
          </w:p>
        </w:tc>
        <w:tc>
          <w:tcPr>
            <w:tcW w:w="284" w:type="dxa"/>
            <w:tcBorders>
              <w:bottom w:val="single" w:sz="4" w:space="0" w:color="auto"/>
            </w:tcBorders>
          </w:tcPr>
          <w:p w14:paraId="482C7294" w14:textId="15AB8155" w:rsidR="5499CF51" w:rsidRDefault="5499CF51" w:rsidP="5499CF51">
            <w:pPr>
              <w:pStyle w:val="TF-TEXTOQUADROCentralizado"/>
            </w:pPr>
          </w:p>
        </w:tc>
        <w:tc>
          <w:tcPr>
            <w:tcW w:w="284" w:type="dxa"/>
            <w:tcBorders>
              <w:bottom w:val="single" w:sz="4" w:space="0" w:color="auto"/>
            </w:tcBorders>
          </w:tcPr>
          <w:p w14:paraId="0242EB74" w14:textId="0B869D85" w:rsidR="5499CF51" w:rsidRDefault="5499CF51" w:rsidP="5499CF51">
            <w:pPr>
              <w:pStyle w:val="TF-TEXTOQUADROCentralizado"/>
            </w:pPr>
          </w:p>
        </w:tc>
        <w:tc>
          <w:tcPr>
            <w:tcW w:w="284" w:type="dxa"/>
            <w:tcBorders>
              <w:bottom w:val="single" w:sz="4" w:space="0" w:color="auto"/>
            </w:tcBorders>
          </w:tcPr>
          <w:p w14:paraId="4B787312" w14:textId="067D3AE2" w:rsidR="5499CF51" w:rsidRDefault="5499CF51" w:rsidP="5499CF51">
            <w:pPr>
              <w:pStyle w:val="TF-TEXTOQUADROCentralizado"/>
            </w:pPr>
          </w:p>
        </w:tc>
        <w:tc>
          <w:tcPr>
            <w:tcW w:w="284" w:type="dxa"/>
            <w:tcBorders>
              <w:bottom w:val="single" w:sz="4" w:space="0" w:color="auto"/>
            </w:tcBorders>
          </w:tcPr>
          <w:p w14:paraId="2CB86BF8" w14:textId="6B938C71" w:rsidR="5499CF51" w:rsidRDefault="5499CF51" w:rsidP="5499CF51">
            <w:pPr>
              <w:pStyle w:val="TF-TEXTOQUADROCentralizado"/>
            </w:pPr>
          </w:p>
        </w:tc>
        <w:tc>
          <w:tcPr>
            <w:tcW w:w="284" w:type="dxa"/>
            <w:tcBorders>
              <w:bottom w:val="single" w:sz="4" w:space="0" w:color="auto"/>
            </w:tcBorders>
          </w:tcPr>
          <w:p w14:paraId="19E9929A" w14:textId="0B018D7D" w:rsidR="5499CF51" w:rsidRDefault="5499CF51" w:rsidP="5499CF51">
            <w:pPr>
              <w:pStyle w:val="TF-TEXTOQUADROCentralizado"/>
            </w:pPr>
          </w:p>
        </w:tc>
        <w:tc>
          <w:tcPr>
            <w:tcW w:w="289" w:type="dxa"/>
          </w:tcPr>
          <w:p w14:paraId="0D8C5D42" w14:textId="4ABD67DD" w:rsidR="5499CF51" w:rsidRDefault="5499CF51" w:rsidP="5499CF51">
            <w:pPr>
              <w:pStyle w:val="TF-TEXTOQUADROCentralizado"/>
            </w:pPr>
          </w:p>
        </w:tc>
      </w:tr>
      <w:tr w:rsidR="003C487B" w:rsidRPr="007E0D87" w14:paraId="4895AE39" w14:textId="77777777" w:rsidTr="00B9108E">
        <w:trPr>
          <w:jc w:val="center"/>
        </w:trPr>
        <w:tc>
          <w:tcPr>
            <w:tcW w:w="6171" w:type="dxa"/>
            <w:tcBorders>
              <w:left w:val="single" w:sz="4" w:space="0" w:color="auto"/>
            </w:tcBorders>
          </w:tcPr>
          <w:p w14:paraId="202B160D" w14:textId="36822A85" w:rsidR="003C487B" w:rsidRPr="007E0D87" w:rsidRDefault="65387096" w:rsidP="009F7826">
            <w:pPr>
              <w:pStyle w:val="TF-TEXTOQUADRO"/>
            </w:pPr>
            <w:r>
              <w:t>e</w:t>
            </w:r>
            <w:r w:rsidR="1AE0EB85">
              <w:t>specificação</w:t>
            </w:r>
            <w:r w:rsidR="25747BD3">
              <w:t xml:space="preserve"> e análise</w:t>
            </w:r>
          </w:p>
        </w:tc>
        <w:tc>
          <w:tcPr>
            <w:tcW w:w="273" w:type="dxa"/>
            <w:tcBorders>
              <w:top w:val="single" w:sz="4" w:space="0" w:color="auto"/>
            </w:tcBorders>
          </w:tcPr>
          <w:p w14:paraId="2FF9B55C" w14:textId="77777777" w:rsidR="003C487B" w:rsidRPr="007E0D87" w:rsidRDefault="003C487B" w:rsidP="009F7826">
            <w:pPr>
              <w:pStyle w:val="TF-TEXTOQUADROCentralizado"/>
            </w:pPr>
          </w:p>
        </w:tc>
        <w:tc>
          <w:tcPr>
            <w:tcW w:w="284" w:type="dxa"/>
            <w:tcBorders>
              <w:top w:val="single" w:sz="4" w:space="0" w:color="auto"/>
            </w:tcBorders>
          </w:tcPr>
          <w:p w14:paraId="19AF4C96" w14:textId="77777777" w:rsidR="003C487B" w:rsidRPr="007E0D87" w:rsidRDefault="003C487B" w:rsidP="009F7826">
            <w:pPr>
              <w:pStyle w:val="TF-TEXTOQUADROCentralizado"/>
            </w:pPr>
          </w:p>
        </w:tc>
        <w:tc>
          <w:tcPr>
            <w:tcW w:w="284" w:type="dxa"/>
            <w:tcBorders>
              <w:top w:val="single" w:sz="4" w:space="0" w:color="auto"/>
            </w:tcBorders>
            <w:shd w:val="clear" w:color="auto" w:fill="767171"/>
          </w:tcPr>
          <w:p w14:paraId="7519D8E0" w14:textId="77777777" w:rsidR="003C487B" w:rsidRPr="007E0D87" w:rsidRDefault="003C487B" w:rsidP="009F7826">
            <w:pPr>
              <w:pStyle w:val="TF-TEXTOQUADROCentralizado"/>
            </w:pPr>
          </w:p>
        </w:tc>
        <w:tc>
          <w:tcPr>
            <w:tcW w:w="284" w:type="dxa"/>
            <w:tcBorders>
              <w:top w:val="single" w:sz="4" w:space="0" w:color="auto"/>
            </w:tcBorders>
            <w:shd w:val="clear" w:color="auto" w:fill="767171"/>
          </w:tcPr>
          <w:p w14:paraId="7BA20707" w14:textId="77777777" w:rsidR="003C487B" w:rsidRPr="007E0D87" w:rsidRDefault="003C487B" w:rsidP="009F7826">
            <w:pPr>
              <w:pStyle w:val="TF-TEXTOQUADROCentralizado"/>
            </w:pPr>
          </w:p>
        </w:tc>
        <w:tc>
          <w:tcPr>
            <w:tcW w:w="284" w:type="dxa"/>
            <w:tcBorders>
              <w:top w:val="single" w:sz="4" w:space="0" w:color="auto"/>
            </w:tcBorders>
          </w:tcPr>
          <w:p w14:paraId="11F488EA" w14:textId="77777777" w:rsidR="003C487B" w:rsidRPr="007E0D87" w:rsidRDefault="003C487B" w:rsidP="009F7826">
            <w:pPr>
              <w:pStyle w:val="TF-TEXTOQUADROCentralizado"/>
            </w:pPr>
          </w:p>
        </w:tc>
        <w:tc>
          <w:tcPr>
            <w:tcW w:w="284" w:type="dxa"/>
            <w:tcBorders>
              <w:top w:val="single" w:sz="4" w:space="0" w:color="auto"/>
            </w:tcBorders>
          </w:tcPr>
          <w:p w14:paraId="6D3525BD" w14:textId="77777777" w:rsidR="003C487B" w:rsidRPr="007E0D87" w:rsidRDefault="003C487B" w:rsidP="009F7826">
            <w:pPr>
              <w:pStyle w:val="TF-TEXTOQUADROCentralizado"/>
            </w:pPr>
          </w:p>
        </w:tc>
        <w:tc>
          <w:tcPr>
            <w:tcW w:w="284" w:type="dxa"/>
            <w:tcBorders>
              <w:top w:val="single" w:sz="4" w:space="0" w:color="auto"/>
            </w:tcBorders>
          </w:tcPr>
          <w:p w14:paraId="2AF5AE5C" w14:textId="77777777" w:rsidR="003C487B" w:rsidRPr="007E0D87" w:rsidRDefault="003C487B" w:rsidP="009F7826">
            <w:pPr>
              <w:pStyle w:val="TF-TEXTOQUADROCentralizado"/>
            </w:pPr>
          </w:p>
        </w:tc>
        <w:tc>
          <w:tcPr>
            <w:tcW w:w="284" w:type="dxa"/>
            <w:tcBorders>
              <w:top w:val="single" w:sz="4" w:space="0" w:color="auto"/>
            </w:tcBorders>
          </w:tcPr>
          <w:p w14:paraId="2E2ECC13" w14:textId="77777777" w:rsidR="003C487B" w:rsidRPr="007E0D87" w:rsidRDefault="003C487B" w:rsidP="009F7826">
            <w:pPr>
              <w:pStyle w:val="TF-TEXTOQUADROCentralizado"/>
            </w:pPr>
          </w:p>
        </w:tc>
        <w:tc>
          <w:tcPr>
            <w:tcW w:w="284" w:type="dxa"/>
            <w:tcBorders>
              <w:top w:val="single" w:sz="4" w:space="0" w:color="auto"/>
            </w:tcBorders>
          </w:tcPr>
          <w:p w14:paraId="5457C7C6" w14:textId="77777777" w:rsidR="003C487B" w:rsidRPr="007E0D87" w:rsidRDefault="003C487B" w:rsidP="009F7826">
            <w:pPr>
              <w:pStyle w:val="TF-TEXTOQUADROCentralizado"/>
            </w:pPr>
          </w:p>
        </w:tc>
        <w:tc>
          <w:tcPr>
            <w:tcW w:w="289" w:type="dxa"/>
          </w:tcPr>
          <w:p w14:paraId="4697CCB9" w14:textId="77777777" w:rsidR="003C487B" w:rsidRPr="007E0D87" w:rsidRDefault="003C487B" w:rsidP="009F7826">
            <w:pPr>
              <w:pStyle w:val="TF-TEXTOQUADROCentralizado"/>
            </w:pPr>
          </w:p>
        </w:tc>
      </w:tr>
      <w:tr w:rsidR="003C487B" w:rsidRPr="007E0D87" w14:paraId="2429651F" w14:textId="77777777" w:rsidTr="00B9108E">
        <w:trPr>
          <w:jc w:val="center"/>
        </w:trPr>
        <w:tc>
          <w:tcPr>
            <w:tcW w:w="6171" w:type="dxa"/>
            <w:tcBorders>
              <w:left w:val="single" w:sz="4" w:space="0" w:color="auto"/>
            </w:tcBorders>
          </w:tcPr>
          <w:p w14:paraId="31499274" w14:textId="0A1102A6" w:rsidR="003C487B" w:rsidRPr="007E0D87" w:rsidRDefault="00FF21EB" w:rsidP="009F7826">
            <w:pPr>
              <w:pStyle w:val="TF-TEXTOQUADRO"/>
            </w:pPr>
            <w:r>
              <w:t>I</w:t>
            </w:r>
            <w:r w:rsidR="1AE0EB85">
              <w:t>mplementação</w:t>
            </w:r>
          </w:p>
        </w:tc>
        <w:tc>
          <w:tcPr>
            <w:tcW w:w="273" w:type="dxa"/>
            <w:tcBorders>
              <w:bottom w:val="single" w:sz="4" w:space="0" w:color="auto"/>
            </w:tcBorders>
          </w:tcPr>
          <w:p w14:paraId="6E844C7F" w14:textId="77777777" w:rsidR="003C487B" w:rsidRPr="007E0D87" w:rsidRDefault="003C487B" w:rsidP="009F7826">
            <w:pPr>
              <w:pStyle w:val="TF-TEXTOQUADROCentralizado"/>
            </w:pPr>
          </w:p>
        </w:tc>
        <w:tc>
          <w:tcPr>
            <w:tcW w:w="284" w:type="dxa"/>
            <w:tcBorders>
              <w:bottom w:val="single" w:sz="4" w:space="0" w:color="auto"/>
            </w:tcBorders>
          </w:tcPr>
          <w:p w14:paraId="6477949A" w14:textId="77777777" w:rsidR="003C487B" w:rsidRPr="007E0D87" w:rsidRDefault="003C487B" w:rsidP="009F7826">
            <w:pPr>
              <w:pStyle w:val="TF-TEXTOQUADROCentralizado"/>
            </w:pPr>
          </w:p>
        </w:tc>
        <w:tc>
          <w:tcPr>
            <w:tcW w:w="284" w:type="dxa"/>
            <w:tcBorders>
              <w:bottom w:val="single" w:sz="4" w:space="0" w:color="auto"/>
            </w:tcBorders>
          </w:tcPr>
          <w:p w14:paraId="5A8CCA82"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6641D303"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0649089D"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3ADC1F71"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29AEF291"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379C6737"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063067D9" w14:textId="77777777" w:rsidR="003C487B" w:rsidRPr="007E0D87" w:rsidRDefault="003C487B" w:rsidP="009F7826">
            <w:pPr>
              <w:pStyle w:val="TF-TEXTOQUADROCentralizado"/>
            </w:pPr>
          </w:p>
        </w:tc>
        <w:tc>
          <w:tcPr>
            <w:tcW w:w="289" w:type="dxa"/>
            <w:shd w:val="clear" w:color="auto" w:fill="767171"/>
          </w:tcPr>
          <w:p w14:paraId="0A0CB286" w14:textId="77777777" w:rsidR="003C487B" w:rsidRPr="007E0D87" w:rsidRDefault="003C487B" w:rsidP="009F7826">
            <w:pPr>
              <w:pStyle w:val="TF-TEXTOQUADROCentralizado"/>
            </w:pPr>
          </w:p>
        </w:tc>
      </w:tr>
      <w:tr w:rsidR="003C487B" w:rsidRPr="007E0D87" w14:paraId="6D1E48A2" w14:textId="77777777" w:rsidTr="00B9108E">
        <w:trPr>
          <w:jc w:val="center"/>
        </w:trPr>
        <w:tc>
          <w:tcPr>
            <w:tcW w:w="6171" w:type="dxa"/>
            <w:tcBorders>
              <w:left w:val="single" w:sz="4" w:space="0" w:color="auto"/>
              <w:bottom w:val="single" w:sz="4" w:space="0" w:color="auto"/>
            </w:tcBorders>
          </w:tcPr>
          <w:p w14:paraId="631910B4" w14:textId="46B700CD" w:rsidR="003C487B" w:rsidRPr="007E0D87" w:rsidRDefault="71017FA9" w:rsidP="009F7826">
            <w:pPr>
              <w:pStyle w:val="TF-TEXTOQUADRO"/>
            </w:pPr>
            <w:r>
              <w:t>t</w:t>
            </w:r>
            <w:r w:rsidR="1AE0EB85">
              <w:t>estes</w:t>
            </w:r>
            <w:r w:rsidR="042AD537">
              <w:t xml:space="preserve"> unitários</w:t>
            </w:r>
          </w:p>
        </w:tc>
        <w:tc>
          <w:tcPr>
            <w:tcW w:w="273" w:type="dxa"/>
            <w:tcBorders>
              <w:bottom w:val="single" w:sz="4" w:space="0" w:color="auto"/>
            </w:tcBorders>
          </w:tcPr>
          <w:p w14:paraId="53A2BD4E" w14:textId="77777777" w:rsidR="003C487B" w:rsidRPr="007E0D87" w:rsidRDefault="003C487B" w:rsidP="009F7826">
            <w:pPr>
              <w:pStyle w:val="TF-TEXTOQUADROCentralizado"/>
            </w:pPr>
          </w:p>
        </w:tc>
        <w:tc>
          <w:tcPr>
            <w:tcW w:w="284" w:type="dxa"/>
            <w:tcBorders>
              <w:bottom w:val="single" w:sz="4" w:space="0" w:color="auto"/>
            </w:tcBorders>
          </w:tcPr>
          <w:p w14:paraId="2545331A" w14:textId="77777777" w:rsidR="003C487B" w:rsidRPr="007E0D87" w:rsidRDefault="003C487B" w:rsidP="009F7826">
            <w:pPr>
              <w:pStyle w:val="TF-TEXTOQUADROCentralizado"/>
            </w:pPr>
          </w:p>
        </w:tc>
        <w:tc>
          <w:tcPr>
            <w:tcW w:w="284" w:type="dxa"/>
            <w:tcBorders>
              <w:bottom w:val="single" w:sz="4" w:space="0" w:color="auto"/>
            </w:tcBorders>
          </w:tcPr>
          <w:p w14:paraId="6AC63726" w14:textId="77777777" w:rsidR="003C487B" w:rsidRPr="007E0D87" w:rsidRDefault="003C487B" w:rsidP="009F7826">
            <w:pPr>
              <w:pStyle w:val="TF-TEXTOQUADROCentralizado"/>
            </w:pPr>
          </w:p>
        </w:tc>
        <w:tc>
          <w:tcPr>
            <w:tcW w:w="284" w:type="dxa"/>
            <w:tcBorders>
              <w:bottom w:val="single" w:sz="4" w:space="0" w:color="auto"/>
            </w:tcBorders>
          </w:tcPr>
          <w:p w14:paraId="513E8A51"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674D1346"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12E95A12"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1D311EC3"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0075D77D"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43D8962D" w14:textId="77777777" w:rsidR="003C487B" w:rsidRPr="007E0D87" w:rsidRDefault="003C487B" w:rsidP="009F7826">
            <w:pPr>
              <w:pStyle w:val="TF-TEXTOQUADROCentralizado"/>
            </w:pPr>
          </w:p>
        </w:tc>
        <w:tc>
          <w:tcPr>
            <w:tcW w:w="289" w:type="dxa"/>
            <w:tcBorders>
              <w:bottom w:val="single" w:sz="4" w:space="0" w:color="auto"/>
            </w:tcBorders>
            <w:shd w:val="clear" w:color="auto" w:fill="767171"/>
          </w:tcPr>
          <w:p w14:paraId="670605ED" w14:textId="77777777" w:rsidR="003C487B" w:rsidRPr="007E0D87" w:rsidRDefault="003C487B" w:rsidP="009F7826">
            <w:pPr>
              <w:pStyle w:val="TF-TEXTOQUADROCentralizado"/>
            </w:pPr>
          </w:p>
        </w:tc>
      </w:tr>
      <w:tr w:rsidR="6C221453" w14:paraId="7C1B7C1D" w14:textId="77777777" w:rsidTr="00B9108E">
        <w:trPr>
          <w:jc w:val="center"/>
        </w:trPr>
        <w:tc>
          <w:tcPr>
            <w:tcW w:w="6171" w:type="dxa"/>
            <w:tcBorders>
              <w:left w:val="single" w:sz="4" w:space="0" w:color="auto"/>
              <w:bottom w:val="single" w:sz="4" w:space="0" w:color="auto"/>
            </w:tcBorders>
          </w:tcPr>
          <w:p w14:paraId="514ACF10" w14:textId="73531C0E" w:rsidR="2465FFE2" w:rsidRDefault="2465FFE2" w:rsidP="6C221453">
            <w:pPr>
              <w:pStyle w:val="TF-TEXTOQUADRO"/>
            </w:pPr>
            <w:r>
              <w:t>testes de usabilidade</w:t>
            </w:r>
          </w:p>
        </w:tc>
        <w:tc>
          <w:tcPr>
            <w:tcW w:w="273" w:type="dxa"/>
            <w:tcBorders>
              <w:bottom w:val="single" w:sz="4" w:space="0" w:color="auto"/>
            </w:tcBorders>
          </w:tcPr>
          <w:p w14:paraId="03BA375A" w14:textId="7FC1D180" w:rsidR="6C221453" w:rsidRDefault="6C221453" w:rsidP="6C221453">
            <w:pPr>
              <w:pStyle w:val="TF-TEXTOQUADROCentralizado"/>
            </w:pPr>
          </w:p>
        </w:tc>
        <w:tc>
          <w:tcPr>
            <w:tcW w:w="284" w:type="dxa"/>
            <w:tcBorders>
              <w:bottom w:val="single" w:sz="4" w:space="0" w:color="auto"/>
            </w:tcBorders>
          </w:tcPr>
          <w:p w14:paraId="12EA56A0" w14:textId="0967054E" w:rsidR="6C221453" w:rsidRDefault="6C221453" w:rsidP="6C221453">
            <w:pPr>
              <w:pStyle w:val="TF-TEXTOQUADROCentralizado"/>
            </w:pPr>
          </w:p>
        </w:tc>
        <w:tc>
          <w:tcPr>
            <w:tcW w:w="284" w:type="dxa"/>
            <w:tcBorders>
              <w:bottom w:val="single" w:sz="4" w:space="0" w:color="auto"/>
            </w:tcBorders>
          </w:tcPr>
          <w:p w14:paraId="320E48FD" w14:textId="2DA9C8B6" w:rsidR="6C221453" w:rsidRDefault="6C221453" w:rsidP="6C221453">
            <w:pPr>
              <w:pStyle w:val="TF-TEXTOQUADROCentralizado"/>
            </w:pPr>
          </w:p>
        </w:tc>
        <w:tc>
          <w:tcPr>
            <w:tcW w:w="284" w:type="dxa"/>
            <w:tcBorders>
              <w:bottom w:val="single" w:sz="4" w:space="0" w:color="auto"/>
            </w:tcBorders>
          </w:tcPr>
          <w:p w14:paraId="187DC3CF" w14:textId="1E0EC5AA" w:rsidR="6C221453" w:rsidRDefault="6C221453" w:rsidP="6C221453">
            <w:pPr>
              <w:pStyle w:val="TF-TEXTOQUADROCentralizado"/>
            </w:pPr>
          </w:p>
        </w:tc>
        <w:tc>
          <w:tcPr>
            <w:tcW w:w="284" w:type="dxa"/>
            <w:tcBorders>
              <w:bottom w:val="single" w:sz="4" w:space="0" w:color="auto"/>
            </w:tcBorders>
            <w:shd w:val="clear" w:color="auto" w:fill="FFFFFF"/>
          </w:tcPr>
          <w:p w14:paraId="09B21579" w14:textId="02CD5542" w:rsidR="6C221453" w:rsidRDefault="6C221453" w:rsidP="6C221453">
            <w:pPr>
              <w:pStyle w:val="TF-TEXTOQUADROCentralizado"/>
            </w:pPr>
          </w:p>
        </w:tc>
        <w:tc>
          <w:tcPr>
            <w:tcW w:w="284" w:type="dxa"/>
            <w:tcBorders>
              <w:bottom w:val="single" w:sz="4" w:space="0" w:color="auto"/>
            </w:tcBorders>
            <w:shd w:val="clear" w:color="auto" w:fill="FFFFFF"/>
          </w:tcPr>
          <w:p w14:paraId="79329854" w14:textId="020E0556" w:rsidR="6C221453" w:rsidRDefault="6C221453" w:rsidP="6C221453">
            <w:pPr>
              <w:pStyle w:val="TF-TEXTOQUADROCentralizado"/>
            </w:pPr>
          </w:p>
        </w:tc>
        <w:tc>
          <w:tcPr>
            <w:tcW w:w="284" w:type="dxa"/>
            <w:tcBorders>
              <w:bottom w:val="single" w:sz="4" w:space="0" w:color="auto"/>
            </w:tcBorders>
            <w:shd w:val="clear" w:color="auto" w:fill="FFFFFF"/>
          </w:tcPr>
          <w:p w14:paraId="46D7677F" w14:textId="762E1097" w:rsidR="6C221453" w:rsidRDefault="6C221453" w:rsidP="6C221453">
            <w:pPr>
              <w:pStyle w:val="TF-TEXTOQUADROCentralizado"/>
            </w:pPr>
          </w:p>
        </w:tc>
        <w:tc>
          <w:tcPr>
            <w:tcW w:w="284" w:type="dxa"/>
            <w:tcBorders>
              <w:bottom w:val="single" w:sz="4" w:space="0" w:color="auto"/>
            </w:tcBorders>
            <w:shd w:val="clear" w:color="auto" w:fill="FFFFFF"/>
          </w:tcPr>
          <w:p w14:paraId="1F08E5D7" w14:textId="61DF36F9" w:rsidR="6C221453" w:rsidRDefault="6C221453" w:rsidP="6C221453">
            <w:pPr>
              <w:pStyle w:val="TF-TEXTOQUADROCentralizado"/>
            </w:pPr>
          </w:p>
        </w:tc>
        <w:tc>
          <w:tcPr>
            <w:tcW w:w="284" w:type="dxa"/>
            <w:tcBorders>
              <w:bottom w:val="single" w:sz="4" w:space="0" w:color="auto"/>
            </w:tcBorders>
            <w:shd w:val="clear" w:color="auto" w:fill="767171"/>
          </w:tcPr>
          <w:p w14:paraId="2B9D4209" w14:textId="2DDDD191" w:rsidR="6C221453" w:rsidRDefault="6C221453" w:rsidP="6C221453">
            <w:pPr>
              <w:pStyle w:val="TF-TEXTOQUADROCentralizado"/>
            </w:pPr>
          </w:p>
        </w:tc>
        <w:tc>
          <w:tcPr>
            <w:tcW w:w="289" w:type="dxa"/>
            <w:tcBorders>
              <w:bottom w:val="single" w:sz="4" w:space="0" w:color="auto"/>
            </w:tcBorders>
            <w:shd w:val="clear" w:color="auto" w:fill="767171"/>
          </w:tcPr>
          <w:p w14:paraId="66CFC085" w14:textId="479F5052" w:rsidR="6C221453" w:rsidRDefault="6C221453" w:rsidP="6C221453">
            <w:pPr>
              <w:pStyle w:val="TF-TEXTOQUADROCentralizado"/>
            </w:pPr>
          </w:p>
        </w:tc>
      </w:tr>
    </w:tbl>
    <w:p w14:paraId="2B3E279C" w14:textId="77777777" w:rsidR="003C487B" w:rsidRDefault="003C487B" w:rsidP="003C487B">
      <w:pPr>
        <w:pStyle w:val="TF-FONTE"/>
      </w:pPr>
      <w:r>
        <w:t>Fonte: elaborado pelo autor.</w:t>
      </w:r>
    </w:p>
    <w:p w14:paraId="0A824359" w14:textId="6894B9BA" w:rsidR="00A307C7" w:rsidRPr="007A1883" w:rsidRDefault="0037046F" w:rsidP="00FC4A9F">
      <w:pPr>
        <w:pStyle w:val="Ttulo1"/>
      </w:pPr>
      <w:r>
        <w:t>REVISÃO BIBLIOGRÁFICA</w:t>
      </w:r>
    </w:p>
    <w:p w14:paraId="7D92369F" w14:textId="17680ACE" w:rsidR="00C67C2A" w:rsidRDefault="1862540B" w:rsidP="502FED74">
      <w:pPr>
        <w:pStyle w:val="TF-TEXTO"/>
      </w:pPr>
      <w:r>
        <w:t>Mancuso</w:t>
      </w:r>
      <w:r w:rsidR="008E22CC">
        <w:t>, Lima e Bandeira</w:t>
      </w:r>
      <w:r w:rsidR="00FE2F60">
        <w:t xml:space="preserve"> (</w:t>
      </w:r>
      <w:r>
        <w:t>1996</w:t>
      </w:r>
      <w:r w:rsidR="4F9EA698">
        <w:t>, p. 41</w:t>
      </w:r>
      <w:r>
        <w:t xml:space="preserve">) </w:t>
      </w:r>
      <w:r w:rsidR="00F0530D">
        <w:t>destaca</w:t>
      </w:r>
      <w:r w:rsidR="0041581A">
        <w:t>m</w:t>
      </w:r>
      <w:r w:rsidR="00F0530D">
        <w:t xml:space="preserve"> que </w:t>
      </w:r>
    </w:p>
    <w:p w14:paraId="7FCE1E5B" w14:textId="1CB30539" w:rsidR="00C67C2A" w:rsidRDefault="2F8E709F" w:rsidP="00346A05">
      <w:pPr>
        <w:pStyle w:val="TF-CITAO"/>
      </w:pPr>
      <w:r w:rsidRPr="502FED74">
        <w:t>[...]</w:t>
      </w:r>
      <w:r w:rsidR="1862540B" w:rsidRPr="502FED74">
        <w:t xml:space="preserve"> desde que se tenha um grupo mais interessado do que a média das pessoas, buscando aprofunda</w:t>
      </w:r>
      <w:r w:rsidR="0006351F">
        <w:t>r</w:t>
      </w:r>
      <w:r w:rsidR="1862540B" w:rsidRPr="502FED74">
        <w:t>-se em assuntos de seu interesse pess</w:t>
      </w:r>
      <w:r w:rsidR="3125B41D" w:rsidRPr="502FED74">
        <w:t xml:space="preserve">oal (neste caso, a ciência), reunidos em horários comuns, já estaríamos em presença de algo que poderia se assemelhar a um </w:t>
      </w:r>
      <w:r w:rsidR="6B35219E" w:rsidRPr="502FED74">
        <w:t xml:space="preserve">Clube de Ciências </w:t>
      </w:r>
      <w:r w:rsidR="3125B41D" w:rsidRPr="502FED74">
        <w:t>ou, pelo menos, na semente que poderia dar origem ao mesmo.</w:t>
      </w:r>
    </w:p>
    <w:p w14:paraId="697BD5E3" w14:textId="15EB4B6F" w:rsidR="00C67C2A" w:rsidRDefault="7A6E9C53" w:rsidP="502FED74">
      <w:pPr>
        <w:pStyle w:val="TF-TEXTO"/>
      </w:pPr>
      <w:r>
        <w:t xml:space="preserve">Para </w:t>
      </w:r>
      <w:r w:rsidR="5FF32460">
        <w:t xml:space="preserve">Costa </w:t>
      </w:r>
      <w:r>
        <w:t>(198</w:t>
      </w:r>
      <w:r w:rsidR="48B14176">
        <w:t>8</w:t>
      </w:r>
      <w:r w:rsidR="00D1266C">
        <w:t xml:space="preserve"> apud MANCUSO; LIMA; BANDEIRA</w:t>
      </w:r>
      <w:r>
        <w:t xml:space="preserve">, </w:t>
      </w:r>
      <w:r w:rsidR="0031229D">
        <w:t xml:space="preserve">1996, </w:t>
      </w:r>
      <w:r>
        <w:t>p.</w:t>
      </w:r>
      <w:r w:rsidR="49EF2A52">
        <w:t xml:space="preserve"> </w:t>
      </w:r>
      <w:r w:rsidR="00A16336">
        <w:t>42</w:t>
      </w:r>
      <w:r>
        <w:t>)</w:t>
      </w:r>
      <w:r w:rsidR="008424D1">
        <w:t>,</w:t>
      </w:r>
      <w:r w:rsidR="6BD4AD98">
        <w:t xml:space="preserve"> </w:t>
      </w:r>
      <w:r w:rsidR="4597E949">
        <w:t>a ideia de Clube de Ciências se torna concreta quando “Os jovens, dentro desse processo, questionam, duvidam e buscam um resultado. O senso crítico está aí. Começa a nascer o aluno com visão...”</w:t>
      </w:r>
      <w:r w:rsidR="5981257B">
        <w:t>.</w:t>
      </w:r>
      <w:r w:rsidR="15E1889E">
        <w:t xml:space="preserve"> </w:t>
      </w:r>
      <w:r w:rsidR="00B70476">
        <w:t>Ainda, s</w:t>
      </w:r>
      <w:r w:rsidR="7772EE86">
        <w:t xml:space="preserve">egundo Oaigen (1990 </w:t>
      </w:r>
      <w:r w:rsidR="00CE5777" w:rsidRPr="00CE5777">
        <w:t>apud MANCUSO; LIMA; BANDEIRA, 1996</w:t>
      </w:r>
      <w:r w:rsidR="7772EE86">
        <w:t>, p.</w:t>
      </w:r>
      <w:r w:rsidR="00CE5777" w:rsidRPr="00CE5777">
        <w:t xml:space="preserve"> 4</w:t>
      </w:r>
      <w:r w:rsidR="00CE5777">
        <w:t>3-44</w:t>
      </w:r>
      <w:r w:rsidR="7772EE86">
        <w:t>)</w:t>
      </w:r>
      <w:r w:rsidR="00B70476">
        <w:t xml:space="preserve">, </w:t>
      </w:r>
    </w:p>
    <w:p w14:paraId="3749A7B0" w14:textId="40236593" w:rsidR="00C67C2A" w:rsidRDefault="24D634DD" w:rsidP="00E01600">
      <w:pPr>
        <w:pStyle w:val="TF-CITAO"/>
      </w:pPr>
      <w:r w:rsidRPr="502FED74">
        <w:t>Clube de Ciências é uma associação de jovens, com uma organização estabelecida que, orientados por professores de ciências e/ou cientistas, tem por finalidade:</w:t>
      </w:r>
    </w:p>
    <w:p w14:paraId="34C5EE3D" w14:textId="6AECB6A1" w:rsidR="00C67C2A" w:rsidRPr="00D20FF3" w:rsidRDefault="00E01600" w:rsidP="00D20FF3">
      <w:pPr>
        <w:pStyle w:val="TF-CITAO-Alinea"/>
      </w:pPr>
      <w:r w:rsidRPr="00D20FF3">
        <w:t>d</w:t>
      </w:r>
      <w:r w:rsidR="6FA46C6A" w:rsidRPr="00D20FF3">
        <w:t>esenvolver atividades que contribuam à educação científica de seus membros;</w:t>
      </w:r>
    </w:p>
    <w:p w14:paraId="73E09E4C" w14:textId="59BA8D36" w:rsidR="00C67C2A" w:rsidRPr="00D20FF3" w:rsidRDefault="00E01600" w:rsidP="00D20FF3">
      <w:pPr>
        <w:pStyle w:val="TF-CITAO-Alinea"/>
      </w:pPr>
      <w:r w:rsidRPr="00D20FF3">
        <w:t>a</w:t>
      </w:r>
      <w:r w:rsidR="6FA46C6A" w:rsidRPr="00D20FF3">
        <w:t>tuar como centro de atividades científicas extraescolares e de divulgação científica;</w:t>
      </w:r>
    </w:p>
    <w:p w14:paraId="136FB810" w14:textId="6D7C22E6" w:rsidR="00C67C2A" w:rsidRPr="00D20FF3" w:rsidRDefault="00E01600" w:rsidP="00D20FF3">
      <w:pPr>
        <w:pStyle w:val="TF-CITAO-Alinea"/>
      </w:pPr>
      <w:r w:rsidRPr="00D20FF3">
        <w:t>d</w:t>
      </w:r>
      <w:r w:rsidR="6FA46C6A" w:rsidRPr="00D20FF3">
        <w:t>espertar e incrementar nos jovens o interesse pela ciência e matemática;</w:t>
      </w:r>
    </w:p>
    <w:p w14:paraId="39A6FF20" w14:textId="780AD8D6" w:rsidR="00C67C2A" w:rsidRPr="00D20FF3" w:rsidRDefault="00E01600" w:rsidP="00D20FF3">
      <w:pPr>
        <w:pStyle w:val="TF-CITAO-Alinea"/>
      </w:pPr>
      <w:r w:rsidRPr="00D20FF3">
        <w:t>c</w:t>
      </w:r>
      <w:r w:rsidR="6FA46C6A" w:rsidRPr="00D20FF3">
        <w:t>ontribuir para melhor compreensão da função das ciências na vida moderna e no desenvolvimento do país.</w:t>
      </w:r>
    </w:p>
    <w:p w14:paraId="0DC55AF9" w14:textId="6CDF9B0C" w:rsidR="00C67C2A" w:rsidRDefault="411F1B76" w:rsidP="502FED74">
      <w:pPr>
        <w:pStyle w:val="TF-TEXTO"/>
      </w:pPr>
      <w:commentRangeStart w:id="49"/>
      <w:r>
        <w:t xml:space="preserve">Verifica-se </w:t>
      </w:r>
      <w:commentRangeEnd w:id="49"/>
      <w:r w:rsidR="00025373">
        <w:rPr>
          <w:rStyle w:val="Refdecomentrio"/>
        </w:rPr>
        <w:commentReference w:id="49"/>
      </w:r>
      <w:r>
        <w:t xml:space="preserve">que as definições consignadas pelos autores demonstram um certo grau de semelhança </w:t>
      </w:r>
      <w:r w:rsidR="67170885">
        <w:t xml:space="preserve">no </w:t>
      </w:r>
      <w:r w:rsidR="239C505D">
        <w:t xml:space="preserve">interesse comum </w:t>
      </w:r>
      <w:r w:rsidR="5EA8A92D">
        <w:t xml:space="preserve">dos alunos </w:t>
      </w:r>
      <w:r w:rsidR="239C505D">
        <w:t>em busca de mais conhecimento pela ciência.</w:t>
      </w:r>
    </w:p>
    <w:p w14:paraId="226ED674" w14:textId="384CCDB0" w:rsidR="6EB4A8EF" w:rsidRDefault="00661DFB" w:rsidP="570B6E5D">
      <w:pPr>
        <w:pStyle w:val="TF-TEXTO"/>
      </w:pPr>
      <w:r>
        <w:t>Entre diversos tipos de atividades, os Clubes de Ciências promovem atividades científicas de saída</w:t>
      </w:r>
      <w:r w:rsidR="00B242F2">
        <w:t>s</w:t>
      </w:r>
      <w:r>
        <w:t xml:space="preserve"> a campo. </w:t>
      </w:r>
      <w:r w:rsidR="6EB4A8EF">
        <w:t xml:space="preserve">Para </w:t>
      </w:r>
      <w:r w:rsidR="336210B7">
        <w:t xml:space="preserve">Carvalho e Machado </w:t>
      </w:r>
      <w:r w:rsidR="3D6F2C89">
        <w:t xml:space="preserve">(2015, p. </w:t>
      </w:r>
      <w:r w:rsidR="4F9744A8">
        <w:t>165</w:t>
      </w:r>
      <w:r w:rsidR="3D6F2C89">
        <w:t>)</w:t>
      </w:r>
      <w:r w:rsidR="588D6B98">
        <w:t xml:space="preserve">, </w:t>
      </w:r>
      <w:r w:rsidR="2F00102F">
        <w:t>a importância</w:t>
      </w:r>
      <w:r w:rsidR="678C3342">
        <w:t xml:space="preserve"> </w:t>
      </w:r>
      <w:r w:rsidR="0560F937">
        <w:t>nas</w:t>
      </w:r>
      <w:r w:rsidR="678C3342">
        <w:t xml:space="preserve"> </w:t>
      </w:r>
      <w:r w:rsidR="588D6B98">
        <w:t>aulas em campo</w:t>
      </w:r>
      <w:r w:rsidR="38230E7D">
        <w:t xml:space="preserve"> </w:t>
      </w:r>
      <w:r w:rsidR="7AB022E0">
        <w:t xml:space="preserve">está no </w:t>
      </w:r>
      <w:r w:rsidR="38230E7D">
        <w:t>“fato de possibilitar o contato dos estudantes com inúmeras vivências que podem se tornar em um conhecimento significativo, corroborado pelas interações com objetos de aprendizagem e com as relações estabelecidas entre as pessoas e o meio.”</w:t>
      </w:r>
      <w:r w:rsidR="2DC5F343">
        <w:t>. Para Silva (2010</w:t>
      </w:r>
      <w:r w:rsidR="000834A8">
        <w:t xml:space="preserve"> apud</w:t>
      </w:r>
      <w:r w:rsidR="00A322FB">
        <w:t xml:space="preserve"> CARVALHO</w:t>
      </w:r>
      <w:r w:rsidR="00A454BC">
        <w:t xml:space="preserve">; </w:t>
      </w:r>
      <w:r w:rsidR="00A322FB">
        <w:t>MACHADO</w:t>
      </w:r>
      <w:r w:rsidR="2DC5F343">
        <w:t xml:space="preserve">, </w:t>
      </w:r>
      <w:r w:rsidR="00F5689B">
        <w:t xml:space="preserve">2015, </w:t>
      </w:r>
      <w:r w:rsidR="2DC5F343">
        <w:t>p. 166)</w:t>
      </w:r>
      <w:r w:rsidR="00C86775">
        <w:t>,</w:t>
      </w:r>
      <w:r w:rsidR="2DC5F343">
        <w:t xml:space="preserve"> </w:t>
      </w:r>
      <w:r w:rsidR="542296C7">
        <w:t>“</w:t>
      </w:r>
      <w:r w:rsidR="2DC5F343">
        <w:t xml:space="preserve">as aulas de campo </w:t>
      </w:r>
      <w:r w:rsidR="5F5EDA7D" w:rsidRPr="570B6E5D">
        <w:t xml:space="preserve">não devem </w:t>
      </w:r>
      <w:r w:rsidR="5F5EDA7D" w:rsidRPr="570B6E5D">
        <w:lastRenderedPageBreak/>
        <w:t>servir para repetição de conhecimentos, mas para uma construção científica.</w:t>
      </w:r>
      <w:r w:rsidR="64870E6D" w:rsidRPr="570B6E5D">
        <w:t xml:space="preserve">”, </w:t>
      </w:r>
      <w:r w:rsidR="00A63B0F">
        <w:t xml:space="preserve">além de </w:t>
      </w:r>
      <w:r w:rsidR="64870E6D" w:rsidRPr="570B6E5D">
        <w:t>cita</w:t>
      </w:r>
      <w:r w:rsidR="00A63B0F">
        <w:t>r</w:t>
      </w:r>
      <w:r w:rsidR="64870E6D" w:rsidRPr="570B6E5D">
        <w:t xml:space="preserve"> que “as aulas de campo são consideradas caminhos alternativos para se construir o conhecimento [...]. O trabalho de campo objetiva trazer ao aluno um olhar crítico sobre a realidade e a teoria compreendendo-a dialeticamente”</w:t>
      </w:r>
      <w:r w:rsidR="005620F2">
        <w:t xml:space="preserve"> (SILVA, 2010 </w:t>
      </w:r>
      <w:r w:rsidR="00DC5A41">
        <w:t xml:space="preserve">apud </w:t>
      </w:r>
      <w:r w:rsidR="00E9419F">
        <w:t>CARVALHO</w:t>
      </w:r>
      <w:r w:rsidR="00A454BC">
        <w:t xml:space="preserve">; </w:t>
      </w:r>
      <w:r w:rsidR="00E9419F">
        <w:t>MACHADO, 2015</w:t>
      </w:r>
      <w:r w:rsidR="00012F13">
        <w:t xml:space="preserve">, </w:t>
      </w:r>
      <w:r w:rsidR="005620F2">
        <w:t>p. 166)</w:t>
      </w:r>
      <w:r w:rsidR="64870E6D" w:rsidRPr="570B6E5D">
        <w:t>.</w:t>
      </w:r>
    </w:p>
    <w:p w14:paraId="1D37F4FE" w14:textId="3D1E583C" w:rsidR="00451B94" w:rsidRDefault="00D56767" w:rsidP="5499CF51">
      <w:pPr>
        <w:pStyle w:val="TF-TEXTO"/>
      </w:pPr>
      <w:r>
        <w:t xml:space="preserve">O aplicativo proposto no </w:t>
      </w:r>
      <w:r w:rsidR="00757C14">
        <w:t xml:space="preserve">presente </w:t>
      </w:r>
      <w:r w:rsidR="009506FF">
        <w:t xml:space="preserve">estudo </w:t>
      </w:r>
      <w:r w:rsidR="00A86C4F">
        <w:t xml:space="preserve">será desenvolvido em Flutter. </w:t>
      </w:r>
      <w:r w:rsidR="276A0293">
        <w:t xml:space="preserve">O </w:t>
      </w:r>
      <w:r w:rsidR="276A0293" w:rsidRPr="04036699">
        <w:t>Flutter</w:t>
      </w:r>
      <w:r w:rsidR="0CE46CA6" w:rsidRPr="5499CF51">
        <w:t xml:space="preserve"> (2017) é</w:t>
      </w:r>
      <w:r w:rsidR="276A0293">
        <w:t xml:space="preserve"> um </w:t>
      </w:r>
      <w:r w:rsidR="276A0293" w:rsidRPr="04036699">
        <w:rPr>
          <w:i/>
        </w:rPr>
        <w:t>framework</w:t>
      </w:r>
      <w:r w:rsidR="276A0293">
        <w:t xml:space="preserve"> criado pela Google que </w:t>
      </w:r>
      <w:r w:rsidR="001544A0">
        <w:t xml:space="preserve">permite </w:t>
      </w:r>
      <w:r w:rsidR="276A0293">
        <w:t xml:space="preserve">o desenvolvimento </w:t>
      </w:r>
      <w:r w:rsidR="001544A0">
        <w:t xml:space="preserve">móvel </w:t>
      </w:r>
      <w:r w:rsidR="008A05DE">
        <w:t xml:space="preserve">multiplataforma </w:t>
      </w:r>
      <w:r w:rsidR="276A0293">
        <w:t>(Android/IOS)</w:t>
      </w:r>
      <w:r w:rsidR="4596445E">
        <w:t xml:space="preserve"> </w:t>
      </w:r>
      <w:r w:rsidR="008A05DE">
        <w:t xml:space="preserve">com </w:t>
      </w:r>
      <w:r w:rsidR="4596445E">
        <w:t xml:space="preserve">um </w:t>
      </w:r>
      <w:r w:rsidR="008A05DE">
        <w:t xml:space="preserve">único </w:t>
      </w:r>
      <w:r w:rsidR="4596445E">
        <w:t xml:space="preserve">código-fonte que </w:t>
      </w:r>
      <w:r w:rsidR="003D7E36">
        <w:t xml:space="preserve">utiliza </w:t>
      </w:r>
      <w:r w:rsidR="4596445E">
        <w:t xml:space="preserve">o Dart como linguagem de programação principal. </w:t>
      </w:r>
      <w:r w:rsidR="00385D3B">
        <w:t>P</w:t>
      </w:r>
      <w:r w:rsidR="67E3FCC2">
        <w:t>or ter acesso direto à linguagem base do dispositivo, não é necessári</w:t>
      </w:r>
      <w:r w:rsidR="08B1FE78">
        <w:t>a</w:t>
      </w:r>
      <w:r w:rsidR="67E3FCC2">
        <w:t xml:space="preserve"> uma “ponte” para acessar os </w:t>
      </w:r>
      <w:r w:rsidR="00871161">
        <w:t xml:space="preserve">seus </w:t>
      </w:r>
      <w:r w:rsidR="67E3FCC2">
        <w:t xml:space="preserve">recursos, </w:t>
      </w:r>
      <w:r w:rsidR="00507B35">
        <w:t xml:space="preserve">proporcionando </w:t>
      </w:r>
      <w:r w:rsidR="67E3FCC2">
        <w:t xml:space="preserve">um </w:t>
      </w:r>
      <w:r w:rsidR="00A85623">
        <w:t xml:space="preserve">melhor </w:t>
      </w:r>
      <w:r w:rsidR="67E3FCC2">
        <w:t xml:space="preserve">desempenho </w:t>
      </w:r>
      <w:r w:rsidR="5F664207">
        <w:t>(A</w:t>
      </w:r>
      <w:r w:rsidR="1C8F0841">
        <w:t>NDRADE</w:t>
      </w:r>
      <w:r w:rsidR="5F664207">
        <w:t>, 2020)</w:t>
      </w:r>
      <w:r w:rsidR="67E3FCC2">
        <w:t>.</w:t>
      </w:r>
      <w:r w:rsidR="554DC923">
        <w:t xml:space="preserve"> A linguagem de programação Dart</w:t>
      </w:r>
      <w:r w:rsidR="00AA78A8">
        <w:t>,</w:t>
      </w:r>
      <w:r w:rsidR="554DC923">
        <w:t xml:space="preserve"> </w:t>
      </w:r>
      <w:r w:rsidR="1C5B5508">
        <w:t xml:space="preserve">também criada </w:t>
      </w:r>
      <w:r w:rsidR="06953F05">
        <w:t>pela Google</w:t>
      </w:r>
      <w:r w:rsidR="00AA78A8">
        <w:t>,</w:t>
      </w:r>
      <w:r w:rsidR="06953F05">
        <w:t xml:space="preserve"> </w:t>
      </w:r>
      <w:r w:rsidR="00A23CC5">
        <w:t xml:space="preserve">possibilita a </w:t>
      </w:r>
      <w:r w:rsidR="00174F26">
        <w:t xml:space="preserve">substituição </w:t>
      </w:r>
      <w:r w:rsidR="001C5D48">
        <w:t xml:space="preserve">do uso </w:t>
      </w:r>
      <w:r w:rsidR="06953F05">
        <w:t xml:space="preserve">de </w:t>
      </w:r>
      <w:r w:rsidR="09D27676">
        <w:t>Java Script</w:t>
      </w:r>
      <w:r w:rsidR="06953F05">
        <w:t xml:space="preserve"> </w:t>
      </w:r>
      <w:r w:rsidR="001C5D48">
        <w:t xml:space="preserve">no </w:t>
      </w:r>
      <w:r w:rsidR="06953F05">
        <w:t>desenvolvimento web</w:t>
      </w:r>
      <w:r w:rsidR="75458AAE">
        <w:t xml:space="preserve">. Dart </w:t>
      </w:r>
      <w:r w:rsidR="77A97D07">
        <w:t>pode ser executado e compilado em modo Just-in-Time (J</w:t>
      </w:r>
      <w:r w:rsidR="50A576E2">
        <w:t>IT</w:t>
      </w:r>
      <w:r w:rsidR="77A97D07">
        <w:t>) ou Ahead-of-Time</w:t>
      </w:r>
      <w:r w:rsidR="5D95A327">
        <w:t xml:space="preserve"> (AOT</w:t>
      </w:r>
      <w:r w:rsidR="77A97D07">
        <w:t xml:space="preserve">), o que </w:t>
      </w:r>
      <w:r w:rsidR="00C5225A">
        <w:t xml:space="preserve">a </w:t>
      </w:r>
      <w:r w:rsidR="77A97D07">
        <w:t>torna flexível, podendo ser utilizado tanto em ambientes nativos com</w:t>
      </w:r>
      <w:r w:rsidR="288C466C">
        <w:t>o em ambientes web. (G</w:t>
      </w:r>
      <w:r w:rsidR="71386228">
        <w:t>UEDES</w:t>
      </w:r>
      <w:r w:rsidR="288C466C">
        <w:t>, 2019).</w:t>
      </w:r>
    </w:p>
    <w:p w14:paraId="7C89E937" w14:textId="0F5A1E1E" w:rsidR="00451B94" w:rsidRDefault="00451B94" w:rsidP="3ABB0BFB">
      <w:pPr>
        <w:pStyle w:val="Ttulo1"/>
      </w:pPr>
      <w:bookmarkStart w:id="50" w:name="_Toc351015602"/>
      <w:bookmarkEnd w:id="28"/>
      <w:bookmarkEnd w:id="29"/>
      <w:bookmarkEnd w:id="30"/>
      <w:bookmarkEnd w:id="31"/>
      <w:bookmarkEnd w:id="32"/>
      <w:bookmarkEnd w:id="33"/>
      <w:bookmarkEnd w:id="34"/>
      <w:r>
        <w:t>Referências</w:t>
      </w:r>
      <w:bookmarkEnd w:id="50"/>
    </w:p>
    <w:p w14:paraId="367152A5" w14:textId="163F9027" w:rsidR="00F53C9D" w:rsidRDefault="00F53C9D" w:rsidP="00A40C17">
      <w:pPr>
        <w:pStyle w:val="TF-refernciasITEM"/>
      </w:pPr>
      <w:r w:rsidRPr="00A40C17">
        <w:t>ANDRADE</w:t>
      </w:r>
      <w:r>
        <w:t xml:space="preserve">, Ana Paula de. O que é Flutter? </w:t>
      </w:r>
      <w:r w:rsidRPr="04036699">
        <w:rPr>
          <w:b/>
          <w:bCs/>
        </w:rPr>
        <w:t>TreinaWeb</w:t>
      </w:r>
      <w:r>
        <w:t>, 2020. Disponível em:  https://www.treinaweb.com.br/blog/o-que-e-flutter/. Acesso em: 10 out. 2020.</w:t>
      </w:r>
    </w:p>
    <w:p w14:paraId="347C5D7B" w14:textId="05D8156D" w:rsidR="00F53C9D" w:rsidRDefault="00564FAF" w:rsidP="6C221453">
      <w:pPr>
        <w:pStyle w:val="TF-refernciasITEM"/>
      </w:pPr>
      <w:r>
        <w:t>CARVALHO, M</w:t>
      </w:r>
      <w:r w:rsidR="008517CD">
        <w:t>ichele</w:t>
      </w:r>
      <w:r>
        <w:t>. P.; MACHADO, J</w:t>
      </w:r>
      <w:r w:rsidR="008517CD">
        <w:t>osilene</w:t>
      </w:r>
      <w:r>
        <w:t xml:space="preserve">. E. W. </w:t>
      </w:r>
      <w:r w:rsidR="00E82D89">
        <w:t xml:space="preserve">Conhecendo as potencialidades educativas da cidade de Cariacica/ES: Uma prática pedagógica de educação patrimonial. In: </w:t>
      </w:r>
      <w:r w:rsidR="00F53C9D">
        <w:t>CAMPOS, Carlos</w:t>
      </w:r>
      <w:r w:rsidR="00866624">
        <w:t xml:space="preserve"> R. P</w:t>
      </w:r>
      <w:r w:rsidR="00F53C9D">
        <w:t xml:space="preserve">. </w:t>
      </w:r>
      <w:r w:rsidR="00F53C9D" w:rsidRPr="04036699">
        <w:rPr>
          <w:b/>
          <w:bCs/>
        </w:rPr>
        <w:t>Aula de campo para alfabetização científica</w:t>
      </w:r>
      <w:r w:rsidR="00F53C9D">
        <w:t xml:space="preserve">: Práticas Pedagógicas Escolares. </w:t>
      </w:r>
      <w:r w:rsidR="007F3834">
        <w:t xml:space="preserve">Vitória: </w:t>
      </w:r>
      <w:r w:rsidR="00A63C95">
        <w:t>IFES</w:t>
      </w:r>
      <w:r w:rsidR="00F53C9D">
        <w:t xml:space="preserve">, 2015. </w:t>
      </w:r>
      <w:r w:rsidR="00866624">
        <w:t xml:space="preserve">p. 159-174. </w:t>
      </w:r>
    </w:p>
    <w:p w14:paraId="599FC5EA" w14:textId="224DB75D" w:rsidR="007059C7" w:rsidRPr="005C346C" w:rsidRDefault="007059C7" w:rsidP="6C221453">
      <w:pPr>
        <w:pStyle w:val="TF-refernciasITEM"/>
      </w:pPr>
      <w:r>
        <w:t>COSTA, Arlindo. Clube de Ciências</w:t>
      </w:r>
      <w:r w:rsidR="005C346C">
        <w:t xml:space="preserve"> “Pequeno Príncipe” – uma realidade na área rural. </w:t>
      </w:r>
      <w:r w:rsidR="005C346C" w:rsidRPr="005C346C">
        <w:rPr>
          <w:b/>
          <w:bCs/>
        </w:rPr>
        <w:t>Revista do PROCIRS</w:t>
      </w:r>
      <w:r w:rsidR="005C346C">
        <w:rPr>
          <w:b/>
          <w:bCs/>
        </w:rPr>
        <w:t xml:space="preserve">. </w:t>
      </w:r>
      <w:r w:rsidR="005C346C">
        <w:t>Porto Alegre: FDRH, v.1, n.1, 1988. p. 38.</w:t>
      </w:r>
    </w:p>
    <w:p w14:paraId="221B13D9" w14:textId="36264BC0" w:rsidR="00F53C9D" w:rsidRDefault="00F53C9D" w:rsidP="04036699">
      <w:pPr>
        <w:pStyle w:val="TF-refernciasITEM"/>
      </w:pPr>
      <w:r>
        <w:t>GUEDES, Marilene. O que é Dart?</w:t>
      </w:r>
      <w:r w:rsidRPr="04036699">
        <w:rPr>
          <w:b/>
          <w:bCs/>
        </w:rPr>
        <w:t xml:space="preserve"> TreinaWeb</w:t>
      </w:r>
      <w:r>
        <w:t>, 2019. Disponível em:  https://www.treinaweb.com.br/blog/o-que-e-dart/. Acesso em: 10 out. 2020.</w:t>
      </w:r>
    </w:p>
    <w:p w14:paraId="03D52F59" w14:textId="77777777" w:rsidR="00F53C9D" w:rsidRDefault="00F53C9D" w:rsidP="502FED74">
      <w:pPr>
        <w:pStyle w:val="TF-refernciasITEM"/>
      </w:pPr>
      <w:r>
        <w:t xml:space="preserve">MANCUSO, Ronaldo; LIMA, Valderez; BANDEIRA, Vera. </w:t>
      </w:r>
      <w:r w:rsidRPr="502FED74">
        <w:rPr>
          <w:b/>
          <w:bCs/>
        </w:rPr>
        <w:t>Clube de ciências</w:t>
      </w:r>
      <w:r>
        <w:t>: Criação, funcionamento, dinamização. Porto Alegre: Calábria Artes Gráficas, 1996.</w:t>
      </w:r>
    </w:p>
    <w:p w14:paraId="21745E04" w14:textId="5E8F32EF" w:rsidR="00394000" w:rsidRDefault="00394000" w:rsidP="502FED74">
      <w:pPr>
        <w:pStyle w:val="TF-refernciasITEM"/>
      </w:pPr>
      <w:r w:rsidRPr="00394000">
        <w:t xml:space="preserve">MARÇAL, Edgar </w:t>
      </w:r>
      <w:r w:rsidRPr="00394000">
        <w:rPr>
          <w:i/>
          <w:iCs/>
        </w:rPr>
        <w:t>et al</w:t>
      </w:r>
      <w:r w:rsidRPr="00394000">
        <w:t xml:space="preserve">. Geomóvel: Um Aplicativo para Auxílio a Aulas de Campo de Geologia. </w:t>
      </w:r>
      <w:r>
        <w:t xml:space="preserve">In: </w:t>
      </w:r>
      <w:commentRangeStart w:id="51"/>
      <w:r w:rsidRPr="00394000">
        <w:t>BRAZILIAN SYMPOSIUM ON COMPUTERS IN EDUCATION (SIMPÓSIO BRASILEIRO DE INFORM</w:t>
      </w:r>
      <w:commentRangeEnd w:id="51"/>
      <w:r w:rsidR="00B150C6">
        <w:rPr>
          <w:rStyle w:val="Refdecomentrio"/>
        </w:rPr>
        <w:commentReference w:id="51"/>
      </w:r>
      <w:r w:rsidRPr="00394000">
        <w:t xml:space="preserve">ÁTICA NA EDUCAÇÃO - SBIE), </w:t>
      </w:r>
      <w:r w:rsidR="00120494">
        <w:t>II (XXIV)</w:t>
      </w:r>
      <w:r w:rsidR="00D35144">
        <w:t xml:space="preserve">, </w:t>
      </w:r>
      <w:r w:rsidR="00B73089">
        <w:t xml:space="preserve">Campinas, </w:t>
      </w:r>
      <w:r w:rsidR="00C806F6">
        <w:t xml:space="preserve">2013. </w:t>
      </w:r>
      <w:r w:rsidR="00C806F6" w:rsidRPr="00C806F6">
        <w:rPr>
          <w:b/>
          <w:bCs/>
        </w:rPr>
        <w:t>Anais...</w:t>
      </w:r>
      <w:r w:rsidR="00C806F6">
        <w:t xml:space="preserve"> </w:t>
      </w:r>
      <w:r w:rsidR="00B73089">
        <w:t xml:space="preserve">Campinas: SBC, </w:t>
      </w:r>
      <w:r w:rsidR="00806472">
        <w:t xml:space="preserve">2013. </w:t>
      </w:r>
      <w:r w:rsidRPr="00394000">
        <w:t>p. 52</w:t>
      </w:r>
      <w:r w:rsidR="008B334E">
        <w:t>-61</w:t>
      </w:r>
      <w:r w:rsidRPr="00394000">
        <w:t>. ISSN 2316-6533.</w:t>
      </w:r>
    </w:p>
    <w:p w14:paraId="4614F981" w14:textId="09872E4D" w:rsidR="00F53C9D" w:rsidRDefault="00F53C9D" w:rsidP="6C221453">
      <w:pPr>
        <w:pStyle w:val="TF-refernciasITEM"/>
      </w:pPr>
      <w:r>
        <w:t>MORAN, José</w:t>
      </w:r>
      <w:r w:rsidR="00C155E9">
        <w:t xml:space="preserve"> L. </w:t>
      </w:r>
      <w:r w:rsidR="005B59BC">
        <w:t xml:space="preserve">Ensino e aprendizagem inovadores </w:t>
      </w:r>
      <w:r w:rsidR="00AD068A">
        <w:t xml:space="preserve">com apoio de tecnologias. </w:t>
      </w:r>
      <w:r w:rsidR="0003346C">
        <w:t xml:space="preserve">In: </w:t>
      </w:r>
      <w:r w:rsidR="00267256">
        <w:t>MORAN, J. L.; MASETTO, M.</w:t>
      </w:r>
      <w:r w:rsidR="00C516AC">
        <w:t xml:space="preserve"> T.</w:t>
      </w:r>
      <w:r w:rsidR="00267256">
        <w:t>; BEHRENS</w:t>
      </w:r>
      <w:r w:rsidR="00C516AC">
        <w:t xml:space="preserve">, M. A. </w:t>
      </w:r>
      <w:r w:rsidR="006B2DA5">
        <w:rPr>
          <w:b/>
          <w:bCs/>
        </w:rPr>
        <w:t>Novas tecnologias e mediação pedagógica</w:t>
      </w:r>
      <w:r>
        <w:t>. 21</w:t>
      </w:r>
      <w:r w:rsidR="00C155E9">
        <w:t>ª ed</w:t>
      </w:r>
      <w:r>
        <w:t>. Campinas: Papirus, 2013.</w:t>
      </w:r>
    </w:p>
    <w:p w14:paraId="1017F99C" w14:textId="32DE1817" w:rsidR="00BB35D7" w:rsidRDefault="00BB35D7" w:rsidP="6C221453">
      <w:pPr>
        <w:pStyle w:val="TF-refernciasITEM"/>
      </w:pPr>
      <w:r w:rsidRPr="00BB35D7">
        <w:t>ROCHA, Luis A</w:t>
      </w:r>
      <w:r w:rsidR="009506E0">
        <w:t>.</w:t>
      </w:r>
      <w:r w:rsidRPr="00BB35D7">
        <w:t xml:space="preserve"> G</w:t>
      </w:r>
      <w:r w:rsidR="009506E0">
        <w:t>.</w:t>
      </w:r>
      <w:r w:rsidRPr="00BB35D7">
        <w:t>; CRUZ, Fabiana M</w:t>
      </w:r>
      <w:r w:rsidR="009506E0">
        <w:t>.</w:t>
      </w:r>
      <w:r w:rsidRPr="00BB35D7">
        <w:t xml:space="preserve">; LEÃO, Alcides L. Aplicativo para educação ambiental. </w:t>
      </w:r>
      <w:r w:rsidRPr="00BB35D7">
        <w:rPr>
          <w:b/>
          <w:bCs/>
        </w:rPr>
        <w:t>Periódico Eletrônico Fórum Ambiental da Alta Paulista</w:t>
      </w:r>
      <w:r w:rsidRPr="00BB35D7">
        <w:t xml:space="preserve">, [S.l.], v. 11, n. 4, nov. 2015. </w:t>
      </w:r>
      <w:r w:rsidR="00706E26">
        <w:t xml:space="preserve">p. </w:t>
      </w:r>
      <w:r w:rsidR="00E84E37">
        <w:t xml:space="preserve">261-273. </w:t>
      </w:r>
      <w:r w:rsidRPr="00BB35D7">
        <w:t>ISSN 1980-0827.</w:t>
      </w:r>
    </w:p>
    <w:p w14:paraId="56359980" w14:textId="758B22C6" w:rsidR="00F83A19" w:rsidRDefault="002B336F" w:rsidP="00F83A19">
      <w:pPr>
        <w:pStyle w:val="TF-refernciasbibliogrficasTTULO"/>
      </w:pPr>
      <w:r>
        <w:br w:type="page"/>
      </w:r>
      <w:r w:rsidR="00451B94">
        <w:lastRenderedPageBreak/>
        <w:t xml:space="preserve"> </w:t>
      </w:r>
      <w:r w:rsidR="00F83A19">
        <w:t>ASSINATURAS</w:t>
      </w:r>
    </w:p>
    <w:p w14:paraId="614EA2CF" w14:textId="77777777" w:rsidR="00F83A19" w:rsidRDefault="00F83A19" w:rsidP="00F83A19">
      <w:pPr>
        <w:pStyle w:val="TF-LEGENDA"/>
      </w:pPr>
      <w:r>
        <w:t>(Atenção: todas as folhas devem estar rubricadas)</w:t>
      </w:r>
    </w:p>
    <w:p w14:paraId="20C8BAD7" w14:textId="77777777" w:rsidR="00F83A19" w:rsidRDefault="00F83A19" w:rsidP="00F83A19">
      <w:pPr>
        <w:pStyle w:val="TF-LEGENDA"/>
      </w:pPr>
    </w:p>
    <w:p w14:paraId="4FB48333" w14:textId="77777777" w:rsidR="00F83A19" w:rsidRDefault="00F83A19" w:rsidP="00F83A19">
      <w:pPr>
        <w:pStyle w:val="TF-LEGENDA"/>
      </w:pPr>
    </w:p>
    <w:p w14:paraId="5B1A251A" w14:textId="77777777" w:rsidR="00F83A19" w:rsidRDefault="00F83A19" w:rsidP="00F83A19">
      <w:pPr>
        <w:pStyle w:val="TF-LEGENDA"/>
      </w:pPr>
      <w:r>
        <w:t>Assinatura do(a) Aluno(a): _____________________________________________________</w:t>
      </w:r>
    </w:p>
    <w:p w14:paraId="150E2DAA" w14:textId="77777777" w:rsidR="00F83A19" w:rsidRDefault="00F83A19" w:rsidP="00F83A19">
      <w:pPr>
        <w:pStyle w:val="TF-LEGENDA"/>
      </w:pPr>
    </w:p>
    <w:p w14:paraId="5BFA96B7" w14:textId="77777777" w:rsidR="00F83A19" w:rsidRDefault="00F83A19" w:rsidP="00F83A19">
      <w:pPr>
        <w:pStyle w:val="TF-LEGENDA"/>
      </w:pPr>
    </w:p>
    <w:p w14:paraId="3774E105" w14:textId="77777777" w:rsidR="00F83A19" w:rsidRDefault="00F83A19" w:rsidP="00F83A19">
      <w:pPr>
        <w:pStyle w:val="TF-LEGENDA"/>
      </w:pPr>
      <w:r>
        <w:t>Assinatura do(a) Orientador(a): _________________________________________________</w:t>
      </w:r>
    </w:p>
    <w:p w14:paraId="19E93DEF" w14:textId="77777777" w:rsidR="00F83A19" w:rsidRDefault="00F83A19" w:rsidP="00F83A19">
      <w:pPr>
        <w:pStyle w:val="TF-LEGENDA"/>
      </w:pPr>
    </w:p>
    <w:p w14:paraId="23F9A762" w14:textId="77777777" w:rsidR="00F83A19" w:rsidRDefault="00F83A19" w:rsidP="00F83A19">
      <w:pPr>
        <w:pStyle w:val="TF-LEGENDA"/>
      </w:pPr>
    </w:p>
    <w:p w14:paraId="3B971EDD" w14:textId="77777777" w:rsidR="00F83A19" w:rsidRDefault="00F83A19" w:rsidP="00F83A19">
      <w:pPr>
        <w:pStyle w:val="TF-LEGENDA"/>
      </w:pPr>
      <w:r>
        <w:t>Assinatura do(a) Coorientador(a) (se houver): ______________________________________</w:t>
      </w:r>
    </w:p>
    <w:p w14:paraId="2F87C9F8" w14:textId="77777777" w:rsidR="007222F7" w:rsidRDefault="007222F7" w:rsidP="007222F7">
      <w:pPr>
        <w:pStyle w:val="TF-TEXTOQUADRO"/>
      </w:pPr>
    </w:p>
    <w:p w14:paraId="075C0617"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2"/>
      </w:tblGrid>
      <w:tr w:rsidR="007222F7" w14:paraId="017AA1AA" w14:textId="77777777" w:rsidTr="00DF6ED2">
        <w:tc>
          <w:tcPr>
            <w:tcW w:w="9212" w:type="dxa"/>
            <w:shd w:val="clear" w:color="auto" w:fill="auto"/>
          </w:tcPr>
          <w:p w14:paraId="70624F68" w14:textId="77777777" w:rsidR="007222F7" w:rsidRDefault="007222F7" w:rsidP="00DF6ED2">
            <w:pPr>
              <w:jc w:val="center"/>
            </w:pPr>
            <w:r>
              <w:t>Observações do orientador em relação a itens não atendidos do pré-projeto (se houver):</w:t>
            </w:r>
          </w:p>
          <w:p w14:paraId="068D4BAF" w14:textId="77777777" w:rsidR="007222F7" w:rsidRDefault="007222F7" w:rsidP="00DF6ED2">
            <w:pPr>
              <w:jc w:val="center"/>
            </w:pPr>
          </w:p>
          <w:p w14:paraId="2B92AAAB" w14:textId="53DE605C" w:rsidR="007222F7" w:rsidRDefault="00C346F7" w:rsidP="00C346F7">
            <w:pPr>
              <w:pStyle w:val="TF-TEXTO"/>
            </w:pPr>
            <w:commentRangeStart w:id="52"/>
            <w:r w:rsidRPr="00C346F7">
              <w:rPr>
                <w:u w:val="single"/>
              </w:rPr>
              <w:t>Foram encontrados apenas dois trabalhos correlatos até o momento.</w:t>
            </w:r>
            <w:commentRangeEnd w:id="52"/>
            <w:r w:rsidR="00271D8A">
              <w:rPr>
                <w:rStyle w:val="Refdecomentrio"/>
              </w:rPr>
              <w:commentReference w:id="52"/>
            </w:r>
          </w:p>
          <w:p w14:paraId="41983FAA" w14:textId="08CF40CA" w:rsidR="00B71C86" w:rsidRDefault="00B71C86" w:rsidP="00DF6ED2">
            <w:pPr>
              <w:jc w:val="center"/>
            </w:pPr>
          </w:p>
          <w:p w14:paraId="11F54BAB" w14:textId="0A64A123" w:rsidR="00B71C86" w:rsidRDefault="00B71C86" w:rsidP="00DF6ED2">
            <w:pPr>
              <w:jc w:val="center"/>
            </w:pPr>
          </w:p>
          <w:p w14:paraId="5186702A" w14:textId="2D89DACB" w:rsidR="00B71C86" w:rsidRDefault="00B71C86" w:rsidP="00DF6ED2">
            <w:pPr>
              <w:jc w:val="center"/>
            </w:pPr>
          </w:p>
          <w:p w14:paraId="1C9B67ED" w14:textId="10EEC232" w:rsidR="00B71C86" w:rsidRDefault="00B71C86" w:rsidP="00DF6ED2">
            <w:pPr>
              <w:jc w:val="center"/>
            </w:pPr>
          </w:p>
          <w:p w14:paraId="329CBC80" w14:textId="41F84727" w:rsidR="00B71C86" w:rsidRDefault="00B71C86" w:rsidP="00DF6ED2">
            <w:pPr>
              <w:jc w:val="center"/>
            </w:pPr>
          </w:p>
          <w:p w14:paraId="6CCE7609" w14:textId="4793336D" w:rsidR="00B71C86" w:rsidRDefault="00B71C86" w:rsidP="00DF6ED2">
            <w:pPr>
              <w:jc w:val="center"/>
            </w:pPr>
          </w:p>
          <w:p w14:paraId="7528B5AF" w14:textId="35CEF9A7" w:rsidR="00B71C86" w:rsidRDefault="00B71C86" w:rsidP="00DF6ED2">
            <w:pPr>
              <w:jc w:val="center"/>
            </w:pPr>
          </w:p>
          <w:p w14:paraId="604C57E7" w14:textId="6BD529C2" w:rsidR="00B71C86" w:rsidRDefault="00B71C86" w:rsidP="00DF6ED2">
            <w:pPr>
              <w:jc w:val="center"/>
            </w:pPr>
          </w:p>
          <w:p w14:paraId="6BAFE671" w14:textId="77777777" w:rsidR="00B71C86" w:rsidRDefault="00B71C86" w:rsidP="00DF6ED2">
            <w:pPr>
              <w:jc w:val="center"/>
            </w:pPr>
          </w:p>
          <w:p w14:paraId="34AA39DD" w14:textId="77777777" w:rsidR="007222F7" w:rsidRDefault="007222F7" w:rsidP="00DF6ED2">
            <w:pPr>
              <w:jc w:val="center"/>
            </w:pPr>
          </w:p>
        </w:tc>
      </w:tr>
    </w:tbl>
    <w:p w14:paraId="5898AA15" w14:textId="77777777" w:rsidR="007222F7" w:rsidRDefault="007222F7" w:rsidP="007222F7">
      <w:pPr>
        <w:jc w:val="center"/>
      </w:pPr>
    </w:p>
    <w:p w14:paraId="73C1D1BA" w14:textId="77777777" w:rsidR="007222F7" w:rsidRDefault="007222F7" w:rsidP="007222F7">
      <w:pPr>
        <w:jc w:val="center"/>
      </w:pPr>
    </w:p>
    <w:p w14:paraId="6D97B9AA" w14:textId="77777777" w:rsidR="007222F7" w:rsidRDefault="007222F7" w:rsidP="007222F7">
      <w:pPr>
        <w:jc w:val="center"/>
      </w:pPr>
    </w:p>
    <w:p w14:paraId="70BA9A94" w14:textId="77777777" w:rsidR="00F255FC" w:rsidRDefault="00F255FC" w:rsidP="00F83A19">
      <w:pPr>
        <w:pStyle w:val="TF-LEGENDA"/>
      </w:pPr>
    </w:p>
    <w:p w14:paraId="41C9084A" w14:textId="77777777" w:rsidR="00320BFA" w:rsidRDefault="00320BFA">
      <w:pPr>
        <w:pStyle w:val="TF-LEGENDA"/>
        <w:sectPr w:rsidR="00320BFA" w:rsidSect="00F31359">
          <w:headerReference w:type="default" r:id="rId17"/>
          <w:footerReference w:type="default" r:id="rId18"/>
          <w:headerReference w:type="first" r:id="rId19"/>
          <w:footerReference w:type="first" r:id="rId20"/>
          <w:pgSz w:w="11907" w:h="16840" w:code="9"/>
          <w:pgMar w:top="1701" w:right="1134" w:bottom="1134" w:left="1701" w:header="720" w:footer="720" w:gutter="0"/>
          <w:pgNumType w:start="1"/>
          <w:cols w:space="708"/>
          <w:titlePg/>
          <w:docGrid w:linePitch="360"/>
        </w:sectPr>
      </w:pPr>
    </w:p>
    <w:p w14:paraId="0AB1BFFE" w14:textId="77777777" w:rsidR="00637D9E" w:rsidRPr="00320BFA" w:rsidRDefault="00637D9E" w:rsidP="00637D9E">
      <w:pPr>
        <w:pStyle w:val="TF-xAvalTTULO"/>
      </w:pPr>
      <w:r>
        <w:lastRenderedPageBreak/>
        <w:t>FORMULÁRIO  DE  avaliação</w:t>
      </w:r>
      <w:r w:rsidRPr="00320BFA">
        <w:t xml:space="preserve"> – PROFESSOR TCC I</w:t>
      </w:r>
    </w:p>
    <w:p w14:paraId="601F19B6" w14:textId="1D8CE4D1" w:rsidR="00637D9E" w:rsidRPr="00320BFA" w:rsidRDefault="00637D9E" w:rsidP="00637D9E">
      <w:pPr>
        <w:pStyle w:val="TF-xAvalLINHA"/>
      </w:pPr>
      <w:r w:rsidRPr="00320BFA">
        <w:t>Acadêmico(a):</w:t>
      </w:r>
      <w:r w:rsidR="00561525">
        <w:t xml:space="preserve"> Gustavo Korbes Heinen</w:t>
      </w:r>
      <w:r w:rsidRPr="00320BFA">
        <w:tab/>
      </w:r>
    </w:p>
    <w:p w14:paraId="242A3BED" w14:textId="7F07A8E1" w:rsidR="00637D9E" w:rsidRDefault="00637D9E" w:rsidP="00637D9E">
      <w:pPr>
        <w:pStyle w:val="TF-xAvalLINHA"/>
      </w:pPr>
      <w:r w:rsidRPr="00320BFA">
        <w:t>Avaliador(a):</w:t>
      </w:r>
      <w:r w:rsidRPr="00320BFA">
        <w:tab/>
      </w:r>
      <w:r w:rsidR="00561525">
        <w:t>Andreza Sartori</w:t>
      </w:r>
      <w:r>
        <w:tab/>
      </w:r>
    </w:p>
    <w:p w14:paraId="0349C0A7" w14:textId="77777777" w:rsidR="00637D9E" w:rsidRDefault="00637D9E" w:rsidP="00637D9E">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362"/>
        <w:gridCol w:w="486"/>
        <w:gridCol w:w="490"/>
        <w:gridCol w:w="483"/>
      </w:tblGrid>
      <w:tr w:rsidR="00637D9E" w:rsidRPr="00320BFA" w14:paraId="333D0EF8" w14:textId="77777777" w:rsidTr="00E53680">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3F707A12" w14:textId="77777777" w:rsidR="00637D9E" w:rsidRPr="00320BFA" w:rsidRDefault="00637D9E" w:rsidP="00E53680">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5907CF3E" w14:textId="77777777" w:rsidR="00637D9E" w:rsidRPr="00320BFA" w:rsidRDefault="00637D9E" w:rsidP="00E53680">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1BA6720A" w14:textId="77777777" w:rsidR="00637D9E" w:rsidRPr="00320BFA" w:rsidRDefault="00637D9E" w:rsidP="00E53680">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5B71AE6A" w14:textId="77777777" w:rsidR="00637D9E" w:rsidRPr="00320BFA" w:rsidRDefault="00637D9E" w:rsidP="00E53680">
            <w:pPr>
              <w:pStyle w:val="TF-xAvalITEMTABELA"/>
            </w:pPr>
            <w:r w:rsidRPr="00320BFA">
              <w:t>não atende</w:t>
            </w:r>
          </w:p>
        </w:tc>
      </w:tr>
      <w:tr w:rsidR="00637D9E" w:rsidRPr="00320BFA" w14:paraId="4B9D8E55" w14:textId="77777777" w:rsidTr="00E53680">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874209A" w14:textId="77777777" w:rsidR="00637D9E" w:rsidRPr="00320BFA" w:rsidRDefault="00637D9E" w:rsidP="00E53680">
            <w:pPr>
              <w:pStyle w:val="TF-xAvalITEMTABELA"/>
            </w:pPr>
            <w:r w:rsidRPr="00A55BF5">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2A138BFD" w14:textId="77777777" w:rsidR="00637D9E" w:rsidRPr="00821EE8" w:rsidRDefault="00637D9E" w:rsidP="00637D9E">
            <w:pPr>
              <w:pStyle w:val="TF-xAvalITEM"/>
              <w:numPr>
                <w:ilvl w:val="0"/>
                <w:numId w:val="13"/>
              </w:numPr>
            </w:pPr>
            <w:r w:rsidRPr="00821EE8">
              <w:t>INTRODUÇÃO</w:t>
            </w:r>
          </w:p>
          <w:p w14:paraId="4AEE2CCB" w14:textId="77777777" w:rsidR="00637D9E" w:rsidRPr="00821EE8" w:rsidRDefault="00637D9E" w:rsidP="00E53680">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2E395751" w14:textId="2E1EFC18" w:rsidR="00637D9E" w:rsidRPr="00320BFA" w:rsidRDefault="00D10C95" w:rsidP="00E53680">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68D783A8" w14:textId="77777777" w:rsidR="00637D9E" w:rsidRPr="00320BFA" w:rsidRDefault="00637D9E" w:rsidP="00E53680">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2EE2BDF1" w14:textId="77777777" w:rsidR="00637D9E" w:rsidRPr="00320BFA" w:rsidRDefault="00637D9E" w:rsidP="00E53680">
            <w:pPr>
              <w:keepNext w:val="0"/>
              <w:keepLines w:val="0"/>
              <w:ind w:left="709" w:hanging="709"/>
              <w:jc w:val="both"/>
              <w:rPr>
                <w:sz w:val="18"/>
              </w:rPr>
            </w:pPr>
          </w:p>
        </w:tc>
      </w:tr>
      <w:tr w:rsidR="00637D9E" w:rsidRPr="00320BFA" w14:paraId="45F40CC9" w14:textId="77777777" w:rsidTr="00E53680">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66A2D2A" w14:textId="77777777" w:rsidR="00637D9E" w:rsidRPr="00320BFA" w:rsidRDefault="00637D9E"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2539FBD" w14:textId="77777777" w:rsidR="00637D9E" w:rsidRPr="00821EE8" w:rsidRDefault="00637D9E" w:rsidP="00E53680">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3D23FCB0" w14:textId="7CF6145C" w:rsidR="00637D9E" w:rsidRPr="00320BFA" w:rsidRDefault="00D10C95"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8A1BC6A" w14:textId="77777777" w:rsidR="00637D9E" w:rsidRPr="00320BFA" w:rsidRDefault="00637D9E"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FC5E521" w14:textId="77777777" w:rsidR="00637D9E" w:rsidRPr="00320BFA" w:rsidRDefault="00637D9E" w:rsidP="00E53680">
            <w:pPr>
              <w:keepNext w:val="0"/>
              <w:keepLines w:val="0"/>
              <w:ind w:left="709" w:hanging="709"/>
              <w:jc w:val="both"/>
              <w:rPr>
                <w:sz w:val="18"/>
              </w:rPr>
            </w:pPr>
          </w:p>
        </w:tc>
      </w:tr>
      <w:tr w:rsidR="00637D9E" w:rsidRPr="00320BFA" w14:paraId="3750879F"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E9B6724" w14:textId="77777777" w:rsidR="00637D9E" w:rsidRPr="00320BFA" w:rsidRDefault="00637D9E"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AD0AE09" w14:textId="77777777" w:rsidR="00637D9E" w:rsidRPr="00320BFA" w:rsidRDefault="00637D9E" w:rsidP="00637D9E">
            <w:pPr>
              <w:pStyle w:val="TF-xAvalITEM"/>
              <w:numPr>
                <w:ilvl w:val="0"/>
                <w:numId w:val="13"/>
              </w:numPr>
            </w:pPr>
            <w:r w:rsidRPr="00320BFA">
              <w:t>OBJETIVOS</w:t>
            </w:r>
          </w:p>
          <w:p w14:paraId="62B186EE" w14:textId="77777777" w:rsidR="00637D9E" w:rsidRPr="00320BFA" w:rsidRDefault="00637D9E" w:rsidP="00E53680">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4F923572" w14:textId="52EE3ABD" w:rsidR="00637D9E" w:rsidRPr="00320BFA" w:rsidRDefault="00D10C95"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7194037" w14:textId="77777777" w:rsidR="00637D9E" w:rsidRPr="00320BFA" w:rsidRDefault="00637D9E"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EC143BD" w14:textId="77777777" w:rsidR="00637D9E" w:rsidRPr="00320BFA" w:rsidRDefault="00637D9E" w:rsidP="00E53680">
            <w:pPr>
              <w:keepNext w:val="0"/>
              <w:keepLines w:val="0"/>
              <w:ind w:left="709" w:hanging="709"/>
              <w:jc w:val="both"/>
              <w:rPr>
                <w:sz w:val="18"/>
              </w:rPr>
            </w:pPr>
          </w:p>
        </w:tc>
      </w:tr>
      <w:tr w:rsidR="00637D9E" w:rsidRPr="00320BFA" w14:paraId="43EFA08A" w14:textId="77777777" w:rsidTr="00E53680">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76FB010" w14:textId="77777777" w:rsidR="00637D9E" w:rsidRPr="00320BFA" w:rsidRDefault="00637D9E"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2C20C5D" w14:textId="77777777" w:rsidR="00637D9E" w:rsidRPr="00320BFA" w:rsidRDefault="00637D9E" w:rsidP="00E53680">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69610840" w14:textId="7157BB3A" w:rsidR="00637D9E" w:rsidRPr="00320BFA" w:rsidRDefault="00D10C95"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A866F7F" w14:textId="77777777" w:rsidR="00637D9E" w:rsidRPr="00320BFA" w:rsidRDefault="00637D9E"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270295D" w14:textId="77777777" w:rsidR="00637D9E" w:rsidRPr="00320BFA" w:rsidRDefault="00637D9E" w:rsidP="00E53680">
            <w:pPr>
              <w:keepNext w:val="0"/>
              <w:keepLines w:val="0"/>
              <w:ind w:left="709" w:hanging="709"/>
              <w:jc w:val="both"/>
              <w:rPr>
                <w:sz w:val="18"/>
              </w:rPr>
            </w:pPr>
          </w:p>
        </w:tc>
      </w:tr>
      <w:tr w:rsidR="00637D9E" w:rsidRPr="00320BFA" w14:paraId="22404D08"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AEE9A1C" w14:textId="77777777" w:rsidR="00637D9E" w:rsidRPr="00320BFA" w:rsidRDefault="00637D9E"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E9B050F" w14:textId="77777777" w:rsidR="00637D9E" w:rsidRPr="00EE20C1" w:rsidRDefault="00637D9E" w:rsidP="00637D9E">
            <w:pPr>
              <w:pStyle w:val="TF-xAvalITEM"/>
              <w:numPr>
                <w:ilvl w:val="0"/>
                <w:numId w:val="13"/>
              </w:numPr>
            </w:pPr>
            <w:r w:rsidRPr="00EE20C1">
              <w:t>JUSTIFICATIVA</w:t>
            </w:r>
          </w:p>
          <w:p w14:paraId="6C1DBE9A" w14:textId="77777777" w:rsidR="00637D9E" w:rsidRPr="00EE20C1" w:rsidRDefault="00637D9E" w:rsidP="00E53680">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4C2615F4" w14:textId="6E0267BD" w:rsidR="00637D9E" w:rsidRPr="00320BFA" w:rsidRDefault="00D10C95"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C24FCCB" w14:textId="77777777" w:rsidR="00637D9E" w:rsidRPr="00320BFA" w:rsidRDefault="00637D9E"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202D8B4" w14:textId="77777777" w:rsidR="00637D9E" w:rsidRPr="00320BFA" w:rsidRDefault="00637D9E" w:rsidP="00E53680">
            <w:pPr>
              <w:keepNext w:val="0"/>
              <w:keepLines w:val="0"/>
              <w:ind w:left="709" w:hanging="709"/>
              <w:jc w:val="both"/>
              <w:rPr>
                <w:sz w:val="18"/>
              </w:rPr>
            </w:pPr>
          </w:p>
        </w:tc>
      </w:tr>
      <w:tr w:rsidR="00637D9E" w:rsidRPr="00320BFA" w14:paraId="64D354B6"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7D7E501" w14:textId="77777777" w:rsidR="00637D9E" w:rsidRPr="00320BFA" w:rsidRDefault="00637D9E"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0791A93" w14:textId="77777777" w:rsidR="00637D9E" w:rsidRPr="00EE20C1" w:rsidRDefault="00637D9E" w:rsidP="00E53680">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50FD509E" w14:textId="0C3F5DF4" w:rsidR="00637D9E" w:rsidRPr="00320BFA" w:rsidRDefault="00D10C95"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10AA7B9" w14:textId="77777777" w:rsidR="00637D9E" w:rsidRPr="00320BFA" w:rsidRDefault="00637D9E"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0D13462" w14:textId="77777777" w:rsidR="00637D9E" w:rsidRPr="00320BFA" w:rsidRDefault="00637D9E" w:rsidP="00E53680">
            <w:pPr>
              <w:keepNext w:val="0"/>
              <w:keepLines w:val="0"/>
              <w:ind w:left="709" w:hanging="709"/>
              <w:jc w:val="both"/>
              <w:rPr>
                <w:sz w:val="18"/>
              </w:rPr>
            </w:pPr>
          </w:p>
        </w:tc>
      </w:tr>
      <w:tr w:rsidR="00637D9E" w:rsidRPr="00320BFA" w14:paraId="6D591E0C" w14:textId="77777777" w:rsidTr="00E53680">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A65C467" w14:textId="77777777" w:rsidR="00637D9E" w:rsidRPr="00320BFA" w:rsidRDefault="00637D9E"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D2C67AD" w14:textId="77777777" w:rsidR="00637D9E" w:rsidRPr="00320BFA" w:rsidRDefault="00637D9E" w:rsidP="00637D9E">
            <w:pPr>
              <w:pStyle w:val="TF-xAvalITEM"/>
              <w:numPr>
                <w:ilvl w:val="0"/>
                <w:numId w:val="13"/>
              </w:numPr>
            </w:pPr>
            <w:r w:rsidRPr="00320BFA">
              <w:t>METODOLOGIA</w:t>
            </w:r>
          </w:p>
          <w:p w14:paraId="3B9243E5" w14:textId="77777777" w:rsidR="00637D9E" w:rsidRPr="00320BFA" w:rsidRDefault="00637D9E" w:rsidP="00E53680">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75437F2E" w14:textId="401D466F" w:rsidR="00637D9E" w:rsidRPr="00320BFA" w:rsidRDefault="00D10C95"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973037E" w14:textId="77777777" w:rsidR="00637D9E" w:rsidRPr="00320BFA" w:rsidRDefault="00637D9E"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C59D550" w14:textId="77777777" w:rsidR="00637D9E" w:rsidRPr="00320BFA" w:rsidRDefault="00637D9E" w:rsidP="00E53680">
            <w:pPr>
              <w:keepNext w:val="0"/>
              <w:keepLines w:val="0"/>
              <w:ind w:left="709" w:hanging="709"/>
              <w:jc w:val="both"/>
              <w:rPr>
                <w:sz w:val="18"/>
              </w:rPr>
            </w:pPr>
          </w:p>
        </w:tc>
      </w:tr>
      <w:tr w:rsidR="00637D9E" w:rsidRPr="00320BFA" w14:paraId="1DA20FE3" w14:textId="77777777" w:rsidTr="00E53680">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EE2B736" w14:textId="77777777" w:rsidR="00637D9E" w:rsidRPr="00320BFA" w:rsidRDefault="00637D9E"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A9B480B" w14:textId="77777777" w:rsidR="00637D9E" w:rsidRPr="00320BFA" w:rsidRDefault="00637D9E" w:rsidP="00E53680">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22279508" w14:textId="50B7973D" w:rsidR="00637D9E" w:rsidRPr="00320BFA" w:rsidRDefault="00D10C95"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38D0EDF" w14:textId="77777777" w:rsidR="00637D9E" w:rsidRPr="00320BFA" w:rsidRDefault="00637D9E"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5807F57" w14:textId="77777777" w:rsidR="00637D9E" w:rsidRPr="00320BFA" w:rsidRDefault="00637D9E" w:rsidP="00E53680">
            <w:pPr>
              <w:keepNext w:val="0"/>
              <w:keepLines w:val="0"/>
              <w:ind w:left="709" w:hanging="709"/>
              <w:jc w:val="both"/>
              <w:rPr>
                <w:sz w:val="18"/>
              </w:rPr>
            </w:pPr>
          </w:p>
        </w:tc>
      </w:tr>
      <w:tr w:rsidR="00637D9E" w:rsidRPr="00320BFA" w14:paraId="3B92B64F" w14:textId="77777777" w:rsidTr="00E53680">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D4844CA" w14:textId="77777777" w:rsidR="00637D9E" w:rsidRPr="00320BFA" w:rsidRDefault="00637D9E"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883E49C" w14:textId="77777777" w:rsidR="00637D9E" w:rsidRPr="00801036" w:rsidRDefault="00637D9E" w:rsidP="00637D9E">
            <w:pPr>
              <w:pStyle w:val="TF-xAvalITEM"/>
              <w:numPr>
                <w:ilvl w:val="0"/>
                <w:numId w:val="13"/>
              </w:numPr>
            </w:pPr>
            <w:r w:rsidRPr="00801036">
              <w:t>REVISÃO BIBLIOGRÁFICA (atenção para a diferença de conteúdo entre projeto e pré-projeto)</w:t>
            </w:r>
          </w:p>
          <w:p w14:paraId="46E5E573" w14:textId="77777777" w:rsidR="00637D9E" w:rsidRPr="00801036" w:rsidRDefault="00637D9E" w:rsidP="00E53680">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7CA05021" w14:textId="562EF415" w:rsidR="00637D9E" w:rsidRPr="00801036" w:rsidRDefault="00D10C95"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D2EFCA6" w14:textId="77777777" w:rsidR="00637D9E" w:rsidRPr="00801036" w:rsidRDefault="00637D9E"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E9F2D1D" w14:textId="77777777" w:rsidR="00637D9E" w:rsidRPr="00320BFA" w:rsidRDefault="00637D9E" w:rsidP="00E53680">
            <w:pPr>
              <w:keepNext w:val="0"/>
              <w:keepLines w:val="0"/>
              <w:ind w:left="709" w:hanging="709"/>
              <w:jc w:val="both"/>
              <w:rPr>
                <w:sz w:val="18"/>
              </w:rPr>
            </w:pPr>
          </w:p>
        </w:tc>
      </w:tr>
      <w:tr w:rsidR="00637D9E" w:rsidRPr="00320BFA" w14:paraId="0B5A996D" w14:textId="77777777" w:rsidTr="00E53680">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668C972" w14:textId="77777777" w:rsidR="00637D9E" w:rsidRPr="00320BFA" w:rsidRDefault="00637D9E" w:rsidP="00E53680">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7D04DE98" w14:textId="77777777" w:rsidR="00637D9E" w:rsidRPr="00320BFA" w:rsidRDefault="00637D9E" w:rsidP="00637D9E">
            <w:pPr>
              <w:pStyle w:val="TF-xAvalITEM"/>
              <w:numPr>
                <w:ilvl w:val="0"/>
                <w:numId w:val="13"/>
              </w:numPr>
            </w:pPr>
            <w:r w:rsidRPr="00320BFA">
              <w:t>LINGUAGEM USADA (redação)</w:t>
            </w:r>
          </w:p>
          <w:p w14:paraId="3EDC78A9" w14:textId="77777777" w:rsidR="00637D9E" w:rsidRPr="00320BFA" w:rsidRDefault="00637D9E" w:rsidP="00E53680">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2B0DC695" w14:textId="4E70EB63" w:rsidR="00637D9E" w:rsidRPr="00320BFA" w:rsidRDefault="00D10C95" w:rsidP="00E53680">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4A881E24" w14:textId="77777777" w:rsidR="00637D9E" w:rsidRPr="00320BFA" w:rsidRDefault="00637D9E" w:rsidP="00E53680">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62F92703" w14:textId="77777777" w:rsidR="00637D9E" w:rsidRPr="00320BFA" w:rsidRDefault="00637D9E" w:rsidP="00E53680">
            <w:pPr>
              <w:keepNext w:val="0"/>
              <w:keepLines w:val="0"/>
              <w:ind w:left="709" w:hanging="709"/>
              <w:jc w:val="both"/>
              <w:rPr>
                <w:sz w:val="18"/>
              </w:rPr>
            </w:pPr>
          </w:p>
        </w:tc>
      </w:tr>
      <w:tr w:rsidR="00637D9E" w:rsidRPr="00320BFA" w14:paraId="28FBB12B"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DBC9D53" w14:textId="77777777" w:rsidR="00637D9E" w:rsidRPr="00320BFA" w:rsidRDefault="00637D9E"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7EC51DE" w14:textId="77777777" w:rsidR="00637D9E" w:rsidRPr="00320BFA" w:rsidRDefault="00637D9E" w:rsidP="00E53680">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000D8DE4" w14:textId="3895EFFB" w:rsidR="00637D9E" w:rsidRPr="00320BFA" w:rsidRDefault="00D10C95"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30907F2" w14:textId="77777777" w:rsidR="00637D9E" w:rsidRPr="00320BFA" w:rsidRDefault="00637D9E"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C829786" w14:textId="77777777" w:rsidR="00637D9E" w:rsidRPr="00320BFA" w:rsidRDefault="00637D9E" w:rsidP="00E53680">
            <w:pPr>
              <w:keepNext w:val="0"/>
              <w:keepLines w:val="0"/>
              <w:ind w:left="709" w:hanging="709"/>
              <w:jc w:val="both"/>
              <w:rPr>
                <w:sz w:val="18"/>
              </w:rPr>
            </w:pPr>
          </w:p>
        </w:tc>
      </w:tr>
      <w:tr w:rsidR="00637D9E" w:rsidRPr="00320BFA" w14:paraId="0AEE0C18"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AC88F05" w14:textId="77777777" w:rsidR="00637D9E" w:rsidRPr="00320BFA" w:rsidRDefault="00637D9E"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B2388D5" w14:textId="77777777" w:rsidR="00637D9E" w:rsidRPr="00320BFA" w:rsidRDefault="00637D9E" w:rsidP="00637D9E">
            <w:pPr>
              <w:pStyle w:val="TF-xAvalITEM"/>
              <w:numPr>
                <w:ilvl w:val="0"/>
                <w:numId w:val="13"/>
              </w:numPr>
            </w:pPr>
            <w:r w:rsidRPr="00320BFA">
              <w:t>ORGANIZAÇÃO E APRESENTAÇÃO GRÁFICA DO TEXTO</w:t>
            </w:r>
          </w:p>
          <w:p w14:paraId="7D45414C" w14:textId="77777777" w:rsidR="00637D9E" w:rsidRPr="00320BFA" w:rsidRDefault="00637D9E" w:rsidP="00E53680">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64E6EC5B" w14:textId="6B2435A4" w:rsidR="00637D9E" w:rsidRPr="00320BFA" w:rsidRDefault="00D10C95"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A0640B2" w14:textId="77777777" w:rsidR="00637D9E" w:rsidRPr="00320BFA" w:rsidRDefault="00637D9E"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CEC93C7" w14:textId="77777777" w:rsidR="00637D9E" w:rsidRPr="00320BFA" w:rsidRDefault="00637D9E" w:rsidP="00E53680">
            <w:pPr>
              <w:keepNext w:val="0"/>
              <w:keepLines w:val="0"/>
              <w:ind w:left="709" w:hanging="709"/>
              <w:jc w:val="both"/>
              <w:rPr>
                <w:sz w:val="18"/>
              </w:rPr>
            </w:pPr>
          </w:p>
        </w:tc>
      </w:tr>
      <w:tr w:rsidR="00637D9E" w:rsidRPr="00320BFA" w14:paraId="2A9DBE6D"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9529D2E" w14:textId="77777777" w:rsidR="00637D9E" w:rsidRPr="00320BFA" w:rsidRDefault="00637D9E"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164CAD9" w14:textId="77777777" w:rsidR="00637D9E" w:rsidRPr="00320BFA" w:rsidRDefault="00637D9E" w:rsidP="00637D9E">
            <w:pPr>
              <w:pStyle w:val="TF-xAvalITEM"/>
              <w:numPr>
                <w:ilvl w:val="0"/>
                <w:numId w:val="13"/>
              </w:numPr>
            </w:pPr>
            <w:r w:rsidRPr="00320BFA">
              <w:t>ILUSTRAÇÕES (figuras, quadros, tabelas)</w:t>
            </w:r>
          </w:p>
          <w:p w14:paraId="32C6B835" w14:textId="77777777" w:rsidR="00637D9E" w:rsidRPr="00320BFA" w:rsidRDefault="00637D9E" w:rsidP="00E53680">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0C9586C6" w14:textId="672ABD07" w:rsidR="00637D9E" w:rsidRPr="00320BFA" w:rsidRDefault="00637D9E" w:rsidP="00E53680">
            <w:pPr>
              <w:keepNext w:val="0"/>
              <w:keepLines w:val="0"/>
              <w:spacing w:before="80" w:after="8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F601246" w14:textId="6DA29779" w:rsidR="00637D9E" w:rsidRPr="00320BFA" w:rsidRDefault="00D10C95" w:rsidP="00E53680">
            <w:pPr>
              <w:keepNext w:val="0"/>
              <w:keepLines w:val="0"/>
              <w:spacing w:before="80" w:after="8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03A9F80D" w14:textId="77777777" w:rsidR="00637D9E" w:rsidRPr="00320BFA" w:rsidRDefault="00637D9E" w:rsidP="00E53680">
            <w:pPr>
              <w:keepNext w:val="0"/>
              <w:keepLines w:val="0"/>
              <w:spacing w:before="80" w:after="80"/>
              <w:ind w:left="709" w:hanging="709"/>
              <w:jc w:val="both"/>
              <w:rPr>
                <w:sz w:val="18"/>
              </w:rPr>
            </w:pPr>
          </w:p>
        </w:tc>
      </w:tr>
      <w:tr w:rsidR="00637D9E" w:rsidRPr="00320BFA" w14:paraId="2B761ACA" w14:textId="77777777" w:rsidTr="00E53680">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09F1BD1" w14:textId="77777777" w:rsidR="00637D9E" w:rsidRPr="00320BFA" w:rsidRDefault="00637D9E"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2FAC796" w14:textId="77777777" w:rsidR="00637D9E" w:rsidRPr="00320BFA" w:rsidRDefault="00637D9E" w:rsidP="00637D9E">
            <w:pPr>
              <w:pStyle w:val="TF-xAvalITEM"/>
              <w:numPr>
                <w:ilvl w:val="0"/>
                <w:numId w:val="13"/>
              </w:numPr>
            </w:pPr>
            <w:r w:rsidRPr="00320BFA">
              <w:t>REFERÊNCIAS E CITAÇÕES</w:t>
            </w:r>
          </w:p>
          <w:p w14:paraId="19C7BB35" w14:textId="77777777" w:rsidR="00637D9E" w:rsidRPr="00320BFA" w:rsidRDefault="00637D9E" w:rsidP="00E53680">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1E65AD0F" w14:textId="71E6C891" w:rsidR="00637D9E" w:rsidRPr="00320BFA" w:rsidRDefault="009C24D3"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DACD2E5" w14:textId="77777777" w:rsidR="00637D9E" w:rsidRPr="00320BFA" w:rsidRDefault="00637D9E"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A2368BE" w14:textId="77777777" w:rsidR="00637D9E" w:rsidRPr="00320BFA" w:rsidRDefault="00637D9E" w:rsidP="00E53680">
            <w:pPr>
              <w:keepNext w:val="0"/>
              <w:keepLines w:val="0"/>
              <w:ind w:left="709" w:hanging="709"/>
              <w:jc w:val="both"/>
              <w:rPr>
                <w:sz w:val="18"/>
              </w:rPr>
            </w:pPr>
          </w:p>
        </w:tc>
      </w:tr>
      <w:tr w:rsidR="00637D9E" w:rsidRPr="00320BFA" w14:paraId="75F13769" w14:textId="77777777" w:rsidTr="00E53680">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CEE8215" w14:textId="77777777" w:rsidR="00637D9E" w:rsidRPr="00320BFA" w:rsidRDefault="00637D9E"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5016381" w14:textId="77777777" w:rsidR="00637D9E" w:rsidRPr="00320BFA" w:rsidRDefault="00637D9E" w:rsidP="00E53680">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715319B6" w14:textId="3DA96188" w:rsidR="00637D9E" w:rsidRPr="00320BFA" w:rsidRDefault="009C24D3"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C0E50C2" w14:textId="77777777" w:rsidR="00637D9E" w:rsidRPr="00320BFA" w:rsidRDefault="00637D9E"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C3CDCD8" w14:textId="77777777" w:rsidR="00637D9E" w:rsidRPr="00320BFA" w:rsidRDefault="00637D9E" w:rsidP="00E53680">
            <w:pPr>
              <w:keepNext w:val="0"/>
              <w:keepLines w:val="0"/>
              <w:ind w:left="709" w:hanging="709"/>
              <w:jc w:val="both"/>
              <w:rPr>
                <w:sz w:val="18"/>
              </w:rPr>
            </w:pPr>
          </w:p>
        </w:tc>
      </w:tr>
      <w:tr w:rsidR="00637D9E" w:rsidRPr="00320BFA" w14:paraId="7C905C4F"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1E7BB8B" w14:textId="77777777" w:rsidR="00637D9E" w:rsidRPr="00320BFA" w:rsidRDefault="00637D9E" w:rsidP="00E53680">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72129BD5" w14:textId="77777777" w:rsidR="00637D9E" w:rsidRPr="00320BFA" w:rsidRDefault="00637D9E" w:rsidP="00E53680">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4EF14080" w14:textId="260F65D1" w:rsidR="00637D9E" w:rsidRPr="00320BFA" w:rsidRDefault="009C24D3"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18444DBD" w14:textId="77777777" w:rsidR="00637D9E" w:rsidRPr="00320BFA" w:rsidRDefault="00637D9E" w:rsidP="00E53680">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0F66F9F8" w14:textId="77777777" w:rsidR="00637D9E" w:rsidRPr="00320BFA" w:rsidRDefault="00637D9E" w:rsidP="00E53680">
            <w:pPr>
              <w:keepNext w:val="0"/>
              <w:keepLines w:val="0"/>
              <w:ind w:left="709" w:hanging="709"/>
              <w:jc w:val="both"/>
              <w:rPr>
                <w:sz w:val="18"/>
              </w:rPr>
            </w:pPr>
          </w:p>
        </w:tc>
      </w:tr>
    </w:tbl>
    <w:p w14:paraId="49322BE6" w14:textId="77777777" w:rsidR="00637D9E" w:rsidRPr="00320BFA" w:rsidRDefault="00637D9E" w:rsidP="00637D9E">
      <w:pPr>
        <w:pStyle w:val="TF-xAvalLINHA"/>
      </w:pPr>
    </w:p>
    <w:p w14:paraId="24CAF14B" w14:textId="77777777" w:rsidR="00637D9E" w:rsidRDefault="00637D9E" w:rsidP="00637D9E">
      <w:pPr>
        <w:pStyle w:val="TF-xAvalTTULO"/>
      </w:pPr>
      <w:r w:rsidRPr="00320BFA">
        <w:t>PARECER – PROFESSOR DE TCC I ou COORDENADOR DE TCC</w:t>
      </w:r>
      <w:r>
        <w:t xml:space="preserve"> </w:t>
      </w:r>
    </w:p>
    <w:p w14:paraId="1897A2D0" w14:textId="77777777" w:rsidR="00637D9E" w:rsidRPr="003F5F25" w:rsidRDefault="00637D9E" w:rsidP="00637D9E">
      <w:pPr>
        <w:pStyle w:val="TF-xAvalTTULO"/>
        <w:rPr>
          <w:b/>
        </w:rPr>
      </w:pPr>
      <w:r w:rsidRPr="003F5F25">
        <w:rPr>
          <w:b/>
        </w:rPr>
        <w:t>(preencher apenas no projeto):</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303"/>
        <w:gridCol w:w="3453"/>
        <w:gridCol w:w="3456"/>
      </w:tblGrid>
      <w:tr w:rsidR="00637D9E" w:rsidRPr="00320BFA" w14:paraId="4C6893F6" w14:textId="77777777" w:rsidTr="00E53680">
        <w:trPr>
          <w:cantSplit/>
          <w:jc w:val="center"/>
        </w:trPr>
        <w:tc>
          <w:tcPr>
            <w:tcW w:w="5000" w:type="pct"/>
            <w:gridSpan w:val="3"/>
            <w:tcBorders>
              <w:top w:val="single" w:sz="12" w:space="0" w:color="auto"/>
              <w:left w:val="single" w:sz="12" w:space="0" w:color="auto"/>
              <w:bottom w:val="nil"/>
              <w:right w:val="single" w:sz="12" w:space="0" w:color="auto"/>
            </w:tcBorders>
            <w:hideMark/>
          </w:tcPr>
          <w:p w14:paraId="0C4DD3DE" w14:textId="77777777" w:rsidR="00637D9E" w:rsidRPr="00320BFA" w:rsidRDefault="00637D9E" w:rsidP="00E53680">
            <w:pPr>
              <w:keepNext w:val="0"/>
              <w:keepLines w:val="0"/>
              <w:spacing w:before="60"/>
              <w:jc w:val="both"/>
              <w:rPr>
                <w:sz w:val="18"/>
              </w:rPr>
            </w:pPr>
            <w:r w:rsidRPr="00320BFA">
              <w:rPr>
                <w:sz w:val="18"/>
              </w:rPr>
              <w:t>O projeto de TCC será reprovado se:</w:t>
            </w:r>
          </w:p>
          <w:p w14:paraId="20C59802" w14:textId="77777777" w:rsidR="00637D9E" w:rsidRPr="00320BFA" w:rsidRDefault="00637D9E" w:rsidP="00637D9E">
            <w:pPr>
              <w:keepNext w:val="0"/>
              <w:keepLines w:val="0"/>
              <w:numPr>
                <w:ilvl w:val="0"/>
                <w:numId w:val="15"/>
              </w:numPr>
              <w:ind w:left="357" w:hanging="357"/>
              <w:jc w:val="both"/>
              <w:rPr>
                <w:sz w:val="18"/>
              </w:rPr>
            </w:pPr>
            <w:r w:rsidRPr="00320BFA">
              <w:rPr>
                <w:sz w:val="18"/>
              </w:rPr>
              <w:t>qualquer um dos itens tiver resposta NÃO ATENDE;</w:t>
            </w:r>
          </w:p>
          <w:p w14:paraId="57654C95" w14:textId="77777777" w:rsidR="00637D9E" w:rsidRPr="00320BFA" w:rsidRDefault="00637D9E" w:rsidP="00637D9E">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6437D162" w14:textId="77777777" w:rsidR="00637D9E" w:rsidRPr="00320BFA" w:rsidRDefault="00637D9E" w:rsidP="00637D9E">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637D9E" w:rsidRPr="00320BFA" w14:paraId="5B6FEF56" w14:textId="77777777" w:rsidTr="00E53680">
        <w:trPr>
          <w:cantSplit/>
          <w:jc w:val="center"/>
        </w:trPr>
        <w:tc>
          <w:tcPr>
            <w:tcW w:w="1250" w:type="pct"/>
            <w:tcBorders>
              <w:top w:val="nil"/>
              <w:left w:val="single" w:sz="12" w:space="0" w:color="auto"/>
              <w:bottom w:val="single" w:sz="12" w:space="0" w:color="auto"/>
              <w:right w:val="nil"/>
            </w:tcBorders>
            <w:hideMark/>
          </w:tcPr>
          <w:p w14:paraId="63012BC4" w14:textId="77777777" w:rsidR="00637D9E" w:rsidRPr="00320BFA" w:rsidRDefault="00637D9E" w:rsidP="00E53680">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3EF8F185" w14:textId="77777777" w:rsidR="00637D9E" w:rsidRPr="00320BFA" w:rsidRDefault="00637D9E" w:rsidP="00E53680">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6F5643B2" w14:textId="77777777" w:rsidR="00637D9E" w:rsidRPr="00320BFA" w:rsidRDefault="00637D9E" w:rsidP="00E53680">
            <w:pPr>
              <w:keepNext w:val="0"/>
              <w:keepLines w:val="0"/>
              <w:spacing w:before="60" w:after="60"/>
              <w:jc w:val="center"/>
              <w:rPr>
                <w:sz w:val="20"/>
              </w:rPr>
            </w:pPr>
            <w:r w:rsidRPr="00320BFA">
              <w:rPr>
                <w:sz w:val="20"/>
              </w:rPr>
              <w:t>(      ) REPROVADO</w:t>
            </w:r>
          </w:p>
        </w:tc>
      </w:tr>
    </w:tbl>
    <w:p w14:paraId="703D90D4" w14:textId="662F653F" w:rsidR="00637D9E" w:rsidRDefault="00637D9E" w:rsidP="00637D9E">
      <w:pPr>
        <w:pStyle w:val="TF-xAvalLINHA"/>
        <w:tabs>
          <w:tab w:val="left" w:leader="underscore" w:pos="6237"/>
        </w:tabs>
      </w:pPr>
      <w:r>
        <w:t xml:space="preserve">Assinatura: </w:t>
      </w:r>
      <w:r>
        <w:tab/>
      </w:r>
      <w:r>
        <w:tab/>
        <w:t xml:space="preserve"> Data: </w:t>
      </w:r>
      <w:r w:rsidR="007F051F">
        <w:t>31/10/2020</w:t>
      </w:r>
      <w:r>
        <w:tab/>
      </w:r>
    </w:p>
    <w:p w14:paraId="04EA0603" w14:textId="77777777" w:rsidR="00637D9E" w:rsidRDefault="00637D9E" w:rsidP="00637D9E">
      <w:pPr>
        <w:pStyle w:val="TF-xAvalTTULO"/>
        <w:ind w:left="0" w:firstLine="0"/>
        <w:jc w:val="left"/>
      </w:pPr>
    </w:p>
    <w:p w14:paraId="55B25876" w14:textId="2AFF6488" w:rsidR="0000224C" w:rsidRDefault="0000224C" w:rsidP="00945585">
      <w:pPr>
        <w:pStyle w:val="TF-xAvalTTULO"/>
      </w:pPr>
    </w:p>
    <w:sectPr w:rsidR="0000224C" w:rsidSect="00EC2D7A">
      <w:headerReference w:type="default" r:id="rId21"/>
      <w:footerReference w:type="default" r:id="rId22"/>
      <w:headerReference w:type="first" r:id="rId23"/>
      <w:footerReference w:type="first" r:id="rId24"/>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Andreza Sartori" w:date="2020-10-30T17:26:00Z" w:initials="AS">
    <w:p w14:paraId="62B38E80" w14:textId="0B868539" w:rsidR="00B06C52" w:rsidRDefault="00B06C52">
      <w:pPr>
        <w:pStyle w:val="Textodecomentrio"/>
      </w:pPr>
      <w:r>
        <w:rPr>
          <w:rStyle w:val="Refdecomentrio"/>
        </w:rPr>
        <w:annotationRef/>
      </w:r>
      <w:r>
        <w:t>Re</w:t>
      </w:r>
      <w:r w:rsidR="00A31C7C">
        <w:t>mover</w:t>
      </w:r>
      <w:r>
        <w:t xml:space="preserve"> “.”</w:t>
      </w:r>
    </w:p>
  </w:comment>
  <w:comment w:id="26" w:author="Andreza Sartori" w:date="2020-10-30T17:28:00Z" w:initials="AS">
    <w:p w14:paraId="5D32DB84" w14:textId="14A2FF22" w:rsidR="00554F67" w:rsidRDefault="00554F67">
      <w:pPr>
        <w:pStyle w:val="Textodecomentrio"/>
      </w:pPr>
      <w:r>
        <w:rPr>
          <w:rStyle w:val="Refdecomentrio"/>
        </w:rPr>
        <w:annotationRef/>
      </w:r>
      <w:r w:rsidR="00C47ECD" w:rsidRPr="00C47ECD">
        <w:t>Coloque o recurso de referência cruzada para figura/quadro/tabela. Faça isso em todo o texto.</w:t>
      </w:r>
    </w:p>
  </w:comment>
  <w:comment w:id="42" w:author="Andreza Sartori" w:date="2020-10-31T10:48:00Z" w:initials="AS">
    <w:p w14:paraId="409D5459" w14:textId="37B6ABC5" w:rsidR="00CB07B1" w:rsidRDefault="00CB07B1">
      <w:pPr>
        <w:pStyle w:val="Textodecomentrio"/>
      </w:pPr>
      <w:r>
        <w:rPr>
          <w:rStyle w:val="Refdecomentrio"/>
        </w:rPr>
        <w:annotationRef/>
      </w:r>
      <w:r>
        <w:t xml:space="preserve">O quadro não está </w:t>
      </w:r>
      <w:r w:rsidR="00212370">
        <w:t>de acordo com o</w:t>
      </w:r>
      <w:r w:rsidR="00CE5BEC">
        <w:t xml:space="preserve"> estilo do</w:t>
      </w:r>
      <w:r w:rsidR="00212370">
        <w:t xml:space="preserve"> modelo proposto.</w:t>
      </w:r>
    </w:p>
  </w:comment>
  <w:comment w:id="43" w:author="Andreza Sartori" w:date="2020-10-30T18:51:00Z" w:initials="AS">
    <w:p w14:paraId="36ACEB31" w14:textId="3626AFFA" w:rsidR="00466764" w:rsidRDefault="00466764">
      <w:pPr>
        <w:pStyle w:val="Textodecomentrio"/>
      </w:pPr>
      <w:r>
        <w:rPr>
          <w:rStyle w:val="Refdecomentrio"/>
        </w:rPr>
        <w:annotationRef/>
      </w:r>
      <w:r>
        <w:t>Remover ponto</w:t>
      </w:r>
    </w:p>
  </w:comment>
  <w:comment w:id="46" w:author="Andreza Sartori" w:date="2020-10-31T11:26:00Z" w:initials="AS">
    <w:p w14:paraId="0D3E6CBE" w14:textId="3D0907A3" w:rsidR="00CC3D6A" w:rsidRDefault="00CC3D6A">
      <w:pPr>
        <w:pStyle w:val="Textodecomentrio"/>
      </w:pPr>
      <w:r>
        <w:rPr>
          <w:rStyle w:val="Refdecomentrio"/>
        </w:rPr>
        <w:annotationRef/>
      </w:r>
      <w:r>
        <w:t xml:space="preserve">Utilizando </w:t>
      </w:r>
      <w:r w:rsidR="00F418B4">
        <w:t>o framework</w:t>
      </w:r>
      <w:r w:rsidR="000D19C2">
        <w:t xml:space="preserve"> de </w:t>
      </w:r>
      <w:r w:rsidR="00F64677">
        <w:t>Interface de Usuário</w:t>
      </w:r>
      <w:r w:rsidR="00CC0AEA">
        <w:t xml:space="preserve"> (ou UI)</w:t>
      </w:r>
      <w:r w:rsidR="00AE4FA6">
        <w:t xml:space="preserve"> Flutter</w:t>
      </w:r>
    </w:p>
  </w:comment>
  <w:comment w:id="47" w:author="Andreza Sartori" w:date="2020-10-31T11:31:00Z" w:initials="AS">
    <w:p w14:paraId="5C974613" w14:textId="35507F23" w:rsidR="009B3F5C" w:rsidRDefault="009B3F5C">
      <w:pPr>
        <w:pStyle w:val="Textodecomentrio"/>
      </w:pPr>
      <w:r>
        <w:rPr>
          <w:rStyle w:val="Refdecomentrio"/>
        </w:rPr>
        <w:annotationRef/>
      </w:r>
      <w:r>
        <w:t>É uma linguagem?</w:t>
      </w:r>
      <w:r w:rsidR="0084577E">
        <w:t xml:space="preserve"> A linguagem do Flutter não é Dart?</w:t>
      </w:r>
      <w:r>
        <w:t xml:space="preserve"> </w:t>
      </w:r>
    </w:p>
  </w:comment>
  <w:comment w:id="49" w:author="Andreza Sartori" w:date="2020-10-30T18:52:00Z" w:initials="AS">
    <w:p w14:paraId="27ADAFDF" w14:textId="4B324DE1" w:rsidR="00025373" w:rsidRDefault="00025373">
      <w:pPr>
        <w:pStyle w:val="Textodecomentrio"/>
      </w:pPr>
      <w:r>
        <w:rPr>
          <w:rStyle w:val="Refdecomentrio"/>
        </w:rPr>
        <w:annotationRef/>
      </w:r>
      <w:r w:rsidRPr="00025373">
        <w:t>Não se faz parágrafo com uma única frase.</w:t>
      </w:r>
    </w:p>
  </w:comment>
  <w:comment w:id="51" w:author="Andreza Sartori" w:date="2020-10-31T12:15:00Z" w:initials="AS">
    <w:p w14:paraId="00C0DF71" w14:textId="4067306E" w:rsidR="00B150C6" w:rsidRDefault="00B150C6">
      <w:pPr>
        <w:pStyle w:val="Textodecomentrio"/>
      </w:pPr>
      <w:r>
        <w:rPr>
          <w:rStyle w:val="Refdecomentrio"/>
        </w:rPr>
        <w:annotationRef/>
      </w:r>
      <w:r w:rsidR="00561525">
        <w:t>Colocar em</w:t>
      </w:r>
      <w:r w:rsidR="00B602D8" w:rsidRPr="00B602D8">
        <w:t xml:space="preserve"> caixa </w:t>
      </w:r>
      <w:r w:rsidR="00561525">
        <w:t>baixa</w:t>
      </w:r>
      <w:r w:rsidR="00B602D8" w:rsidRPr="00B602D8">
        <w:t>.</w:t>
      </w:r>
    </w:p>
  </w:comment>
  <w:comment w:id="52" w:author="Andreza Sartori" w:date="2020-10-31T10:28:00Z" w:initials="AS">
    <w:p w14:paraId="0ADA925C" w14:textId="0AE84B88" w:rsidR="00271D8A" w:rsidRDefault="00271D8A">
      <w:pPr>
        <w:pStyle w:val="Textodecomentrio"/>
      </w:pPr>
      <w:r>
        <w:rPr>
          <w:rStyle w:val="Refdecomentrio"/>
        </w:rPr>
        <w:annotationRef/>
      </w:r>
      <w:r w:rsidR="00032BB9">
        <w:t xml:space="preserve">Tudo bem. Mas poderia encontrar algum </w:t>
      </w:r>
      <w:r w:rsidR="00B67EA4">
        <w:t>aplicativo</w:t>
      </w:r>
      <w:r w:rsidR="00032BB9">
        <w:t xml:space="preserve"> que tenha as funcionalidades que você que</w:t>
      </w:r>
      <w:r w:rsidR="00D03BC5">
        <w:t>r</w:t>
      </w:r>
      <w:r w:rsidR="00032BB9">
        <w:t xml:space="preserve"> implementar n</w:t>
      </w:r>
      <w:r w:rsidR="00B67EA4">
        <w:t>o seu trabalho.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2B38E80" w15:done="0"/>
  <w15:commentEx w15:paraId="5D32DB84" w15:done="0"/>
  <w15:commentEx w15:paraId="409D5459" w15:done="0"/>
  <w15:commentEx w15:paraId="36ACEB31" w15:done="0"/>
  <w15:commentEx w15:paraId="0D3E6CBE" w15:done="0"/>
  <w15:commentEx w15:paraId="5C974613" w15:done="0"/>
  <w15:commentEx w15:paraId="27ADAFDF" w15:done="0"/>
  <w15:commentEx w15:paraId="00C0DF71" w15:done="0"/>
  <w15:commentEx w15:paraId="0ADA9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6CB54" w16cex:dateUtc="2020-10-30T20:26:00Z"/>
  <w16cex:commentExtensible w16cex:durableId="2346CBAA" w16cex:dateUtc="2020-10-30T20:28:00Z"/>
  <w16cex:commentExtensible w16cex:durableId="2347BF67" w16cex:dateUtc="2020-10-31T13:48:00Z"/>
  <w16cex:commentExtensible w16cex:durableId="2346DF48" w16cex:dateUtc="2020-10-30T21:51:00Z"/>
  <w16cex:commentExtensible w16cex:durableId="2347C85E" w16cex:dateUtc="2020-10-31T14:26:00Z"/>
  <w16cex:commentExtensible w16cex:durableId="2347C9AE" w16cex:dateUtc="2020-10-31T14:31:00Z"/>
  <w16cex:commentExtensible w16cex:durableId="2346DF6F" w16cex:dateUtc="2020-10-30T21:52:00Z"/>
  <w16cex:commentExtensible w16cex:durableId="2347D3DB" w16cex:dateUtc="2020-10-31T15:15:00Z"/>
  <w16cex:commentExtensible w16cex:durableId="2347BAD2" w16cex:dateUtc="2020-10-31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2B38E80" w16cid:durableId="2346CB54"/>
  <w16cid:commentId w16cid:paraId="5D32DB84" w16cid:durableId="2346CBAA"/>
  <w16cid:commentId w16cid:paraId="409D5459" w16cid:durableId="2347BF67"/>
  <w16cid:commentId w16cid:paraId="36ACEB31" w16cid:durableId="2346DF48"/>
  <w16cid:commentId w16cid:paraId="0D3E6CBE" w16cid:durableId="2347C85E"/>
  <w16cid:commentId w16cid:paraId="5C974613" w16cid:durableId="2347C9AE"/>
  <w16cid:commentId w16cid:paraId="27ADAFDF" w16cid:durableId="2346DF6F"/>
  <w16cid:commentId w16cid:paraId="00C0DF71" w16cid:durableId="2347D3DB"/>
  <w16cid:commentId w16cid:paraId="0ADA925C" w16cid:durableId="2347BA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C0ED5" w14:textId="77777777" w:rsidR="00217014" w:rsidRDefault="00217014">
      <w:r>
        <w:separator/>
      </w:r>
    </w:p>
  </w:endnote>
  <w:endnote w:type="continuationSeparator" w:id="0">
    <w:p w14:paraId="51BEC1F8" w14:textId="77777777" w:rsidR="00217014" w:rsidRDefault="00217014">
      <w:r>
        <w:continuationSeparator/>
      </w:r>
    </w:p>
  </w:endnote>
  <w:endnote w:type="continuationNotice" w:id="1">
    <w:p w14:paraId="6A5E0A83" w14:textId="77777777" w:rsidR="00217014" w:rsidRDefault="002170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E840A34" w14:paraId="66DA6CE1" w14:textId="77777777" w:rsidTr="0E840A34">
      <w:tc>
        <w:tcPr>
          <w:tcW w:w="3024" w:type="dxa"/>
        </w:tcPr>
        <w:p w14:paraId="460D356E" w14:textId="42BF86C5" w:rsidR="0E840A34" w:rsidRDefault="0E840A34" w:rsidP="0E840A34">
          <w:pPr>
            <w:pStyle w:val="Cabealho"/>
            <w:ind w:left="-115"/>
          </w:pPr>
        </w:p>
      </w:tc>
      <w:tc>
        <w:tcPr>
          <w:tcW w:w="3024" w:type="dxa"/>
        </w:tcPr>
        <w:p w14:paraId="2AA225C8" w14:textId="73C9ACAA" w:rsidR="0E840A34" w:rsidRDefault="0E840A34" w:rsidP="0E840A34">
          <w:pPr>
            <w:pStyle w:val="Cabealho"/>
            <w:jc w:val="center"/>
          </w:pPr>
        </w:p>
      </w:tc>
      <w:tc>
        <w:tcPr>
          <w:tcW w:w="3024" w:type="dxa"/>
        </w:tcPr>
        <w:p w14:paraId="181786A2" w14:textId="716BEBA5" w:rsidR="0E840A34" w:rsidRDefault="0E840A34" w:rsidP="0E840A34">
          <w:pPr>
            <w:pStyle w:val="Cabealho"/>
            <w:ind w:right="-115"/>
            <w:jc w:val="right"/>
          </w:pPr>
        </w:p>
      </w:tc>
    </w:tr>
  </w:tbl>
  <w:p w14:paraId="53054061" w14:textId="797DF471" w:rsidR="004527B5" w:rsidRDefault="004527B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E840A34" w14:paraId="580800D2" w14:textId="77777777" w:rsidTr="0E840A34">
      <w:tc>
        <w:tcPr>
          <w:tcW w:w="3024" w:type="dxa"/>
        </w:tcPr>
        <w:p w14:paraId="6B056AF5" w14:textId="4C8DFEFF" w:rsidR="0E840A34" w:rsidRDefault="0E840A34" w:rsidP="0E840A34">
          <w:pPr>
            <w:pStyle w:val="Cabealho"/>
            <w:ind w:left="-115"/>
          </w:pPr>
        </w:p>
      </w:tc>
      <w:tc>
        <w:tcPr>
          <w:tcW w:w="3024" w:type="dxa"/>
        </w:tcPr>
        <w:p w14:paraId="4B90226C" w14:textId="523BB856" w:rsidR="0E840A34" w:rsidRDefault="0E840A34" w:rsidP="0E840A34">
          <w:pPr>
            <w:pStyle w:val="Cabealho"/>
            <w:jc w:val="center"/>
          </w:pPr>
        </w:p>
      </w:tc>
      <w:tc>
        <w:tcPr>
          <w:tcW w:w="3024" w:type="dxa"/>
        </w:tcPr>
        <w:p w14:paraId="03614355" w14:textId="5670F05D" w:rsidR="0E840A34" w:rsidRDefault="0E840A34" w:rsidP="0E840A34">
          <w:pPr>
            <w:pStyle w:val="Cabealho"/>
            <w:ind w:right="-115"/>
            <w:jc w:val="right"/>
          </w:pPr>
        </w:p>
      </w:tc>
    </w:tr>
  </w:tbl>
  <w:p w14:paraId="0F46C04F" w14:textId="53F1FF45" w:rsidR="004527B5" w:rsidRDefault="004527B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64275" w14:textId="77777777" w:rsidR="00320BFA" w:rsidRPr="0000224C" w:rsidRDefault="0000224C">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E840A34" w14:paraId="6D46D3EB" w14:textId="77777777" w:rsidTr="0E840A34">
      <w:tc>
        <w:tcPr>
          <w:tcW w:w="3024" w:type="dxa"/>
        </w:tcPr>
        <w:p w14:paraId="5B49EBFA" w14:textId="791A559E" w:rsidR="0E840A34" w:rsidRDefault="0E840A34" w:rsidP="0E840A34">
          <w:pPr>
            <w:pStyle w:val="Cabealho"/>
            <w:ind w:left="-115"/>
          </w:pPr>
        </w:p>
      </w:tc>
      <w:tc>
        <w:tcPr>
          <w:tcW w:w="3024" w:type="dxa"/>
        </w:tcPr>
        <w:p w14:paraId="5FE0D098" w14:textId="760B6186" w:rsidR="0E840A34" w:rsidRDefault="0E840A34" w:rsidP="0E840A34">
          <w:pPr>
            <w:pStyle w:val="Cabealho"/>
            <w:jc w:val="center"/>
          </w:pPr>
        </w:p>
      </w:tc>
      <w:tc>
        <w:tcPr>
          <w:tcW w:w="3024" w:type="dxa"/>
        </w:tcPr>
        <w:p w14:paraId="1A01E0BA" w14:textId="65BC679F" w:rsidR="0E840A34" w:rsidRDefault="0E840A34" w:rsidP="0E840A34">
          <w:pPr>
            <w:pStyle w:val="Cabealho"/>
            <w:ind w:right="-115"/>
            <w:jc w:val="right"/>
          </w:pPr>
        </w:p>
      </w:tc>
    </w:tr>
  </w:tbl>
  <w:p w14:paraId="55ADCDAC" w14:textId="613B92A5" w:rsidR="004527B5" w:rsidRDefault="004527B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B24EB5" w14:textId="77777777" w:rsidR="00217014" w:rsidRDefault="00217014">
      <w:r>
        <w:separator/>
      </w:r>
    </w:p>
  </w:footnote>
  <w:footnote w:type="continuationSeparator" w:id="0">
    <w:p w14:paraId="3F137CD2" w14:textId="77777777" w:rsidR="00217014" w:rsidRDefault="00217014">
      <w:r>
        <w:continuationSeparator/>
      </w:r>
    </w:p>
  </w:footnote>
  <w:footnote w:type="continuationNotice" w:id="1">
    <w:p w14:paraId="77E5AF8D" w14:textId="77777777" w:rsidR="00217014" w:rsidRDefault="002170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D39F1" w14:textId="77777777" w:rsidR="007E46A1" w:rsidRDefault="007E46A1" w:rsidP="007E46A1">
    <w:pPr>
      <w:pStyle w:val="Cabealho"/>
      <w:jc w:val="right"/>
    </w:pPr>
  </w:p>
  <w:p w14:paraId="3864A01A" w14:textId="77777777" w:rsidR="007E46A1" w:rsidRDefault="007E46A1" w:rsidP="007E46A1">
    <w:pPr>
      <w:pStyle w:val="Cabealho"/>
      <w:jc w:val="right"/>
    </w:pPr>
    <w:r>
      <w:fldChar w:fldCharType="begin"/>
    </w:r>
    <w:r>
      <w:instrText>PAGE   \* MERGEFORMAT</w:instrText>
    </w:r>
    <w:r>
      <w:fldChar w:fldCharType="separate"/>
    </w:r>
    <w:r w:rsidR="008A38E3">
      <w:rPr>
        <w:noProof/>
      </w:rPr>
      <w:t>5</w:t>
    </w:r>
    <w:r>
      <w:fldChar w:fldCharType="end"/>
    </w:r>
  </w:p>
  <w:p w14:paraId="075EDF37" w14:textId="77777777" w:rsidR="007E46A1" w:rsidRDefault="007E46A1">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8"/>
      <w:gridCol w:w="3434"/>
    </w:tblGrid>
    <w:tr w:rsidR="003C5262" w14:paraId="0B574FD4" w14:textId="77777777" w:rsidTr="008F2DC1">
      <w:tc>
        <w:tcPr>
          <w:tcW w:w="9212" w:type="dxa"/>
          <w:gridSpan w:val="2"/>
          <w:shd w:val="clear" w:color="auto" w:fill="auto"/>
        </w:tcPr>
        <w:p w14:paraId="405B584D" w14:textId="77777777" w:rsidR="003C5262" w:rsidRDefault="003C5262" w:rsidP="00144FAB">
          <w:pPr>
            <w:pStyle w:val="Cabealho"/>
            <w:tabs>
              <w:tab w:val="clear" w:pos="8640"/>
              <w:tab w:val="right" w:pos="8931"/>
            </w:tabs>
            <w:ind w:right="141"/>
            <w:jc w:val="center"/>
            <w:rPr>
              <w:rStyle w:val="Nmerodepgina"/>
            </w:rPr>
          </w:pPr>
          <w:r>
            <w:rPr>
              <w:rStyle w:val="Nmerodepgina"/>
            </w:rPr>
            <w:t xml:space="preserve">CURSO DE </w:t>
          </w:r>
          <w:r w:rsidR="00144FAB">
            <w:rPr>
              <w:rStyle w:val="Nmerodepgina"/>
            </w:rPr>
            <w:t>SISTEMAS DE INFORMAÇÃO</w:t>
          </w:r>
          <w:r>
            <w:rPr>
              <w:rStyle w:val="Nmerodepgina"/>
            </w:rPr>
            <w:t xml:space="preserve"> – TCC</w:t>
          </w:r>
          <w:r w:rsidR="00144FAB">
            <w:rPr>
              <w:rStyle w:val="Nmerodepgina"/>
            </w:rPr>
            <w:t xml:space="preserve"> ACADÊMICO</w:t>
          </w:r>
        </w:p>
      </w:tc>
    </w:tr>
    <w:tr w:rsidR="003C5262" w14:paraId="2B5A6639" w14:textId="77777777" w:rsidTr="008F2DC1">
      <w:tc>
        <w:tcPr>
          <w:tcW w:w="5778" w:type="dxa"/>
          <w:shd w:val="clear" w:color="auto" w:fill="auto"/>
        </w:tcPr>
        <w:p w14:paraId="2F9E20EE" w14:textId="6DCA60F4" w:rsidR="003C5262" w:rsidRPr="003C5262" w:rsidRDefault="003C5262" w:rsidP="003C5262">
          <w:pPr>
            <w:pStyle w:val="Cabealho"/>
            <w:tabs>
              <w:tab w:val="clear" w:pos="8640"/>
              <w:tab w:val="right" w:pos="8931"/>
            </w:tabs>
            <w:ind w:right="141"/>
          </w:pPr>
          <w:r>
            <w:rPr>
              <w:rStyle w:val="Nmerodepgina"/>
            </w:rPr>
            <w:t>(   </w:t>
          </w:r>
          <w:r w:rsidR="006609E0">
            <w:rPr>
              <w:rStyle w:val="Nmerodepgina"/>
            </w:rPr>
            <w:t>X</w:t>
          </w:r>
          <w:r>
            <w:rPr>
              <w:rStyle w:val="Nmerodepgina"/>
            </w:rPr>
            <w:t>  ) PRÉ-PROJETO     (</w:t>
          </w:r>
          <w:r>
            <w:t xml:space="preserve">     ) </w:t>
          </w:r>
          <w:r>
            <w:rPr>
              <w:rStyle w:val="Nmerodepgina"/>
            </w:rPr>
            <w:t xml:space="preserve">PROJETO </w:t>
          </w:r>
        </w:p>
      </w:tc>
      <w:tc>
        <w:tcPr>
          <w:tcW w:w="3434" w:type="dxa"/>
          <w:shd w:val="clear" w:color="auto" w:fill="auto"/>
        </w:tcPr>
        <w:p w14:paraId="606204AE" w14:textId="2DC46926" w:rsidR="003C5262" w:rsidRDefault="003C5262" w:rsidP="003C5262">
          <w:pPr>
            <w:pStyle w:val="Cabealho"/>
            <w:tabs>
              <w:tab w:val="clear" w:pos="8640"/>
              <w:tab w:val="right" w:pos="8931"/>
            </w:tabs>
            <w:ind w:right="141"/>
            <w:rPr>
              <w:rStyle w:val="Nmerodepgina"/>
            </w:rPr>
          </w:pPr>
          <w:r>
            <w:rPr>
              <w:rStyle w:val="Nmerodepgina"/>
            </w:rPr>
            <w:t>ANO/SEMESTRE:</w:t>
          </w:r>
          <w:r w:rsidR="007903E2">
            <w:rPr>
              <w:rStyle w:val="Nmerodepgina"/>
            </w:rPr>
            <w:t xml:space="preserve"> 2020/2</w:t>
          </w:r>
        </w:p>
      </w:tc>
    </w:tr>
  </w:tbl>
  <w:p w14:paraId="46105879" w14:textId="77777777" w:rsidR="00F31359" w:rsidRDefault="00F3135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BE6D8" w14:textId="77777777" w:rsidR="00320BFA" w:rsidRDefault="00320BFA">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hybridMultilevel"/>
    <w:tmpl w:val="F830E660"/>
    <w:lvl w:ilvl="0" w:tplc="EC063A60">
      <w:start w:val="1"/>
      <w:numFmt w:val="lowerLetter"/>
      <w:pStyle w:val="TF-alneacomletras"/>
      <w:lvlText w:val="%1)"/>
      <w:lvlJc w:val="left"/>
      <w:pPr>
        <w:tabs>
          <w:tab w:val="num" w:pos="1040"/>
        </w:tabs>
        <w:ind w:left="992" w:hanging="312"/>
      </w:pPr>
      <w:rPr>
        <w:rFonts w:hint="default"/>
      </w:rPr>
    </w:lvl>
    <w:lvl w:ilvl="1" w:tplc="E496D890">
      <w:start w:val="1"/>
      <w:numFmt w:val="none"/>
      <w:pStyle w:val="TF-subalineasn2"/>
      <w:lvlText w:val="-"/>
      <w:lvlJc w:val="left"/>
      <w:pPr>
        <w:tabs>
          <w:tab w:val="num" w:pos="1398"/>
        </w:tabs>
        <w:ind w:left="1134" w:hanging="96"/>
      </w:pPr>
      <w:rPr>
        <w:rFonts w:hint="default"/>
      </w:rPr>
    </w:lvl>
    <w:lvl w:ilvl="2" w:tplc="C776B60C">
      <w:start w:val="1"/>
      <w:numFmt w:val="none"/>
      <w:pStyle w:val="TF-subalineasn3"/>
      <w:lvlText w:val="%3-"/>
      <w:lvlJc w:val="left"/>
      <w:pPr>
        <w:tabs>
          <w:tab w:val="num" w:pos="1721"/>
        </w:tabs>
        <w:ind w:left="1588" w:hanging="227"/>
      </w:pPr>
      <w:rPr>
        <w:rFonts w:hint="default"/>
      </w:rPr>
    </w:lvl>
    <w:lvl w:ilvl="3" w:tplc="6540CDA6">
      <w:start w:val="1"/>
      <w:numFmt w:val="none"/>
      <w:lvlText w:val="-"/>
      <w:lvlJc w:val="left"/>
      <w:pPr>
        <w:tabs>
          <w:tab w:val="num" w:pos="1440"/>
        </w:tabs>
        <w:ind w:left="1440" w:hanging="360"/>
      </w:pPr>
      <w:rPr>
        <w:rFonts w:hint="default"/>
      </w:rPr>
    </w:lvl>
    <w:lvl w:ilvl="4" w:tplc="077C6DDC">
      <w:start w:val="1"/>
      <w:numFmt w:val="none"/>
      <w:lvlText w:val="-"/>
      <w:lvlJc w:val="left"/>
      <w:pPr>
        <w:tabs>
          <w:tab w:val="num" w:pos="1800"/>
        </w:tabs>
        <w:ind w:left="1800" w:hanging="360"/>
      </w:pPr>
      <w:rPr>
        <w:rFonts w:hint="default"/>
      </w:rPr>
    </w:lvl>
    <w:lvl w:ilvl="5" w:tplc="32EAADB6">
      <w:start w:val="1"/>
      <w:numFmt w:val="none"/>
      <w:lvlText w:val="-"/>
      <w:lvlJc w:val="left"/>
      <w:pPr>
        <w:tabs>
          <w:tab w:val="num" w:pos="2160"/>
        </w:tabs>
        <w:ind w:left="2160" w:hanging="360"/>
      </w:pPr>
      <w:rPr>
        <w:rFonts w:hint="default"/>
      </w:rPr>
    </w:lvl>
    <w:lvl w:ilvl="6" w:tplc="98AA4B94">
      <w:start w:val="1"/>
      <w:numFmt w:val="none"/>
      <w:lvlText w:val="%7-"/>
      <w:lvlJc w:val="left"/>
      <w:pPr>
        <w:tabs>
          <w:tab w:val="num" w:pos="2520"/>
        </w:tabs>
        <w:ind w:left="2520" w:hanging="360"/>
      </w:pPr>
      <w:rPr>
        <w:rFonts w:hint="default"/>
      </w:rPr>
    </w:lvl>
    <w:lvl w:ilvl="7" w:tplc="0100B118">
      <w:start w:val="1"/>
      <w:numFmt w:val="none"/>
      <w:lvlText w:val="%8-"/>
      <w:lvlJc w:val="left"/>
      <w:pPr>
        <w:tabs>
          <w:tab w:val="num" w:pos="2880"/>
        </w:tabs>
        <w:ind w:left="2880" w:hanging="360"/>
      </w:pPr>
      <w:rPr>
        <w:rFonts w:hint="default"/>
      </w:rPr>
    </w:lvl>
    <w:lvl w:ilvl="8" w:tplc="92624410">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hybridMultilevel"/>
    <w:tmpl w:val="FD88D4AA"/>
    <w:lvl w:ilvl="0" w:tplc="81C278FE">
      <w:start w:val="1"/>
      <w:numFmt w:val="lowerLetter"/>
      <w:pStyle w:val="TF-ALNEA"/>
      <w:lvlText w:val="%1)"/>
      <w:lvlJc w:val="left"/>
      <w:pPr>
        <w:tabs>
          <w:tab w:val="num" w:pos="1077"/>
        </w:tabs>
        <w:ind w:left="1077" w:hanging="397"/>
      </w:pPr>
    </w:lvl>
    <w:lvl w:ilvl="1" w:tplc="4AD43134">
      <w:start w:val="1"/>
      <w:numFmt w:val="none"/>
      <w:pStyle w:val="TF-SUBALNEAnvel1"/>
      <w:lvlText w:val="-"/>
      <w:lvlJc w:val="left"/>
      <w:pPr>
        <w:tabs>
          <w:tab w:val="num" w:pos="1418"/>
        </w:tabs>
        <w:ind w:left="1418" w:hanging="380"/>
      </w:pPr>
      <w:rPr>
        <w:rFonts w:hint="default"/>
      </w:rPr>
    </w:lvl>
    <w:lvl w:ilvl="2" w:tplc="17346B96">
      <w:start w:val="1"/>
      <w:numFmt w:val="none"/>
      <w:pStyle w:val="TF-SUBALNEAnvel2"/>
      <w:lvlText w:val="%3-"/>
      <w:lvlJc w:val="left"/>
      <w:pPr>
        <w:tabs>
          <w:tab w:val="num" w:pos="1758"/>
        </w:tabs>
        <w:ind w:left="1758" w:hanging="397"/>
      </w:pPr>
      <w:rPr>
        <w:rFonts w:hint="default"/>
      </w:rPr>
    </w:lvl>
    <w:lvl w:ilvl="3" w:tplc="EC68ECA0">
      <w:start w:val="1"/>
      <w:numFmt w:val="none"/>
      <w:lvlText w:val="-"/>
      <w:lvlJc w:val="left"/>
      <w:pPr>
        <w:tabs>
          <w:tab w:val="num" w:pos="1440"/>
        </w:tabs>
        <w:ind w:left="1440" w:hanging="360"/>
      </w:pPr>
      <w:rPr>
        <w:rFonts w:hint="default"/>
      </w:rPr>
    </w:lvl>
    <w:lvl w:ilvl="4" w:tplc="6100B84A">
      <w:start w:val="1"/>
      <w:numFmt w:val="none"/>
      <w:lvlText w:val="-"/>
      <w:lvlJc w:val="left"/>
      <w:pPr>
        <w:tabs>
          <w:tab w:val="num" w:pos="1800"/>
        </w:tabs>
        <w:ind w:left="1800" w:hanging="360"/>
      </w:pPr>
      <w:rPr>
        <w:rFonts w:hint="default"/>
      </w:rPr>
    </w:lvl>
    <w:lvl w:ilvl="5" w:tplc="79BA6DC8">
      <w:start w:val="1"/>
      <w:numFmt w:val="none"/>
      <w:lvlText w:val="-"/>
      <w:lvlJc w:val="left"/>
      <w:pPr>
        <w:tabs>
          <w:tab w:val="num" w:pos="2160"/>
        </w:tabs>
        <w:ind w:left="2160" w:hanging="360"/>
      </w:pPr>
      <w:rPr>
        <w:rFonts w:hint="default"/>
      </w:rPr>
    </w:lvl>
    <w:lvl w:ilvl="6" w:tplc="1EFE4CE4">
      <w:start w:val="1"/>
      <w:numFmt w:val="none"/>
      <w:lvlText w:val="%7-"/>
      <w:lvlJc w:val="left"/>
      <w:pPr>
        <w:tabs>
          <w:tab w:val="num" w:pos="2520"/>
        </w:tabs>
        <w:ind w:left="2520" w:hanging="360"/>
      </w:pPr>
      <w:rPr>
        <w:rFonts w:hint="default"/>
      </w:rPr>
    </w:lvl>
    <w:lvl w:ilvl="7" w:tplc="39BC6FCE">
      <w:start w:val="1"/>
      <w:numFmt w:val="none"/>
      <w:lvlText w:val="%8-"/>
      <w:lvlJc w:val="left"/>
      <w:pPr>
        <w:tabs>
          <w:tab w:val="num" w:pos="2880"/>
        </w:tabs>
        <w:ind w:left="2880" w:hanging="360"/>
      </w:pPr>
      <w:rPr>
        <w:rFonts w:hint="default"/>
      </w:rPr>
    </w:lvl>
    <w:lvl w:ilvl="8" w:tplc="CDC6B7C6">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0702286"/>
    <w:multiLevelType w:val="hybridMultilevel"/>
    <w:tmpl w:val="49780974"/>
    <w:lvl w:ilvl="0" w:tplc="1C30CB6A">
      <w:start w:val="1"/>
      <w:numFmt w:val="lowerLetter"/>
      <w:lvlText w:val="%1)"/>
      <w:lvlJc w:val="left"/>
      <w:pPr>
        <w:ind w:left="720" w:hanging="360"/>
      </w:pPr>
    </w:lvl>
    <w:lvl w:ilvl="1" w:tplc="5528733A">
      <w:start w:val="1"/>
      <w:numFmt w:val="lowerLetter"/>
      <w:lvlText w:val="%2."/>
      <w:lvlJc w:val="left"/>
      <w:pPr>
        <w:ind w:left="1440" w:hanging="360"/>
      </w:pPr>
    </w:lvl>
    <w:lvl w:ilvl="2" w:tplc="05725430">
      <w:start w:val="1"/>
      <w:numFmt w:val="lowerRoman"/>
      <w:lvlText w:val="%3."/>
      <w:lvlJc w:val="right"/>
      <w:pPr>
        <w:ind w:left="2160" w:hanging="180"/>
      </w:pPr>
    </w:lvl>
    <w:lvl w:ilvl="3" w:tplc="09987B66">
      <w:start w:val="1"/>
      <w:numFmt w:val="decimal"/>
      <w:lvlText w:val="%4."/>
      <w:lvlJc w:val="left"/>
      <w:pPr>
        <w:ind w:left="2880" w:hanging="360"/>
      </w:pPr>
    </w:lvl>
    <w:lvl w:ilvl="4" w:tplc="98C40460">
      <w:start w:val="1"/>
      <w:numFmt w:val="lowerLetter"/>
      <w:lvlText w:val="%5."/>
      <w:lvlJc w:val="left"/>
      <w:pPr>
        <w:ind w:left="3600" w:hanging="360"/>
      </w:pPr>
    </w:lvl>
    <w:lvl w:ilvl="5" w:tplc="1BB4075C">
      <w:start w:val="1"/>
      <w:numFmt w:val="lowerRoman"/>
      <w:lvlText w:val="%6."/>
      <w:lvlJc w:val="right"/>
      <w:pPr>
        <w:ind w:left="4320" w:hanging="180"/>
      </w:pPr>
    </w:lvl>
    <w:lvl w:ilvl="6" w:tplc="AA24B276">
      <w:start w:val="1"/>
      <w:numFmt w:val="decimal"/>
      <w:lvlText w:val="%7."/>
      <w:lvlJc w:val="left"/>
      <w:pPr>
        <w:ind w:left="5040" w:hanging="360"/>
      </w:pPr>
    </w:lvl>
    <w:lvl w:ilvl="7" w:tplc="FF7490F8">
      <w:start w:val="1"/>
      <w:numFmt w:val="lowerLetter"/>
      <w:lvlText w:val="%8."/>
      <w:lvlJc w:val="left"/>
      <w:pPr>
        <w:ind w:left="5760" w:hanging="360"/>
      </w:pPr>
    </w:lvl>
    <w:lvl w:ilvl="8" w:tplc="1DCEC830">
      <w:start w:val="1"/>
      <w:numFmt w:val="lowerRoman"/>
      <w:lvlText w:val="%9."/>
      <w:lvlJc w:val="right"/>
      <w:pPr>
        <w:ind w:left="6480" w:hanging="180"/>
      </w:pPr>
    </w:lvl>
  </w:abstractNum>
  <w:abstractNum w:abstractNumId="5" w15:restartNumberingAfterBreak="0">
    <w:nsid w:val="2BE822BF"/>
    <w:multiLevelType w:val="hybridMultilevel"/>
    <w:tmpl w:val="FFFFFFFF"/>
    <w:lvl w:ilvl="0" w:tplc="4C10822A">
      <w:start w:val="1"/>
      <w:numFmt w:val="decimal"/>
      <w:lvlText w:val="%1."/>
      <w:lvlJc w:val="left"/>
      <w:pPr>
        <w:ind w:left="720" w:hanging="360"/>
      </w:pPr>
    </w:lvl>
    <w:lvl w:ilvl="1" w:tplc="0CA69C92">
      <w:start w:val="1"/>
      <w:numFmt w:val="lowerLetter"/>
      <w:lvlText w:val="%2."/>
      <w:lvlJc w:val="left"/>
      <w:pPr>
        <w:ind w:left="1440" w:hanging="360"/>
      </w:pPr>
    </w:lvl>
    <w:lvl w:ilvl="2" w:tplc="31141AC4">
      <w:start w:val="1"/>
      <w:numFmt w:val="lowerRoman"/>
      <w:lvlText w:val="%3."/>
      <w:lvlJc w:val="right"/>
      <w:pPr>
        <w:ind w:left="2160" w:hanging="180"/>
      </w:pPr>
    </w:lvl>
    <w:lvl w:ilvl="3" w:tplc="22C2E2C6">
      <w:start w:val="1"/>
      <w:numFmt w:val="lowerLetter"/>
      <w:lvlText w:val="%4)"/>
      <w:lvlJc w:val="left"/>
      <w:pPr>
        <w:ind w:left="2880" w:hanging="360"/>
      </w:pPr>
    </w:lvl>
    <w:lvl w:ilvl="4" w:tplc="5D8C369E">
      <w:start w:val="1"/>
      <w:numFmt w:val="lowerLetter"/>
      <w:lvlText w:val="%5."/>
      <w:lvlJc w:val="left"/>
      <w:pPr>
        <w:ind w:left="3600" w:hanging="360"/>
      </w:pPr>
    </w:lvl>
    <w:lvl w:ilvl="5" w:tplc="9E4659D0">
      <w:start w:val="1"/>
      <w:numFmt w:val="lowerRoman"/>
      <w:lvlText w:val="%6."/>
      <w:lvlJc w:val="right"/>
      <w:pPr>
        <w:ind w:left="4320" w:hanging="180"/>
      </w:pPr>
    </w:lvl>
    <w:lvl w:ilvl="6" w:tplc="D9426972">
      <w:start w:val="1"/>
      <w:numFmt w:val="decimal"/>
      <w:lvlText w:val="%7."/>
      <w:lvlJc w:val="left"/>
      <w:pPr>
        <w:ind w:left="5040" w:hanging="360"/>
      </w:pPr>
    </w:lvl>
    <w:lvl w:ilvl="7" w:tplc="BF5CDB54">
      <w:start w:val="1"/>
      <w:numFmt w:val="lowerLetter"/>
      <w:lvlText w:val="%8."/>
      <w:lvlJc w:val="left"/>
      <w:pPr>
        <w:ind w:left="5760" w:hanging="360"/>
      </w:pPr>
    </w:lvl>
    <w:lvl w:ilvl="8" w:tplc="DA3AA51A">
      <w:start w:val="1"/>
      <w:numFmt w:val="lowerRoman"/>
      <w:lvlText w:val="%9."/>
      <w:lvlJc w:val="right"/>
      <w:pPr>
        <w:ind w:left="6480" w:hanging="180"/>
      </w:pPr>
    </w:lvl>
  </w:abstractNum>
  <w:abstractNum w:abstractNumId="6" w15:restartNumberingAfterBreak="0">
    <w:nsid w:val="35A7065E"/>
    <w:multiLevelType w:val="hybridMultilevel"/>
    <w:tmpl w:val="FFFFFFFF"/>
    <w:lvl w:ilvl="0" w:tplc="F128545E">
      <w:start w:val="1"/>
      <w:numFmt w:val="lowerLetter"/>
      <w:lvlText w:val="%1)"/>
      <w:lvlJc w:val="left"/>
      <w:pPr>
        <w:ind w:left="720" w:hanging="360"/>
      </w:pPr>
    </w:lvl>
    <w:lvl w:ilvl="1" w:tplc="F82A1B80">
      <w:start w:val="1"/>
      <w:numFmt w:val="lowerLetter"/>
      <w:lvlText w:val="%2."/>
      <w:lvlJc w:val="left"/>
      <w:pPr>
        <w:ind w:left="1440" w:hanging="360"/>
      </w:pPr>
    </w:lvl>
    <w:lvl w:ilvl="2" w:tplc="8614437E">
      <w:start w:val="1"/>
      <w:numFmt w:val="lowerRoman"/>
      <w:lvlText w:val="%3."/>
      <w:lvlJc w:val="right"/>
      <w:pPr>
        <w:ind w:left="2160" w:hanging="180"/>
      </w:pPr>
    </w:lvl>
    <w:lvl w:ilvl="3" w:tplc="C4A0E3C2">
      <w:start w:val="1"/>
      <w:numFmt w:val="decimal"/>
      <w:lvlText w:val="%4."/>
      <w:lvlJc w:val="left"/>
      <w:pPr>
        <w:ind w:left="2880" w:hanging="360"/>
      </w:pPr>
    </w:lvl>
    <w:lvl w:ilvl="4" w:tplc="09F2CBDA">
      <w:start w:val="1"/>
      <w:numFmt w:val="lowerLetter"/>
      <w:lvlText w:val="%5."/>
      <w:lvlJc w:val="left"/>
      <w:pPr>
        <w:ind w:left="3600" w:hanging="360"/>
      </w:pPr>
    </w:lvl>
    <w:lvl w:ilvl="5" w:tplc="F2C07B44">
      <w:start w:val="1"/>
      <w:numFmt w:val="lowerRoman"/>
      <w:lvlText w:val="%6."/>
      <w:lvlJc w:val="right"/>
      <w:pPr>
        <w:ind w:left="4320" w:hanging="180"/>
      </w:pPr>
    </w:lvl>
    <w:lvl w:ilvl="6" w:tplc="4D341D02">
      <w:start w:val="1"/>
      <w:numFmt w:val="decimal"/>
      <w:lvlText w:val="%7."/>
      <w:lvlJc w:val="left"/>
      <w:pPr>
        <w:ind w:left="5040" w:hanging="360"/>
      </w:pPr>
    </w:lvl>
    <w:lvl w:ilvl="7" w:tplc="5BCAC62A">
      <w:start w:val="1"/>
      <w:numFmt w:val="lowerLetter"/>
      <w:lvlText w:val="%8."/>
      <w:lvlJc w:val="left"/>
      <w:pPr>
        <w:ind w:left="5760" w:hanging="360"/>
      </w:pPr>
    </w:lvl>
    <w:lvl w:ilvl="8" w:tplc="F266D574">
      <w:start w:val="1"/>
      <w:numFmt w:val="lowerRoman"/>
      <w:lvlText w:val="%9."/>
      <w:lvlJc w:val="right"/>
      <w:pPr>
        <w:ind w:left="6480" w:hanging="180"/>
      </w:pPr>
    </w:lvl>
  </w:abstractNum>
  <w:abstractNum w:abstractNumId="7" w15:restartNumberingAfterBreak="0">
    <w:nsid w:val="37A43F90"/>
    <w:multiLevelType w:val="hybridMultilevel"/>
    <w:tmpl w:val="FFFFFFFF"/>
    <w:lvl w:ilvl="0" w:tplc="7FAA1454">
      <w:start w:val="1"/>
      <w:numFmt w:val="lowerLetter"/>
      <w:lvlText w:val="%1)"/>
      <w:lvlJc w:val="left"/>
      <w:pPr>
        <w:ind w:left="720" w:hanging="360"/>
      </w:pPr>
    </w:lvl>
    <w:lvl w:ilvl="1" w:tplc="57EEAECC">
      <w:start w:val="1"/>
      <w:numFmt w:val="lowerLetter"/>
      <w:lvlText w:val="%2."/>
      <w:lvlJc w:val="left"/>
      <w:pPr>
        <w:ind w:left="1440" w:hanging="360"/>
      </w:pPr>
    </w:lvl>
    <w:lvl w:ilvl="2" w:tplc="33EAFA68">
      <w:start w:val="1"/>
      <w:numFmt w:val="lowerRoman"/>
      <w:lvlText w:val="%3."/>
      <w:lvlJc w:val="right"/>
      <w:pPr>
        <w:ind w:left="2160" w:hanging="180"/>
      </w:pPr>
    </w:lvl>
    <w:lvl w:ilvl="3" w:tplc="EA8EF256">
      <w:start w:val="1"/>
      <w:numFmt w:val="decimal"/>
      <w:lvlText w:val="%4."/>
      <w:lvlJc w:val="left"/>
      <w:pPr>
        <w:ind w:left="2880" w:hanging="360"/>
      </w:pPr>
    </w:lvl>
    <w:lvl w:ilvl="4" w:tplc="88EC524A">
      <w:start w:val="1"/>
      <w:numFmt w:val="lowerLetter"/>
      <w:lvlText w:val="%5."/>
      <w:lvlJc w:val="left"/>
      <w:pPr>
        <w:ind w:left="3600" w:hanging="360"/>
      </w:pPr>
    </w:lvl>
    <w:lvl w:ilvl="5" w:tplc="450A23C2">
      <w:start w:val="1"/>
      <w:numFmt w:val="lowerRoman"/>
      <w:lvlText w:val="%6."/>
      <w:lvlJc w:val="right"/>
      <w:pPr>
        <w:ind w:left="4320" w:hanging="180"/>
      </w:pPr>
    </w:lvl>
    <w:lvl w:ilvl="6" w:tplc="44D63F3E">
      <w:start w:val="1"/>
      <w:numFmt w:val="decimal"/>
      <w:lvlText w:val="%7."/>
      <w:lvlJc w:val="left"/>
      <w:pPr>
        <w:ind w:left="5040" w:hanging="360"/>
      </w:pPr>
    </w:lvl>
    <w:lvl w:ilvl="7" w:tplc="B21C9396">
      <w:start w:val="1"/>
      <w:numFmt w:val="lowerLetter"/>
      <w:lvlText w:val="%8."/>
      <w:lvlJc w:val="left"/>
      <w:pPr>
        <w:ind w:left="5760" w:hanging="360"/>
      </w:pPr>
    </w:lvl>
    <w:lvl w:ilvl="8" w:tplc="62C47BD0">
      <w:start w:val="1"/>
      <w:numFmt w:val="lowerRoman"/>
      <w:lvlText w:val="%9."/>
      <w:lvlJc w:val="right"/>
      <w:pPr>
        <w:ind w:left="6480" w:hanging="180"/>
      </w:pPr>
    </w:lvl>
  </w:abstractNum>
  <w:abstractNum w:abstractNumId="8" w15:restartNumberingAfterBreak="0">
    <w:nsid w:val="3AD96156"/>
    <w:multiLevelType w:val="hybridMultilevel"/>
    <w:tmpl w:val="A6582B08"/>
    <w:lvl w:ilvl="0" w:tplc="BDD4DD32">
      <w:start w:val="1"/>
      <w:numFmt w:val="decimal"/>
      <w:lvlText w:val="%1."/>
      <w:lvlJc w:val="left"/>
      <w:pPr>
        <w:ind w:left="720" w:hanging="360"/>
      </w:pPr>
    </w:lvl>
    <w:lvl w:ilvl="1" w:tplc="5B6E20C8">
      <w:start w:val="1"/>
      <w:numFmt w:val="lowerLetter"/>
      <w:lvlText w:val="%2."/>
      <w:lvlJc w:val="left"/>
      <w:pPr>
        <w:ind w:left="1440" w:hanging="360"/>
      </w:pPr>
    </w:lvl>
    <w:lvl w:ilvl="2" w:tplc="1E6A1F50">
      <w:start w:val="1"/>
      <w:numFmt w:val="lowerRoman"/>
      <w:lvlText w:val="%3."/>
      <w:lvlJc w:val="right"/>
      <w:pPr>
        <w:ind w:left="2160" w:hanging="180"/>
      </w:pPr>
    </w:lvl>
    <w:lvl w:ilvl="3" w:tplc="47FC0CFC">
      <w:start w:val="1"/>
      <w:numFmt w:val="lowerLetter"/>
      <w:lvlText w:val="%4)"/>
      <w:lvlJc w:val="left"/>
      <w:pPr>
        <w:ind w:left="2880" w:hanging="360"/>
      </w:pPr>
    </w:lvl>
    <w:lvl w:ilvl="4" w:tplc="2D42CD52">
      <w:start w:val="1"/>
      <w:numFmt w:val="lowerLetter"/>
      <w:lvlText w:val="%5."/>
      <w:lvlJc w:val="left"/>
      <w:pPr>
        <w:ind w:left="3600" w:hanging="360"/>
      </w:pPr>
    </w:lvl>
    <w:lvl w:ilvl="5" w:tplc="7B726A0E">
      <w:start w:val="1"/>
      <w:numFmt w:val="lowerRoman"/>
      <w:lvlText w:val="%6."/>
      <w:lvlJc w:val="right"/>
      <w:pPr>
        <w:ind w:left="4320" w:hanging="180"/>
      </w:pPr>
    </w:lvl>
    <w:lvl w:ilvl="6" w:tplc="3A5C4820">
      <w:start w:val="1"/>
      <w:numFmt w:val="decimal"/>
      <w:lvlText w:val="%7."/>
      <w:lvlJc w:val="left"/>
      <w:pPr>
        <w:ind w:left="5040" w:hanging="360"/>
      </w:pPr>
    </w:lvl>
    <w:lvl w:ilvl="7" w:tplc="82C2C5FC">
      <w:start w:val="1"/>
      <w:numFmt w:val="lowerLetter"/>
      <w:lvlText w:val="%8."/>
      <w:lvlJc w:val="left"/>
      <w:pPr>
        <w:ind w:left="5760" w:hanging="360"/>
      </w:pPr>
    </w:lvl>
    <w:lvl w:ilvl="8" w:tplc="FFEED6F0">
      <w:start w:val="1"/>
      <w:numFmt w:val="lowerRoman"/>
      <w:lvlText w:val="%9."/>
      <w:lvlJc w:val="right"/>
      <w:pPr>
        <w:ind w:left="6480" w:hanging="180"/>
      </w:pPr>
    </w:lvl>
  </w:abstractNum>
  <w:abstractNum w:abstractNumId="9" w15:restartNumberingAfterBreak="0">
    <w:nsid w:val="3EBB415B"/>
    <w:multiLevelType w:val="hybridMultilevel"/>
    <w:tmpl w:val="4490B854"/>
    <w:lvl w:ilvl="0" w:tplc="1B9C81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0" w15:restartNumberingAfterBreak="0">
    <w:nsid w:val="4C6C0D44"/>
    <w:multiLevelType w:val="hybridMultilevel"/>
    <w:tmpl w:val="FFFFFFFF"/>
    <w:lvl w:ilvl="0" w:tplc="11C4D32A">
      <w:start w:val="1"/>
      <w:numFmt w:val="lowerLetter"/>
      <w:lvlText w:val="%1)"/>
      <w:lvlJc w:val="left"/>
      <w:pPr>
        <w:ind w:left="720" w:hanging="360"/>
      </w:pPr>
    </w:lvl>
    <w:lvl w:ilvl="1" w:tplc="73A84E46">
      <w:start w:val="1"/>
      <w:numFmt w:val="lowerLetter"/>
      <w:lvlText w:val="%2."/>
      <w:lvlJc w:val="left"/>
      <w:pPr>
        <w:ind w:left="1440" w:hanging="360"/>
      </w:pPr>
    </w:lvl>
    <w:lvl w:ilvl="2" w:tplc="3258A282">
      <w:start w:val="1"/>
      <w:numFmt w:val="lowerRoman"/>
      <w:lvlText w:val="%3."/>
      <w:lvlJc w:val="right"/>
      <w:pPr>
        <w:ind w:left="2160" w:hanging="180"/>
      </w:pPr>
    </w:lvl>
    <w:lvl w:ilvl="3" w:tplc="E92E51C6">
      <w:start w:val="1"/>
      <w:numFmt w:val="decimal"/>
      <w:lvlText w:val="%4."/>
      <w:lvlJc w:val="left"/>
      <w:pPr>
        <w:ind w:left="2880" w:hanging="360"/>
      </w:pPr>
    </w:lvl>
    <w:lvl w:ilvl="4" w:tplc="67C8D60A">
      <w:start w:val="1"/>
      <w:numFmt w:val="lowerLetter"/>
      <w:lvlText w:val="%5."/>
      <w:lvlJc w:val="left"/>
      <w:pPr>
        <w:ind w:left="3600" w:hanging="360"/>
      </w:pPr>
    </w:lvl>
    <w:lvl w:ilvl="5" w:tplc="D7BCDA18">
      <w:start w:val="1"/>
      <w:numFmt w:val="lowerRoman"/>
      <w:lvlText w:val="%6."/>
      <w:lvlJc w:val="right"/>
      <w:pPr>
        <w:ind w:left="4320" w:hanging="180"/>
      </w:pPr>
    </w:lvl>
    <w:lvl w:ilvl="6" w:tplc="76CABB48">
      <w:start w:val="1"/>
      <w:numFmt w:val="decimal"/>
      <w:lvlText w:val="%7."/>
      <w:lvlJc w:val="left"/>
      <w:pPr>
        <w:ind w:left="5040" w:hanging="360"/>
      </w:pPr>
    </w:lvl>
    <w:lvl w:ilvl="7" w:tplc="6C9888A4">
      <w:start w:val="1"/>
      <w:numFmt w:val="lowerLetter"/>
      <w:lvlText w:val="%8."/>
      <w:lvlJc w:val="left"/>
      <w:pPr>
        <w:ind w:left="5760" w:hanging="360"/>
      </w:pPr>
    </w:lvl>
    <w:lvl w:ilvl="8" w:tplc="5CB03136">
      <w:start w:val="1"/>
      <w:numFmt w:val="lowerRoman"/>
      <w:lvlText w:val="%9."/>
      <w:lvlJc w:val="right"/>
      <w:pPr>
        <w:ind w:left="6480" w:hanging="180"/>
      </w:pPr>
    </w:lvl>
  </w:abstractNum>
  <w:abstractNum w:abstractNumId="11" w15:restartNumberingAfterBreak="0">
    <w:nsid w:val="504C3885"/>
    <w:multiLevelType w:val="hybridMultilevel"/>
    <w:tmpl w:val="FFFFFFFF"/>
    <w:lvl w:ilvl="0" w:tplc="1FC6720E">
      <w:start w:val="1"/>
      <w:numFmt w:val="lowerLetter"/>
      <w:lvlText w:val="%1)"/>
      <w:lvlJc w:val="left"/>
      <w:pPr>
        <w:ind w:left="720" w:hanging="360"/>
      </w:pPr>
    </w:lvl>
    <w:lvl w:ilvl="1" w:tplc="FC749838">
      <w:start w:val="1"/>
      <w:numFmt w:val="lowerLetter"/>
      <w:lvlText w:val="%2."/>
      <w:lvlJc w:val="left"/>
      <w:pPr>
        <w:ind w:left="1440" w:hanging="360"/>
      </w:pPr>
    </w:lvl>
    <w:lvl w:ilvl="2" w:tplc="10864636">
      <w:start w:val="1"/>
      <w:numFmt w:val="lowerRoman"/>
      <w:lvlText w:val="%3."/>
      <w:lvlJc w:val="right"/>
      <w:pPr>
        <w:ind w:left="2160" w:hanging="180"/>
      </w:pPr>
    </w:lvl>
    <w:lvl w:ilvl="3" w:tplc="122EDD2E">
      <w:start w:val="1"/>
      <w:numFmt w:val="decimal"/>
      <w:lvlText w:val="%4."/>
      <w:lvlJc w:val="left"/>
      <w:pPr>
        <w:ind w:left="2880" w:hanging="360"/>
      </w:pPr>
    </w:lvl>
    <w:lvl w:ilvl="4" w:tplc="EA6A731C">
      <w:start w:val="1"/>
      <w:numFmt w:val="lowerLetter"/>
      <w:lvlText w:val="%5."/>
      <w:lvlJc w:val="left"/>
      <w:pPr>
        <w:ind w:left="3600" w:hanging="360"/>
      </w:pPr>
    </w:lvl>
    <w:lvl w:ilvl="5" w:tplc="8B408384">
      <w:start w:val="1"/>
      <w:numFmt w:val="lowerRoman"/>
      <w:lvlText w:val="%6."/>
      <w:lvlJc w:val="right"/>
      <w:pPr>
        <w:ind w:left="4320" w:hanging="180"/>
      </w:pPr>
    </w:lvl>
    <w:lvl w:ilvl="6" w:tplc="E028E4D4">
      <w:start w:val="1"/>
      <w:numFmt w:val="decimal"/>
      <w:lvlText w:val="%7."/>
      <w:lvlJc w:val="left"/>
      <w:pPr>
        <w:ind w:left="5040" w:hanging="360"/>
      </w:pPr>
    </w:lvl>
    <w:lvl w:ilvl="7" w:tplc="340E898E">
      <w:start w:val="1"/>
      <w:numFmt w:val="lowerLetter"/>
      <w:lvlText w:val="%8."/>
      <w:lvlJc w:val="left"/>
      <w:pPr>
        <w:ind w:left="5760" w:hanging="360"/>
      </w:pPr>
    </w:lvl>
    <w:lvl w:ilvl="8" w:tplc="80E2D44A">
      <w:start w:val="1"/>
      <w:numFmt w:val="lowerRoman"/>
      <w:lvlText w:val="%9."/>
      <w:lvlJc w:val="right"/>
      <w:pPr>
        <w:ind w:left="6480" w:hanging="180"/>
      </w:pPr>
    </w:lvl>
  </w:abstractNum>
  <w:abstractNum w:abstractNumId="12"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79267890"/>
    <w:multiLevelType w:val="hybridMultilevel"/>
    <w:tmpl w:val="FFFFFFFF"/>
    <w:lvl w:ilvl="0" w:tplc="D79C0122">
      <w:start w:val="1"/>
      <w:numFmt w:val="decimal"/>
      <w:lvlText w:val="%1."/>
      <w:lvlJc w:val="left"/>
      <w:pPr>
        <w:ind w:left="720" w:hanging="360"/>
      </w:pPr>
    </w:lvl>
    <w:lvl w:ilvl="1" w:tplc="D3282CEA">
      <w:start w:val="1"/>
      <w:numFmt w:val="lowerLetter"/>
      <w:lvlText w:val="%2."/>
      <w:lvlJc w:val="left"/>
      <w:pPr>
        <w:ind w:left="1440" w:hanging="360"/>
      </w:pPr>
    </w:lvl>
    <w:lvl w:ilvl="2" w:tplc="7EA6378A">
      <w:start w:val="1"/>
      <w:numFmt w:val="lowerRoman"/>
      <w:lvlText w:val="%3."/>
      <w:lvlJc w:val="right"/>
      <w:pPr>
        <w:ind w:left="2160" w:hanging="180"/>
      </w:pPr>
    </w:lvl>
    <w:lvl w:ilvl="3" w:tplc="228CBA00">
      <w:start w:val="1"/>
      <w:numFmt w:val="lowerLetter"/>
      <w:lvlText w:val="%4)"/>
      <w:lvlJc w:val="left"/>
      <w:pPr>
        <w:ind w:left="2880" w:hanging="360"/>
      </w:pPr>
    </w:lvl>
    <w:lvl w:ilvl="4" w:tplc="284E8026">
      <w:start w:val="1"/>
      <w:numFmt w:val="lowerLetter"/>
      <w:lvlText w:val="%5."/>
      <w:lvlJc w:val="left"/>
      <w:pPr>
        <w:ind w:left="3600" w:hanging="360"/>
      </w:pPr>
    </w:lvl>
    <w:lvl w:ilvl="5" w:tplc="AF7CA4D2">
      <w:start w:val="1"/>
      <w:numFmt w:val="lowerRoman"/>
      <w:lvlText w:val="%6."/>
      <w:lvlJc w:val="right"/>
      <w:pPr>
        <w:ind w:left="4320" w:hanging="180"/>
      </w:pPr>
    </w:lvl>
    <w:lvl w:ilvl="6" w:tplc="81FAEFDA">
      <w:start w:val="1"/>
      <w:numFmt w:val="decimal"/>
      <w:lvlText w:val="%7."/>
      <w:lvlJc w:val="left"/>
      <w:pPr>
        <w:ind w:left="5040" w:hanging="360"/>
      </w:pPr>
    </w:lvl>
    <w:lvl w:ilvl="7" w:tplc="2CA8B316">
      <w:start w:val="1"/>
      <w:numFmt w:val="lowerLetter"/>
      <w:lvlText w:val="%8."/>
      <w:lvlJc w:val="left"/>
      <w:pPr>
        <w:ind w:left="5760" w:hanging="360"/>
      </w:pPr>
    </w:lvl>
    <w:lvl w:ilvl="8" w:tplc="CF50D846">
      <w:start w:val="1"/>
      <w:numFmt w:val="lowerRoman"/>
      <w:lvlText w:val="%9."/>
      <w:lvlJc w:val="right"/>
      <w:pPr>
        <w:ind w:left="6480" w:hanging="180"/>
      </w:pPr>
    </w:lvl>
  </w:abstractNum>
  <w:abstractNum w:abstractNumId="14" w15:restartNumberingAfterBreak="0">
    <w:nsid w:val="795F0AE5"/>
    <w:multiLevelType w:val="hybridMultilevel"/>
    <w:tmpl w:val="7E1A0E16"/>
    <w:lvl w:ilvl="0" w:tplc="C3B0E276">
      <w:start w:val="1"/>
      <w:numFmt w:val="lowerLetter"/>
      <w:lvlText w:val="%1)"/>
      <w:lvlJc w:val="left"/>
      <w:pPr>
        <w:tabs>
          <w:tab w:val="num" w:pos="1077"/>
        </w:tabs>
        <w:ind w:left="1077" w:hanging="397"/>
      </w:pPr>
      <w:rPr>
        <w:rFonts w:hint="default"/>
      </w:rPr>
    </w:lvl>
    <w:lvl w:ilvl="1" w:tplc="5B7E82B0">
      <w:start w:val="1"/>
      <w:numFmt w:val="none"/>
      <w:lvlText w:val="-"/>
      <w:lvlJc w:val="left"/>
      <w:pPr>
        <w:tabs>
          <w:tab w:val="num" w:pos="1418"/>
        </w:tabs>
        <w:ind w:left="1418" w:hanging="380"/>
      </w:pPr>
      <w:rPr>
        <w:rFonts w:hint="default"/>
      </w:rPr>
    </w:lvl>
    <w:lvl w:ilvl="2" w:tplc="234A44AA">
      <w:start w:val="1"/>
      <w:numFmt w:val="none"/>
      <w:lvlText w:val="%3-"/>
      <w:lvlJc w:val="left"/>
      <w:pPr>
        <w:tabs>
          <w:tab w:val="num" w:pos="1758"/>
        </w:tabs>
        <w:ind w:left="1758" w:hanging="397"/>
      </w:pPr>
      <w:rPr>
        <w:rFonts w:hint="default"/>
      </w:rPr>
    </w:lvl>
    <w:lvl w:ilvl="3" w:tplc="901AACEE">
      <w:start w:val="1"/>
      <w:numFmt w:val="none"/>
      <w:lvlText w:val="-"/>
      <w:lvlJc w:val="left"/>
      <w:pPr>
        <w:tabs>
          <w:tab w:val="num" w:pos="1440"/>
        </w:tabs>
        <w:ind w:left="1440" w:hanging="360"/>
      </w:pPr>
      <w:rPr>
        <w:rFonts w:hint="default"/>
      </w:rPr>
    </w:lvl>
    <w:lvl w:ilvl="4" w:tplc="B90A4514">
      <w:start w:val="1"/>
      <w:numFmt w:val="none"/>
      <w:lvlText w:val="-"/>
      <w:lvlJc w:val="left"/>
      <w:pPr>
        <w:tabs>
          <w:tab w:val="num" w:pos="1800"/>
        </w:tabs>
        <w:ind w:left="1800" w:hanging="360"/>
      </w:pPr>
      <w:rPr>
        <w:rFonts w:hint="default"/>
      </w:rPr>
    </w:lvl>
    <w:lvl w:ilvl="5" w:tplc="9AAA1948">
      <w:start w:val="1"/>
      <w:numFmt w:val="none"/>
      <w:lvlText w:val="-"/>
      <w:lvlJc w:val="left"/>
      <w:pPr>
        <w:tabs>
          <w:tab w:val="num" w:pos="2160"/>
        </w:tabs>
        <w:ind w:left="2160" w:hanging="360"/>
      </w:pPr>
      <w:rPr>
        <w:rFonts w:hint="default"/>
      </w:rPr>
    </w:lvl>
    <w:lvl w:ilvl="6" w:tplc="2D30E7AA">
      <w:start w:val="1"/>
      <w:numFmt w:val="none"/>
      <w:lvlText w:val="%7-"/>
      <w:lvlJc w:val="left"/>
      <w:pPr>
        <w:tabs>
          <w:tab w:val="num" w:pos="2520"/>
        </w:tabs>
        <w:ind w:left="2520" w:hanging="360"/>
      </w:pPr>
      <w:rPr>
        <w:rFonts w:hint="default"/>
      </w:rPr>
    </w:lvl>
    <w:lvl w:ilvl="7" w:tplc="18363FE6">
      <w:start w:val="1"/>
      <w:numFmt w:val="none"/>
      <w:lvlText w:val="%8-"/>
      <w:lvlJc w:val="left"/>
      <w:pPr>
        <w:tabs>
          <w:tab w:val="num" w:pos="2880"/>
        </w:tabs>
        <w:ind w:left="2880" w:hanging="360"/>
      </w:pPr>
      <w:rPr>
        <w:rFonts w:hint="default"/>
      </w:rPr>
    </w:lvl>
    <w:lvl w:ilvl="8" w:tplc="E3D2AC02">
      <w:start w:val="1"/>
      <w:numFmt w:val="none"/>
      <w:lvlText w:val="%9-"/>
      <w:lvlJc w:val="left"/>
      <w:pPr>
        <w:tabs>
          <w:tab w:val="num" w:pos="3240"/>
        </w:tabs>
        <w:ind w:left="3240" w:hanging="360"/>
      </w:pPr>
      <w:rPr>
        <w:rFonts w:hint="default"/>
      </w:rPr>
    </w:lvl>
  </w:abstractNum>
  <w:abstractNum w:abstractNumId="15" w15:restartNumberingAfterBreak="0">
    <w:nsid w:val="79C95D80"/>
    <w:multiLevelType w:val="hybridMultilevel"/>
    <w:tmpl w:val="8586D17A"/>
    <w:lvl w:ilvl="0" w:tplc="C688DF72">
      <w:start w:val="1"/>
      <w:numFmt w:val="lowerLetter"/>
      <w:pStyle w:val="TF-CITAO-Alinea"/>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1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3"/>
  </w:num>
  <w:num w:numId="22">
    <w:abstractNumId w:val="10"/>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6"/>
  </w:num>
  <w:num w:numId="26">
    <w:abstractNumId w:val="4"/>
  </w:num>
  <w:num w:numId="27">
    <w:abstractNumId w:val="8"/>
  </w:num>
  <w:num w:numId="28">
    <w:abstractNumId w:val="7"/>
  </w:num>
  <w:num w:numId="29">
    <w:abstractNumId w:val="11"/>
  </w:num>
  <w:num w:numId="30">
    <w:abstractNumId w:val="15"/>
  </w:num>
  <w:num w:numId="31">
    <w:abstractNumId w:val="2"/>
    <w:lvlOverride w:ilvl="0">
      <w:startOverride w:val="1"/>
    </w:lvlOverride>
  </w:num>
  <w:num w:numId="32">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TrackMoves/>
  <w:defaultTabStop w:val="709"/>
  <w:hyphenationZone w:val="425"/>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19C1"/>
    <w:rsid w:val="0000224C"/>
    <w:rsid w:val="0000371D"/>
    <w:rsid w:val="00005738"/>
    <w:rsid w:val="000067BE"/>
    <w:rsid w:val="00006CD1"/>
    <w:rsid w:val="000102B5"/>
    <w:rsid w:val="000102C1"/>
    <w:rsid w:val="00011687"/>
    <w:rsid w:val="00012922"/>
    <w:rsid w:val="00012F13"/>
    <w:rsid w:val="00014D4D"/>
    <w:rsid w:val="0001575C"/>
    <w:rsid w:val="00015830"/>
    <w:rsid w:val="00017373"/>
    <w:rsid w:val="000179B5"/>
    <w:rsid w:val="00017B62"/>
    <w:rsid w:val="000204E7"/>
    <w:rsid w:val="00022F61"/>
    <w:rsid w:val="00023CF5"/>
    <w:rsid w:val="00023FA0"/>
    <w:rsid w:val="0002474A"/>
    <w:rsid w:val="00025373"/>
    <w:rsid w:val="000254D9"/>
    <w:rsid w:val="0002602F"/>
    <w:rsid w:val="000268C5"/>
    <w:rsid w:val="000274D5"/>
    <w:rsid w:val="000276AC"/>
    <w:rsid w:val="00030E4A"/>
    <w:rsid w:val="00031A27"/>
    <w:rsid w:val="00031EE0"/>
    <w:rsid w:val="00032BB9"/>
    <w:rsid w:val="00032F77"/>
    <w:rsid w:val="0003346C"/>
    <w:rsid w:val="00033C29"/>
    <w:rsid w:val="0003541F"/>
    <w:rsid w:val="00037E3E"/>
    <w:rsid w:val="00040BEF"/>
    <w:rsid w:val="00046260"/>
    <w:rsid w:val="0004641A"/>
    <w:rsid w:val="00047B0F"/>
    <w:rsid w:val="00051398"/>
    <w:rsid w:val="00052A07"/>
    <w:rsid w:val="000533DA"/>
    <w:rsid w:val="0005457F"/>
    <w:rsid w:val="00054C8C"/>
    <w:rsid w:val="00060264"/>
    <w:rsid w:val="000608E9"/>
    <w:rsid w:val="00061FEB"/>
    <w:rsid w:val="0006351F"/>
    <w:rsid w:val="000667DF"/>
    <w:rsid w:val="0007209B"/>
    <w:rsid w:val="00072517"/>
    <w:rsid w:val="00073DEE"/>
    <w:rsid w:val="00075792"/>
    <w:rsid w:val="00077032"/>
    <w:rsid w:val="000779A7"/>
    <w:rsid w:val="00080E86"/>
    <w:rsid w:val="00080F9C"/>
    <w:rsid w:val="00082956"/>
    <w:rsid w:val="000834A8"/>
    <w:rsid w:val="0008579A"/>
    <w:rsid w:val="00086AA8"/>
    <w:rsid w:val="00086F61"/>
    <w:rsid w:val="0008732D"/>
    <w:rsid w:val="000877A2"/>
    <w:rsid w:val="00093563"/>
    <w:rsid w:val="000946CF"/>
    <w:rsid w:val="00096026"/>
    <w:rsid w:val="00096041"/>
    <w:rsid w:val="00096D4B"/>
    <w:rsid w:val="0009735C"/>
    <w:rsid w:val="00097995"/>
    <w:rsid w:val="00097E2F"/>
    <w:rsid w:val="000A09AA"/>
    <w:rsid w:val="000A104C"/>
    <w:rsid w:val="000A19DE"/>
    <w:rsid w:val="000A3AA7"/>
    <w:rsid w:val="000A3EAB"/>
    <w:rsid w:val="000A4CD5"/>
    <w:rsid w:val="000A6678"/>
    <w:rsid w:val="000A6C7C"/>
    <w:rsid w:val="000A7E4B"/>
    <w:rsid w:val="000B0540"/>
    <w:rsid w:val="000B07E9"/>
    <w:rsid w:val="000B0F96"/>
    <w:rsid w:val="000B12B2"/>
    <w:rsid w:val="000B1AFB"/>
    <w:rsid w:val="000B3868"/>
    <w:rsid w:val="000B4CE0"/>
    <w:rsid w:val="000B5471"/>
    <w:rsid w:val="000B68EC"/>
    <w:rsid w:val="000B69F1"/>
    <w:rsid w:val="000C0E00"/>
    <w:rsid w:val="000C1926"/>
    <w:rsid w:val="000C1A18"/>
    <w:rsid w:val="000C3A3B"/>
    <w:rsid w:val="000C4E5F"/>
    <w:rsid w:val="000C648D"/>
    <w:rsid w:val="000C6A66"/>
    <w:rsid w:val="000D0C54"/>
    <w:rsid w:val="000D1051"/>
    <w:rsid w:val="000D1294"/>
    <w:rsid w:val="000D19C2"/>
    <w:rsid w:val="000D3AEE"/>
    <w:rsid w:val="000D5A50"/>
    <w:rsid w:val="000D5A70"/>
    <w:rsid w:val="000D72DB"/>
    <w:rsid w:val="000D77C2"/>
    <w:rsid w:val="000E039E"/>
    <w:rsid w:val="000E1449"/>
    <w:rsid w:val="000E2790"/>
    <w:rsid w:val="000E27F9"/>
    <w:rsid w:val="000E2B1E"/>
    <w:rsid w:val="000E311F"/>
    <w:rsid w:val="000E36A2"/>
    <w:rsid w:val="000E3A68"/>
    <w:rsid w:val="000E6CE0"/>
    <w:rsid w:val="000E711F"/>
    <w:rsid w:val="000F2CAE"/>
    <w:rsid w:val="000F358E"/>
    <w:rsid w:val="000F43A5"/>
    <w:rsid w:val="000F688E"/>
    <w:rsid w:val="000F77E3"/>
    <w:rsid w:val="000F7BCD"/>
    <w:rsid w:val="0010267B"/>
    <w:rsid w:val="00104E91"/>
    <w:rsid w:val="00105E8C"/>
    <w:rsid w:val="00107B02"/>
    <w:rsid w:val="00107E9C"/>
    <w:rsid w:val="0011363A"/>
    <w:rsid w:val="00113A3F"/>
    <w:rsid w:val="0011635C"/>
    <w:rsid w:val="001164FE"/>
    <w:rsid w:val="00116572"/>
    <w:rsid w:val="001174B6"/>
    <w:rsid w:val="00117559"/>
    <w:rsid w:val="00117B45"/>
    <w:rsid w:val="00120494"/>
    <w:rsid w:val="0012155E"/>
    <w:rsid w:val="00121F55"/>
    <w:rsid w:val="00125084"/>
    <w:rsid w:val="00125277"/>
    <w:rsid w:val="001257D8"/>
    <w:rsid w:val="001276EA"/>
    <w:rsid w:val="00127A14"/>
    <w:rsid w:val="00131E88"/>
    <w:rsid w:val="00134DDD"/>
    <w:rsid w:val="00135514"/>
    <w:rsid w:val="001375F7"/>
    <w:rsid w:val="00141A90"/>
    <w:rsid w:val="00142B19"/>
    <w:rsid w:val="00142B59"/>
    <w:rsid w:val="00143943"/>
    <w:rsid w:val="00144FAB"/>
    <w:rsid w:val="00146930"/>
    <w:rsid w:val="00147AD5"/>
    <w:rsid w:val="00147DB3"/>
    <w:rsid w:val="00147E00"/>
    <w:rsid w:val="00150981"/>
    <w:rsid w:val="00151C05"/>
    <w:rsid w:val="001544A0"/>
    <w:rsid w:val="001554E9"/>
    <w:rsid w:val="00162BF1"/>
    <w:rsid w:val="00163393"/>
    <w:rsid w:val="00163D9A"/>
    <w:rsid w:val="0016560C"/>
    <w:rsid w:val="0016666B"/>
    <w:rsid w:val="001667E9"/>
    <w:rsid w:val="0016773F"/>
    <w:rsid w:val="001709DA"/>
    <w:rsid w:val="00171169"/>
    <w:rsid w:val="00174F26"/>
    <w:rsid w:val="001769D3"/>
    <w:rsid w:val="0017750B"/>
    <w:rsid w:val="00182F4F"/>
    <w:rsid w:val="00183ACB"/>
    <w:rsid w:val="00184F5B"/>
    <w:rsid w:val="001850DD"/>
    <w:rsid w:val="001850F3"/>
    <w:rsid w:val="001852AA"/>
    <w:rsid w:val="0018604C"/>
    <w:rsid w:val="00186092"/>
    <w:rsid w:val="001908D3"/>
    <w:rsid w:val="00191A04"/>
    <w:rsid w:val="00191F8F"/>
    <w:rsid w:val="00193215"/>
    <w:rsid w:val="00193430"/>
    <w:rsid w:val="00193A97"/>
    <w:rsid w:val="001948BE"/>
    <w:rsid w:val="0019529B"/>
    <w:rsid w:val="0019547B"/>
    <w:rsid w:val="00197237"/>
    <w:rsid w:val="001A0293"/>
    <w:rsid w:val="001A0C88"/>
    <w:rsid w:val="001A12CE"/>
    <w:rsid w:val="001A19A6"/>
    <w:rsid w:val="001A525E"/>
    <w:rsid w:val="001A5A3D"/>
    <w:rsid w:val="001A5B90"/>
    <w:rsid w:val="001A6086"/>
    <w:rsid w:val="001A6292"/>
    <w:rsid w:val="001A7511"/>
    <w:rsid w:val="001B01F1"/>
    <w:rsid w:val="001B0496"/>
    <w:rsid w:val="001B1E09"/>
    <w:rsid w:val="001B2F1E"/>
    <w:rsid w:val="001B7C6D"/>
    <w:rsid w:val="001C0F78"/>
    <w:rsid w:val="001C1A5B"/>
    <w:rsid w:val="001C33B0"/>
    <w:rsid w:val="001C57E6"/>
    <w:rsid w:val="001C5CBB"/>
    <w:rsid w:val="001C5D48"/>
    <w:rsid w:val="001D3C1D"/>
    <w:rsid w:val="001D6234"/>
    <w:rsid w:val="001D6502"/>
    <w:rsid w:val="001D7712"/>
    <w:rsid w:val="001E0AFC"/>
    <w:rsid w:val="001E4F33"/>
    <w:rsid w:val="001E646A"/>
    <w:rsid w:val="001E682E"/>
    <w:rsid w:val="001F007F"/>
    <w:rsid w:val="001F0D36"/>
    <w:rsid w:val="001F22C5"/>
    <w:rsid w:val="001F6ED3"/>
    <w:rsid w:val="00200B11"/>
    <w:rsid w:val="00201947"/>
    <w:rsid w:val="00202F3F"/>
    <w:rsid w:val="0020505B"/>
    <w:rsid w:val="002057C8"/>
    <w:rsid w:val="00207C48"/>
    <w:rsid w:val="00210081"/>
    <w:rsid w:val="00212370"/>
    <w:rsid w:val="00213110"/>
    <w:rsid w:val="00213695"/>
    <w:rsid w:val="00214498"/>
    <w:rsid w:val="002148F1"/>
    <w:rsid w:val="00214D9C"/>
    <w:rsid w:val="0021509C"/>
    <w:rsid w:val="00217014"/>
    <w:rsid w:val="002171A1"/>
    <w:rsid w:val="00217662"/>
    <w:rsid w:val="0021B1F0"/>
    <w:rsid w:val="00223AC7"/>
    <w:rsid w:val="00224BB2"/>
    <w:rsid w:val="002253BF"/>
    <w:rsid w:val="00225718"/>
    <w:rsid w:val="00230577"/>
    <w:rsid w:val="002305C5"/>
    <w:rsid w:val="00230694"/>
    <w:rsid w:val="00235240"/>
    <w:rsid w:val="002368FD"/>
    <w:rsid w:val="00237233"/>
    <w:rsid w:val="00237410"/>
    <w:rsid w:val="00237D12"/>
    <w:rsid w:val="00237E80"/>
    <w:rsid w:val="0024039F"/>
    <w:rsid w:val="0024110F"/>
    <w:rsid w:val="002415E8"/>
    <w:rsid w:val="002423AB"/>
    <w:rsid w:val="00243F1E"/>
    <w:rsid w:val="002440B0"/>
    <w:rsid w:val="00245C1F"/>
    <w:rsid w:val="002478BC"/>
    <w:rsid w:val="002506AD"/>
    <w:rsid w:val="002536A7"/>
    <w:rsid w:val="00253C20"/>
    <w:rsid w:val="00260523"/>
    <w:rsid w:val="00260D3B"/>
    <w:rsid w:val="00263C07"/>
    <w:rsid w:val="002641CD"/>
    <w:rsid w:val="0026628D"/>
    <w:rsid w:val="00267256"/>
    <w:rsid w:val="00271D8A"/>
    <w:rsid w:val="002726E0"/>
    <w:rsid w:val="00273C57"/>
    <w:rsid w:val="00273D6C"/>
    <w:rsid w:val="00275BBD"/>
    <w:rsid w:val="00277168"/>
    <w:rsid w:val="0027727A"/>
    <w:rsid w:val="0027792D"/>
    <w:rsid w:val="00277B06"/>
    <w:rsid w:val="00280669"/>
    <w:rsid w:val="00281259"/>
    <w:rsid w:val="00282723"/>
    <w:rsid w:val="00282788"/>
    <w:rsid w:val="00285D15"/>
    <w:rsid w:val="0028617A"/>
    <w:rsid w:val="00286200"/>
    <w:rsid w:val="002863E5"/>
    <w:rsid w:val="00287463"/>
    <w:rsid w:val="00287C79"/>
    <w:rsid w:val="00294561"/>
    <w:rsid w:val="00294C2F"/>
    <w:rsid w:val="0029608A"/>
    <w:rsid w:val="002A1657"/>
    <w:rsid w:val="002A496D"/>
    <w:rsid w:val="002A525C"/>
    <w:rsid w:val="002A5741"/>
    <w:rsid w:val="002A580E"/>
    <w:rsid w:val="002A6079"/>
    <w:rsid w:val="002A6617"/>
    <w:rsid w:val="002A6A53"/>
    <w:rsid w:val="002A730C"/>
    <w:rsid w:val="002A7E1B"/>
    <w:rsid w:val="002B03C2"/>
    <w:rsid w:val="002B0EDC"/>
    <w:rsid w:val="002B2A66"/>
    <w:rsid w:val="002B336F"/>
    <w:rsid w:val="002B3820"/>
    <w:rsid w:val="002B417D"/>
    <w:rsid w:val="002B4718"/>
    <w:rsid w:val="002B5332"/>
    <w:rsid w:val="002B5B89"/>
    <w:rsid w:val="002B6FDF"/>
    <w:rsid w:val="002B72BD"/>
    <w:rsid w:val="002B7FA1"/>
    <w:rsid w:val="002C0E50"/>
    <w:rsid w:val="002C66E8"/>
    <w:rsid w:val="002D47A5"/>
    <w:rsid w:val="002E051A"/>
    <w:rsid w:val="002E17AB"/>
    <w:rsid w:val="002E2F2E"/>
    <w:rsid w:val="002E45F0"/>
    <w:rsid w:val="002E5175"/>
    <w:rsid w:val="002E6DD1"/>
    <w:rsid w:val="002E7AB2"/>
    <w:rsid w:val="002F027E"/>
    <w:rsid w:val="002F268A"/>
    <w:rsid w:val="00300FB5"/>
    <w:rsid w:val="00301A5C"/>
    <w:rsid w:val="003028EA"/>
    <w:rsid w:val="00305DC2"/>
    <w:rsid w:val="003063D8"/>
    <w:rsid w:val="003113A2"/>
    <w:rsid w:val="0031229D"/>
    <w:rsid w:val="00312CEA"/>
    <w:rsid w:val="00317156"/>
    <w:rsid w:val="00317A29"/>
    <w:rsid w:val="0032009F"/>
    <w:rsid w:val="00320BFA"/>
    <w:rsid w:val="00321183"/>
    <w:rsid w:val="00321D6C"/>
    <w:rsid w:val="00321DD7"/>
    <w:rsid w:val="0032232D"/>
    <w:rsid w:val="0032378D"/>
    <w:rsid w:val="00325908"/>
    <w:rsid w:val="003303D0"/>
    <w:rsid w:val="003329B6"/>
    <w:rsid w:val="003334E5"/>
    <w:rsid w:val="0033420D"/>
    <w:rsid w:val="0033447E"/>
    <w:rsid w:val="0033448B"/>
    <w:rsid w:val="00335048"/>
    <w:rsid w:val="00336F07"/>
    <w:rsid w:val="00340AD0"/>
    <w:rsid w:val="00340B6D"/>
    <w:rsid w:val="00340C8E"/>
    <w:rsid w:val="00341F48"/>
    <w:rsid w:val="00342DD7"/>
    <w:rsid w:val="00343349"/>
    <w:rsid w:val="00343AAB"/>
    <w:rsid w:val="00343FBC"/>
    <w:rsid w:val="00344540"/>
    <w:rsid w:val="003451CC"/>
    <w:rsid w:val="0034578F"/>
    <w:rsid w:val="00346A05"/>
    <w:rsid w:val="0035065B"/>
    <w:rsid w:val="003519A3"/>
    <w:rsid w:val="00352DFA"/>
    <w:rsid w:val="00354AC0"/>
    <w:rsid w:val="00361822"/>
    <w:rsid w:val="00362443"/>
    <w:rsid w:val="003634AA"/>
    <w:rsid w:val="00364CD0"/>
    <w:rsid w:val="00364F06"/>
    <w:rsid w:val="00365013"/>
    <w:rsid w:val="00365A85"/>
    <w:rsid w:val="00366F33"/>
    <w:rsid w:val="0037046F"/>
    <w:rsid w:val="00372030"/>
    <w:rsid w:val="0037563B"/>
    <w:rsid w:val="00375688"/>
    <w:rsid w:val="003758A8"/>
    <w:rsid w:val="00377C48"/>
    <w:rsid w:val="00377D33"/>
    <w:rsid w:val="00377DA7"/>
    <w:rsid w:val="00380F39"/>
    <w:rsid w:val="0038159D"/>
    <w:rsid w:val="003828F6"/>
    <w:rsid w:val="00383087"/>
    <w:rsid w:val="00385292"/>
    <w:rsid w:val="00385D3B"/>
    <w:rsid w:val="00385D70"/>
    <w:rsid w:val="003863B1"/>
    <w:rsid w:val="0039162C"/>
    <w:rsid w:val="00392B03"/>
    <w:rsid w:val="0039357D"/>
    <w:rsid w:val="00393718"/>
    <w:rsid w:val="00394000"/>
    <w:rsid w:val="00394A07"/>
    <w:rsid w:val="00394D6D"/>
    <w:rsid w:val="00395868"/>
    <w:rsid w:val="003A0B73"/>
    <w:rsid w:val="003A2B7D"/>
    <w:rsid w:val="003A442A"/>
    <w:rsid w:val="003A4A75"/>
    <w:rsid w:val="003A5366"/>
    <w:rsid w:val="003A6240"/>
    <w:rsid w:val="003B3976"/>
    <w:rsid w:val="003B4BC4"/>
    <w:rsid w:val="003B4F91"/>
    <w:rsid w:val="003B5F59"/>
    <w:rsid w:val="003B647A"/>
    <w:rsid w:val="003B6D6F"/>
    <w:rsid w:val="003B7826"/>
    <w:rsid w:val="003C38B2"/>
    <w:rsid w:val="003C3FDD"/>
    <w:rsid w:val="003C4248"/>
    <w:rsid w:val="003C487B"/>
    <w:rsid w:val="003C4D32"/>
    <w:rsid w:val="003C5262"/>
    <w:rsid w:val="003C6C6A"/>
    <w:rsid w:val="003C7EF4"/>
    <w:rsid w:val="003D0D72"/>
    <w:rsid w:val="003D398C"/>
    <w:rsid w:val="003D4451"/>
    <w:rsid w:val="003D473B"/>
    <w:rsid w:val="003D4B35"/>
    <w:rsid w:val="003D5259"/>
    <w:rsid w:val="003D7E36"/>
    <w:rsid w:val="003E1A89"/>
    <w:rsid w:val="003E3B2D"/>
    <w:rsid w:val="003E3D44"/>
    <w:rsid w:val="003E472C"/>
    <w:rsid w:val="003E4F19"/>
    <w:rsid w:val="003E62A1"/>
    <w:rsid w:val="003F0BAC"/>
    <w:rsid w:val="003F3BDF"/>
    <w:rsid w:val="003F3EF9"/>
    <w:rsid w:val="003F4CDC"/>
    <w:rsid w:val="003F5A51"/>
    <w:rsid w:val="003F5F25"/>
    <w:rsid w:val="003F729A"/>
    <w:rsid w:val="004000AE"/>
    <w:rsid w:val="00401A60"/>
    <w:rsid w:val="0040436D"/>
    <w:rsid w:val="00404CA6"/>
    <w:rsid w:val="00405407"/>
    <w:rsid w:val="004056BB"/>
    <w:rsid w:val="00406E6E"/>
    <w:rsid w:val="00410543"/>
    <w:rsid w:val="004115D5"/>
    <w:rsid w:val="004125EE"/>
    <w:rsid w:val="00412F4F"/>
    <w:rsid w:val="004147C6"/>
    <w:rsid w:val="0041581A"/>
    <w:rsid w:val="004173CC"/>
    <w:rsid w:val="004174FC"/>
    <w:rsid w:val="00420D6F"/>
    <w:rsid w:val="00421259"/>
    <w:rsid w:val="00421CAE"/>
    <w:rsid w:val="0042356B"/>
    <w:rsid w:val="00423EBD"/>
    <w:rsid w:val="0042420A"/>
    <w:rsid w:val="004243D2"/>
    <w:rsid w:val="00424610"/>
    <w:rsid w:val="00425202"/>
    <w:rsid w:val="0042659B"/>
    <w:rsid w:val="00427134"/>
    <w:rsid w:val="00427844"/>
    <w:rsid w:val="00432E62"/>
    <w:rsid w:val="00435663"/>
    <w:rsid w:val="004357E1"/>
    <w:rsid w:val="0043597A"/>
    <w:rsid w:val="004367F3"/>
    <w:rsid w:val="00440560"/>
    <w:rsid w:val="0044200C"/>
    <w:rsid w:val="00442D34"/>
    <w:rsid w:val="00443C51"/>
    <w:rsid w:val="004455E8"/>
    <w:rsid w:val="004459D8"/>
    <w:rsid w:val="00451B94"/>
    <w:rsid w:val="00451F58"/>
    <w:rsid w:val="004527B5"/>
    <w:rsid w:val="004543BC"/>
    <w:rsid w:val="00455A27"/>
    <w:rsid w:val="00455B8F"/>
    <w:rsid w:val="00461175"/>
    <w:rsid w:val="00463529"/>
    <w:rsid w:val="00464324"/>
    <w:rsid w:val="00464676"/>
    <w:rsid w:val="00466764"/>
    <w:rsid w:val="00466783"/>
    <w:rsid w:val="00470A1D"/>
    <w:rsid w:val="00470C41"/>
    <w:rsid w:val="004719FE"/>
    <w:rsid w:val="00472EBD"/>
    <w:rsid w:val="004743FD"/>
    <w:rsid w:val="0047565C"/>
    <w:rsid w:val="00475CB5"/>
    <w:rsid w:val="0047690F"/>
    <w:rsid w:val="00476C78"/>
    <w:rsid w:val="0048103F"/>
    <w:rsid w:val="0048576D"/>
    <w:rsid w:val="00486CA1"/>
    <w:rsid w:val="00486D27"/>
    <w:rsid w:val="004873C4"/>
    <w:rsid w:val="004873CD"/>
    <w:rsid w:val="00493B1A"/>
    <w:rsid w:val="0049495C"/>
    <w:rsid w:val="00496ADD"/>
    <w:rsid w:val="00497EF6"/>
    <w:rsid w:val="004A0B70"/>
    <w:rsid w:val="004A1853"/>
    <w:rsid w:val="004A3F4C"/>
    <w:rsid w:val="004A629E"/>
    <w:rsid w:val="004A73DF"/>
    <w:rsid w:val="004B01FA"/>
    <w:rsid w:val="004B0927"/>
    <w:rsid w:val="004B1D77"/>
    <w:rsid w:val="004B42D8"/>
    <w:rsid w:val="004B5C98"/>
    <w:rsid w:val="004B6B8F"/>
    <w:rsid w:val="004B7511"/>
    <w:rsid w:val="004B7A68"/>
    <w:rsid w:val="004C22E7"/>
    <w:rsid w:val="004C2C64"/>
    <w:rsid w:val="004C4589"/>
    <w:rsid w:val="004C4889"/>
    <w:rsid w:val="004C6472"/>
    <w:rsid w:val="004D3E7F"/>
    <w:rsid w:val="004D529D"/>
    <w:rsid w:val="004D58E7"/>
    <w:rsid w:val="004D710E"/>
    <w:rsid w:val="004D773A"/>
    <w:rsid w:val="004E10A4"/>
    <w:rsid w:val="004E23CE"/>
    <w:rsid w:val="004E50DC"/>
    <w:rsid w:val="004E516B"/>
    <w:rsid w:val="004E5520"/>
    <w:rsid w:val="004E71B2"/>
    <w:rsid w:val="004E7638"/>
    <w:rsid w:val="004F166E"/>
    <w:rsid w:val="004F2D49"/>
    <w:rsid w:val="004F3F4E"/>
    <w:rsid w:val="004F67E1"/>
    <w:rsid w:val="004F6AEB"/>
    <w:rsid w:val="00500539"/>
    <w:rsid w:val="00503373"/>
    <w:rsid w:val="00503B45"/>
    <w:rsid w:val="00503F3F"/>
    <w:rsid w:val="00507A28"/>
    <w:rsid w:val="00507B35"/>
    <w:rsid w:val="0051030E"/>
    <w:rsid w:val="005122A7"/>
    <w:rsid w:val="00512AE2"/>
    <w:rsid w:val="00514C07"/>
    <w:rsid w:val="00517242"/>
    <w:rsid w:val="00520135"/>
    <w:rsid w:val="005205CF"/>
    <w:rsid w:val="00520809"/>
    <w:rsid w:val="00521C78"/>
    <w:rsid w:val="0052253E"/>
    <w:rsid w:val="00522E7E"/>
    <w:rsid w:val="0052314F"/>
    <w:rsid w:val="00526863"/>
    <w:rsid w:val="005277EE"/>
    <w:rsid w:val="00533066"/>
    <w:rsid w:val="00533E39"/>
    <w:rsid w:val="005341A8"/>
    <w:rsid w:val="00536336"/>
    <w:rsid w:val="0053777E"/>
    <w:rsid w:val="0054148F"/>
    <w:rsid w:val="005421A8"/>
    <w:rsid w:val="00542ED7"/>
    <w:rsid w:val="00543DB6"/>
    <w:rsid w:val="00543F43"/>
    <w:rsid w:val="00544D76"/>
    <w:rsid w:val="00545723"/>
    <w:rsid w:val="00545797"/>
    <w:rsid w:val="00546373"/>
    <w:rsid w:val="005463F4"/>
    <w:rsid w:val="005470B9"/>
    <w:rsid w:val="005504A9"/>
    <w:rsid w:val="00550D4A"/>
    <w:rsid w:val="00551D3D"/>
    <w:rsid w:val="00552DEC"/>
    <w:rsid w:val="00554F67"/>
    <w:rsid w:val="00556494"/>
    <w:rsid w:val="005567A5"/>
    <w:rsid w:val="005577A8"/>
    <w:rsid w:val="00561525"/>
    <w:rsid w:val="00561761"/>
    <w:rsid w:val="005620F2"/>
    <w:rsid w:val="00563A8E"/>
    <w:rsid w:val="00564A29"/>
    <w:rsid w:val="00564FAF"/>
    <w:rsid w:val="00564FBC"/>
    <w:rsid w:val="00565267"/>
    <w:rsid w:val="0056669A"/>
    <w:rsid w:val="005705A9"/>
    <w:rsid w:val="005709C8"/>
    <w:rsid w:val="00572864"/>
    <w:rsid w:val="00574215"/>
    <w:rsid w:val="00574F59"/>
    <w:rsid w:val="00575654"/>
    <w:rsid w:val="0057568C"/>
    <w:rsid w:val="00575D1A"/>
    <w:rsid w:val="00577D0F"/>
    <w:rsid w:val="00580E17"/>
    <w:rsid w:val="005827E5"/>
    <w:rsid w:val="005847B9"/>
    <w:rsid w:val="0058482B"/>
    <w:rsid w:val="00584A71"/>
    <w:rsid w:val="0058618A"/>
    <w:rsid w:val="00587F43"/>
    <w:rsid w:val="005900DE"/>
    <w:rsid w:val="00591611"/>
    <w:rsid w:val="00597AB1"/>
    <w:rsid w:val="005A18D4"/>
    <w:rsid w:val="005A362B"/>
    <w:rsid w:val="005A4952"/>
    <w:rsid w:val="005A4B02"/>
    <w:rsid w:val="005A4FA0"/>
    <w:rsid w:val="005A6E9A"/>
    <w:rsid w:val="005A7B9F"/>
    <w:rsid w:val="005B20A1"/>
    <w:rsid w:val="005B2478"/>
    <w:rsid w:val="005B2C04"/>
    <w:rsid w:val="005B2D06"/>
    <w:rsid w:val="005B350E"/>
    <w:rsid w:val="005B3F39"/>
    <w:rsid w:val="005B46E1"/>
    <w:rsid w:val="005B4CE5"/>
    <w:rsid w:val="005B59BC"/>
    <w:rsid w:val="005B7F62"/>
    <w:rsid w:val="005C1B66"/>
    <w:rsid w:val="005C21FC"/>
    <w:rsid w:val="005C30AE"/>
    <w:rsid w:val="005C346C"/>
    <w:rsid w:val="005C3898"/>
    <w:rsid w:val="005C7E81"/>
    <w:rsid w:val="005D1FAB"/>
    <w:rsid w:val="005D2008"/>
    <w:rsid w:val="005D5FE5"/>
    <w:rsid w:val="005D672F"/>
    <w:rsid w:val="005D67D4"/>
    <w:rsid w:val="005D7B59"/>
    <w:rsid w:val="005D7F60"/>
    <w:rsid w:val="005E02F3"/>
    <w:rsid w:val="005E35F3"/>
    <w:rsid w:val="005E400D"/>
    <w:rsid w:val="005E450A"/>
    <w:rsid w:val="005E698D"/>
    <w:rsid w:val="005E76B7"/>
    <w:rsid w:val="005F09F1"/>
    <w:rsid w:val="005F0A86"/>
    <w:rsid w:val="005F0E16"/>
    <w:rsid w:val="005F62A0"/>
    <w:rsid w:val="005F645A"/>
    <w:rsid w:val="005F7CA4"/>
    <w:rsid w:val="005F7D5F"/>
    <w:rsid w:val="0060060C"/>
    <w:rsid w:val="00604BA1"/>
    <w:rsid w:val="0060526D"/>
    <w:rsid w:val="00607388"/>
    <w:rsid w:val="00610FC5"/>
    <w:rsid w:val="006118D1"/>
    <w:rsid w:val="0061251F"/>
    <w:rsid w:val="00615BB2"/>
    <w:rsid w:val="00616875"/>
    <w:rsid w:val="00620171"/>
    <w:rsid w:val="0062030B"/>
    <w:rsid w:val="00620D93"/>
    <w:rsid w:val="00622454"/>
    <w:rsid w:val="006235A9"/>
    <w:rsid w:val="0062386A"/>
    <w:rsid w:val="006252DD"/>
    <w:rsid w:val="0062576D"/>
    <w:rsid w:val="00625788"/>
    <w:rsid w:val="00627ADE"/>
    <w:rsid w:val="006305AA"/>
    <w:rsid w:val="0063277E"/>
    <w:rsid w:val="00633C2A"/>
    <w:rsid w:val="006347A7"/>
    <w:rsid w:val="0063550C"/>
    <w:rsid w:val="00635BF7"/>
    <w:rsid w:val="006364F4"/>
    <w:rsid w:val="00637D9E"/>
    <w:rsid w:val="006423A7"/>
    <w:rsid w:val="0064254E"/>
    <w:rsid w:val="006426D5"/>
    <w:rsid w:val="006426E8"/>
    <w:rsid w:val="00642836"/>
    <w:rsid w:val="00642924"/>
    <w:rsid w:val="00644441"/>
    <w:rsid w:val="006466FF"/>
    <w:rsid w:val="00646A5F"/>
    <w:rsid w:val="00646A87"/>
    <w:rsid w:val="006475C1"/>
    <w:rsid w:val="00651508"/>
    <w:rsid w:val="00654548"/>
    <w:rsid w:val="00655323"/>
    <w:rsid w:val="0065564B"/>
    <w:rsid w:val="00656B03"/>
    <w:rsid w:val="00656C00"/>
    <w:rsid w:val="0066046D"/>
    <w:rsid w:val="006609E0"/>
    <w:rsid w:val="0066152A"/>
    <w:rsid w:val="00661967"/>
    <w:rsid w:val="00661DFB"/>
    <w:rsid w:val="00661F61"/>
    <w:rsid w:val="00662BC3"/>
    <w:rsid w:val="00663EEC"/>
    <w:rsid w:val="006650AB"/>
    <w:rsid w:val="00671B49"/>
    <w:rsid w:val="006724CF"/>
    <w:rsid w:val="00672EDE"/>
    <w:rsid w:val="00674155"/>
    <w:rsid w:val="0067427B"/>
    <w:rsid w:val="006746CA"/>
    <w:rsid w:val="00675A18"/>
    <w:rsid w:val="00677BAA"/>
    <w:rsid w:val="00681170"/>
    <w:rsid w:val="00681369"/>
    <w:rsid w:val="006826A4"/>
    <w:rsid w:val="00687849"/>
    <w:rsid w:val="00691024"/>
    <w:rsid w:val="00693E0F"/>
    <w:rsid w:val="006947C1"/>
    <w:rsid w:val="00695153"/>
    <w:rsid w:val="00695745"/>
    <w:rsid w:val="0069600B"/>
    <w:rsid w:val="00696995"/>
    <w:rsid w:val="00696DE4"/>
    <w:rsid w:val="006970C1"/>
    <w:rsid w:val="006A0A1A"/>
    <w:rsid w:val="006A22D7"/>
    <w:rsid w:val="006A3759"/>
    <w:rsid w:val="006A390E"/>
    <w:rsid w:val="006A3B1E"/>
    <w:rsid w:val="006A4BCD"/>
    <w:rsid w:val="006A6460"/>
    <w:rsid w:val="006B104E"/>
    <w:rsid w:val="006B13CD"/>
    <w:rsid w:val="006B2DA5"/>
    <w:rsid w:val="006B2F9A"/>
    <w:rsid w:val="006B3E00"/>
    <w:rsid w:val="006B5AEA"/>
    <w:rsid w:val="006B5E1E"/>
    <w:rsid w:val="006B6383"/>
    <w:rsid w:val="006B640D"/>
    <w:rsid w:val="006B6886"/>
    <w:rsid w:val="006C1D6D"/>
    <w:rsid w:val="006C3F94"/>
    <w:rsid w:val="006C4E4B"/>
    <w:rsid w:val="006C5334"/>
    <w:rsid w:val="006C556B"/>
    <w:rsid w:val="006C5D48"/>
    <w:rsid w:val="006C61FA"/>
    <w:rsid w:val="006C64D6"/>
    <w:rsid w:val="006D0896"/>
    <w:rsid w:val="006D0C16"/>
    <w:rsid w:val="006D16E8"/>
    <w:rsid w:val="006D1791"/>
    <w:rsid w:val="006D5DA5"/>
    <w:rsid w:val="006E25D2"/>
    <w:rsid w:val="006E2BCD"/>
    <w:rsid w:val="006E4646"/>
    <w:rsid w:val="006E7919"/>
    <w:rsid w:val="006F171D"/>
    <w:rsid w:val="006F21A6"/>
    <w:rsid w:val="006F247B"/>
    <w:rsid w:val="006F391C"/>
    <w:rsid w:val="006F7ACC"/>
    <w:rsid w:val="0070391A"/>
    <w:rsid w:val="007059C7"/>
    <w:rsid w:val="00705ECA"/>
    <w:rsid w:val="00706426"/>
    <w:rsid w:val="00706486"/>
    <w:rsid w:val="00706E26"/>
    <w:rsid w:val="00706F32"/>
    <w:rsid w:val="007078D6"/>
    <w:rsid w:val="00707BDA"/>
    <w:rsid w:val="00710659"/>
    <w:rsid w:val="00711827"/>
    <w:rsid w:val="00712193"/>
    <w:rsid w:val="00712C9B"/>
    <w:rsid w:val="007214E3"/>
    <w:rsid w:val="00721F53"/>
    <w:rsid w:val="007222F7"/>
    <w:rsid w:val="007238F4"/>
    <w:rsid w:val="00724679"/>
    <w:rsid w:val="00725368"/>
    <w:rsid w:val="00727F66"/>
    <w:rsid w:val="007304F3"/>
    <w:rsid w:val="00730839"/>
    <w:rsid w:val="00730F60"/>
    <w:rsid w:val="00731D9C"/>
    <w:rsid w:val="007329CF"/>
    <w:rsid w:val="00733FF9"/>
    <w:rsid w:val="00736DE3"/>
    <w:rsid w:val="00737B14"/>
    <w:rsid w:val="00737C66"/>
    <w:rsid w:val="0074093D"/>
    <w:rsid w:val="007413CB"/>
    <w:rsid w:val="00741604"/>
    <w:rsid w:val="00746917"/>
    <w:rsid w:val="0075241D"/>
    <w:rsid w:val="00753456"/>
    <w:rsid w:val="007554DF"/>
    <w:rsid w:val="00757186"/>
    <w:rsid w:val="0075776D"/>
    <w:rsid w:val="0075793A"/>
    <w:rsid w:val="00757C14"/>
    <w:rsid w:val="007613FB"/>
    <w:rsid w:val="00761E34"/>
    <w:rsid w:val="007643BA"/>
    <w:rsid w:val="00765015"/>
    <w:rsid w:val="007716EB"/>
    <w:rsid w:val="007722BF"/>
    <w:rsid w:val="00773013"/>
    <w:rsid w:val="0077580B"/>
    <w:rsid w:val="00775E24"/>
    <w:rsid w:val="00776D6B"/>
    <w:rsid w:val="00777FDE"/>
    <w:rsid w:val="00781167"/>
    <w:rsid w:val="00783A8F"/>
    <w:rsid w:val="007854B3"/>
    <w:rsid w:val="007857D7"/>
    <w:rsid w:val="00786537"/>
    <w:rsid w:val="0078787D"/>
    <w:rsid w:val="00787FA8"/>
    <w:rsid w:val="007903E2"/>
    <w:rsid w:val="00790B77"/>
    <w:rsid w:val="007944F8"/>
    <w:rsid w:val="00796BA9"/>
    <w:rsid w:val="007973E3"/>
    <w:rsid w:val="007A09A0"/>
    <w:rsid w:val="007A1883"/>
    <w:rsid w:val="007A48F3"/>
    <w:rsid w:val="007A6E25"/>
    <w:rsid w:val="007B035C"/>
    <w:rsid w:val="007B0B1D"/>
    <w:rsid w:val="007B1ECD"/>
    <w:rsid w:val="007B6472"/>
    <w:rsid w:val="007B73EE"/>
    <w:rsid w:val="007C111B"/>
    <w:rsid w:val="007C16A1"/>
    <w:rsid w:val="007C4FC4"/>
    <w:rsid w:val="007C5457"/>
    <w:rsid w:val="007C7421"/>
    <w:rsid w:val="007C7A1C"/>
    <w:rsid w:val="007C7BCA"/>
    <w:rsid w:val="007D0518"/>
    <w:rsid w:val="007D0720"/>
    <w:rsid w:val="007D10F2"/>
    <w:rsid w:val="007D207E"/>
    <w:rsid w:val="007D3EBD"/>
    <w:rsid w:val="007D4A38"/>
    <w:rsid w:val="007D6DEC"/>
    <w:rsid w:val="007E16A0"/>
    <w:rsid w:val="007E1941"/>
    <w:rsid w:val="007E3B8C"/>
    <w:rsid w:val="007E3D49"/>
    <w:rsid w:val="007E408B"/>
    <w:rsid w:val="007E46A1"/>
    <w:rsid w:val="007E4DA5"/>
    <w:rsid w:val="007E52DA"/>
    <w:rsid w:val="007E612E"/>
    <w:rsid w:val="007E730D"/>
    <w:rsid w:val="007E7311"/>
    <w:rsid w:val="007F051F"/>
    <w:rsid w:val="007F3050"/>
    <w:rsid w:val="007F33EB"/>
    <w:rsid w:val="007F3834"/>
    <w:rsid w:val="007F403E"/>
    <w:rsid w:val="0080020A"/>
    <w:rsid w:val="00800746"/>
    <w:rsid w:val="00802DA1"/>
    <w:rsid w:val="00802E1C"/>
    <w:rsid w:val="00803F4D"/>
    <w:rsid w:val="00806472"/>
    <w:rsid w:val="00806669"/>
    <w:rsid w:val="008069D3"/>
    <w:rsid w:val="008072AC"/>
    <w:rsid w:val="00810CEA"/>
    <w:rsid w:val="0081256F"/>
    <w:rsid w:val="00816153"/>
    <w:rsid w:val="00822E4E"/>
    <w:rsid w:val="008233E5"/>
    <w:rsid w:val="0082386D"/>
    <w:rsid w:val="0082594E"/>
    <w:rsid w:val="008264B1"/>
    <w:rsid w:val="0083020B"/>
    <w:rsid w:val="00833D73"/>
    <w:rsid w:val="00833DE8"/>
    <w:rsid w:val="00833F47"/>
    <w:rsid w:val="00834547"/>
    <w:rsid w:val="008346A8"/>
    <w:rsid w:val="008348C3"/>
    <w:rsid w:val="00834A4F"/>
    <w:rsid w:val="00834C65"/>
    <w:rsid w:val="008373B4"/>
    <w:rsid w:val="008374EE"/>
    <w:rsid w:val="008404C4"/>
    <w:rsid w:val="008413EA"/>
    <w:rsid w:val="008424D1"/>
    <w:rsid w:val="00843387"/>
    <w:rsid w:val="0084485F"/>
    <w:rsid w:val="00845243"/>
    <w:rsid w:val="0084577E"/>
    <w:rsid w:val="008479BD"/>
    <w:rsid w:val="00847D37"/>
    <w:rsid w:val="0085001D"/>
    <w:rsid w:val="00850C6A"/>
    <w:rsid w:val="008517CD"/>
    <w:rsid w:val="00852794"/>
    <w:rsid w:val="00853F06"/>
    <w:rsid w:val="0085455D"/>
    <w:rsid w:val="00856FBA"/>
    <w:rsid w:val="0086029E"/>
    <w:rsid w:val="008603EA"/>
    <w:rsid w:val="00860DB2"/>
    <w:rsid w:val="008636FD"/>
    <w:rsid w:val="00866155"/>
    <w:rsid w:val="00866624"/>
    <w:rsid w:val="00867A34"/>
    <w:rsid w:val="0087007A"/>
    <w:rsid w:val="00871161"/>
    <w:rsid w:val="00871A41"/>
    <w:rsid w:val="00872BB6"/>
    <w:rsid w:val="0087497B"/>
    <w:rsid w:val="00875E18"/>
    <w:rsid w:val="0088188B"/>
    <w:rsid w:val="00881F9F"/>
    <w:rsid w:val="00882A43"/>
    <w:rsid w:val="00886D76"/>
    <w:rsid w:val="0088753B"/>
    <w:rsid w:val="008878D0"/>
    <w:rsid w:val="00890318"/>
    <w:rsid w:val="00890F92"/>
    <w:rsid w:val="0089204E"/>
    <w:rsid w:val="00893249"/>
    <w:rsid w:val="00893E5A"/>
    <w:rsid w:val="00897019"/>
    <w:rsid w:val="00897873"/>
    <w:rsid w:val="008A05DE"/>
    <w:rsid w:val="008A38E3"/>
    <w:rsid w:val="008A3C25"/>
    <w:rsid w:val="008A3F55"/>
    <w:rsid w:val="008A53CB"/>
    <w:rsid w:val="008A59F5"/>
    <w:rsid w:val="008A6A10"/>
    <w:rsid w:val="008A6BF5"/>
    <w:rsid w:val="008B0A07"/>
    <w:rsid w:val="008B2E07"/>
    <w:rsid w:val="008B311D"/>
    <w:rsid w:val="008B334E"/>
    <w:rsid w:val="008B3648"/>
    <w:rsid w:val="008B3E99"/>
    <w:rsid w:val="008B688C"/>
    <w:rsid w:val="008B6C25"/>
    <w:rsid w:val="008B74CA"/>
    <w:rsid w:val="008B781F"/>
    <w:rsid w:val="008C0069"/>
    <w:rsid w:val="008C1495"/>
    <w:rsid w:val="008C3C69"/>
    <w:rsid w:val="008C5E2A"/>
    <w:rsid w:val="008D0FCE"/>
    <w:rsid w:val="008D1B1C"/>
    <w:rsid w:val="008D5522"/>
    <w:rsid w:val="008D69C5"/>
    <w:rsid w:val="008D7404"/>
    <w:rsid w:val="008E0F86"/>
    <w:rsid w:val="008E22CC"/>
    <w:rsid w:val="008E55A2"/>
    <w:rsid w:val="008E64DA"/>
    <w:rsid w:val="008E7CC8"/>
    <w:rsid w:val="008F00C3"/>
    <w:rsid w:val="008F2A52"/>
    <w:rsid w:val="008F2C9D"/>
    <w:rsid w:val="008F2DC1"/>
    <w:rsid w:val="008F4FDA"/>
    <w:rsid w:val="008F5637"/>
    <w:rsid w:val="008F70AD"/>
    <w:rsid w:val="00900DB1"/>
    <w:rsid w:val="009022BF"/>
    <w:rsid w:val="009024D6"/>
    <w:rsid w:val="00902A20"/>
    <w:rsid w:val="0090308F"/>
    <w:rsid w:val="009036D8"/>
    <w:rsid w:val="00903BC0"/>
    <w:rsid w:val="00903F3E"/>
    <w:rsid w:val="00904555"/>
    <w:rsid w:val="009047FE"/>
    <w:rsid w:val="00905E3A"/>
    <w:rsid w:val="00911CD9"/>
    <w:rsid w:val="00912432"/>
    <w:rsid w:val="00912B71"/>
    <w:rsid w:val="0091434D"/>
    <w:rsid w:val="00914D1E"/>
    <w:rsid w:val="00914E20"/>
    <w:rsid w:val="00915A25"/>
    <w:rsid w:val="009168AD"/>
    <w:rsid w:val="00917909"/>
    <w:rsid w:val="009179B9"/>
    <w:rsid w:val="009223CD"/>
    <w:rsid w:val="00924291"/>
    <w:rsid w:val="00931632"/>
    <w:rsid w:val="00932C92"/>
    <w:rsid w:val="00933B9F"/>
    <w:rsid w:val="0093572C"/>
    <w:rsid w:val="00935782"/>
    <w:rsid w:val="00940F99"/>
    <w:rsid w:val="00941F4E"/>
    <w:rsid w:val="00943398"/>
    <w:rsid w:val="009454E4"/>
    <w:rsid w:val="00945585"/>
    <w:rsid w:val="00945E70"/>
    <w:rsid w:val="00946D5C"/>
    <w:rsid w:val="009479D6"/>
    <w:rsid w:val="00947C72"/>
    <w:rsid w:val="009506E0"/>
    <w:rsid w:val="009506FF"/>
    <w:rsid w:val="00950A6C"/>
    <w:rsid w:val="0095106B"/>
    <w:rsid w:val="00953C8E"/>
    <w:rsid w:val="00955CF1"/>
    <w:rsid w:val="00956B8B"/>
    <w:rsid w:val="00957DD9"/>
    <w:rsid w:val="0096074F"/>
    <w:rsid w:val="00960CD8"/>
    <w:rsid w:val="00965969"/>
    <w:rsid w:val="00966080"/>
    <w:rsid w:val="0096683A"/>
    <w:rsid w:val="00967611"/>
    <w:rsid w:val="00970207"/>
    <w:rsid w:val="00970679"/>
    <w:rsid w:val="00970E7A"/>
    <w:rsid w:val="009710F2"/>
    <w:rsid w:val="009750ED"/>
    <w:rsid w:val="00975A6C"/>
    <w:rsid w:val="009768C8"/>
    <w:rsid w:val="0097777E"/>
    <w:rsid w:val="009807A8"/>
    <w:rsid w:val="009820F2"/>
    <w:rsid w:val="009829AE"/>
    <w:rsid w:val="00984240"/>
    <w:rsid w:val="009842B3"/>
    <w:rsid w:val="00984D8E"/>
    <w:rsid w:val="00987F2B"/>
    <w:rsid w:val="0099072F"/>
    <w:rsid w:val="00990F51"/>
    <w:rsid w:val="00991604"/>
    <w:rsid w:val="00992BA8"/>
    <w:rsid w:val="009936BD"/>
    <w:rsid w:val="00995B07"/>
    <w:rsid w:val="00996FAE"/>
    <w:rsid w:val="009A138F"/>
    <w:rsid w:val="009A2619"/>
    <w:rsid w:val="009A4E61"/>
    <w:rsid w:val="009A5850"/>
    <w:rsid w:val="009A585F"/>
    <w:rsid w:val="009A64B0"/>
    <w:rsid w:val="009A7038"/>
    <w:rsid w:val="009A73ED"/>
    <w:rsid w:val="009A78E3"/>
    <w:rsid w:val="009B10D6"/>
    <w:rsid w:val="009B1983"/>
    <w:rsid w:val="009B19F8"/>
    <w:rsid w:val="009B1C50"/>
    <w:rsid w:val="009B3F5C"/>
    <w:rsid w:val="009B3F88"/>
    <w:rsid w:val="009B45A7"/>
    <w:rsid w:val="009B7A13"/>
    <w:rsid w:val="009C0688"/>
    <w:rsid w:val="009C1D0A"/>
    <w:rsid w:val="009C24D3"/>
    <w:rsid w:val="009C2F1D"/>
    <w:rsid w:val="009C49A5"/>
    <w:rsid w:val="009C5AA0"/>
    <w:rsid w:val="009C7C26"/>
    <w:rsid w:val="009D04A1"/>
    <w:rsid w:val="009D113D"/>
    <w:rsid w:val="009D4632"/>
    <w:rsid w:val="009D65CF"/>
    <w:rsid w:val="009D65D0"/>
    <w:rsid w:val="009D74C7"/>
    <w:rsid w:val="009D7E91"/>
    <w:rsid w:val="009E01BF"/>
    <w:rsid w:val="009E0D6D"/>
    <w:rsid w:val="009E135E"/>
    <w:rsid w:val="009E16DC"/>
    <w:rsid w:val="009E284B"/>
    <w:rsid w:val="009E3A5A"/>
    <w:rsid w:val="009E3C92"/>
    <w:rsid w:val="009E54F4"/>
    <w:rsid w:val="009E5585"/>
    <w:rsid w:val="009E5858"/>
    <w:rsid w:val="009E5D50"/>
    <w:rsid w:val="009F2BFA"/>
    <w:rsid w:val="009F749C"/>
    <w:rsid w:val="009F7826"/>
    <w:rsid w:val="00A005E3"/>
    <w:rsid w:val="00A03A3D"/>
    <w:rsid w:val="00A045C4"/>
    <w:rsid w:val="00A047A6"/>
    <w:rsid w:val="00A05BF6"/>
    <w:rsid w:val="00A10DFA"/>
    <w:rsid w:val="00A115E0"/>
    <w:rsid w:val="00A11875"/>
    <w:rsid w:val="00A1371B"/>
    <w:rsid w:val="00A16336"/>
    <w:rsid w:val="00A16A9D"/>
    <w:rsid w:val="00A1731B"/>
    <w:rsid w:val="00A17410"/>
    <w:rsid w:val="00A20C5A"/>
    <w:rsid w:val="00A21708"/>
    <w:rsid w:val="00A22362"/>
    <w:rsid w:val="00A23CC5"/>
    <w:rsid w:val="00A2487F"/>
    <w:rsid w:val="00A249BA"/>
    <w:rsid w:val="00A260F8"/>
    <w:rsid w:val="00A2789E"/>
    <w:rsid w:val="00A307C7"/>
    <w:rsid w:val="00A31B04"/>
    <w:rsid w:val="00A31C7C"/>
    <w:rsid w:val="00A322FB"/>
    <w:rsid w:val="00A345C6"/>
    <w:rsid w:val="00A357EE"/>
    <w:rsid w:val="00A4014B"/>
    <w:rsid w:val="00A4049A"/>
    <w:rsid w:val="00A4077F"/>
    <w:rsid w:val="00A40953"/>
    <w:rsid w:val="00A40C17"/>
    <w:rsid w:val="00A41740"/>
    <w:rsid w:val="00A42AEC"/>
    <w:rsid w:val="00A44581"/>
    <w:rsid w:val="00A44ACE"/>
    <w:rsid w:val="00A45093"/>
    <w:rsid w:val="00A454BC"/>
    <w:rsid w:val="00A45C42"/>
    <w:rsid w:val="00A46256"/>
    <w:rsid w:val="00A50EAF"/>
    <w:rsid w:val="00A50F6B"/>
    <w:rsid w:val="00A52870"/>
    <w:rsid w:val="00A542BC"/>
    <w:rsid w:val="00A55007"/>
    <w:rsid w:val="00A55950"/>
    <w:rsid w:val="00A573DF"/>
    <w:rsid w:val="00A602F9"/>
    <w:rsid w:val="00A618A3"/>
    <w:rsid w:val="00A620B2"/>
    <w:rsid w:val="00A63B0F"/>
    <w:rsid w:val="00A63C95"/>
    <w:rsid w:val="00A650EE"/>
    <w:rsid w:val="00A662C8"/>
    <w:rsid w:val="00A71157"/>
    <w:rsid w:val="00A728CB"/>
    <w:rsid w:val="00A83A60"/>
    <w:rsid w:val="00A85623"/>
    <w:rsid w:val="00A86C4F"/>
    <w:rsid w:val="00A86E20"/>
    <w:rsid w:val="00A9023B"/>
    <w:rsid w:val="00A91398"/>
    <w:rsid w:val="00A92540"/>
    <w:rsid w:val="00A93DAC"/>
    <w:rsid w:val="00A95110"/>
    <w:rsid w:val="00A966E6"/>
    <w:rsid w:val="00A96BA3"/>
    <w:rsid w:val="00AA3764"/>
    <w:rsid w:val="00AA44F9"/>
    <w:rsid w:val="00AA78A8"/>
    <w:rsid w:val="00AB2BE3"/>
    <w:rsid w:val="00AB30D6"/>
    <w:rsid w:val="00AB333F"/>
    <w:rsid w:val="00AB3DE7"/>
    <w:rsid w:val="00AB662F"/>
    <w:rsid w:val="00AB7834"/>
    <w:rsid w:val="00AC0529"/>
    <w:rsid w:val="00AC1425"/>
    <w:rsid w:val="00AC4D5F"/>
    <w:rsid w:val="00AD068A"/>
    <w:rsid w:val="00AD14C3"/>
    <w:rsid w:val="00AD19B6"/>
    <w:rsid w:val="00AD1D2C"/>
    <w:rsid w:val="00AD4E82"/>
    <w:rsid w:val="00AD54B4"/>
    <w:rsid w:val="00AD62D1"/>
    <w:rsid w:val="00AD6A41"/>
    <w:rsid w:val="00AE0525"/>
    <w:rsid w:val="00AE08DB"/>
    <w:rsid w:val="00AE1152"/>
    <w:rsid w:val="00AE234D"/>
    <w:rsid w:val="00AE2729"/>
    <w:rsid w:val="00AE3148"/>
    <w:rsid w:val="00AE3730"/>
    <w:rsid w:val="00AE4FA6"/>
    <w:rsid w:val="00AE5638"/>
    <w:rsid w:val="00AE56B0"/>
    <w:rsid w:val="00AE57A0"/>
    <w:rsid w:val="00AE5AE2"/>
    <w:rsid w:val="00AE7343"/>
    <w:rsid w:val="00AE7E72"/>
    <w:rsid w:val="00AF072E"/>
    <w:rsid w:val="00AF0A21"/>
    <w:rsid w:val="00AF3DCD"/>
    <w:rsid w:val="00AF466C"/>
    <w:rsid w:val="00B0004F"/>
    <w:rsid w:val="00B00A13"/>
    <w:rsid w:val="00B00D69"/>
    <w:rsid w:val="00B00E04"/>
    <w:rsid w:val="00B01FC5"/>
    <w:rsid w:val="00B05485"/>
    <w:rsid w:val="00B06C52"/>
    <w:rsid w:val="00B104C9"/>
    <w:rsid w:val="00B12612"/>
    <w:rsid w:val="00B12850"/>
    <w:rsid w:val="00B12E60"/>
    <w:rsid w:val="00B138FB"/>
    <w:rsid w:val="00B1458E"/>
    <w:rsid w:val="00B14C51"/>
    <w:rsid w:val="00B150C6"/>
    <w:rsid w:val="00B20021"/>
    <w:rsid w:val="00B20FDE"/>
    <w:rsid w:val="00B2231E"/>
    <w:rsid w:val="00B2386D"/>
    <w:rsid w:val="00B242F2"/>
    <w:rsid w:val="00B24F4E"/>
    <w:rsid w:val="00B25BDB"/>
    <w:rsid w:val="00B31F44"/>
    <w:rsid w:val="00B32C5B"/>
    <w:rsid w:val="00B36AAA"/>
    <w:rsid w:val="00B41F62"/>
    <w:rsid w:val="00B42041"/>
    <w:rsid w:val="00B4274A"/>
    <w:rsid w:val="00B43FBF"/>
    <w:rsid w:val="00B44F11"/>
    <w:rsid w:val="00B45E26"/>
    <w:rsid w:val="00B478A4"/>
    <w:rsid w:val="00B51741"/>
    <w:rsid w:val="00B51846"/>
    <w:rsid w:val="00B530DB"/>
    <w:rsid w:val="00B55EAA"/>
    <w:rsid w:val="00B57478"/>
    <w:rsid w:val="00B602D8"/>
    <w:rsid w:val="00B62979"/>
    <w:rsid w:val="00B65CD3"/>
    <w:rsid w:val="00B6633D"/>
    <w:rsid w:val="00B66F58"/>
    <w:rsid w:val="00B67EA4"/>
    <w:rsid w:val="00B70056"/>
    <w:rsid w:val="00B70476"/>
    <w:rsid w:val="00B70640"/>
    <w:rsid w:val="00B710F9"/>
    <w:rsid w:val="00B71B70"/>
    <w:rsid w:val="00B71C86"/>
    <w:rsid w:val="00B73089"/>
    <w:rsid w:val="00B73437"/>
    <w:rsid w:val="00B7429F"/>
    <w:rsid w:val="00B7670A"/>
    <w:rsid w:val="00B80885"/>
    <w:rsid w:val="00B81A69"/>
    <w:rsid w:val="00B823A7"/>
    <w:rsid w:val="00B82BB7"/>
    <w:rsid w:val="00B84328"/>
    <w:rsid w:val="00B848F1"/>
    <w:rsid w:val="00B8578E"/>
    <w:rsid w:val="00B87F39"/>
    <w:rsid w:val="00B90FA5"/>
    <w:rsid w:val="00B9108E"/>
    <w:rsid w:val="00B919F1"/>
    <w:rsid w:val="00B9322C"/>
    <w:rsid w:val="00B93EE0"/>
    <w:rsid w:val="00B93EF9"/>
    <w:rsid w:val="00B95CCB"/>
    <w:rsid w:val="00B9697C"/>
    <w:rsid w:val="00B977A3"/>
    <w:rsid w:val="00BA1173"/>
    <w:rsid w:val="00BA2260"/>
    <w:rsid w:val="00BA4C4C"/>
    <w:rsid w:val="00BA591E"/>
    <w:rsid w:val="00BA5F7E"/>
    <w:rsid w:val="00BA6105"/>
    <w:rsid w:val="00BA6388"/>
    <w:rsid w:val="00BA648F"/>
    <w:rsid w:val="00BA6E3B"/>
    <w:rsid w:val="00BB0584"/>
    <w:rsid w:val="00BB15A7"/>
    <w:rsid w:val="00BB240A"/>
    <w:rsid w:val="00BB35D7"/>
    <w:rsid w:val="00BB468D"/>
    <w:rsid w:val="00BB7CE4"/>
    <w:rsid w:val="00BC0BC8"/>
    <w:rsid w:val="00BC0E8D"/>
    <w:rsid w:val="00BC4F18"/>
    <w:rsid w:val="00BC69D2"/>
    <w:rsid w:val="00BC7680"/>
    <w:rsid w:val="00BD050B"/>
    <w:rsid w:val="00BD05BC"/>
    <w:rsid w:val="00BD1A26"/>
    <w:rsid w:val="00BD3051"/>
    <w:rsid w:val="00BD3FBB"/>
    <w:rsid w:val="00BD478A"/>
    <w:rsid w:val="00BD4D20"/>
    <w:rsid w:val="00BD50A7"/>
    <w:rsid w:val="00BD6280"/>
    <w:rsid w:val="00BE0983"/>
    <w:rsid w:val="00BE1678"/>
    <w:rsid w:val="00BE52B6"/>
    <w:rsid w:val="00BE6551"/>
    <w:rsid w:val="00BE6AB1"/>
    <w:rsid w:val="00BE7129"/>
    <w:rsid w:val="00BF093B"/>
    <w:rsid w:val="00BF0EFC"/>
    <w:rsid w:val="00BF299F"/>
    <w:rsid w:val="00BF4FCB"/>
    <w:rsid w:val="00BF6F64"/>
    <w:rsid w:val="00BF7AC2"/>
    <w:rsid w:val="00C00B88"/>
    <w:rsid w:val="00C027F5"/>
    <w:rsid w:val="00C03796"/>
    <w:rsid w:val="00C0487B"/>
    <w:rsid w:val="00C05E39"/>
    <w:rsid w:val="00C05FED"/>
    <w:rsid w:val="00C06A76"/>
    <w:rsid w:val="00C06B2A"/>
    <w:rsid w:val="00C07349"/>
    <w:rsid w:val="00C10F47"/>
    <w:rsid w:val="00C12569"/>
    <w:rsid w:val="00C14B79"/>
    <w:rsid w:val="00C155E9"/>
    <w:rsid w:val="00C15F92"/>
    <w:rsid w:val="00C1654C"/>
    <w:rsid w:val="00C1706E"/>
    <w:rsid w:val="00C25FDD"/>
    <w:rsid w:val="00C346F7"/>
    <w:rsid w:val="00C34AA6"/>
    <w:rsid w:val="00C35E57"/>
    <w:rsid w:val="00C35E80"/>
    <w:rsid w:val="00C40AA2"/>
    <w:rsid w:val="00C41844"/>
    <w:rsid w:val="00C422B0"/>
    <w:rsid w:val="00C4244F"/>
    <w:rsid w:val="00C43ED9"/>
    <w:rsid w:val="00C45088"/>
    <w:rsid w:val="00C4679C"/>
    <w:rsid w:val="00C47ECD"/>
    <w:rsid w:val="00C516AC"/>
    <w:rsid w:val="00C5225A"/>
    <w:rsid w:val="00C52661"/>
    <w:rsid w:val="00C542E2"/>
    <w:rsid w:val="00C57FA6"/>
    <w:rsid w:val="00C60347"/>
    <w:rsid w:val="00C60CE0"/>
    <w:rsid w:val="00C616D9"/>
    <w:rsid w:val="00C632ED"/>
    <w:rsid w:val="00C64385"/>
    <w:rsid w:val="00C650E4"/>
    <w:rsid w:val="00C6584D"/>
    <w:rsid w:val="00C66150"/>
    <w:rsid w:val="00C6735C"/>
    <w:rsid w:val="00C67C2A"/>
    <w:rsid w:val="00C70128"/>
    <w:rsid w:val="00C70EF5"/>
    <w:rsid w:val="00C756C5"/>
    <w:rsid w:val="00C75BFF"/>
    <w:rsid w:val="00C76928"/>
    <w:rsid w:val="00C806F6"/>
    <w:rsid w:val="00C82195"/>
    <w:rsid w:val="00C82CAE"/>
    <w:rsid w:val="00C83E81"/>
    <w:rsid w:val="00C8442E"/>
    <w:rsid w:val="00C85F11"/>
    <w:rsid w:val="00C86775"/>
    <w:rsid w:val="00C87B91"/>
    <w:rsid w:val="00C930A8"/>
    <w:rsid w:val="00C93593"/>
    <w:rsid w:val="00CA108B"/>
    <w:rsid w:val="00CA38B4"/>
    <w:rsid w:val="00CA6CDB"/>
    <w:rsid w:val="00CB07B1"/>
    <w:rsid w:val="00CB5E13"/>
    <w:rsid w:val="00CB5F8B"/>
    <w:rsid w:val="00CC0AEA"/>
    <w:rsid w:val="00CC1397"/>
    <w:rsid w:val="00CC3524"/>
    <w:rsid w:val="00CC3D6A"/>
    <w:rsid w:val="00CC6300"/>
    <w:rsid w:val="00CD1E07"/>
    <w:rsid w:val="00CD27BE"/>
    <w:rsid w:val="00CD29E9"/>
    <w:rsid w:val="00CD32F2"/>
    <w:rsid w:val="00CD4944"/>
    <w:rsid w:val="00CD4BBC"/>
    <w:rsid w:val="00CD65E1"/>
    <w:rsid w:val="00CD6F0F"/>
    <w:rsid w:val="00CE0BB7"/>
    <w:rsid w:val="00CE2923"/>
    <w:rsid w:val="00CE3E9A"/>
    <w:rsid w:val="00CE5777"/>
    <w:rsid w:val="00CE5BEC"/>
    <w:rsid w:val="00CE61AA"/>
    <w:rsid w:val="00CE6D11"/>
    <w:rsid w:val="00CE708B"/>
    <w:rsid w:val="00CE7169"/>
    <w:rsid w:val="00CE764C"/>
    <w:rsid w:val="00CE7A83"/>
    <w:rsid w:val="00CF26B7"/>
    <w:rsid w:val="00CF5471"/>
    <w:rsid w:val="00CF6E39"/>
    <w:rsid w:val="00CF72DA"/>
    <w:rsid w:val="00CF79F5"/>
    <w:rsid w:val="00D00094"/>
    <w:rsid w:val="00D027FC"/>
    <w:rsid w:val="00D03BC5"/>
    <w:rsid w:val="00D054D6"/>
    <w:rsid w:val="00D05856"/>
    <w:rsid w:val="00D06C19"/>
    <w:rsid w:val="00D0769A"/>
    <w:rsid w:val="00D07A8F"/>
    <w:rsid w:val="00D10903"/>
    <w:rsid w:val="00D10C95"/>
    <w:rsid w:val="00D11E84"/>
    <w:rsid w:val="00D1266C"/>
    <w:rsid w:val="00D12790"/>
    <w:rsid w:val="00D132BA"/>
    <w:rsid w:val="00D15B4E"/>
    <w:rsid w:val="00D165EA"/>
    <w:rsid w:val="00D16790"/>
    <w:rsid w:val="00D1762C"/>
    <w:rsid w:val="00D177E7"/>
    <w:rsid w:val="00D17BA7"/>
    <w:rsid w:val="00D2079F"/>
    <w:rsid w:val="00D20FF3"/>
    <w:rsid w:val="00D21503"/>
    <w:rsid w:val="00D224B2"/>
    <w:rsid w:val="00D23095"/>
    <w:rsid w:val="00D2482D"/>
    <w:rsid w:val="00D251E1"/>
    <w:rsid w:val="00D25D43"/>
    <w:rsid w:val="00D3154E"/>
    <w:rsid w:val="00D32739"/>
    <w:rsid w:val="00D35144"/>
    <w:rsid w:val="00D407AE"/>
    <w:rsid w:val="00D40FA4"/>
    <w:rsid w:val="00D41A7A"/>
    <w:rsid w:val="00D447EF"/>
    <w:rsid w:val="00D447F2"/>
    <w:rsid w:val="00D46AA2"/>
    <w:rsid w:val="00D505E2"/>
    <w:rsid w:val="00D512DE"/>
    <w:rsid w:val="00D544C8"/>
    <w:rsid w:val="00D55A5B"/>
    <w:rsid w:val="00D5609C"/>
    <w:rsid w:val="00D56767"/>
    <w:rsid w:val="00D63AAB"/>
    <w:rsid w:val="00D63ADB"/>
    <w:rsid w:val="00D6498F"/>
    <w:rsid w:val="00D649C0"/>
    <w:rsid w:val="00D66697"/>
    <w:rsid w:val="00D70642"/>
    <w:rsid w:val="00D7097A"/>
    <w:rsid w:val="00D72001"/>
    <w:rsid w:val="00D7463D"/>
    <w:rsid w:val="00D7592A"/>
    <w:rsid w:val="00D7629B"/>
    <w:rsid w:val="00D76EE5"/>
    <w:rsid w:val="00D77D3B"/>
    <w:rsid w:val="00D80BE3"/>
    <w:rsid w:val="00D80F5A"/>
    <w:rsid w:val="00D83DE8"/>
    <w:rsid w:val="00D84943"/>
    <w:rsid w:val="00D865B3"/>
    <w:rsid w:val="00D90FC2"/>
    <w:rsid w:val="00D94126"/>
    <w:rsid w:val="00D94AC7"/>
    <w:rsid w:val="00D94AE7"/>
    <w:rsid w:val="00D95C23"/>
    <w:rsid w:val="00D95F29"/>
    <w:rsid w:val="00D966B3"/>
    <w:rsid w:val="00D970F0"/>
    <w:rsid w:val="00DA2EF2"/>
    <w:rsid w:val="00DA4540"/>
    <w:rsid w:val="00DA587E"/>
    <w:rsid w:val="00DA5E1E"/>
    <w:rsid w:val="00DA60F4"/>
    <w:rsid w:val="00DA6883"/>
    <w:rsid w:val="00DA72D4"/>
    <w:rsid w:val="00DA76B0"/>
    <w:rsid w:val="00DA7B3E"/>
    <w:rsid w:val="00DA7D15"/>
    <w:rsid w:val="00DB0F8B"/>
    <w:rsid w:val="00DB19BD"/>
    <w:rsid w:val="00DB2E50"/>
    <w:rsid w:val="00DB2FCD"/>
    <w:rsid w:val="00DB3052"/>
    <w:rsid w:val="00DB67A2"/>
    <w:rsid w:val="00DC03C7"/>
    <w:rsid w:val="00DC2D17"/>
    <w:rsid w:val="00DC4C7F"/>
    <w:rsid w:val="00DC5A41"/>
    <w:rsid w:val="00DD2F61"/>
    <w:rsid w:val="00DD45B3"/>
    <w:rsid w:val="00DD50D8"/>
    <w:rsid w:val="00DD662D"/>
    <w:rsid w:val="00DE1E9D"/>
    <w:rsid w:val="00DE23BF"/>
    <w:rsid w:val="00DE3981"/>
    <w:rsid w:val="00DE3A56"/>
    <w:rsid w:val="00DE40DD"/>
    <w:rsid w:val="00DE4E8E"/>
    <w:rsid w:val="00DE505C"/>
    <w:rsid w:val="00DE559B"/>
    <w:rsid w:val="00DE6AFD"/>
    <w:rsid w:val="00DE7755"/>
    <w:rsid w:val="00DF059A"/>
    <w:rsid w:val="00DF087E"/>
    <w:rsid w:val="00DF1833"/>
    <w:rsid w:val="00DF3D56"/>
    <w:rsid w:val="00DF64E9"/>
    <w:rsid w:val="00DF6D19"/>
    <w:rsid w:val="00DF6D97"/>
    <w:rsid w:val="00DF6ED2"/>
    <w:rsid w:val="00DF70F5"/>
    <w:rsid w:val="00E01600"/>
    <w:rsid w:val="00E10B61"/>
    <w:rsid w:val="00E1233C"/>
    <w:rsid w:val="00E12730"/>
    <w:rsid w:val="00E14D71"/>
    <w:rsid w:val="00E158C9"/>
    <w:rsid w:val="00E15B97"/>
    <w:rsid w:val="00E16230"/>
    <w:rsid w:val="00E16650"/>
    <w:rsid w:val="00E2034C"/>
    <w:rsid w:val="00E21EC8"/>
    <w:rsid w:val="00E22299"/>
    <w:rsid w:val="00E2252C"/>
    <w:rsid w:val="00E2700C"/>
    <w:rsid w:val="00E270C0"/>
    <w:rsid w:val="00E31E75"/>
    <w:rsid w:val="00E31E9A"/>
    <w:rsid w:val="00E34461"/>
    <w:rsid w:val="00E34E58"/>
    <w:rsid w:val="00E36D82"/>
    <w:rsid w:val="00E37DB1"/>
    <w:rsid w:val="00E40039"/>
    <w:rsid w:val="00E40425"/>
    <w:rsid w:val="00E40D1D"/>
    <w:rsid w:val="00E42605"/>
    <w:rsid w:val="00E42F5C"/>
    <w:rsid w:val="00E43A94"/>
    <w:rsid w:val="00E460B9"/>
    <w:rsid w:val="00E51601"/>
    <w:rsid w:val="00E51965"/>
    <w:rsid w:val="00E52686"/>
    <w:rsid w:val="00E5343F"/>
    <w:rsid w:val="00E53732"/>
    <w:rsid w:val="00E559DB"/>
    <w:rsid w:val="00E55E28"/>
    <w:rsid w:val="00E5633B"/>
    <w:rsid w:val="00E57695"/>
    <w:rsid w:val="00E57FD9"/>
    <w:rsid w:val="00E603B2"/>
    <w:rsid w:val="00E61095"/>
    <w:rsid w:val="00E62E77"/>
    <w:rsid w:val="00E62F32"/>
    <w:rsid w:val="00E66044"/>
    <w:rsid w:val="00E67121"/>
    <w:rsid w:val="00E715E5"/>
    <w:rsid w:val="00E7198D"/>
    <w:rsid w:val="00E735AF"/>
    <w:rsid w:val="00E7475D"/>
    <w:rsid w:val="00E74AE0"/>
    <w:rsid w:val="00E74CA6"/>
    <w:rsid w:val="00E75E3D"/>
    <w:rsid w:val="00E76A5D"/>
    <w:rsid w:val="00E817AA"/>
    <w:rsid w:val="00E81A8E"/>
    <w:rsid w:val="00E82D89"/>
    <w:rsid w:val="00E84491"/>
    <w:rsid w:val="00E84E37"/>
    <w:rsid w:val="00E9419F"/>
    <w:rsid w:val="00E9497B"/>
    <w:rsid w:val="00E9731C"/>
    <w:rsid w:val="00EA04ED"/>
    <w:rsid w:val="00EA0710"/>
    <w:rsid w:val="00EA321C"/>
    <w:rsid w:val="00EA3D2B"/>
    <w:rsid w:val="00EA4E4C"/>
    <w:rsid w:val="00EA7046"/>
    <w:rsid w:val="00EB04B7"/>
    <w:rsid w:val="00EB4791"/>
    <w:rsid w:val="00EB63A5"/>
    <w:rsid w:val="00EB736A"/>
    <w:rsid w:val="00EB777D"/>
    <w:rsid w:val="00EB7992"/>
    <w:rsid w:val="00EC0104"/>
    <w:rsid w:val="00EC0184"/>
    <w:rsid w:val="00EC1B7F"/>
    <w:rsid w:val="00EC1EFD"/>
    <w:rsid w:val="00EC2D7A"/>
    <w:rsid w:val="00EC54EF"/>
    <w:rsid w:val="00EC633A"/>
    <w:rsid w:val="00EC7004"/>
    <w:rsid w:val="00EC7497"/>
    <w:rsid w:val="00ED0AAC"/>
    <w:rsid w:val="00ED0D0C"/>
    <w:rsid w:val="00ED1B9D"/>
    <w:rsid w:val="00ED46EA"/>
    <w:rsid w:val="00ED4AD8"/>
    <w:rsid w:val="00ED5354"/>
    <w:rsid w:val="00EE056F"/>
    <w:rsid w:val="00EE0D87"/>
    <w:rsid w:val="00EE3F79"/>
    <w:rsid w:val="00EE43B0"/>
    <w:rsid w:val="00EE66E7"/>
    <w:rsid w:val="00EF1E95"/>
    <w:rsid w:val="00EF3312"/>
    <w:rsid w:val="00EF34D6"/>
    <w:rsid w:val="00EF43F5"/>
    <w:rsid w:val="00EF57C8"/>
    <w:rsid w:val="00EF64F1"/>
    <w:rsid w:val="00EF66A5"/>
    <w:rsid w:val="00F007CC"/>
    <w:rsid w:val="00F017AF"/>
    <w:rsid w:val="00F041C4"/>
    <w:rsid w:val="00F046DD"/>
    <w:rsid w:val="00F0530D"/>
    <w:rsid w:val="00F0543B"/>
    <w:rsid w:val="00F0632F"/>
    <w:rsid w:val="00F065F7"/>
    <w:rsid w:val="00F1195E"/>
    <w:rsid w:val="00F123A8"/>
    <w:rsid w:val="00F14812"/>
    <w:rsid w:val="00F1598C"/>
    <w:rsid w:val="00F161DC"/>
    <w:rsid w:val="00F167CD"/>
    <w:rsid w:val="00F17854"/>
    <w:rsid w:val="00F200E6"/>
    <w:rsid w:val="00F2028C"/>
    <w:rsid w:val="00F20730"/>
    <w:rsid w:val="00F20BC6"/>
    <w:rsid w:val="00F2133A"/>
    <w:rsid w:val="00F21403"/>
    <w:rsid w:val="00F2306B"/>
    <w:rsid w:val="00F251C7"/>
    <w:rsid w:val="00F255FC"/>
    <w:rsid w:val="00F259B0"/>
    <w:rsid w:val="00F26A20"/>
    <w:rsid w:val="00F26E9C"/>
    <w:rsid w:val="00F271FE"/>
    <w:rsid w:val="00F27655"/>
    <w:rsid w:val="00F276C9"/>
    <w:rsid w:val="00F31359"/>
    <w:rsid w:val="00F315DC"/>
    <w:rsid w:val="00F3174E"/>
    <w:rsid w:val="00F32D8B"/>
    <w:rsid w:val="00F356A5"/>
    <w:rsid w:val="00F36F0C"/>
    <w:rsid w:val="00F37190"/>
    <w:rsid w:val="00F373A8"/>
    <w:rsid w:val="00F3763E"/>
    <w:rsid w:val="00F37F8B"/>
    <w:rsid w:val="00F37FF5"/>
    <w:rsid w:val="00F40690"/>
    <w:rsid w:val="00F409D5"/>
    <w:rsid w:val="00F418B4"/>
    <w:rsid w:val="00F41AD3"/>
    <w:rsid w:val="00F41B87"/>
    <w:rsid w:val="00F42469"/>
    <w:rsid w:val="00F42E36"/>
    <w:rsid w:val="00F4370E"/>
    <w:rsid w:val="00F43B8F"/>
    <w:rsid w:val="00F43D2F"/>
    <w:rsid w:val="00F43D74"/>
    <w:rsid w:val="00F46068"/>
    <w:rsid w:val="00F4689C"/>
    <w:rsid w:val="00F51422"/>
    <w:rsid w:val="00F51785"/>
    <w:rsid w:val="00F51986"/>
    <w:rsid w:val="00F519AE"/>
    <w:rsid w:val="00F52E5E"/>
    <w:rsid w:val="00F530D7"/>
    <w:rsid w:val="00F53C9D"/>
    <w:rsid w:val="00F541E6"/>
    <w:rsid w:val="00F5435B"/>
    <w:rsid w:val="00F55261"/>
    <w:rsid w:val="00F5580D"/>
    <w:rsid w:val="00F55A81"/>
    <w:rsid w:val="00F5689B"/>
    <w:rsid w:val="00F57087"/>
    <w:rsid w:val="00F62F49"/>
    <w:rsid w:val="00F630A9"/>
    <w:rsid w:val="00F640BF"/>
    <w:rsid w:val="00F64677"/>
    <w:rsid w:val="00F651F5"/>
    <w:rsid w:val="00F65420"/>
    <w:rsid w:val="00F70754"/>
    <w:rsid w:val="00F7169D"/>
    <w:rsid w:val="00F76FC3"/>
    <w:rsid w:val="00F77926"/>
    <w:rsid w:val="00F77989"/>
    <w:rsid w:val="00F77E0A"/>
    <w:rsid w:val="00F82FD6"/>
    <w:rsid w:val="00F8335F"/>
    <w:rsid w:val="00F83A19"/>
    <w:rsid w:val="00F879A1"/>
    <w:rsid w:val="00F87B78"/>
    <w:rsid w:val="00F87C20"/>
    <w:rsid w:val="00F92FC4"/>
    <w:rsid w:val="00F93471"/>
    <w:rsid w:val="00F9793C"/>
    <w:rsid w:val="00FA0C14"/>
    <w:rsid w:val="00FA0F4B"/>
    <w:rsid w:val="00FA1137"/>
    <w:rsid w:val="00FA132B"/>
    <w:rsid w:val="00FA137A"/>
    <w:rsid w:val="00FA1BEC"/>
    <w:rsid w:val="00FA22B9"/>
    <w:rsid w:val="00FA2C4C"/>
    <w:rsid w:val="00FA30B3"/>
    <w:rsid w:val="00FA5504"/>
    <w:rsid w:val="00FA550C"/>
    <w:rsid w:val="00FA5708"/>
    <w:rsid w:val="00FA5CBA"/>
    <w:rsid w:val="00FA5F21"/>
    <w:rsid w:val="00FB10D5"/>
    <w:rsid w:val="00FB1181"/>
    <w:rsid w:val="00FB392E"/>
    <w:rsid w:val="00FB43E5"/>
    <w:rsid w:val="00FB4B02"/>
    <w:rsid w:val="00FB4B8A"/>
    <w:rsid w:val="00FB6D6B"/>
    <w:rsid w:val="00FB7FBE"/>
    <w:rsid w:val="00FC2831"/>
    <w:rsid w:val="00FC2D40"/>
    <w:rsid w:val="00FC3600"/>
    <w:rsid w:val="00FC4A9F"/>
    <w:rsid w:val="00FC565B"/>
    <w:rsid w:val="00FC60F7"/>
    <w:rsid w:val="00FC7400"/>
    <w:rsid w:val="00FD6879"/>
    <w:rsid w:val="00FD6ECA"/>
    <w:rsid w:val="00FD7566"/>
    <w:rsid w:val="00FE006E"/>
    <w:rsid w:val="00FE0F18"/>
    <w:rsid w:val="00FE197E"/>
    <w:rsid w:val="00FE2F60"/>
    <w:rsid w:val="00FE2FD4"/>
    <w:rsid w:val="00FE3C4F"/>
    <w:rsid w:val="00FE3C95"/>
    <w:rsid w:val="00FE4C64"/>
    <w:rsid w:val="00FE4FB5"/>
    <w:rsid w:val="00FE6982"/>
    <w:rsid w:val="00FE7577"/>
    <w:rsid w:val="00FF0DF1"/>
    <w:rsid w:val="00FF21EB"/>
    <w:rsid w:val="00FF26AA"/>
    <w:rsid w:val="00FF2D90"/>
    <w:rsid w:val="00FF5205"/>
    <w:rsid w:val="00FF5E01"/>
    <w:rsid w:val="011DB870"/>
    <w:rsid w:val="011E51F6"/>
    <w:rsid w:val="01234519"/>
    <w:rsid w:val="022C1DD3"/>
    <w:rsid w:val="024CCE70"/>
    <w:rsid w:val="030BD1F1"/>
    <w:rsid w:val="03208F84"/>
    <w:rsid w:val="03574463"/>
    <w:rsid w:val="038897D7"/>
    <w:rsid w:val="03D5D467"/>
    <w:rsid w:val="03EFEA88"/>
    <w:rsid w:val="04036699"/>
    <w:rsid w:val="042AD537"/>
    <w:rsid w:val="04356E11"/>
    <w:rsid w:val="0511F17B"/>
    <w:rsid w:val="0560F937"/>
    <w:rsid w:val="057605C1"/>
    <w:rsid w:val="059A8B89"/>
    <w:rsid w:val="05DACFED"/>
    <w:rsid w:val="060B813A"/>
    <w:rsid w:val="0670231D"/>
    <w:rsid w:val="0675010E"/>
    <w:rsid w:val="0688150D"/>
    <w:rsid w:val="06953F05"/>
    <w:rsid w:val="06BC4DCF"/>
    <w:rsid w:val="06FEC069"/>
    <w:rsid w:val="0712B24A"/>
    <w:rsid w:val="071EE3CA"/>
    <w:rsid w:val="0762A5FF"/>
    <w:rsid w:val="07C11C73"/>
    <w:rsid w:val="07C33B84"/>
    <w:rsid w:val="07DEDD6C"/>
    <w:rsid w:val="07ECE33D"/>
    <w:rsid w:val="08368352"/>
    <w:rsid w:val="0889EEBE"/>
    <w:rsid w:val="08B1FE78"/>
    <w:rsid w:val="08C363FC"/>
    <w:rsid w:val="0990213A"/>
    <w:rsid w:val="09A453CF"/>
    <w:rsid w:val="09BEA6A9"/>
    <w:rsid w:val="09C7193E"/>
    <w:rsid w:val="09D12D59"/>
    <w:rsid w:val="09D27676"/>
    <w:rsid w:val="0A0DA465"/>
    <w:rsid w:val="0A74CFA3"/>
    <w:rsid w:val="0A814C67"/>
    <w:rsid w:val="0AAEA78C"/>
    <w:rsid w:val="0AC4A10E"/>
    <w:rsid w:val="0AE78BA9"/>
    <w:rsid w:val="0AEDEEF7"/>
    <w:rsid w:val="0B60B172"/>
    <w:rsid w:val="0B9FEE69"/>
    <w:rsid w:val="0BD8BD51"/>
    <w:rsid w:val="0C2D2DC7"/>
    <w:rsid w:val="0C9A1DE3"/>
    <w:rsid w:val="0CB78BB1"/>
    <w:rsid w:val="0CE2C303"/>
    <w:rsid w:val="0CE46CA6"/>
    <w:rsid w:val="0CF51976"/>
    <w:rsid w:val="0CFFD3BF"/>
    <w:rsid w:val="0D5998A4"/>
    <w:rsid w:val="0DC341FF"/>
    <w:rsid w:val="0E182D74"/>
    <w:rsid w:val="0E840A34"/>
    <w:rsid w:val="0E865ED2"/>
    <w:rsid w:val="0EA01364"/>
    <w:rsid w:val="0ED6012D"/>
    <w:rsid w:val="0F256F37"/>
    <w:rsid w:val="0F6A7857"/>
    <w:rsid w:val="0F80F938"/>
    <w:rsid w:val="1008D2F2"/>
    <w:rsid w:val="1010551B"/>
    <w:rsid w:val="10DF039D"/>
    <w:rsid w:val="10E2DDAD"/>
    <w:rsid w:val="1114AEA6"/>
    <w:rsid w:val="1129AFCA"/>
    <w:rsid w:val="114E5392"/>
    <w:rsid w:val="117C8A4C"/>
    <w:rsid w:val="1185D838"/>
    <w:rsid w:val="1227898B"/>
    <w:rsid w:val="1228621F"/>
    <w:rsid w:val="126635DC"/>
    <w:rsid w:val="126CEC9D"/>
    <w:rsid w:val="128B2B83"/>
    <w:rsid w:val="131EF72B"/>
    <w:rsid w:val="1337A5BC"/>
    <w:rsid w:val="1378F4E3"/>
    <w:rsid w:val="1395DFBC"/>
    <w:rsid w:val="139D0499"/>
    <w:rsid w:val="13A34C87"/>
    <w:rsid w:val="13BAF738"/>
    <w:rsid w:val="13C1F9A4"/>
    <w:rsid w:val="140716DE"/>
    <w:rsid w:val="1430EAC0"/>
    <w:rsid w:val="14372CAC"/>
    <w:rsid w:val="144AC590"/>
    <w:rsid w:val="14547C23"/>
    <w:rsid w:val="147E264C"/>
    <w:rsid w:val="14858580"/>
    <w:rsid w:val="14AADBF9"/>
    <w:rsid w:val="14E00519"/>
    <w:rsid w:val="1587EEB0"/>
    <w:rsid w:val="15CA70E7"/>
    <w:rsid w:val="15D4DFD6"/>
    <w:rsid w:val="15E1889E"/>
    <w:rsid w:val="15FE9617"/>
    <w:rsid w:val="162E5FAE"/>
    <w:rsid w:val="165F00AC"/>
    <w:rsid w:val="16E49B3D"/>
    <w:rsid w:val="16EB5DAA"/>
    <w:rsid w:val="16FBC93C"/>
    <w:rsid w:val="178EB2CA"/>
    <w:rsid w:val="180F8F15"/>
    <w:rsid w:val="185C6F4F"/>
    <w:rsid w:val="1862540B"/>
    <w:rsid w:val="18EC9AA0"/>
    <w:rsid w:val="18F8747A"/>
    <w:rsid w:val="1925CB77"/>
    <w:rsid w:val="19A312BE"/>
    <w:rsid w:val="19CD5798"/>
    <w:rsid w:val="19E1526E"/>
    <w:rsid w:val="19EC6171"/>
    <w:rsid w:val="19F9720A"/>
    <w:rsid w:val="1A0EDD99"/>
    <w:rsid w:val="1A44CA40"/>
    <w:rsid w:val="1A70034B"/>
    <w:rsid w:val="1A76741B"/>
    <w:rsid w:val="1AABE0C1"/>
    <w:rsid w:val="1ADC15A7"/>
    <w:rsid w:val="1AE0EB85"/>
    <w:rsid w:val="1B83459E"/>
    <w:rsid w:val="1B915EE2"/>
    <w:rsid w:val="1BC8F9C0"/>
    <w:rsid w:val="1C04053D"/>
    <w:rsid w:val="1C384678"/>
    <w:rsid w:val="1C45EEC1"/>
    <w:rsid w:val="1C5A3E0A"/>
    <w:rsid w:val="1C5B5508"/>
    <w:rsid w:val="1C8F0841"/>
    <w:rsid w:val="1CA46F1C"/>
    <w:rsid w:val="1CAF144C"/>
    <w:rsid w:val="1D132C10"/>
    <w:rsid w:val="1D14731F"/>
    <w:rsid w:val="1D184A0F"/>
    <w:rsid w:val="1DADD37B"/>
    <w:rsid w:val="1DDEC377"/>
    <w:rsid w:val="1DED2AA3"/>
    <w:rsid w:val="1E065E7F"/>
    <w:rsid w:val="1E5E0EE9"/>
    <w:rsid w:val="1E6B53A6"/>
    <w:rsid w:val="1EB47766"/>
    <w:rsid w:val="1EDCF68A"/>
    <w:rsid w:val="1F492F70"/>
    <w:rsid w:val="1FAE2C0C"/>
    <w:rsid w:val="1FBD7CE2"/>
    <w:rsid w:val="1FC2C5AC"/>
    <w:rsid w:val="2039E0A9"/>
    <w:rsid w:val="2081248D"/>
    <w:rsid w:val="20AF558E"/>
    <w:rsid w:val="20F14D35"/>
    <w:rsid w:val="20F945E1"/>
    <w:rsid w:val="21B41837"/>
    <w:rsid w:val="21F2ABD8"/>
    <w:rsid w:val="220FF107"/>
    <w:rsid w:val="227AA88F"/>
    <w:rsid w:val="227EB5B1"/>
    <w:rsid w:val="2296F47F"/>
    <w:rsid w:val="22CD7A21"/>
    <w:rsid w:val="22E6DB12"/>
    <w:rsid w:val="22FE9E57"/>
    <w:rsid w:val="230D9311"/>
    <w:rsid w:val="23360AE8"/>
    <w:rsid w:val="237465C1"/>
    <w:rsid w:val="239C505D"/>
    <w:rsid w:val="23A19A05"/>
    <w:rsid w:val="23F5D7DA"/>
    <w:rsid w:val="2403AD90"/>
    <w:rsid w:val="24329D5E"/>
    <w:rsid w:val="2438E0ED"/>
    <w:rsid w:val="244DA1EC"/>
    <w:rsid w:val="2465FFE2"/>
    <w:rsid w:val="24769DC7"/>
    <w:rsid w:val="24C596F8"/>
    <w:rsid w:val="24D634DD"/>
    <w:rsid w:val="24FE0523"/>
    <w:rsid w:val="2506D6DA"/>
    <w:rsid w:val="250DFD3B"/>
    <w:rsid w:val="251CF665"/>
    <w:rsid w:val="252A2A89"/>
    <w:rsid w:val="2563452A"/>
    <w:rsid w:val="2568C202"/>
    <w:rsid w:val="25747BD3"/>
    <w:rsid w:val="25ACE172"/>
    <w:rsid w:val="25EB73DA"/>
    <w:rsid w:val="25EFDE2F"/>
    <w:rsid w:val="25FDADFD"/>
    <w:rsid w:val="2631368E"/>
    <w:rsid w:val="269F8711"/>
    <w:rsid w:val="26DD1F8B"/>
    <w:rsid w:val="26DEC13A"/>
    <w:rsid w:val="270444C7"/>
    <w:rsid w:val="27373A07"/>
    <w:rsid w:val="276A0293"/>
    <w:rsid w:val="276E87FF"/>
    <w:rsid w:val="277ED79C"/>
    <w:rsid w:val="279D54BE"/>
    <w:rsid w:val="27BA5710"/>
    <w:rsid w:val="27D3D8B0"/>
    <w:rsid w:val="28099BBE"/>
    <w:rsid w:val="2830B4B6"/>
    <w:rsid w:val="2840609F"/>
    <w:rsid w:val="2855D78F"/>
    <w:rsid w:val="28730C0B"/>
    <w:rsid w:val="287B4D57"/>
    <w:rsid w:val="288C466C"/>
    <w:rsid w:val="28A54D04"/>
    <w:rsid w:val="28BD0773"/>
    <w:rsid w:val="28D426D6"/>
    <w:rsid w:val="29479238"/>
    <w:rsid w:val="298B57F1"/>
    <w:rsid w:val="2AA48857"/>
    <w:rsid w:val="2AAC97D9"/>
    <w:rsid w:val="2ABA34B9"/>
    <w:rsid w:val="2B02F6A1"/>
    <w:rsid w:val="2B291528"/>
    <w:rsid w:val="2B7CEDB6"/>
    <w:rsid w:val="2BD33C94"/>
    <w:rsid w:val="2BEF5604"/>
    <w:rsid w:val="2C9B6BD1"/>
    <w:rsid w:val="2CA251B0"/>
    <w:rsid w:val="2CC4C7DC"/>
    <w:rsid w:val="2CD6435F"/>
    <w:rsid w:val="2CDC53DD"/>
    <w:rsid w:val="2D3B13E4"/>
    <w:rsid w:val="2D465E07"/>
    <w:rsid w:val="2D81EBDA"/>
    <w:rsid w:val="2DB8605D"/>
    <w:rsid w:val="2DC5F343"/>
    <w:rsid w:val="2DCD4673"/>
    <w:rsid w:val="2DCE94E3"/>
    <w:rsid w:val="2DDCEB19"/>
    <w:rsid w:val="2DED4F1A"/>
    <w:rsid w:val="2EEA8EDB"/>
    <w:rsid w:val="2F00102F"/>
    <w:rsid w:val="2F5AB407"/>
    <w:rsid w:val="2F768C99"/>
    <w:rsid w:val="2F8E709F"/>
    <w:rsid w:val="2F8F40FD"/>
    <w:rsid w:val="3043F0BF"/>
    <w:rsid w:val="30E11512"/>
    <w:rsid w:val="3125B41D"/>
    <w:rsid w:val="3157A2C6"/>
    <w:rsid w:val="319EEA00"/>
    <w:rsid w:val="31B680C8"/>
    <w:rsid w:val="31BFD9D3"/>
    <w:rsid w:val="31D37993"/>
    <w:rsid w:val="31DC9A35"/>
    <w:rsid w:val="31F566C4"/>
    <w:rsid w:val="3240C420"/>
    <w:rsid w:val="324DB982"/>
    <w:rsid w:val="327487AC"/>
    <w:rsid w:val="335EFA40"/>
    <w:rsid w:val="336210B7"/>
    <w:rsid w:val="3384D2BB"/>
    <w:rsid w:val="339F45BF"/>
    <w:rsid w:val="33A0879C"/>
    <w:rsid w:val="34603821"/>
    <w:rsid w:val="3470BE56"/>
    <w:rsid w:val="34A145D7"/>
    <w:rsid w:val="34C20518"/>
    <w:rsid w:val="34DC51A8"/>
    <w:rsid w:val="34EAF666"/>
    <w:rsid w:val="3544003B"/>
    <w:rsid w:val="355F12D8"/>
    <w:rsid w:val="3582CAD1"/>
    <w:rsid w:val="3592EE32"/>
    <w:rsid w:val="362F42C9"/>
    <w:rsid w:val="3636D91F"/>
    <w:rsid w:val="367E2CAD"/>
    <w:rsid w:val="369F42D6"/>
    <w:rsid w:val="36B127C9"/>
    <w:rsid w:val="371BE8E1"/>
    <w:rsid w:val="375F968D"/>
    <w:rsid w:val="377757DC"/>
    <w:rsid w:val="37C263C7"/>
    <w:rsid w:val="37FE4857"/>
    <w:rsid w:val="37FF90D9"/>
    <w:rsid w:val="38024F75"/>
    <w:rsid w:val="3817C456"/>
    <w:rsid w:val="38230E7D"/>
    <w:rsid w:val="38AB4E79"/>
    <w:rsid w:val="38D583F4"/>
    <w:rsid w:val="38D99A05"/>
    <w:rsid w:val="39308168"/>
    <w:rsid w:val="3975BF22"/>
    <w:rsid w:val="39CA75E1"/>
    <w:rsid w:val="39D45588"/>
    <w:rsid w:val="39E4F52C"/>
    <w:rsid w:val="3A3A3A37"/>
    <w:rsid w:val="3AA17C13"/>
    <w:rsid w:val="3AB9E93F"/>
    <w:rsid w:val="3ABB0BFB"/>
    <w:rsid w:val="3AC98934"/>
    <w:rsid w:val="3B13B15A"/>
    <w:rsid w:val="3B497789"/>
    <w:rsid w:val="3B7E88E9"/>
    <w:rsid w:val="3B9C59D7"/>
    <w:rsid w:val="3BB5EAD9"/>
    <w:rsid w:val="3BB6FD88"/>
    <w:rsid w:val="3BD13697"/>
    <w:rsid w:val="3C506650"/>
    <w:rsid w:val="3C668EBD"/>
    <w:rsid w:val="3CB7EECD"/>
    <w:rsid w:val="3CE7DF40"/>
    <w:rsid w:val="3D148FAF"/>
    <w:rsid w:val="3D6F2C89"/>
    <w:rsid w:val="3D746196"/>
    <w:rsid w:val="3DE521E8"/>
    <w:rsid w:val="3DE8F2C7"/>
    <w:rsid w:val="3DFF6B04"/>
    <w:rsid w:val="3F5B8DBE"/>
    <w:rsid w:val="3FAA0D7E"/>
    <w:rsid w:val="3FBAF968"/>
    <w:rsid w:val="3FD8F1A5"/>
    <w:rsid w:val="3FF4AFD7"/>
    <w:rsid w:val="3FFEBF44"/>
    <w:rsid w:val="40297E47"/>
    <w:rsid w:val="404F8CCE"/>
    <w:rsid w:val="40B8279A"/>
    <w:rsid w:val="40C01EE4"/>
    <w:rsid w:val="410D670A"/>
    <w:rsid w:val="411F1B76"/>
    <w:rsid w:val="41515998"/>
    <w:rsid w:val="418410E2"/>
    <w:rsid w:val="41BD0549"/>
    <w:rsid w:val="41BF197A"/>
    <w:rsid w:val="41C760BC"/>
    <w:rsid w:val="41EB2AC1"/>
    <w:rsid w:val="420DCF46"/>
    <w:rsid w:val="421E7524"/>
    <w:rsid w:val="42290A93"/>
    <w:rsid w:val="427A5044"/>
    <w:rsid w:val="42918C0A"/>
    <w:rsid w:val="42AB7642"/>
    <w:rsid w:val="42AC948C"/>
    <w:rsid w:val="42BDB58B"/>
    <w:rsid w:val="42E56B11"/>
    <w:rsid w:val="437BF65A"/>
    <w:rsid w:val="439315B7"/>
    <w:rsid w:val="439CF29C"/>
    <w:rsid w:val="43A50E7E"/>
    <w:rsid w:val="43AB2E3C"/>
    <w:rsid w:val="43CF0CAF"/>
    <w:rsid w:val="44146E0D"/>
    <w:rsid w:val="455C9ED2"/>
    <w:rsid w:val="4596445E"/>
    <w:rsid w:val="4597E949"/>
    <w:rsid w:val="459CC1AD"/>
    <w:rsid w:val="45E572F1"/>
    <w:rsid w:val="45FE1290"/>
    <w:rsid w:val="4606A7D5"/>
    <w:rsid w:val="469C1F82"/>
    <w:rsid w:val="469D642A"/>
    <w:rsid w:val="470BE1CF"/>
    <w:rsid w:val="4765EFBB"/>
    <w:rsid w:val="47911672"/>
    <w:rsid w:val="47A94AE6"/>
    <w:rsid w:val="47C24D1B"/>
    <w:rsid w:val="47E1C640"/>
    <w:rsid w:val="47FEB5D9"/>
    <w:rsid w:val="4841CD1C"/>
    <w:rsid w:val="4844632B"/>
    <w:rsid w:val="485E5F98"/>
    <w:rsid w:val="48B14176"/>
    <w:rsid w:val="48E51803"/>
    <w:rsid w:val="495A62F3"/>
    <w:rsid w:val="495C87EF"/>
    <w:rsid w:val="4973C427"/>
    <w:rsid w:val="49D6F7C1"/>
    <w:rsid w:val="49EF2A52"/>
    <w:rsid w:val="4A15AA63"/>
    <w:rsid w:val="4A34B411"/>
    <w:rsid w:val="4A41401E"/>
    <w:rsid w:val="4A42BC62"/>
    <w:rsid w:val="4BD3C5A8"/>
    <w:rsid w:val="4BE7B8E7"/>
    <w:rsid w:val="4C013DAE"/>
    <w:rsid w:val="4C1F5D3E"/>
    <w:rsid w:val="4C675404"/>
    <w:rsid w:val="4CD1CF7B"/>
    <w:rsid w:val="4CFED34B"/>
    <w:rsid w:val="4D324518"/>
    <w:rsid w:val="4D80DAEA"/>
    <w:rsid w:val="4DC38A80"/>
    <w:rsid w:val="4DC3E890"/>
    <w:rsid w:val="4E05F1E3"/>
    <w:rsid w:val="4E472434"/>
    <w:rsid w:val="4E47CF60"/>
    <w:rsid w:val="4E49226A"/>
    <w:rsid w:val="4E874E54"/>
    <w:rsid w:val="4F15F6D3"/>
    <w:rsid w:val="4F23AF11"/>
    <w:rsid w:val="4F4FD071"/>
    <w:rsid w:val="4F58B2DF"/>
    <w:rsid w:val="4F9744A8"/>
    <w:rsid w:val="4F9EA698"/>
    <w:rsid w:val="4FA99E5E"/>
    <w:rsid w:val="4FC49C99"/>
    <w:rsid w:val="501A4BD8"/>
    <w:rsid w:val="502FED74"/>
    <w:rsid w:val="506C0594"/>
    <w:rsid w:val="509224FC"/>
    <w:rsid w:val="50A576E2"/>
    <w:rsid w:val="50ACDD68"/>
    <w:rsid w:val="50F87244"/>
    <w:rsid w:val="51489091"/>
    <w:rsid w:val="515FD95E"/>
    <w:rsid w:val="517ECD9D"/>
    <w:rsid w:val="5190059B"/>
    <w:rsid w:val="51D43E25"/>
    <w:rsid w:val="51E86459"/>
    <w:rsid w:val="51EE61DB"/>
    <w:rsid w:val="521C23DF"/>
    <w:rsid w:val="5237E8CE"/>
    <w:rsid w:val="526C3DD8"/>
    <w:rsid w:val="526CD5E3"/>
    <w:rsid w:val="52F81786"/>
    <w:rsid w:val="5303656D"/>
    <w:rsid w:val="5350FF07"/>
    <w:rsid w:val="53E98E7A"/>
    <w:rsid w:val="542296C7"/>
    <w:rsid w:val="542508AC"/>
    <w:rsid w:val="544CB070"/>
    <w:rsid w:val="5499CF51"/>
    <w:rsid w:val="54B182A9"/>
    <w:rsid w:val="54C36277"/>
    <w:rsid w:val="54D7E6D4"/>
    <w:rsid w:val="55289D8A"/>
    <w:rsid w:val="553BBCC0"/>
    <w:rsid w:val="554DC923"/>
    <w:rsid w:val="5550422E"/>
    <w:rsid w:val="5562D5FA"/>
    <w:rsid w:val="557721ED"/>
    <w:rsid w:val="55B8E985"/>
    <w:rsid w:val="55BA1433"/>
    <w:rsid w:val="55BD9443"/>
    <w:rsid w:val="55D3067A"/>
    <w:rsid w:val="567D516D"/>
    <w:rsid w:val="56A39C61"/>
    <w:rsid w:val="56FEF361"/>
    <w:rsid w:val="570B6E5D"/>
    <w:rsid w:val="574F6B54"/>
    <w:rsid w:val="57934024"/>
    <w:rsid w:val="57A64FD5"/>
    <w:rsid w:val="57B23468"/>
    <w:rsid w:val="585F0398"/>
    <w:rsid w:val="587066D9"/>
    <w:rsid w:val="58730993"/>
    <w:rsid w:val="5884CD1F"/>
    <w:rsid w:val="588D6B98"/>
    <w:rsid w:val="58B25AA8"/>
    <w:rsid w:val="59595E14"/>
    <w:rsid w:val="595DECFB"/>
    <w:rsid w:val="595F8AF6"/>
    <w:rsid w:val="597E5811"/>
    <w:rsid w:val="5981257B"/>
    <w:rsid w:val="59871187"/>
    <w:rsid w:val="599D4AB0"/>
    <w:rsid w:val="59B3CF0F"/>
    <w:rsid w:val="59D142B5"/>
    <w:rsid w:val="59E84A12"/>
    <w:rsid w:val="59F5ACDD"/>
    <w:rsid w:val="5A2EC6D6"/>
    <w:rsid w:val="5A37F09C"/>
    <w:rsid w:val="5A6114F3"/>
    <w:rsid w:val="5A7DC000"/>
    <w:rsid w:val="5A8A4E80"/>
    <w:rsid w:val="5A8E91A1"/>
    <w:rsid w:val="5A931FB6"/>
    <w:rsid w:val="5AABB36C"/>
    <w:rsid w:val="5AED9E2A"/>
    <w:rsid w:val="5B40AD0C"/>
    <w:rsid w:val="5B7098CB"/>
    <w:rsid w:val="5B9BBFED"/>
    <w:rsid w:val="5BA39BAE"/>
    <w:rsid w:val="5BF57DD7"/>
    <w:rsid w:val="5C067B84"/>
    <w:rsid w:val="5C8B4729"/>
    <w:rsid w:val="5D03FB46"/>
    <w:rsid w:val="5D14CD76"/>
    <w:rsid w:val="5D2943FB"/>
    <w:rsid w:val="5D95A327"/>
    <w:rsid w:val="5DDF3124"/>
    <w:rsid w:val="5E10BF70"/>
    <w:rsid w:val="5E8C6A37"/>
    <w:rsid w:val="5E94B5AD"/>
    <w:rsid w:val="5EA8A92D"/>
    <w:rsid w:val="5ECFACA7"/>
    <w:rsid w:val="5EF228D2"/>
    <w:rsid w:val="5EF6D0D2"/>
    <w:rsid w:val="5F048A53"/>
    <w:rsid w:val="5F305938"/>
    <w:rsid w:val="5F5EDA7D"/>
    <w:rsid w:val="5F664207"/>
    <w:rsid w:val="5F697995"/>
    <w:rsid w:val="5F86B9AC"/>
    <w:rsid w:val="5FA8A6C9"/>
    <w:rsid w:val="5FCC3A7E"/>
    <w:rsid w:val="5FD6D3C1"/>
    <w:rsid w:val="5FF32460"/>
    <w:rsid w:val="60F465C1"/>
    <w:rsid w:val="60F84897"/>
    <w:rsid w:val="6129EF29"/>
    <w:rsid w:val="612CA87E"/>
    <w:rsid w:val="6197EEA8"/>
    <w:rsid w:val="61A859C4"/>
    <w:rsid w:val="61F63FCA"/>
    <w:rsid w:val="6253083C"/>
    <w:rsid w:val="6395995F"/>
    <w:rsid w:val="63C1C606"/>
    <w:rsid w:val="640EFC32"/>
    <w:rsid w:val="642929FA"/>
    <w:rsid w:val="6434ED41"/>
    <w:rsid w:val="64870E6D"/>
    <w:rsid w:val="6499B957"/>
    <w:rsid w:val="64B1E9B1"/>
    <w:rsid w:val="650A519F"/>
    <w:rsid w:val="6534316D"/>
    <w:rsid w:val="65387096"/>
    <w:rsid w:val="65637948"/>
    <w:rsid w:val="65C1E410"/>
    <w:rsid w:val="66248E42"/>
    <w:rsid w:val="66E45AD3"/>
    <w:rsid w:val="67072D58"/>
    <w:rsid w:val="67170885"/>
    <w:rsid w:val="67318231"/>
    <w:rsid w:val="677E73DC"/>
    <w:rsid w:val="678C3342"/>
    <w:rsid w:val="6793A5C6"/>
    <w:rsid w:val="679B075C"/>
    <w:rsid w:val="67B81707"/>
    <w:rsid w:val="67BB0A52"/>
    <w:rsid w:val="67E3FCC2"/>
    <w:rsid w:val="67E6EB0D"/>
    <w:rsid w:val="680561CA"/>
    <w:rsid w:val="6819B09E"/>
    <w:rsid w:val="68888D38"/>
    <w:rsid w:val="68A04F9E"/>
    <w:rsid w:val="68D79CD0"/>
    <w:rsid w:val="68FB807C"/>
    <w:rsid w:val="6906E40C"/>
    <w:rsid w:val="69293005"/>
    <w:rsid w:val="692CB142"/>
    <w:rsid w:val="6A4F9080"/>
    <w:rsid w:val="6B027C8D"/>
    <w:rsid w:val="6B35219E"/>
    <w:rsid w:val="6B35D7F5"/>
    <w:rsid w:val="6B5C4419"/>
    <w:rsid w:val="6B762938"/>
    <w:rsid w:val="6B76D857"/>
    <w:rsid w:val="6BD4AD98"/>
    <w:rsid w:val="6C110427"/>
    <w:rsid w:val="6C221453"/>
    <w:rsid w:val="6C32BEDA"/>
    <w:rsid w:val="6C50FCD9"/>
    <w:rsid w:val="6C83A718"/>
    <w:rsid w:val="6C9D76C7"/>
    <w:rsid w:val="6D1A1330"/>
    <w:rsid w:val="6D5A9867"/>
    <w:rsid w:val="6D883D9A"/>
    <w:rsid w:val="6DCDA074"/>
    <w:rsid w:val="6DD47079"/>
    <w:rsid w:val="6E395A13"/>
    <w:rsid w:val="6E66240E"/>
    <w:rsid w:val="6E66309A"/>
    <w:rsid w:val="6E85440F"/>
    <w:rsid w:val="6E8560B5"/>
    <w:rsid w:val="6E9FE904"/>
    <w:rsid w:val="6EAED4C0"/>
    <w:rsid w:val="6EB4A8EF"/>
    <w:rsid w:val="6F33290D"/>
    <w:rsid w:val="6F6038B4"/>
    <w:rsid w:val="6FA46C6A"/>
    <w:rsid w:val="6FAC3A14"/>
    <w:rsid w:val="70136DBE"/>
    <w:rsid w:val="70331990"/>
    <w:rsid w:val="70A12B2B"/>
    <w:rsid w:val="70AD0D34"/>
    <w:rsid w:val="71017FA9"/>
    <w:rsid w:val="712B8FD2"/>
    <w:rsid w:val="71386228"/>
    <w:rsid w:val="715BF50F"/>
    <w:rsid w:val="71A38A9E"/>
    <w:rsid w:val="72D663A8"/>
    <w:rsid w:val="72E4F2A2"/>
    <w:rsid w:val="72EB8217"/>
    <w:rsid w:val="730A6FF7"/>
    <w:rsid w:val="731FC4E5"/>
    <w:rsid w:val="73406488"/>
    <w:rsid w:val="7365B59B"/>
    <w:rsid w:val="73E91165"/>
    <w:rsid w:val="744B2899"/>
    <w:rsid w:val="74A8A89F"/>
    <w:rsid w:val="74EEEC16"/>
    <w:rsid w:val="74EF50C2"/>
    <w:rsid w:val="75458AAE"/>
    <w:rsid w:val="75A0E1E5"/>
    <w:rsid w:val="75AF4E79"/>
    <w:rsid w:val="75C5A649"/>
    <w:rsid w:val="75DAD351"/>
    <w:rsid w:val="76029C37"/>
    <w:rsid w:val="7618641A"/>
    <w:rsid w:val="7645C686"/>
    <w:rsid w:val="76719680"/>
    <w:rsid w:val="7772EE86"/>
    <w:rsid w:val="77A97D07"/>
    <w:rsid w:val="78275188"/>
    <w:rsid w:val="788EA8D3"/>
    <w:rsid w:val="78B3B0E2"/>
    <w:rsid w:val="78D34B8D"/>
    <w:rsid w:val="78FB6955"/>
    <w:rsid w:val="792528EE"/>
    <w:rsid w:val="7949654A"/>
    <w:rsid w:val="7959FE54"/>
    <w:rsid w:val="795B1B0C"/>
    <w:rsid w:val="79D2FCD5"/>
    <w:rsid w:val="7A6E9C53"/>
    <w:rsid w:val="7AA8032F"/>
    <w:rsid w:val="7AAD333B"/>
    <w:rsid w:val="7AB022E0"/>
    <w:rsid w:val="7AD15FCE"/>
    <w:rsid w:val="7B76F124"/>
    <w:rsid w:val="7B99A21B"/>
    <w:rsid w:val="7BD16FD8"/>
    <w:rsid w:val="7D321A32"/>
    <w:rsid w:val="7DBCB931"/>
    <w:rsid w:val="7DBF7AE5"/>
    <w:rsid w:val="7DEC1DC9"/>
    <w:rsid w:val="7E15B85A"/>
    <w:rsid w:val="7E18D185"/>
    <w:rsid w:val="7E6ECE23"/>
    <w:rsid w:val="7E756D9A"/>
    <w:rsid w:val="7E8A1D52"/>
    <w:rsid w:val="7ED28888"/>
    <w:rsid w:val="7ED9CBEA"/>
    <w:rsid w:val="7F3400D8"/>
    <w:rsid w:val="7F465FD2"/>
    <w:rsid w:val="7F48EC21"/>
    <w:rsid w:val="7FB4636B"/>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3B0D4A1"/>
  <w15:chartTrackingRefBased/>
  <w15:docId w15:val="{D7887293-0273-4BE6-BEB5-7B525CDF9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54148F"/>
    <w:pPr>
      <w:keepLines w:val="0"/>
      <w:spacing w:before="120"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5"/>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MenoPendente">
    <w:name w:val="Unresolved Mention"/>
    <w:uiPriority w:val="99"/>
    <w:semiHidden/>
    <w:unhideWhenUsed/>
    <w:rsid w:val="00FB1181"/>
    <w:rPr>
      <w:color w:val="605E5C"/>
      <w:shd w:val="clear" w:color="auto" w:fill="E1DFDD"/>
    </w:rPr>
  </w:style>
  <w:style w:type="paragraph" w:styleId="Legenda">
    <w:name w:val="caption"/>
    <w:basedOn w:val="Normal"/>
    <w:next w:val="Normal"/>
    <w:uiPriority w:val="35"/>
    <w:qFormat/>
    <w:rsid w:val="009A73ED"/>
    <w:rPr>
      <w:b/>
      <w:bCs/>
      <w:sz w:val="20"/>
      <w:szCs w:val="20"/>
    </w:rPr>
  </w:style>
  <w:style w:type="paragraph" w:styleId="PargrafodaLista">
    <w:name w:val="List Paragraph"/>
    <w:basedOn w:val="Normal"/>
    <w:uiPriority w:val="34"/>
    <w:qFormat/>
    <w:rsid w:val="004527B5"/>
    <w:pPr>
      <w:ind w:left="720"/>
      <w:contextualSpacing/>
    </w:pPr>
  </w:style>
  <w:style w:type="paragraph" w:customStyle="1" w:styleId="TF-CITAO-Alinea">
    <w:name w:val="TF-CITAÇÃO-Alinea"/>
    <w:basedOn w:val="TF-CITAO"/>
    <w:rsid w:val="00D20FF3"/>
    <w:pPr>
      <w:numPr>
        <w:numId w:val="30"/>
      </w:numPr>
      <w:ind w:left="2552"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2698967B8EE3F4E8751ABE7EDEEAFB7" ma:contentTypeVersion="5" ma:contentTypeDescription="Crie um novo documento." ma:contentTypeScope="" ma:versionID="03dbd4d6559afb2cf1276290ae136e1b">
  <xsd:schema xmlns:xsd="http://www.w3.org/2001/XMLSchema" xmlns:xs="http://www.w3.org/2001/XMLSchema" xmlns:p="http://schemas.microsoft.com/office/2006/metadata/properties" xmlns:ns3="5d6a6c79-ea46-419e-ac37-19dce5d3e598" xmlns:ns4="319a0431-a3ea-4874-a4cd-aa8d7929279a" targetNamespace="http://schemas.microsoft.com/office/2006/metadata/properties" ma:root="true" ma:fieldsID="9863db7fc074d32c7375f686d748c30f" ns3:_="" ns4:_="">
    <xsd:import namespace="5d6a6c79-ea46-419e-ac37-19dce5d3e598"/>
    <xsd:import namespace="319a0431-a3ea-4874-a4cd-aa8d7929279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6a6c79-ea46-419e-ac37-19dce5d3e59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9a0431-a3ea-4874-a4cd-aa8d7929279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AFBFF0-2422-4990-B8CE-DDDB4212E077}">
  <ds:schemaRefs>
    <ds:schemaRef ds:uri="http://schemas.openxmlformats.org/officeDocument/2006/bibliography"/>
  </ds:schemaRefs>
</ds:datastoreItem>
</file>

<file path=customXml/itemProps2.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506196-F71D-49CA-8C82-C696FA02A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6a6c79-ea46-419e-ac37-19dce5d3e598"/>
    <ds:schemaRef ds:uri="319a0431-a3ea-4874-a4cd-aa8d792927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6001B7-DA9F-4B65-BC19-CF31DE11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11</Pages>
  <Words>3300</Words>
  <Characters>17825</Characters>
  <Application>Microsoft Office Word</Application>
  <DocSecurity>0</DocSecurity>
  <Lines>148</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21083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47</cp:revision>
  <cp:lastPrinted>2015-03-26T17:00:00Z</cp:lastPrinted>
  <dcterms:created xsi:type="dcterms:W3CDTF">2020-10-17T00:34:00Z</dcterms:created>
  <dcterms:modified xsi:type="dcterms:W3CDTF">2020-10-31T15:17:00Z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0x010100F2698967B8EE3F4E8751ABE7EDEEAFB7</vt:lpwstr>
  </property>
</Properties>
</file>