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DA05" w14:textId="44089BF2" w:rsidR="002B0EDC" w:rsidRPr="00B00E04" w:rsidRDefault="00955E61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SISTEMA COLaborativo </w:t>
      </w:r>
      <w:r w:rsidR="003B3C96">
        <w:t>DE EXERC</w:t>
      </w:r>
      <w:r w:rsidR="004B26B2">
        <w:t>í</w:t>
      </w:r>
      <w:r w:rsidR="003B3C96">
        <w:t>CIOS DE FIXAÇÃO ESCOLARES E APOIO AO PROFESSOR</w:t>
      </w:r>
    </w:p>
    <w:p w14:paraId="7A94AA62" w14:textId="22FDE68A" w:rsidR="001E682E" w:rsidRDefault="007803A3" w:rsidP="005B678E">
      <w:pPr>
        <w:pStyle w:val="TF-AUTOR0"/>
        <w:jc w:val="center"/>
      </w:pPr>
      <w:r>
        <w:t>Leticia Woelfer de Oliveira</w:t>
      </w:r>
    </w:p>
    <w:p w14:paraId="34597720" w14:textId="7D2316E7" w:rsidR="001E682E" w:rsidRDefault="001E682E" w:rsidP="005B678E">
      <w:pPr>
        <w:pStyle w:val="TF-AUTOR0"/>
        <w:jc w:val="center"/>
      </w:pPr>
      <w:r>
        <w:t>Prof.</w:t>
      </w:r>
      <w:r w:rsidR="007803A3">
        <w:t xml:space="preserve"> Simone Erbs da </w:t>
      </w:r>
      <w:r w:rsidR="00B17C22">
        <w:t>Costa</w:t>
      </w:r>
      <w:r>
        <w:t xml:space="preserve"> – Orientadora</w:t>
      </w:r>
    </w:p>
    <w:p w14:paraId="7D531B97" w14:textId="4C8BF876" w:rsidR="00F255FC" w:rsidRDefault="00F255FC" w:rsidP="00224EFE">
      <w:pPr>
        <w:pStyle w:val="Ttulo1"/>
      </w:pPr>
      <w:r w:rsidRPr="00EA4016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A8D155F" w14:textId="0F10BBA9" w:rsidR="00B404F1" w:rsidRDefault="004B2B7B" w:rsidP="00A6627A">
      <w:pPr>
        <w:pStyle w:val="TF-TEXTO"/>
      </w:pPr>
      <w:r>
        <w:t xml:space="preserve">A tecnologia está cada vez mais presente no nosso dia a dia, e na vida </w:t>
      </w:r>
      <w:r w:rsidR="00257010">
        <w:t>das crianças em fase escolar não poderia ser diferente.</w:t>
      </w:r>
      <w:r w:rsidR="00E05910">
        <w:t xml:space="preserve"> Embora ainda exista muitas pessoas sem acesso a equipamentos tecnológicos e internet, grande parte da população brasile</w:t>
      </w:r>
      <w:r w:rsidR="005B7859">
        <w:t>ira</w:t>
      </w:r>
      <w:r w:rsidR="00124AF3">
        <w:t xml:space="preserve"> </w:t>
      </w:r>
      <w:r w:rsidR="00552315">
        <w:t>(74</w:t>
      </w:r>
      <w:r w:rsidR="00124AF3">
        <w:t>%)</w:t>
      </w:r>
      <w:r w:rsidR="005B7859">
        <w:t xml:space="preserve"> </w:t>
      </w:r>
      <w:r w:rsidR="005F169F">
        <w:t xml:space="preserve">já </w:t>
      </w:r>
      <w:r w:rsidR="005B7859">
        <w:t xml:space="preserve">possui acesso a </w:t>
      </w:r>
      <w:r w:rsidR="000E1B2F">
        <w:t>essas tecnologias</w:t>
      </w:r>
      <w:r w:rsidR="00A624EF">
        <w:t xml:space="preserve"> (</w:t>
      </w:r>
      <w:r w:rsidR="00346F50" w:rsidRPr="00346F50">
        <w:t>TOKARNIA</w:t>
      </w:r>
      <w:r w:rsidR="00A624EF">
        <w:t>, 2020)</w:t>
      </w:r>
      <w:r w:rsidR="00124AF3">
        <w:t>.</w:t>
      </w:r>
      <w:r w:rsidR="0045016A">
        <w:t xml:space="preserve"> </w:t>
      </w:r>
      <w:r w:rsidR="00E46A83">
        <w:t xml:space="preserve">De acordo com </w:t>
      </w:r>
      <w:r w:rsidR="008A236F">
        <w:t>Ferreira</w:t>
      </w:r>
      <w:r w:rsidR="008B30F9">
        <w:t xml:space="preserve"> </w:t>
      </w:r>
      <w:r w:rsidR="008B30F9" w:rsidRPr="008E48D5">
        <w:rPr>
          <w:i/>
          <w:iCs/>
        </w:rPr>
        <w:t>et al</w:t>
      </w:r>
      <w:r w:rsidR="008B30F9">
        <w:t>.</w:t>
      </w:r>
      <w:r w:rsidR="00A5639D">
        <w:t xml:space="preserve"> (</w:t>
      </w:r>
      <w:r w:rsidR="00C33B13">
        <w:t>2019</w:t>
      </w:r>
      <w:r w:rsidR="0031765C">
        <w:t>, p.</w:t>
      </w:r>
      <w:r w:rsidR="000405E8">
        <w:t xml:space="preserve"> </w:t>
      </w:r>
      <w:r w:rsidR="0031765C">
        <w:t>18</w:t>
      </w:r>
      <w:r w:rsidR="00A5639D">
        <w:t>)</w:t>
      </w:r>
      <w:r w:rsidR="00756D2B">
        <w:t xml:space="preserve">, </w:t>
      </w:r>
      <w:r w:rsidR="0045016A">
        <w:t xml:space="preserve">o uso de </w:t>
      </w:r>
      <w:r w:rsidR="00D84235">
        <w:t xml:space="preserve">tecnologia na educação é bem valioso para o aprendizado, </w:t>
      </w:r>
      <w:r w:rsidR="000405E8">
        <w:t xml:space="preserve">desafiando educadores que terão </w:t>
      </w:r>
      <w:r w:rsidR="00D84235">
        <w:t xml:space="preserve">que lidar com alunos mais jovens e que já </w:t>
      </w:r>
      <w:commentRangeStart w:id="9"/>
      <w:r w:rsidR="00D84235">
        <w:t>domi</w:t>
      </w:r>
      <w:r w:rsidR="00722084">
        <w:t>nam muito mais a tecnologia</w:t>
      </w:r>
      <w:commentRangeEnd w:id="9"/>
      <w:r w:rsidR="00616542">
        <w:rPr>
          <w:rStyle w:val="Refdecomentrio"/>
        </w:rPr>
        <w:commentReference w:id="9"/>
      </w:r>
      <w:r w:rsidR="00722084">
        <w:t>.</w:t>
      </w:r>
      <w:r w:rsidR="009C329A">
        <w:t xml:space="preserve"> </w:t>
      </w:r>
      <w:r w:rsidR="009C329A" w:rsidRPr="00A6627A">
        <w:t>De fato, os alunos tornaram-se cada vez mais autônomos,</w:t>
      </w:r>
      <w:r w:rsidR="00B404F1">
        <w:t xml:space="preserve"> solucionando problemas de forma independente</w:t>
      </w:r>
      <w:r w:rsidR="007D5461">
        <w:t xml:space="preserve"> e buscando informações em um aparelho na palma da mão</w:t>
      </w:r>
      <w:r w:rsidR="00840C18">
        <w:t xml:space="preserve">; </w:t>
      </w:r>
      <w:r w:rsidR="000405E8">
        <w:t xml:space="preserve">enquanto </w:t>
      </w:r>
      <w:r w:rsidR="00840C18">
        <w:t>os professores, muitas das vezes, sentem-se despreparado</w:t>
      </w:r>
      <w:r w:rsidR="004156BF">
        <w:t>s</w:t>
      </w:r>
      <w:r w:rsidR="00840C18">
        <w:t xml:space="preserve"> para inserir a tecnologia</w:t>
      </w:r>
      <w:r w:rsidR="00CE69B2">
        <w:t xml:space="preserve"> na sala de aula (FERREIRA </w:t>
      </w:r>
      <w:r w:rsidR="00CE69B2" w:rsidRPr="008E48D5">
        <w:rPr>
          <w:i/>
          <w:iCs/>
        </w:rPr>
        <w:t>et al.,</w:t>
      </w:r>
      <w:r w:rsidR="00CE69B2">
        <w:t xml:space="preserve"> 2019).</w:t>
      </w:r>
    </w:p>
    <w:p w14:paraId="048B185F" w14:textId="2AA00F3D" w:rsidR="00891B1C" w:rsidRDefault="008E4CFE" w:rsidP="004574C3">
      <w:pPr>
        <w:pStyle w:val="TF-TEXTO"/>
      </w:pPr>
      <w:r w:rsidRPr="00F25CB4">
        <w:t xml:space="preserve">Com isso, os professores passam a ter que lidar com crianças cada vez mais exigentes e que não se interessam pela forma tradicional que a escola ensina. É necessário ter algo a mais no aprendizado, sem dispensar o papel </w:t>
      </w:r>
      <w:commentRangeStart w:id="10"/>
      <w:r w:rsidRPr="00F25CB4">
        <w:t xml:space="preserve">e caneta é claro, </w:t>
      </w:r>
      <w:commentRangeEnd w:id="10"/>
      <w:r w:rsidR="00BC00D7">
        <w:rPr>
          <w:rStyle w:val="Refdecomentrio"/>
        </w:rPr>
        <w:commentReference w:id="10"/>
      </w:r>
      <w:r w:rsidRPr="00F25CB4">
        <w:t>mas sim utilizar tecnologia para</w:t>
      </w:r>
      <w:r w:rsidR="00677FC7" w:rsidRPr="00F25CB4">
        <w:t xml:space="preserve"> entreter os estudantes e fazer </w:t>
      </w:r>
      <w:r w:rsidR="0047118B" w:rsidRPr="00F25CB4">
        <w:t>um processo de aprendizado mais divertido</w:t>
      </w:r>
      <w:r w:rsidR="00A7384D" w:rsidRPr="00F25CB4">
        <w:t xml:space="preserve">. A gamificação </w:t>
      </w:r>
      <w:r w:rsidR="00BD4D82" w:rsidRPr="00F25CB4">
        <w:t>se encaixa nesse conceito</w:t>
      </w:r>
      <w:r w:rsidR="00A10DA9">
        <w:t xml:space="preserve">, </w:t>
      </w:r>
      <w:commentRangeStart w:id="11"/>
      <w:r w:rsidR="00A10DA9" w:rsidRPr="00CF2122">
        <w:rPr>
          <w:highlight w:val="yellow"/>
        </w:rPr>
        <w:t xml:space="preserve">de acordo com Queiroz </w:t>
      </w:r>
      <w:r w:rsidR="00A10DA9" w:rsidRPr="00CF2122">
        <w:rPr>
          <w:i/>
          <w:iCs/>
          <w:highlight w:val="yellow"/>
        </w:rPr>
        <w:t>et al.</w:t>
      </w:r>
      <w:r w:rsidR="00A10DA9" w:rsidRPr="00CF2122">
        <w:rPr>
          <w:highlight w:val="yellow"/>
        </w:rPr>
        <w:t xml:space="preserve"> 2020</w:t>
      </w:r>
      <w:r w:rsidR="00304237" w:rsidRPr="00CF2122">
        <w:rPr>
          <w:highlight w:val="yellow"/>
        </w:rPr>
        <w:t xml:space="preserve">, </w:t>
      </w:r>
      <w:commentRangeEnd w:id="11"/>
      <w:r w:rsidR="00882841" w:rsidRPr="00CF2122">
        <w:rPr>
          <w:rStyle w:val="Refdecomentrio"/>
          <w:highlight w:val="yellow"/>
        </w:rPr>
        <w:commentReference w:id="11"/>
      </w:r>
      <w:r w:rsidR="00197D5C">
        <w:t xml:space="preserve">sendo </w:t>
      </w:r>
      <w:r w:rsidR="0081160B">
        <w:t>uma grande aliada na aprendizagem, trazendo</w:t>
      </w:r>
      <w:r w:rsidR="004574C3">
        <w:t>,</w:t>
      </w:r>
      <w:r w:rsidR="0081160B">
        <w:t xml:space="preserve"> além de motivação e competição,</w:t>
      </w:r>
      <w:r w:rsidR="004574C3">
        <w:t xml:space="preserve"> técnicas de aprendizagem através de jogos</w:t>
      </w:r>
      <w:r w:rsidR="00F25CB4">
        <w:t xml:space="preserve"> (</w:t>
      </w:r>
      <w:r w:rsidR="00F25CB4" w:rsidRPr="00CF2122">
        <w:rPr>
          <w:highlight w:val="yellow"/>
        </w:rPr>
        <w:t xml:space="preserve">QUEIROZ </w:t>
      </w:r>
      <w:r w:rsidR="00F25CB4" w:rsidRPr="00CF2122">
        <w:rPr>
          <w:i/>
          <w:iCs/>
          <w:highlight w:val="yellow"/>
        </w:rPr>
        <w:t>et al.</w:t>
      </w:r>
      <w:r w:rsidR="00F25CB4" w:rsidRPr="00CF2122">
        <w:rPr>
          <w:highlight w:val="yellow"/>
        </w:rPr>
        <w:t>, 2020).</w:t>
      </w:r>
    </w:p>
    <w:p w14:paraId="60679FC0" w14:textId="4AF401CB" w:rsidR="00204DBD" w:rsidRDefault="00204DBD" w:rsidP="00204DBD">
      <w:pPr>
        <w:pStyle w:val="TF-TEXTO"/>
      </w:pPr>
      <w:commentRangeStart w:id="12"/>
      <w:r>
        <w:t>Em outra vertente</w:t>
      </w:r>
      <w:r w:rsidR="00FB5291">
        <w:t>,</w:t>
      </w:r>
      <w:r>
        <w:t xml:space="preserve"> mas indo </w:t>
      </w:r>
      <w:commentRangeEnd w:id="12"/>
      <w:r w:rsidR="0060598E">
        <w:rPr>
          <w:rStyle w:val="Refdecomentrio"/>
        </w:rPr>
        <w:commentReference w:id="12"/>
      </w:r>
      <w:r>
        <w:t>de encontro em construir soluções de forma a estimular a aprendizagem de uma forma colaborativa</w:t>
      </w:r>
      <w:r w:rsidR="00FB5291">
        <w:t>,</w:t>
      </w:r>
      <w:r>
        <w:t xml:space="preserve"> estão os Sistemas Colaborativos (SC). </w:t>
      </w:r>
      <w:r w:rsidRPr="00204DBD">
        <w:t xml:space="preserve">Os </w:t>
      </w:r>
      <w:r>
        <w:t>SCs</w:t>
      </w:r>
      <w:r w:rsidRPr="00204DBD">
        <w:t xml:space="preserve"> consistem em seu próprio ciberespaço, </w:t>
      </w:r>
      <w:r>
        <w:t>isto é</w:t>
      </w:r>
      <w:r w:rsidRPr="00204DBD">
        <w:t xml:space="preserve">, são </w:t>
      </w:r>
      <w:r>
        <w:t xml:space="preserve">constituídos </w:t>
      </w:r>
      <w:r w:rsidRPr="00204DBD">
        <w:t>em um ambiente compartilhado</w:t>
      </w:r>
      <w:r>
        <w:t xml:space="preserve">, no qual as pessoas que o utilizam </w:t>
      </w:r>
      <w:r w:rsidRPr="00204DBD">
        <w:t>podem trocar experiências e comunicar-se</w:t>
      </w:r>
      <w:r>
        <w:t xml:space="preserve"> (COSTA, 2018)</w:t>
      </w:r>
      <w:r w:rsidRPr="00204DBD">
        <w:t>.</w:t>
      </w:r>
      <w:r>
        <w:t xml:space="preserve"> </w:t>
      </w:r>
      <w:r w:rsidR="0052091E" w:rsidRPr="0052091E">
        <w:t xml:space="preserve">Um SC precisa, além de ter uma interface funcional, ser projetado para pessoas e </w:t>
      </w:r>
      <w:del w:id="13" w:author="Andreza Sartori" w:date="2020-11-05T14:18:00Z">
        <w:r w:rsidR="0052091E" w:rsidRPr="0052091E" w:rsidDel="00E778EC">
          <w:delText xml:space="preserve">para </w:delText>
        </w:r>
      </w:del>
      <w:r w:rsidR="0052091E" w:rsidRPr="0052091E">
        <w:t xml:space="preserve">suprir a necessidade que esse grupo de pessoas tem para utilizá-lo. De acordo com Nicolaci-da-Costa e Pimentel (2012), para </w:t>
      </w:r>
      <w:r w:rsidR="00B0508F">
        <w:t xml:space="preserve">desenvolver um sistema é necessário </w:t>
      </w:r>
      <w:r w:rsidR="0052091E" w:rsidRPr="0052091E">
        <w:t xml:space="preserve">conhecer a </w:t>
      </w:r>
      <w:commentRangeStart w:id="14"/>
      <w:r w:rsidR="0052091E" w:rsidRPr="0052091E">
        <w:t xml:space="preserve">área de pessoas </w:t>
      </w:r>
      <w:commentRangeEnd w:id="14"/>
      <w:r w:rsidR="00745386">
        <w:rPr>
          <w:rStyle w:val="Refdecomentrio"/>
        </w:rPr>
        <w:commentReference w:id="14"/>
      </w:r>
      <w:r w:rsidR="0052091E" w:rsidRPr="0052091E">
        <w:t>tanto quando a área de desenvolvimento e tecnologia.</w:t>
      </w:r>
    </w:p>
    <w:p w14:paraId="399D0CE3" w14:textId="3C809A52" w:rsidR="00675880" w:rsidRPr="00574980" w:rsidRDefault="00CE6ED7" w:rsidP="00574980">
      <w:pPr>
        <w:pStyle w:val="TF-TEXTO"/>
      </w:pPr>
      <w:r>
        <w:t xml:space="preserve">Diante deste cenário, esse trabalho apresenta </w:t>
      </w:r>
      <w:r w:rsidR="00762541">
        <w:t xml:space="preserve">a proposta de </w:t>
      </w:r>
      <w:r w:rsidR="00955E61">
        <w:t>um sistema</w:t>
      </w:r>
      <w:r w:rsidR="00762541">
        <w:t xml:space="preserve"> </w:t>
      </w:r>
      <w:r w:rsidR="00702E64">
        <w:t xml:space="preserve">colaborativo </w:t>
      </w:r>
      <w:r w:rsidR="00666336">
        <w:t xml:space="preserve">para professores aplicarem exercícios de fixação para seus alunos, </w:t>
      </w:r>
      <w:r w:rsidR="004A5400">
        <w:t>proporcionando uma experiência de aprendizado</w:t>
      </w:r>
      <w:r w:rsidR="00BD207C">
        <w:t xml:space="preserve"> de forma</w:t>
      </w:r>
      <w:r w:rsidR="00FE7668">
        <w:t xml:space="preserve"> </w:t>
      </w:r>
      <w:r w:rsidR="004A5400">
        <w:t xml:space="preserve">lúdica. </w:t>
      </w:r>
      <w:r w:rsidR="000405E8">
        <w:t xml:space="preserve">Conjectura-se assim que </w:t>
      </w:r>
      <w:r w:rsidR="00FE4BDC">
        <w:t xml:space="preserve">o professor terá como </w:t>
      </w:r>
      <w:r w:rsidR="0000585F">
        <w:t xml:space="preserve">extrair </w:t>
      </w:r>
      <w:r w:rsidR="0000585F">
        <w:lastRenderedPageBreak/>
        <w:t xml:space="preserve">estatísticas com base nos resultados </w:t>
      </w:r>
      <w:r w:rsidR="008251D0">
        <w:t>das partidas</w:t>
      </w:r>
      <w:r w:rsidR="005A467B">
        <w:t xml:space="preserve">, tendo muito mais controle </w:t>
      </w:r>
      <w:r w:rsidR="003B43DD">
        <w:t xml:space="preserve">e clareza de como seus alunos estão fixando o conteúdo passado em sala de aula. </w:t>
      </w:r>
    </w:p>
    <w:p w14:paraId="7F7B70F5" w14:textId="2E1C8D31" w:rsidR="00574980" w:rsidRDefault="00F255FC" w:rsidP="00D17E49">
      <w:pPr>
        <w:pStyle w:val="Ttulo2"/>
      </w:pPr>
      <w:bookmarkStart w:id="15" w:name="_Toc419598576"/>
      <w:bookmarkStart w:id="16" w:name="_Toc420721317"/>
      <w:bookmarkStart w:id="17" w:name="_Toc420721467"/>
      <w:bookmarkStart w:id="18" w:name="_Toc420721562"/>
      <w:bookmarkStart w:id="19" w:name="_Toc420721768"/>
      <w:bookmarkStart w:id="20" w:name="_Toc420723209"/>
      <w:bookmarkStart w:id="21" w:name="_Toc482682370"/>
      <w:bookmarkStart w:id="22" w:name="_Toc54164904"/>
      <w:bookmarkStart w:id="23" w:name="_Toc54165664"/>
      <w:bookmarkStart w:id="24" w:name="_Toc54169316"/>
      <w:bookmarkStart w:id="25" w:name="_Toc96347426"/>
      <w:bookmarkStart w:id="26" w:name="_Toc96357710"/>
      <w:bookmarkStart w:id="27" w:name="_Toc96491850"/>
      <w:bookmarkStart w:id="28" w:name="_Toc411603090"/>
      <w:r w:rsidRPr="00EA4016">
        <w:t>OBJETIVOS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8614D7F" w14:textId="7F9F6B57" w:rsidR="00D17E49" w:rsidRDefault="00DD4A92" w:rsidP="00D17E49">
      <w:pPr>
        <w:pStyle w:val="TF-TEXTO"/>
      </w:pPr>
      <w:r>
        <w:t xml:space="preserve">O objetivo geral do trabalho proposto </w:t>
      </w:r>
      <w:r w:rsidR="006623C4">
        <w:t xml:space="preserve">é </w:t>
      </w:r>
      <w:r w:rsidR="00F40FA7">
        <w:t>disponibilizar</w:t>
      </w:r>
      <w:r w:rsidR="006623C4">
        <w:t xml:space="preserve"> </w:t>
      </w:r>
      <w:r w:rsidR="00955E61">
        <w:t xml:space="preserve">um </w:t>
      </w:r>
      <w:r w:rsidR="0086625C">
        <w:t>SC</w:t>
      </w:r>
      <w:r w:rsidR="006623C4">
        <w:t xml:space="preserve"> para auxiliar o professor na aplicação de exercícios para os seus alunos</w:t>
      </w:r>
      <w:r w:rsidR="00457BAB">
        <w:t>. Sendo os objetivos específicos:</w:t>
      </w:r>
      <w:r w:rsidR="006410D2">
        <w:t xml:space="preserve"> </w:t>
      </w:r>
    </w:p>
    <w:p w14:paraId="1B106AEF" w14:textId="31723B43" w:rsidR="0001614A" w:rsidRDefault="0001614A" w:rsidP="00FB5291">
      <w:pPr>
        <w:pStyle w:val="TF-ALNEA"/>
      </w:pPr>
      <w:r>
        <w:t>disponibilizar interface para que professores possam estimular conhecimento por meio de jogos e atividades educativas com base em exercícios matemáticos;</w:t>
      </w:r>
    </w:p>
    <w:p w14:paraId="279D19CC" w14:textId="64F181E1" w:rsidR="0001614A" w:rsidRDefault="0001614A" w:rsidP="00FB5291">
      <w:pPr>
        <w:pStyle w:val="TF-ALNEA"/>
      </w:pPr>
      <w:r>
        <w:t>utilizar os conceitos de gamificação, gerando rankings para os jogos e atividades;</w:t>
      </w:r>
    </w:p>
    <w:p w14:paraId="50F363E0" w14:textId="39343421" w:rsidR="0001614A" w:rsidRDefault="006410D2" w:rsidP="00FB5291">
      <w:pPr>
        <w:pStyle w:val="TF-ALNEA"/>
      </w:pPr>
      <w:r>
        <w:t>promover uma visão simplificada da turma para os professores, disponibilizando os dados e o desempenho de cada aluno;</w:t>
      </w:r>
    </w:p>
    <w:p w14:paraId="56343E88" w14:textId="576FAC20" w:rsidR="007D4424" w:rsidRPr="00D17E49" w:rsidRDefault="006410D2" w:rsidP="00FB5291">
      <w:pPr>
        <w:pStyle w:val="TF-ALNEA"/>
      </w:pPr>
      <w:r>
        <w:t>a</w:t>
      </w:r>
      <w:r w:rsidR="007D4424">
        <w:t xml:space="preserve">nalisar a experiência e </w:t>
      </w:r>
      <w:r>
        <w:t xml:space="preserve">o </w:t>
      </w:r>
      <w:r w:rsidR="007D4424">
        <w:t xml:space="preserve">uso </w:t>
      </w:r>
      <w:r w:rsidR="00955E61">
        <w:t xml:space="preserve">do </w:t>
      </w:r>
      <w:r w:rsidR="0086625C">
        <w:t>SC</w:t>
      </w:r>
      <w:r>
        <w:t xml:space="preserve">, bem como </w:t>
      </w:r>
      <w:r w:rsidR="007D4424">
        <w:t>os resultados que ela irá de trazer</w:t>
      </w:r>
      <w:r>
        <w:t xml:space="preserve"> por meio do método </w:t>
      </w:r>
      <w:r w:rsidRPr="006410D2">
        <w:t>Relationship of M3C with User Requirements and Usability and Communicability Assessment in groupware (RURUCAg)</w:t>
      </w:r>
      <w:r>
        <w:t>.</w:t>
      </w:r>
    </w:p>
    <w:p w14:paraId="1B0F2413" w14:textId="77777777" w:rsidR="00A44581" w:rsidRPr="00954521" w:rsidRDefault="00A44581" w:rsidP="00224EFE">
      <w:pPr>
        <w:pStyle w:val="Ttulo1"/>
      </w:pPr>
      <w:bookmarkStart w:id="29" w:name="_Toc419598587"/>
      <w:r w:rsidRPr="00954521">
        <w:t>trabalhos correlatos</w:t>
      </w:r>
    </w:p>
    <w:p w14:paraId="11D842D7" w14:textId="29D6043A" w:rsidR="009C5DAF" w:rsidRPr="008A4E60" w:rsidRDefault="008A4E60" w:rsidP="00A44581">
      <w:pPr>
        <w:pStyle w:val="TF-TEXTO"/>
      </w:pPr>
      <w:r>
        <w:t xml:space="preserve">Nessa seção serão apresentados </w:t>
      </w:r>
      <w:r w:rsidR="007E1962">
        <w:t xml:space="preserve">três trabalhos correlatos com características semelhantes </w:t>
      </w:r>
      <w:r w:rsidR="00E015DA">
        <w:t>com o trabalho proposto</w:t>
      </w:r>
      <w:r w:rsidR="005C4D95">
        <w:t>.</w:t>
      </w:r>
      <w:r w:rsidR="00C520B2">
        <w:t xml:space="preserve"> </w:t>
      </w:r>
      <w:r w:rsidR="006410D2">
        <w:t xml:space="preserve">A </w:t>
      </w:r>
      <w:r w:rsidR="00C520B2">
        <w:t>sub</w:t>
      </w:r>
      <w:r w:rsidR="004A5463">
        <w:t xml:space="preserve">seção 2.1 traz o Math Educator </w:t>
      </w:r>
      <w:r w:rsidR="003A66CF">
        <w:t>2.0</w:t>
      </w:r>
      <w:r w:rsidR="0054787F">
        <w:t>,</w:t>
      </w:r>
      <w:r w:rsidR="001030A9">
        <w:t xml:space="preserve"> um jogo </w:t>
      </w:r>
      <w:r w:rsidR="00D04C89">
        <w:t xml:space="preserve">de </w:t>
      </w:r>
      <w:r w:rsidR="00F10577">
        <w:t>m</w:t>
      </w:r>
      <w:r w:rsidR="001030A9">
        <w:t>atemática</w:t>
      </w:r>
      <w:r w:rsidR="00D04C89">
        <w:t xml:space="preserve"> para alunos do ensino fundamental</w:t>
      </w:r>
      <w:r w:rsidR="00542F45">
        <w:t xml:space="preserve"> </w:t>
      </w:r>
      <w:r w:rsidR="009D0BFF">
        <w:t>(</w:t>
      </w:r>
      <w:r w:rsidR="0054787F">
        <w:t>INFORMER TECHNOLOGIES</w:t>
      </w:r>
      <w:r w:rsidR="009D0BFF">
        <w:t>, 20</w:t>
      </w:r>
      <w:r w:rsidR="0054787F">
        <w:t>2</w:t>
      </w:r>
      <w:r w:rsidR="00542F45">
        <w:t>0</w:t>
      </w:r>
      <w:r w:rsidR="009D0BFF">
        <w:t>)</w:t>
      </w:r>
      <w:r w:rsidR="00535B3A">
        <w:t>;</w:t>
      </w:r>
      <w:r w:rsidR="00907484">
        <w:t xml:space="preserve"> </w:t>
      </w:r>
      <w:r w:rsidR="00535B3A">
        <w:t xml:space="preserve">a subseção </w:t>
      </w:r>
      <w:r w:rsidR="00C9667F">
        <w:fldChar w:fldCharType="begin"/>
      </w:r>
      <w:r w:rsidR="00C9667F">
        <w:instrText xml:space="preserve"> REF _Ref53779950 \r \h </w:instrText>
      </w:r>
      <w:r w:rsidR="00C9667F">
        <w:fldChar w:fldCharType="separate"/>
      </w:r>
      <w:r w:rsidR="00FA56E0">
        <w:t>2.2</w:t>
      </w:r>
      <w:r w:rsidR="00C9667F">
        <w:fldChar w:fldCharType="end"/>
      </w:r>
      <w:r w:rsidR="00535B3A">
        <w:t xml:space="preserve"> aborda </w:t>
      </w:r>
      <w:r w:rsidR="00E015DA">
        <w:t>o sistema web</w:t>
      </w:r>
      <w:r w:rsidR="009445E4">
        <w:t xml:space="preserve"> </w:t>
      </w:r>
      <w:r w:rsidR="004C6946">
        <w:t>de atividades matemáticas da empresa IXL (</w:t>
      </w:r>
      <w:r w:rsidR="00CB1108">
        <w:t xml:space="preserve">IXL </w:t>
      </w:r>
      <w:r w:rsidR="00A91587">
        <w:t xml:space="preserve">LEARNING, </w:t>
      </w:r>
      <w:r w:rsidR="00CB1108">
        <w:t>2020)</w:t>
      </w:r>
      <w:r w:rsidR="00264524">
        <w:t>;</w:t>
      </w:r>
      <w:r w:rsidR="00CB1108">
        <w:t xml:space="preserve"> </w:t>
      </w:r>
      <w:r w:rsidR="00264524">
        <w:t xml:space="preserve">e a subseção </w:t>
      </w:r>
      <w:r w:rsidR="00C9667F">
        <w:fldChar w:fldCharType="begin"/>
      </w:r>
      <w:r w:rsidR="00C9667F">
        <w:instrText xml:space="preserve"> REF _Ref53779959 \r \h </w:instrText>
      </w:r>
      <w:r w:rsidR="00C9667F">
        <w:fldChar w:fldCharType="separate"/>
      </w:r>
      <w:r w:rsidR="00FA56E0">
        <w:t>2.3</w:t>
      </w:r>
      <w:r w:rsidR="00C9667F">
        <w:fldChar w:fldCharType="end"/>
      </w:r>
      <w:r w:rsidR="00264524">
        <w:t xml:space="preserve"> traz o </w:t>
      </w:r>
      <w:r w:rsidR="00D460A0">
        <w:t>Kahoot!</w:t>
      </w:r>
      <w:r w:rsidR="00130C87">
        <w:t xml:space="preserve">, </w:t>
      </w:r>
      <w:r w:rsidR="00A83EC2">
        <w:t>um sistema</w:t>
      </w:r>
      <w:r w:rsidR="00130C87">
        <w:t xml:space="preserve"> web para perguntas e respostas de maneira interativa </w:t>
      </w:r>
      <w:r w:rsidR="009C5DAF">
        <w:t>(KAHOOT!, 2020).</w:t>
      </w:r>
    </w:p>
    <w:p w14:paraId="6AA79723" w14:textId="09F8FAF5" w:rsidR="00A44581" w:rsidRDefault="0032056C" w:rsidP="00421A6D">
      <w:pPr>
        <w:pStyle w:val="Ttulo2"/>
      </w:pPr>
      <w:bookmarkStart w:id="30" w:name="_Ref53779931"/>
      <w:commentRangeStart w:id="31"/>
      <w:r>
        <w:t>M</w:t>
      </w:r>
      <w:r w:rsidR="00F10577">
        <w:t xml:space="preserve">ATH EDUCATOR </w:t>
      </w:r>
      <w:r w:rsidR="003A66CF">
        <w:t>2.0</w:t>
      </w:r>
      <w:bookmarkEnd w:id="30"/>
      <w:commentRangeEnd w:id="31"/>
      <w:r w:rsidR="00C51E85">
        <w:rPr>
          <w:rStyle w:val="Refdecomentrio"/>
          <w:caps w:val="0"/>
        </w:rPr>
        <w:commentReference w:id="31"/>
      </w:r>
    </w:p>
    <w:p w14:paraId="0698F4AF" w14:textId="77893AA4" w:rsidR="00972071" w:rsidRDefault="0087174B" w:rsidP="00EF6EC6">
      <w:pPr>
        <w:pStyle w:val="TF-TEXTO"/>
      </w:pPr>
      <w:r>
        <w:t xml:space="preserve">Math Educator </w:t>
      </w:r>
      <w:r w:rsidR="003A66CF">
        <w:t>2.0</w:t>
      </w:r>
      <w:r>
        <w:t xml:space="preserve"> (2010) é um </w:t>
      </w:r>
      <w:r w:rsidR="0053632E">
        <w:t>sistema</w:t>
      </w:r>
      <w:r>
        <w:t xml:space="preserve"> criado para ser simples e utilizado como auxílio aos estudos de operações básicas como somar, subtrair, multiplicar e dividir. </w:t>
      </w:r>
      <w:r w:rsidR="00902D0A" w:rsidRPr="00D907BB">
        <w:rPr>
          <w:highlight w:val="yellow"/>
          <w:rPrChange w:id="32" w:author="Andreza Sartori" w:date="2020-11-05T14:39:00Z">
            <w:rPr/>
          </w:rPrChange>
        </w:rPr>
        <w:t xml:space="preserve">Math Educator </w:t>
      </w:r>
      <w:r w:rsidR="00724F1D" w:rsidRPr="00D907BB">
        <w:rPr>
          <w:highlight w:val="yellow"/>
          <w:rPrChange w:id="33" w:author="Andreza Sartori" w:date="2020-11-05T14:39:00Z">
            <w:rPr/>
          </w:rPrChange>
        </w:rPr>
        <w:t>2.0</w:t>
      </w:r>
      <w:r>
        <w:t xml:space="preserve"> procura trabalhar</w:t>
      </w:r>
      <w:r w:rsidR="000C4F59">
        <w:t>,</w:t>
      </w:r>
      <w:r>
        <w:t xml:space="preserve"> de forma prática, </w:t>
      </w:r>
      <w:r w:rsidR="000C4F59">
        <w:t xml:space="preserve">as </w:t>
      </w:r>
      <w:r>
        <w:t xml:space="preserve">dificuldades das crianças em lidar com números e operações. Essa versão do </w:t>
      </w:r>
      <w:commentRangeStart w:id="34"/>
      <w:r w:rsidRPr="00D907BB">
        <w:rPr>
          <w:highlight w:val="yellow"/>
          <w:rPrChange w:id="35" w:author="Andreza Sartori" w:date="2020-11-05T14:39:00Z">
            <w:rPr/>
          </w:rPrChange>
        </w:rPr>
        <w:t xml:space="preserve">Math Educator </w:t>
      </w:r>
      <w:r w:rsidR="003A66CF" w:rsidRPr="00D907BB">
        <w:rPr>
          <w:highlight w:val="yellow"/>
          <w:rPrChange w:id="36" w:author="Andreza Sartori" w:date="2020-11-05T14:39:00Z">
            <w:rPr/>
          </w:rPrChange>
        </w:rPr>
        <w:t>2.0</w:t>
      </w:r>
      <w:r>
        <w:t xml:space="preserve"> </w:t>
      </w:r>
      <w:commentRangeEnd w:id="34"/>
      <w:r w:rsidR="000C17EC">
        <w:rPr>
          <w:rStyle w:val="Refdecomentrio"/>
        </w:rPr>
        <w:commentReference w:id="34"/>
      </w:r>
      <w:r>
        <w:t xml:space="preserve">é um </w:t>
      </w:r>
      <w:r w:rsidR="00A91587">
        <w:t>sistema</w:t>
      </w:r>
      <w:r>
        <w:t xml:space="preserve"> para a concretização de uma aprendizagem eficaz e um auxílio para o ensino do professor.</w:t>
      </w:r>
      <w:r w:rsidR="00E015DA">
        <w:t xml:space="preserve"> </w:t>
      </w:r>
      <w:r w:rsidR="00972071">
        <w:t xml:space="preserve">Algumas das características de </w:t>
      </w:r>
      <w:r w:rsidR="00972071" w:rsidRPr="000C17EC">
        <w:rPr>
          <w:highlight w:val="yellow"/>
          <w:rPrChange w:id="37" w:author="Andreza Sartori" w:date="2020-11-05T14:39:00Z">
            <w:rPr/>
          </w:rPrChange>
        </w:rPr>
        <w:t>Math Educator 2.0</w:t>
      </w:r>
      <w:r w:rsidR="00972071">
        <w:t xml:space="preserve"> </w:t>
      </w:r>
      <w:r w:rsidR="00AE232E">
        <w:t xml:space="preserve">(INFORMER TECHNOLOGIES, 2020) </w:t>
      </w:r>
      <w:commentRangeStart w:id="38"/>
      <w:r w:rsidR="00972071">
        <w:t>são:</w:t>
      </w:r>
      <w:r w:rsidR="00225AC5">
        <w:t xml:space="preserve"> </w:t>
      </w:r>
      <w:r w:rsidR="00972071">
        <w:t>resolução de exercícios de matemática</w:t>
      </w:r>
      <w:r w:rsidR="00881C64">
        <w:t>,</w:t>
      </w:r>
      <w:r w:rsidR="00EF6EC6">
        <w:t xml:space="preserve"> </w:t>
      </w:r>
      <w:r w:rsidR="00972071">
        <w:t>mostra se a resposta estava ou não correta ao final de cada questão</w:t>
      </w:r>
      <w:r w:rsidR="00881C64">
        <w:t>,</w:t>
      </w:r>
      <w:r w:rsidR="00EF6EC6">
        <w:t xml:space="preserve"> </w:t>
      </w:r>
      <w:r w:rsidR="00972071">
        <w:t>permite escolher o nível de dificuldade</w:t>
      </w:r>
      <w:r w:rsidR="00881C64">
        <w:t>,</w:t>
      </w:r>
      <w:r w:rsidR="00EF6EC6">
        <w:t xml:space="preserve"> </w:t>
      </w:r>
      <w:r w:rsidR="00972071">
        <w:t xml:space="preserve">disponível </w:t>
      </w:r>
      <w:r w:rsidR="00E015DA">
        <w:t xml:space="preserve">por meio </w:t>
      </w:r>
      <w:r w:rsidR="003210B1">
        <w:t xml:space="preserve">de instalação </w:t>
      </w:r>
      <w:r w:rsidR="000550C2">
        <w:t>para desktop</w:t>
      </w:r>
      <w:r w:rsidR="0050709A">
        <w:t>,</w:t>
      </w:r>
      <w:r w:rsidR="00EF6EC6">
        <w:t xml:space="preserve"> </w:t>
      </w:r>
      <w:r w:rsidR="00972071">
        <w:t>disponível de maneira gratuita para jogar</w:t>
      </w:r>
      <w:r w:rsidR="00E015DA">
        <w:t>.</w:t>
      </w:r>
      <w:commentRangeEnd w:id="38"/>
      <w:r w:rsidR="00D06F29">
        <w:rPr>
          <w:rStyle w:val="Refdecomentrio"/>
        </w:rPr>
        <w:commentReference w:id="38"/>
      </w:r>
    </w:p>
    <w:p w14:paraId="3FFCF41F" w14:textId="2AA29EC6" w:rsidR="003A5AA5" w:rsidRDefault="00AF3293" w:rsidP="00FB5291">
      <w:pPr>
        <w:pStyle w:val="TF-ALNEA"/>
        <w:numPr>
          <w:ilvl w:val="0"/>
          <w:numId w:val="0"/>
        </w:numPr>
        <w:ind w:firstLine="680"/>
      </w:pPr>
      <w:r w:rsidRPr="00AF3293">
        <w:t xml:space="preserve">A </w:t>
      </w:r>
      <w:r w:rsidR="00C9667F">
        <w:fldChar w:fldCharType="begin"/>
      </w:r>
      <w:r w:rsidR="00C9667F">
        <w:instrText xml:space="preserve"> REF _Ref53779976 \h </w:instrText>
      </w:r>
      <w:r w:rsidR="00C9667F">
        <w:fldChar w:fldCharType="separate"/>
      </w:r>
      <w:r w:rsidR="00FA56E0">
        <w:t xml:space="preserve">Figura </w:t>
      </w:r>
      <w:r w:rsidR="00FA56E0">
        <w:rPr>
          <w:noProof/>
        </w:rPr>
        <w:t>1</w:t>
      </w:r>
      <w:r w:rsidR="00C9667F">
        <w:fldChar w:fldCharType="end"/>
      </w:r>
      <w:r w:rsidR="00C9667F">
        <w:t xml:space="preserve"> </w:t>
      </w:r>
      <w:r w:rsidR="003C0994">
        <w:t>(a)</w:t>
      </w:r>
      <w:r w:rsidRPr="00AF3293">
        <w:t xml:space="preserve"> traz </w:t>
      </w:r>
      <w:r w:rsidR="00E015DA">
        <w:t>a tela d</w:t>
      </w:r>
      <w:r w:rsidR="002A77ED">
        <w:t>o</w:t>
      </w:r>
      <w:r w:rsidRPr="00AF3293">
        <w:t xml:space="preserve"> Math Educador</w:t>
      </w:r>
      <w:r>
        <w:t xml:space="preserve"> </w:t>
      </w:r>
      <w:r w:rsidR="002A77ED">
        <w:t>2.0</w:t>
      </w:r>
      <w:r w:rsidRPr="00AF3293">
        <w:t xml:space="preserve"> em execução</w:t>
      </w:r>
      <w:r w:rsidR="00E015DA">
        <w:t xml:space="preserve">. </w:t>
      </w:r>
      <w:del w:id="39" w:author="Andreza Sartori" w:date="2020-11-05T14:30:00Z">
        <w:r w:rsidR="00E015DA" w:rsidDel="0053069C">
          <w:delText xml:space="preserve">Esta é </w:delText>
        </w:r>
      </w:del>
      <w:ins w:id="40" w:author="Andreza Sartori" w:date="2020-11-05T14:31:00Z">
        <w:r w:rsidR="0053069C">
          <w:t>A</w:t>
        </w:r>
      </w:ins>
      <w:del w:id="41" w:author="Andreza Sartori" w:date="2020-11-05T14:31:00Z">
        <w:r w:rsidR="00E015DA" w:rsidDel="0053069C">
          <w:delText>a</w:delText>
        </w:r>
      </w:del>
      <w:r w:rsidR="00E015DA">
        <w:t xml:space="preserve"> tela inicial </w:t>
      </w:r>
      <w:del w:id="42" w:author="Andreza Sartori" w:date="2020-11-05T14:31:00Z">
        <w:r w:rsidR="00E015DA" w:rsidDel="0053069C">
          <w:delText>e</w:delText>
        </w:r>
      </w:del>
      <w:r w:rsidR="00E015DA">
        <w:t xml:space="preserve"> </w:t>
      </w:r>
      <w:del w:id="43" w:author="Andreza Sartori" w:date="2020-11-05T14:31:00Z">
        <w:r w:rsidR="00E015DA" w:rsidDel="0053069C">
          <w:lastRenderedPageBreak/>
          <w:delText xml:space="preserve">traz </w:delText>
        </w:r>
      </w:del>
      <w:ins w:id="44" w:author="Andreza Sartori" w:date="2020-11-05T14:31:00Z">
        <w:r w:rsidR="0053069C">
          <w:t xml:space="preserve">apresenta </w:t>
        </w:r>
      </w:ins>
      <w:r w:rsidR="00E015DA">
        <w:t xml:space="preserve">a </w:t>
      </w:r>
      <w:r w:rsidR="00E36F7A">
        <w:t>seleção das operações matemáticas</w:t>
      </w:r>
      <w:r w:rsidR="00E015DA">
        <w:t xml:space="preserve"> assim que o sistema é iniciado.</w:t>
      </w:r>
      <w:r w:rsidR="007E22EA">
        <w:t xml:space="preserve"> </w:t>
      </w:r>
      <w:r w:rsidR="00E015DA">
        <w:t xml:space="preserve">Cabe destacar ainda, o botão </w:t>
      </w:r>
      <w:r w:rsidR="00A85B1D" w:rsidRPr="00E015DA">
        <w:rPr>
          <w:rFonts w:ascii="Courier New" w:hAnsi="Courier New" w:cs="Courier New"/>
        </w:rPr>
        <w:t>More</w:t>
      </w:r>
      <w:r w:rsidR="00A85B1D">
        <w:t xml:space="preserve">, </w:t>
      </w:r>
      <w:r w:rsidR="00044897">
        <w:t>que dá</w:t>
      </w:r>
      <w:r w:rsidR="00A85B1D">
        <w:t xml:space="preserve"> acesso a janela de </w:t>
      </w:r>
      <w:r w:rsidR="005C2DE4">
        <w:t>opções e a janela de informações do sistema</w:t>
      </w:r>
      <w:r w:rsidR="000C6709">
        <w:t>.</w:t>
      </w:r>
      <w:r w:rsidR="00E015DA">
        <w:t xml:space="preserve"> </w:t>
      </w:r>
      <w:r w:rsidR="00E015DA" w:rsidRPr="00E015DA">
        <w:t>O fluxo</w:t>
      </w:r>
      <w:r w:rsidR="00E015DA">
        <w:t xml:space="preserve"> do</w:t>
      </w:r>
      <w:r w:rsidR="00E015DA" w:rsidRPr="00E015DA">
        <w:t xml:space="preserve"> Math Educator 2.0 é simples e direto</w:t>
      </w:r>
      <w:r w:rsidR="00E015DA">
        <w:t xml:space="preserve">, </w:t>
      </w:r>
      <w:r w:rsidR="00E015DA" w:rsidRPr="00E015DA">
        <w:t>não permit</w:t>
      </w:r>
      <w:r w:rsidR="00E015DA">
        <w:t>indo</w:t>
      </w:r>
      <w:r w:rsidR="00E015DA" w:rsidRPr="00E015DA">
        <w:t xml:space="preserve"> muitas configurações</w:t>
      </w:r>
      <w:r w:rsidR="00E015DA">
        <w:t>.</w:t>
      </w:r>
      <w:r w:rsidR="00E015DA" w:rsidRPr="00E015DA">
        <w:t xml:space="preserve"> Após selecionar uma operação, o sistema apresent</w:t>
      </w:r>
      <w:r w:rsidR="00AE232E">
        <w:t>a</w:t>
      </w:r>
      <w:r w:rsidR="00E015DA" w:rsidRPr="00E015DA">
        <w:t xml:space="preserve"> os níveis de dificuldade, sendo eles</w:t>
      </w:r>
      <w:r w:rsidR="00AE232E">
        <w:t>:</w:t>
      </w:r>
      <w:r w:rsidR="00E015DA" w:rsidRPr="00E015DA">
        <w:t xml:space="preserve"> </w:t>
      </w:r>
      <w:commentRangeStart w:id="45"/>
      <w:r w:rsidR="00E015DA" w:rsidRPr="00AE232E">
        <w:rPr>
          <w:rFonts w:ascii="Courier New" w:hAnsi="Courier New" w:cs="Courier New"/>
        </w:rPr>
        <w:t>nível 1, nível 2</w:t>
      </w:r>
      <w:r w:rsidR="00E015DA" w:rsidRPr="00E015DA">
        <w:t xml:space="preserve"> e </w:t>
      </w:r>
      <w:r w:rsidR="00E015DA" w:rsidRPr="00AE232E">
        <w:rPr>
          <w:rFonts w:ascii="Courier New" w:hAnsi="Courier New" w:cs="Courier New"/>
        </w:rPr>
        <w:t>nível 3</w:t>
      </w:r>
      <w:commentRangeEnd w:id="45"/>
      <w:r w:rsidR="00004958">
        <w:rPr>
          <w:rStyle w:val="Refdecomentrio"/>
        </w:rPr>
        <w:commentReference w:id="45"/>
      </w:r>
      <w:r w:rsidR="00AE232E">
        <w:t xml:space="preserve">. Posteriormente, é iniciado o processo contendo </w:t>
      </w:r>
      <w:r w:rsidR="00E015DA" w:rsidRPr="00E015DA">
        <w:t xml:space="preserve">uma sequência de 10 questões de acordo com operação e nível escolhidos. </w:t>
      </w:r>
      <w:r w:rsidR="00AE232E">
        <w:t xml:space="preserve">A </w:t>
      </w:r>
      <w:commentRangeStart w:id="46"/>
      <w:r w:rsidR="00E015DA" w:rsidRPr="00E015DA">
        <w:t xml:space="preserve">Figura </w:t>
      </w:r>
      <w:r w:rsidR="003C0994">
        <w:t>1</w:t>
      </w:r>
      <w:commentRangeEnd w:id="46"/>
      <w:r w:rsidR="00EC3669">
        <w:rPr>
          <w:rStyle w:val="Refdecomentrio"/>
        </w:rPr>
        <w:commentReference w:id="46"/>
      </w:r>
      <w:r w:rsidR="003C0994">
        <w:t xml:space="preserve"> (b)</w:t>
      </w:r>
      <w:r w:rsidR="00E015DA" w:rsidRPr="00E015DA">
        <w:t xml:space="preserve"> </w:t>
      </w:r>
      <w:r w:rsidR="00AE232E">
        <w:t xml:space="preserve">apresenta </w:t>
      </w:r>
      <w:r w:rsidR="00E015DA" w:rsidRPr="00E015DA">
        <w:t>uma questão de uma partida em andamento</w:t>
      </w:r>
      <w:r w:rsidR="00AE232E">
        <w:t xml:space="preserve">, após ser escolhida a </w:t>
      </w:r>
      <w:r w:rsidR="00E015DA" w:rsidRPr="00E015DA">
        <w:t xml:space="preserve">operação </w:t>
      </w:r>
      <w:r w:rsidR="00E015DA" w:rsidRPr="00AE232E">
        <w:rPr>
          <w:rFonts w:ascii="Courier New" w:hAnsi="Courier New" w:cs="Courier New"/>
        </w:rPr>
        <w:t>subtração</w:t>
      </w:r>
      <w:r w:rsidR="00E015DA" w:rsidRPr="00E015DA">
        <w:t xml:space="preserve"> e o nível de dificuldade </w:t>
      </w:r>
      <w:r w:rsidR="00E015DA" w:rsidRPr="00AE232E">
        <w:rPr>
          <w:rFonts w:ascii="Courier New" w:hAnsi="Courier New" w:cs="Courier New"/>
        </w:rPr>
        <w:t>2</w:t>
      </w:r>
      <w:r w:rsidR="00AE232E">
        <w:rPr>
          <w:rFonts w:ascii="Courier New" w:hAnsi="Courier New" w:cs="Courier New"/>
        </w:rPr>
        <w:t xml:space="preserve"> </w:t>
      </w:r>
      <w:r w:rsidR="00AE232E">
        <w:t>(INFORMER TECHNOLOGIES, 2020)</w:t>
      </w:r>
      <w:r w:rsidR="00E015DA" w:rsidRPr="00E015DA">
        <w:t>.</w:t>
      </w:r>
      <w:r w:rsidR="0050709A">
        <w:t xml:space="preserve"> </w:t>
      </w:r>
      <w:r w:rsidR="003A5AA5">
        <w:t xml:space="preserve">O sistema não disponibiliza informações para que o professor faça uma análise, </w:t>
      </w:r>
      <w:r w:rsidR="0050709A">
        <w:t xml:space="preserve">ele é </w:t>
      </w:r>
      <w:r w:rsidR="003A5AA5">
        <w:t>mais voltad</w:t>
      </w:r>
      <w:r w:rsidR="0050709A">
        <w:t>o</w:t>
      </w:r>
      <w:r w:rsidR="003A5AA5">
        <w:t xml:space="preserve"> a exercícios rápidos de apoio durante a aula ou em casa. Ao final das 10 questões, o sistema mostra a quantidade de erros e acertos de maneira simples, conforme apresentado na Figura </w:t>
      </w:r>
      <w:r w:rsidR="003C0994">
        <w:t>1 (c)</w:t>
      </w:r>
      <w:r w:rsidR="003A5AA5">
        <w:t xml:space="preserve"> (INFORMER TECHNOLOGIES, 2020).</w:t>
      </w:r>
    </w:p>
    <w:p w14:paraId="29771882" w14:textId="7554FFE7" w:rsidR="002E2A62" w:rsidRDefault="002E2A62" w:rsidP="00FB5291">
      <w:pPr>
        <w:pStyle w:val="TF-ALNEA"/>
        <w:numPr>
          <w:ilvl w:val="0"/>
          <w:numId w:val="0"/>
        </w:numPr>
        <w:spacing w:line="240" w:lineRule="auto"/>
        <w:jc w:val="center"/>
      </w:pPr>
      <w:bookmarkStart w:id="47" w:name="_Ref53779976"/>
      <w:commentRangeStart w:id="48"/>
      <w:r>
        <w:t xml:space="preserve">Figura </w:t>
      </w:r>
      <w:fldSimple w:instr=" SEQ Figura \* ARABIC ">
        <w:r w:rsidR="00FA56E0">
          <w:rPr>
            <w:noProof/>
          </w:rPr>
          <w:t>1</w:t>
        </w:r>
      </w:fldSimple>
      <w:bookmarkEnd w:id="47"/>
      <w:r>
        <w:t xml:space="preserve"> - Telas do Math Educator</w:t>
      </w:r>
      <w:commentRangeEnd w:id="48"/>
      <w:r w:rsidR="00D94885">
        <w:rPr>
          <w:rStyle w:val="Refdecomentrio"/>
        </w:rPr>
        <w:commentReference w:id="48"/>
      </w:r>
      <w:ins w:id="49" w:author="Andreza Sartori" w:date="2020-11-05T14:41:00Z">
        <w:r w:rsidR="003219F9">
          <w:t xml:space="preserve"> 2.0</w:t>
        </w:r>
      </w:ins>
    </w:p>
    <w:p w14:paraId="01686208" w14:textId="712A5F59" w:rsidR="00692155" w:rsidRDefault="00987C6F" w:rsidP="0067278C">
      <w:pPr>
        <w:pStyle w:val="TF-ALNEA"/>
        <w:numPr>
          <w:ilvl w:val="0"/>
          <w:numId w:val="0"/>
        </w:numPr>
        <w:spacing w:line="240" w:lineRule="auto"/>
        <w:jc w:val="center"/>
      </w:pPr>
      <w:r>
        <w:rPr>
          <w:noProof/>
        </w:rPr>
        <w:drawing>
          <wp:inline distT="0" distB="0" distL="0" distR="0" wp14:anchorId="0198DB56" wp14:editId="4A640C70">
            <wp:extent cx="3866918" cy="2511450"/>
            <wp:effectExtent l="19050" t="19050" r="19685" b="22225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659" cy="25197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21934" w14:textId="34C48144" w:rsidR="00CB28C5" w:rsidRPr="00CB28C5" w:rsidRDefault="00FE1790" w:rsidP="003A5AA5">
      <w:pPr>
        <w:pStyle w:val="TF-FONTE"/>
        <w:jc w:val="center"/>
        <w:rPr>
          <w:highlight w:val="yellow"/>
        </w:rPr>
      </w:pPr>
      <w:r w:rsidRPr="00A75CAA">
        <w:t xml:space="preserve">Fonte: </w:t>
      </w:r>
      <w:r w:rsidR="001C24A1" w:rsidRPr="00A75CAA">
        <w:t>Math Educator (2010)</w:t>
      </w:r>
      <w:r w:rsidR="00AE232E">
        <w:t>.</w:t>
      </w:r>
    </w:p>
    <w:p w14:paraId="3B8305B7" w14:textId="020AD181" w:rsidR="00927CEF" w:rsidRDefault="00841D7C" w:rsidP="00A91587">
      <w:pPr>
        <w:pStyle w:val="TF-TEXTO"/>
        <w:spacing w:after="240"/>
      </w:pPr>
      <w:r>
        <w:t xml:space="preserve">As funcionalidades do jogo são simples e básicas de entender, sendo basicamente realizar uma operação e revelar se a resposta está certa ou </w:t>
      </w:r>
      <w:r w:rsidR="00377C5B">
        <w:t>errada</w:t>
      </w:r>
      <w:r>
        <w:t>. Cabe destacar, que o sistema não possui uma interface atrativa, mas ainda assim ele cumpre com a ideia de realizar exercícios de fixação com os alunos, ou seja, estimula o ensino-aprendizagem</w:t>
      </w:r>
      <w:r w:rsidR="00376322">
        <w:t xml:space="preserve">. </w:t>
      </w:r>
      <w:r w:rsidR="005143EE">
        <w:t>Por conta disso, o sistema é lev</w:t>
      </w:r>
      <w:r w:rsidR="00C569BC">
        <w:t>e, de fácil instalação e</w:t>
      </w:r>
      <w:r w:rsidR="001C1460">
        <w:t xml:space="preserve"> utilização</w:t>
      </w:r>
      <w:r w:rsidR="00255A0A">
        <w:t>, funcionando de maneira rápida e intuitiva</w:t>
      </w:r>
      <w:r w:rsidR="00AE232E">
        <w:t xml:space="preserve"> e </w:t>
      </w:r>
      <w:r w:rsidR="009563E2">
        <w:t>auxiliando</w:t>
      </w:r>
      <w:r w:rsidR="00CC55B0">
        <w:t xml:space="preserve"> crianças de todas as idades do ensino fundamental</w:t>
      </w:r>
      <w:r w:rsidR="00000CCF">
        <w:t xml:space="preserve"> a estudarem </w:t>
      </w:r>
      <w:r w:rsidR="00AE232E">
        <w:t>por meio</w:t>
      </w:r>
      <w:r w:rsidR="00000CCF">
        <w:t xml:space="preserve"> dele</w:t>
      </w:r>
      <w:r w:rsidR="00AE232E">
        <w:t xml:space="preserve"> (INFORMER TECHNOLOGIES, 2020).</w:t>
      </w:r>
    </w:p>
    <w:p w14:paraId="43692855" w14:textId="624E9710" w:rsidR="00A44581" w:rsidRDefault="007F780B" w:rsidP="00421A6D">
      <w:pPr>
        <w:pStyle w:val="Ttulo2"/>
      </w:pPr>
      <w:bookmarkStart w:id="50" w:name="_Ref53779950"/>
      <w:r>
        <w:lastRenderedPageBreak/>
        <w:t xml:space="preserve">IXL Learning </w:t>
      </w:r>
      <w:r w:rsidR="000667E1">
        <w:t>–</w:t>
      </w:r>
      <w:r>
        <w:t xml:space="preserve"> </w:t>
      </w:r>
      <w:r w:rsidR="000667E1">
        <w:t xml:space="preserve">Aprendizado </w:t>
      </w:r>
      <w:commentRangeStart w:id="51"/>
      <w:r w:rsidR="000667E1">
        <w:t>de imerção adaptável</w:t>
      </w:r>
      <w:bookmarkEnd w:id="50"/>
      <w:commentRangeEnd w:id="51"/>
      <w:r w:rsidR="00F9367B">
        <w:rPr>
          <w:rStyle w:val="Refdecomentrio"/>
          <w:caps w:val="0"/>
        </w:rPr>
        <w:commentReference w:id="51"/>
      </w:r>
    </w:p>
    <w:p w14:paraId="1D3CE3CA" w14:textId="0A77B217" w:rsidR="004225F6" w:rsidRDefault="00A91587" w:rsidP="00670DFE">
      <w:pPr>
        <w:pStyle w:val="TF-TEXTO"/>
      </w:pPr>
      <w:r>
        <w:t xml:space="preserve">IXL Learning (2020) </w:t>
      </w:r>
      <w:r w:rsidR="00A81AA5">
        <w:t xml:space="preserve">é uma empresa </w:t>
      </w:r>
      <w:r w:rsidR="00586743">
        <w:t xml:space="preserve">que possui </w:t>
      </w:r>
      <w:r w:rsidR="00AE232E">
        <w:t>um sistema</w:t>
      </w:r>
      <w:r w:rsidR="00E55DE3">
        <w:t xml:space="preserve"> web de exercícios matemáticos</w:t>
      </w:r>
      <w:r w:rsidR="007E31A7">
        <w:t>. Ela</w:t>
      </w:r>
      <w:r w:rsidR="006F47C4">
        <w:t xml:space="preserve"> </w:t>
      </w:r>
      <w:r w:rsidR="00061AF1">
        <w:t>é</w:t>
      </w:r>
      <w:r w:rsidR="002C3552">
        <w:t xml:space="preserve"> uma plataforma </w:t>
      </w:r>
      <w:r w:rsidR="00817641">
        <w:t>paga</w:t>
      </w:r>
      <w:r w:rsidR="006F47C4">
        <w:t xml:space="preserve">, </w:t>
      </w:r>
      <w:r w:rsidR="003E00E8">
        <w:t>que</w:t>
      </w:r>
      <w:r w:rsidR="006F47C4">
        <w:t xml:space="preserve"> oferece de maneira gratuita </w:t>
      </w:r>
      <w:r w:rsidR="00AE232E">
        <w:t>dez</w:t>
      </w:r>
      <w:r w:rsidR="00707CE1">
        <w:t xml:space="preserve"> exercícios </w:t>
      </w:r>
      <w:r w:rsidR="006F47C4">
        <w:t>por dia</w:t>
      </w:r>
      <w:r w:rsidR="00707CE1">
        <w:t xml:space="preserve">. </w:t>
      </w:r>
      <w:r w:rsidR="00AE232E">
        <w:t xml:space="preserve">O sistema é destinado </w:t>
      </w:r>
      <w:r w:rsidR="00817641">
        <w:t xml:space="preserve">para </w:t>
      </w:r>
      <w:r w:rsidR="005658A5">
        <w:t>os</w:t>
      </w:r>
      <w:r w:rsidR="008E67E4">
        <w:t xml:space="preserve"> pais e</w:t>
      </w:r>
      <w:r w:rsidR="005658A5">
        <w:t xml:space="preserve"> responsáveis </w:t>
      </w:r>
      <w:r w:rsidR="00E05279">
        <w:t xml:space="preserve">que desejam que a criança tenha um cronograma de atividades </w:t>
      </w:r>
      <w:r>
        <w:t xml:space="preserve">escolares extras, visando aprimorar </w:t>
      </w:r>
      <w:r w:rsidR="00E05279">
        <w:t xml:space="preserve">os </w:t>
      </w:r>
      <w:r w:rsidR="0039373F">
        <w:t>estudos</w:t>
      </w:r>
      <w:r w:rsidR="002A50F7">
        <w:t xml:space="preserve"> de matemática.</w:t>
      </w:r>
      <w:r>
        <w:t xml:space="preserve"> </w:t>
      </w:r>
      <w:r w:rsidR="00575C1F">
        <w:t xml:space="preserve">Algumas das características </w:t>
      </w:r>
      <w:r>
        <w:t xml:space="preserve">do sistema </w:t>
      </w:r>
      <w:r w:rsidR="00575C1F">
        <w:t>são:</w:t>
      </w:r>
      <w:r w:rsidR="00B36FFE">
        <w:t xml:space="preserve"> </w:t>
      </w:r>
      <w:r w:rsidR="00A75F40">
        <w:t>resolução de exercícios matemáticos</w:t>
      </w:r>
      <w:r w:rsidR="0050709A">
        <w:t>,</w:t>
      </w:r>
      <w:r w:rsidR="00743BA8">
        <w:t xml:space="preserve"> </w:t>
      </w:r>
      <w:r w:rsidR="00BB44D1">
        <w:t>níveis de dificuldade de acordo com o período escolar do aluno</w:t>
      </w:r>
      <w:r w:rsidR="0050709A">
        <w:t>,</w:t>
      </w:r>
      <w:r w:rsidR="00B36FFE">
        <w:t xml:space="preserve"> </w:t>
      </w:r>
      <w:r w:rsidR="00AB4FA5">
        <w:t xml:space="preserve">disponível em plataforma web, Android e </w:t>
      </w:r>
      <w:r w:rsidR="0086625C">
        <w:t>i</w:t>
      </w:r>
      <w:r w:rsidR="00AB4FA5">
        <w:t>OS</w:t>
      </w:r>
      <w:r w:rsidR="0050709A">
        <w:t>,</w:t>
      </w:r>
      <w:r w:rsidR="00B36FFE">
        <w:t xml:space="preserve"> </w:t>
      </w:r>
      <w:r w:rsidR="001C3B6D">
        <w:t xml:space="preserve">plataforma </w:t>
      </w:r>
      <w:r w:rsidR="00A36E92">
        <w:t>com versão completa paga</w:t>
      </w:r>
      <w:r w:rsidR="0050709A">
        <w:t>,</w:t>
      </w:r>
      <w:r w:rsidR="007D6DB3">
        <w:t xml:space="preserve"> </w:t>
      </w:r>
      <w:r w:rsidR="00C45460">
        <w:t>versão gratuita com limite diário</w:t>
      </w:r>
      <w:r w:rsidR="0050709A">
        <w:t>,</w:t>
      </w:r>
      <w:r w:rsidR="00670DFE">
        <w:t xml:space="preserve"> </w:t>
      </w:r>
      <w:r w:rsidR="00091D59">
        <w:t xml:space="preserve">interface </w:t>
      </w:r>
      <w:r w:rsidR="00153EF9">
        <w:t xml:space="preserve">simples </w:t>
      </w:r>
      <w:r w:rsidR="008D141F">
        <w:t>e atrativa</w:t>
      </w:r>
      <w:r w:rsidR="0050709A">
        <w:t>,</w:t>
      </w:r>
      <w:r w:rsidR="00670DFE">
        <w:t xml:space="preserve"> </w:t>
      </w:r>
      <w:r w:rsidR="001B24FB">
        <w:t>apresenta</w:t>
      </w:r>
      <w:r w:rsidR="00504124">
        <w:t xml:space="preserve"> explicação quando uma questão é respondida errada</w:t>
      </w:r>
      <w:r w:rsidR="0050709A">
        <w:t>,</w:t>
      </w:r>
      <w:r w:rsidR="00670DFE">
        <w:t xml:space="preserve"> </w:t>
      </w:r>
      <w:r w:rsidR="004225F6">
        <w:t>disponibiliza relatórios</w:t>
      </w:r>
      <w:r w:rsidR="00616B8D">
        <w:t xml:space="preserve"> para acompanhar o progresso do aluno</w:t>
      </w:r>
      <w:r w:rsidR="009B2DF7">
        <w:t xml:space="preserve"> (IXL LEARNING, 2020).</w:t>
      </w:r>
    </w:p>
    <w:p w14:paraId="24030481" w14:textId="49CB5541" w:rsidR="00BF2DE1" w:rsidRDefault="002271F5" w:rsidP="009F6048">
      <w:pPr>
        <w:pStyle w:val="TF-TEXTO"/>
      </w:pPr>
      <w:r>
        <w:t xml:space="preserve">A plataforma IXL </w:t>
      </w:r>
      <w:r w:rsidR="006D7B04">
        <w:t>tem as atividades separadas pelo período que o aluno está estudando na escola</w:t>
      </w:r>
      <w:r w:rsidR="00DE032D">
        <w:t xml:space="preserve">, </w:t>
      </w:r>
      <w:r w:rsidR="0051276C">
        <w:t>abrangendo da pré-escola até o sexto ano, as questões são elaboradas de acordo com o que é necessário aprender em cada uma dessas etapas</w:t>
      </w:r>
      <w:r w:rsidR="00DB1F4F">
        <w:t>.</w:t>
      </w:r>
      <w:r w:rsidR="00EF7E22">
        <w:t xml:space="preserve"> </w:t>
      </w:r>
      <w:r w:rsidR="00F3501D">
        <w:t>Na</w:t>
      </w:r>
      <w:r w:rsidR="006162F8">
        <w:t xml:space="preserve"> tela de seleção de atividades</w:t>
      </w:r>
      <w:r w:rsidR="00714142">
        <w:t xml:space="preserve">, a plataforma </w:t>
      </w:r>
      <w:r w:rsidR="0019504C">
        <w:t xml:space="preserve">exibe em cada categoria alguns tipos de atividades que serão encontradas </w:t>
      </w:r>
      <w:r w:rsidR="003A77BB">
        <w:t>após a seleção</w:t>
      </w:r>
      <w:r w:rsidR="00A91587">
        <w:t xml:space="preserve"> (IXL LEARNING, 2020)</w:t>
      </w:r>
      <w:r w:rsidR="003A77BB">
        <w:t>.</w:t>
      </w:r>
      <w:r w:rsidR="0050709A">
        <w:t xml:space="preserve"> </w:t>
      </w:r>
      <w:r w:rsidR="00A91587">
        <w:t xml:space="preserve">IXL Learning (2020) </w:t>
      </w:r>
      <w:r w:rsidR="00ED2CE3">
        <w:t>possui</w:t>
      </w:r>
      <w:r w:rsidR="00886DC5">
        <w:t xml:space="preserve"> questões variadas</w:t>
      </w:r>
      <w:r w:rsidR="00916668">
        <w:t xml:space="preserve">, </w:t>
      </w:r>
      <w:r w:rsidR="003339D2">
        <w:t xml:space="preserve">o tipo mais comum </w:t>
      </w:r>
      <w:r w:rsidR="00ED2CE3">
        <w:t>são</w:t>
      </w:r>
      <w:r w:rsidR="003339D2">
        <w:t xml:space="preserve"> a</w:t>
      </w:r>
      <w:r w:rsidR="00ED2CE3">
        <w:t>s</w:t>
      </w:r>
      <w:r w:rsidR="003339D2">
        <w:t xml:space="preserve"> que a resposta precisa ser digitada</w:t>
      </w:r>
      <w:r w:rsidR="003A0899">
        <w:t xml:space="preserve"> após a resolução de um cálculo,</w:t>
      </w:r>
      <w:r w:rsidR="009F6048">
        <w:t xml:space="preserve"> outro tipo </w:t>
      </w:r>
      <w:r w:rsidR="00CD277C">
        <w:t>são questões de arrastar componentes</w:t>
      </w:r>
      <w:r w:rsidR="00F67F32">
        <w:t xml:space="preserve"> ou até relacionar colunas. Questões que precisam da resposta por extenso não</w:t>
      </w:r>
      <w:r w:rsidR="00582E85">
        <w:t xml:space="preserve"> </w:t>
      </w:r>
      <w:r w:rsidR="00A91587">
        <w:t>são disponibilizadas pelo sistema</w:t>
      </w:r>
      <w:r w:rsidR="00582E85">
        <w:t xml:space="preserve">, </w:t>
      </w:r>
      <w:r w:rsidR="00114E46">
        <w:t>pois</w:t>
      </w:r>
      <w:r w:rsidR="00C473F7">
        <w:t xml:space="preserve"> a correção aconteceria de forma precisa</w:t>
      </w:r>
      <w:r w:rsidR="00604FA2">
        <w:t xml:space="preserve">, podendo o aluno errar porque não escreveu exatamente como </w:t>
      </w:r>
      <w:r w:rsidR="00A91587">
        <w:t>o sistem</w:t>
      </w:r>
      <w:r w:rsidR="00604FA2">
        <w:t>a espera</w:t>
      </w:r>
      <w:r w:rsidR="002D562F">
        <w:t>va</w:t>
      </w:r>
      <w:r w:rsidR="00604FA2">
        <w:t xml:space="preserve"> encontrar.</w:t>
      </w:r>
      <w:r w:rsidR="008D6848">
        <w:t xml:space="preserve"> </w:t>
      </w:r>
      <w:r w:rsidR="00BF2DE1">
        <w:t>Na Figura 2 (a) é apresentado</w:t>
      </w:r>
      <w:r w:rsidR="00BF2DE1" w:rsidRPr="008F1AAF">
        <w:t xml:space="preserve"> um exemplo de uma questão que foi respondida errada e o sistema apresentou o passo a passo de como resolver corretamente</w:t>
      </w:r>
      <w:r w:rsidR="00BF2DE1">
        <w:t xml:space="preserve">. Já </w:t>
      </w:r>
      <w:r w:rsidR="008D6848">
        <w:t xml:space="preserve">a Figura </w:t>
      </w:r>
      <w:r w:rsidR="00C03E2B">
        <w:t>2</w:t>
      </w:r>
      <w:r w:rsidR="008D6848">
        <w:t xml:space="preserve"> </w:t>
      </w:r>
      <w:r w:rsidR="00B63CA0">
        <w:t xml:space="preserve">(b) </w:t>
      </w:r>
      <w:r w:rsidR="008D6848">
        <w:t xml:space="preserve">é possível </w:t>
      </w:r>
      <w:r w:rsidR="00F069F5">
        <w:t xml:space="preserve">ver dois tipos de questões, </w:t>
      </w:r>
      <w:r w:rsidR="00A91587">
        <w:t xml:space="preserve">na qual </w:t>
      </w:r>
      <w:r w:rsidR="00F069F5">
        <w:t xml:space="preserve">a primeira </w:t>
      </w:r>
      <w:r w:rsidR="00A91587">
        <w:t xml:space="preserve">questão apresentada é </w:t>
      </w:r>
      <w:r w:rsidR="00F069F5">
        <w:t>de múltipla escolha e a segunda</w:t>
      </w:r>
      <w:r w:rsidR="00A91587">
        <w:t xml:space="preserve"> questão é referente </w:t>
      </w:r>
      <w:r w:rsidR="00F069F5">
        <w:t>arrastar comp</w:t>
      </w:r>
      <w:r w:rsidR="005515FD">
        <w:t>onentes</w:t>
      </w:r>
      <w:r w:rsidR="00A91587">
        <w:t xml:space="preserve"> (IXL LEARNING, 2020).</w:t>
      </w:r>
      <w:r w:rsidR="00BF2DE1">
        <w:t xml:space="preserve"> </w:t>
      </w:r>
    </w:p>
    <w:p w14:paraId="6E29E329" w14:textId="2015178E" w:rsidR="002E2A62" w:rsidRDefault="002E2A62" w:rsidP="00FB5291">
      <w:pPr>
        <w:pStyle w:val="TF-TEXTO"/>
        <w:spacing w:line="240" w:lineRule="auto"/>
        <w:ind w:firstLine="0"/>
        <w:jc w:val="center"/>
      </w:pPr>
      <w:commentRangeStart w:id="52"/>
      <w:r>
        <w:t xml:space="preserve">Figura </w:t>
      </w:r>
      <w:fldSimple w:instr=" SEQ Figura \* ARABIC ">
        <w:r w:rsidR="00FA56E0">
          <w:rPr>
            <w:noProof/>
          </w:rPr>
          <w:t>2</w:t>
        </w:r>
      </w:fldSimple>
      <w:r>
        <w:t xml:space="preserve"> - </w:t>
      </w:r>
      <w:r w:rsidRPr="00455646">
        <w:t>Tela de tipos de questões</w:t>
      </w:r>
      <w:commentRangeEnd w:id="52"/>
      <w:r w:rsidR="00536970">
        <w:rPr>
          <w:rStyle w:val="Refdecomentrio"/>
        </w:rPr>
        <w:commentReference w:id="52"/>
      </w:r>
    </w:p>
    <w:p w14:paraId="50E9DBA5" w14:textId="5852BFBB" w:rsidR="0050709A" w:rsidRDefault="0050709A" w:rsidP="00FB5291">
      <w:pPr>
        <w:pStyle w:val="TF-FIGURA"/>
      </w:pPr>
      <w:r>
        <w:rPr>
          <w:noProof/>
        </w:rPr>
        <w:lastRenderedPageBreak/>
        <w:drawing>
          <wp:inline distT="0" distB="0" distL="0" distR="0" wp14:anchorId="54C88A79" wp14:editId="4500BE0C">
            <wp:extent cx="3860196" cy="3151723"/>
            <wp:effectExtent l="19050" t="19050" r="26035" b="107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824" cy="3215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45086" w14:textId="74C0298C" w:rsidR="00A91587" w:rsidRDefault="00A91587" w:rsidP="008F45E3">
      <w:pPr>
        <w:pStyle w:val="TF-FONTE"/>
        <w:jc w:val="center"/>
      </w:pPr>
      <w:r w:rsidRPr="00B66D6C">
        <w:t>Fonte:</w:t>
      </w:r>
      <w:r w:rsidR="00672B69">
        <w:t xml:space="preserve"> adaptada de</w:t>
      </w:r>
      <w:r>
        <w:t xml:space="preserve"> IXL Learning (2020).</w:t>
      </w:r>
    </w:p>
    <w:p w14:paraId="1FF16D08" w14:textId="7F2F6CFA" w:rsidR="00BF2DE1" w:rsidRDefault="00BF2DE1" w:rsidP="00BF2DE1">
      <w:pPr>
        <w:pStyle w:val="TF-TEXTO"/>
      </w:pPr>
      <w:r>
        <w:t>IXL Learning (2020) disponibiliza informações referentes as questões respondidas, gerando estatísticas e relatórios, permitindo que o responsável analise a desenvoltura da criança. IXL Learning (2020) também conta com um sistema de prêmios para o aluno, despertando o interesse do aluno em realizar as atividades para ganhar os prêmios de acordo com os níveis alcançados. Ao acertar uma questão, IXL Learning (2020) mostra um aviso de acerto e segue para a próxima questão, mas quando a resposta é respondida errada, é apresentada a explicação de como fazer corretamente, estimulando o aprendizado e entendendo o passo a passo correto para a solução da questão (IXL LEARNING, 2020).</w:t>
      </w:r>
    </w:p>
    <w:p w14:paraId="2879E2E3" w14:textId="554B2E53" w:rsidR="00A44581" w:rsidRDefault="009A0EE4" w:rsidP="00421A6D">
      <w:pPr>
        <w:pStyle w:val="Ttulo2"/>
      </w:pPr>
      <w:bookmarkStart w:id="53" w:name="_Ref53779959"/>
      <w:commentRangeStart w:id="54"/>
      <w:r>
        <w:t>kahoot!</w:t>
      </w:r>
      <w:bookmarkEnd w:id="53"/>
      <w:commentRangeEnd w:id="54"/>
      <w:r w:rsidR="00491E9B">
        <w:rPr>
          <w:rStyle w:val="Refdecomentrio"/>
          <w:caps w:val="0"/>
        </w:rPr>
        <w:commentReference w:id="54"/>
      </w:r>
    </w:p>
    <w:p w14:paraId="220CF3DB" w14:textId="57A7DE3A" w:rsidR="009911FD" w:rsidRPr="003A17A3" w:rsidRDefault="00DC6602" w:rsidP="00670DFE">
      <w:pPr>
        <w:pStyle w:val="TF-TEXTO"/>
        <w:rPr>
          <w:highlight w:val="yellow"/>
        </w:rPr>
      </w:pPr>
      <w:r>
        <w:t xml:space="preserve">O Kahoot! é </w:t>
      </w:r>
      <w:r w:rsidR="00D4309B">
        <w:t>um sistema</w:t>
      </w:r>
      <w:r>
        <w:t xml:space="preserve"> web</w:t>
      </w:r>
      <w:r w:rsidR="00C40430">
        <w:t xml:space="preserve"> que possibilita </w:t>
      </w:r>
      <w:r w:rsidR="004653E5">
        <w:t>a criação de questionários e jogos</w:t>
      </w:r>
      <w:r w:rsidR="00B74CE8">
        <w:t xml:space="preserve"> de pergunta e resposta</w:t>
      </w:r>
      <w:r w:rsidR="00FF3DC0">
        <w:t>, sendo muito utilizado em sala de aula devido a funcionalidade multi jogador e competitiva.</w:t>
      </w:r>
      <w:r w:rsidR="00F26423">
        <w:t xml:space="preserve"> </w:t>
      </w:r>
      <w:r w:rsidR="00D4309B">
        <w:t xml:space="preserve">Kahoot! (2020) possui um plano básico, que é gratuito, uma versão Pro e outra Premium, sendo essas versões pagas. Na versão básica já fica disponível opções para montagem de partidas, porém o acesso a relatórios para análise de desempenho ficam </w:t>
      </w:r>
      <w:r w:rsidR="00D4309B" w:rsidRPr="00670DFE">
        <w:t xml:space="preserve">disponíveis apenas na versão Pro ou superior. </w:t>
      </w:r>
      <w:r w:rsidR="00462793" w:rsidRPr="00670DFE">
        <w:t xml:space="preserve">Algumas características do </w:t>
      </w:r>
      <w:r w:rsidR="00D4309B" w:rsidRPr="00670DFE">
        <w:t xml:space="preserve">Kahoot! (2020) </w:t>
      </w:r>
      <w:r w:rsidR="00462793" w:rsidRPr="00670DFE">
        <w:t>são:</w:t>
      </w:r>
      <w:r w:rsidR="00670DFE" w:rsidRPr="00670DFE">
        <w:t xml:space="preserve"> </w:t>
      </w:r>
      <w:r w:rsidR="007B2EE0" w:rsidRPr="00670DFE">
        <w:t>p</w:t>
      </w:r>
      <w:r w:rsidR="00871D40" w:rsidRPr="00670DFE">
        <w:t>artidas configuráveis de perguntas e respostas</w:t>
      </w:r>
      <w:r w:rsidR="006556A5">
        <w:t>,</w:t>
      </w:r>
      <w:r w:rsidR="00670DFE" w:rsidRPr="00670DFE">
        <w:t xml:space="preserve"> </w:t>
      </w:r>
      <w:r w:rsidR="007B2EE0" w:rsidRPr="00670DFE">
        <w:t xml:space="preserve">modo competitivo: acumula pontos ao </w:t>
      </w:r>
      <w:r w:rsidR="00293179" w:rsidRPr="00670DFE">
        <w:t>acertar e responder mais rápido;</w:t>
      </w:r>
      <w:r w:rsidR="00670DFE" w:rsidRPr="00670DFE">
        <w:t xml:space="preserve"> </w:t>
      </w:r>
      <w:r w:rsidR="00871D40" w:rsidRPr="00670DFE">
        <w:t>d</w:t>
      </w:r>
      <w:r w:rsidR="00436002" w:rsidRPr="00670DFE">
        <w:t>isponível em plataforma web</w:t>
      </w:r>
      <w:r w:rsidR="00D4309B" w:rsidRPr="00670DFE">
        <w:t xml:space="preserve">, </w:t>
      </w:r>
      <w:r w:rsidR="004D77F8" w:rsidRPr="00670DFE">
        <w:t>Andr</w:t>
      </w:r>
      <w:r w:rsidR="006F6D25" w:rsidRPr="00670DFE">
        <w:t>oi</w:t>
      </w:r>
      <w:r w:rsidR="004D77F8" w:rsidRPr="00670DFE">
        <w:t xml:space="preserve">d e </w:t>
      </w:r>
      <w:r w:rsidR="0086625C">
        <w:t>i</w:t>
      </w:r>
      <w:r w:rsidR="004D77F8" w:rsidRPr="00670DFE">
        <w:t>OS;</w:t>
      </w:r>
      <w:r w:rsidR="00670DFE" w:rsidRPr="00670DFE">
        <w:t xml:space="preserve"> </w:t>
      </w:r>
      <w:r w:rsidR="006F6D25" w:rsidRPr="00670DFE">
        <w:t>versão gratuita e versão paga com mais recursos</w:t>
      </w:r>
      <w:r w:rsidR="009911FD" w:rsidRPr="00670DFE">
        <w:t>;</w:t>
      </w:r>
      <w:r w:rsidR="00670DFE" w:rsidRPr="00670DFE">
        <w:t xml:space="preserve"> </w:t>
      </w:r>
      <w:r w:rsidR="00510997" w:rsidRPr="00670DFE">
        <w:t>depende do cadastro de questões para funcionar</w:t>
      </w:r>
      <w:r w:rsidR="00F73855" w:rsidRPr="00670DFE">
        <w:t>, a plataforma não gera questões.</w:t>
      </w:r>
    </w:p>
    <w:p w14:paraId="2DDA2B72" w14:textId="34890D3E" w:rsidR="00841D65" w:rsidRDefault="00D4309B" w:rsidP="00052C0A">
      <w:pPr>
        <w:pStyle w:val="TF-TEXTO"/>
      </w:pPr>
      <w:r>
        <w:lastRenderedPageBreak/>
        <w:t>A F</w:t>
      </w:r>
      <w:r w:rsidR="008B1538">
        <w:t xml:space="preserve">igura </w:t>
      </w:r>
      <w:r w:rsidR="002E2A62">
        <w:t xml:space="preserve">3 </w:t>
      </w:r>
      <w:r>
        <w:t xml:space="preserve">traz </w:t>
      </w:r>
      <w:r w:rsidR="008B1538">
        <w:t>a tela de criação de questão,</w:t>
      </w:r>
      <w:r w:rsidR="00C272AC">
        <w:t xml:space="preserve"> </w:t>
      </w:r>
      <w:r>
        <w:t>na qual é</w:t>
      </w:r>
      <w:r w:rsidR="00400886">
        <w:t xml:space="preserve"> possível </w:t>
      </w:r>
      <w:r>
        <w:t>realizar as configurações disponíveis</w:t>
      </w:r>
      <w:r w:rsidR="00400886">
        <w:t>: imagem</w:t>
      </w:r>
      <w:r w:rsidR="00640ED9">
        <w:t xml:space="preserve"> (</w:t>
      </w:r>
      <w:r w:rsidR="008E3937">
        <w:t>letra A</w:t>
      </w:r>
      <w:r w:rsidR="00640ED9">
        <w:t>)</w:t>
      </w:r>
      <w:r w:rsidR="00400886">
        <w:t>, texto</w:t>
      </w:r>
      <w:r w:rsidR="00640ED9">
        <w:t xml:space="preserve"> (</w:t>
      </w:r>
      <w:r w:rsidR="008E3937">
        <w:t>letra B</w:t>
      </w:r>
      <w:r w:rsidR="00640ED9">
        <w:t>)</w:t>
      </w:r>
      <w:r w:rsidR="00400886">
        <w:t>, alternativas</w:t>
      </w:r>
      <w:r w:rsidR="00640ED9">
        <w:t xml:space="preserve"> (</w:t>
      </w:r>
      <w:r w:rsidR="008E3937">
        <w:t>letra C</w:t>
      </w:r>
      <w:r w:rsidR="00640ED9">
        <w:t>)</w:t>
      </w:r>
      <w:r w:rsidR="00222C37">
        <w:t xml:space="preserve"> e</w:t>
      </w:r>
      <w:r w:rsidR="00400886">
        <w:t xml:space="preserve"> tempo</w:t>
      </w:r>
      <w:r w:rsidR="00016F25">
        <w:t xml:space="preserve"> para responder</w:t>
      </w:r>
      <w:r w:rsidR="00640ED9">
        <w:t xml:space="preserve"> (</w:t>
      </w:r>
      <w:r w:rsidR="008E3937">
        <w:t>letra D</w:t>
      </w:r>
      <w:r w:rsidR="00640ED9">
        <w:t>)</w:t>
      </w:r>
      <w:r w:rsidR="001D6503">
        <w:t>. É possível também adicionar uma questão que já foi criada em outro formulário</w:t>
      </w:r>
      <w:r w:rsidR="00640ED9">
        <w:t xml:space="preserve"> (</w:t>
      </w:r>
      <w:r w:rsidR="008E3937">
        <w:t>letra E</w:t>
      </w:r>
      <w:r w:rsidR="00640ED9">
        <w:t>)</w:t>
      </w:r>
      <w:r w:rsidR="001D6503">
        <w:t xml:space="preserve">, </w:t>
      </w:r>
      <w:r w:rsidR="002F2D64">
        <w:t>buscando-a</w:t>
      </w:r>
      <w:r w:rsidR="005023FC">
        <w:t xml:space="preserve"> do banco de questões salvas.</w:t>
      </w:r>
    </w:p>
    <w:p w14:paraId="13C2E636" w14:textId="1EB55842" w:rsidR="002E2A62" w:rsidRPr="005B678E" w:rsidRDefault="002E2A62" w:rsidP="00B00B6A">
      <w:pPr>
        <w:pStyle w:val="TF-TEXTO"/>
        <w:spacing w:line="240" w:lineRule="auto"/>
        <w:ind w:firstLine="0"/>
        <w:jc w:val="center"/>
      </w:pPr>
      <w:r w:rsidRPr="00B00B6A">
        <w:t xml:space="preserve">Figura </w:t>
      </w:r>
      <w:r w:rsidRPr="005B678E">
        <w:fldChar w:fldCharType="begin"/>
      </w:r>
      <w:r w:rsidRPr="004B26B2">
        <w:instrText xml:space="preserve"> SEQ Figura \* ARABIC </w:instrText>
      </w:r>
      <w:r w:rsidRPr="005B678E">
        <w:fldChar w:fldCharType="separate"/>
      </w:r>
      <w:r w:rsidR="00FA56E0">
        <w:rPr>
          <w:noProof/>
        </w:rPr>
        <w:t>3</w:t>
      </w:r>
      <w:r w:rsidRPr="005B678E">
        <w:fldChar w:fldCharType="end"/>
      </w:r>
      <w:r w:rsidRPr="00B00B6A">
        <w:t xml:space="preserve"> - </w:t>
      </w:r>
      <w:r w:rsidRPr="005B678E">
        <w:t>Tela de criação de questões</w:t>
      </w:r>
    </w:p>
    <w:p w14:paraId="0CDC0710" w14:textId="75E1E4E8" w:rsidR="002F2D64" w:rsidRDefault="00792DF8" w:rsidP="00DB6DBC">
      <w:pPr>
        <w:pStyle w:val="TF-TEXTO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3436B75" wp14:editId="6C514004">
            <wp:extent cx="3794760" cy="2266315"/>
            <wp:effectExtent l="19050" t="19050" r="15240" b="19685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126" cy="2284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B68A3" w14:textId="6858561F" w:rsidR="002F2D64" w:rsidRPr="00745584" w:rsidRDefault="00AA1B28" w:rsidP="008F45E3">
      <w:pPr>
        <w:pStyle w:val="TF-FONTE"/>
        <w:jc w:val="center"/>
        <w:rPr>
          <w:szCs w:val="16"/>
          <w:u w:val="single"/>
        </w:rPr>
      </w:pPr>
      <w:r w:rsidRPr="00AA1B28">
        <w:rPr>
          <w:szCs w:val="16"/>
        </w:rPr>
        <w:t xml:space="preserve">Fonte: </w:t>
      </w:r>
      <w:r w:rsidR="00D4309B">
        <w:rPr>
          <w:szCs w:val="16"/>
        </w:rPr>
        <w:t>adaptad</w:t>
      </w:r>
      <w:r w:rsidR="003E3042">
        <w:rPr>
          <w:szCs w:val="16"/>
        </w:rPr>
        <w:t>a</w:t>
      </w:r>
      <w:r w:rsidR="00D4309B">
        <w:rPr>
          <w:szCs w:val="16"/>
        </w:rPr>
        <w:t xml:space="preserve"> </w:t>
      </w:r>
      <w:r w:rsidR="00D4309B" w:rsidRPr="00D4309B">
        <w:t>de Kahoot! (2020).</w:t>
      </w:r>
    </w:p>
    <w:p w14:paraId="4F2A9932" w14:textId="33FC3C83" w:rsidR="00722CB0" w:rsidRDefault="00D4309B" w:rsidP="006749DF">
      <w:pPr>
        <w:pStyle w:val="TF-TEXTO"/>
      </w:pPr>
      <w:r w:rsidRPr="00D4309B">
        <w:rPr>
          <w:szCs w:val="24"/>
        </w:rPr>
        <w:t xml:space="preserve">Kahoot! (2020) </w:t>
      </w:r>
      <w:r w:rsidR="00040BFA" w:rsidRPr="00D4309B">
        <w:rPr>
          <w:szCs w:val="24"/>
        </w:rPr>
        <w:t>permite</w:t>
      </w:r>
      <w:r w:rsidR="00040BFA">
        <w:t xml:space="preserve"> que um usuário crie uma partida e compartilhe o código</w:t>
      </w:r>
      <w:r w:rsidR="00B54F8D">
        <w:t xml:space="preserve"> PIN</w:t>
      </w:r>
      <w:r w:rsidR="00040BFA">
        <w:t xml:space="preserve"> com outras pessoas para que elas possam acessar a partida.</w:t>
      </w:r>
      <w:r w:rsidR="00062D10">
        <w:t xml:space="preserve"> O professor </w:t>
      </w:r>
      <w:r w:rsidR="003E1F93">
        <w:t xml:space="preserve">inicia a partida </w:t>
      </w:r>
      <w:r w:rsidR="00062D10">
        <w:t>assim que todos os alunos tiverem se conectado.</w:t>
      </w:r>
      <w:r w:rsidR="00920A07">
        <w:t xml:space="preserve"> </w:t>
      </w:r>
      <w:r>
        <w:t>Referente a</w:t>
      </w:r>
      <w:r w:rsidR="00062D10" w:rsidRPr="00267BE6">
        <w:t xml:space="preserve"> sala de aula, as questões são projetadas pelo professor e os alunos respondem conectados </w:t>
      </w:r>
      <w:r>
        <w:t>por meio</w:t>
      </w:r>
      <w:r w:rsidR="00062D10" w:rsidRPr="00267BE6">
        <w:t xml:space="preserve"> dos seus dispositivos.</w:t>
      </w:r>
      <w:r w:rsidR="00040BFA">
        <w:t xml:space="preserve"> </w:t>
      </w:r>
      <w:r>
        <w:t xml:space="preserve">A </w:t>
      </w:r>
      <w:r w:rsidR="002E2A62">
        <w:fldChar w:fldCharType="begin"/>
      </w:r>
      <w:r w:rsidR="002E2A62">
        <w:instrText xml:space="preserve"> REF _Ref53503505 \h </w:instrText>
      </w:r>
      <w:r w:rsidR="002E2A62">
        <w:fldChar w:fldCharType="separate"/>
      </w:r>
      <w:r w:rsidR="00FA56E0">
        <w:t xml:space="preserve">Figura </w:t>
      </w:r>
      <w:r w:rsidR="00FA56E0">
        <w:rPr>
          <w:noProof/>
        </w:rPr>
        <w:t>4</w:t>
      </w:r>
      <w:r w:rsidR="002E2A62">
        <w:fldChar w:fldCharType="end"/>
      </w:r>
      <w:r w:rsidR="002E2A62">
        <w:t xml:space="preserve"> </w:t>
      </w:r>
      <w:r>
        <w:t>traz</w:t>
      </w:r>
      <w:r w:rsidR="00253AC9">
        <w:t xml:space="preserve"> </w:t>
      </w:r>
      <w:r w:rsidR="006355C8">
        <w:t xml:space="preserve">a </w:t>
      </w:r>
      <w:r w:rsidR="00253AC9">
        <w:t xml:space="preserve">tela referente a apresentação de </w:t>
      </w:r>
      <w:r w:rsidR="0038511B">
        <w:t>uma questão no jogo (</w:t>
      </w:r>
      <w:r w:rsidR="002E2A62">
        <w:fldChar w:fldCharType="begin"/>
      </w:r>
      <w:r w:rsidR="002E2A62">
        <w:instrText xml:space="preserve"> REF _Ref53503505 \h </w:instrText>
      </w:r>
      <w:r w:rsidR="002E2A62">
        <w:fldChar w:fldCharType="separate"/>
      </w:r>
      <w:r w:rsidR="00FA56E0">
        <w:t xml:space="preserve">Figura </w:t>
      </w:r>
      <w:r w:rsidR="00FA56E0">
        <w:rPr>
          <w:noProof/>
        </w:rPr>
        <w:t>4</w:t>
      </w:r>
      <w:r w:rsidR="002E2A62">
        <w:fldChar w:fldCharType="end"/>
      </w:r>
      <w:r w:rsidR="0075201A">
        <w:t xml:space="preserve"> (a)</w:t>
      </w:r>
      <w:r w:rsidR="00253AC9">
        <w:t>)</w:t>
      </w:r>
      <w:r w:rsidR="00BC329A">
        <w:t>.</w:t>
      </w:r>
      <w:r w:rsidR="003F1B7D">
        <w:t xml:space="preserve"> Após todos terem respondido </w:t>
      </w:r>
      <w:r w:rsidR="006D778B">
        <w:t>à</w:t>
      </w:r>
      <w:r w:rsidR="00253AC9">
        <w:t xml:space="preserve"> questão </w:t>
      </w:r>
      <w:r w:rsidR="003F1B7D">
        <w:t xml:space="preserve">ou o </w:t>
      </w:r>
      <w:r w:rsidR="003F1B7D" w:rsidRPr="0075201A">
        <w:t>tempo</w:t>
      </w:r>
      <w:r w:rsidR="00253AC9" w:rsidRPr="0075201A">
        <w:t xml:space="preserve"> do jogo</w:t>
      </w:r>
      <w:r w:rsidR="003F1B7D" w:rsidRPr="0075201A">
        <w:t xml:space="preserve"> ter </w:t>
      </w:r>
      <w:r w:rsidR="00FB2BC8" w:rsidRPr="0075201A">
        <w:t>acabado</w:t>
      </w:r>
      <w:r w:rsidR="009B57F1" w:rsidRPr="0075201A">
        <w:t xml:space="preserve">, o jogo mostra a resposta correta e exibe se o jogador respondeu corretamente </w:t>
      </w:r>
      <w:r w:rsidR="00253AC9" w:rsidRPr="0075201A">
        <w:t>(</w:t>
      </w:r>
      <w:r w:rsidR="002E2A62">
        <w:fldChar w:fldCharType="begin"/>
      </w:r>
      <w:r w:rsidR="002E2A62">
        <w:instrText xml:space="preserve"> REF _Ref53503505 \h </w:instrText>
      </w:r>
      <w:r w:rsidR="002E2A62">
        <w:fldChar w:fldCharType="separate"/>
      </w:r>
      <w:r w:rsidR="00FA56E0">
        <w:t xml:space="preserve">Figura </w:t>
      </w:r>
      <w:r w:rsidR="00FA56E0">
        <w:rPr>
          <w:noProof/>
        </w:rPr>
        <w:t>4</w:t>
      </w:r>
      <w:r w:rsidR="002E2A62">
        <w:fldChar w:fldCharType="end"/>
      </w:r>
      <w:r w:rsidR="00253AC9" w:rsidRPr="0075201A">
        <w:t xml:space="preserve"> (b)) </w:t>
      </w:r>
      <w:r w:rsidR="009B57F1" w:rsidRPr="0075201A">
        <w:t xml:space="preserve">ou não </w:t>
      </w:r>
      <w:r w:rsidR="00253AC9" w:rsidRPr="0075201A">
        <w:t>(</w:t>
      </w:r>
      <w:r w:rsidR="002E2A62">
        <w:fldChar w:fldCharType="begin"/>
      </w:r>
      <w:r w:rsidR="002E2A62">
        <w:instrText xml:space="preserve"> REF _Ref53503505 \h </w:instrText>
      </w:r>
      <w:r w:rsidR="002E2A62">
        <w:fldChar w:fldCharType="separate"/>
      </w:r>
      <w:r w:rsidR="00FA56E0">
        <w:t xml:space="preserve">Figura </w:t>
      </w:r>
      <w:r w:rsidR="00FA56E0">
        <w:rPr>
          <w:noProof/>
        </w:rPr>
        <w:t>4</w:t>
      </w:r>
      <w:r w:rsidR="002E2A62">
        <w:fldChar w:fldCharType="end"/>
      </w:r>
      <w:r w:rsidR="00253AC9" w:rsidRPr="0075201A">
        <w:t xml:space="preserve"> (c)).</w:t>
      </w:r>
    </w:p>
    <w:p w14:paraId="4DEBE776" w14:textId="5422C068" w:rsidR="002E2A62" w:rsidRDefault="002E2A62" w:rsidP="00FB5291">
      <w:pPr>
        <w:pStyle w:val="TF-TEXTO"/>
        <w:spacing w:line="240" w:lineRule="auto"/>
        <w:ind w:firstLine="0"/>
        <w:jc w:val="center"/>
      </w:pPr>
      <w:bookmarkStart w:id="55" w:name="_Ref53503505"/>
      <w:r>
        <w:t xml:space="preserve">Figura </w:t>
      </w:r>
      <w:fldSimple w:instr=" SEQ Figura \* ARABIC ">
        <w:r w:rsidR="00FA56E0">
          <w:rPr>
            <w:noProof/>
          </w:rPr>
          <w:t>4</w:t>
        </w:r>
      </w:fldSimple>
      <w:bookmarkEnd w:id="55"/>
      <w:r>
        <w:t xml:space="preserve"> - </w:t>
      </w:r>
      <w:r w:rsidRPr="00904015">
        <w:t>Telas da partida em andamento</w:t>
      </w:r>
    </w:p>
    <w:p w14:paraId="0B0DF30D" w14:textId="63E5F9D8" w:rsidR="00253AC9" w:rsidRDefault="00253AC9" w:rsidP="00722CB0">
      <w:pPr>
        <w:pStyle w:val="TF-TEXTO"/>
        <w:spacing w:before="0" w:line="240" w:lineRule="auto"/>
        <w:ind w:firstLine="0"/>
        <w:jc w:val="center"/>
        <w:rPr>
          <w:sz w:val="20"/>
          <w:szCs w:val="16"/>
        </w:rPr>
      </w:pPr>
      <w:r>
        <w:rPr>
          <w:noProof/>
        </w:rPr>
        <w:drawing>
          <wp:inline distT="0" distB="0" distL="0" distR="0" wp14:anchorId="08AEBEEB" wp14:editId="55FC902B">
            <wp:extent cx="4768611" cy="2910198"/>
            <wp:effectExtent l="19050" t="19050" r="13335" b="2413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5984" cy="2933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CA505" w14:textId="6571A0D6" w:rsidR="00C67C37" w:rsidRPr="00C67C37" w:rsidRDefault="007F1B7D" w:rsidP="004B4FA4">
      <w:pPr>
        <w:pStyle w:val="TF-FONTE"/>
        <w:jc w:val="center"/>
      </w:pPr>
      <w:r w:rsidRPr="008F45E3">
        <w:t xml:space="preserve">Fonte: </w:t>
      </w:r>
      <w:r w:rsidR="00253AC9" w:rsidRPr="00741DA0">
        <w:t>adaptad</w:t>
      </w:r>
      <w:r w:rsidR="004B4FA4" w:rsidRPr="00741DA0">
        <w:t>a</w:t>
      </w:r>
      <w:r w:rsidR="00253AC9" w:rsidRPr="00741DA0">
        <w:t xml:space="preserve"> de </w:t>
      </w:r>
      <w:r w:rsidRPr="00741DA0">
        <w:t>Kahoot!</w:t>
      </w:r>
      <w:r w:rsidR="00253AC9" w:rsidRPr="00741DA0">
        <w:t xml:space="preserve"> (2020).</w:t>
      </w:r>
    </w:p>
    <w:p w14:paraId="4F9D1128" w14:textId="2E950077" w:rsidR="00451B94" w:rsidRDefault="00451B94" w:rsidP="00224EFE">
      <w:pPr>
        <w:pStyle w:val="Ttulo1"/>
      </w:pPr>
      <w:bookmarkStart w:id="56" w:name="_Toc54164921"/>
      <w:bookmarkStart w:id="57" w:name="_Toc54165675"/>
      <w:bookmarkStart w:id="58" w:name="_Toc54169333"/>
      <w:bookmarkStart w:id="59" w:name="_Toc96347439"/>
      <w:bookmarkStart w:id="60" w:name="_Toc96357723"/>
      <w:bookmarkStart w:id="61" w:name="_Toc96491866"/>
      <w:bookmarkStart w:id="62" w:name="_Toc411603107"/>
      <w:bookmarkEnd w:id="29"/>
      <w:r w:rsidRPr="00224EFE">
        <w:lastRenderedPageBreak/>
        <w:t>proposta</w:t>
      </w:r>
      <w:r w:rsidR="00A946C9">
        <w:t xml:space="preserve"> </w:t>
      </w:r>
      <w:r w:rsidR="00955E61">
        <w:t>DO SISTEMA</w:t>
      </w:r>
    </w:p>
    <w:p w14:paraId="7C64B414" w14:textId="0126B217" w:rsidR="00253AC9" w:rsidRDefault="00253AC9" w:rsidP="00253AC9">
      <w:pPr>
        <w:pStyle w:val="TF-ALNEA"/>
        <w:numPr>
          <w:ilvl w:val="0"/>
          <w:numId w:val="0"/>
        </w:numPr>
        <w:ind w:firstLine="567"/>
        <w:contextualSpacing w:val="0"/>
      </w:pPr>
      <w:bookmarkStart w:id="63" w:name="_Toc54164915"/>
      <w:bookmarkStart w:id="64" w:name="_Toc54165669"/>
      <w:bookmarkStart w:id="65" w:name="_Toc54169327"/>
      <w:bookmarkStart w:id="66" w:name="_Toc96347433"/>
      <w:bookmarkStart w:id="67" w:name="_Toc96357717"/>
      <w:bookmarkStart w:id="68" w:name="_Toc96491860"/>
      <w:bookmarkStart w:id="69" w:name="_Toc351015594"/>
      <w:r>
        <w:t>Nessa seção serão descritas as justificativas para o desenvolvimento do trabalho proposto (subseção 3.1)</w:t>
      </w:r>
      <w:ins w:id="70" w:author="Andreza Sartori" w:date="2020-11-05T14:53:00Z">
        <w:r w:rsidR="000A59E3">
          <w:t>.</w:t>
        </w:r>
      </w:ins>
      <w:del w:id="71" w:author="Andreza Sartori" w:date="2020-11-05T14:53:00Z">
        <w:r w:rsidDel="000A59E3">
          <w:delText>,</w:delText>
        </w:r>
      </w:del>
      <w:r>
        <w:t xml:space="preserve"> </w:t>
      </w:r>
      <w:del w:id="72" w:author="Andreza Sartori" w:date="2020-11-05T14:53:00Z">
        <w:r w:rsidDel="000A59E3">
          <w:delText>t</w:delText>
        </w:r>
      </w:del>
      <w:ins w:id="73" w:author="Andreza Sartori" w:date="2020-11-05T14:53:00Z">
        <w:r w:rsidR="000A59E3">
          <w:t>T</w:t>
        </w:r>
      </w:ins>
      <w:r>
        <w:t>ambém serão descritos os requisitos funcionais e não funcionais (subseção 3.2), e para finalizar será descrito a metodologia e planejamento do cronograma para o desenvolvimento do trabalho (subseção 3.3).</w:t>
      </w:r>
    </w:p>
    <w:p w14:paraId="6220D153" w14:textId="6C6EA824" w:rsidR="00451B94" w:rsidRPr="00421A6D" w:rsidRDefault="00451B94" w:rsidP="00421A6D">
      <w:pPr>
        <w:pStyle w:val="Ttulo2"/>
      </w:pPr>
      <w:r w:rsidRPr="00421A6D">
        <w:t>JUSTIFICATIVA</w:t>
      </w:r>
    </w:p>
    <w:p w14:paraId="6A1F08A8" w14:textId="77777777" w:rsidR="00955E61" w:rsidRDefault="00253AC9" w:rsidP="00955E61">
      <w:pPr>
        <w:pStyle w:val="TF-TEXTO"/>
      </w:pPr>
      <w:r>
        <w:t>Nas seções 1 e 2 foram evidenciados a relevância do trabalho proposto. N</w:t>
      </w:r>
      <w:r w:rsidR="00093152" w:rsidRPr="00E85E7B">
        <w:t>o Quadro 1 é apresentado um comparativo entre os trabalhos correlatos, de modo que as linhas representam as características e as colunas os trabalhos correlatos</w:t>
      </w:r>
      <w:del w:id="74" w:author="Andreza Sartori" w:date="2020-11-05T14:54:00Z">
        <w:r w:rsidR="00093152" w:rsidDel="0010371B">
          <w:delText>,</w:delText>
        </w:r>
      </w:del>
      <w:r w:rsidR="00093152">
        <w:t xml:space="preserve"> </w:t>
      </w:r>
      <w:r w:rsidR="00DC0412">
        <w:t xml:space="preserve">em relação </w:t>
      </w:r>
      <w:r w:rsidR="00DC0412" w:rsidRPr="00E85E7B">
        <w:t>a relevância do tema proposto</w:t>
      </w:r>
      <w:r w:rsidR="00DC0412">
        <w:t>.</w:t>
      </w:r>
      <w:r w:rsidR="00955E61">
        <w:t xml:space="preserve"> Conforme demonstrado no Quadro 1, em termos de acessibilidade, IXL Learning (2020) e Kahoot! (2020) </w:t>
      </w:r>
      <w:r w:rsidR="00955E61" w:rsidRPr="00E85E7B">
        <w:t>estão disponíveis para plataformas</w:t>
      </w:r>
      <w:r w:rsidR="00955E61">
        <w:t xml:space="preserve"> web,</w:t>
      </w:r>
      <w:r w:rsidR="00955E61" w:rsidRPr="00E85E7B">
        <w:t xml:space="preserve"> iOS e Android</w:t>
      </w:r>
      <w:r w:rsidR="00955E61">
        <w:t xml:space="preserve">, enquanto </w:t>
      </w:r>
      <w:r w:rsidR="00955E61" w:rsidRPr="00571F80">
        <w:t xml:space="preserve">Informer Technologies </w:t>
      </w:r>
      <w:r w:rsidR="00955E61">
        <w:t xml:space="preserve">(2020) encontra-se disponível apenas para desktop, como um sistema instalado. IXL Learning (2020) e Kahoot! (2020) são mais flexíveis, podendo ser acessados de </w:t>
      </w:r>
      <w:commentRangeStart w:id="75"/>
      <w:r w:rsidR="00955E61">
        <w:t xml:space="preserve">diferentes formas, </w:t>
      </w:r>
      <w:commentRangeEnd w:id="75"/>
      <w:r w:rsidR="007750FF">
        <w:rPr>
          <w:rStyle w:val="Refdecomentrio"/>
        </w:rPr>
        <w:commentReference w:id="75"/>
      </w:r>
      <w:r w:rsidR="00955E61">
        <w:t>diferentemente do Math Educator (2020) que tem uma proposta mais simplificada.</w:t>
      </w:r>
    </w:p>
    <w:p w14:paraId="63CAF10F" w14:textId="0E5B38B7" w:rsidR="00AE0F36" w:rsidRDefault="00AE0F36" w:rsidP="00AE0F36">
      <w:pPr>
        <w:pStyle w:val="Legenda"/>
        <w:jc w:val="center"/>
        <w:rPr>
          <w:b w:val="0"/>
          <w:bCs w:val="0"/>
          <w:sz w:val="24"/>
          <w:szCs w:val="24"/>
        </w:rPr>
      </w:pPr>
      <w:bookmarkStart w:id="76" w:name="_Ref37186103"/>
      <w:r>
        <w:rPr>
          <w:b w:val="0"/>
          <w:bCs w:val="0"/>
          <w:sz w:val="24"/>
          <w:szCs w:val="24"/>
        </w:rPr>
        <w:t xml:space="preserve">Quadro </w:t>
      </w:r>
      <w:r>
        <w:fldChar w:fldCharType="begin"/>
      </w:r>
      <w:r>
        <w:rPr>
          <w:b w:val="0"/>
          <w:bCs w:val="0"/>
          <w:sz w:val="24"/>
          <w:szCs w:val="24"/>
        </w:rPr>
        <w:instrText xml:space="preserve"> SEQ Quadro \* ARABIC </w:instrText>
      </w:r>
      <w:r>
        <w:fldChar w:fldCharType="separate"/>
      </w:r>
      <w:r w:rsidR="00FA56E0">
        <w:rPr>
          <w:b w:val="0"/>
          <w:bCs w:val="0"/>
          <w:noProof/>
          <w:sz w:val="24"/>
          <w:szCs w:val="24"/>
        </w:rPr>
        <w:t>1</w:t>
      </w:r>
      <w:r>
        <w:fldChar w:fldCharType="end"/>
      </w:r>
      <w:bookmarkEnd w:id="76"/>
      <w:r>
        <w:rPr>
          <w:b w:val="0"/>
          <w:bCs w:val="0"/>
          <w:sz w:val="24"/>
          <w:szCs w:val="24"/>
        </w:rPr>
        <w:t xml:space="preserve"> - Comparativo entre os trabalhos correlatos</w:t>
      </w:r>
    </w:p>
    <w:tbl>
      <w:tblPr>
        <w:tblW w:w="49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5122"/>
        <w:gridCol w:w="1394"/>
        <w:gridCol w:w="1172"/>
        <w:gridCol w:w="1283"/>
      </w:tblGrid>
      <w:tr w:rsidR="00AE0F36" w14:paraId="7CD57013" w14:textId="77777777" w:rsidTr="00FB5291">
        <w:trPr>
          <w:trHeight w:val="828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  <w:hideMark/>
          </w:tcPr>
          <w:p w14:paraId="7B8EC109" w14:textId="77777777" w:rsidR="00AE0F36" w:rsidRPr="00FB5291" w:rsidRDefault="00AE0F36">
            <w:pPr>
              <w:jc w:val="right"/>
              <w:rPr>
                <w:b/>
                <w:bCs/>
                <w:sz w:val="22"/>
                <w:szCs w:val="22"/>
              </w:rPr>
            </w:pPr>
            <w:r w:rsidRPr="00FB5291">
              <w:rPr>
                <w:b/>
                <w:bCs/>
                <w:sz w:val="22"/>
                <w:szCs w:val="22"/>
              </w:rPr>
              <w:t>Correlatos</w:t>
            </w:r>
          </w:p>
          <w:p w14:paraId="12129BD8" w14:textId="77777777" w:rsidR="00AB4FA5" w:rsidRPr="00FB5291" w:rsidRDefault="00AB4FA5">
            <w:pPr>
              <w:rPr>
                <w:b/>
                <w:bCs/>
                <w:sz w:val="22"/>
                <w:szCs w:val="22"/>
              </w:rPr>
            </w:pPr>
          </w:p>
          <w:p w14:paraId="2E906863" w14:textId="724311E6" w:rsidR="00AE0F36" w:rsidRPr="00FB5291" w:rsidRDefault="00AE0F36">
            <w:pPr>
              <w:rPr>
                <w:b/>
                <w:bCs/>
                <w:sz w:val="22"/>
                <w:szCs w:val="22"/>
              </w:rPr>
            </w:pPr>
            <w:r w:rsidRPr="00FB5291">
              <w:rPr>
                <w:b/>
                <w:bCs/>
                <w:sz w:val="22"/>
                <w:szCs w:val="22"/>
              </w:rPr>
              <w:t>Características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75016A04" w14:textId="6A704096" w:rsidR="00AE0F36" w:rsidRPr="00FB5291" w:rsidRDefault="00571F80">
            <w:pPr>
              <w:jc w:val="center"/>
              <w:rPr>
                <w:b/>
                <w:bCs/>
                <w:sz w:val="22"/>
                <w:szCs w:val="22"/>
              </w:rPr>
            </w:pPr>
            <w:r w:rsidRPr="00FB5291">
              <w:rPr>
                <w:b/>
                <w:bCs/>
                <w:sz w:val="22"/>
                <w:szCs w:val="22"/>
              </w:rPr>
              <w:t xml:space="preserve">Informer Technologies </w:t>
            </w:r>
            <w:r w:rsidR="00AE0F36" w:rsidRPr="00FB5291">
              <w:rPr>
                <w:b/>
                <w:bCs/>
                <w:sz w:val="22"/>
                <w:szCs w:val="22"/>
              </w:rPr>
              <w:t>(</w:t>
            </w:r>
            <w:r w:rsidRPr="00FB5291">
              <w:rPr>
                <w:b/>
                <w:bCs/>
                <w:sz w:val="22"/>
                <w:szCs w:val="22"/>
              </w:rPr>
              <w:t>2020</w:t>
            </w:r>
            <w:r w:rsidR="00AE0F36" w:rsidRPr="00FB5291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6F8497E2" w14:textId="28600170" w:rsidR="00AE0F36" w:rsidRPr="00FB5291" w:rsidRDefault="00571F80">
            <w:pPr>
              <w:jc w:val="center"/>
              <w:rPr>
                <w:b/>
                <w:bCs/>
                <w:sz w:val="22"/>
                <w:szCs w:val="22"/>
              </w:rPr>
            </w:pPr>
            <w:r w:rsidRPr="00FB5291">
              <w:rPr>
                <w:b/>
                <w:bCs/>
                <w:sz w:val="22"/>
                <w:szCs w:val="22"/>
              </w:rPr>
              <w:t>IXL Learning</w:t>
            </w:r>
            <w:r w:rsidR="00AE0F36" w:rsidRPr="00FB5291">
              <w:rPr>
                <w:b/>
                <w:bCs/>
                <w:sz w:val="22"/>
                <w:szCs w:val="22"/>
              </w:rPr>
              <w:t xml:space="preserve"> (</w:t>
            </w:r>
            <w:r w:rsidRPr="00FB5291">
              <w:rPr>
                <w:b/>
                <w:bCs/>
                <w:sz w:val="22"/>
                <w:szCs w:val="22"/>
              </w:rPr>
              <w:t>2020</w:t>
            </w:r>
            <w:r w:rsidR="00AE0F36" w:rsidRPr="00FB5291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076D07EB" w14:textId="7F891F50" w:rsidR="00AE0F36" w:rsidRPr="00FB5291" w:rsidRDefault="00135D8C">
            <w:pPr>
              <w:jc w:val="center"/>
              <w:rPr>
                <w:b/>
                <w:bCs/>
                <w:sz w:val="22"/>
                <w:szCs w:val="22"/>
              </w:rPr>
            </w:pPr>
            <w:r w:rsidRPr="00FB5291">
              <w:rPr>
                <w:b/>
                <w:bCs/>
                <w:sz w:val="22"/>
                <w:szCs w:val="22"/>
              </w:rPr>
              <w:t>Kahoot!</w:t>
            </w:r>
            <w:r w:rsidR="00AE0F36" w:rsidRPr="00FB5291">
              <w:rPr>
                <w:b/>
                <w:bCs/>
                <w:sz w:val="22"/>
                <w:szCs w:val="22"/>
              </w:rPr>
              <w:t xml:space="preserve"> (</w:t>
            </w:r>
            <w:r w:rsidR="00520B9E" w:rsidRPr="00FB5291">
              <w:rPr>
                <w:b/>
                <w:bCs/>
                <w:sz w:val="22"/>
                <w:szCs w:val="22"/>
              </w:rPr>
              <w:t>2020</w:t>
            </w:r>
            <w:r w:rsidR="00AE0F36" w:rsidRPr="00FB5291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FB307D" w14:paraId="208D9B4F" w14:textId="77777777" w:rsidTr="00FB5291">
        <w:trPr>
          <w:trHeight w:val="152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98177" w14:textId="56598931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bookmarkStart w:id="77" w:name="_Hlk37772610"/>
            <w:r w:rsidRPr="00FB5291">
              <w:rPr>
                <w:sz w:val="22"/>
                <w:szCs w:val="22"/>
              </w:rPr>
              <w:t>Plataforma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86FBE" w14:textId="1746506A" w:rsidR="00FB307D" w:rsidRPr="00FB5291" w:rsidRDefault="00FB307D" w:rsidP="00FB307D">
            <w:pPr>
              <w:jc w:val="center"/>
              <w:rPr>
                <w:color w:val="00B050"/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Desktop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D118" w14:textId="12818004" w:rsidR="00FB307D" w:rsidRPr="00FB5291" w:rsidRDefault="00FB307D" w:rsidP="00FB307D">
            <w:pPr>
              <w:jc w:val="center"/>
              <w:rPr>
                <w:color w:val="00B050"/>
                <w:sz w:val="22"/>
                <w:szCs w:val="22"/>
              </w:rPr>
            </w:pPr>
            <w:r w:rsidRPr="00955E61">
              <w:rPr>
                <w:color w:val="000000"/>
                <w:sz w:val="22"/>
                <w:szCs w:val="22"/>
              </w:rPr>
              <w:t>Web / iOS / Android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7656" w14:textId="0A892300" w:rsidR="00FB307D" w:rsidRPr="00FB5291" w:rsidRDefault="00FB307D" w:rsidP="00FB307D">
            <w:pPr>
              <w:jc w:val="center"/>
              <w:rPr>
                <w:sz w:val="22"/>
                <w:szCs w:val="22"/>
              </w:rPr>
            </w:pPr>
            <w:r w:rsidRPr="00955E61">
              <w:rPr>
                <w:color w:val="000000"/>
                <w:sz w:val="22"/>
                <w:szCs w:val="22"/>
              </w:rPr>
              <w:t>Web / iOS / Android</w:t>
            </w:r>
          </w:p>
        </w:tc>
      </w:tr>
      <w:tr w:rsidR="00FB307D" w14:paraId="6575FB7F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10D4" w14:textId="561C9EC1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 xml:space="preserve">Resolução de exercícios de </w:t>
            </w:r>
            <w:r w:rsidR="00B75841" w:rsidRPr="00FB5291">
              <w:rPr>
                <w:sz w:val="22"/>
                <w:szCs w:val="22"/>
              </w:rPr>
              <w:t>múltipla escolha</w:t>
            </w:r>
            <w:commentRangeStart w:id="78"/>
            <w:r w:rsidR="002E2A62">
              <w:rPr>
                <w:sz w:val="22"/>
                <w:szCs w:val="22"/>
              </w:rPr>
              <w:t>.</w:t>
            </w:r>
            <w:commentRangeEnd w:id="78"/>
            <w:r w:rsidR="00EB5E47">
              <w:rPr>
                <w:rStyle w:val="Refdecomentrio"/>
              </w:rPr>
              <w:commentReference w:id="78"/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7FB6" w14:textId="2618CEFD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5C23" w14:textId="20C989CB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35739" w14:textId="6EB7E7F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FB307D" w14:paraId="14D0BC51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BE5E9" w14:textId="23033219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Exercícios para multijogadores em equipes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00F08" w14:textId="77777777" w:rsidR="00FB307D" w:rsidRPr="006556A5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D9B9E" w14:textId="77777777" w:rsidR="00FB307D" w:rsidRPr="006556A5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7E3F4" w14:textId="77777777" w:rsidR="00FB307D" w:rsidRPr="00FB5291" w:rsidRDefault="00FB307D" w:rsidP="00FB307D">
            <w:pPr>
              <w:jc w:val="center"/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FB307D" w14:paraId="3ECB6648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53D81" w14:textId="4CA5B6B5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bookmarkStart w:id="79" w:name="_Hlk37760722"/>
            <w:r w:rsidRPr="00FB5291">
              <w:rPr>
                <w:sz w:val="22"/>
                <w:szCs w:val="22"/>
              </w:rPr>
              <w:t>Fornece relatório das respostas para análise e acompanhamento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53BAD" w14:textId="77777777" w:rsidR="00FB307D" w:rsidRPr="006556A5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F566F" w14:textId="77777777" w:rsidR="00FB307D" w:rsidRPr="006556A5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39A18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FB307D" w14:paraId="06E3143E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FB0A6" w14:textId="0C5F1E7D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Exibe a resposta correta ao final de cada questão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897A4" w14:textId="77777777" w:rsidR="00FB307D" w:rsidRPr="006556A5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E1F0E" w14:textId="78842A4F" w:rsidR="00FB307D" w:rsidRPr="006556A5" w:rsidRDefault="00F6540B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49EF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FB307D" w14:paraId="220845B5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C4DC3" w14:textId="382167FE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Mostra se a resposta estava ou não correta ao final de cada questão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175E" w14:textId="77777777" w:rsidR="00FB307D" w:rsidRPr="006556A5" w:rsidRDefault="00FB307D" w:rsidP="00FB307D">
            <w:pPr>
              <w:jc w:val="center"/>
              <w:rPr>
                <w:color w:val="FF000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D4FB4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B56F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bookmarkEnd w:id="79"/>
      </w:tr>
      <w:tr w:rsidR="00FB307D" w14:paraId="65FD3838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F730" w14:textId="749F5928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Permite escolher o nível de dificuldade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5BC63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8F489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A0C0D" w14:textId="77777777" w:rsidR="00FB307D" w:rsidRPr="00FB5291" w:rsidRDefault="00FB307D" w:rsidP="00FB307D">
            <w:pPr>
              <w:jc w:val="center"/>
              <w:rPr>
                <w:color w:val="00B050"/>
              </w:rPr>
            </w:pPr>
            <w:r w:rsidRPr="006556A5">
              <w:rPr>
                <w:color w:val="FF0000"/>
              </w:rPr>
              <w:t>X</w:t>
            </w:r>
          </w:p>
        </w:tc>
      </w:tr>
      <w:tr w:rsidR="00FB307D" w14:paraId="40B0C9B2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B285B" w14:textId="202C443A" w:rsidR="00FB307D" w:rsidRPr="00FB5291" w:rsidRDefault="00FB307D" w:rsidP="00FB5291">
            <w:pPr>
              <w:jc w:val="both"/>
              <w:rPr>
                <w:sz w:val="22"/>
                <w:szCs w:val="22"/>
              </w:rPr>
            </w:pPr>
            <w:r w:rsidRPr="00FB5291">
              <w:rPr>
                <w:sz w:val="22"/>
                <w:szCs w:val="22"/>
              </w:rPr>
              <w:t>Disponível de maneira gratuita para jogar</w:t>
            </w:r>
            <w:r w:rsidR="002E2A62">
              <w:rPr>
                <w:sz w:val="22"/>
                <w:szCs w:val="22"/>
              </w:rPr>
              <w:t>.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7EF51" w14:textId="77777777" w:rsidR="00FB307D" w:rsidRPr="006556A5" w:rsidRDefault="00FB307D" w:rsidP="00FB307D">
            <w:pPr>
              <w:jc w:val="center"/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4E279" w14:textId="54B4C085" w:rsidR="00FB307D" w:rsidRPr="006556A5" w:rsidRDefault="00FB307D" w:rsidP="00FB307D">
            <w:pPr>
              <w:jc w:val="center"/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112F3" w14:textId="354A99B1" w:rsidR="00FB307D" w:rsidRPr="006556A5" w:rsidRDefault="00FB307D" w:rsidP="00FB307D">
            <w:pPr>
              <w:jc w:val="center"/>
            </w:pPr>
            <w:r w:rsidRPr="006556A5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</w:tbl>
    <w:bookmarkEnd w:id="77"/>
    <w:p w14:paraId="59368E33" w14:textId="20D5475B" w:rsidR="00AE0F36" w:rsidRDefault="00AE0F36" w:rsidP="002A4DE8">
      <w:pPr>
        <w:pStyle w:val="TF-FONTE"/>
        <w:jc w:val="center"/>
      </w:pPr>
      <w:r>
        <w:t>Fonte: elaborado pel</w:t>
      </w:r>
      <w:r w:rsidR="0086625C">
        <w:t>a</w:t>
      </w:r>
      <w:r>
        <w:t xml:space="preserve"> autor</w:t>
      </w:r>
      <w:r w:rsidR="0086625C">
        <w:t>a</w:t>
      </w:r>
      <w:r>
        <w:t>.</w:t>
      </w:r>
    </w:p>
    <w:p w14:paraId="571C5199" w14:textId="3F2E6A0A" w:rsidR="00542CCF" w:rsidRDefault="00622198" w:rsidP="0074295B">
      <w:pPr>
        <w:pStyle w:val="TF-TEXTO"/>
      </w:pPr>
      <w:commentRangeStart w:id="80"/>
      <w:r>
        <w:t xml:space="preserve">Uma característica </w:t>
      </w:r>
      <w:commentRangeEnd w:id="80"/>
      <w:r w:rsidR="00E151AE">
        <w:rPr>
          <w:rStyle w:val="Refdecomentrio"/>
        </w:rPr>
        <w:commentReference w:id="80"/>
      </w:r>
      <w:r>
        <w:t xml:space="preserve">comum entre </w:t>
      </w:r>
      <w:r w:rsidR="00AB4FA5">
        <w:t>IXL Learning (2020),</w:t>
      </w:r>
      <w:r w:rsidR="00AB4FA5" w:rsidRPr="00AB4FA5">
        <w:t xml:space="preserve"> </w:t>
      </w:r>
      <w:r w:rsidR="00AB4FA5" w:rsidRPr="00DF54E2">
        <w:t>Informer Technologies (2020)</w:t>
      </w:r>
      <w:r w:rsidR="00AB4FA5">
        <w:t xml:space="preserve"> e Kahoot! (2020) </w:t>
      </w:r>
      <w:r>
        <w:t xml:space="preserve">é </w:t>
      </w:r>
      <w:r w:rsidR="0075190D">
        <w:t xml:space="preserve">o foco em resolução de questões de múltipla escolha, </w:t>
      </w:r>
      <w:r w:rsidR="001F2E78">
        <w:t>mesmo de maneiras diferentes</w:t>
      </w:r>
      <w:r w:rsidR="006A5163">
        <w:t>, os três</w:t>
      </w:r>
      <w:r w:rsidR="00D61EC7">
        <w:t xml:space="preserve"> sistemas </w:t>
      </w:r>
      <w:r w:rsidR="00C5450E">
        <w:t>têm</w:t>
      </w:r>
      <w:r w:rsidR="00D61EC7">
        <w:t xml:space="preserve"> </w:t>
      </w:r>
      <w:r w:rsidR="00C5450E">
        <w:t>isso como objetivo principal.</w:t>
      </w:r>
      <w:r w:rsidR="00E2395F">
        <w:t xml:space="preserve"> </w:t>
      </w:r>
      <w:r w:rsidR="00926926" w:rsidRPr="00267BE6">
        <w:t xml:space="preserve">Kahoot! (2020) </w:t>
      </w:r>
      <w:r w:rsidR="00AB4FA5">
        <w:t xml:space="preserve">se destaca por </w:t>
      </w:r>
      <w:r w:rsidR="00926926" w:rsidRPr="00267BE6">
        <w:t>possui</w:t>
      </w:r>
      <w:r w:rsidR="00AB4FA5">
        <w:t>r</w:t>
      </w:r>
      <w:r w:rsidR="00926926" w:rsidRPr="00267BE6">
        <w:t xml:space="preserve"> uma dinâmica diferenciada, além de questionários que podem ser respondidos de individualmente</w:t>
      </w:r>
      <w:r w:rsidR="005D2B9A" w:rsidRPr="00267BE6">
        <w:t>, o foco principal dele é proporcionar partidas com vários jogadores</w:t>
      </w:r>
      <w:r w:rsidR="00C55078" w:rsidRPr="00267BE6">
        <w:t xml:space="preserve">. </w:t>
      </w:r>
      <w:r w:rsidR="0008158F">
        <w:t>Informer Technologies (2020) e IXL Learning (2020)</w:t>
      </w:r>
      <w:r w:rsidR="00F8773C">
        <w:t xml:space="preserve"> tem o foco maior em resolução de questões individual</w:t>
      </w:r>
      <w:r w:rsidR="00BD7604">
        <w:t xml:space="preserve"> e não competitiva.</w:t>
      </w:r>
      <w:r w:rsidR="00542CCF">
        <w:t xml:space="preserve"> </w:t>
      </w:r>
    </w:p>
    <w:p w14:paraId="14EEF4DB" w14:textId="5EB46C6D" w:rsidR="002B2989" w:rsidRDefault="007C28F1" w:rsidP="009E35F5">
      <w:pPr>
        <w:pStyle w:val="TF-TEXTO"/>
      </w:pPr>
      <w:r>
        <w:lastRenderedPageBreak/>
        <w:t>IXL Learning (2020) e Kahoot! (2020), em suas versões pagas,</w:t>
      </w:r>
      <w:r w:rsidR="00483C15">
        <w:t xml:space="preserve"> oferecem relatórios para acompanhamento e análise das questões respondidas</w:t>
      </w:r>
      <w:r w:rsidR="00DF54E2">
        <w:t xml:space="preserve">, </w:t>
      </w:r>
      <w:r w:rsidR="00AB4FA5">
        <w:t>enquanto</w:t>
      </w:r>
      <w:r w:rsidR="00DF54E2">
        <w:t xml:space="preserve"> </w:t>
      </w:r>
      <w:r w:rsidR="00DF54E2" w:rsidRPr="00DF54E2">
        <w:t>Informer Technologies (2020)</w:t>
      </w:r>
      <w:r w:rsidR="00DF54E2">
        <w:t xml:space="preserve"> é mais simplificado nesse aspecto.</w:t>
      </w:r>
      <w:r w:rsidR="00542CCF">
        <w:t xml:space="preserve"> </w:t>
      </w:r>
      <w:r w:rsidR="00AB4FA5">
        <w:t>IXL Learning (2020),</w:t>
      </w:r>
      <w:r w:rsidR="00AB4FA5" w:rsidRPr="00AB4FA5">
        <w:t xml:space="preserve"> </w:t>
      </w:r>
      <w:r w:rsidR="00AB4FA5" w:rsidRPr="00DF54E2">
        <w:t>Informer Technologies (2020)</w:t>
      </w:r>
      <w:r w:rsidR="00AB4FA5">
        <w:t xml:space="preserve"> e Kahoot! (2020) </w:t>
      </w:r>
      <w:r w:rsidR="00542CCF">
        <w:t xml:space="preserve">possuem uma característica de mostrar se a questão foi respondida </w:t>
      </w:r>
      <w:r w:rsidR="00AB4FA5">
        <w:t>corretamente ou não.</w:t>
      </w:r>
      <w:r w:rsidR="00542CCF">
        <w:t xml:space="preserve"> </w:t>
      </w:r>
      <w:r w:rsidR="00542CCF" w:rsidRPr="007C601F">
        <w:t>Kahoot! (2020)</w:t>
      </w:r>
      <w:r w:rsidR="00542CCF">
        <w:t xml:space="preserve"> mostra a resposta após o tempo para responder </w:t>
      </w:r>
      <w:r w:rsidR="00AB4FA5">
        <w:t>à</w:t>
      </w:r>
      <w:r w:rsidR="00542CCF">
        <w:t xml:space="preserve"> questão ser atingido, mesmo se ela não tiver sido respondida.</w:t>
      </w:r>
      <w:r w:rsidR="00CA2AE0">
        <w:t xml:space="preserve"> Em relação aos níveis de dificuldade das questões</w:t>
      </w:r>
      <w:r w:rsidR="00F00CB3">
        <w:t xml:space="preserve">, </w:t>
      </w:r>
      <w:r w:rsidR="00685512">
        <w:t xml:space="preserve">Informer Technologies (2020) e IXL Learning (2020) possuem opção de selecionar a dificuldade, </w:t>
      </w:r>
      <w:r w:rsidR="00AB4FA5">
        <w:t>enquanto</w:t>
      </w:r>
      <w:r w:rsidR="00685512">
        <w:t xml:space="preserve"> </w:t>
      </w:r>
      <w:r w:rsidR="002462F3" w:rsidRPr="002462F3">
        <w:t>Kahoot! (2020)</w:t>
      </w:r>
      <w:r w:rsidR="002462F3">
        <w:t xml:space="preserve"> depende </w:t>
      </w:r>
      <w:r w:rsidR="00AB4FA5">
        <w:t>de o</w:t>
      </w:r>
      <w:r w:rsidR="009810A6">
        <w:t xml:space="preserve"> professor </w:t>
      </w:r>
      <w:r w:rsidR="002462F3">
        <w:t>c</w:t>
      </w:r>
      <w:r w:rsidR="009810A6">
        <w:t xml:space="preserve">adastrar </w:t>
      </w:r>
      <w:r w:rsidR="006701A7">
        <w:t>as</w:t>
      </w:r>
      <w:r w:rsidR="00685512">
        <w:t xml:space="preserve"> </w:t>
      </w:r>
      <w:r w:rsidR="006701A7">
        <w:t>quest</w:t>
      </w:r>
      <w:r w:rsidR="00685512">
        <w:t>õe</w:t>
      </w:r>
      <w:r w:rsidR="006701A7">
        <w:t xml:space="preserve">s, </w:t>
      </w:r>
      <w:ins w:id="81" w:author="Andreza Sartori" w:date="2020-11-05T14:58:00Z">
        <w:r w:rsidR="00B30647">
          <w:t xml:space="preserve">na qual </w:t>
        </w:r>
      </w:ins>
      <w:r w:rsidR="002462F3">
        <w:t xml:space="preserve">a dificuldade será definida </w:t>
      </w:r>
      <w:r w:rsidR="00AB4FA5">
        <w:t>por meio</w:t>
      </w:r>
      <w:r w:rsidR="002462F3">
        <w:t xml:space="preserve"> disso.</w:t>
      </w:r>
      <w:r w:rsidR="002B7CB8">
        <w:t xml:space="preserve"> </w:t>
      </w:r>
      <w:r w:rsidR="002B2989">
        <w:t xml:space="preserve">Os três sistemas </w:t>
      </w:r>
      <w:r w:rsidR="009E35F5">
        <w:t>podem ser utilizados de maneira gratuita, porém IXL Learning (2020) e Kahoot! (2020) são limitados, pois possuem versões pagas com mais funcionalidades.</w:t>
      </w:r>
    </w:p>
    <w:p w14:paraId="2A672BEB" w14:textId="01A0D61D" w:rsidR="00705AAE" w:rsidRDefault="00655752" w:rsidP="009E35F5">
      <w:pPr>
        <w:pStyle w:val="TF-TEXTO"/>
      </w:pPr>
      <w:r>
        <w:t xml:space="preserve">Tendo em vista os três trabalhos correlatos </w:t>
      </w:r>
      <w:commentRangeStart w:id="82"/>
      <w:r w:rsidRPr="00E145F1">
        <w:rPr>
          <w:highlight w:val="yellow"/>
          <w:rPrChange w:id="83" w:author="Andreza Sartori" w:date="2020-11-05T14:59:00Z">
            <w:rPr/>
          </w:rPrChange>
        </w:rPr>
        <w:t>apresentado</w:t>
      </w:r>
      <w:ins w:id="84" w:author="Andreza Sartori" w:date="2020-11-05T14:59:00Z">
        <w:r w:rsidR="00E145F1" w:rsidRPr="00E145F1">
          <w:rPr>
            <w:highlight w:val="yellow"/>
            <w:rPrChange w:id="85" w:author="Andreza Sartori" w:date="2020-11-05T14:59:00Z">
              <w:rPr/>
            </w:rPrChange>
          </w:rPr>
          <w:t>s</w:t>
        </w:r>
        <w:commentRangeEnd w:id="82"/>
        <w:r w:rsidR="00E145F1">
          <w:rPr>
            <w:rStyle w:val="Refdecomentrio"/>
          </w:rPr>
          <w:commentReference w:id="82"/>
        </w:r>
      </w:ins>
      <w:r>
        <w:t xml:space="preserve"> acima, </w:t>
      </w:r>
      <w:r w:rsidR="00DD0D79">
        <w:t xml:space="preserve">a proposta atual </w:t>
      </w:r>
      <w:r w:rsidR="00DD0D79" w:rsidRPr="00E145F1">
        <w:rPr>
          <w:highlight w:val="yellow"/>
          <w:rPrChange w:id="86" w:author="Andreza Sartori" w:date="2020-11-05T14:59:00Z">
            <w:rPr/>
          </w:rPrChange>
        </w:rPr>
        <w:t>apresenta</w:t>
      </w:r>
      <w:r w:rsidR="00DD0D79">
        <w:t xml:space="preserve"> paridade com todos eles. </w:t>
      </w:r>
      <w:r w:rsidR="00955E61">
        <w:t>O sistema proposto</w:t>
      </w:r>
      <w:r w:rsidR="005A5EC0">
        <w:t xml:space="preserve"> </w:t>
      </w:r>
      <w:r w:rsidR="003762C0">
        <w:t>tem como objetivo</w:t>
      </w:r>
      <w:r w:rsidR="005A5EC0">
        <w:t xml:space="preserve"> auxiliar</w:t>
      </w:r>
      <w:r w:rsidR="00DD0D79">
        <w:t xml:space="preserve"> </w:t>
      </w:r>
      <w:r w:rsidR="005A5EC0">
        <w:t xml:space="preserve">o professor em sala de aula, </w:t>
      </w:r>
      <w:r w:rsidR="009C2632">
        <w:t>centralizando as informações de aprendizagem dos alunos</w:t>
      </w:r>
      <w:r w:rsidR="00BF20B6">
        <w:t>, trazendo mais facilidade e confiabilidade</w:t>
      </w:r>
      <w:r w:rsidR="009125BB">
        <w:t xml:space="preserve"> na visão do desempenho </w:t>
      </w:r>
      <w:r w:rsidR="00107C1E">
        <w:t>nos exercícios de fixação.</w:t>
      </w:r>
      <w:r w:rsidR="008C3A78">
        <w:t xml:space="preserve"> </w:t>
      </w:r>
      <w:r w:rsidR="008C3A78" w:rsidRPr="008C3A78">
        <w:t>Além disso, busca melhorar a comunicação, a colaboração na geração dos dados, verificação de relatórios e melhoras nas práticas pedagógicas. Disponibiliza ainda diferentes visões dentro do sistema para que então, cada usuário possa ter acessos as informações que lhe são relevantes.</w:t>
      </w:r>
    </w:p>
    <w:p w14:paraId="5B381A4D" w14:textId="5C616951" w:rsidR="00B75A1D" w:rsidRDefault="0032604D" w:rsidP="00B75A1D">
      <w:pPr>
        <w:pStyle w:val="TF-TEXTO"/>
      </w:pPr>
      <w:r>
        <w:t>Com base nessas características</w:t>
      </w:r>
      <w:r w:rsidR="006B701A">
        <w:t xml:space="preserve">, tal </w:t>
      </w:r>
      <w:r>
        <w:t>como foi apresentado no Quadro 1</w:t>
      </w:r>
      <w:r w:rsidR="00A35A9A">
        <w:t xml:space="preserve">, é possível notar que o trabalho proposto tem relevância para </w:t>
      </w:r>
      <w:r w:rsidR="00A55AB8">
        <w:t xml:space="preserve">professores de ensino fundamental, </w:t>
      </w:r>
      <w:commentRangeStart w:id="87"/>
      <w:r w:rsidR="00A55AB8">
        <w:t xml:space="preserve">proporcionando </w:t>
      </w:r>
      <w:r w:rsidR="00591975">
        <w:t>uma melhor forma de</w:t>
      </w:r>
      <w:r w:rsidR="00E7589C" w:rsidRPr="00E7589C">
        <w:t xml:space="preserve"> </w:t>
      </w:r>
      <w:r w:rsidR="0086625C">
        <w:t>Coordenação</w:t>
      </w:r>
      <w:r w:rsidR="00E7589C">
        <w:t>,</w:t>
      </w:r>
      <w:r w:rsidR="00591975">
        <w:t xml:space="preserve"> </w:t>
      </w:r>
      <w:r w:rsidR="0086625C">
        <w:t>Cooperação</w:t>
      </w:r>
      <w:r w:rsidR="00E7589C">
        <w:t xml:space="preserve"> e</w:t>
      </w:r>
      <w:r w:rsidR="00591975">
        <w:t xml:space="preserve"> </w:t>
      </w:r>
      <w:r w:rsidR="0086625C">
        <w:t xml:space="preserve">Comunicação </w:t>
      </w:r>
      <w:r w:rsidR="005C5663">
        <w:t>das atividades realizadas</w:t>
      </w:r>
      <w:commentRangeEnd w:id="87"/>
      <w:r w:rsidR="006E65A9">
        <w:rPr>
          <w:rStyle w:val="Refdecomentrio"/>
        </w:rPr>
        <w:commentReference w:id="87"/>
      </w:r>
      <w:r w:rsidR="005C5663">
        <w:t>.</w:t>
      </w:r>
      <w:r w:rsidR="00976E8C">
        <w:t xml:space="preserve"> </w:t>
      </w:r>
      <w:r w:rsidR="00955E61">
        <w:t>O sistema</w:t>
      </w:r>
      <w:r w:rsidR="00976E8C">
        <w:t xml:space="preserve"> </w:t>
      </w:r>
      <w:commentRangeStart w:id="88"/>
      <w:r w:rsidR="00976E8C">
        <w:t xml:space="preserve">proporciona </w:t>
      </w:r>
      <w:commentRangeEnd w:id="88"/>
      <w:r w:rsidR="00736F1D">
        <w:rPr>
          <w:rStyle w:val="Refdecomentrio"/>
        </w:rPr>
        <w:commentReference w:id="88"/>
      </w:r>
      <w:r w:rsidR="00976E8C">
        <w:t>uma visão geral da</w:t>
      </w:r>
      <w:r w:rsidR="007A1779">
        <w:t>s atividades realizadas pelo aluno, bem como seu desempenho.</w:t>
      </w:r>
      <w:r w:rsidR="00644E0D">
        <w:t xml:space="preserve"> </w:t>
      </w:r>
      <w:r w:rsidR="00955E61">
        <w:t xml:space="preserve">Além disso, ele </w:t>
      </w:r>
      <w:r w:rsidR="00644E0D">
        <w:t>oferece auxílio, para que os professores identifiquem pontos fortes e fracos em seus alunos</w:t>
      </w:r>
      <w:r w:rsidR="006B701A">
        <w:t>, assim facilitando que melhores estratégias</w:t>
      </w:r>
      <w:r w:rsidR="002F1DA0">
        <w:t xml:space="preserve"> de ensino</w:t>
      </w:r>
      <w:r w:rsidR="006B701A">
        <w:t xml:space="preserve"> sejam aplicadas em sala de aula.</w:t>
      </w:r>
    </w:p>
    <w:p w14:paraId="7DB2E934" w14:textId="46611F6D" w:rsidR="0088757B" w:rsidRDefault="00001EB0" w:rsidP="00B75A1D">
      <w:pPr>
        <w:pStyle w:val="TF-TEXTO"/>
      </w:pPr>
      <w:r>
        <w:t xml:space="preserve">A proposta trará como </w:t>
      </w:r>
      <w:r w:rsidR="00F34C42">
        <w:t>c</w:t>
      </w:r>
      <w:r>
        <w:t>ontribuição acadêmica</w:t>
      </w:r>
      <w:r w:rsidR="00BA2002">
        <w:t xml:space="preserve"> a construção </w:t>
      </w:r>
      <w:r w:rsidR="00955E61">
        <w:t>de um sistema</w:t>
      </w:r>
      <w:r w:rsidR="003D0B85">
        <w:t xml:space="preserve"> </w:t>
      </w:r>
      <w:r w:rsidR="004469F9">
        <w:t>gamificado construído de forma colaborativ</w:t>
      </w:r>
      <w:r w:rsidR="0086625C">
        <w:t xml:space="preserve">a, </w:t>
      </w:r>
      <w:r w:rsidR="004469F9">
        <w:t>com</w:t>
      </w:r>
      <w:r w:rsidR="00825D04">
        <w:t xml:space="preserve"> base no </w:t>
      </w:r>
      <w:r w:rsidR="00955E61">
        <w:t>M</w:t>
      </w:r>
      <w:r w:rsidR="00894909">
        <w:t xml:space="preserve">odelo 3C de </w:t>
      </w:r>
      <w:r w:rsidR="00955E61">
        <w:t>C</w:t>
      </w:r>
      <w:r w:rsidR="00894909">
        <w:t>olaboração</w:t>
      </w:r>
      <w:r w:rsidR="00955E61">
        <w:t xml:space="preserve"> (M3C) e </w:t>
      </w:r>
      <w:r w:rsidR="004469F9">
        <w:t xml:space="preserve">do </w:t>
      </w:r>
      <w:r w:rsidR="00EF5B77">
        <w:t xml:space="preserve">método </w:t>
      </w:r>
      <w:commentRangeStart w:id="89"/>
      <w:r w:rsidR="00EF5B77">
        <w:t>RURUCAg</w:t>
      </w:r>
      <w:commentRangeEnd w:id="89"/>
      <w:r w:rsidR="00C72C06">
        <w:rPr>
          <w:rStyle w:val="Refdecomentrio"/>
        </w:rPr>
        <w:commentReference w:id="89"/>
      </w:r>
      <w:r w:rsidR="00955E61">
        <w:t>.</w:t>
      </w:r>
      <w:r w:rsidR="00EF5B77">
        <w:t xml:space="preserve"> </w:t>
      </w:r>
      <w:r w:rsidR="004469F9">
        <w:t xml:space="preserve">Eles serão utilizados para </w:t>
      </w:r>
      <w:r w:rsidR="00EF5B77">
        <w:t xml:space="preserve">modelar a relação entre os requisitos </w:t>
      </w:r>
      <w:r w:rsidR="00955E61">
        <w:t>do sistema</w:t>
      </w:r>
      <w:r w:rsidR="00EF5B77">
        <w:t xml:space="preserve"> com as práticas consolidadas do design de interface, como as heurísticas de Nielsen</w:t>
      </w:r>
      <w:r w:rsidR="00BA2002">
        <w:t>;</w:t>
      </w:r>
      <w:r w:rsidR="00EF5B77">
        <w:t xml:space="preserve"> bem como avaliar a usabilidade e a experiência de usuário em </w:t>
      </w:r>
      <w:r w:rsidR="004469F9">
        <w:t xml:space="preserve">sistemas </w:t>
      </w:r>
      <w:r w:rsidR="00EF5B77">
        <w:t>computacionais.</w:t>
      </w:r>
      <w:r w:rsidR="004469F9">
        <w:t xml:space="preserve"> </w:t>
      </w:r>
      <w:r w:rsidR="002131C2">
        <w:t>Como contribuição tecnológica</w:t>
      </w:r>
      <w:r w:rsidR="00C206B2">
        <w:t>, destaca-se o desenvolvimento de um sistema web responsivo</w:t>
      </w:r>
      <w:r w:rsidR="002F395F">
        <w:t xml:space="preserve"> que tem como objetivo auxiliar professores em sala de aula com exercícios de fixação e acompanhamento do desempenho dos alunos</w:t>
      </w:r>
      <w:r w:rsidR="004469F9">
        <w:t>.</w:t>
      </w:r>
      <w:r w:rsidR="006006A3">
        <w:t xml:space="preserve"> </w:t>
      </w:r>
      <w:r w:rsidR="00E67E22" w:rsidRPr="00B66933">
        <w:t>Como contribuição social</w:t>
      </w:r>
      <w:r w:rsidR="002A2D68" w:rsidRPr="00B66933">
        <w:t xml:space="preserve"> a proposta trará </w:t>
      </w:r>
      <w:r w:rsidR="006F57FD" w:rsidRPr="00B66933">
        <w:t xml:space="preserve">a interação entre alunos </w:t>
      </w:r>
      <w:r w:rsidR="006006A3" w:rsidRPr="00B66933">
        <w:t>através da</w:t>
      </w:r>
      <w:r w:rsidR="006F57FD" w:rsidRPr="00B66933">
        <w:t xml:space="preserve"> </w:t>
      </w:r>
      <w:r w:rsidR="00AD416D" w:rsidRPr="00B66933">
        <w:t>gam</w:t>
      </w:r>
      <w:r w:rsidR="00927FD1" w:rsidRPr="00B66933">
        <w:t>i</w:t>
      </w:r>
      <w:r w:rsidR="00AD416D" w:rsidRPr="00B66933">
        <w:t>ficação e colaboração</w:t>
      </w:r>
      <w:r w:rsidR="009317F5" w:rsidRPr="00B66933">
        <w:t xml:space="preserve">, </w:t>
      </w:r>
      <w:r w:rsidR="00547A6A" w:rsidRPr="00B66933">
        <w:t>praticando</w:t>
      </w:r>
      <w:r w:rsidR="00A26502" w:rsidRPr="00B66933">
        <w:t xml:space="preserve"> a</w:t>
      </w:r>
      <w:r w:rsidR="00547A6A" w:rsidRPr="00B66933">
        <w:t xml:space="preserve"> habilidade de comunicação das crianças</w:t>
      </w:r>
      <w:r w:rsidR="00A8299B" w:rsidRPr="00B66933">
        <w:t xml:space="preserve">, </w:t>
      </w:r>
      <w:r w:rsidR="0040019B" w:rsidRPr="00B66933">
        <w:lastRenderedPageBreak/>
        <w:t xml:space="preserve">proporcionando um momento </w:t>
      </w:r>
      <w:r w:rsidR="005274C4" w:rsidRPr="00B66933">
        <w:t>fora do comum</w:t>
      </w:r>
      <w:r w:rsidR="0040019B" w:rsidRPr="00B66933">
        <w:t xml:space="preserve"> em sala de aula</w:t>
      </w:r>
      <w:r w:rsidR="001A2E4B" w:rsidRPr="00B66933">
        <w:t xml:space="preserve">. </w:t>
      </w:r>
      <w:r w:rsidR="00267440" w:rsidRPr="00B66933">
        <w:t>Utilizando o</w:t>
      </w:r>
      <w:r w:rsidR="009223ED" w:rsidRPr="00B66933">
        <w:t xml:space="preserve"> sistema para passar exercícios </w:t>
      </w:r>
      <w:r w:rsidR="00267440" w:rsidRPr="00B66933">
        <w:t>ao</w:t>
      </w:r>
      <w:r w:rsidR="009223ED" w:rsidRPr="00B66933">
        <w:t xml:space="preserve">s alunos, consequentemente </w:t>
      </w:r>
      <w:r w:rsidR="004F7834" w:rsidRPr="00B66933">
        <w:t>terá uma redução de gastos com papel e impressões</w:t>
      </w:r>
      <w:r w:rsidR="00267440" w:rsidRPr="00B66933">
        <w:t xml:space="preserve">, que </w:t>
      </w:r>
      <w:r w:rsidR="008114BD" w:rsidRPr="00B66933">
        <w:t xml:space="preserve">irá poupar </w:t>
      </w:r>
      <w:r w:rsidR="00EE2B76" w:rsidRPr="00B66933">
        <w:t>custos e geração de resíd</w:t>
      </w:r>
      <w:r w:rsidR="00422B8A" w:rsidRPr="00B66933">
        <w:t>u</w:t>
      </w:r>
      <w:r w:rsidR="00EE2B76" w:rsidRPr="00B66933">
        <w:t>os.</w:t>
      </w:r>
      <w:r w:rsidR="00422B8A" w:rsidRPr="00B66933">
        <w:t xml:space="preserve"> </w:t>
      </w:r>
    </w:p>
    <w:p w14:paraId="30D35A9F" w14:textId="602B71A0" w:rsidR="00451B94" w:rsidRDefault="00451B94" w:rsidP="00DC68D6">
      <w:pPr>
        <w:pStyle w:val="Ttulo2"/>
      </w:pPr>
      <w:r w:rsidRPr="00EA4016">
        <w:t>REQUISITOS PRINCIPAIS DO PROBLEMA A SER TRABALHADO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2C52946F" w14:textId="71E5810D" w:rsidR="00D659FE" w:rsidRDefault="00D659FE" w:rsidP="00D659FE">
      <w:pPr>
        <w:pStyle w:val="TF-TEXTO"/>
      </w:pPr>
      <w:r w:rsidRPr="00594B91">
        <w:t xml:space="preserve">Nesta </w:t>
      </w:r>
      <w:r>
        <w:t>sub</w:t>
      </w:r>
      <w:r w:rsidRPr="00594B91">
        <w:t>seção serão abordados os principais Requisitos Funcionais (RF), assim como os principais Requisitos Não Funcionais (RNF</w:t>
      </w:r>
      <w:r>
        <w:t xml:space="preserve">), conforme </w:t>
      </w:r>
      <w:r>
        <w:fldChar w:fldCharType="begin"/>
      </w:r>
      <w:r>
        <w:instrText xml:space="preserve"> REF _Ref53232835 \h </w:instrText>
      </w:r>
      <w:r>
        <w:fldChar w:fldCharType="separate"/>
      </w:r>
      <w:r w:rsidR="00FA56E0" w:rsidRPr="00EE5E3E">
        <w:t xml:space="preserve">Quadro </w:t>
      </w:r>
      <w:r w:rsidR="00FA56E0">
        <w:rPr>
          <w:noProof/>
        </w:rPr>
        <w:t>2</w:t>
      </w:r>
      <w:r>
        <w:fldChar w:fldCharType="end"/>
      </w:r>
      <w:r>
        <w:t>.</w:t>
      </w:r>
    </w:p>
    <w:p w14:paraId="77153A17" w14:textId="27F5E656" w:rsidR="00D659FE" w:rsidRPr="00EE5E3E" w:rsidRDefault="00D659FE" w:rsidP="00D659FE">
      <w:pPr>
        <w:pStyle w:val="TF-LEGENDA"/>
      </w:pPr>
      <w:bookmarkStart w:id="90" w:name="_Ref53232835"/>
      <w:r w:rsidRPr="00EE5E3E">
        <w:t xml:space="preserve">Quadro </w:t>
      </w:r>
      <w:fldSimple w:instr=" SEQ Quadro \* ARABIC ">
        <w:r w:rsidR="00FA56E0">
          <w:rPr>
            <w:noProof/>
          </w:rPr>
          <w:t>2</w:t>
        </w:r>
      </w:fldSimple>
      <w:bookmarkEnd w:id="90"/>
      <w:r w:rsidRPr="00EE5E3E">
        <w:t xml:space="preserve"> </w:t>
      </w:r>
      <w:r w:rsidR="004D0D5E">
        <w:t>–</w:t>
      </w:r>
      <w:r w:rsidRPr="00EE5E3E">
        <w:t xml:space="preserve"> </w:t>
      </w:r>
      <w:r w:rsidR="004D0D5E">
        <w:t>Principais Requisitos Funcionais e Não Funcionais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567"/>
      </w:tblGrid>
      <w:tr w:rsidR="00D659FE" w:rsidRPr="007E0D87" w14:paraId="1333CBDF" w14:textId="77777777" w:rsidTr="00D659FE">
        <w:trPr>
          <w:cantSplit/>
          <w:trHeight w:val="230"/>
          <w:jc w:val="center"/>
        </w:trPr>
        <w:tc>
          <w:tcPr>
            <w:tcW w:w="821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04628769" w14:textId="5B1F1D08" w:rsidR="00D659FE" w:rsidRPr="00FB5291" w:rsidRDefault="00D659FE" w:rsidP="00D659FE">
            <w:pPr>
              <w:pStyle w:val="TF-TEXTOQUADRO"/>
              <w:rPr>
                <w:b/>
                <w:bCs/>
                <w:szCs w:val="22"/>
              </w:rPr>
            </w:pPr>
            <w:r w:rsidRPr="00FB5291">
              <w:rPr>
                <w:b/>
                <w:bCs/>
                <w:szCs w:val="22"/>
              </w:rPr>
              <w:t>O sistema deverá: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52F16EC8" w14:textId="77777777" w:rsidR="00D659FE" w:rsidRPr="00FB5291" w:rsidRDefault="00D659FE" w:rsidP="00D659FE">
            <w:pPr>
              <w:pStyle w:val="TF-TEXTOQUADRO"/>
              <w:rPr>
                <w:b/>
                <w:bCs/>
                <w:szCs w:val="22"/>
              </w:rPr>
            </w:pPr>
            <w:r w:rsidRPr="00FB5291">
              <w:rPr>
                <w:b/>
                <w:bCs/>
                <w:szCs w:val="22"/>
              </w:rPr>
              <w:t>Tipo</w:t>
            </w:r>
          </w:p>
        </w:tc>
      </w:tr>
      <w:tr w:rsidR="00D659FE" w:rsidRPr="007E0D87" w14:paraId="73EA7734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520DBFD" w14:textId="068FD8F4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ao usuário manter um cadastro de professor/organizador (Create, Read, Update and Delete – CRUD)</w:t>
            </w:r>
            <w:commentRangeStart w:id="91"/>
            <w:r w:rsidRPr="00FB5291">
              <w:rPr>
                <w:szCs w:val="22"/>
              </w:rPr>
              <w:t>.</w:t>
            </w:r>
            <w:commentRangeEnd w:id="91"/>
            <w:r w:rsidR="0004259B">
              <w:rPr>
                <w:rStyle w:val="Refdecomentrio"/>
              </w:rPr>
              <w:commentReference w:id="91"/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8A458AC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D659FE" w:rsidRPr="007E0D87" w14:paraId="1F69939A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4EBF2FD" w14:textId="67351B09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ao usuário do tipo coordenador manter um cadastro de aluno (CRUD).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AD5995E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D659FE" w:rsidRPr="007E0D87" w14:paraId="3B5767D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0503684" w14:textId="5686E7B6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ao usuário realizar login no sistema.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04828F1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D659FE" w:rsidRPr="007E0D87" w14:paraId="7E3A78E2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338599C" w14:textId="6F59EC2D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ao usuário manter um cadastro de turmas/grupos (CRUD).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3D284B9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D659FE" w:rsidRPr="007E0D87" w14:paraId="6115B15F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2F0D036" w14:textId="61433F71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que o professor (</w:t>
            </w:r>
            <w:r w:rsidR="0086625C">
              <w:rPr>
                <w:szCs w:val="22"/>
              </w:rPr>
              <w:t>C</w:t>
            </w:r>
            <w:r w:rsidRPr="00FB5291">
              <w:rPr>
                <w:szCs w:val="22"/>
              </w:rPr>
              <w:t>oordenador) configure uma sala e controle a partida a ser jogada</w:t>
            </w:r>
            <w:r w:rsidR="005F7629">
              <w:rPr>
                <w:szCs w:val="22"/>
              </w:rPr>
              <w:t xml:space="preserve"> </w:t>
            </w:r>
            <w:r w:rsidR="00F40B90">
              <w:rPr>
                <w:szCs w:val="22"/>
              </w:rPr>
              <w:t>(coordenação)</w:t>
            </w:r>
            <w:r w:rsidR="009458CA">
              <w:rPr>
                <w:szCs w:val="22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705FBD" w14:textId="5BB1231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D659FE" w:rsidRPr="007E0D87" w14:paraId="383BC8B2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B9AB7E4" w14:textId="6A35DF7E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que os alunos entrem em uma sala para jogar a partida</w:t>
            </w:r>
            <w:r w:rsidR="00FB2A49">
              <w:rPr>
                <w:szCs w:val="22"/>
              </w:rPr>
              <w:t xml:space="preserve"> </w:t>
            </w:r>
            <w:r w:rsidR="00F40B90">
              <w:rPr>
                <w:szCs w:val="22"/>
              </w:rPr>
              <w:t>(</w:t>
            </w:r>
            <w:r w:rsidR="0086625C">
              <w:rPr>
                <w:szCs w:val="22"/>
              </w:rPr>
              <w:t>C</w:t>
            </w:r>
            <w:r w:rsidR="00F40B90">
              <w:rPr>
                <w:szCs w:val="22"/>
              </w:rPr>
              <w:t>ooperação)</w:t>
            </w:r>
            <w:r w:rsidR="00FB2A49">
              <w:rPr>
                <w:szCs w:val="22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98D9938" w14:textId="1930B58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RF</w:t>
            </w:r>
          </w:p>
        </w:tc>
      </w:tr>
      <w:tr w:rsidR="0086625C" w:rsidRPr="007E0D87" w14:paraId="0F524178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13C07EA" w14:textId="5A9FD7A8" w:rsidR="0086625C" w:rsidRPr="00FB5291" w:rsidRDefault="0086625C" w:rsidP="00D659FE">
            <w:pPr>
              <w:pStyle w:val="TF-TEXTOQUADRO"/>
              <w:jc w:val="both"/>
              <w:rPr>
                <w:szCs w:val="22"/>
              </w:rPr>
            </w:pPr>
            <w:r>
              <w:rPr>
                <w:szCs w:val="22"/>
              </w:rPr>
              <w:t>permitir que os alunos publiquem o resultado do jogo em rede social (Comunicação).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708953E" w14:textId="31817E23" w:rsidR="0086625C" w:rsidRPr="00FB5291" w:rsidRDefault="0086625C" w:rsidP="00D659FE">
            <w:pPr>
              <w:pStyle w:val="TF-TEXTOQUADRO"/>
              <w:jc w:val="center"/>
              <w:rPr>
                <w:szCs w:val="22"/>
              </w:rPr>
            </w:pPr>
            <w:r>
              <w:rPr>
                <w:szCs w:val="22"/>
              </w:rPr>
              <w:t>RF</w:t>
            </w:r>
          </w:p>
        </w:tc>
      </w:tr>
      <w:tr w:rsidR="00D659FE" w:rsidRPr="007E0D87" w14:paraId="2921E6B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7AE7F63" w14:textId="3736D4E1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permitir ao usuário do tipo coordenador gerencie relatórios com estatísticas da partida para que o professor acesse e acompanhe o desempenho dos jogadores</w:t>
            </w:r>
            <w:r w:rsidR="005F7629">
              <w:rPr>
                <w:szCs w:val="22"/>
              </w:rPr>
              <w:t xml:space="preserve"> </w:t>
            </w:r>
            <w:r w:rsidR="00FB2A49">
              <w:rPr>
                <w:szCs w:val="22"/>
              </w:rPr>
              <w:t>(</w:t>
            </w:r>
            <w:r w:rsidR="0086625C">
              <w:rPr>
                <w:szCs w:val="22"/>
              </w:rPr>
              <w:t>C</w:t>
            </w:r>
            <w:r w:rsidR="00FB2A49">
              <w:rPr>
                <w:szCs w:val="22"/>
              </w:rPr>
              <w:t>ooperação</w:t>
            </w:r>
            <w:r w:rsidR="004F2875">
              <w:rPr>
                <w:szCs w:val="22"/>
              </w:rPr>
              <w:t>)</w:t>
            </w:r>
            <w:r w:rsidR="00FB2A49">
              <w:rPr>
                <w:szCs w:val="22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C59B92E" w14:textId="1197D807" w:rsidR="00D659FE" w:rsidRPr="00FB5291" w:rsidRDefault="007706C7" w:rsidP="00D659FE">
            <w:pPr>
              <w:pStyle w:val="TF-TEXTOQUADRO"/>
              <w:jc w:val="center"/>
              <w:rPr>
                <w:szCs w:val="22"/>
              </w:rPr>
            </w:pPr>
            <w:r>
              <w:rPr>
                <w:szCs w:val="22"/>
              </w:rPr>
              <w:t>RF</w:t>
            </w:r>
          </w:p>
        </w:tc>
      </w:tr>
      <w:tr w:rsidR="00D659FE" w:rsidRPr="007E0D87" w14:paraId="7662E861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43C617A" w14:textId="23D738F6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manter os dados em um banco de dados relacional (postgreSQL).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744409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  <w:tr w:rsidR="00D659FE" w:rsidRPr="007E0D87" w14:paraId="268FE228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2160632" w14:textId="0D9737C3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ser desenvolvido de forma web e responsivo, para acessar pelo navegador.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1F88841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  <w:tr w:rsidR="00D659FE" w:rsidRPr="007E0D87" w14:paraId="099D59B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8E3E960" w14:textId="2C5A87D1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 xml:space="preserve">ser desenvolvido utilizando </w:t>
            </w:r>
            <w:r w:rsidRPr="00FB5291">
              <w:rPr>
                <w:i/>
                <w:iCs/>
                <w:szCs w:val="22"/>
              </w:rPr>
              <w:t>framework</w:t>
            </w:r>
            <w:r w:rsidRPr="00FB5291">
              <w:rPr>
                <w:szCs w:val="22"/>
              </w:rPr>
              <w:t xml:space="preserve"> React no </w:t>
            </w:r>
            <w:r w:rsidRPr="00FB5291">
              <w:rPr>
                <w:i/>
                <w:iCs/>
                <w:szCs w:val="22"/>
              </w:rPr>
              <w:t>front-end.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A7D07B4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  <w:tr w:rsidR="00D659FE" w:rsidRPr="007E0D87" w14:paraId="209C5EAA" w14:textId="77777777" w:rsidTr="00D659FE">
        <w:trPr>
          <w:trHeight w:val="151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48856DD" w14:textId="2BA95213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 xml:space="preserve">ser desenvolvido utilizando a plataforma Java na parte do </w:t>
            </w:r>
            <w:r w:rsidRPr="00FB5291">
              <w:rPr>
                <w:i/>
                <w:iCs/>
                <w:szCs w:val="22"/>
              </w:rPr>
              <w:t>back-end</w:t>
            </w:r>
            <w:r w:rsidRPr="00FB5291">
              <w:rPr>
                <w:szCs w:val="22"/>
              </w:rPr>
              <w:t>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D7946C2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  <w:tr w:rsidR="00D659FE" w:rsidRPr="007E0D87" w14:paraId="3F42331D" w14:textId="77777777" w:rsidTr="00D659FE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3616D3B" w14:textId="62BAC367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utilizar o Método RURUCAg para modelar os requisitos do sistema com as heurísticas de Nielsen.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A83691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  <w:tr w:rsidR="00D659FE" w:rsidRPr="007E0D87" w14:paraId="371DD9CD" w14:textId="77777777" w:rsidTr="00D659FE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9AFC297" w14:textId="593292BC" w:rsidR="00D659FE" w:rsidRPr="00FB5291" w:rsidRDefault="00D659FE" w:rsidP="00D659F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szCs w:val="22"/>
              </w:rPr>
              <w:t>utilizar o Método RURUCAg para avaliar a usabilidade e a experiência de uso do sistema.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6C8F9A5" w14:textId="77777777" w:rsidR="00D659FE" w:rsidRPr="00FB5291" w:rsidRDefault="00D659FE" w:rsidP="00D659FE">
            <w:pPr>
              <w:pStyle w:val="TF-TEXTOQUADRO"/>
              <w:jc w:val="center"/>
              <w:rPr>
                <w:szCs w:val="22"/>
              </w:rPr>
            </w:pPr>
            <w:r w:rsidRPr="00FB5291">
              <w:rPr>
                <w:szCs w:val="22"/>
              </w:rPr>
              <w:t>RNF</w:t>
            </w:r>
          </w:p>
        </w:tc>
      </w:tr>
    </w:tbl>
    <w:p w14:paraId="0F39636B" w14:textId="77777777" w:rsidR="00D659FE" w:rsidRPr="007B14FC" w:rsidRDefault="00D659FE" w:rsidP="00FB5291">
      <w:pPr>
        <w:pStyle w:val="TF-FONTE"/>
        <w:jc w:val="center"/>
      </w:pPr>
      <w:r w:rsidRPr="007B14FC">
        <w:t>Fonte: elaborado pelo autor.</w:t>
      </w:r>
    </w:p>
    <w:p w14:paraId="6CF31ADA" w14:textId="2A10F3BB" w:rsidR="00451B94" w:rsidRDefault="00451B94" w:rsidP="00421A6D">
      <w:pPr>
        <w:pStyle w:val="Ttulo2"/>
      </w:pPr>
      <w:r w:rsidRPr="00EA4016">
        <w:t>METODOLOGIA</w:t>
      </w:r>
    </w:p>
    <w:p w14:paraId="79B36A35" w14:textId="3DC6BB17" w:rsidR="004D0D5E" w:rsidRDefault="004D0D5E" w:rsidP="004D0D5E">
      <w:pPr>
        <w:pStyle w:val="TF-TEXTO"/>
      </w:pPr>
      <w:r>
        <w:t xml:space="preserve">A metodologia desta proposta está elaborada em seis etapas e composta pelos instrumentos metodológicos contidos no </w:t>
      </w:r>
      <w:r w:rsidR="00C9667F">
        <w:fldChar w:fldCharType="begin"/>
      </w:r>
      <w:r w:rsidR="00C9667F">
        <w:instrText xml:space="preserve"> REF _Ref53780044 \h </w:instrText>
      </w:r>
      <w:r w:rsidR="00C9667F">
        <w:fldChar w:fldCharType="separate"/>
      </w:r>
      <w:r w:rsidR="00FA56E0">
        <w:t xml:space="preserve">Quadro </w:t>
      </w:r>
      <w:r w:rsidR="00FA56E0">
        <w:rPr>
          <w:noProof/>
        </w:rPr>
        <w:t>3</w:t>
      </w:r>
      <w:r w:rsidR="00C9667F">
        <w:fldChar w:fldCharType="end"/>
      </w:r>
      <w:r>
        <w:t>, juntamente com os períodos relacionados.</w:t>
      </w:r>
    </w:p>
    <w:p w14:paraId="5A54A407" w14:textId="71E2B661" w:rsidR="002E2A62" w:rsidRDefault="002E2A62" w:rsidP="00FB5291">
      <w:pPr>
        <w:pStyle w:val="TF-LEGENDA-Ilustracao"/>
      </w:pPr>
      <w:bookmarkStart w:id="92" w:name="_Ref53780044"/>
      <w:r>
        <w:t xml:space="preserve">Quadro </w:t>
      </w:r>
      <w:fldSimple w:instr=" SEQ Quadro \* ARABIC ">
        <w:r w:rsidR="00FA56E0">
          <w:rPr>
            <w:noProof/>
          </w:rPr>
          <w:t>3</w:t>
        </w:r>
      </w:fldSimple>
      <w:bookmarkEnd w:id="92"/>
      <w:r>
        <w:t xml:space="preserve"> - </w:t>
      </w:r>
      <w:commentRangeStart w:id="93"/>
      <w:r w:rsidRPr="00640A86">
        <w:t>Cronograma com as etapas e metodologias</w:t>
      </w:r>
      <w:commentRangeEnd w:id="93"/>
      <w:r w:rsidR="004223DC">
        <w:rPr>
          <w:rStyle w:val="Refdecomentrio"/>
        </w:rPr>
        <w:commentReference w:id="93"/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6322"/>
        <w:gridCol w:w="258"/>
        <w:gridCol w:w="258"/>
        <w:gridCol w:w="259"/>
        <w:gridCol w:w="259"/>
        <w:gridCol w:w="259"/>
        <w:gridCol w:w="260"/>
        <w:gridCol w:w="259"/>
        <w:gridCol w:w="259"/>
        <w:gridCol w:w="259"/>
        <w:gridCol w:w="258"/>
        <w:gridCol w:w="15"/>
      </w:tblGrid>
      <w:tr w:rsidR="004D0D5E" w14:paraId="40E8945A" w14:textId="77777777" w:rsidTr="00FB5291">
        <w:trPr>
          <w:cantSplit/>
          <w:jc w:val="center"/>
        </w:trPr>
        <w:tc>
          <w:tcPr>
            <w:tcW w:w="6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27C55410" w14:textId="77777777" w:rsidR="004D0D5E" w:rsidRPr="00FB5291" w:rsidRDefault="004D0D5E">
            <w:pPr>
              <w:pStyle w:val="TF-TEXTOQUADRO"/>
              <w:jc w:val="right"/>
              <w:rPr>
                <w:b/>
                <w:bCs/>
                <w:szCs w:val="22"/>
              </w:rPr>
            </w:pPr>
            <w:r w:rsidRPr="00FB5291">
              <w:rPr>
                <w:b/>
                <w:bCs/>
                <w:szCs w:val="22"/>
              </w:rPr>
              <w:t>Quinzenas</w:t>
            </w:r>
          </w:p>
          <w:p w14:paraId="5836A587" w14:textId="77777777" w:rsidR="004D0D5E" w:rsidRPr="00FB5291" w:rsidRDefault="004D0D5E">
            <w:pPr>
              <w:pStyle w:val="TF-TEXTOQUADRO"/>
              <w:rPr>
                <w:b/>
                <w:bCs/>
                <w:szCs w:val="22"/>
              </w:rPr>
            </w:pPr>
          </w:p>
          <w:p w14:paraId="43792354" w14:textId="77777777" w:rsidR="004D0D5E" w:rsidRPr="00FB5291" w:rsidRDefault="004D0D5E">
            <w:pPr>
              <w:pStyle w:val="TF-TEXTOQUADRO"/>
              <w:rPr>
                <w:b/>
                <w:bCs/>
                <w:szCs w:val="22"/>
              </w:rPr>
            </w:pPr>
            <w:r w:rsidRPr="00FB5291">
              <w:rPr>
                <w:b/>
                <w:bCs/>
                <w:szCs w:val="22"/>
              </w:rPr>
              <w:t>Etapas</w:t>
            </w:r>
          </w:p>
        </w:tc>
        <w:tc>
          <w:tcPr>
            <w:tcW w:w="26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94D2DF3" w14:textId="7CCD7975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2021</w:t>
            </w:r>
          </w:p>
        </w:tc>
      </w:tr>
      <w:tr w:rsidR="004D0D5E" w14:paraId="07A39B12" w14:textId="77777777" w:rsidTr="00FB5291">
        <w:trPr>
          <w:cantSplit/>
          <w:jc w:val="center"/>
        </w:trPr>
        <w:tc>
          <w:tcPr>
            <w:tcW w:w="6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08B4" w14:textId="77777777" w:rsidR="004D0D5E" w:rsidRPr="00FB5291" w:rsidRDefault="004D0D5E">
            <w:pPr>
              <w:keepNext w:val="0"/>
              <w:keepLines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1AAAA38" w14:textId="77777777" w:rsidR="004D0D5E" w:rsidRDefault="004D0D5E">
            <w:pPr>
              <w:pStyle w:val="TF-TEXTOQUADROCentralizado"/>
              <w:rPr>
                <w:sz w:val="20"/>
              </w:rPr>
            </w:pPr>
            <w:r>
              <w:rPr>
                <w:sz w:val="20"/>
              </w:rPr>
              <w:t>fev.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B511577" w14:textId="77777777" w:rsidR="004D0D5E" w:rsidRDefault="004D0D5E">
            <w:pPr>
              <w:pStyle w:val="TF-TEXTOQUADROCentralizado"/>
              <w:rPr>
                <w:sz w:val="20"/>
              </w:rPr>
            </w:pPr>
            <w:r>
              <w:rPr>
                <w:sz w:val="20"/>
              </w:rPr>
              <w:t>mar.</w:t>
            </w:r>
          </w:p>
        </w:tc>
        <w:tc>
          <w:tcPr>
            <w:tcW w:w="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0B13818" w14:textId="77777777" w:rsidR="004D0D5E" w:rsidRDefault="004D0D5E">
            <w:pPr>
              <w:pStyle w:val="TF-TEXTOQUADROCentralizado"/>
              <w:rPr>
                <w:sz w:val="20"/>
              </w:rPr>
            </w:pPr>
            <w:r>
              <w:rPr>
                <w:sz w:val="20"/>
              </w:rPr>
              <w:t>abr.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9C1BD99" w14:textId="77777777" w:rsidR="004D0D5E" w:rsidRDefault="004D0D5E">
            <w:pPr>
              <w:pStyle w:val="TF-TEXTOQUADROCentralizado"/>
              <w:rPr>
                <w:sz w:val="20"/>
              </w:rPr>
            </w:pPr>
            <w:r>
              <w:rPr>
                <w:sz w:val="20"/>
              </w:rPr>
              <w:t>maio</w:t>
            </w:r>
          </w:p>
        </w:tc>
        <w:tc>
          <w:tcPr>
            <w:tcW w:w="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89357FF" w14:textId="77777777" w:rsidR="004D0D5E" w:rsidRDefault="004D0D5E">
            <w:pPr>
              <w:pStyle w:val="TF-TEXTOQUADROCentralizado"/>
              <w:rPr>
                <w:sz w:val="20"/>
              </w:rPr>
            </w:pPr>
            <w:r>
              <w:rPr>
                <w:sz w:val="20"/>
              </w:rPr>
              <w:t>jun.</w:t>
            </w:r>
          </w:p>
        </w:tc>
      </w:tr>
      <w:tr w:rsidR="004D0D5E" w14:paraId="0E724E34" w14:textId="77777777" w:rsidTr="004D0D5E">
        <w:trPr>
          <w:cantSplit/>
          <w:trHeight w:val="70"/>
          <w:jc w:val="center"/>
        </w:trPr>
        <w:tc>
          <w:tcPr>
            <w:tcW w:w="6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0B551" w14:textId="77777777" w:rsidR="004D0D5E" w:rsidRPr="00FB5291" w:rsidRDefault="004D0D5E">
            <w:pPr>
              <w:keepNext w:val="0"/>
              <w:keepLines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6B8AB9C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59C4894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799257E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9401071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9C38555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CDEF642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099F66D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D8F9322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80C4988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A6DB980" w14:textId="77777777" w:rsidR="004D0D5E" w:rsidRDefault="004D0D5E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</w:tr>
      <w:tr w:rsidR="004D0D5E" w14:paraId="31C4B719" w14:textId="77777777" w:rsidTr="006B65E4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C72E" w14:textId="09FF8E99" w:rsidR="004D0D5E" w:rsidRPr="00FB5291" w:rsidRDefault="004D0D5E">
            <w:pPr>
              <w:pStyle w:val="TF-TEXTOQUADRO"/>
              <w:jc w:val="both"/>
              <w:rPr>
                <w:bCs/>
                <w:szCs w:val="22"/>
              </w:rPr>
            </w:pPr>
            <w:r w:rsidRPr="00FB5291">
              <w:rPr>
                <w:b/>
                <w:szCs w:val="22"/>
              </w:rPr>
              <w:lastRenderedPageBreak/>
              <w:t>Levantamento bibliográfico</w:t>
            </w:r>
            <w:r w:rsidRPr="00FB5291">
              <w:rPr>
                <w:bCs/>
                <w:szCs w:val="22"/>
              </w:rPr>
              <w:t>: realizar uma revisão mais elaborada sobre os assuntos abordados na revisão bibliográfica e trabalhos correlatos.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79C0294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71BE3EB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ADC0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7080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987F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0A3D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8A7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A720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42E7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6E4F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14:paraId="2943C8C8" w14:textId="77777777" w:rsidTr="006B65E4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11139" w14:textId="2C0E2F91" w:rsidR="004D0D5E" w:rsidRPr="00FB5291" w:rsidRDefault="004D0D5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b/>
                <w:bCs/>
                <w:szCs w:val="22"/>
              </w:rPr>
              <w:t>Refinamento dos requisitos:</w:t>
            </w:r>
            <w:r w:rsidRPr="00FB5291">
              <w:rPr>
                <w:szCs w:val="22"/>
              </w:rPr>
              <w:t xml:space="preserve"> reavaliar os requisitos com base nas necessidades observadas durante a revisão bibliográfica, se for necessário, especificar as alterações.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9B10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BF891C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FFBB7EA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6CB3D17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4DDC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B4BB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5288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1B1F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DCB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F68F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14:paraId="58B5553E" w14:textId="77777777" w:rsidTr="006B65E4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6BD0" w14:textId="3743990E" w:rsidR="004D0D5E" w:rsidRPr="00FB5291" w:rsidRDefault="004D0D5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b/>
                <w:bCs/>
                <w:szCs w:val="22"/>
              </w:rPr>
              <w:t>Especificação e análise:</w:t>
            </w:r>
            <w:r w:rsidRPr="00FB5291">
              <w:rPr>
                <w:szCs w:val="22"/>
              </w:rPr>
              <w:t xml:space="preserve"> formalizar as estruturas e funcionalidades de ferramenta através do uso de diagramas (como os de caso de uso, classe, atividade, componentes, deploy e afins) da Unified Modeling Language (UML), utilizando a ferramenta </w:t>
            </w:r>
            <w:r w:rsidR="00F95023">
              <w:rPr>
                <w:szCs w:val="22"/>
              </w:rPr>
              <w:t>StarUML</w:t>
            </w:r>
            <w:r w:rsidRPr="00FB5291">
              <w:rPr>
                <w:szCs w:val="22"/>
              </w:rPr>
              <w:t>.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C527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6B04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84706A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7D96501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B0AD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CA78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2D78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2032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0291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5DCE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14:paraId="64000407" w14:textId="77777777" w:rsidTr="006B65E4">
        <w:trPr>
          <w:gridAfter w:val="1"/>
          <w:wAfter w:w="15" w:type="dxa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0836" w14:textId="61ED8E4A" w:rsidR="004D0D5E" w:rsidRPr="00FB5291" w:rsidRDefault="004D0D5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b/>
                <w:bCs/>
                <w:szCs w:val="22"/>
              </w:rPr>
              <w:t>Implementação</w:t>
            </w:r>
            <w:r w:rsidRPr="00FB5291">
              <w:rPr>
                <w:szCs w:val="22"/>
              </w:rPr>
              <w:t>: implementar a ferramenta proposta, utilizando a linguagem de programação Java, o framework React, os ambientes de desenvolvimento Visual Studio Code e Eclipse e o banco de dados PostgreSQL.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DBEE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0AE9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5121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913994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75AAD64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CBAD23C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62019C5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8896977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DE56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567E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14:paraId="23D0A637" w14:textId="77777777" w:rsidTr="00FB5291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58978" w14:textId="1905B29F" w:rsidR="004D0D5E" w:rsidRPr="00FB5291" w:rsidRDefault="004D0D5E">
            <w:pPr>
              <w:pStyle w:val="TF-TEXTOQUADRO"/>
              <w:jc w:val="both"/>
              <w:rPr>
                <w:szCs w:val="22"/>
              </w:rPr>
            </w:pPr>
            <w:r w:rsidRPr="00FB5291">
              <w:rPr>
                <w:b/>
                <w:bCs/>
                <w:szCs w:val="22"/>
              </w:rPr>
              <w:t>Teste e validação:</w:t>
            </w:r>
            <w:r w:rsidRPr="00FB5291">
              <w:rPr>
                <w:szCs w:val="22"/>
              </w:rPr>
              <w:t xml:space="preserve"> elaborar testes para avaliar se a aplicação está atendendo todos os requisitos de forma correta, assim como se atende aos objetivos do trabalho. Validar a usabilidade da solução pelo Método RURUCAg.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B0FD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9F12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21D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44CC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4663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1C9B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3B94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6B5E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4A1BD62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BEB0FFA" w14:textId="77777777" w:rsidR="004D0D5E" w:rsidRDefault="004D0D5E">
            <w:pPr>
              <w:pStyle w:val="TF-TEXTOQUADROCentralizado"/>
              <w:rPr>
                <w:sz w:val="20"/>
              </w:rPr>
            </w:pPr>
          </w:p>
        </w:tc>
      </w:tr>
    </w:tbl>
    <w:p w14:paraId="16854EE5" w14:textId="77777777" w:rsidR="004D0D5E" w:rsidRDefault="004D0D5E" w:rsidP="00FB5291">
      <w:pPr>
        <w:pStyle w:val="TF-FONTE"/>
        <w:jc w:val="center"/>
      </w:pPr>
      <w:r>
        <w:t>Fonte: elaborado pelo autor.</w:t>
      </w:r>
    </w:p>
    <w:p w14:paraId="2069EAD4" w14:textId="7DC4B9EF" w:rsidR="00A307C7" w:rsidRDefault="0037046F" w:rsidP="00224EFE">
      <w:pPr>
        <w:pStyle w:val="Ttulo1"/>
      </w:pPr>
      <w:r w:rsidRPr="00EA4016">
        <w:t xml:space="preserve">REVISÃO </w:t>
      </w:r>
      <w:commentRangeStart w:id="94"/>
      <w:r w:rsidRPr="00EA4016">
        <w:t>BIBLIOGRÁFICA</w:t>
      </w:r>
      <w:commentRangeEnd w:id="94"/>
      <w:r w:rsidR="00162E01">
        <w:rPr>
          <w:rStyle w:val="Refdecomentrio"/>
          <w:b w:val="0"/>
          <w:caps w:val="0"/>
        </w:rPr>
        <w:commentReference w:id="94"/>
      </w:r>
    </w:p>
    <w:p w14:paraId="529CBBEE" w14:textId="48B14ED8" w:rsidR="0037046F" w:rsidRPr="00EA4016" w:rsidRDefault="00F736D7" w:rsidP="0037046F">
      <w:pPr>
        <w:pStyle w:val="TF-TEXTO"/>
        <w:rPr>
          <w:color w:val="C45911"/>
        </w:rPr>
      </w:pPr>
      <w:r w:rsidRPr="00F736D7">
        <w:t xml:space="preserve">Nesta seção serão abordados os assuntos principais que irão servir como base para a construção desse trabalho, sendo apresentados da seguinte forma: a subseção 4.1 </w:t>
      </w:r>
      <w:r>
        <w:t>aborda</w:t>
      </w:r>
      <w:r w:rsidRPr="00F736D7">
        <w:t xml:space="preserve"> a educação e gamificação, um jogo educacional como ferramenta de aprendizado</w:t>
      </w:r>
      <w:r>
        <w:t xml:space="preserve">; a </w:t>
      </w:r>
      <w:r w:rsidRPr="00F736D7">
        <w:t xml:space="preserve">subseção 4.2 </w:t>
      </w:r>
      <w:r>
        <w:t>traz</w:t>
      </w:r>
      <w:r w:rsidRPr="00F736D7">
        <w:t xml:space="preserve"> a colaboração e os benefícios de um sistema colaborativo</w:t>
      </w:r>
      <w:r>
        <w:t xml:space="preserve">; e, por fim, </w:t>
      </w:r>
      <w:r w:rsidRPr="00F736D7">
        <w:t>a subseção 4.3 aborda a experiencia do uso de tecnologia para pessoas, com foco maior nas crianças.</w:t>
      </w:r>
    </w:p>
    <w:p w14:paraId="61E286B4" w14:textId="01611209" w:rsidR="0037046F" w:rsidRDefault="00E03B32" w:rsidP="00421A6D">
      <w:pPr>
        <w:pStyle w:val="Ttulo2"/>
      </w:pPr>
      <w:r>
        <w:t>A educação e a gam</w:t>
      </w:r>
      <w:r w:rsidR="00C86A9C">
        <w:t>i</w:t>
      </w:r>
      <w:r>
        <w:t>ficação como ferramenta de aprendizado</w:t>
      </w:r>
    </w:p>
    <w:p w14:paraId="444354CC" w14:textId="7BCE41F9" w:rsidR="003100CF" w:rsidRPr="00A65E1F" w:rsidRDefault="00A5346E" w:rsidP="00935EB3">
      <w:pPr>
        <w:pStyle w:val="TF-TEXTO"/>
      </w:pPr>
      <w:r>
        <w:t xml:space="preserve">De acordo com </w:t>
      </w:r>
      <w:r w:rsidR="00890647">
        <w:t xml:space="preserve">Queiroz </w:t>
      </w:r>
      <w:r w:rsidR="00890647" w:rsidRPr="00A242BB">
        <w:rPr>
          <w:i/>
          <w:iCs/>
        </w:rPr>
        <w:t>et al.</w:t>
      </w:r>
      <w:r w:rsidR="00890647">
        <w:t xml:space="preserve"> (2020)</w:t>
      </w:r>
      <w:r>
        <w:t xml:space="preserve">, o modo de funcionamento </w:t>
      </w:r>
      <w:r w:rsidR="00E009AF">
        <w:t>dos games é semelhante ao modo que a nova geração aprende.</w:t>
      </w:r>
      <w:r w:rsidR="005775E7">
        <w:t xml:space="preserve"> A gamificação </w:t>
      </w:r>
      <w:r w:rsidR="004774CC">
        <w:t>faz</w:t>
      </w:r>
      <w:r w:rsidR="005775E7">
        <w:t xml:space="preserve"> o uso da </w:t>
      </w:r>
      <w:r w:rsidR="0019508F">
        <w:t xml:space="preserve">estética e mecânica dos jogos para envolver pessoas, promover a </w:t>
      </w:r>
      <w:r w:rsidR="00477BFF">
        <w:t>aprendizagem, motivar a ação e resolver problemas</w:t>
      </w:r>
      <w:r w:rsidR="00763DBD">
        <w:t>.</w:t>
      </w:r>
      <w:r w:rsidR="002F1817">
        <w:t xml:space="preserve"> </w:t>
      </w:r>
      <w:r w:rsidR="003100CF">
        <w:t>Desta forma, acredita-se que a informática aplicada aos processos educacionais pode oferecer um caminho de mudança para a velha escola, não de uma forma que irá solucionar todas as dificuldades, mas como mais uma ferramenta a serviço dos professores (</w:t>
      </w:r>
      <w:r w:rsidR="00CF04D9">
        <w:t>Q</w:t>
      </w:r>
      <w:r w:rsidR="003610AC">
        <w:t>UEIROZ</w:t>
      </w:r>
      <w:r w:rsidR="00A242BB">
        <w:t xml:space="preserve"> </w:t>
      </w:r>
      <w:r w:rsidR="00A242BB" w:rsidRPr="00A242BB">
        <w:rPr>
          <w:i/>
          <w:iCs/>
        </w:rPr>
        <w:t>et al.</w:t>
      </w:r>
      <w:r w:rsidR="003610AC">
        <w:t>,</w:t>
      </w:r>
      <w:r w:rsidR="00120F02">
        <w:t xml:space="preserve"> </w:t>
      </w:r>
      <w:r w:rsidR="003610AC">
        <w:t>2020</w:t>
      </w:r>
      <w:r w:rsidR="003100CF">
        <w:t>).</w:t>
      </w:r>
      <w:r w:rsidR="002F1817">
        <w:t xml:space="preserve"> </w:t>
      </w:r>
      <w:r w:rsidR="00F736D7">
        <w:t>Queiroz</w:t>
      </w:r>
      <w:r w:rsidR="00A242BB">
        <w:t xml:space="preserve"> </w:t>
      </w:r>
      <w:r w:rsidR="00A242BB" w:rsidRPr="00A242BB">
        <w:rPr>
          <w:i/>
          <w:iCs/>
        </w:rPr>
        <w:t>et al.</w:t>
      </w:r>
      <w:r w:rsidR="00F736D7">
        <w:t xml:space="preserve"> (2020) complementa que, é</w:t>
      </w:r>
      <w:r w:rsidR="002F1817">
        <w:t xml:space="preserve"> importante que o professor </w:t>
      </w:r>
      <w:r w:rsidR="00D2356B">
        <w:t xml:space="preserve">consiga ter um pensamento como </w:t>
      </w:r>
      <w:r w:rsidR="00182E53">
        <w:t xml:space="preserve">o </w:t>
      </w:r>
      <w:r w:rsidR="00D2356B">
        <w:t>de um game designer</w:t>
      </w:r>
      <w:r w:rsidR="00935229">
        <w:t xml:space="preserve">, para que </w:t>
      </w:r>
      <w:r w:rsidR="000070C3">
        <w:t xml:space="preserve">haja transição de pensamento </w:t>
      </w:r>
      <w:r w:rsidR="00283708">
        <w:t>ori</w:t>
      </w:r>
      <w:r w:rsidR="00935EB3">
        <w:t>entado a jogos</w:t>
      </w:r>
      <w:r w:rsidR="00935229">
        <w:t xml:space="preserve">, e não só se basear </w:t>
      </w:r>
      <w:r w:rsidR="002232FA">
        <w:t>em contagem de pontos, entrega de medalhas ou criação de placares</w:t>
      </w:r>
      <w:r w:rsidR="00E0007D">
        <w:t>, para de fato promover a aprendizagem</w:t>
      </w:r>
      <w:r w:rsidR="00F736D7">
        <w:t>.</w:t>
      </w:r>
    </w:p>
    <w:p w14:paraId="1DF13032" w14:textId="629C2D29" w:rsidR="000F7ECF" w:rsidRDefault="00702F77" w:rsidP="000F7ECF">
      <w:pPr>
        <w:pStyle w:val="Ttulo2"/>
      </w:pPr>
      <w:r>
        <w:lastRenderedPageBreak/>
        <w:t xml:space="preserve">usabilidade e </w:t>
      </w:r>
      <w:r w:rsidR="00276FC1">
        <w:t>tecnologia</w:t>
      </w:r>
    </w:p>
    <w:p w14:paraId="1C7D6287" w14:textId="2B047609" w:rsidR="0098014E" w:rsidRDefault="0086766B" w:rsidP="00A0562C">
      <w:pPr>
        <w:pStyle w:val="TF-TEXTO"/>
      </w:pPr>
      <w:r>
        <w:t xml:space="preserve">De acordo com </w:t>
      </w:r>
      <w:r w:rsidR="008C7AB4" w:rsidRPr="008C7AB4">
        <w:t>Cybis, Betiol e Faust (2016)</w:t>
      </w:r>
      <w:r>
        <w:t xml:space="preserve">, o conceito de usabilidade está fortemente ligado </w:t>
      </w:r>
      <w:r w:rsidR="009C6995">
        <w:t xml:space="preserve">aos seguintes atributos: </w:t>
      </w:r>
      <w:r w:rsidR="0097187A" w:rsidRPr="0097187A">
        <w:t xml:space="preserve">facilidade e memorização de como utilizar o </w:t>
      </w:r>
      <w:r w:rsidR="00F736D7">
        <w:t>sistema, de tratar os</w:t>
      </w:r>
      <w:r w:rsidR="0097187A" w:rsidRPr="0097187A">
        <w:t xml:space="preserve"> erros, </w:t>
      </w:r>
      <w:r w:rsidR="00F736D7">
        <w:t xml:space="preserve">da </w:t>
      </w:r>
      <w:r w:rsidR="0097187A" w:rsidRPr="0097187A">
        <w:t xml:space="preserve">eficiência no uso </w:t>
      </w:r>
      <w:r w:rsidR="00F736D7">
        <w:t xml:space="preserve">do sistema e da </w:t>
      </w:r>
      <w:r w:rsidR="0097187A" w:rsidRPr="0097187A">
        <w:t>satisfação do usuário.</w:t>
      </w:r>
      <w:r w:rsidR="00063A7F">
        <w:t xml:space="preserve"> </w:t>
      </w:r>
      <w:r w:rsidR="00A0562C" w:rsidRPr="00A0562C">
        <w:t>Neste contexto, Nielsen apresentou 10 heurísticas de usabilidade</w:t>
      </w:r>
      <w:r w:rsidR="00F736D7">
        <w:t xml:space="preserve">, que podem ser </w:t>
      </w:r>
      <w:r w:rsidR="00FB5291">
        <w:t xml:space="preserve">adaptadas </w:t>
      </w:r>
      <w:r w:rsidR="00F736D7">
        <w:t>par</w:t>
      </w:r>
      <w:r w:rsidR="00A0562C" w:rsidRPr="00A0562C">
        <w:t xml:space="preserve">a que atendam diferentes domínios de sistemas. </w:t>
      </w:r>
      <w:r w:rsidR="00F736D7">
        <w:t xml:space="preserve">Neste sentido, está o método RURUCAg de Costa (2018), que faz uso destas heurísticas para modelar a relação dos requisitos do sistema com as questões de usabilidade e experiência de usuário. Além das heurísticas, o método de Costa (2018) também sugere que o sistema seja construído relacionando </w:t>
      </w:r>
      <w:r w:rsidR="001B25EF">
        <w:t>os requisitos do sistema com cada um dos pilares do M3C</w:t>
      </w:r>
      <w:r w:rsidR="00A0562C" w:rsidRPr="00A0562C">
        <w:t>.</w:t>
      </w:r>
    </w:p>
    <w:p w14:paraId="347F41D9" w14:textId="77777777" w:rsidR="005B4F14" w:rsidRPr="000F7ECF" w:rsidRDefault="005B4F14" w:rsidP="005B4F14">
      <w:pPr>
        <w:pStyle w:val="Ttulo2"/>
      </w:pPr>
      <w:r>
        <w:t>sistemas colaborativos</w:t>
      </w:r>
    </w:p>
    <w:p w14:paraId="110E0437" w14:textId="3BDBD456" w:rsidR="005B4F14" w:rsidRPr="00A65E1F" w:rsidRDefault="005B4F14" w:rsidP="00FB5291">
      <w:pPr>
        <w:pStyle w:val="TF-TEXTO"/>
        <w:spacing w:after="240"/>
      </w:pPr>
      <w:r>
        <w:t xml:space="preserve">Sistemas colaborativos (SCs) podem ser definidos como sistemas computacionais que promovem a interação social para um grupo de pessoas que tem um objetivo em comum, fornecendo uma interface em um ambiente compartilhado para estabelecer formas de trabalho em grupo (NICOLACI-DA-COSTA; PIMENTEL, 2012). A base de um SC vem da Colaboração, que pode ser fundamentada pelo Modelo 3C de colaboração (M3C). O M3C é constituído pelos pilares da Comunicação, Coordenação e Cooperação (PIMENTEL </w:t>
      </w:r>
      <w:r w:rsidRPr="00AA0EC3">
        <w:rPr>
          <w:i/>
          <w:iCs/>
        </w:rPr>
        <w:t>et al</w:t>
      </w:r>
      <w:r>
        <w:t>., 2006), formando cada um dos três C´s do M3C (COSTA, 2018).</w:t>
      </w:r>
    </w:p>
    <w:p w14:paraId="23725035" w14:textId="2D0477A0" w:rsidR="00451B94" w:rsidRPr="0024719C" w:rsidRDefault="00451B94" w:rsidP="00F83A19">
      <w:pPr>
        <w:pStyle w:val="TF-refernciasbibliogrficasTTULO"/>
      </w:pPr>
      <w:bookmarkStart w:id="95" w:name="_Toc351015602"/>
      <w:bookmarkEnd w:id="56"/>
      <w:bookmarkEnd w:id="57"/>
      <w:bookmarkEnd w:id="58"/>
      <w:bookmarkEnd w:id="59"/>
      <w:bookmarkEnd w:id="60"/>
      <w:bookmarkEnd w:id="61"/>
      <w:bookmarkEnd w:id="62"/>
      <w:r w:rsidRPr="0024719C">
        <w:t>Referências</w:t>
      </w:r>
      <w:bookmarkEnd w:id="95"/>
    </w:p>
    <w:p w14:paraId="3D0438BC" w14:textId="77777777" w:rsidR="005B4F14" w:rsidRDefault="005B4F14" w:rsidP="005B4F14">
      <w:pPr>
        <w:pStyle w:val="TF-refernciasITEM"/>
        <w:spacing w:before="240" w:after="0"/>
      </w:pPr>
      <w:bookmarkStart w:id="96" w:name="_Hlk37770127"/>
      <w:r>
        <w:t xml:space="preserve">COSTA, Ivasilson. </w:t>
      </w:r>
      <w:r w:rsidRPr="00FE5897">
        <w:rPr>
          <w:b/>
          <w:bCs/>
        </w:rPr>
        <w:t>Novas Tecnologias: Desafios E Perspectivas Na Educação</w:t>
      </w:r>
      <w:r>
        <w:t>. Ed. 1. Editora Clube dos Autores, p. 28-45, 2011.</w:t>
      </w:r>
    </w:p>
    <w:p w14:paraId="4030100D" w14:textId="649A11D3" w:rsidR="005B4F14" w:rsidRDefault="005B4F14" w:rsidP="005B4F14">
      <w:pPr>
        <w:pStyle w:val="TF-refernciasITEM"/>
        <w:spacing w:before="240"/>
      </w:pPr>
      <w:r>
        <w:t xml:space="preserve">COSTA, Simone Erbs da. </w:t>
      </w:r>
      <w:r w:rsidRPr="00FB5291">
        <w:rPr>
          <w:b/>
          <w:bCs/>
        </w:rPr>
        <w:t>iLibras como facilitador na comunicação efetiva do surdo</w:t>
      </w:r>
      <w:r>
        <w:t>: uma ferramenta colaborativa Móvel. 2018. 260 f. Trabalho de Conclusão de Curso (Pós-graduação em Computação Aplicada) – Centro de Ciências Tecnológicas, UDESC, Santa Catarina, Joinville.</w:t>
      </w:r>
    </w:p>
    <w:p w14:paraId="66016614" w14:textId="0CC0169C" w:rsidR="005B4F14" w:rsidRPr="00950554" w:rsidRDefault="005B4F14">
      <w:pPr>
        <w:pStyle w:val="TF-refernciasITEM"/>
        <w:spacing w:before="240"/>
        <w:rPr>
          <w:lang w:val="en-US"/>
        </w:rPr>
      </w:pPr>
      <w:r>
        <w:t xml:space="preserve">FERREIRA, Adriana Abujanra et al. </w:t>
      </w:r>
      <w:r w:rsidRPr="00CA6CEC">
        <w:rPr>
          <w:b/>
          <w:bCs/>
        </w:rPr>
        <w:t>Tecnologias Educacionais: Aplicações e Possibilidades</w:t>
      </w:r>
      <w:r>
        <w:t xml:space="preserve">. </w:t>
      </w:r>
      <w:r w:rsidRPr="00950554">
        <w:rPr>
          <w:lang w:val="en-US"/>
        </w:rPr>
        <w:t>Ed. 1. Editora Appris Ltda, p. 17-20, 2019.</w:t>
      </w:r>
    </w:p>
    <w:p w14:paraId="5EB5E8AD" w14:textId="77777777" w:rsidR="005B4F14" w:rsidRDefault="005B4F14" w:rsidP="00FB5291">
      <w:pPr>
        <w:pStyle w:val="TF-refernciasITEM"/>
        <w:spacing w:before="240" w:after="0"/>
      </w:pPr>
      <w:r w:rsidRPr="00950554">
        <w:rPr>
          <w:lang w:val="en-US"/>
        </w:rPr>
        <w:t xml:space="preserve">INFORMER TECHNOLOGIES, Inc. </w:t>
      </w:r>
      <w:r w:rsidRPr="00950554">
        <w:rPr>
          <w:b/>
          <w:bCs/>
          <w:lang w:val="en-US"/>
        </w:rPr>
        <w:t>Math Educator 2.0</w:t>
      </w:r>
      <w:r w:rsidRPr="00950554">
        <w:rPr>
          <w:lang w:val="en-US"/>
        </w:rPr>
        <w:t xml:space="preserve">. </w:t>
      </w:r>
      <w:r>
        <w:t>[2020]. Disponível em:</w:t>
      </w:r>
      <w:r w:rsidRPr="002A6E46">
        <w:t xml:space="preserve"> </w:t>
      </w:r>
      <w:r w:rsidRPr="000530B2">
        <w:rPr>
          <w:noProof/>
        </w:rPr>
        <w:t>https://math-educator.software.informer.com</w:t>
      </w:r>
      <w:r>
        <w:t>. Acesso em: 13 abr. 2020.</w:t>
      </w:r>
    </w:p>
    <w:p w14:paraId="03AC25C5" w14:textId="3743BB16" w:rsidR="005B4F14" w:rsidRDefault="005B4F14" w:rsidP="00FB5291">
      <w:pPr>
        <w:pStyle w:val="TF-refernciasITEM"/>
        <w:spacing w:before="240" w:after="0"/>
        <w:rPr>
          <w:noProof/>
        </w:rPr>
      </w:pPr>
      <w:r w:rsidRPr="00950554">
        <w:rPr>
          <w:lang w:val="en-US"/>
        </w:rPr>
        <w:t xml:space="preserve">IXL LEARNING. </w:t>
      </w:r>
      <w:r w:rsidRPr="00950554">
        <w:rPr>
          <w:b/>
          <w:bCs/>
          <w:lang w:val="en-US"/>
        </w:rPr>
        <w:t>I</w:t>
      </w:r>
      <w:r w:rsidR="006D778B" w:rsidRPr="00950554">
        <w:rPr>
          <w:b/>
          <w:bCs/>
          <w:lang w:val="en-US"/>
        </w:rPr>
        <w:t>XL</w:t>
      </w:r>
      <w:r w:rsidRPr="00950554">
        <w:rPr>
          <w:b/>
          <w:bCs/>
          <w:lang w:val="en-US"/>
        </w:rPr>
        <w:t xml:space="preserve"> Learning</w:t>
      </w:r>
      <w:r w:rsidRPr="00950554">
        <w:rPr>
          <w:lang w:val="en-US"/>
        </w:rPr>
        <w:t xml:space="preserve">. California, [2020]. </w:t>
      </w:r>
      <w:r>
        <w:t>Disponível em:</w:t>
      </w:r>
      <w:r w:rsidRPr="002A6E46">
        <w:t xml:space="preserve"> </w:t>
      </w:r>
      <w:r w:rsidRPr="000530B2">
        <w:rPr>
          <w:noProof/>
        </w:rPr>
        <w:t>https://br.ixl.com</w:t>
      </w:r>
      <w:r>
        <w:t>. Acesso em: 10 abr. 2020.</w:t>
      </w:r>
    </w:p>
    <w:p w14:paraId="7E319FC6" w14:textId="77777777" w:rsidR="005B4F14" w:rsidRDefault="005B4F14" w:rsidP="00FB5291">
      <w:pPr>
        <w:pStyle w:val="TF-refernciasITEM"/>
        <w:spacing w:before="240" w:after="0"/>
      </w:pPr>
      <w:r>
        <w:lastRenderedPageBreak/>
        <w:t>KAHOOT!</w:t>
      </w:r>
      <w:r w:rsidRPr="00BF0C70">
        <w:t xml:space="preserve">. </w:t>
      </w:r>
      <w:r w:rsidRPr="000B55C2">
        <w:rPr>
          <w:b/>
          <w:bCs/>
        </w:rPr>
        <w:t>Kahoot!</w:t>
      </w:r>
      <w:r>
        <w:t>. Noruega, [2020]. Disponível em:</w:t>
      </w:r>
      <w:r w:rsidRPr="002A6E46">
        <w:t xml:space="preserve"> </w:t>
      </w:r>
      <w:r w:rsidRPr="000530B2">
        <w:rPr>
          <w:noProof/>
        </w:rPr>
        <w:t>https://kahoot.com</w:t>
      </w:r>
      <w:r>
        <w:t>. Acesso em: 12 abr. 2020.</w:t>
      </w:r>
    </w:p>
    <w:p w14:paraId="50CB6B63" w14:textId="77777777" w:rsidR="005B4F14" w:rsidRDefault="005B4F14" w:rsidP="00FB5291">
      <w:pPr>
        <w:pStyle w:val="TF-refernciasITEM"/>
        <w:spacing w:before="240" w:after="0"/>
      </w:pPr>
      <w:commentRangeStart w:id="97"/>
      <w:r>
        <w:t xml:space="preserve">MATTAR, J. </w:t>
      </w:r>
      <w:r>
        <w:rPr>
          <w:b/>
          <w:bCs/>
        </w:rPr>
        <w:t>Games em educação: como os nativos digitais aprendem</w:t>
      </w:r>
      <w:r>
        <w:t>. São Paulo: Pearson Prentice Hall, p. 40, 2010.</w:t>
      </w:r>
      <w:commentRangeEnd w:id="97"/>
      <w:r w:rsidR="00D93C09">
        <w:rPr>
          <w:rStyle w:val="Refdecomentrio"/>
        </w:rPr>
        <w:commentReference w:id="97"/>
      </w:r>
    </w:p>
    <w:p w14:paraId="26E38391" w14:textId="77777777" w:rsidR="005B4F14" w:rsidRDefault="005B4F14" w:rsidP="00FB5291">
      <w:pPr>
        <w:pStyle w:val="TF-refernciasITEM"/>
        <w:spacing w:before="240" w:after="0"/>
      </w:pPr>
      <w:r w:rsidRPr="00476391">
        <w:t>NICOLACI-DA-COSTA, Ana Maria; PIMENTEL, Mariano</w:t>
      </w:r>
      <w:r>
        <w:t xml:space="preserve">. </w:t>
      </w:r>
      <w:r w:rsidRPr="0046330C">
        <w:rPr>
          <w:b/>
          <w:bCs/>
        </w:rPr>
        <w:t xml:space="preserve">Capítulo 1 </w:t>
      </w:r>
      <w:r>
        <w:rPr>
          <w:b/>
          <w:bCs/>
        </w:rPr>
        <w:t>–</w:t>
      </w:r>
      <w:r w:rsidRPr="0046330C">
        <w:rPr>
          <w:b/>
          <w:bCs/>
        </w:rPr>
        <w:t xml:space="preserve"> Sistemas</w:t>
      </w:r>
      <w:r>
        <w:rPr>
          <w:b/>
          <w:bCs/>
        </w:rPr>
        <w:t xml:space="preserve"> </w:t>
      </w:r>
      <w:r w:rsidRPr="0046330C">
        <w:rPr>
          <w:b/>
          <w:bCs/>
        </w:rPr>
        <w:t>colaborativos para uma nova sociedade e um novo ser humano</w:t>
      </w:r>
      <w:r>
        <w:t xml:space="preserve">. </w:t>
      </w:r>
      <w:r w:rsidRPr="0046330C">
        <w:t>Rio de Janeiro: Elsevier Editora Ltda</w:t>
      </w:r>
      <w:r>
        <w:t>, p. 03-15, 2012.</w:t>
      </w:r>
    </w:p>
    <w:p w14:paraId="535DB704" w14:textId="65827455" w:rsidR="005B4F14" w:rsidRDefault="00655516" w:rsidP="00EA1BA4">
      <w:pPr>
        <w:pStyle w:val="TF-refernciasITEM"/>
        <w:spacing w:before="240" w:after="0"/>
      </w:pPr>
      <w:r w:rsidRPr="00476391">
        <w:t>PIMENTEL</w:t>
      </w:r>
      <w:r>
        <w:t xml:space="preserve">, Mariano </w:t>
      </w:r>
      <w:r w:rsidRPr="00816E69">
        <w:rPr>
          <w:i/>
          <w:iCs/>
        </w:rPr>
        <w:t>et al</w:t>
      </w:r>
      <w:r>
        <w:t xml:space="preserve">. </w:t>
      </w:r>
      <w:r w:rsidRPr="006F3EE2">
        <w:t>Modelo 3C de Colaboração para o desenvolvimento de Sistemas Colaborativos</w:t>
      </w:r>
      <w:r>
        <w:t xml:space="preserve">. In: </w:t>
      </w:r>
      <w:r w:rsidRPr="00836311">
        <w:t>III Simpósio Brasileiro de Sistemas Colaborativos (IIISBSC).</w:t>
      </w:r>
      <w:r>
        <w:t xml:space="preserve"> </w:t>
      </w:r>
      <w:r w:rsidRPr="006F3EE2">
        <w:rPr>
          <w:b/>
          <w:bCs/>
        </w:rPr>
        <w:t>Anais III Simpósio Brasileiro de Sistemas Colaborativos</w:t>
      </w:r>
      <w:r>
        <w:t>. Rio Grande do Norte, 2006. P. 58-67.</w:t>
      </w:r>
    </w:p>
    <w:p w14:paraId="4D42F736" w14:textId="58B5C788" w:rsidR="005B4F14" w:rsidRPr="00950554" w:rsidRDefault="005B4F14" w:rsidP="00FB5291">
      <w:pPr>
        <w:pStyle w:val="TF-refernciasITEM"/>
        <w:spacing w:before="240" w:after="0"/>
        <w:rPr>
          <w:lang w:val="en-US"/>
        </w:rPr>
      </w:pPr>
      <w:r>
        <w:t xml:space="preserve">QUEIROZ, Alan da Costa </w:t>
      </w:r>
      <w:r w:rsidRPr="00816E69">
        <w:rPr>
          <w:i/>
          <w:iCs/>
        </w:rPr>
        <w:t>et al</w:t>
      </w:r>
      <w:r>
        <w:t xml:space="preserve">. </w:t>
      </w:r>
      <w:r w:rsidRPr="006B33C6">
        <w:rPr>
          <w:b/>
          <w:bCs/>
        </w:rPr>
        <w:t>Ludicidade, Jogos Digitais e Gamificação na Aprendizagem</w:t>
      </w:r>
      <w:r>
        <w:t xml:space="preserve">. </w:t>
      </w:r>
      <w:r w:rsidRPr="00950554">
        <w:rPr>
          <w:lang w:val="en-US"/>
        </w:rPr>
        <w:t>Ed. 1. Penso Editora, 2020.</w:t>
      </w:r>
    </w:p>
    <w:p w14:paraId="4B63BADF" w14:textId="067D5713" w:rsidR="00CC7C01" w:rsidRDefault="00720133" w:rsidP="00FB5291">
      <w:pPr>
        <w:pStyle w:val="TF-refernciasITEM"/>
        <w:spacing w:before="240" w:after="0"/>
      </w:pPr>
      <w:r w:rsidRPr="00950554">
        <w:rPr>
          <w:lang w:val="en-US"/>
        </w:rPr>
        <w:t>CYBIS, Walter; BETIOL, Adriana Holtz; FAUST, Richard</w:t>
      </w:r>
      <w:r w:rsidR="0095142C" w:rsidRPr="00950554">
        <w:rPr>
          <w:lang w:val="en-US"/>
        </w:rPr>
        <w:t xml:space="preserve">. </w:t>
      </w:r>
      <w:r w:rsidR="0095142C" w:rsidRPr="0095142C">
        <w:rPr>
          <w:b/>
          <w:bCs/>
        </w:rPr>
        <w:t xml:space="preserve">Ergonomia e Usabilidade: </w:t>
      </w:r>
      <w:r w:rsidR="0095142C" w:rsidRPr="00816E69">
        <w:t>Conhecimentos, Métodos e Aplicações</w:t>
      </w:r>
      <w:r w:rsidR="0095142C">
        <w:t xml:space="preserve">. Ed. </w:t>
      </w:r>
      <w:r w:rsidR="00A15518">
        <w:t>3</w:t>
      </w:r>
      <w:r w:rsidR="0095142C">
        <w:t xml:space="preserve">. </w:t>
      </w:r>
      <w:r w:rsidR="00206C6D">
        <w:t>Novatec Editora</w:t>
      </w:r>
      <w:r w:rsidR="0095142C">
        <w:t>,</w:t>
      </w:r>
      <w:r w:rsidR="005F12BD">
        <w:t xml:space="preserve"> p. 9-76,</w:t>
      </w:r>
      <w:r w:rsidR="0095142C">
        <w:t xml:space="preserve"> 20</w:t>
      </w:r>
      <w:r w:rsidR="00206C6D">
        <w:t>16</w:t>
      </w:r>
      <w:r w:rsidR="0095142C">
        <w:t>.</w:t>
      </w:r>
    </w:p>
    <w:p w14:paraId="1D12A0FF" w14:textId="0CD039EE" w:rsidR="005B4F14" w:rsidRDefault="005B4F14" w:rsidP="00FB5291">
      <w:pPr>
        <w:pStyle w:val="TF-refernciasITEM"/>
        <w:spacing w:before="240" w:after="0"/>
      </w:pPr>
      <w:r w:rsidRPr="0009735D">
        <w:t>TOKARNIA</w:t>
      </w:r>
      <w:r>
        <w:t xml:space="preserve">, </w:t>
      </w:r>
      <w:r w:rsidRPr="0009735D">
        <w:t>Mariana</w:t>
      </w:r>
      <w:r>
        <w:t xml:space="preserve">. </w:t>
      </w:r>
      <w:r w:rsidRPr="00847DD8">
        <w:rPr>
          <w:b/>
          <w:bCs/>
        </w:rPr>
        <w:t>Um em cada 4 brasileiros não tem acesso à internet</w:t>
      </w:r>
      <w:r>
        <w:t xml:space="preserve">. Rio de Janeiro, [2020]. Disponível em: </w:t>
      </w:r>
      <w:r w:rsidRPr="000530B2">
        <w:t>https://agenciabrasil.ebc.com.br/economia/noticia/2020-04/um-em-cada-quatro-brasileiros-nao-tem-acesso-internet</w:t>
      </w:r>
      <w:r>
        <w:t>. Acesso em: 5 out. 2020.</w:t>
      </w:r>
    </w:p>
    <w:p w14:paraId="2B4B109E" w14:textId="77777777" w:rsidR="00CC7C01" w:rsidRDefault="00CC7C01" w:rsidP="00FB5291">
      <w:pPr>
        <w:pStyle w:val="TF-refernciasITEM"/>
        <w:spacing w:before="240" w:after="0"/>
      </w:pPr>
    </w:p>
    <w:bookmarkEnd w:id="96"/>
    <w:p w14:paraId="242374CE" w14:textId="382CB062" w:rsidR="00F83A19" w:rsidRDefault="00451B94" w:rsidP="00F83A19">
      <w:pPr>
        <w:pStyle w:val="TF-refernciasbibliogrficasTTULO"/>
      </w:pPr>
      <w:r>
        <w:t xml:space="preserve"> </w:t>
      </w:r>
      <w:r w:rsidR="00F83A19">
        <w:t>ASSINATURAS</w:t>
      </w:r>
    </w:p>
    <w:p w14:paraId="7F44C512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6F403E38" w14:textId="77777777" w:rsidR="00F83A19" w:rsidRDefault="00F83A19" w:rsidP="00F83A19">
      <w:pPr>
        <w:pStyle w:val="TF-LEGENDA"/>
      </w:pPr>
    </w:p>
    <w:p w14:paraId="0E9FE2FB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26D37BBF" w14:textId="77777777" w:rsidR="00F83A19" w:rsidRDefault="00F83A19" w:rsidP="00F83A19">
      <w:pPr>
        <w:pStyle w:val="TF-LEGENDA"/>
      </w:pPr>
    </w:p>
    <w:p w14:paraId="7F5F5FA2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08E4C723" w14:textId="77777777" w:rsidR="00F83A19" w:rsidRDefault="00F83A19" w:rsidP="00F83A19">
      <w:pPr>
        <w:pStyle w:val="TF-LEGENDA"/>
      </w:pPr>
    </w:p>
    <w:p w14:paraId="745B6621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7169E5F7" w14:textId="77777777" w:rsidR="007222F7" w:rsidRDefault="007222F7" w:rsidP="007222F7">
      <w:pPr>
        <w:pStyle w:val="TF-TEXTOQUADRO"/>
      </w:pPr>
    </w:p>
    <w:p w14:paraId="06A816D1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7343A823" w14:textId="77777777" w:rsidTr="00DF6ED2">
        <w:tc>
          <w:tcPr>
            <w:tcW w:w="9212" w:type="dxa"/>
            <w:shd w:val="clear" w:color="auto" w:fill="auto"/>
          </w:tcPr>
          <w:p w14:paraId="797FFA8F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0D724166" w14:textId="77777777" w:rsidR="007222F7" w:rsidRDefault="007222F7" w:rsidP="00DF6ED2">
            <w:pPr>
              <w:jc w:val="center"/>
            </w:pPr>
          </w:p>
        </w:tc>
      </w:tr>
    </w:tbl>
    <w:p w14:paraId="1D14D594" w14:textId="77777777" w:rsidR="00F255FC" w:rsidRDefault="00F255FC" w:rsidP="00F83A19">
      <w:pPr>
        <w:pStyle w:val="TF-LEGENDA"/>
      </w:pPr>
    </w:p>
    <w:p w14:paraId="43523EDF" w14:textId="77777777" w:rsidR="00320BFA" w:rsidRDefault="00320BFA" w:rsidP="00FB5291">
      <w:pPr>
        <w:pStyle w:val="TF-LEGENDA"/>
        <w:jc w:val="left"/>
        <w:sectPr w:rsidR="00320BFA" w:rsidSect="00F31359">
          <w:head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6D7F19C0" w14:textId="77777777" w:rsidR="001340BA" w:rsidRPr="00320BFA" w:rsidRDefault="001340BA" w:rsidP="001340BA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400BBC28" w14:textId="081A4E0D" w:rsidR="001340BA" w:rsidRPr="00320BFA" w:rsidRDefault="001340BA" w:rsidP="001340BA">
      <w:pPr>
        <w:pStyle w:val="TF-xAvalLINHA"/>
      </w:pPr>
      <w:r w:rsidRPr="00320BFA">
        <w:t>Acadêmico(a):</w:t>
      </w:r>
      <w:r w:rsidR="00D55BDD">
        <w:t xml:space="preserve"> Leticia Worlfer de Oliveira</w:t>
      </w:r>
      <w:r w:rsidRPr="00320BFA">
        <w:tab/>
      </w:r>
    </w:p>
    <w:p w14:paraId="1D3E2978" w14:textId="685CFE21" w:rsidR="001340BA" w:rsidRDefault="001340BA" w:rsidP="001340BA">
      <w:pPr>
        <w:pStyle w:val="TF-xAvalLINHA"/>
      </w:pPr>
      <w:r w:rsidRPr="00320BFA">
        <w:t>Avaliador(a):</w:t>
      </w:r>
      <w:r w:rsidRPr="00320BFA">
        <w:tab/>
      </w:r>
      <w:r w:rsidR="00D55BDD">
        <w:t>Andreza Sartori</w:t>
      </w:r>
      <w:r>
        <w:tab/>
      </w:r>
    </w:p>
    <w:p w14:paraId="74C99963" w14:textId="77777777" w:rsidR="001340BA" w:rsidRDefault="001340BA" w:rsidP="001340B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7226"/>
        <w:gridCol w:w="477"/>
        <w:gridCol w:w="481"/>
        <w:gridCol w:w="474"/>
      </w:tblGrid>
      <w:tr w:rsidR="001340BA" w:rsidRPr="00320BFA" w14:paraId="40E28A1F" w14:textId="77777777" w:rsidTr="00E53680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0E5F07" w14:textId="77777777" w:rsidR="001340BA" w:rsidRPr="00320BFA" w:rsidRDefault="001340BA" w:rsidP="00E53680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3607752" w14:textId="77777777" w:rsidR="001340BA" w:rsidRPr="00320BFA" w:rsidRDefault="001340BA" w:rsidP="00E5368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6CE4E4B" w14:textId="77777777" w:rsidR="001340BA" w:rsidRPr="00320BFA" w:rsidRDefault="001340BA" w:rsidP="00E5368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39E745B" w14:textId="77777777" w:rsidR="001340BA" w:rsidRPr="00320BFA" w:rsidRDefault="001340BA" w:rsidP="00E53680">
            <w:pPr>
              <w:pStyle w:val="TF-xAvalITEMTABELA"/>
            </w:pPr>
            <w:r w:rsidRPr="00320BFA">
              <w:t>não atende</w:t>
            </w:r>
          </w:p>
        </w:tc>
      </w:tr>
      <w:tr w:rsidR="001340BA" w:rsidRPr="00320BFA" w14:paraId="429101A6" w14:textId="77777777" w:rsidTr="00E53680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DD9908B" w14:textId="77777777" w:rsidR="001340BA" w:rsidRPr="00320BFA" w:rsidRDefault="001340BA" w:rsidP="00E53680">
            <w:pPr>
              <w:pStyle w:val="TF-xAvalITEMTABELA"/>
            </w:pPr>
            <w:r w:rsidRPr="00A55BF5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AF0B3" w14:textId="77777777" w:rsidR="001340BA" w:rsidRPr="00821EE8" w:rsidRDefault="001340BA" w:rsidP="001340BA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2340D274" w14:textId="77777777" w:rsidR="001340BA" w:rsidRPr="00821EE8" w:rsidRDefault="001340BA" w:rsidP="00E53680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744D" w14:textId="540FE5F4" w:rsidR="001340BA" w:rsidRPr="00320BFA" w:rsidRDefault="00606F93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5E61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896FC0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340BA" w:rsidRPr="00320BFA" w14:paraId="70D34809" w14:textId="77777777" w:rsidTr="00E53680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F92288" w14:textId="77777777" w:rsidR="001340BA" w:rsidRPr="00320BFA" w:rsidRDefault="001340BA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A475" w14:textId="77777777" w:rsidR="001340BA" w:rsidRPr="00821EE8" w:rsidRDefault="001340BA" w:rsidP="00E53680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E94D" w14:textId="00F5A599" w:rsidR="001340BA" w:rsidRPr="00320BFA" w:rsidRDefault="00606F93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3625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9FF6FF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340BA" w:rsidRPr="00320BFA" w14:paraId="1381B7BB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7F7256" w14:textId="77777777" w:rsidR="001340BA" w:rsidRPr="00320BFA" w:rsidRDefault="001340BA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365E" w14:textId="77777777" w:rsidR="001340BA" w:rsidRPr="00320BFA" w:rsidRDefault="001340BA" w:rsidP="001340BA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64FC87FE" w14:textId="77777777" w:rsidR="001340BA" w:rsidRPr="00320BFA" w:rsidRDefault="001340BA" w:rsidP="00E53680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FEEE" w14:textId="6ADE9DE5" w:rsidR="001340BA" w:rsidRPr="00320BFA" w:rsidRDefault="00606F93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BA43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B79951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340BA" w:rsidRPr="00320BFA" w14:paraId="3B2BC181" w14:textId="77777777" w:rsidTr="00E53680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724BC9" w14:textId="77777777" w:rsidR="001340BA" w:rsidRPr="00320BFA" w:rsidRDefault="001340BA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4978" w14:textId="77777777" w:rsidR="001340BA" w:rsidRPr="00320BFA" w:rsidRDefault="001340BA" w:rsidP="00E53680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465B" w14:textId="795C46B0" w:rsidR="001340BA" w:rsidRPr="00320BFA" w:rsidRDefault="00606F93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C8A7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DAA655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340BA" w:rsidRPr="00320BFA" w14:paraId="4BEFDF0C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AB354D" w14:textId="77777777" w:rsidR="001340BA" w:rsidRPr="00320BFA" w:rsidRDefault="001340BA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90BA" w14:textId="77777777" w:rsidR="001340BA" w:rsidRPr="00EE20C1" w:rsidRDefault="001340BA" w:rsidP="001340BA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5E4533E4" w14:textId="77777777" w:rsidR="001340BA" w:rsidRPr="00EE20C1" w:rsidRDefault="001340BA" w:rsidP="00E53680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A9A4" w14:textId="08C9652F" w:rsidR="001340BA" w:rsidRPr="00320BFA" w:rsidRDefault="00DB7A8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BD11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FDE966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340BA" w:rsidRPr="00320BFA" w14:paraId="4EAC8D69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4CA5E7" w14:textId="77777777" w:rsidR="001340BA" w:rsidRPr="00320BFA" w:rsidRDefault="001340BA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60E4" w14:textId="77777777" w:rsidR="001340BA" w:rsidRPr="00EE20C1" w:rsidRDefault="001340BA" w:rsidP="00E53680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D9BB" w14:textId="4FD0189F" w:rsidR="001340BA" w:rsidRPr="00320BFA" w:rsidRDefault="00DB7A8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98AC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38F21A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340BA" w:rsidRPr="00320BFA" w14:paraId="4756B9E4" w14:textId="77777777" w:rsidTr="00E53680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B9D74D" w14:textId="77777777" w:rsidR="001340BA" w:rsidRPr="00320BFA" w:rsidRDefault="001340BA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7CDE" w14:textId="77777777" w:rsidR="001340BA" w:rsidRPr="00320BFA" w:rsidRDefault="001340BA" w:rsidP="001340BA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6C140698" w14:textId="77777777" w:rsidR="001340BA" w:rsidRPr="00320BFA" w:rsidRDefault="001340BA" w:rsidP="00E5368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ED07" w14:textId="673ACCA1" w:rsidR="001340BA" w:rsidRPr="00320BFA" w:rsidRDefault="00F8745F" w:rsidP="00743246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1077" w14:textId="2EDCC9E9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0386C9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340BA" w:rsidRPr="00320BFA" w14:paraId="29BEBAF7" w14:textId="77777777" w:rsidTr="00E53680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2636BE" w14:textId="77777777" w:rsidR="001340BA" w:rsidRPr="00320BFA" w:rsidRDefault="001340BA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0BD7" w14:textId="77777777" w:rsidR="001340BA" w:rsidRPr="00320BFA" w:rsidRDefault="001340BA" w:rsidP="00E53680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F167" w14:textId="36408E83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C08" w14:textId="702428DD" w:rsidR="001340BA" w:rsidRPr="00320BFA" w:rsidRDefault="00DB7A8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C60EA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340BA" w:rsidRPr="00320BFA" w14:paraId="2BB49483" w14:textId="77777777" w:rsidTr="00E53680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1753ED" w14:textId="77777777" w:rsidR="001340BA" w:rsidRPr="00320BFA" w:rsidRDefault="001340BA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556F" w14:textId="77777777" w:rsidR="001340BA" w:rsidRPr="00801036" w:rsidRDefault="001340BA" w:rsidP="001340BA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57094EDA" w14:textId="77777777" w:rsidR="001340BA" w:rsidRPr="00801036" w:rsidRDefault="001340BA" w:rsidP="00E53680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DEA2" w14:textId="4D1D17BA" w:rsidR="001340BA" w:rsidRPr="00801036" w:rsidRDefault="00DB7A82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3B3BC" w14:textId="77777777" w:rsidR="001340BA" w:rsidRPr="00801036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D306B2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340BA" w:rsidRPr="00320BFA" w14:paraId="69D15CD2" w14:textId="77777777" w:rsidTr="00E53680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B221C2" w14:textId="77777777" w:rsidR="001340BA" w:rsidRPr="00320BFA" w:rsidRDefault="001340BA" w:rsidP="00E53680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E3D8" w14:textId="77777777" w:rsidR="001340BA" w:rsidRPr="00320BFA" w:rsidRDefault="001340BA" w:rsidP="001340BA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2FC2C38A" w14:textId="77777777" w:rsidR="001340BA" w:rsidRPr="00320BFA" w:rsidRDefault="001340BA" w:rsidP="00E5368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5874" w14:textId="2564ECC9" w:rsidR="001340BA" w:rsidRPr="00320BFA" w:rsidRDefault="00DA1CEE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3362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89F6E5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340BA" w:rsidRPr="00320BFA" w14:paraId="27F50EE6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E2D5E2" w14:textId="77777777" w:rsidR="001340BA" w:rsidRPr="00320BFA" w:rsidRDefault="001340BA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00AA" w14:textId="77777777" w:rsidR="001340BA" w:rsidRPr="00320BFA" w:rsidRDefault="001340BA" w:rsidP="00E5368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5120" w14:textId="2BDCAD38" w:rsidR="001340BA" w:rsidRPr="00320BFA" w:rsidRDefault="00DA1CEE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0A85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BB7E9D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340BA" w:rsidRPr="00320BFA" w14:paraId="4B142DC2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495A6D" w14:textId="77777777" w:rsidR="001340BA" w:rsidRPr="00320BFA" w:rsidRDefault="001340BA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15BD" w14:textId="77777777" w:rsidR="001340BA" w:rsidRPr="00320BFA" w:rsidRDefault="001340BA" w:rsidP="001340BA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F91BD2B" w14:textId="77777777" w:rsidR="001340BA" w:rsidRPr="00320BFA" w:rsidRDefault="001340BA" w:rsidP="00E53680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D55D" w14:textId="2E52285E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03A36" w14:textId="56C39FA5" w:rsidR="001340BA" w:rsidRPr="00320BFA" w:rsidRDefault="00F52EDE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15F2E6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340BA" w:rsidRPr="00320BFA" w14:paraId="31919173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2C3AE6" w14:textId="77777777" w:rsidR="001340BA" w:rsidRPr="00320BFA" w:rsidRDefault="001340BA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C7814" w14:textId="77777777" w:rsidR="001340BA" w:rsidRPr="00320BFA" w:rsidRDefault="001340BA" w:rsidP="001340BA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73F747AB" w14:textId="77777777" w:rsidR="001340BA" w:rsidRPr="00320BFA" w:rsidRDefault="001340BA" w:rsidP="00E53680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51FF" w14:textId="310C4FA5" w:rsidR="001340BA" w:rsidRPr="00320BFA" w:rsidRDefault="001340BA" w:rsidP="00E53680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8C9C" w14:textId="40582D61" w:rsidR="001340BA" w:rsidRPr="00320BFA" w:rsidRDefault="00D55BDD" w:rsidP="00E53680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CA28F1" w14:textId="77777777" w:rsidR="001340BA" w:rsidRPr="00320BFA" w:rsidRDefault="001340BA" w:rsidP="00E53680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1340BA" w:rsidRPr="00320BFA" w14:paraId="343D9748" w14:textId="77777777" w:rsidTr="00E53680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85B1D5" w14:textId="77777777" w:rsidR="001340BA" w:rsidRPr="00320BFA" w:rsidRDefault="001340BA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1609" w14:textId="77777777" w:rsidR="001340BA" w:rsidRPr="00320BFA" w:rsidRDefault="001340BA" w:rsidP="001340BA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43CE596C" w14:textId="77777777" w:rsidR="001340BA" w:rsidRPr="00320BFA" w:rsidRDefault="001340BA" w:rsidP="00E53680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4B57" w14:textId="11D1C42C" w:rsidR="001340BA" w:rsidRPr="00320BFA" w:rsidRDefault="00D55BDD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30E8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4D0820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340BA" w:rsidRPr="00320BFA" w14:paraId="1737DD1B" w14:textId="77777777" w:rsidTr="00E53680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16EF6" w14:textId="77777777" w:rsidR="001340BA" w:rsidRPr="00320BFA" w:rsidRDefault="001340BA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A9FD" w14:textId="77777777" w:rsidR="001340BA" w:rsidRPr="00320BFA" w:rsidRDefault="001340BA" w:rsidP="00E53680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017C" w14:textId="375F8EF9" w:rsidR="001340BA" w:rsidRPr="00320BFA" w:rsidRDefault="00D55BDD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E331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718CEA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340BA" w:rsidRPr="00320BFA" w14:paraId="0CC3AE00" w14:textId="77777777" w:rsidTr="00E5368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2A098F" w14:textId="77777777" w:rsidR="001340BA" w:rsidRPr="00320BFA" w:rsidRDefault="001340BA" w:rsidP="00E5368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8BD87FE" w14:textId="77777777" w:rsidR="001340BA" w:rsidRPr="00320BFA" w:rsidRDefault="001340BA" w:rsidP="00E53680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16FB55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B4C079" w14:textId="67FCA8C4" w:rsidR="001340BA" w:rsidRPr="00320BFA" w:rsidRDefault="00D55BDD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48BE92" w14:textId="77777777" w:rsidR="001340BA" w:rsidRPr="00320BFA" w:rsidRDefault="001340BA" w:rsidP="00E53680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F6EA00" w14:textId="77777777" w:rsidR="001340BA" w:rsidRPr="00320BFA" w:rsidRDefault="001340BA" w:rsidP="001340BA">
      <w:pPr>
        <w:pStyle w:val="TF-xAvalLINHA"/>
      </w:pPr>
    </w:p>
    <w:p w14:paraId="207BDE17" w14:textId="77777777" w:rsidR="001340BA" w:rsidRDefault="001340BA" w:rsidP="001340BA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4B03D4E6" w14:textId="77777777" w:rsidR="001340BA" w:rsidRPr="003F5F25" w:rsidRDefault="001340BA" w:rsidP="001340BA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1340BA" w:rsidRPr="00320BFA" w14:paraId="4E3888A8" w14:textId="77777777" w:rsidTr="00E53680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D0B4C66" w14:textId="77777777" w:rsidR="001340BA" w:rsidRPr="00320BFA" w:rsidRDefault="001340BA" w:rsidP="00E5368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657EE4E1" w14:textId="77777777" w:rsidR="001340BA" w:rsidRPr="00320BFA" w:rsidRDefault="001340BA" w:rsidP="001340B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501F8772" w14:textId="77777777" w:rsidR="001340BA" w:rsidRPr="00320BFA" w:rsidRDefault="001340BA" w:rsidP="001340B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49BF5FB" w14:textId="77777777" w:rsidR="001340BA" w:rsidRPr="00320BFA" w:rsidRDefault="001340BA" w:rsidP="001340B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1340BA" w:rsidRPr="00320BFA" w14:paraId="07F37984" w14:textId="77777777" w:rsidTr="00E53680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9DF7324" w14:textId="77777777" w:rsidR="001340BA" w:rsidRPr="00320BFA" w:rsidRDefault="001340BA" w:rsidP="00E5368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C510B50" w14:textId="77777777" w:rsidR="001340BA" w:rsidRPr="00320BFA" w:rsidRDefault="001340BA" w:rsidP="00E5368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C2BD0BC" w14:textId="77777777" w:rsidR="001340BA" w:rsidRPr="00320BFA" w:rsidRDefault="001340BA" w:rsidP="00E5368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22897FCB" w14:textId="77777777" w:rsidR="001340BA" w:rsidRDefault="001340BA" w:rsidP="001340BA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0FF84320" w14:textId="77777777" w:rsidR="001340BA" w:rsidRDefault="001340BA" w:rsidP="001340BA">
      <w:pPr>
        <w:pStyle w:val="TF-xAvalTTULO"/>
        <w:ind w:left="0" w:firstLine="0"/>
        <w:jc w:val="left"/>
      </w:pPr>
    </w:p>
    <w:p w14:paraId="4233D4D4" w14:textId="77777777" w:rsidR="001340BA" w:rsidRDefault="001340BA" w:rsidP="001340BA"/>
    <w:p w14:paraId="4542BC04" w14:textId="77777777" w:rsidR="00332861" w:rsidRDefault="00332861" w:rsidP="00320BFA">
      <w:pPr>
        <w:pStyle w:val="TF-xAvalTTULO"/>
      </w:pPr>
    </w:p>
    <w:sectPr w:rsidR="00332861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Andreza Sartori" w:date="2020-11-05T14:11:00Z" w:initials="AS">
    <w:p w14:paraId="234BDA94" w14:textId="67FAD20E" w:rsidR="00616542" w:rsidRDefault="00616542">
      <w:pPr>
        <w:pStyle w:val="Textodecomentrio"/>
      </w:pPr>
      <w:r>
        <w:rPr>
          <w:rStyle w:val="Refdecomentrio"/>
        </w:rPr>
        <w:annotationRef/>
      </w:r>
      <w:r>
        <w:t>Do que quem?</w:t>
      </w:r>
    </w:p>
  </w:comment>
  <w:comment w:id="10" w:author="Andreza Sartori" w:date="2020-11-05T14:12:00Z" w:initials="AS">
    <w:p w14:paraId="74F6950D" w14:textId="438F7762" w:rsidR="00BC00D7" w:rsidRDefault="00BC00D7">
      <w:pPr>
        <w:pStyle w:val="Textodecomentrio"/>
      </w:pPr>
      <w:r>
        <w:rPr>
          <w:rStyle w:val="Refdecomentrio"/>
        </w:rPr>
        <w:annotationRef/>
      </w:r>
      <w:r w:rsidR="00F7641D">
        <w:t>Utilize linguagem formal</w:t>
      </w:r>
    </w:p>
  </w:comment>
  <w:comment w:id="11" w:author="Andreza Sartori" w:date="2020-11-05T14:14:00Z" w:initials="AS">
    <w:p w14:paraId="7516988F" w14:textId="107D52DF" w:rsidR="00882841" w:rsidRDefault="00882841">
      <w:pPr>
        <w:pStyle w:val="Textodecomentrio"/>
      </w:pPr>
      <w:r>
        <w:rPr>
          <w:rStyle w:val="Refdecomentrio"/>
        </w:rPr>
        <w:annotationRef/>
      </w:r>
      <w:r w:rsidR="006508CA">
        <w:t>Não é necessário referenciar o autor 2x na mesma frase.</w:t>
      </w:r>
    </w:p>
  </w:comment>
  <w:comment w:id="12" w:author="Andreza Sartori" w:date="2020-11-05T14:16:00Z" w:initials="AS">
    <w:p w14:paraId="5AD6BE04" w14:textId="7C3920DC" w:rsidR="0060598E" w:rsidRDefault="0060598E">
      <w:pPr>
        <w:pStyle w:val="Textodecomentrio"/>
      </w:pPr>
      <w:r>
        <w:rPr>
          <w:rStyle w:val="Refdecomentrio"/>
        </w:rPr>
        <w:annotationRef/>
      </w:r>
      <w:r>
        <w:t>Falta conclusão nesta frase.</w:t>
      </w:r>
    </w:p>
  </w:comment>
  <w:comment w:id="14" w:author="Andreza Sartori" w:date="2020-11-05T14:19:00Z" w:initials="AS">
    <w:p w14:paraId="7C080AB6" w14:textId="5099B547" w:rsidR="00745386" w:rsidRDefault="00745386">
      <w:pPr>
        <w:pStyle w:val="Textodecomentrio"/>
      </w:pPr>
      <w:r>
        <w:rPr>
          <w:rStyle w:val="Refdecomentrio"/>
        </w:rPr>
        <w:annotationRef/>
      </w:r>
      <w:r>
        <w:t>????</w:t>
      </w:r>
    </w:p>
  </w:comment>
  <w:comment w:id="31" w:author="Andreza Sartori" w:date="2020-11-05T14:42:00Z" w:initials="AS">
    <w:p w14:paraId="7F87AA63" w14:textId="7E2253CD" w:rsidR="00C51E85" w:rsidRDefault="00C51E85">
      <w:pPr>
        <w:pStyle w:val="Textodecomentrio"/>
      </w:pPr>
      <w:r>
        <w:rPr>
          <w:rStyle w:val="Refdecomentrio"/>
        </w:rPr>
        <w:annotationRef/>
      </w:r>
      <w:r w:rsidR="00DE3CB4" w:rsidRPr="00DE3CB4">
        <w:t>Que ferramentas foram utilizadas para desenvolver o software?</w:t>
      </w:r>
    </w:p>
  </w:comment>
  <w:comment w:id="34" w:author="Andreza Sartori" w:date="2020-11-05T14:39:00Z" w:initials="AS">
    <w:p w14:paraId="7B111BD7" w14:textId="2E295C3C" w:rsidR="000C17EC" w:rsidRDefault="000C17EC">
      <w:pPr>
        <w:pStyle w:val="Textodecomentrio"/>
      </w:pPr>
      <w:r>
        <w:rPr>
          <w:rStyle w:val="Refdecomentrio"/>
        </w:rPr>
        <w:annotationRef/>
      </w:r>
      <w:r>
        <w:t>Não é necessário repetir</w:t>
      </w:r>
      <w:r w:rsidR="0006386B">
        <w:t xml:space="preserve"> em toda frase. Basta 1 vez.</w:t>
      </w:r>
    </w:p>
  </w:comment>
  <w:comment w:id="38" w:author="Andreza Sartori" w:date="2020-11-05T14:30:00Z" w:initials="AS">
    <w:p w14:paraId="3EE2F325" w14:textId="1467D35F" w:rsidR="00D06F29" w:rsidRDefault="00D06F29">
      <w:pPr>
        <w:pStyle w:val="Textodecomentrio"/>
      </w:pPr>
      <w:r>
        <w:rPr>
          <w:rStyle w:val="Refdecomentrio"/>
        </w:rPr>
        <w:annotationRef/>
      </w:r>
      <w:r>
        <w:t>Reformular frase.</w:t>
      </w:r>
    </w:p>
  </w:comment>
  <w:comment w:id="45" w:author="Andreza Sartori" w:date="2020-11-05T14:36:00Z" w:initials="AS">
    <w:p w14:paraId="170DBBD4" w14:textId="61BEB314" w:rsidR="00004958" w:rsidRDefault="00004958">
      <w:pPr>
        <w:pStyle w:val="Textodecomentrio"/>
      </w:pPr>
      <w:r>
        <w:rPr>
          <w:rStyle w:val="Refdecomentrio"/>
        </w:rPr>
        <w:annotationRef/>
      </w:r>
      <w:r w:rsidR="00CC0100" w:rsidRPr="00CC0100">
        <w:t xml:space="preserve">Nomes de pacotes, classes, entidades, atributos, métodos ou diálogos de interface devem ser escritos em fonte courier (tem </w:t>
      </w:r>
      <w:r w:rsidR="00CC0100">
        <w:t xml:space="preserve">o </w:t>
      </w:r>
      <w:r w:rsidR="00CC0100" w:rsidRPr="00CC0100">
        <w:t>estilo)</w:t>
      </w:r>
      <w:r w:rsidR="00CC0100">
        <w:t>. Rever to</w:t>
      </w:r>
      <w:r w:rsidR="00030CA9">
        <w:t>dos no texto.</w:t>
      </w:r>
    </w:p>
  </w:comment>
  <w:comment w:id="46" w:author="Andreza Sartori" w:date="2020-11-05T11:25:00Z" w:initials="AS">
    <w:p w14:paraId="372BE8E8" w14:textId="62C6EA90" w:rsidR="00EC3669" w:rsidRDefault="00EC3669" w:rsidP="00EC3669">
      <w:pPr>
        <w:pStyle w:val="Textodecomentrio"/>
      </w:pPr>
      <w:r>
        <w:rPr>
          <w:rStyle w:val="Refdecomentrio"/>
        </w:rPr>
        <w:annotationRef/>
      </w:r>
      <w:r>
        <w:t>Coloque o recurso de referência cruzada para figura/quadro/tabela. Faça isso em todo o texto.</w:t>
      </w:r>
    </w:p>
  </w:comment>
  <w:comment w:id="48" w:author="Andreza Sartori" w:date="2020-11-05T11:26:00Z" w:initials="AS">
    <w:p w14:paraId="2BCD3715" w14:textId="77777777" w:rsidR="00D94885" w:rsidRDefault="00D94885">
      <w:pPr>
        <w:pStyle w:val="Textodecomentrio"/>
      </w:pPr>
      <w:r>
        <w:rPr>
          <w:rStyle w:val="Refdecomentrio"/>
        </w:rPr>
        <w:annotationRef/>
      </w:r>
      <w:r w:rsidR="00B75867" w:rsidRPr="00B75867">
        <w:t>- Tem estilo para legenda</w:t>
      </w:r>
      <w:r w:rsidR="00B75867">
        <w:t>.</w:t>
      </w:r>
    </w:p>
    <w:p w14:paraId="5C85D611" w14:textId="433A3597" w:rsidR="00686899" w:rsidRDefault="00686899">
      <w:pPr>
        <w:pStyle w:val="Textodecomentrio"/>
      </w:pPr>
      <w:r w:rsidRPr="00686899">
        <w:t>Verifique todos do seu texto. Estão</w:t>
      </w:r>
      <w:r>
        <w:t xml:space="preserve"> todos </w:t>
      </w:r>
      <w:r w:rsidRPr="00686899">
        <w:t>sem estilo.</w:t>
      </w:r>
    </w:p>
  </w:comment>
  <w:comment w:id="51" w:author="Andreza Sartori" w:date="2020-11-05T14:49:00Z" w:initials="AS">
    <w:p w14:paraId="45C81B94" w14:textId="54D9EB25" w:rsidR="00F9367B" w:rsidRDefault="00F9367B">
      <w:pPr>
        <w:pStyle w:val="Textodecomentrio"/>
      </w:pPr>
      <w:r>
        <w:rPr>
          <w:rStyle w:val="Refdecomentrio"/>
        </w:rPr>
        <w:annotationRef/>
      </w:r>
      <w:r w:rsidRPr="00DE3CB4">
        <w:t>Que ferramentas foram utilizadas para desenvolver o software?</w:t>
      </w:r>
    </w:p>
  </w:comment>
  <w:comment w:id="52" w:author="Andreza Sartori" w:date="2020-11-05T14:47:00Z" w:initials="AS">
    <w:p w14:paraId="4C4837AE" w14:textId="221A9EDA" w:rsidR="00536970" w:rsidRDefault="00536970">
      <w:pPr>
        <w:pStyle w:val="Textodecomentrio"/>
      </w:pPr>
      <w:r>
        <w:rPr>
          <w:rStyle w:val="Refdecomentrio"/>
        </w:rPr>
        <w:annotationRef/>
      </w:r>
      <w:r>
        <w:t>Coloca legenda e figuras juntas</w:t>
      </w:r>
    </w:p>
  </w:comment>
  <w:comment w:id="54" w:author="Andreza Sartori" w:date="2020-11-05T14:50:00Z" w:initials="AS">
    <w:p w14:paraId="65F842FE" w14:textId="4324B47C" w:rsidR="00491E9B" w:rsidRDefault="00491E9B">
      <w:pPr>
        <w:pStyle w:val="Textodecomentrio"/>
      </w:pPr>
      <w:r>
        <w:rPr>
          <w:rStyle w:val="Refdecomentrio"/>
        </w:rPr>
        <w:annotationRef/>
      </w:r>
      <w:r w:rsidRPr="00DE3CB4">
        <w:t xml:space="preserve">Que ferramentas foram utilizadas para desenvolver o </w:t>
      </w:r>
      <w:r w:rsidR="00472FBD">
        <w:t>sistema</w:t>
      </w:r>
      <w:r w:rsidRPr="00DE3CB4">
        <w:t>?</w:t>
      </w:r>
    </w:p>
  </w:comment>
  <w:comment w:id="75" w:author="Andreza Sartori" w:date="2020-11-05T14:54:00Z" w:initials="AS">
    <w:p w14:paraId="1165E7A6" w14:textId="6F3286AC" w:rsidR="007750FF" w:rsidRDefault="007750FF">
      <w:pPr>
        <w:pStyle w:val="Textodecomentrio"/>
      </w:pPr>
      <w:r>
        <w:rPr>
          <w:rStyle w:val="Refdecomentrio"/>
        </w:rPr>
        <w:annotationRef/>
      </w:r>
      <w:r>
        <w:t>Quais?</w:t>
      </w:r>
    </w:p>
  </w:comment>
  <w:comment w:id="78" w:author="Andreza Sartori" w:date="2020-11-05T14:56:00Z" w:initials="AS">
    <w:p w14:paraId="0C98B48D" w14:textId="424A1C29" w:rsidR="00EB5E47" w:rsidRDefault="00EB5E47">
      <w:pPr>
        <w:pStyle w:val="Textodecomentrio"/>
      </w:pPr>
      <w:r>
        <w:rPr>
          <w:rStyle w:val="Refdecomentrio"/>
        </w:rPr>
        <w:annotationRef/>
      </w:r>
      <w:r w:rsidR="003C7600" w:rsidRPr="003C7600">
        <w:t>Remover ponto das frases.</w:t>
      </w:r>
    </w:p>
  </w:comment>
  <w:comment w:id="80" w:author="Andreza Sartori" w:date="2020-11-05T14:57:00Z" w:initials="AS">
    <w:p w14:paraId="52D0B770" w14:textId="4358F820" w:rsidR="00E151AE" w:rsidRDefault="00E151AE">
      <w:pPr>
        <w:pStyle w:val="Textodecomentrio"/>
      </w:pPr>
      <w:r>
        <w:rPr>
          <w:rStyle w:val="Refdecomentrio"/>
        </w:rPr>
        <w:annotationRef/>
      </w:r>
      <w:r w:rsidR="00A000C9" w:rsidRPr="00A000C9">
        <w:t>Frase longa. Rever.</w:t>
      </w:r>
    </w:p>
  </w:comment>
  <w:comment w:id="82" w:author="Andreza Sartori" w:date="2020-11-05T14:59:00Z" w:initials="AS">
    <w:p w14:paraId="03541321" w14:textId="66504CA6" w:rsidR="00E145F1" w:rsidRDefault="00E145F1">
      <w:pPr>
        <w:pStyle w:val="Textodecomentrio"/>
      </w:pPr>
      <w:r>
        <w:rPr>
          <w:rStyle w:val="Refdecomentrio"/>
        </w:rPr>
        <w:annotationRef/>
      </w:r>
      <w:r w:rsidR="009C6F44" w:rsidRPr="009C6F44">
        <w:t>Atenção para palavras repetidas na mesma frase.</w:t>
      </w:r>
    </w:p>
  </w:comment>
  <w:comment w:id="87" w:author="Andreza Sartori" w:date="2020-11-05T15:04:00Z" w:initials="AS">
    <w:p w14:paraId="43D320F2" w14:textId="296CA5E9" w:rsidR="006E65A9" w:rsidRDefault="006E65A9">
      <w:pPr>
        <w:pStyle w:val="Textodecomentrio"/>
      </w:pPr>
      <w:r>
        <w:rPr>
          <w:rStyle w:val="Refdecomentrio"/>
        </w:rPr>
        <w:annotationRef/>
      </w:r>
      <w:r w:rsidR="00866A27">
        <w:t>Como você sabe? Já testou?</w:t>
      </w:r>
    </w:p>
  </w:comment>
  <w:comment w:id="88" w:author="Andreza Sartori" w:date="2020-11-05T15:04:00Z" w:initials="AS">
    <w:p w14:paraId="7FB26D4A" w14:textId="1CE6E076" w:rsidR="00736F1D" w:rsidRDefault="00736F1D">
      <w:pPr>
        <w:pStyle w:val="Textodecomentrio"/>
      </w:pPr>
      <w:r>
        <w:rPr>
          <w:rStyle w:val="Refdecomentrio"/>
        </w:rPr>
        <w:annotationRef/>
      </w:r>
      <w:r w:rsidR="00524A7F">
        <w:t>Já está pronto?</w:t>
      </w:r>
    </w:p>
  </w:comment>
  <w:comment w:id="89" w:author="Andreza Sartori" w:date="2020-11-05T15:15:00Z" w:initials="AS">
    <w:p w14:paraId="485980E5" w14:textId="2CB29A8C" w:rsidR="00C72C06" w:rsidRDefault="00C72C06">
      <w:pPr>
        <w:pStyle w:val="Textodecomentrio"/>
      </w:pPr>
      <w:r>
        <w:rPr>
          <w:rStyle w:val="Refdecomentrio"/>
        </w:rPr>
        <w:annotationRef/>
      </w:r>
    </w:p>
  </w:comment>
  <w:comment w:id="91" w:author="Andreza Sartori" w:date="2020-11-05T11:28:00Z" w:initials="AS">
    <w:p w14:paraId="070D9F5D" w14:textId="6ACD14C8" w:rsidR="0004259B" w:rsidRDefault="0004259B">
      <w:pPr>
        <w:pStyle w:val="Textodecomentrio"/>
      </w:pPr>
      <w:r>
        <w:rPr>
          <w:rStyle w:val="Refdecomentrio"/>
        </w:rPr>
        <w:annotationRef/>
      </w:r>
      <w:r w:rsidR="004223DC" w:rsidRPr="004223DC">
        <w:t>Remover ponto das frases.</w:t>
      </w:r>
    </w:p>
  </w:comment>
  <w:comment w:id="93" w:author="Andreza Sartori" w:date="2020-11-05T11:28:00Z" w:initials="AS">
    <w:p w14:paraId="58A3354A" w14:textId="3DB92A72" w:rsidR="004223DC" w:rsidRDefault="004223DC">
      <w:pPr>
        <w:pStyle w:val="Textodecomentrio"/>
      </w:pPr>
      <w:r>
        <w:rPr>
          <w:rStyle w:val="Refdecomentrio"/>
        </w:rPr>
        <w:annotationRef/>
      </w:r>
      <w:r w:rsidRPr="004223DC">
        <w:t>A metodologia deve ser descrita fora do quadro. O quadro deve apresentar somente as etapas.</w:t>
      </w:r>
    </w:p>
  </w:comment>
  <w:comment w:id="94" w:author="Andreza Sartori" w:date="2020-11-05T11:29:00Z" w:initials="AS">
    <w:p w14:paraId="2B6BCBAE" w14:textId="786BBADE" w:rsidR="00162E01" w:rsidRDefault="00162E01">
      <w:pPr>
        <w:pStyle w:val="Textodecomentrio"/>
      </w:pPr>
      <w:r>
        <w:rPr>
          <w:rStyle w:val="Refdecomentrio"/>
        </w:rPr>
        <w:annotationRef/>
      </w:r>
      <w:r w:rsidR="00AC3F11">
        <w:t>No pré-projeto d</w:t>
      </w:r>
      <w:r w:rsidR="00AC3F11" w:rsidRPr="003F1819">
        <w:t xml:space="preserve">evem ser </w:t>
      </w:r>
      <w:r w:rsidR="00AC3F11">
        <w:t xml:space="preserve">descritos brevemente </w:t>
      </w:r>
      <w:r w:rsidR="00AC3F11" w:rsidRPr="003F1819">
        <w:t>os assuntos que fundamentar</w:t>
      </w:r>
      <w:r w:rsidR="00AC3F11">
        <w:t>ão</w:t>
      </w:r>
      <w:r w:rsidR="00AC3F11" w:rsidRPr="003F1819">
        <w:t xml:space="preserve"> o estudo a ser realizado, relacionando a(s) principal(is) referência(s) bibliográfica(s), a</w:t>
      </w:r>
      <w:r w:rsidR="00AC3F11">
        <w:t>(</w:t>
      </w:r>
      <w:r w:rsidR="00AC3F11" w:rsidRPr="003F1819">
        <w:t>s</w:t>
      </w:r>
      <w:r w:rsidR="00AC3F11">
        <w:t>)</w:t>
      </w:r>
      <w:r w:rsidR="00AC3F11" w:rsidRPr="003F1819">
        <w:t xml:space="preserve"> qua</w:t>
      </w:r>
      <w:r w:rsidR="00AC3F11">
        <w:t>l(</w:t>
      </w:r>
      <w:r w:rsidR="00AC3F11" w:rsidRPr="003F1819">
        <w:t>is</w:t>
      </w:r>
      <w:r w:rsidR="00AC3F11">
        <w:t>)</w:t>
      </w:r>
      <w:r w:rsidR="00AC3F11" w:rsidRPr="003F1819">
        <w:t xml:space="preserve"> deve</w:t>
      </w:r>
      <w:r w:rsidR="00AC3F11">
        <w:t>(</w:t>
      </w:r>
      <w:r w:rsidR="00AC3F11" w:rsidRPr="003F1819">
        <w:t>m</w:t>
      </w:r>
      <w:r w:rsidR="00AC3F11">
        <w:t>)</w:t>
      </w:r>
      <w:r w:rsidR="00AC3F11" w:rsidRPr="003F1819">
        <w:t xml:space="preserve"> constar nas REFERÊNCIAS.</w:t>
      </w:r>
      <w:r w:rsidR="00AC3F11">
        <w:t xml:space="preserve"> Cada assunto abordado deve ser descrito em um parágrafo.</w:t>
      </w:r>
    </w:p>
  </w:comment>
  <w:comment w:id="97" w:author="Andreza Sartori" w:date="2020-11-05T11:33:00Z" w:initials="AS">
    <w:p w14:paraId="08A09DC6" w14:textId="1C058C64" w:rsidR="00D93C09" w:rsidRDefault="00D93C09">
      <w:pPr>
        <w:pStyle w:val="Textodecomentrio"/>
      </w:pPr>
      <w:r>
        <w:rPr>
          <w:rStyle w:val="Refdecomentrio"/>
        </w:rPr>
        <w:annotationRef/>
      </w:r>
      <w:r>
        <w:t>Referência não encontrada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34BDA94" w15:done="0"/>
  <w15:commentEx w15:paraId="74F6950D" w15:done="0"/>
  <w15:commentEx w15:paraId="7516988F" w15:done="0"/>
  <w15:commentEx w15:paraId="5AD6BE04" w15:done="0"/>
  <w15:commentEx w15:paraId="7C080AB6" w15:done="0"/>
  <w15:commentEx w15:paraId="7F87AA63" w15:done="0"/>
  <w15:commentEx w15:paraId="7B111BD7" w15:done="0"/>
  <w15:commentEx w15:paraId="3EE2F325" w15:done="0"/>
  <w15:commentEx w15:paraId="170DBBD4" w15:done="0"/>
  <w15:commentEx w15:paraId="372BE8E8" w15:done="0"/>
  <w15:commentEx w15:paraId="5C85D611" w15:done="0"/>
  <w15:commentEx w15:paraId="45C81B94" w15:done="0"/>
  <w15:commentEx w15:paraId="4C4837AE" w15:done="0"/>
  <w15:commentEx w15:paraId="65F842FE" w15:done="0"/>
  <w15:commentEx w15:paraId="1165E7A6" w15:done="0"/>
  <w15:commentEx w15:paraId="0C98B48D" w15:done="0"/>
  <w15:commentEx w15:paraId="52D0B770" w15:done="0"/>
  <w15:commentEx w15:paraId="03541321" w15:done="0"/>
  <w15:commentEx w15:paraId="43D320F2" w15:done="0"/>
  <w15:commentEx w15:paraId="7FB26D4A" w15:done="0"/>
  <w15:commentEx w15:paraId="485980E5" w15:done="0"/>
  <w15:commentEx w15:paraId="070D9F5D" w15:done="0"/>
  <w15:commentEx w15:paraId="58A3354A" w15:done="0"/>
  <w15:commentEx w15:paraId="2B6BCBAE" w15:done="0"/>
  <w15:commentEx w15:paraId="08A09D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867C" w16cex:dateUtc="2020-11-05T17:11:00Z"/>
  <w16cex:commentExtensible w16cex:durableId="234E86B1" w16cex:dateUtc="2020-11-05T17:12:00Z"/>
  <w16cex:commentExtensible w16cex:durableId="234E8745" w16cex:dateUtc="2020-11-05T17:14:00Z"/>
  <w16cex:commentExtensible w16cex:durableId="234E87C6" w16cex:dateUtc="2020-11-05T17:16:00Z"/>
  <w16cex:commentExtensible w16cex:durableId="234E8871" w16cex:dateUtc="2020-11-05T17:19:00Z"/>
  <w16cex:commentExtensible w16cex:durableId="234E8DBF" w16cex:dateUtc="2020-11-05T17:42:00Z"/>
  <w16cex:commentExtensible w16cex:durableId="234E8D3F" w16cex:dateUtc="2020-11-05T17:39:00Z"/>
  <w16cex:commentExtensible w16cex:durableId="234E8B03" w16cex:dateUtc="2020-11-05T17:30:00Z"/>
  <w16cex:commentExtensible w16cex:durableId="234E8C70" w16cex:dateUtc="2020-11-05T17:36:00Z"/>
  <w16cex:commentExtensible w16cex:durableId="234E5FC4" w16cex:dateUtc="2020-11-05T14:25:00Z"/>
  <w16cex:commentExtensible w16cex:durableId="234E5FDC" w16cex:dateUtc="2020-11-05T14:26:00Z"/>
  <w16cex:commentExtensible w16cex:durableId="234E8F60" w16cex:dateUtc="2020-11-05T17:49:00Z"/>
  <w16cex:commentExtensible w16cex:durableId="234E8F1D" w16cex:dateUtc="2020-11-05T17:47:00Z"/>
  <w16cex:commentExtensible w16cex:durableId="234E8FCC" w16cex:dateUtc="2020-11-05T17:50:00Z"/>
  <w16cex:commentExtensible w16cex:durableId="234E90C2" w16cex:dateUtc="2020-11-05T17:54:00Z"/>
  <w16cex:commentExtensible w16cex:durableId="234E910C" w16cex:dateUtc="2020-11-05T17:56:00Z"/>
  <w16cex:commentExtensible w16cex:durableId="234E9172" w16cex:dateUtc="2020-11-05T17:57:00Z"/>
  <w16cex:commentExtensible w16cex:durableId="234E91D0" w16cex:dateUtc="2020-11-05T17:59:00Z"/>
  <w16cex:commentExtensible w16cex:durableId="234E9302" w16cex:dateUtc="2020-11-05T18:04:00Z"/>
  <w16cex:commentExtensible w16cex:durableId="234E9318" w16cex:dateUtc="2020-11-05T18:04:00Z"/>
  <w16cex:commentExtensible w16cex:durableId="234E9593" w16cex:dateUtc="2020-11-05T18:15:00Z"/>
  <w16cex:commentExtensible w16cex:durableId="234E6051" w16cex:dateUtc="2020-11-05T14:28:00Z"/>
  <w16cex:commentExtensible w16cex:durableId="234E606E" w16cex:dateUtc="2020-11-05T14:28:00Z"/>
  <w16cex:commentExtensible w16cex:durableId="234E6084" w16cex:dateUtc="2020-11-05T14:29:00Z"/>
  <w16cex:commentExtensible w16cex:durableId="234E619A" w16cex:dateUtc="2020-11-05T14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34BDA94" w16cid:durableId="234E867C"/>
  <w16cid:commentId w16cid:paraId="74F6950D" w16cid:durableId="234E86B1"/>
  <w16cid:commentId w16cid:paraId="7516988F" w16cid:durableId="234E8745"/>
  <w16cid:commentId w16cid:paraId="5AD6BE04" w16cid:durableId="234E87C6"/>
  <w16cid:commentId w16cid:paraId="7C080AB6" w16cid:durableId="234E8871"/>
  <w16cid:commentId w16cid:paraId="7F87AA63" w16cid:durableId="234E8DBF"/>
  <w16cid:commentId w16cid:paraId="7B111BD7" w16cid:durableId="234E8D3F"/>
  <w16cid:commentId w16cid:paraId="3EE2F325" w16cid:durableId="234E8B03"/>
  <w16cid:commentId w16cid:paraId="170DBBD4" w16cid:durableId="234E8C70"/>
  <w16cid:commentId w16cid:paraId="372BE8E8" w16cid:durableId="234E5FC4"/>
  <w16cid:commentId w16cid:paraId="5C85D611" w16cid:durableId="234E5FDC"/>
  <w16cid:commentId w16cid:paraId="45C81B94" w16cid:durableId="234E8F60"/>
  <w16cid:commentId w16cid:paraId="4C4837AE" w16cid:durableId="234E8F1D"/>
  <w16cid:commentId w16cid:paraId="65F842FE" w16cid:durableId="234E8FCC"/>
  <w16cid:commentId w16cid:paraId="1165E7A6" w16cid:durableId="234E90C2"/>
  <w16cid:commentId w16cid:paraId="0C98B48D" w16cid:durableId="234E910C"/>
  <w16cid:commentId w16cid:paraId="52D0B770" w16cid:durableId="234E9172"/>
  <w16cid:commentId w16cid:paraId="03541321" w16cid:durableId="234E91D0"/>
  <w16cid:commentId w16cid:paraId="43D320F2" w16cid:durableId="234E9302"/>
  <w16cid:commentId w16cid:paraId="7FB26D4A" w16cid:durableId="234E9318"/>
  <w16cid:commentId w16cid:paraId="485980E5" w16cid:durableId="234E9593"/>
  <w16cid:commentId w16cid:paraId="070D9F5D" w16cid:durableId="234E6051"/>
  <w16cid:commentId w16cid:paraId="58A3354A" w16cid:durableId="234E606E"/>
  <w16cid:commentId w16cid:paraId="2B6BCBAE" w16cid:durableId="234E6084"/>
  <w16cid:commentId w16cid:paraId="08A09DC6" w16cid:durableId="234E61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8F599" w14:textId="77777777" w:rsidR="00524133" w:rsidRDefault="00524133">
      <w:r>
        <w:separator/>
      </w:r>
    </w:p>
  </w:endnote>
  <w:endnote w:type="continuationSeparator" w:id="0">
    <w:p w14:paraId="79E0C705" w14:textId="77777777" w:rsidR="00524133" w:rsidRDefault="00524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166AA" w14:textId="77777777" w:rsidR="009822CD" w:rsidRPr="0000224C" w:rsidRDefault="00524133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4789F" w14:textId="77777777" w:rsidR="00524133" w:rsidRDefault="00524133">
      <w:r>
        <w:separator/>
      </w:r>
    </w:p>
  </w:footnote>
  <w:footnote w:type="continuationSeparator" w:id="0">
    <w:p w14:paraId="52A37909" w14:textId="77777777" w:rsidR="00524133" w:rsidRDefault="00524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2CEFA" w14:textId="77777777" w:rsidR="00D659FE" w:rsidRDefault="00D659FE" w:rsidP="007E46A1">
    <w:pPr>
      <w:pStyle w:val="Cabealho"/>
      <w:jc w:val="right"/>
    </w:pPr>
  </w:p>
  <w:p w14:paraId="5B4B32F2" w14:textId="77777777" w:rsidR="00D659FE" w:rsidRDefault="00D659FE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6EEE5DDB" w14:textId="77777777" w:rsidR="00D659FE" w:rsidRDefault="00D659F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31"/>
      <w:gridCol w:w="4223"/>
    </w:tblGrid>
    <w:tr w:rsidR="00D659FE" w14:paraId="11FA2203" w14:textId="77777777" w:rsidTr="000C6B01">
      <w:tc>
        <w:tcPr>
          <w:tcW w:w="4820" w:type="dxa"/>
          <w:shd w:val="clear" w:color="auto" w:fill="auto"/>
        </w:tcPr>
        <w:p w14:paraId="3B07663B" w14:textId="77777777" w:rsidR="00D659FE" w:rsidRDefault="00D659FE" w:rsidP="00201823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PRÉ-PROJETO TCC / ACADÊMICO - SIS</w:t>
          </w:r>
        </w:p>
      </w:tc>
      <w:tc>
        <w:tcPr>
          <w:tcW w:w="4284" w:type="dxa"/>
          <w:shd w:val="clear" w:color="auto" w:fill="auto"/>
        </w:tcPr>
        <w:p w14:paraId="25E9B60F" w14:textId="3D681EB8" w:rsidR="00D659FE" w:rsidRDefault="00D659FE" w:rsidP="006731CB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43F78849" w14:textId="77777777" w:rsidR="00D659FE" w:rsidRDefault="00D659F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89751" w14:textId="77777777" w:rsidR="009822CD" w:rsidRDefault="00FA56E0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9822CD" w14:paraId="38AD4676" w14:textId="77777777" w:rsidTr="006746CA">
      <w:tc>
        <w:tcPr>
          <w:tcW w:w="3227" w:type="dxa"/>
          <w:shd w:val="clear" w:color="auto" w:fill="auto"/>
        </w:tcPr>
        <w:p w14:paraId="0975E8AC" w14:textId="77777777" w:rsidR="009822CD" w:rsidRDefault="00524133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B6BC676" w14:textId="77777777" w:rsidR="009822CD" w:rsidRDefault="00524133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0A94448" w14:textId="77777777" w:rsidR="009822CD" w:rsidRDefault="00FA56E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A750192" w14:textId="77777777" w:rsidR="009822CD" w:rsidRDefault="00FA56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FC65B8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465346B"/>
    <w:multiLevelType w:val="hybridMultilevel"/>
    <w:tmpl w:val="A322E3F6"/>
    <w:lvl w:ilvl="0" w:tplc="21EA6ED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3F26A17"/>
    <w:multiLevelType w:val="hybridMultilevel"/>
    <w:tmpl w:val="6BE6EB80"/>
    <w:lvl w:ilvl="0" w:tplc="040C9B4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5114F8E"/>
    <w:multiLevelType w:val="hybridMultilevel"/>
    <w:tmpl w:val="826E3D60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1DB971F8"/>
    <w:multiLevelType w:val="hybridMultilevel"/>
    <w:tmpl w:val="D0861F46"/>
    <w:lvl w:ilvl="0" w:tplc="BCCA394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2B2B4506"/>
    <w:multiLevelType w:val="hybridMultilevel"/>
    <w:tmpl w:val="37ECC846"/>
    <w:lvl w:ilvl="0" w:tplc="80C43D4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34015168"/>
    <w:multiLevelType w:val="hybridMultilevel"/>
    <w:tmpl w:val="9C14256E"/>
    <w:lvl w:ilvl="0" w:tplc="557C085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4B6A61B7"/>
    <w:multiLevelType w:val="hybridMultilevel"/>
    <w:tmpl w:val="5C08013C"/>
    <w:lvl w:ilvl="0" w:tplc="44FAB140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558F1E01"/>
    <w:multiLevelType w:val="hybridMultilevel"/>
    <w:tmpl w:val="D0561576"/>
    <w:lvl w:ilvl="0" w:tplc="2820C8A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60073F72"/>
    <w:multiLevelType w:val="hybridMultilevel"/>
    <w:tmpl w:val="E832668A"/>
    <w:lvl w:ilvl="0" w:tplc="B21EC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763DA"/>
    <w:multiLevelType w:val="hybridMultilevel"/>
    <w:tmpl w:val="6EF06B32"/>
    <w:lvl w:ilvl="0" w:tplc="E2684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90BA2"/>
    <w:multiLevelType w:val="hybridMultilevel"/>
    <w:tmpl w:val="07468918"/>
    <w:lvl w:ilvl="0" w:tplc="A2C275A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 w15:restartNumberingAfterBreak="0">
    <w:nsid w:val="6F6D6A91"/>
    <w:multiLevelType w:val="hybridMultilevel"/>
    <w:tmpl w:val="D28AA290"/>
    <w:lvl w:ilvl="0" w:tplc="FB5231B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9" w15:restartNumberingAfterBreak="0">
    <w:nsid w:val="7DE351DE"/>
    <w:multiLevelType w:val="hybridMultilevel"/>
    <w:tmpl w:val="494C394E"/>
    <w:lvl w:ilvl="0" w:tplc="77F20D9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5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8"/>
  </w:num>
  <w:num w:numId="23">
    <w:abstractNumId w:val="9"/>
  </w:num>
  <w:num w:numId="24">
    <w:abstractNumId w:val="14"/>
  </w:num>
  <w:num w:numId="25">
    <w:abstractNumId w:val="19"/>
  </w:num>
  <w:num w:numId="26">
    <w:abstractNumId w:val="2"/>
  </w:num>
  <w:num w:numId="27">
    <w:abstractNumId w:val="12"/>
  </w:num>
  <w:num w:numId="28">
    <w:abstractNumId w:val="10"/>
  </w:num>
  <w:num w:numId="29">
    <w:abstractNumId w:val="3"/>
  </w:num>
  <w:num w:numId="30">
    <w:abstractNumId w:val="5"/>
  </w:num>
  <w:num w:numId="31">
    <w:abstractNumId w:val="16"/>
  </w:num>
  <w:num w:numId="32">
    <w:abstractNumId w:val="11"/>
  </w:num>
  <w:num w:numId="33">
    <w:abstractNumId w:val="7"/>
  </w:num>
  <w:num w:numId="34">
    <w:abstractNumId w:val="0"/>
  </w:num>
  <w:num w:numId="35">
    <w:abstractNumId w:val="6"/>
  </w:num>
  <w:num w:numId="3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CCF"/>
    <w:rsid w:val="00001B60"/>
    <w:rsid w:val="00001EB0"/>
    <w:rsid w:val="0000224C"/>
    <w:rsid w:val="00004958"/>
    <w:rsid w:val="0000585F"/>
    <w:rsid w:val="00005DE7"/>
    <w:rsid w:val="000070C3"/>
    <w:rsid w:val="00012922"/>
    <w:rsid w:val="0001575C"/>
    <w:rsid w:val="00016003"/>
    <w:rsid w:val="00016053"/>
    <w:rsid w:val="0001614A"/>
    <w:rsid w:val="00016F14"/>
    <w:rsid w:val="00016F25"/>
    <w:rsid w:val="000179B5"/>
    <w:rsid w:val="00017B62"/>
    <w:rsid w:val="000204E7"/>
    <w:rsid w:val="00023FA0"/>
    <w:rsid w:val="00023FE9"/>
    <w:rsid w:val="0002602F"/>
    <w:rsid w:val="0003065D"/>
    <w:rsid w:val="00030776"/>
    <w:rsid w:val="00030CA9"/>
    <w:rsid w:val="00030E4A"/>
    <w:rsid w:val="000318C9"/>
    <w:rsid w:val="00031A27"/>
    <w:rsid w:val="00031EE0"/>
    <w:rsid w:val="000405E8"/>
    <w:rsid w:val="00040BFA"/>
    <w:rsid w:val="0004259B"/>
    <w:rsid w:val="00044245"/>
    <w:rsid w:val="00044897"/>
    <w:rsid w:val="0004641A"/>
    <w:rsid w:val="00047456"/>
    <w:rsid w:val="00052A07"/>
    <w:rsid w:val="00052C0A"/>
    <w:rsid w:val="000530B2"/>
    <w:rsid w:val="000533DA"/>
    <w:rsid w:val="0005457F"/>
    <w:rsid w:val="000550C2"/>
    <w:rsid w:val="000608E9"/>
    <w:rsid w:val="00061AF1"/>
    <w:rsid w:val="00061FEB"/>
    <w:rsid w:val="00062D10"/>
    <w:rsid w:val="0006386B"/>
    <w:rsid w:val="00063A7F"/>
    <w:rsid w:val="00063E77"/>
    <w:rsid w:val="000667DF"/>
    <w:rsid w:val="000667E1"/>
    <w:rsid w:val="00067D8E"/>
    <w:rsid w:val="00067FD0"/>
    <w:rsid w:val="0007209B"/>
    <w:rsid w:val="00075792"/>
    <w:rsid w:val="00080F9C"/>
    <w:rsid w:val="0008158F"/>
    <w:rsid w:val="00082D35"/>
    <w:rsid w:val="0008579A"/>
    <w:rsid w:val="00086AA8"/>
    <w:rsid w:val="0008732D"/>
    <w:rsid w:val="00090B3E"/>
    <w:rsid w:val="00091D59"/>
    <w:rsid w:val="00092EEE"/>
    <w:rsid w:val="00093152"/>
    <w:rsid w:val="0009735C"/>
    <w:rsid w:val="0009735D"/>
    <w:rsid w:val="00097460"/>
    <w:rsid w:val="000A104C"/>
    <w:rsid w:val="000A19DE"/>
    <w:rsid w:val="000A3EAB"/>
    <w:rsid w:val="000A59E3"/>
    <w:rsid w:val="000B12B2"/>
    <w:rsid w:val="000B3868"/>
    <w:rsid w:val="000B55C2"/>
    <w:rsid w:val="000B6B4F"/>
    <w:rsid w:val="000B6D39"/>
    <w:rsid w:val="000C17EC"/>
    <w:rsid w:val="000C1926"/>
    <w:rsid w:val="000C1A18"/>
    <w:rsid w:val="000C4F59"/>
    <w:rsid w:val="000C648D"/>
    <w:rsid w:val="000C6709"/>
    <w:rsid w:val="000C6B01"/>
    <w:rsid w:val="000D0B95"/>
    <w:rsid w:val="000D1294"/>
    <w:rsid w:val="000D138E"/>
    <w:rsid w:val="000D58DA"/>
    <w:rsid w:val="000D641B"/>
    <w:rsid w:val="000D77C2"/>
    <w:rsid w:val="000E039E"/>
    <w:rsid w:val="000E1B2F"/>
    <w:rsid w:val="000E27F9"/>
    <w:rsid w:val="000E2B1E"/>
    <w:rsid w:val="000E311F"/>
    <w:rsid w:val="000E3A68"/>
    <w:rsid w:val="000E6636"/>
    <w:rsid w:val="000E6CE0"/>
    <w:rsid w:val="000F431A"/>
    <w:rsid w:val="000F6935"/>
    <w:rsid w:val="000F77E3"/>
    <w:rsid w:val="000F7ECF"/>
    <w:rsid w:val="001030A9"/>
    <w:rsid w:val="0010371B"/>
    <w:rsid w:val="00104069"/>
    <w:rsid w:val="001045B2"/>
    <w:rsid w:val="00104C6B"/>
    <w:rsid w:val="00104D7B"/>
    <w:rsid w:val="0010767A"/>
    <w:rsid w:val="00107B02"/>
    <w:rsid w:val="00107C1E"/>
    <w:rsid w:val="00112556"/>
    <w:rsid w:val="00113222"/>
    <w:rsid w:val="0011363A"/>
    <w:rsid w:val="00113A3F"/>
    <w:rsid w:val="00113D8F"/>
    <w:rsid w:val="00114E46"/>
    <w:rsid w:val="00115F64"/>
    <w:rsid w:val="001164FE"/>
    <w:rsid w:val="00120F02"/>
    <w:rsid w:val="00124528"/>
    <w:rsid w:val="00124AF3"/>
    <w:rsid w:val="00125084"/>
    <w:rsid w:val="00125277"/>
    <w:rsid w:val="0012708C"/>
    <w:rsid w:val="00127303"/>
    <w:rsid w:val="00130C87"/>
    <w:rsid w:val="001340BA"/>
    <w:rsid w:val="00135D8C"/>
    <w:rsid w:val="001361DD"/>
    <w:rsid w:val="0013671E"/>
    <w:rsid w:val="001375F7"/>
    <w:rsid w:val="00153EF9"/>
    <w:rsid w:val="001554E9"/>
    <w:rsid w:val="0016250D"/>
    <w:rsid w:val="00162BF1"/>
    <w:rsid w:val="00162E01"/>
    <w:rsid w:val="00164713"/>
    <w:rsid w:val="00165236"/>
    <w:rsid w:val="001655C1"/>
    <w:rsid w:val="0016560C"/>
    <w:rsid w:val="00167235"/>
    <w:rsid w:val="00170098"/>
    <w:rsid w:val="001700CC"/>
    <w:rsid w:val="00171165"/>
    <w:rsid w:val="001741D5"/>
    <w:rsid w:val="00174DC0"/>
    <w:rsid w:val="00174E82"/>
    <w:rsid w:val="0018001D"/>
    <w:rsid w:val="00182E53"/>
    <w:rsid w:val="00186092"/>
    <w:rsid w:val="0019254C"/>
    <w:rsid w:val="00193798"/>
    <w:rsid w:val="00193A97"/>
    <w:rsid w:val="001948BE"/>
    <w:rsid w:val="0019504C"/>
    <w:rsid w:val="0019508F"/>
    <w:rsid w:val="0019547B"/>
    <w:rsid w:val="001958C6"/>
    <w:rsid w:val="00197339"/>
    <w:rsid w:val="00197D5C"/>
    <w:rsid w:val="001A12CE"/>
    <w:rsid w:val="001A1301"/>
    <w:rsid w:val="001A2E4B"/>
    <w:rsid w:val="001A5F22"/>
    <w:rsid w:val="001A6292"/>
    <w:rsid w:val="001A7511"/>
    <w:rsid w:val="001B24FB"/>
    <w:rsid w:val="001B25EF"/>
    <w:rsid w:val="001B2F1E"/>
    <w:rsid w:val="001B3851"/>
    <w:rsid w:val="001B39F7"/>
    <w:rsid w:val="001B5B19"/>
    <w:rsid w:val="001C0477"/>
    <w:rsid w:val="001C08C1"/>
    <w:rsid w:val="001C1460"/>
    <w:rsid w:val="001C1872"/>
    <w:rsid w:val="001C1E71"/>
    <w:rsid w:val="001C24A1"/>
    <w:rsid w:val="001C33B0"/>
    <w:rsid w:val="001C3B6D"/>
    <w:rsid w:val="001C486C"/>
    <w:rsid w:val="001C57E6"/>
    <w:rsid w:val="001C5CBB"/>
    <w:rsid w:val="001C6E25"/>
    <w:rsid w:val="001D2E8E"/>
    <w:rsid w:val="001D6234"/>
    <w:rsid w:val="001D6370"/>
    <w:rsid w:val="001D6503"/>
    <w:rsid w:val="001E2E40"/>
    <w:rsid w:val="001E4993"/>
    <w:rsid w:val="001E5C6E"/>
    <w:rsid w:val="001E5FA5"/>
    <w:rsid w:val="001E646A"/>
    <w:rsid w:val="001E682E"/>
    <w:rsid w:val="001F007F"/>
    <w:rsid w:val="001F097D"/>
    <w:rsid w:val="001F0D36"/>
    <w:rsid w:val="001F12CE"/>
    <w:rsid w:val="001F1BB4"/>
    <w:rsid w:val="001F2E78"/>
    <w:rsid w:val="001F31A1"/>
    <w:rsid w:val="001F3602"/>
    <w:rsid w:val="001F3A76"/>
    <w:rsid w:val="001F4039"/>
    <w:rsid w:val="001F5D27"/>
    <w:rsid w:val="001F76C2"/>
    <w:rsid w:val="00201823"/>
    <w:rsid w:val="00202F3F"/>
    <w:rsid w:val="00204304"/>
    <w:rsid w:val="00204DBD"/>
    <w:rsid w:val="00206C6D"/>
    <w:rsid w:val="00212C18"/>
    <w:rsid w:val="002131C2"/>
    <w:rsid w:val="00213223"/>
    <w:rsid w:val="002144DA"/>
    <w:rsid w:val="002208FA"/>
    <w:rsid w:val="00220CF4"/>
    <w:rsid w:val="00222C37"/>
    <w:rsid w:val="002232FA"/>
    <w:rsid w:val="00223394"/>
    <w:rsid w:val="00223B31"/>
    <w:rsid w:val="00224BB2"/>
    <w:rsid w:val="00224EFE"/>
    <w:rsid w:val="00225AC5"/>
    <w:rsid w:val="002271F5"/>
    <w:rsid w:val="00230AA3"/>
    <w:rsid w:val="00235240"/>
    <w:rsid w:val="002368FD"/>
    <w:rsid w:val="00237B77"/>
    <w:rsid w:val="0024110F"/>
    <w:rsid w:val="002423AB"/>
    <w:rsid w:val="00243DEB"/>
    <w:rsid w:val="002440B0"/>
    <w:rsid w:val="00245BE9"/>
    <w:rsid w:val="00245EB3"/>
    <w:rsid w:val="002462F3"/>
    <w:rsid w:val="0024719C"/>
    <w:rsid w:val="00253AC9"/>
    <w:rsid w:val="00254176"/>
    <w:rsid w:val="00255A0A"/>
    <w:rsid w:val="00256050"/>
    <w:rsid w:val="00257010"/>
    <w:rsid w:val="00260B46"/>
    <w:rsid w:val="00260D44"/>
    <w:rsid w:val="002626AE"/>
    <w:rsid w:val="00264524"/>
    <w:rsid w:val="00264A2C"/>
    <w:rsid w:val="00265103"/>
    <w:rsid w:val="00267440"/>
    <w:rsid w:val="00267BE6"/>
    <w:rsid w:val="0027049C"/>
    <w:rsid w:val="00275ED2"/>
    <w:rsid w:val="00276FC1"/>
    <w:rsid w:val="0027792D"/>
    <w:rsid w:val="00282723"/>
    <w:rsid w:val="00282788"/>
    <w:rsid w:val="00282D5C"/>
    <w:rsid w:val="00283708"/>
    <w:rsid w:val="0028617A"/>
    <w:rsid w:val="0028721C"/>
    <w:rsid w:val="00292449"/>
    <w:rsid w:val="00293179"/>
    <w:rsid w:val="0029608A"/>
    <w:rsid w:val="002A2D68"/>
    <w:rsid w:val="002A4DE8"/>
    <w:rsid w:val="002A50F7"/>
    <w:rsid w:val="002A6617"/>
    <w:rsid w:val="002A6E46"/>
    <w:rsid w:val="002A77ED"/>
    <w:rsid w:val="002A7E1B"/>
    <w:rsid w:val="002B0EDC"/>
    <w:rsid w:val="002B2989"/>
    <w:rsid w:val="002B3CA7"/>
    <w:rsid w:val="002B469A"/>
    <w:rsid w:val="002B4718"/>
    <w:rsid w:val="002B7CB8"/>
    <w:rsid w:val="002C0D43"/>
    <w:rsid w:val="002C3552"/>
    <w:rsid w:val="002C4CBF"/>
    <w:rsid w:val="002C7CD0"/>
    <w:rsid w:val="002D0F88"/>
    <w:rsid w:val="002D46CB"/>
    <w:rsid w:val="002D562F"/>
    <w:rsid w:val="002D705D"/>
    <w:rsid w:val="002E0D93"/>
    <w:rsid w:val="002E19FB"/>
    <w:rsid w:val="002E2A62"/>
    <w:rsid w:val="002E3D69"/>
    <w:rsid w:val="002E4E57"/>
    <w:rsid w:val="002E6DD1"/>
    <w:rsid w:val="002F027E"/>
    <w:rsid w:val="002F1817"/>
    <w:rsid w:val="002F1DA0"/>
    <w:rsid w:val="002F2D64"/>
    <w:rsid w:val="002F395F"/>
    <w:rsid w:val="002F57AE"/>
    <w:rsid w:val="00300407"/>
    <w:rsid w:val="003005B4"/>
    <w:rsid w:val="00304237"/>
    <w:rsid w:val="003066F0"/>
    <w:rsid w:val="00306E19"/>
    <w:rsid w:val="003100CF"/>
    <w:rsid w:val="0031180A"/>
    <w:rsid w:val="00311C4D"/>
    <w:rsid w:val="0031227C"/>
    <w:rsid w:val="00312CEA"/>
    <w:rsid w:val="003149A8"/>
    <w:rsid w:val="00316161"/>
    <w:rsid w:val="0031765C"/>
    <w:rsid w:val="0032056C"/>
    <w:rsid w:val="00320BFA"/>
    <w:rsid w:val="003210B1"/>
    <w:rsid w:val="003219F9"/>
    <w:rsid w:val="0032378D"/>
    <w:rsid w:val="00325DB1"/>
    <w:rsid w:val="0032604D"/>
    <w:rsid w:val="00326D48"/>
    <w:rsid w:val="0033046C"/>
    <w:rsid w:val="00332861"/>
    <w:rsid w:val="003339D2"/>
    <w:rsid w:val="00333B3B"/>
    <w:rsid w:val="00335048"/>
    <w:rsid w:val="00337126"/>
    <w:rsid w:val="00337580"/>
    <w:rsid w:val="00340AD0"/>
    <w:rsid w:val="00340B6D"/>
    <w:rsid w:val="00340C8E"/>
    <w:rsid w:val="00341204"/>
    <w:rsid w:val="00341EFD"/>
    <w:rsid w:val="00342EB6"/>
    <w:rsid w:val="00343F03"/>
    <w:rsid w:val="00344540"/>
    <w:rsid w:val="00346F50"/>
    <w:rsid w:val="003519A3"/>
    <w:rsid w:val="0035325C"/>
    <w:rsid w:val="003610AC"/>
    <w:rsid w:val="003617DC"/>
    <w:rsid w:val="00362443"/>
    <w:rsid w:val="003645B3"/>
    <w:rsid w:val="00365D74"/>
    <w:rsid w:val="00366A5E"/>
    <w:rsid w:val="0037046F"/>
    <w:rsid w:val="003721E1"/>
    <w:rsid w:val="003761F6"/>
    <w:rsid w:val="003762C0"/>
    <w:rsid w:val="00376322"/>
    <w:rsid w:val="00377AE7"/>
    <w:rsid w:val="00377C5B"/>
    <w:rsid w:val="00377DA7"/>
    <w:rsid w:val="00383087"/>
    <w:rsid w:val="0038511B"/>
    <w:rsid w:val="00387438"/>
    <w:rsid w:val="00391393"/>
    <w:rsid w:val="0039373F"/>
    <w:rsid w:val="003967FB"/>
    <w:rsid w:val="003A0899"/>
    <w:rsid w:val="003A115E"/>
    <w:rsid w:val="003A17A3"/>
    <w:rsid w:val="003A2B7D"/>
    <w:rsid w:val="003A32EB"/>
    <w:rsid w:val="003A4A75"/>
    <w:rsid w:val="003A51E2"/>
    <w:rsid w:val="003A5366"/>
    <w:rsid w:val="003A5AA5"/>
    <w:rsid w:val="003A66CF"/>
    <w:rsid w:val="003A77BB"/>
    <w:rsid w:val="003B134C"/>
    <w:rsid w:val="003B19A1"/>
    <w:rsid w:val="003B3C96"/>
    <w:rsid w:val="003B3EC5"/>
    <w:rsid w:val="003B43DD"/>
    <w:rsid w:val="003B647A"/>
    <w:rsid w:val="003C0994"/>
    <w:rsid w:val="003C694E"/>
    <w:rsid w:val="003C7600"/>
    <w:rsid w:val="003D0B85"/>
    <w:rsid w:val="003D30FE"/>
    <w:rsid w:val="003D398C"/>
    <w:rsid w:val="003D473B"/>
    <w:rsid w:val="003D4B35"/>
    <w:rsid w:val="003E00E8"/>
    <w:rsid w:val="003E1192"/>
    <w:rsid w:val="003E1F93"/>
    <w:rsid w:val="003E3042"/>
    <w:rsid w:val="003E4E3B"/>
    <w:rsid w:val="003E4F19"/>
    <w:rsid w:val="003E5646"/>
    <w:rsid w:val="003E5F91"/>
    <w:rsid w:val="003F0E0A"/>
    <w:rsid w:val="003F1B7D"/>
    <w:rsid w:val="003F56E7"/>
    <w:rsid w:val="003F7A10"/>
    <w:rsid w:val="0040019B"/>
    <w:rsid w:val="00400886"/>
    <w:rsid w:val="00402075"/>
    <w:rsid w:val="004027E1"/>
    <w:rsid w:val="0040436D"/>
    <w:rsid w:val="00410543"/>
    <w:rsid w:val="00411C21"/>
    <w:rsid w:val="004156BF"/>
    <w:rsid w:val="00416E71"/>
    <w:rsid w:val="004173CC"/>
    <w:rsid w:val="00417D4D"/>
    <w:rsid w:val="00420201"/>
    <w:rsid w:val="004204FB"/>
    <w:rsid w:val="00421A6D"/>
    <w:rsid w:val="004223DC"/>
    <w:rsid w:val="004225F6"/>
    <w:rsid w:val="00422B8A"/>
    <w:rsid w:val="0042356B"/>
    <w:rsid w:val="0042420A"/>
    <w:rsid w:val="004243D2"/>
    <w:rsid w:val="00424610"/>
    <w:rsid w:val="00431A85"/>
    <w:rsid w:val="0043459A"/>
    <w:rsid w:val="004350FF"/>
    <w:rsid w:val="00436002"/>
    <w:rsid w:val="00443ACE"/>
    <w:rsid w:val="0044446E"/>
    <w:rsid w:val="004469F9"/>
    <w:rsid w:val="0045016A"/>
    <w:rsid w:val="00451B94"/>
    <w:rsid w:val="00451E88"/>
    <w:rsid w:val="0045200F"/>
    <w:rsid w:val="004535D6"/>
    <w:rsid w:val="00454199"/>
    <w:rsid w:val="0045446E"/>
    <w:rsid w:val="00456CB2"/>
    <w:rsid w:val="004574C3"/>
    <w:rsid w:val="00457BAB"/>
    <w:rsid w:val="00461E92"/>
    <w:rsid w:val="00462793"/>
    <w:rsid w:val="0046330C"/>
    <w:rsid w:val="004641A2"/>
    <w:rsid w:val="00464486"/>
    <w:rsid w:val="004653E5"/>
    <w:rsid w:val="00466EEB"/>
    <w:rsid w:val="004675DB"/>
    <w:rsid w:val="00470414"/>
    <w:rsid w:val="00470C41"/>
    <w:rsid w:val="0047118B"/>
    <w:rsid w:val="0047256A"/>
    <w:rsid w:val="00472FBD"/>
    <w:rsid w:val="00476391"/>
    <w:rsid w:val="0047690F"/>
    <w:rsid w:val="00476C78"/>
    <w:rsid w:val="004774CC"/>
    <w:rsid w:val="00477BFF"/>
    <w:rsid w:val="00483C15"/>
    <w:rsid w:val="0048576D"/>
    <w:rsid w:val="00491E9B"/>
    <w:rsid w:val="00493B1A"/>
    <w:rsid w:val="0049495C"/>
    <w:rsid w:val="00496ECA"/>
    <w:rsid w:val="00497EF6"/>
    <w:rsid w:val="004A239F"/>
    <w:rsid w:val="004A30A0"/>
    <w:rsid w:val="004A5400"/>
    <w:rsid w:val="004A5463"/>
    <w:rsid w:val="004A711C"/>
    <w:rsid w:val="004B217B"/>
    <w:rsid w:val="004B2695"/>
    <w:rsid w:val="004B26B2"/>
    <w:rsid w:val="004B2B7B"/>
    <w:rsid w:val="004B42D8"/>
    <w:rsid w:val="004B4FA4"/>
    <w:rsid w:val="004B6B8F"/>
    <w:rsid w:val="004B7511"/>
    <w:rsid w:val="004B7BEB"/>
    <w:rsid w:val="004C02C6"/>
    <w:rsid w:val="004C160F"/>
    <w:rsid w:val="004C4B3C"/>
    <w:rsid w:val="004C6946"/>
    <w:rsid w:val="004C7407"/>
    <w:rsid w:val="004D0D5E"/>
    <w:rsid w:val="004D2455"/>
    <w:rsid w:val="004D2B25"/>
    <w:rsid w:val="004D4184"/>
    <w:rsid w:val="004D77F8"/>
    <w:rsid w:val="004E1FC7"/>
    <w:rsid w:val="004E2038"/>
    <w:rsid w:val="004E23CE"/>
    <w:rsid w:val="004E326B"/>
    <w:rsid w:val="004E48FB"/>
    <w:rsid w:val="004E516B"/>
    <w:rsid w:val="004E53FE"/>
    <w:rsid w:val="004F2875"/>
    <w:rsid w:val="004F7834"/>
    <w:rsid w:val="004F7CAB"/>
    <w:rsid w:val="00500539"/>
    <w:rsid w:val="005023FC"/>
    <w:rsid w:val="00503373"/>
    <w:rsid w:val="005033B9"/>
    <w:rsid w:val="00503F3F"/>
    <w:rsid w:val="00504124"/>
    <w:rsid w:val="00506E84"/>
    <w:rsid w:val="0050709A"/>
    <w:rsid w:val="0050734F"/>
    <w:rsid w:val="00507832"/>
    <w:rsid w:val="00510997"/>
    <w:rsid w:val="0051276C"/>
    <w:rsid w:val="005143EE"/>
    <w:rsid w:val="005170C5"/>
    <w:rsid w:val="0052091E"/>
    <w:rsid w:val="00520B9E"/>
    <w:rsid w:val="00521495"/>
    <w:rsid w:val="00524133"/>
    <w:rsid w:val="00524A7F"/>
    <w:rsid w:val="00524C00"/>
    <w:rsid w:val="005274C4"/>
    <w:rsid w:val="0053069C"/>
    <w:rsid w:val="00535B3A"/>
    <w:rsid w:val="0053632E"/>
    <w:rsid w:val="00536336"/>
    <w:rsid w:val="00536970"/>
    <w:rsid w:val="00542CCF"/>
    <w:rsid w:val="00542ED7"/>
    <w:rsid w:val="00542F45"/>
    <w:rsid w:val="005454EF"/>
    <w:rsid w:val="0054787F"/>
    <w:rsid w:val="00547A6A"/>
    <w:rsid w:val="00550D4A"/>
    <w:rsid w:val="005515FD"/>
    <w:rsid w:val="00552315"/>
    <w:rsid w:val="00554181"/>
    <w:rsid w:val="005574BF"/>
    <w:rsid w:val="00563307"/>
    <w:rsid w:val="00563CA1"/>
    <w:rsid w:val="00564821"/>
    <w:rsid w:val="00564A29"/>
    <w:rsid w:val="00564FBC"/>
    <w:rsid w:val="005658A5"/>
    <w:rsid w:val="005705A9"/>
    <w:rsid w:val="005718BE"/>
    <w:rsid w:val="00571F80"/>
    <w:rsid w:val="00572864"/>
    <w:rsid w:val="00573446"/>
    <w:rsid w:val="00574980"/>
    <w:rsid w:val="00575C1F"/>
    <w:rsid w:val="005775E7"/>
    <w:rsid w:val="00582E85"/>
    <w:rsid w:val="0058467B"/>
    <w:rsid w:val="0058482B"/>
    <w:rsid w:val="0058618A"/>
    <w:rsid w:val="00586743"/>
    <w:rsid w:val="00590E3A"/>
    <w:rsid w:val="00591611"/>
    <w:rsid w:val="00591975"/>
    <w:rsid w:val="00595387"/>
    <w:rsid w:val="00597C86"/>
    <w:rsid w:val="005A0098"/>
    <w:rsid w:val="005A2E41"/>
    <w:rsid w:val="005A362B"/>
    <w:rsid w:val="005A37D4"/>
    <w:rsid w:val="005A467B"/>
    <w:rsid w:val="005A4952"/>
    <w:rsid w:val="005A4C80"/>
    <w:rsid w:val="005A59DE"/>
    <w:rsid w:val="005A5EC0"/>
    <w:rsid w:val="005A7A99"/>
    <w:rsid w:val="005A7D4E"/>
    <w:rsid w:val="005B06F0"/>
    <w:rsid w:val="005B1FA4"/>
    <w:rsid w:val="005B20A1"/>
    <w:rsid w:val="005B2478"/>
    <w:rsid w:val="005B3045"/>
    <w:rsid w:val="005B3EBA"/>
    <w:rsid w:val="005B4F14"/>
    <w:rsid w:val="005B60FA"/>
    <w:rsid w:val="005B678E"/>
    <w:rsid w:val="005B7859"/>
    <w:rsid w:val="005B78AE"/>
    <w:rsid w:val="005C21FC"/>
    <w:rsid w:val="005C2DE4"/>
    <w:rsid w:val="005C30AE"/>
    <w:rsid w:val="005C4D95"/>
    <w:rsid w:val="005C5663"/>
    <w:rsid w:val="005C67DB"/>
    <w:rsid w:val="005C6C93"/>
    <w:rsid w:val="005D2B9A"/>
    <w:rsid w:val="005D2CFC"/>
    <w:rsid w:val="005D6588"/>
    <w:rsid w:val="005E35F3"/>
    <w:rsid w:val="005E3676"/>
    <w:rsid w:val="005E400D"/>
    <w:rsid w:val="005E698D"/>
    <w:rsid w:val="005E6C37"/>
    <w:rsid w:val="005E7504"/>
    <w:rsid w:val="005E7D0C"/>
    <w:rsid w:val="005F09F1"/>
    <w:rsid w:val="005F12BD"/>
    <w:rsid w:val="005F169F"/>
    <w:rsid w:val="005F4100"/>
    <w:rsid w:val="005F645A"/>
    <w:rsid w:val="005F7629"/>
    <w:rsid w:val="0060060C"/>
    <w:rsid w:val="006006A3"/>
    <w:rsid w:val="00601D54"/>
    <w:rsid w:val="00604ED9"/>
    <w:rsid w:val="00604FA2"/>
    <w:rsid w:val="00605892"/>
    <w:rsid w:val="0060598E"/>
    <w:rsid w:val="00605F36"/>
    <w:rsid w:val="00606F93"/>
    <w:rsid w:val="00607365"/>
    <w:rsid w:val="00611676"/>
    <w:rsid w:val="006118D1"/>
    <w:rsid w:val="0061251F"/>
    <w:rsid w:val="00613D51"/>
    <w:rsid w:val="006149D3"/>
    <w:rsid w:val="006162F8"/>
    <w:rsid w:val="00616542"/>
    <w:rsid w:val="00616B8D"/>
    <w:rsid w:val="00620D93"/>
    <w:rsid w:val="00622198"/>
    <w:rsid w:val="00622DAE"/>
    <w:rsid w:val="0062386A"/>
    <w:rsid w:val="0062576D"/>
    <w:rsid w:val="00625788"/>
    <w:rsid w:val="006305AA"/>
    <w:rsid w:val="00630A54"/>
    <w:rsid w:val="00631850"/>
    <w:rsid w:val="0063277E"/>
    <w:rsid w:val="00633800"/>
    <w:rsid w:val="006355C8"/>
    <w:rsid w:val="006364F4"/>
    <w:rsid w:val="00640979"/>
    <w:rsid w:val="00640ED9"/>
    <w:rsid w:val="006410D2"/>
    <w:rsid w:val="00641D42"/>
    <w:rsid w:val="006426D5"/>
    <w:rsid w:val="00642924"/>
    <w:rsid w:val="00643454"/>
    <w:rsid w:val="00643B65"/>
    <w:rsid w:val="006446CB"/>
    <w:rsid w:val="00644E0D"/>
    <w:rsid w:val="006466FF"/>
    <w:rsid w:val="00646A5F"/>
    <w:rsid w:val="006474C9"/>
    <w:rsid w:val="006475C1"/>
    <w:rsid w:val="006508CA"/>
    <w:rsid w:val="00655516"/>
    <w:rsid w:val="006556A5"/>
    <w:rsid w:val="00655752"/>
    <w:rsid w:val="00655F40"/>
    <w:rsid w:val="00656C00"/>
    <w:rsid w:val="00661967"/>
    <w:rsid w:val="00661F61"/>
    <w:rsid w:val="006623C4"/>
    <w:rsid w:val="00666336"/>
    <w:rsid w:val="0067007D"/>
    <w:rsid w:val="006701A7"/>
    <w:rsid w:val="00670DFE"/>
    <w:rsid w:val="00671B49"/>
    <w:rsid w:val="00672346"/>
    <w:rsid w:val="0067278C"/>
    <w:rsid w:val="00672B69"/>
    <w:rsid w:val="00672CE3"/>
    <w:rsid w:val="006731CB"/>
    <w:rsid w:val="006746CA"/>
    <w:rsid w:val="006749DF"/>
    <w:rsid w:val="00675880"/>
    <w:rsid w:val="006769C1"/>
    <w:rsid w:val="00677FC7"/>
    <w:rsid w:val="00685507"/>
    <w:rsid w:val="00685512"/>
    <w:rsid w:val="00686899"/>
    <w:rsid w:val="00687A39"/>
    <w:rsid w:val="00692155"/>
    <w:rsid w:val="00694F62"/>
    <w:rsid w:val="006951E2"/>
    <w:rsid w:val="00695745"/>
    <w:rsid w:val="006959B8"/>
    <w:rsid w:val="0069600B"/>
    <w:rsid w:val="00696AAB"/>
    <w:rsid w:val="00696C61"/>
    <w:rsid w:val="006A0822"/>
    <w:rsid w:val="006A0A1A"/>
    <w:rsid w:val="006A5163"/>
    <w:rsid w:val="006A6460"/>
    <w:rsid w:val="006B104E"/>
    <w:rsid w:val="006B257E"/>
    <w:rsid w:val="006B33C6"/>
    <w:rsid w:val="006B4048"/>
    <w:rsid w:val="006B5AEA"/>
    <w:rsid w:val="006B6383"/>
    <w:rsid w:val="006B640D"/>
    <w:rsid w:val="006B65E4"/>
    <w:rsid w:val="006B701A"/>
    <w:rsid w:val="006C3339"/>
    <w:rsid w:val="006C5786"/>
    <w:rsid w:val="006C61FA"/>
    <w:rsid w:val="006D011A"/>
    <w:rsid w:val="006D0896"/>
    <w:rsid w:val="006D1200"/>
    <w:rsid w:val="006D3F4E"/>
    <w:rsid w:val="006D3F70"/>
    <w:rsid w:val="006D5D70"/>
    <w:rsid w:val="006D778B"/>
    <w:rsid w:val="006D7B04"/>
    <w:rsid w:val="006E1E3B"/>
    <w:rsid w:val="006E65A9"/>
    <w:rsid w:val="006E78E9"/>
    <w:rsid w:val="006F02DE"/>
    <w:rsid w:val="006F3EE2"/>
    <w:rsid w:val="006F47C4"/>
    <w:rsid w:val="006F57FD"/>
    <w:rsid w:val="006F6288"/>
    <w:rsid w:val="006F6D25"/>
    <w:rsid w:val="00700234"/>
    <w:rsid w:val="007019A8"/>
    <w:rsid w:val="00701F17"/>
    <w:rsid w:val="00702E64"/>
    <w:rsid w:val="00702F77"/>
    <w:rsid w:val="0070391A"/>
    <w:rsid w:val="0070454D"/>
    <w:rsid w:val="00705AAE"/>
    <w:rsid w:val="00706486"/>
    <w:rsid w:val="007064AF"/>
    <w:rsid w:val="00707702"/>
    <w:rsid w:val="00707CE1"/>
    <w:rsid w:val="00710D8A"/>
    <w:rsid w:val="00714142"/>
    <w:rsid w:val="007155F8"/>
    <w:rsid w:val="00716D41"/>
    <w:rsid w:val="00720133"/>
    <w:rsid w:val="007214E3"/>
    <w:rsid w:val="00722084"/>
    <w:rsid w:val="007222F7"/>
    <w:rsid w:val="00722CB0"/>
    <w:rsid w:val="0072336F"/>
    <w:rsid w:val="00724679"/>
    <w:rsid w:val="00724F1D"/>
    <w:rsid w:val="007250BB"/>
    <w:rsid w:val="00725368"/>
    <w:rsid w:val="007304F3"/>
    <w:rsid w:val="00730839"/>
    <w:rsid w:val="00730F60"/>
    <w:rsid w:val="00731527"/>
    <w:rsid w:val="00733A88"/>
    <w:rsid w:val="00733C1F"/>
    <w:rsid w:val="00733FF9"/>
    <w:rsid w:val="0073558F"/>
    <w:rsid w:val="00736204"/>
    <w:rsid w:val="00736F1D"/>
    <w:rsid w:val="007372A0"/>
    <w:rsid w:val="00741396"/>
    <w:rsid w:val="00741DA0"/>
    <w:rsid w:val="007424EE"/>
    <w:rsid w:val="0074295B"/>
    <w:rsid w:val="00743246"/>
    <w:rsid w:val="00743BA8"/>
    <w:rsid w:val="00745386"/>
    <w:rsid w:val="00745584"/>
    <w:rsid w:val="00746DA6"/>
    <w:rsid w:val="00747F33"/>
    <w:rsid w:val="0075190D"/>
    <w:rsid w:val="0075201A"/>
    <w:rsid w:val="00752B2E"/>
    <w:rsid w:val="0075464B"/>
    <w:rsid w:val="007554DF"/>
    <w:rsid w:val="00756D2B"/>
    <w:rsid w:val="0075776D"/>
    <w:rsid w:val="00757776"/>
    <w:rsid w:val="007611E7"/>
    <w:rsid w:val="007613FB"/>
    <w:rsid w:val="00761E34"/>
    <w:rsid w:val="00762541"/>
    <w:rsid w:val="00762887"/>
    <w:rsid w:val="007639EE"/>
    <w:rsid w:val="00763DBD"/>
    <w:rsid w:val="007657BB"/>
    <w:rsid w:val="007706C7"/>
    <w:rsid w:val="00770AA1"/>
    <w:rsid w:val="007722BF"/>
    <w:rsid w:val="0077262A"/>
    <w:rsid w:val="00773DE1"/>
    <w:rsid w:val="00774EC3"/>
    <w:rsid w:val="007750FF"/>
    <w:rsid w:val="0077580B"/>
    <w:rsid w:val="007803A3"/>
    <w:rsid w:val="00780D5C"/>
    <w:rsid w:val="00781167"/>
    <w:rsid w:val="007854B3"/>
    <w:rsid w:val="0078566F"/>
    <w:rsid w:val="0078656B"/>
    <w:rsid w:val="007866BF"/>
    <w:rsid w:val="0078787D"/>
    <w:rsid w:val="00787FA8"/>
    <w:rsid w:val="00792DF8"/>
    <w:rsid w:val="007944F8"/>
    <w:rsid w:val="007950BB"/>
    <w:rsid w:val="007973E3"/>
    <w:rsid w:val="007A131D"/>
    <w:rsid w:val="007A1779"/>
    <w:rsid w:val="007A1883"/>
    <w:rsid w:val="007A48BA"/>
    <w:rsid w:val="007A5FE9"/>
    <w:rsid w:val="007B2EE0"/>
    <w:rsid w:val="007B41DD"/>
    <w:rsid w:val="007B5091"/>
    <w:rsid w:val="007B57CE"/>
    <w:rsid w:val="007C1C9A"/>
    <w:rsid w:val="007C28F1"/>
    <w:rsid w:val="007C57B3"/>
    <w:rsid w:val="007C601F"/>
    <w:rsid w:val="007D0720"/>
    <w:rsid w:val="007D10F2"/>
    <w:rsid w:val="007D207E"/>
    <w:rsid w:val="007D2C57"/>
    <w:rsid w:val="007D4424"/>
    <w:rsid w:val="007D5461"/>
    <w:rsid w:val="007D6377"/>
    <w:rsid w:val="007D6B59"/>
    <w:rsid w:val="007D6DB3"/>
    <w:rsid w:val="007D6DEC"/>
    <w:rsid w:val="007E1962"/>
    <w:rsid w:val="007E1C21"/>
    <w:rsid w:val="007E22EA"/>
    <w:rsid w:val="007E28DD"/>
    <w:rsid w:val="007E2B9C"/>
    <w:rsid w:val="007E31A7"/>
    <w:rsid w:val="007E3BC1"/>
    <w:rsid w:val="007E46A1"/>
    <w:rsid w:val="007E6255"/>
    <w:rsid w:val="007E730D"/>
    <w:rsid w:val="007E7311"/>
    <w:rsid w:val="007F1B7D"/>
    <w:rsid w:val="007F3FD4"/>
    <w:rsid w:val="007F403E"/>
    <w:rsid w:val="007F6E36"/>
    <w:rsid w:val="007F6E38"/>
    <w:rsid w:val="007F780B"/>
    <w:rsid w:val="008022C2"/>
    <w:rsid w:val="00804486"/>
    <w:rsid w:val="008057A1"/>
    <w:rsid w:val="00806901"/>
    <w:rsid w:val="008072AC"/>
    <w:rsid w:val="00810CEA"/>
    <w:rsid w:val="008114BD"/>
    <w:rsid w:val="0081160B"/>
    <w:rsid w:val="0081478F"/>
    <w:rsid w:val="00814F7E"/>
    <w:rsid w:val="008158B5"/>
    <w:rsid w:val="00816E69"/>
    <w:rsid w:val="00817641"/>
    <w:rsid w:val="008233E5"/>
    <w:rsid w:val="00824671"/>
    <w:rsid w:val="008251D0"/>
    <w:rsid w:val="008253E4"/>
    <w:rsid w:val="0082592C"/>
    <w:rsid w:val="00825D04"/>
    <w:rsid w:val="00827EB5"/>
    <w:rsid w:val="00833DE8"/>
    <w:rsid w:val="00833F47"/>
    <w:rsid w:val="008348C3"/>
    <w:rsid w:val="00836311"/>
    <w:rsid w:val="008373B4"/>
    <w:rsid w:val="008404C4"/>
    <w:rsid w:val="00840C18"/>
    <w:rsid w:val="00840FC0"/>
    <w:rsid w:val="00841D65"/>
    <w:rsid w:val="00841D7C"/>
    <w:rsid w:val="00847D37"/>
    <w:rsid w:val="00847DD8"/>
    <w:rsid w:val="0085001D"/>
    <w:rsid w:val="00850B7E"/>
    <w:rsid w:val="008522A7"/>
    <w:rsid w:val="0085489F"/>
    <w:rsid w:val="00856E25"/>
    <w:rsid w:val="00857DD6"/>
    <w:rsid w:val="0086376B"/>
    <w:rsid w:val="00863994"/>
    <w:rsid w:val="00864CBC"/>
    <w:rsid w:val="0086625C"/>
    <w:rsid w:val="00866A27"/>
    <w:rsid w:val="0086766B"/>
    <w:rsid w:val="0087174B"/>
    <w:rsid w:val="00871A41"/>
    <w:rsid w:val="00871D40"/>
    <w:rsid w:val="00875B5F"/>
    <w:rsid w:val="00881C64"/>
    <w:rsid w:val="00882841"/>
    <w:rsid w:val="00886D76"/>
    <w:rsid w:val="00886DC5"/>
    <w:rsid w:val="0088757B"/>
    <w:rsid w:val="008877D7"/>
    <w:rsid w:val="00890647"/>
    <w:rsid w:val="00891B1C"/>
    <w:rsid w:val="00894403"/>
    <w:rsid w:val="00894909"/>
    <w:rsid w:val="008953BC"/>
    <w:rsid w:val="00895714"/>
    <w:rsid w:val="00897019"/>
    <w:rsid w:val="008A0534"/>
    <w:rsid w:val="008A236F"/>
    <w:rsid w:val="008A4E60"/>
    <w:rsid w:val="008A7CA1"/>
    <w:rsid w:val="008B0A07"/>
    <w:rsid w:val="008B0FA1"/>
    <w:rsid w:val="008B1538"/>
    <w:rsid w:val="008B2352"/>
    <w:rsid w:val="008B30F9"/>
    <w:rsid w:val="008B4465"/>
    <w:rsid w:val="008B5EB3"/>
    <w:rsid w:val="008B6521"/>
    <w:rsid w:val="008B76F5"/>
    <w:rsid w:val="008B781F"/>
    <w:rsid w:val="008B7941"/>
    <w:rsid w:val="008C0069"/>
    <w:rsid w:val="008C0158"/>
    <w:rsid w:val="008C0C63"/>
    <w:rsid w:val="008C1495"/>
    <w:rsid w:val="008C3A78"/>
    <w:rsid w:val="008C4406"/>
    <w:rsid w:val="008C56B4"/>
    <w:rsid w:val="008C5E2A"/>
    <w:rsid w:val="008C7AB4"/>
    <w:rsid w:val="008D141F"/>
    <w:rsid w:val="008D2D81"/>
    <w:rsid w:val="008D49C4"/>
    <w:rsid w:val="008D5522"/>
    <w:rsid w:val="008D6848"/>
    <w:rsid w:val="008D69C5"/>
    <w:rsid w:val="008D7404"/>
    <w:rsid w:val="008E0F86"/>
    <w:rsid w:val="008E10CB"/>
    <w:rsid w:val="008E3468"/>
    <w:rsid w:val="008E3937"/>
    <w:rsid w:val="008E48D5"/>
    <w:rsid w:val="008E4CFE"/>
    <w:rsid w:val="008E4D33"/>
    <w:rsid w:val="008E67E4"/>
    <w:rsid w:val="008F1AAF"/>
    <w:rsid w:val="008F1B45"/>
    <w:rsid w:val="008F45E3"/>
    <w:rsid w:val="008F4638"/>
    <w:rsid w:val="008F70AD"/>
    <w:rsid w:val="00900DB1"/>
    <w:rsid w:val="00901C92"/>
    <w:rsid w:val="009022BF"/>
    <w:rsid w:val="00902D0A"/>
    <w:rsid w:val="00903903"/>
    <w:rsid w:val="0090408E"/>
    <w:rsid w:val="00905E30"/>
    <w:rsid w:val="00907102"/>
    <w:rsid w:val="00907484"/>
    <w:rsid w:val="0091081C"/>
    <w:rsid w:val="00911CD9"/>
    <w:rsid w:val="009125BB"/>
    <w:rsid w:val="00912B71"/>
    <w:rsid w:val="00915963"/>
    <w:rsid w:val="0091613D"/>
    <w:rsid w:val="00916668"/>
    <w:rsid w:val="00920A07"/>
    <w:rsid w:val="009223ED"/>
    <w:rsid w:val="00924AA1"/>
    <w:rsid w:val="00925F75"/>
    <w:rsid w:val="0092667B"/>
    <w:rsid w:val="00926926"/>
    <w:rsid w:val="00927CEF"/>
    <w:rsid w:val="00927FD1"/>
    <w:rsid w:val="00931632"/>
    <w:rsid w:val="009317F5"/>
    <w:rsid w:val="00932C92"/>
    <w:rsid w:val="00935229"/>
    <w:rsid w:val="00935EB3"/>
    <w:rsid w:val="009445E4"/>
    <w:rsid w:val="009454E4"/>
    <w:rsid w:val="009458CA"/>
    <w:rsid w:val="009462A3"/>
    <w:rsid w:val="00950554"/>
    <w:rsid w:val="0095142C"/>
    <w:rsid w:val="00953221"/>
    <w:rsid w:val="00953591"/>
    <w:rsid w:val="00953A1E"/>
    <w:rsid w:val="00954521"/>
    <w:rsid w:val="00954D8B"/>
    <w:rsid w:val="00955E61"/>
    <w:rsid w:val="009563E2"/>
    <w:rsid w:val="00957061"/>
    <w:rsid w:val="00957B4B"/>
    <w:rsid w:val="0096023E"/>
    <w:rsid w:val="0096683A"/>
    <w:rsid w:val="009669ED"/>
    <w:rsid w:val="00967611"/>
    <w:rsid w:val="0097071D"/>
    <w:rsid w:val="0097158B"/>
    <w:rsid w:val="0097187A"/>
    <w:rsid w:val="00972071"/>
    <w:rsid w:val="00973C67"/>
    <w:rsid w:val="0097427F"/>
    <w:rsid w:val="0097620D"/>
    <w:rsid w:val="00976E8C"/>
    <w:rsid w:val="0097711A"/>
    <w:rsid w:val="0098014E"/>
    <w:rsid w:val="009810A6"/>
    <w:rsid w:val="00982F8A"/>
    <w:rsid w:val="00984240"/>
    <w:rsid w:val="00987C6F"/>
    <w:rsid w:val="00987F2B"/>
    <w:rsid w:val="009911FD"/>
    <w:rsid w:val="00995B07"/>
    <w:rsid w:val="0099745A"/>
    <w:rsid w:val="009A0EE4"/>
    <w:rsid w:val="009A2619"/>
    <w:rsid w:val="009A3854"/>
    <w:rsid w:val="009A5850"/>
    <w:rsid w:val="009B10D6"/>
    <w:rsid w:val="009B1345"/>
    <w:rsid w:val="009B26B2"/>
    <w:rsid w:val="009B2DF7"/>
    <w:rsid w:val="009B31BD"/>
    <w:rsid w:val="009B57F1"/>
    <w:rsid w:val="009C2632"/>
    <w:rsid w:val="009C329A"/>
    <w:rsid w:val="009C3536"/>
    <w:rsid w:val="009C377D"/>
    <w:rsid w:val="009C5DAF"/>
    <w:rsid w:val="009C635E"/>
    <w:rsid w:val="009C6995"/>
    <w:rsid w:val="009C6F44"/>
    <w:rsid w:val="009C7564"/>
    <w:rsid w:val="009D0BFF"/>
    <w:rsid w:val="009D65D0"/>
    <w:rsid w:val="009D7E91"/>
    <w:rsid w:val="009E135E"/>
    <w:rsid w:val="009E35F5"/>
    <w:rsid w:val="009E3C92"/>
    <w:rsid w:val="009E426C"/>
    <w:rsid w:val="009E54F4"/>
    <w:rsid w:val="009E72EC"/>
    <w:rsid w:val="009F2BFA"/>
    <w:rsid w:val="009F6048"/>
    <w:rsid w:val="009F65C5"/>
    <w:rsid w:val="00A000C9"/>
    <w:rsid w:val="00A03A3D"/>
    <w:rsid w:val="00A04064"/>
    <w:rsid w:val="00A045C4"/>
    <w:rsid w:val="00A0562C"/>
    <w:rsid w:val="00A10CD9"/>
    <w:rsid w:val="00A10DA9"/>
    <w:rsid w:val="00A10DFA"/>
    <w:rsid w:val="00A13897"/>
    <w:rsid w:val="00A15518"/>
    <w:rsid w:val="00A216D3"/>
    <w:rsid w:val="00A22362"/>
    <w:rsid w:val="00A242BB"/>
    <w:rsid w:val="00A249BA"/>
    <w:rsid w:val="00A26136"/>
    <w:rsid w:val="00A26502"/>
    <w:rsid w:val="00A26900"/>
    <w:rsid w:val="00A30062"/>
    <w:rsid w:val="00A307C7"/>
    <w:rsid w:val="00A35A9A"/>
    <w:rsid w:val="00A36E92"/>
    <w:rsid w:val="00A37891"/>
    <w:rsid w:val="00A4154D"/>
    <w:rsid w:val="00A42981"/>
    <w:rsid w:val="00A44581"/>
    <w:rsid w:val="00A45093"/>
    <w:rsid w:val="00A50EAF"/>
    <w:rsid w:val="00A5346E"/>
    <w:rsid w:val="00A540BB"/>
    <w:rsid w:val="00A55AB8"/>
    <w:rsid w:val="00A5639D"/>
    <w:rsid w:val="00A5742E"/>
    <w:rsid w:val="00A602F9"/>
    <w:rsid w:val="00A624EF"/>
    <w:rsid w:val="00A650EE"/>
    <w:rsid w:val="00A65E1F"/>
    <w:rsid w:val="00A6627A"/>
    <w:rsid w:val="00A662C8"/>
    <w:rsid w:val="00A71157"/>
    <w:rsid w:val="00A71AB1"/>
    <w:rsid w:val="00A729BE"/>
    <w:rsid w:val="00A7384D"/>
    <w:rsid w:val="00A75CAA"/>
    <w:rsid w:val="00A75F40"/>
    <w:rsid w:val="00A80EAD"/>
    <w:rsid w:val="00A81AA5"/>
    <w:rsid w:val="00A8299B"/>
    <w:rsid w:val="00A83EC2"/>
    <w:rsid w:val="00A85B1D"/>
    <w:rsid w:val="00A9069C"/>
    <w:rsid w:val="00A908EB"/>
    <w:rsid w:val="00A91587"/>
    <w:rsid w:val="00A926D1"/>
    <w:rsid w:val="00A92FC8"/>
    <w:rsid w:val="00A93DBC"/>
    <w:rsid w:val="00A946C9"/>
    <w:rsid w:val="00A966E6"/>
    <w:rsid w:val="00AA10E9"/>
    <w:rsid w:val="00AA1B28"/>
    <w:rsid w:val="00AA58C2"/>
    <w:rsid w:val="00AA717E"/>
    <w:rsid w:val="00AB2BE3"/>
    <w:rsid w:val="00AB4FA5"/>
    <w:rsid w:val="00AB7834"/>
    <w:rsid w:val="00AC1B6C"/>
    <w:rsid w:val="00AC34C4"/>
    <w:rsid w:val="00AC3F11"/>
    <w:rsid w:val="00AC4D5F"/>
    <w:rsid w:val="00AC7D60"/>
    <w:rsid w:val="00AD416D"/>
    <w:rsid w:val="00AE0525"/>
    <w:rsid w:val="00AE08DB"/>
    <w:rsid w:val="00AE0F36"/>
    <w:rsid w:val="00AE232E"/>
    <w:rsid w:val="00AE2729"/>
    <w:rsid w:val="00AE3148"/>
    <w:rsid w:val="00AE56A7"/>
    <w:rsid w:val="00AE5AE2"/>
    <w:rsid w:val="00AE7343"/>
    <w:rsid w:val="00AF0860"/>
    <w:rsid w:val="00AF3293"/>
    <w:rsid w:val="00AF7D3C"/>
    <w:rsid w:val="00B00A13"/>
    <w:rsid w:val="00B00B6A"/>
    <w:rsid w:val="00B00D69"/>
    <w:rsid w:val="00B00E04"/>
    <w:rsid w:val="00B00F51"/>
    <w:rsid w:val="00B0508F"/>
    <w:rsid w:val="00B05485"/>
    <w:rsid w:val="00B05AA6"/>
    <w:rsid w:val="00B05C49"/>
    <w:rsid w:val="00B13685"/>
    <w:rsid w:val="00B1458E"/>
    <w:rsid w:val="00B14C51"/>
    <w:rsid w:val="00B14E1F"/>
    <w:rsid w:val="00B17ACE"/>
    <w:rsid w:val="00B17C22"/>
    <w:rsid w:val="00B20021"/>
    <w:rsid w:val="00B20B36"/>
    <w:rsid w:val="00B20FDE"/>
    <w:rsid w:val="00B22308"/>
    <w:rsid w:val="00B2307B"/>
    <w:rsid w:val="00B250A4"/>
    <w:rsid w:val="00B25F1C"/>
    <w:rsid w:val="00B27084"/>
    <w:rsid w:val="00B30647"/>
    <w:rsid w:val="00B36FA1"/>
    <w:rsid w:val="00B36FFE"/>
    <w:rsid w:val="00B404F1"/>
    <w:rsid w:val="00B40CDB"/>
    <w:rsid w:val="00B41A81"/>
    <w:rsid w:val="00B42041"/>
    <w:rsid w:val="00B43FBF"/>
    <w:rsid w:val="00B448FC"/>
    <w:rsid w:val="00B44B17"/>
    <w:rsid w:val="00B44DAF"/>
    <w:rsid w:val="00B44F11"/>
    <w:rsid w:val="00B505C3"/>
    <w:rsid w:val="00B51846"/>
    <w:rsid w:val="00B54F8D"/>
    <w:rsid w:val="00B62979"/>
    <w:rsid w:val="00B62A77"/>
    <w:rsid w:val="00B63CA0"/>
    <w:rsid w:val="00B65514"/>
    <w:rsid w:val="00B65BCF"/>
    <w:rsid w:val="00B66933"/>
    <w:rsid w:val="00B66AF2"/>
    <w:rsid w:val="00B66D6C"/>
    <w:rsid w:val="00B70056"/>
    <w:rsid w:val="00B7100E"/>
    <w:rsid w:val="00B73336"/>
    <w:rsid w:val="00B74CE8"/>
    <w:rsid w:val="00B75015"/>
    <w:rsid w:val="00B75841"/>
    <w:rsid w:val="00B75867"/>
    <w:rsid w:val="00B75A1D"/>
    <w:rsid w:val="00B823A7"/>
    <w:rsid w:val="00B85C3A"/>
    <w:rsid w:val="00B90FA5"/>
    <w:rsid w:val="00B91382"/>
    <w:rsid w:val="00B919F1"/>
    <w:rsid w:val="00B96BB3"/>
    <w:rsid w:val="00BA01DF"/>
    <w:rsid w:val="00BA2002"/>
    <w:rsid w:val="00BA217A"/>
    <w:rsid w:val="00BA2260"/>
    <w:rsid w:val="00BB414A"/>
    <w:rsid w:val="00BB44D1"/>
    <w:rsid w:val="00BB468D"/>
    <w:rsid w:val="00BC00D7"/>
    <w:rsid w:val="00BC0E8D"/>
    <w:rsid w:val="00BC2DFC"/>
    <w:rsid w:val="00BC329A"/>
    <w:rsid w:val="00BC4F18"/>
    <w:rsid w:val="00BC749F"/>
    <w:rsid w:val="00BD1C10"/>
    <w:rsid w:val="00BD207C"/>
    <w:rsid w:val="00BD2C5C"/>
    <w:rsid w:val="00BD4D82"/>
    <w:rsid w:val="00BD71BF"/>
    <w:rsid w:val="00BD7604"/>
    <w:rsid w:val="00BE190B"/>
    <w:rsid w:val="00BE6551"/>
    <w:rsid w:val="00BE7469"/>
    <w:rsid w:val="00BF07E3"/>
    <w:rsid w:val="00BF093B"/>
    <w:rsid w:val="00BF0C70"/>
    <w:rsid w:val="00BF20B6"/>
    <w:rsid w:val="00BF2DE1"/>
    <w:rsid w:val="00BF3960"/>
    <w:rsid w:val="00C00846"/>
    <w:rsid w:val="00C02560"/>
    <w:rsid w:val="00C030D6"/>
    <w:rsid w:val="00C03E2B"/>
    <w:rsid w:val="00C04C64"/>
    <w:rsid w:val="00C06B2A"/>
    <w:rsid w:val="00C125A0"/>
    <w:rsid w:val="00C12C97"/>
    <w:rsid w:val="00C12C9A"/>
    <w:rsid w:val="00C13EC5"/>
    <w:rsid w:val="00C140D4"/>
    <w:rsid w:val="00C206B2"/>
    <w:rsid w:val="00C2082B"/>
    <w:rsid w:val="00C23FA2"/>
    <w:rsid w:val="00C272AC"/>
    <w:rsid w:val="00C33B13"/>
    <w:rsid w:val="00C35E57"/>
    <w:rsid w:val="00C35E80"/>
    <w:rsid w:val="00C379B3"/>
    <w:rsid w:val="00C37B1B"/>
    <w:rsid w:val="00C40430"/>
    <w:rsid w:val="00C40AA2"/>
    <w:rsid w:val="00C4244F"/>
    <w:rsid w:val="00C428B8"/>
    <w:rsid w:val="00C44937"/>
    <w:rsid w:val="00C44C33"/>
    <w:rsid w:val="00C44FBA"/>
    <w:rsid w:val="00C45460"/>
    <w:rsid w:val="00C473F7"/>
    <w:rsid w:val="00C51E85"/>
    <w:rsid w:val="00C520B2"/>
    <w:rsid w:val="00C526C9"/>
    <w:rsid w:val="00C5450E"/>
    <w:rsid w:val="00C55078"/>
    <w:rsid w:val="00C569BC"/>
    <w:rsid w:val="00C56E6F"/>
    <w:rsid w:val="00C632ED"/>
    <w:rsid w:val="00C6403E"/>
    <w:rsid w:val="00C66150"/>
    <w:rsid w:val="00C6692E"/>
    <w:rsid w:val="00C67C37"/>
    <w:rsid w:val="00C67ECA"/>
    <w:rsid w:val="00C70EF5"/>
    <w:rsid w:val="00C72C06"/>
    <w:rsid w:val="00C74828"/>
    <w:rsid w:val="00C756C5"/>
    <w:rsid w:val="00C81004"/>
    <w:rsid w:val="00C82195"/>
    <w:rsid w:val="00C82CAE"/>
    <w:rsid w:val="00C8304C"/>
    <w:rsid w:val="00C8442E"/>
    <w:rsid w:val="00C854C6"/>
    <w:rsid w:val="00C86A9C"/>
    <w:rsid w:val="00C900B1"/>
    <w:rsid w:val="00C90C9B"/>
    <w:rsid w:val="00C92508"/>
    <w:rsid w:val="00C930A8"/>
    <w:rsid w:val="00C9667F"/>
    <w:rsid w:val="00C97A2B"/>
    <w:rsid w:val="00CA108B"/>
    <w:rsid w:val="00CA2AE0"/>
    <w:rsid w:val="00CA321E"/>
    <w:rsid w:val="00CA647C"/>
    <w:rsid w:val="00CA6CDB"/>
    <w:rsid w:val="00CA6CEC"/>
    <w:rsid w:val="00CB0095"/>
    <w:rsid w:val="00CB1108"/>
    <w:rsid w:val="00CB1ADA"/>
    <w:rsid w:val="00CB28C5"/>
    <w:rsid w:val="00CB303F"/>
    <w:rsid w:val="00CB5AFF"/>
    <w:rsid w:val="00CB5E13"/>
    <w:rsid w:val="00CB6DA7"/>
    <w:rsid w:val="00CC0100"/>
    <w:rsid w:val="00CC0813"/>
    <w:rsid w:val="00CC1434"/>
    <w:rsid w:val="00CC3524"/>
    <w:rsid w:val="00CC55B0"/>
    <w:rsid w:val="00CC66A5"/>
    <w:rsid w:val="00CC7807"/>
    <w:rsid w:val="00CC7C01"/>
    <w:rsid w:val="00CD0FE7"/>
    <w:rsid w:val="00CD277C"/>
    <w:rsid w:val="00CD27BE"/>
    <w:rsid w:val="00CD29E9"/>
    <w:rsid w:val="00CD4BBC"/>
    <w:rsid w:val="00CD5CD0"/>
    <w:rsid w:val="00CD6903"/>
    <w:rsid w:val="00CD6F0F"/>
    <w:rsid w:val="00CD79C0"/>
    <w:rsid w:val="00CE0BB7"/>
    <w:rsid w:val="00CE3E9A"/>
    <w:rsid w:val="00CE50E8"/>
    <w:rsid w:val="00CE69B2"/>
    <w:rsid w:val="00CE6BAE"/>
    <w:rsid w:val="00CE6ED7"/>
    <w:rsid w:val="00CE708B"/>
    <w:rsid w:val="00CF04D9"/>
    <w:rsid w:val="00CF2122"/>
    <w:rsid w:val="00CF26B7"/>
    <w:rsid w:val="00CF40D9"/>
    <w:rsid w:val="00CF51E6"/>
    <w:rsid w:val="00CF6DC9"/>
    <w:rsid w:val="00CF6E39"/>
    <w:rsid w:val="00CF72DA"/>
    <w:rsid w:val="00CF7F51"/>
    <w:rsid w:val="00D0067F"/>
    <w:rsid w:val="00D047EF"/>
    <w:rsid w:val="00D04C89"/>
    <w:rsid w:val="00D053E6"/>
    <w:rsid w:val="00D06F29"/>
    <w:rsid w:val="00D0769A"/>
    <w:rsid w:val="00D11372"/>
    <w:rsid w:val="00D132DB"/>
    <w:rsid w:val="00D15659"/>
    <w:rsid w:val="00D15B4E"/>
    <w:rsid w:val="00D177E7"/>
    <w:rsid w:val="00D17E49"/>
    <w:rsid w:val="00D2079F"/>
    <w:rsid w:val="00D2356B"/>
    <w:rsid w:val="00D2392A"/>
    <w:rsid w:val="00D246B2"/>
    <w:rsid w:val="00D266B5"/>
    <w:rsid w:val="00D27125"/>
    <w:rsid w:val="00D27512"/>
    <w:rsid w:val="00D31DCF"/>
    <w:rsid w:val="00D33E09"/>
    <w:rsid w:val="00D4309B"/>
    <w:rsid w:val="00D447EF"/>
    <w:rsid w:val="00D460A0"/>
    <w:rsid w:val="00D460A6"/>
    <w:rsid w:val="00D47F5D"/>
    <w:rsid w:val="00D505E2"/>
    <w:rsid w:val="00D51FCE"/>
    <w:rsid w:val="00D53AD2"/>
    <w:rsid w:val="00D55BDD"/>
    <w:rsid w:val="00D61EC7"/>
    <w:rsid w:val="00D62496"/>
    <w:rsid w:val="00D62B81"/>
    <w:rsid w:val="00D6498F"/>
    <w:rsid w:val="00D64AB8"/>
    <w:rsid w:val="00D659FE"/>
    <w:rsid w:val="00D67306"/>
    <w:rsid w:val="00D72C90"/>
    <w:rsid w:val="00D74503"/>
    <w:rsid w:val="00D7463D"/>
    <w:rsid w:val="00D74BE2"/>
    <w:rsid w:val="00D80F5A"/>
    <w:rsid w:val="00D8136D"/>
    <w:rsid w:val="00D83537"/>
    <w:rsid w:val="00D83DE8"/>
    <w:rsid w:val="00D84235"/>
    <w:rsid w:val="00D84943"/>
    <w:rsid w:val="00D855FC"/>
    <w:rsid w:val="00D907BB"/>
    <w:rsid w:val="00D930C3"/>
    <w:rsid w:val="00D933A4"/>
    <w:rsid w:val="00D93C09"/>
    <w:rsid w:val="00D94885"/>
    <w:rsid w:val="00D94AE7"/>
    <w:rsid w:val="00D9511E"/>
    <w:rsid w:val="00D966B3"/>
    <w:rsid w:val="00D970F0"/>
    <w:rsid w:val="00DA06E3"/>
    <w:rsid w:val="00DA1080"/>
    <w:rsid w:val="00DA150D"/>
    <w:rsid w:val="00DA1CEE"/>
    <w:rsid w:val="00DA4540"/>
    <w:rsid w:val="00DA587E"/>
    <w:rsid w:val="00DA60F4"/>
    <w:rsid w:val="00DA68E5"/>
    <w:rsid w:val="00DA72D4"/>
    <w:rsid w:val="00DA75B4"/>
    <w:rsid w:val="00DB066A"/>
    <w:rsid w:val="00DB0F8B"/>
    <w:rsid w:val="00DB1A54"/>
    <w:rsid w:val="00DB1F4F"/>
    <w:rsid w:val="00DB270C"/>
    <w:rsid w:val="00DB2738"/>
    <w:rsid w:val="00DB2979"/>
    <w:rsid w:val="00DB3052"/>
    <w:rsid w:val="00DB6DBC"/>
    <w:rsid w:val="00DB7A82"/>
    <w:rsid w:val="00DC0081"/>
    <w:rsid w:val="00DC0412"/>
    <w:rsid w:val="00DC2D17"/>
    <w:rsid w:val="00DC6602"/>
    <w:rsid w:val="00DC68D6"/>
    <w:rsid w:val="00DD0D79"/>
    <w:rsid w:val="00DD36AF"/>
    <w:rsid w:val="00DD43A6"/>
    <w:rsid w:val="00DD4A92"/>
    <w:rsid w:val="00DE032D"/>
    <w:rsid w:val="00DE1274"/>
    <w:rsid w:val="00DE23BF"/>
    <w:rsid w:val="00DE2A2C"/>
    <w:rsid w:val="00DE3981"/>
    <w:rsid w:val="00DE3CB4"/>
    <w:rsid w:val="00DE40DD"/>
    <w:rsid w:val="00DE7755"/>
    <w:rsid w:val="00DF059A"/>
    <w:rsid w:val="00DF2A3E"/>
    <w:rsid w:val="00DF3D56"/>
    <w:rsid w:val="00DF54E2"/>
    <w:rsid w:val="00DF6418"/>
    <w:rsid w:val="00DF6D19"/>
    <w:rsid w:val="00DF6ED2"/>
    <w:rsid w:val="00DF70F5"/>
    <w:rsid w:val="00DF7928"/>
    <w:rsid w:val="00E0007D"/>
    <w:rsid w:val="00E0016A"/>
    <w:rsid w:val="00E009AF"/>
    <w:rsid w:val="00E015DA"/>
    <w:rsid w:val="00E03B32"/>
    <w:rsid w:val="00E0451D"/>
    <w:rsid w:val="00E05279"/>
    <w:rsid w:val="00E05910"/>
    <w:rsid w:val="00E07A1A"/>
    <w:rsid w:val="00E11D7F"/>
    <w:rsid w:val="00E12993"/>
    <w:rsid w:val="00E145F1"/>
    <w:rsid w:val="00E151AE"/>
    <w:rsid w:val="00E16A64"/>
    <w:rsid w:val="00E17583"/>
    <w:rsid w:val="00E220BA"/>
    <w:rsid w:val="00E2252C"/>
    <w:rsid w:val="00E23168"/>
    <w:rsid w:val="00E2395F"/>
    <w:rsid w:val="00E25816"/>
    <w:rsid w:val="00E26AF8"/>
    <w:rsid w:val="00E270C0"/>
    <w:rsid w:val="00E27802"/>
    <w:rsid w:val="00E326F4"/>
    <w:rsid w:val="00E33957"/>
    <w:rsid w:val="00E341ED"/>
    <w:rsid w:val="00E36D82"/>
    <w:rsid w:val="00E36F7A"/>
    <w:rsid w:val="00E373D8"/>
    <w:rsid w:val="00E43049"/>
    <w:rsid w:val="00E460B9"/>
    <w:rsid w:val="00E46A83"/>
    <w:rsid w:val="00E50E9D"/>
    <w:rsid w:val="00E51601"/>
    <w:rsid w:val="00E51965"/>
    <w:rsid w:val="00E51C99"/>
    <w:rsid w:val="00E53C76"/>
    <w:rsid w:val="00E551F9"/>
    <w:rsid w:val="00E55DE3"/>
    <w:rsid w:val="00E5631D"/>
    <w:rsid w:val="00E56419"/>
    <w:rsid w:val="00E66277"/>
    <w:rsid w:val="00E668D1"/>
    <w:rsid w:val="00E67121"/>
    <w:rsid w:val="00E67E22"/>
    <w:rsid w:val="00E718F0"/>
    <w:rsid w:val="00E7198D"/>
    <w:rsid w:val="00E723B6"/>
    <w:rsid w:val="00E72ACE"/>
    <w:rsid w:val="00E735AF"/>
    <w:rsid w:val="00E74CA6"/>
    <w:rsid w:val="00E7589C"/>
    <w:rsid w:val="00E75E3D"/>
    <w:rsid w:val="00E76D57"/>
    <w:rsid w:val="00E778EC"/>
    <w:rsid w:val="00E84491"/>
    <w:rsid w:val="00E8679B"/>
    <w:rsid w:val="00E86C57"/>
    <w:rsid w:val="00E87A0E"/>
    <w:rsid w:val="00E9327D"/>
    <w:rsid w:val="00E9731C"/>
    <w:rsid w:val="00EA1BA4"/>
    <w:rsid w:val="00EA4016"/>
    <w:rsid w:val="00EA4E4C"/>
    <w:rsid w:val="00EA7F01"/>
    <w:rsid w:val="00EB04B7"/>
    <w:rsid w:val="00EB5E47"/>
    <w:rsid w:val="00EB69E0"/>
    <w:rsid w:val="00EB7992"/>
    <w:rsid w:val="00EC0104"/>
    <w:rsid w:val="00EC0184"/>
    <w:rsid w:val="00EC3669"/>
    <w:rsid w:val="00EC4AA5"/>
    <w:rsid w:val="00EC633A"/>
    <w:rsid w:val="00ED1B9D"/>
    <w:rsid w:val="00ED1BAF"/>
    <w:rsid w:val="00ED2CE3"/>
    <w:rsid w:val="00ED6465"/>
    <w:rsid w:val="00ED68F3"/>
    <w:rsid w:val="00ED7762"/>
    <w:rsid w:val="00EE056F"/>
    <w:rsid w:val="00EE0CDE"/>
    <w:rsid w:val="00EE2B76"/>
    <w:rsid w:val="00EE3896"/>
    <w:rsid w:val="00EE599D"/>
    <w:rsid w:val="00EF1AAC"/>
    <w:rsid w:val="00EF43F5"/>
    <w:rsid w:val="00EF5B77"/>
    <w:rsid w:val="00EF6EC6"/>
    <w:rsid w:val="00EF7E22"/>
    <w:rsid w:val="00F00975"/>
    <w:rsid w:val="00F00CB3"/>
    <w:rsid w:val="00F017AF"/>
    <w:rsid w:val="00F041C4"/>
    <w:rsid w:val="00F069F5"/>
    <w:rsid w:val="00F07E4F"/>
    <w:rsid w:val="00F10577"/>
    <w:rsid w:val="00F1598C"/>
    <w:rsid w:val="00F20BC6"/>
    <w:rsid w:val="00F2126D"/>
    <w:rsid w:val="00F21403"/>
    <w:rsid w:val="00F22851"/>
    <w:rsid w:val="00F255FC"/>
    <w:rsid w:val="00F25749"/>
    <w:rsid w:val="00F259B0"/>
    <w:rsid w:val="00F25CB4"/>
    <w:rsid w:val="00F26423"/>
    <w:rsid w:val="00F26A20"/>
    <w:rsid w:val="00F276C9"/>
    <w:rsid w:val="00F31359"/>
    <w:rsid w:val="00F32F9C"/>
    <w:rsid w:val="00F34C42"/>
    <w:rsid w:val="00F3501D"/>
    <w:rsid w:val="00F40690"/>
    <w:rsid w:val="00F40B90"/>
    <w:rsid w:val="00F40FA7"/>
    <w:rsid w:val="00F43B8F"/>
    <w:rsid w:val="00F512CC"/>
    <w:rsid w:val="00F51785"/>
    <w:rsid w:val="00F51B14"/>
    <w:rsid w:val="00F52EDE"/>
    <w:rsid w:val="00F530D7"/>
    <w:rsid w:val="00F53E5F"/>
    <w:rsid w:val="00F541E6"/>
    <w:rsid w:val="00F54D67"/>
    <w:rsid w:val="00F62F49"/>
    <w:rsid w:val="00F63891"/>
    <w:rsid w:val="00F640BF"/>
    <w:rsid w:val="00F64E6C"/>
    <w:rsid w:val="00F652F2"/>
    <w:rsid w:val="00F6540B"/>
    <w:rsid w:val="00F67F32"/>
    <w:rsid w:val="00F70754"/>
    <w:rsid w:val="00F708D9"/>
    <w:rsid w:val="00F736D7"/>
    <w:rsid w:val="00F73855"/>
    <w:rsid w:val="00F73F63"/>
    <w:rsid w:val="00F75129"/>
    <w:rsid w:val="00F7641D"/>
    <w:rsid w:val="00F77926"/>
    <w:rsid w:val="00F8389B"/>
    <w:rsid w:val="00F83A19"/>
    <w:rsid w:val="00F8745F"/>
    <w:rsid w:val="00F8773C"/>
    <w:rsid w:val="00F879A1"/>
    <w:rsid w:val="00F9279A"/>
    <w:rsid w:val="00F92FC4"/>
    <w:rsid w:val="00F9367B"/>
    <w:rsid w:val="00F95023"/>
    <w:rsid w:val="00F9601C"/>
    <w:rsid w:val="00F9793C"/>
    <w:rsid w:val="00FA0C14"/>
    <w:rsid w:val="00FA137A"/>
    <w:rsid w:val="00FA5504"/>
    <w:rsid w:val="00FA56E0"/>
    <w:rsid w:val="00FA5A87"/>
    <w:rsid w:val="00FA617C"/>
    <w:rsid w:val="00FB28C5"/>
    <w:rsid w:val="00FB2A49"/>
    <w:rsid w:val="00FB2BC8"/>
    <w:rsid w:val="00FB307D"/>
    <w:rsid w:val="00FB345B"/>
    <w:rsid w:val="00FB4803"/>
    <w:rsid w:val="00FB4B02"/>
    <w:rsid w:val="00FB5291"/>
    <w:rsid w:val="00FB6D24"/>
    <w:rsid w:val="00FB7311"/>
    <w:rsid w:val="00FC05DD"/>
    <w:rsid w:val="00FC2831"/>
    <w:rsid w:val="00FC2D40"/>
    <w:rsid w:val="00FC3600"/>
    <w:rsid w:val="00FC3890"/>
    <w:rsid w:val="00FC4A9F"/>
    <w:rsid w:val="00FC565B"/>
    <w:rsid w:val="00FD052A"/>
    <w:rsid w:val="00FD0F46"/>
    <w:rsid w:val="00FD1206"/>
    <w:rsid w:val="00FD551C"/>
    <w:rsid w:val="00FE006E"/>
    <w:rsid w:val="00FE065C"/>
    <w:rsid w:val="00FE1790"/>
    <w:rsid w:val="00FE197E"/>
    <w:rsid w:val="00FE4BDC"/>
    <w:rsid w:val="00FE5897"/>
    <w:rsid w:val="00FE69BF"/>
    <w:rsid w:val="00FE6DD5"/>
    <w:rsid w:val="00FE75BF"/>
    <w:rsid w:val="00FE7668"/>
    <w:rsid w:val="00FF0DF1"/>
    <w:rsid w:val="00FF26AA"/>
    <w:rsid w:val="00FF3DC0"/>
    <w:rsid w:val="00FF5B63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40332A9"/>
  <w15:chartTrackingRefBased/>
  <w15:docId w15:val="{3CF48CD7-EDDA-424B-830F-420BD9B1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24EF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421A6D"/>
    <w:pPr>
      <w:keepNext/>
      <w:keepLines/>
      <w:numPr>
        <w:ilvl w:val="1"/>
        <w:numId w:val="1"/>
      </w:numPr>
      <w:spacing w:before="240" w:after="120"/>
      <w:jc w:val="both"/>
      <w:outlineLvl w:val="1"/>
    </w:pPr>
    <w:rPr>
      <w:caps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qFormat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1E682E"/>
    <w:pPr>
      <w:spacing w:before="120"/>
      <w:jc w:val="right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1E682E"/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8D2D8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E0F36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71F80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171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3784F8-5FCA-4DB5-A844-5CAE90A1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3274</TotalTime>
  <Pages>8</Pages>
  <Words>4236</Words>
  <Characters>22878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Andreza Sartori</cp:lastModifiedBy>
  <cp:revision>598</cp:revision>
  <cp:lastPrinted>2020-11-06T01:44:00Z</cp:lastPrinted>
  <dcterms:created xsi:type="dcterms:W3CDTF">2020-04-19T22:46:00Z</dcterms:created>
  <dcterms:modified xsi:type="dcterms:W3CDTF">2020-11-06T01:44:00Z</dcterms:modified>
</cp:coreProperties>
</file>