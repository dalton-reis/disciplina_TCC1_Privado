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EBC44" w14:textId="77777777" w:rsidR="004C49B0" w:rsidRDefault="004C49B0" w:rsidP="004C49B0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smallCaps/>
          <w:color w:val="000000"/>
        </w:rPr>
      </w:pPr>
      <w:bookmarkStart w:id="0" w:name="_heading=h.gjdgxs" w:colFirst="0" w:colLast="0"/>
      <w:bookmarkStart w:id="1" w:name="_Toc420723208"/>
      <w:bookmarkStart w:id="2" w:name="_Toc482682369"/>
      <w:bookmarkStart w:id="3" w:name="_Toc54164903"/>
      <w:bookmarkStart w:id="4" w:name="_Toc54165663"/>
      <w:bookmarkStart w:id="5" w:name="_Toc54169315"/>
      <w:bookmarkStart w:id="6" w:name="_Toc96347419"/>
      <w:bookmarkStart w:id="7" w:name="_Toc96357709"/>
      <w:bookmarkStart w:id="8" w:name="_Toc96491849"/>
      <w:bookmarkStart w:id="9" w:name="_Toc411603089"/>
      <w:bookmarkEnd w:id="0"/>
      <w:r w:rsidRPr="7C9F7D0A">
        <w:rPr>
          <w:b/>
          <w:bCs/>
          <w:smallCaps/>
        </w:rPr>
        <w:t xml:space="preserve">AR-MOLECULES – ENSINO DE MOLÉCULAS QUÍMICAS COM BASE EM REALIDADE AUMENTADA E ILUSÃO DE </w:t>
      </w:r>
      <w:commentRangeStart w:id="10"/>
      <w:r w:rsidRPr="7C9F7D0A">
        <w:rPr>
          <w:b/>
          <w:bCs/>
          <w:smallCaps/>
        </w:rPr>
        <w:t>ÓTICA</w:t>
      </w:r>
      <w:commentRangeEnd w:id="10"/>
      <w:r w:rsidR="00E821F6">
        <w:rPr>
          <w:rStyle w:val="Refdecomentrio"/>
        </w:rPr>
        <w:commentReference w:id="10"/>
      </w:r>
    </w:p>
    <w:p w14:paraId="4F6DBB7C" w14:textId="6158CA0D" w:rsidR="001E682E" w:rsidRDefault="002344CA" w:rsidP="00752038">
      <w:pPr>
        <w:pStyle w:val="TF-AUTOR0"/>
      </w:pPr>
      <w:r>
        <w:t xml:space="preserve">Leonardo </w:t>
      </w:r>
      <w:proofErr w:type="spellStart"/>
      <w:r>
        <w:t>Rovigo</w:t>
      </w:r>
      <w:proofErr w:type="spellEnd"/>
    </w:p>
    <w:p w14:paraId="04F0E178" w14:textId="5EE1784E" w:rsidR="001E682E" w:rsidRDefault="002344CA" w:rsidP="001E682E">
      <w:pPr>
        <w:pStyle w:val="TF-AUTOR0"/>
      </w:pPr>
      <w:r w:rsidRPr="7C9F7D0A">
        <w:t xml:space="preserve">Prof. </w:t>
      </w:r>
      <w:r>
        <w:t>Dalton Solano dos Reis</w:t>
      </w:r>
      <w:r w:rsidR="00CD2ED4">
        <w:t xml:space="preserve"> - Orientador</w:t>
      </w:r>
    </w:p>
    <w:p w14:paraId="28066913" w14:textId="35430EC2" w:rsidR="00F255FC" w:rsidRPr="007D10F2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007AE0AE" w14:textId="3553881B" w:rsidR="00896D37" w:rsidRDefault="002344CA" w:rsidP="00BD0214">
      <w:pPr>
        <w:pStyle w:val="TF-TEXTO"/>
      </w:pPr>
      <w:bookmarkStart w:id="11" w:name="_Hlk52475907"/>
      <w:commentRangeStart w:id="12"/>
      <w:r w:rsidRPr="7C9F7D0A">
        <w:t>A</w:t>
      </w:r>
      <w:commentRangeEnd w:id="12"/>
      <w:r w:rsidR="003D084F">
        <w:rPr>
          <w:rStyle w:val="Refdecomentrio"/>
        </w:rPr>
        <w:commentReference w:id="12"/>
      </w:r>
      <w:r w:rsidRPr="7C9F7D0A">
        <w:t xml:space="preserve"> forma como é apresentado o conteúdo de química para os estudantes têm um grande impacto no quanto eles irão aprender sobre o assunto, como é explicado por Santos </w:t>
      </w:r>
      <w:r w:rsidRPr="7C9F7D0A">
        <w:rPr>
          <w:i/>
          <w:iCs/>
        </w:rPr>
        <w:t>et al</w:t>
      </w:r>
      <w:r w:rsidRPr="7C9F7D0A">
        <w:t>. (2013), quando são passados apenas informações que precisam ser memorizadas sem que haja algum tipo de interação</w:t>
      </w:r>
      <w:r w:rsidR="00874746">
        <w:t>,</w:t>
      </w:r>
      <w:r w:rsidRPr="7C9F7D0A">
        <w:t xml:space="preserve"> o processo acaba se tornando maçante e pode chegar a deixar os alunos desmotivados. Para tentar fugir dessa perspectiva de memorização de conteúdo sem interação, a utilização de tecnologias como a realidade aumentada, ilusão de ótica e do próprio dispositivo móvel do aluno pode servir como alternativas para deixar o aluno mais motivado e melhorar a forma como ele recebe as informações.</w:t>
      </w:r>
    </w:p>
    <w:p w14:paraId="1AF7251E" w14:textId="0880E38D" w:rsidR="00896D37" w:rsidRDefault="00896D37" w:rsidP="00BD0214">
      <w:pPr>
        <w:pStyle w:val="TF-TEXTO"/>
      </w:pPr>
      <w:r w:rsidRPr="7C9F7D0A">
        <w:t xml:space="preserve">A realidade aumentada, como explicado por </w:t>
      </w:r>
      <w:commentRangeStart w:id="13"/>
      <w:proofErr w:type="spellStart"/>
      <w:r w:rsidRPr="7C9F7D0A">
        <w:t>Kirner</w:t>
      </w:r>
      <w:proofErr w:type="spellEnd"/>
      <w:r w:rsidRPr="7C9F7D0A">
        <w:t xml:space="preserve"> e </w:t>
      </w:r>
      <w:proofErr w:type="spellStart"/>
      <w:r w:rsidRPr="7C9F7D0A">
        <w:t>Tori</w:t>
      </w:r>
      <w:proofErr w:type="spellEnd"/>
      <w:r w:rsidRPr="7C9F7D0A">
        <w:t xml:space="preserve"> (2006, p.22), traz </w:t>
      </w:r>
      <w:commentRangeEnd w:id="13"/>
      <w:r w:rsidR="004B181E">
        <w:rPr>
          <w:rStyle w:val="Refdecomentrio"/>
        </w:rPr>
        <w:commentReference w:id="13"/>
      </w:r>
      <w:r w:rsidRPr="7C9F7D0A">
        <w:t>um pedaço ou objeto do mundo virtual para o mundo real, permitindo que o usuário possa interagir com esse elemento</w:t>
      </w:r>
      <w:commentRangeStart w:id="14"/>
      <w:r w:rsidR="00CD2ED4">
        <w:t>.</w:t>
      </w:r>
      <w:r w:rsidRPr="7C9F7D0A">
        <w:t xml:space="preserve"> </w:t>
      </w:r>
      <w:r w:rsidR="00CD2ED4">
        <w:t>G</w:t>
      </w:r>
      <w:r w:rsidRPr="7C9F7D0A">
        <w:t>eralmente sem a necessidade de muitos equipamentos,</w:t>
      </w:r>
      <w:commentRangeEnd w:id="14"/>
      <w:r w:rsidR="000100F3">
        <w:rPr>
          <w:rStyle w:val="Refdecomentrio"/>
        </w:rPr>
        <w:commentReference w:id="14"/>
      </w:r>
      <w:r w:rsidRPr="7C9F7D0A">
        <w:t xml:space="preserve"> visto que é possível utilizar a câmera e outros sensores do próprio dispositivo para ajudar na interação do real com o virtual.</w:t>
      </w:r>
    </w:p>
    <w:p w14:paraId="41162561" w14:textId="03FC86AD" w:rsidR="00282788" w:rsidRDefault="002344CA" w:rsidP="00BD0214">
      <w:pPr>
        <w:pStyle w:val="TF-TEXTO"/>
      </w:pPr>
      <w:r w:rsidRPr="7C9F7D0A">
        <w:t xml:space="preserve">Já a ilusão de ótica é um conceito que utiliza a percepção junto com os outros sentidos para alterar a forma como é visto algum objeto, como explica </w:t>
      </w:r>
      <w:proofErr w:type="spellStart"/>
      <w:r w:rsidRPr="7C9F7D0A">
        <w:t>Bevilaqua</w:t>
      </w:r>
      <w:proofErr w:type="spellEnd"/>
      <w:r w:rsidRPr="7C9F7D0A">
        <w:t xml:space="preserve"> (2010, p.6)</w:t>
      </w:r>
      <w:r w:rsidR="00CD2ED4">
        <w:t>,</w:t>
      </w:r>
      <w:r w:rsidRPr="7C9F7D0A">
        <w:t xml:space="preserve"> ao afirmar que tudo que é percebido não depende somente da realidade</w:t>
      </w:r>
      <w:r w:rsidR="00874746">
        <w:t>,</w:t>
      </w:r>
      <w:r w:rsidRPr="7C9F7D0A">
        <w:t xml:space="preserve"> mas sim de como ela</w:t>
      </w:r>
      <w:r w:rsidR="00874746">
        <w:t xml:space="preserve"> é percebida</w:t>
      </w:r>
      <w:r w:rsidRPr="7C9F7D0A">
        <w:t xml:space="preserve"> através d</w:t>
      </w:r>
      <w:r>
        <w:t xml:space="preserve">os </w:t>
      </w:r>
      <w:r w:rsidRPr="7C9F7D0A">
        <w:t>órgãos sensoriais e</w:t>
      </w:r>
      <w:r w:rsidR="00874746">
        <w:t xml:space="preserve"> do</w:t>
      </w:r>
      <w:r w:rsidRPr="7C9F7D0A">
        <w:t xml:space="preserve"> sistema nervoso. Assim</w:t>
      </w:r>
      <w:ins w:id="15" w:author="Andreza Sartori" w:date="2020-10-14T10:00:00Z">
        <w:r w:rsidR="00067D0F" w:rsidRPr="003A6EDB">
          <w:rPr>
            <w:highlight w:val="yellow"/>
            <w:rPrChange w:id="16" w:author="Andreza Sartori" w:date="2020-10-14T10:01:00Z">
              <w:rPr/>
            </w:rPrChange>
          </w:rPr>
          <w:t>,</w:t>
        </w:r>
      </w:ins>
      <w:r w:rsidRPr="7C9F7D0A">
        <w:t xml:space="preserve"> ao tentarmos modificar a forma como é apresentada a informação para alguém</w:t>
      </w:r>
      <w:ins w:id="17" w:author="Andreza Sartori" w:date="2020-10-14T10:00:00Z">
        <w:r w:rsidR="003A6EDB" w:rsidRPr="003A6EDB">
          <w:rPr>
            <w:highlight w:val="yellow"/>
            <w:rPrChange w:id="18" w:author="Andreza Sartori" w:date="2020-10-14T10:01:00Z">
              <w:rPr/>
            </w:rPrChange>
          </w:rPr>
          <w:t>,</w:t>
        </w:r>
      </w:ins>
      <w:r w:rsidRPr="7C9F7D0A">
        <w:t xml:space="preserve"> há possibilidade de que a pessoa se sinta mais motivada a prestar atenção principalmente se houver a possibilidade de interagir com algum objeto. Assim é possível ver que existe uma necessidade de disponibilizar o conteúdo de ensino de uma forma mais interativa, então esse trabalho pretende estudar como qualificar o ensino sobre moléculas químicas com realidade aumentada e ilusão de ótica</w:t>
      </w:r>
      <w:bookmarkEnd w:id="11"/>
      <w:r>
        <w:t>.</w:t>
      </w:r>
    </w:p>
    <w:p w14:paraId="152C20A3" w14:textId="2D905231" w:rsidR="00F255FC" w:rsidRPr="007D10F2" w:rsidRDefault="00F255FC" w:rsidP="007D10F2">
      <w:pPr>
        <w:pStyle w:val="Ttulo2"/>
      </w:pPr>
      <w:bookmarkStart w:id="19" w:name="_Toc419598576"/>
      <w:bookmarkStart w:id="20" w:name="_Toc420721317"/>
      <w:bookmarkStart w:id="21" w:name="_Toc420721467"/>
      <w:bookmarkStart w:id="22" w:name="_Toc420721562"/>
      <w:bookmarkStart w:id="23" w:name="_Toc420721768"/>
      <w:bookmarkStart w:id="24" w:name="_Toc420723209"/>
      <w:bookmarkStart w:id="25" w:name="_Toc482682370"/>
      <w:bookmarkStart w:id="26" w:name="_Toc54164904"/>
      <w:bookmarkStart w:id="27" w:name="_Toc54165664"/>
      <w:bookmarkStart w:id="28" w:name="_Toc54169316"/>
      <w:bookmarkStart w:id="29" w:name="_Toc96347426"/>
      <w:bookmarkStart w:id="30" w:name="_Toc96357710"/>
      <w:bookmarkStart w:id="31" w:name="_Toc96491850"/>
      <w:bookmarkStart w:id="32" w:name="_Toc411603090"/>
      <w:r w:rsidRPr="007D10F2">
        <w:t xml:space="preserve">OBJETIVOS 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2BBF363C" w14:textId="06AEB809" w:rsidR="002344CA" w:rsidRDefault="00C35E57" w:rsidP="002344CA">
      <w:pPr>
        <w:pStyle w:val="TF-TEXTO"/>
      </w:pPr>
      <w:del w:id="33" w:author="Andreza Sartori" w:date="2020-10-14T10:06:00Z">
        <w:r w:rsidDel="00700B5C">
          <w:delText xml:space="preserve"> </w:delText>
        </w:r>
        <w:r w:rsidR="002344CA" w:rsidRPr="7C9F7D0A" w:rsidDel="00700B5C">
          <w:delText xml:space="preserve">Com isso, </w:delText>
        </w:r>
      </w:del>
      <w:r w:rsidR="002344CA" w:rsidRPr="7C9F7D0A">
        <w:t xml:space="preserve">o objetivo desse trabalho é disponibilizar um aplicativo com </w:t>
      </w:r>
      <w:r w:rsidR="004237F8">
        <w:t>conteúdo sobre moléculas químicas e suas estruturas.</w:t>
      </w:r>
      <w:r w:rsidR="002344CA">
        <w:t xml:space="preserve"> 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7DC14389" w14:textId="6B4D14DA" w:rsidR="009E4B91" w:rsidRPr="009E4B91" w:rsidRDefault="009E4B91" w:rsidP="009E4B91">
      <w:pPr>
        <w:pStyle w:val="Normal0"/>
        <w:numPr>
          <w:ilvl w:val="0"/>
          <w:numId w:val="20"/>
        </w:numPr>
        <w:rPr>
          <w:sz w:val="20"/>
          <w:szCs w:val="20"/>
        </w:rPr>
      </w:pPr>
      <w:bookmarkStart w:id="34" w:name="_Toc419598587"/>
      <w:r>
        <w:rPr>
          <w:sz w:val="20"/>
          <w:szCs w:val="20"/>
        </w:rPr>
        <w:t>u</w:t>
      </w:r>
      <w:r w:rsidRPr="00A039BC">
        <w:rPr>
          <w:sz w:val="20"/>
          <w:szCs w:val="20"/>
        </w:rPr>
        <w:t xml:space="preserve">tilizar </w:t>
      </w:r>
      <w:r w:rsidR="00AE5379" w:rsidRPr="00A039BC">
        <w:rPr>
          <w:sz w:val="20"/>
          <w:szCs w:val="20"/>
        </w:rPr>
        <w:t xml:space="preserve">a </w:t>
      </w:r>
      <w:r w:rsidR="00AE5379">
        <w:rPr>
          <w:sz w:val="20"/>
          <w:szCs w:val="20"/>
        </w:rPr>
        <w:t>realidade aumentada e ilusão de ótica para apresentar o conteúdo</w:t>
      </w:r>
      <w:r>
        <w:rPr>
          <w:sz w:val="20"/>
          <w:szCs w:val="20"/>
        </w:rPr>
        <w:t>;</w:t>
      </w:r>
    </w:p>
    <w:p w14:paraId="52AC0CD7" w14:textId="67301817" w:rsidR="00AE5379" w:rsidRDefault="00AE5379" w:rsidP="002344CA">
      <w:pPr>
        <w:pStyle w:val="Normal0"/>
        <w:keepNext w:val="0"/>
        <w:keepLines w:val="0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criar um conjunto de exercícios sobre este conteúdo;</w:t>
      </w:r>
    </w:p>
    <w:p w14:paraId="50336020" w14:textId="1D03EB7C" w:rsidR="002344CA" w:rsidRPr="004C1E6F" w:rsidRDefault="00AE5379" w:rsidP="002344CA">
      <w:pPr>
        <w:pStyle w:val="Normal0"/>
        <w:keepNext w:val="0"/>
        <w:keepLines w:val="0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demonstrar a quantidade de acertos destes exercícios</w:t>
      </w:r>
      <w:del w:id="35" w:author="Andreza Sartori" w:date="2020-10-14T10:07:00Z">
        <w:r w:rsidRPr="00FC4892" w:rsidDel="00FC4892">
          <w:rPr>
            <w:sz w:val="20"/>
            <w:szCs w:val="20"/>
            <w:highlight w:val="yellow"/>
            <w:rPrChange w:id="36" w:author="Andreza Sartori" w:date="2020-10-14T10:07:00Z">
              <w:rPr>
                <w:sz w:val="20"/>
                <w:szCs w:val="20"/>
              </w:rPr>
            </w:rPrChange>
          </w:rPr>
          <w:delText>;</w:delText>
        </w:r>
      </w:del>
      <w:ins w:id="37" w:author="Andreza Sartori" w:date="2020-10-14T10:07:00Z">
        <w:r w:rsidR="00FC4892" w:rsidRPr="00FC4892">
          <w:rPr>
            <w:sz w:val="20"/>
            <w:szCs w:val="20"/>
            <w:highlight w:val="yellow"/>
            <w:rPrChange w:id="38" w:author="Andreza Sartori" w:date="2020-10-14T10:07:00Z">
              <w:rPr>
                <w:sz w:val="20"/>
                <w:szCs w:val="20"/>
              </w:rPr>
            </w:rPrChange>
          </w:rPr>
          <w:t>.</w:t>
        </w:r>
      </w:ins>
    </w:p>
    <w:p w14:paraId="0F83796A" w14:textId="77777777" w:rsidR="00A44581" w:rsidRDefault="00A44581" w:rsidP="00424AD5">
      <w:pPr>
        <w:pStyle w:val="Ttulo1"/>
      </w:pPr>
      <w:r>
        <w:t xml:space="preserve">trabalhos </w:t>
      </w:r>
      <w:r w:rsidRPr="00FC4A9F">
        <w:t>correlatos</w:t>
      </w:r>
    </w:p>
    <w:p w14:paraId="1503BF0F" w14:textId="43FC7D82" w:rsidR="00FA5504" w:rsidRPr="002344CA" w:rsidRDefault="002344CA" w:rsidP="00BD0214">
      <w:pPr>
        <w:pStyle w:val="TF-TEXTO"/>
      </w:pPr>
      <w:r w:rsidRPr="7C9F7D0A">
        <w:t>Nesta seção são apresentados alguns trabalhos correlatos com características semelhantes aos principais objetivos do estudo proposto. O primeiro é um aplicativo que demonstra moléculas químicas e suas ligações através da realidade aumentada (PINTO; PILAN; ALMEIDA, 2018)</w:t>
      </w:r>
      <w:r w:rsidR="00AE5379">
        <w:t>. Já</w:t>
      </w:r>
      <w:r w:rsidRPr="7C9F7D0A">
        <w:t xml:space="preserve"> o segundo é um aplicativo que disponibiliza informações em realidade aumentada sobre os elementos da tabela periódica (GUIMARÃES et al., 2018)</w:t>
      </w:r>
      <w:r w:rsidR="00AE5379">
        <w:t xml:space="preserve">. </w:t>
      </w:r>
      <w:commentRangeStart w:id="39"/>
      <w:r w:rsidR="00AE5379">
        <w:t xml:space="preserve">E </w:t>
      </w:r>
      <w:commentRangeEnd w:id="39"/>
      <w:r w:rsidR="00B83B23">
        <w:rPr>
          <w:rStyle w:val="Refdecomentrio"/>
        </w:rPr>
        <w:commentReference w:id="39"/>
      </w:r>
      <w:r w:rsidR="00AE5379">
        <w:t>por fim</w:t>
      </w:r>
      <w:r w:rsidRPr="7C9F7D0A">
        <w:t xml:space="preserve"> o terceiro é um aplicativo que demonstra </w:t>
      </w:r>
      <w:r w:rsidRPr="00825997">
        <w:t>elementos químicos</w:t>
      </w:r>
      <w:r>
        <w:t xml:space="preserve"> e </w:t>
      </w:r>
      <w:r w:rsidRPr="00825997">
        <w:t>modelos</w:t>
      </w:r>
      <w:r>
        <w:t xml:space="preserve"> </w:t>
      </w:r>
      <w:r w:rsidRPr="00825997">
        <w:t xml:space="preserve">atômicos </w:t>
      </w:r>
      <w:r w:rsidRPr="7C9F7D0A">
        <w:t>em realidade aumentada</w:t>
      </w:r>
      <w:r>
        <w:t xml:space="preserve"> e </w:t>
      </w:r>
      <w:r w:rsidRPr="7C9F7D0A">
        <w:t>a tabela periódica</w:t>
      </w:r>
      <w:r>
        <w:t xml:space="preserve"> e </w:t>
      </w:r>
      <w:r w:rsidRPr="7C9F7D0A">
        <w:t>suas informa</w:t>
      </w:r>
      <w:r>
        <w:t>ções</w:t>
      </w:r>
      <w:r w:rsidR="00AE5379">
        <w:t xml:space="preserve"> </w:t>
      </w:r>
      <w:r w:rsidRPr="7C9F7D0A">
        <w:t>(QUEIROZ; DE OLIVEIRA; REZENDE, 2015).</w:t>
      </w:r>
    </w:p>
    <w:p w14:paraId="6F0D9948" w14:textId="13CAE684" w:rsidR="00A44581" w:rsidRDefault="002344CA" w:rsidP="002344CA">
      <w:pPr>
        <w:pStyle w:val="Ttulo2"/>
        <w:spacing w:after="120" w:line="240" w:lineRule="auto"/>
      </w:pPr>
      <w:r w:rsidRPr="004C1E6F">
        <w:t>DESENVOLVIMENTO DE UM APLICATIVO PARA ENSINO DE QUÍMICA USANDO REALIDADE</w:t>
      </w:r>
      <w:r>
        <w:t xml:space="preserve"> </w:t>
      </w:r>
      <w:r w:rsidRPr="004C1E6F">
        <w:t>AUMENTADA</w:t>
      </w:r>
      <w:r w:rsidR="00A44581">
        <w:t xml:space="preserve"> </w:t>
      </w:r>
    </w:p>
    <w:p w14:paraId="1584A46E" w14:textId="0D969837" w:rsidR="000F231D" w:rsidRDefault="002344CA" w:rsidP="002344CA">
      <w:pPr>
        <w:pStyle w:val="TF-TEXTO"/>
      </w:pPr>
      <w:r w:rsidRPr="7C9F7D0A">
        <w:t xml:space="preserve">Pinto, </w:t>
      </w:r>
      <w:proofErr w:type="spellStart"/>
      <w:r w:rsidRPr="7C9F7D0A">
        <w:t>Pilan</w:t>
      </w:r>
      <w:proofErr w:type="spellEnd"/>
      <w:r w:rsidRPr="7C9F7D0A">
        <w:t xml:space="preserve"> e Almeida (2018) criaram um aplicativo que utiliza a realidade aumentada para demonstrar as ligações das moléculas. Utilizando o </w:t>
      </w:r>
      <w:proofErr w:type="spellStart"/>
      <w:r w:rsidRPr="7C9F7D0A">
        <w:t>Vuforia</w:t>
      </w:r>
      <w:proofErr w:type="spellEnd"/>
      <w:r w:rsidRPr="7C9F7D0A">
        <w:t xml:space="preserve"> para cuidar da parte de realidade aumentada e o </w:t>
      </w:r>
      <w:proofErr w:type="spellStart"/>
      <w:r w:rsidRPr="7C9F7D0A">
        <w:t>Unity</w:t>
      </w:r>
      <w:proofErr w:type="spellEnd"/>
      <w:r w:rsidRPr="7C9F7D0A">
        <w:t xml:space="preserve"> para a modelagem das moléculas químicas foram capazes de fazer com que quando as moléculas se colidissem fosse</w:t>
      </w:r>
      <w:ins w:id="40" w:author="Andreza Sartori" w:date="2020-10-14T13:26:00Z">
        <w:r w:rsidR="003A7A66">
          <w:t>m</w:t>
        </w:r>
      </w:ins>
      <w:r w:rsidRPr="7C9F7D0A">
        <w:t xml:space="preserve"> criad</w:t>
      </w:r>
      <w:ins w:id="41" w:author="Andreza Sartori" w:date="2020-10-14T13:26:00Z">
        <w:r w:rsidR="003A7A66">
          <w:t>as</w:t>
        </w:r>
      </w:ins>
      <w:del w:id="42" w:author="Andreza Sartori" w:date="2020-10-14T13:26:00Z">
        <w:r w:rsidRPr="7C9F7D0A" w:rsidDel="003A7A66">
          <w:delText>o</w:delText>
        </w:r>
      </w:del>
      <w:r w:rsidRPr="7C9F7D0A">
        <w:t xml:space="preserve"> as ligações entre elas.</w:t>
      </w:r>
      <w:r>
        <w:t xml:space="preserve"> </w:t>
      </w:r>
    </w:p>
    <w:p w14:paraId="69FA1CE8" w14:textId="522F960A" w:rsidR="002344CA" w:rsidRPr="004F1A0A" w:rsidRDefault="000F231D" w:rsidP="004F1A0A">
      <w:pPr>
        <w:pStyle w:val="TF-TEXTO"/>
      </w:pPr>
      <w:commentRangeStart w:id="43"/>
      <w:r w:rsidRPr="004F1A0A">
        <w:t>Iniciaram</w:t>
      </w:r>
      <w:commentRangeEnd w:id="43"/>
      <w:r w:rsidR="003C6092">
        <w:rPr>
          <w:rStyle w:val="Refdecomentrio"/>
        </w:rPr>
        <w:commentReference w:id="43"/>
      </w:r>
      <w:r w:rsidRPr="004F1A0A">
        <w:t xml:space="preserve"> sua implementação fazendo a modelagem de algumas moléculas químicas em um ambiente </w:t>
      </w:r>
      <w:r w:rsidR="00E64124">
        <w:t xml:space="preserve">virtual </w:t>
      </w:r>
      <w:r w:rsidRPr="004F1A0A">
        <w:t xml:space="preserve">sem a utilização da realidade aumentada. Após </w:t>
      </w:r>
      <w:commentRangeStart w:id="44"/>
      <w:r w:rsidRPr="004F1A0A">
        <w:t>isso</w:t>
      </w:r>
      <w:commentRangeEnd w:id="44"/>
      <w:r w:rsidR="00EF7A2A">
        <w:rPr>
          <w:rStyle w:val="Refdecomentrio"/>
        </w:rPr>
        <w:commentReference w:id="44"/>
      </w:r>
      <w:r w:rsidRPr="004F1A0A">
        <w:t xml:space="preserve"> </w:t>
      </w:r>
      <w:commentRangeStart w:id="45"/>
      <w:r w:rsidRPr="004F1A0A">
        <w:t>adicionaram</w:t>
      </w:r>
      <w:commentRangeEnd w:id="45"/>
      <w:r w:rsidR="00EF7A2A">
        <w:rPr>
          <w:rStyle w:val="Refdecomentrio"/>
        </w:rPr>
        <w:commentReference w:id="45"/>
      </w:r>
      <w:r w:rsidRPr="004F1A0A">
        <w:t xml:space="preserve"> a parte de realidade aumentada no aplicativo e implementaram processos em C# para realizar o controle da exibição dos objetos e </w:t>
      </w:r>
      <w:r w:rsidR="004F1A0A" w:rsidRPr="004F1A0A">
        <w:t>d</w:t>
      </w:r>
      <w:r w:rsidRPr="004F1A0A">
        <w:t>a interação com o usuário. Por fim</w:t>
      </w:r>
      <w:ins w:id="46" w:author="Andreza Sartori" w:date="2020-10-14T13:28:00Z">
        <w:r w:rsidR="002E2B1E">
          <w:t>,</w:t>
        </w:r>
      </w:ins>
      <w:r w:rsidRPr="004F1A0A">
        <w:t xml:space="preserve"> fizeram a geração do aplicativo para a plataforma Android</w:t>
      </w:r>
      <w:r w:rsidR="004F1A0A" w:rsidRPr="004F1A0A">
        <w:t xml:space="preserve"> (PINTO; PILAN; ALMEIDA, 2018)</w:t>
      </w:r>
      <w:r w:rsidRPr="004F1A0A">
        <w:t xml:space="preserve">. </w:t>
      </w:r>
      <w:r w:rsidR="002344CA" w:rsidRPr="004F1A0A">
        <w:t xml:space="preserve">Na </w:t>
      </w:r>
      <w:commentRangeStart w:id="47"/>
      <w:r w:rsidR="002344CA" w:rsidRPr="004F1A0A">
        <w:t>Figura 1</w:t>
      </w:r>
      <w:commentRangeEnd w:id="47"/>
      <w:r w:rsidR="003E2E64">
        <w:rPr>
          <w:rStyle w:val="Refdecomentrio"/>
        </w:rPr>
        <w:commentReference w:id="47"/>
      </w:r>
      <w:r w:rsidR="002344CA" w:rsidRPr="004F1A0A">
        <w:t xml:space="preserve"> pode ser visto uma molécula de água (H</w:t>
      </w:r>
      <w:r w:rsidR="002344CA" w:rsidRPr="004F1A0A">
        <w:rPr>
          <w:vertAlign w:val="subscript"/>
        </w:rPr>
        <w:t>2</w:t>
      </w:r>
      <w:r w:rsidR="002344CA" w:rsidRPr="004F1A0A">
        <w:t>O) que foi criada através da colisão de dois átomos de hidrogênio com um átomo de oxigênio.</w:t>
      </w:r>
    </w:p>
    <w:p w14:paraId="6121EE08" w14:textId="595E2A37" w:rsidR="002344CA" w:rsidRDefault="002344CA" w:rsidP="002344CA">
      <w:pPr>
        <w:pStyle w:val="TF-TEXTO"/>
      </w:pPr>
    </w:p>
    <w:p w14:paraId="40DB5CA6" w14:textId="522A54B0" w:rsidR="002344CA" w:rsidRDefault="006A1B2D" w:rsidP="002344CA">
      <w:pPr>
        <w:pStyle w:val="TF-LEGENDA"/>
      </w:pPr>
      <w:r>
        <w:rPr>
          <w:noProof/>
        </w:rPr>
        <w:pict w14:anchorId="0903FD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.png" o:spid="_x0000_s1026" type="#_x0000_t75" style="position:absolute;left:0;text-align:left;margin-left:65.7pt;margin-top:17.3pt;width:321.75pt;height:136.5pt;z-index:251656192;visibility:visible;mso-wrap-style:square;mso-position-horizontal-relative:text;mso-position-vertical-relative:text;mso-width-relative:page;mso-height-relative:page" o:bordertopcolor="black" o:borderleftcolor="black" o:borderbottomcolor="black" o:borderrightcolor="black" stroked="t" strokeweight="1pt">
            <v:imagedata r:id="rId15" o:title=""/>
            <w10:wrap type="topAndBottom"/>
          </v:shape>
        </w:pict>
      </w:r>
      <w:r w:rsidR="002344CA">
        <w:t xml:space="preserve">Figura </w:t>
      </w:r>
      <w:fldSimple w:instr=" SEQ Figura \* ARABIC ">
        <w:r>
          <w:rPr>
            <w:noProof/>
          </w:rPr>
          <w:t>1</w:t>
        </w:r>
      </w:fldSimple>
      <w:r w:rsidR="002344CA">
        <w:t xml:space="preserve"> </w:t>
      </w:r>
      <w:r w:rsidR="00925F01">
        <w:t>–</w:t>
      </w:r>
      <w:r w:rsidR="002344CA">
        <w:t xml:space="preserve"> </w:t>
      </w:r>
      <w:r w:rsidR="00925F01">
        <w:t xml:space="preserve">Molécula de água. </w:t>
      </w:r>
    </w:p>
    <w:p w14:paraId="14286F83" w14:textId="13E8D795" w:rsidR="002344CA" w:rsidRDefault="002344CA" w:rsidP="00696891">
      <w:pPr>
        <w:pStyle w:val="TF-FONTE"/>
      </w:pPr>
      <w:r w:rsidRPr="002344CA">
        <w:t xml:space="preserve">Fonte: Pinto, </w:t>
      </w:r>
      <w:proofErr w:type="spellStart"/>
      <w:r w:rsidRPr="002344CA">
        <w:t>Pilan</w:t>
      </w:r>
      <w:proofErr w:type="spellEnd"/>
      <w:r w:rsidRPr="002344CA">
        <w:t xml:space="preserve"> e Almeida (2018).</w:t>
      </w:r>
    </w:p>
    <w:p w14:paraId="6057D6A7" w14:textId="5E7154A0" w:rsidR="002344CA" w:rsidRPr="00BD0214" w:rsidRDefault="002344CA" w:rsidP="00BD0214">
      <w:pPr>
        <w:pStyle w:val="TF-TEXTO"/>
      </w:pPr>
      <w:r w:rsidRPr="00BD0214">
        <w:t>Sobre o aplicativo</w:t>
      </w:r>
      <w:ins w:id="48" w:author="Andreza Sartori" w:date="2020-10-14T13:29:00Z">
        <w:r w:rsidR="00807BDD">
          <w:t>,</w:t>
        </w:r>
      </w:ins>
      <w:r w:rsidRPr="00BD0214">
        <w:t xml:space="preserve"> os pontos positivos são a demonstração das moléculas e de suas ligações de uma forma visual e interativa</w:t>
      </w:r>
      <w:r w:rsidR="00AE5379" w:rsidRPr="00BD0214">
        <w:t>,</w:t>
      </w:r>
      <w:r w:rsidRPr="00BD0214">
        <w:t xml:space="preserve"> e a possibilidade de ser instalado no próprio celular do usuário permitindo a utilização de forma prática</w:t>
      </w:r>
      <w:r w:rsidR="00AE5379" w:rsidRPr="00BD0214">
        <w:t>.</w:t>
      </w:r>
      <w:r w:rsidRPr="00BD0214">
        <w:t xml:space="preserve"> </w:t>
      </w:r>
      <w:r w:rsidR="00AE5379" w:rsidRPr="00BD0214">
        <w:t>P</w:t>
      </w:r>
      <w:r w:rsidRPr="00BD0214">
        <w:t xml:space="preserve">orém não há uma forma de verificar se houve melhora no </w:t>
      </w:r>
      <w:r w:rsidR="003241D3" w:rsidRPr="00BD0214">
        <w:t>conhecimento</w:t>
      </w:r>
      <w:r w:rsidRPr="00BD0214">
        <w:t xml:space="preserve"> do usuário ao utilizar o aplicativo</w:t>
      </w:r>
      <w:r w:rsidR="00AE5379" w:rsidRPr="00BD0214">
        <w:t>,</w:t>
      </w:r>
      <w:r w:rsidRPr="00BD0214">
        <w:t xml:space="preserve"> e </w:t>
      </w:r>
      <w:r w:rsidR="00F01CA3" w:rsidRPr="00BD0214">
        <w:t>há poucas</w:t>
      </w:r>
      <w:r w:rsidRPr="00BD0214">
        <w:t xml:space="preserve"> informações referentes às moléculas </w:t>
      </w:r>
      <w:r w:rsidR="00F01CA3" w:rsidRPr="00BD0214">
        <w:t>individualmente</w:t>
      </w:r>
      <w:r w:rsidRPr="00BD0214">
        <w:t xml:space="preserve">. Por fim Pinto, </w:t>
      </w:r>
      <w:proofErr w:type="spellStart"/>
      <w:r w:rsidRPr="00BD0214">
        <w:t>Pilan</w:t>
      </w:r>
      <w:proofErr w:type="spellEnd"/>
      <w:r w:rsidRPr="00BD0214">
        <w:t xml:space="preserve"> e Almeida (2018) </w:t>
      </w:r>
      <w:r w:rsidR="00BD0214" w:rsidRPr="00BD0214">
        <w:t>comentam</w:t>
      </w:r>
      <w:r w:rsidRPr="00BD0214">
        <w:t xml:space="preserve"> que o </w:t>
      </w:r>
      <w:proofErr w:type="spellStart"/>
      <w:r w:rsidRPr="00BD0214">
        <w:t>Unity</w:t>
      </w:r>
      <w:proofErr w:type="spellEnd"/>
      <w:r w:rsidRPr="00BD0214">
        <w:t xml:space="preserve"> e o </w:t>
      </w:r>
      <w:proofErr w:type="spellStart"/>
      <w:r w:rsidRPr="00BD0214">
        <w:t>Vuforia</w:t>
      </w:r>
      <w:proofErr w:type="spellEnd"/>
      <w:r w:rsidR="00AE5379" w:rsidRPr="00BD0214">
        <w:t xml:space="preserve"> permitiram desenvolver</w:t>
      </w:r>
      <w:r w:rsidR="00BD0214" w:rsidRPr="00BD0214">
        <w:t xml:space="preserve"> </w:t>
      </w:r>
      <w:r w:rsidRPr="00BD0214">
        <w:t>o aplicativo</w:t>
      </w:r>
      <w:r w:rsidR="00BD0214" w:rsidRPr="00BD0214">
        <w:t>.</w:t>
      </w:r>
      <w:r w:rsidRPr="00BD0214">
        <w:t xml:space="preserve"> </w:t>
      </w:r>
      <w:r w:rsidR="00BD0214" w:rsidRPr="00BD0214">
        <w:t>Também comentam que</w:t>
      </w:r>
      <w:r w:rsidRPr="00BD0214">
        <w:t xml:space="preserve"> com esse aplicativo eles esperam disponibilizar uma ferramenta extra ao ensino sobre as moléculas químicas.</w:t>
      </w:r>
    </w:p>
    <w:p w14:paraId="5A777F89" w14:textId="76B61BFC" w:rsidR="00A44581" w:rsidRDefault="002344CA" w:rsidP="002344CA">
      <w:pPr>
        <w:pStyle w:val="Ttulo2"/>
        <w:spacing w:after="120" w:line="240" w:lineRule="auto"/>
      </w:pPr>
      <w:r w:rsidRPr="004C1E6F">
        <w:t>TABELA PERIÓDICA COM REALIDADE AUMENTADA APLICADA NO PROCESSO DE ENSINO E APRENDIZAGEM DE QUÍMICA</w:t>
      </w:r>
      <w:r w:rsidR="00A44581">
        <w:t xml:space="preserve"> </w:t>
      </w:r>
    </w:p>
    <w:p w14:paraId="435C8377" w14:textId="5039D2A6" w:rsidR="002344CA" w:rsidRPr="002344CA" w:rsidRDefault="002344CA" w:rsidP="00BD0214">
      <w:pPr>
        <w:pStyle w:val="TF-TEXTO"/>
      </w:pPr>
      <w:r w:rsidRPr="7C9F7D0A">
        <w:t>Guimarães et al. (2018) desenvolveram o aplicativo “</w:t>
      </w:r>
      <w:proofErr w:type="spellStart"/>
      <w:r w:rsidRPr="7C9F7D0A">
        <w:t>Elements</w:t>
      </w:r>
      <w:proofErr w:type="spellEnd"/>
      <w:r w:rsidRPr="7C9F7D0A">
        <w:t xml:space="preserve"> - Tabela Periódica” que permite visualizar informações dos elementos químicos de duas formas</w:t>
      </w:r>
      <w:r w:rsidR="00BD0214">
        <w:t>.</w:t>
      </w:r>
      <w:r w:rsidRPr="7C9F7D0A">
        <w:t xml:space="preserve"> </w:t>
      </w:r>
      <w:r w:rsidR="00BD0214">
        <w:t>A</w:t>
      </w:r>
      <w:r w:rsidRPr="7C9F7D0A">
        <w:t xml:space="preserve"> primeira</w:t>
      </w:r>
      <w:r w:rsidR="00BD0214">
        <w:t xml:space="preserve"> forma</w:t>
      </w:r>
      <w:r w:rsidRPr="7C9F7D0A">
        <w:t xml:space="preserve"> não utiliza a realidade aumentad</w:t>
      </w:r>
      <w:r w:rsidR="00F01CA3">
        <w:t>a</w:t>
      </w:r>
      <w:r w:rsidRPr="7C9F7D0A">
        <w:t xml:space="preserve"> sendo apenas uma lista de elementos que ao selecioná-los apresenta diversas informações</w:t>
      </w:r>
      <w:r w:rsidR="00BD0214">
        <w:t>.</w:t>
      </w:r>
      <w:r w:rsidRPr="7C9F7D0A">
        <w:t xml:space="preserve"> </w:t>
      </w:r>
      <w:r w:rsidR="00BD0214">
        <w:t>J</w:t>
      </w:r>
      <w:r w:rsidRPr="7C9F7D0A">
        <w:t>á a segunda</w:t>
      </w:r>
      <w:r w:rsidR="00BD0214">
        <w:t xml:space="preserve"> forma</w:t>
      </w:r>
      <w:r w:rsidRPr="7C9F7D0A">
        <w:t xml:space="preserve"> utiliza a realidade aumentada lendo marcadores e apresentando uma imagem do elemento junto com suas informações. O aplicativo foi desenvolvido utilizando o </w:t>
      </w:r>
      <w:proofErr w:type="spellStart"/>
      <w:r w:rsidRPr="7C9F7D0A">
        <w:t>Unity</w:t>
      </w:r>
      <w:proofErr w:type="spellEnd"/>
      <w:r w:rsidRPr="7C9F7D0A">
        <w:t xml:space="preserve">, o </w:t>
      </w:r>
      <w:proofErr w:type="spellStart"/>
      <w:r w:rsidRPr="7C9F7D0A">
        <w:t>Vuforia</w:t>
      </w:r>
      <w:proofErr w:type="spellEnd"/>
      <w:r w:rsidRPr="7C9F7D0A">
        <w:t xml:space="preserve">, o </w:t>
      </w:r>
      <w:proofErr w:type="spellStart"/>
      <w:r w:rsidRPr="7C9F7D0A">
        <w:t>SketchUp</w:t>
      </w:r>
      <w:proofErr w:type="spellEnd"/>
      <w:r w:rsidRPr="7C9F7D0A">
        <w:t xml:space="preserve"> e o Blender. O</w:t>
      </w:r>
      <w:r w:rsidR="00F01CA3">
        <w:t>s</w:t>
      </w:r>
      <w:r w:rsidRPr="7C9F7D0A">
        <w:t xml:space="preserve"> </w:t>
      </w:r>
      <w:r w:rsidR="00F01CA3">
        <w:t>dois primeiros</w:t>
      </w:r>
      <w:r w:rsidRPr="7C9F7D0A">
        <w:t xml:space="preserve"> foram usados para cuidar da parte de desenvolvimento do aplicativo e da realidade aumentada</w:t>
      </w:r>
      <w:r w:rsidR="00BD0214">
        <w:t xml:space="preserve">. </w:t>
      </w:r>
      <w:commentRangeStart w:id="49"/>
      <w:r w:rsidR="00BD0214">
        <w:t>Já</w:t>
      </w:r>
      <w:commentRangeEnd w:id="49"/>
      <w:r w:rsidR="0011209E">
        <w:rPr>
          <w:rStyle w:val="Refdecomentrio"/>
        </w:rPr>
        <w:commentReference w:id="49"/>
      </w:r>
      <w:r w:rsidR="00BD0214">
        <w:t xml:space="preserve"> os dois</w:t>
      </w:r>
      <w:r w:rsidR="00F01CA3">
        <w:t xml:space="preserve"> </w:t>
      </w:r>
      <w:r w:rsidR="00BD0214">
        <w:t xml:space="preserve">últimos </w:t>
      </w:r>
      <w:r w:rsidRPr="7C9F7D0A">
        <w:t>foram utilizados para fazer a modelage</w:t>
      </w:r>
      <w:r w:rsidR="00F01CA3">
        <w:t>m</w:t>
      </w:r>
      <w:r w:rsidRPr="7C9F7D0A">
        <w:t xml:space="preserve"> dos </w:t>
      </w:r>
      <w:r w:rsidR="00BD0214">
        <w:t>objetos</w:t>
      </w:r>
      <w:r w:rsidRPr="7C9F7D0A">
        <w:t xml:space="preserve"> 3D de cada elemento da tabela periódica. A </w:t>
      </w:r>
      <w:commentRangeStart w:id="50"/>
      <w:r w:rsidRPr="7C9F7D0A">
        <w:t>Figura 2</w:t>
      </w:r>
      <w:commentRangeEnd w:id="50"/>
      <w:r w:rsidR="00117E73">
        <w:rPr>
          <w:rStyle w:val="Refdecomentrio"/>
        </w:rPr>
        <w:commentReference w:id="50"/>
      </w:r>
      <w:r w:rsidRPr="7C9F7D0A">
        <w:t xml:space="preserve"> mostra a leitura de três marcadores que disponibiliza</w:t>
      </w:r>
      <w:r w:rsidR="00F01CA3">
        <w:t>m</w:t>
      </w:r>
      <w:r w:rsidRPr="7C9F7D0A">
        <w:t xml:space="preserve"> as informações e </w:t>
      </w:r>
      <w:r w:rsidR="00BD0214">
        <w:t>objetos</w:t>
      </w:r>
      <w:r w:rsidRPr="7C9F7D0A">
        <w:t xml:space="preserve"> 3D dos elementos Alumínio, Cobre e Mercúrio. </w:t>
      </w:r>
    </w:p>
    <w:p w14:paraId="74EAD60F" w14:textId="4892AEE3" w:rsidR="002344CA" w:rsidRDefault="006A1B2D" w:rsidP="00696891">
      <w:pPr>
        <w:pStyle w:val="TF-LEGENDA"/>
      </w:pPr>
      <w:r>
        <w:rPr>
          <w:noProof/>
        </w:rPr>
        <w:pict w14:anchorId="6D04FAAD">
          <v:shape id="image1.png" o:spid="_x0000_s1027" type="#_x0000_t75" style="position:absolute;left:0;text-align:left;margin-left:149.5pt;margin-top:18.05pt;width:324pt;height:186.85pt;z-index:251657216;visibility:visible;mso-wrap-style:square;mso-width-percent:0;mso-wrap-distance-left:9pt;mso-wrap-distance-top:0;mso-wrap-distance-right:9pt;mso-wrap-distance-bottom:0;mso-position-horizontal-relative:page;mso-position-vertical-relative:text;mso-width-percent:0;mso-width-relative:margin;mso-height-relative:margin" stroked="t" strokeweight="1pt">
            <v:imagedata r:id="rId16" o:title=""/>
            <w10:wrap type="topAndBottom" anchorx="page"/>
          </v:shape>
        </w:pict>
      </w:r>
      <w:r w:rsidR="002344CA" w:rsidRPr="7C9F7D0A">
        <w:t>Figura 2 - Leitura dos marcadores e apresentação dos elementos</w:t>
      </w:r>
    </w:p>
    <w:p w14:paraId="4E1F18B7" w14:textId="0F02BE61" w:rsidR="002344CA" w:rsidRPr="002344CA" w:rsidRDefault="002344CA" w:rsidP="002344CA">
      <w:pPr>
        <w:pStyle w:val="TF-FONTE"/>
        <w:rPr>
          <w:color w:val="222222"/>
          <w:szCs w:val="24"/>
        </w:rPr>
      </w:pPr>
      <w:r w:rsidRPr="7C9F7D0A">
        <w:t>Fonte: Guimarães et al. (2018).</w:t>
      </w:r>
    </w:p>
    <w:p w14:paraId="274315D3" w14:textId="6BBDD644" w:rsidR="002344CA" w:rsidRPr="002344CA" w:rsidRDefault="002344CA" w:rsidP="002344CA">
      <w:pPr>
        <w:pStyle w:val="TF-TEXTO"/>
      </w:pPr>
      <w:r w:rsidRPr="7C9F7D0A">
        <w:t>Sobre esse aplicativo podem ser destacados como pontos positivos</w:t>
      </w:r>
      <w:r w:rsidR="00BD0214">
        <w:t>:</w:t>
      </w:r>
      <w:r w:rsidRPr="7C9F7D0A">
        <w:t xml:space="preserve"> a aparência de cada elemento químico</w:t>
      </w:r>
      <w:r w:rsidR="00F01CA3">
        <w:t xml:space="preserve"> que foram disponibilizados em 3D </w:t>
      </w:r>
      <w:r w:rsidRPr="7C9F7D0A">
        <w:t xml:space="preserve">e a possibilidade </w:t>
      </w:r>
      <w:r w:rsidR="001274F2">
        <w:t>da consulta</w:t>
      </w:r>
      <w:r w:rsidRPr="7C9F7D0A">
        <w:t xml:space="preserve"> em formato de lista sem que haja a necessidade de utilizar a realidade aumentada</w:t>
      </w:r>
      <w:r w:rsidR="001274F2">
        <w:t>. P</w:t>
      </w:r>
      <w:r w:rsidRPr="7C9F7D0A">
        <w:t>orém neste aplicativo há pouca interação com o usuário</w:t>
      </w:r>
      <w:r w:rsidR="00F01CA3">
        <w:t>,</w:t>
      </w:r>
      <w:r w:rsidRPr="7C9F7D0A">
        <w:t xml:space="preserve"> permitindo apenas </w:t>
      </w:r>
      <w:r w:rsidR="00F01CA3">
        <w:t xml:space="preserve">que </w:t>
      </w:r>
      <w:r w:rsidRPr="7C9F7D0A">
        <w:t>o usuário leia os marcadores e visualize a informação. Por fim,</w:t>
      </w:r>
      <w:r w:rsidRPr="7C9F7D0A">
        <w:rPr>
          <w:sz w:val="18"/>
          <w:szCs w:val="18"/>
        </w:rPr>
        <w:t xml:space="preserve"> </w:t>
      </w:r>
      <w:r w:rsidRPr="7C9F7D0A">
        <w:t xml:space="preserve">Guimarães </w:t>
      </w:r>
      <w:r w:rsidRPr="7C9F7D0A">
        <w:rPr>
          <w:i/>
          <w:iCs/>
        </w:rPr>
        <w:t>et al</w:t>
      </w:r>
      <w:r w:rsidRPr="7C9F7D0A">
        <w:t xml:space="preserve">. (2018) comentam que o aplicativo tem a limitação da necessidade da utilização do celular, mesmo assim ainda </w:t>
      </w:r>
      <w:commentRangeStart w:id="51"/>
      <w:r w:rsidRPr="7C9F7D0A">
        <w:t>conseguiram</w:t>
      </w:r>
      <w:commentRangeEnd w:id="51"/>
      <w:r w:rsidR="00150514">
        <w:rPr>
          <w:rStyle w:val="Refdecomentrio"/>
        </w:rPr>
        <w:commentReference w:id="51"/>
      </w:r>
      <w:r w:rsidRPr="7C9F7D0A">
        <w:t xml:space="preserve"> ter mais de 100 avaliações</w:t>
      </w:r>
      <w:r w:rsidRPr="7C9F7D0A">
        <w:rPr>
          <w:i/>
          <w:iCs/>
        </w:rPr>
        <w:t xml:space="preserve"> </w:t>
      </w:r>
      <w:r w:rsidRPr="7C9F7D0A">
        <w:t>positivas que permitiram realizar alterações e melhorias no aplicativo.</w:t>
      </w:r>
    </w:p>
    <w:p w14:paraId="35648044" w14:textId="230DF277" w:rsidR="00A44581" w:rsidRDefault="002344CA" w:rsidP="00A44581">
      <w:pPr>
        <w:pStyle w:val="Ttulo2"/>
        <w:spacing w:after="120" w:line="240" w:lineRule="auto"/>
      </w:pPr>
      <w:r w:rsidRPr="002344CA">
        <w:lastRenderedPageBreak/>
        <w:t>Realidade Aumentada no Ensino da Química: Elaboração e Avaliação de um Novo Recurso Didático</w:t>
      </w:r>
    </w:p>
    <w:p w14:paraId="7329D0CC" w14:textId="47826D5A" w:rsidR="002344CA" w:rsidRDefault="002344CA" w:rsidP="002344CA">
      <w:pPr>
        <w:pStyle w:val="TF-TEXTO"/>
      </w:pPr>
      <w:r w:rsidRPr="7C9F7D0A">
        <w:t>Queiroz, de Oliveira e Rezende (2015) desenvolveram um aplicativo que disponibiliza informações sobre a tabela periódica e mostra os elementos químicos</w:t>
      </w:r>
      <w:r>
        <w:t xml:space="preserve"> e seus modelos atômicos</w:t>
      </w:r>
      <w:r w:rsidRPr="7C9F7D0A">
        <w:t xml:space="preserve"> em realidade aumentada.  O aplicativo </w:t>
      </w:r>
      <w:r>
        <w:t xml:space="preserve">demonstra apenas as informações dos elementos mais comuns do dia-a-dia e com a leitura de um marcador pode ser visualizado </w:t>
      </w:r>
      <w:r w:rsidR="00F01CA3">
        <w:t>o modelo atômico de cada elemento.</w:t>
      </w:r>
    </w:p>
    <w:p w14:paraId="263C210A" w14:textId="0B13A4E9" w:rsidR="002344CA" w:rsidRDefault="006A1B2D" w:rsidP="002344CA">
      <w:pPr>
        <w:pStyle w:val="TF-TEXTO"/>
      </w:pPr>
      <w:r>
        <w:rPr>
          <w:noProof/>
        </w:rPr>
        <w:pict w14:anchorId="59AB9790">
          <v:shape id="Imagem 7" o:spid="_x0000_s1033" type="#_x0000_t75" style="position:absolute;left:0;text-align:left;margin-left:0;margin-top:76.4pt;width:441.75pt;height:256.5pt;z-index: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stroked="t">
            <v:imagedata r:id="rId17" o:title=""/>
            <w10:wrap type="topAndBottom" anchorx="margin"/>
          </v:shape>
        </w:pict>
      </w:r>
      <w:r>
        <w:rPr>
          <w:noProof/>
        </w:rPr>
        <w:pict w14:anchorId="169B1DB9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8" o:spid="_x0000_s1032" type="#_x0000_t202" style="position:absolute;left:0;text-align:left;margin-left:2.25pt;margin-top:56.7pt;width:441.75pt;height:1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" stroked="f">
            <v:textbox style="mso-next-textbox:#Caixa de Texto 8" inset="0,0,0,0">
              <w:txbxContent>
                <w:p w14:paraId="48334D50" w14:textId="77777777" w:rsidR="002344CA" w:rsidRPr="00C7043B" w:rsidRDefault="002344CA" w:rsidP="00696891">
                  <w:pPr>
                    <w:pStyle w:val="TF-LEGENDA"/>
                  </w:pPr>
                  <w:r>
                    <w:t>Figura 3 - Elementos implementados e exemplo de funcionamento</w:t>
                  </w:r>
                </w:p>
              </w:txbxContent>
            </v:textbox>
            <w10:wrap type="topAndBottom" anchorx="margin"/>
          </v:shape>
        </w:pict>
      </w:r>
      <w:r w:rsidR="002344CA">
        <w:t xml:space="preserve">O desenvolvimento foi feito usando a biblioteca </w:t>
      </w:r>
      <w:proofErr w:type="spellStart"/>
      <w:r w:rsidR="002344CA" w:rsidRPr="000401AD">
        <w:t>ARToolKit</w:t>
      </w:r>
      <w:proofErr w:type="spellEnd"/>
      <w:r w:rsidR="002344CA">
        <w:t xml:space="preserve"> na linguagem C</w:t>
      </w:r>
      <w:r w:rsidR="001274F2">
        <w:t>, e</w:t>
      </w:r>
      <w:r w:rsidR="002344CA">
        <w:t xml:space="preserve"> para seu funcionamento exige as bibliotecas </w:t>
      </w:r>
      <w:proofErr w:type="spellStart"/>
      <w:r w:rsidR="002344CA">
        <w:t>DSVideo</w:t>
      </w:r>
      <w:proofErr w:type="spellEnd"/>
      <w:r w:rsidR="002344CA" w:rsidRPr="00FC25B2">
        <w:t>,</w:t>
      </w:r>
      <w:r w:rsidR="002344CA">
        <w:t xml:space="preserve"> </w:t>
      </w:r>
      <w:proofErr w:type="spellStart"/>
      <w:r w:rsidR="002344CA" w:rsidRPr="00FC25B2">
        <w:t>Glut</w:t>
      </w:r>
      <w:proofErr w:type="spellEnd"/>
      <w:r w:rsidR="002344CA" w:rsidRPr="00FC25B2">
        <w:t xml:space="preserve"> e OpenGL</w:t>
      </w:r>
      <w:r w:rsidR="001274F2">
        <w:t>.</w:t>
      </w:r>
      <w:r w:rsidR="002344CA">
        <w:t xml:space="preserve"> </w:t>
      </w:r>
      <w:r w:rsidR="001274F2">
        <w:t>Estas bibliotecas</w:t>
      </w:r>
      <w:r w:rsidR="002344CA">
        <w:t xml:space="preserve"> podem ser obtidas do site do </w:t>
      </w:r>
      <w:proofErr w:type="spellStart"/>
      <w:r w:rsidR="002344CA">
        <w:t>ARToolKit</w:t>
      </w:r>
      <w:proofErr w:type="spellEnd"/>
      <w:r w:rsidR="002344CA">
        <w:t xml:space="preserve"> como explicam </w:t>
      </w:r>
      <w:r w:rsidR="002344CA" w:rsidRPr="7C9F7D0A">
        <w:t>Queiroz, de Oliveira e Rezende (2015)</w:t>
      </w:r>
      <w:r w:rsidR="002344CA">
        <w:t xml:space="preserve">. Na </w:t>
      </w:r>
      <w:commentRangeStart w:id="52"/>
      <w:r w:rsidR="002344CA">
        <w:t>Figura 3</w:t>
      </w:r>
      <w:commentRangeEnd w:id="52"/>
      <w:r w:rsidR="003E2E64">
        <w:rPr>
          <w:rStyle w:val="Refdecomentrio"/>
        </w:rPr>
        <w:commentReference w:id="52"/>
      </w:r>
      <w:r w:rsidR="002344CA">
        <w:t xml:space="preserve"> pode ser observado os elementos que são abrangidos pela aplicação junto com um exemplo de seu funcionamento.</w:t>
      </w:r>
    </w:p>
    <w:p w14:paraId="6B996DD8" w14:textId="668640B2" w:rsidR="00A44581" w:rsidRDefault="002344CA" w:rsidP="00CB2232">
      <w:pPr>
        <w:pStyle w:val="TF-FONTE"/>
      </w:pPr>
      <w:r w:rsidRPr="7C9F7D0A">
        <w:t xml:space="preserve">Fonte: </w:t>
      </w:r>
      <w:r w:rsidRPr="00B32CA7">
        <w:t>Queiroz, de Oliveira e Rezende (2015).</w:t>
      </w:r>
    </w:p>
    <w:p w14:paraId="0E11C38F" w14:textId="5B321FD7" w:rsidR="002344CA" w:rsidRPr="009F1DF2" w:rsidRDefault="002344CA" w:rsidP="00CB2232">
      <w:pPr>
        <w:pStyle w:val="TF-TEXTO"/>
      </w:pPr>
      <w:r w:rsidRPr="7C9F7D0A">
        <w:t xml:space="preserve">Sobre esse aplicativo </w:t>
      </w:r>
      <w:r>
        <w:t xml:space="preserve">os principais pontos positivos são que ele demonstra a tabela periódica e traz diversas informações sobre ela e sobre </w:t>
      </w:r>
      <w:r w:rsidR="001274F2">
        <w:t>seus</w:t>
      </w:r>
      <w:r>
        <w:t xml:space="preserve"> elementos</w:t>
      </w:r>
      <w:r w:rsidR="001274F2">
        <w:t>.</w:t>
      </w:r>
      <w:r>
        <w:t xml:space="preserve"> </w:t>
      </w:r>
      <w:r w:rsidR="001274F2">
        <w:t>T</w:t>
      </w:r>
      <w:r>
        <w:t>ambém demonstra o modelo atômico dos elementos em realidade aumentada</w:t>
      </w:r>
      <w:r w:rsidR="001274F2">
        <w:t>.</w:t>
      </w:r>
      <w:r>
        <w:t xml:space="preserve"> </w:t>
      </w:r>
      <w:r w:rsidR="001274F2">
        <w:t>P</w:t>
      </w:r>
      <w:r>
        <w:t xml:space="preserve">orém possui interação com o usuário apenas no momento de leitura do marcador. </w:t>
      </w:r>
      <w:r w:rsidRPr="007034F0">
        <w:t>Queiroz, de Oliveira e Rezende (2015)</w:t>
      </w:r>
      <w:r>
        <w:t xml:space="preserve"> levaram o aplicativo para alunos do ensino médio utilizarem, </w:t>
      </w:r>
      <w:commentRangeStart w:id="53"/>
      <w:r>
        <w:t xml:space="preserve">após </w:t>
      </w:r>
      <w:commentRangeEnd w:id="53"/>
      <w:r w:rsidR="008165C8">
        <w:rPr>
          <w:rStyle w:val="Refdecomentrio"/>
        </w:rPr>
        <w:commentReference w:id="53"/>
      </w:r>
      <w:r>
        <w:t>pediram para os usuários responderem uma série de perguntas referentes a aceitação do material desenvolvido, com isso chegaram à conclusão de que a maioria dos usuário tiveram mais interesse no matéria utilizando a realidade aumentada do que utilizando os livros didáticos.</w:t>
      </w:r>
    </w:p>
    <w:p w14:paraId="7817D9B2" w14:textId="5C84FEB8" w:rsidR="00451B94" w:rsidRDefault="002344CA" w:rsidP="00424AD5">
      <w:pPr>
        <w:pStyle w:val="Ttulo1"/>
      </w:pPr>
      <w:bookmarkStart w:id="54" w:name="_Toc54164921"/>
      <w:bookmarkStart w:id="55" w:name="_Toc54165675"/>
      <w:bookmarkStart w:id="56" w:name="_Toc54169333"/>
      <w:bookmarkStart w:id="57" w:name="_Toc96347439"/>
      <w:bookmarkStart w:id="58" w:name="_Toc96357723"/>
      <w:bookmarkStart w:id="59" w:name="_Toc96491866"/>
      <w:bookmarkStart w:id="60" w:name="_Toc411603107"/>
      <w:bookmarkEnd w:id="34"/>
      <w:r>
        <w:t>Proposta do Aplicativo</w:t>
      </w:r>
    </w:p>
    <w:p w14:paraId="1F3FD49D" w14:textId="2CFC588B" w:rsidR="002344CA" w:rsidRDefault="002344CA" w:rsidP="00451B94">
      <w:pPr>
        <w:pStyle w:val="TF-TEXTO"/>
      </w:pPr>
      <w:r w:rsidRPr="002344CA">
        <w:t>Neste capítulo é apresentada a proposta de desenvolvimento do aplicativo. A primeira parte apresenta os motivos para realização do trabalho, a segunda apresenta as características e os requisitos do aplicativo</w:t>
      </w:r>
      <w:r w:rsidR="001274F2">
        <w:t>,</w:t>
      </w:r>
      <w:r w:rsidRPr="002344CA">
        <w:t xml:space="preserve"> e a terceira mostra as etapas de desenvolvimento e o cronograma</w:t>
      </w:r>
      <w:r>
        <w:t>.</w:t>
      </w:r>
    </w:p>
    <w:p w14:paraId="29D16A9A" w14:textId="65585F32" w:rsidR="00451B94" w:rsidRDefault="00451B94" w:rsidP="00451B94">
      <w:pPr>
        <w:pStyle w:val="Ttulo2"/>
        <w:spacing w:after="120" w:line="240" w:lineRule="auto"/>
      </w:pPr>
      <w:bookmarkStart w:id="61" w:name="_Toc54164915"/>
      <w:bookmarkStart w:id="62" w:name="_Toc54165669"/>
      <w:bookmarkStart w:id="63" w:name="_Toc54169327"/>
      <w:bookmarkStart w:id="64" w:name="_Toc96347433"/>
      <w:bookmarkStart w:id="65" w:name="_Toc96357717"/>
      <w:bookmarkStart w:id="66" w:name="_Toc96491860"/>
      <w:bookmarkStart w:id="67" w:name="_Toc351015594"/>
      <w:r>
        <w:t>JUSTIFICATIVA</w:t>
      </w:r>
    </w:p>
    <w:p w14:paraId="61C56A2E" w14:textId="0AA478EA" w:rsidR="002344CA" w:rsidRDefault="002344CA" w:rsidP="002344CA">
      <w:pPr>
        <w:pStyle w:val="TF-TEXTO"/>
      </w:pPr>
      <w:r w:rsidRPr="0029635B">
        <w:t xml:space="preserve">O Quadro 1 </w:t>
      </w:r>
      <w:r>
        <w:t>apresenta</w:t>
      </w:r>
      <w:r w:rsidRPr="0029635B">
        <w:t xml:space="preserve"> um comparativo entre os trabalhos correlatos referente as principais funcionalidades do aplicativo proposto</w:t>
      </w:r>
      <w:r>
        <w:t>.</w:t>
      </w:r>
    </w:p>
    <w:p w14:paraId="56D035A3" w14:textId="7C417212" w:rsidR="002344CA" w:rsidRPr="00CB4273" w:rsidRDefault="002344CA" w:rsidP="002344CA">
      <w:pPr>
        <w:pStyle w:val="Legenda"/>
        <w:jc w:val="center"/>
        <w:rPr>
          <w:i w:val="0"/>
          <w:iCs w:val="0"/>
          <w:color w:val="auto"/>
          <w:sz w:val="20"/>
          <w:szCs w:val="20"/>
        </w:rPr>
      </w:pPr>
      <w:r>
        <w:rPr>
          <w:i w:val="0"/>
          <w:iCs w:val="0"/>
          <w:color w:val="auto"/>
          <w:sz w:val="20"/>
          <w:szCs w:val="20"/>
        </w:rPr>
        <w:lastRenderedPageBreak/>
        <w:t>Quadro</w:t>
      </w:r>
      <w:r w:rsidRPr="00CB4273">
        <w:rPr>
          <w:i w:val="0"/>
          <w:iCs w:val="0"/>
          <w:color w:val="auto"/>
          <w:sz w:val="20"/>
          <w:szCs w:val="20"/>
        </w:rPr>
        <w:t xml:space="preserve"> </w:t>
      </w:r>
      <w:r w:rsidRPr="00CB4273">
        <w:rPr>
          <w:i w:val="0"/>
          <w:iCs w:val="0"/>
          <w:color w:val="auto"/>
          <w:sz w:val="20"/>
          <w:szCs w:val="20"/>
        </w:rPr>
        <w:fldChar w:fldCharType="begin"/>
      </w:r>
      <w:r w:rsidRPr="00CB4273">
        <w:rPr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CB4273">
        <w:rPr>
          <w:i w:val="0"/>
          <w:iCs w:val="0"/>
          <w:color w:val="auto"/>
          <w:sz w:val="20"/>
          <w:szCs w:val="20"/>
        </w:rPr>
        <w:fldChar w:fldCharType="separate"/>
      </w:r>
      <w:r w:rsidR="006A1B2D">
        <w:rPr>
          <w:i w:val="0"/>
          <w:iCs w:val="0"/>
          <w:noProof/>
          <w:color w:val="auto"/>
          <w:sz w:val="20"/>
          <w:szCs w:val="20"/>
        </w:rPr>
        <w:t>1</w:t>
      </w:r>
      <w:r w:rsidRPr="00CB4273">
        <w:rPr>
          <w:i w:val="0"/>
          <w:iCs w:val="0"/>
          <w:color w:val="auto"/>
          <w:sz w:val="20"/>
          <w:szCs w:val="20"/>
        </w:rPr>
        <w:fldChar w:fldCharType="end"/>
      </w:r>
      <w:r w:rsidRPr="00CB4273">
        <w:rPr>
          <w:i w:val="0"/>
          <w:iCs w:val="0"/>
          <w:color w:val="auto"/>
          <w:sz w:val="20"/>
          <w:szCs w:val="20"/>
        </w:rPr>
        <w:t xml:space="preserve"> - Comparativo entre os correlatos</w:t>
      </w:r>
    </w:p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80"/>
        <w:gridCol w:w="2370"/>
        <w:gridCol w:w="2235"/>
        <w:gridCol w:w="1987"/>
      </w:tblGrid>
      <w:tr w:rsidR="002344CA" w14:paraId="2FE8608B" w14:textId="77777777" w:rsidTr="001274F2">
        <w:tc>
          <w:tcPr>
            <w:tcW w:w="24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7FB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 xml:space="preserve"> Correlatos</w:t>
            </w:r>
          </w:p>
          <w:p w14:paraId="6A7F411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  <w:shd w:val="clear" w:color="auto" w:fill="B7B7B7"/>
              </w:rPr>
            </w:pPr>
          </w:p>
          <w:p w14:paraId="2EF1CC0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Características</w:t>
            </w:r>
          </w:p>
        </w:tc>
        <w:tc>
          <w:tcPr>
            <w:tcW w:w="237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C0D5F" w14:textId="77777777" w:rsidR="002344CA" w:rsidRDefault="002344CA" w:rsidP="00F30F69">
            <w:pPr>
              <w:pStyle w:val="Normal0"/>
              <w:keepNext w:val="0"/>
              <w:keepLines w:val="0"/>
              <w:spacing w:line="276" w:lineRule="auto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 xml:space="preserve">Pinto, </w:t>
            </w:r>
            <w:proofErr w:type="spellStart"/>
            <w:r w:rsidRPr="7C9F7D0A">
              <w:rPr>
                <w:sz w:val="20"/>
                <w:szCs w:val="20"/>
              </w:rPr>
              <w:t>Pilan</w:t>
            </w:r>
            <w:proofErr w:type="spellEnd"/>
            <w:r w:rsidRPr="7C9F7D0A">
              <w:rPr>
                <w:sz w:val="20"/>
                <w:szCs w:val="20"/>
              </w:rPr>
              <w:t xml:space="preserve"> e Almeida (2018)</w:t>
            </w:r>
          </w:p>
        </w:tc>
        <w:tc>
          <w:tcPr>
            <w:tcW w:w="22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A22B" w14:textId="77777777" w:rsidR="002344CA" w:rsidRDefault="002344CA" w:rsidP="00F30F69">
            <w:pPr>
              <w:pStyle w:val="Normal0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Guimarães et al. (2018)</w:t>
            </w:r>
          </w:p>
        </w:tc>
        <w:tc>
          <w:tcPr>
            <w:tcW w:w="198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2F5B" w14:textId="77777777" w:rsidR="002344CA" w:rsidRDefault="002344CA" w:rsidP="00F30F69">
            <w:pPr>
              <w:pStyle w:val="Normal0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Queiroz, de Oliveira e Rezende (2015)</w:t>
            </w:r>
          </w:p>
        </w:tc>
      </w:tr>
      <w:tr w:rsidR="002344CA" w14:paraId="6F70E286" w14:textId="77777777" w:rsidTr="001274F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8DF8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Forma como mostra as informações dos elementos ou moléculas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0290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Monstra em realidade aumentada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333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Mostra em realidade aumentada e em formato de texto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AA2A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Mostra as informações ao lado da tabela periódica</w:t>
            </w:r>
          </w:p>
        </w:tc>
      </w:tr>
      <w:tr w:rsidR="002344CA" w14:paraId="2184A210" w14:textId="77777777" w:rsidTr="001274F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23A4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Demonstra as ligações entre os elementos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393F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Sim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0A98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217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</w:tr>
      <w:tr w:rsidR="002344CA" w14:paraId="14477F84" w14:textId="77777777" w:rsidTr="001274F2">
        <w:trPr>
          <w:trHeight w:val="480"/>
        </w:trPr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F7A2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Possui alguma interação com o elemento ou molécula</w:t>
            </w:r>
            <w:r>
              <w:rPr>
                <w:sz w:val="20"/>
                <w:szCs w:val="20"/>
              </w:rPr>
              <w:t xml:space="preserve"> em realidade aumentada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E80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Ao </w:t>
            </w:r>
            <w:proofErr w:type="gramStart"/>
            <w:r>
              <w:rPr>
                <w:sz w:val="20"/>
                <w:szCs w:val="20"/>
              </w:rPr>
              <w:t>colidir</w:t>
            </w:r>
            <w:proofErr w:type="gramEnd"/>
            <w:r>
              <w:rPr>
                <w:sz w:val="20"/>
                <w:szCs w:val="20"/>
              </w:rPr>
              <w:t xml:space="preserve"> as moléculas é realizado a ligação entre elas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31A2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F7CF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</w:tr>
      <w:tr w:rsidR="002344CA" w14:paraId="58286362" w14:textId="77777777" w:rsidTr="001274F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B117" w14:textId="5AC12FA1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Forma de avaliar o aprendizado do usuário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736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22605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463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</w:tr>
      <w:tr w:rsidR="002344CA" w14:paraId="0C2AC2A3" w14:textId="77777777" w:rsidTr="001274F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7C8C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Técnica de ilusão de ótica utilizada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C772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F5049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BB56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</w:tr>
    </w:tbl>
    <w:p w14:paraId="3083B14C" w14:textId="747EB233" w:rsidR="002344CA" w:rsidRDefault="002344CA" w:rsidP="002344CA">
      <w:pPr>
        <w:pStyle w:val="Normal0"/>
        <w:jc w:val="center"/>
        <w:rPr>
          <w:sz w:val="18"/>
          <w:szCs w:val="18"/>
        </w:rPr>
      </w:pPr>
      <w:r w:rsidRPr="7C9F7D0A">
        <w:rPr>
          <w:sz w:val="18"/>
          <w:szCs w:val="18"/>
        </w:rPr>
        <w:t>Fonte: Elaborador pelo autor</w:t>
      </w:r>
    </w:p>
    <w:p w14:paraId="30108EA8" w14:textId="4964D2FD" w:rsidR="002344CA" w:rsidRDefault="002344CA" w:rsidP="002344CA">
      <w:pPr>
        <w:pStyle w:val="TF-TEXTO"/>
      </w:pPr>
      <w:commentRangeStart w:id="68"/>
      <w:r>
        <w:t>No</w:t>
      </w:r>
      <w:commentRangeEnd w:id="68"/>
      <w:r w:rsidR="00EA5D89">
        <w:rPr>
          <w:rStyle w:val="Refdecomentrio"/>
        </w:rPr>
        <w:commentReference w:id="68"/>
      </w:r>
      <w:r>
        <w:t xml:space="preserve"> Quadro 1 percebe</w:t>
      </w:r>
      <w:ins w:id="69" w:author="Andreza Sartori" w:date="2020-10-14T13:53:00Z">
        <w:r w:rsidR="005406B1">
          <w:t>-</w:t>
        </w:r>
      </w:ins>
      <w:del w:id="70" w:author="Andreza Sartori" w:date="2020-10-14T13:53:00Z">
        <w:r w:rsidDel="005406B1">
          <w:delText>s</w:delText>
        </w:r>
      </w:del>
      <w:r>
        <w:t>se que cada correlato demonstra</w:t>
      </w:r>
      <w:del w:id="71" w:author="Andreza Sartori" w:date="2020-10-14T13:53:00Z">
        <w:r w:rsidDel="00FB69DB">
          <w:delText>m</w:delText>
        </w:r>
      </w:del>
      <w:r>
        <w:t xml:space="preserve"> as informações de forma</w:t>
      </w:r>
      <w:del w:id="72" w:author="Andreza Sartori" w:date="2020-10-14T13:53:00Z">
        <w:r w:rsidDel="00FB69DB">
          <w:delText>s</w:delText>
        </w:r>
      </w:del>
      <w:r>
        <w:t xml:space="preserve"> diferente</w:t>
      </w:r>
      <w:del w:id="73" w:author="Andreza Sartori" w:date="2020-10-14T13:53:00Z">
        <w:r w:rsidDel="00FB69DB">
          <w:delText>s</w:delText>
        </w:r>
      </w:del>
      <w:r>
        <w:t>, por</w:t>
      </w:r>
      <w:r w:rsidR="001274F2">
        <w:t>é</w:t>
      </w:r>
      <w:r>
        <w:t xml:space="preserve">m apenas o trabalho de </w:t>
      </w:r>
      <w:r w:rsidRPr="7C9F7D0A">
        <w:t xml:space="preserve">Pinto, </w:t>
      </w:r>
      <w:proofErr w:type="spellStart"/>
      <w:r w:rsidRPr="7C9F7D0A">
        <w:t>Pilan</w:t>
      </w:r>
      <w:proofErr w:type="spellEnd"/>
      <w:r w:rsidRPr="7C9F7D0A">
        <w:t xml:space="preserve"> e Almeida (2018)</w:t>
      </w:r>
      <w:r>
        <w:t xml:space="preserve"> chega a demonstrar as ligações entre os elementos químicos e a possuir algum tipo de interação com os elementos em </w:t>
      </w:r>
      <w:r w:rsidR="00073B90">
        <w:t>realidade aumentada</w:t>
      </w:r>
      <w:r w:rsidR="001274F2">
        <w:t>. Já</w:t>
      </w:r>
      <w:r>
        <w:t xml:space="preserve"> os trabalhos de </w:t>
      </w:r>
      <w:r w:rsidRPr="7C9F7D0A">
        <w:t xml:space="preserve">Guimarães </w:t>
      </w:r>
      <w:r w:rsidRPr="00073B90">
        <w:rPr>
          <w:i/>
          <w:iCs/>
        </w:rPr>
        <w:t>et al</w:t>
      </w:r>
      <w:r w:rsidRPr="7C9F7D0A">
        <w:t>. (2018)</w:t>
      </w:r>
      <w:r>
        <w:t xml:space="preserve"> e de </w:t>
      </w:r>
      <w:r w:rsidRPr="7C9F7D0A">
        <w:t>Queiroz, de Oliveira e Rezende (2015)</w:t>
      </w:r>
      <w:r>
        <w:t xml:space="preserve"> focam em mostrar mais sobre o próprio elemento. Nenhum dos correlatos possui uma forma de avaliar o aprendizado do usuário nem utiliza nenhuma forma de ilusão de ótica. </w:t>
      </w:r>
    </w:p>
    <w:p w14:paraId="68195CF8" w14:textId="38A698EB" w:rsidR="002344CA" w:rsidRPr="002344CA" w:rsidRDefault="002344CA" w:rsidP="002344CA">
      <w:pPr>
        <w:pStyle w:val="TF-TEXTO"/>
      </w:pPr>
      <w:r>
        <w:t xml:space="preserve">Com isso o aplicativo proposto vem com a ideia de trazer informações sobre as moléculas químicas e de demonstrar elas em </w:t>
      </w:r>
      <w:r w:rsidR="001274F2">
        <w:t>realidade aumentada, utilizando</w:t>
      </w:r>
      <w:r>
        <w:t xml:space="preserve"> a ilusão de ótica para gerar uma forma diferente e mais interativa de apresentar o conteúdo de química. </w:t>
      </w:r>
      <w:commentRangeStart w:id="74"/>
      <w:r>
        <w:t xml:space="preserve">Assim </w:t>
      </w:r>
      <w:commentRangeEnd w:id="74"/>
      <w:r w:rsidR="001D6196">
        <w:rPr>
          <w:rStyle w:val="Refdecomentrio"/>
        </w:rPr>
        <w:commentReference w:id="74"/>
      </w:r>
      <w:r>
        <w:t xml:space="preserve">o aplicativo tenta ensinar o usuário promovendo um certo nível de diversão enquanto grava </w:t>
      </w:r>
      <w:r w:rsidR="001274F2">
        <w:t>a pontuação da sua classificação para</w:t>
      </w:r>
      <w:r>
        <w:t xml:space="preserve"> que possa ser observado o quanto seu conhecimento sobre o assunto vem progredindo. Levando esses argumentos em consideração</w:t>
      </w:r>
      <w:ins w:id="75" w:author="Andreza Sartori" w:date="2020-10-14T13:55:00Z">
        <w:r w:rsidR="0062739E">
          <w:t>,</w:t>
        </w:r>
      </w:ins>
      <w:r>
        <w:t xml:space="preserve"> o trabalho proposto deve trazer contribuições para a forma de como é apresentado o conteúdo de química ao tentar apresentar de uma forma diferente </w:t>
      </w:r>
      <w:r w:rsidR="001274F2">
        <w:t>o conteúdo relacionado a este assunto.</w:t>
      </w:r>
    </w:p>
    <w:p w14:paraId="51E0058B" w14:textId="4646B940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61"/>
      <w:bookmarkEnd w:id="62"/>
      <w:bookmarkEnd w:id="63"/>
      <w:bookmarkEnd w:id="64"/>
      <w:bookmarkEnd w:id="65"/>
      <w:bookmarkEnd w:id="66"/>
      <w:bookmarkEnd w:id="67"/>
    </w:p>
    <w:p w14:paraId="41716130" w14:textId="77777777" w:rsidR="002344CA" w:rsidRDefault="002344CA" w:rsidP="002344C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O aplicativo proposto deve possuir os seguintes requisitos:</w:t>
      </w:r>
    </w:p>
    <w:p w14:paraId="77E0DB87" w14:textId="3DB1C0B7" w:rsidR="0057050E" w:rsidRPr="0057050E" w:rsidRDefault="0057050E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57050E">
        <w:rPr>
          <w:sz w:val="20"/>
          <w:szCs w:val="20"/>
        </w:rPr>
        <w:t>utilizar marcadores no formato da tabela periódica para selecionar os elementos</w:t>
      </w:r>
      <w:r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 xml:space="preserve">(Requisito Funcional - </w:t>
      </w:r>
      <w:r>
        <w:rPr>
          <w:sz w:val="20"/>
          <w:szCs w:val="20"/>
        </w:rPr>
        <w:t>RF);</w:t>
      </w:r>
    </w:p>
    <w:p w14:paraId="610B18CF" w14:textId="673B0186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utilizar a anamorfose para esconder várias moléculas em uma cena (RF);</w:t>
      </w:r>
    </w:p>
    <w:p w14:paraId="01C39BB0" w14:textId="5DB651BC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permitir que o usuário escolha uma molécula ao visualizá-la do ângulo correto</w:t>
      </w:r>
      <w:r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48386449" w14:textId="366A9441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permitir que o usuário receba pontos por escolher a molécul</w:t>
      </w:r>
      <w:r>
        <w:rPr>
          <w:sz w:val="20"/>
          <w:szCs w:val="20"/>
        </w:rPr>
        <w:t xml:space="preserve">a correta </w:t>
      </w:r>
      <w:r w:rsidRPr="7C9F7D0A">
        <w:rPr>
          <w:sz w:val="20"/>
          <w:szCs w:val="20"/>
        </w:rPr>
        <w:t>(RF);</w:t>
      </w:r>
    </w:p>
    <w:p w14:paraId="366C2AF3" w14:textId="31C65E3A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aplicar penalidade quando o usuário selecionar uma molécula errada</w:t>
      </w:r>
      <w:r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6EB8825E" w14:textId="22199E08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disponibilizar uma dica sobre como é construída a molécula para que seja encontrado mais facilmente</w:t>
      </w:r>
      <w:r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376E450A" w14:textId="5F9C3FEF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apresentar um</w:t>
      </w:r>
      <w:r w:rsidR="0057050E">
        <w:rPr>
          <w:sz w:val="20"/>
          <w:szCs w:val="20"/>
        </w:rPr>
        <w:t>a classificação</w:t>
      </w:r>
      <w:r w:rsidRPr="7C9F7D0A">
        <w:rPr>
          <w:sz w:val="20"/>
          <w:szCs w:val="20"/>
        </w:rPr>
        <w:t xml:space="preserve"> com a pontuação do usuário (RF);</w:t>
      </w:r>
    </w:p>
    <w:p w14:paraId="1C5B51E6" w14:textId="11233C5F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utilizar o </w:t>
      </w:r>
      <w:proofErr w:type="spellStart"/>
      <w:r>
        <w:rPr>
          <w:sz w:val="20"/>
          <w:szCs w:val="20"/>
        </w:rPr>
        <w:t>Unity</w:t>
      </w:r>
      <w:proofErr w:type="spellEnd"/>
      <w:r>
        <w:rPr>
          <w:sz w:val="20"/>
          <w:szCs w:val="20"/>
        </w:rPr>
        <w:t xml:space="preserve"> e a linguagem de programação C# para desenvolver o aplicativo (Requisito Não Funcional - RNF);</w:t>
      </w:r>
    </w:p>
    <w:p w14:paraId="7661A00B" w14:textId="76891A18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utilizar o </w:t>
      </w:r>
      <w:proofErr w:type="spellStart"/>
      <w:r>
        <w:rPr>
          <w:sz w:val="20"/>
          <w:szCs w:val="20"/>
        </w:rPr>
        <w:t>Vuforia</w:t>
      </w:r>
      <w:proofErr w:type="spellEnd"/>
      <w:r>
        <w:rPr>
          <w:sz w:val="20"/>
          <w:szCs w:val="20"/>
        </w:rPr>
        <w:t xml:space="preserve"> para cuidar da parte de realidade aumentada (RNF);</w:t>
      </w:r>
    </w:p>
    <w:p w14:paraId="1A45CEBE" w14:textId="2503A49E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utilizar o Blender como uma das ferramentas para fazer a modelagem em 3</w:t>
      </w:r>
      <w:r w:rsidR="0057050E">
        <w:rPr>
          <w:sz w:val="20"/>
          <w:szCs w:val="20"/>
        </w:rPr>
        <w:t xml:space="preserve">D </w:t>
      </w:r>
      <w:r>
        <w:rPr>
          <w:sz w:val="20"/>
          <w:szCs w:val="20"/>
        </w:rPr>
        <w:t>(RNF);</w:t>
      </w:r>
    </w:p>
    <w:p w14:paraId="03191589" w14:textId="09E37841" w:rsidR="002344CA" w:rsidRPr="00A86BBC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utilizar o Blender para aplicar a anamorfose nas moléculas</w:t>
      </w:r>
      <w:r w:rsidR="0003228A">
        <w:rPr>
          <w:sz w:val="20"/>
          <w:szCs w:val="20"/>
        </w:rPr>
        <w:t xml:space="preserve"> </w:t>
      </w:r>
      <w:r>
        <w:rPr>
          <w:sz w:val="20"/>
          <w:szCs w:val="20"/>
        </w:rPr>
        <w:t>(RNF);</w:t>
      </w:r>
    </w:p>
    <w:p w14:paraId="5CB0A412" w14:textId="77777777" w:rsidR="00451B94" w:rsidRDefault="00451B94" w:rsidP="00451B94">
      <w:pPr>
        <w:pStyle w:val="Ttulo2"/>
        <w:spacing w:after="120" w:line="240" w:lineRule="auto"/>
      </w:pPr>
      <w:r>
        <w:lastRenderedPageBreak/>
        <w:t>METODOLOGIA</w:t>
      </w:r>
    </w:p>
    <w:p w14:paraId="4ACC7538" w14:textId="77777777" w:rsidR="00451B94" w:rsidRPr="007E0D87" w:rsidRDefault="00451B94" w:rsidP="002344CA">
      <w:pPr>
        <w:pStyle w:val="TF-TEXTO"/>
        <w:ind w:firstLine="567"/>
      </w:pPr>
      <w:r w:rsidRPr="007E0D87">
        <w:t>O trabalho será desenvolvido observando as seguintes etapas:</w:t>
      </w:r>
    </w:p>
    <w:p w14:paraId="7C119F91" w14:textId="16B380E1" w:rsidR="002344CA" w:rsidRPr="00831FD3" w:rsidRDefault="002344CA" w:rsidP="002344CA">
      <w:pPr>
        <w:pStyle w:val="TF-ALNEA"/>
      </w:pPr>
      <w:r w:rsidRPr="008A0500">
        <w:t>levantamento bibliográfico</w:t>
      </w:r>
      <w:r w:rsidRPr="7C9F7D0A">
        <w:t xml:space="preserve">: </w:t>
      </w:r>
      <w:r>
        <w:t>essa etapa corresponde a pesquisa bibliográfica sobre os elementos químicos, as moléculas, a</w:t>
      </w:r>
      <w:r w:rsidR="0057050E">
        <w:t>s</w:t>
      </w:r>
      <w:r>
        <w:t xml:space="preserve"> técnica</w:t>
      </w:r>
      <w:r w:rsidR="0057050E">
        <w:t>s de realidade aumentada e ilusão</w:t>
      </w:r>
      <w:r>
        <w:t>;</w:t>
      </w:r>
    </w:p>
    <w:p w14:paraId="69A2623A" w14:textId="6A4DC3E5" w:rsidR="002344CA" w:rsidRPr="008D19EA" w:rsidRDefault="003B3DBA" w:rsidP="002344CA">
      <w:pPr>
        <w:pStyle w:val="TF-ALNEA"/>
      </w:pPr>
      <w:r>
        <w:t>reavaliação</w:t>
      </w:r>
      <w:r w:rsidR="002344CA">
        <w:t xml:space="preserve"> </w:t>
      </w:r>
      <w:r w:rsidR="002344CA" w:rsidRPr="008D19EA">
        <w:t>dos requisitos:</w:t>
      </w:r>
      <w:r w:rsidR="002344CA">
        <w:t xml:space="preserve"> essa etapa corresponde a reavaliar os requisitos com base no levantamento da etapa anterior;</w:t>
      </w:r>
    </w:p>
    <w:p w14:paraId="62D8A6F4" w14:textId="77777777" w:rsidR="002344CA" w:rsidRDefault="002344CA" w:rsidP="002344CA">
      <w:pPr>
        <w:pStyle w:val="TF-ALNEA"/>
      </w:pPr>
      <w:r>
        <w:t>modelagem</w:t>
      </w:r>
      <w:r w:rsidRPr="7C9F7D0A">
        <w:t xml:space="preserve">: </w:t>
      </w:r>
      <w:r>
        <w:t>essa etapa corresponde a utilização do Blender para fazer a modelagem das moléculas;</w:t>
      </w:r>
    </w:p>
    <w:p w14:paraId="7080D5B9" w14:textId="5EC059C2" w:rsidR="002344CA" w:rsidRDefault="002344CA" w:rsidP="002344CA">
      <w:pPr>
        <w:pStyle w:val="TF-ALNEA"/>
      </w:pPr>
      <w:r>
        <w:t xml:space="preserve">desenvolvimento: essa etapa corresponde a utilização do </w:t>
      </w:r>
      <w:proofErr w:type="spellStart"/>
      <w:r>
        <w:t>Unity</w:t>
      </w:r>
      <w:proofErr w:type="spellEnd"/>
      <w:r>
        <w:t xml:space="preserve"> junto com a linguagem C# e o </w:t>
      </w:r>
      <w:proofErr w:type="spellStart"/>
      <w:r>
        <w:t>Vuforia</w:t>
      </w:r>
      <w:proofErr w:type="spellEnd"/>
      <w:r>
        <w:t xml:space="preserve"> para construir a aplicação</w:t>
      </w:r>
      <w:r w:rsidR="0057050E">
        <w:t>;</w:t>
      </w:r>
    </w:p>
    <w:p w14:paraId="7EB7B740" w14:textId="642D2D99" w:rsidR="00451B94" w:rsidRDefault="002344CA" w:rsidP="002344CA">
      <w:pPr>
        <w:pStyle w:val="TF-ALNEA"/>
      </w:pPr>
      <w:r>
        <w:t xml:space="preserve">etapa de análise dos resultados: essa etapa corresponde a avaliação dos resultados através </w:t>
      </w:r>
      <w:r w:rsidR="0057050E">
        <w:t>das classificações dos usuário</w:t>
      </w:r>
      <w:r w:rsidR="00FC5421">
        <w:t>s</w:t>
      </w:r>
      <w:r w:rsidR="0057050E">
        <w:t xml:space="preserve"> ao</w:t>
      </w:r>
      <w:r w:rsidR="00FC5421">
        <w:t xml:space="preserve"> utilizarem o aplicativo</w:t>
      </w:r>
      <w:r>
        <w:t>. Assim será pedido para que diversas pessoas utilizem o aplicativo e depois enviem uma imagem de suas pontuações</w:t>
      </w:r>
      <w:r w:rsidR="00FC5421">
        <w:t xml:space="preserve">. </w:t>
      </w:r>
      <w:del w:id="76" w:author="Andreza Sartori" w:date="2020-10-14T13:58:00Z">
        <w:r w:rsidR="00FC5421" w:rsidDel="0027396E">
          <w:delText>E t</w:delText>
        </w:r>
      </w:del>
      <w:ins w:id="77" w:author="Andreza Sartori" w:date="2020-10-14T13:58:00Z">
        <w:r w:rsidR="0027396E">
          <w:t>T</w:t>
        </w:r>
      </w:ins>
      <w:r w:rsidR="00FC5421">
        <w:t>ambém será disponibilizado um questionário para avaliar o uso do aplicativo em si</w:t>
      </w:r>
      <w:r w:rsidR="00962E22">
        <w:t>.</w:t>
      </w:r>
    </w:p>
    <w:p w14:paraId="68FE02CA" w14:textId="04C00699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A1B2D">
        <w:t xml:space="preserve">Quadro </w:t>
      </w:r>
      <w:r w:rsidR="0060060C">
        <w:fldChar w:fldCharType="end"/>
      </w:r>
      <w:r>
        <w:t>.</w:t>
      </w:r>
    </w:p>
    <w:p w14:paraId="73BDF8FD" w14:textId="5B6D57D9" w:rsidR="00451B94" w:rsidRDefault="0060060C" w:rsidP="005B2E12">
      <w:pPr>
        <w:pStyle w:val="TF-LEGENDA"/>
      </w:pPr>
      <w:bookmarkStart w:id="78" w:name="_Ref98650273"/>
      <w:r>
        <w:t xml:space="preserve">Quadro </w:t>
      </w:r>
      <w:bookmarkEnd w:id="78"/>
      <w:r w:rsidR="002344CA">
        <w:t>2</w:t>
      </w:r>
      <w:r w:rsidR="00451B94" w:rsidRPr="007E0D87">
        <w:t xml:space="preserve"> </w:t>
      </w:r>
      <w:r w:rsidR="002344CA">
        <w:t>–</w:t>
      </w:r>
      <w:r w:rsidR="00451B94" w:rsidRPr="007E0D87">
        <w:t xml:space="preserve"> Cronograma</w:t>
      </w:r>
    </w:p>
    <w:tbl>
      <w:tblPr>
        <w:tblW w:w="90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0"/>
        <w:gridCol w:w="273"/>
        <w:gridCol w:w="284"/>
        <w:gridCol w:w="284"/>
        <w:gridCol w:w="284"/>
        <w:gridCol w:w="284"/>
        <w:gridCol w:w="325"/>
        <w:gridCol w:w="243"/>
        <w:gridCol w:w="284"/>
        <w:gridCol w:w="284"/>
        <w:gridCol w:w="289"/>
      </w:tblGrid>
      <w:tr w:rsidR="002344CA" w14:paraId="6DB2D1FF" w14:textId="77777777" w:rsidTr="002344CA">
        <w:trPr>
          <w:jc w:val="center"/>
        </w:trPr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CD0145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8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25A95F1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2021</w:t>
            </w:r>
          </w:p>
        </w:tc>
      </w:tr>
      <w:tr w:rsidR="002344CA" w14:paraId="0DA45623" w14:textId="77777777" w:rsidTr="009D0976">
        <w:trPr>
          <w:jc w:val="center"/>
        </w:trPr>
        <w:tc>
          <w:tcPr>
            <w:tcW w:w="6170" w:type="dxa"/>
            <w:tcBorders>
              <w:top w:val="nil"/>
              <w:left w:val="single" w:sz="4" w:space="0" w:color="000000"/>
              <w:bottom w:val="nil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02F0426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26BED77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fev</w:t>
            </w:r>
            <w:r w:rsidRPr="7C9F7D0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025D73F0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</w:t>
            </w:r>
            <w:r w:rsidRPr="7C9F7D0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609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56356F6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abr.</w:t>
            </w:r>
          </w:p>
        </w:tc>
        <w:tc>
          <w:tcPr>
            <w:tcW w:w="527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5B001C4F" w14:textId="4EE6E8DC" w:rsidR="002344CA" w:rsidRDefault="00FC5421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2E4AFBA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jun.</w:t>
            </w:r>
          </w:p>
        </w:tc>
      </w:tr>
      <w:tr w:rsidR="002344CA" w14:paraId="11B62CF0" w14:textId="77777777" w:rsidTr="009D0976">
        <w:trPr>
          <w:jc w:val="center"/>
        </w:trPr>
        <w:tc>
          <w:tcPr>
            <w:tcW w:w="6170" w:type="dxa"/>
            <w:tcBorders>
              <w:top w:val="nil"/>
              <w:left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74893FD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etapas / quinzenas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50635E7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F2B039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034CEC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4EE9BB7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50D87E04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1C67530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42EA0D7D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2814403D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2BF1371B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5FDBE39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</w:tr>
      <w:tr w:rsidR="002344CA" w14:paraId="691CFF20" w14:textId="77777777" w:rsidTr="009D0976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</w:tcPr>
          <w:p w14:paraId="14E69EF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8A0500">
              <w:rPr>
                <w:sz w:val="20"/>
                <w:szCs w:val="20"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6E6C86B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547A4F9C" w14:textId="77777777" w:rsidR="002344CA" w:rsidRPr="00EC5053" w:rsidRDefault="002344CA" w:rsidP="002344C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595959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734D082F" w14:textId="77777777" w:rsidR="002344CA" w:rsidRPr="00EC5053" w:rsidRDefault="002344CA" w:rsidP="002344C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6D3FDE38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463D00F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2D5A7F2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03CD1EA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6F1E204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71C8DFF7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4244EBF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344CA" w14:paraId="550DD5CA" w14:textId="77777777" w:rsidTr="009D0976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</w:tcPr>
          <w:p w14:paraId="187468C3" w14:textId="36FCC84F" w:rsidR="002344CA" w:rsidRDefault="003B3DB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3B3DBA">
              <w:rPr>
                <w:sz w:val="20"/>
                <w:szCs w:val="20"/>
              </w:rPr>
              <w:t>reavaliação</w:t>
            </w:r>
            <w:r w:rsidR="002344CA">
              <w:rPr>
                <w:sz w:val="20"/>
                <w:szCs w:val="20"/>
              </w:rPr>
              <w:t xml:space="preserve"> </w:t>
            </w:r>
            <w:r w:rsidR="002344CA" w:rsidRPr="008D19EA">
              <w:rPr>
                <w:color w:val="000000"/>
                <w:sz w:val="20"/>
                <w:szCs w:val="20"/>
              </w:rPr>
              <w:t>dos requisitos</w:t>
            </w:r>
          </w:p>
        </w:tc>
        <w:tc>
          <w:tcPr>
            <w:tcW w:w="273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44E3B72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6EF6942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049FA552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7B95F0F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4249F3B8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2A17B87B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6B0D09F8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6E444D47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4D558312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6492212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D45A3" w14:paraId="4ED5C1CE" w14:textId="77777777" w:rsidTr="004D45A3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</w:tcPr>
          <w:p w14:paraId="0ECF885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modelagem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4AAD4E6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75A5FAD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7B941A9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7BCDC81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2081BFB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2CA5CE7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6FED868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064F2C8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266C3380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20008407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344CA" w14:paraId="73D51D25" w14:textId="77777777" w:rsidTr="009D0976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</w:tcPr>
          <w:p w14:paraId="7978DDB0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desenvolvimento</w:t>
            </w:r>
          </w:p>
        </w:tc>
        <w:tc>
          <w:tcPr>
            <w:tcW w:w="273" w:type="dxa"/>
            <w:tcMar>
              <w:top w:w="0" w:type="dxa"/>
              <w:bottom w:w="0" w:type="dxa"/>
            </w:tcMar>
          </w:tcPr>
          <w:p w14:paraId="2CDDB1A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Mar>
              <w:top w:w="0" w:type="dxa"/>
              <w:bottom w:w="0" w:type="dxa"/>
            </w:tcMar>
          </w:tcPr>
          <w:p w14:paraId="4FF64D1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Mar>
              <w:top w:w="0" w:type="dxa"/>
              <w:bottom w:w="0" w:type="dxa"/>
            </w:tcMar>
          </w:tcPr>
          <w:p w14:paraId="36F7F58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/>
            <w:tcMar>
              <w:top w:w="0" w:type="dxa"/>
              <w:bottom w:w="0" w:type="dxa"/>
            </w:tcMar>
          </w:tcPr>
          <w:p w14:paraId="6193CA4F" w14:textId="77777777" w:rsidR="002344CA" w:rsidRDefault="002344CA" w:rsidP="002344C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5959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/>
            <w:tcMar>
              <w:top w:w="0" w:type="dxa"/>
              <w:bottom w:w="0" w:type="dxa"/>
            </w:tcMar>
          </w:tcPr>
          <w:p w14:paraId="7DC5195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shd w:val="clear" w:color="auto" w:fill="595959"/>
            <w:tcMar>
              <w:top w:w="0" w:type="dxa"/>
              <w:bottom w:w="0" w:type="dxa"/>
            </w:tcMar>
          </w:tcPr>
          <w:p w14:paraId="0D6A9E0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595959"/>
            <w:tcMar>
              <w:top w:w="0" w:type="dxa"/>
              <w:bottom w:w="0" w:type="dxa"/>
            </w:tcMar>
          </w:tcPr>
          <w:p w14:paraId="4E3DA15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/>
            <w:tcMar>
              <w:top w:w="0" w:type="dxa"/>
              <w:bottom w:w="0" w:type="dxa"/>
            </w:tcMar>
          </w:tcPr>
          <w:p w14:paraId="2D63CA9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Mar>
              <w:top w:w="0" w:type="dxa"/>
              <w:bottom w:w="0" w:type="dxa"/>
            </w:tcMar>
          </w:tcPr>
          <w:p w14:paraId="6860EFD4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69DD8F7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344CA" w14:paraId="695C2975" w14:textId="77777777" w:rsidTr="009D0976">
        <w:trPr>
          <w:jc w:val="center"/>
        </w:trPr>
        <w:tc>
          <w:tcPr>
            <w:tcW w:w="61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51CC03A2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etapa de análise dos resultados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1AB44CF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11F9AE3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329E6CC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02C093A6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30ECE9F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0BD9B94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3AA68B66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223EAC6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59680DC2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07E4A35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5A20E465" w14:textId="46EA6BEA" w:rsidR="002344CA" w:rsidRDefault="0037046F" w:rsidP="002344CA">
      <w:pPr>
        <w:pStyle w:val="Ttulo1"/>
      </w:pPr>
      <w:r>
        <w:t>REVISÃO BIBLIOGRÁFICA</w:t>
      </w:r>
    </w:p>
    <w:p w14:paraId="32F717E3" w14:textId="5BF95D26" w:rsidR="0075507A" w:rsidRDefault="002344CA" w:rsidP="0019119E">
      <w:pPr>
        <w:pStyle w:val="TF-TEXTO"/>
      </w:pPr>
      <w:r w:rsidRPr="00592F54">
        <w:t>Nesta seção é apresentada uma introdução ao principa</w:t>
      </w:r>
      <w:r>
        <w:t>l</w:t>
      </w:r>
      <w:r w:rsidR="00FC5421">
        <w:t xml:space="preserve"> tema</w:t>
      </w:r>
      <w:r w:rsidRPr="00592F54">
        <w:t xml:space="preserve"> </w:t>
      </w:r>
      <w:r>
        <w:t xml:space="preserve">do </w:t>
      </w:r>
      <w:r w:rsidRPr="00592F54">
        <w:t xml:space="preserve">projeto. </w:t>
      </w:r>
      <w:r>
        <w:t xml:space="preserve">A química é a ciência da matéria e de suas </w:t>
      </w:r>
      <w:commentRangeStart w:id="79"/>
      <w:r>
        <w:t>mudanças</w:t>
      </w:r>
      <w:r w:rsidR="00FC5421">
        <w:t>.</w:t>
      </w:r>
      <w:r>
        <w:t xml:space="preserve"> </w:t>
      </w:r>
      <w:commentRangeEnd w:id="79"/>
      <w:r w:rsidR="00B24D4C">
        <w:rPr>
          <w:rStyle w:val="Refdecomentrio"/>
        </w:rPr>
        <w:commentReference w:id="79"/>
      </w:r>
      <w:r w:rsidR="00FC5421">
        <w:t>A</w:t>
      </w:r>
      <w:r>
        <w:t>ssim nenhum material independe da química</w:t>
      </w:r>
      <w:r w:rsidR="00FC5421">
        <w:t>,</w:t>
      </w:r>
      <w:r>
        <w:t xml:space="preserve"> </w:t>
      </w:r>
      <w:commentRangeStart w:id="80"/>
      <w:r>
        <w:t xml:space="preserve">o que nos leva </w:t>
      </w:r>
      <w:commentRangeEnd w:id="80"/>
      <w:r w:rsidR="00B24D4C">
        <w:rPr>
          <w:rStyle w:val="Refdecomentrio"/>
        </w:rPr>
        <w:commentReference w:id="80"/>
      </w:r>
      <w:r>
        <w:t>a entender que ela é uma ciência de extrema importância</w:t>
      </w:r>
      <w:r w:rsidR="00FC5421">
        <w:t>. V</w:t>
      </w:r>
      <w:r>
        <w:t>isto que está presente desde os tempos antigos</w:t>
      </w:r>
      <w:r w:rsidR="00FC5421">
        <w:t>,</w:t>
      </w:r>
      <w:r w:rsidR="0019119E">
        <w:t xml:space="preserve"> como por exemplo</w:t>
      </w:r>
      <w:r>
        <w:t xml:space="preserve"> na transformação de minérios em metais (</w:t>
      </w:r>
      <w:r w:rsidRPr="004A2376">
        <w:t>A</w:t>
      </w:r>
      <w:r w:rsidR="0075507A">
        <w:t>TKINS</w:t>
      </w:r>
      <w:r w:rsidRPr="004A2376">
        <w:t>,</w:t>
      </w:r>
      <w:r>
        <w:t xml:space="preserve"> 2018).</w:t>
      </w:r>
      <w:r w:rsidR="0019119E">
        <w:t xml:space="preserve"> Na química existem vários conceitos importantes</w:t>
      </w:r>
      <w:r w:rsidR="00FC5421">
        <w:t>,</w:t>
      </w:r>
      <w:r w:rsidR="0019119E">
        <w:t xml:space="preserve"> dois deles seriam os átomos que são a menor parte possível da matéria</w:t>
      </w:r>
      <w:r w:rsidR="00FC5421">
        <w:t>,</w:t>
      </w:r>
      <w:r w:rsidR="0019119E">
        <w:t xml:space="preserve"> e as </w:t>
      </w:r>
      <w:r w:rsidR="0075507A" w:rsidRPr="0075507A">
        <w:t>molécula</w:t>
      </w:r>
      <w:r w:rsidR="0019119E">
        <w:t>s que são</w:t>
      </w:r>
      <w:r w:rsidR="0075507A" w:rsidRPr="0075507A">
        <w:t xml:space="preserve"> um grupo de átomos ligados de uma forma específica</w:t>
      </w:r>
      <w:r w:rsidR="0075507A">
        <w:t>.</w:t>
      </w:r>
      <w:r w:rsidR="0075507A" w:rsidRPr="0075507A">
        <w:t xml:space="preserve"> </w:t>
      </w:r>
      <w:r w:rsidR="0075507A">
        <w:t>C</w:t>
      </w:r>
      <w:r w:rsidR="0075507A" w:rsidRPr="0075507A">
        <w:t>ada molécula possui sua fórmula molecular</w:t>
      </w:r>
      <w:r w:rsidR="00FC5421">
        <w:t>,</w:t>
      </w:r>
      <w:r w:rsidR="0075507A" w:rsidRPr="0075507A">
        <w:t xml:space="preserve"> que seria a quantidade de átomos de cada tipo presentes em cada molécula</w:t>
      </w:r>
      <w:r w:rsidR="00FC5421">
        <w:t>.</w:t>
      </w:r>
      <w:r w:rsidR="0075507A" w:rsidRPr="0075507A">
        <w:t xml:space="preserve"> </w:t>
      </w:r>
      <w:r w:rsidR="00FC5421">
        <w:t>C</w:t>
      </w:r>
      <w:r w:rsidR="0075507A" w:rsidRPr="0075507A">
        <w:t>omo por exemplo</w:t>
      </w:r>
      <w:r w:rsidR="00FC5421">
        <w:t>,</w:t>
      </w:r>
      <w:r w:rsidR="0075507A" w:rsidRPr="0075507A">
        <w:t xml:space="preserve"> a molécula H</w:t>
      </w:r>
      <w:r w:rsidR="0075507A" w:rsidRPr="0075507A">
        <w:rPr>
          <w:vertAlign w:val="subscript"/>
        </w:rPr>
        <w:t>2</w:t>
      </w:r>
      <w:r w:rsidR="0075507A" w:rsidRPr="0075507A">
        <w:t>O</w:t>
      </w:r>
      <w:r w:rsidR="00FC5421">
        <w:t>,</w:t>
      </w:r>
      <w:r w:rsidR="0075507A" w:rsidRPr="0075507A">
        <w:t xml:space="preserve"> que contém 1 átomo de oxigênio e 2 átomos de hidrogênio </w:t>
      </w:r>
      <w:r w:rsidR="0075507A">
        <w:t>(</w:t>
      </w:r>
      <w:r w:rsidR="0075507A" w:rsidRPr="004A2376">
        <w:t>A</w:t>
      </w:r>
      <w:r w:rsidR="0075507A">
        <w:t>TKINS</w:t>
      </w:r>
      <w:r w:rsidR="0075507A" w:rsidRPr="004A2376">
        <w:t>,</w:t>
      </w:r>
      <w:r w:rsidR="0075507A">
        <w:t xml:space="preserve"> 2018)</w:t>
      </w:r>
      <w:r w:rsidR="00073B90">
        <w:t>.</w:t>
      </w:r>
    </w:p>
    <w:p w14:paraId="29AB0941" w14:textId="4679558A" w:rsidR="007E597C" w:rsidRDefault="0019119E" w:rsidP="007E597C">
      <w:pPr>
        <w:pStyle w:val="TF-TEXTO"/>
      </w:pPr>
      <w:r>
        <w:t xml:space="preserve">A ilusão de ótica como explicado por </w:t>
      </w:r>
      <w:r w:rsidRPr="0019119E">
        <w:t xml:space="preserve">Silva </w:t>
      </w:r>
      <w:r w:rsidRPr="00106AD3">
        <w:rPr>
          <w:i/>
          <w:iCs/>
        </w:rPr>
        <w:t>et al</w:t>
      </w:r>
      <w:r w:rsidRPr="0019119E">
        <w:t>. (2020)</w:t>
      </w:r>
      <w:r>
        <w:t xml:space="preserve"> é uma forma de enganar </w:t>
      </w:r>
      <w:r w:rsidR="00CF36E0">
        <w:t>a percepção da realidade</w:t>
      </w:r>
      <w:r>
        <w:t xml:space="preserve"> fazendo </w:t>
      </w:r>
      <w:r w:rsidR="00CF36E0">
        <w:t>com que sejam percebidas coisas que não existem ou que seja alterado a forma como algo está sendo visto. Assim</w:t>
      </w:r>
      <w:ins w:id="81" w:author="Andreza Sartori" w:date="2020-10-14T14:01:00Z">
        <w:r w:rsidR="00141CCE">
          <w:t>,</w:t>
        </w:r>
      </w:ins>
      <w:r w:rsidR="00CF36E0">
        <w:t xml:space="preserve"> as ilusões de ótica enganam o cérebro forçando-o a entender uma imagem de uma forma diferente da real forçando-o a captar uma ideia falsa.</w:t>
      </w:r>
      <w:r w:rsidR="00106AD3">
        <w:t xml:space="preserve"> Entre as diversas formas de ilusão de ótica a que</w:t>
      </w:r>
      <w:r w:rsidR="007E597C">
        <w:t xml:space="preserve"> será</w:t>
      </w:r>
      <w:r w:rsidR="00106AD3">
        <w:t xml:space="preserve"> usada no aplicativo proposto é a anamorfose</w:t>
      </w:r>
      <w:r w:rsidR="00FC5421">
        <w:t>,</w:t>
      </w:r>
      <w:r w:rsidR="00106AD3">
        <w:t xml:space="preserve"> </w:t>
      </w:r>
      <w:r w:rsidR="007E597C">
        <w:t xml:space="preserve">a qual </w:t>
      </w:r>
      <w:r w:rsidR="00106AD3">
        <w:t xml:space="preserve">consiste em esconder um desenho em uma imagem de tal forma que ele só será reconhecível </w:t>
      </w:r>
      <w:commentRangeStart w:id="82"/>
      <w:r w:rsidR="00106AD3">
        <w:t xml:space="preserve">se olharmos </w:t>
      </w:r>
      <w:commentRangeEnd w:id="82"/>
      <w:r w:rsidR="00071F14">
        <w:rPr>
          <w:rStyle w:val="Refdecomentrio"/>
        </w:rPr>
        <w:commentReference w:id="82"/>
      </w:r>
      <w:r w:rsidR="00106AD3">
        <w:t>do ângulo c</w:t>
      </w:r>
      <w:r w:rsidR="007E597C">
        <w:t xml:space="preserve">orreto </w:t>
      </w:r>
      <w:r w:rsidR="00FC5421">
        <w:t>(SEMMER, DA SILVA e NEVES, 2013)</w:t>
      </w:r>
      <w:r w:rsidR="007E597C">
        <w:t>.</w:t>
      </w:r>
    </w:p>
    <w:p w14:paraId="27C98F37" w14:textId="2F493812" w:rsidR="009F1DF2" w:rsidRDefault="00CF36E0" w:rsidP="00355F9C">
      <w:pPr>
        <w:pStyle w:val="TF-TEXTO"/>
      </w:pPr>
      <w:r>
        <w:t>A re</w:t>
      </w:r>
      <w:r w:rsidR="00355F9C">
        <w:t>alidade aumentada, diferente da realidade virtual, mantém o usuário em seu ambiente e traz os objetos do mundo virtual para o mundo real sem a necessidade de nenhum treinamento ou adaptação (</w:t>
      </w:r>
      <w:r w:rsidR="00355F9C" w:rsidRPr="7C9F7D0A">
        <w:t>K</w:t>
      </w:r>
      <w:r w:rsidR="00355F9C">
        <w:t xml:space="preserve">IRNER; </w:t>
      </w:r>
      <w:r w:rsidR="00355F9C" w:rsidRPr="7C9F7D0A">
        <w:t>T</w:t>
      </w:r>
      <w:r w:rsidR="00355F9C">
        <w:t>ORI</w:t>
      </w:r>
      <w:ins w:id="83" w:author="Andreza Sartori" w:date="2020-10-14T14:02:00Z">
        <w:r w:rsidR="007B08BB">
          <w:t>,</w:t>
        </w:r>
      </w:ins>
      <w:del w:id="84" w:author="Andreza Sartori" w:date="2020-10-14T14:02:00Z">
        <w:r w:rsidR="00355F9C" w:rsidDel="007B08BB">
          <w:delText>;</w:delText>
        </w:r>
      </w:del>
      <w:r w:rsidR="00355F9C">
        <w:t xml:space="preserve"> </w:t>
      </w:r>
      <w:r w:rsidR="00355F9C" w:rsidRPr="7C9F7D0A">
        <w:t>2006, p.22</w:t>
      </w:r>
      <w:r w:rsidR="00355F9C">
        <w:t xml:space="preserve">). Assim ela pode ser útil de diversas formas, como exemplo </w:t>
      </w:r>
      <w:proofErr w:type="spellStart"/>
      <w:r w:rsidR="00355F9C" w:rsidRPr="7C9F7D0A">
        <w:t>Kirner</w:t>
      </w:r>
      <w:proofErr w:type="spellEnd"/>
      <w:r w:rsidR="00355F9C" w:rsidRPr="7C9F7D0A">
        <w:t xml:space="preserve"> e </w:t>
      </w:r>
      <w:proofErr w:type="spellStart"/>
      <w:r w:rsidR="00355F9C" w:rsidRPr="7C9F7D0A">
        <w:t>Tori</w:t>
      </w:r>
      <w:proofErr w:type="spellEnd"/>
      <w:r w:rsidR="00355F9C" w:rsidRPr="7C9F7D0A">
        <w:t xml:space="preserve"> (2006, p.2</w:t>
      </w:r>
      <w:r w:rsidR="00AA20A7">
        <w:t>3</w:t>
      </w:r>
      <w:r w:rsidR="00355F9C" w:rsidRPr="7C9F7D0A">
        <w:t>),</w:t>
      </w:r>
      <w:r w:rsidR="00355F9C">
        <w:t xml:space="preserve"> citam a utilização de um aplicativo de realidade aumentada que coloca mobília virtual em um apartamento para decoração.</w:t>
      </w:r>
      <w:r w:rsidR="00106AD3">
        <w:t xml:space="preserve"> </w:t>
      </w:r>
    </w:p>
    <w:p w14:paraId="507EA469" w14:textId="77777777" w:rsidR="00355F9C" w:rsidRDefault="00355F9C" w:rsidP="00355F9C">
      <w:pPr>
        <w:pStyle w:val="TF-refernciasbibliogrficasTTULO"/>
      </w:pPr>
      <w:bookmarkStart w:id="85" w:name="_Toc351015602"/>
      <w:r>
        <w:t>Referências</w:t>
      </w:r>
      <w:bookmarkEnd w:id="85"/>
    </w:p>
    <w:p w14:paraId="25762D82" w14:textId="77777777" w:rsidR="00355F9C" w:rsidRDefault="00355F9C" w:rsidP="00355F9C">
      <w:pPr>
        <w:pStyle w:val="Normal0"/>
        <w:keepLines w:val="0"/>
        <w:spacing w:before="120"/>
        <w:rPr>
          <w:sz w:val="18"/>
          <w:szCs w:val="18"/>
        </w:rPr>
      </w:pPr>
      <w:r w:rsidRPr="004A2376">
        <w:rPr>
          <w:sz w:val="18"/>
          <w:szCs w:val="18"/>
        </w:rPr>
        <w:t xml:space="preserve">ATKINS, Peter; JONES, Loretta </w:t>
      </w:r>
      <w:proofErr w:type="spellStart"/>
      <w:r w:rsidRPr="004A2376">
        <w:rPr>
          <w:sz w:val="18"/>
          <w:szCs w:val="18"/>
        </w:rPr>
        <w:t>Co-autor</w:t>
      </w:r>
      <w:proofErr w:type="spellEnd"/>
      <w:r w:rsidRPr="004A2376">
        <w:rPr>
          <w:sz w:val="18"/>
          <w:szCs w:val="18"/>
        </w:rPr>
        <w:t xml:space="preserve">; LAVERMAN, Leroy </w:t>
      </w:r>
      <w:proofErr w:type="spellStart"/>
      <w:r w:rsidRPr="004A2376">
        <w:rPr>
          <w:sz w:val="18"/>
          <w:szCs w:val="18"/>
        </w:rPr>
        <w:t>Co-autor</w:t>
      </w:r>
      <w:proofErr w:type="spellEnd"/>
      <w:r w:rsidRPr="004A2376">
        <w:rPr>
          <w:sz w:val="18"/>
          <w:szCs w:val="18"/>
        </w:rPr>
        <w:t>. </w:t>
      </w:r>
      <w:r w:rsidRPr="00FE4642">
        <w:rPr>
          <w:b/>
          <w:bCs/>
          <w:sz w:val="18"/>
          <w:szCs w:val="18"/>
        </w:rPr>
        <w:t>Princípios de química: questionando a vida moderna e o meio ambiente</w:t>
      </w:r>
      <w:r w:rsidRPr="004A2376">
        <w:rPr>
          <w:sz w:val="18"/>
          <w:szCs w:val="18"/>
        </w:rPr>
        <w:t xml:space="preserve">.7. Porto </w:t>
      </w:r>
      <w:proofErr w:type="gramStart"/>
      <w:r w:rsidRPr="004A2376">
        <w:rPr>
          <w:sz w:val="18"/>
          <w:szCs w:val="18"/>
        </w:rPr>
        <w:t>Alegre :</w:t>
      </w:r>
      <w:proofErr w:type="gramEnd"/>
      <w:r w:rsidRPr="004A2376">
        <w:rPr>
          <w:sz w:val="18"/>
          <w:szCs w:val="18"/>
        </w:rPr>
        <w:t xml:space="preserve"> </w:t>
      </w:r>
      <w:proofErr w:type="spellStart"/>
      <w:r w:rsidRPr="004A2376">
        <w:rPr>
          <w:sz w:val="18"/>
          <w:szCs w:val="18"/>
        </w:rPr>
        <w:t>ArtMed</w:t>
      </w:r>
      <w:proofErr w:type="spellEnd"/>
      <w:r w:rsidRPr="004A2376">
        <w:rPr>
          <w:sz w:val="18"/>
          <w:szCs w:val="18"/>
        </w:rPr>
        <w:t>, 2018. E-book. Disponível em: https://integrada.minhabiblioteca.com.br/books/9788582604625. Acesso em: 1 out. 2020.</w:t>
      </w:r>
    </w:p>
    <w:p w14:paraId="41BC9424" w14:textId="48EA6E84" w:rsidR="00355F9C" w:rsidRDefault="00355F9C" w:rsidP="00FC5421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BEVILAQUA, Diego Vaz et al. </w:t>
      </w:r>
      <w:r w:rsidRPr="00FE4642">
        <w:rPr>
          <w:b/>
          <w:bCs/>
          <w:sz w:val="18"/>
          <w:szCs w:val="18"/>
        </w:rPr>
        <w:t>Ilusões virtuais: sobre o uso de objetos de aprendizagem para a exploração de ilusões de ótica em um museu</w:t>
      </w:r>
      <w:r w:rsidRPr="7C9F7D0A">
        <w:rPr>
          <w:sz w:val="18"/>
          <w:szCs w:val="18"/>
        </w:rPr>
        <w:t>. In: ENCONTRO DE PESQUISA EM ENSINO DE FÍSICA, 7., 2010, Águas de Lindóia. Anais... Águas de Lindoia: SBF, 2010. p. 1-20.</w:t>
      </w:r>
      <w:r w:rsidR="008C455E">
        <w:rPr>
          <w:sz w:val="18"/>
          <w:szCs w:val="18"/>
        </w:rPr>
        <w:t xml:space="preserve"> </w:t>
      </w:r>
      <w:r w:rsidR="008C455E" w:rsidRPr="7C9F7D0A">
        <w:rPr>
          <w:sz w:val="18"/>
          <w:szCs w:val="18"/>
        </w:rPr>
        <w:t xml:space="preserve">Disponível em: </w:t>
      </w:r>
      <w:r w:rsidR="008C455E" w:rsidRPr="008C455E">
        <w:rPr>
          <w:sz w:val="18"/>
          <w:szCs w:val="18"/>
        </w:rPr>
        <w:t>https://www.arca.fiocruz.br/handle/icict/32152. Acesso em:</w:t>
      </w:r>
      <w:r w:rsidR="00273C47">
        <w:rPr>
          <w:sz w:val="18"/>
          <w:szCs w:val="18"/>
        </w:rPr>
        <w:t xml:space="preserve"> </w:t>
      </w:r>
      <w:r w:rsidR="008C455E">
        <w:rPr>
          <w:sz w:val="18"/>
          <w:szCs w:val="18"/>
        </w:rPr>
        <w:t>20 set. 2020.</w:t>
      </w:r>
    </w:p>
    <w:p w14:paraId="7A8C0097" w14:textId="77777777" w:rsidR="00355F9C" w:rsidRDefault="00355F9C" w:rsidP="00355F9C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GUIMARÃES, Guilherme et al. </w:t>
      </w:r>
      <w:r w:rsidRPr="00FE4642">
        <w:rPr>
          <w:b/>
          <w:bCs/>
          <w:sz w:val="18"/>
          <w:szCs w:val="18"/>
        </w:rPr>
        <w:t>Tabela Periódica com Realidade Aumentada Aplicada no Processo de Ensino e Aprendizagem de Química</w:t>
      </w:r>
      <w:r w:rsidRPr="7C9F7D0A">
        <w:rPr>
          <w:sz w:val="18"/>
          <w:szCs w:val="18"/>
        </w:rPr>
        <w:t xml:space="preserve">. </w:t>
      </w:r>
      <w:r w:rsidRPr="00FC5421">
        <w:rPr>
          <w:sz w:val="18"/>
          <w:szCs w:val="18"/>
        </w:rPr>
        <w:t>Anais dos Workshops do VII Congresso Brasileiro de Informática na Educação (</w:t>
      </w:r>
      <w:proofErr w:type="spellStart"/>
      <w:r w:rsidRPr="00FC5421">
        <w:rPr>
          <w:sz w:val="18"/>
          <w:szCs w:val="18"/>
        </w:rPr>
        <w:t>Cbie</w:t>
      </w:r>
      <w:proofErr w:type="spellEnd"/>
      <w:r w:rsidRPr="00FC5421">
        <w:rPr>
          <w:sz w:val="18"/>
          <w:szCs w:val="18"/>
        </w:rPr>
        <w:t xml:space="preserve"> 2018)</w:t>
      </w:r>
      <w:r w:rsidRPr="7C9F7D0A">
        <w:rPr>
          <w:sz w:val="18"/>
          <w:szCs w:val="18"/>
        </w:rPr>
        <w:t xml:space="preserve">, </w:t>
      </w:r>
      <w:r w:rsidRPr="7C9F7D0A">
        <w:rPr>
          <w:sz w:val="18"/>
          <w:szCs w:val="18"/>
        </w:rPr>
        <w:lastRenderedPageBreak/>
        <w:t>[S.L.], v. 7, n. 1, p. 187-190, 28 out. 2018. Disponível em: https://br-ie.org/pub/index.php/wcbie/article/view/8229. Acesso em: 20 set. 2020.</w:t>
      </w:r>
    </w:p>
    <w:p w14:paraId="67FFA70D" w14:textId="77777777" w:rsidR="00355F9C" w:rsidRDefault="00355F9C" w:rsidP="00FC5421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KIRNER, Claudio; TORI, Romero. </w:t>
      </w:r>
      <w:r w:rsidRPr="00FE4642">
        <w:rPr>
          <w:b/>
          <w:bCs/>
          <w:sz w:val="18"/>
          <w:szCs w:val="18"/>
        </w:rPr>
        <w:t>Fundamentos de Realidade Aumentada</w:t>
      </w:r>
      <w:r w:rsidRPr="7C9F7D0A">
        <w:rPr>
          <w:sz w:val="18"/>
          <w:szCs w:val="18"/>
        </w:rPr>
        <w:t xml:space="preserve">. In: SYMPOSIUM ON VIRTUAL REALITY, 8., 2006, Belém. Livro do </w:t>
      </w:r>
      <w:proofErr w:type="spellStart"/>
      <w:r w:rsidRPr="7C9F7D0A">
        <w:rPr>
          <w:sz w:val="18"/>
          <w:szCs w:val="18"/>
        </w:rPr>
        <w:t>Pré</w:t>
      </w:r>
      <w:proofErr w:type="spellEnd"/>
      <w:r w:rsidRPr="7C9F7D0A">
        <w:rPr>
          <w:sz w:val="18"/>
          <w:szCs w:val="18"/>
        </w:rPr>
        <w:t xml:space="preserve">-Simpósio. [S. L.]: </w:t>
      </w:r>
      <w:proofErr w:type="spellStart"/>
      <w:r w:rsidRPr="7C9F7D0A">
        <w:rPr>
          <w:sz w:val="18"/>
          <w:szCs w:val="18"/>
        </w:rPr>
        <w:t>Sbc</w:t>
      </w:r>
      <w:proofErr w:type="spellEnd"/>
      <w:r w:rsidRPr="7C9F7D0A">
        <w:rPr>
          <w:sz w:val="18"/>
          <w:szCs w:val="18"/>
        </w:rPr>
        <w:t>, 2006. p. 22-38. Disponível em: https://pcs.usp.br/interlab/wp-content/uploads/sites/21/2018/01/Fundamentos_e_Tecnologia_de_Realidade_Virtual_e_Aumentada-v22-11-06.pdf. Acesso em: 18 set. 2020.</w:t>
      </w:r>
    </w:p>
    <w:p w14:paraId="55B883D9" w14:textId="718CFD9D" w:rsidR="00355F9C" w:rsidRDefault="00355F9C" w:rsidP="00FC5421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PINTO, </w:t>
      </w:r>
      <w:proofErr w:type="spellStart"/>
      <w:r w:rsidRPr="7C9F7D0A">
        <w:rPr>
          <w:sz w:val="18"/>
          <w:szCs w:val="18"/>
        </w:rPr>
        <w:t>Luis</w:t>
      </w:r>
      <w:proofErr w:type="spellEnd"/>
      <w:r w:rsidRPr="7C9F7D0A">
        <w:rPr>
          <w:sz w:val="18"/>
          <w:szCs w:val="18"/>
        </w:rPr>
        <w:t xml:space="preserve"> Thiago </w:t>
      </w:r>
      <w:proofErr w:type="spellStart"/>
      <w:r w:rsidRPr="7C9F7D0A">
        <w:rPr>
          <w:sz w:val="18"/>
          <w:szCs w:val="18"/>
        </w:rPr>
        <w:t>Gallerani</w:t>
      </w:r>
      <w:proofErr w:type="spellEnd"/>
      <w:r w:rsidRPr="7C9F7D0A">
        <w:rPr>
          <w:sz w:val="18"/>
          <w:szCs w:val="18"/>
        </w:rPr>
        <w:t xml:space="preserve">; PILAN, José Rafael; ALMEIDA, Osvaldo Cesar Pinheiro de. </w:t>
      </w:r>
      <w:r w:rsidRPr="00FE4642">
        <w:rPr>
          <w:b/>
          <w:bCs/>
          <w:sz w:val="18"/>
          <w:szCs w:val="18"/>
        </w:rPr>
        <w:t>Desenvolvimento de um aplicativo para ensino de química usando realidade aumentada</w:t>
      </w:r>
      <w:r w:rsidRPr="7C9F7D0A">
        <w:rPr>
          <w:sz w:val="18"/>
          <w:szCs w:val="18"/>
        </w:rPr>
        <w:t xml:space="preserve">. In: JORNADA CIENTÍFICA E TECNOLÓGICA DA FATEC DE BOTUCATU, 7., 2018, Botucatu. Anais </w:t>
      </w:r>
      <w:r w:rsidR="00273C47" w:rsidRPr="7C9F7D0A">
        <w:rPr>
          <w:sz w:val="18"/>
          <w:szCs w:val="18"/>
        </w:rPr>
        <w:t>[...].</w:t>
      </w:r>
      <w:r w:rsidRPr="7C9F7D0A">
        <w:rPr>
          <w:sz w:val="18"/>
          <w:szCs w:val="18"/>
        </w:rPr>
        <w:t xml:space="preserve"> [S. L.]: Fatec, 2018. p. 1-5. Disponível em: http://www.jornacitec.fatecbt.edu.br/index.php/VIIJTC/VIIJTC/paper/view/1673. </w:t>
      </w:r>
      <w:bookmarkStart w:id="86" w:name="_Hlk53160444"/>
      <w:r w:rsidRPr="7C9F7D0A">
        <w:rPr>
          <w:sz w:val="18"/>
          <w:szCs w:val="18"/>
        </w:rPr>
        <w:t xml:space="preserve">Acesso em: </w:t>
      </w:r>
      <w:bookmarkEnd w:id="86"/>
      <w:r w:rsidRPr="7C9F7D0A">
        <w:rPr>
          <w:sz w:val="18"/>
          <w:szCs w:val="18"/>
        </w:rPr>
        <w:t>20 set. 2020.</w:t>
      </w:r>
    </w:p>
    <w:p w14:paraId="22A70BC7" w14:textId="77777777" w:rsidR="00355F9C" w:rsidRDefault="00355F9C" w:rsidP="00FC5421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QUEIROZ, Altamira Souza; DE OLIVEIRA, Cícero Marcelo; REZENDE, Flávio Silva. </w:t>
      </w:r>
      <w:r w:rsidRPr="00FE4642">
        <w:rPr>
          <w:b/>
          <w:bCs/>
          <w:sz w:val="18"/>
          <w:szCs w:val="18"/>
        </w:rPr>
        <w:t>Realidade Aumentada no Ensino da Química: Elaboração e Avaliação de um Novo Recurso Didático</w:t>
      </w:r>
      <w:r w:rsidRPr="7C9F7D0A">
        <w:rPr>
          <w:sz w:val="18"/>
          <w:szCs w:val="18"/>
        </w:rPr>
        <w:t>. Revista Eletrônica Argentina-Brasil de Tecnologias da Informação e da Comunicação, [</w:t>
      </w:r>
      <w:proofErr w:type="spellStart"/>
      <w:r w:rsidRPr="7C9F7D0A">
        <w:rPr>
          <w:sz w:val="18"/>
          <w:szCs w:val="18"/>
        </w:rPr>
        <w:t>S.l</w:t>
      </w:r>
      <w:proofErr w:type="spellEnd"/>
      <w:r w:rsidRPr="7C9F7D0A">
        <w:rPr>
          <w:sz w:val="18"/>
          <w:szCs w:val="18"/>
        </w:rPr>
        <w:t xml:space="preserve">.], v. 1, n. 2, mar. 2015. ISSN 2446-7634. Disponível em: </w:t>
      </w:r>
      <w:hyperlink r:id="rId18">
        <w:r w:rsidRPr="7C9F7D0A">
          <w:rPr>
            <w:sz w:val="18"/>
            <w:szCs w:val="18"/>
          </w:rPr>
          <w:t>https://revistas.setrem.com.br/index.php/reabtic/article/view/44</w:t>
        </w:r>
      </w:hyperlink>
      <w:r w:rsidRPr="7C9F7D0A">
        <w:rPr>
          <w:sz w:val="18"/>
          <w:szCs w:val="18"/>
        </w:rPr>
        <w:t xml:space="preserve">. Acesso em: 28 set. 2020. </w:t>
      </w:r>
      <w:proofErr w:type="spellStart"/>
      <w:r w:rsidRPr="7C9F7D0A">
        <w:rPr>
          <w:sz w:val="18"/>
          <w:szCs w:val="18"/>
        </w:rPr>
        <w:t>doi</w:t>
      </w:r>
      <w:proofErr w:type="spellEnd"/>
      <w:r w:rsidRPr="7C9F7D0A">
        <w:rPr>
          <w:sz w:val="18"/>
          <w:szCs w:val="18"/>
        </w:rPr>
        <w:t xml:space="preserve">: </w:t>
      </w:r>
      <w:hyperlink r:id="rId19">
        <w:r w:rsidRPr="7C9F7D0A">
          <w:rPr>
            <w:sz w:val="18"/>
            <w:szCs w:val="18"/>
          </w:rPr>
          <w:t>http://dx.doi.org/10.5281/zenodo.59446</w:t>
        </w:r>
      </w:hyperlink>
      <w:r w:rsidRPr="7C9F7D0A">
        <w:rPr>
          <w:sz w:val="18"/>
          <w:szCs w:val="18"/>
        </w:rPr>
        <w:t>.</w:t>
      </w:r>
    </w:p>
    <w:p w14:paraId="7D7B9300" w14:textId="47A47C67" w:rsidR="00355F9C" w:rsidRDefault="00355F9C" w:rsidP="00355F9C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SANTOS, A. O. et al. </w:t>
      </w:r>
      <w:r w:rsidRPr="00FE4642">
        <w:rPr>
          <w:b/>
          <w:bCs/>
          <w:sz w:val="18"/>
          <w:szCs w:val="18"/>
        </w:rPr>
        <w:t>Dificuldades e motivações de aprendizagem em Química de alunos do ensino médio investigadas em ações</w:t>
      </w:r>
      <w:r w:rsidRPr="7C9F7D0A">
        <w:rPr>
          <w:sz w:val="18"/>
          <w:szCs w:val="18"/>
        </w:rPr>
        <w:t xml:space="preserve">. In: ENCONTRO SERGIPANO DE QUÍMICA, 4., 2013, São Cristóvão. Anais </w:t>
      </w:r>
      <w:proofErr w:type="gramStart"/>
      <w:r w:rsidRPr="7C9F7D0A">
        <w:rPr>
          <w:sz w:val="18"/>
          <w:szCs w:val="18"/>
        </w:rPr>
        <w:t>[...] .</w:t>
      </w:r>
      <w:proofErr w:type="gramEnd"/>
      <w:r w:rsidRPr="7C9F7D0A">
        <w:rPr>
          <w:sz w:val="18"/>
          <w:szCs w:val="18"/>
        </w:rPr>
        <w:t xml:space="preserve"> [S. L.]: Associação Sergipana de Ciência, 2013. p. 1-6. Disponível em: https://scientiaplena.org.br/sp/article/view/1517/812. Acesso em: 11 set. 2020</w:t>
      </w:r>
    </w:p>
    <w:p w14:paraId="0C454F1E" w14:textId="6EEBDA03" w:rsidR="00106AD3" w:rsidRDefault="00106AD3" w:rsidP="00355F9C">
      <w:pPr>
        <w:pStyle w:val="Normal0"/>
        <w:keepLines w:val="0"/>
        <w:spacing w:before="120"/>
        <w:rPr>
          <w:sz w:val="18"/>
          <w:szCs w:val="18"/>
        </w:rPr>
      </w:pPr>
      <w:r w:rsidRPr="00106AD3">
        <w:rPr>
          <w:sz w:val="18"/>
          <w:szCs w:val="18"/>
        </w:rPr>
        <w:t xml:space="preserve">SEMMER, Simone; DA SILVA, </w:t>
      </w:r>
      <w:proofErr w:type="spellStart"/>
      <w:r w:rsidRPr="00106AD3">
        <w:rPr>
          <w:sz w:val="18"/>
          <w:szCs w:val="18"/>
        </w:rPr>
        <w:t>Sani</w:t>
      </w:r>
      <w:proofErr w:type="spellEnd"/>
      <w:r w:rsidRPr="00106AD3">
        <w:rPr>
          <w:sz w:val="18"/>
          <w:szCs w:val="18"/>
        </w:rPr>
        <w:t xml:space="preserve"> de Carvalho </w:t>
      </w:r>
      <w:proofErr w:type="spellStart"/>
      <w:r w:rsidRPr="00106AD3">
        <w:rPr>
          <w:sz w:val="18"/>
          <w:szCs w:val="18"/>
        </w:rPr>
        <w:t>Rutz</w:t>
      </w:r>
      <w:proofErr w:type="spellEnd"/>
      <w:r w:rsidRPr="00106AD3">
        <w:rPr>
          <w:sz w:val="18"/>
          <w:szCs w:val="18"/>
        </w:rPr>
        <w:t xml:space="preserve">; NEVES, Marcos Cesar </w:t>
      </w:r>
      <w:proofErr w:type="spellStart"/>
      <w:r w:rsidRPr="00106AD3">
        <w:rPr>
          <w:sz w:val="18"/>
          <w:szCs w:val="18"/>
        </w:rPr>
        <w:t>Danhoni</w:t>
      </w:r>
      <w:proofErr w:type="spellEnd"/>
      <w:r w:rsidRPr="00106AD3">
        <w:rPr>
          <w:sz w:val="18"/>
          <w:szCs w:val="18"/>
        </w:rPr>
        <w:t xml:space="preserve">. </w:t>
      </w:r>
      <w:r w:rsidRPr="00FE4642">
        <w:rPr>
          <w:b/>
          <w:bCs/>
          <w:sz w:val="18"/>
          <w:szCs w:val="18"/>
        </w:rPr>
        <w:t>Anamorfose no Ensino de Geometria</w:t>
      </w:r>
      <w:r w:rsidRPr="00106AD3">
        <w:rPr>
          <w:sz w:val="18"/>
          <w:szCs w:val="18"/>
        </w:rPr>
        <w:t>. Alexandria: Revista de Educação em Ciência e Tecnologia, Florianópolis, v. 6, n. 3, p. 61-86, out. 2013. ISSN 1982-5153. Disponível em: https://periodicos.ufsc.br/index.php/alexandria/article/view/38010/29010. Acesso em: 02 out. 2020.</w:t>
      </w:r>
    </w:p>
    <w:p w14:paraId="08C372AC" w14:textId="699792C2" w:rsidR="00355F9C" w:rsidRDefault="00355F9C" w:rsidP="00355F9C">
      <w:pPr>
        <w:pStyle w:val="Normal0"/>
        <w:keepLines w:val="0"/>
        <w:spacing w:before="120"/>
        <w:rPr>
          <w:sz w:val="18"/>
          <w:szCs w:val="18"/>
        </w:rPr>
      </w:pPr>
      <w:r w:rsidRPr="0019119E">
        <w:rPr>
          <w:sz w:val="18"/>
          <w:szCs w:val="18"/>
        </w:rPr>
        <w:t xml:space="preserve">SILVA, Karina Batista da et al. </w:t>
      </w:r>
      <w:r w:rsidR="00FE4642" w:rsidRPr="00FE4642">
        <w:rPr>
          <w:b/>
          <w:bCs/>
          <w:sz w:val="18"/>
          <w:szCs w:val="18"/>
        </w:rPr>
        <w:t>Neurobiologia da visão e da ilusão de ótica</w:t>
      </w:r>
      <w:r w:rsidRPr="0019119E">
        <w:rPr>
          <w:sz w:val="18"/>
          <w:szCs w:val="18"/>
        </w:rPr>
        <w:t xml:space="preserve">. </w:t>
      </w:r>
      <w:proofErr w:type="spellStart"/>
      <w:r w:rsidRPr="0019119E">
        <w:rPr>
          <w:sz w:val="18"/>
          <w:szCs w:val="18"/>
        </w:rPr>
        <w:t>Analecta</w:t>
      </w:r>
      <w:proofErr w:type="spellEnd"/>
      <w:r w:rsidRPr="0019119E">
        <w:rPr>
          <w:sz w:val="18"/>
          <w:szCs w:val="18"/>
        </w:rPr>
        <w:t xml:space="preserve"> - Centro Universitário </w:t>
      </w:r>
      <w:proofErr w:type="spellStart"/>
      <w:r w:rsidRPr="0019119E">
        <w:rPr>
          <w:sz w:val="18"/>
          <w:szCs w:val="18"/>
        </w:rPr>
        <w:t>Uniacademia</w:t>
      </w:r>
      <w:proofErr w:type="spellEnd"/>
      <w:r w:rsidRPr="0019119E">
        <w:rPr>
          <w:sz w:val="18"/>
          <w:szCs w:val="18"/>
        </w:rPr>
        <w:t>, Juiz de Fora, v. 5, n. 5, 2020. Disponível em: https://seer.cesjf.br/index.php/ANL/article/view/2363. Acesso em: 02 out. 2020.</w:t>
      </w:r>
    </w:p>
    <w:p w14:paraId="4D12D3C6" w14:textId="77777777" w:rsidR="00355F9C" w:rsidRDefault="00355F9C" w:rsidP="00355F9C">
      <w:pPr>
        <w:pStyle w:val="TF-REFERNCIASITEM0"/>
      </w:pPr>
    </w:p>
    <w:p w14:paraId="3E919DB5" w14:textId="538C5285" w:rsidR="00355F9C" w:rsidRDefault="00355F9C" w:rsidP="00355F9C">
      <w:pPr>
        <w:pStyle w:val="TF-TEXTO"/>
      </w:pPr>
    </w:p>
    <w:p w14:paraId="4946ACAE" w14:textId="4D3C3E29" w:rsidR="00355F9C" w:rsidRDefault="00355F9C" w:rsidP="00355F9C">
      <w:pPr>
        <w:pStyle w:val="TF-TEXTO"/>
      </w:pPr>
    </w:p>
    <w:p w14:paraId="671C3403" w14:textId="52DDC756" w:rsidR="00355F9C" w:rsidRDefault="00355F9C" w:rsidP="00355F9C">
      <w:pPr>
        <w:pStyle w:val="TF-TEXTO"/>
      </w:pPr>
    </w:p>
    <w:p w14:paraId="213504C9" w14:textId="7EB80316" w:rsidR="00355F9C" w:rsidRDefault="00355F9C" w:rsidP="00355F9C">
      <w:pPr>
        <w:pStyle w:val="TF-TEXTO"/>
      </w:pPr>
    </w:p>
    <w:p w14:paraId="745B569B" w14:textId="5FDFE359" w:rsidR="00355F9C" w:rsidRDefault="00355F9C" w:rsidP="00355F9C">
      <w:pPr>
        <w:pStyle w:val="TF-TEXTO"/>
      </w:pPr>
    </w:p>
    <w:p w14:paraId="2B21AC7E" w14:textId="3BDE1DDB" w:rsidR="00355F9C" w:rsidRDefault="00355F9C" w:rsidP="00355F9C">
      <w:pPr>
        <w:pStyle w:val="TF-TEXTO"/>
      </w:pPr>
    </w:p>
    <w:p w14:paraId="30E99E9C" w14:textId="77777777" w:rsidR="00355F9C" w:rsidRPr="002344CA" w:rsidRDefault="00355F9C" w:rsidP="00355F9C">
      <w:pPr>
        <w:pStyle w:val="TF-TEXTO"/>
      </w:pPr>
    </w:p>
    <w:bookmarkEnd w:id="54"/>
    <w:bookmarkEnd w:id="55"/>
    <w:bookmarkEnd w:id="56"/>
    <w:bookmarkEnd w:id="57"/>
    <w:bookmarkEnd w:id="58"/>
    <w:bookmarkEnd w:id="59"/>
    <w:bookmarkEnd w:id="60"/>
    <w:p w14:paraId="4EF7B955" w14:textId="5F6A3915" w:rsidR="00F83A19" w:rsidRDefault="00587002" w:rsidP="00587002">
      <w:pPr>
        <w:pStyle w:val="TF-refernciasbibliogrficasTTULO"/>
      </w:pPr>
      <w:r>
        <w:br w:type="page"/>
      </w:r>
      <w:r w:rsidR="00F83A19">
        <w:lastRenderedPageBreak/>
        <w:t>ASSINATURAS</w:t>
      </w:r>
    </w:p>
    <w:p w14:paraId="108DDC5B" w14:textId="50057DA1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2BFAA5D4" w:rsidR="00F83A19" w:rsidRDefault="00F83A19" w:rsidP="00067BFB">
      <w:pPr>
        <w:pStyle w:val="TF-LEGENDA"/>
        <w:jc w:val="left"/>
      </w:pPr>
    </w:p>
    <w:p w14:paraId="54EF8335" w14:textId="38624211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20"/>
          <w:headerReference w:type="first" r:id="rId21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059D8804" w:rsidR="00320BFA" w:rsidRPr="00320BFA" w:rsidRDefault="00320BFA" w:rsidP="00320BFA">
      <w:pPr>
        <w:pStyle w:val="TF-xAvalLINHA"/>
      </w:pPr>
      <w:r w:rsidRPr="00320BFA">
        <w:t>Acadêmico(a):</w:t>
      </w:r>
      <w:r w:rsidR="00AA0055">
        <w:t xml:space="preserve"> Leonardo </w:t>
      </w:r>
      <w:proofErr w:type="spellStart"/>
      <w:r w:rsidR="00AA0055">
        <w:t>Rovigo</w:t>
      </w:r>
      <w:proofErr w:type="spellEnd"/>
      <w:r w:rsidRPr="00320BFA">
        <w:tab/>
      </w:r>
    </w:p>
    <w:p w14:paraId="3F54DE5E" w14:textId="000E1A92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 w:rsidR="00AA0055">
        <w:t>Andreza Sartori</w:t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362"/>
        <w:gridCol w:w="486"/>
        <w:gridCol w:w="490"/>
        <w:gridCol w:w="483"/>
      </w:tblGrid>
      <w:tr w:rsidR="00031386" w:rsidRPr="00320BFA" w14:paraId="333099EC" w14:textId="77777777" w:rsidTr="002E34E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67C017" w14:textId="77777777" w:rsidR="00031386" w:rsidRPr="00320BFA" w:rsidRDefault="00031386" w:rsidP="002E34E2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340F858" w14:textId="77777777" w:rsidR="00031386" w:rsidRPr="00320BFA" w:rsidRDefault="00031386" w:rsidP="002E34E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E83EE1B" w14:textId="77777777" w:rsidR="00031386" w:rsidRPr="00320BFA" w:rsidRDefault="00031386" w:rsidP="002E34E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6526D1B" w14:textId="77777777" w:rsidR="00031386" w:rsidRPr="00320BFA" w:rsidRDefault="00031386" w:rsidP="002E34E2">
            <w:pPr>
              <w:pStyle w:val="TF-xAvalITEMTABELA"/>
            </w:pPr>
            <w:r w:rsidRPr="00320BFA">
              <w:t>não atende</w:t>
            </w:r>
          </w:p>
        </w:tc>
      </w:tr>
      <w:tr w:rsidR="00031386" w:rsidRPr="00320BFA" w14:paraId="2749AB09" w14:textId="77777777" w:rsidTr="002E34E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A8DC8E6" w14:textId="77777777" w:rsidR="00031386" w:rsidRPr="00320BFA" w:rsidRDefault="00031386" w:rsidP="002E34E2">
            <w:pPr>
              <w:pStyle w:val="TF-xAvalITEMTABELA"/>
            </w:pPr>
            <w:r w:rsidRPr="00867192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11B69" w14:textId="77777777" w:rsidR="00031386" w:rsidRPr="00821EE8" w:rsidRDefault="00031386" w:rsidP="00031386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14656EA7" w14:textId="77777777" w:rsidR="00031386" w:rsidRPr="00821EE8" w:rsidRDefault="00031386" w:rsidP="002E34E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B88A" w14:textId="1ABDFE1A" w:rsidR="00031386" w:rsidRPr="00320BFA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3EA2" w14:textId="0FA160A3" w:rsidR="00031386" w:rsidRPr="00320BFA" w:rsidRDefault="00FB505C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357EAE" w14:textId="77777777" w:rsidR="00031386" w:rsidRPr="00320BFA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31386" w:rsidRPr="00320BFA" w14:paraId="5394C3FD" w14:textId="77777777" w:rsidTr="002E34E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33393B" w14:textId="77777777" w:rsidR="00031386" w:rsidRPr="00320BFA" w:rsidRDefault="00031386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778C7" w14:textId="77777777" w:rsidR="00031386" w:rsidRPr="00821EE8" w:rsidRDefault="00031386" w:rsidP="002E34E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15D28" w14:textId="05C9DFE6" w:rsidR="00031386" w:rsidRPr="00320BFA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FB2D4" w14:textId="3D050FC0" w:rsidR="00031386" w:rsidRPr="00320BFA" w:rsidRDefault="00FB505C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2C4D0E" w14:textId="77777777" w:rsidR="00031386" w:rsidRPr="00320BFA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31386" w:rsidRPr="00320BFA" w14:paraId="54916B55" w14:textId="77777777" w:rsidTr="002E34E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2F99B4" w14:textId="77777777" w:rsidR="00031386" w:rsidRPr="00320BFA" w:rsidRDefault="00031386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84B3B" w14:textId="77777777" w:rsidR="00031386" w:rsidRPr="00320BFA" w:rsidRDefault="00031386" w:rsidP="00031386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02DB0329" w14:textId="77777777" w:rsidR="00031386" w:rsidRPr="00320BFA" w:rsidRDefault="00031386" w:rsidP="002E34E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DE97" w14:textId="2045CDF1" w:rsidR="00031386" w:rsidRPr="00320BFA" w:rsidRDefault="00E90B9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FE27" w14:textId="77777777" w:rsidR="00031386" w:rsidRPr="00320BFA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4210F5" w14:textId="77777777" w:rsidR="00031386" w:rsidRPr="00320BFA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31386" w:rsidRPr="00320BFA" w14:paraId="14AC55DF" w14:textId="77777777" w:rsidTr="002E34E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CF7E1C" w14:textId="77777777" w:rsidR="00031386" w:rsidRPr="00320BFA" w:rsidRDefault="00031386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5D708" w14:textId="77777777" w:rsidR="00031386" w:rsidRPr="00320BFA" w:rsidRDefault="00031386" w:rsidP="002E34E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2619" w14:textId="30FA495A" w:rsidR="00031386" w:rsidRPr="00320BFA" w:rsidRDefault="00E90B9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5EE8" w14:textId="729030BF" w:rsidR="00031386" w:rsidRPr="00320BFA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6EAB3F" w14:textId="77777777" w:rsidR="00031386" w:rsidRPr="00320BFA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31386" w:rsidRPr="00320BFA" w14:paraId="347B3F0B" w14:textId="77777777" w:rsidTr="002E34E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671884" w14:textId="77777777" w:rsidR="00031386" w:rsidRPr="00320BFA" w:rsidRDefault="00031386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444E3" w14:textId="77777777" w:rsidR="00031386" w:rsidRPr="00EE20C1" w:rsidRDefault="00031386" w:rsidP="00031386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62739680" w14:textId="77777777" w:rsidR="00031386" w:rsidRPr="00EE20C1" w:rsidRDefault="00031386" w:rsidP="002E34E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184C5" w14:textId="378A55E1" w:rsidR="00031386" w:rsidRPr="00320BFA" w:rsidRDefault="009B776B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2BFE" w14:textId="77777777" w:rsidR="00031386" w:rsidRPr="00320BFA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B7927C" w14:textId="77777777" w:rsidR="00031386" w:rsidRPr="00320BFA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31386" w:rsidRPr="00320BFA" w14:paraId="28C21F74" w14:textId="77777777" w:rsidTr="002E34E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2E51F9" w14:textId="77777777" w:rsidR="00031386" w:rsidRPr="00320BFA" w:rsidRDefault="00031386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BA83" w14:textId="77777777" w:rsidR="00031386" w:rsidRPr="00EE20C1" w:rsidRDefault="00031386" w:rsidP="002E34E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1393" w14:textId="5C7F313D" w:rsidR="00031386" w:rsidRPr="00320BFA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EBC06" w14:textId="510D6B4F" w:rsidR="00031386" w:rsidRPr="00320BFA" w:rsidRDefault="009B776B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A03947" w14:textId="77777777" w:rsidR="00031386" w:rsidRPr="00320BFA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31386" w:rsidRPr="00320BFA" w14:paraId="52D16661" w14:textId="77777777" w:rsidTr="002E34E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3D63A2" w14:textId="77777777" w:rsidR="00031386" w:rsidRPr="00320BFA" w:rsidRDefault="00031386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4040F" w14:textId="77777777" w:rsidR="00031386" w:rsidRPr="00320BFA" w:rsidRDefault="00031386" w:rsidP="00031386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60BC94DB" w14:textId="77777777" w:rsidR="00031386" w:rsidRPr="00320BFA" w:rsidRDefault="00031386" w:rsidP="002E34E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747E" w14:textId="016D63BA" w:rsidR="00031386" w:rsidRPr="00320BFA" w:rsidRDefault="002408F2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E4EE" w14:textId="77777777" w:rsidR="00031386" w:rsidRPr="00320BFA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577286" w14:textId="77777777" w:rsidR="00031386" w:rsidRPr="00320BFA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31386" w:rsidRPr="00320BFA" w14:paraId="454899CF" w14:textId="77777777" w:rsidTr="002E34E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518010" w14:textId="77777777" w:rsidR="00031386" w:rsidRPr="00320BFA" w:rsidRDefault="00031386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AC413" w14:textId="77777777" w:rsidR="00031386" w:rsidRPr="00320BFA" w:rsidRDefault="00031386" w:rsidP="002E34E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D3B6" w14:textId="5C9789F8" w:rsidR="00031386" w:rsidRPr="00320BFA" w:rsidRDefault="002408F2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B98C" w14:textId="77777777" w:rsidR="00031386" w:rsidRPr="00320BFA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78EDD4" w14:textId="77777777" w:rsidR="00031386" w:rsidRPr="00320BFA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31386" w:rsidRPr="00320BFA" w14:paraId="669604B5" w14:textId="77777777" w:rsidTr="002E34E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417218" w14:textId="77777777" w:rsidR="00031386" w:rsidRPr="00320BFA" w:rsidRDefault="00031386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2B8AB" w14:textId="77777777" w:rsidR="00031386" w:rsidRPr="00801036" w:rsidRDefault="00031386" w:rsidP="00031386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334992" w14:textId="77777777" w:rsidR="00031386" w:rsidRPr="00801036" w:rsidRDefault="00031386" w:rsidP="002E34E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A2A87" w14:textId="3C94E02A" w:rsidR="00031386" w:rsidRPr="00801036" w:rsidRDefault="002408F2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3145" w14:textId="77777777" w:rsidR="00031386" w:rsidRPr="00801036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94EEB2" w14:textId="77777777" w:rsidR="00031386" w:rsidRPr="00320BFA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31386" w:rsidRPr="00320BFA" w14:paraId="0F688A26" w14:textId="77777777" w:rsidTr="002E34E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43F746A" w14:textId="77777777" w:rsidR="00031386" w:rsidRPr="00320BFA" w:rsidRDefault="00031386" w:rsidP="002E34E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1C620" w14:textId="77777777" w:rsidR="00031386" w:rsidRPr="00320BFA" w:rsidRDefault="00031386" w:rsidP="00031386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0EFA7545" w14:textId="77777777" w:rsidR="00031386" w:rsidRPr="00320BFA" w:rsidRDefault="00031386" w:rsidP="002E34E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A205" w14:textId="77777777" w:rsidR="00031386" w:rsidRPr="00320BFA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7E5E" w14:textId="77777777" w:rsidR="00031386" w:rsidRPr="00320BFA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39D335" w14:textId="063A1DFB" w:rsidR="00031386" w:rsidRPr="00320BFA" w:rsidRDefault="00FB505C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031386" w:rsidRPr="00320BFA" w14:paraId="45369E2C" w14:textId="77777777" w:rsidTr="002E34E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888AE1" w14:textId="77777777" w:rsidR="00031386" w:rsidRPr="00320BFA" w:rsidRDefault="00031386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4A09E" w14:textId="77777777" w:rsidR="00031386" w:rsidRPr="00320BFA" w:rsidRDefault="00031386" w:rsidP="002E34E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2C729" w14:textId="77777777" w:rsidR="00031386" w:rsidRPr="00320BFA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F29BE" w14:textId="658BF24F" w:rsidR="00031386" w:rsidRPr="00320BFA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611A31" w14:textId="44DBB79C" w:rsidR="00031386" w:rsidRPr="00320BFA" w:rsidRDefault="009D1FD8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031386" w:rsidRPr="00320BFA" w14:paraId="6EFFBA40" w14:textId="77777777" w:rsidTr="002E34E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5EC5B0" w14:textId="77777777" w:rsidR="00031386" w:rsidRPr="00320BFA" w:rsidRDefault="00031386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2EA9F" w14:textId="77777777" w:rsidR="00031386" w:rsidRPr="00320BFA" w:rsidRDefault="00031386" w:rsidP="00031386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7F7FAEFF" w14:textId="77777777" w:rsidR="00031386" w:rsidRPr="00320BFA" w:rsidRDefault="00031386" w:rsidP="002E34E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79A6" w14:textId="0ADAA173" w:rsidR="00031386" w:rsidRPr="00320BFA" w:rsidRDefault="009B776B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CFD0" w14:textId="49BFF2FF" w:rsidR="00031386" w:rsidRPr="00320BFA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6D37BA" w14:textId="77777777" w:rsidR="00031386" w:rsidRPr="00320BFA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31386" w:rsidRPr="00320BFA" w14:paraId="05581416" w14:textId="77777777" w:rsidTr="002E34E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9927CD" w14:textId="77777777" w:rsidR="00031386" w:rsidRPr="00320BFA" w:rsidRDefault="00031386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DBBD" w14:textId="77777777" w:rsidR="00031386" w:rsidRPr="00320BFA" w:rsidRDefault="00031386" w:rsidP="00031386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5432833A" w14:textId="77777777" w:rsidR="00031386" w:rsidRPr="00320BFA" w:rsidRDefault="00031386" w:rsidP="002E34E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304C" w14:textId="007073E6" w:rsidR="00031386" w:rsidRPr="00320BFA" w:rsidRDefault="009B776B" w:rsidP="002E34E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A07C" w14:textId="63DA02DE" w:rsidR="00031386" w:rsidRPr="00320BFA" w:rsidRDefault="00031386" w:rsidP="002E34E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479CD2" w14:textId="77777777" w:rsidR="00031386" w:rsidRPr="00320BFA" w:rsidRDefault="00031386" w:rsidP="002E34E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031386" w:rsidRPr="00320BFA" w14:paraId="2597D9AD" w14:textId="77777777" w:rsidTr="002E34E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0743C5" w14:textId="77777777" w:rsidR="00031386" w:rsidRPr="00320BFA" w:rsidRDefault="00031386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FA3BF" w14:textId="77777777" w:rsidR="00031386" w:rsidRPr="00320BFA" w:rsidRDefault="00031386" w:rsidP="00031386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76F9C5A7" w14:textId="77777777" w:rsidR="00031386" w:rsidRPr="00320BFA" w:rsidRDefault="00031386" w:rsidP="002E34E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8DD4" w14:textId="1A00FB95" w:rsidR="00031386" w:rsidRPr="00320BFA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E916" w14:textId="32C0357B" w:rsidR="00031386" w:rsidRPr="00320BFA" w:rsidRDefault="00BB60A2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13E07C" w14:textId="3DACDD82" w:rsidR="00031386" w:rsidRPr="00320BFA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31386" w:rsidRPr="00320BFA" w14:paraId="4B59C2A8" w14:textId="77777777" w:rsidTr="002E34E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869983" w14:textId="77777777" w:rsidR="00031386" w:rsidRPr="00320BFA" w:rsidRDefault="00031386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245C" w14:textId="77777777" w:rsidR="00031386" w:rsidRPr="00320BFA" w:rsidRDefault="00031386" w:rsidP="002E34E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BBB3C" w14:textId="1847EAA2" w:rsidR="00031386" w:rsidRPr="00320BFA" w:rsidRDefault="00BB60A2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B029" w14:textId="30F0C676" w:rsidR="00031386" w:rsidRPr="00320BFA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A4D3B0" w14:textId="77777777" w:rsidR="00031386" w:rsidRPr="00320BFA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31386" w:rsidRPr="00320BFA" w14:paraId="230BCD76" w14:textId="77777777" w:rsidTr="002E34E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8D77F4" w14:textId="77777777" w:rsidR="00031386" w:rsidRPr="00320BFA" w:rsidRDefault="00031386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73FAC13" w14:textId="77777777" w:rsidR="00031386" w:rsidRPr="00320BFA" w:rsidRDefault="00031386" w:rsidP="002E34E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0B925F9" w14:textId="12CA1DC9" w:rsidR="00031386" w:rsidRPr="00320BFA" w:rsidRDefault="006F3E01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9F2AFD4" w14:textId="77777777" w:rsidR="00031386" w:rsidRPr="00320BFA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E5020EC" w14:textId="77777777" w:rsidR="00031386" w:rsidRPr="00320BFA" w:rsidRDefault="00031386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A373701" w14:textId="78992030" w:rsidR="00031386" w:rsidRDefault="00031386" w:rsidP="00320BFA">
      <w:pPr>
        <w:pStyle w:val="TF-xAvalLINHA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3E1F1C9D" w14:textId="66CDCD40" w:rsidR="0000224C" w:rsidRPr="007B0D63" w:rsidRDefault="0000224C" w:rsidP="007B0D63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 w:rsidR="00AA0055">
        <w:t>Andreza Sartori</w:t>
      </w:r>
      <w:r>
        <w:tab/>
        <w:t xml:space="preserve"> Data: </w:t>
      </w:r>
      <w:r w:rsidR="00B077BC">
        <w:t>14/10/2020</w:t>
      </w:r>
      <w:r>
        <w:tab/>
      </w:r>
    </w:p>
    <w:sectPr w:rsidR="0000224C" w:rsidRPr="007B0D63" w:rsidSect="00EC2D7A">
      <w:headerReference w:type="default" r:id="rId22"/>
      <w:footerReference w:type="default" r:id="rId23"/>
      <w:headerReference w:type="first" r:id="rId24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0" w:author="Andreza Sartori" w:date="2020-10-14T13:37:00Z" w:initials="AS">
    <w:p w14:paraId="196ECA51" w14:textId="309D40E7" w:rsidR="00E821F6" w:rsidRDefault="00E821F6">
      <w:pPr>
        <w:pStyle w:val="Textodecomentrio"/>
      </w:pPr>
      <w:r>
        <w:rPr>
          <w:rStyle w:val="Refdecomentrio"/>
        </w:rPr>
        <w:annotationRef/>
      </w:r>
      <w:r>
        <w:t>Você precisa fazer uma boa revisão no texto.</w:t>
      </w:r>
      <w:r w:rsidR="00DF0142">
        <w:t xml:space="preserve"> Tem vários erros de concordância, uso de linguagem informal entre outros itens mencionados no documento.</w:t>
      </w:r>
    </w:p>
  </w:comment>
  <w:comment w:id="12" w:author="Andreza Sartori" w:date="2020-10-14T09:37:00Z" w:initials="AS">
    <w:p w14:paraId="7AACFED4" w14:textId="319D02BA" w:rsidR="003D084F" w:rsidRDefault="003D084F">
      <w:pPr>
        <w:pStyle w:val="Textodecomentrio"/>
      </w:pPr>
      <w:r>
        <w:rPr>
          <w:rStyle w:val="Refdecomentrio"/>
        </w:rPr>
        <w:annotationRef/>
      </w:r>
      <w:r w:rsidR="00F96F11" w:rsidRPr="00F96F11">
        <w:t>Frase longa. Rever.</w:t>
      </w:r>
    </w:p>
  </w:comment>
  <w:comment w:id="13" w:author="Andreza Sartori" w:date="2020-10-14T09:40:00Z" w:initials="AS">
    <w:p w14:paraId="6AA0621A" w14:textId="3AC7D4CA" w:rsidR="004B181E" w:rsidRDefault="004B181E">
      <w:pPr>
        <w:pStyle w:val="Textodecomentrio"/>
      </w:pPr>
      <w:r>
        <w:rPr>
          <w:rStyle w:val="Refdecomentrio"/>
        </w:rPr>
        <w:annotationRef/>
      </w:r>
      <w:r w:rsidR="00613ECF" w:rsidRPr="00613ECF">
        <w:t>Não tem vírgulas depois da referência pois não existe vírgula entre sujeito e verbo.</w:t>
      </w:r>
    </w:p>
  </w:comment>
  <w:comment w:id="14" w:author="Andreza Sartori" w:date="2020-10-14T09:59:00Z" w:initials="AS">
    <w:p w14:paraId="0D8E12B0" w14:textId="20B289D8" w:rsidR="000100F3" w:rsidRDefault="000100F3">
      <w:pPr>
        <w:pStyle w:val="Textodecomentrio"/>
      </w:pPr>
      <w:r>
        <w:rPr>
          <w:rStyle w:val="Refdecomentrio"/>
        </w:rPr>
        <w:annotationRef/>
      </w:r>
      <w:r>
        <w:t>O que?</w:t>
      </w:r>
    </w:p>
  </w:comment>
  <w:comment w:id="39" w:author="Andreza Sartori" w:date="2020-10-14T13:25:00Z" w:initials="AS">
    <w:p w14:paraId="3DDAB2FD" w14:textId="493CEB9B" w:rsidR="00B83B23" w:rsidRDefault="00B83B23">
      <w:pPr>
        <w:pStyle w:val="Textodecomentrio"/>
      </w:pPr>
      <w:r>
        <w:rPr>
          <w:rStyle w:val="Refdecomentrio"/>
        </w:rPr>
        <w:annotationRef/>
      </w:r>
      <w:r w:rsidR="004253D5" w:rsidRPr="004253D5">
        <w:t>“e” é um conectivo de ligação entre ideias de uma mesma frase não de frases diferentes.</w:t>
      </w:r>
    </w:p>
  </w:comment>
  <w:comment w:id="43" w:author="Andreza Sartori" w:date="2020-10-14T13:27:00Z" w:initials="AS">
    <w:p w14:paraId="004157DF" w14:textId="49634C57" w:rsidR="003C6092" w:rsidRDefault="003C6092">
      <w:pPr>
        <w:pStyle w:val="Textodecomentrio"/>
      </w:pPr>
      <w:r>
        <w:rPr>
          <w:rStyle w:val="Refdecomentrio"/>
        </w:rPr>
        <w:annotationRef/>
      </w:r>
      <w:r>
        <w:t>Quem?</w:t>
      </w:r>
    </w:p>
  </w:comment>
  <w:comment w:id="44" w:author="Andreza Sartori" w:date="2020-10-14T13:28:00Z" w:initials="AS">
    <w:p w14:paraId="71E0A3D2" w14:textId="3103ED0F" w:rsidR="00EF7A2A" w:rsidRDefault="00EF7A2A">
      <w:pPr>
        <w:pStyle w:val="Textodecomentrio"/>
      </w:pPr>
      <w:r>
        <w:rPr>
          <w:rStyle w:val="Refdecomentrio"/>
        </w:rPr>
        <w:annotationRef/>
      </w:r>
      <w:r>
        <w:t>O que?</w:t>
      </w:r>
    </w:p>
  </w:comment>
  <w:comment w:id="45" w:author="Andreza Sartori" w:date="2020-10-14T13:28:00Z" w:initials="AS">
    <w:p w14:paraId="7EAA33DC" w14:textId="2E7E6DD0" w:rsidR="00EF7A2A" w:rsidRDefault="00EF7A2A">
      <w:pPr>
        <w:pStyle w:val="Textodecomentrio"/>
      </w:pPr>
      <w:r>
        <w:rPr>
          <w:rStyle w:val="Refdecomentrio"/>
        </w:rPr>
        <w:annotationRef/>
      </w:r>
      <w:r>
        <w:t>Quem?</w:t>
      </w:r>
    </w:p>
  </w:comment>
  <w:comment w:id="47" w:author="Andreza Sartori" w:date="2020-10-14T09:34:00Z" w:initials="AS">
    <w:p w14:paraId="5C8CCADF" w14:textId="6E42CFCD" w:rsidR="003E2E64" w:rsidRDefault="003E2E64" w:rsidP="003E2E64">
      <w:pPr>
        <w:pStyle w:val="Textodecomentrio"/>
      </w:pPr>
      <w:r>
        <w:rPr>
          <w:rStyle w:val="Refdecomentrio"/>
        </w:rPr>
        <w:annotationRef/>
      </w:r>
      <w:r>
        <w:t>Coloque o recurso de referência cruzada para a figura.</w:t>
      </w:r>
    </w:p>
  </w:comment>
  <w:comment w:id="49" w:author="Andreza Sartori" w:date="2020-10-14T13:33:00Z" w:initials="AS">
    <w:p w14:paraId="056CDB0C" w14:textId="28842121" w:rsidR="0011209E" w:rsidRDefault="0011209E">
      <w:pPr>
        <w:pStyle w:val="Textodecomentrio"/>
      </w:pPr>
      <w:r>
        <w:rPr>
          <w:rStyle w:val="Refdecomentrio"/>
        </w:rPr>
        <w:annotationRef/>
      </w:r>
      <w:r w:rsidR="00F34F8C">
        <w:t xml:space="preserve">Cuidado com </w:t>
      </w:r>
      <w:r w:rsidR="00A5536E">
        <w:t>o uso excessivo</w:t>
      </w:r>
      <w:r w:rsidR="00F34F8C">
        <w:t xml:space="preserve"> de conectivos.</w:t>
      </w:r>
    </w:p>
  </w:comment>
  <w:comment w:id="50" w:author="Andreza Sartori" w:date="2020-10-14T09:34:00Z" w:initials="AS">
    <w:p w14:paraId="08713439" w14:textId="506D12EC" w:rsidR="00117E73" w:rsidRDefault="00117E73" w:rsidP="00117E73">
      <w:pPr>
        <w:pStyle w:val="Textodecomentrio"/>
      </w:pPr>
      <w:r>
        <w:rPr>
          <w:rStyle w:val="Refdecomentrio"/>
        </w:rPr>
        <w:annotationRef/>
      </w:r>
      <w:r>
        <w:t>Coloque o recurso de referência cruzada para a figura.</w:t>
      </w:r>
    </w:p>
  </w:comment>
  <w:comment w:id="51" w:author="Andreza Sartori" w:date="2020-10-14T13:41:00Z" w:initials="AS">
    <w:p w14:paraId="2498BEAC" w14:textId="77777777" w:rsidR="00150514" w:rsidRDefault="00150514">
      <w:pPr>
        <w:pStyle w:val="Textodecomentrio"/>
      </w:pPr>
      <w:r>
        <w:rPr>
          <w:rStyle w:val="Refdecomentrio"/>
        </w:rPr>
        <w:annotationRef/>
      </w:r>
      <w:r>
        <w:t>Quem?</w:t>
      </w:r>
    </w:p>
    <w:p w14:paraId="123C702D" w14:textId="733068A4" w:rsidR="00150514" w:rsidRDefault="00757837">
      <w:pPr>
        <w:pStyle w:val="Textodecomentrio"/>
      </w:pPr>
      <w:r>
        <w:t>Esta frase pode ser dividida em 2.</w:t>
      </w:r>
    </w:p>
  </w:comment>
  <w:comment w:id="52" w:author="Andreza Sartori" w:date="2020-10-14T09:35:00Z" w:initials="AS">
    <w:p w14:paraId="142AD739" w14:textId="27B4B7FF" w:rsidR="003E2E64" w:rsidRDefault="003E2E64" w:rsidP="003E2E64">
      <w:pPr>
        <w:pStyle w:val="Textodecomentrio"/>
      </w:pPr>
      <w:r>
        <w:rPr>
          <w:rStyle w:val="Refdecomentrio"/>
        </w:rPr>
        <w:annotationRef/>
      </w:r>
      <w:r>
        <w:t>Coloque o recurso de referência cruzada para a figura.</w:t>
      </w:r>
    </w:p>
  </w:comment>
  <w:comment w:id="53" w:author="Andreza Sartori" w:date="2020-10-14T13:44:00Z" w:initials="AS">
    <w:p w14:paraId="0736A04C" w14:textId="6D7292EE" w:rsidR="008165C8" w:rsidRDefault="008165C8">
      <w:pPr>
        <w:pStyle w:val="Textodecomentrio"/>
      </w:pPr>
      <w:r>
        <w:rPr>
          <w:rStyle w:val="Refdecomentrio"/>
        </w:rPr>
        <w:annotationRef/>
      </w:r>
      <w:r w:rsidR="003E08EC" w:rsidRPr="003E08EC">
        <w:t>Frase longa. Rever.</w:t>
      </w:r>
    </w:p>
  </w:comment>
  <w:comment w:id="68" w:author="Andreza Sartori" w:date="2020-10-14T13:54:00Z" w:initials="AS">
    <w:p w14:paraId="0F97B02F" w14:textId="2972D324" w:rsidR="00EA5D89" w:rsidRDefault="00EA5D89">
      <w:pPr>
        <w:pStyle w:val="Textodecomentrio"/>
      </w:pPr>
      <w:r>
        <w:rPr>
          <w:rStyle w:val="Refdecomentrio"/>
        </w:rPr>
        <w:annotationRef/>
      </w:r>
      <w:r>
        <w:t xml:space="preserve">Verificar </w:t>
      </w:r>
      <w:r w:rsidR="00A72707">
        <w:t xml:space="preserve">parágrafo </w:t>
      </w:r>
      <w:r>
        <w:t>pois está escrito em linguagem informal.</w:t>
      </w:r>
    </w:p>
  </w:comment>
  <w:comment w:id="74" w:author="Andreza Sartori" w:date="2020-10-14T13:55:00Z" w:initials="AS">
    <w:p w14:paraId="7586AC3A" w14:textId="229DE980" w:rsidR="001D6196" w:rsidRDefault="001D6196">
      <w:pPr>
        <w:pStyle w:val="Textodecomentrio"/>
      </w:pPr>
      <w:r>
        <w:rPr>
          <w:rStyle w:val="Refdecomentrio"/>
        </w:rPr>
        <w:annotationRef/>
      </w:r>
      <w:r w:rsidRPr="001D6196">
        <w:t>Frase longa. Rever.</w:t>
      </w:r>
    </w:p>
  </w:comment>
  <w:comment w:id="79" w:author="Andreza Sartori" w:date="2020-10-14T13:59:00Z" w:initials="AS">
    <w:p w14:paraId="130BDB60" w14:textId="63210147" w:rsidR="00B24D4C" w:rsidRDefault="00B24D4C">
      <w:pPr>
        <w:pStyle w:val="Textodecomentrio"/>
      </w:pPr>
      <w:r>
        <w:rPr>
          <w:rStyle w:val="Refdecomentrio"/>
        </w:rPr>
        <w:annotationRef/>
      </w:r>
      <w:r>
        <w:t>Fonte?</w:t>
      </w:r>
    </w:p>
  </w:comment>
  <w:comment w:id="80" w:author="Andreza Sartori" w:date="2020-10-14T13:59:00Z" w:initials="AS">
    <w:p w14:paraId="043AFCF4" w14:textId="561AF196" w:rsidR="00B24D4C" w:rsidRDefault="00B24D4C">
      <w:pPr>
        <w:pStyle w:val="Textodecomentrio"/>
      </w:pPr>
      <w:r>
        <w:rPr>
          <w:rStyle w:val="Refdecomentrio"/>
        </w:rPr>
        <w:annotationRef/>
      </w:r>
      <w:r w:rsidR="00F2270D">
        <w:t xml:space="preserve">Texto deve ser escrito </w:t>
      </w:r>
      <w:r w:rsidR="00B24276">
        <w:t>no impessoal.</w:t>
      </w:r>
    </w:p>
  </w:comment>
  <w:comment w:id="82" w:author="Andreza Sartori" w:date="2020-10-14T14:01:00Z" w:initials="AS">
    <w:p w14:paraId="78E040E7" w14:textId="4582CD3B" w:rsidR="00071F14" w:rsidRDefault="00071F14">
      <w:pPr>
        <w:pStyle w:val="Textodecomentrio"/>
      </w:pPr>
      <w:r>
        <w:rPr>
          <w:rStyle w:val="Refdecomentrio"/>
        </w:rPr>
        <w:annotationRef/>
      </w:r>
      <w:r>
        <w:t>Texto deve ser escrito no impessoal.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96ECA51" w15:done="0"/>
  <w15:commentEx w15:paraId="7AACFED4" w15:done="0"/>
  <w15:commentEx w15:paraId="6AA0621A" w15:done="0"/>
  <w15:commentEx w15:paraId="0D8E12B0" w15:done="0"/>
  <w15:commentEx w15:paraId="3DDAB2FD" w15:done="0"/>
  <w15:commentEx w15:paraId="004157DF" w15:done="0"/>
  <w15:commentEx w15:paraId="71E0A3D2" w15:done="0"/>
  <w15:commentEx w15:paraId="7EAA33DC" w15:done="0"/>
  <w15:commentEx w15:paraId="5C8CCADF" w15:done="0"/>
  <w15:commentEx w15:paraId="056CDB0C" w15:done="0"/>
  <w15:commentEx w15:paraId="08713439" w15:done="0"/>
  <w15:commentEx w15:paraId="123C702D" w15:done="0"/>
  <w15:commentEx w15:paraId="142AD739" w15:done="0"/>
  <w15:commentEx w15:paraId="0736A04C" w15:done="0"/>
  <w15:commentEx w15:paraId="0F97B02F" w15:done="0"/>
  <w15:commentEx w15:paraId="7586AC3A" w15:done="0"/>
  <w15:commentEx w15:paraId="130BDB60" w15:done="0"/>
  <w15:commentEx w15:paraId="043AFCF4" w15:done="0"/>
  <w15:commentEx w15:paraId="78E040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17D8F" w16cex:dateUtc="2020-10-14T16:37:00Z"/>
  <w16cex:commentExtensible w16cex:durableId="23314557" w16cex:dateUtc="2020-10-14T12:37:00Z"/>
  <w16cex:commentExtensible w16cex:durableId="2331460D" w16cex:dateUtc="2020-10-14T12:40:00Z"/>
  <w16cex:commentExtensible w16cex:durableId="23314A86" w16cex:dateUtc="2020-10-14T12:59:00Z"/>
  <w16cex:commentExtensible w16cex:durableId="23317AB4" w16cex:dateUtc="2020-10-14T16:25:00Z"/>
  <w16cex:commentExtensible w16cex:durableId="23317B5D" w16cex:dateUtc="2020-10-14T16:27:00Z"/>
  <w16cex:commentExtensible w16cex:durableId="23317B78" w16cex:dateUtc="2020-10-14T16:28:00Z"/>
  <w16cex:commentExtensible w16cex:durableId="23317B80" w16cex:dateUtc="2020-10-14T16:28:00Z"/>
  <w16cex:commentExtensible w16cex:durableId="233144C3" w16cex:dateUtc="2020-10-14T12:34:00Z"/>
  <w16cex:commentExtensible w16cex:durableId="23317CB3" w16cex:dateUtc="2020-10-14T16:33:00Z"/>
  <w16cex:commentExtensible w16cex:durableId="233144B6" w16cex:dateUtc="2020-10-14T12:34:00Z"/>
  <w16cex:commentExtensible w16cex:durableId="23317E7A" w16cex:dateUtc="2020-10-14T16:41:00Z"/>
  <w16cex:commentExtensible w16cex:durableId="233144D7" w16cex:dateUtc="2020-10-14T12:35:00Z"/>
  <w16cex:commentExtensible w16cex:durableId="23317F21" w16cex:dateUtc="2020-10-14T16:44:00Z"/>
  <w16cex:commentExtensible w16cex:durableId="2331819B" w16cex:dateUtc="2020-10-14T16:54:00Z"/>
  <w16cex:commentExtensible w16cex:durableId="233181C4" w16cex:dateUtc="2020-10-14T16:55:00Z"/>
  <w16cex:commentExtensible w16cex:durableId="233182B4" w16cex:dateUtc="2020-10-14T16:59:00Z"/>
  <w16cex:commentExtensible w16cex:durableId="233182C3" w16cex:dateUtc="2020-10-14T16:59:00Z"/>
  <w16cex:commentExtensible w16cex:durableId="23318354" w16cex:dateUtc="2020-10-14T17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96ECA51" w16cid:durableId="23317D8F"/>
  <w16cid:commentId w16cid:paraId="7AACFED4" w16cid:durableId="23314557"/>
  <w16cid:commentId w16cid:paraId="6AA0621A" w16cid:durableId="2331460D"/>
  <w16cid:commentId w16cid:paraId="0D8E12B0" w16cid:durableId="23314A86"/>
  <w16cid:commentId w16cid:paraId="3DDAB2FD" w16cid:durableId="23317AB4"/>
  <w16cid:commentId w16cid:paraId="004157DF" w16cid:durableId="23317B5D"/>
  <w16cid:commentId w16cid:paraId="71E0A3D2" w16cid:durableId="23317B78"/>
  <w16cid:commentId w16cid:paraId="7EAA33DC" w16cid:durableId="23317B80"/>
  <w16cid:commentId w16cid:paraId="5C8CCADF" w16cid:durableId="233144C3"/>
  <w16cid:commentId w16cid:paraId="056CDB0C" w16cid:durableId="23317CB3"/>
  <w16cid:commentId w16cid:paraId="08713439" w16cid:durableId="233144B6"/>
  <w16cid:commentId w16cid:paraId="123C702D" w16cid:durableId="23317E7A"/>
  <w16cid:commentId w16cid:paraId="142AD739" w16cid:durableId="233144D7"/>
  <w16cid:commentId w16cid:paraId="0736A04C" w16cid:durableId="23317F21"/>
  <w16cid:commentId w16cid:paraId="0F97B02F" w16cid:durableId="2331819B"/>
  <w16cid:commentId w16cid:paraId="7586AC3A" w16cid:durableId="233181C4"/>
  <w16cid:commentId w16cid:paraId="130BDB60" w16cid:durableId="233182B4"/>
  <w16cid:commentId w16cid:paraId="043AFCF4" w16cid:durableId="233182C3"/>
  <w16cid:commentId w16cid:paraId="78E040E7" w16cid:durableId="233183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96CC7" w14:textId="77777777" w:rsidR="009420F5" w:rsidRDefault="009420F5">
      <w:r>
        <w:separator/>
      </w:r>
    </w:p>
  </w:endnote>
  <w:endnote w:type="continuationSeparator" w:id="0">
    <w:p w14:paraId="1CF113F7" w14:textId="77777777" w:rsidR="009420F5" w:rsidRDefault="00942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30EE8" w14:textId="77777777" w:rsidR="009420F5" w:rsidRDefault="009420F5">
      <w:r>
        <w:separator/>
      </w:r>
    </w:p>
  </w:footnote>
  <w:footnote w:type="continuationSeparator" w:id="0">
    <w:p w14:paraId="6B0433E8" w14:textId="77777777" w:rsidR="009420F5" w:rsidRDefault="00942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3C52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668E8B00" w14:textId="77777777" w:rsidTr="008F2DC1">
      <w:tc>
        <w:tcPr>
          <w:tcW w:w="5778" w:type="dxa"/>
          <w:shd w:val="clear" w:color="auto" w:fill="auto"/>
        </w:tcPr>
        <w:p w14:paraId="79B53B8D" w14:textId="73480629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proofErr w:type="gramEnd"/>
          <w:r>
            <w:rPr>
              <w:rStyle w:val="Nmerodepgina"/>
            </w:rPr>
            <w:t> </w:t>
          </w:r>
          <w:r w:rsidR="002344CA">
            <w:rPr>
              <w:rStyle w:val="Nmerodepgina"/>
            </w:rPr>
            <w:t>X</w:t>
          </w:r>
          <w:r>
            <w:rPr>
              <w:rStyle w:val="Nmerodepgina"/>
            </w:rPr>
            <w:t>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44E942D5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CD2ED4">
            <w:rPr>
              <w:rStyle w:val="Nmerodepgina"/>
            </w:rPr>
            <w:t>2020</w:t>
          </w:r>
          <w:r w:rsidR="00577D1C">
            <w:rPr>
              <w:rStyle w:val="Nmerodepgina"/>
            </w:rPr>
            <w:t>-</w:t>
          </w:r>
          <w:r w:rsidR="00CD2ED4">
            <w:rPr>
              <w:rStyle w:val="Nmerodepgina"/>
            </w:rPr>
            <w:t>2</w:t>
          </w:r>
        </w:p>
      </w:tc>
    </w:tr>
  </w:tbl>
  <w:p w14:paraId="05776BF3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705C6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412D6E"/>
    <w:multiLevelType w:val="multilevel"/>
    <w:tmpl w:val="23747A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08C6BF1"/>
    <w:multiLevelType w:val="multilevel"/>
    <w:tmpl w:val="774652A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20C30941"/>
    <w:multiLevelType w:val="multilevel"/>
    <w:tmpl w:val="7C0696AC"/>
    <w:lvl w:ilvl="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84242FD"/>
    <w:multiLevelType w:val="multilevel"/>
    <w:tmpl w:val="3FF2ABC4"/>
    <w:lvl w:ilvl="0">
      <w:start w:val="1"/>
      <w:numFmt w:val="lowerLetter"/>
      <w:lvlText w:val="%1)"/>
      <w:lvlJc w:val="left"/>
      <w:pPr>
        <w:ind w:left="1077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2"/>
  </w:num>
  <w:num w:numId="22">
    <w:abstractNumId w:val="6"/>
  </w:num>
  <w:num w:numId="2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oNotTrackMoves/>
  <w:defaultTabStop w:val="709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00F3"/>
    <w:rsid w:val="00012922"/>
    <w:rsid w:val="0001575C"/>
    <w:rsid w:val="000179B5"/>
    <w:rsid w:val="00017B62"/>
    <w:rsid w:val="000204E7"/>
    <w:rsid w:val="00023FA0"/>
    <w:rsid w:val="0002536A"/>
    <w:rsid w:val="0002602F"/>
    <w:rsid w:val="00030E4A"/>
    <w:rsid w:val="00031386"/>
    <w:rsid w:val="00031A27"/>
    <w:rsid w:val="00031EE0"/>
    <w:rsid w:val="0003228A"/>
    <w:rsid w:val="0004641A"/>
    <w:rsid w:val="00052A07"/>
    <w:rsid w:val="000533DA"/>
    <w:rsid w:val="0005457F"/>
    <w:rsid w:val="000608E9"/>
    <w:rsid w:val="00061FEB"/>
    <w:rsid w:val="000667DF"/>
    <w:rsid w:val="00067BFB"/>
    <w:rsid w:val="00067D0F"/>
    <w:rsid w:val="00071F14"/>
    <w:rsid w:val="0007209B"/>
    <w:rsid w:val="00073B90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50AD"/>
    <w:rsid w:val="000D77C2"/>
    <w:rsid w:val="000E039E"/>
    <w:rsid w:val="000E27F9"/>
    <w:rsid w:val="000E2B1E"/>
    <w:rsid w:val="000E311F"/>
    <w:rsid w:val="000E3A68"/>
    <w:rsid w:val="000E6CE0"/>
    <w:rsid w:val="000F231D"/>
    <w:rsid w:val="000F77E3"/>
    <w:rsid w:val="00106AD3"/>
    <w:rsid w:val="00107B02"/>
    <w:rsid w:val="0011209E"/>
    <w:rsid w:val="0011363A"/>
    <w:rsid w:val="00113A3F"/>
    <w:rsid w:val="001164FE"/>
    <w:rsid w:val="00117E73"/>
    <w:rsid w:val="00125084"/>
    <w:rsid w:val="00125277"/>
    <w:rsid w:val="001274F2"/>
    <w:rsid w:val="001375F7"/>
    <w:rsid w:val="00141CCE"/>
    <w:rsid w:val="00150514"/>
    <w:rsid w:val="001554E9"/>
    <w:rsid w:val="00162BF1"/>
    <w:rsid w:val="0016560C"/>
    <w:rsid w:val="00165C59"/>
    <w:rsid w:val="00186092"/>
    <w:rsid w:val="0019119E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196"/>
    <w:rsid w:val="001D6234"/>
    <w:rsid w:val="001E646A"/>
    <w:rsid w:val="001E682E"/>
    <w:rsid w:val="001F007F"/>
    <w:rsid w:val="001F0D36"/>
    <w:rsid w:val="00202F3F"/>
    <w:rsid w:val="00204B22"/>
    <w:rsid w:val="00215174"/>
    <w:rsid w:val="00224BB2"/>
    <w:rsid w:val="002344CA"/>
    <w:rsid w:val="00235240"/>
    <w:rsid w:val="002368FD"/>
    <w:rsid w:val="002408F2"/>
    <w:rsid w:val="0024110F"/>
    <w:rsid w:val="002423AB"/>
    <w:rsid w:val="002440B0"/>
    <w:rsid w:val="0027396E"/>
    <w:rsid w:val="00273C47"/>
    <w:rsid w:val="0027792D"/>
    <w:rsid w:val="00282723"/>
    <w:rsid w:val="00282788"/>
    <w:rsid w:val="0028617A"/>
    <w:rsid w:val="0029070D"/>
    <w:rsid w:val="0029608A"/>
    <w:rsid w:val="002A6617"/>
    <w:rsid w:val="002A7E1B"/>
    <w:rsid w:val="002B0EDC"/>
    <w:rsid w:val="002B4718"/>
    <w:rsid w:val="002C274F"/>
    <w:rsid w:val="002D1CE5"/>
    <w:rsid w:val="002E2B1E"/>
    <w:rsid w:val="002E6DD1"/>
    <w:rsid w:val="002F027E"/>
    <w:rsid w:val="00305970"/>
    <w:rsid w:val="00312CEA"/>
    <w:rsid w:val="00320BFA"/>
    <w:rsid w:val="0032378D"/>
    <w:rsid w:val="003241D3"/>
    <w:rsid w:val="00335048"/>
    <w:rsid w:val="00335677"/>
    <w:rsid w:val="00340AD0"/>
    <w:rsid w:val="00340B6D"/>
    <w:rsid w:val="00340C8E"/>
    <w:rsid w:val="00344540"/>
    <w:rsid w:val="003519A3"/>
    <w:rsid w:val="00355F9C"/>
    <w:rsid w:val="00362443"/>
    <w:rsid w:val="003651F5"/>
    <w:rsid w:val="0037046F"/>
    <w:rsid w:val="00377DA7"/>
    <w:rsid w:val="00383087"/>
    <w:rsid w:val="003A2B7D"/>
    <w:rsid w:val="003A4A75"/>
    <w:rsid w:val="003A5366"/>
    <w:rsid w:val="003A6EDB"/>
    <w:rsid w:val="003A7A66"/>
    <w:rsid w:val="003B3DBA"/>
    <w:rsid w:val="003B647A"/>
    <w:rsid w:val="003C5262"/>
    <w:rsid w:val="003C6092"/>
    <w:rsid w:val="003D084F"/>
    <w:rsid w:val="003D1B44"/>
    <w:rsid w:val="003D398C"/>
    <w:rsid w:val="003D473B"/>
    <w:rsid w:val="003D4B35"/>
    <w:rsid w:val="003E08EC"/>
    <w:rsid w:val="003E2E64"/>
    <w:rsid w:val="003E4F19"/>
    <w:rsid w:val="003F5F25"/>
    <w:rsid w:val="003F6ABF"/>
    <w:rsid w:val="0040436D"/>
    <w:rsid w:val="00410543"/>
    <w:rsid w:val="00413FA6"/>
    <w:rsid w:val="004173CC"/>
    <w:rsid w:val="0042356B"/>
    <w:rsid w:val="004237F8"/>
    <w:rsid w:val="0042420A"/>
    <w:rsid w:val="004243D2"/>
    <w:rsid w:val="00424610"/>
    <w:rsid w:val="00424AD5"/>
    <w:rsid w:val="004253D5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181E"/>
    <w:rsid w:val="004B42D8"/>
    <w:rsid w:val="004B6B8F"/>
    <w:rsid w:val="004B7511"/>
    <w:rsid w:val="004C49B0"/>
    <w:rsid w:val="004D45A3"/>
    <w:rsid w:val="004E23CE"/>
    <w:rsid w:val="004E516B"/>
    <w:rsid w:val="004F1A0A"/>
    <w:rsid w:val="005001CC"/>
    <w:rsid w:val="00500539"/>
    <w:rsid w:val="00503373"/>
    <w:rsid w:val="00503F3F"/>
    <w:rsid w:val="00504693"/>
    <w:rsid w:val="00536336"/>
    <w:rsid w:val="005406B1"/>
    <w:rsid w:val="00542ED7"/>
    <w:rsid w:val="00550D4A"/>
    <w:rsid w:val="00551EA7"/>
    <w:rsid w:val="00564A29"/>
    <w:rsid w:val="00564FBC"/>
    <w:rsid w:val="0057050E"/>
    <w:rsid w:val="005705A9"/>
    <w:rsid w:val="00572864"/>
    <w:rsid w:val="00577D1C"/>
    <w:rsid w:val="0058482B"/>
    <w:rsid w:val="0058618A"/>
    <w:rsid w:val="00587002"/>
    <w:rsid w:val="00591611"/>
    <w:rsid w:val="00592BA8"/>
    <w:rsid w:val="005A362B"/>
    <w:rsid w:val="005A4952"/>
    <w:rsid w:val="005B20A1"/>
    <w:rsid w:val="005B2478"/>
    <w:rsid w:val="005B2E12"/>
    <w:rsid w:val="005C21FC"/>
    <w:rsid w:val="005C30AE"/>
    <w:rsid w:val="005D3A39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ECF"/>
    <w:rsid w:val="00620D93"/>
    <w:rsid w:val="0062386A"/>
    <w:rsid w:val="0062483F"/>
    <w:rsid w:val="0062576D"/>
    <w:rsid w:val="00625788"/>
    <w:rsid w:val="0062739E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512"/>
    <w:rsid w:val="006746CA"/>
    <w:rsid w:val="00695745"/>
    <w:rsid w:val="0069600B"/>
    <w:rsid w:val="00696891"/>
    <w:rsid w:val="006A0A1A"/>
    <w:rsid w:val="006A1B2D"/>
    <w:rsid w:val="006A6460"/>
    <w:rsid w:val="006B104E"/>
    <w:rsid w:val="006B5AEA"/>
    <w:rsid w:val="006B6383"/>
    <w:rsid w:val="006B640D"/>
    <w:rsid w:val="006B6AC0"/>
    <w:rsid w:val="006C61FA"/>
    <w:rsid w:val="006C7CE8"/>
    <w:rsid w:val="006D0896"/>
    <w:rsid w:val="006D0F30"/>
    <w:rsid w:val="006E25D2"/>
    <w:rsid w:val="006F3E01"/>
    <w:rsid w:val="00700B5C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07A"/>
    <w:rsid w:val="007554DF"/>
    <w:rsid w:val="0075776D"/>
    <w:rsid w:val="00757837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B08BB"/>
    <w:rsid w:val="007B0D63"/>
    <w:rsid w:val="007D0720"/>
    <w:rsid w:val="007D10F2"/>
    <w:rsid w:val="007D207E"/>
    <w:rsid w:val="007D6DEC"/>
    <w:rsid w:val="007E46A1"/>
    <w:rsid w:val="007E597C"/>
    <w:rsid w:val="007E730D"/>
    <w:rsid w:val="007E7311"/>
    <w:rsid w:val="007F20C0"/>
    <w:rsid w:val="007F403E"/>
    <w:rsid w:val="008072AC"/>
    <w:rsid w:val="00807BDD"/>
    <w:rsid w:val="00810CEA"/>
    <w:rsid w:val="008165C8"/>
    <w:rsid w:val="008233E5"/>
    <w:rsid w:val="00833DE8"/>
    <w:rsid w:val="00833F47"/>
    <w:rsid w:val="008348C3"/>
    <w:rsid w:val="008373B4"/>
    <w:rsid w:val="008404C4"/>
    <w:rsid w:val="00847D37"/>
    <w:rsid w:val="0085001D"/>
    <w:rsid w:val="008543E7"/>
    <w:rsid w:val="00867192"/>
    <w:rsid w:val="00871A41"/>
    <w:rsid w:val="00874746"/>
    <w:rsid w:val="00886D76"/>
    <w:rsid w:val="00896D37"/>
    <w:rsid w:val="00897019"/>
    <w:rsid w:val="008B0A07"/>
    <w:rsid w:val="008B114F"/>
    <w:rsid w:val="008B3782"/>
    <w:rsid w:val="008B781F"/>
    <w:rsid w:val="008C0069"/>
    <w:rsid w:val="008C1495"/>
    <w:rsid w:val="008C455E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25F01"/>
    <w:rsid w:val="00931632"/>
    <w:rsid w:val="00932C92"/>
    <w:rsid w:val="009420F5"/>
    <w:rsid w:val="009454E4"/>
    <w:rsid w:val="009500A6"/>
    <w:rsid w:val="00962E22"/>
    <w:rsid w:val="0096683A"/>
    <w:rsid w:val="00967611"/>
    <w:rsid w:val="00984240"/>
    <w:rsid w:val="00987F2B"/>
    <w:rsid w:val="00995B07"/>
    <w:rsid w:val="009A2619"/>
    <w:rsid w:val="009A5850"/>
    <w:rsid w:val="009A7D27"/>
    <w:rsid w:val="009B10D6"/>
    <w:rsid w:val="009B776B"/>
    <w:rsid w:val="009D0976"/>
    <w:rsid w:val="009D1FD8"/>
    <w:rsid w:val="009D65D0"/>
    <w:rsid w:val="009D7E91"/>
    <w:rsid w:val="009E135E"/>
    <w:rsid w:val="009E3C92"/>
    <w:rsid w:val="009E4B91"/>
    <w:rsid w:val="009E54F4"/>
    <w:rsid w:val="009E71AD"/>
    <w:rsid w:val="009F1DF2"/>
    <w:rsid w:val="009F2BFA"/>
    <w:rsid w:val="00A03A3D"/>
    <w:rsid w:val="00A045C4"/>
    <w:rsid w:val="00A069DC"/>
    <w:rsid w:val="00A10DFA"/>
    <w:rsid w:val="00A21708"/>
    <w:rsid w:val="00A22362"/>
    <w:rsid w:val="00A249BA"/>
    <w:rsid w:val="00A307C7"/>
    <w:rsid w:val="00A44581"/>
    <w:rsid w:val="00A45093"/>
    <w:rsid w:val="00A50EAF"/>
    <w:rsid w:val="00A5536E"/>
    <w:rsid w:val="00A602F9"/>
    <w:rsid w:val="00A650EE"/>
    <w:rsid w:val="00A662C8"/>
    <w:rsid w:val="00A71157"/>
    <w:rsid w:val="00A72707"/>
    <w:rsid w:val="00A966E6"/>
    <w:rsid w:val="00AA0055"/>
    <w:rsid w:val="00AA20A7"/>
    <w:rsid w:val="00AB2BE3"/>
    <w:rsid w:val="00AB4D8B"/>
    <w:rsid w:val="00AB7834"/>
    <w:rsid w:val="00AC4D5F"/>
    <w:rsid w:val="00AD1D2C"/>
    <w:rsid w:val="00AE0525"/>
    <w:rsid w:val="00AE08DB"/>
    <w:rsid w:val="00AE2729"/>
    <w:rsid w:val="00AE3148"/>
    <w:rsid w:val="00AE5379"/>
    <w:rsid w:val="00AE5AE2"/>
    <w:rsid w:val="00AE7343"/>
    <w:rsid w:val="00B00A13"/>
    <w:rsid w:val="00B00D69"/>
    <w:rsid w:val="00B00E04"/>
    <w:rsid w:val="00B05485"/>
    <w:rsid w:val="00B077BC"/>
    <w:rsid w:val="00B0794B"/>
    <w:rsid w:val="00B1458E"/>
    <w:rsid w:val="00B14C51"/>
    <w:rsid w:val="00B20021"/>
    <w:rsid w:val="00B20FDE"/>
    <w:rsid w:val="00B24276"/>
    <w:rsid w:val="00B24D4C"/>
    <w:rsid w:val="00B42041"/>
    <w:rsid w:val="00B43FBF"/>
    <w:rsid w:val="00B44F11"/>
    <w:rsid w:val="00B50505"/>
    <w:rsid w:val="00B51846"/>
    <w:rsid w:val="00B62979"/>
    <w:rsid w:val="00B70056"/>
    <w:rsid w:val="00B823A7"/>
    <w:rsid w:val="00B83B23"/>
    <w:rsid w:val="00B90FA5"/>
    <w:rsid w:val="00B919F1"/>
    <w:rsid w:val="00BA2260"/>
    <w:rsid w:val="00BB468D"/>
    <w:rsid w:val="00BB60A2"/>
    <w:rsid w:val="00BC0E8D"/>
    <w:rsid w:val="00BC4F18"/>
    <w:rsid w:val="00BD0214"/>
    <w:rsid w:val="00BE6551"/>
    <w:rsid w:val="00BF093B"/>
    <w:rsid w:val="00C00B88"/>
    <w:rsid w:val="00C06B2A"/>
    <w:rsid w:val="00C35E57"/>
    <w:rsid w:val="00C35E80"/>
    <w:rsid w:val="00C40AA2"/>
    <w:rsid w:val="00C4244F"/>
    <w:rsid w:val="00C632ED"/>
    <w:rsid w:val="00C66150"/>
    <w:rsid w:val="00C70CC7"/>
    <w:rsid w:val="00C70EF5"/>
    <w:rsid w:val="00C756C5"/>
    <w:rsid w:val="00C82195"/>
    <w:rsid w:val="00C82CAE"/>
    <w:rsid w:val="00C8442E"/>
    <w:rsid w:val="00C930A8"/>
    <w:rsid w:val="00CA108B"/>
    <w:rsid w:val="00CA6CDB"/>
    <w:rsid w:val="00CB2232"/>
    <w:rsid w:val="00CB5E13"/>
    <w:rsid w:val="00CC3524"/>
    <w:rsid w:val="00CD27BE"/>
    <w:rsid w:val="00CD29E9"/>
    <w:rsid w:val="00CD2ED4"/>
    <w:rsid w:val="00CD4BBC"/>
    <w:rsid w:val="00CD6F0F"/>
    <w:rsid w:val="00CE0BB7"/>
    <w:rsid w:val="00CE3E9A"/>
    <w:rsid w:val="00CE708B"/>
    <w:rsid w:val="00CF26B7"/>
    <w:rsid w:val="00CF36E0"/>
    <w:rsid w:val="00CF6E39"/>
    <w:rsid w:val="00CF72DA"/>
    <w:rsid w:val="00D0769A"/>
    <w:rsid w:val="00D15B4E"/>
    <w:rsid w:val="00D177E7"/>
    <w:rsid w:val="00D2079F"/>
    <w:rsid w:val="00D447EF"/>
    <w:rsid w:val="00D505E2"/>
    <w:rsid w:val="00D6498F"/>
    <w:rsid w:val="00D7463D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142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0A38"/>
    <w:rsid w:val="00E51601"/>
    <w:rsid w:val="00E51965"/>
    <w:rsid w:val="00E6144D"/>
    <w:rsid w:val="00E64124"/>
    <w:rsid w:val="00E67121"/>
    <w:rsid w:val="00E7198D"/>
    <w:rsid w:val="00E735AF"/>
    <w:rsid w:val="00E74565"/>
    <w:rsid w:val="00E74CA6"/>
    <w:rsid w:val="00E75E3D"/>
    <w:rsid w:val="00E821F6"/>
    <w:rsid w:val="00E84491"/>
    <w:rsid w:val="00E90B96"/>
    <w:rsid w:val="00E9731C"/>
    <w:rsid w:val="00EA4E4C"/>
    <w:rsid w:val="00EA5D89"/>
    <w:rsid w:val="00EB04B7"/>
    <w:rsid w:val="00EB7992"/>
    <w:rsid w:val="00EC0104"/>
    <w:rsid w:val="00EC0184"/>
    <w:rsid w:val="00EC2D7A"/>
    <w:rsid w:val="00EC633A"/>
    <w:rsid w:val="00ED1B9D"/>
    <w:rsid w:val="00EE056F"/>
    <w:rsid w:val="00EF1550"/>
    <w:rsid w:val="00EF43F5"/>
    <w:rsid w:val="00EF74D7"/>
    <w:rsid w:val="00EF7A2A"/>
    <w:rsid w:val="00F017AF"/>
    <w:rsid w:val="00F01CA3"/>
    <w:rsid w:val="00F041C4"/>
    <w:rsid w:val="00F14812"/>
    <w:rsid w:val="00F1598C"/>
    <w:rsid w:val="00F20BC6"/>
    <w:rsid w:val="00F21403"/>
    <w:rsid w:val="00F2270D"/>
    <w:rsid w:val="00F255FC"/>
    <w:rsid w:val="00F259B0"/>
    <w:rsid w:val="00F26A20"/>
    <w:rsid w:val="00F276C9"/>
    <w:rsid w:val="00F31359"/>
    <w:rsid w:val="00F34F8C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6F11"/>
    <w:rsid w:val="00F9793C"/>
    <w:rsid w:val="00FA0C14"/>
    <w:rsid w:val="00FA137A"/>
    <w:rsid w:val="00FA5504"/>
    <w:rsid w:val="00FB4B02"/>
    <w:rsid w:val="00FB505C"/>
    <w:rsid w:val="00FB69DB"/>
    <w:rsid w:val="00FC012B"/>
    <w:rsid w:val="00FC2831"/>
    <w:rsid w:val="00FC2D40"/>
    <w:rsid w:val="00FC3600"/>
    <w:rsid w:val="00FC4892"/>
    <w:rsid w:val="00FC4A9F"/>
    <w:rsid w:val="00FC5421"/>
    <w:rsid w:val="00FC565B"/>
    <w:rsid w:val="00FE006E"/>
    <w:rsid w:val="00FE197E"/>
    <w:rsid w:val="00FE4642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424AD5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customStyle="1" w:styleId="Normal0">
    <w:name w:val="Normal0"/>
    <w:rsid w:val="002344CA"/>
    <w:pPr>
      <w:keepNext/>
      <w:keepLines/>
    </w:pPr>
    <w:rPr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344CA"/>
    <w:pPr>
      <w:spacing w:after="200"/>
    </w:pPr>
    <w:rPr>
      <w:i/>
      <w:iCs/>
      <w:color w:val="44546A"/>
      <w:sz w:val="18"/>
      <w:szCs w:val="18"/>
    </w:rPr>
  </w:style>
  <w:style w:type="character" w:styleId="MenoPendente">
    <w:name w:val="Unresolved Mention"/>
    <w:uiPriority w:val="99"/>
    <w:semiHidden/>
    <w:unhideWhenUsed/>
    <w:rsid w:val="006B6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yperlink" Target="https://revistas.setrem.com.br/index.php/reabtic/article/view/44" TargetMode="External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://dx.doi.org/10.5281/zenodo.59446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2206413-f776-4b11-bcb2-0b935dc83731"/>
    <ds:schemaRef ds:uri="http://purl.org/dc/elements/1.1/"/>
    <ds:schemaRef ds:uri="http://schemas.microsoft.com/office/2006/metadata/properties"/>
    <ds:schemaRef ds:uri="f8440490-6d1a-488a-8abf-48b89d0123a0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EE33CFC-6364-4B74-9892-ACBC3AC2CA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8</Pages>
  <Words>3218</Words>
  <Characters>17378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67</cp:revision>
  <cp:lastPrinted>2020-10-20T18:55:00Z</cp:lastPrinted>
  <dcterms:created xsi:type="dcterms:W3CDTF">2020-10-09T21:29:00Z</dcterms:created>
  <dcterms:modified xsi:type="dcterms:W3CDTF">2020-10-20T18:55:00Z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