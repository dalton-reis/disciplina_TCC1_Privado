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507263" w14:paraId="00074947" w14:textId="77777777" w:rsidTr="00225EA3">
        <w:tc>
          <w:tcPr>
            <w:tcW w:w="9212" w:type="dxa"/>
            <w:gridSpan w:val="2"/>
            <w:shd w:val="clear" w:color="auto" w:fill="auto"/>
          </w:tcPr>
          <w:p w14:paraId="1652C2C9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507263" w14:paraId="7CF086FF" w14:textId="77777777" w:rsidTr="00225EA3">
        <w:tc>
          <w:tcPr>
            <w:tcW w:w="5778" w:type="dxa"/>
            <w:shd w:val="clear" w:color="auto" w:fill="auto"/>
          </w:tcPr>
          <w:p w14:paraId="3292DB5F" w14:textId="77777777" w:rsidR="00507263" w:rsidRPr="003C5262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6F6964B" w14:textId="77777777" w:rsidR="00507263" w:rsidRDefault="0050726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F176E60" w14:textId="77777777" w:rsidR="00507263" w:rsidRDefault="00507263" w:rsidP="003D6DAC">
      <w:pPr>
        <w:pStyle w:val="TF-TTULO"/>
        <w:ind w:firstLine="709"/>
      </w:pPr>
    </w:p>
    <w:p w14:paraId="147108DD" w14:textId="667925CC" w:rsidR="002B0EDC" w:rsidRPr="00B00E04" w:rsidRDefault="00E7494E" w:rsidP="003D6DAC">
      <w:pPr>
        <w:pStyle w:val="TF-TTULO"/>
        <w:ind w:firstLine="709"/>
      </w:pPr>
      <w:r>
        <w:t>Facilitando acessibili</w:t>
      </w:r>
      <w:ins w:id="9" w:author="Marcel Hugo" w:date="2021-10-12T13:17:00Z">
        <w:r w:rsidR="008C104A">
          <w:t>D</w:t>
        </w:r>
      </w:ins>
      <w:r>
        <w:t>ade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0BEC513C" w:rsidR="001E682E" w:rsidRDefault="001E682E" w:rsidP="001E682E">
      <w:pPr>
        <w:pStyle w:val="TF-AUTOR0"/>
      </w:pPr>
      <w:r>
        <w:t xml:space="preserve">Prof. </w:t>
      </w:r>
      <w:r w:rsidR="00E7494E">
        <w:t>Luciana Pereira de Araújo Kohler</w:t>
      </w:r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683298EE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informações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Content Accessibility Guiselines</w:t>
      </w:r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discromatopsia, conhecida popularmente como daltonismo, se encontra ausente tanto nas considerações da WCAG, quanto nas pesquisas do IBGE. Discromatopsia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4940926E" w:rsidR="008652BB" w:rsidRDefault="00225A92" w:rsidP="003F7904">
      <w:pPr>
        <w:pStyle w:val="TF-TEXTO"/>
      </w:pPr>
      <w:r>
        <w:t>Um ser humano que não possui discromatopsia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r w:rsidRPr="00D93297">
        <w:rPr>
          <w:i/>
          <w:iCs/>
        </w:rPr>
        <w:t>Medium</w:t>
      </w:r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r w:rsidR="007D5636" w:rsidRPr="00F605A1">
        <w:rPr>
          <w:i/>
          <w:iCs/>
        </w:rPr>
        <w:t>apud.</w:t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>Existem diversos tipos de discromatopsia que podem ser classificados em três grupos</w:t>
      </w:r>
      <w:r w:rsidR="003601DE">
        <w:t>: monocromacias</w:t>
      </w:r>
      <w:r>
        <w:t>, em que apenas percebe-se níveis de luminosidade, resultando em uma visão “preto e branco”</w:t>
      </w:r>
      <w:r w:rsidR="003601DE">
        <w:t>;</w:t>
      </w:r>
      <w:r>
        <w:t xml:space="preserve"> dicromacias e tricomacias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Deuteranomalia, que ocorre nos cones tipo M, sendo sua ausência denominada Deuteranopia, e resulta em dificuldade na distinção de vermelho/verde e roxo/azul. </w:t>
      </w:r>
      <w:r w:rsidR="00F674B0">
        <w:t>Protanomalia é quando a anomalia se encontra nos cones tipo L, e dificulta a distinção de azul/verde e vermelho/verde</w:t>
      </w:r>
      <w:r w:rsidR="008F4257">
        <w:t>, e total ausência desses cones é denominada Protanopia</w:t>
      </w:r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7BB52C7D" w:rsidR="007C17DE" w:rsidRDefault="007C17DE" w:rsidP="003F7904">
      <w:pPr>
        <w:pStyle w:val="TF-TEXTO"/>
      </w:pPr>
      <w:r>
        <w:t xml:space="preserve">O que isso essencialmente acarreta para pessoas portadores de discromatopsia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discromatopsia</w:t>
      </w:r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</w:t>
      </w:r>
      <w:ins w:id="10" w:author="Marcel Hugo" w:date="2021-10-12T13:19:00Z">
        <w:r w:rsidR="003F1A38">
          <w:t>á</w:t>
        </w:r>
      </w:ins>
      <w:del w:id="11" w:author="Marcel Hugo" w:date="2021-10-12T13:19:00Z">
        <w:r w:rsidR="000E2037" w:rsidDel="003F1A38">
          <w:delText>a</w:delText>
        </w:r>
      </w:del>
      <w:r w:rsidR="000E2037">
        <w:t>ria, por não conseguir distinguir a informação de seu contexto visual.</w:t>
      </w:r>
    </w:p>
    <w:p w14:paraId="1067A038" w14:textId="6DFEB071" w:rsidR="005633D4" w:rsidRDefault="000E2037" w:rsidP="000E2037">
      <w:pPr>
        <w:pStyle w:val="TF-TEXTO"/>
      </w:pPr>
      <w:r>
        <w:t>Diante deste cenário, este trabalho propõe uma solução para a adequação de sites de forma a atenderem usuários portadores de discromatopsia,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>para a acessibilidade de portadores de discromatopsia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r>
        <w:lastRenderedPageBreak/>
        <w:t>Os objetivos específicos são:</w:t>
      </w:r>
    </w:p>
    <w:p w14:paraId="2359D673" w14:textId="662A77FA" w:rsidR="00C35E57" w:rsidRDefault="00FF514E" w:rsidP="00C35E57">
      <w:pPr>
        <w:pStyle w:val="TF-ALNEA"/>
      </w:pPr>
      <w:r>
        <w:t xml:space="preserve">possibilitar que as pessoas com as três diferentes formas de discromatopsia tenham acesso </w:t>
      </w:r>
      <w:commentRangeStart w:id="26"/>
      <w:r>
        <w:t>a todo o conteúdo</w:t>
      </w:r>
      <w:commentRangeEnd w:id="26"/>
      <w:r w:rsidR="003C5D43">
        <w:rPr>
          <w:rStyle w:val="Refdecomentrio"/>
        </w:rPr>
        <w:commentReference w:id="26"/>
      </w:r>
      <w:r>
        <w:t xml:space="preserve"> das páginas;</w:t>
      </w:r>
    </w:p>
    <w:p w14:paraId="4884CC20" w14:textId="0EDE45A3" w:rsidR="00C35E57" w:rsidRDefault="00FF514E" w:rsidP="00C35E57">
      <w:pPr>
        <w:pStyle w:val="TF-ALNEA"/>
      </w:pPr>
      <w:r>
        <w:t xml:space="preserve">tornar a solução acessível, utilizando as </w:t>
      </w:r>
      <w:commentRangeStart w:id="27"/>
      <w:r w:rsidR="00B324F9">
        <w:t>diretrizes de acessibilidade</w:t>
      </w:r>
      <w:r>
        <w:t xml:space="preserve"> </w:t>
      </w:r>
      <w:commentRangeEnd w:id="27"/>
      <w:r w:rsidR="00F92EC2">
        <w:rPr>
          <w:rStyle w:val="Refdecomentrio"/>
        </w:rPr>
        <w:commentReference w:id="27"/>
      </w:r>
      <w:r>
        <w:t>para web</w:t>
      </w:r>
      <w:r w:rsidR="001753B2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8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3AB4F496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tangencia </w:t>
      </w:r>
      <w:r w:rsidR="00072C95">
        <w:t xml:space="preserve">a </w:t>
      </w:r>
      <w:r w:rsidR="0029636B">
        <w:t>este. A seção 2.1 descreve um módulo do Vis</w:t>
      </w:r>
      <w:r w:rsidR="00671D46">
        <w:t>-</w:t>
      </w:r>
      <w:r w:rsidR="0029636B">
        <w:t>A</w:t>
      </w:r>
      <w:r w:rsidR="00671D46">
        <w:t>-W</w:t>
      </w:r>
      <w:r w:rsidR="0029636B">
        <w:t xml:space="preserve">is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discromatopsia. A seção 2.3 relata um trabalho cujo objetivo é a criação de um algoritmo para re-colorização de imagens, mantendo detalhes visuais para pessoas daltônicas</w:t>
      </w:r>
      <w:ins w:id="29" w:author="Marcel Hugo" w:date="2021-10-12T13:20:00Z">
        <w:r w:rsidR="00E17E72">
          <w:t>.</w:t>
        </w:r>
      </w:ins>
    </w:p>
    <w:p w14:paraId="4BC56702" w14:textId="71EF3FFF" w:rsidR="00A44581" w:rsidRPr="0071746D" w:rsidRDefault="0042373B" w:rsidP="00796E4C">
      <w:pPr>
        <w:pStyle w:val="Ttulo2"/>
        <w:rPr>
          <w:lang w:val="en-US"/>
        </w:rPr>
      </w:pPr>
      <w:r w:rsidRPr="0071746D">
        <w:rPr>
          <w:lang w:val="en-US"/>
        </w:rPr>
        <w:t>Increasing Web accessibility through an assisted color specification interface for colorblind people</w:t>
      </w:r>
      <w:r w:rsidR="00A44581" w:rsidRPr="0071746D">
        <w:rPr>
          <w:lang w:val="en-US"/>
        </w:rPr>
        <w:t xml:space="preserve"> </w:t>
      </w:r>
    </w:p>
    <w:p w14:paraId="78AF9078" w14:textId="4C5CBDCE" w:rsidR="00A004FB" w:rsidRDefault="004C6F76" w:rsidP="00A004FB">
      <w:pPr>
        <w:pStyle w:val="TF-TEXTO"/>
      </w:pPr>
      <w:r>
        <w:t>Foti</w:t>
      </w:r>
      <w:r w:rsidR="00A004FB">
        <w:t xml:space="preserve"> </w:t>
      </w:r>
      <w:r w:rsidR="0001629D">
        <w:t xml:space="preserve">e </w:t>
      </w:r>
      <w:r>
        <w:t>Santucci</w:t>
      </w:r>
      <w:r w:rsidR="0001629D">
        <w:t xml:space="preserve"> (2009) desenvolveram</w:t>
      </w:r>
      <w:r w:rsidR="00A004FB">
        <w:t xml:space="preserve"> um módulo para o sistema Vis</w:t>
      </w:r>
      <w:r w:rsidR="0001629D">
        <w:t>-</w:t>
      </w:r>
      <w:r w:rsidR="00A004FB">
        <w:t>A</w:t>
      </w:r>
      <w:r w:rsidR="0001629D">
        <w:t>-W</w:t>
      </w:r>
      <w:r w:rsidR="00A004FB">
        <w:t xml:space="preserve">is (sistema de </w:t>
      </w:r>
      <w:r w:rsidR="0001629D">
        <w:t>acessibilidade para</w:t>
      </w:r>
      <w:r w:rsidR="00A004FB">
        <w:t xml:space="preserve"> Interfaces Web) cujo propósito é tornar interfaces mais acessíveis para pessoas portadoras de discromatopsia. O módulo alcança este </w:t>
      </w:r>
      <w:r w:rsidR="00516D01">
        <w:t xml:space="preserve">propósito </w:t>
      </w:r>
      <w:r w:rsidR="00A004FB">
        <w:t>ao deixar que o usuário consiga selecionar cores para diferentes partes da interface, de forma com que se recupere informações que possam ter sido perdidas devido à falta de contraste advinda da discromatopsia.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r w:rsidR="004C6F76">
        <w:t>Foti</w:t>
      </w:r>
      <w:r w:rsidR="00C37141">
        <w:t xml:space="preserve"> e </w:t>
      </w:r>
      <w:r w:rsidR="004C6F76">
        <w:t>Santucci</w:t>
      </w:r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discromatopsia,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discromatopsia do usuário </w:t>
      </w:r>
      <w:r w:rsidR="00516D01">
        <w:t xml:space="preserve">aplicando o </w:t>
      </w:r>
      <w:r>
        <w:t>teste Ishihara</w:t>
      </w:r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112F24F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r w:rsidRPr="00F605A1">
        <w:rPr>
          <w:i/>
          <w:iCs/>
        </w:rPr>
        <w:t>background</w:t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</w:t>
      </w:r>
      <w:del w:id="30" w:author="Marcel Hugo" w:date="2021-10-12T13:31:00Z">
        <w:r w:rsidR="00601328" w:rsidDel="00FE4C47">
          <w:delText>re</w:delText>
        </w:r>
      </w:del>
      <w:r w:rsidR="00601328">
        <w:t xml:space="preserve">ajustadas 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LMS reduzido</w:t>
      </w:r>
      <w:r w:rsidR="00C63032">
        <w:t>, que representa as cores de cada tipo de cone (</w:t>
      </w:r>
      <w:r w:rsidR="00C63032" w:rsidRPr="00FB148D">
        <w:rPr>
          <w:i/>
          <w:iCs/>
        </w:rPr>
        <w:t>Long</w:t>
      </w:r>
      <w:r w:rsidR="00C63032">
        <w:t xml:space="preserve">, </w:t>
      </w:r>
      <w:r w:rsidR="00C63032" w:rsidRPr="00FB148D">
        <w:rPr>
          <w:i/>
          <w:iCs/>
        </w:rPr>
        <w:t>Medium</w:t>
      </w:r>
      <w:r w:rsidR="00C63032">
        <w:t xml:space="preserve"> e </w:t>
      </w:r>
      <w:r w:rsidR="00C63032" w:rsidRPr="00FB148D">
        <w:rPr>
          <w:i/>
          <w:iCs/>
        </w:rPr>
        <w:t>Short</w:t>
      </w:r>
      <w:r w:rsidR="00C63032">
        <w:t>)</w:t>
      </w:r>
      <w:r w:rsidR="00601328">
        <w:t>, com valores fixos para cores não percebidas pelo usuário.</w:t>
      </w:r>
    </w:p>
    <w:p w14:paraId="3CFC9FF7" w14:textId="7BF1DD9C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discromatopsia. Esse passo é utilizado para que designers consigam aferir a acessibilidade de websites (FOTI</w:t>
      </w:r>
      <w:r w:rsidR="00F605A1">
        <w:t>;</w:t>
      </w:r>
      <w:r>
        <w:t xml:space="preserve"> SANTUCCI, 2009).</w:t>
      </w:r>
      <w:r w:rsidR="00F605A1">
        <w:t xml:space="preserve"> </w:t>
      </w:r>
      <w:r w:rsidR="00F032E3" w:rsidRPr="00192AF1">
        <w:t>A</w:t>
      </w:r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 xml:space="preserve">1 ilustra </w:t>
      </w:r>
      <w:del w:id="31" w:author="Marcel Hugo" w:date="2021-10-12T13:23:00Z">
        <w:r w:rsidR="0042373B" w:rsidRPr="00192AF1" w:rsidDel="00050E93">
          <w:delText xml:space="preserve">como </w:delText>
        </w:r>
      </w:del>
      <w:r w:rsidR="0042373B" w:rsidRPr="00192AF1">
        <w:t xml:space="preserve">o módulo para </w:t>
      </w:r>
      <w:del w:id="32" w:author="Marcel Hugo" w:date="2021-10-12T13:23:00Z">
        <w:r w:rsidR="0042373B" w:rsidRPr="00192AF1" w:rsidDel="00050E93">
          <w:delText xml:space="preserve">esse </w:delText>
        </w:r>
      </w:del>
      <w:ins w:id="33" w:author="Marcel Hugo" w:date="2021-10-12T13:23:00Z">
        <w:r w:rsidR="00050E93">
          <w:t>um</w:t>
        </w:r>
        <w:r w:rsidR="00050E93" w:rsidRPr="00192AF1">
          <w:t xml:space="preserve"> </w:t>
        </w:r>
      </w:ins>
      <w:r w:rsidR="0042373B" w:rsidRPr="00192AF1">
        <w:t>usuário</w:t>
      </w:r>
      <w:r>
        <w:t xml:space="preserve"> portador de Protanopia.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r w:rsidR="0038453C" w:rsidRPr="00F605A1">
        <w:rPr>
          <w:i/>
          <w:iCs/>
        </w:rPr>
        <w:t>sliders</w:t>
      </w:r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r w:rsidR="00D4540D" w:rsidRPr="00F605A1">
        <w:rPr>
          <w:i/>
          <w:iCs/>
        </w:rPr>
        <w:t>slider</w:t>
      </w:r>
      <w:r w:rsidR="00D4540D">
        <w:t xml:space="preserve"> está à direita do nome do componente do website ao qual atribui o valor para configuração. Na parte superior do módulo está qual o tipo de discromatopsia que está sendo considerada para a correção, assim como um botão para resetar o tipo e refazer o teste. Abaixo disso fica a amostra de website com uma amostra de cada componente. O módulo foi demonstrado na Handymatica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lastRenderedPageBreak/>
        <w:t xml:space="preserve">Figura </w:t>
      </w:r>
      <w:fldSimple w:instr=" SEQ Figura \* ARABIC ">
        <w:r w:rsidR="00D92ADB">
          <w:rPr>
            <w:noProof/>
          </w:rPr>
          <w:t>1</w:t>
        </w:r>
      </w:fldSimple>
      <w:r>
        <w:t>. Módulo na plataforma Vis-A-Wis</w:t>
      </w:r>
    </w:p>
    <w:p w14:paraId="3C2C0469" w14:textId="6B94F4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032E3">
        <w:rPr>
          <w:rStyle w:val="Refdenotadefim"/>
        </w:rPr>
        <w:endnoteReference w:id="1"/>
      </w:r>
    </w:p>
    <w:p w14:paraId="4C61E970" w14:textId="51EA3AAA" w:rsidR="00F032E3" w:rsidRDefault="00F032E3" w:rsidP="00F032E3">
      <w:pPr>
        <w:pStyle w:val="TF-FONTE"/>
      </w:pPr>
      <w:r>
        <w:t xml:space="preserve">Fonte: </w:t>
      </w:r>
      <w:r w:rsidR="004C6F76">
        <w:t>Foti</w:t>
      </w:r>
      <w:r>
        <w:t xml:space="preserve"> e </w:t>
      </w:r>
      <w:r w:rsidR="004C6F76">
        <w:t xml:space="preserve">Santucci </w:t>
      </w:r>
      <w:r>
        <w:t>(2009)</w:t>
      </w:r>
    </w:p>
    <w:p w14:paraId="77BE4C06" w14:textId="2ABA54D5" w:rsidR="00A44581" w:rsidRDefault="00075775" w:rsidP="00C16CB3">
      <w:pPr>
        <w:pStyle w:val="Ttulo2"/>
      </w:pPr>
      <w:r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discromatopsia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>m de identificar cores, o aplicativo ainda busca diagnosticar o usuário de uma possível discromatopsia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Ionic que é </w:t>
      </w:r>
      <w:r w:rsidR="008E6319" w:rsidRPr="00F605A1">
        <w:rPr>
          <w:i/>
          <w:iCs/>
        </w:rPr>
        <w:t>open-source</w:t>
      </w:r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r w:rsidR="00796E4C">
        <w:t>HyperText Markup Language (</w:t>
      </w:r>
      <w:r w:rsidR="008E6319">
        <w:t>HTML</w:t>
      </w:r>
      <w:r w:rsidR="00796E4C">
        <w:t>)</w:t>
      </w:r>
      <w:r w:rsidR="008E6319">
        <w:t xml:space="preserve">, </w:t>
      </w:r>
      <w:r w:rsidR="00796E4C">
        <w:t>Cascading Style Sheets (</w:t>
      </w:r>
      <w:r w:rsidR="008E6319">
        <w:t>CSS</w:t>
      </w:r>
      <w:r w:rsidR="00796E4C">
        <w:t>)</w:t>
      </w:r>
      <w:r w:rsidR="008E6319">
        <w:t xml:space="preserve"> e JavaScript.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r w:rsidR="00796E4C">
        <w:t>Application Programming Interface (</w:t>
      </w:r>
      <w:r w:rsidR="000354DD">
        <w:t>API</w:t>
      </w:r>
      <w:r w:rsidR="00796E4C">
        <w:t>)</w:t>
      </w:r>
      <w:r w:rsidR="000354DD">
        <w:t xml:space="preserve"> da IBM Watson, com o Visual Recognition.</w:t>
      </w:r>
    </w:p>
    <w:p w14:paraId="4BCFFF5D" w14:textId="1EB2112C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escaneada. Após o </w:t>
      </w:r>
      <w:r>
        <w:rPr>
          <w:i/>
          <w:iCs/>
        </w:rPr>
        <w:t>scan</w:t>
      </w:r>
      <w:r>
        <w:t xml:space="preserve">, </w:t>
      </w:r>
      <w:r w:rsidR="00796E4C">
        <w:t>o</w:t>
      </w:r>
      <w:r>
        <w:t xml:space="preserve"> resultado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do </w:t>
      </w:r>
      <w:r w:rsidR="000818FB" w:rsidRPr="00F605A1">
        <w:rPr>
          <w:i/>
          <w:iCs/>
        </w:rPr>
        <w:t>scan</w:t>
      </w:r>
      <w:r w:rsidR="000818FB">
        <w:t xml:space="preserve"> na forma como é apresentado ao usuário, com a descrição da cor destacada em relação </w:t>
      </w:r>
      <w:ins w:id="49" w:author="Marcel Hugo" w:date="2021-10-12T13:26:00Z">
        <w:r w:rsidR="00FD59E3">
          <w:t>a</w:t>
        </w:r>
      </w:ins>
      <w:del w:id="50" w:author="Marcel Hugo" w:date="2021-10-12T13:26:00Z">
        <w:r w:rsidR="000818FB" w:rsidDel="00FD59E3">
          <w:delText>à</w:delText>
        </w:r>
      </w:del>
      <w:r w:rsidR="000818FB">
        <w:t xml:space="preserve">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Resultado da cor obtida</w:t>
      </w:r>
    </w:p>
    <w:p w14:paraId="7DA86FE3" w14:textId="77777777" w:rsidR="00353B5A" w:rsidRDefault="00353B5A" w:rsidP="00F605A1">
      <w:pPr>
        <w:pStyle w:val="TF-TEXTO"/>
        <w:keepNext/>
        <w:ind w:firstLine="0"/>
        <w:jc w:val="center"/>
      </w:pPr>
      <w:r>
        <w:rPr>
          <w:noProof/>
        </w:rPr>
        <w:drawing>
          <wp:inline distT="0" distB="0" distL="0" distR="0" wp14:anchorId="31007169" wp14:editId="1F9D4DA2">
            <wp:extent cx="2073765" cy="2523744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45C" w14:textId="2ED661E2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(2019)</w:t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66610E2B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</w:t>
      </w:r>
      <w:ins w:id="51" w:author="Marcel Hugo" w:date="2021-10-12T13:26:00Z">
        <w:r w:rsidR="00C57E3E">
          <w:t>a</w:t>
        </w:r>
      </w:ins>
      <w:del w:id="52" w:author="Marcel Hugo" w:date="2021-10-12T13:26:00Z">
        <w:r w:rsidR="001429AE" w:rsidDel="00C57E3E">
          <w:delText>à</w:delText>
        </w:r>
      </w:del>
      <w:r w:rsidR="001429AE">
        <w:t xml:space="preserve"> portadores de discromatopsia através da mudança de cores, priorizando o contraste.</w:t>
      </w:r>
      <w:r w:rsidR="003C4980">
        <w:t xml:space="preserve"> O trabalho introduz a discromatopsia e explica como afeta o </w:t>
      </w:r>
      <w:r w:rsidR="003C4980">
        <w:lastRenderedPageBreak/>
        <w:t xml:space="preserve">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>O primeiro tipo são ferramentas voltadas para ajudar designers a estabelecerem paletas de cores que funcionem também para indivíduos com discromatopsia. Essas ferramentas normalmente simulam a distorção na percepção da discromatopsia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7B5B2D05" w:rsidR="0017258C" w:rsidRDefault="0009391C" w:rsidP="003C4980">
      <w:pPr>
        <w:pStyle w:val="TF-TEXTO"/>
      </w:pPr>
      <w:r>
        <w:t xml:space="preserve">O segundo tipo são </w:t>
      </w:r>
      <w:r w:rsidRPr="00D92ADB">
        <w:t xml:space="preserve">ferramentas semiautomáticas de </w:t>
      </w:r>
      <w:del w:id="53" w:author="Marcel Hugo" w:date="2021-10-12T13:27:00Z">
        <w:r w:rsidRPr="00D92ADB" w:rsidDel="00DE1037">
          <w:delText>re</w:delText>
        </w:r>
      </w:del>
      <w:r w:rsidRPr="00D92ADB">
        <w:t>ajuste de cores</w:t>
      </w:r>
      <w:r>
        <w:t xml:space="preserve"> para a visão de um daltônico. Essas ferramentas utilizam alguns parâmetros, com valores normalmente fornecidos por usuários, para que ocorra o </w:t>
      </w:r>
      <w:del w:id="54" w:author="Marcel Hugo" w:date="2021-10-12T13:27:00Z">
        <w:r w:rsidDel="00DE1037">
          <w:delText>re</w:delText>
        </w:r>
      </w:del>
      <w:r>
        <w:t xml:space="preserve">ajuste. O objetivo desse tipo de ferramenta é manter o contraste entre objetos na imagem e o fazem selecionando cores-chave através de amostragem e realizando o </w:t>
      </w:r>
      <w:del w:id="55" w:author="Marcel Hugo" w:date="2021-10-12T13:27:00Z">
        <w:r w:rsidDel="00415C5F">
          <w:delText>re</w:delText>
        </w:r>
      </w:del>
      <w:r>
        <w:t xml:space="preserve">ajuste 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14475013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</w:t>
      </w:r>
      <w:ins w:id="56" w:author="Marcel Hugo" w:date="2021-10-12T13:27:00Z">
        <w:r w:rsidR="00276BAA">
          <w:t>a</w:t>
        </w:r>
      </w:ins>
      <w:del w:id="57" w:author="Marcel Hugo" w:date="2021-10-12T13:27:00Z">
        <w:r w:rsidRPr="00EF42B9" w:rsidDel="00276BAA">
          <w:delText>à</w:delText>
        </w:r>
      </w:del>
      <w:r w:rsidRPr="00EF42B9">
        <w:t xml:space="preserve"> uma cor-chave. </w:t>
      </w:r>
      <w:r w:rsidR="00E2391F" w:rsidRPr="00EF42B9">
        <w:t xml:space="preserve">Essa mudança acarreta mudanças de todas as etapas do processo de </w:t>
      </w:r>
      <w:del w:id="58" w:author="Marcel Hugo" w:date="2021-10-12T13:28:00Z">
        <w:r w:rsidR="00E2391F" w:rsidRPr="00EF42B9" w:rsidDel="00276BAA">
          <w:delText>re</w:delText>
        </w:r>
      </w:del>
      <w:r w:rsidR="00E2391F" w:rsidRPr="00EF42B9">
        <w:t>ajuste, incluindo a adição de pesos às cores de acordo com sua importância para pessoas com discromatopsia.</w:t>
      </w:r>
    </w:p>
    <w:p w14:paraId="4EDCC455" w14:textId="002F8B92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viram um significante avanço em termos de performance em relação </w:t>
      </w:r>
      <w:del w:id="59" w:author="Marcel Hugo" w:date="2021-10-12T13:28:00Z">
        <w:r w:rsidRPr="00EF42B9" w:rsidDel="00276BAA">
          <w:delText>à</w:delText>
        </w:r>
      </w:del>
      <w:ins w:id="60" w:author="Marcel Hugo" w:date="2021-10-12T13:28:00Z">
        <w:r w:rsidR="00276BAA">
          <w:t>a</w:t>
        </w:r>
      </w:ins>
      <w:r w:rsidRPr="00EF42B9">
        <w:t xml:space="preserve"> trabalhos anteriores. Na Figura</w:t>
      </w:r>
      <w:r>
        <w:t xml:space="preserve"> 3 é possível observar os resultados</w:t>
      </w:r>
      <w:r w:rsidR="00887A02">
        <w:t xml:space="preserve"> do novo algoritmo. Cada fileira corresponde a um tipo de dicromacia: a primeira à protanopia; a segunda à deuteranopia; a terceira à tritanopia.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são naturais, sem artefatos ou luminosidades estranhas.</w:t>
      </w:r>
      <w:r w:rsidR="00887A02">
        <w:tab/>
      </w:r>
    </w:p>
    <w:p w14:paraId="0634AD76" w14:textId="0F9F96C4" w:rsidR="00DA4EE0" w:rsidRDefault="00D92ADB" w:rsidP="00D92ADB">
      <w:pPr>
        <w:pStyle w:val="TF-LEGENDA"/>
      </w:pPr>
      <w:r>
        <w:t>Figura 3. Resultados do reajuste.</w:t>
      </w:r>
    </w:p>
    <w:p w14:paraId="228CE26C" w14:textId="77777777" w:rsidR="00DA4EE0" w:rsidRDefault="00E2391F" w:rsidP="00DA4EE0">
      <w:pPr>
        <w:pStyle w:val="TF-TEXTO"/>
        <w:keepNext/>
        <w:jc w:val="center"/>
      </w:pPr>
      <w:r>
        <w:rPr>
          <w:noProof/>
        </w:rPr>
        <w:drawing>
          <wp:inline distT="0" distB="0" distL="0" distR="0" wp14:anchorId="499C7065" wp14:editId="1190BBF8">
            <wp:extent cx="3305175" cy="3362325"/>
            <wp:effectExtent l="0" t="0" r="9525" b="952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149" w14:textId="4D661A9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(2009)</w:t>
      </w:r>
    </w:p>
    <w:p w14:paraId="7817D9B2" w14:textId="76D86534" w:rsidR="00451B94" w:rsidRDefault="00451B94" w:rsidP="00424AD5">
      <w:pPr>
        <w:pStyle w:val="Ttulo1"/>
      </w:pPr>
      <w:bookmarkStart w:id="61" w:name="_Toc54164921"/>
      <w:bookmarkStart w:id="62" w:name="_Toc54165675"/>
      <w:bookmarkStart w:id="63" w:name="_Toc54169333"/>
      <w:bookmarkStart w:id="64" w:name="_Toc96347439"/>
      <w:bookmarkStart w:id="65" w:name="_Toc96357723"/>
      <w:bookmarkStart w:id="66" w:name="_Toc96491866"/>
      <w:bookmarkStart w:id="67" w:name="_Toc411603107"/>
      <w:bookmarkEnd w:id="28"/>
      <w:r>
        <w:t>proposta</w:t>
      </w:r>
      <w:r w:rsidR="00EA1C67">
        <w:t xml:space="preserve"> D</w:t>
      </w:r>
      <w:r w:rsidR="00AC35FF">
        <w:t>O SOFTWARE</w:t>
      </w:r>
    </w:p>
    <w:p w14:paraId="57BF7F3F" w14:textId="42A98C49" w:rsidR="00EA1C67" w:rsidRDefault="00E92CA5" w:rsidP="00451B94">
      <w:pPr>
        <w:pStyle w:val="TF-TEXTO"/>
      </w:pPr>
      <w:r>
        <w:t>Nesse capítulo é descrit</w:t>
      </w:r>
      <w:r w:rsidR="00986E5E">
        <w:t>a</w:t>
      </w:r>
      <w:r>
        <w:t xml:space="preserve"> a</w:t>
      </w:r>
      <w:r>
        <w:tab/>
        <w:t xml:space="preserve">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68" w:name="_Toc54164915"/>
      <w:bookmarkStart w:id="69" w:name="_Toc54165669"/>
      <w:bookmarkStart w:id="70" w:name="_Toc54169327"/>
      <w:bookmarkStart w:id="71" w:name="_Toc96347433"/>
      <w:bookmarkStart w:id="72" w:name="_Toc96357717"/>
      <w:bookmarkStart w:id="73" w:name="_Toc96491860"/>
      <w:bookmarkStart w:id="74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75" w:name="_Ref52025161"/>
      <w:r>
        <w:lastRenderedPageBreak/>
        <w:t xml:space="preserve">Quadro </w:t>
      </w:r>
      <w:r w:rsidR="0091740A">
        <w:fldChar w:fldCharType="begin"/>
      </w:r>
      <w:r w:rsidR="0091740A">
        <w:instrText xml:space="preserve"> SEQ Quadro \* ARABIC </w:instrText>
      </w:r>
      <w:r w:rsidR="0091740A">
        <w:fldChar w:fldCharType="separate"/>
      </w:r>
      <w:r>
        <w:rPr>
          <w:noProof/>
        </w:rPr>
        <w:t>1</w:t>
      </w:r>
      <w:r w:rsidR="0091740A">
        <w:rPr>
          <w:noProof/>
        </w:rPr>
        <w:fldChar w:fldCharType="end"/>
      </w:r>
      <w:bookmarkEnd w:id="75"/>
      <w:r>
        <w:t xml:space="preserve"> - 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r>
              <w:t>Foti e Santucci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r>
              <w:t>Vis-A-Wis</w:t>
            </w:r>
          </w:p>
        </w:tc>
        <w:tc>
          <w:tcPr>
            <w:tcW w:w="1746" w:type="dxa"/>
            <w:shd w:val="clear" w:color="auto" w:fill="auto"/>
          </w:tcPr>
          <w:p w14:paraId="2687FC8D" w14:textId="77777777" w:rsidR="009E17C7" w:rsidRDefault="009E17C7" w:rsidP="000A73F8">
            <w:pPr>
              <w:pStyle w:val="TF-TEXTOQUADRO"/>
            </w:pPr>
            <w:r>
              <w:t>Mobile (Ionic)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>Teste para determinação de tipo de discromatopsia</w:t>
            </w:r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44B12B53" w:rsidR="009E17C7" w:rsidRDefault="00A303C8" w:rsidP="000A73F8">
            <w:pPr>
              <w:pStyle w:val="TF-TEXTOQUADRO"/>
            </w:pPr>
            <w:ins w:id="76" w:author="Marcel Hugo" w:date="2021-10-12T13:31:00Z">
              <w:r>
                <w:t>A</w:t>
              </w:r>
            </w:ins>
            <w:del w:id="77" w:author="Marcel Hugo" w:date="2021-10-12T13:31:00Z">
              <w:r w:rsidR="009E17C7" w:rsidDel="00A303C8">
                <w:delText>Rea</w:delText>
              </w:r>
            </w:del>
            <w:r w:rsidR="009E17C7">
              <w:t>juste 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750AF142" w:rsidR="00986E5E" w:rsidRDefault="009E17C7" w:rsidP="00710B13">
      <w:pPr>
        <w:pStyle w:val="TF-FONTE"/>
      </w:pPr>
      <w:r>
        <w:t>Fonte: elaborado pelo autor</w:t>
      </w:r>
    </w:p>
    <w:p w14:paraId="60260791" w14:textId="3FD5E0AD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r w:rsidR="004C6F76">
        <w:t>Foti</w:t>
      </w:r>
      <w:r w:rsidR="009E36EF">
        <w:t xml:space="preserve"> e </w:t>
      </w:r>
      <w:r w:rsidR="004C6F76">
        <w:t>Santucci</w:t>
      </w:r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</w:t>
      </w:r>
      <w:del w:id="78" w:author="Marcel Hugo" w:date="2021-10-12T13:32:00Z">
        <w:r w:rsidR="00A62504" w:rsidDel="00BB6236">
          <w:delText xml:space="preserve">agência </w:delText>
        </w:r>
      </w:del>
      <w:ins w:id="79" w:author="Marcel Hugo" w:date="2021-10-12T13:32:00Z">
        <w:r w:rsidR="00BB6236">
          <w:t>ação</w:t>
        </w:r>
        <w:r w:rsidR="00BB6236">
          <w:t xml:space="preserve"> </w:t>
        </w:r>
      </w:ins>
      <w:r w:rsidR="00A62504">
        <w:t xml:space="preserve">do mesmo o </w:t>
      </w:r>
      <w:del w:id="80" w:author="Marcel Hugo" w:date="2021-10-12T13:32:00Z">
        <w:r w:rsidR="00A62504" w:rsidDel="00BB6236">
          <w:delText>re</w:delText>
        </w:r>
      </w:del>
      <w:r w:rsidR="00A62504">
        <w:t xml:space="preserve">ajuste 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1382A9B8" w:rsidR="00A62504" w:rsidRDefault="00734FC8" w:rsidP="002C6314">
      <w:pPr>
        <w:pStyle w:val="TF-TEXTO"/>
      </w:pPr>
      <w:r>
        <w:t xml:space="preserve"> O segundo trabalho</w:t>
      </w:r>
      <w:ins w:id="81" w:author="Marcel Hugo" w:date="2021-10-12T13:33:00Z">
        <w:r w:rsidR="004B3E5A">
          <w:t xml:space="preserve"> (</w:t>
        </w:r>
      </w:ins>
      <w:del w:id="82" w:author="Marcel Hugo" w:date="2021-10-12T13:33:00Z">
        <w:r w:rsidR="00986E5E" w:rsidDel="004B3E5A">
          <w:delText xml:space="preserve">, sendo o de </w:delText>
        </w:r>
      </w:del>
      <w:r w:rsidR="00986E5E">
        <w:t>Mergulhão, Andrade e do Nascimento</w:t>
      </w:r>
      <w:ins w:id="83" w:author="Marcel Hugo" w:date="2021-10-12T13:33:00Z">
        <w:r w:rsidR="00B95369">
          <w:t xml:space="preserve">, </w:t>
        </w:r>
      </w:ins>
      <w:del w:id="84" w:author="Marcel Hugo" w:date="2021-10-12T13:33:00Z">
        <w:r w:rsidR="00986E5E" w:rsidDel="00B95369">
          <w:delText xml:space="preserve"> (</w:delText>
        </w:r>
      </w:del>
      <w:r w:rsidR="00986E5E">
        <w:t>2019)</w:t>
      </w:r>
      <w:del w:id="85" w:author="Marcel Hugo" w:date="2021-10-12T13:33:00Z">
        <w:r w:rsidR="00986E5E" w:rsidDel="00B95369">
          <w:delText>,</w:delText>
        </w:r>
      </w:del>
      <w:r w:rsidR="00986E5E">
        <w:t xml:space="preserve"> </w:t>
      </w:r>
      <w:r>
        <w:t xml:space="preserve">não </w:t>
      </w:r>
      <w:del w:id="86" w:author="Marcel Hugo" w:date="2021-10-12T13:33:00Z">
        <w:r w:rsidDel="00B95369">
          <w:delText xml:space="preserve">trabalha </w:delText>
        </w:r>
      </w:del>
      <w:ins w:id="87" w:author="Marcel Hugo" w:date="2021-10-12T13:33:00Z">
        <w:r w:rsidR="00B95369">
          <w:t>opera</w:t>
        </w:r>
        <w:r w:rsidR="00B95369">
          <w:t xml:space="preserve"> </w:t>
        </w:r>
      </w:ins>
      <w:r>
        <w:t>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r w:rsidR="004C6F76">
        <w:t>Foti</w:t>
      </w:r>
      <w:r w:rsidR="00E85A10">
        <w:t xml:space="preserve"> e </w:t>
      </w:r>
      <w:r w:rsidR="004C6F76">
        <w:t>Santucci</w:t>
      </w:r>
      <w:r w:rsidR="00E85A10">
        <w:t xml:space="preserve"> (2009) é o único que possui teste para determinar o tipo de discromatopsia do usuário.</w:t>
      </w:r>
    </w:p>
    <w:p w14:paraId="68A879E0" w14:textId="3005F425" w:rsidR="00734FC8" w:rsidRPr="00E85A10" w:rsidRDefault="00E85A10" w:rsidP="002C6314">
      <w:pPr>
        <w:pStyle w:val="TF-TEXTO"/>
      </w:pPr>
      <w:r>
        <w:t xml:space="preserve">Ambos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imagens, respectivamente.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r w:rsidRPr="00710B13">
        <w:rPr>
          <w:i/>
          <w:iCs/>
        </w:rPr>
        <w:t>inputs</w:t>
      </w:r>
      <w:r>
        <w:t xml:space="preserve"> do próprio usuário</w:t>
      </w:r>
      <w:r w:rsidR="00986E5E">
        <w:t xml:space="preserve"> e</w:t>
      </w:r>
      <w:r>
        <w:t xml:space="preserve"> o segundo propõe uma nova forma de fazê-lo, utilizando MMG de forma automática.</w:t>
      </w:r>
    </w:p>
    <w:p w14:paraId="1528CE9A" w14:textId="551B49CB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r w:rsidR="004C6F76">
        <w:t>Foti</w:t>
      </w:r>
      <w:r>
        <w:t xml:space="preserve"> e </w:t>
      </w:r>
      <w:r w:rsidR="004C6F76">
        <w:t>Santucci</w:t>
      </w:r>
      <w:r>
        <w:t xml:space="preserve"> (2009) tratam de websites em seus trabalhos, porém no contexto da plataforma Vis</w:t>
      </w:r>
      <w:r w:rsidR="0001629D">
        <w:t>-</w:t>
      </w:r>
      <w:r>
        <w:t>A</w:t>
      </w:r>
      <w:r w:rsidR="0001629D">
        <w:t>-W</w:t>
      </w:r>
      <w:r>
        <w:t>is.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discromatopsia</w:t>
      </w:r>
      <w:r w:rsidR="00D4540D">
        <w:t xml:space="preserve">, </w:t>
      </w:r>
      <w:del w:id="88" w:author="Marcel Hugo" w:date="2021-10-12T13:34:00Z">
        <w:r w:rsidR="00D4540D" w:rsidDel="00F62E81">
          <w:delText xml:space="preserve">à </w:delText>
        </w:r>
      </w:del>
      <w:ins w:id="89" w:author="Marcel Hugo" w:date="2021-10-12T13:34:00Z">
        <w:r w:rsidR="00F62E81">
          <w:t>a</w:t>
        </w:r>
        <w:r w:rsidR="00F62E81">
          <w:t xml:space="preserve"> </w:t>
        </w:r>
      </w:ins>
      <w:r w:rsidR="00D4540D">
        <w:t>websites</w:t>
      </w:r>
      <w:r w:rsidR="0001629D">
        <w:t xml:space="preserve">. Estes usuários não precisarão ter pleno conhecimento de sua condição, uma vez que este trabalho propõe ter uma forma de diagnosticar seu tipo específico de discromatopsia. </w:t>
      </w:r>
      <w:r w:rsidR="00D4540D">
        <w:t xml:space="preserve">Diferentemente dos trabalhos discutidos, será desenvolvido uma extensão de navegador web para que o usuário consiga utilizar </w:t>
      </w:r>
      <w:commentRangeStart w:id="90"/>
      <w:r w:rsidR="00D4540D">
        <w:t xml:space="preserve">com qualquer website acessado pelo navegador </w:t>
      </w:r>
      <w:commentRangeEnd w:id="90"/>
      <w:r w:rsidR="00BD71EB">
        <w:rPr>
          <w:rStyle w:val="Refdecomentrio"/>
        </w:rPr>
        <w:commentReference w:id="90"/>
      </w:r>
      <w:r w:rsidR="00D4540D">
        <w:t>e em qualquer dispositivo que contenha o navegador</w:t>
      </w:r>
      <w:r w:rsidR="00FF1C81">
        <w:t>, sendo esta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 xml:space="preserve">, de modo a aplicar também as diretrizes de acessibilidade em uma </w:t>
      </w:r>
      <w:commentRangeStart w:id="91"/>
      <w:r w:rsidR="00FF1C81">
        <w:t>extensão para navegador</w:t>
      </w:r>
      <w:commentRangeEnd w:id="91"/>
      <w:r w:rsidR="00317296">
        <w:rPr>
          <w:rStyle w:val="Refdecomentrio"/>
        </w:rPr>
        <w:commentReference w:id="91"/>
      </w:r>
      <w:r w:rsidR="00FF1C81">
        <w:t>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>usuário identificar seu tipo de discromatopsia</w:t>
      </w:r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>adequar as cores de um website de acordo com cada tipo de discromatopsia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JavaScript ou um </w:t>
      </w:r>
      <w:r w:rsidRPr="00FF1C81">
        <w:rPr>
          <w:i/>
          <w:iCs/>
        </w:rPr>
        <w:t>superset</w:t>
      </w:r>
      <w:r>
        <w:t xml:space="preserve"> do mesmo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discromatopsia, acessibilidade </w:t>
      </w:r>
      <w:r>
        <w:lastRenderedPageBreak/>
        <w:t>no ambiente web e algoritmos de reajuste de cores;</w:t>
      </w:r>
    </w:p>
    <w:p w14:paraId="34538ADC" w14:textId="51FBEF60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licitação de requisitos: utilizando informações da etapa anterior</w:t>
      </w:r>
      <w:r w:rsidR="00C05AED">
        <w:t>, assim como os trabalhos correlatos</w:t>
      </w:r>
      <w:r w:rsidR="00757D1D">
        <w:t>,</w:t>
      </w:r>
      <w:ins w:id="92" w:author="Marcel Hugo" w:date="2021-10-12T13:36:00Z">
        <w:r w:rsidR="00930E31">
          <w:t xml:space="preserve"> </w:t>
        </w:r>
      </w:ins>
      <w:del w:id="93" w:author="Marcel Hugo" w:date="2021-10-12T13:36:00Z">
        <w:r w:rsidR="00757D1D" w:rsidDel="00930E31">
          <w:tab/>
        </w:r>
      </w:del>
      <w:r w:rsidR="00757D1D">
        <w:t>reavaliar os requisitos propostos e se necessário especificar requisitos adicionais;</w:t>
      </w:r>
    </w:p>
    <w:p w14:paraId="0C786108" w14:textId="4C8C1DDC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>specificação de análise: elaboração dos diagramas de casos de uso e classe seguindo a Unified Modeling Language (UML);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Store</w:t>
      </w:r>
      <w:r w:rsidR="00757D1D">
        <w:t>;</w:t>
      </w:r>
    </w:p>
    <w:p w14:paraId="73AB5908" w14:textId="2BDB6B49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</w:t>
      </w:r>
      <w:del w:id="94" w:author="Marcel Hugo" w:date="2021-10-12T13:37:00Z">
        <w:r w:rsidDel="00F5361F">
          <w:delText xml:space="preserve">provindo </w:delText>
        </w:r>
      </w:del>
      <w:ins w:id="95" w:author="Marcel Hugo" w:date="2021-10-12T13:37:00Z">
        <w:r w:rsidR="00F5361F">
          <w:t>proveniente</w:t>
        </w:r>
        <w:r w:rsidR="00F5361F">
          <w:t xml:space="preserve"> </w:t>
        </w:r>
      </w:ins>
      <w:r>
        <w:t xml:space="preserve">da </w:t>
      </w:r>
      <w:r w:rsidR="00F74AB8">
        <w:t>extensão</w:t>
      </w:r>
      <w:r w:rsidR="00F44B66">
        <w:t xml:space="preserve"> </w:t>
      </w:r>
      <w:del w:id="96" w:author="Marcel Hugo" w:date="2021-10-12T13:37:00Z">
        <w:r w:rsidR="00F44B66" w:rsidDel="00F5361F">
          <w:delText>juntamente com</w:delText>
        </w:r>
      </w:del>
      <w:ins w:id="97" w:author="Marcel Hugo" w:date="2021-10-12T13:37:00Z">
        <w:r w:rsidR="00F5361F">
          <w:t>junto a</w:t>
        </w:r>
      </w:ins>
      <w:r w:rsidR="00F44B66">
        <w:t xml:space="preserve"> portadores de discromatopsia, comparando a navegação de websites com e sem a </w:t>
      </w:r>
      <w:r w:rsidR="00D4540D">
        <w:t>extensão</w:t>
      </w:r>
      <w:r w:rsidR="00F44B66">
        <w:t>.</w:t>
      </w:r>
    </w:p>
    <w:p w14:paraId="68FE02CA" w14:textId="06332DD0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 xml:space="preserve">Quadro </w:t>
      </w:r>
      <w:r w:rsidR="003519A3" w:rsidRPr="00CF0743">
        <w:rPr>
          <w:noProof/>
        </w:rPr>
        <w:t>1</w:t>
      </w:r>
      <w:r w:rsidR="0060060C" w:rsidRPr="00CF0743">
        <w:fldChar w:fldCharType="end"/>
      </w:r>
      <w:r w:rsidRPr="00CF0743">
        <w:t>.</w:t>
      </w:r>
    </w:p>
    <w:p w14:paraId="73BDF8FD" w14:textId="49349281" w:rsidR="00451B94" w:rsidRPr="007E0D87" w:rsidRDefault="0060060C" w:rsidP="005B2E12">
      <w:pPr>
        <w:pStyle w:val="TF-LEGENDA"/>
      </w:pPr>
      <w:bookmarkStart w:id="98" w:name="_Ref98650273"/>
      <w:r>
        <w:t xml:space="preserve">Quadro </w:t>
      </w:r>
      <w:bookmarkEnd w:id="98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06846FA" w:rsidR="00451B94" w:rsidRPr="007E0D87" w:rsidRDefault="003D2751" w:rsidP="00470C41">
            <w:pPr>
              <w:pStyle w:val="TF-TEXTOQUADROCentralizado"/>
            </w:pPr>
            <w:r w:rsidRPr="007E0D87">
              <w:t>A</w:t>
            </w:r>
            <w:r w:rsidR="00451B94" w:rsidRPr="007E0D87">
              <w:t>no</w:t>
            </w:r>
            <w:r>
              <w:t xml:space="preserve"> 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243521DC" w:rsidR="00451B94" w:rsidRPr="007E0D87" w:rsidRDefault="00A43C6B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commentRangeStart w:id="99"/>
      <w:r>
        <w:t>REVISÃO BIBLIOGRÁFICA</w:t>
      </w:r>
      <w:commentRangeEnd w:id="99"/>
      <w:r w:rsidR="009E3408">
        <w:rPr>
          <w:rStyle w:val="Refdecomentrio"/>
          <w:b w:val="0"/>
          <w:caps w:val="0"/>
        </w:rPr>
        <w:commentReference w:id="99"/>
      </w:r>
    </w:p>
    <w:p w14:paraId="23D29111" w14:textId="6E4D01E7" w:rsidR="0092259F" w:rsidRDefault="0092259F" w:rsidP="00DF64E9">
      <w:pPr>
        <w:pStyle w:val="TF-TEXTO"/>
      </w:pPr>
      <w:r>
        <w:t xml:space="preserve">Este capítulo descreve de forma breve os assuntos que fundamentarão o estudo a ser realizado: discromatopsia e correção de cores para portadores </w:t>
      </w:r>
      <w:r w:rsidR="0093404E">
        <w:t>de</w:t>
      </w:r>
      <w:r w:rsidR="00C05AED">
        <w:t xml:space="preserve"> discromatopsia</w:t>
      </w:r>
      <w:r>
        <w:t>.</w:t>
      </w:r>
    </w:p>
    <w:p w14:paraId="172271AE" w14:textId="45945F53" w:rsidR="0093404E" w:rsidRPr="0092259F" w:rsidRDefault="0093404E" w:rsidP="0093404E">
      <w:pPr>
        <w:pStyle w:val="TF-TEXTO"/>
      </w:pPr>
      <w:r>
        <w:t xml:space="preserve">Discromatopsia é uma perturbação na percepção das cores, associada </w:t>
      </w:r>
      <w:ins w:id="100" w:author="Marcel Hugo" w:date="2021-10-12T14:31:00Z">
        <w:r w:rsidR="00D81CE2">
          <w:t>a</w:t>
        </w:r>
      </w:ins>
      <w:del w:id="101" w:author="Marcel Hugo" w:date="2021-10-12T14:31:00Z">
        <w:r w:rsidDel="00D81CE2">
          <w:delText>à</w:delText>
        </w:r>
      </w:del>
      <w:r>
        <w:t xml:space="preserve"> uma anomalia nas células denominadas cones que se encontram presentes nos olhos (CHAN</w:t>
      </w:r>
      <w:r w:rsidR="008C0752">
        <w:t xml:space="preserve">; </w:t>
      </w:r>
      <w:r>
        <w:t>GOH</w:t>
      </w:r>
      <w:r w:rsidR="008C0752">
        <w:t>;</w:t>
      </w:r>
      <w:r w:rsidR="00710B13">
        <w:t xml:space="preserve"> </w:t>
      </w:r>
      <w:r>
        <w:t>TAN, 2014). Segundo Spalding (1999) c</w:t>
      </w:r>
      <w:r w:rsidR="006677C5">
        <w:t>erca de 8% dos homens e 0</w:t>
      </w:r>
      <w:r w:rsidR="00C05AED">
        <w:t>,</w:t>
      </w:r>
      <w:r w:rsidR="006677C5">
        <w:t>4% das mulheres são portadores de discromatopsia congênita</w:t>
      </w:r>
      <w:r>
        <w:t>. Pessoas no geral também não tem consciência das dificuldades enfrentadas por daltônicos (SPALDING, 1999).</w:t>
      </w:r>
    </w:p>
    <w:p w14:paraId="2761BE7B" w14:textId="286D4F94" w:rsidR="000B12B2" w:rsidRDefault="0093404E" w:rsidP="001E6FC0">
      <w:pPr>
        <w:pStyle w:val="TF-TEXTO"/>
        <w:ind w:firstLine="709"/>
      </w:pPr>
      <w:r>
        <w:t>Não existe hoje cura para o daltonismo</w:t>
      </w:r>
      <w:r w:rsidR="001E6FC0">
        <w:t>, porém existem medidas que ajudam na percepção de cores para daltônicos, que buscam compensar pelas cores faltantes</w:t>
      </w:r>
      <w:r w:rsidR="00C05AED">
        <w:t xml:space="preserve"> (</w:t>
      </w:r>
      <w:r w:rsidR="00AA4B3C">
        <w:t>NEI</w:t>
      </w:r>
      <w:r w:rsidR="00C05AED">
        <w:t>,</w:t>
      </w:r>
      <w:r w:rsidR="00AA4B3C">
        <w:t>2019</w:t>
      </w:r>
      <w:r w:rsidR="00C05AED">
        <w:t>)</w:t>
      </w:r>
      <w:r w:rsidR="001E6FC0">
        <w:t xml:space="preserve">. Algumas dessas medidas incluem lentes especialmente feitas para esse propósito, porém se o objeto visualizado puder ser alterado computacionalmente (como uma foto, vídeo ou interface) existem algoritmos para fazê-lo. O algoritmo descrito por </w:t>
      </w:r>
      <w:r w:rsidR="004C6F76">
        <w:t>Foti</w:t>
      </w:r>
      <w:r w:rsidR="001E6FC0">
        <w:t xml:space="preserve"> e </w:t>
      </w:r>
      <w:r w:rsidR="004C6F76">
        <w:t>Santucci</w:t>
      </w:r>
      <w:r w:rsidR="00C05AED">
        <w:t xml:space="preserve"> </w:t>
      </w:r>
      <w:r w:rsidR="001E6FC0">
        <w:t xml:space="preserve">(2009) que objetiva um espaço LMS reduzido é um deles, outro sendo o proposto por Huang </w:t>
      </w:r>
      <w:r w:rsidR="001E6FC0" w:rsidRPr="00710B13">
        <w:rPr>
          <w:i/>
          <w:iCs/>
        </w:rPr>
        <w:t>et al.</w:t>
      </w:r>
      <w:r w:rsidR="001E6FC0">
        <w:t xml:space="preserve"> (2009) </w:t>
      </w:r>
      <w:r w:rsidR="00C05AED">
        <w:t>que</w:t>
      </w:r>
      <w:r w:rsidR="001E6FC0">
        <w:t xml:space="preserve"> utiliza um Modelo de Mistura Gaussianas.</w:t>
      </w:r>
    </w:p>
    <w:p w14:paraId="6BD54095" w14:textId="77777777" w:rsidR="00451B94" w:rsidRDefault="00451B94" w:rsidP="00F83A19">
      <w:pPr>
        <w:pStyle w:val="TF-refernciasbibliogrficasTTULO"/>
      </w:pPr>
      <w:bookmarkStart w:id="102" w:name="_Toc351015602"/>
      <w:bookmarkEnd w:id="61"/>
      <w:bookmarkEnd w:id="62"/>
      <w:bookmarkEnd w:id="63"/>
      <w:bookmarkEnd w:id="64"/>
      <w:bookmarkEnd w:id="65"/>
      <w:bookmarkEnd w:id="66"/>
      <w:bookmarkEnd w:id="67"/>
      <w:r>
        <w:t>Referências</w:t>
      </w:r>
      <w:bookmarkEnd w:id="102"/>
    </w:p>
    <w:p w14:paraId="540B4AD6" w14:textId="2185CF9A" w:rsidR="00B6145F" w:rsidRPr="0071746D" w:rsidRDefault="00B6145F" w:rsidP="00B6145F">
      <w:pPr>
        <w:pStyle w:val="TF-REFERNCIASITEM0"/>
        <w:rPr>
          <w:lang w:val="en-US"/>
        </w:rPr>
      </w:pPr>
      <w:r>
        <w:t xml:space="preserve">CHAN, Xin Bei V.; GOH, Shi Min S.; TAN, Ngiap Chuan. </w:t>
      </w:r>
      <w:r w:rsidRPr="0071746D">
        <w:rPr>
          <w:lang w:val="en-US"/>
        </w:rPr>
        <w:t xml:space="preserve">Subjects with colour vision deficiency in the community: what do primary care physicians need to know?. </w:t>
      </w:r>
      <w:r w:rsidRPr="0071746D">
        <w:rPr>
          <w:b/>
          <w:bCs/>
          <w:lang w:val="en-US"/>
        </w:rPr>
        <w:t>Asia Pacific Family Medicine</w:t>
      </w:r>
      <w:r w:rsidRPr="0071746D">
        <w:rPr>
          <w:lang w:val="en-US"/>
        </w:rPr>
        <w:t>, v. 13, n. 1, p. 1-10, 2014.</w:t>
      </w:r>
    </w:p>
    <w:p w14:paraId="6EEAD640" w14:textId="0CD95FC1" w:rsidR="00903EC0" w:rsidRPr="0071746D" w:rsidRDefault="00903EC0" w:rsidP="00B6145F">
      <w:pPr>
        <w:pStyle w:val="TF-REFERNCIASITEM0"/>
        <w:rPr>
          <w:lang w:val="en-US"/>
        </w:rPr>
      </w:pPr>
      <w:r w:rsidRPr="0071746D">
        <w:rPr>
          <w:lang w:val="en-US"/>
        </w:rPr>
        <w:t xml:space="preserve">DATABASE, Color And Vision. </w:t>
      </w:r>
      <w:r w:rsidRPr="0071746D">
        <w:rPr>
          <w:b/>
          <w:bCs/>
          <w:lang w:val="en-US"/>
        </w:rPr>
        <w:t>Color And Vision Database</w:t>
      </w:r>
      <w:r w:rsidRPr="0071746D">
        <w:rPr>
          <w:lang w:val="en-US"/>
        </w:rPr>
        <w:t>. [2008?]. Disponível em: http://www.cvrl.org.</w:t>
      </w:r>
    </w:p>
    <w:p w14:paraId="257A0836" w14:textId="4D3E6D10" w:rsidR="00B6145F" w:rsidRDefault="00B6145F" w:rsidP="00B6145F">
      <w:pPr>
        <w:pStyle w:val="TF-REFERNCIASITEM0"/>
      </w:pPr>
      <w:r w:rsidRPr="0071746D">
        <w:rPr>
          <w:lang w:val="en-US"/>
        </w:rPr>
        <w:t xml:space="preserve">FOTI, Antonella; SANTUCCI, Giuseppe. Increasing Web accessibility through an assisted color specification interface for colorblind people. </w:t>
      </w:r>
      <w:r>
        <w:rPr>
          <w:b/>
          <w:bCs/>
        </w:rPr>
        <w:t>IxD&amp;A</w:t>
      </w:r>
      <w:r>
        <w:t>, v. 5, p. 41-48, 2009.</w:t>
      </w:r>
    </w:p>
    <w:p w14:paraId="14985869" w14:textId="3F5429DA" w:rsidR="00B6145F" w:rsidRPr="000C5436" w:rsidRDefault="00B6145F" w:rsidP="00B6145F">
      <w:pPr>
        <w:pStyle w:val="TF-REFERNCIASITEM0"/>
        <w:rPr>
          <w:lang w:val="en-US"/>
        </w:rPr>
      </w:pPr>
      <w:r>
        <w:t xml:space="preserve">HANDYMATICA. </w:t>
      </w:r>
      <w:r>
        <w:rPr>
          <w:rStyle w:val="Forte"/>
        </w:rPr>
        <w:t>Handymatica</w:t>
      </w:r>
      <w:r>
        <w:t xml:space="preserve">. Disponível em: https://www.handimatica.com/. </w:t>
      </w:r>
      <w:r w:rsidRPr="000C5436">
        <w:rPr>
          <w:lang w:val="en-US"/>
        </w:rPr>
        <w:t>Acesso em: 27 set. 2021.</w:t>
      </w:r>
    </w:p>
    <w:p w14:paraId="6873CA3F" w14:textId="1270F81A" w:rsidR="00B6145F" w:rsidRDefault="00B6145F" w:rsidP="00B6145F">
      <w:pPr>
        <w:pStyle w:val="TF-REFERNCIASITEM0"/>
      </w:pPr>
      <w:r w:rsidRPr="000C5436">
        <w:rPr>
          <w:lang w:val="en-US"/>
        </w:rPr>
        <w:t xml:space="preserve">HUANG, Jia-Bin et al. Image recolorization for the colorblind. In: </w:t>
      </w:r>
      <w:r w:rsidRPr="000C5436">
        <w:rPr>
          <w:b/>
          <w:bCs/>
          <w:lang w:val="en-US"/>
        </w:rPr>
        <w:t>2009 IEEE International Conference on Acoustics, Speech and Signal Processing</w:t>
      </w:r>
      <w:r w:rsidRPr="000C5436">
        <w:rPr>
          <w:lang w:val="en-US"/>
        </w:rPr>
        <w:t xml:space="preserve">. </w:t>
      </w:r>
      <w:r>
        <w:t>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3E650B7A" w14:textId="073FEC65" w:rsidR="00B6145F" w:rsidRPr="000C5436" w:rsidRDefault="00B6145F" w:rsidP="009E71AD">
      <w:pPr>
        <w:pStyle w:val="TF-REFERNCIASITEM0"/>
        <w:rPr>
          <w:lang w:val="en-US"/>
        </w:rPr>
      </w:pPr>
      <w:r w:rsidRPr="000C5436">
        <w:rPr>
          <w:lang w:val="en-US"/>
        </w:rPr>
        <w:t xml:space="preserve">ISHIHARA, Shinobu. </w:t>
      </w:r>
      <w:r w:rsidRPr="000C5436">
        <w:rPr>
          <w:b/>
          <w:bCs/>
          <w:lang w:val="en-US"/>
        </w:rPr>
        <w:t>Test for colour-blindness</w:t>
      </w:r>
      <w:r w:rsidRPr="000C5436">
        <w:rPr>
          <w:lang w:val="en-US"/>
        </w:rPr>
        <w:t>. Tokyo, Japan: Kanehara, 1987.</w:t>
      </w:r>
    </w:p>
    <w:p w14:paraId="1B0EC5D7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NEI. </w:t>
      </w:r>
      <w:r w:rsidRPr="000C5436">
        <w:rPr>
          <w:rStyle w:val="Forte"/>
          <w:lang w:val="en-US"/>
        </w:rPr>
        <w:t>Color Blindness</w:t>
      </w:r>
      <w:r w:rsidRPr="000C5436">
        <w:rPr>
          <w:lang w:val="en-US"/>
        </w:rPr>
        <w:t xml:space="preserve">. </w:t>
      </w:r>
      <w:r>
        <w:t>Disponível em: https://www.nei.nih.gov/learn-about-eye-health/eye-conditions-and-diseases/color-blindness. Acesso em: 27 set. 2021.</w:t>
      </w:r>
    </w:p>
    <w:p w14:paraId="3A5C970A" w14:textId="3F59CC98" w:rsidR="00B6145F" w:rsidRPr="000C5436" w:rsidRDefault="00B6145F" w:rsidP="009E71AD">
      <w:pPr>
        <w:pStyle w:val="TF-REFERNCIASITEM0"/>
        <w:rPr>
          <w:lang w:val="en-US"/>
        </w:rPr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r w:rsidRPr="000C5436">
        <w:rPr>
          <w:b/>
          <w:bCs/>
          <w:lang w:val="en-US"/>
        </w:rPr>
        <w:t>Blucher Physics Proceedings</w:t>
      </w:r>
      <w:r w:rsidRPr="000C5436">
        <w:rPr>
          <w:lang w:val="en-US"/>
        </w:rPr>
        <w:t>, v. 6, n. 1, p. 61-66, 2019.</w:t>
      </w:r>
    </w:p>
    <w:p w14:paraId="3DE4328B" w14:textId="329482BB" w:rsidR="00CF2DBA" w:rsidRPr="000C5436" w:rsidRDefault="00CF2DBA" w:rsidP="009E71AD">
      <w:pPr>
        <w:pStyle w:val="TF-REFERNCIASITEM0"/>
        <w:rPr>
          <w:color w:val="FF0000"/>
          <w:lang w:val="en-US"/>
        </w:rPr>
      </w:pPr>
      <w:r w:rsidRPr="000C5436">
        <w:rPr>
          <w:lang w:val="en-US"/>
        </w:rPr>
        <w:t xml:space="preserve">MERIN, Saul. </w:t>
      </w:r>
      <w:r w:rsidRPr="000C5436">
        <w:rPr>
          <w:rStyle w:val="Forte"/>
          <w:lang w:val="en-US"/>
        </w:rPr>
        <w:t>Inherited Eye Diseases</w:t>
      </w:r>
      <w:r w:rsidRPr="000C5436">
        <w:rPr>
          <w:lang w:val="en-US"/>
        </w:rPr>
        <w:t>: diagnosis and management. 2. ed. Boca Raton: Crc Press, 2005.</w:t>
      </w:r>
    </w:p>
    <w:p w14:paraId="552717F8" w14:textId="67D0D4C7" w:rsidR="00B6145F" w:rsidRPr="000C5436" w:rsidRDefault="00B6145F" w:rsidP="00203445">
      <w:pPr>
        <w:pStyle w:val="TF-REFERNCIASITEM0"/>
        <w:rPr>
          <w:lang w:val="en-US"/>
        </w:rPr>
      </w:pPr>
      <w:r w:rsidRPr="000C5436">
        <w:rPr>
          <w:lang w:val="en-US"/>
        </w:rPr>
        <w:lastRenderedPageBreak/>
        <w:t xml:space="preserve">SPALDING, J. A. Colour vision deficiency in the medical profession. </w:t>
      </w:r>
      <w:r w:rsidRPr="000C5436">
        <w:rPr>
          <w:b/>
          <w:bCs/>
          <w:lang w:val="en-US"/>
        </w:rPr>
        <w:t>British journal of general practice</w:t>
      </w:r>
      <w:r w:rsidRPr="000C5436">
        <w:rPr>
          <w:lang w:val="en-US"/>
        </w:rPr>
        <w:t>, v. 49, n. 443, p. 469-475, 1999.</w:t>
      </w:r>
    </w:p>
    <w:p w14:paraId="7CBEF80C" w14:textId="77777777" w:rsidR="00B6145F" w:rsidRDefault="00B6145F" w:rsidP="00B6145F">
      <w:pPr>
        <w:pStyle w:val="TF-REFERNCIASITEM0"/>
      </w:pPr>
      <w:r w:rsidRPr="000C5436">
        <w:rPr>
          <w:lang w:val="en-US"/>
        </w:rPr>
        <w:t xml:space="preserve">W3C. </w:t>
      </w:r>
      <w:r w:rsidRPr="000C5436">
        <w:rPr>
          <w:rStyle w:val="Forte"/>
          <w:lang w:val="en-US"/>
        </w:rPr>
        <w:t>Web Content Accessibility Guidelines (WCAG) 2.0</w:t>
      </w:r>
      <w:r w:rsidRPr="000C5436">
        <w:rPr>
          <w:lang w:val="en-US"/>
        </w:rPr>
        <w:t xml:space="preserve">. </w:t>
      </w:r>
      <w:r>
        <w:t>2008. Disponível em: https://www.w3.org/TR/2008/REC-WCAG20-20081211/. Acesso em: 26 set. 2021.</w:t>
      </w:r>
    </w:p>
    <w:p w14:paraId="17E5488A" w14:textId="1884E23D" w:rsidR="00B6145F" w:rsidRDefault="00B6145F" w:rsidP="00203445">
      <w:pPr>
        <w:pStyle w:val="TF-REFERNCIASITEM0"/>
        <w:rPr>
          <w:color w:val="FF0000"/>
        </w:rPr>
      </w:pPr>
    </w:p>
    <w:p w14:paraId="4BD41197" w14:textId="77777777" w:rsidR="000C5436" w:rsidRDefault="000C5436">
      <w:pPr>
        <w:keepNext w:val="0"/>
        <w:keepLines w:val="0"/>
        <w:rPr>
          <w:sz w:val="20"/>
        </w:rPr>
      </w:pPr>
      <w:r>
        <w:br w:type="page"/>
      </w:r>
    </w:p>
    <w:p w14:paraId="3E1F1C9D" w14:textId="21B3B123" w:rsidR="0000224C" w:rsidRDefault="0000224C" w:rsidP="0000224C">
      <w:pPr>
        <w:pStyle w:val="TF-xAvalLINHA"/>
        <w:tabs>
          <w:tab w:val="left" w:leader="underscore" w:pos="6237"/>
        </w:tabs>
      </w:pPr>
    </w:p>
    <w:sectPr w:rsidR="0000224C" w:rsidSect="00EC2D7A">
      <w:head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Marcel Hugo" w:date="2021-10-12T14:38:00Z" w:initials="MH">
    <w:p w14:paraId="1868AACB" w14:textId="7A0E7CEE" w:rsidR="003C5D43" w:rsidRDefault="003C5D43">
      <w:pPr>
        <w:pStyle w:val="Textodecomentrio"/>
      </w:pPr>
      <w:r>
        <w:rPr>
          <w:rStyle w:val="Refdecomentrio"/>
        </w:rPr>
        <w:annotationRef/>
      </w:r>
      <w:r>
        <w:t>Textos e imagens?</w:t>
      </w:r>
    </w:p>
  </w:comment>
  <w:comment w:id="27" w:author="Marcel Hugo" w:date="2021-10-12T14:39:00Z" w:initials="MH">
    <w:p w14:paraId="0DDC0322" w14:textId="1EFE7501" w:rsidR="00F92EC2" w:rsidRDefault="00F92EC2">
      <w:pPr>
        <w:pStyle w:val="Textodecomentrio"/>
      </w:pPr>
      <w:r>
        <w:rPr>
          <w:rStyle w:val="Refdecomentrio"/>
        </w:rPr>
        <w:annotationRef/>
      </w:r>
      <w:r>
        <w:t>WCAG?</w:t>
      </w:r>
    </w:p>
  </w:comment>
  <w:comment w:id="90" w:author="Marcel Hugo" w:date="2021-10-12T14:41:00Z" w:initials="MH">
    <w:p w14:paraId="1C883292" w14:textId="657EC2EA" w:rsidR="007D0C0B" w:rsidRDefault="00BD71EB">
      <w:pPr>
        <w:pStyle w:val="Textodecomentrio"/>
      </w:pPr>
      <w:r>
        <w:rPr>
          <w:rStyle w:val="Refdecomentrio"/>
        </w:rPr>
        <w:annotationRef/>
      </w:r>
      <w:r>
        <w:t xml:space="preserve">Não fica claro se </w:t>
      </w:r>
      <w:r w:rsidR="007D0C0B">
        <w:t xml:space="preserve">irá atuar em textos e imagens, ou seja, </w:t>
      </w:r>
      <w:r w:rsidR="00AF3E6E">
        <w:t>o ajuste de cores ocorrerá tanto nos elementos textuais do website quanto nas imagens inseridas.</w:t>
      </w:r>
    </w:p>
  </w:comment>
  <w:comment w:id="91" w:author="Marcel Hugo" w:date="2021-10-12T14:42:00Z" w:initials="MH">
    <w:p w14:paraId="3958A2D9" w14:textId="4901EDAD" w:rsidR="00317296" w:rsidRDefault="00317296">
      <w:pPr>
        <w:pStyle w:val="Textodecomentrio"/>
      </w:pPr>
      <w:r>
        <w:rPr>
          <w:rStyle w:val="Refdecomentrio"/>
        </w:rPr>
        <w:annotationRef/>
      </w:r>
      <w:r>
        <w:t xml:space="preserve">Uma curiosidade: a extensão </w:t>
      </w:r>
      <w:r w:rsidR="00E13027">
        <w:t>exibirá seu conteúdo ajustado na própria página aberta ou ela irá abrir uma nova guia ou janela com o resultado ajustado?</w:t>
      </w:r>
    </w:p>
  </w:comment>
  <w:comment w:id="99" w:author="Marcel Hugo" w:date="2021-10-12T14:33:00Z" w:initials="MH">
    <w:p w14:paraId="5231088A" w14:textId="0F169C30" w:rsidR="009E3408" w:rsidRDefault="009E3408">
      <w:pPr>
        <w:pStyle w:val="Textodecomentrio"/>
      </w:pPr>
      <w:r>
        <w:rPr>
          <w:rStyle w:val="Refdecomentrio"/>
        </w:rPr>
        <w:annotationRef/>
      </w:r>
      <w:r>
        <w:t>Já poderia ter falado das medidas de acessibilidade WCAG</w:t>
      </w:r>
      <w:r w:rsidR="00B12E04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68AACB" w15:done="0"/>
  <w15:commentEx w15:paraId="0DDC0322" w15:done="0"/>
  <w15:commentEx w15:paraId="1C883292" w15:done="0"/>
  <w15:commentEx w15:paraId="3958A2D9" w15:done="0"/>
  <w15:commentEx w15:paraId="523108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1C71" w16cex:dateUtc="2021-10-12T17:38:00Z"/>
  <w16cex:commentExtensible w16cex:durableId="25101CA1" w16cex:dateUtc="2021-10-12T17:39:00Z"/>
  <w16cex:commentExtensible w16cex:durableId="25101D12" w16cex:dateUtc="2021-10-12T17:41:00Z"/>
  <w16cex:commentExtensible w16cex:durableId="25101D65" w16cex:dateUtc="2021-10-12T17:42:00Z"/>
  <w16cex:commentExtensible w16cex:durableId="25101B24" w16cex:dateUtc="2021-10-12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68AACB" w16cid:durableId="25101C71"/>
  <w16cid:commentId w16cid:paraId="0DDC0322" w16cid:durableId="25101CA1"/>
  <w16cid:commentId w16cid:paraId="1C883292" w16cid:durableId="25101D12"/>
  <w16cid:commentId w16cid:paraId="3958A2D9" w16cid:durableId="25101D65"/>
  <w16cid:commentId w16cid:paraId="5231088A" w16cid:durableId="25101B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4501" w14:textId="77777777" w:rsidR="00F2003A" w:rsidRDefault="00F2003A">
      <w:r>
        <w:separator/>
      </w:r>
    </w:p>
  </w:endnote>
  <w:endnote w:type="continuationSeparator" w:id="0">
    <w:p w14:paraId="4EF57BCC" w14:textId="77777777" w:rsidR="00F2003A" w:rsidRDefault="00F2003A">
      <w:r>
        <w:continuationSeparator/>
      </w:r>
    </w:p>
  </w:endnote>
  <w:endnote w:id="1">
    <w:p w14:paraId="196AA394" w14:textId="77777777" w:rsidR="000C5436" w:rsidRPr="00320BFA" w:rsidRDefault="009A5955" w:rsidP="000C5436">
      <w:pPr>
        <w:pStyle w:val="TF-xAvalTTULO"/>
      </w:pPr>
      <w:r>
        <w:rPr>
          <w:rStyle w:val="Refdenotadefim"/>
        </w:rPr>
        <w:endnoteRef/>
      </w:r>
      <w:r>
        <w:t xml:space="preserve"> </w:t>
      </w:r>
      <w:r w:rsidR="000C5436" w:rsidRPr="00320BFA">
        <w:t>FORMULÁRIO  DE  avaliação</w:t>
      </w:r>
      <w:r w:rsidR="000C5436">
        <w:t xml:space="preserve"> </w:t>
      </w:r>
      <w:r w:rsidR="000C5436" w:rsidRPr="00320BFA">
        <w:t xml:space="preserve">– PROFESSOR </w:t>
      </w:r>
      <w:r w:rsidR="000C5436">
        <w:t>AVALIADOR</w:t>
      </w:r>
    </w:p>
    <w:p w14:paraId="2B121519" w14:textId="2BB7C06B" w:rsidR="000C5436" w:rsidRDefault="000C5436" w:rsidP="000C5436">
      <w:pPr>
        <w:pStyle w:val="TF-xAvalLINHA"/>
      </w:pPr>
      <w:r w:rsidRPr="00320BFA">
        <w:t>Avaliador(a):</w:t>
      </w:r>
      <w:r w:rsidRPr="00320BFA">
        <w:tab/>
      </w:r>
      <w:r w:rsidRPr="000C5436">
        <w:rPr>
          <w:b/>
          <w:bCs/>
        </w:rPr>
        <w:t>Marcel Hugo</w:t>
      </w:r>
    </w:p>
    <w:p w14:paraId="6FC019A0" w14:textId="77777777" w:rsidR="000C5436" w:rsidRPr="00C767AD" w:rsidRDefault="000C5436" w:rsidP="000C543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C5436" w:rsidRPr="00320BFA" w14:paraId="66649017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3FC26" w14:textId="77777777" w:rsidR="000C5436" w:rsidRPr="00320BFA" w:rsidRDefault="000C5436" w:rsidP="000C5436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0CFC5F" w14:textId="77777777" w:rsidR="000C5436" w:rsidRPr="00320BFA" w:rsidRDefault="000C5436" w:rsidP="000C54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3A95AF" w14:textId="77777777" w:rsidR="000C5436" w:rsidRPr="00320BFA" w:rsidRDefault="000C5436" w:rsidP="000C54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C8D5E39" w14:textId="77777777" w:rsidR="000C5436" w:rsidRPr="00320BFA" w:rsidRDefault="000C5436" w:rsidP="000C5436">
            <w:pPr>
              <w:pStyle w:val="TF-xAvalITEMTABELA"/>
            </w:pPr>
            <w:r w:rsidRPr="00320BFA">
              <w:t>não atende</w:t>
            </w:r>
          </w:p>
        </w:tc>
      </w:tr>
      <w:tr w:rsidR="000C5436" w:rsidRPr="00320BFA" w14:paraId="32115B9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AF8A4F6" w14:textId="77777777" w:rsidR="000C5436" w:rsidRPr="0000224C" w:rsidRDefault="000C5436" w:rsidP="000C5436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4CB4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7D47F58" w14:textId="77777777" w:rsidR="000C5436" w:rsidRPr="00320BFA" w:rsidRDefault="000C5436" w:rsidP="000C54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0073" w14:textId="5359C069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1F6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EAF2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439444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4223F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BC07" w14:textId="77777777" w:rsidR="000C5436" w:rsidRPr="00320BFA" w:rsidRDefault="000C5436" w:rsidP="000C54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3D05" w14:textId="35376246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8EA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FF324C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7A5A59E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FE551B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AE73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11829C0" w14:textId="77777777" w:rsidR="000C5436" w:rsidRPr="00320BFA" w:rsidRDefault="000C5436" w:rsidP="000C54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887" w14:textId="28C1E103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6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9B5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68A0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11620CE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37DC90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8503" w14:textId="77777777" w:rsidR="000C5436" w:rsidRPr="00320BFA" w:rsidRDefault="000C5436" w:rsidP="000C54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91F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99D3" w14:textId="30E1F1CE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7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5143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4B015A7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F564F7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214F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01DBBC6" w14:textId="77777777" w:rsidR="000C5436" w:rsidRPr="00320BFA" w:rsidRDefault="000C5436" w:rsidP="000C54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03C" w14:textId="67062AC6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8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4774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6F5D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7F33609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F89DF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B812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98F571E" w14:textId="77777777" w:rsidR="000C5436" w:rsidRPr="00320BFA" w:rsidRDefault="000C5436" w:rsidP="000C54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E5CC" w14:textId="72A3DDF2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9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C363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5859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4C0271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CDC5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CA75" w14:textId="77777777" w:rsidR="000C5436" w:rsidRPr="00320BFA" w:rsidRDefault="000C5436" w:rsidP="000C54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8EB" w14:textId="294E4756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0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24F9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149F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ADDA37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919A4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7276" w14:textId="77777777" w:rsidR="000C5436" w:rsidRPr="00320BFA" w:rsidRDefault="000C5436" w:rsidP="000C54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D018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D72D" w14:textId="13867BF6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1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2A48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09FA557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D49AF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3CB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7AC0490" w14:textId="77777777" w:rsidR="000C5436" w:rsidRPr="00320BFA" w:rsidRDefault="000C5436" w:rsidP="000C54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DEDB" w14:textId="3B138635" w:rsidR="000C5436" w:rsidRPr="00320BFA" w:rsidRDefault="00A77A5B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2" w:author="Marcel Hugo" w:date="2021-10-12T14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498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AAB54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62DB15C3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AC9D4D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7739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8B9C742" w14:textId="77777777" w:rsidR="000C5436" w:rsidRPr="00320BFA" w:rsidRDefault="000C5436" w:rsidP="000C54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B10" w14:textId="3C4716EC" w:rsidR="000C5436" w:rsidRPr="00320BFA" w:rsidRDefault="009D72D2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3" w:author="Marcel Hugo" w:date="2021-10-12T14:4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47B8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1B2EB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1E81B0F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DED566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71B0" w14:textId="77777777" w:rsidR="000C5436" w:rsidRPr="00320BFA" w:rsidRDefault="000C5436" w:rsidP="000C54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394A" w14:textId="0E4738E0" w:rsidR="000C5436" w:rsidRPr="00320BFA" w:rsidRDefault="009D72D2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4" w:author="Marcel Hugo" w:date="2021-10-12T14:4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A93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95CE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4F4830F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FB9BE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414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77E8606" w14:textId="77777777" w:rsidR="000C5436" w:rsidRPr="00320BFA" w:rsidRDefault="000C5436" w:rsidP="000C54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E4F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6FC0" w14:textId="5D5D9462" w:rsidR="000C5436" w:rsidRPr="00320BFA" w:rsidRDefault="009D72D2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5" w:author="Marcel Hugo" w:date="2021-10-12T14:46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3E6C1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350309F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B25B6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327083" w14:textId="77777777" w:rsidR="000C5436" w:rsidRPr="00320BFA" w:rsidRDefault="000C5436" w:rsidP="000C54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1330AE" w14:textId="70F89058" w:rsidR="000C5436" w:rsidRPr="00320BFA" w:rsidRDefault="0091740A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6" w:author="Marcel Hugo" w:date="2021-10-12T14:4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3F239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44D09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0FE03AC8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A161A1" w14:textId="77777777" w:rsidR="000C5436" w:rsidRPr="0000224C" w:rsidRDefault="000C5436" w:rsidP="000C54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39B9" w14:textId="77777777" w:rsidR="000C5436" w:rsidRPr="00320BFA" w:rsidRDefault="000C5436" w:rsidP="000C543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7525F0D" w14:textId="77777777" w:rsidR="000C5436" w:rsidRPr="00320BFA" w:rsidRDefault="000C5436" w:rsidP="000C54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E54" w14:textId="0AC66700" w:rsidR="000C5436" w:rsidRPr="00320BFA" w:rsidRDefault="0091740A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7" w:author="Marcel Hugo" w:date="2021-10-12T14:4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6BB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7A3215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C5436" w:rsidRPr="00320BFA" w14:paraId="1579F8B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3BB465" w14:textId="77777777" w:rsidR="000C5436" w:rsidRPr="00320BFA" w:rsidRDefault="000C5436" w:rsidP="000C54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8440D7" w14:textId="77777777" w:rsidR="000C5436" w:rsidRPr="00320BFA" w:rsidRDefault="000C5436" w:rsidP="000C54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829C9" w14:textId="786A152E" w:rsidR="000C5436" w:rsidRPr="00320BFA" w:rsidRDefault="0091740A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48" w:author="Marcel Hugo" w:date="2021-10-12T14:4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27C7E7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CD87D" w14:textId="77777777" w:rsidR="000C5436" w:rsidRPr="00320BFA" w:rsidRDefault="000C5436" w:rsidP="000C5436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347855C" w14:textId="77777777" w:rsidR="000C5436" w:rsidRDefault="000C5436" w:rsidP="000C5436">
      <w:pPr>
        <w:pStyle w:val="TF-xAvalLINHA"/>
        <w:tabs>
          <w:tab w:val="left" w:leader="underscore" w:pos="6237"/>
        </w:tabs>
      </w:pPr>
    </w:p>
    <w:p w14:paraId="69D3DE14" w14:textId="77777777" w:rsidR="000C5436" w:rsidRDefault="000C5436" w:rsidP="000C5436">
      <w:pPr>
        <w:pStyle w:val="TF-xAvalTTULO"/>
        <w:ind w:left="0" w:firstLine="0"/>
        <w:jc w:val="left"/>
      </w:pPr>
    </w:p>
    <w:p w14:paraId="2F80B763" w14:textId="7FFBA64A" w:rsidR="009A5955" w:rsidRDefault="009A5955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68AC" w14:textId="77777777" w:rsidR="00F2003A" w:rsidRDefault="00F2003A">
      <w:r>
        <w:separator/>
      </w:r>
    </w:p>
  </w:footnote>
  <w:footnote w:type="continuationSeparator" w:id="0">
    <w:p w14:paraId="33EA3010" w14:textId="77777777" w:rsidR="00F2003A" w:rsidRDefault="00F2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trackRevisions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4641A"/>
    <w:rsid w:val="00050E93"/>
    <w:rsid w:val="00052A07"/>
    <w:rsid w:val="000533DA"/>
    <w:rsid w:val="0005457F"/>
    <w:rsid w:val="000608E9"/>
    <w:rsid w:val="00061FEB"/>
    <w:rsid w:val="00064C17"/>
    <w:rsid w:val="000667DF"/>
    <w:rsid w:val="00070103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5436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2F5B"/>
    <w:rsid w:val="001554E9"/>
    <w:rsid w:val="001609C5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BAA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312CEA"/>
    <w:rsid w:val="00317296"/>
    <w:rsid w:val="00320BFA"/>
    <w:rsid w:val="0032378D"/>
    <w:rsid w:val="00335048"/>
    <w:rsid w:val="0033693A"/>
    <w:rsid w:val="00340AD0"/>
    <w:rsid w:val="00340B6D"/>
    <w:rsid w:val="00340C8E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A2B7D"/>
    <w:rsid w:val="003A4A75"/>
    <w:rsid w:val="003A5366"/>
    <w:rsid w:val="003B647A"/>
    <w:rsid w:val="003C2098"/>
    <w:rsid w:val="003C4980"/>
    <w:rsid w:val="003C5262"/>
    <w:rsid w:val="003C5D43"/>
    <w:rsid w:val="003D2751"/>
    <w:rsid w:val="003D398C"/>
    <w:rsid w:val="003D473B"/>
    <w:rsid w:val="003D4B35"/>
    <w:rsid w:val="003D6DAC"/>
    <w:rsid w:val="003E1FD4"/>
    <w:rsid w:val="003E4F19"/>
    <w:rsid w:val="003F14A5"/>
    <w:rsid w:val="003F1A38"/>
    <w:rsid w:val="003F374C"/>
    <w:rsid w:val="003F5F25"/>
    <w:rsid w:val="003F7904"/>
    <w:rsid w:val="00401AEB"/>
    <w:rsid w:val="0040436D"/>
    <w:rsid w:val="00404D4B"/>
    <w:rsid w:val="00410543"/>
    <w:rsid w:val="00415C5F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074"/>
    <w:rsid w:val="00497EF6"/>
    <w:rsid w:val="004B3E5A"/>
    <w:rsid w:val="004B42D8"/>
    <w:rsid w:val="004B6B8F"/>
    <w:rsid w:val="004B7511"/>
    <w:rsid w:val="004C6F76"/>
    <w:rsid w:val="004D7D30"/>
    <w:rsid w:val="004E0A38"/>
    <w:rsid w:val="004E23CE"/>
    <w:rsid w:val="004E516B"/>
    <w:rsid w:val="004E7D99"/>
    <w:rsid w:val="004F4F20"/>
    <w:rsid w:val="00500539"/>
    <w:rsid w:val="00503373"/>
    <w:rsid w:val="00503F3F"/>
    <w:rsid w:val="00504693"/>
    <w:rsid w:val="00507263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55BE"/>
    <w:rsid w:val="00550D4A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5B3A"/>
    <w:rsid w:val="005E35F3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E5"/>
    <w:rsid w:val="006C61FA"/>
    <w:rsid w:val="006D0896"/>
    <w:rsid w:val="006E25D2"/>
    <w:rsid w:val="006F6276"/>
    <w:rsid w:val="006F7C9B"/>
    <w:rsid w:val="0070391A"/>
    <w:rsid w:val="00706486"/>
    <w:rsid w:val="00710B13"/>
    <w:rsid w:val="0071467B"/>
    <w:rsid w:val="0071746D"/>
    <w:rsid w:val="007214E3"/>
    <w:rsid w:val="007222F7"/>
    <w:rsid w:val="00724679"/>
    <w:rsid w:val="00725368"/>
    <w:rsid w:val="007304F3"/>
    <w:rsid w:val="00730839"/>
    <w:rsid w:val="00730F60"/>
    <w:rsid w:val="00733463"/>
    <w:rsid w:val="00733FF9"/>
    <w:rsid w:val="00734FC8"/>
    <w:rsid w:val="00752038"/>
    <w:rsid w:val="007554DF"/>
    <w:rsid w:val="0075776D"/>
    <w:rsid w:val="00757D1D"/>
    <w:rsid w:val="007613FB"/>
    <w:rsid w:val="00761E34"/>
    <w:rsid w:val="007722BF"/>
    <w:rsid w:val="0077580B"/>
    <w:rsid w:val="00775B1A"/>
    <w:rsid w:val="00781167"/>
    <w:rsid w:val="007854B3"/>
    <w:rsid w:val="0078787D"/>
    <w:rsid w:val="00787FA8"/>
    <w:rsid w:val="007944F8"/>
    <w:rsid w:val="00796E4C"/>
    <w:rsid w:val="007973E3"/>
    <w:rsid w:val="007A1883"/>
    <w:rsid w:val="007C17DE"/>
    <w:rsid w:val="007D0720"/>
    <w:rsid w:val="007D0C0B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7E89"/>
    <w:rsid w:val="008233E5"/>
    <w:rsid w:val="00833DE8"/>
    <w:rsid w:val="00833F47"/>
    <w:rsid w:val="008348C3"/>
    <w:rsid w:val="008373B4"/>
    <w:rsid w:val="008404C4"/>
    <w:rsid w:val="00847D37"/>
    <w:rsid w:val="0085001D"/>
    <w:rsid w:val="0085242E"/>
    <w:rsid w:val="008652BB"/>
    <w:rsid w:val="00870802"/>
    <w:rsid w:val="00871A41"/>
    <w:rsid w:val="00872738"/>
    <w:rsid w:val="00886D76"/>
    <w:rsid w:val="00887A02"/>
    <w:rsid w:val="00897019"/>
    <w:rsid w:val="008B0A07"/>
    <w:rsid w:val="008B6907"/>
    <w:rsid w:val="008B781F"/>
    <w:rsid w:val="008C0032"/>
    <w:rsid w:val="008C0069"/>
    <w:rsid w:val="008C0752"/>
    <w:rsid w:val="008C0ED4"/>
    <w:rsid w:val="008C104A"/>
    <w:rsid w:val="008C1495"/>
    <w:rsid w:val="008C5E2A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1740A"/>
    <w:rsid w:val="0092259F"/>
    <w:rsid w:val="009262C0"/>
    <w:rsid w:val="00930E31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D65D0"/>
    <w:rsid w:val="009D72D2"/>
    <w:rsid w:val="009D7E91"/>
    <w:rsid w:val="009E135E"/>
    <w:rsid w:val="009E17C7"/>
    <w:rsid w:val="009E3408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3C8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77A5B"/>
    <w:rsid w:val="00A966E6"/>
    <w:rsid w:val="00AA1D60"/>
    <w:rsid w:val="00AA4B3C"/>
    <w:rsid w:val="00AB2BE3"/>
    <w:rsid w:val="00AB7834"/>
    <w:rsid w:val="00AC35FF"/>
    <w:rsid w:val="00AC4D5F"/>
    <w:rsid w:val="00AD1D2C"/>
    <w:rsid w:val="00AE0525"/>
    <w:rsid w:val="00AE08DB"/>
    <w:rsid w:val="00AE2729"/>
    <w:rsid w:val="00AE3148"/>
    <w:rsid w:val="00AE5AE2"/>
    <w:rsid w:val="00AE7343"/>
    <w:rsid w:val="00AF3E6E"/>
    <w:rsid w:val="00B00A13"/>
    <w:rsid w:val="00B00D69"/>
    <w:rsid w:val="00B00E04"/>
    <w:rsid w:val="00B03E4B"/>
    <w:rsid w:val="00B05485"/>
    <w:rsid w:val="00B12E04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90FA5"/>
    <w:rsid w:val="00B919F1"/>
    <w:rsid w:val="00B95369"/>
    <w:rsid w:val="00BA2260"/>
    <w:rsid w:val="00BA5821"/>
    <w:rsid w:val="00BB468D"/>
    <w:rsid w:val="00BB6236"/>
    <w:rsid w:val="00BC0E8D"/>
    <w:rsid w:val="00BC4F18"/>
    <w:rsid w:val="00BD71EB"/>
    <w:rsid w:val="00BE313B"/>
    <w:rsid w:val="00BE6551"/>
    <w:rsid w:val="00BF093B"/>
    <w:rsid w:val="00BF2A6C"/>
    <w:rsid w:val="00C00B88"/>
    <w:rsid w:val="00C05AED"/>
    <w:rsid w:val="00C06B2A"/>
    <w:rsid w:val="00C16CB3"/>
    <w:rsid w:val="00C35E57"/>
    <w:rsid w:val="00C35E80"/>
    <w:rsid w:val="00C37141"/>
    <w:rsid w:val="00C40AA2"/>
    <w:rsid w:val="00C41352"/>
    <w:rsid w:val="00C4244F"/>
    <w:rsid w:val="00C458D3"/>
    <w:rsid w:val="00C57E3E"/>
    <w:rsid w:val="00C63032"/>
    <w:rsid w:val="00C632ED"/>
    <w:rsid w:val="00C66150"/>
    <w:rsid w:val="00C67938"/>
    <w:rsid w:val="00C70EF5"/>
    <w:rsid w:val="00C743B8"/>
    <w:rsid w:val="00C756C5"/>
    <w:rsid w:val="00C82195"/>
    <w:rsid w:val="00C82CAE"/>
    <w:rsid w:val="00C8442E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F0F"/>
    <w:rsid w:val="00CE0BB7"/>
    <w:rsid w:val="00CE3E9A"/>
    <w:rsid w:val="00CE708B"/>
    <w:rsid w:val="00CF0743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6498F"/>
    <w:rsid w:val="00D7463D"/>
    <w:rsid w:val="00D765F9"/>
    <w:rsid w:val="00D80F5A"/>
    <w:rsid w:val="00D81CE2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4540"/>
    <w:rsid w:val="00DA4EE0"/>
    <w:rsid w:val="00DA587E"/>
    <w:rsid w:val="00DA60F4"/>
    <w:rsid w:val="00DA72D4"/>
    <w:rsid w:val="00DB0F8B"/>
    <w:rsid w:val="00DB3052"/>
    <w:rsid w:val="00DB5C25"/>
    <w:rsid w:val="00DC2D17"/>
    <w:rsid w:val="00DD19B9"/>
    <w:rsid w:val="00DE103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FEA"/>
    <w:rsid w:val="00E13027"/>
    <w:rsid w:val="00E17E72"/>
    <w:rsid w:val="00E2252C"/>
    <w:rsid w:val="00E2391F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731C"/>
    <w:rsid w:val="00EA1C6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22A"/>
    <w:rsid w:val="00EF207F"/>
    <w:rsid w:val="00EF42B9"/>
    <w:rsid w:val="00EF43F5"/>
    <w:rsid w:val="00EF4831"/>
    <w:rsid w:val="00EF74D7"/>
    <w:rsid w:val="00F017AF"/>
    <w:rsid w:val="00F032E3"/>
    <w:rsid w:val="00F041C4"/>
    <w:rsid w:val="00F14812"/>
    <w:rsid w:val="00F1598C"/>
    <w:rsid w:val="00F1649B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1785"/>
    <w:rsid w:val="00F530D7"/>
    <w:rsid w:val="00F5361F"/>
    <w:rsid w:val="00F541E6"/>
    <w:rsid w:val="00F605A1"/>
    <w:rsid w:val="00F62E8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79A1"/>
    <w:rsid w:val="00F92EC2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D59E3"/>
    <w:rsid w:val="00FE006E"/>
    <w:rsid w:val="00FE197E"/>
    <w:rsid w:val="00FE4C47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3235</Words>
  <Characters>17475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Marcel Hugo</cp:lastModifiedBy>
  <cp:revision>77</cp:revision>
  <cp:lastPrinted>2015-03-26T13:00:00Z</cp:lastPrinted>
  <dcterms:created xsi:type="dcterms:W3CDTF">2021-09-27T22:36:00Z</dcterms:created>
  <dcterms:modified xsi:type="dcterms:W3CDTF">2021-10-12T17:46:00Z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