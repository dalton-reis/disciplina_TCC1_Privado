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3BC0A" w14:textId="0884528A" w:rsidR="00A151C9" w:rsidRPr="00AF68BE" w:rsidRDefault="00A151C9" w:rsidP="00A151C9">
      <w:pPr>
        <w:jc w:val="both"/>
        <w:rPr>
          <w:b/>
          <w:bCs/>
        </w:rPr>
      </w:pPr>
      <w:r w:rsidRPr="00AF68BE">
        <w:rPr>
          <w:b/>
          <w:bCs/>
        </w:rPr>
        <w:t xml:space="preserve">Disciplina: Trabalho de Conclusão de Curso I – </w:t>
      </w:r>
      <w:r>
        <w:rPr>
          <w:b/>
          <w:bCs/>
        </w:rPr>
        <w:t>BCC</w:t>
      </w:r>
    </w:p>
    <w:p w14:paraId="1711B1B0" w14:textId="77777777" w:rsidR="00A151C9" w:rsidRDefault="00A151C9" w:rsidP="00A151C9">
      <w:pPr>
        <w:jc w:val="both"/>
      </w:pPr>
    </w:p>
    <w:p w14:paraId="71376641" w14:textId="1CBED5A3" w:rsidR="00BC76D0" w:rsidRPr="00BC76D0" w:rsidRDefault="00BC76D0" w:rsidP="0036712C">
      <w:pPr>
        <w:jc w:val="both"/>
      </w:pPr>
      <w:r w:rsidRPr="00BC76D0">
        <w:t>Caro orienta</w:t>
      </w:r>
      <w:r>
        <w:t>ndo</w:t>
      </w:r>
      <w:r w:rsidRPr="00BC76D0">
        <w:t>,</w:t>
      </w:r>
    </w:p>
    <w:p w14:paraId="755AB688" w14:textId="77777777" w:rsidR="00BC76D0" w:rsidRPr="00BC76D0" w:rsidRDefault="00BC76D0" w:rsidP="0036712C">
      <w:pPr>
        <w:jc w:val="both"/>
      </w:pPr>
    </w:p>
    <w:p w14:paraId="04BE6055" w14:textId="151FA38A" w:rsidR="0036712C" w:rsidRDefault="00557348" w:rsidP="0036712C">
      <w:pPr>
        <w:jc w:val="both"/>
      </w:pPr>
      <w:r w:rsidRPr="00BC76D0">
        <w:t xml:space="preserve">segue </w:t>
      </w:r>
      <w:r>
        <w:t xml:space="preserve">abaixo o Termo de Compromisso, </w:t>
      </w:r>
      <w:r w:rsidR="00BC76D0">
        <w:t>as DUAS revisões do seu pré-projeto</w:t>
      </w:r>
      <w:r w:rsidR="0036712C">
        <w:t xml:space="preserve"> contendo a avaliação do professor “avaliador” e professor</w:t>
      </w:r>
      <w:r w:rsidR="00C169FA">
        <w:t xml:space="preserve"> </w:t>
      </w:r>
      <w:r w:rsidR="0036712C">
        <w:t>“TCC1”</w:t>
      </w:r>
      <w:r w:rsidR="00FB6F90">
        <w:t>, junto com as avaliações da defesa na banca de qualificação</w:t>
      </w:r>
      <w:r w:rsidR="0036712C">
        <w:t>. É muito importante que revise com cuidado e discuta possíveis dúvidas decorrente das revisões com o seu professor orientador, e com o professor de TCC1. Sempre procure fazer todos os ajustes solicitados, até mesmo o menores detalhes, pois todos são importantes e irão refletir na sua nota nesta disciplina.</w:t>
      </w:r>
    </w:p>
    <w:p w14:paraId="66BAFAB5" w14:textId="57F223E9" w:rsidR="00BC76D0" w:rsidRDefault="0080416A" w:rsidP="0080416A">
      <w:pPr>
        <w:jc w:val="both"/>
      </w:pPr>
      <w:r>
        <w:t>Mas, caso o professor orientador julgue que algumas anotações das revisões não devam ser feit</w:t>
      </w:r>
      <w:r w:rsidR="00DF6E9B">
        <w:t>a</w:t>
      </w:r>
      <w:r>
        <w:t>s, ou mesmo que sejam feit</w:t>
      </w:r>
      <w:r w:rsidR="00DF6E9B">
        <w:t>a</w:t>
      </w:r>
      <w:r>
        <w:t>s de forma diferente a solicitada pelo revisor, anexe ao final do seu projeto a ficha “Projeto</w:t>
      </w:r>
      <w:r w:rsidRPr="0080416A">
        <w:t xml:space="preserve">: </w:t>
      </w:r>
      <w:r>
        <w:t xml:space="preserve">Observações </w:t>
      </w:r>
      <w:r w:rsidRPr="0080416A">
        <w:t xml:space="preserve">– </w:t>
      </w:r>
      <w:r>
        <w:t>Professor Orientador” disponível no material da disciplina</w:t>
      </w:r>
      <w:r w:rsidR="00DF6E9B">
        <w:t>, e justifique o motivo.</w:t>
      </w:r>
    </w:p>
    <w:p w14:paraId="31CFE030" w14:textId="2AC7C82D" w:rsidR="00DF6E9B" w:rsidRDefault="00DF6E9B" w:rsidP="00DF6E9B">
      <w:pPr>
        <w:jc w:val="both"/>
      </w:pPr>
      <w:r>
        <w:t xml:space="preserve">Lembrem que agora o limite de páginas do projeto é </w:t>
      </w:r>
      <w:r w:rsidRPr="000E1852">
        <w:t>no máximo 1</w:t>
      </w:r>
      <w:r>
        <w:t>2</w:t>
      </w:r>
      <w:r w:rsidRPr="000E1852">
        <w:t xml:space="preserve"> (</w:t>
      </w:r>
      <w:r>
        <w:t>doze</w:t>
      </w:r>
      <w:r w:rsidRPr="000E1852">
        <w:t>) páginas</w:t>
      </w:r>
      <w:r>
        <w:t>. E que a seção de “Revisão Bibliográfica” deve ser complementada.</w:t>
      </w:r>
    </w:p>
    <w:p w14:paraId="125904E1" w14:textId="77777777" w:rsidR="00FB6F90" w:rsidRDefault="00FB6F90" w:rsidP="0080416A">
      <w:pPr>
        <w:jc w:val="both"/>
      </w:pPr>
    </w:p>
    <w:p w14:paraId="2577CADF" w14:textId="77777777" w:rsidR="0029300C" w:rsidRDefault="0029300C" w:rsidP="0029300C">
      <w:r>
        <w:t>Atenciosamente,</w:t>
      </w:r>
    </w:p>
    <w:p w14:paraId="7FAE85F4" w14:textId="77777777" w:rsidR="0029300C" w:rsidRDefault="0029300C" w:rsidP="0029300C"/>
    <w:p w14:paraId="3F0C0340" w14:textId="77777777" w:rsidR="00C228D3" w:rsidRDefault="00C228D3">
      <w:r>
        <w:br w:type="page"/>
      </w:r>
    </w:p>
    <w:p w14:paraId="63237023" w14:textId="617D7938" w:rsidR="00703848" w:rsidRDefault="00C228D3">
      <w:r>
        <w:rPr>
          <w:noProof/>
        </w:rPr>
        <w:lastRenderedPageBreak/>
        <w:drawing>
          <wp:inline distT="0" distB="0" distL="0" distR="0" wp14:anchorId="25A03116" wp14:editId="41AF2DD7">
            <wp:extent cx="5400040" cy="764159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pic:cNvPicPr/>
                  </pic:nvPicPr>
                  <pic:blipFill>
                    <a:blip r:embed="rId7">
                      <a:extLst>
                        <a:ext uri="{28A0092B-C50C-407E-A947-70E740481C1C}">
                          <a14:useLocalDpi xmlns:a14="http://schemas.microsoft.com/office/drawing/2010/main" val="0"/>
                        </a:ext>
                      </a:extLst>
                    </a:blip>
                    <a:stretch>
                      <a:fillRect/>
                    </a:stretch>
                  </pic:blipFill>
                  <pic:spPr>
                    <a:xfrm>
                      <a:off x="0" y="0"/>
                      <a:ext cx="5400040" cy="7641590"/>
                    </a:xfrm>
                    <a:prstGeom prst="rect">
                      <a:avLst/>
                    </a:prstGeom>
                  </pic:spPr>
                </pic:pic>
              </a:graphicData>
            </a:graphic>
          </wp:inline>
        </w:drawing>
      </w:r>
      <w:r w:rsidR="00703848">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38"/>
        <w:gridCol w:w="3256"/>
      </w:tblGrid>
      <w:tr w:rsidR="00703848" w14:paraId="29664D85" w14:textId="77777777" w:rsidTr="00225EA3">
        <w:tc>
          <w:tcPr>
            <w:tcW w:w="9212" w:type="dxa"/>
            <w:gridSpan w:val="2"/>
            <w:shd w:val="clear" w:color="auto" w:fill="auto"/>
          </w:tcPr>
          <w:p w14:paraId="5D914739" w14:textId="77777777" w:rsidR="00703848" w:rsidRDefault="00703848" w:rsidP="00225EA3">
            <w:pPr>
              <w:pStyle w:val="Cabealho"/>
              <w:tabs>
                <w:tab w:val="clear" w:pos="8640"/>
                <w:tab w:val="right" w:pos="8931"/>
              </w:tabs>
              <w:ind w:right="141"/>
              <w:jc w:val="center"/>
              <w:rPr>
                <w:rStyle w:val="Nmerodepgina"/>
              </w:rPr>
            </w:pPr>
            <w:r>
              <w:rPr>
                <w:rStyle w:val="Nmerodepgina"/>
              </w:rPr>
              <w:lastRenderedPageBreak/>
              <w:t>CURSO DE CIÊNCIA DA COMPUTAÇÃO – TCC</w:t>
            </w:r>
          </w:p>
        </w:tc>
      </w:tr>
      <w:tr w:rsidR="00703848" w14:paraId="61F2DA70" w14:textId="77777777" w:rsidTr="00225EA3">
        <w:tc>
          <w:tcPr>
            <w:tcW w:w="5778" w:type="dxa"/>
            <w:shd w:val="clear" w:color="auto" w:fill="auto"/>
          </w:tcPr>
          <w:p w14:paraId="54B8ABCD" w14:textId="77777777" w:rsidR="00703848" w:rsidRPr="003C5262" w:rsidRDefault="00703848" w:rsidP="00225EA3">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434" w:type="dxa"/>
            <w:shd w:val="clear" w:color="auto" w:fill="auto"/>
          </w:tcPr>
          <w:p w14:paraId="4BA3B210" w14:textId="77777777" w:rsidR="00703848" w:rsidRDefault="00703848" w:rsidP="00225EA3">
            <w:pPr>
              <w:pStyle w:val="Cabealho"/>
              <w:tabs>
                <w:tab w:val="clear" w:pos="8640"/>
                <w:tab w:val="right" w:pos="8931"/>
              </w:tabs>
              <w:ind w:right="141"/>
              <w:rPr>
                <w:rStyle w:val="Nmerodepgina"/>
              </w:rPr>
            </w:pPr>
            <w:r>
              <w:rPr>
                <w:rStyle w:val="Nmerodepgina"/>
              </w:rPr>
              <w:t>ANO/SEMESTRE: 2021/2</w:t>
            </w:r>
          </w:p>
        </w:tc>
      </w:tr>
    </w:tbl>
    <w:p w14:paraId="3CB2F798" w14:textId="77777777" w:rsidR="00703848" w:rsidRDefault="00703848" w:rsidP="003D6DAC">
      <w:pPr>
        <w:pStyle w:val="TF-TTULO"/>
        <w:ind w:firstLine="709"/>
      </w:pPr>
    </w:p>
    <w:p w14:paraId="38D15431" w14:textId="77777777" w:rsidR="00703848" w:rsidRPr="00B00E04" w:rsidRDefault="00703848" w:rsidP="003D6DAC">
      <w:pPr>
        <w:pStyle w:val="TF-TTULO"/>
        <w:ind w:firstLine="709"/>
      </w:pPr>
      <w:r>
        <w:t>Facilitando acessibili</w:t>
      </w:r>
      <w:ins w:id="0" w:author="Marcel Hugo" w:date="2021-10-12T13:17:00Z">
        <w:r>
          <w:t>D</w:t>
        </w:r>
      </w:ins>
      <w:r>
        <w:t>ade de daltônicos na navegação web</w:t>
      </w:r>
    </w:p>
    <w:p w14:paraId="5197AAB3" w14:textId="77777777" w:rsidR="00703848" w:rsidRDefault="00703848" w:rsidP="00752038">
      <w:pPr>
        <w:pStyle w:val="TF-AUTOR"/>
      </w:pPr>
      <w:r>
        <w:t>Otávio Augusto Passos Coelho</w:t>
      </w:r>
    </w:p>
    <w:p w14:paraId="427C7922" w14:textId="77777777" w:rsidR="00703848" w:rsidRDefault="00703848" w:rsidP="001E682E">
      <w:pPr>
        <w:pStyle w:val="TF-AUTOR"/>
      </w:pPr>
      <w:r>
        <w:t xml:space="preserve">Prof. Luciana Pereira de Araújo </w:t>
      </w:r>
      <w:proofErr w:type="spellStart"/>
      <w:r>
        <w:t>Kohler</w:t>
      </w:r>
      <w:proofErr w:type="spellEnd"/>
      <w:r>
        <w:t xml:space="preserve"> – Orientadora</w:t>
      </w:r>
    </w:p>
    <w:p w14:paraId="3C3FDA9A" w14:textId="77777777" w:rsidR="00703848" w:rsidRPr="007D10F2" w:rsidRDefault="00703848" w:rsidP="00703848">
      <w:pPr>
        <w:pStyle w:val="Ttulo1"/>
        <w:numPr>
          <w:ilvl w:val="0"/>
          <w:numId w:val="1"/>
        </w:numPr>
      </w:pPr>
      <w:r w:rsidRPr="007D10F2">
        <w:t xml:space="preserve">Introdução </w:t>
      </w:r>
    </w:p>
    <w:p w14:paraId="78B22A32" w14:textId="77777777" w:rsidR="00703848" w:rsidRPr="003F7904" w:rsidRDefault="00703848" w:rsidP="003D398C">
      <w:pPr>
        <w:pStyle w:val="TF-TEXTO"/>
      </w:pPr>
      <w:r w:rsidRPr="004D7D30">
        <w:t>Existem no Brasil mais de 45 milhões de pessoas portadoras de alguma deficiência (</w:t>
      </w:r>
      <w:r>
        <w:t>IBGE</w:t>
      </w:r>
      <w:r w:rsidRPr="004D7D30">
        <w:t>, 2017). Ainda segundo o IBGE (2017)</w:t>
      </w:r>
      <w:r>
        <w:t>,</w:t>
      </w:r>
      <w:r w:rsidRPr="004D7D30">
        <w:t xml:space="preserve"> da população total do Brasil, 18,8% possuem alguma dificuldade para enxergar. No cenário atual em que qualquer pessoa virtualmente necessita de acesso à internet para exercer plenamente seus direitos</w:t>
      </w:r>
      <w:r>
        <w:t xml:space="preserve"> essas pessoas estão em desvantagem. Sabe-se que é comum que o acesso à educação, informação e ferramentas de trabalho sejam através de </w:t>
      </w:r>
      <w:r w:rsidRPr="004D7D30">
        <w:t>websites</w:t>
      </w:r>
      <w:r>
        <w:t xml:space="preserve">, que tem como principal meio de interação uma interface visual e na qual estão dispostas informações essenciais. Sem ferramentas adequadas, uma interface dessas torna-se excludente em relação aos deficientes visuais. </w:t>
      </w:r>
    </w:p>
    <w:p w14:paraId="6609C1B7" w14:textId="77777777" w:rsidR="00703848" w:rsidRPr="00D92ADB" w:rsidRDefault="00703848" w:rsidP="003F7904">
      <w:pPr>
        <w:pStyle w:val="TF-TEXTO"/>
      </w:pPr>
      <w:r>
        <w:t xml:space="preserve">Frente a isso, iniciativas surgiram com a finalidade de melhorar o nível de acessibilidade presente na internet. Ações como a criação da Web </w:t>
      </w:r>
      <w:proofErr w:type="spellStart"/>
      <w:r>
        <w:t>Content</w:t>
      </w:r>
      <w:proofErr w:type="spellEnd"/>
      <w:r>
        <w:t xml:space="preserve"> </w:t>
      </w:r>
      <w:proofErr w:type="spellStart"/>
      <w:r>
        <w:t>Accessibility</w:t>
      </w:r>
      <w:proofErr w:type="spellEnd"/>
      <w:r>
        <w:t xml:space="preserve"> </w:t>
      </w:r>
      <w:proofErr w:type="spellStart"/>
      <w:r>
        <w:t>Guiselines</w:t>
      </w:r>
      <w:proofErr w:type="spellEnd"/>
      <w:r>
        <w:t xml:space="preserve"> (WCAG) (W3C, 2008) que explicita diretrizes e recomendações para a criação de uma Web mais inclusiva.</w:t>
      </w:r>
    </w:p>
    <w:p w14:paraId="1F596592" w14:textId="77777777" w:rsidR="00703848" w:rsidRDefault="00703848" w:rsidP="003F7904">
      <w:pPr>
        <w:pStyle w:val="TF-TEXTO"/>
      </w:pPr>
      <w:r w:rsidRPr="00D92ADB">
        <w:t>Apesar de afetar em torno de 4,5% da população,</w:t>
      </w:r>
      <w:r>
        <w:t xml:space="preserve"> a discromatopsia, conhecida popularmente como daltonismo, se encontra ausente tanto nas considerações da WCAG, quanto nas pesquisas do IBGE. Discromatopsia é uma anomalia que se manifesta na incapacidade de perceber todas as cores. Ela está associada ao cromossomo X, e por isso possui uma incidência muito maior na população masculina (em torno de 8%) do que na feminina (menos de 1%)</w:t>
      </w:r>
      <w:r w:rsidRPr="00C37141">
        <w:t xml:space="preserve"> (SPALDING, 1999).</w:t>
      </w:r>
      <w:r>
        <w:t xml:space="preserve">  </w:t>
      </w:r>
    </w:p>
    <w:p w14:paraId="439A4E95" w14:textId="77777777" w:rsidR="00703848" w:rsidRDefault="00703848" w:rsidP="003F7904">
      <w:pPr>
        <w:pStyle w:val="TF-TEXTO"/>
      </w:pPr>
      <w:r>
        <w:t xml:space="preserve">Um ser humano que não possui discromatopsia e que enxerga cores normalmente possui nos olhos três tipos de cones que são células capazes de reconhecer cores. Essas células funcionam reagindo a um faixa específica de comprimento de onda, cada uma responsável por uma cor. O primeiro tipo, denominada de </w:t>
      </w:r>
      <w:proofErr w:type="spellStart"/>
      <w:r w:rsidRPr="006F7C9B">
        <w:rPr>
          <w:i/>
          <w:iCs/>
        </w:rPr>
        <w:t>Large</w:t>
      </w:r>
      <w:proofErr w:type="spellEnd"/>
      <w:r>
        <w:t xml:space="preserve"> (L) reage a comprimentos de ondas de 564 a 580 nanômetros, sendo </w:t>
      </w:r>
      <w:r w:rsidRPr="0001629D">
        <w:t>responsável</w:t>
      </w:r>
      <w:r>
        <w:t xml:space="preserve"> pela cor vermelha. O segundo tipo, responsável pela cor verde, atua em comprimentos de onda de 534 a 545 nanômetros e é denominado </w:t>
      </w:r>
      <w:proofErr w:type="spellStart"/>
      <w:r w:rsidRPr="00D93297">
        <w:rPr>
          <w:i/>
          <w:iCs/>
        </w:rPr>
        <w:t>Medium</w:t>
      </w:r>
      <w:proofErr w:type="spellEnd"/>
      <w:r>
        <w:rPr>
          <w:i/>
          <w:iCs/>
        </w:rPr>
        <w:t xml:space="preserve"> </w:t>
      </w:r>
      <w:r w:rsidRPr="006F7C9B">
        <w:t>(</w:t>
      </w:r>
      <w:r>
        <w:t xml:space="preserve">M). O terceiro tipo, </w:t>
      </w:r>
      <w:r>
        <w:rPr>
          <w:i/>
          <w:iCs/>
        </w:rPr>
        <w:t xml:space="preserve">Short </w:t>
      </w:r>
      <w:r>
        <w:t xml:space="preserve">(S), reage de 420 a 440 nanômetros e é responsável pela cor azul (COLOR; VISION DATABASE, 2008 </w:t>
      </w:r>
      <w:r w:rsidRPr="00F605A1">
        <w:rPr>
          <w:i/>
          <w:iCs/>
        </w:rPr>
        <w:t>apud.</w:t>
      </w:r>
      <w:r>
        <w:t xml:space="preserve"> FOTI; SANTUCCI, 2009).</w:t>
      </w:r>
    </w:p>
    <w:p w14:paraId="11C57AFB" w14:textId="77777777" w:rsidR="00703848" w:rsidRDefault="00703848" w:rsidP="003F7904">
      <w:pPr>
        <w:pStyle w:val="TF-TEXTO"/>
      </w:pPr>
      <w:r>
        <w:t xml:space="preserve">Existem diversos tipos de discromatopsia que podem ser classificados em três grupos: </w:t>
      </w:r>
      <w:proofErr w:type="spellStart"/>
      <w:r>
        <w:t>monocromacias</w:t>
      </w:r>
      <w:proofErr w:type="spellEnd"/>
      <w:r>
        <w:t xml:space="preserve">, em que apenas percebe-se níveis de luminosidade, resultando em uma visão “preto e branco”; </w:t>
      </w:r>
      <w:proofErr w:type="spellStart"/>
      <w:r>
        <w:t>dicromacias</w:t>
      </w:r>
      <w:proofErr w:type="spellEnd"/>
      <w:r>
        <w:t xml:space="preserve"> e </w:t>
      </w:r>
      <w:proofErr w:type="spellStart"/>
      <w:r>
        <w:t>tricomacias</w:t>
      </w:r>
      <w:proofErr w:type="spellEnd"/>
      <w:r>
        <w:t xml:space="preserve"> anómalas, que se caracterizam pela ausência de algum tipo de cone ou uma anomalia no mesmo, respectivamente (MERIN, 2005).</w:t>
      </w:r>
    </w:p>
    <w:p w14:paraId="600BA248" w14:textId="77777777" w:rsidR="00703848" w:rsidRDefault="00703848" w:rsidP="003F7904">
      <w:pPr>
        <w:pStyle w:val="TF-TEXTO"/>
      </w:pPr>
      <w:r>
        <w:t xml:space="preserve">Anomalias, ou ausência, podem ocorrer em cada tipo de cone. A forma mais comum, ocorre em 5% dos homens e 1% nas mulheres, é a </w:t>
      </w:r>
      <w:proofErr w:type="spellStart"/>
      <w:r>
        <w:t>Deuteranomalia</w:t>
      </w:r>
      <w:proofErr w:type="spellEnd"/>
      <w:r>
        <w:t xml:space="preserve">, que ocorre nos cones tipo M, sendo sua ausência denominada </w:t>
      </w:r>
      <w:proofErr w:type="spellStart"/>
      <w:r>
        <w:t>Deuteranopia</w:t>
      </w:r>
      <w:proofErr w:type="spellEnd"/>
      <w:r>
        <w:t xml:space="preserve">, e resulta em dificuldade na distinção de vermelho/verde e roxo/azul. </w:t>
      </w:r>
      <w:proofErr w:type="spellStart"/>
      <w:r>
        <w:t>Protanomalia</w:t>
      </w:r>
      <w:proofErr w:type="spellEnd"/>
      <w:r>
        <w:t xml:space="preserve"> é quando a anomalia se encontra nos cones tipo L, e dificulta a distinção de azul/verde e vermelho/verde, e total ausência desses cones é denominada </w:t>
      </w:r>
      <w:proofErr w:type="spellStart"/>
      <w:r>
        <w:t>Protanopia</w:t>
      </w:r>
      <w:proofErr w:type="spellEnd"/>
      <w:r>
        <w:t>. Anomalias nos cones tipo S são a forma mais rara, afetando cerca de 0,01% da população</w:t>
      </w:r>
      <w:r w:rsidRPr="00D93297">
        <w:t xml:space="preserve"> </w:t>
      </w:r>
      <w:r>
        <w:t>(MERIN, 2005).</w:t>
      </w:r>
    </w:p>
    <w:p w14:paraId="395D9FB7" w14:textId="77777777" w:rsidR="00703848" w:rsidRDefault="00703848" w:rsidP="003F7904">
      <w:pPr>
        <w:pStyle w:val="TF-TEXTO"/>
      </w:pPr>
      <w:r>
        <w:t xml:space="preserve">O que isso essencialmente acarreta para pessoas portadores de discromatopsia é uma dificuldade na leitura e interação de </w:t>
      </w:r>
      <w:r w:rsidRPr="00F032E3">
        <w:t>website</w:t>
      </w:r>
      <w:r>
        <w:t>s, que muitas vezes podem ter informações e ações invisíveis para o daltônico por serem fornecidas com um contraste de duas cores que para o daltônico são a mesma cor. Dessa forma, salvo a utilização de ferramentas que podem não atender plenamente o grau específico de discromatopsia, daltônicos têm sido excluídos de acesso a informações presentes na internet de forma arbitr</w:t>
      </w:r>
      <w:ins w:id="1" w:author="Marcel Hugo" w:date="2021-10-12T13:19:00Z">
        <w:r>
          <w:t>á</w:t>
        </w:r>
      </w:ins>
      <w:del w:id="2" w:author="Marcel Hugo" w:date="2021-10-12T13:19:00Z">
        <w:r w:rsidDel="003F1A38">
          <w:delText>a</w:delText>
        </w:r>
      </w:del>
      <w:r>
        <w:t>ria, por não conseguir distinguir a informação de seu contexto visual.</w:t>
      </w:r>
    </w:p>
    <w:p w14:paraId="57C4F71C" w14:textId="77777777" w:rsidR="00703848" w:rsidRDefault="00703848" w:rsidP="000E2037">
      <w:pPr>
        <w:pStyle w:val="TF-TEXTO"/>
      </w:pPr>
      <w:r>
        <w:t>Diante deste cenário, este trabalho propõe uma solução para a adequação de sites de forma a atenderem usuários portadores de discromatopsia, garantindo a eles acesso à informação de toda a página web a ser utilizada.</w:t>
      </w:r>
    </w:p>
    <w:p w14:paraId="3A48DFE3" w14:textId="77777777" w:rsidR="00703848" w:rsidRPr="00B324F9" w:rsidRDefault="00703848" w:rsidP="00703848">
      <w:pPr>
        <w:pStyle w:val="Ttulo2"/>
        <w:numPr>
          <w:ilvl w:val="1"/>
          <w:numId w:val="1"/>
        </w:numPr>
      </w:pPr>
      <w:r w:rsidRPr="007D10F2">
        <w:t>OBJETIVOS</w:t>
      </w:r>
    </w:p>
    <w:p w14:paraId="18C1E4D4" w14:textId="77777777" w:rsidR="00703848" w:rsidRPr="000E2037" w:rsidRDefault="00703848" w:rsidP="00B324F9">
      <w:pPr>
        <w:pStyle w:val="TF-TEXTO"/>
      </w:pPr>
      <w:r w:rsidRPr="000E2037">
        <w:t xml:space="preserve">O objetivo deste trabalho é disponibilizar uma </w:t>
      </w:r>
      <w:r>
        <w:t>extensão para navegador web</w:t>
      </w:r>
      <w:r w:rsidRPr="000E2037">
        <w:t xml:space="preserve"> para a acessibilidade de portadores de discromatopsia na navegação</w:t>
      </w:r>
      <w:r>
        <w:t xml:space="preserve"> de</w:t>
      </w:r>
      <w:r w:rsidRPr="000E2037">
        <w:t xml:space="preserve"> web</w:t>
      </w:r>
      <w:r>
        <w:t>sites</w:t>
      </w:r>
      <w:r w:rsidRPr="000E2037">
        <w:t>.</w:t>
      </w:r>
    </w:p>
    <w:p w14:paraId="617458EE" w14:textId="77777777" w:rsidR="00703848" w:rsidRPr="00B50C0A" w:rsidRDefault="00703848" w:rsidP="00C35E57">
      <w:pPr>
        <w:pStyle w:val="TF-TEXTO"/>
      </w:pPr>
      <w:r>
        <w:lastRenderedPageBreak/>
        <w:t>Os objetivos específicos são:</w:t>
      </w:r>
    </w:p>
    <w:p w14:paraId="478479FA" w14:textId="77777777" w:rsidR="00703848" w:rsidRDefault="00703848" w:rsidP="00C35E57">
      <w:pPr>
        <w:pStyle w:val="TF-ALNEA"/>
      </w:pPr>
      <w:r>
        <w:t xml:space="preserve">possibilitar que as pessoas com as três diferentes formas de discromatopsia tenham acesso </w:t>
      </w:r>
      <w:commentRangeStart w:id="3"/>
      <w:r>
        <w:t>a todo o conteúdo</w:t>
      </w:r>
      <w:commentRangeEnd w:id="3"/>
      <w:r>
        <w:rPr>
          <w:rStyle w:val="Refdecomentrio"/>
        </w:rPr>
        <w:commentReference w:id="3"/>
      </w:r>
      <w:r>
        <w:t xml:space="preserve"> das páginas;</w:t>
      </w:r>
    </w:p>
    <w:p w14:paraId="40484BA7" w14:textId="77777777" w:rsidR="00703848" w:rsidRDefault="00703848" w:rsidP="00C35E57">
      <w:pPr>
        <w:pStyle w:val="TF-ALNEA"/>
      </w:pPr>
      <w:r>
        <w:t xml:space="preserve">tornar a solução acessível, utilizando as </w:t>
      </w:r>
      <w:commentRangeStart w:id="4"/>
      <w:r>
        <w:t xml:space="preserve">diretrizes de acessibilidade </w:t>
      </w:r>
      <w:commentRangeEnd w:id="4"/>
      <w:r>
        <w:rPr>
          <w:rStyle w:val="Refdecomentrio"/>
        </w:rPr>
        <w:commentReference w:id="4"/>
      </w:r>
      <w:r>
        <w:t>para web.</w:t>
      </w:r>
    </w:p>
    <w:p w14:paraId="308B2BB9" w14:textId="77777777" w:rsidR="00703848" w:rsidRDefault="00703848" w:rsidP="00B324F9">
      <w:pPr>
        <w:pStyle w:val="TF-ALNEA"/>
        <w:numPr>
          <w:ilvl w:val="0"/>
          <w:numId w:val="0"/>
        </w:numPr>
        <w:ind w:left="1077"/>
      </w:pPr>
    </w:p>
    <w:p w14:paraId="66191AD1" w14:textId="77777777" w:rsidR="00703848" w:rsidRDefault="00703848" w:rsidP="00703848">
      <w:pPr>
        <w:pStyle w:val="Ttulo1"/>
        <w:numPr>
          <w:ilvl w:val="0"/>
          <w:numId w:val="1"/>
        </w:numPr>
      </w:pPr>
      <w:r>
        <w:t xml:space="preserve">trabalhos </w:t>
      </w:r>
      <w:r w:rsidRPr="00FC4A9F">
        <w:t>correlatos</w:t>
      </w:r>
      <w:r>
        <w:t xml:space="preserve"> </w:t>
      </w:r>
    </w:p>
    <w:p w14:paraId="6C26B01F" w14:textId="77777777" w:rsidR="00703848" w:rsidRPr="004E1041" w:rsidRDefault="00703848" w:rsidP="00C37141">
      <w:pPr>
        <w:pStyle w:val="TF-TEXTO"/>
      </w:pPr>
      <w:r>
        <w:t xml:space="preserve">Foram selecionados três trabalhos correlatos cuja proposta se assemelha ou se tangencia a este. A seção 2.1 descreve um módulo do </w:t>
      </w:r>
      <w:proofErr w:type="spellStart"/>
      <w:r>
        <w:t>Vis-A-Wis</w:t>
      </w:r>
      <w:proofErr w:type="spellEnd"/>
      <w:r>
        <w:t xml:space="preserve"> que </w:t>
      </w:r>
      <w:r w:rsidRPr="004218FC">
        <w:t>permite</w:t>
      </w:r>
      <w:r>
        <w:t xml:space="preserve"> pessoas daltônicas selecionarem cores distintas para melhorar a navegação web. A seção 2.2 relata o desenvolvimento de um modelo computacional utilizado em um aplicativo para reconhecimento de cores </w:t>
      </w:r>
      <w:r w:rsidRPr="00C37141">
        <w:t>para auxiliar pessoas</w:t>
      </w:r>
      <w:r>
        <w:t xml:space="preserve"> com discromatopsia. A seção 2.3 relata um trabalho cujo objetivo é a criação de um algoritmo para </w:t>
      </w:r>
      <w:proofErr w:type="spellStart"/>
      <w:r>
        <w:t>re-colorização</w:t>
      </w:r>
      <w:proofErr w:type="spellEnd"/>
      <w:r>
        <w:t xml:space="preserve"> de imagens, mantendo detalhes visuais para pessoas daltônicas</w:t>
      </w:r>
      <w:ins w:id="5" w:author="Marcel Hugo" w:date="2021-10-12T13:20:00Z">
        <w:r>
          <w:t>.</w:t>
        </w:r>
      </w:ins>
    </w:p>
    <w:p w14:paraId="233F7A31" w14:textId="77777777" w:rsidR="00703848" w:rsidRPr="0071746D" w:rsidRDefault="00703848" w:rsidP="00703848">
      <w:pPr>
        <w:pStyle w:val="Ttulo2"/>
        <w:numPr>
          <w:ilvl w:val="1"/>
          <w:numId w:val="1"/>
        </w:numPr>
        <w:rPr>
          <w:lang w:val="en-US"/>
        </w:rPr>
      </w:pPr>
      <w:r w:rsidRPr="0071746D">
        <w:rPr>
          <w:lang w:val="en-US"/>
        </w:rPr>
        <w:t xml:space="preserve">Increasing Web accessibility through an assisted color specification interface for colorblind people </w:t>
      </w:r>
    </w:p>
    <w:p w14:paraId="553F770D" w14:textId="77777777" w:rsidR="00703848" w:rsidRDefault="00703848" w:rsidP="00A004FB">
      <w:pPr>
        <w:pStyle w:val="TF-TEXTO"/>
      </w:pPr>
      <w:proofErr w:type="spellStart"/>
      <w:r>
        <w:t>Foti</w:t>
      </w:r>
      <w:proofErr w:type="spellEnd"/>
      <w:r>
        <w:t xml:space="preserve"> e </w:t>
      </w:r>
      <w:proofErr w:type="spellStart"/>
      <w:r>
        <w:t>Santucci</w:t>
      </w:r>
      <w:proofErr w:type="spellEnd"/>
      <w:r>
        <w:t xml:space="preserve"> (2009) desenvolveram um módulo para o sistema </w:t>
      </w:r>
      <w:proofErr w:type="spellStart"/>
      <w:r>
        <w:t>Vis-A-Wis</w:t>
      </w:r>
      <w:proofErr w:type="spellEnd"/>
      <w:r>
        <w:t xml:space="preserve"> (sistema de acessibilidade para Interfaces Web) cujo propósito é tornar interfaces mais acessíveis para pessoas portadoras de discromatopsia. O módulo alcança este propósito ao deixar que o usuário consiga selecionar cores para diferentes partes da interface, de forma com que se recupere informações que possam ter sido perdidas devido à falta de contraste advinda da discromatopsia.</w:t>
      </w:r>
    </w:p>
    <w:p w14:paraId="7EC711F9" w14:textId="77777777" w:rsidR="00703848" w:rsidRDefault="00703848" w:rsidP="00A004FB">
      <w:pPr>
        <w:pStyle w:val="TF-TEXTO"/>
      </w:pPr>
      <w:r>
        <w:tab/>
        <w:t>Antes de especificar como o módulo é utilizad</w:t>
      </w:r>
      <w:r w:rsidRPr="00C37141">
        <w:t xml:space="preserve">o, </w:t>
      </w:r>
      <w:r>
        <w:t xml:space="preserve">os autores </w:t>
      </w:r>
      <w:proofErr w:type="spellStart"/>
      <w:r>
        <w:t>Foti</w:t>
      </w:r>
      <w:proofErr w:type="spellEnd"/>
      <w:r>
        <w:t xml:space="preserve"> e </w:t>
      </w:r>
      <w:proofErr w:type="spellStart"/>
      <w:r>
        <w:t>Santucci</w:t>
      </w:r>
      <w:proofErr w:type="spellEnd"/>
      <w:r>
        <w:t xml:space="preserve"> (2009) descrevem as diversas formas de discromatopsia, e de que maneira elas afetam a visão do portador. Para isso, eles explicitam de que forma o distúrbio afeta o organismo, que se traduz em uma ausência de um tipo específico de cones (células responsáveis por reconhecer as cores). </w:t>
      </w:r>
    </w:p>
    <w:p w14:paraId="36097F02" w14:textId="77777777" w:rsidR="00703848" w:rsidRDefault="00703848" w:rsidP="00A004FB">
      <w:pPr>
        <w:pStyle w:val="TF-TEXTO"/>
      </w:pPr>
      <w:r>
        <w:t xml:space="preserve">A estratégia proposta no trabalho para a implementação do módulo é primeiramente identificar o tipo de discromatopsia do usuário aplicando o teste </w:t>
      </w:r>
      <w:proofErr w:type="spellStart"/>
      <w:r>
        <w:t>Ishihara</w:t>
      </w:r>
      <w:proofErr w:type="spellEnd"/>
      <w:r>
        <w:t xml:space="preserve"> (ISHIHARA, 1987), uma vez que para o dia a dia a identificação de cores é necessária apenas quando informações são codificadas por cores (como o vermelho e verde em um semáforo de trânsito), resultando em uma descoberta tardia da condição pela maioria dos portadores (FOTI; SANTUCCI, 2009). </w:t>
      </w:r>
    </w:p>
    <w:p w14:paraId="255A4BD1" w14:textId="77777777" w:rsidR="00703848" w:rsidRDefault="00703848" w:rsidP="00A004FB">
      <w:pPr>
        <w:pStyle w:val="TF-TEXTO"/>
      </w:pPr>
      <w:r>
        <w:t xml:space="preserve">Em seguida o usuário seleciona cores para </w:t>
      </w:r>
      <w:r w:rsidRPr="00F605A1">
        <w:rPr>
          <w:i/>
          <w:iCs/>
        </w:rPr>
        <w:t>background</w:t>
      </w:r>
      <w:r>
        <w:t xml:space="preserve">, textos, links e links já visitados, sendo essas informações essenciais para um ambiente Web. Essas cores serão </w:t>
      </w:r>
      <w:del w:id="6" w:author="Marcel Hugo" w:date="2021-10-12T13:31:00Z">
        <w:r w:rsidDel="00FE4C47">
          <w:delText>re</w:delText>
        </w:r>
      </w:del>
      <w:r>
        <w:t>ajustadas seguindo as definições do usuário e o mapeamento de cores será feito utilizando um espaço tridimensional LMS reduzido, que representa as cores de cada tipo de cone (</w:t>
      </w:r>
      <w:proofErr w:type="spellStart"/>
      <w:r w:rsidRPr="00FB148D">
        <w:rPr>
          <w:i/>
          <w:iCs/>
        </w:rPr>
        <w:t>Long</w:t>
      </w:r>
      <w:proofErr w:type="spellEnd"/>
      <w:r>
        <w:t xml:space="preserve">, </w:t>
      </w:r>
      <w:proofErr w:type="spellStart"/>
      <w:r w:rsidRPr="00FB148D">
        <w:rPr>
          <w:i/>
          <w:iCs/>
        </w:rPr>
        <w:t>Medium</w:t>
      </w:r>
      <w:proofErr w:type="spellEnd"/>
      <w:r>
        <w:t xml:space="preserve"> e </w:t>
      </w:r>
      <w:r w:rsidRPr="00FB148D">
        <w:rPr>
          <w:i/>
          <w:iCs/>
        </w:rPr>
        <w:t>Short</w:t>
      </w:r>
      <w:r>
        <w:t>), com valores fixos para cores não percebidas pelo usuário.</w:t>
      </w:r>
    </w:p>
    <w:p w14:paraId="141B4D79" w14:textId="77777777" w:rsidR="00703848" w:rsidRDefault="00703848" w:rsidP="0038453C">
      <w:pPr>
        <w:pStyle w:val="TF-TEXTO"/>
      </w:pPr>
      <w:r>
        <w:t xml:space="preserve">O último passo é a simulação do distúrbio na percepção de cores para pessoas sem discromatopsia. Esse passo é utilizado para que designers consigam aferir a acessibilidade de websites (FOTI; SANTUCCI, 2009). </w:t>
      </w:r>
      <w:r w:rsidRPr="00192AF1">
        <w:t xml:space="preserve">A Figura 1 ilustra </w:t>
      </w:r>
      <w:del w:id="7" w:author="Marcel Hugo" w:date="2021-10-12T13:23:00Z">
        <w:r w:rsidRPr="00192AF1" w:rsidDel="00050E93">
          <w:delText xml:space="preserve">como </w:delText>
        </w:r>
      </w:del>
      <w:r w:rsidRPr="00192AF1">
        <w:t xml:space="preserve">o módulo para </w:t>
      </w:r>
      <w:del w:id="8" w:author="Marcel Hugo" w:date="2021-10-12T13:23:00Z">
        <w:r w:rsidRPr="00192AF1" w:rsidDel="00050E93">
          <w:delText xml:space="preserve">esse </w:delText>
        </w:r>
      </w:del>
      <w:ins w:id="9" w:author="Marcel Hugo" w:date="2021-10-12T13:23:00Z">
        <w:r>
          <w:t>um</w:t>
        </w:r>
        <w:r w:rsidRPr="00192AF1">
          <w:t xml:space="preserve"> </w:t>
        </w:r>
      </w:ins>
      <w:r w:rsidRPr="00192AF1">
        <w:t>usuário</w:t>
      </w:r>
      <w:r>
        <w:t xml:space="preserve"> portador de </w:t>
      </w:r>
      <w:proofErr w:type="spellStart"/>
      <w:r>
        <w:t>Protanopia</w:t>
      </w:r>
      <w:proofErr w:type="spellEnd"/>
      <w:r>
        <w:t xml:space="preserve">. Pode-se observar dois conjuntos de </w:t>
      </w:r>
      <w:proofErr w:type="spellStart"/>
      <w:r w:rsidRPr="00F605A1">
        <w:rPr>
          <w:i/>
          <w:iCs/>
        </w:rPr>
        <w:t>sliders</w:t>
      </w:r>
      <w:proofErr w:type="spellEnd"/>
      <w:r>
        <w:t xml:space="preserve">, que serão utilizados pelo usuário, posicionados abaixo do parâmetro que configuram (na figura sendo A e B, equivalentes aos cones M e S, respectivamente).  Cada </w:t>
      </w:r>
      <w:proofErr w:type="spellStart"/>
      <w:r w:rsidRPr="00F605A1">
        <w:rPr>
          <w:i/>
          <w:iCs/>
        </w:rPr>
        <w:t>slider</w:t>
      </w:r>
      <w:proofErr w:type="spellEnd"/>
      <w:r>
        <w:t xml:space="preserve"> está à direita do nome do componente do website ao qual atribui o valor para configuração. Na parte superior do módulo está qual o tipo de discromatopsia que está sendo considerada para a correção, assim como um botão para </w:t>
      </w:r>
      <w:proofErr w:type="spellStart"/>
      <w:r>
        <w:t>resetar</w:t>
      </w:r>
      <w:proofErr w:type="spellEnd"/>
      <w:r>
        <w:t xml:space="preserve"> o tipo e refazer o teste. Abaixo disso fica a amostra de website com uma amostra de cada componente. O módulo foi demonstrado na </w:t>
      </w:r>
      <w:proofErr w:type="spellStart"/>
      <w:r>
        <w:t>Handymatica</w:t>
      </w:r>
      <w:proofErr w:type="spellEnd"/>
      <w:r>
        <w:t xml:space="preserve"> (2008) na Itália, com uma recepção positiva.</w:t>
      </w:r>
    </w:p>
    <w:p w14:paraId="7677C570" w14:textId="77777777" w:rsidR="00703848" w:rsidRDefault="00703848" w:rsidP="00F032E3">
      <w:pPr>
        <w:pStyle w:val="TF-LEGENDA"/>
      </w:pPr>
      <w:r>
        <w:lastRenderedPageBreak/>
        <w:t xml:space="preserve">Figura </w:t>
      </w:r>
      <w:r w:rsidR="00C228D3">
        <w:fldChar w:fldCharType="begin"/>
      </w:r>
      <w:r w:rsidR="00C228D3">
        <w:instrText xml:space="preserve"> SEQ Figura \* ARABIC </w:instrText>
      </w:r>
      <w:r w:rsidR="00C228D3">
        <w:fldChar w:fldCharType="separate"/>
      </w:r>
      <w:r>
        <w:rPr>
          <w:noProof/>
        </w:rPr>
        <w:t>1</w:t>
      </w:r>
      <w:r w:rsidR="00C228D3">
        <w:rPr>
          <w:noProof/>
        </w:rPr>
        <w:fldChar w:fldCharType="end"/>
      </w:r>
      <w:r>
        <w:t xml:space="preserve">. Módulo na plataforma </w:t>
      </w:r>
      <w:proofErr w:type="spellStart"/>
      <w:r>
        <w:t>Vis-A-Wis</w:t>
      </w:r>
      <w:proofErr w:type="spellEnd"/>
    </w:p>
    <w:p w14:paraId="6BDE5983" w14:textId="77777777" w:rsidR="00703848" w:rsidRDefault="00703848" w:rsidP="00F032E3">
      <w:pPr>
        <w:pStyle w:val="TF-FIGURA"/>
      </w:pPr>
      <w:r>
        <w:rPr>
          <w:noProof/>
        </w:rPr>
        <w:drawing>
          <wp:inline distT="0" distB="0" distL="0" distR="0" wp14:anchorId="4155DED3" wp14:editId="16521B6C">
            <wp:extent cx="3843376" cy="2057257"/>
            <wp:effectExtent l="19050" t="19050" r="24130" b="19685"/>
            <wp:docPr id="11" name="Imagem 11" descr="Interface gráfica do usuári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Interface gráfica do usuário, Site&#10;&#10;Descrição gerada automaticamente"/>
                    <pic:cNvPicPr/>
                  </pic:nvPicPr>
                  <pic:blipFill>
                    <a:blip r:embed="rId12"/>
                    <a:stretch>
                      <a:fillRect/>
                    </a:stretch>
                  </pic:blipFill>
                  <pic:spPr>
                    <a:xfrm>
                      <a:off x="0" y="0"/>
                      <a:ext cx="3902474" cy="2088891"/>
                    </a:xfrm>
                    <a:prstGeom prst="rect">
                      <a:avLst/>
                    </a:prstGeom>
                    <a:noFill/>
                    <a:ln w="3175" cmpd="sng">
                      <a:solidFill>
                        <a:srgbClr val="000000"/>
                      </a:solidFill>
                      <a:miter lim="800000"/>
                      <a:headEnd/>
                      <a:tailEnd/>
                    </a:ln>
                    <a:effectLst/>
                  </pic:spPr>
                </pic:pic>
              </a:graphicData>
            </a:graphic>
          </wp:inline>
        </w:drawing>
      </w:r>
      <w:r>
        <w:rPr>
          <w:rStyle w:val="Refdenotadefim"/>
        </w:rPr>
        <w:endnoteReference w:id="1"/>
      </w:r>
    </w:p>
    <w:p w14:paraId="4C1CF24C" w14:textId="77777777" w:rsidR="00703848" w:rsidRDefault="00703848" w:rsidP="00F032E3">
      <w:pPr>
        <w:pStyle w:val="TF-FONTE"/>
      </w:pPr>
      <w:r>
        <w:t xml:space="preserve">Fonte: </w:t>
      </w:r>
      <w:proofErr w:type="spellStart"/>
      <w:r>
        <w:t>Foti</w:t>
      </w:r>
      <w:proofErr w:type="spellEnd"/>
      <w:r>
        <w:t xml:space="preserve"> e </w:t>
      </w:r>
      <w:proofErr w:type="spellStart"/>
      <w:r>
        <w:t>Santucci</w:t>
      </w:r>
      <w:proofErr w:type="spellEnd"/>
      <w:r>
        <w:t xml:space="preserve"> (2009)</w:t>
      </w:r>
    </w:p>
    <w:p w14:paraId="0D882341" w14:textId="77777777" w:rsidR="00703848" w:rsidRDefault="00703848" w:rsidP="00703848">
      <w:pPr>
        <w:pStyle w:val="Ttulo2"/>
        <w:numPr>
          <w:ilvl w:val="1"/>
          <w:numId w:val="1"/>
        </w:numPr>
      </w:pPr>
      <w:r>
        <w:t>modelo computacional para AUXÍLIO de reconhecimento de cores</w:t>
      </w:r>
    </w:p>
    <w:p w14:paraId="3ABD3FB1" w14:textId="77777777" w:rsidR="00703848" w:rsidRDefault="00703848" w:rsidP="00A44581">
      <w:pPr>
        <w:pStyle w:val="TF-TEXTO"/>
      </w:pPr>
      <w:r>
        <w:t xml:space="preserve">O trabalho de Mergulhão, Andrade e do Nascimento (2019) relata o desenvolvimento de um aplicativo móvel que ajuda portadores de discromatopsia a identificar </w:t>
      </w:r>
      <w:r w:rsidRPr="00FB148D">
        <w:t>cores. Mergulhão, Andrade e do Nascimento (2019)</w:t>
      </w:r>
      <w:r w:rsidRPr="00FB148D">
        <w:rPr>
          <w:color w:val="70AD47" w:themeColor="accent6"/>
        </w:rPr>
        <w:t xml:space="preserve"> </w:t>
      </w:r>
      <w:r>
        <w:t>justificam o desenvolvimento do trabalho</w:t>
      </w:r>
      <w:r w:rsidRPr="00FB148D">
        <w:t xml:space="preserve">, </w:t>
      </w:r>
      <w:r>
        <w:t>pois</w:t>
      </w:r>
      <w:r w:rsidRPr="00FB148D">
        <w:t xml:space="preserve"> muitas informações vitais </w:t>
      </w:r>
      <w:r>
        <w:t xml:space="preserve">são utilizadas </w:t>
      </w:r>
      <w:r w:rsidRPr="00FB148D">
        <w:t>para notificar transeuntes</w:t>
      </w:r>
      <w:r>
        <w:t xml:space="preserve">, como por exemplo as cores de </w:t>
      </w:r>
      <w:r w:rsidRPr="00FB148D">
        <w:t>alertas de segurança no trabalh</w:t>
      </w:r>
      <w:r>
        <w:t>o</w:t>
      </w:r>
      <w:r w:rsidRPr="00FB148D">
        <w:t>. Alé</w:t>
      </w:r>
      <w:r>
        <w:t>m de identificar cores, o aplicativo ainda busca diagnosticar o usuário de uma possível discromatopsia presente, através de testes para que ele consiga utilizar o aplicativo adequadamente.</w:t>
      </w:r>
    </w:p>
    <w:p w14:paraId="0941434B" w14:textId="77777777" w:rsidR="00703848" w:rsidRDefault="00703848" w:rsidP="00A44581">
      <w:pPr>
        <w:pStyle w:val="TF-TEXTO"/>
      </w:pPr>
      <w:r>
        <w:t xml:space="preserve"> O aplicativo em si foi desenvolvido utilizando o </w:t>
      </w:r>
      <w:r w:rsidRPr="00F605A1">
        <w:rPr>
          <w:i/>
          <w:iCs/>
        </w:rPr>
        <w:t>framework</w:t>
      </w:r>
      <w:r>
        <w:t xml:space="preserve"> </w:t>
      </w:r>
      <w:proofErr w:type="spellStart"/>
      <w:r>
        <w:t>Ionic</w:t>
      </w:r>
      <w:proofErr w:type="spellEnd"/>
      <w:r>
        <w:t xml:space="preserve"> que é </w:t>
      </w:r>
      <w:r w:rsidRPr="00F605A1">
        <w:rPr>
          <w:i/>
          <w:iCs/>
        </w:rPr>
        <w:t>open-</w:t>
      </w:r>
      <w:proofErr w:type="spellStart"/>
      <w:r w:rsidRPr="00F605A1">
        <w:rPr>
          <w:i/>
          <w:iCs/>
        </w:rPr>
        <w:t>source</w:t>
      </w:r>
      <w:proofErr w:type="spellEnd"/>
      <w:r>
        <w:t xml:space="preserve"> e gera aplicativos nativos móveis, utilizando tecnologias como </w:t>
      </w:r>
      <w:proofErr w:type="spellStart"/>
      <w:r>
        <w:t>HyperText</w:t>
      </w:r>
      <w:proofErr w:type="spellEnd"/>
      <w:r>
        <w:t xml:space="preserve"> </w:t>
      </w:r>
      <w:proofErr w:type="spellStart"/>
      <w:r>
        <w:t>Markup</w:t>
      </w:r>
      <w:proofErr w:type="spellEnd"/>
      <w:r>
        <w:t xml:space="preserve"> </w:t>
      </w:r>
      <w:proofErr w:type="spellStart"/>
      <w:r>
        <w:t>Language</w:t>
      </w:r>
      <w:proofErr w:type="spellEnd"/>
      <w:r>
        <w:t xml:space="preserve"> (HTML), </w:t>
      </w:r>
      <w:proofErr w:type="spellStart"/>
      <w:r>
        <w:t>Cascading</w:t>
      </w:r>
      <w:proofErr w:type="spellEnd"/>
      <w:r>
        <w:t xml:space="preserve"> </w:t>
      </w:r>
      <w:proofErr w:type="spellStart"/>
      <w:r>
        <w:t>Style</w:t>
      </w:r>
      <w:proofErr w:type="spellEnd"/>
      <w:r>
        <w:t xml:space="preserve"> </w:t>
      </w:r>
      <w:proofErr w:type="spellStart"/>
      <w:r>
        <w:t>Sheets</w:t>
      </w:r>
      <w:proofErr w:type="spellEnd"/>
      <w:r>
        <w:t xml:space="preserve"> (CSS) e </w:t>
      </w:r>
      <w:proofErr w:type="spellStart"/>
      <w:r>
        <w:t>JavaScript</w:t>
      </w:r>
      <w:proofErr w:type="spellEnd"/>
      <w:r>
        <w:t xml:space="preserve">. A identificação de cores foi construída com a linguagem de programação Python e a </w:t>
      </w:r>
      <w:proofErr w:type="spellStart"/>
      <w:r>
        <w:t>Application</w:t>
      </w:r>
      <w:proofErr w:type="spellEnd"/>
      <w:r>
        <w:t xml:space="preserve"> </w:t>
      </w:r>
      <w:proofErr w:type="spellStart"/>
      <w:r>
        <w:t>Programming</w:t>
      </w:r>
      <w:proofErr w:type="spellEnd"/>
      <w:r>
        <w:t xml:space="preserve"> Interface (API) da IBM Watson, com o Visual </w:t>
      </w:r>
      <w:proofErr w:type="spellStart"/>
      <w:r>
        <w:t>Recognition</w:t>
      </w:r>
      <w:proofErr w:type="spellEnd"/>
      <w:r>
        <w:t>.</w:t>
      </w:r>
    </w:p>
    <w:p w14:paraId="27BF4D7E" w14:textId="77777777" w:rsidR="00703848" w:rsidRDefault="00703848" w:rsidP="00A44581">
      <w:pPr>
        <w:pStyle w:val="TF-TEXTO"/>
      </w:pPr>
      <w:r>
        <w:t xml:space="preserve">Inicialmente o usuário utiliza a câmera para tirar uma foto ou seleciona uma da galeria. Em seguida essa imagem é armazenada no </w:t>
      </w:r>
      <w:r>
        <w:tab/>
        <w:t xml:space="preserve">aplicativo. O usuário então seleciona a foto para que esta seja </w:t>
      </w:r>
      <w:proofErr w:type="spellStart"/>
      <w:r>
        <w:t>escaneada</w:t>
      </w:r>
      <w:proofErr w:type="spellEnd"/>
      <w:r>
        <w:t xml:space="preserve">. Após o </w:t>
      </w:r>
      <w:proofErr w:type="spellStart"/>
      <w:r>
        <w:rPr>
          <w:i/>
          <w:iCs/>
        </w:rPr>
        <w:t>scan</w:t>
      </w:r>
      <w:proofErr w:type="spellEnd"/>
      <w:r>
        <w:t xml:space="preserve">, o resultado é exibido para o usuário, que pode utilizar a informação para melhor identificar avisos e afins no ambiente de trabalho. Na Figura 2 pode-se observar o resultado do </w:t>
      </w:r>
      <w:proofErr w:type="spellStart"/>
      <w:r w:rsidRPr="00F605A1">
        <w:rPr>
          <w:i/>
          <w:iCs/>
        </w:rPr>
        <w:t>scan</w:t>
      </w:r>
      <w:proofErr w:type="spellEnd"/>
      <w:r>
        <w:t xml:space="preserve"> na forma como é apresentado ao usuário, com a descrição da cor destacada em relação </w:t>
      </w:r>
      <w:ins w:id="10" w:author="Marcel Hugo" w:date="2021-10-12T13:26:00Z">
        <w:r>
          <w:t>a</w:t>
        </w:r>
      </w:ins>
      <w:del w:id="11" w:author="Marcel Hugo" w:date="2021-10-12T13:26:00Z">
        <w:r w:rsidDel="00FD59E3">
          <w:delText>à</w:delText>
        </w:r>
      </w:del>
      <w:r>
        <w:t xml:space="preserve"> outras opções consideradas (na imagem, o resultado é “</w:t>
      </w:r>
      <w:r w:rsidRPr="00F605A1">
        <w:rPr>
          <w:i/>
          <w:iCs/>
        </w:rPr>
        <w:t>blue color</w:t>
      </w:r>
      <w:r>
        <w:t>”).</w:t>
      </w:r>
    </w:p>
    <w:p w14:paraId="710CABEB" w14:textId="77777777" w:rsidR="00703848" w:rsidRDefault="00703848" w:rsidP="00F605A1">
      <w:pPr>
        <w:pStyle w:val="TF-LEGENDA"/>
      </w:pPr>
      <w:r>
        <w:t xml:space="preserve">Figura </w:t>
      </w:r>
      <w:r w:rsidR="00C228D3">
        <w:fldChar w:fldCharType="begin"/>
      </w:r>
      <w:r w:rsidR="00C228D3">
        <w:instrText xml:space="preserve"> SEQ Figu</w:instrText>
      </w:r>
      <w:r w:rsidR="00C228D3">
        <w:instrText xml:space="preserve">ra \* ARABIC </w:instrText>
      </w:r>
      <w:r w:rsidR="00C228D3">
        <w:fldChar w:fldCharType="separate"/>
      </w:r>
      <w:r>
        <w:rPr>
          <w:noProof/>
        </w:rPr>
        <w:t>2</w:t>
      </w:r>
      <w:r w:rsidR="00C228D3">
        <w:rPr>
          <w:noProof/>
        </w:rPr>
        <w:fldChar w:fldCharType="end"/>
      </w:r>
      <w:r>
        <w:t>. Resultado da cor obtida</w:t>
      </w:r>
    </w:p>
    <w:p w14:paraId="0E2C4BB6" w14:textId="77777777" w:rsidR="00703848" w:rsidRDefault="00703848" w:rsidP="00F605A1">
      <w:pPr>
        <w:pStyle w:val="TF-TEXTO"/>
        <w:keepNext/>
        <w:ind w:firstLine="0"/>
        <w:jc w:val="center"/>
      </w:pPr>
      <w:r>
        <w:rPr>
          <w:noProof/>
        </w:rPr>
        <w:drawing>
          <wp:inline distT="0" distB="0" distL="0" distR="0" wp14:anchorId="66F2BEBF" wp14:editId="098C8E4A">
            <wp:extent cx="2073765" cy="2523744"/>
            <wp:effectExtent l="0" t="0" r="317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84049" cy="2536260"/>
                    </a:xfrm>
                    <a:prstGeom prst="rect">
                      <a:avLst/>
                    </a:prstGeom>
                    <a:noFill/>
                    <a:ln>
                      <a:noFill/>
                    </a:ln>
                  </pic:spPr>
                </pic:pic>
              </a:graphicData>
            </a:graphic>
          </wp:inline>
        </w:drawing>
      </w:r>
    </w:p>
    <w:p w14:paraId="546149FA" w14:textId="77777777" w:rsidR="00703848" w:rsidRPr="00353B5A" w:rsidRDefault="00703848" w:rsidP="00D92ADB">
      <w:pPr>
        <w:pStyle w:val="TF-FONTE"/>
      </w:pPr>
      <w:r>
        <w:t xml:space="preserve"> Fonte: Mergulhão, Andrade e Do Nascimento (2019)</w:t>
      </w:r>
    </w:p>
    <w:p w14:paraId="335FD2E3" w14:textId="77777777" w:rsidR="00703848" w:rsidRDefault="00703848" w:rsidP="00703848">
      <w:pPr>
        <w:pStyle w:val="Ttulo2"/>
        <w:numPr>
          <w:ilvl w:val="1"/>
          <w:numId w:val="1"/>
        </w:numPr>
      </w:pPr>
      <w:r>
        <w:t>Image recolorization for the colorblind</w:t>
      </w:r>
    </w:p>
    <w:p w14:paraId="7E2A2AD9" w14:textId="77777777" w:rsidR="00703848" w:rsidRDefault="00703848" w:rsidP="003C4980">
      <w:pPr>
        <w:pStyle w:val="TF-TEXTO"/>
      </w:pPr>
      <w:r w:rsidRPr="00DA4EE0">
        <w:t xml:space="preserve">Huang </w:t>
      </w:r>
      <w:r w:rsidRPr="00D310AB">
        <w:rPr>
          <w:i/>
          <w:iCs/>
        </w:rPr>
        <w:t>et al</w:t>
      </w:r>
      <w:r w:rsidRPr="00DA4EE0">
        <w:t>. (2009) propõem</w:t>
      </w:r>
      <w:r>
        <w:t xml:space="preserve"> um novo modo de adequar imagens </w:t>
      </w:r>
      <w:ins w:id="12" w:author="Marcel Hugo" w:date="2021-10-12T13:26:00Z">
        <w:r>
          <w:t>a</w:t>
        </w:r>
      </w:ins>
      <w:del w:id="13" w:author="Marcel Hugo" w:date="2021-10-12T13:26:00Z">
        <w:r w:rsidDel="00C57E3E">
          <w:delText>à</w:delText>
        </w:r>
      </w:del>
      <w:r>
        <w:t xml:space="preserve"> portadores de discromatopsia através da mudança de cores, priorizando o contraste. O trabalho introduz a discromatopsia e explica como afeta o mecanismo pelo qual seres humanos percebem cores. Com esse contexto, expõe que medidas têm </w:t>
      </w:r>
      <w:r>
        <w:lastRenderedPageBreak/>
        <w:t>sido tomadas para que daltônicos tenham mais acessibilidade em relação a imagens, os quais classifica em dois tipos.</w:t>
      </w:r>
    </w:p>
    <w:p w14:paraId="32BAC59D" w14:textId="77777777" w:rsidR="00703848" w:rsidRDefault="00703848" w:rsidP="003C4980">
      <w:pPr>
        <w:pStyle w:val="TF-TEXTO"/>
      </w:pPr>
      <w:r>
        <w:t>O primeiro tipo são ferramentas voltadas para ajudar designers a estabelecerem paletas de cores que funcionem também para indivíduos com discromatopsia. Essas ferramentas normalmente simulam a distorção na percepção da discromatopsia e dessa forma sinalizam se houve alguma perda de informação com a escolha de cores. Entretanto, é ressaltado que esse método ainda acarreta um grande esforço para que seja feita a adaptação.</w:t>
      </w:r>
    </w:p>
    <w:p w14:paraId="423BD866" w14:textId="77777777" w:rsidR="00703848" w:rsidRDefault="00703848" w:rsidP="003C4980">
      <w:pPr>
        <w:pStyle w:val="TF-TEXTO"/>
      </w:pPr>
      <w:r>
        <w:t xml:space="preserve">O segundo tipo são </w:t>
      </w:r>
      <w:r w:rsidRPr="00D92ADB">
        <w:t xml:space="preserve">ferramentas semiautomáticas de </w:t>
      </w:r>
      <w:del w:id="14" w:author="Marcel Hugo" w:date="2021-10-12T13:27:00Z">
        <w:r w:rsidRPr="00D92ADB" w:rsidDel="00DE1037">
          <w:delText>re</w:delText>
        </w:r>
      </w:del>
      <w:r w:rsidRPr="00D92ADB">
        <w:t>ajuste de cores</w:t>
      </w:r>
      <w:r>
        <w:t xml:space="preserve"> para a visão de um daltônico. Essas ferramentas utilizam alguns parâmetros, com valores normalmente fornecidos por usuários, para que ocorra o </w:t>
      </w:r>
      <w:del w:id="15" w:author="Marcel Hugo" w:date="2021-10-12T13:27:00Z">
        <w:r w:rsidDel="00DE1037">
          <w:delText>re</w:delText>
        </w:r>
      </w:del>
      <w:r>
        <w:t xml:space="preserve">ajuste. O objetivo desse tipo de ferramenta é manter o contraste entre objetos na imagem e o fazem selecionando cores-chave através de amostragem e realizando o </w:t>
      </w:r>
      <w:del w:id="16" w:author="Marcel Hugo" w:date="2021-10-12T13:27:00Z">
        <w:r w:rsidDel="00415C5F">
          <w:delText>re</w:delText>
        </w:r>
      </w:del>
      <w:r>
        <w:t>ajuste baseado na distância euclidiana entre elas. Contudo, isso pode ocasionar dois tipos de problema: ou as cores não ficam suficientemente diferenciadas, por terem sido selecionadas poucas cores-chave; ou resultar em imagens não-naturais, em que uma mesma cor de um objeto pode ser representada por cores muito discrepantes, a ponto de surgirem novos artefatos na imagem.</w:t>
      </w:r>
    </w:p>
    <w:p w14:paraId="0CE99C05" w14:textId="77777777" w:rsidR="00703848" w:rsidRPr="00EF42B9" w:rsidRDefault="00703848" w:rsidP="003C4980">
      <w:pPr>
        <w:pStyle w:val="TF-TEXTO"/>
      </w:pPr>
      <w:r>
        <w:tab/>
        <w:t xml:space="preserve">A solução </w:t>
      </w:r>
      <w:r w:rsidRPr="00EF42B9">
        <w:t xml:space="preserve">proposta pelos autores Huang </w:t>
      </w:r>
      <w:r w:rsidRPr="00D310AB">
        <w:rPr>
          <w:i/>
          <w:iCs/>
        </w:rPr>
        <w:t>et al</w:t>
      </w:r>
      <w:r w:rsidRPr="00EF42B9">
        <w:t xml:space="preserve">. </w:t>
      </w:r>
      <w:r>
        <w:t xml:space="preserve">(2009) </w:t>
      </w:r>
      <w:r w:rsidRPr="00EF42B9">
        <w:t xml:space="preserve">descarta a escolha de cores-chave por amostragem, utilizando em vez disso um Modelo de Mistura Gaussianas (MMG), </w:t>
      </w:r>
      <w:r>
        <w:t>em que</w:t>
      </w:r>
      <w:r w:rsidRPr="00EF42B9">
        <w:t xml:space="preserve"> o centro de cada gaussiano é análogo </w:t>
      </w:r>
      <w:ins w:id="17" w:author="Marcel Hugo" w:date="2021-10-12T13:27:00Z">
        <w:r>
          <w:t>a</w:t>
        </w:r>
      </w:ins>
      <w:del w:id="18" w:author="Marcel Hugo" w:date="2021-10-12T13:27:00Z">
        <w:r w:rsidRPr="00EF42B9" w:rsidDel="00276BAA">
          <w:delText>à</w:delText>
        </w:r>
      </w:del>
      <w:r w:rsidRPr="00EF42B9">
        <w:t xml:space="preserve"> uma cor-chave. Essa mudança acarreta mudanças de todas as etapas do processo de </w:t>
      </w:r>
      <w:del w:id="19" w:author="Marcel Hugo" w:date="2021-10-12T13:28:00Z">
        <w:r w:rsidRPr="00EF42B9" w:rsidDel="00276BAA">
          <w:delText>re</w:delText>
        </w:r>
      </w:del>
      <w:r w:rsidRPr="00EF42B9">
        <w:t>ajuste, incluindo a adição de pesos às cores de acordo com sua importância para pessoas com discromatopsia.</w:t>
      </w:r>
    </w:p>
    <w:p w14:paraId="791332EC" w14:textId="77777777" w:rsidR="00703848" w:rsidRDefault="00703848" w:rsidP="008C0ED4">
      <w:pPr>
        <w:pStyle w:val="TF-TEXTO"/>
      </w:pPr>
      <w:r w:rsidRPr="00EF42B9">
        <w:t xml:space="preserve">Como resultado, os autores Huang </w:t>
      </w:r>
      <w:r w:rsidRPr="00D310AB">
        <w:rPr>
          <w:i/>
          <w:iCs/>
        </w:rPr>
        <w:t>et al</w:t>
      </w:r>
      <w:r w:rsidRPr="00EF42B9">
        <w:t xml:space="preserve">. </w:t>
      </w:r>
      <w:r>
        <w:t xml:space="preserve">(2009) </w:t>
      </w:r>
      <w:r w:rsidRPr="00EF42B9">
        <w:t xml:space="preserve">viram um significante avanço em termos de performance em relação </w:t>
      </w:r>
      <w:del w:id="20" w:author="Marcel Hugo" w:date="2021-10-12T13:28:00Z">
        <w:r w:rsidRPr="00EF42B9" w:rsidDel="00276BAA">
          <w:delText>à</w:delText>
        </w:r>
      </w:del>
      <w:ins w:id="21" w:author="Marcel Hugo" w:date="2021-10-12T13:28:00Z">
        <w:r>
          <w:t>a</w:t>
        </w:r>
      </w:ins>
      <w:r w:rsidRPr="00EF42B9">
        <w:t xml:space="preserve"> trabalhos anteriores. Na Figura</w:t>
      </w:r>
      <w:r>
        <w:t xml:space="preserve"> 3 é possível observar os resultados do novo algoritmo. Cada fileira corresponde a um tipo de </w:t>
      </w:r>
      <w:proofErr w:type="spellStart"/>
      <w:r>
        <w:t>dicromacia</w:t>
      </w:r>
      <w:proofErr w:type="spellEnd"/>
      <w:r>
        <w:t xml:space="preserve">: a primeira à </w:t>
      </w:r>
      <w:proofErr w:type="spellStart"/>
      <w:r>
        <w:t>protanopia</w:t>
      </w:r>
      <w:proofErr w:type="spellEnd"/>
      <w:r>
        <w:t xml:space="preserve">; a segunda à </w:t>
      </w:r>
      <w:proofErr w:type="spellStart"/>
      <w:r>
        <w:t>deuteranopia</w:t>
      </w:r>
      <w:proofErr w:type="spellEnd"/>
      <w:r>
        <w:t xml:space="preserve">; a terceira à </w:t>
      </w:r>
      <w:proofErr w:type="spellStart"/>
      <w:r>
        <w:t>tritanopia</w:t>
      </w:r>
      <w:proofErr w:type="spellEnd"/>
      <w:r>
        <w:t>. A Figura 3 (a) são as imagens originas, a coluna central (b) são simulações da visão de um daltônico, a última coluna (c) são os resultados do algoritmo. É possível observar que o contraste entre as cores se manteve e as imagens são naturais, sem artefatos ou luminosidades estranhas.</w:t>
      </w:r>
      <w:r>
        <w:tab/>
      </w:r>
    </w:p>
    <w:p w14:paraId="70957008" w14:textId="77777777" w:rsidR="00703848" w:rsidRDefault="00703848" w:rsidP="00D92ADB">
      <w:pPr>
        <w:pStyle w:val="TF-LEGENDA"/>
      </w:pPr>
      <w:r>
        <w:t>Figura 3. Resultados do reajuste.</w:t>
      </w:r>
    </w:p>
    <w:p w14:paraId="2FF7DD1E" w14:textId="77777777" w:rsidR="00703848" w:rsidRDefault="00703848" w:rsidP="00DA4EE0">
      <w:pPr>
        <w:pStyle w:val="TF-TEXTO"/>
        <w:keepNext/>
        <w:jc w:val="center"/>
      </w:pPr>
      <w:r>
        <w:rPr>
          <w:noProof/>
        </w:rPr>
        <w:drawing>
          <wp:inline distT="0" distB="0" distL="0" distR="0" wp14:anchorId="703B6BBF" wp14:editId="32A16770">
            <wp:extent cx="3305175" cy="3362325"/>
            <wp:effectExtent l="0" t="0" r="9525" b="9525"/>
            <wp:docPr id="13" name="Imagem 13" descr="Uma imagem contendo colorido, diferente, grama, fo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ntendo colorido, diferente, grama, foto&#10;&#10;Descrição gerada automaticamente"/>
                    <pic:cNvPicPr/>
                  </pic:nvPicPr>
                  <pic:blipFill>
                    <a:blip r:embed="rId14"/>
                    <a:stretch>
                      <a:fillRect/>
                    </a:stretch>
                  </pic:blipFill>
                  <pic:spPr>
                    <a:xfrm>
                      <a:off x="0" y="0"/>
                      <a:ext cx="3305175" cy="3362325"/>
                    </a:xfrm>
                    <a:prstGeom prst="rect">
                      <a:avLst/>
                    </a:prstGeom>
                  </pic:spPr>
                </pic:pic>
              </a:graphicData>
            </a:graphic>
          </wp:inline>
        </w:drawing>
      </w:r>
    </w:p>
    <w:p w14:paraId="52EA8544" w14:textId="77777777" w:rsidR="00703848" w:rsidRDefault="00703848" w:rsidP="00D92ADB">
      <w:pPr>
        <w:pStyle w:val="TF-FONTE"/>
      </w:pPr>
      <w:r>
        <w:t xml:space="preserve">Fonte: Huang </w:t>
      </w:r>
      <w:r w:rsidRPr="00FB148D">
        <w:rPr>
          <w:i/>
          <w:iCs/>
        </w:rPr>
        <w:t>et al.</w:t>
      </w:r>
      <w:r>
        <w:t xml:space="preserve"> (2009)</w:t>
      </w:r>
    </w:p>
    <w:p w14:paraId="0A07527B" w14:textId="77777777" w:rsidR="00703848" w:rsidRDefault="00703848" w:rsidP="00703848">
      <w:pPr>
        <w:pStyle w:val="Ttulo1"/>
        <w:numPr>
          <w:ilvl w:val="0"/>
          <w:numId w:val="1"/>
        </w:numPr>
      </w:pPr>
      <w:r>
        <w:t>proposta DO SOFTWARE</w:t>
      </w:r>
    </w:p>
    <w:p w14:paraId="55F3E4D1" w14:textId="77777777" w:rsidR="00703848" w:rsidRDefault="00703848" w:rsidP="00451B94">
      <w:pPr>
        <w:pStyle w:val="TF-TEXTO"/>
      </w:pPr>
      <w:r>
        <w:t>Nesse capítulo é descrita a</w:t>
      </w:r>
      <w:r>
        <w:tab/>
        <w:t xml:space="preserve"> justificativa para a elaboração deste trabalho, seus principais requisitos e qual a metodologia a ser utilizada.</w:t>
      </w:r>
      <w:r>
        <w:tab/>
      </w:r>
    </w:p>
    <w:p w14:paraId="089DFF3E" w14:textId="77777777" w:rsidR="00703848" w:rsidRDefault="00703848" w:rsidP="00703848">
      <w:pPr>
        <w:pStyle w:val="Ttulo2"/>
        <w:numPr>
          <w:ilvl w:val="1"/>
          <w:numId w:val="1"/>
        </w:numPr>
      </w:pPr>
      <w:r>
        <w:lastRenderedPageBreak/>
        <w:t>JUSTIFICATIVA</w:t>
      </w:r>
    </w:p>
    <w:p w14:paraId="3055B4C8" w14:textId="77777777" w:rsidR="00703848" w:rsidRDefault="00703848" w:rsidP="002C6314">
      <w:pPr>
        <w:pStyle w:val="TF-TEXTO"/>
      </w:pPr>
      <w:r>
        <w:t>No Quadro 1 é apresentado um comparativo entre os trabalhos correlatos baseado nas características deles. As colunas representam os trabalhos e as linhas as características.</w:t>
      </w:r>
    </w:p>
    <w:p w14:paraId="63052C87" w14:textId="77777777" w:rsidR="00703848" w:rsidRDefault="00703848" w:rsidP="009E17C7">
      <w:pPr>
        <w:pStyle w:val="TF-LEGENDA"/>
      </w:pPr>
      <w:r>
        <w:t xml:space="preserve">Quadro </w:t>
      </w:r>
      <w:r w:rsidR="00C228D3">
        <w:fldChar w:fldCharType="begin"/>
      </w:r>
      <w:r w:rsidR="00C228D3">
        <w:instrText xml:space="preserve"> SEQ Quadro \* ARABIC </w:instrText>
      </w:r>
      <w:r w:rsidR="00C228D3">
        <w:fldChar w:fldCharType="separate"/>
      </w:r>
      <w:r>
        <w:rPr>
          <w:noProof/>
        </w:rPr>
        <w:t>1</w:t>
      </w:r>
      <w:r w:rsidR="00C228D3">
        <w:rPr>
          <w:noProof/>
        </w:rPr>
        <w:fldChar w:fldCharType="end"/>
      </w:r>
      <w:r>
        <w:t xml:space="preserve"> - Comparativo de todos os trabalhos correlatos</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08"/>
        <w:gridCol w:w="1625"/>
        <w:gridCol w:w="1663"/>
        <w:gridCol w:w="1603"/>
      </w:tblGrid>
      <w:tr w:rsidR="00703848" w14:paraId="0965EA2D" w14:textId="77777777" w:rsidTr="000A73F8">
        <w:trPr>
          <w:trHeight w:val="567"/>
        </w:trPr>
        <w:tc>
          <w:tcPr>
            <w:tcW w:w="3828" w:type="dxa"/>
            <w:tcBorders>
              <w:tl2br w:val="single" w:sz="4" w:space="0" w:color="auto"/>
            </w:tcBorders>
            <w:shd w:val="clear" w:color="auto" w:fill="A6A6A6"/>
          </w:tcPr>
          <w:p w14:paraId="588A2902" w14:textId="77777777" w:rsidR="00703848" w:rsidRPr="007D4566" w:rsidRDefault="00703848" w:rsidP="000A73F8">
            <w:pPr>
              <w:pStyle w:val="TF-TEXTOQUADRO"/>
            </w:pPr>
            <w:r>
              <w:rPr>
                <w:noProof/>
              </w:rPr>
              <mc:AlternateContent>
                <mc:Choice Requires="wps">
                  <w:drawing>
                    <wp:anchor distT="45720" distB="45720" distL="114300" distR="114300" simplePos="0" relativeHeight="251664384" behindDoc="0" locked="0" layoutInCell="1" allowOverlap="1" wp14:anchorId="750A00A3" wp14:editId="1BC75BF6">
                      <wp:simplePos x="0" y="0"/>
                      <wp:positionH relativeFrom="column">
                        <wp:posOffset>1221740</wp:posOffset>
                      </wp:positionH>
                      <wp:positionV relativeFrom="paragraph">
                        <wp:posOffset>53340</wp:posOffset>
                      </wp:positionV>
                      <wp:extent cx="1327785" cy="298450"/>
                      <wp:effectExtent l="0" t="0" r="0" b="0"/>
                      <wp:wrapSquare wrapText="bothSides"/>
                      <wp:docPr id="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785" cy="298450"/>
                              </a:xfrm>
                              <a:prstGeom prst="rect">
                                <a:avLst/>
                              </a:prstGeom>
                              <a:noFill/>
                              <a:ln w="9525">
                                <a:noFill/>
                                <a:miter lim="800000"/>
                                <a:headEnd/>
                                <a:tailEnd/>
                              </a:ln>
                            </wps:spPr>
                            <wps:txbx>
                              <w:txbxContent>
                                <w:p w14:paraId="648841EA" w14:textId="77777777" w:rsidR="00703848" w:rsidRDefault="00703848" w:rsidP="009E17C7">
                                  <w:pPr>
                                    <w:pStyle w:val="TF-TEXTOQUADRO"/>
                                    <w:jc w:val="center"/>
                                  </w:pPr>
                                  <w:r>
                                    <w:t>Trabalhos 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0A00A3" id="_x0000_t202" coordsize="21600,21600" o:spt="202" path="m,l,21600r21600,l21600,xe">
                      <v:stroke joinstyle="miter"/>
                      <v:path gradientshapeok="t" o:connecttype="rect"/>
                    </v:shapetype>
                    <v:shape id="Caixa de Texto 2" o:spid="_x0000_s1026" type="#_x0000_t202" style="position:absolute;margin-left:96.2pt;margin-top:4.2pt;width:104.55pt;height:23.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" filled="f" stroked="f">
                      <v:textbox>
                        <w:txbxContent>
                          <w:p w14:paraId="648841EA" w14:textId="77777777" w:rsidR="00703848" w:rsidRDefault="00703848" w:rsidP="009E17C7">
                            <w:pPr>
                              <w:pStyle w:val="TF-TEXTOQUADRO"/>
                              <w:jc w:val="center"/>
                            </w:pPr>
                            <w:r>
                              <w:t>Trabalhos Correlatos</w:t>
                            </w:r>
                          </w:p>
                        </w:txbxContent>
                      </v:textbox>
                      <w10:wrap type="square"/>
                    </v:shape>
                  </w:pict>
                </mc:Fallback>
              </mc:AlternateContent>
            </w:r>
            <w:r>
              <w:rPr>
                <w:noProof/>
              </w:rPr>
              <mc:AlternateContent>
                <mc:Choice Requires="wps">
                  <w:drawing>
                    <wp:anchor distT="45720" distB="45720" distL="114300" distR="114300" simplePos="0" relativeHeight="251663360" behindDoc="0" locked="0" layoutInCell="1" allowOverlap="1" wp14:anchorId="4A1FB1D3" wp14:editId="3CF5D41A">
                      <wp:simplePos x="0" y="0"/>
                      <wp:positionH relativeFrom="column">
                        <wp:posOffset>-65405</wp:posOffset>
                      </wp:positionH>
                      <wp:positionV relativeFrom="paragraph">
                        <wp:posOffset>273050</wp:posOffset>
                      </wp:positionV>
                      <wp:extent cx="1009650" cy="254000"/>
                      <wp:effectExtent l="0" t="0" r="0" b="0"/>
                      <wp:wrapSquare wrapText="bothSides"/>
                      <wp:docPr id="1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254000"/>
                              </a:xfrm>
                              <a:prstGeom prst="rect">
                                <a:avLst/>
                              </a:prstGeom>
                              <a:noFill/>
                              <a:ln w="9525">
                                <a:noFill/>
                                <a:miter lim="800000"/>
                                <a:headEnd/>
                                <a:tailEnd/>
                              </a:ln>
                            </wps:spPr>
                            <wps:txbx>
                              <w:txbxContent>
                                <w:p w14:paraId="1FDBCF67" w14:textId="77777777" w:rsidR="00703848" w:rsidRDefault="00703848" w:rsidP="009E17C7">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A1FB1D3" id="_x0000_s1027" type="#_x0000_t202" style="position:absolute;margin-left:-5.15pt;margin-top:21.5pt;width:79.5pt;height:20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" filled="f" stroked="f">
                      <v:textbox>
                        <w:txbxContent>
                          <w:p w14:paraId="1FDBCF67" w14:textId="77777777" w:rsidR="00703848" w:rsidRDefault="00703848" w:rsidP="009E17C7">
                            <w:pPr>
                              <w:pStyle w:val="TF-TEXTO"/>
                              <w:ind w:firstLine="0"/>
                            </w:pPr>
                            <w:r>
                              <w:t>Características</w:t>
                            </w:r>
                          </w:p>
                        </w:txbxContent>
                      </v:textbox>
                      <w10:wrap type="square"/>
                    </v:shape>
                  </w:pict>
                </mc:Fallback>
              </mc:AlternateContent>
            </w:r>
          </w:p>
        </w:tc>
        <w:tc>
          <w:tcPr>
            <w:tcW w:w="1746" w:type="dxa"/>
            <w:shd w:val="clear" w:color="auto" w:fill="A6A6A6"/>
            <w:vAlign w:val="center"/>
          </w:tcPr>
          <w:p w14:paraId="47541621" w14:textId="77777777" w:rsidR="00703848" w:rsidRDefault="00703848" w:rsidP="000A73F8">
            <w:pPr>
              <w:pStyle w:val="TF-TEXTOQUADRO"/>
              <w:jc w:val="center"/>
            </w:pPr>
            <w:proofErr w:type="spellStart"/>
            <w:r>
              <w:t>Foti</w:t>
            </w:r>
            <w:proofErr w:type="spellEnd"/>
            <w:r>
              <w:t xml:space="preserve"> e </w:t>
            </w:r>
            <w:proofErr w:type="spellStart"/>
            <w:r>
              <w:t>Santucci</w:t>
            </w:r>
            <w:proofErr w:type="spellEnd"/>
            <w:r>
              <w:t xml:space="preserve"> (2009)</w:t>
            </w:r>
          </w:p>
        </w:tc>
        <w:tc>
          <w:tcPr>
            <w:tcW w:w="1746" w:type="dxa"/>
            <w:shd w:val="clear" w:color="auto" w:fill="A6A6A6"/>
            <w:vAlign w:val="center"/>
          </w:tcPr>
          <w:p w14:paraId="7FE1D91C" w14:textId="77777777" w:rsidR="00703848" w:rsidRDefault="00703848" w:rsidP="000A73F8">
            <w:pPr>
              <w:pStyle w:val="TF-TEXTOQUADRO"/>
              <w:jc w:val="center"/>
            </w:pPr>
            <w:r>
              <w:t>Mergulhão, Andrade e Do Nascimento (2019)</w:t>
            </w:r>
          </w:p>
        </w:tc>
        <w:tc>
          <w:tcPr>
            <w:tcW w:w="1747" w:type="dxa"/>
            <w:shd w:val="clear" w:color="auto" w:fill="A6A6A6"/>
            <w:vAlign w:val="center"/>
          </w:tcPr>
          <w:p w14:paraId="1653014F" w14:textId="77777777" w:rsidR="00703848" w:rsidRPr="007D4566" w:rsidRDefault="00703848" w:rsidP="000A73F8">
            <w:pPr>
              <w:pStyle w:val="TF-TEXTOQUADRO"/>
              <w:jc w:val="center"/>
            </w:pPr>
            <w:r>
              <w:t>Huang et al. (2009)</w:t>
            </w:r>
          </w:p>
        </w:tc>
      </w:tr>
      <w:tr w:rsidR="00703848" w14:paraId="440879EC" w14:textId="77777777" w:rsidTr="000A73F8">
        <w:tc>
          <w:tcPr>
            <w:tcW w:w="3828" w:type="dxa"/>
            <w:shd w:val="clear" w:color="auto" w:fill="auto"/>
          </w:tcPr>
          <w:p w14:paraId="25D575D9" w14:textId="77777777" w:rsidR="00703848" w:rsidRDefault="00703848" w:rsidP="000A73F8">
            <w:pPr>
              <w:pStyle w:val="TF-TEXTOQUADRO"/>
            </w:pPr>
            <w:r>
              <w:t>Plataforma</w:t>
            </w:r>
          </w:p>
        </w:tc>
        <w:tc>
          <w:tcPr>
            <w:tcW w:w="1746" w:type="dxa"/>
            <w:shd w:val="clear" w:color="auto" w:fill="auto"/>
          </w:tcPr>
          <w:p w14:paraId="0916D3D6" w14:textId="77777777" w:rsidR="00703848" w:rsidRDefault="00703848" w:rsidP="000A73F8">
            <w:pPr>
              <w:pStyle w:val="TF-TEXTOQUADRO"/>
            </w:pPr>
            <w:proofErr w:type="spellStart"/>
            <w:r>
              <w:t>Vis-A-Wis</w:t>
            </w:r>
            <w:proofErr w:type="spellEnd"/>
          </w:p>
        </w:tc>
        <w:tc>
          <w:tcPr>
            <w:tcW w:w="1746" w:type="dxa"/>
            <w:shd w:val="clear" w:color="auto" w:fill="auto"/>
          </w:tcPr>
          <w:p w14:paraId="4BC96F97" w14:textId="77777777" w:rsidR="00703848" w:rsidRDefault="00703848" w:rsidP="000A73F8">
            <w:pPr>
              <w:pStyle w:val="TF-TEXTOQUADRO"/>
            </w:pPr>
            <w:r>
              <w:t>Mobile (</w:t>
            </w:r>
            <w:proofErr w:type="spellStart"/>
            <w:r>
              <w:t>Ionic</w:t>
            </w:r>
            <w:proofErr w:type="spellEnd"/>
            <w:r>
              <w:t>)</w:t>
            </w:r>
          </w:p>
        </w:tc>
        <w:tc>
          <w:tcPr>
            <w:tcW w:w="1747" w:type="dxa"/>
            <w:shd w:val="clear" w:color="auto" w:fill="auto"/>
          </w:tcPr>
          <w:p w14:paraId="09CACC33" w14:textId="77777777" w:rsidR="00703848" w:rsidRDefault="00703848" w:rsidP="000A73F8">
            <w:pPr>
              <w:pStyle w:val="TF-TEXTOQUADRO"/>
            </w:pPr>
            <w:r>
              <w:t>C++</w:t>
            </w:r>
          </w:p>
        </w:tc>
      </w:tr>
      <w:tr w:rsidR="00703848" w14:paraId="7F9CBBAF" w14:textId="77777777" w:rsidTr="000A73F8">
        <w:tc>
          <w:tcPr>
            <w:tcW w:w="3828" w:type="dxa"/>
            <w:shd w:val="clear" w:color="auto" w:fill="auto"/>
          </w:tcPr>
          <w:p w14:paraId="143A31D2" w14:textId="77777777" w:rsidR="00703848" w:rsidRDefault="00703848" w:rsidP="000A73F8">
            <w:pPr>
              <w:pStyle w:val="TF-TEXTOQUADRO"/>
            </w:pPr>
            <w:r>
              <w:t>Teste para determinação de tipo de discromatopsia</w:t>
            </w:r>
          </w:p>
        </w:tc>
        <w:tc>
          <w:tcPr>
            <w:tcW w:w="1746" w:type="dxa"/>
            <w:shd w:val="clear" w:color="auto" w:fill="auto"/>
          </w:tcPr>
          <w:p w14:paraId="17960C06" w14:textId="77777777" w:rsidR="00703848" w:rsidRDefault="00703848" w:rsidP="000A73F8">
            <w:pPr>
              <w:pStyle w:val="TF-TEXTOQUADRO"/>
            </w:pPr>
            <w:r>
              <w:t>Sim</w:t>
            </w:r>
          </w:p>
        </w:tc>
        <w:tc>
          <w:tcPr>
            <w:tcW w:w="1746" w:type="dxa"/>
            <w:shd w:val="clear" w:color="auto" w:fill="auto"/>
          </w:tcPr>
          <w:p w14:paraId="725807A3" w14:textId="77777777" w:rsidR="00703848" w:rsidRDefault="00703848" w:rsidP="000A73F8">
            <w:pPr>
              <w:pStyle w:val="TF-TEXTOQUADRO"/>
            </w:pPr>
            <w:r>
              <w:t>Não</w:t>
            </w:r>
          </w:p>
        </w:tc>
        <w:tc>
          <w:tcPr>
            <w:tcW w:w="1747" w:type="dxa"/>
            <w:shd w:val="clear" w:color="auto" w:fill="auto"/>
          </w:tcPr>
          <w:p w14:paraId="3629E0AA" w14:textId="77777777" w:rsidR="00703848" w:rsidRDefault="00703848" w:rsidP="000A73F8">
            <w:pPr>
              <w:pStyle w:val="TF-TEXTOQUADRO"/>
            </w:pPr>
            <w:r>
              <w:t>Não</w:t>
            </w:r>
          </w:p>
        </w:tc>
      </w:tr>
      <w:tr w:rsidR="00703848" w14:paraId="120D6FF4" w14:textId="77777777" w:rsidTr="000A73F8">
        <w:tc>
          <w:tcPr>
            <w:tcW w:w="3828" w:type="dxa"/>
            <w:shd w:val="clear" w:color="auto" w:fill="auto"/>
          </w:tcPr>
          <w:p w14:paraId="3AD9384A" w14:textId="77777777" w:rsidR="00703848" w:rsidRDefault="00703848" w:rsidP="000A73F8">
            <w:pPr>
              <w:pStyle w:val="TF-TEXTOQUADRO"/>
            </w:pPr>
            <w:ins w:id="22" w:author="Marcel Hugo" w:date="2021-10-12T13:31:00Z">
              <w:r>
                <w:t>A</w:t>
              </w:r>
            </w:ins>
            <w:del w:id="23" w:author="Marcel Hugo" w:date="2021-10-12T13:31:00Z">
              <w:r w:rsidDel="00A303C8">
                <w:delText>Rea</w:delText>
              </w:r>
            </w:del>
            <w:r>
              <w:t>juste de cores</w:t>
            </w:r>
          </w:p>
        </w:tc>
        <w:tc>
          <w:tcPr>
            <w:tcW w:w="1746" w:type="dxa"/>
            <w:shd w:val="clear" w:color="auto" w:fill="auto"/>
          </w:tcPr>
          <w:p w14:paraId="3A513158" w14:textId="77777777" w:rsidR="00703848" w:rsidRDefault="00703848" w:rsidP="000A73F8">
            <w:pPr>
              <w:pStyle w:val="TF-TEXTOQUADRO"/>
            </w:pPr>
            <w:r>
              <w:t>Sim</w:t>
            </w:r>
          </w:p>
        </w:tc>
        <w:tc>
          <w:tcPr>
            <w:tcW w:w="1746" w:type="dxa"/>
            <w:shd w:val="clear" w:color="auto" w:fill="auto"/>
          </w:tcPr>
          <w:p w14:paraId="57DEDB3A" w14:textId="77777777" w:rsidR="00703848" w:rsidRDefault="00703848" w:rsidP="000A73F8">
            <w:pPr>
              <w:pStyle w:val="TF-TEXTOQUADRO"/>
            </w:pPr>
            <w:r>
              <w:t>Não</w:t>
            </w:r>
          </w:p>
        </w:tc>
        <w:tc>
          <w:tcPr>
            <w:tcW w:w="1747" w:type="dxa"/>
            <w:shd w:val="clear" w:color="auto" w:fill="auto"/>
          </w:tcPr>
          <w:p w14:paraId="1B8D2D3E" w14:textId="77777777" w:rsidR="00703848" w:rsidRDefault="00703848" w:rsidP="000A73F8">
            <w:pPr>
              <w:pStyle w:val="TF-TEXTOQUADRO"/>
            </w:pPr>
            <w:r>
              <w:t>Sim</w:t>
            </w:r>
          </w:p>
        </w:tc>
      </w:tr>
      <w:tr w:rsidR="00703848" w14:paraId="2E9E87DA" w14:textId="77777777" w:rsidTr="000A73F8">
        <w:tc>
          <w:tcPr>
            <w:tcW w:w="3828" w:type="dxa"/>
            <w:shd w:val="clear" w:color="auto" w:fill="auto"/>
          </w:tcPr>
          <w:p w14:paraId="288CA19C" w14:textId="77777777" w:rsidR="00703848" w:rsidRDefault="00703848" w:rsidP="000A73F8">
            <w:pPr>
              <w:pStyle w:val="TF-TEXTOQUADRO"/>
            </w:pPr>
            <w:r>
              <w:t>Métricas-alvo</w:t>
            </w:r>
          </w:p>
        </w:tc>
        <w:tc>
          <w:tcPr>
            <w:tcW w:w="1746" w:type="dxa"/>
            <w:shd w:val="clear" w:color="auto" w:fill="auto"/>
          </w:tcPr>
          <w:p w14:paraId="36209977" w14:textId="77777777" w:rsidR="00703848" w:rsidRDefault="00703848" w:rsidP="000A73F8">
            <w:pPr>
              <w:pStyle w:val="TF-TEXTOQUADRO"/>
            </w:pPr>
            <w:r>
              <w:t>Sim</w:t>
            </w:r>
          </w:p>
        </w:tc>
        <w:tc>
          <w:tcPr>
            <w:tcW w:w="1746" w:type="dxa"/>
            <w:shd w:val="clear" w:color="auto" w:fill="auto"/>
          </w:tcPr>
          <w:p w14:paraId="1BAC4220" w14:textId="77777777" w:rsidR="00703848" w:rsidRDefault="00703848" w:rsidP="000A73F8">
            <w:pPr>
              <w:pStyle w:val="TF-TEXTOQUADRO"/>
            </w:pPr>
            <w:r>
              <w:t>Não</w:t>
            </w:r>
          </w:p>
        </w:tc>
        <w:tc>
          <w:tcPr>
            <w:tcW w:w="1747" w:type="dxa"/>
            <w:shd w:val="clear" w:color="auto" w:fill="auto"/>
          </w:tcPr>
          <w:p w14:paraId="3A717B93" w14:textId="77777777" w:rsidR="00703848" w:rsidRDefault="00703848" w:rsidP="000A73F8">
            <w:pPr>
              <w:pStyle w:val="TF-TEXTOQUADRO"/>
            </w:pPr>
            <w:r>
              <w:t>Não</w:t>
            </w:r>
          </w:p>
        </w:tc>
      </w:tr>
      <w:tr w:rsidR="00703848" w14:paraId="137BC0F6" w14:textId="77777777" w:rsidTr="000A73F8">
        <w:tc>
          <w:tcPr>
            <w:tcW w:w="3828" w:type="dxa"/>
            <w:shd w:val="clear" w:color="auto" w:fill="auto"/>
          </w:tcPr>
          <w:p w14:paraId="12CE7AAF" w14:textId="77777777" w:rsidR="00703848" w:rsidRDefault="00703848" w:rsidP="000A73F8">
            <w:pPr>
              <w:pStyle w:val="TF-TEXTOQUADRO"/>
            </w:pPr>
            <w:r>
              <w:t>Identificação de cores</w:t>
            </w:r>
          </w:p>
        </w:tc>
        <w:tc>
          <w:tcPr>
            <w:tcW w:w="1746" w:type="dxa"/>
            <w:shd w:val="clear" w:color="auto" w:fill="auto"/>
          </w:tcPr>
          <w:p w14:paraId="16453FCD" w14:textId="77777777" w:rsidR="00703848" w:rsidRDefault="00703848" w:rsidP="000A73F8">
            <w:pPr>
              <w:pStyle w:val="TF-TEXTOQUADRO"/>
            </w:pPr>
            <w:r>
              <w:t>Não</w:t>
            </w:r>
          </w:p>
        </w:tc>
        <w:tc>
          <w:tcPr>
            <w:tcW w:w="1746" w:type="dxa"/>
            <w:shd w:val="clear" w:color="auto" w:fill="auto"/>
          </w:tcPr>
          <w:p w14:paraId="79AD6619" w14:textId="77777777" w:rsidR="00703848" w:rsidRDefault="00703848" w:rsidP="000A73F8">
            <w:pPr>
              <w:pStyle w:val="TF-TEXTOQUADRO"/>
            </w:pPr>
            <w:r>
              <w:t>Sim</w:t>
            </w:r>
          </w:p>
        </w:tc>
        <w:tc>
          <w:tcPr>
            <w:tcW w:w="1747" w:type="dxa"/>
            <w:shd w:val="clear" w:color="auto" w:fill="auto"/>
          </w:tcPr>
          <w:p w14:paraId="0C32C9FE" w14:textId="77777777" w:rsidR="00703848" w:rsidRDefault="00703848" w:rsidP="000A73F8">
            <w:pPr>
              <w:pStyle w:val="TF-TEXTOQUADRO"/>
            </w:pPr>
            <w:r>
              <w:t>Não</w:t>
            </w:r>
          </w:p>
        </w:tc>
      </w:tr>
    </w:tbl>
    <w:p w14:paraId="0DA64CE0" w14:textId="77777777" w:rsidR="00703848" w:rsidRDefault="00703848" w:rsidP="00710B13">
      <w:pPr>
        <w:pStyle w:val="TF-FONTE"/>
      </w:pPr>
      <w:r>
        <w:t>Fonte: elaborado pelo autor</w:t>
      </w:r>
    </w:p>
    <w:p w14:paraId="3FDFE6FF" w14:textId="77777777" w:rsidR="00703848" w:rsidRDefault="00703848" w:rsidP="002C6314">
      <w:pPr>
        <w:pStyle w:val="TF-TEXTO"/>
      </w:pPr>
      <w:r>
        <w:t xml:space="preserve">Pode-se observar que cada um dos trabalhos possuem uma plataforma diferente, porém somente duas plataformas possuem interface de interação direta com o usuário. Tanto </w:t>
      </w:r>
      <w:proofErr w:type="spellStart"/>
      <w:r>
        <w:t>Foti</w:t>
      </w:r>
      <w:proofErr w:type="spellEnd"/>
      <w:r>
        <w:t xml:space="preserve"> e </w:t>
      </w:r>
      <w:proofErr w:type="spellStart"/>
      <w:r>
        <w:t>Santucci</w:t>
      </w:r>
      <w:proofErr w:type="spellEnd"/>
      <w:r>
        <w:t xml:space="preserve"> (2009)</w:t>
      </w:r>
      <w:r>
        <w:rPr>
          <w:color w:val="00B050"/>
        </w:rPr>
        <w:t xml:space="preserve"> </w:t>
      </w:r>
      <w:r>
        <w:t>quanto</w:t>
      </w:r>
      <w:r>
        <w:rPr>
          <w:color w:val="00B050"/>
        </w:rPr>
        <w:t xml:space="preserve"> </w:t>
      </w:r>
      <w:r>
        <w:t xml:space="preserve">Huang </w:t>
      </w:r>
      <w:r w:rsidRPr="00710B13">
        <w:rPr>
          <w:i/>
          <w:iCs/>
        </w:rPr>
        <w:t>et al</w:t>
      </w:r>
      <w:r>
        <w:t>. (2009)</w:t>
      </w:r>
      <w:r>
        <w:rPr>
          <w:color w:val="00B050"/>
        </w:rPr>
        <w:t xml:space="preserve"> </w:t>
      </w:r>
      <w:r w:rsidRPr="00A62504">
        <w:t>propuseram</w:t>
      </w:r>
      <w:r>
        <w:rPr>
          <w:color w:val="00B050"/>
        </w:rPr>
        <w:t xml:space="preserve"> </w:t>
      </w:r>
      <w:r w:rsidRPr="00A62504">
        <w:t>soluções</w:t>
      </w:r>
      <w:r>
        <w:t xml:space="preserve"> que possuem interação direta com o usuário, deixando sob </w:t>
      </w:r>
      <w:del w:id="24" w:author="Marcel Hugo" w:date="2021-10-12T13:32:00Z">
        <w:r w:rsidDel="00BB6236">
          <w:delText xml:space="preserve">agência </w:delText>
        </w:r>
      </w:del>
      <w:ins w:id="25" w:author="Marcel Hugo" w:date="2021-10-12T13:32:00Z">
        <w:r>
          <w:t xml:space="preserve">ação </w:t>
        </w:r>
      </w:ins>
      <w:r>
        <w:t xml:space="preserve">do mesmo o </w:t>
      </w:r>
      <w:del w:id="26" w:author="Marcel Hugo" w:date="2021-10-12T13:32:00Z">
        <w:r w:rsidDel="00BB6236">
          <w:delText>re</w:delText>
        </w:r>
      </w:del>
      <w:r>
        <w:t xml:space="preserve">ajuste em usabilidade. Huang </w:t>
      </w:r>
      <w:r w:rsidRPr="00710B13">
        <w:rPr>
          <w:i/>
          <w:iCs/>
        </w:rPr>
        <w:t>et al</w:t>
      </w:r>
      <w:r>
        <w:t xml:space="preserve">. (2009) por sua vez utilizou sua plataforma exclusivamente para processar seu algoritmo e comprovar seus resultados. </w:t>
      </w:r>
    </w:p>
    <w:p w14:paraId="0BAD9244" w14:textId="77777777" w:rsidR="00703848" w:rsidRDefault="00703848" w:rsidP="002C6314">
      <w:pPr>
        <w:pStyle w:val="TF-TEXTO"/>
      </w:pPr>
      <w:r>
        <w:t xml:space="preserve">Somente </w:t>
      </w:r>
      <w:proofErr w:type="spellStart"/>
      <w:r>
        <w:t>Foti</w:t>
      </w:r>
      <w:proofErr w:type="spellEnd"/>
      <w:r>
        <w:t xml:space="preserve"> e </w:t>
      </w:r>
      <w:proofErr w:type="spellStart"/>
      <w:r>
        <w:t>Santucci</w:t>
      </w:r>
      <w:proofErr w:type="spellEnd"/>
      <w:r>
        <w:t xml:space="preserve"> (2009) utilizam métricas como alvo no seu trabalho, talvez por serem o único que trata explicitamente de texto e legibilidade de sites. A métrica utilizada é o contraste de cores, porém por se tratar de um público-alvo com anomalias na percepção delas é proposto uma nova forma de calcular o contraste. Apesar de terem o contraste como um ponto importante, Huang </w:t>
      </w:r>
      <w:r w:rsidRPr="00710B13">
        <w:rPr>
          <w:i/>
          <w:iCs/>
        </w:rPr>
        <w:t>et al</w:t>
      </w:r>
      <w:r>
        <w:t>. (2009) não tem como alvo um número específico o qual é necessário atingir para que as imagens sejam “legíveis”.</w:t>
      </w:r>
    </w:p>
    <w:p w14:paraId="1CD0F513" w14:textId="77777777" w:rsidR="00703848" w:rsidRDefault="00703848" w:rsidP="002C6314">
      <w:pPr>
        <w:pStyle w:val="TF-TEXTO"/>
      </w:pPr>
      <w:r>
        <w:t xml:space="preserve"> O segundo trabalho</w:t>
      </w:r>
      <w:ins w:id="27" w:author="Marcel Hugo" w:date="2021-10-12T13:33:00Z">
        <w:r>
          <w:t xml:space="preserve"> (</w:t>
        </w:r>
      </w:ins>
      <w:del w:id="28" w:author="Marcel Hugo" w:date="2021-10-12T13:33:00Z">
        <w:r w:rsidDel="004B3E5A">
          <w:delText xml:space="preserve">, sendo o de </w:delText>
        </w:r>
      </w:del>
      <w:r>
        <w:t>Mergulhão, Andrade e do Nascimento</w:t>
      </w:r>
      <w:ins w:id="29" w:author="Marcel Hugo" w:date="2021-10-12T13:33:00Z">
        <w:r>
          <w:t xml:space="preserve">, </w:t>
        </w:r>
      </w:ins>
      <w:del w:id="30" w:author="Marcel Hugo" w:date="2021-10-12T13:33:00Z">
        <w:r w:rsidDel="00B95369">
          <w:delText xml:space="preserve"> (</w:delText>
        </w:r>
      </w:del>
      <w:r>
        <w:t>2019)</w:t>
      </w:r>
      <w:del w:id="31" w:author="Marcel Hugo" w:date="2021-10-12T13:33:00Z">
        <w:r w:rsidDel="00B95369">
          <w:delText>,</w:delText>
        </w:r>
      </w:del>
      <w:r>
        <w:t xml:space="preserve"> não </w:t>
      </w:r>
      <w:del w:id="32" w:author="Marcel Hugo" w:date="2021-10-12T13:33:00Z">
        <w:r w:rsidDel="00B95369">
          <w:delText xml:space="preserve">trabalha </w:delText>
        </w:r>
      </w:del>
      <w:ins w:id="33" w:author="Marcel Hugo" w:date="2021-10-12T13:33:00Z">
        <w:r>
          <w:t xml:space="preserve">opera </w:t>
        </w:r>
      </w:ins>
      <w:r>
        <w:t xml:space="preserve">com contrastes, sendo o único trabalho que tem como principal meio de acessibilidade a identificação de cores. O trabalho de </w:t>
      </w:r>
      <w:proofErr w:type="spellStart"/>
      <w:r>
        <w:t>Foti</w:t>
      </w:r>
      <w:proofErr w:type="spellEnd"/>
      <w:r>
        <w:t xml:space="preserve"> e </w:t>
      </w:r>
      <w:proofErr w:type="spellStart"/>
      <w:r>
        <w:t>Santucci</w:t>
      </w:r>
      <w:proofErr w:type="spellEnd"/>
      <w:r>
        <w:t xml:space="preserve"> (2009) é o único que possui teste para determinar o tipo de discromatopsia do usuário.</w:t>
      </w:r>
    </w:p>
    <w:p w14:paraId="1756A07D" w14:textId="77777777" w:rsidR="00703848" w:rsidRPr="00E85A10" w:rsidRDefault="00703848" w:rsidP="002C6314">
      <w:pPr>
        <w:pStyle w:val="TF-TEXTO"/>
      </w:pPr>
      <w:r>
        <w:t xml:space="preserve">Ambos </w:t>
      </w:r>
      <w:proofErr w:type="spellStart"/>
      <w:r>
        <w:t>Foti</w:t>
      </w:r>
      <w:proofErr w:type="spellEnd"/>
      <w:r>
        <w:t xml:space="preserve"> e </w:t>
      </w:r>
      <w:proofErr w:type="spellStart"/>
      <w:r>
        <w:t>Santucci</w:t>
      </w:r>
      <w:proofErr w:type="spellEnd"/>
      <w:r>
        <w:t xml:space="preserve"> (2009) e Huang </w:t>
      </w:r>
      <w:r w:rsidRPr="00FF1C81">
        <w:rPr>
          <w:i/>
          <w:iCs/>
        </w:rPr>
        <w:t>et al.</w:t>
      </w:r>
      <w:r>
        <w:t xml:space="preserve"> (2009) propõem a alteração das próprias cores como meio de aumentar a acessibilidade, cores de um website e de imagens, respectivamente. O algoritmo pelo qual atingem esse objetivo também se difere, em que o primeiro trabalho utiliza um espaço LMS e </w:t>
      </w:r>
      <w:r w:rsidRPr="00710B13">
        <w:rPr>
          <w:i/>
          <w:iCs/>
        </w:rPr>
        <w:t>inputs</w:t>
      </w:r>
      <w:r>
        <w:t xml:space="preserve"> do próprio usuário e o segundo propõe uma nova forma de fazê-lo, utilizando MMG de forma automática.</w:t>
      </w:r>
    </w:p>
    <w:p w14:paraId="715792EE" w14:textId="77777777" w:rsidR="00703848" w:rsidRPr="00E85A10" w:rsidRDefault="00703848" w:rsidP="00710B13">
      <w:pPr>
        <w:pStyle w:val="TF-TEXTO"/>
      </w:pPr>
      <w:r>
        <w:rPr>
          <w:color w:val="00B0F0"/>
        </w:rPr>
        <w:tab/>
      </w:r>
      <w:r>
        <w:t xml:space="preserve">Em vista destas características, conclui-se que nenhum deles supre a necessidade de melhorar a acessibilidade para daltônicos em um ambiente Web. </w:t>
      </w:r>
      <w:proofErr w:type="spellStart"/>
      <w:r>
        <w:t>Foti</w:t>
      </w:r>
      <w:proofErr w:type="spellEnd"/>
      <w:r>
        <w:t xml:space="preserve"> e </w:t>
      </w:r>
      <w:proofErr w:type="spellStart"/>
      <w:r>
        <w:t>Santucci</w:t>
      </w:r>
      <w:proofErr w:type="spellEnd"/>
      <w:r>
        <w:t xml:space="preserve"> (2009) tratam de websites em seus trabalhos, porém no contexto da plataforma </w:t>
      </w:r>
      <w:proofErr w:type="spellStart"/>
      <w:r>
        <w:t>Vis-A-Wis</w:t>
      </w:r>
      <w:proofErr w:type="spellEnd"/>
      <w:r>
        <w:t xml:space="preserve">. Isto torna este trabalho relevante socialmente, uma vez que se propõe a melhorar a acessibilidade de cerca de 4% a 5% da população mundial, os portadores de discromatopsia, </w:t>
      </w:r>
      <w:del w:id="34" w:author="Marcel Hugo" w:date="2021-10-12T13:34:00Z">
        <w:r w:rsidDel="00F62E81">
          <w:delText xml:space="preserve">à </w:delText>
        </w:r>
      </w:del>
      <w:ins w:id="35" w:author="Marcel Hugo" w:date="2021-10-12T13:34:00Z">
        <w:r>
          <w:t xml:space="preserve">a </w:t>
        </w:r>
      </w:ins>
      <w:r>
        <w:t xml:space="preserve">websites. Estes usuários não precisarão ter pleno conhecimento de sua condição, uma vez que este trabalho propõe ter uma forma de diagnosticar seu tipo específico de discromatopsia. Diferentemente dos trabalhos discutidos, será desenvolvido uma extensão de navegador web para que o usuário consiga utilizar </w:t>
      </w:r>
      <w:commentRangeStart w:id="36"/>
      <w:r>
        <w:t xml:space="preserve">com qualquer website acessado pelo navegador </w:t>
      </w:r>
      <w:commentRangeEnd w:id="36"/>
      <w:r>
        <w:rPr>
          <w:rStyle w:val="Refdecomentrio"/>
        </w:rPr>
        <w:commentReference w:id="36"/>
      </w:r>
      <w:r>
        <w:t xml:space="preserve">e em qualquer dispositivo que contenha o navegador, sendo esta a contribuição tecnológica. Este trabalho também irá seguir métricas de contraste para manter-se dentro do padrão esperado para websites, de modo a aplicar também as diretrizes de acessibilidade em uma </w:t>
      </w:r>
      <w:commentRangeStart w:id="37"/>
      <w:r>
        <w:t>extensão para navegador</w:t>
      </w:r>
      <w:commentRangeEnd w:id="37"/>
      <w:r>
        <w:rPr>
          <w:rStyle w:val="Refdecomentrio"/>
        </w:rPr>
        <w:commentReference w:id="37"/>
      </w:r>
      <w:r>
        <w:t>, sendo estas as contribuições científicas.</w:t>
      </w:r>
    </w:p>
    <w:p w14:paraId="47ACA527" w14:textId="77777777" w:rsidR="00703848" w:rsidRPr="00CF0743" w:rsidRDefault="00703848" w:rsidP="00703848">
      <w:pPr>
        <w:pStyle w:val="Ttulo2"/>
        <w:numPr>
          <w:ilvl w:val="1"/>
          <w:numId w:val="1"/>
        </w:numPr>
      </w:pPr>
      <w:r>
        <w:t>REQUISITOS PRINCIPAIS DO PROBLEMA A SER TRABALHADO</w:t>
      </w:r>
    </w:p>
    <w:p w14:paraId="4548AA33" w14:textId="77777777" w:rsidR="00703848" w:rsidRDefault="00703848" w:rsidP="00451B94">
      <w:pPr>
        <w:pStyle w:val="TF-TEXTO"/>
      </w:pPr>
      <w:r>
        <w:t>A extensão de navegador que este trabalho descreve deverá:</w:t>
      </w:r>
    </w:p>
    <w:p w14:paraId="0FB648FD" w14:textId="77777777" w:rsidR="00703848" w:rsidRDefault="00703848" w:rsidP="00703848">
      <w:pPr>
        <w:pStyle w:val="TF-ALNEA"/>
        <w:numPr>
          <w:ilvl w:val="0"/>
          <w:numId w:val="3"/>
        </w:numPr>
      </w:pPr>
      <w:r>
        <w:t>permitir ao usuário identificar seu tipo de discromatopsia (Requisito Funcional – RF);</w:t>
      </w:r>
    </w:p>
    <w:p w14:paraId="5F1AB8F2" w14:textId="77777777" w:rsidR="00703848" w:rsidRDefault="00703848" w:rsidP="00710B13">
      <w:pPr>
        <w:pStyle w:val="TF-ALNEA"/>
      </w:pPr>
      <w:r>
        <w:t>adequar as cores de um website de acordo com cada tipo de discromatopsia (RF);</w:t>
      </w:r>
    </w:p>
    <w:p w14:paraId="1F360E1B" w14:textId="77777777" w:rsidR="00703848" w:rsidRDefault="00703848" w:rsidP="00710B13">
      <w:pPr>
        <w:pStyle w:val="TF-ALNEA"/>
      </w:pPr>
      <w:r>
        <w:t>permitir ao usuário selecionar quanta correção deve ser aplicada (RF);</w:t>
      </w:r>
    </w:p>
    <w:p w14:paraId="77C7F4C0" w14:textId="77777777" w:rsidR="00703848" w:rsidRDefault="00703848" w:rsidP="00710B13">
      <w:pPr>
        <w:pStyle w:val="TF-ALNEA"/>
      </w:pPr>
      <w:r>
        <w:t>permitir ao usuário acionar e desativar a correção (RF);</w:t>
      </w:r>
    </w:p>
    <w:p w14:paraId="4D056CE0" w14:textId="77777777" w:rsidR="00703848" w:rsidRDefault="00703848" w:rsidP="00710B13">
      <w:pPr>
        <w:pStyle w:val="TF-ALNEA"/>
      </w:pPr>
      <w:r>
        <w:t>manter o contraste de cores de acordo com diretivas de acessibilidade da WCAG (RF);</w:t>
      </w:r>
    </w:p>
    <w:p w14:paraId="642EA26B" w14:textId="77777777" w:rsidR="00703848" w:rsidRDefault="00703848" w:rsidP="00710B13">
      <w:pPr>
        <w:pStyle w:val="TF-ALNEA"/>
      </w:pPr>
      <w:r>
        <w:t>ser desenvolvido como uma extensão para utilização no navegador Google Chrome (Requisito Não Funcional – RNF);</w:t>
      </w:r>
    </w:p>
    <w:p w14:paraId="6C19C2ED" w14:textId="77777777" w:rsidR="00703848" w:rsidRPr="00286FED" w:rsidRDefault="00703848" w:rsidP="00710B13">
      <w:pPr>
        <w:pStyle w:val="TF-ALNEA"/>
      </w:pPr>
      <w:r>
        <w:t xml:space="preserve">utilizar </w:t>
      </w:r>
      <w:proofErr w:type="spellStart"/>
      <w:r>
        <w:t>JavaScript</w:t>
      </w:r>
      <w:proofErr w:type="spellEnd"/>
      <w:r>
        <w:t xml:space="preserve"> ou um </w:t>
      </w:r>
      <w:proofErr w:type="spellStart"/>
      <w:r w:rsidRPr="00FF1C81">
        <w:rPr>
          <w:i/>
          <w:iCs/>
        </w:rPr>
        <w:t>superset</w:t>
      </w:r>
      <w:proofErr w:type="spellEnd"/>
      <w:r>
        <w:t xml:space="preserve"> do mesmo (RNF).</w:t>
      </w:r>
    </w:p>
    <w:p w14:paraId="3357F90E" w14:textId="77777777" w:rsidR="00703848" w:rsidRDefault="00703848" w:rsidP="00703848">
      <w:pPr>
        <w:pStyle w:val="Ttulo2"/>
        <w:numPr>
          <w:ilvl w:val="1"/>
          <w:numId w:val="1"/>
        </w:numPr>
      </w:pPr>
      <w:r>
        <w:lastRenderedPageBreak/>
        <w:t>METODOLOGIA</w:t>
      </w:r>
    </w:p>
    <w:p w14:paraId="50FA6AC6" w14:textId="77777777" w:rsidR="00703848" w:rsidRPr="00757D1D" w:rsidRDefault="00703848" w:rsidP="00451B94">
      <w:pPr>
        <w:pStyle w:val="TF-TEXTO"/>
      </w:pPr>
      <w:r w:rsidRPr="00757D1D">
        <w:t>O trabalho será desenvolvido observando as seguintes etapas:</w:t>
      </w:r>
    </w:p>
    <w:p w14:paraId="31DEFBDB" w14:textId="77777777" w:rsidR="00703848" w:rsidRDefault="00703848" w:rsidP="00703848">
      <w:pPr>
        <w:pStyle w:val="TF-ALNEA"/>
        <w:numPr>
          <w:ilvl w:val="0"/>
          <w:numId w:val="3"/>
        </w:numPr>
      </w:pPr>
      <w:r>
        <w:t>levantamento bibliográfico: realizar levantamento bibliográfico sobre discromatopsia, acessibilidade no ambiente web e algoritmos de reajuste de cores;</w:t>
      </w:r>
    </w:p>
    <w:p w14:paraId="5270D6CD" w14:textId="77777777" w:rsidR="00703848" w:rsidRDefault="00703848" w:rsidP="00703848">
      <w:pPr>
        <w:pStyle w:val="TF-ALNEA"/>
        <w:numPr>
          <w:ilvl w:val="0"/>
          <w:numId w:val="3"/>
        </w:numPr>
      </w:pPr>
      <w:r>
        <w:t>elicitação de requisitos: utilizando informações da etapa anterior, assim como os trabalhos correlatos,</w:t>
      </w:r>
      <w:ins w:id="38" w:author="Marcel Hugo" w:date="2021-10-12T13:36:00Z">
        <w:r>
          <w:t xml:space="preserve"> </w:t>
        </w:r>
      </w:ins>
      <w:del w:id="39" w:author="Marcel Hugo" w:date="2021-10-12T13:36:00Z">
        <w:r w:rsidDel="00930E31">
          <w:tab/>
        </w:r>
      </w:del>
      <w:r>
        <w:t>reavaliar os requisitos propostos e se necessário especificar requisitos adicionais;</w:t>
      </w:r>
    </w:p>
    <w:p w14:paraId="4DED52EF" w14:textId="77777777" w:rsidR="00703848" w:rsidRDefault="00703848" w:rsidP="00703848">
      <w:pPr>
        <w:pStyle w:val="TF-ALNEA"/>
        <w:numPr>
          <w:ilvl w:val="0"/>
          <w:numId w:val="3"/>
        </w:numPr>
      </w:pPr>
      <w:r>
        <w:t xml:space="preserve">especificação de análise: elaboração dos diagramas de casos de uso e classe seguindo a </w:t>
      </w:r>
      <w:proofErr w:type="spellStart"/>
      <w:r>
        <w:t>Unified</w:t>
      </w:r>
      <w:proofErr w:type="spellEnd"/>
      <w:r>
        <w:t xml:space="preserve"> </w:t>
      </w:r>
      <w:proofErr w:type="spellStart"/>
      <w:r>
        <w:t>Modeling</w:t>
      </w:r>
      <w:proofErr w:type="spellEnd"/>
      <w:r>
        <w:t xml:space="preserve"> </w:t>
      </w:r>
      <w:proofErr w:type="spellStart"/>
      <w:r>
        <w:t>Language</w:t>
      </w:r>
      <w:proofErr w:type="spellEnd"/>
      <w:r>
        <w:t xml:space="preserve"> (UML);</w:t>
      </w:r>
    </w:p>
    <w:p w14:paraId="24937A36" w14:textId="77777777" w:rsidR="00703848" w:rsidRDefault="00703848" w:rsidP="00703848">
      <w:pPr>
        <w:pStyle w:val="TF-ALNEA"/>
        <w:numPr>
          <w:ilvl w:val="0"/>
          <w:numId w:val="3"/>
        </w:numPr>
      </w:pPr>
      <w:r>
        <w:t xml:space="preserve">implementação: utilizando o resultado da etapa anterior, implementar a extensão do navegador web Google Chrome e disponibilizar na sua Web </w:t>
      </w:r>
      <w:proofErr w:type="spellStart"/>
      <w:r>
        <w:t>Store</w:t>
      </w:r>
      <w:proofErr w:type="spellEnd"/>
      <w:r>
        <w:t>;</w:t>
      </w:r>
    </w:p>
    <w:p w14:paraId="48C425DC" w14:textId="77777777" w:rsidR="00703848" w:rsidRPr="00757D1D" w:rsidRDefault="00703848" w:rsidP="00703848">
      <w:pPr>
        <w:pStyle w:val="TF-ALNEA"/>
        <w:numPr>
          <w:ilvl w:val="0"/>
          <w:numId w:val="3"/>
        </w:numPr>
      </w:pPr>
      <w:r>
        <w:t xml:space="preserve">testes: elaborar testes para validar o aumento de acessibilidade </w:t>
      </w:r>
      <w:del w:id="40" w:author="Marcel Hugo" w:date="2021-10-12T13:37:00Z">
        <w:r w:rsidDel="00F5361F">
          <w:delText xml:space="preserve">provindo </w:delText>
        </w:r>
      </w:del>
      <w:ins w:id="41" w:author="Marcel Hugo" w:date="2021-10-12T13:37:00Z">
        <w:r>
          <w:t xml:space="preserve">proveniente </w:t>
        </w:r>
      </w:ins>
      <w:r>
        <w:t xml:space="preserve">da extensão </w:t>
      </w:r>
      <w:del w:id="42" w:author="Marcel Hugo" w:date="2021-10-12T13:37:00Z">
        <w:r w:rsidDel="00F5361F">
          <w:delText>juntamente com</w:delText>
        </w:r>
      </w:del>
      <w:ins w:id="43" w:author="Marcel Hugo" w:date="2021-10-12T13:37:00Z">
        <w:r>
          <w:t>junto a</w:t>
        </w:r>
      </w:ins>
      <w:r>
        <w:t xml:space="preserve"> portadores de discromatopsia, comparando a navegação de websites com e sem a extensão.</w:t>
      </w:r>
    </w:p>
    <w:p w14:paraId="27ED4443" w14:textId="77777777" w:rsidR="00703848" w:rsidRPr="00CF0743" w:rsidRDefault="00703848" w:rsidP="00451B94">
      <w:pPr>
        <w:pStyle w:val="TF-TEXTO"/>
      </w:pPr>
      <w:r w:rsidRPr="00CF0743">
        <w:t xml:space="preserve">As etapas serão realizadas nos períodos relacionados no </w:t>
      </w:r>
      <w:r w:rsidRPr="00CF0743">
        <w:fldChar w:fldCharType="begin"/>
      </w:r>
      <w:r w:rsidRPr="00CF0743">
        <w:instrText xml:space="preserve"> REF _Ref98650273 \h  \* MERGEFORMAT </w:instrText>
      </w:r>
      <w:r w:rsidRPr="00CF0743">
        <w:fldChar w:fldCharType="separate"/>
      </w:r>
      <w:r w:rsidRPr="00CF0743">
        <w:t xml:space="preserve">Quadro </w:t>
      </w:r>
      <w:r w:rsidRPr="00CF0743">
        <w:rPr>
          <w:noProof/>
        </w:rPr>
        <w:t>1</w:t>
      </w:r>
      <w:r w:rsidRPr="00CF0743">
        <w:fldChar w:fldCharType="end"/>
      </w:r>
      <w:r w:rsidRPr="00CF0743">
        <w:t>.</w:t>
      </w:r>
    </w:p>
    <w:p w14:paraId="546081ED" w14:textId="77777777" w:rsidR="00703848" w:rsidRPr="007E0D87" w:rsidRDefault="00703848" w:rsidP="005B2E12">
      <w:pPr>
        <w:pStyle w:val="TF-LEGENDA"/>
      </w:pPr>
      <w:r>
        <w:t>Quadro 2</w:t>
      </w:r>
      <w:r w:rsidRPr="007E0D87">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703848" w:rsidRPr="007E0D87" w14:paraId="35551847"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156534CC" w14:textId="77777777" w:rsidR="00703848" w:rsidRPr="007E0D87" w:rsidRDefault="00703848"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66A72576" w14:textId="77777777" w:rsidR="00703848" w:rsidRPr="007E0D87" w:rsidRDefault="00703848" w:rsidP="00470C41">
            <w:pPr>
              <w:pStyle w:val="TF-TEXTOQUADROCentralizado"/>
            </w:pPr>
            <w:r w:rsidRPr="007E0D87">
              <w:t>Ano</w:t>
            </w:r>
            <w:r>
              <w:t xml:space="preserve"> 2022</w:t>
            </w:r>
          </w:p>
        </w:tc>
      </w:tr>
      <w:tr w:rsidR="00703848" w:rsidRPr="007E0D87" w14:paraId="6B78DC9E" w14:textId="77777777" w:rsidTr="00E51601">
        <w:trPr>
          <w:cantSplit/>
          <w:jc w:val="center"/>
        </w:trPr>
        <w:tc>
          <w:tcPr>
            <w:tcW w:w="6171" w:type="dxa"/>
            <w:tcBorders>
              <w:top w:val="nil"/>
              <w:left w:val="single" w:sz="4" w:space="0" w:color="auto"/>
              <w:bottom w:val="nil"/>
            </w:tcBorders>
            <w:shd w:val="clear" w:color="auto" w:fill="A6A6A6"/>
          </w:tcPr>
          <w:p w14:paraId="1C9131AA" w14:textId="77777777" w:rsidR="00703848" w:rsidRPr="007E0D87" w:rsidRDefault="00703848" w:rsidP="00470C41">
            <w:pPr>
              <w:pStyle w:val="TF-TEXTOQUADRO"/>
            </w:pPr>
          </w:p>
        </w:tc>
        <w:tc>
          <w:tcPr>
            <w:tcW w:w="557" w:type="dxa"/>
            <w:gridSpan w:val="2"/>
            <w:shd w:val="clear" w:color="auto" w:fill="A6A6A6"/>
          </w:tcPr>
          <w:p w14:paraId="092B0062" w14:textId="77777777" w:rsidR="00703848" w:rsidRPr="007E0D87" w:rsidRDefault="00703848" w:rsidP="00470C41">
            <w:pPr>
              <w:pStyle w:val="TF-TEXTOQUADROCentralizado"/>
            </w:pPr>
            <w:r>
              <w:t>fev</w:t>
            </w:r>
            <w:r w:rsidRPr="007E0D87">
              <w:t>.</w:t>
            </w:r>
          </w:p>
        </w:tc>
        <w:tc>
          <w:tcPr>
            <w:tcW w:w="568" w:type="dxa"/>
            <w:gridSpan w:val="2"/>
            <w:shd w:val="clear" w:color="auto" w:fill="A6A6A6"/>
          </w:tcPr>
          <w:p w14:paraId="51BA56DD" w14:textId="77777777" w:rsidR="00703848" w:rsidRPr="007E0D87" w:rsidRDefault="00703848" w:rsidP="00470C41">
            <w:pPr>
              <w:pStyle w:val="TF-TEXTOQUADROCentralizado"/>
            </w:pPr>
            <w:r>
              <w:t>mar</w:t>
            </w:r>
            <w:r w:rsidRPr="007E0D87">
              <w:t>.</w:t>
            </w:r>
          </w:p>
        </w:tc>
        <w:tc>
          <w:tcPr>
            <w:tcW w:w="568" w:type="dxa"/>
            <w:gridSpan w:val="2"/>
            <w:shd w:val="clear" w:color="auto" w:fill="A6A6A6"/>
          </w:tcPr>
          <w:p w14:paraId="74A33D04" w14:textId="77777777" w:rsidR="00703848" w:rsidRPr="007E0D87" w:rsidRDefault="00703848" w:rsidP="00470C41">
            <w:pPr>
              <w:pStyle w:val="TF-TEXTOQUADROCentralizado"/>
            </w:pPr>
            <w:r>
              <w:t>abr</w:t>
            </w:r>
            <w:r w:rsidRPr="007E0D87">
              <w:t>.</w:t>
            </w:r>
          </w:p>
        </w:tc>
        <w:tc>
          <w:tcPr>
            <w:tcW w:w="568" w:type="dxa"/>
            <w:gridSpan w:val="2"/>
            <w:shd w:val="clear" w:color="auto" w:fill="A6A6A6"/>
          </w:tcPr>
          <w:p w14:paraId="3568AF66" w14:textId="77777777" w:rsidR="00703848" w:rsidRPr="007E0D87" w:rsidRDefault="00703848" w:rsidP="00470C41">
            <w:pPr>
              <w:pStyle w:val="TF-TEXTOQUADROCentralizado"/>
            </w:pPr>
            <w:r>
              <w:t>mai</w:t>
            </w:r>
            <w:r w:rsidRPr="007E0D87">
              <w:t>.</w:t>
            </w:r>
          </w:p>
        </w:tc>
        <w:tc>
          <w:tcPr>
            <w:tcW w:w="573" w:type="dxa"/>
            <w:gridSpan w:val="2"/>
            <w:shd w:val="clear" w:color="auto" w:fill="A6A6A6"/>
          </w:tcPr>
          <w:p w14:paraId="0C1DBA18" w14:textId="77777777" w:rsidR="00703848" w:rsidRPr="007E0D87" w:rsidRDefault="00703848" w:rsidP="00470C41">
            <w:pPr>
              <w:pStyle w:val="TF-TEXTOQUADROCentralizado"/>
            </w:pPr>
            <w:r>
              <w:t>jun</w:t>
            </w:r>
            <w:r w:rsidRPr="007E0D87">
              <w:t>.</w:t>
            </w:r>
          </w:p>
        </w:tc>
      </w:tr>
      <w:tr w:rsidR="00703848" w:rsidRPr="007E0D87" w14:paraId="17B4BB7C" w14:textId="77777777" w:rsidTr="00E51601">
        <w:trPr>
          <w:cantSplit/>
          <w:jc w:val="center"/>
        </w:trPr>
        <w:tc>
          <w:tcPr>
            <w:tcW w:w="6171" w:type="dxa"/>
            <w:tcBorders>
              <w:top w:val="nil"/>
              <w:left w:val="single" w:sz="4" w:space="0" w:color="auto"/>
            </w:tcBorders>
            <w:shd w:val="clear" w:color="auto" w:fill="A6A6A6"/>
          </w:tcPr>
          <w:p w14:paraId="16B4988E" w14:textId="77777777" w:rsidR="00703848" w:rsidRPr="007E0D87" w:rsidRDefault="00703848" w:rsidP="00470C41">
            <w:pPr>
              <w:pStyle w:val="TF-TEXTOQUADRO"/>
            </w:pPr>
            <w:r w:rsidRPr="007E0D87">
              <w:t>etapas / quinzenas</w:t>
            </w:r>
          </w:p>
        </w:tc>
        <w:tc>
          <w:tcPr>
            <w:tcW w:w="273" w:type="dxa"/>
            <w:tcBorders>
              <w:bottom w:val="single" w:sz="4" w:space="0" w:color="auto"/>
            </w:tcBorders>
            <w:shd w:val="clear" w:color="auto" w:fill="A6A6A6"/>
          </w:tcPr>
          <w:p w14:paraId="294D3C81" w14:textId="77777777" w:rsidR="00703848" w:rsidRPr="007E0D87" w:rsidRDefault="00703848" w:rsidP="00470C41">
            <w:pPr>
              <w:pStyle w:val="TF-TEXTOQUADROCentralizado"/>
            </w:pPr>
            <w:r w:rsidRPr="007E0D87">
              <w:t>1</w:t>
            </w:r>
          </w:p>
        </w:tc>
        <w:tc>
          <w:tcPr>
            <w:tcW w:w="284" w:type="dxa"/>
            <w:tcBorders>
              <w:bottom w:val="single" w:sz="4" w:space="0" w:color="auto"/>
            </w:tcBorders>
            <w:shd w:val="clear" w:color="auto" w:fill="A6A6A6"/>
          </w:tcPr>
          <w:p w14:paraId="1316EE31" w14:textId="77777777" w:rsidR="00703848" w:rsidRPr="007E0D87" w:rsidRDefault="00703848" w:rsidP="00470C41">
            <w:pPr>
              <w:pStyle w:val="TF-TEXTOQUADROCentralizado"/>
            </w:pPr>
            <w:r w:rsidRPr="007E0D87">
              <w:t>2</w:t>
            </w:r>
          </w:p>
        </w:tc>
        <w:tc>
          <w:tcPr>
            <w:tcW w:w="284" w:type="dxa"/>
            <w:tcBorders>
              <w:bottom w:val="single" w:sz="4" w:space="0" w:color="auto"/>
            </w:tcBorders>
            <w:shd w:val="clear" w:color="auto" w:fill="A6A6A6"/>
          </w:tcPr>
          <w:p w14:paraId="71BC92A8" w14:textId="77777777" w:rsidR="00703848" w:rsidRPr="007E0D87" w:rsidRDefault="00703848" w:rsidP="00470C41">
            <w:pPr>
              <w:pStyle w:val="TF-TEXTOQUADROCentralizado"/>
            </w:pPr>
            <w:r w:rsidRPr="007E0D87">
              <w:t>1</w:t>
            </w:r>
          </w:p>
        </w:tc>
        <w:tc>
          <w:tcPr>
            <w:tcW w:w="284" w:type="dxa"/>
            <w:tcBorders>
              <w:bottom w:val="single" w:sz="4" w:space="0" w:color="auto"/>
            </w:tcBorders>
            <w:shd w:val="clear" w:color="auto" w:fill="A6A6A6"/>
          </w:tcPr>
          <w:p w14:paraId="6A533475" w14:textId="77777777" w:rsidR="00703848" w:rsidRPr="007E0D87" w:rsidRDefault="00703848" w:rsidP="00470C41">
            <w:pPr>
              <w:pStyle w:val="TF-TEXTOQUADROCentralizado"/>
            </w:pPr>
            <w:r w:rsidRPr="007E0D87">
              <w:t>2</w:t>
            </w:r>
          </w:p>
        </w:tc>
        <w:tc>
          <w:tcPr>
            <w:tcW w:w="284" w:type="dxa"/>
            <w:tcBorders>
              <w:bottom w:val="single" w:sz="4" w:space="0" w:color="auto"/>
            </w:tcBorders>
            <w:shd w:val="clear" w:color="auto" w:fill="A6A6A6"/>
          </w:tcPr>
          <w:p w14:paraId="15106F68" w14:textId="77777777" w:rsidR="00703848" w:rsidRPr="007E0D87" w:rsidRDefault="00703848" w:rsidP="00470C41">
            <w:pPr>
              <w:pStyle w:val="TF-TEXTOQUADROCentralizado"/>
            </w:pPr>
            <w:r w:rsidRPr="007E0D87">
              <w:t>1</w:t>
            </w:r>
          </w:p>
        </w:tc>
        <w:tc>
          <w:tcPr>
            <w:tcW w:w="284" w:type="dxa"/>
            <w:tcBorders>
              <w:bottom w:val="single" w:sz="4" w:space="0" w:color="auto"/>
            </w:tcBorders>
            <w:shd w:val="clear" w:color="auto" w:fill="A6A6A6"/>
          </w:tcPr>
          <w:p w14:paraId="328EA8C5" w14:textId="77777777" w:rsidR="00703848" w:rsidRPr="007E0D87" w:rsidRDefault="00703848" w:rsidP="00470C41">
            <w:pPr>
              <w:pStyle w:val="TF-TEXTOQUADROCentralizado"/>
            </w:pPr>
            <w:r w:rsidRPr="007E0D87">
              <w:t>2</w:t>
            </w:r>
          </w:p>
        </w:tc>
        <w:tc>
          <w:tcPr>
            <w:tcW w:w="284" w:type="dxa"/>
            <w:tcBorders>
              <w:bottom w:val="single" w:sz="4" w:space="0" w:color="auto"/>
            </w:tcBorders>
            <w:shd w:val="clear" w:color="auto" w:fill="A6A6A6"/>
          </w:tcPr>
          <w:p w14:paraId="25ED6C0E" w14:textId="77777777" w:rsidR="00703848" w:rsidRPr="007E0D87" w:rsidRDefault="00703848" w:rsidP="00470C41">
            <w:pPr>
              <w:pStyle w:val="TF-TEXTOQUADROCentralizado"/>
            </w:pPr>
            <w:r w:rsidRPr="007E0D87">
              <w:t>1</w:t>
            </w:r>
          </w:p>
        </w:tc>
        <w:tc>
          <w:tcPr>
            <w:tcW w:w="284" w:type="dxa"/>
            <w:tcBorders>
              <w:bottom w:val="single" w:sz="4" w:space="0" w:color="auto"/>
            </w:tcBorders>
            <w:shd w:val="clear" w:color="auto" w:fill="A6A6A6"/>
          </w:tcPr>
          <w:p w14:paraId="20570A70" w14:textId="77777777" w:rsidR="00703848" w:rsidRPr="007E0D87" w:rsidRDefault="00703848" w:rsidP="00470C41">
            <w:pPr>
              <w:pStyle w:val="TF-TEXTOQUADROCentralizado"/>
            </w:pPr>
            <w:r w:rsidRPr="007E0D87">
              <w:t>2</w:t>
            </w:r>
          </w:p>
        </w:tc>
        <w:tc>
          <w:tcPr>
            <w:tcW w:w="284" w:type="dxa"/>
            <w:tcBorders>
              <w:bottom w:val="single" w:sz="4" w:space="0" w:color="auto"/>
            </w:tcBorders>
            <w:shd w:val="clear" w:color="auto" w:fill="A6A6A6"/>
          </w:tcPr>
          <w:p w14:paraId="46382AC0" w14:textId="77777777" w:rsidR="00703848" w:rsidRPr="007E0D87" w:rsidRDefault="00703848" w:rsidP="00470C41">
            <w:pPr>
              <w:pStyle w:val="TF-TEXTOQUADROCentralizado"/>
            </w:pPr>
            <w:r w:rsidRPr="007E0D87">
              <w:t>1</w:t>
            </w:r>
          </w:p>
        </w:tc>
        <w:tc>
          <w:tcPr>
            <w:tcW w:w="289" w:type="dxa"/>
            <w:tcBorders>
              <w:bottom w:val="single" w:sz="4" w:space="0" w:color="auto"/>
            </w:tcBorders>
            <w:shd w:val="clear" w:color="auto" w:fill="A6A6A6"/>
          </w:tcPr>
          <w:p w14:paraId="73CCED33" w14:textId="77777777" w:rsidR="00703848" w:rsidRPr="007E0D87" w:rsidRDefault="00703848" w:rsidP="00470C41">
            <w:pPr>
              <w:pStyle w:val="TF-TEXTOQUADROCentralizado"/>
            </w:pPr>
            <w:r w:rsidRPr="007E0D87">
              <w:t>2</w:t>
            </w:r>
          </w:p>
        </w:tc>
      </w:tr>
      <w:tr w:rsidR="00703848" w:rsidRPr="007E0D87" w14:paraId="63BB30EC" w14:textId="77777777" w:rsidTr="00CF0743">
        <w:trPr>
          <w:jc w:val="center"/>
        </w:trPr>
        <w:tc>
          <w:tcPr>
            <w:tcW w:w="6171" w:type="dxa"/>
            <w:tcBorders>
              <w:left w:val="single" w:sz="4" w:space="0" w:color="auto"/>
            </w:tcBorders>
          </w:tcPr>
          <w:p w14:paraId="0B894490" w14:textId="77777777" w:rsidR="00703848" w:rsidRPr="007E0D87" w:rsidRDefault="00703848" w:rsidP="00470C41">
            <w:pPr>
              <w:pStyle w:val="TF-TEXTOQUADRO"/>
              <w:rPr>
                <w:bCs/>
              </w:rPr>
            </w:pPr>
            <w:r>
              <w:rPr>
                <w:bCs/>
              </w:rPr>
              <w:t>levantamento bibliográfico</w:t>
            </w:r>
          </w:p>
        </w:tc>
        <w:tc>
          <w:tcPr>
            <w:tcW w:w="273" w:type="dxa"/>
            <w:tcBorders>
              <w:bottom w:val="single" w:sz="4" w:space="0" w:color="auto"/>
            </w:tcBorders>
            <w:shd w:val="clear" w:color="auto" w:fill="A6A6A6" w:themeFill="background1" w:themeFillShade="A6"/>
          </w:tcPr>
          <w:p w14:paraId="2C180ADA" w14:textId="77777777" w:rsidR="00703848" w:rsidRPr="007E0D87" w:rsidRDefault="00703848" w:rsidP="00470C41">
            <w:pPr>
              <w:pStyle w:val="TF-TEXTOQUADROCentralizado"/>
            </w:pPr>
          </w:p>
        </w:tc>
        <w:tc>
          <w:tcPr>
            <w:tcW w:w="284" w:type="dxa"/>
            <w:tcBorders>
              <w:bottom w:val="single" w:sz="4" w:space="0" w:color="auto"/>
            </w:tcBorders>
            <w:shd w:val="clear" w:color="auto" w:fill="A6A6A6" w:themeFill="background1" w:themeFillShade="A6"/>
          </w:tcPr>
          <w:p w14:paraId="31650C10" w14:textId="77777777" w:rsidR="00703848" w:rsidRPr="007E0D87" w:rsidRDefault="00703848" w:rsidP="00470C41">
            <w:pPr>
              <w:pStyle w:val="TF-TEXTOQUADROCentralizado"/>
            </w:pPr>
          </w:p>
        </w:tc>
        <w:tc>
          <w:tcPr>
            <w:tcW w:w="284" w:type="dxa"/>
            <w:tcBorders>
              <w:bottom w:val="single" w:sz="4" w:space="0" w:color="auto"/>
            </w:tcBorders>
            <w:shd w:val="clear" w:color="auto" w:fill="A6A6A6" w:themeFill="background1" w:themeFillShade="A6"/>
          </w:tcPr>
          <w:p w14:paraId="0C8C8481" w14:textId="77777777" w:rsidR="00703848" w:rsidRPr="007E0D87" w:rsidRDefault="00703848" w:rsidP="00470C41">
            <w:pPr>
              <w:pStyle w:val="TF-TEXTOQUADROCentralizado"/>
            </w:pPr>
          </w:p>
        </w:tc>
        <w:tc>
          <w:tcPr>
            <w:tcW w:w="284" w:type="dxa"/>
            <w:tcBorders>
              <w:bottom w:val="single" w:sz="4" w:space="0" w:color="auto"/>
            </w:tcBorders>
          </w:tcPr>
          <w:p w14:paraId="05C3EF4E" w14:textId="77777777" w:rsidR="00703848" w:rsidRPr="007E0D87" w:rsidRDefault="00703848" w:rsidP="00470C41">
            <w:pPr>
              <w:pStyle w:val="TF-TEXTOQUADROCentralizado"/>
            </w:pPr>
          </w:p>
        </w:tc>
        <w:tc>
          <w:tcPr>
            <w:tcW w:w="284" w:type="dxa"/>
            <w:tcBorders>
              <w:bottom w:val="single" w:sz="4" w:space="0" w:color="auto"/>
            </w:tcBorders>
          </w:tcPr>
          <w:p w14:paraId="48C03DC8" w14:textId="77777777" w:rsidR="00703848" w:rsidRPr="007E0D87" w:rsidRDefault="00703848" w:rsidP="00470C41">
            <w:pPr>
              <w:pStyle w:val="TF-TEXTOQUADROCentralizado"/>
            </w:pPr>
          </w:p>
        </w:tc>
        <w:tc>
          <w:tcPr>
            <w:tcW w:w="284" w:type="dxa"/>
            <w:tcBorders>
              <w:bottom w:val="single" w:sz="4" w:space="0" w:color="auto"/>
            </w:tcBorders>
          </w:tcPr>
          <w:p w14:paraId="120EEF36" w14:textId="77777777" w:rsidR="00703848" w:rsidRPr="007E0D87" w:rsidRDefault="00703848" w:rsidP="00470C41">
            <w:pPr>
              <w:pStyle w:val="TF-TEXTOQUADROCentralizado"/>
            </w:pPr>
          </w:p>
        </w:tc>
        <w:tc>
          <w:tcPr>
            <w:tcW w:w="284" w:type="dxa"/>
            <w:tcBorders>
              <w:bottom w:val="single" w:sz="4" w:space="0" w:color="auto"/>
            </w:tcBorders>
          </w:tcPr>
          <w:p w14:paraId="61FB9E04" w14:textId="77777777" w:rsidR="00703848" w:rsidRPr="007E0D87" w:rsidRDefault="00703848" w:rsidP="00470C41">
            <w:pPr>
              <w:pStyle w:val="TF-TEXTOQUADROCentralizado"/>
            </w:pPr>
          </w:p>
        </w:tc>
        <w:tc>
          <w:tcPr>
            <w:tcW w:w="284" w:type="dxa"/>
            <w:tcBorders>
              <w:bottom w:val="single" w:sz="4" w:space="0" w:color="auto"/>
            </w:tcBorders>
          </w:tcPr>
          <w:p w14:paraId="0CE9F086" w14:textId="77777777" w:rsidR="00703848" w:rsidRPr="007E0D87" w:rsidRDefault="00703848" w:rsidP="00470C41">
            <w:pPr>
              <w:pStyle w:val="TF-TEXTOQUADROCentralizado"/>
            </w:pPr>
          </w:p>
        </w:tc>
        <w:tc>
          <w:tcPr>
            <w:tcW w:w="284" w:type="dxa"/>
            <w:tcBorders>
              <w:bottom w:val="single" w:sz="4" w:space="0" w:color="auto"/>
            </w:tcBorders>
          </w:tcPr>
          <w:p w14:paraId="05BCFBD5" w14:textId="77777777" w:rsidR="00703848" w:rsidRPr="007E0D87" w:rsidRDefault="00703848" w:rsidP="00470C41">
            <w:pPr>
              <w:pStyle w:val="TF-TEXTOQUADROCentralizado"/>
            </w:pPr>
          </w:p>
        </w:tc>
        <w:tc>
          <w:tcPr>
            <w:tcW w:w="289" w:type="dxa"/>
          </w:tcPr>
          <w:p w14:paraId="3E15C1DE" w14:textId="77777777" w:rsidR="00703848" w:rsidRPr="007E0D87" w:rsidRDefault="00703848" w:rsidP="00470C41">
            <w:pPr>
              <w:pStyle w:val="TF-TEXTOQUADROCentralizado"/>
            </w:pPr>
          </w:p>
        </w:tc>
      </w:tr>
      <w:tr w:rsidR="00703848" w:rsidRPr="007E0D87" w14:paraId="14F803DC" w14:textId="77777777" w:rsidTr="00CF0743">
        <w:trPr>
          <w:jc w:val="center"/>
        </w:trPr>
        <w:tc>
          <w:tcPr>
            <w:tcW w:w="6171" w:type="dxa"/>
            <w:tcBorders>
              <w:left w:val="single" w:sz="4" w:space="0" w:color="auto"/>
            </w:tcBorders>
          </w:tcPr>
          <w:p w14:paraId="1F50AE52" w14:textId="77777777" w:rsidR="00703848" w:rsidRPr="007E0D87" w:rsidRDefault="00703848" w:rsidP="00470C41">
            <w:pPr>
              <w:pStyle w:val="TF-TEXTOQUADRO"/>
            </w:pPr>
            <w:r>
              <w:t>elicitação de requisitos</w:t>
            </w:r>
          </w:p>
        </w:tc>
        <w:tc>
          <w:tcPr>
            <w:tcW w:w="273" w:type="dxa"/>
            <w:tcBorders>
              <w:top w:val="single" w:sz="4" w:space="0" w:color="auto"/>
            </w:tcBorders>
          </w:tcPr>
          <w:p w14:paraId="753C386F" w14:textId="77777777" w:rsidR="00703848" w:rsidRPr="007E0D87" w:rsidRDefault="00703848" w:rsidP="00470C41">
            <w:pPr>
              <w:pStyle w:val="TF-TEXTOQUADROCentralizado"/>
            </w:pPr>
          </w:p>
        </w:tc>
        <w:tc>
          <w:tcPr>
            <w:tcW w:w="284" w:type="dxa"/>
            <w:tcBorders>
              <w:top w:val="single" w:sz="4" w:space="0" w:color="auto"/>
            </w:tcBorders>
          </w:tcPr>
          <w:p w14:paraId="224DE074" w14:textId="77777777" w:rsidR="00703848" w:rsidRPr="007E0D87" w:rsidRDefault="00703848" w:rsidP="00470C41">
            <w:pPr>
              <w:pStyle w:val="TF-TEXTOQUADROCentralizado"/>
            </w:pPr>
          </w:p>
        </w:tc>
        <w:tc>
          <w:tcPr>
            <w:tcW w:w="284" w:type="dxa"/>
            <w:tcBorders>
              <w:top w:val="single" w:sz="4" w:space="0" w:color="auto"/>
            </w:tcBorders>
            <w:shd w:val="clear" w:color="auto" w:fill="A6A6A6" w:themeFill="background1" w:themeFillShade="A6"/>
          </w:tcPr>
          <w:p w14:paraId="20A88BCC" w14:textId="77777777" w:rsidR="00703848" w:rsidRPr="007E0D87" w:rsidRDefault="00703848" w:rsidP="00470C41">
            <w:pPr>
              <w:pStyle w:val="TF-TEXTOQUADROCentralizado"/>
            </w:pPr>
          </w:p>
        </w:tc>
        <w:tc>
          <w:tcPr>
            <w:tcW w:w="284" w:type="dxa"/>
            <w:tcBorders>
              <w:top w:val="single" w:sz="4" w:space="0" w:color="auto"/>
            </w:tcBorders>
          </w:tcPr>
          <w:p w14:paraId="7D07D9C9" w14:textId="77777777" w:rsidR="00703848" w:rsidRPr="007E0D87" w:rsidRDefault="00703848" w:rsidP="00470C41">
            <w:pPr>
              <w:pStyle w:val="TF-TEXTOQUADROCentralizado"/>
            </w:pPr>
          </w:p>
        </w:tc>
        <w:tc>
          <w:tcPr>
            <w:tcW w:w="284" w:type="dxa"/>
            <w:tcBorders>
              <w:top w:val="single" w:sz="4" w:space="0" w:color="auto"/>
            </w:tcBorders>
          </w:tcPr>
          <w:p w14:paraId="313AFB91" w14:textId="77777777" w:rsidR="00703848" w:rsidRPr="007E0D87" w:rsidRDefault="00703848" w:rsidP="00470C41">
            <w:pPr>
              <w:pStyle w:val="TF-TEXTOQUADROCentralizado"/>
            </w:pPr>
          </w:p>
        </w:tc>
        <w:tc>
          <w:tcPr>
            <w:tcW w:w="284" w:type="dxa"/>
            <w:tcBorders>
              <w:top w:val="single" w:sz="4" w:space="0" w:color="auto"/>
            </w:tcBorders>
          </w:tcPr>
          <w:p w14:paraId="3ED1B3C8" w14:textId="77777777" w:rsidR="00703848" w:rsidRPr="007E0D87" w:rsidRDefault="00703848" w:rsidP="00470C41">
            <w:pPr>
              <w:pStyle w:val="TF-TEXTOQUADROCentralizado"/>
            </w:pPr>
          </w:p>
        </w:tc>
        <w:tc>
          <w:tcPr>
            <w:tcW w:w="284" w:type="dxa"/>
            <w:tcBorders>
              <w:top w:val="single" w:sz="4" w:space="0" w:color="auto"/>
            </w:tcBorders>
          </w:tcPr>
          <w:p w14:paraId="0DEACBC9" w14:textId="77777777" w:rsidR="00703848" w:rsidRPr="007E0D87" w:rsidRDefault="00703848" w:rsidP="00470C41">
            <w:pPr>
              <w:pStyle w:val="TF-TEXTOQUADROCentralizado"/>
            </w:pPr>
          </w:p>
        </w:tc>
        <w:tc>
          <w:tcPr>
            <w:tcW w:w="284" w:type="dxa"/>
            <w:tcBorders>
              <w:top w:val="single" w:sz="4" w:space="0" w:color="auto"/>
            </w:tcBorders>
          </w:tcPr>
          <w:p w14:paraId="0398A67B" w14:textId="77777777" w:rsidR="00703848" w:rsidRPr="007E0D87" w:rsidRDefault="00703848" w:rsidP="00470C41">
            <w:pPr>
              <w:pStyle w:val="TF-TEXTOQUADROCentralizado"/>
            </w:pPr>
          </w:p>
        </w:tc>
        <w:tc>
          <w:tcPr>
            <w:tcW w:w="284" w:type="dxa"/>
            <w:tcBorders>
              <w:top w:val="single" w:sz="4" w:space="0" w:color="auto"/>
            </w:tcBorders>
          </w:tcPr>
          <w:p w14:paraId="1237629A" w14:textId="77777777" w:rsidR="00703848" w:rsidRPr="007E0D87" w:rsidRDefault="00703848" w:rsidP="00470C41">
            <w:pPr>
              <w:pStyle w:val="TF-TEXTOQUADROCentralizado"/>
            </w:pPr>
          </w:p>
        </w:tc>
        <w:tc>
          <w:tcPr>
            <w:tcW w:w="289" w:type="dxa"/>
          </w:tcPr>
          <w:p w14:paraId="71CE5DF9" w14:textId="77777777" w:rsidR="00703848" w:rsidRPr="007E0D87" w:rsidRDefault="00703848" w:rsidP="00470C41">
            <w:pPr>
              <w:pStyle w:val="TF-TEXTOQUADROCentralizado"/>
            </w:pPr>
          </w:p>
        </w:tc>
      </w:tr>
      <w:tr w:rsidR="00703848" w:rsidRPr="007E0D87" w14:paraId="513F6E7D" w14:textId="77777777" w:rsidTr="00CF0743">
        <w:trPr>
          <w:jc w:val="center"/>
        </w:trPr>
        <w:tc>
          <w:tcPr>
            <w:tcW w:w="6171" w:type="dxa"/>
            <w:tcBorders>
              <w:left w:val="single" w:sz="4" w:space="0" w:color="auto"/>
            </w:tcBorders>
          </w:tcPr>
          <w:p w14:paraId="09B8BFB4" w14:textId="77777777" w:rsidR="00703848" w:rsidRPr="007E0D87" w:rsidRDefault="00703848" w:rsidP="00470C41">
            <w:pPr>
              <w:pStyle w:val="TF-TEXTOQUADRO"/>
            </w:pPr>
            <w:r>
              <w:t>especificação e análise</w:t>
            </w:r>
          </w:p>
        </w:tc>
        <w:tc>
          <w:tcPr>
            <w:tcW w:w="273" w:type="dxa"/>
            <w:tcBorders>
              <w:bottom w:val="single" w:sz="4" w:space="0" w:color="auto"/>
            </w:tcBorders>
          </w:tcPr>
          <w:p w14:paraId="0F9F1963" w14:textId="77777777" w:rsidR="00703848" w:rsidRPr="007E0D87" w:rsidRDefault="00703848" w:rsidP="00470C41">
            <w:pPr>
              <w:pStyle w:val="TF-TEXTOQUADROCentralizado"/>
            </w:pPr>
          </w:p>
        </w:tc>
        <w:tc>
          <w:tcPr>
            <w:tcW w:w="284" w:type="dxa"/>
            <w:tcBorders>
              <w:bottom w:val="single" w:sz="4" w:space="0" w:color="auto"/>
            </w:tcBorders>
          </w:tcPr>
          <w:p w14:paraId="659D98E5" w14:textId="77777777" w:rsidR="00703848" w:rsidRPr="007E0D87" w:rsidRDefault="00703848" w:rsidP="00470C41">
            <w:pPr>
              <w:pStyle w:val="TF-TEXTOQUADROCentralizado"/>
            </w:pPr>
          </w:p>
        </w:tc>
        <w:tc>
          <w:tcPr>
            <w:tcW w:w="284" w:type="dxa"/>
            <w:tcBorders>
              <w:bottom w:val="single" w:sz="4" w:space="0" w:color="auto"/>
            </w:tcBorders>
            <w:shd w:val="clear" w:color="auto" w:fill="A6A6A6" w:themeFill="background1" w:themeFillShade="A6"/>
          </w:tcPr>
          <w:p w14:paraId="69FF704A" w14:textId="77777777" w:rsidR="00703848" w:rsidRPr="007E0D87" w:rsidRDefault="00703848" w:rsidP="00470C41">
            <w:pPr>
              <w:pStyle w:val="TF-TEXTOQUADROCentralizado"/>
            </w:pPr>
          </w:p>
        </w:tc>
        <w:tc>
          <w:tcPr>
            <w:tcW w:w="284" w:type="dxa"/>
            <w:tcBorders>
              <w:bottom w:val="single" w:sz="4" w:space="0" w:color="auto"/>
            </w:tcBorders>
          </w:tcPr>
          <w:p w14:paraId="0783C4B1" w14:textId="77777777" w:rsidR="00703848" w:rsidRPr="007E0D87" w:rsidRDefault="00703848" w:rsidP="00470C41">
            <w:pPr>
              <w:pStyle w:val="TF-TEXTOQUADROCentralizado"/>
            </w:pPr>
          </w:p>
        </w:tc>
        <w:tc>
          <w:tcPr>
            <w:tcW w:w="284" w:type="dxa"/>
            <w:tcBorders>
              <w:bottom w:val="single" w:sz="4" w:space="0" w:color="auto"/>
            </w:tcBorders>
          </w:tcPr>
          <w:p w14:paraId="651D6CCD" w14:textId="77777777" w:rsidR="00703848" w:rsidRPr="007E0D87" w:rsidRDefault="00703848" w:rsidP="00470C41">
            <w:pPr>
              <w:pStyle w:val="TF-TEXTOQUADROCentralizado"/>
            </w:pPr>
          </w:p>
        </w:tc>
        <w:tc>
          <w:tcPr>
            <w:tcW w:w="284" w:type="dxa"/>
            <w:tcBorders>
              <w:bottom w:val="single" w:sz="4" w:space="0" w:color="auto"/>
            </w:tcBorders>
          </w:tcPr>
          <w:p w14:paraId="34E3DEA6" w14:textId="77777777" w:rsidR="00703848" w:rsidRPr="007E0D87" w:rsidRDefault="00703848" w:rsidP="00470C41">
            <w:pPr>
              <w:pStyle w:val="TF-TEXTOQUADROCentralizado"/>
            </w:pPr>
          </w:p>
        </w:tc>
        <w:tc>
          <w:tcPr>
            <w:tcW w:w="284" w:type="dxa"/>
            <w:tcBorders>
              <w:bottom w:val="single" w:sz="4" w:space="0" w:color="auto"/>
            </w:tcBorders>
          </w:tcPr>
          <w:p w14:paraId="24E1488B" w14:textId="77777777" w:rsidR="00703848" w:rsidRPr="007E0D87" w:rsidRDefault="00703848" w:rsidP="00470C41">
            <w:pPr>
              <w:pStyle w:val="TF-TEXTOQUADROCentralizado"/>
            </w:pPr>
          </w:p>
        </w:tc>
        <w:tc>
          <w:tcPr>
            <w:tcW w:w="284" w:type="dxa"/>
            <w:tcBorders>
              <w:bottom w:val="single" w:sz="4" w:space="0" w:color="auto"/>
            </w:tcBorders>
          </w:tcPr>
          <w:p w14:paraId="71A8C5D9" w14:textId="77777777" w:rsidR="00703848" w:rsidRPr="007E0D87" w:rsidRDefault="00703848" w:rsidP="00470C41">
            <w:pPr>
              <w:pStyle w:val="TF-TEXTOQUADROCentralizado"/>
            </w:pPr>
          </w:p>
        </w:tc>
        <w:tc>
          <w:tcPr>
            <w:tcW w:w="284" w:type="dxa"/>
            <w:tcBorders>
              <w:bottom w:val="single" w:sz="4" w:space="0" w:color="auto"/>
            </w:tcBorders>
          </w:tcPr>
          <w:p w14:paraId="72BB0F5D" w14:textId="77777777" w:rsidR="00703848" w:rsidRPr="007E0D87" w:rsidRDefault="00703848" w:rsidP="00470C41">
            <w:pPr>
              <w:pStyle w:val="TF-TEXTOQUADROCentralizado"/>
            </w:pPr>
          </w:p>
        </w:tc>
        <w:tc>
          <w:tcPr>
            <w:tcW w:w="289" w:type="dxa"/>
          </w:tcPr>
          <w:p w14:paraId="0D49549B" w14:textId="77777777" w:rsidR="00703848" w:rsidRPr="007E0D87" w:rsidRDefault="00703848" w:rsidP="00470C41">
            <w:pPr>
              <w:pStyle w:val="TF-TEXTOQUADROCentralizado"/>
            </w:pPr>
          </w:p>
        </w:tc>
      </w:tr>
      <w:tr w:rsidR="00703848" w:rsidRPr="007E0D87" w14:paraId="1606194A" w14:textId="77777777" w:rsidTr="00CF0743">
        <w:trPr>
          <w:jc w:val="center"/>
        </w:trPr>
        <w:tc>
          <w:tcPr>
            <w:tcW w:w="6171" w:type="dxa"/>
            <w:tcBorders>
              <w:left w:val="single" w:sz="4" w:space="0" w:color="auto"/>
            </w:tcBorders>
          </w:tcPr>
          <w:p w14:paraId="097E8363" w14:textId="77777777" w:rsidR="00703848" w:rsidRPr="007E0D87" w:rsidRDefault="00703848" w:rsidP="00470C41">
            <w:pPr>
              <w:pStyle w:val="TF-TEXTOQUADRO"/>
            </w:pPr>
            <w:r>
              <w:t>implementação</w:t>
            </w:r>
          </w:p>
        </w:tc>
        <w:tc>
          <w:tcPr>
            <w:tcW w:w="273" w:type="dxa"/>
          </w:tcPr>
          <w:p w14:paraId="55831580" w14:textId="77777777" w:rsidR="00703848" w:rsidRPr="007E0D87" w:rsidRDefault="00703848" w:rsidP="00470C41">
            <w:pPr>
              <w:pStyle w:val="TF-TEXTOQUADROCentralizado"/>
            </w:pPr>
          </w:p>
        </w:tc>
        <w:tc>
          <w:tcPr>
            <w:tcW w:w="284" w:type="dxa"/>
          </w:tcPr>
          <w:p w14:paraId="20DCB39B" w14:textId="77777777" w:rsidR="00703848" w:rsidRPr="007E0D87" w:rsidRDefault="00703848" w:rsidP="00470C41">
            <w:pPr>
              <w:pStyle w:val="TF-TEXTOQUADROCentralizado"/>
            </w:pPr>
          </w:p>
        </w:tc>
        <w:tc>
          <w:tcPr>
            <w:tcW w:w="284" w:type="dxa"/>
          </w:tcPr>
          <w:p w14:paraId="4DE30E8F" w14:textId="77777777" w:rsidR="00703848" w:rsidRPr="007E0D87" w:rsidRDefault="00703848" w:rsidP="00470C41">
            <w:pPr>
              <w:pStyle w:val="TF-TEXTOQUADROCentralizado"/>
            </w:pPr>
          </w:p>
        </w:tc>
        <w:tc>
          <w:tcPr>
            <w:tcW w:w="284" w:type="dxa"/>
            <w:shd w:val="clear" w:color="auto" w:fill="A6A6A6" w:themeFill="background1" w:themeFillShade="A6"/>
          </w:tcPr>
          <w:p w14:paraId="1AB26835" w14:textId="77777777" w:rsidR="00703848" w:rsidRPr="007E0D87" w:rsidRDefault="00703848" w:rsidP="00470C41">
            <w:pPr>
              <w:pStyle w:val="TF-TEXTOQUADROCentralizado"/>
            </w:pPr>
          </w:p>
        </w:tc>
        <w:tc>
          <w:tcPr>
            <w:tcW w:w="284" w:type="dxa"/>
            <w:shd w:val="clear" w:color="auto" w:fill="A6A6A6" w:themeFill="background1" w:themeFillShade="A6"/>
          </w:tcPr>
          <w:p w14:paraId="49546E14" w14:textId="77777777" w:rsidR="00703848" w:rsidRPr="007E0D87" w:rsidRDefault="00703848" w:rsidP="00470C41">
            <w:pPr>
              <w:pStyle w:val="TF-TEXTOQUADROCentralizado"/>
            </w:pPr>
          </w:p>
        </w:tc>
        <w:tc>
          <w:tcPr>
            <w:tcW w:w="284" w:type="dxa"/>
            <w:shd w:val="clear" w:color="auto" w:fill="A6A6A6" w:themeFill="background1" w:themeFillShade="A6"/>
          </w:tcPr>
          <w:p w14:paraId="470FD147" w14:textId="77777777" w:rsidR="00703848" w:rsidRPr="007E0D87" w:rsidRDefault="00703848" w:rsidP="00470C41">
            <w:pPr>
              <w:pStyle w:val="TF-TEXTOQUADROCentralizado"/>
            </w:pPr>
          </w:p>
        </w:tc>
        <w:tc>
          <w:tcPr>
            <w:tcW w:w="284" w:type="dxa"/>
            <w:shd w:val="clear" w:color="auto" w:fill="A6A6A6" w:themeFill="background1" w:themeFillShade="A6"/>
          </w:tcPr>
          <w:p w14:paraId="44DC6CBB" w14:textId="77777777" w:rsidR="00703848" w:rsidRPr="007E0D87" w:rsidRDefault="00703848" w:rsidP="00470C41">
            <w:pPr>
              <w:pStyle w:val="TF-TEXTOQUADROCentralizado"/>
            </w:pPr>
          </w:p>
        </w:tc>
        <w:tc>
          <w:tcPr>
            <w:tcW w:w="284" w:type="dxa"/>
          </w:tcPr>
          <w:p w14:paraId="574416E7" w14:textId="77777777" w:rsidR="00703848" w:rsidRPr="007E0D87" w:rsidRDefault="00703848" w:rsidP="00470C41">
            <w:pPr>
              <w:pStyle w:val="TF-TEXTOQUADROCentralizado"/>
            </w:pPr>
          </w:p>
        </w:tc>
        <w:tc>
          <w:tcPr>
            <w:tcW w:w="284" w:type="dxa"/>
          </w:tcPr>
          <w:p w14:paraId="6A2F7501" w14:textId="77777777" w:rsidR="00703848" w:rsidRPr="007E0D87" w:rsidRDefault="00703848" w:rsidP="00470C41">
            <w:pPr>
              <w:pStyle w:val="TF-TEXTOQUADROCentralizado"/>
            </w:pPr>
          </w:p>
        </w:tc>
        <w:tc>
          <w:tcPr>
            <w:tcW w:w="289" w:type="dxa"/>
          </w:tcPr>
          <w:p w14:paraId="39A8A671" w14:textId="77777777" w:rsidR="00703848" w:rsidRPr="007E0D87" w:rsidRDefault="00703848" w:rsidP="00470C41">
            <w:pPr>
              <w:pStyle w:val="TF-TEXTOQUADROCentralizado"/>
            </w:pPr>
          </w:p>
        </w:tc>
      </w:tr>
      <w:tr w:rsidR="00703848" w:rsidRPr="007E0D87" w14:paraId="6C4E9AB3" w14:textId="77777777" w:rsidTr="00CF0743">
        <w:trPr>
          <w:jc w:val="center"/>
        </w:trPr>
        <w:tc>
          <w:tcPr>
            <w:tcW w:w="6171" w:type="dxa"/>
            <w:tcBorders>
              <w:left w:val="single" w:sz="4" w:space="0" w:color="auto"/>
              <w:bottom w:val="single" w:sz="4" w:space="0" w:color="auto"/>
            </w:tcBorders>
          </w:tcPr>
          <w:p w14:paraId="0304F65E" w14:textId="77777777" w:rsidR="00703848" w:rsidRDefault="00703848" w:rsidP="00470C41">
            <w:pPr>
              <w:pStyle w:val="TF-TEXTOQUADRO"/>
            </w:pPr>
            <w:r>
              <w:t>testes</w:t>
            </w:r>
          </w:p>
        </w:tc>
        <w:tc>
          <w:tcPr>
            <w:tcW w:w="273" w:type="dxa"/>
            <w:tcBorders>
              <w:bottom w:val="single" w:sz="4" w:space="0" w:color="auto"/>
            </w:tcBorders>
          </w:tcPr>
          <w:p w14:paraId="706C1663" w14:textId="77777777" w:rsidR="00703848" w:rsidRPr="007E0D87" w:rsidRDefault="00703848" w:rsidP="00470C41">
            <w:pPr>
              <w:pStyle w:val="TF-TEXTOQUADROCentralizado"/>
            </w:pPr>
          </w:p>
        </w:tc>
        <w:tc>
          <w:tcPr>
            <w:tcW w:w="284" w:type="dxa"/>
            <w:tcBorders>
              <w:bottom w:val="single" w:sz="4" w:space="0" w:color="auto"/>
            </w:tcBorders>
          </w:tcPr>
          <w:p w14:paraId="7DA3D48A" w14:textId="77777777" w:rsidR="00703848" w:rsidRPr="007E0D87" w:rsidRDefault="00703848" w:rsidP="00470C41">
            <w:pPr>
              <w:pStyle w:val="TF-TEXTOQUADROCentralizado"/>
            </w:pPr>
          </w:p>
        </w:tc>
        <w:tc>
          <w:tcPr>
            <w:tcW w:w="284" w:type="dxa"/>
            <w:tcBorders>
              <w:bottom w:val="single" w:sz="4" w:space="0" w:color="auto"/>
            </w:tcBorders>
          </w:tcPr>
          <w:p w14:paraId="111DBDBA" w14:textId="77777777" w:rsidR="00703848" w:rsidRPr="007E0D87" w:rsidRDefault="00703848" w:rsidP="00470C41">
            <w:pPr>
              <w:pStyle w:val="TF-TEXTOQUADROCentralizado"/>
            </w:pPr>
          </w:p>
        </w:tc>
        <w:tc>
          <w:tcPr>
            <w:tcW w:w="284" w:type="dxa"/>
            <w:tcBorders>
              <w:bottom w:val="single" w:sz="4" w:space="0" w:color="auto"/>
            </w:tcBorders>
          </w:tcPr>
          <w:p w14:paraId="3D044B55" w14:textId="77777777" w:rsidR="00703848" w:rsidRPr="007E0D87" w:rsidRDefault="00703848" w:rsidP="00470C41">
            <w:pPr>
              <w:pStyle w:val="TF-TEXTOQUADROCentralizado"/>
            </w:pPr>
          </w:p>
        </w:tc>
        <w:tc>
          <w:tcPr>
            <w:tcW w:w="284" w:type="dxa"/>
            <w:tcBorders>
              <w:bottom w:val="single" w:sz="4" w:space="0" w:color="auto"/>
            </w:tcBorders>
          </w:tcPr>
          <w:p w14:paraId="68CACFA6" w14:textId="77777777" w:rsidR="00703848" w:rsidRPr="007E0D87" w:rsidRDefault="00703848" w:rsidP="00470C41">
            <w:pPr>
              <w:pStyle w:val="TF-TEXTOQUADROCentralizado"/>
            </w:pPr>
          </w:p>
        </w:tc>
        <w:tc>
          <w:tcPr>
            <w:tcW w:w="284" w:type="dxa"/>
            <w:tcBorders>
              <w:bottom w:val="single" w:sz="4" w:space="0" w:color="auto"/>
            </w:tcBorders>
          </w:tcPr>
          <w:p w14:paraId="478CEFFE" w14:textId="77777777" w:rsidR="00703848" w:rsidRPr="007E0D87" w:rsidRDefault="00703848" w:rsidP="00470C41">
            <w:pPr>
              <w:pStyle w:val="TF-TEXTOQUADROCentralizado"/>
            </w:pPr>
          </w:p>
        </w:tc>
        <w:tc>
          <w:tcPr>
            <w:tcW w:w="284" w:type="dxa"/>
            <w:tcBorders>
              <w:bottom w:val="single" w:sz="4" w:space="0" w:color="auto"/>
            </w:tcBorders>
            <w:shd w:val="clear" w:color="auto" w:fill="A6A6A6" w:themeFill="background1" w:themeFillShade="A6"/>
          </w:tcPr>
          <w:p w14:paraId="04DFB134" w14:textId="77777777" w:rsidR="00703848" w:rsidRPr="007E0D87" w:rsidRDefault="00703848" w:rsidP="00470C41">
            <w:pPr>
              <w:pStyle w:val="TF-TEXTOQUADROCentralizado"/>
            </w:pPr>
          </w:p>
        </w:tc>
        <w:tc>
          <w:tcPr>
            <w:tcW w:w="284" w:type="dxa"/>
            <w:tcBorders>
              <w:bottom w:val="single" w:sz="4" w:space="0" w:color="auto"/>
            </w:tcBorders>
            <w:shd w:val="clear" w:color="auto" w:fill="A6A6A6" w:themeFill="background1" w:themeFillShade="A6"/>
          </w:tcPr>
          <w:p w14:paraId="149DC7C6" w14:textId="77777777" w:rsidR="00703848" w:rsidRPr="007E0D87" w:rsidRDefault="00703848" w:rsidP="00470C41">
            <w:pPr>
              <w:pStyle w:val="TF-TEXTOQUADROCentralizado"/>
            </w:pPr>
          </w:p>
        </w:tc>
        <w:tc>
          <w:tcPr>
            <w:tcW w:w="284" w:type="dxa"/>
            <w:tcBorders>
              <w:bottom w:val="single" w:sz="4" w:space="0" w:color="auto"/>
            </w:tcBorders>
            <w:shd w:val="clear" w:color="auto" w:fill="A6A6A6" w:themeFill="background1" w:themeFillShade="A6"/>
          </w:tcPr>
          <w:p w14:paraId="0405AD08" w14:textId="77777777" w:rsidR="00703848" w:rsidRPr="007E0D87" w:rsidRDefault="00703848" w:rsidP="00470C41">
            <w:pPr>
              <w:pStyle w:val="TF-TEXTOQUADROCentralizado"/>
            </w:pPr>
          </w:p>
        </w:tc>
        <w:tc>
          <w:tcPr>
            <w:tcW w:w="289" w:type="dxa"/>
            <w:tcBorders>
              <w:bottom w:val="single" w:sz="4" w:space="0" w:color="auto"/>
            </w:tcBorders>
          </w:tcPr>
          <w:p w14:paraId="68CBC4ED" w14:textId="77777777" w:rsidR="00703848" w:rsidRPr="007E0D87" w:rsidRDefault="00703848" w:rsidP="00470C41">
            <w:pPr>
              <w:pStyle w:val="TF-TEXTOQUADROCentralizado"/>
            </w:pPr>
          </w:p>
        </w:tc>
      </w:tr>
    </w:tbl>
    <w:p w14:paraId="1E91C6BB" w14:textId="77777777" w:rsidR="00703848" w:rsidRDefault="00703848" w:rsidP="00FC4A9F">
      <w:pPr>
        <w:pStyle w:val="TF-FONTE"/>
      </w:pPr>
      <w:r>
        <w:t>Fonte: elaborado pelo autor.</w:t>
      </w:r>
    </w:p>
    <w:p w14:paraId="5981B798" w14:textId="77777777" w:rsidR="00703848" w:rsidRPr="007A1883" w:rsidRDefault="00703848" w:rsidP="00703848">
      <w:pPr>
        <w:pStyle w:val="Ttulo1"/>
        <w:numPr>
          <w:ilvl w:val="0"/>
          <w:numId w:val="1"/>
        </w:numPr>
      </w:pPr>
      <w:commentRangeStart w:id="44"/>
      <w:r>
        <w:t>REVISÃO BIBLIOGRÁFICA</w:t>
      </w:r>
      <w:commentRangeEnd w:id="44"/>
      <w:r>
        <w:rPr>
          <w:rStyle w:val="Refdecomentrio"/>
          <w:b w:val="0"/>
          <w:caps w:val="0"/>
        </w:rPr>
        <w:commentReference w:id="44"/>
      </w:r>
    </w:p>
    <w:p w14:paraId="606D1CE1" w14:textId="77777777" w:rsidR="00703848" w:rsidRDefault="00703848" w:rsidP="00DF64E9">
      <w:pPr>
        <w:pStyle w:val="TF-TEXTO"/>
      </w:pPr>
      <w:r>
        <w:t>Este capítulo descreve de forma breve os assuntos que fundamentarão o estudo a ser realizado: discromatopsia e correção de cores para portadores de discromatopsia.</w:t>
      </w:r>
    </w:p>
    <w:p w14:paraId="54F9DBB3" w14:textId="77777777" w:rsidR="00703848" w:rsidRPr="0092259F" w:rsidRDefault="00703848" w:rsidP="0093404E">
      <w:pPr>
        <w:pStyle w:val="TF-TEXTO"/>
      </w:pPr>
      <w:r>
        <w:t xml:space="preserve">Discromatopsia é uma perturbação na percepção das cores, associada </w:t>
      </w:r>
      <w:ins w:id="45" w:author="Marcel Hugo" w:date="2021-10-12T14:31:00Z">
        <w:r>
          <w:t>a</w:t>
        </w:r>
      </w:ins>
      <w:del w:id="46" w:author="Marcel Hugo" w:date="2021-10-12T14:31:00Z">
        <w:r w:rsidDel="00D81CE2">
          <w:delText>à</w:delText>
        </w:r>
      </w:del>
      <w:r>
        <w:t xml:space="preserve"> uma anomalia nas células denominadas cones que se encontram presentes nos olhos (CHAN; GOH; TAN, 2014). Segundo </w:t>
      </w:r>
      <w:proofErr w:type="spellStart"/>
      <w:r>
        <w:t>Spalding</w:t>
      </w:r>
      <w:proofErr w:type="spellEnd"/>
      <w:r>
        <w:t xml:space="preserve"> (1999) cerca de 8% dos homens e 0,4% das mulheres são portadores de discromatopsia congênita. Pessoas no geral também não tem consciência das dificuldades enfrentadas por daltônicos (SPALDING, 1999).</w:t>
      </w:r>
    </w:p>
    <w:p w14:paraId="106E3474" w14:textId="77777777" w:rsidR="00703848" w:rsidRDefault="00703848" w:rsidP="001E6FC0">
      <w:pPr>
        <w:pStyle w:val="TF-TEXTO"/>
        <w:ind w:firstLine="709"/>
      </w:pPr>
      <w:r>
        <w:t xml:space="preserve">Não existe hoje cura para o daltonismo, porém existem medidas que ajudam na percepção de cores para daltônicos, que buscam compensar pelas cores faltantes (NEI,2019). Algumas dessas medidas incluem lentes especialmente feitas para esse propósito, porém se o objeto visualizado puder ser alterado computacionalmente (como uma foto, vídeo ou interface) existem algoritmos para fazê-lo. O algoritmo descrito por </w:t>
      </w:r>
      <w:proofErr w:type="spellStart"/>
      <w:r>
        <w:t>Foti</w:t>
      </w:r>
      <w:proofErr w:type="spellEnd"/>
      <w:r>
        <w:t xml:space="preserve"> e </w:t>
      </w:r>
      <w:proofErr w:type="spellStart"/>
      <w:r>
        <w:t>Santucci</w:t>
      </w:r>
      <w:proofErr w:type="spellEnd"/>
      <w:r>
        <w:t xml:space="preserve"> (2009) que objetiva um espaço LMS reduzido é um deles, outro sendo o proposto por Huang </w:t>
      </w:r>
      <w:r w:rsidRPr="00710B13">
        <w:rPr>
          <w:i/>
          <w:iCs/>
        </w:rPr>
        <w:t>et al.</w:t>
      </w:r>
      <w:r>
        <w:t xml:space="preserve"> (2009) que utiliza um Modelo de Mistura Gaussianas.</w:t>
      </w:r>
    </w:p>
    <w:p w14:paraId="6EDEF21F" w14:textId="77777777" w:rsidR="00703848" w:rsidRDefault="00703848" w:rsidP="00F83A19">
      <w:pPr>
        <w:pStyle w:val="TF-refernciasbibliogrficasTTULO"/>
      </w:pPr>
      <w:r>
        <w:t>Referências</w:t>
      </w:r>
    </w:p>
    <w:p w14:paraId="79FB8100" w14:textId="77777777" w:rsidR="00703848" w:rsidRPr="0071746D" w:rsidRDefault="00703848" w:rsidP="00B6145F">
      <w:pPr>
        <w:pStyle w:val="TF-REFERNCIASITEM"/>
        <w:rPr>
          <w:lang w:val="en-US"/>
        </w:rPr>
      </w:pPr>
      <w:r>
        <w:t xml:space="preserve">CHAN, </w:t>
      </w:r>
      <w:proofErr w:type="spellStart"/>
      <w:r>
        <w:t>Xin</w:t>
      </w:r>
      <w:proofErr w:type="spellEnd"/>
      <w:r>
        <w:t xml:space="preserve"> </w:t>
      </w:r>
      <w:proofErr w:type="spellStart"/>
      <w:r>
        <w:t>Bei</w:t>
      </w:r>
      <w:proofErr w:type="spellEnd"/>
      <w:r>
        <w:t xml:space="preserve"> V.; GOH, </w:t>
      </w:r>
      <w:proofErr w:type="spellStart"/>
      <w:r>
        <w:t>Shi</w:t>
      </w:r>
      <w:proofErr w:type="spellEnd"/>
      <w:r>
        <w:t xml:space="preserve"> Min S.; TAN, </w:t>
      </w:r>
      <w:proofErr w:type="spellStart"/>
      <w:r>
        <w:t>Ngiap</w:t>
      </w:r>
      <w:proofErr w:type="spellEnd"/>
      <w:r>
        <w:t xml:space="preserve"> </w:t>
      </w:r>
      <w:proofErr w:type="spellStart"/>
      <w:r>
        <w:t>Chuan</w:t>
      </w:r>
      <w:proofErr w:type="spellEnd"/>
      <w:r>
        <w:t xml:space="preserve">. </w:t>
      </w:r>
      <w:r w:rsidRPr="0071746D">
        <w:rPr>
          <w:lang w:val="en-US"/>
        </w:rPr>
        <w:t xml:space="preserve">Subjects with </w:t>
      </w:r>
      <w:proofErr w:type="spellStart"/>
      <w:r w:rsidRPr="0071746D">
        <w:rPr>
          <w:lang w:val="en-US"/>
        </w:rPr>
        <w:t>colour</w:t>
      </w:r>
      <w:proofErr w:type="spellEnd"/>
      <w:r w:rsidRPr="0071746D">
        <w:rPr>
          <w:lang w:val="en-US"/>
        </w:rPr>
        <w:t xml:space="preserve"> vision deficiency in the community: what do primary care physicians need to know?. </w:t>
      </w:r>
      <w:r w:rsidRPr="0071746D">
        <w:rPr>
          <w:b/>
          <w:bCs/>
          <w:lang w:val="en-US"/>
        </w:rPr>
        <w:t>Asia Pacific Family Medicine</w:t>
      </w:r>
      <w:r w:rsidRPr="0071746D">
        <w:rPr>
          <w:lang w:val="en-US"/>
        </w:rPr>
        <w:t>, v. 13, n. 1, p. 1-10, 2014.</w:t>
      </w:r>
    </w:p>
    <w:p w14:paraId="4090D303" w14:textId="77777777" w:rsidR="00703848" w:rsidRPr="0071746D" w:rsidRDefault="00703848" w:rsidP="00B6145F">
      <w:pPr>
        <w:pStyle w:val="TF-REFERNCIASITEM"/>
        <w:rPr>
          <w:lang w:val="en-US"/>
        </w:rPr>
      </w:pPr>
      <w:r w:rsidRPr="0071746D">
        <w:rPr>
          <w:lang w:val="en-US"/>
        </w:rPr>
        <w:t xml:space="preserve">DATABASE, Color And Vision. </w:t>
      </w:r>
      <w:r w:rsidRPr="0071746D">
        <w:rPr>
          <w:b/>
          <w:bCs/>
          <w:lang w:val="en-US"/>
        </w:rPr>
        <w:t>Color And Vision Database</w:t>
      </w:r>
      <w:r w:rsidRPr="0071746D">
        <w:rPr>
          <w:lang w:val="en-US"/>
        </w:rPr>
        <w:t xml:space="preserve">. [2008?]. </w:t>
      </w:r>
      <w:proofErr w:type="spellStart"/>
      <w:r w:rsidRPr="0071746D">
        <w:rPr>
          <w:lang w:val="en-US"/>
        </w:rPr>
        <w:t>Disponível</w:t>
      </w:r>
      <w:proofErr w:type="spellEnd"/>
      <w:r w:rsidRPr="0071746D">
        <w:rPr>
          <w:lang w:val="en-US"/>
        </w:rPr>
        <w:t xml:space="preserve"> </w:t>
      </w:r>
      <w:proofErr w:type="spellStart"/>
      <w:r w:rsidRPr="0071746D">
        <w:rPr>
          <w:lang w:val="en-US"/>
        </w:rPr>
        <w:t>em</w:t>
      </w:r>
      <w:proofErr w:type="spellEnd"/>
      <w:r w:rsidRPr="0071746D">
        <w:rPr>
          <w:lang w:val="en-US"/>
        </w:rPr>
        <w:t>: http://www.cvrl.org.</w:t>
      </w:r>
    </w:p>
    <w:p w14:paraId="0EFBF73B" w14:textId="77777777" w:rsidR="00703848" w:rsidRDefault="00703848" w:rsidP="00B6145F">
      <w:pPr>
        <w:pStyle w:val="TF-REFERNCIASITEM"/>
      </w:pPr>
      <w:r w:rsidRPr="0071746D">
        <w:rPr>
          <w:lang w:val="en-US"/>
        </w:rPr>
        <w:t xml:space="preserve">FOTI, Antonella; SANTUCCI, Giuseppe. Increasing Web accessibility through an assisted color specification interface for colorblind people. </w:t>
      </w:r>
      <w:proofErr w:type="spellStart"/>
      <w:r>
        <w:rPr>
          <w:b/>
          <w:bCs/>
        </w:rPr>
        <w:t>IxD&amp;A</w:t>
      </w:r>
      <w:proofErr w:type="spellEnd"/>
      <w:r>
        <w:t>, v. 5, p. 41-48, 2009.</w:t>
      </w:r>
    </w:p>
    <w:p w14:paraId="73483D71" w14:textId="77777777" w:rsidR="00703848" w:rsidRPr="000C5436" w:rsidRDefault="00703848" w:rsidP="00B6145F">
      <w:pPr>
        <w:pStyle w:val="TF-REFERNCIASITEM"/>
        <w:rPr>
          <w:lang w:val="en-US"/>
        </w:rPr>
      </w:pPr>
      <w:r>
        <w:t xml:space="preserve">HANDYMATICA. </w:t>
      </w:r>
      <w:proofErr w:type="spellStart"/>
      <w:r>
        <w:rPr>
          <w:rStyle w:val="Forte"/>
        </w:rPr>
        <w:t>Handymatica</w:t>
      </w:r>
      <w:proofErr w:type="spellEnd"/>
      <w:r>
        <w:t xml:space="preserve">. Disponível em: https://www.handimatica.com/. </w:t>
      </w:r>
      <w:proofErr w:type="spellStart"/>
      <w:r w:rsidRPr="000C5436">
        <w:rPr>
          <w:lang w:val="en-US"/>
        </w:rPr>
        <w:t>Acesso</w:t>
      </w:r>
      <w:proofErr w:type="spellEnd"/>
      <w:r w:rsidRPr="000C5436">
        <w:rPr>
          <w:lang w:val="en-US"/>
        </w:rPr>
        <w:t xml:space="preserve"> </w:t>
      </w:r>
      <w:proofErr w:type="spellStart"/>
      <w:r w:rsidRPr="000C5436">
        <w:rPr>
          <w:lang w:val="en-US"/>
        </w:rPr>
        <w:t>em</w:t>
      </w:r>
      <w:proofErr w:type="spellEnd"/>
      <w:r w:rsidRPr="000C5436">
        <w:rPr>
          <w:lang w:val="en-US"/>
        </w:rPr>
        <w:t>: 27 set. 2021.</w:t>
      </w:r>
    </w:p>
    <w:p w14:paraId="3569FBEE" w14:textId="77777777" w:rsidR="00703848" w:rsidRDefault="00703848" w:rsidP="00B6145F">
      <w:pPr>
        <w:pStyle w:val="TF-REFERNCIASITEM"/>
      </w:pPr>
      <w:r w:rsidRPr="000C5436">
        <w:rPr>
          <w:lang w:val="en-US"/>
        </w:rPr>
        <w:t xml:space="preserve">HUANG, Jia-Bin et al. Image </w:t>
      </w:r>
      <w:proofErr w:type="spellStart"/>
      <w:r w:rsidRPr="000C5436">
        <w:rPr>
          <w:lang w:val="en-US"/>
        </w:rPr>
        <w:t>recolorization</w:t>
      </w:r>
      <w:proofErr w:type="spellEnd"/>
      <w:r w:rsidRPr="000C5436">
        <w:rPr>
          <w:lang w:val="en-US"/>
        </w:rPr>
        <w:t xml:space="preserve"> for the colorblind. In: </w:t>
      </w:r>
      <w:r w:rsidRPr="000C5436">
        <w:rPr>
          <w:b/>
          <w:bCs/>
          <w:lang w:val="en-US"/>
        </w:rPr>
        <w:t>2009 IEEE International Conference on Acoustics, Speech and Signal Processing</w:t>
      </w:r>
      <w:r w:rsidRPr="000C5436">
        <w:rPr>
          <w:lang w:val="en-US"/>
        </w:rPr>
        <w:t xml:space="preserve">. </w:t>
      </w:r>
      <w:r>
        <w:t>IEEE, 2009. p. 1161-1164.</w:t>
      </w:r>
    </w:p>
    <w:p w14:paraId="3DF2B83F" w14:textId="77777777" w:rsidR="00703848" w:rsidRDefault="00703848" w:rsidP="009E71AD">
      <w:pPr>
        <w:pStyle w:val="TF-REFERNCIASITEM"/>
      </w:pPr>
      <w:r>
        <w:t>IBGE</w:t>
      </w:r>
      <w:r w:rsidRPr="004D7D30">
        <w:t xml:space="preserve"> (Org.). </w:t>
      </w:r>
      <w:r w:rsidRPr="004D7D30">
        <w:rPr>
          <w:b/>
          <w:bCs/>
        </w:rPr>
        <w:t>Conheça o Brasil</w:t>
      </w:r>
      <w:r w:rsidRPr="004D7D30">
        <w:t xml:space="preserve"> - População: Pessoas com deficiência. [2017?]. Disponível em: https://educa.ibge.gov.br/jovens/conheca-o-brasil/populacao/20551-pessoas-com-deficiencia.html. Acesso em: 28 nov. 2020.</w:t>
      </w:r>
    </w:p>
    <w:p w14:paraId="23931A1C" w14:textId="77777777" w:rsidR="00703848" w:rsidRPr="000C5436" w:rsidRDefault="00703848" w:rsidP="009E71AD">
      <w:pPr>
        <w:pStyle w:val="TF-REFERNCIASITEM"/>
        <w:rPr>
          <w:lang w:val="en-US"/>
        </w:rPr>
      </w:pPr>
      <w:r w:rsidRPr="000C5436">
        <w:rPr>
          <w:lang w:val="en-US"/>
        </w:rPr>
        <w:t xml:space="preserve">ISHIHARA, </w:t>
      </w:r>
      <w:proofErr w:type="spellStart"/>
      <w:r w:rsidRPr="000C5436">
        <w:rPr>
          <w:lang w:val="en-US"/>
        </w:rPr>
        <w:t>Shinobu</w:t>
      </w:r>
      <w:proofErr w:type="spellEnd"/>
      <w:r w:rsidRPr="000C5436">
        <w:rPr>
          <w:lang w:val="en-US"/>
        </w:rPr>
        <w:t xml:space="preserve">. </w:t>
      </w:r>
      <w:r w:rsidRPr="000C5436">
        <w:rPr>
          <w:b/>
          <w:bCs/>
          <w:lang w:val="en-US"/>
        </w:rPr>
        <w:t xml:space="preserve">Test for </w:t>
      </w:r>
      <w:proofErr w:type="spellStart"/>
      <w:r w:rsidRPr="000C5436">
        <w:rPr>
          <w:b/>
          <w:bCs/>
          <w:lang w:val="en-US"/>
        </w:rPr>
        <w:t>colour</w:t>
      </w:r>
      <w:proofErr w:type="spellEnd"/>
      <w:r w:rsidRPr="000C5436">
        <w:rPr>
          <w:b/>
          <w:bCs/>
          <w:lang w:val="en-US"/>
        </w:rPr>
        <w:t>-blindness</w:t>
      </w:r>
      <w:r w:rsidRPr="000C5436">
        <w:rPr>
          <w:lang w:val="en-US"/>
        </w:rPr>
        <w:t>. Tokyo, Japan: Kanehara, 1987.</w:t>
      </w:r>
    </w:p>
    <w:p w14:paraId="5D5D7A1D" w14:textId="77777777" w:rsidR="00703848" w:rsidRDefault="00703848" w:rsidP="00B6145F">
      <w:pPr>
        <w:pStyle w:val="TF-REFERNCIASITEM"/>
      </w:pPr>
      <w:r w:rsidRPr="000C5436">
        <w:rPr>
          <w:lang w:val="en-US"/>
        </w:rPr>
        <w:t xml:space="preserve">NEI. </w:t>
      </w:r>
      <w:r w:rsidRPr="000C5436">
        <w:rPr>
          <w:rStyle w:val="Forte"/>
          <w:lang w:val="en-US"/>
        </w:rPr>
        <w:t>Color Blindness</w:t>
      </w:r>
      <w:r w:rsidRPr="000C5436">
        <w:rPr>
          <w:lang w:val="en-US"/>
        </w:rPr>
        <w:t xml:space="preserve">. </w:t>
      </w:r>
      <w:r>
        <w:t>Disponível em: https://www.nei.nih.gov/learn-about-eye-health/eye-conditions-and-diseases/color-blindness. Acesso em: 27 set. 2021.</w:t>
      </w:r>
    </w:p>
    <w:p w14:paraId="6622917C" w14:textId="77777777" w:rsidR="00703848" w:rsidRPr="000C5436" w:rsidRDefault="00703848" w:rsidP="009E71AD">
      <w:pPr>
        <w:pStyle w:val="TF-REFERNCIASITEM"/>
        <w:rPr>
          <w:lang w:val="en-US"/>
        </w:rPr>
      </w:pPr>
      <w:r>
        <w:lastRenderedPageBreak/>
        <w:t xml:space="preserve">MERGULHÃO, E. W. T.; ANDRADE, S. H. M. S.; DO NASCIMENTO, J. O. Um modelo computacional baseado em redes neurais artificiais para auxiliar o reconhecimento de cores por portadores de daltonismo. </w:t>
      </w:r>
      <w:r w:rsidRPr="000C5436">
        <w:rPr>
          <w:b/>
          <w:bCs/>
          <w:lang w:val="en-US"/>
        </w:rPr>
        <w:t>Blucher Physics Proceedings</w:t>
      </w:r>
      <w:r w:rsidRPr="000C5436">
        <w:rPr>
          <w:lang w:val="en-US"/>
        </w:rPr>
        <w:t>, v. 6, n. 1, p. 61-66, 2019.</w:t>
      </w:r>
    </w:p>
    <w:p w14:paraId="573431EA" w14:textId="77777777" w:rsidR="00703848" w:rsidRPr="000C5436" w:rsidRDefault="00703848" w:rsidP="009E71AD">
      <w:pPr>
        <w:pStyle w:val="TF-REFERNCIASITEM"/>
        <w:rPr>
          <w:color w:val="FF0000"/>
          <w:lang w:val="en-US"/>
        </w:rPr>
      </w:pPr>
      <w:r w:rsidRPr="000C5436">
        <w:rPr>
          <w:lang w:val="en-US"/>
        </w:rPr>
        <w:t xml:space="preserve">MERIN, Saul. </w:t>
      </w:r>
      <w:r w:rsidRPr="000C5436">
        <w:rPr>
          <w:rStyle w:val="Forte"/>
          <w:lang w:val="en-US"/>
        </w:rPr>
        <w:t>Inherited Eye Diseases</w:t>
      </w:r>
      <w:r w:rsidRPr="000C5436">
        <w:rPr>
          <w:lang w:val="en-US"/>
        </w:rPr>
        <w:t xml:space="preserve">: diagnosis and management. 2. ed. Boca Raton: </w:t>
      </w:r>
      <w:proofErr w:type="spellStart"/>
      <w:r w:rsidRPr="000C5436">
        <w:rPr>
          <w:lang w:val="en-US"/>
        </w:rPr>
        <w:t>Crc</w:t>
      </w:r>
      <w:proofErr w:type="spellEnd"/>
      <w:r w:rsidRPr="000C5436">
        <w:rPr>
          <w:lang w:val="en-US"/>
        </w:rPr>
        <w:t xml:space="preserve"> Press, 2005.</w:t>
      </w:r>
    </w:p>
    <w:p w14:paraId="086BBF1E" w14:textId="77777777" w:rsidR="00703848" w:rsidRPr="000C5436" w:rsidRDefault="00703848" w:rsidP="00203445">
      <w:pPr>
        <w:pStyle w:val="TF-REFERNCIASITEM"/>
        <w:rPr>
          <w:lang w:val="en-US"/>
        </w:rPr>
      </w:pPr>
      <w:r w:rsidRPr="000C5436">
        <w:rPr>
          <w:lang w:val="en-US"/>
        </w:rPr>
        <w:t xml:space="preserve">SPALDING, J. A. </w:t>
      </w:r>
      <w:proofErr w:type="spellStart"/>
      <w:r w:rsidRPr="000C5436">
        <w:rPr>
          <w:lang w:val="en-US"/>
        </w:rPr>
        <w:t>Colour</w:t>
      </w:r>
      <w:proofErr w:type="spellEnd"/>
      <w:r w:rsidRPr="000C5436">
        <w:rPr>
          <w:lang w:val="en-US"/>
        </w:rPr>
        <w:t xml:space="preserve"> vision deficiency in the medical profession. </w:t>
      </w:r>
      <w:r w:rsidRPr="000C5436">
        <w:rPr>
          <w:b/>
          <w:bCs/>
          <w:lang w:val="en-US"/>
        </w:rPr>
        <w:t>British journal of general practice</w:t>
      </w:r>
      <w:r w:rsidRPr="000C5436">
        <w:rPr>
          <w:lang w:val="en-US"/>
        </w:rPr>
        <w:t>, v. 49, n. 443, p. 469-475, 1999.</w:t>
      </w:r>
    </w:p>
    <w:p w14:paraId="288FA4F6" w14:textId="77777777" w:rsidR="00703848" w:rsidRDefault="00703848" w:rsidP="00B6145F">
      <w:pPr>
        <w:pStyle w:val="TF-REFERNCIASITEM"/>
      </w:pPr>
      <w:r w:rsidRPr="000C5436">
        <w:rPr>
          <w:lang w:val="en-US"/>
        </w:rPr>
        <w:t xml:space="preserve">W3C. </w:t>
      </w:r>
      <w:r w:rsidRPr="000C5436">
        <w:rPr>
          <w:rStyle w:val="Forte"/>
          <w:lang w:val="en-US"/>
        </w:rPr>
        <w:t>Web Content Accessibility Guidelines (WCAG) 2.0</w:t>
      </w:r>
      <w:r w:rsidRPr="000C5436">
        <w:rPr>
          <w:lang w:val="en-US"/>
        </w:rPr>
        <w:t xml:space="preserve">. </w:t>
      </w:r>
      <w:r>
        <w:t>2008. Disponível em: https://www.w3.org/TR/2008/REC-WCAG20-20081211/. Acesso em: 26 set. 2021.</w:t>
      </w:r>
    </w:p>
    <w:p w14:paraId="29B83AA6" w14:textId="77777777" w:rsidR="00703848" w:rsidRDefault="00703848" w:rsidP="00203445">
      <w:pPr>
        <w:pStyle w:val="TF-REFERNCIASITEM"/>
        <w:rPr>
          <w:color w:val="FF0000"/>
        </w:rPr>
      </w:pPr>
    </w:p>
    <w:p w14:paraId="7E70C79E" w14:textId="297C291C" w:rsidR="00A10D80" w:rsidRPr="00320BFA" w:rsidRDefault="00703848" w:rsidP="00A10D80">
      <w:pPr>
        <w:pStyle w:val="TF-xAvalTTULO"/>
        <w:ind w:left="0" w:firstLine="0"/>
        <w:jc w:val="left"/>
      </w:pPr>
      <w:r>
        <w:br w:type="page"/>
      </w:r>
      <w:r w:rsidR="00A10D80" w:rsidRPr="00320BFA">
        <w:lastRenderedPageBreak/>
        <w:t>FORMULÁRIO  DE  avaliação</w:t>
      </w:r>
      <w:r w:rsidR="00A10D80">
        <w:t xml:space="preserve"> </w:t>
      </w:r>
      <w:r w:rsidR="00A10D80" w:rsidRPr="00320BFA">
        <w:t xml:space="preserve">– PROFESSOR </w:t>
      </w:r>
      <w:r w:rsidR="00A10D80">
        <w:t>AVALIADOR</w:t>
      </w:r>
    </w:p>
    <w:p w14:paraId="47A70171" w14:textId="77777777" w:rsidR="00A10D80" w:rsidRDefault="00A10D80" w:rsidP="00A10D80">
      <w:pPr>
        <w:pStyle w:val="TF-xAvalLINHA"/>
      </w:pPr>
      <w:r w:rsidRPr="00320BFA">
        <w:t>Avaliador(a):</w:t>
      </w:r>
      <w:r w:rsidRPr="00320BFA">
        <w:tab/>
      </w:r>
      <w:r w:rsidRPr="000C5436">
        <w:rPr>
          <w:b/>
          <w:bCs/>
        </w:rPr>
        <w:t>Marcel Hugo</w:t>
      </w:r>
    </w:p>
    <w:p w14:paraId="6CEF2E6E" w14:textId="77777777" w:rsidR="00A10D80" w:rsidRPr="00C767AD" w:rsidRDefault="00A10D80" w:rsidP="00A10D80">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p w14:paraId="62DB3FBE" w14:textId="1B41D956" w:rsidR="00A10D80" w:rsidRDefault="00A10D80"/>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507"/>
        <w:gridCol w:w="395"/>
        <w:gridCol w:w="494"/>
        <w:gridCol w:w="440"/>
      </w:tblGrid>
      <w:tr w:rsidR="00A10D80" w:rsidRPr="00320BFA" w14:paraId="53F6DDF2" w14:textId="77777777" w:rsidTr="0069068F">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10293770" w14:textId="77777777" w:rsidR="00A10D80" w:rsidRPr="00320BFA" w:rsidRDefault="00A10D80" w:rsidP="0069068F">
            <w:pPr>
              <w:pStyle w:val="TF-xAvalITEMTABELA"/>
            </w:pPr>
            <w:r w:rsidRPr="00320BFA">
              <w:t>ASPECTOS   AVALIADOS</w:t>
            </w:r>
            <w:r>
              <w:rPr>
                <w:vertAlign w:val="superscript"/>
              </w:rPr>
              <w:t>1</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18408E3E" w14:textId="77777777" w:rsidR="00A10D80" w:rsidRPr="00320BFA" w:rsidRDefault="00A10D80" w:rsidP="0069068F">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7F9DB018" w14:textId="77777777" w:rsidR="00A10D80" w:rsidRPr="00320BFA" w:rsidRDefault="00A10D80" w:rsidP="0069068F">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5F79852C" w14:textId="77777777" w:rsidR="00A10D80" w:rsidRPr="00320BFA" w:rsidRDefault="00A10D80" w:rsidP="0069068F">
            <w:pPr>
              <w:pStyle w:val="TF-xAvalITEMTABELA"/>
            </w:pPr>
            <w:r w:rsidRPr="00320BFA">
              <w:t>não atende</w:t>
            </w:r>
          </w:p>
        </w:tc>
      </w:tr>
      <w:tr w:rsidR="00A10D80" w:rsidRPr="00320BFA" w14:paraId="3BF7CBE1" w14:textId="77777777" w:rsidTr="0069068F">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40AD7B82" w14:textId="77777777" w:rsidR="00A10D80" w:rsidRPr="0000224C" w:rsidRDefault="00A10D80" w:rsidP="0069068F">
            <w:pPr>
              <w:pStyle w:val="TF-xAvalITEMTABELA"/>
            </w:pPr>
            <w:r w:rsidRPr="00703848">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5A6807F6" w14:textId="77777777" w:rsidR="00A10D80" w:rsidRPr="00320BFA" w:rsidRDefault="00A10D80" w:rsidP="0069068F">
            <w:pPr>
              <w:pStyle w:val="TF-xAvalITEM"/>
            </w:pPr>
            <w:r w:rsidRPr="00320BFA">
              <w:t>INTRODUÇÃO</w:t>
            </w:r>
          </w:p>
          <w:p w14:paraId="64064B1F" w14:textId="77777777" w:rsidR="00A10D80" w:rsidRPr="00320BFA" w:rsidRDefault="00A10D80" w:rsidP="0069068F">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607CCD89" w14:textId="77777777" w:rsidR="00A10D80" w:rsidRPr="00320BFA" w:rsidRDefault="00A10D80" w:rsidP="0069068F">
            <w:pPr>
              <w:ind w:left="709" w:hanging="709"/>
              <w:jc w:val="both"/>
              <w:rPr>
                <w:sz w:val="18"/>
              </w:rPr>
            </w:pPr>
            <w:ins w:id="47" w:author="Marcel Hugo" w:date="2021-10-12T14:45:00Z">
              <w:r>
                <w:rPr>
                  <w:sz w:val="18"/>
                </w:rPr>
                <w:t>X</w:t>
              </w:r>
            </w:ins>
          </w:p>
        </w:tc>
        <w:tc>
          <w:tcPr>
            <w:tcW w:w="299" w:type="pct"/>
            <w:tcBorders>
              <w:top w:val="single" w:sz="12" w:space="0" w:color="auto"/>
              <w:left w:val="single" w:sz="4" w:space="0" w:color="auto"/>
              <w:bottom w:val="single" w:sz="4" w:space="0" w:color="auto"/>
              <w:right w:val="single" w:sz="4" w:space="0" w:color="auto"/>
            </w:tcBorders>
          </w:tcPr>
          <w:p w14:paraId="2EE5E27A" w14:textId="77777777" w:rsidR="00A10D80" w:rsidRPr="00320BFA" w:rsidRDefault="00A10D80" w:rsidP="0069068F">
            <w:pPr>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442E36C4" w14:textId="77777777" w:rsidR="00A10D80" w:rsidRPr="00320BFA" w:rsidRDefault="00A10D80" w:rsidP="0069068F">
            <w:pPr>
              <w:ind w:left="709" w:hanging="709"/>
              <w:jc w:val="both"/>
              <w:rPr>
                <w:sz w:val="18"/>
              </w:rPr>
            </w:pPr>
          </w:p>
        </w:tc>
      </w:tr>
      <w:tr w:rsidR="00A10D80" w:rsidRPr="00320BFA" w14:paraId="3F68E10C" w14:textId="77777777" w:rsidTr="0069068F">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C5545F0" w14:textId="77777777" w:rsidR="00A10D80" w:rsidRPr="00320BFA" w:rsidRDefault="00A10D80" w:rsidP="0069068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E68E1CD" w14:textId="77777777" w:rsidR="00A10D80" w:rsidRPr="00320BFA" w:rsidRDefault="00A10D80" w:rsidP="0069068F">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78AB589A" w14:textId="77777777" w:rsidR="00A10D80" w:rsidRPr="00320BFA" w:rsidRDefault="00A10D80" w:rsidP="0069068F">
            <w:pPr>
              <w:ind w:left="709" w:hanging="709"/>
              <w:jc w:val="both"/>
              <w:rPr>
                <w:sz w:val="18"/>
              </w:rPr>
            </w:pPr>
            <w:ins w:id="48" w:author="Marcel Hugo" w:date="2021-10-12T14:45: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6072F1B2" w14:textId="77777777" w:rsidR="00A10D80" w:rsidRPr="00320BFA" w:rsidRDefault="00A10D80" w:rsidP="0069068F">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4AF2D48" w14:textId="77777777" w:rsidR="00A10D80" w:rsidRPr="00320BFA" w:rsidRDefault="00A10D80" w:rsidP="0069068F">
            <w:pPr>
              <w:ind w:left="709" w:hanging="709"/>
              <w:jc w:val="both"/>
              <w:rPr>
                <w:sz w:val="18"/>
              </w:rPr>
            </w:pPr>
          </w:p>
        </w:tc>
      </w:tr>
      <w:tr w:rsidR="00A10D80" w:rsidRPr="00320BFA" w14:paraId="6C48C202" w14:textId="77777777" w:rsidTr="0069068F">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58E648C" w14:textId="77777777" w:rsidR="00A10D80" w:rsidRPr="00320BFA" w:rsidRDefault="00A10D80" w:rsidP="0069068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2B42ADF" w14:textId="77777777" w:rsidR="00A10D80" w:rsidRPr="00320BFA" w:rsidRDefault="00A10D80" w:rsidP="0069068F">
            <w:pPr>
              <w:pStyle w:val="TF-xAvalITEM"/>
            </w:pPr>
            <w:r w:rsidRPr="00320BFA">
              <w:t>OBJETIVOS</w:t>
            </w:r>
          </w:p>
          <w:p w14:paraId="44DD88F3" w14:textId="77777777" w:rsidR="00A10D80" w:rsidRPr="00320BFA" w:rsidRDefault="00A10D80" w:rsidP="0069068F">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01DBA740" w14:textId="77777777" w:rsidR="00A10D80" w:rsidRPr="00320BFA" w:rsidRDefault="00A10D80" w:rsidP="0069068F">
            <w:pPr>
              <w:ind w:left="709" w:hanging="709"/>
              <w:jc w:val="both"/>
              <w:rPr>
                <w:sz w:val="18"/>
              </w:rPr>
            </w:pPr>
            <w:ins w:id="49" w:author="Marcel Hugo" w:date="2021-10-12T14:45: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62ABF4FA" w14:textId="77777777" w:rsidR="00A10D80" w:rsidRPr="00320BFA" w:rsidRDefault="00A10D80" w:rsidP="0069068F">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9E1F389" w14:textId="77777777" w:rsidR="00A10D80" w:rsidRPr="00320BFA" w:rsidRDefault="00A10D80" w:rsidP="0069068F">
            <w:pPr>
              <w:ind w:left="709" w:hanging="709"/>
              <w:jc w:val="both"/>
              <w:rPr>
                <w:sz w:val="18"/>
              </w:rPr>
            </w:pPr>
          </w:p>
        </w:tc>
      </w:tr>
      <w:tr w:rsidR="00A10D80" w:rsidRPr="00320BFA" w14:paraId="44DE1106" w14:textId="77777777" w:rsidTr="0069068F">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E47AEA7" w14:textId="77777777" w:rsidR="00A10D80" w:rsidRPr="00320BFA" w:rsidRDefault="00A10D80" w:rsidP="0069068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F04141C" w14:textId="77777777" w:rsidR="00A10D80" w:rsidRPr="00320BFA" w:rsidRDefault="00A10D80" w:rsidP="0069068F">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3A844F0A" w14:textId="77777777" w:rsidR="00A10D80" w:rsidRPr="00320BFA" w:rsidRDefault="00A10D80" w:rsidP="0069068F">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00D8F672" w14:textId="77777777" w:rsidR="00A10D80" w:rsidRPr="00320BFA" w:rsidRDefault="00A10D80" w:rsidP="0069068F">
            <w:pPr>
              <w:ind w:left="709" w:hanging="709"/>
              <w:jc w:val="both"/>
              <w:rPr>
                <w:sz w:val="18"/>
              </w:rPr>
            </w:pPr>
            <w:ins w:id="50" w:author="Marcel Hugo" w:date="2021-10-12T14:45:00Z">
              <w:r>
                <w:rPr>
                  <w:sz w:val="18"/>
                </w:rPr>
                <w:t>X</w:t>
              </w:r>
            </w:ins>
          </w:p>
        </w:tc>
        <w:tc>
          <w:tcPr>
            <w:tcW w:w="267" w:type="pct"/>
            <w:tcBorders>
              <w:top w:val="single" w:sz="4" w:space="0" w:color="auto"/>
              <w:left w:val="single" w:sz="4" w:space="0" w:color="auto"/>
              <w:bottom w:val="single" w:sz="4" w:space="0" w:color="auto"/>
              <w:right w:val="single" w:sz="12" w:space="0" w:color="auto"/>
            </w:tcBorders>
          </w:tcPr>
          <w:p w14:paraId="1E7335A7" w14:textId="77777777" w:rsidR="00A10D80" w:rsidRPr="00320BFA" w:rsidRDefault="00A10D80" w:rsidP="0069068F">
            <w:pPr>
              <w:ind w:left="709" w:hanging="709"/>
              <w:jc w:val="both"/>
              <w:rPr>
                <w:sz w:val="18"/>
              </w:rPr>
            </w:pPr>
          </w:p>
        </w:tc>
      </w:tr>
      <w:tr w:rsidR="00A10D80" w:rsidRPr="00320BFA" w14:paraId="46C5863E" w14:textId="77777777" w:rsidTr="0069068F">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63FF1DB" w14:textId="77777777" w:rsidR="00A10D80" w:rsidRPr="00320BFA" w:rsidRDefault="00A10D80" w:rsidP="0069068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E2E121C" w14:textId="77777777" w:rsidR="00A10D80" w:rsidRPr="00320BFA" w:rsidRDefault="00A10D80" w:rsidP="0069068F">
            <w:pPr>
              <w:pStyle w:val="TF-xAvalITEM"/>
            </w:pPr>
            <w:r w:rsidRPr="00320BFA">
              <w:t>TRABALHOS CORRELATOS</w:t>
            </w:r>
          </w:p>
          <w:p w14:paraId="387994D0" w14:textId="77777777" w:rsidR="00A10D80" w:rsidRPr="00320BFA" w:rsidRDefault="00A10D80" w:rsidP="0069068F">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2B4EC4D5" w14:textId="77777777" w:rsidR="00A10D80" w:rsidRPr="00320BFA" w:rsidRDefault="00A10D80" w:rsidP="0069068F">
            <w:pPr>
              <w:ind w:left="709" w:hanging="709"/>
              <w:jc w:val="both"/>
              <w:rPr>
                <w:sz w:val="18"/>
              </w:rPr>
            </w:pPr>
            <w:ins w:id="51" w:author="Marcel Hugo" w:date="2021-10-12T14:45: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07E1EDFC" w14:textId="77777777" w:rsidR="00A10D80" w:rsidRPr="00320BFA" w:rsidRDefault="00A10D80" w:rsidP="0069068F">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1737E6B" w14:textId="77777777" w:rsidR="00A10D80" w:rsidRPr="00320BFA" w:rsidRDefault="00A10D80" w:rsidP="0069068F">
            <w:pPr>
              <w:ind w:left="709" w:hanging="709"/>
              <w:jc w:val="both"/>
              <w:rPr>
                <w:sz w:val="18"/>
              </w:rPr>
            </w:pPr>
          </w:p>
        </w:tc>
      </w:tr>
      <w:tr w:rsidR="00A10D80" w:rsidRPr="00320BFA" w14:paraId="0D2D5244" w14:textId="77777777" w:rsidTr="0069068F">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2BBDB48" w14:textId="77777777" w:rsidR="00A10D80" w:rsidRPr="00320BFA" w:rsidRDefault="00A10D80" w:rsidP="0069068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BD82789" w14:textId="77777777" w:rsidR="00A10D80" w:rsidRPr="00320BFA" w:rsidRDefault="00A10D80" w:rsidP="0069068F">
            <w:pPr>
              <w:pStyle w:val="TF-xAvalITEM"/>
            </w:pPr>
            <w:r w:rsidRPr="00320BFA">
              <w:t>JUSTIFICATIVA</w:t>
            </w:r>
          </w:p>
          <w:p w14:paraId="4E716618" w14:textId="77777777" w:rsidR="00A10D80" w:rsidRPr="00320BFA" w:rsidRDefault="00A10D80" w:rsidP="0069068F">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6F6690D1" w14:textId="77777777" w:rsidR="00A10D80" w:rsidRPr="00320BFA" w:rsidRDefault="00A10D80" w:rsidP="0069068F">
            <w:pPr>
              <w:ind w:left="709" w:hanging="709"/>
              <w:jc w:val="both"/>
              <w:rPr>
                <w:sz w:val="18"/>
              </w:rPr>
            </w:pPr>
            <w:ins w:id="52" w:author="Marcel Hugo" w:date="2021-10-12T14:45: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4CCE838F" w14:textId="77777777" w:rsidR="00A10D80" w:rsidRPr="00320BFA" w:rsidRDefault="00A10D80" w:rsidP="0069068F">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2999D280" w14:textId="77777777" w:rsidR="00A10D80" w:rsidRPr="00320BFA" w:rsidRDefault="00A10D80" w:rsidP="0069068F">
            <w:pPr>
              <w:ind w:left="709" w:hanging="709"/>
              <w:jc w:val="both"/>
              <w:rPr>
                <w:sz w:val="18"/>
              </w:rPr>
            </w:pPr>
          </w:p>
        </w:tc>
      </w:tr>
      <w:tr w:rsidR="00A10D80" w:rsidRPr="00320BFA" w14:paraId="684AC254" w14:textId="77777777" w:rsidTr="0069068F">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EB9C569" w14:textId="77777777" w:rsidR="00A10D80" w:rsidRPr="00320BFA" w:rsidRDefault="00A10D80" w:rsidP="0069068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7D7044A" w14:textId="77777777" w:rsidR="00A10D80" w:rsidRPr="00320BFA" w:rsidRDefault="00A10D80" w:rsidP="0069068F">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6ECC7F18" w14:textId="77777777" w:rsidR="00A10D80" w:rsidRPr="00320BFA" w:rsidRDefault="00A10D80" w:rsidP="0069068F">
            <w:pPr>
              <w:ind w:left="709" w:hanging="709"/>
              <w:jc w:val="both"/>
              <w:rPr>
                <w:sz w:val="18"/>
              </w:rPr>
            </w:pPr>
            <w:ins w:id="53" w:author="Marcel Hugo" w:date="2021-10-12T14:45: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3634B15B" w14:textId="77777777" w:rsidR="00A10D80" w:rsidRPr="00320BFA" w:rsidRDefault="00A10D80" w:rsidP="0069068F">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E84D0CB" w14:textId="77777777" w:rsidR="00A10D80" w:rsidRPr="00320BFA" w:rsidRDefault="00A10D80" w:rsidP="0069068F">
            <w:pPr>
              <w:ind w:left="709" w:hanging="709"/>
              <w:jc w:val="both"/>
              <w:rPr>
                <w:sz w:val="18"/>
              </w:rPr>
            </w:pPr>
          </w:p>
        </w:tc>
      </w:tr>
      <w:tr w:rsidR="00A10D80" w:rsidRPr="00320BFA" w14:paraId="17C4DC34" w14:textId="77777777" w:rsidTr="0069068F">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70DEE67" w14:textId="77777777" w:rsidR="00A10D80" w:rsidRPr="00320BFA" w:rsidRDefault="00A10D80" w:rsidP="0069068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C7FAFC0" w14:textId="77777777" w:rsidR="00A10D80" w:rsidRPr="00320BFA" w:rsidRDefault="00A10D80" w:rsidP="0069068F">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1986136C" w14:textId="77777777" w:rsidR="00A10D80" w:rsidRPr="00320BFA" w:rsidRDefault="00A10D80" w:rsidP="0069068F">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47A3D254" w14:textId="77777777" w:rsidR="00A10D80" w:rsidRPr="00320BFA" w:rsidRDefault="00A10D80" w:rsidP="0069068F">
            <w:pPr>
              <w:ind w:left="709" w:hanging="709"/>
              <w:jc w:val="both"/>
              <w:rPr>
                <w:sz w:val="18"/>
              </w:rPr>
            </w:pPr>
            <w:ins w:id="54" w:author="Marcel Hugo" w:date="2021-10-12T14:45:00Z">
              <w:r>
                <w:rPr>
                  <w:sz w:val="18"/>
                </w:rPr>
                <w:t>X</w:t>
              </w:r>
            </w:ins>
          </w:p>
        </w:tc>
        <w:tc>
          <w:tcPr>
            <w:tcW w:w="267" w:type="pct"/>
            <w:tcBorders>
              <w:top w:val="single" w:sz="4" w:space="0" w:color="auto"/>
              <w:left w:val="single" w:sz="4" w:space="0" w:color="auto"/>
              <w:bottom w:val="single" w:sz="4" w:space="0" w:color="auto"/>
              <w:right w:val="single" w:sz="12" w:space="0" w:color="auto"/>
            </w:tcBorders>
          </w:tcPr>
          <w:p w14:paraId="72C8ADEA" w14:textId="77777777" w:rsidR="00A10D80" w:rsidRPr="00320BFA" w:rsidRDefault="00A10D80" w:rsidP="0069068F">
            <w:pPr>
              <w:ind w:left="709" w:hanging="709"/>
              <w:jc w:val="both"/>
              <w:rPr>
                <w:sz w:val="18"/>
              </w:rPr>
            </w:pPr>
          </w:p>
        </w:tc>
      </w:tr>
      <w:tr w:rsidR="00A10D80" w:rsidRPr="00320BFA" w14:paraId="0B2C6BF5" w14:textId="77777777" w:rsidTr="0069068F">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6406378" w14:textId="77777777" w:rsidR="00A10D80" w:rsidRPr="00320BFA" w:rsidRDefault="00A10D80" w:rsidP="0069068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F34F5B8" w14:textId="77777777" w:rsidR="00A10D80" w:rsidRPr="00320BFA" w:rsidRDefault="00A10D80" w:rsidP="0069068F">
            <w:pPr>
              <w:pStyle w:val="TF-xAvalITEM"/>
            </w:pPr>
            <w:r w:rsidRPr="00320BFA">
              <w:t>REQUISITOS PRINCIPAIS DO PROBLEMA A SER TRABALHADO</w:t>
            </w:r>
          </w:p>
          <w:p w14:paraId="4DC368E3" w14:textId="77777777" w:rsidR="00A10D80" w:rsidRPr="00320BFA" w:rsidRDefault="00A10D80" w:rsidP="0069068F">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5C9BAC86" w14:textId="77777777" w:rsidR="00A10D80" w:rsidRPr="00320BFA" w:rsidRDefault="00A10D80" w:rsidP="0069068F">
            <w:pPr>
              <w:ind w:left="709" w:hanging="709"/>
              <w:jc w:val="both"/>
              <w:rPr>
                <w:sz w:val="18"/>
              </w:rPr>
            </w:pPr>
            <w:ins w:id="55" w:author="Marcel Hugo" w:date="2021-10-12T14:45: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5B366546" w14:textId="77777777" w:rsidR="00A10D80" w:rsidRPr="00320BFA" w:rsidRDefault="00A10D80" w:rsidP="0069068F">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0D80B0A" w14:textId="77777777" w:rsidR="00A10D80" w:rsidRPr="00320BFA" w:rsidRDefault="00A10D80" w:rsidP="0069068F">
            <w:pPr>
              <w:ind w:left="709" w:hanging="709"/>
              <w:jc w:val="both"/>
              <w:rPr>
                <w:sz w:val="18"/>
              </w:rPr>
            </w:pPr>
          </w:p>
        </w:tc>
      </w:tr>
      <w:tr w:rsidR="00A10D80" w:rsidRPr="00320BFA" w14:paraId="4D522614" w14:textId="77777777" w:rsidTr="0069068F">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2364A01" w14:textId="77777777" w:rsidR="00A10D80" w:rsidRPr="00320BFA" w:rsidRDefault="00A10D80" w:rsidP="0069068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7C1E473" w14:textId="77777777" w:rsidR="00A10D80" w:rsidRPr="00320BFA" w:rsidRDefault="00A10D80" w:rsidP="0069068F">
            <w:pPr>
              <w:pStyle w:val="TF-xAvalITEM"/>
            </w:pPr>
            <w:r w:rsidRPr="00320BFA">
              <w:t>METODOLOGIA</w:t>
            </w:r>
          </w:p>
          <w:p w14:paraId="2465F2AF" w14:textId="77777777" w:rsidR="00A10D80" w:rsidRPr="00320BFA" w:rsidRDefault="00A10D80" w:rsidP="0069068F">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761BF46B" w14:textId="77777777" w:rsidR="00A10D80" w:rsidRPr="00320BFA" w:rsidRDefault="00A10D80" w:rsidP="0069068F">
            <w:pPr>
              <w:ind w:left="709" w:hanging="709"/>
              <w:jc w:val="both"/>
              <w:rPr>
                <w:sz w:val="18"/>
              </w:rPr>
            </w:pPr>
            <w:ins w:id="56" w:author="Marcel Hugo" w:date="2021-10-12T14:46: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297CACB3" w14:textId="77777777" w:rsidR="00A10D80" w:rsidRPr="00320BFA" w:rsidRDefault="00A10D80" w:rsidP="0069068F">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2EFA245F" w14:textId="77777777" w:rsidR="00A10D80" w:rsidRPr="00320BFA" w:rsidRDefault="00A10D80" w:rsidP="0069068F">
            <w:pPr>
              <w:ind w:left="709" w:hanging="709"/>
              <w:jc w:val="both"/>
              <w:rPr>
                <w:sz w:val="18"/>
              </w:rPr>
            </w:pPr>
          </w:p>
        </w:tc>
      </w:tr>
      <w:tr w:rsidR="00A10D80" w:rsidRPr="00320BFA" w14:paraId="4FDADA66" w14:textId="77777777" w:rsidTr="0069068F">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38BB7BD" w14:textId="77777777" w:rsidR="00A10D80" w:rsidRPr="00320BFA" w:rsidRDefault="00A10D80" w:rsidP="0069068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214ABC6" w14:textId="77777777" w:rsidR="00A10D80" w:rsidRPr="00320BFA" w:rsidRDefault="00A10D80" w:rsidP="0069068F">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6E0E83CC" w14:textId="77777777" w:rsidR="00A10D80" w:rsidRPr="00320BFA" w:rsidRDefault="00A10D80" w:rsidP="0069068F">
            <w:pPr>
              <w:ind w:left="709" w:hanging="709"/>
              <w:jc w:val="both"/>
              <w:rPr>
                <w:sz w:val="18"/>
              </w:rPr>
            </w:pPr>
            <w:ins w:id="57" w:author="Marcel Hugo" w:date="2021-10-12T14:46: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3DE32425" w14:textId="77777777" w:rsidR="00A10D80" w:rsidRPr="00320BFA" w:rsidRDefault="00A10D80" w:rsidP="0069068F">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DEE73BC" w14:textId="77777777" w:rsidR="00A10D80" w:rsidRPr="00320BFA" w:rsidRDefault="00A10D80" w:rsidP="0069068F">
            <w:pPr>
              <w:ind w:left="709" w:hanging="709"/>
              <w:jc w:val="both"/>
              <w:rPr>
                <w:sz w:val="18"/>
              </w:rPr>
            </w:pPr>
          </w:p>
        </w:tc>
      </w:tr>
      <w:tr w:rsidR="00A10D80" w:rsidRPr="00320BFA" w14:paraId="7E8A3D89" w14:textId="77777777" w:rsidTr="0069068F">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9F95280" w14:textId="77777777" w:rsidR="00A10D80" w:rsidRPr="00320BFA" w:rsidRDefault="00A10D80" w:rsidP="0069068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CDEAB01" w14:textId="77777777" w:rsidR="00A10D80" w:rsidRPr="00320BFA" w:rsidRDefault="00A10D80" w:rsidP="0069068F">
            <w:pPr>
              <w:pStyle w:val="TF-xAvalITEM"/>
            </w:pPr>
            <w:r w:rsidRPr="00320BFA">
              <w:t>REVISÃO BIBLIOGRÁFICA</w:t>
            </w:r>
            <w:r>
              <w:t xml:space="preserve"> (atenção para a diferença de conteúdo entre projeto e pré-projeto)</w:t>
            </w:r>
          </w:p>
          <w:p w14:paraId="5553092C" w14:textId="77777777" w:rsidR="00A10D80" w:rsidRPr="00320BFA" w:rsidRDefault="00A10D80" w:rsidP="0069068F">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6D93C595" w14:textId="77777777" w:rsidR="00A10D80" w:rsidRPr="00320BFA" w:rsidRDefault="00A10D80" w:rsidP="0069068F">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590FD4D9" w14:textId="77777777" w:rsidR="00A10D80" w:rsidRPr="00320BFA" w:rsidRDefault="00A10D80" w:rsidP="0069068F">
            <w:pPr>
              <w:ind w:left="709" w:hanging="709"/>
              <w:jc w:val="both"/>
              <w:rPr>
                <w:sz w:val="18"/>
              </w:rPr>
            </w:pPr>
            <w:ins w:id="58" w:author="Marcel Hugo" w:date="2021-10-12T14:46:00Z">
              <w:r>
                <w:rPr>
                  <w:sz w:val="18"/>
                </w:rPr>
                <w:t>X</w:t>
              </w:r>
            </w:ins>
          </w:p>
        </w:tc>
        <w:tc>
          <w:tcPr>
            <w:tcW w:w="267" w:type="pct"/>
            <w:tcBorders>
              <w:top w:val="single" w:sz="4" w:space="0" w:color="auto"/>
              <w:left w:val="single" w:sz="4" w:space="0" w:color="auto"/>
              <w:bottom w:val="single" w:sz="4" w:space="0" w:color="auto"/>
              <w:right w:val="single" w:sz="12" w:space="0" w:color="auto"/>
            </w:tcBorders>
          </w:tcPr>
          <w:p w14:paraId="4F655C14" w14:textId="77777777" w:rsidR="00A10D80" w:rsidRPr="00320BFA" w:rsidRDefault="00A10D80" w:rsidP="0069068F">
            <w:pPr>
              <w:ind w:left="709" w:hanging="709"/>
              <w:jc w:val="both"/>
              <w:rPr>
                <w:sz w:val="18"/>
              </w:rPr>
            </w:pPr>
          </w:p>
        </w:tc>
      </w:tr>
      <w:tr w:rsidR="00A10D80" w:rsidRPr="00320BFA" w14:paraId="41F1BFA7" w14:textId="77777777" w:rsidTr="0069068F">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8679B8C" w14:textId="77777777" w:rsidR="00A10D80" w:rsidRPr="00320BFA" w:rsidRDefault="00A10D80" w:rsidP="0069068F">
            <w:pPr>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59C6F731" w14:textId="77777777" w:rsidR="00A10D80" w:rsidRPr="00320BFA" w:rsidRDefault="00A10D80" w:rsidP="0069068F">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4105E885" w14:textId="77777777" w:rsidR="00A10D80" w:rsidRPr="00320BFA" w:rsidRDefault="00A10D80" w:rsidP="0069068F">
            <w:pPr>
              <w:ind w:left="709" w:hanging="709"/>
              <w:jc w:val="both"/>
              <w:rPr>
                <w:sz w:val="18"/>
              </w:rPr>
            </w:pPr>
            <w:ins w:id="59" w:author="Marcel Hugo" w:date="2021-10-12T14:46:00Z">
              <w:r>
                <w:rPr>
                  <w:sz w:val="18"/>
                </w:rPr>
                <w:t>X</w:t>
              </w:r>
            </w:ins>
          </w:p>
        </w:tc>
        <w:tc>
          <w:tcPr>
            <w:tcW w:w="299" w:type="pct"/>
            <w:tcBorders>
              <w:top w:val="single" w:sz="4" w:space="0" w:color="auto"/>
              <w:left w:val="single" w:sz="4" w:space="0" w:color="auto"/>
              <w:bottom w:val="single" w:sz="12" w:space="0" w:color="auto"/>
              <w:right w:val="single" w:sz="4" w:space="0" w:color="auto"/>
            </w:tcBorders>
          </w:tcPr>
          <w:p w14:paraId="1AB6085E" w14:textId="77777777" w:rsidR="00A10D80" w:rsidRPr="00320BFA" w:rsidRDefault="00A10D80" w:rsidP="0069068F">
            <w:pPr>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546BADA7" w14:textId="77777777" w:rsidR="00A10D80" w:rsidRPr="00320BFA" w:rsidRDefault="00A10D80" w:rsidP="0069068F">
            <w:pPr>
              <w:ind w:left="709" w:hanging="709"/>
              <w:jc w:val="both"/>
              <w:rPr>
                <w:sz w:val="18"/>
              </w:rPr>
            </w:pPr>
          </w:p>
        </w:tc>
      </w:tr>
      <w:tr w:rsidR="00A10D80" w:rsidRPr="00320BFA" w14:paraId="7FAC9E00" w14:textId="77777777" w:rsidTr="0069068F">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7252374A" w14:textId="77777777" w:rsidR="00A10D80" w:rsidRPr="0000224C" w:rsidRDefault="00A10D80" w:rsidP="0069068F">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572018FA" w14:textId="77777777" w:rsidR="00A10D80" w:rsidRPr="00320BFA" w:rsidRDefault="00A10D80" w:rsidP="0069068F">
            <w:pPr>
              <w:pStyle w:val="TF-xAvalITEM"/>
            </w:pPr>
            <w:r w:rsidRPr="00320BFA">
              <w:t>LINGUAGEM USADA (redação)</w:t>
            </w:r>
          </w:p>
          <w:p w14:paraId="056B1BD8" w14:textId="77777777" w:rsidR="00A10D80" w:rsidRPr="00320BFA" w:rsidRDefault="00A10D80" w:rsidP="0069068F">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7917EBF5" w14:textId="77777777" w:rsidR="00A10D80" w:rsidRPr="00320BFA" w:rsidRDefault="00A10D80" w:rsidP="0069068F">
            <w:pPr>
              <w:ind w:left="709" w:hanging="709"/>
              <w:jc w:val="both"/>
              <w:rPr>
                <w:sz w:val="18"/>
              </w:rPr>
            </w:pPr>
            <w:ins w:id="60" w:author="Marcel Hugo" w:date="2021-10-12T14:46:00Z">
              <w:r>
                <w:rPr>
                  <w:sz w:val="18"/>
                </w:rPr>
                <w:t>X</w:t>
              </w:r>
            </w:ins>
          </w:p>
        </w:tc>
        <w:tc>
          <w:tcPr>
            <w:tcW w:w="299" w:type="pct"/>
            <w:tcBorders>
              <w:top w:val="single" w:sz="12" w:space="0" w:color="auto"/>
              <w:left w:val="single" w:sz="4" w:space="0" w:color="auto"/>
              <w:bottom w:val="single" w:sz="4" w:space="0" w:color="auto"/>
              <w:right w:val="single" w:sz="4" w:space="0" w:color="auto"/>
            </w:tcBorders>
          </w:tcPr>
          <w:p w14:paraId="25C40294" w14:textId="77777777" w:rsidR="00A10D80" w:rsidRPr="00320BFA" w:rsidRDefault="00A10D80" w:rsidP="0069068F">
            <w:pPr>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6BA3A2E2" w14:textId="77777777" w:rsidR="00A10D80" w:rsidRPr="00320BFA" w:rsidRDefault="00A10D80" w:rsidP="0069068F">
            <w:pPr>
              <w:ind w:left="709" w:hanging="709"/>
              <w:jc w:val="both"/>
              <w:rPr>
                <w:sz w:val="18"/>
              </w:rPr>
            </w:pPr>
          </w:p>
        </w:tc>
      </w:tr>
      <w:tr w:rsidR="00A10D80" w:rsidRPr="00320BFA" w14:paraId="03B09CCD" w14:textId="77777777" w:rsidTr="0069068F">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C366767" w14:textId="77777777" w:rsidR="00A10D80" w:rsidRPr="00320BFA" w:rsidRDefault="00A10D80" w:rsidP="0069068F">
            <w:pPr>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6E29A891" w14:textId="77777777" w:rsidR="00A10D80" w:rsidRPr="00320BFA" w:rsidRDefault="00A10D80" w:rsidP="0069068F">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4F34ADD3" w14:textId="77777777" w:rsidR="00A10D80" w:rsidRPr="00320BFA" w:rsidRDefault="00A10D80" w:rsidP="0069068F">
            <w:pPr>
              <w:ind w:left="709" w:hanging="709"/>
              <w:jc w:val="both"/>
              <w:rPr>
                <w:sz w:val="18"/>
              </w:rPr>
            </w:pPr>
            <w:ins w:id="61" w:author="Marcel Hugo" w:date="2021-10-12T14:46:00Z">
              <w:r>
                <w:rPr>
                  <w:sz w:val="18"/>
                </w:rPr>
                <w:t>X</w:t>
              </w:r>
            </w:ins>
          </w:p>
        </w:tc>
        <w:tc>
          <w:tcPr>
            <w:tcW w:w="299" w:type="pct"/>
            <w:tcBorders>
              <w:top w:val="single" w:sz="4" w:space="0" w:color="auto"/>
              <w:left w:val="single" w:sz="4" w:space="0" w:color="auto"/>
              <w:bottom w:val="single" w:sz="12" w:space="0" w:color="auto"/>
              <w:right w:val="single" w:sz="4" w:space="0" w:color="auto"/>
            </w:tcBorders>
          </w:tcPr>
          <w:p w14:paraId="32FD47E7" w14:textId="77777777" w:rsidR="00A10D80" w:rsidRPr="00320BFA" w:rsidRDefault="00A10D80" w:rsidP="0069068F">
            <w:pPr>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39BC3100" w14:textId="77777777" w:rsidR="00A10D80" w:rsidRPr="00320BFA" w:rsidRDefault="00A10D80" w:rsidP="0069068F">
            <w:pPr>
              <w:ind w:left="709" w:hanging="709"/>
              <w:jc w:val="both"/>
              <w:rPr>
                <w:sz w:val="18"/>
              </w:rPr>
            </w:pPr>
          </w:p>
        </w:tc>
      </w:tr>
    </w:tbl>
    <w:p w14:paraId="1BAEBE82" w14:textId="36D34A6E" w:rsidR="00A10D80" w:rsidRDefault="00A10D80"/>
    <w:p w14:paraId="2F5AD02C" w14:textId="77777777" w:rsidR="00703848" w:rsidRDefault="00703848"/>
    <w:p w14:paraId="1CFB4FD1" w14:textId="77777777" w:rsidR="00703848" w:rsidRDefault="00703848">
      <w:pPr>
        <w:rPr>
          <w:sz w:val="20"/>
        </w:rPr>
      </w:pPr>
    </w:p>
    <w:p w14:paraId="19CF50A7" w14:textId="483B7AA1" w:rsidR="00A10D80" w:rsidRDefault="00A10D80">
      <w:pPr>
        <w:rPr>
          <w:rFonts w:ascii="Times New Roman" w:eastAsia="Times New Roman" w:hAnsi="Times New Roman" w:cs="Times New Roman"/>
          <w:sz w:val="20"/>
          <w:lang w:eastAsia="pt-BR"/>
        </w:rPr>
      </w:pPr>
      <w:r>
        <w:br w:type="page"/>
      </w:r>
    </w:p>
    <w:p w14:paraId="2CDC49C8" w14:textId="77777777" w:rsidR="00703848" w:rsidRDefault="00703848" w:rsidP="0000224C">
      <w:pPr>
        <w:pStyle w:val="TF-xAvalLINHA"/>
        <w:tabs>
          <w:tab w:val="left" w:leader="underscore" w:pos="6237"/>
        </w:tabs>
      </w:pPr>
    </w:p>
    <w:p w14:paraId="1CAFC231" w14:textId="4DAF8F90" w:rsidR="00703848" w:rsidRDefault="00703848"/>
    <w:tbl>
      <w:tblPr>
        <w:tblW w:w="5000" w:type="pct"/>
        <w:tblLook w:val="0000" w:firstRow="0" w:lastRow="0" w:firstColumn="0" w:lastColumn="0" w:noHBand="0" w:noVBand="0"/>
      </w:tblPr>
      <w:tblGrid>
        <w:gridCol w:w="1716"/>
        <w:gridCol w:w="6788"/>
      </w:tblGrid>
      <w:tr w:rsidR="00703848" w14:paraId="11FD6AE4" w14:textId="77777777" w:rsidTr="00671D82">
        <w:trPr>
          <w:trHeight w:val="721"/>
        </w:trPr>
        <w:tc>
          <w:tcPr>
            <w:tcW w:w="988" w:type="pct"/>
            <w:tcBorders>
              <w:top w:val="nil"/>
              <w:left w:val="nil"/>
              <w:bottom w:val="nil"/>
              <w:right w:val="nil"/>
            </w:tcBorders>
            <w:vAlign w:val="center"/>
          </w:tcPr>
          <w:p w14:paraId="2D92EBB1" w14:textId="77777777" w:rsidR="00703848" w:rsidRDefault="00703848" w:rsidP="00B30858">
            <w:pPr>
              <w:pStyle w:val="Ttulo3"/>
            </w:pPr>
            <w:r>
              <w:rPr>
                <w:noProof/>
              </w:rPr>
              <w:drawing>
                <wp:inline distT="0" distB="0" distL="0" distR="0" wp14:anchorId="0F3A58F0" wp14:editId="4C729ADF">
                  <wp:extent cx="943117" cy="590550"/>
                  <wp:effectExtent l="0" t="0" r="9525" b="0"/>
                  <wp:docPr id="6" name="Imagem 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log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43117" cy="590550"/>
                          </a:xfrm>
                          <a:prstGeom prst="rect">
                            <a:avLst/>
                          </a:prstGeom>
                          <a:noFill/>
                          <a:ln>
                            <a:noFill/>
                          </a:ln>
                        </pic:spPr>
                      </pic:pic>
                    </a:graphicData>
                  </a:graphic>
                </wp:inline>
              </w:drawing>
            </w:r>
          </w:p>
        </w:tc>
        <w:tc>
          <w:tcPr>
            <w:tcW w:w="4012" w:type="pct"/>
            <w:tcBorders>
              <w:top w:val="nil"/>
              <w:left w:val="nil"/>
              <w:bottom w:val="nil"/>
              <w:right w:val="nil"/>
            </w:tcBorders>
          </w:tcPr>
          <w:p w14:paraId="7868BC4A" w14:textId="77777777" w:rsidR="00703848" w:rsidRPr="00951D18" w:rsidRDefault="00703848" w:rsidP="00671D82">
            <w:pPr>
              <w:jc w:val="both"/>
              <w:rPr>
                <w:rFonts w:ascii="Arial" w:hAnsi="Arial" w:cs="Arial"/>
                <w:b/>
                <w:smallCaps/>
                <w:sz w:val="22"/>
                <w:szCs w:val="20"/>
              </w:rPr>
            </w:pPr>
            <w:r w:rsidRPr="00951D18">
              <w:rPr>
                <w:rFonts w:ascii="Arial" w:hAnsi="Arial" w:cs="Arial"/>
                <w:b/>
                <w:smallCaps/>
                <w:sz w:val="22"/>
                <w:szCs w:val="20"/>
              </w:rPr>
              <w:t>Universidade Regional de Blumenau</w:t>
            </w:r>
          </w:p>
          <w:p w14:paraId="650C5EAA" w14:textId="77777777" w:rsidR="00703848" w:rsidRDefault="00703848" w:rsidP="00671D82">
            <w:pPr>
              <w:jc w:val="both"/>
              <w:rPr>
                <w:rFonts w:ascii="Arial" w:hAnsi="Arial" w:cs="Arial"/>
                <w:b/>
                <w:smallCaps/>
                <w:sz w:val="22"/>
                <w:szCs w:val="20"/>
              </w:rPr>
            </w:pPr>
            <w:r w:rsidRPr="00951D18">
              <w:rPr>
                <w:rFonts w:ascii="Arial" w:hAnsi="Arial" w:cs="Arial"/>
                <w:b/>
                <w:smallCaps/>
                <w:sz w:val="22"/>
                <w:szCs w:val="20"/>
              </w:rPr>
              <w:t>Centro de Ciências Exatas e Naturais</w:t>
            </w:r>
          </w:p>
          <w:p w14:paraId="26987C4C" w14:textId="77777777" w:rsidR="00703848" w:rsidRDefault="00703848" w:rsidP="00671D82">
            <w:pPr>
              <w:jc w:val="both"/>
              <w:rPr>
                <w:rFonts w:ascii="Arial" w:hAnsi="Arial" w:cs="Arial"/>
                <w:b/>
                <w:smallCaps/>
                <w:sz w:val="22"/>
                <w:szCs w:val="20"/>
              </w:rPr>
            </w:pPr>
            <w:r w:rsidRPr="00951D18">
              <w:rPr>
                <w:rFonts w:ascii="Arial" w:hAnsi="Arial" w:cs="Arial"/>
                <w:b/>
                <w:smallCaps/>
                <w:sz w:val="22"/>
                <w:szCs w:val="20"/>
              </w:rPr>
              <w:t>Disciplina: Trabalho de Conclusão de Curso I</w:t>
            </w:r>
          </w:p>
          <w:p w14:paraId="42E52F99" w14:textId="77777777" w:rsidR="00703848" w:rsidRDefault="00703848" w:rsidP="00671D82">
            <w:pPr>
              <w:jc w:val="both"/>
              <w:rPr>
                <w:rFonts w:ascii="Arial" w:hAnsi="Arial" w:cs="Arial"/>
                <w:b/>
                <w:smallCaps/>
                <w:sz w:val="22"/>
                <w:szCs w:val="20"/>
              </w:rPr>
            </w:pPr>
            <w:r>
              <w:rPr>
                <w:rFonts w:ascii="Arial" w:hAnsi="Arial" w:cs="Arial"/>
                <w:b/>
                <w:smallCaps/>
                <w:sz w:val="22"/>
                <w:szCs w:val="20"/>
              </w:rPr>
              <w:t xml:space="preserve">Curso: </w:t>
            </w:r>
            <w:r>
              <w:rPr>
                <w:rFonts w:ascii="Arial" w:hAnsi="Arial" w:cs="Arial"/>
                <w:b/>
                <w:smallCaps/>
                <w:sz w:val="22"/>
                <w:szCs w:val="20"/>
              </w:rPr>
              <w:fldChar w:fldCharType="begin"/>
            </w:r>
            <w:r>
              <w:rPr>
                <w:rFonts w:ascii="Arial" w:hAnsi="Arial" w:cs="Arial"/>
                <w:b/>
                <w:smallCaps/>
                <w:sz w:val="22"/>
                <w:szCs w:val="20"/>
              </w:rPr>
              <w:instrText xml:space="preserve"> MERGEFIELD Curso </w:instrText>
            </w:r>
            <w:r>
              <w:rPr>
                <w:rFonts w:ascii="Arial" w:hAnsi="Arial" w:cs="Arial"/>
                <w:b/>
                <w:smallCaps/>
                <w:sz w:val="22"/>
                <w:szCs w:val="20"/>
              </w:rPr>
              <w:fldChar w:fldCharType="separate"/>
            </w:r>
            <w:r>
              <w:rPr>
                <w:rFonts w:ascii="Arial" w:hAnsi="Arial" w:cs="Arial"/>
                <w:b/>
                <w:smallCaps/>
                <w:noProof/>
                <w:sz w:val="22"/>
                <w:szCs w:val="20"/>
              </w:rPr>
              <w:t>CIÊNCIA DA COMPUTAÇÃO</w:t>
            </w:r>
            <w:r>
              <w:rPr>
                <w:rFonts w:ascii="Arial" w:hAnsi="Arial" w:cs="Arial"/>
                <w:b/>
                <w:smallCaps/>
                <w:sz w:val="22"/>
                <w:szCs w:val="20"/>
              </w:rPr>
              <w:fldChar w:fldCharType="end"/>
            </w:r>
            <w:r>
              <w:rPr>
                <w:rFonts w:ascii="Arial" w:hAnsi="Arial" w:cs="Arial"/>
                <w:b/>
                <w:smallCaps/>
                <w:sz w:val="22"/>
                <w:szCs w:val="20"/>
              </w:rPr>
              <w:t xml:space="preserve"> - BCC</w:t>
            </w:r>
          </w:p>
          <w:p w14:paraId="6D5FDF10" w14:textId="77777777" w:rsidR="00703848" w:rsidRPr="00951D18" w:rsidRDefault="00703848" w:rsidP="00671D82">
            <w:pPr>
              <w:jc w:val="both"/>
              <w:rPr>
                <w:smallCaps/>
                <w:sz w:val="22"/>
              </w:rPr>
            </w:pPr>
          </w:p>
        </w:tc>
      </w:tr>
    </w:tbl>
    <w:p w14:paraId="41FA6CE4" w14:textId="77777777" w:rsidR="00703848" w:rsidRDefault="00703848">
      <w:pPr>
        <w:spacing w:line="360" w:lineRule="auto"/>
        <w:rPr>
          <w:rFonts w:ascii="Arial" w:hAnsi="Arial" w:cs="Arial"/>
          <w:sz w:val="22"/>
        </w:rPr>
      </w:pPr>
    </w:p>
    <w:p w14:paraId="3F304C48" w14:textId="77777777" w:rsidR="00703848" w:rsidRPr="00126703" w:rsidRDefault="00703848" w:rsidP="000C4C02">
      <w:pPr>
        <w:spacing w:line="360" w:lineRule="auto"/>
        <w:jc w:val="center"/>
        <w:rPr>
          <w:rFonts w:ascii="Arial" w:hAnsi="Arial" w:cs="Arial"/>
          <w:b/>
          <w:sz w:val="22"/>
          <w:u w:val="single"/>
        </w:rPr>
      </w:pPr>
      <w:r w:rsidRPr="00126703">
        <w:rPr>
          <w:rFonts w:ascii="Arial" w:hAnsi="Arial" w:cs="Arial"/>
          <w:b/>
          <w:sz w:val="22"/>
          <w:u w:val="single"/>
        </w:rPr>
        <w:t>ATA D</w:t>
      </w:r>
      <w:r>
        <w:rPr>
          <w:rFonts w:ascii="Arial" w:hAnsi="Arial" w:cs="Arial"/>
          <w:b/>
          <w:sz w:val="22"/>
          <w:u w:val="single"/>
        </w:rPr>
        <w:t xml:space="preserve">A </w:t>
      </w:r>
      <w:r w:rsidRPr="00126703">
        <w:rPr>
          <w:rFonts w:ascii="Arial" w:hAnsi="Arial" w:cs="Arial"/>
          <w:b/>
          <w:sz w:val="22"/>
          <w:u w:val="single"/>
        </w:rPr>
        <w:t xml:space="preserve">DEFESA: BANCA </w:t>
      </w:r>
      <w:r>
        <w:rPr>
          <w:rFonts w:ascii="Arial" w:hAnsi="Arial" w:cs="Arial"/>
          <w:b/>
          <w:sz w:val="22"/>
          <w:u w:val="single"/>
        </w:rPr>
        <w:t>DO PRÉ-PROJETO</w:t>
      </w:r>
    </w:p>
    <w:p w14:paraId="3AEB3DC0" w14:textId="77777777" w:rsidR="00703848" w:rsidRDefault="00703848" w:rsidP="00B30858">
      <w:pPr>
        <w:pStyle w:val="Recuodecorpodetexto"/>
        <w:spacing w:before="120"/>
        <w:ind w:firstLine="0"/>
        <w:jc w:val="both"/>
        <w:rPr>
          <w:rFonts w:ascii="Arial" w:hAnsi="Arial" w:cs="Arial"/>
          <w:sz w:val="22"/>
        </w:rPr>
      </w:pPr>
      <w:r>
        <w:rPr>
          <w:rFonts w:ascii="Arial" w:hAnsi="Arial" w:cs="Arial"/>
          <w:sz w:val="22"/>
        </w:rPr>
        <w:t>Venho,  por  meio  deste</w:t>
      </w:r>
      <w:r w:rsidRPr="00B939B7">
        <w:rPr>
          <w:rFonts w:ascii="Arial" w:hAnsi="Arial" w:cs="Arial"/>
          <w:sz w:val="22"/>
        </w:rPr>
        <w:t>,</w:t>
      </w:r>
      <w:r>
        <w:rPr>
          <w:rFonts w:ascii="Arial" w:hAnsi="Arial" w:cs="Arial"/>
          <w:sz w:val="22"/>
        </w:rPr>
        <w:t xml:space="preserve"> </w:t>
      </w:r>
      <w:r w:rsidRPr="00B939B7">
        <w:rPr>
          <w:rFonts w:ascii="Arial" w:hAnsi="Arial" w:cs="Arial"/>
          <w:sz w:val="22"/>
        </w:rPr>
        <w:t xml:space="preserve"> manifestar</w:t>
      </w:r>
      <w:r>
        <w:rPr>
          <w:rFonts w:ascii="Arial" w:hAnsi="Arial" w:cs="Arial"/>
          <w:sz w:val="22"/>
        </w:rPr>
        <w:t xml:space="preserve"> </w:t>
      </w:r>
      <w:r w:rsidRPr="00B939B7">
        <w:rPr>
          <w:rFonts w:ascii="Arial" w:hAnsi="Arial" w:cs="Arial"/>
          <w:sz w:val="22"/>
        </w:rPr>
        <w:t xml:space="preserve"> </w:t>
      </w:r>
      <w:r>
        <w:rPr>
          <w:rFonts w:ascii="Arial" w:hAnsi="Arial" w:cs="Arial"/>
          <w:sz w:val="22"/>
        </w:rPr>
        <w:t xml:space="preserve">minha  avaliação </w:t>
      </w:r>
      <w:r w:rsidRPr="00B939B7">
        <w:rPr>
          <w:rFonts w:ascii="Arial" w:hAnsi="Arial" w:cs="Arial"/>
          <w:sz w:val="22"/>
        </w:rPr>
        <w:t xml:space="preserve"> sobre</w:t>
      </w:r>
      <w:r>
        <w:rPr>
          <w:rFonts w:ascii="Arial" w:hAnsi="Arial" w:cs="Arial"/>
          <w:sz w:val="22"/>
        </w:rPr>
        <w:t xml:space="preserve">  a  </w:t>
      </w:r>
      <w:r w:rsidRPr="00B30858">
        <w:rPr>
          <w:rFonts w:ascii="Arial" w:hAnsi="Arial" w:cs="Arial"/>
          <w:b/>
          <w:sz w:val="22"/>
        </w:rPr>
        <w:t>apresentação</w:t>
      </w:r>
      <w:r>
        <w:rPr>
          <w:rFonts w:ascii="Arial" w:hAnsi="Arial" w:cs="Arial"/>
          <w:sz w:val="22"/>
        </w:rPr>
        <w:t xml:space="preserve">  d</w:t>
      </w:r>
      <w:r w:rsidRPr="00B939B7">
        <w:rPr>
          <w:rFonts w:ascii="Arial" w:hAnsi="Arial" w:cs="Arial"/>
          <w:sz w:val="22"/>
        </w:rPr>
        <w:t xml:space="preserve">o </w:t>
      </w:r>
      <w:r>
        <w:rPr>
          <w:rFonts w:ascii="Arial" w:hAnsi="Arial" w:cs="Arial"/>
          <w:sz w:val="22"/>
        </w:rPr>
        <w:t xml:space="preserve">  Pré-Projeto  de  TCC</w:t>
      </w:r>
      <w:r w:rsidRPr="00B939B7">
        <w:rPr>
          <w:rFonts w:ascii="Arial" w:hAnsi="Arial" w:cs="Arial"/>
          <w:sz w:val="22"/>
        </w:rPr>
        <w:t xml:space="preserve"> </w:t>
      </w:r>
    </w:p>
    <w:p w14:paraId="6DACAF30" w14:textId="77777777" w:rsidR="00703848" w:rsidRDefault="00703848" w:rsidP="00B30858">
      <w:pPr>
        <w:pStyle w:val="Recuodecorpodetexto"/>
        <w:spacing w:before="120"/>
        <w:ind w:firstLine="0"/>
        <w:jc w:val="both"/>
        <w:rPr>
          <w:rFonts w:ascii="Arial" w:hAnsi="Arial" w:cs="Arial"/>
          <w:b/>
          <w:sz w:val="22"/>
        </w:rPr>
      </w:pPr>
      <w:r w:rsidRPr="00B939B7">
        <w:rPr>
          <w:rFonts w:ascii="Arial" w:hAnsi="Arial" w:cs="Arial"/>
          <w:sz w:val="22"/>
        </w:rPr>
        <w:t>realizado pelo(a) acadêmico(a),</w:t>
      </w:r>
      <w:r>
        <w:rPr>
          <w:rFonts w:ascii="Arial" w:hAnsi="Arial" w:cs="Arial"/>
          <w:sz w:val="22"/>
        </w:rPr>
        <w:t xml:space="preserve"> </w:t>
      </w:r>
      <w:r w:rsidRPr="0022008D">
        <w:rPr>
          <w:rFonts w:ascii="Arial" w:hAnsi="Arial" w:cs="Arial"/>
          <w:sz w:val="22"/>
        </w:rPr>
        <w:t>Otavio</w:t>
      </w:r>
      <w:r>
        <w:rPr>
          <w:rFonts w:ascii="Arial" w:hAnsi="Arial" w:cs="Arial"/>
          <w:sz w:val="22"/>
        </w:rPr>
        <w:t xml:space="preserve"> </w:t>
      </w:r>
      <w:r w:rsidRPr="0022008D">
        <w:rPr>
          <w:rFonts w:ascii="Arial" w:hAnsi="Arial" w:cs="Arial"/>
          <w:sz w:val="22"/>
        </w:rPr>
        <w:t>Augusto</w:t>
      </w:r>
      <w:r>
        <w:rPr>
          <w:rFonts w:ascii="Arial" w:hAnsi="Arial" w:cs="Arial"/>
          <w:sz w:val="22"/>
        </w:rPr>
        <w:t xml:space="preserve"> </w:t>
      </w:r>
      <w:r w:rsidRPr="0022008D">
        <w:rPr>
          <w:rFonts w:ascii="Arial" w:hAnsi="Arial" w:cs="Arial"/>
          <w:sz w:val="22"/>
        </w:rPr>
        <w:t>Passos</w:t>
      </w:r>
      <w:r>
        <w:rPr>
          <w:rFonts w:ascii="Arial" w:hAnsi="Arial" w:cs="Arial"/>
          <w:sz w:val="22"/>
        </w:rPr>
        <w:t xml:space="preserve"> </w:t>
      </w:r>
      <w:r w:rsidRPr="0022008D">
        <w:rPr>
          <w:rFonts w:ascii="Arial" w:hAnsi="Arial" w:cs="Arial"/>
          <w:sz w:val="22"/>
        </w:rPr>
        <w:t>Coelho</w:t>
      </w:r>
      <w:r>
        <w:rPr>
          <w:rFonts w:ascii="Arial" w:hAnsi="Arial" w:cs="Arial"/>
          <w:sz w:val="22"/>
        </w:rPr>
        <w:t xml:space="preserve"> </w:t>
      </w:r>
      <w:r w:rsidRPr="00B939B7">
        <w:rPr>
          <w:rFonts w:ascii="Arial" w:hAnsi="Arial" w:cs="Arial"/>
          <w:sz w:val="22"/>
        </w:rPr>
        <w:t xml:space="preserve">no </w:t>
      </w:r>
      <w:r>
        <w:rPr>
          <w:rFonts w:ascii="Arial" w:hAnsi="Arial" w:cs="Arial"/>
          <w:b/>
          <w:smallCaps/>
          <w:sz w:val="22"/>
        </w:rPr>
        <w:t>SEGUNDO SEMESTRE de 2021</w:t>
      </w:r>
      <w:r w:rsidRPr="00B939B7">
        <w:rPr>
          <w:rFonts w:ascii="Arial" w:hAnsi="Arial" w:cs="Arial"/>
          <w:sz w:val="22"/>
        </w:rPr>
        <w:t xml:space="preserve">, </w:t>
      </w:r>
      <w:r w:rsidRPr="0028211F">
        <w:rPr>
          <w:rFonts w:ascii="Arial" w:hAnsi="Arial" w:cs="Arial"/>
          <w:sz w:val="22"/>
        </w:rPr>
        <w:t>com o título</w:t>
      </w:r>
      <w:r>
        <w:rPr>
          <w:rFonts w:ascii="Arial" w:hAnsi="Arial" w:cs="Arial"/>
          <w:sz w:val="22"/>
        </w:rPr>
        <w:t xml:space="preserve"> </w:t>
      </w:r>
      <w:r w:rsidRPr="0022008D">
        <w:rPr>
          <w:rFonts w:ascii="Arial" w:hAnsi="Arial" w:cs="Arial"/>
          <w:sz w:val="22"/>
        </w:rPr>
        <w:t>FACILITANDO ACESSIBILIDADE DE DALTÔNICOS NA NAVEGAÇÃO WEB</w:t>
      </w:r>
      <w:r w:rsidRPr="00646F0D">
        <w:rPr>
          <w:rFonts w:ascii="Arial" w:hAnsi="Arial" w:cs="Arial"/>
          <w:sz w:val="22"/>
        </w:rPr>
        <w:t>,</w:t>
      </w:r>
      <w:r w:rsidRPr="0028211F">
        <w:rPr>
          <w:rFonts w:ascii="Arial" w:hAnsi="Arial" w:cs="Arial"/>
          <w:sz w:val="22"/>
        </w:rPr>
        <w:t xml:space="preserve"> sob orientação </w:t>
      </w:r>
      <w:r w:rsidRPr="004F3C7A">
        <w:rPr>
          <w:rFonts w:ascii="Arial" w:hAnsi="Arial" w:cs="Arial"/>
          <w:sz w:val="22"/>
        </w:rPr>
        <w:t xml:space="preserve">do </w:t>
      </w:r>
      <w:proofErr w:type="spellStart"/>
      <w:r w:rsidRPr="00F70234">
        <w:rPr>
          <w:rFonts w:ascii="Arial" w:hAnsi="Arial" w:cs="Arial"/>
          <w:sz w:val="22"/>
        </w:rPr>
        <w:t>prof</w:t>
      </w:r>
      <w:proofErr w:type="spellEnd"/>
      <w:r w:rsidRPr="00F70234">
        <w:rPr>
          <w:rFonts w:ascii="Arial" w:hAnsi="Arial" w:cs="Arial"/>
          <w:sz w:val="22"/>
        </w:rPr>
        <w:t xml:space="preserve">(a). Luciana Pereira de Araújo </w:t>
      </w:r>
      <w:proofErr w:type="spellStart"/>
      <w:r w:rsidRPr="00F70234">
        <w:rPr>
          <w:rFonts w:ascii="Arial" w:hAnsi="Arial" w:cs="Arial"/>
          <w:sz w:val="22"/>
        </w:rPr>
        <w:t>Kohler</w:t>
      </w:r>
      <w:proofErr w:type="spellEnd"/>
      <w:r w:rsidRPr="0030563C">
        <w:rPr>
          <w:rFonts w:ascii="Arial" w:hAnsi="Arial" w:cs="Arial"/>
          <w:sz w:val="22"/>
        </w:rPr>
        <w:t>.</w:t>
      </w:r>
    </w:p>
    <w:p w14:paraId="14C9A65F" w14:textId="77777777" w:rsidR="00703848" w:rsidRDefault="00703848" w:rsidP="00610451">
      <w:pPr>
        <w:pStyle w:val="Recuodecorpodetexto"/>
        <w:spacing w:before="120"/>
        <w:ind w:firstLine="0"/>
        <w:jc w:val="both"/>
        <w:rPr>
          <w:rFonts w:ascii="Arial" w:hAnsi="Arial" w:cs="Arial"/>
          <w:sz w:val="22"/>
        </w:rPr>
      </w:pPr>
    </w:p>
    <w:p w14:paraId="17004D93" w14:textId="77777777" w:rsidR="00703848" w:rsidRDefault="00703848" w:rsidP="00610451">
      <w:pPr>
        <w:pStyle w:val="Recuodecorpodetexto"/>
        <w:spacing w:before="120"/>
        <w:ind w:firstLine="0"/>
        <w:jc w:val="both"/>
        <w:rPr>
          <w:rFonts w:ascii="Arial" w:hAnsi="Arial" w:cs="Arial"/>
          <w:sz w:val="22"/>
        </w:rPr>
      </w:pPr>
      <w:r>
        <w:rPr>
          <w:rFonts w:ascii="Arial" w:hAnsi="Arial" w:cs="Arial"/>
          <w:sz w:val="22"/>
        </w:rPr>
        <w:t>A</w:t>
      </w:r>
      <w:r w:rsidRPr="00B939B7">
        <w:rPr>
          <w:rFonts w:ascii="Arial" w:hAnsi="Arial" w:cs="Arial"/>
          <w:sz w:val="22"/>
        </w:rPr>
        <w:t xml:space="preserve"> referid</w:t>
      </w:r>
      <w:r>
        <w:rPr>
          <w:rFonts w:ascii="Arial" w:hAnsi="Arial" w:cs="Arial"/>
          <w:sz w:val="22"/>
        </w:rPr>
        <w:t>a</w:t>
      </w:r>
      <w:r w:rsidRPr="00B939B7">
        <w:rPr>
          <w:rFonts w:ascii="Arial" w:hAnsi="Arial" w:cs="Arial"/>
          <w:sz w:val="22"/>
        </w:rPr>
        <w:t xml:space="preserve"> </w:t>
      </w:r>
      <w:r>
        <w:rPr>
          <w:rFonts w:ascii="Arial" w:hAnsi="Arial" w:cs="Arial"/>
          <w:sz w:val="22"/>
        </w:rPr>
        <w:t xml:space="preserve">apresentação obteve a seguinte </w:t>
      </w:r>
      <w:r w:rsidRPr="00EE2758">
        <w:rPr>
          <w:rFonts w:ascii="Arial" w:hAnsi="Arial" w:cs="Arial"/>
          <w:sz w:val="22"/>
          <w:u w:val="single"/>
        </w:rPr>
        <w:t>nota</w:t>
      </w:r>
      <w:r w:rsidRPr="00B939B7">
        <w:rPr>
          <w:rFonts w:ascii="Arial" w:hAnsi="Arial" w:cs="Arial"/>
          <w:sz w:val="22"/>
        </w:rPr>
        <w:t>:</w:t>
      </w:r>
    </w:p>
    <w:tbl>
      <w:tblPr>
        <w:tblStyle w:val="GradeClara"/>
        <w:tblW w:w="0" w:type="auto"/>
        <w:jc w:val="center"/>
        <w:tblLayout w:type="fixed"/>
        <w:tblLook w:val="06E0" w:firstRow="1" w:lastRow="1" w:firstColumn="1" w:lastColumn="0" w:noHBand="1" w:noVBand="1"/>
      </w:tblPr>
      <w:tblGrid>
        <w:gridCol w:w="5670"/>
        <w:gridCol w:w="1519"/>
        <w:gridCol w:w="236"/>
      </w:tblGrid>
      <w:tr w:rsidR="00703848" w14:paraId="0B99F911" w14:textId="77777777" w:rsidTr="00716722">
        <w:trPr>
          <w:cnfStyle w:val="100000000000" w:firstRow="1" w:lastRow="0" w:firstColumn="0" w:lastColumn="0" w:oddVBand="0" w:evenVBand="0" w:oddHBand="0" w:evenHBand="0" w:firstRowFirstColumn="0" w:firstRowLastColumn="0" w:lastRowFirstColumn="0" w:lastRowLastColumn="0"/>
          <w:trHeight w:hRule="exact" w:val="603"/>
          <w:jc w:val="center"/>
        </w:trPr>
        <w:tc>
          <w:tcPr>
            <w:cnfStyle w:val="001000000000" w:firstRow="0" w:lastRow="0" w:firstColumn="1" w:lastColumn="0" w:oddVBand="0" w:evenVBand="0" w:oddHBand="0" w:evenHBand="0" w:firstRowFirstColumn="0" w:firstRowLastColumn="0" w:lastRowFirstColumn="0" w:lastRowLastColumn="0"/>
            <w:tcW w:w="5670" w:type="dxa"/>
            <w:vAlign w:val="center"/>
          </w:tcPr>
          <w:p w14:paraId="01ACC9B0" w14:textId="77777777" w:rsidR="00703848" w:rsidRDefault="00703848" w:rsidP="00716722">
            <w:pPr>
              <w:pStyle w:val="Corpodetexto"/>
              <w:spacing w:line="240" w:lineRule="auto"/>
              <w:jc w:val="left"/>
              <w:rPr>
                <w:rFonts w:ascii="Arial" w:hAnsi="Arial" w:cs="Arial"/>
                <w:sz w:val="22"/>
              </w:rPr>
            </w:pPr>
            <w:r>
              <w:rPr>
                <w:rFonts w:ascii="Arial" w:hAnsi="Arial" w:cs="Arial"/>
                <w:sz w:val="22"/>
              </w:rPr>
              <w:t>Componente da Banca</w:t>
            </w:r>
          </w:p>
        </w:tc>
        <w:tc>
          <w:tcPr>
            <w:tcW w:w="1519" w:type="dxa"/>
            <w:vAlign w:val="center"/>
          </w:tcPr>
          <w:p w14:paraId="5CC20AC6" w14:textId="77777777" w:rsidR="00703848" w:rsidRDefault="00703848" w:rsidP="00B30858">
            <w:pPr>
              <w:pStyle w:val="Corpodetexto"/>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Nota</w:t>
            </w:r>
          </w:p>
          <w:p w14:paraId="1B2443B9" w14:textId="77777777" w:rsidR="00703848" w:rsidRDefault="00703848" w:rsidP="00B30858">
            <w:pPr>
              <w:pStyle w:val="Corpodetexto"/>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(de 0 a 10)</w:t>
            </w:r>
          </w:p>
        </w:tc>
        <w:tc>
          <w:tcPr>
            <w:tcW w:w="236" w:type="dxa"/>
            <w:tcBorders>
              <w:top w:val="nil"/>
              <w:left w:val="single" w:sz="4" w:space="0" w:color="auto"/>
              <w:bottom w:val="nil"/>
              <w:right w:val="nil"/>
            </w:tcBorders>
            <w:vAlign w:val="center"/>
          </w:tcPr>
          <w:p w14:paraId="5946C900" w14:textId="77777777" w:rsidR="00703848" w:rsidRDefault="00703848" w:rsidP="00B46D59">
            <w:pPr>
              <w:pStyle w:val="Corpodetexto"/>
              <w:spacing w:line="240" w:lineRule="auto"/>
              <w:jc w:val="left"/>
              <w:cnfStyle w:val="100000000000" w:firstRow="1" w:lastRow="0" w:firstColumn="0" w:lastColumn="0" w:oddVBand="0" w:evenVBand="0" w:oddHBand="0" w:evenHBand="0" w:firstRowFirstColumn="0" w:firstRowLastColumn="0" w:lastRowFirstColumn="0" w:lastRowLastColumn="0"/>
              <w:rPr>
                <w:rFonts w:ascii="Arial" w:hAnsi="Arial" w:cs="Arial"/>
                <w:sz w:val="22"/>
              </w:rPr>
            </w:pPr>
          </w:p>
        </w:tc>
      </w:tr>
      <w:tr w:rsidR="00703848" w14:paraId="23669F4E" w14:textId="77777777" w:rsidTr="00716722">
        <w:trPr>
          <w:cnfStyle w:val="010000000000" w:firstRow="0" w:lastRow="1" w:firstColumn="0" w:lastColumn="0" w:oddVBand="0" w:evenVBand="0" w:oddHBand="0" w:evenHBand="0" w:firstRowFirstColumn="0" w:firstRowLastColumn="0" w:lastRowFirstColumn="0" w:lastRowLastColumn="0"/>
          <w:trHeight w:hRule="exact" w:val="1052"/>
          <w:jc w:val="center"/>
        </w:trPr>
        <w:tc>
          <w:tcPr>
            <w:cnfStyle w:val="001000000000" w:firstRow="0" w:lastRow="0" w:firstColumn="1" w:lastColumn="0" w:oddVBand="0" w:evenVBand="0" w:oddHBand="0" w:evenHBand="0" w:firstRowFirstColumn="0" w:firstRowLastColumn="0" w:lastRowFirstColumn="0" w:lastRowLastColumn="0"/>
            <w:tcW w:w="5670" w:type="dxa"/>
            <w:vAlign w:val="center"/>
          </w:tcPr>
          <w:p w14:paraId="2CF4C284" w14:textId="77777777" w:rsidR="00703848" w:rsidRDefault="00703848" w:rsidP="0081369D">
            <w:pPr>
              <w:pStyle w:val="Corpodetexto"/>
              <w:spacing w:line="240" w:lineRule="auto"/>
              <w:jc w:val="left"/>
              <w:rPr>
                <w:rFonts w:ascii="Arial" w:hAnsi="Arial" w:cs="Arial"/>
                <w:sz w:val="22"/>
              </w:rPr>
            </w:pPr>
            <w:r>
              <w:rPr>
                <w:rFonts w:ascii="Arial" w:hAnsi="Arial" w:cs="Arial"/>
                <w:sz w:val="22"/>
              </w:rPr>
              <w:t xml:space="preserve">Professor(a) Avaliador(a): </w:t>
            </w:r>
          </w:p>
          <w:p w14:paraId="44D7046A" w14:textId="77777777" w:rsidR="00703848" w:rsidRPr="00F70234" w:rsidRDefault="00703848" w:rsidP="00F70234">
            <w:pPr>
              <w:pStyle w:val="Corpodetexto"/>
              <w:rPr>
                <w:rFonts w:ascii="Arial" w:hAnsi="Arial" w:cs="Arial"/>
                <w:b w:val="0"/>
                <w:bCs w:val="0"/>
                <w:sz w:val="22"/>
              </w:rPr>
            </w:pPr>
            <w:r w:rsidRPr="00F70234">
              <w:rPr>
                <w:rFonts w:ascii="Arial" w:hAnsi="Arial" w:cs="Arial"/>
                <w:b w:val="0"/>
                <w:bCs w:val="0"/>
                <w:sz w:val="22"/>
              </w:rPr>
              <w:t xml:space="preserve"> Marcel Hugo</w:t>
            </w:r>
          </w:p>
        </w:tc>
        <w:tc>
          <w:tcPr>
            <w:tcW w:w="1519" w:type="dxa"/>
            <w:vAlign w:val="center"/>
          </w:tcPr>
          <w:p w14:paraId="07D134C5" w14:textId="77777777" w:rsidR="00703848" w:rsidRDefault="00703848" w:rsidP="0001192F">
            <w:pPr>
              <w:pStyle w:val="Corpodetexto"/>
              <w:spacing w:line="240" w:lineRule="auto"/>
              <w:jc w:val="center"/>
              <w:cnfStyle w:val="010000000000" w:firstRow="0" w:lastRow="1"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9,5</w:t>
            </w:r>
          </w:p>
        </w:tc>
        <w:tc>
          <w:tcPr>
            <w:tcW w:w="236" w:type="dxa"/>
            <w:tcBorders>
              <w:top w:val="nil"/>
              <w:left w:val="single" w:sz="4" w:space="0" w:color="auto"/>
              <w:bottom w:val="nil"/>
              <w:right w:val="nil"/>
            </w:tcBorders>
            <w:vAlign w:val="center"/>
          </w:tcPr>
          <w:p w14:paraId="7FE2305F" w14:textId="77777777" w:rsidR="00703848" w:rsidRDefault="00703848" w:rsidP="00B46D59">
            <w:pPr>
              <w:pStyle w:val="Corpodetexto"/>
              <w:spacing w:line="240" w:lineRule="auto"/>
              <w:jc w:val="left"/>
              <w:cnfStyle w:val="010000000000" w:firstRow="0" w:lastRow="1" w:firstColumn="0" w:lastColumn="0" w:oddVBand="0" w:evenVBand="0" w:oddHBand="0" w:evenHBand="0" w:firstRowFirstColumn="0" w:firstRowLastColumn="0" w:lastRowFirstColumn="0" w:lastRowLastColumn="0"/>
              <w:rPr>
                <w:rFonts w:ascii="Arial" w:hAnsi="Arial" w:cs="Arial"/>
                <w:sz w:val="22"/>
              </w:rPr>
            </w:pPr>
          </w:p>
        </w:tc>
      </w:tr>
    </w:tbl>
    <w:p w14:paraId="32FA314E" w14:textId="77777777" w:rsidR="00703848" w:rsidRDefault="00703848" w:rsidP="00584D96">
      <w:pPr>
        <w:spacing w:line="360" w:lineRule="auto"/>
        <w:jc w:val="right"/>
        <w:rPr>
          <w:rFonts w:ascii="Arial" w:hAnsi="Arial" w:cs="Arial"/>
          <w:sz w:val="22"/>
          <w:szCs w:val="22"/>
        </w:rPr>
      </w:pPr>
    </w:p>
    <w:p w14:paraId="43423921" w14:textId="77777777" w:rsidR="00703848" w:rsidRPr="0001192F" w:rsidRDefault="00703848" w:rsidP="0001192F">
      <w:pPr>
        <w:spacing w:line="360" w:lineRule="auto"/>
        <w:jc w:val="both"/>
        <w:rPr>
          <w:rFonts w:ascii="Arial" w:hAnsi="Arial" w:cs="Arial"/>
          <w:sz w:val="18"/>
          <w:szCs w:val="18"/>
        </w:rPr>
      </w:pPr>
      <w:r w:rsidRPr="0001192F">
        <w:rPr>
          <w:rFonts w:ascii="Arial" w:hAnsi="Arial" w:cs="Arial"/>
          <w:b/>
          <w:bCs/>
          <w:sz w:val="18"/>
          <w:szCs w:val="18"/>
        </w:rPr>
        <w:t>ATENÇÃO</w:t>
      </w:r>
      <w:r>
        <w:rPr>
          <w:rFonts w:ascii="Arial" w:hAnsi="Arial" w:cs="Arial"/>
          <w:sz w:val="18"/>
          <w:szCs w:val="18"/>
        </w:rPr>
        <w:t>.</w:t>
      </w:r>
      <w:r w:rsidRPr="0001192F">
        <w:rPr>
          <w:rFonts w:ascii="Arial" w:hAnsi="Arial" w:cs="Arial"/>
          <w:sz w:val="18"/>
          <w:szCs w:val="18"/>
        </w:rPr>
        <w:t xml:space="preserve"> </w:t>
      </w:r>
      <w:r>
        <w:rPr>
          <w:rFonts w:ascii="Arial" w:hAnsi="Arial" w:cs="Arial"/>
          <w:sz w:val="18"/>
          <w:szCs w:val="18"/>
        </w:rPr>
        <w:t xml:space="preserve">A nota acima se refere somente a apresentação do pré-projeto e vai ser repassada para o </w:t>
      </w:r>
      <w:r w:rsidRPr="0001192F">
        <w:rPr>
          <w:rFonts w:ascii="Arial" w:hAnsi="Arial" w:cs="Arial"/>
          <w:sz w:val="18"/>
          <w:szCs w:val="18"/>
        </w:rPr>
        <w:t>aluno (orientando)</w:t>
      </w:r>
      <w:r>
        <w:rPr>
          <w:rFonts w:ascii="Arial" w:hAnsi="Arial" w:cs="Arial"/>
          <w:sz w:val="18"/>
          <w:szCs w:val="18"/>
        </w:rPr>
        <w:t>. Favor preencher os campos acima e enviar por e-mail ao professor de TCC1 (</w:t>
      </w:r>
      <w:hyperlink r:id="rId16" w:history="1">
        <w:r w:rsidRPr="00F72701">
          <w:rPr>
            <w:rStyle w:val="Hyperlink"/>
            <w:rFonts w:ascii="Arial" w:hAnsi="Arial" w:cs="Arial"/>
            <w:sz w:val="18"/>
            <w:szCs w:val="18"/>
          </w:rPr>
          <w:t>dalton@furb.br</w:t>
        </w:r>
      </w:hyperlink>
      <w:r>
        <w:rPr>
          <w:rFonts w:ascii="Arial" w:hAnsi="Arial" w:cs="Arial"/>
          <w:sz w:val="18"/>
          <w:szCs w:val="18"/>
        </w:rPr>
        <w:t>). N</w:t>
      </w:r>
      <w:r w:rsidRPr="0001192F">
        <w:rPr>
          <w:rFonts w:ascii="Arial" w:hAnsi="Arial" w:cs="Arial"/>
          <w:sz w:val="18"/>
          <w:szCs w:val="18"/>
        </w:rPr>
        <w:t>ão passar o arquivo com as anotações da revisão já enviado ao professor de TCC1</w:t>
      </w:r>
      <w:r>
        <w:rPr>
          <w:rFonts w:ascii="Arial" w:hAnsi="Arial" w:cs="Arial"/>
          <w:sz w:val="18"/>
          <w:szCs w:val="18"/>
        </w:rPr>
        <w:t xml:space="preserve"> </w:t>
      </w:r>
      <w:r w:rsidRPr="0001192F">
        <w:rPr>
          <w:rFonts w:ascii="Arial" w:hAnsi="Arial" w:cs="Arial"/>
          <w:sz w:val="18"/>
          <w:szCs w:val="18"/>
        </w:rPr>
        <w:t xml:space="preserve">para o orientando e nem para o </w:t>
      </w:r>
      <w:r>
        <w:rPr>
          <w:rFonts w:ascii="Arial" w:hAnsi="Arial" w:cs="Arial"/>
          <w:sz w:val="18"/>
          <w:szCs w:val="18"/>
        </w:rPr>
        <w:t xml:space="preserve">professor </w:t>
      </w:r>
      <w:r w:rsidRPr="0001192F">
        <w:rPr>
          <w:rFonts w:ascii="Arial" w:hAnsi="Arial" w:cs="Arial"/>
          <w:sz w:val="18"/>
          <w:szCs w:val="18"/>
        </w:rPr>
        <w:t xml:space="preserve">orientador. Após </w:t>
      </w:r>
      <w:r>
        <w:rPr>
          <w:rFonts w:ascii="Arial" w:hAnsi="Arial" w:cs="Arial"/>
          <w:sz w:val="18"/>
          <w:szCs w:val="18"/>
        </w:rPr>
        <w:t xml:space="preserve">o professor de TCC1 receber esta ata preenchida, </w:t>
      </w:r>
      <w:r w:rsidRPr="0001192F">
        <w:rPr>
          <w:rFonts w:ascii="Arial" w:hAnsi="Arial" w:cs="Arial"/>
          <w:sz w:val="18"/>
          <w:szCs w:val="18"/>
        </w:rPr>
        <w:t xml:space="preserve">o professor de TCC1 vai disponibilizar </w:t>
      </w:r>
      <w:r>
        <w:rPr>
          <w:rFonts w:ascii="Arial" w:hAnsi="Arial" w:cs="Arial"/>
          <w:sz w:val="18"/>
          <w:szCs w:val="18"/>
        </w:rPr>
        <w:t>para o</w:t>
      </w:r>
      <w:r w:rsidRPr="0001192F">
        <w:rPr>
          <w:rFonts w:ascii="Arial" w:hAnsi="Arial" w:cs="Arial"/>
          <w:sz w:val="18"/>
          <w:szCs w:val="18"/>
        </w:rPr>
        <w:t xml:space="preserve"> orientando/orientador os arquivos com as revisões. Caso julgue necessário fazer mais alguma consideração relacionada ao pré-projeto ou a defesa, favor usar o espaço abaixo.</w:t>
      </w:r>
    </w:p>
    <w:p w14:paraId="5E967EE1" w14:textId="77777777" w:rsidR="00703848" w:rsidRDefault="00703848" w:rsidP="0001192F">
      <w:pPr>
        <w:spacing w:line="360" w:lineRule="auto"/>
        <w:jc w:val="both"/>
        <w:rPr>
          <w:rFonts w:ascii="Arial" w:hAnsi="Arial" w:cs="Arial"/>
          <w:sz w:val="22"/>
          <w:szCs w:val="22"/>
        </w:rPr>
      </w:pPr>
    </w:p>
    <w:p w14:paraId="4E8E5A0D" w14:textId="77777777" w:rsidR="00703848" w:rsidRDefault="00703848" w:rsidP="0001192F">
      <w:pPr>
        <w:spacing w:line="360" w:lineRule="auto"/>
        <w:rPr>
          <w:rFonts w:ascii="Arial" w:hAnsi="Arial" w:cs="Arial"/>
          <w:sz w:val="22"/>
          <w:szCs w:val="22"/>
        </w:rPr>
      </w:pPr>
      <w:r>
        <w:rPr>
          <w:rFonts w:ascii="Arial" w:hAnsi="Arial" w:cs="Arial"/>
          <w:sz w:val="22"/>
          <w:szCs w:val="22"/>
        </w:rPr>
        <w:t>Observações da apresentação:</w:t>
      </w:r>
    </w:p>
    <w:p w14:paraId="4621762B" w14:textId="77777777" w:rsidR="00703848" w:rsidRDefault="00703848" w:rsidP="0001192F">
      <w:pPr>
        <w:spacing w:line="360" w:lineRule="auto"/>
        <w:rPr>
          <w:rFonts w:ascii="Arial" w:hAnsi="Arial" w:cs="Arial"/>
          <w:sz w:val="22"/>
          <w:szCs w:val="22"/>
        </w:rPr>
      </w:pPr>
    </w:p>
    <w:p w14:paraId="0CBF3A79" w14:textId="77777777" w:rsidR="00703848" w:rsidRDefault="00703848" w:rsidP="0001192F">
      <w:pPr>
        <w:spacing w:line="360" w:lineRule="auto"/>
        <w:rPr>
          <w:rFonts w:ascii="Arial" w:hAnsi="Arial" w:cs="Arial"/>
          <w:sz w:val="22"/>
          <w:szCs w:val="22"/>
        </w:rPr>
      </w:pPr>
    </w:p>
    <w:p w14:paraId="1F32E82F" w14:textId="77777777" w:rsidR="00703848" w:rsidRDefault="00703848" w:rsidP="0001192F">
      <w:pPr>
        <w:spacing w:line="360" w:lineRule="auto"/>
        <w:rPr>
          <w:rFonts w:ascii="Arial" w:hAnsi="Arial" w:cs="Arial"/>
          <w:sz w:val="22"/>
          <w:szCs w:val="22"/>
        </w:rPr>
      </w:pPr>
    </w:p>
    <w:p w14:paraId="7F021DB3" w14:textId="77777777" w:rsidR="00703848" w:rsidRDefault="00703848" w:rsidP="0001192F">
      <w:pPr>
        <w:spacing w:line="360" w:lineRule="auto"/>
        <w:rPr>
          <w:rFonts w:ascii="Arial" w:hAnsi="Arial" w:cs="Arial"/>
          <w:sz w:val="22"/>
          <w:szCs w:val="22"/>
        </w:rPr>
      </w:pPr>
    </w:p>
    <w:p w14:paraId="4B1678D5" w14:textId="63AC32E1" w:rsidR="00703848" w:rsidRDefault="00703848">
      <w:r>
        <w:br w:type="page"/>
      </w:r>
    </w:p>
    <w:p w14:paraId="6028C1B8" w14:textId="77777777" w:rsidR="00703848" w:rsidRDefault="00703848"/>
    <w:p w14:paraId="65D15DC6" w14:textId="77777777" w:rsidR="00703848" w:rsidRDefault="00703848"/>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38"/>
        <w:gridCol w:w="3256"/>
      </w:tblGrid>
      <w:tr w:rsidR="00703848" w14:paraId="1D7DC121" w14:textId="77777777" w:rsidTr="00225EA3">
        <w:tc>
          <w:tcPr>
            <w:tcW w:w="9212" w:type="dxa"/>
            <w:gridSpan w:val="2"/>
            <w:shd w:val="clear" w:color="auto" w:fill="auto"/>
          </w:tcPr>
          <w:p w14:paraId="469000DC" w14:textId="77777777" w:rsidR="00703848" w:rsidRDefault="00703848" w:rsidP="00225EA3">
            <w:pPr>
              <w:pStyle w:val="Cabealho"/>
              <w:tabs>
                <w:tab w:val="clear" w:pos="8640"/>
                <w:tab w:val="right" w:pos="8931"/>
              </w:tabs>
              <w:ind w:right="141"/>
              <w:jc w:val="center"/>
              <w:rPr>
                <w:rStyle w:val="Nmerodepgina"/>
              </w:rPr>
            </w:pPr>
            <w:bookmarkStart w:id="62" w:name="_Toc420723208"/>
            <w:bookmarkStart w:id="63" w:name="_Toc482682369"/>
            <w:bookmarkStart w:id="64" w:name="_Toc54164903"/>
            <w:bookmarkStart w:id="65" w:name="_Toc54165663"/>
            <w:bookmarkStart w:id="66" w:name="_Toc54169315"/>
            <w:bookmarkStart w:id="67" w:name="_Toc96347419"/>
            <w:bookmarkStart w:id="68" w:name="_Toc96357709"/>
            <w:bookmarkStart w:id="69" w:name="_Toc96491849"/>
            <w:bookmarkStart w:id="70" w:name="_Toc411603089"/>
            <w:r>
              <w:rPr>
                <w:rStyle w:val="Nmerodepgina"/>
              </w:rPr>
              <w:t>CURSO DE CIÊNCIA DA COMPUTAÇÃO – TCC</w:t>
            </w:r>
          </w:p>
        </w:tc>
      </w:tr>
      <w:tr w:rsidR="00703848" w14:paraId="610E1F78" w14:textId="77777777" w:rsidTr="00225EA3">
        <w:tc>
          <w:tcPr>
            <w:tcW w:w="5778" w:type="dxa"/>
            <w:shd w:val="clear" w:color="auto" w:fill="auto"/>
          </w:tcPr>
          <w:p w14:paraId="7C66D438" w14:textId="77777777" w:rsidR="00703848" w:rsidRPr="003C5262" w:rsidRDefault="00703848" w:rsidP="00225EA3">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434" w:type="dxa"/>
            <w:shd w:val="clear" w:color="auto" w:fill="auto"/>
          </w:tcPr>
          <w:p w14:paraId="0FE86241" w14:textId="77777777" w:rsidR="00703848" w:rsidRDefault="00703848" w:rsidP="00225EA3">
            <w:pPr>
              <w:pStyle w:val="Cabealho"/>
              <w:tabs>
                <w:tab w:val="clear" w:pos="8640"/>
                <w:tab w:val="right" w:pos="8931"/>
              </w:tabs>
              <w:ind w:right="141"/>
              <w:rPr>
                <w:rStyle w:val="Nmerodepgina"/>
              </w:rPr>
            </w:pPr>
            <w:r>
              <w:rPr>
                <w:rStyle w:val="Nmerodepgina"/>
              </w:rPr>
              <w:t>ANO/SEMESTRE: 2021/2</w:t>
            </w:r>
          </w:p>
        </w:tc>
      </w:tr>
    </w:tbl>
    <w:p w14:paraId="75DA1FD9" w14:textId="77777777" w:rsidR="00703848" w:rsidRDefault="00703848" w:rsidP="003D6DAC">
      <w:pPr>
        <w:pStyle w:val="TF-TTULO"/>
        <w:ind w:firstLine="709"/>
      </w:pPr>
    </w:p>
    <w:p w14:paraId="4C04BF31" w14:textId="77777777" w:rsidR="00703848" w:rsidRPr="00B00E04" w:rsidRDefault="00703848" w:rsidP="003D6DAC">
      <w:pPr>
        <w:pStyle w:val="TF-TTULO"/>
        <w:ind w:firstLine="709"/>
      </w:pPr>
      <w:r>
        <w:t xml:space="preserve">Facilitando </w:t>
      </w:r>
      <w:commentRangeStart w:id="71"/>
      <w:r>
        <w:t>acessibiliade</w:t>
      </w:r>
      <w:commentRangeEnd w:id="71"/>
      <w:r>
        <w:rPr>
          <w:rStyle w:val="Refdecomentrio"/>
          <w:b w:val="0"/>
          <w:caps w:val="0"/>
        </w:rPr>
        <w:commentReference w:id="71"/>
      </w:r>
      <w:r>
        <w:t xml:space="preserve"> de daltônicos na navegação web</w:t>
      </w:r>
    </w:p>
    <w:p w14:paraId="6D27A246" w14:textId="77777777" w:rsidR="00703848" w:rsidRDefault="00703848" w:rsidP="00752038">
      <w:pPr>
        <w:pStyle w:val="TF-AUTOR"/>
      </w:pPr>
      <w:r>
        <w:t>Otávio Augusto Passos Coelho</w:t>
      </w:r>
    </w:p>
    <w:p w14:paraId="248951B7" w14:textId="77777777" w:rsidR="00703848" w:rsidRDefault="00703848" w:rsidP="001E682E">
      <w:pPr>
        <w:pStyle w:val="TF-AUTOR"/>
      </w:pPr>
      <w:commentRangeStart w:id="72"/>
      <w:r>
        <w:t>Prof.</w:t>
      </w:r>
      <w:commentRangeEnd w:id="72"/>
      <w:r>
        <w:rPr>
          <w:rStyle w:val="Refdecomentrio"/>
          <w:color w:val="auto"/>
        </w:rPr>
        <w:commentReference w:id="72"/>
      </w:r>
      <w:r>
        <w:t xml:space="preserve"> Luciana Pereira de Araújo </w:t>
      </w:r>
      <w:proofErr w:type="spellStart"/>
      <w:r>
        <w:t>Kohler</w:t>
      </w:r>
      <w:proofErr w:type="spellEnd"/>
      <w:r>
        <w:t xml:space="preserve"> – Orientadora</w:t>
      </w:r>
    </w:p>
    <w:p w14:paraId="43109DBE" w14:textId="77777777" w:rsidR="00703848" w:rsidRPr="007D10F2" w:rsidRDefault="00703848" w:rsidP="00703848">
      <w:pPr>
        <w:pStyle w:val="Ttulo1"/>
        <w:numPr>
          <w:ilvl w:val="0"/>
          <w:numId w:val="1"/>
        </w:numPr>
      </w:pPr>
      <w:r w:rsidRPr="007D10F2">
        <w:t xml:space="preserve">Introdução </w:t>
      </w:r>
      <w:bookmarkEnd w:id="62"/>
      <w:bookmarkEnd w:id="63"/>
      <w:bookmarkEnd w:id="64"/>
      <w:bookmarkEnd w:id="65"/>
      <w:bookmarkEnd w:id="66"/>
      <w:bookmarkEnd w:id="67"/>
      <w:bookmarkEnd w:id="68"/>
      <w:bookmarkEnd w:id="69"/>
      <w:bookmarkEnd w:id="70"/>
    </w:p>
    <w:p w14:paraId="6F8047B4" w14:textId="77777777" w:rsidR="00703848" w:rsidRPr="003F7904" w:rsidRDefault="00703848" w:rsidP="003D398C">
      <w:pPr>
        <w:pStyle w:val="TF-TEXTO"/>
      </w:pPr>
      <w:r w:rsidRPr="004D7D30">
        <w:t>Existem no Brasil mais de 45 milhões de pessoas portadoras de alguma deficiência (</w:t>
      </w:r>
      <w:r>
        <w:t>IBGE</w:t>
      </w:r>
      <w:r w:rsidRPr="004D7D30">
        <w:t>, 2017). Ainda segundo o IBGE (2017)</w:t>
      </w:r>
      <w:r>
        <w:t>,</w:t>
      </w:r>
      <w:r w:rsidRPr="004D7D30">
        <w:t xml:space="preserve"> da população total do Brasil, 18,8% possuem alguma dificuldade para enxergar. No cenário atual em que qualquer pessoa virtualmente necessita de acesso à internet para exercer plenamente seus direitos</w:t>
      </w:r>
      <w:r>
        <w:t xml:space="preserve"> essas pessoas estão em desvantagem. Sabe-se que é comum que o acesso à educação, informação e ferramentas de trabalho sejam através de </w:t>
      </w:r>
      <w:r w:rsidRPr="004D7D30">
        <w:t>websites</w:t>
      </w:r>
      <w:r>
        <w:t xml:space="preserve">, que tem como principal meio de interação uma interface visual e na qual estão dispostas informações essenciais. Sem ferramentas adequadas, uma interface dessas torna-se excludente em relação aos deficientes visuais. </w:t>
      </w:r>
    </w:p>
    <w:p w14:paraId="274BC1BF" w14:textId="77777777" w:rsidR="00703848" w:rsidRPr="00D92ADB" w:rsidRDefault="00703848" w:rsidP="003F7904">
      <w:pPr>
        <w:pStyle w:val="TF-TEXTO"/>
      </w:pPr>
      <w:r>
        <w:t xml:space="preserve">Frente a isso, iniciativas surgiram com a finalidade de melhorar o nível de acessibilidade presente na internet. Ações como a criação da Web </w:t>
      </w:r>
      <w:proofErr w:type="spellStart"/>
      <w:r>
        <w:t>Content</w:t>
      </w:r>
      <w:proofErr w:type="spellEnd"/>
      <w:r>
        <w:t xml:space="preserve"> </w:t>
      </w:r>
      <w:proofErr w:type="spellStart"/>
      <w:r>
        <w:t>Accessibility</w:t>
      </w:r>
      <w:proofErr w:type="spellEnd"/>
      <w:r>
        <w:t xml:space="preserve"> </w:t>
      </w:r>
      <w:proofErr w:type="spellStart"/>
      <w:r>
        <w:t>Guiselines</w:t>
      </w:r>
      <w:proofErr w:type="spellEnd"/>
      <w:r>
        <w:t xml:space="preserve"> (WCAG) (W3C, 2008) que explicita diretrizes e recomendações para a criação de uma Web mais inclusiva.</w:t>
      </w:r>
    </w:p>
    <w:p w14:paraId="205491E2" w14:textId="77777777" w:rsidR="00703848" w:rsidRDefault="00703848" w:rsidP="003F7904">
      <w:pPr>
        <w:pStyle w:val="TF-TEXTO"/>
      </w:pPr>
      <w:r w:rsidRPr="00D92ADB">
        <w:t>Apesar de afetar em torno de 4,5% da população,</w:t>
      </w:r>
      <w:r>
        <w:t xml:space="preserve"> a discromatopsia, conhecida popularmente como daltonismo, se encontra ausente tanto nas considerações da WCAG, quanto nas pesquisas do IBGE. Discromatopsia é uma anomalia que se manifesta na incapacidade de perceber todas as cores. Ela está associada ao cromossomo X, e por isso possui uma incidência muito maior na população masculina (em torno de 8%) do que na feminina (menos de 1%)</w:t>
      </w:r>
      <w:r w:rsidRPr="00C37141">
        <w:t xml:space="preserve"> (SPALDING, 1999).</w:t>
      </w:r>
      <w:r>
        <w:t xml:space="preserve">  </w:t>
      </w:r>
    </w:p>
    <w:p w14:paraId="676D483E" w14:textId="77777777" w:rsidR="00703848" w:rsidRDefault="00703848" w:rsidP="003F7904">
      <w:pPr>
        <w:pStyle w:val="TF-TEXTO"/>
      </w:pPr>
      <w:r>
        <w:t xml:space="preserve">Um ser humano que não possui discromatopsia e que enxerga cores normalmente possui nos olhos três tipos de cones que são células capazes de reconhecer cores. Essas células funcionam reagindo a um faixa específica de comprimento de onda, cada uma responsável por uma cor. O primeiro tipo, denominada de </w:t>
      </w:r>
      <w:proofErr w:type="spellStart"/>
      <w:r w:rsidRPr="006F7C9B">
        <w:rPr>
          <w:i/>
          <w:iCs/>
        </w:rPr>
        <w:t>Large</w:t>
      </w:r>
      <w:proofErr w:type="spellEnd"/>
      <w:r>
        <w:t xml:space="preserve"> (L) reage a comprimentos de ondas de 564 a 580 nanômetros, sendo </w:t>
      </w:r>
      <w:r w:rsidRPr="0001629D">
        <w:t>responsável</w:t>
      </w:r>
      <w:r>
        <w:t xml:space="preserve"> pela cor vermelha. O segundo tipo, responsável pela cor verde, atua em comprimentos de onda de 534 a 545 nanômetros e é denominado </w:t>
      </w:r>
      <w:proofErr w:type="spellStart"/>
      <w:r w:rsidRPr="00D93297">
        <w:rPr>
          <w:i/>
          <w:iCs/>
        </w:rPr>
        <w:t>Medium</w:t>
      </w:r>
      <w:proofErr w:type="spellEnd"/>
      <w:r>
        <w:rPr>
          <w:i/>
          <w:iCs/>
        </w:rPr>
        <w:t xml:space="preserve"> </w:t>
      </w:r>
      <w:r w:rsidRPr="006F7C9B">
        <w:t>(</w:t>
      </w:r>
      <w:r>
        <w:t xml:space="preserve">M). O terceiro tipo, </w:t>
      </w:r>
      <w:r>
        <w:rPr>
          <w:i/>
          <w:iCs/>
        </w:rPr>
        <w:t xml:space="preserve">Short </w:t>
      </w:r>
      <w:r>
        <w:t xml:space="preserve">(S), reage de 420 a 440 nanômetros e é responsável pela cor azul (COLOR; VISION DATABASE, 2008 </w:t>
      </w:r>
      <w:commentRangeStart w:id="73"/>
      <w:r w:rsidRPr="00F605A1">
        <w:rPr>
          <w:i/>
          <w:iCs/>
        </w:rPr>
        <w:t>apud</w:t>
      </w:r>
      <w:commentRangeStart w:id="74"/>
      <w:r w:rsidRPr="00F605A1">
        <w:rPr>
          <w:i/>
          <w:iCs/>
        </w:rPr>
        <w:t>.</w:t>
      </w:r>
      <w:commentRangeEnd w:id="74"/>
      <w:r>
        <w:rPr>
          <w:rStyle w:val="Refdecomentrio"/>
        </w:rPr>
        <w:commentReference w:id="74"/>
      </w:r>
      <w:commentRangeEnd w:id="73"/>
      <w:r>
        <w:rPr>
          <w:rStyle w:val="Refdecomentrio"/>
        </w:rPr>
        <w:commentReference w:id="73"/>
      </w:r>
      <w:r>
        <w:t xml:space="preserve"> FOTI; SANTUCCI, 2009).</w:t>
      </w:r>
    </w:p>
    <w:p w14:paraId="667954C1" w14:textId="77777777" w:rsidR="00703848" w:rsidRDefault="00703848" w:rsidP="003F7904">
      <w:pPr>
        <w:pStyle w:val="TF-TEXTO"/>
      </w:pPr>
      <w:r>
        <w:t xml:space="preserve">Existem diversos tipos de discromatopsia que podem ser classificados em três grupos: </w:t>
      </w:r>
      <w:proofErr w:type="spellStart"/>
      <w:r>
        <w:t>monocromacias</w:t>
      </w:r>
      <w:proofErr w:type="spellEnd"/>
      <w:r>
        <w:t xml:space="preserve">, em que apenas percebe-se níveis de luminosidade, resultando em uma visão “preto e branco”; </w:t>
      </w:r>
      <w:proofErr w:type="spellStart"/>
      <w:r>
        <w:t>dicromacias</w:t>
      </w:r>
      <w:proofErr w:type="spellEnd"/>
      <w:r>
        <w:t xml:space="preserve"> e </w:t>
      </w:r>
      <w:proofErr w:type="spellStart"/>
      <w:r>
        <w:t>tricomacias</w:t>
      </w:r>
      <w:proofErr w:type="spellEnd"/>
      <w:r>
        <w:t xml:space="preserve"> anómalas, que se caracterizam pela ausência de algum tipo de cone ou uma anomalia no mesmo, respectivamente (MERIN, 2005).</w:t>
      </w:r>
    </w:p>
    <w:p w14:paraId="57B54EF9" w14:textId="77777777" w:rsidR="00703848" w:rsidRDefault="00703848" w:rsidP="003F7904">
      <w:pPr>
        <w:pStyle w:val="TF-TEXTO"/>
      </w:pPr>
      <w:r>
        <w:t xml:space="preserve">Anomalias, ou ausência, podem ocorrer em cada tipo de cone. A forma mais comum, ocorre em 5% dos homens e 1% nas mulheres, é a </w:t>
      </w:r>
      <w:proofErr w:type="spellStart"/>
      <w:r>
        <w:t>Deuteranomalia</w:t>
      </w:r>
      <w:proofErr w:type="spellEnd"/>
      <w:r>
        <w:t xml:space="preserve">, que ocorre nos cones tipo M, sendo sua ausência denominada </w:t>
      </w:r>
      <w:proofErr w:type="spellStart"/>
      <w:r>
        <w:t>Deuteranopia</w:t>
      </w:r>
      <w:proofErr w:type="spellEnd"/>
      <w:r>
        <w:t xml:space="preserve">, e resulta em dificuldade na distinção de vermelho/verde e roxo/azul. </w:t>
      </w:r>
      <w:proofErr w:type="spellStart"/>
      <w:r>
        <w:t>Protanomalia</w:t>
      </w:r>
      <w:proofErr w:type="spellEnd"/>
      <w:r>
        <w:t xml:space="preserve"> é quando a anomalia se encontra nos cones tipo L, e dificulta a distinção de azul/verde e vermelho/verde, e total ausência desses cones é denominada </w:t>
      </w:r>
      <w:proofErr w:type="spellStart"/>
      <w:r>
        <w:t>Protanopia</w:t>
      </w:r>
      <w:proofErr w:type="spellEnd"/>
      <w:r>
        <w:t>. Anomalias nos cones tipo S são a forma mais rara, afetando cerca de 0,01% da população</w:t>
      </w:r>
      <w:r w:rsidRPr="00D93297">
        <w:t xml:space="preserve"> </w:t>
      </w:r>
      <w:r>
        <w:t>(MERIN, 2005).</w:t>
      </w:r>
    </w:p>
    <w:p w14:paraId="61A37EA5" w14:textId="77777777" w:rsidR="00703848" w:rsidRDefault="00703848" w:rsidP="003F7904">
      <w:pPr>
        <w:pStyle w:val="TF-TEXTO"/>
      </w:pPr>
      <w:r>
        <w:t xml:space="preserve">O que isso essencialmente acarreta para pessoas portadores de discromatopsia é uma dificuldade na leitura e interação de </w:t>
      </w:r>
      <w:r w:rsidRPr="00F032E3">
        <w:t>website</w:t>
      </w:r>
      <w:r>
        <w:t>s, que muitas vezes podem ter informações e ações invisíveis para o daltônico por serem fornecidas com um contraste de duas cores que para o daltônico são a mesma cor. Dessa forma, salvo a utilização de ferramentas que podem não atender plenamente o grau específico de discromatopsia, daltônicos têm sido excluídos de acesso a informações presentes na internet de forma arbitraria, por não conseguir distinguir a informação de seu contexto visual.</w:t>
      </w:r>
    </w:p>
    <w:p w14:paraId="583E7820" w14:textId="77777777" w:rsidR="00703848" w:rsidRDefault="00703848" w:rsidP="000E2037">
      <w:pPr>
        <w:pStyle w:val="TF-TEXTO"/>
      </w:pPr>
      <w:r>
        <w:t>Diante deste cenário, este trabalho propõe uma solução para a adequação de sites de forma a atenderem usuários portadores de discromatopsia, garantindo a eles acesso à informação de toda a página web a ser utilizada.</w:t>
      </w:r>
    </w:p>
    <w:p w14:paraId="6F934AF3" w14:textId="77777777" w:rsidR="00703848" w:rsidRPr="00B324F9" w:rsidRDefault="00703848" w:rsidP="00703848">
      <w:pPr>
        <w:pStyle w:val="Ttulo2"/>
        <w:numPr>
          <w:ilvl w:val="1"/>
          <w:numId w:val="1"/>
        </w:numPr>
      </w:pPr>
      <w:bookmarkStart w:id="75" w:name="_Toc419598576"/>
      <w:bookmarkStart w:id="76" w:name="_Toc420721317"/>
      <w:bookmarkStart w:id="77" w:name="_Toc420721467"/>
      <w:bookmarkStart w:id="78" w:name="_Toc420721562"/>
      <w:bookmarkStart w:id="79" w:name="_Toc420721768"/>
      <w:bookmarkStart w:id="80" w:name="_Toc420723209"/>
      <w:bookmarkStart w:id="81" w:name="_Toc482682370"/>
      <w:bookmarkStart w:id="82" w:name="_Toc54164904"/>
      <w:bookmarkStart w:id="83" w:name="_Toc54165664"/>
      <w:bookmarkStart w:id="84" w:name="_Toc54169316"/>
      <w:bookmarkStart w:id="85" w:name="_Toc96347426"/>
      <w:bookmarkStart w:id="86" w:name="_Toc96357710"/>
      <w:bookmarkStart w:id="87" w:name="_Toc96491850"/>
      <w:bookmarkStart w:id="88" w:name="_Toc411603090"/>
      <w:r w:rsidRPr="007D10F2">
        <w:lastRenderedPageBreak/>
        <w:t>OBJETIVOS</w:t>
      </w:r>
      <w:bookmarkEnd w:id="75"/>
      <w:bookmarkEnd w:id="76"/>
      <w:bookmarkEnd w:id="77"/>
      <w:bookmarkEnd w:id="78"/>
      <w:bookmarkEnd w:id="79"/>
      <w:bookmarkEnd w:id="80"/>
      <w:bookmarkEnd w:id="81"/>
      <w:bookmarkEnd w:id="82"/>
      <w:bookmarkEnd w:id="83"/>
      <w:bookmarkEnd w:id="84"/>
      <w:bookmarkEnd w:id="85"/>
      <w:bookmarkEnd w:id="86"/>
      <w:bookmarkEnd w:id="87"/>
      <w:bookmarkEnd w:id="88"/>
    </w:p>
    <w:p w14:paraId="00AF38A1" w14:textId="77777777" w:rsidR="00703848" w:rsidRPr="000E2037" w:rsidRDefault="00703848" w:rsidP="00B324F9">
      <w:pPr>
        <w:pStyle w:val="TF-TEXTO"/>
      </w:pPr>
      <w:r w:rsidRPr="000E2037">
        <w:t xml:space="preserve">O objetivo deste trabalho é disponibilizar uma </w:t>
      </w:r>
      <w:r>
        <w:t>extensão para navegador web</w:t>
      </w:r>
      <w:r w:rsidRPr="000E2037">
        <w:t xml:space="preserve"> para a acessibilidade de portadores de discromatopsia na navegação</w:t>
      </w:r>
      <w:r>
        <w:t xml:space="preserve"> de</w:t>
      </w:r>
      <w:r w:rsidRPr="000E2037">
        <w:t xml:space="preserve"> web</w:t>
      </w:r>
      <w:r>
        <w:t>sites</w:t>
      </w:r>
      <w:r w:rsidRPr="000E2037">
        <w:t>.</w:t>
      </w:r>
    </w:p>
    <w:p w14:paraId="5D1C1EC6" w14:textId="77777777" w:rsidR="00703848" w:rsidRPr="00B50C0A" w:rsidRDefault="00703848" w:rsidP="00C35E57">
      <w:pPr>
        <w:pStyle w:val="TF-TEXTO"/>
      </w:pPr>
      <w:commentRangeStart w:id="89"/>
      <w:r>
        <w:t xml:space="preserve">Os objetivos </w:t>
      </w:r>
      <w:commentRangeEnd w:id="89"/>
      <w:r>
        <w:rPr>
          <w:rStyle w:val="Refdecomentrio"/>
        </w:rPr>
        <w:commentReference w:id="89"/>
      </w:r>
      <w:r>
        <w:t>específicos são:</w:t>
      </w:r>
    </w:p>
    <w:p w14:paraId="1AD58B2B" w14:textId="77777777" w:rsidR="00703848" w:rsidRDefault="00703848" w:rsidP="00C35E57">
      <w:pPr>
        <w:pStyle w:val="TF-ALNEA"/>
      </w:pPr>
      <w:r>
        <w:t>possibilitar que as pessoas com as três diferentes formas de discromatopsia tenham acesso a todo o conteúdo das páginas;</w:t>
      </w:r>
    </w:p>
    <w:p w14:paraId="0D48AB85" w14:textId="77777777" w:rsidR="00703848" w:rsidRDefault="00703848" w:rsidP="00C35E57">
      <w:pPr>
        <w:pStyle w:val="TF-ALNEA"/>
      </w:pPr>
      <w:r>
        <w:t>tornar a solução acessível, utilizando as diretrizes de acessibilidade para web.</w:t>
      </w:r>
    </w:p>
    <w:p w14:paraId="37E8B7F4" w14:textId="77777777" w:rsidR="00703848" w:rsidRDefault="00703848" w:rsidP="00B324F9">
      <w:pPr>
        <w:pStyle w:val="TF-ALNEA"/>
        <w:numPr>
          <w:ilvl w:val="0"/>
          <w:numId w:val="0"/>
        </w:numPr>
        <w:ind w:left="1077"/>
      </w:pPr>
    </w:p>
    <w:p w14:paraId="75E5CCAD" w14:textId="77777777" w:rsidR="00703848" w:rsidRDefault="00703848" w:rsidP="00703848">
      <w:pPr>
        <w:pStyle w:val="Ttulo1"/>
        <w:numPr>
          <w:ilvl w:val="0"/>
          <w:numId w:val="1"/>
        </w:numPr>
      </w:pPr>
      <w:bookmarkStart w:id="90" w:name="_Toc419598587"/>
      <w:r>
        <w:t xml:space="preserve">trabalhos </w:t>
      </w:r>
      <w:r w:rsidRPr="00FC4A9F">
        <w:t>correlatos</w:t>
      </w:r>
      <w:r>
        <w:t xml:space="preserve"> </w:t>
      </w:r>
    </w:p>
    <w:p w14:paraId="0BE9FC2A" w14:textId="77777777" w:rsidR="00703848" w:rsidRPr="004E1041" w:rsidRDefault="00703848" w:rsidP="00C37141">
      <w:pPr>
        <w:pStyle w:val="TF-TEXTO"/>
      </w:pPr>
      <w:r>
        <w:t xml:space="preserve">Foram selecionados três trabalhos correlatos cuja proposta se assemelha ou se </w:t>
      </w:r>
      <w:commentRangeStart w:id="91"/>
      <w:r>
        <w:t>tangencia</w:t>
      </w:r>
      <w:commentRangeEnd w:id="91"/>
      <w:r>
        <w:rPr>
          <w:rStyle w:val="Refdecomentrio"/>
        </w:rPr>
        <w:commentReference w:id="91"/>
      </w:r>
      <w:r>
        <w:t xml:space="preserve"> a este. A seção 2.1 descreve um módulo do </w:t>
      </w:r>
      <w:proofErr w:type="spellStart"/>
      <w:r>
        <w:t>Vis-A-Wis</w:t>
      </w:r>
      <w:proofErr w:type="spellEnd"/>
      <w:r>
        <w:t xml:space="preserve"> que </w:t>
      </w:r>
      <w:r w:rsidRPr="004218FC">
        <w:t>permite</w:t>
      </w:r>
      <w:r>
        <w:t xml:space="preserve"> pessoas daltônicas selecionarem cores distintas para melhorar a navegação web. A seção 2.2 relata o desenvolvimento de um modelo computacional utilizado em um aplicativo para reconhecimento de cores </w:t>
      </w:r>
      <w:r w:rsidRPr="00C37141">
        <w:t>para auxiliar pessoas</w:t>
      </w:r>
      <w:r>
        <w:t xml:space="preserve"> com discromatopsia. A seção 2.3 relata um trabalho cujo objetivo é a criação de um algoritmo para </w:t>
      </w:r>
      <w:proofErr w:type="spellStart"/>
      <w:r>
        <w:t>re-colorização</w:t>
      </w:r>
      <w:proofErr w:type="spellEnd"/>
      <w:r>
        <w:t xml:space="preserve"> de imagens, mantendo detalhes visuais para pessoas daltônicas</w:t>
      </w:r>
    </w:p>
    <w:p w14:paraId="2A7B9FB7" w14:textId="77777777" w:rsidR="00703848" w:rsidRPr="0071746D" w:rsidRDefault="00703848" w:rsidP="00703848">
      <w:pPr>
        <w:pStyle w:val="Ttulo2"/>
        <w:numPr>
          <w:ilvl w:val="1"/>
          <w:numId w:val="1"/>
        </w:numPr>
        <w:rPr>
          <w:lang w:val="en-US"/>
        </w:rPr>
      </w:pPr>
      <w:r w:rsidRPr="0071746D">
        <w:rPr>
          <w:lang w:val="en-US"/>
        </w:rPr>
        <w:t xml:space="preserve">Increasing Web accessibility through an assisted color specification interface for colorblind people </w:t>
      </w:r>
    </w:p>
    <w:p w14:paraId="63AAFBC1" w14:textId="77777777" w:rsidR="00703848" w:rsidRDefault="00703848" w:rsidP="00A004FB">
      <w:pPr>
        <w:pStyle w:val="TF-TEXTO"/>
      </w:pPr>
      <w:proofErr w:type="spellStart"/>
      <w:r>
        <w:t>Foti</w:t>
      </w:r>
      <w:proofErr w:type="spellEnd"/>
      <w:r>
        <w:t xml:space="preserve"> e </w:t>
      </w:r>
      <w:proofErr w:type="spellStart"/>
      <w:r>
        <w:t>Santucci</w:t>
      </w:r>
      <w:proofErr w:type="spellEnd"/>
      <w:r>
        <w:t xml:space="preserve"> (2009) desenvolveram um módulo para o sistema </w:t>
      </w:r>
      <w:proofErr w:type="spellStart"/>
      <w:r>
        <w:t>Vis-A-Wis</w:t>
      </w:r>
      <w:proofErr w:type="spellEnd"/>
      <w:r>
        <w:t xml:space="preserve"> (sistema de acessibilidade para Interfaces Web) cujo propósito é tornar interfaces mais acessíveis para pessoas portadoras de discromatopsia. O módulo alcança este propósito ao deixar que o usuário consiga selecionar cores para diferentes partes da interface, de forma com que se recupere informações que possam ter sido perdidas devido à falta de contraste advinda da discromatopsia.</w:t>
      </w:r>
    </w:p>
    <w:p w14:paraId="318917DF" w14:textId="77777777" w:rsidR="00703848" w:rsidRDefault="00703848" w:rsidP="00A004FB">
      <w:pPr>
        <w:pStyle w:val="TF-TEXTO"/>
      </w:pPr>
      <w:r>
        <w:tab/>
        <w:t>Antes de especificar como o módulo é utilizad</w:t>
      </w:r>
      <w:r w:rsidRPr="00C37141">
        <w:t xml:space="preserve">o, </w:t>
      </w:r>
      <w:r>
        <w:t xml:space="preserve">os autores </w:t>
      </w:r>
      <w:proofErr w:type="spellStart"/>
      <w:r>
        <w:t>Foti</w:t>
      </w:r>
      <w:proofErr w:type="spellEnd"/>
      <w:r>
        <w:t xml:space="preserve"> e </w:t>
      </w:r>
      <w:proofErr w:type="spellStart"/>
      <w:r>
        <w:t>Santucci</w:t>
      </w:r>
      <w:proofErr w:type="spellEnd"/>
      <w:r>
        <w:t xml:space="preserve"> (2009) descrevem as diversas formas de discromatopsia, e de que maneira elas afetam a visão do portador. Para isso, eles explicitam de que forma o distúrbio afeta o organismo, que se traduz em uma ausência de um tipo específico de cones (células responsáveis por reconhecer as cores). </w:t>
      </w:r>
    </w:p>
    <w:p w14:paraId="73658A0B" w14:textId="77777777" w:rsidR="00703848" w:rsidRDefault="00703848" w:rsidP="00A004FB">
      <w:pPr>
        <w:pStyle w:val="TF-TEXTO"/>
      </w:pPr>
      <w:r>
        <w:t xml:space="preserve">A estratégia proposta no trabalho para a implementação do módulo é primeiramente identificar o tipo de discromatopsia do usuário aplicando o teste </w:t>
      </w:r>
      <w:proofErr w:type="spellStart"/>
      <w:r>
        <w:t>Ishihara</w:t>
      </w:r>
      <w:proofErr w:type="spellEnd"/>
      <w:r>
        <w:t xml:space="preserve"> (ISHIHARA, 1987), uma vez que para o dia a dia a identificação de cores é necessária apenas quando informações são codificadas por cores (como o vermelho e verde em um semáforo de trânsito), resultando em uma descoberta tardia da condição pela maioria dos portadores (FOTI; SANTUCCI, 2009). </w:t>
      </w:r>
    </w:p>
    <w:p w14:paraId="196DC581" w14:textId="77777777" w:rsidR="00703848" w:rsidRDefault="00703848" w:rsidP="00A004FB">
      <w:pPr>
        <w:pStyle w:val="TF-TEXTO"/>
      </w:pPr>
      <w:r>
        <w:t xml:space="preserve">Em seguida o usuário seleciona cores para </w:t>
      </w:r>
      <w:commentRangeStart w:id="92"/>
      <w:r w:rsidRPr="00F605A1">
        <w:rPr>
          <w:i/>
          <w:iCs/>
        </w:rPr>
        <w:t>background</w:t>
      </w:r>
      <w:commentRangeEnd w:id="92"/>
      <w:r>
        <w:rPr>
          <w:rStyle w:val="Refdecomentrio"/>
        </w:rPr>
        <w:commentReference w:id="92"/>
      </w:r>
      <w:r>
        <w:t xml:space="preserve">, textos, links e links já visitados, sendo essas informações essenciais para um ambiente Web. Essas cores serão </w:t>
      </w:r>
      <w:commentRangeStart w:id="93"/>
      <w:r>
        <w:t xml:space="preserve">reajustadas </w:t>
      </w:r>
      <w:commentRangeEnd w:id="93"/>
      <w:r>
        <w:rPr>
          <w:rStyle w:val="Refdecomentrio"/>
        </w:rPr>
        <w:commentReference w:id="93"/>
      </w:r>
      <w:r>
        <w:t>seguindo as definições do usuário e o mapeamento de cores será feito utilizando um espaço tridimensional LMS reduzido, que representa as cores de cada tipo de cone (</w:t>
      </w:r>
      <w:proofErr w:type="spellStart"/>
      <w:r w:rsidRPr="00FB148D">
        <w:rPr>
          <w:i/>
          <w:iCs/>
        </w:rPr>
        <w:t>Long</w:t>
      </w:r>
      <w:proofErr w:type="spellEnd"/>
      <w:r>
        <w:t xml:space="preserve">, </w:t>
      </w:r>
      <w:proofErr w:type="spellStart"/>
      <w:r w:rsidRPr="00FB148D">
        <w:rPr>
          <w:i/>
          <w:iCs/>
        </w:rPr>
        <w:t>Medium</w:t>
      </w:r>
      <w:proofErr w:type="spellEnd"/>
      <w:r>
        <w:t xml:space="preserve"> e </w:t>
      </w:r>
      <w:r w:rsidRPr="00FB148D">
        <w:rPr>
          <w:i/>
          <w:iCs/>
        </w:rPr>
        <w:t>Short</w:t>
      </w:r>
      <w:r>
        <w:t>), com valores fixos para cores não percebidas pelo usuário.</w:t>
      </w:r>
    </w:p>
    <w:p w14:paraId="233EA2EF" w14:textId="77777777" w:rsidR="00703848" w:rsidRDefault="00703848" w:rsidP="0038453C">
      <w:pPr>
        <w:pStyle w:val="TF-TEXTO"/>
      </w:pPr>
      <w:r>
        <w:t xml:space="preserve">O último passo é a simulação do distúrbio na percepção de cores para pessoas sem discromatopsia. Esse passo é utilizado para que designers consigam aferir a acessibilidade de websites (FOTI; SANTUCCI, 2009). </w:t>
      </w:r>
      <w:r w:rsidRPr="00192AF1">
        <w:t xml:space="preserve">A Figura 1 ilustra </w:t>
      </w:r>
      <w:commentRangeStart w:id="94"/>
      <w:r w:rsidRPr="00192AF1">
        <w:t xml:space="preserve">como o módulo </w:t>
      </w:r>
      <w:commentRangeEnd w:id="94"/>
      <w:r>
        <w:rPr>
          <w:rStyle w:val="Refdecomentrio"/>
        </w:rPr>
        <w:commentReference w:id="94"/>
      </w:r>
      <w:r w:rsidRPr="00192AF1">
        <w:t>para esse usuário</w:t>
      </w:r>
      <w:r>
        <w:t xml:space="preserve"> portador de </w:t>
      </w:r>
      <w:proofErr w:type="spellStart"/>
      <w:r>
        <w:t>Protanopia</w:t>
      </w:r>
      <w:proofErr w:type="spellEnd"/>
      <w:r>
        <w:t xml:space="preserve">. Pode-se observar dois conjuntos de </w:t>
      </w:r>
      <w:proofErr w:type="spellStart"/>
      <w:r w:rsidRPr="00F605A1">
        <w:rPr>
          <w:i/>
          <w:iCs/>
        </w:rPr>
        <w:t>sliders</w:t>
      </w:r>
      <w:proofErr w:type="spellEnd"/>
      <w:r>
        <w:t xml:space="preserve">, que serão utilizados pelo usuário, posicionados abaixo do parâmetro que configuram (na figura sendo A e B, equivalentes aos cones M e S, respectivamente).  Cada </w:t>
      </w:r>
      <w:proofErr w:type="spellStart"/>
      <w:r w:rsidRPr="00F605A1">
        <w:rPr>
          <w:i/>
          <w:iCs/>
        </w:rPr>
        <w:t>slider</w:t>
      </w:r>
      <w:proofErr w:type="spellEnd"/>
      <w:r>
        <w:t xml:space="preserve"> está à direita do nome do componente do website ao qual atribui o valor para configuração. Na parte superior do módulo está qual o tipo de discromatopsia que está sendo considerada para a correção, assim como um botão para </w:t>
      </w:r>
      <w:proofErr w:type="spellStart"/>
      <w:r>
        <w:t>resetar</w:t>
      </w:r>
      <w:proofErr w:type="spellEnd"/>
      <w:r>
        <w:t xml:space="preserve"> o tipo e refazer o teste. Abaixo disso fica a amostra de website com uma amostra de cada componente. O módulo foi demonstrado na </w:t>
      </w:r>
      <w:proofErr w:type="spellStart"/>
      <w:r>
        <w:t>Handymatica</w:t>
      </w:r>
      <w:proofErr w:type="spellEnd"/>
      <w:r>
        <w:t xml:space="preserve"> (2008) na Itália, com uma recepção positiva.</w:t>
      </w:r>
    </w:p>
    <w:p w14:paraId="34FD5FB9" w14:textId="77777777" w:rsidR="00703848" w:rsidRDefault="00703848" w:rsidP="00F032E3">
      <w:pPr>
        <w:pStyle w:val="TF-LEGENDA"/>
      </w:pPr>
      <w:r>
        <w:lastRenderedPageBreak/>
        <w:t xml:space="preserve">Figura </w:t>
      </w:r>
      <w:r w:rsidR="00C228D3">
        <w:fldChar w:fldCharType="begin"/>
      </w:r>
      <w:r w:rsidR="00C228D3">
        <w:instrText xml:space="preserve"> SEQ Figura \* ARABIC </w:instrText>
      </w:r>
      <w:r w:rsidR="00C228D3">
        <w:fldChar w:fldCharType="separate"/>
      </w:r>
      <w:r>
        <w:rPr>
          <w:noProof/>
        </w:rPr>
        <w:t>1</w:t>
      </w:r>
      <w:r w:rsidR="00C228D3">
        <w:rPr>
          <w:noProof/>
        </w:rPr>
        <w:fldChar w:fldCharType="end"/>
      </w:r>
      <w:r>
        <w:t xml:space="preserve">. Módulo na plataforma </w:t>
      </w:r>
      <w:proofErr w:type="spellStart"/>
      <w:r>
        <w:t>Vis-A-Wis</w:t>
      </w:r>
      <w:proofErr w:type="spellEnd"/>
    </w:p>
    <w:p w14:paraId="774E1F2F" w14:textId="77777777" w:rsidR="00703848" w:rsidRDefault="00703848" w:rsidP="00F032E3">
      <w:pPr>
        <w:pStyle w:val="TF-FIGURA"/>
      </w:pPr>
      <w:r>
        <w:rPr>
          <w:noProof/>
        </w:rPr>
        <w:drawing>
          <wp:inline distT="0" distB="0" distL="0" distR="0" wp14:anchorId="57E1FA2B" wp14:editId="1347276E">
            <wp:extent cx="3843376" cy="2057257"/>
            <wp:effectExtent l="19050" t="19050" r="24130" b="19685"/>
            <wp:docPr id="2" name="Imagem 2" descr="Interface gráfica do usuári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Interface gráfica do usuário, Site&#10;&#10;Descrição gerada automaticamente"/>
                    <pic:cNvPicPr/>
                  </pic:nvPicPr>
                  <pic:blipFill>
                    <a:blip r:embed="rId12"/>
                    <a:stretch>
                      <a:fillRect/>
                    </a:stretch>
                  </pic:blipFill>
                  <pic:spPr>
                    <a:xfrm>
                      <a:off x="0" y="0"/>
                      <a:ext cx="3902474" cy="2088891"/>
                    </a:xfrm>
                    <a:prstGeom prst="rect">
                      <a:avLst/>
                    </a:prstGeom>
                    <a:noFill/>
                    <a:ln w="3175" cmpd="sng">
                      <a:solidFill>
                        <a:srgbClr val="000000"/>
                      </a:solidFill>
                      <a:miter lim="800000"/>
                      <a:headEnd/>
                      <a:tailEnd/>
                    </a:ln>
                    <a:effectLst/>
                  </pic:spPr>
                </pic:pic>
              </a:graphicData>
            </a:graphic>
          </wp:inline>
        </w:drawing>
      </w:r>
      <w:commentRangeStart w:id="95"/>
      <w:r>
        <w:rPr>
          <w:rStyle w:val="Refdenotadefim"/>
        </w:rPr>
        <w:endnoteReference w:id="2"/>
      </w:r>
      <w:commentRangeEnd w:id="95"/>
      <w:r>
        <w:rPr>
          <w:rStyle w:val="Refdecomentrio"/>
        </w:rPr>
        <w:commentReference w:id="95"/>
      </w:r>
    </w:p>
    <w:p w14:paraId="0B0F4C42" w14:textId="77777777" w:rsidR="00703848" w:rsidRDefault="00703848" w:rsidP="00F032E3">
      <w:pPr>
        <w:pStyle w:val="TF-FONTE"/>
      </w:pPr>
      <w:r>
        <w:t xml:space="preserve">Fonte: </w:t>
      </w:r>
      <w:proofErr w:type="spellStart"/>
      <w:r>
        <w:t>Foti</w:t>
      </w:r>
      <w:proofErr w:type="spellEnd"/>
      <w:r>
        <w:t xml:space="preserve"> e </w:t>
      </w:r>
      <w:proofErr w:type="spellStart"/>
      <w:r>
        <w:t>Santucci</w:t>
      </w:r>
      <w:proofErr w:type="spellEnd"/>
      <w:r>
        <w:t xml:space="preserve"> (200</w:t>
      </w:r>
      <w:commentRangeStart w:id="96"/>
      <w:r>
        <w:t>9)</w:t>
      </w:r>
      <w:commentRangeEnd w:id="96"/>
      <w:r>
        <w:rPr>
          <w:rStyle w:val="Refdecomentrio"/>
        </w:rPr>
        <w:commentReference w:id="96"/>
      </w:r>
    </w:p>
    <w:p w14:paraId="64ED2EF4" w14:textId="77777777" w:rsidR="00703848" w:rsidRDefault="00703848" w:rsidP="00703848">
      <w:pPr>
        <w:pStyle w:val="Ttulo2"/>
        <w:numPr>
          <w:ilvl w:val="1"/>
          <w:numId w:val="1"/>
        </w:numPr>
      </w:pPr>
      <w:r>
        <w:t>modelo computacional para AUXÍLIO de reconhecimento de cores</w:t>
      </w:r>
    </w:p>
    <w:p w14:paraId="7A2F4292" w14:textId="77777777" w:rsidR="00703848" w:rsidRDefault="00703848" w:rsidP="00A44581">
      <w:pPr>
        <w:pStyle w:val="TF-TEXTO"/>
      </w:pPr>
      <w:r>
        <w:t xml:space="preserve">O trabalho de Mergulhão, Andrade e do Nascimento (2019) relata o desenvolvimento de um aplicativo móvel que ajuda portadores de discromatopsia a identificar </w:t>
      </w:r>
      <w:r w:rsidRPr="00FB148D">
        <w:t>cores. Mergulhão, Andrade e do Nascimento (2019)</w:t>
      </w:r>
      <w:r w:rsidRPr="00FB148D">
        <w:rPr>
          <w:color w:val="70AD47" w:themeColor="accent6"/>
        </w:rPr>
        <w:t xml:space="preserve"> </w:t>
      </w:r>
      <w:r>
        <w:t>justificam o desenvolvimento do trabalho</w:t>
      </w:r>
      <w:r w:rsidRPr="00FB148D">
        <w:t xml:space="preserve">, </w:t>
      </w:r>
      <w:r>
        <w:t>pois</w:t>
      </w:r>
      <w:r w:rsidRPr="00FB148D">
        <w:t xml:space="preserve"> muitas informações vitais </w:t>
      </w:r>
      <w:r>
        <w:t xml:space="preserve">são utilizadas </w:t>
      </w:r>
      <w:r w:rsidRPr="00FB148D">
        <w:t>para notificar transeuntes</w:t>
      </w:r>
      <w:r>
        <w:t xml:space="preserve">, como por exemplo as cores de </w:t>
      </w:r>
      <w:r w:rsidRPr="00FB148D">
        <w:t>alertas de segurança no trabalh</w:t>
      </w:r>
      <w:r>
        <w:t>o</w:t>
      </w:r>
      <w:r w:rsidRPr="00FB148D">
        <w:t>. Alé</w:t>
      </w:r>
      <w:r>
        <w:t>m de identificar cores, o aplicativo ainda busca diagnosticar o usuário de uma possível discromatopsia presente, através de testes para que ele consiga utilizar o aplicativo adequadamente.</w:t>
      </w:r>
    </w:p>
    <w:p w14:paraId="0219C584" w14:textId="77777777" w:rsidR="00703848" w:rsidRDefault="00703848" w:rsidP="00A44581">
      <w:pPr>
        <w:pStyle w:val="TF-TEXTO"/>
      </w:pPr>
      <w:r>
        <w:t xml:space="preserve"> O aplicativo em si foi desenvolvido utilizando o </w:t>
      </w:r>
      <w:r w:rsidRPr="00F605A1">
        <w:rPr>
          <w:i/>
          <w:iCs/>
        </w:rPr>
        <w:t>framework</w:t>
      </w:r>
      <w:r>
        <w:t xml:space="preserve"> </w:t>
      </w:r>
      <w:proofErr w:type="spellStart"/>
      <w:r>
        <w:t>Ionic</w:t>
      </w:r>
      <w:proofErr w:type="spellEnd"/>
      <w:r>
        <w:t xml:space="preserve"> que é </w:t>
      </w:r>
      <w:r w:rsidRPr="00F605A1">
        <w:rPr>
          <w:i/>
          <w:iCs/>
        </w:rPr>
        <w:t>open-</w:t>
      </w:r>
      <w:proofErr w:type="spellStart"/>
      <w:r w:rsidRPr="00F605A1">
        <w:rPr>
          <w:i/>
          <w:iCs/>
        </w:rPr>
        <w:t>source</w:t>
      </w:r>
      <w:proofErr w:type="spellEnd"/>
      <w:r>
        <w:t xml:space="preserve"> e gera aplicativos nativos móveis, utilizando tecnologias como </w:t>
      </w:r>
      <w:proofErr w:type="spellStart"/>
      <w:r>
        <w:t>HyperText</w:t>
      </w:r>
      <w:proofErr w:type="spellEnd"/>
      <w:r>
        <w:t xml:space="preserve"> </w:t>
      </w:r>
      <w:proofErr w:type="spellStart"/>
      <w:r>
        <w:t>Markup</w:t>
      </w:r>
      <w:proofErr w:type="spellEnd"/>
      <w:r>
        <w:t xml:space="preserve"> </w:t>
      </w:r>
      <w:proofErr w:type="spellStart"/>
      <w:r>
        <w:t>Language</w:t>
      </w:r>
      <w:proofErr w:type="spellEnd"/>
      <w:r>
        <w:t xml:space="preserve"> (HTML), </w:t>
      </w:r>
      <w:proofErr w:type="spellStart"/>
      <w:r>
        <w:t>Cascading</w:t>
      </w:r>
      <w:proofErr w:type="spellEnd"/>
      <w:r>
        <w:t xml:space="preserve"> </w:t>
      </w:r>
      <w:proofErr w:type="spellStart"/>
      <w:r>
        <w:t>Style</w:t>
      </w:r>
      <w:proofErr w:type="spellEnd"/>
      <w:r>
        <w:t xml:space="preserve"> </w:t>
      </w:r>
      <w:proofErr w:type="spellStart"/>
      <w:r>
        <w:t>Sheets</w:t>
      </w:r>
      <w:proofErr w:type="spellEnd"/>
      <w:r>
        <w:t xml:space="preserve"> (CSS) e </w:t>
      </w:r>
      <w:proofErr w:type="spellStart"/>
      <w:r>
        <w:t>JavaScript</w:t>
      </w:r>
      <w:proofErr w:type="spellEnd"/>
      <w:r>
        <w:t xml:space="preserve">. A identificação de cores foi construída com a linguagem de programação Python e a </w:t>
      </w:r>
      <w:proofErr w:type="spellStart"/>
      <w:r>
        <w:t>Application</w:t>
      </w:r>
      <w:proofErr w:type="spellEnd"/>
      <w:r>
        <w:t xml:space="preserve"> </w:t>
      </w:r>
      <w:proofErr w:type="spellStart"/>
      <w:r>
        <w:t>Programming</w:t>
      </w:r>
      <w:proofErr w:type="spellEnd"/>
      <w:r>
        <w:t xml:space="preserve"> Interface (API) da IBM Watson, com o Visual </w:t>
      </w:r>
      <w:proofErr w:type="spellStart"/>
      <w:r>
        <w:t>Recognition</w:t>
      </w:r>
      <w:proofErr w:type="spellEnd"/>
      <w:r>
        <w:t>.</w:t>
      </w:r>
    </w:p>
    <w:p w14:paraId="31BB10C7" w14:textId="77777777" w:rsidR="00703848" w:rsidRDefault="00703848" w:rsidP="00A44581">
      <w:pPr>
        <w:pStyle w:val="TF-TEXTO"/>
      </w:pPr>
      <w:r>
        <w:t xml:space="preserve">Inicialmente o usuário utiliza a câmera para tirar uma foto ou seleciona uma da galeria. Em seguida essa imagem é armazenada no </w:t>
      </w:r>
      <w:r>
        <w:tab/>
        <w:t xml:space="preserve">aplicativo. O usuário então seleciona a foto para que esta seja </w:t>
      </w:r>
      <w:commentRangeStart w:id="97"/>
      <w:proofErr w:type="spellStart"/>
      <w:r>
        <w:t>escaneada</w:t>
      </w:r>
      <w:commentRangeEnd w:id="97"/>
      <w:proofErr w:type="spellEnd"/>
      <w:r>
        <w:rPr>
          <w:rStyle w:val="Refdecomentrio"/>
        </w:rPr>
        <w:commentReference w:id="97"/>
      </w:r>
      <w:r>
        <w:t xml:space="preserve">. Após </w:t>
      </w:r>
      <w:commentRangeStart w:id="98"/>
      <w:r>
        <w:t xml:space="preserve">o </w:t>
      </w:r>
      <w:proofErr w:type="spellStart"/>
      <w:r>
        <w:rPr>
          <w:i/>
          <w:iCs/>
        </w:rPr>
        <w:t>scan</w:t>
      </w:r>
      <w:proofErr w:type="spellEnd"/>
      <w:r>
        <w:t>, o resultado</w:t>
      </w:r>
      <w:commentRangeEnd w:id="98"/>
      <w:r>
        <w:rPr>
          <w:rStyle w:val="Refdecomentrio"/>
        </w:rPr>
        <w:commentReference w:id="98"/>
      </w:r>
      <w:r>
        <w:t xml:space="preserve"> é exibido para o usuário, que pode utilizar a informação para melhor identificar avisos e afins no ambiente de trabalho. Na Figura 2 pode-se observar o resultado </w:t>
      </w:r>
      <w:commentRangeStart w:id="99"/>
      <w:r>
        <w:t xml:space="preserve">do </w:t>
      </w:r>
      <w:proofErr w:type="spellStart"/>
      <w:r w:rsidRPr="00F605A1">
        <w:rPr>
          <w:i/>
          <w:iCs/>
        </w:rPr>
        <w:t>scan</w:t>
      </w:r>
      <w:proofErr w:type="spellEnd"/>
      <w:r>
        <w:t xml:space="preserve"> na </w:t>
      </w:r>
      <w:commentRangeEnd w:id="99"/>
      <w:r>
        <w:rPr>
          <w:rStyle w:val="Refdecomentrio"/>
        </w:rPr>
        <w:commentReference w:id="99"/>
      </w:r>
      <w:r>
        <w:t xml:space="preserve">forma como é apresentado ao usuário, com a descrição da cor destacada em relação </w:t>
      </w:r>
      <w:commentRangeStart w:id="100"/>
      <w:r>
        <w:t>à</w:t>
      </w:r>
      <w:commentRangeEnd w:id="100"/>
      <w:r>
        <w:rPr>
          <w:rStyle w:val="Refdecomentrio"/>
        </w:rPr>
        <w:commentReference w:id="100"/>
      </w:r>
      <w:r>
        <w:t xml:space="preserve"> outras opções consideradas (na imagem, o resultado é “</w:t>
      </w:r>
      <w:r w:rsidRPr="00F605A1">
        <w:rPr>
          <w:i/>
          <w:iCs/>
        </w:rPr>
        <w:t>blue color</w:t>
      </w:r>
      <w:r>
        <w:t>”).</w:t>
      </w:r>
    </w:p>
    <w:p w14:paraId="707F6222" w14:textId="77777777" w:rsidR="00703848" w:rsidRDefault="00703848" w:rsidP="00F605A1">
      <w:pPr>
        <w:pStyle w:val="TF-LEGENDA"/>
      </w:pPr>
      <w:r>
        <w:t xml:space="preserve">Figura </w:t>
      </w:r>
      <w:r w:rsidR="00C228D3">
        <w:fldChar w:fldCharType="begin"/>
      </w:r>
      <w:r w:rsidR="00C228D3">
        <w:instrText xml:space="preserve"> SEQ Figura \* ARABIC </w:instrText>
      </w:r>
      <w:r w:rsidR="00C228D3">
        <w:fldChar w:fldCharType="separate"/>
      </w:r>
      <w:r>
        <w:rPr>
          <w:noProof/>
        </w:rPr>
        <w:t>2</w:t>
      </w:r>
      <w:r w:rsidR="00C228D3">
        <w:rPr>
          <w:noProof/>
        </w:rPr>
        <w:fldChar w:fldCharType="end"/>
      </w:r>
      <w:r>
        <w:t>. Resultado da cor obtida</w:t>
      </w:r>
    </w:p>
    <w:p w14:paraId="61E499E7" w14:textId="77777777" w:rsidR="00703848" w:rsidRDefault="00703848" w:rsidP="00F605A1">
      <w:pPr>
        <w:pStyle w:val="TF-TEXTO"/>
        <w:keepNext/>
        <w:ind w:firstLine="0"/>
        <w:jc w:val="center"/>
      </w:pPr>
      <w:r>
        <w:rPr>
          <w:noProof/>
        </w:rPr>
        <w:drawing>
          <wp:inline distT="0" distB="0" distL="0" distR="0" wp14:anchorId="2BC05857" wp14:editId="0D09CFFC">
            <wp:extent cx="2073765" cy="2523744"/>
            <wp:effectExtent l="0" t="0" r="317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84049" cy="2536260"/>
                    </a:xfrm>
                    <a:prstGeom prst="rect">
                      <a:avLst/>
                    </a:prstGeom>
                    <a:noFill/>
                    <a:ln>
                      <a:noFill/>
                    </a:ln>
                  </pic:spPr>
                </pic:pic>
              </a:graphicData>
            </a:graphic>
          </wp:inline>
        </w:drawing>
      </w:r>
    </w:p>
    <w:p w14:paraId="19F10DF5" w14:textId="77777777" w:rsidR="00703848" w:rsidRPr="00353B5A" w:rsidRDefault="00703848" w:rsidP="00D92ADB">
      <w:pPr>
        <w:pStyle w:val="TF-FONTE"/>
      </w:pPr>
      <w:r>
        <w:t xml:space="preserve"> Fonte: Mergulhão, Andrade e Do Nascimento (201</w:t>
      </w:r>
      <w:commentRangeStart w:id="101"/>
      <w:r>
        <w:t>9)</w:t>
      </w:r>
      <w:commentRangeEnd w:id="101"/>
      <w:r>
        <w:rPr>
          <w:rStyle w:val="Refdecomentrio"/>
        </w:rPr>
        <w:commentReference w:id="101"/>
      </w:r>
    </w:p>
    <w:p w14:paraId="4FB13E14" w14:textId="77777777" w:rsidR="00703848" w:rsidRDefault="00703848" w:rsidP="00703848">
      <w:pPr>
        <w:pStyle w:val="Ttulo2"/>
        <w:numPr>
          <w:ilvl w:val="1"/>
          <w:numId w:val="1"/>
        </w:numPr>
      </w:pPr>
      <w:r>
        <w:t>Image recolorization for the colorblind</w:t>
      </w:r>
    </w:p>
    <w:p w14:paraId="5DA76971" w14:textId="77777777" w:rsidR="00703848" w:rsidRDefault="00703848" w:rsidP="003C4980">
      <w:pPr>
        <w:pStyle w:val="TF-TEXTO"/>
      </w:pPr>
      <w:r w:rsidRPr="00DA4EE0">
        <w:t xml:space="preserve">Huang </w:t>
      </w:r>
      <w:r w:rsidRPr="00D310AB">
        <w:rPr>
          <w:i/>
          <w:iCs/>
        </w:rPr>
        <w:t>et al</w:t>
      </w:r>
      <w:r w:rsidRPr="00DA4EE0">
        <w:t>. (2009) propõem</w:t>
      </w:r>
      <w:r>
        <w:t xml:space="preserve"> um novo modo de adequar imagens </w:t>
      </w:r>
      <w:commentRangeStart w:id="102"/>
      <w:r>
        <w:t>à</w:t>
      </w:r>
      <w:commentRangeEnd w:id="102"/>
      <w:r>
        <w:rPr>
          <w:rStyle w:val="Refdecomentrio"/>
        </w:rPr>
        <w:commentReference w:id="102"/>
      </w:r>
      <w:r>
        <w:t xml:space="preserve"> portadores de discromatopsia através da mudança de cores, priorizando o contraste. O trabalho introduz a discromatopsia e explica como afeta o mecanismo pelo qual seres humanos percebem cores. Com esse contexto, expõe que medidas têm </w:t>
      </w:r>
      <w:r>
        <w:lastRenderedPageBreak/>
        <w:t>sido tomadas para que daltônicos tenham mais acessibilidade em relação a imagens, os quais classifica em dois tipos.</w:t>
      </w:r>
    </w:p>
    <w:p w14:paraId="7A850EA1" w14:textId="77777777" w:rsidR="00703848" w:rsidRDefault="00703848" w:rsidP="003C4980">
      <w:pPr>
        <w:pStyle w:val="TF-TEXTO"/>
      </w:pPr>
      <w:r>
        <w:t>O primeiro tipo são ferramentas voltadas para ajudar designers a estabelecerem paletas de cores que funcionem também para indivíduos com discromatopsia. Essas ferramentas normalmente simulam a distorção na percepção da discromatopsia e dessa forma sinalizam se houve alguma perda de informação com a escolha de cores. Entretanto, é ressaltado que esse método ainda acarreta um grande esforço para que seja feita a adaptação.</w:t>
      </w:r>
    </w:p>
    <w:p w14:paraId="5D8F3CFC" w14:textId="77777777" w:rsidR="00703848" w:rsidRDefault="00703848" w:rsidP="003C4980">
      <w:pPr>
        <w:pStyle w:val="TF-TEXTO"/>
      </w:pPr>
      <w:r>
        <w:t xml:space="preserve">O segundo tipo são </w:t>
      </w:r>
      <w:r w:rsidRPr="00D92ADB">
        <w:t xml:space="preserve">ferramentas semiautomáticas de </w:t>
      </w:r>
      <w:commentRangeStart w:id="103"/>
      <w:r w:rsidRPr="00D92ADB">
        <w:t xml:space="preserve">reajuste </w:t>
      </w:r>
      <w:commentRangeEnd w:id="103"/>
      <w:r>
        <w:rPr>
          <w:rStyle w:val="Refdecomentrio"/>
        </w:rPr>
        <w:commentReference w:id="103"/>
      </w:r>
      <w:r w:rsidRPr="00D92ADB">
        <w:t>de cores</w:t>
      </w:r>
      <w:r>
        <w:t xml:space="preserve"> para a visão de um daltônico. Essas ferramentas utilizam alguns parâmetros, com valores normalmente fornecidos por usuários, para que ocorra o </w:t>
      </w:r>
      <w:commentRangeStart w:id="104"/>
      <w:r>
        <w:t>reajuste</w:t>
      </w:r>
      <w:commentRangeEnd w:id="104"/>
      <w:r>
        <w:rPr>
          <w:rStyle w:val="Refdecomentrio"/>
        </w:rPr>
        <w:commentReference w:id="104"/>
      </w:r>
      <w:r>
        <w:t xml:space="preserve">. O objetivo desse tipo de ferramenta é manter o contraste entre objetos na imagem e o fazem selecionando cores-chave através de amostragem e realizando o </w:t>
      </w:r>
      <w:commentRangeStart w:id="105"/>
      <w:r>
        <w:t xml:space="preserve">reajuste </w:t>
      </w:r>
      <w:commentRangeEnd w:id="105"/>
      <w:r>
        <w:rPr>
          <w:rStyle w:val="Refdecomentrio"/>
        </w:rPr>
        <w:commentReference w:id="105"/>
      </w:r>
      <w:r>
        <w:t>baseado na distância euclidiana entre elas. Contudo, isso pode ocasionar dois tipos de problema: ou as cores não ficam suficientemente diferenciadas, por terem sido selecionadas poucas cores-chave; ou resultar em imagens não-naturais, em que uma mesma cor de um objeto pode ser representada por cores muito discrepantes, a ponto de surgirem novos artefatos na imagem.</w:t>
      </w:r>
    </w:p>
    <w:p w14:paraId="5B236B2F" w14:textId="77777777" w:rsidR="00703848" w:rsidRPr="00EF42B9" w:rsidRDefault="00703848" w:rsidP="003C4980">
      <w:pPr>
        <w:pStyle w:val="TF-TEXTO"/>
      </w:pPr>
      <w:r>
        <w:tab/>
        <w:t xml:space="preserve">A solução </w:t>
      </w:r>
      <w:r w:rsidRPr="00EF42B9">
        <w:t xml:space="preserve">proposta pelos autores Huang </w:t>
      </w:r>
      <w:r w:rsidRPr="00D310AB">
        <w:rPr>
          <w:i/>
          <w:iCs/>
        </w:rPr>
        <w:t>et al</w:t>
      </w:r>
      <w:r w:rsidRPr="00EF42B9">
        <w:t xml:space="preserve">. </w:t>
      </w:r>
      <w:r>
        <w:t xml:space="preserve">(2009) </w:t>
      </w:r>
      <w:r w:rsidRPr="00EF42B9">
        <w:t xml:space="preserve">descarta a escolha de cores-chave por amostragem, utilizando em vez disso um Modelo de Mistura Gaussianas (MMG), </w:t>
      </w:r>
      <w:r>
        <w:t>em que</w:t>
      </w:r>
      <w:r w:rsidRPr="00EF42B9">
        <w:t xml:space="preserve"> o centro de cada gaussiano é análogo à uma cor-chave. Essa mudança acarreta mudanças de todas as etapas do processo de </w:t>
      </w:r>
      <w:commentRangeStart w:id="106"/>
      <w:r w:rsidRPr="00EF42B9">
        <w:t>reajuste</w:t>
      </w:r>
      <w:commentRangeEnd w:id="106"/>
      <w:r>
        <w:rPr>
          <w:rStyle w:val="Refdecomentrio"/>
        </w:rPr>
        <w:commentReference w:id="106"/>
      </w:r>
      <w:r w:rsidRPr="00EF42B9">
        <w:t>, incluindo a adição de pesos às cores de acordo com sua importância para pessoas com discromatopsia.</w:t>
      </w:r>
    </w:p>
    <w:p w14:paraId="78D3C988" w14:textId="77777777" w:rsidR="00703848" w:rsidRDefault="00703848" w:rsidP="008C0ED4">
      <w:pPr>
        <w:pStyle w:val="TF-TEXTO"/>
      </w:pPr>
      <w:r w:rsidRPr="00EF42B9">
        <w:t xml:space="preserve">Como resultado, os autores Huang </w:t>
      </w:r>
      <w:r w:rsidRPr="00D310AB">
        <w:rPr>
          <w:i/>
          <w:iCs/>
        </w:rPr>
        <w:t>et al</w:t>
      </w:r>
      <w:r w:rsidRPr="00EF42B9">
        <w:t xml:space="preserve">. </w:t>
      </w:r>
      <w:r>
        <w:t xml:space="preserve">(2009) </w:t>
      </w:r>
      <w:r w:rsidRPr="00EF42B9">
        <w:t>viram um significante avanço em termos de performance em relação à trabalhos anteriores. Na Figura</w:t>
      </w:r>
      <w:r>
        <w:t xml:space="preserve"> 3 é possível observar os resultados do novo algoritmo. Cada fileira corresponde a um tipo de </w:t>
      </w:r>
      <w:proofErr w:type="spellStart"/>
      <w:r>
        <w:t>dicromacia</w:t>
      </w:r>
      <w:proofErr w:type="spellEnd"/>
      <w:r>
        <w:t xml:space="preserve">: a primeira à </w:t>
      </w:r>
      <w:proofErr w:type="spellStart"/>
      <w:r>
        <w:t>protanopia</w:t>
      </w:r>
      <w:proofErr w:type="spellEnd"/>
      <w:r>
        <w:t xml:space="preserve">; a segunda à </w:t>
      </w:r>
      <w:proofErr w:type="spellStart"/>
      <w:r>
        <w:t>deuteranopia</w:t>
      </w:r>
      <w:proofErr w:type="spellEnd"/>
      <w:r>
        <w:t xml:space="preserve">; a terceira à </w:t>
      </w:r>
      <w:proofErr w:type="spellStart"/>
      <w:r>
        <w:t>tritanopia</w:t>
      </w:r>
      <w:proofErr w:type="spellEnd"/>
      <w:r>
        <w:t>. A Figura 3 (a) são as imagens originas, a coluna central (b) são simulações da visão de um daltônico, a última coluna (c) são os resultados do algoritmo. É possível observar que o contraste entre as cores se manteve e as imagens são naturais, sem artefatos ou luminosidades estranhas.</w:t>
      </w:r>
      <w:r>
        <w:tab/>
      </w:r>
    </w:p>
    <w:p w14:paraId="6FE74FFA" w14:textId="77777777" w:rsidR="00703848" w:rsidRDefault="00703848" w:rsidP="00D92ADB">
      <w:pPr>
        <w:pStyle w:val="TF-LEGENDA"/>
      </w:pPr>
      <w:commentRangeStart w:id="107"/>
      <w:r>
        <w:t>Fig</w:t>
      </w:r>
      <w:commentRangeEnd w:id="107"/>
      <w:r>
        <w:rPr>
          <w:rStyle w:val="Refdecomentrio"/>
        </w:rPr>
        <w:commentReference w:id="107"/>
      </w:r>
      <w:r>
        <w:t xml:space="preserve">ura 3. Resultados do </w:t>
      </w:r>
      <w:commentRangeStart w:id="108"/>
      <w:r>
        <w:t>reajuste.</w:t>
      </w:r>
      <w:commentRangeEnd w:id="108"/>
      <w:r>
        <w:rPr>
          <w:rStyle w:val="Refdecomentrio"/>
        </w:rPr>
        <w:commentReference w:id="108"/>
      </w:r>
    </w:p>
    <w:p w14:paraId="17F4277A" w14:textId="77777777" w:rsidR="00703848" w:rsidRDefault="00703848" w:rsidP="00DA4EE0">
      <w:pPr>
        <w:pStyle w:val="TF-TEXTO"/>
        <w:keepNext/>
        <w:jc w:val="center"/>
      </w:pPr>
      <w:r>
        <w:rPr>
          <w:noProof/>
        </w:rPr>
        <w:drawing>
          <wp:inline distT="0" distB="0" distL="0" distR="0" wp14:anchorId="4C7CA9DF" wp14:editId="658DBA1C">
            <wp:extent cx="3305175" cy="3362325"/>
            <wp:effectExtent l="0" t="0" r="9525" b="9525"/>
            <wp:docPr id="5" name="Imagem 5" descr="Uma imagem contendo colorido, diferente, grama, fo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ntendo colorido, diferente, grama, foto&#10;&#10;Descrição gerada automaticamente"/>
                    <pic:cNvPicPr/>
                  </pic:nvPicPr>
                  <pic:blipFill>
                    <a:blip r:embed="rId14"/>
                    <a:stretch>
                      <a:fillRect/>
                    </a:stretch>
                  </pic:blipFill>
                  <pic:spPr>
                    <a:xfrm>
                      <a:off x="0" y="0"/>
                      <a:ext cx="3305175" cy="3362325"/>
                    </a:xfrm>
                    <a:prstGeom prst="rect">
                      <a:avLst/>
                    </a:prstGeom>
                  </pic:spPr>
                </pic:pic>
              </a:graphicData>
            </a:graphic>
          </wp:inline>
        </w:drawing>
      </w:r>
    </w:p>
    <w:p w14:paraId="0C9B3E54" w14:textId="77777777" w:rsidR="00703848" w:rsidRDefault="00703848" w:rsidP="00D92ADB">
      <w:pPr>
        <w:pStyle w:val="TF-FONTE"/>
      </w:pPr>
      <w:r>
        <w:t xml:space="preserve">Fonte: Huang </w:t>
      </w:r>
      <w:r w:rsidRPr="00FB148D">
        <w:rPr>
          <w:i/>
          <w:iCs/>
        </w:rPr>
        <w:t>et al.</w:t>
      </w:r>
      <w:r>
        <w:t xml:space="preserve"> (200</w:t>
      </w:r>
      <w:commentRangeStart w:id="109"/>
      <w:r>
        <w:t>9)</w:t>
      </w:r>
      <w:commentRangeEnd w:id="109"/>
      <w:r>
        <w:rPr>
          <w:rStyle w:val="Refdecomentrio"/>
        </w:rPr>
        <w:commentReference w:id="109"/>
      </w:r>
    </w:p>
    <w:p w14:paraId="3AB2C92C" w14:textId="77777777" w:rsidR="00703848" w:rsidRDefault="00703848" w:rsidP="00703848">
      <w:pPr>
        <w:pStyle w:val="Ttulo1"/>
        <w:numPr>
          <w:ilvl w:val="0"/>
          <w:numId w:val="1"/>
        </w:numPr>
      </w:pPr>
      <w:bookmarkStart w:id="110" w:name="_Toc54164921"/>
      <w:bookmarkStart w:id="111" w:name="_Toc54165675"/>
      <w:bookmarkStart w:id="112" w:name="_Toc54169333"/>
      <w:bookmarkStart w:id="113" w:name="_Toc96347439"/>
      <w:bookmarkStart w:id="114" w:name="_Toc96357723"/>
      <w:bookmarkStart w:id="115" w:name="_Toc96491866"/>
      <w:bookmarkStart w:id="116" w:name="_Toc411603107"/>
      <w:bookmarkEnd w:id="90"/>
      <w:r>
        <w:t>proposta DO SOFTWARE</w:t>
      </w:r>
    </w:p>
    <w:p w14:paraId="77DC80B6" w14:textId="77777777" w:rsidR="00703848" w:rsidRDefault="00703848" w:rsidP="00451B94">
      <w:pPr>
        <w:pStyle w:val="TF-TEXTO"/>
      </w:pPr>
      <w:commentRangeStart w:id="117"/>
      <w:r>
        <w:t xml:space="preserve">Nesse capítulo </w:t>
      </w:r>
      <w:commentRangeEnd w:id="117"/>
      <w:r>
        <w:rPr>
          <w:rStyle w:val="Refdecomentrio"/>
        </w:rPr>
        <w:commentReference w:id="117"/>
      </w:r>
      <w:r>
        <w:t>é descrita a</w:t>
      </w:r>
      <w:r>
        <w:tab/>
        <w:t xml:space="preserve"> justificativa para a elaboração deste trabalho, seus principais requisitos e qual a metodologia a ser utilizada.</w:t>
      </w:r>
      <w:r>
        <w:tab/>
      </w:r>
    </w:p>
    <w:p w14:paraId="6142BD40" w14:textId="77777777" w:rsidR="00703848" w:rsidRDefault="00703848" w:rsidP="00703848">
      <w:pPr>
        <w:pStyle w:val="Ttulo2"/>
        <w:numPr>
          <w:ilvl w:val="1"/>
          <w:numId w:val="1"/>
        </w:numPr>
      </w:pPr>
      <w:bookmarkStart w:id="118" w:name="_Toc54164915"/>
      <w:bookmarkStart w:id="119" w:name="_Toc54165669"/>
      <w:bookmarkStart w:id="120" w:name="_Toc54169327"/>
      <w:bookmarkStart w:id="121" w:name="_Toc96347433"/>
      <w:bookmarkStart w:id="122" w:name="_Toc96357717"/>
      <w:bookmarkStart w:id="123" w:name="_Toc96491860"/>
      <w:bookmarkStart w:id="124" w:name="_Toc351015594"/>
      <w:r>
        <w:lastRenderedPageBreak/>
        <w:t>JUSTIFICATIVA</w:t>
      </w:r>
    </w:p>
    <w:p w14:paraId="58633942" w14:textId="77777777" w:rsidR="00703848" w:rsidRDefault="00703848" w:rsidP="002C6314">
      <w:pPr>
        <w:pStyle w:val="TF-TEXTO"/>
      </w:pPr>
      <w:r>
        <w:t>No Quadro 1 é apresentado um comparativo entre os trabalhos correlatos baseado nas características deles. As colunas representam os trabalhos e as linhas as características.</w:t>
      </w:r>
    </w:p>
    <w:p w14:paraId="7198803A" w14:textId="77777777" w:rsidR="00703848" w:rsidRDefault="00703848" w:rsidP="009E17C7">
      <w:pPr>
        <w:pStyle w:val="TF-LEGENDA"/>
      </w:pPr>
      <w:bookmarkStart w:id="125" w:name="_Ref52025161"/>
      <w:r>
        <w:t xml:space="preserve">Quadro </w:t>
      </w:r>
      <w:r w:rsidR="00C228D3">
        <w:fldChar w:fldCharType="begin"/>
      </w:r>
      <w:r w:rsidR="00C228D3">
        <w:instrText xml:space="preserve"> SEQ Quadro \* ARABIC </w:instrText>
      </w:r>
      <w:r w:rsidR="00C228D3">
        <w:fldChar w:fldCharType="separate"/>
      </w:r>
      <w:r>
        <w:rPr>
          <w:noProof/>
        </w:rPr>
        <w:t>1</w:t>
      </w:r>
      <w:r w:rsidR="00C228D3">
        <w:rPr>
          <w:noProof/>
        </w:rPr>
        <w:fldChar w:fldCharType="end"/>
      </w:r>
      <w:bookmarkEnd w:id="125"/>
      <w:r>
        <w:t xml:space="preserve"> - Comparativo de todos os trabalhos correlatos</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95"/>
        <w:gridCol w:w="1616"/>
        <w:gridCol w:w="1695"/>
        <w:gridCol w:w="1593"/>
      </w:tblGrid>
      <w:tr w:rsidR="00703848" w14:paraId="3D202D1E" w14:textId="77777777" w:rsidTr="000A73F8">
        <w:trPr>
          <w:trHeight w:val="567"/>
        </w:trPr>
        <w:tc>
          <w:tcPr>
            <w:tcW w:w="3828" w:type="dxa"/>
            <w:tcBorders>
              <w:tl2br w:val="single" w:sz="4" w:space="0" w:color="auto"/>
            </w:tcBorders>
            <w:shd w:val="clear" w:color="auto" w:fill="A6A6A6"/>
          </w:tcPr>
          <w:p w14:paraId="027C1674" w14:textId="77777777" w:rsidR="00703848" w:rsidRPr="007D4566" w:rsidRDefault="00703848" w:rsidP="000A73F8">
            <w:pPr>
              <w:pStyle w:val="TF-TEXTOQUADRO"/>
            </w:pPr>
            <w:r>
              <w:rPr>
                <w:noProof/>
              </w:rPr>
              <mc:AlternateContent>
                <mc:Choice Requires="wps">
                  <w:drawing>
                    <wp:anchor distT="45720" distB="45720" distL="114300" distR="114300" simplePos="0" relativeHeight="251660288" behindDoc="0" locked="0" layoutInCell="1" allowOverlap="1" wp14:anchorId="0929A5CF" wp14:editId="1DCA9D50">
                      <wp:simplePos x="0" y="0"/>
                      <wp:positionH relativeFrom="column">
                        <wp:posOffset>1221740</wp:posOffset>
                      </wp:positionH>
                      <wp:positionV relativeFrom="paragraph">
                        <wp:posOffset>53340</wp:posOffset>
                      </wp:positionV>
                      <wp:extent cx="1327785" cy="298450"/>
                      <wp:effectExtent l="0" t="0" r="0" b="0"/>
                      <wp:wrapSquare wrapText="bothSides"/>
                      <wp:docPr id="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785" cy="298450"/>
                              </a:xfrm>
                              <a:prstGeom prst="rect">
                                <a:avLst/>
                              </a:prstGeom>
                              <a:noFill/>
                              <a:ln w="9525">
                                <a:noFill/>
                                <a:miter lim="800000"/>
                                <a:headEnd/>
                                <a:tailEnd/>
                              </a:ln>
                            </wps:spPr>
                            <wps:txbx>
                              <w:txbxContent>
                                <w:p w14:paraId="14ED3A8F" w14:textId="77777777" w:rsidR="00703848" w:rsidRDefault="00703848" w:rsidP="009E17C7">
                                  <w:pPr>
                                    <w:pStyle w:val="TF-TEXTOQUADRO"/>
                                    <w:jc w:val="center"/>
                                  </w:pPr>
                                  <w:r>
                                    <w:t>Trabalhos 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29A5CF" id="_x0000_s1028" type="#_x0000_t202" style="position:absolute;margin-left:96.2pt;margin-top:4.2pt;width:104.55pt;height:23.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" filled="f" stroked="f">
                      <v:textbox>
                        <w:txbxContent>
                          <w:p w14:paraId="14ED3A8F" w14:textId="77777777" w:rsidR="00703848" w:rsidRDefault="00703848" w:rsidP="009E17C7">
                            <w:pPr>
                              <w:pStyle w:val="TF-TEXTOQUADRO"/>
                              <w:jc w:val="center"/>
                            </w:pPr>
                            <w:r>
                              <w:t>Trabalhos Correlatos</w:t>
                            </w:r>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14:anchorId="0101D8DD" wp14:editId="3EE93EBF">
                      <wp:simplePos x="0" y="0"/>
                      <wp:positionH relativeFrom="column">
                        <wp:posOffset>-65405</wp:posOffset>
                      </wp:positionH>
                      <wp:positionV relativeFrom="paragraph">
                        <wp:posOffset>273050</wp:posOffset>
                      </wp:positionV>
                      <wp:extent cx="1009650" cy="254000"/>
                      <wp:effectExtent l="0" t="0" r="0" b="0"/>
                      <wp:wrapSquare wrapText="bothSides"/>
                      <wp:docPr id="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254000"/>
                              </a:xfrm>
                              <a:prstGeom prst="rect">
                                <a:avLst/>
                              </a:prstGeom>
                              <a:noFill/>
                              <a:ln w="9525">
                                <a:noFill/>
                                <a:miter lim="800000"/>
                                <a:headEnd/>
                                <a:tailEnd/>
                              </a:ln>
                            </wps:spPr>
                            <wps:txbx>
                              <w:txbxContent>
                                <w:p w14:paraId="61101C2A" w14:textId="77777777" w:rsidR="00703848" w:rsidRDefault="00703848" w:rsidP="009E17C7">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101D8DD" id="_x0000_s1029" type="#_x0000_t202" style="position:absolute;margin-left:-5.15pt;margin-top:21.5pt;width:79.5pt;height:20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" filled="f" stroked="f">
                      <v:textbox>
                        <w:txbxContent>
                          <w:p w14:paraId="61101C2A" w14:textId="77777777" w:rsidR="00703848" w:rsidRDefault="00703848" w:rsidP="009E17C7">
                            <w:pPr>
                              <w:pStyle w:val="TF-TEXTO"/>
                              <w:ind w:firstLine="0"/>
                            </w:pPr>
                            <w:r>
                              <w:t>Características</w:t>
                            </w:r>
                          </w:p>
                        </w:txbxContent>
                      </v:textbox>
                      <w10:wrap type="square"/>
                    </v:shape>
                  </w:pict>
                </mc:Fallback>
              </mc:AlternateContent>
            </w:r>
          </w:p>
        </w:tc>
        <w:tc>
          <w:tcPr>
            <w:tcW w:w="1746" w:type="dxa"/>
            <w:shd w:val="clear" w:color="auto" w:fill="A6A6A6"/>
            <w:vAlign w:val="center"/>
          </w:tcPr>
          <w:p w14:paraId="6D760A79" w14:textId="77777777" w:rsidR="00703848" w:rsidRDefault="00703848" w:rsidP="000A73F8">
            <w:pPr>
              <w:pStyle w:val="TF-TEXTOQUADRO"/>
              <w:jc w:val="center"/>
            </w:pPr>
            <w:proofErr w:type="spellStart"/>
            <w:r>
              <w:t>Foti</w:t>
            </w:r>
            <w:proofErr w:type="spellEnd"/>
            <w:r>
              <w:t xml:space="preserve"> e </w:t>
            </w:r>
            <w:proofErr w:type="spellStart"/>
            <w:r>
              <w:t>Santucci</w:t>
            </w:r>
            <w:proofErr w:type="spellEnd"/>
            <w:r>
              <w:t xml:space="preserve"> (2009)</w:t>
            </w:r>
          </w:p>
        </w:tc>
        <w:tc>
          <w:tcPr>
            <w:tcW w:w="1746" w:type="dxa"/>
            <w:shd w:val="clear" w:color="auto" w:fill="A6A6A6"/>
            <w:vAlign w:val="center"/>
          </w:tcPr>
          <w:p w14:paraId="647CB5D9" w14:textId="77777777" w:rsidR="00703848" w:rsidRDefault="00703848" w:rsidP="000A73F8">
            <w:pPr>
              <w:pStyle w:val="TF-TEXTOQUADRO"/>
              <w:jc w:val="center"/>
            </w:pPr>
            <w:r>
              <w:t>Mergulhão, Andrade e Do Nascimento (2019)</w:t>
            </w:r>
          </w:p>
        </w:tc>
        <w:tc>
          <w:tcPr>
            <w:tcW w:w="1747" w:type="dxa"/>
            <w:shd w:val="clear" w:color="auto" w:fill="A6A6A6"/>
            <w:vAlign w:val="center"/>
          </w:tcPr>
          <w:p w14:paraId="1F593A59" w14:textId="77777777" w:rsidR="00703848" w:rsidRPr="007D4566" w:rsidRDefault="00703848" w:rsidP="000A73F8">
            <w:pPr>
              <w:pStyle w:val="TF-TEXTOQUADRO"/>
              <w:jc w:val="center"/>
            </w:pPr>
            <w:r>
              <w:t>Huang et al. (2009)</w:t>
            </w:r>
          </w:p>
        </w:tc>
      </w:tr>
      <w:tr w:rsidR="00703848" w14:paraId="527A1707" w14:textId="77777777" w:rsidTr="000A73F8">
        <w:tc>
          <w:tcPr>
            <w:tcW w:w="3828" w:type="dxa"/>
            <w:shd w:val="clear" w:color="auto" w:fill="auto"/>
          </w:tcPr>
          <w:p w14:paraId="166FA800" w14:textId="77777777" w:rsidR="00703848" w:rsidRDefault="00703848" w:rsidP="000A73F8">
            <w:pPr>
              <w:pStyle w:val="TF-TEXTOQUADRO"/>
            </w:pPr>
            <w:r>
              <w:t>Plataforma</w:t>
            </w:r>
          </w:p>
        </w:tc>
        <w:tc>
          <w:tcPr>
            <w:tcW w:w="1746" w:type="dxa"/>
            <w:shd w:val="clear" w:color="auto" w:fill="auto"/>
          </w:tcPr>
          <w:p w14:paraId="548CC225" w14:textId="77777777" w:rsidR="00703848" w:rsidRDefault="00703848" w:rsidP="000A73F8">
            <w:pPr>
              <w:pStyle w:val="TF-TEXTOQUADRO"/>
            </w:pPr>
            <w:proofErr w:type="spellStart"/>
            <w:r>
              <w:t>Vis-A-Wis</w:t>
            </w:r>
            <w:proofErr w:type="spellEnd"/>
          </w:p>
        </w:tc>
        <w:tc>
          <w:tcPr>
            <w:tcW w:w="1746" w:type="dxa"/>
            <w:shd w:val="clear" w:color="auto" w:fill="auto"/>
          </w:tcPr>
          <w:p w14:paraId="3700DD7C" w14:textId="77777777" w:rsidR="00703848" w:rsidRDefault="00703848" w:rsidP="000A73F8">
            <w:pPr>
              <w:pStyle w:val="TF-TEXTOQUADRO"/>
            </w:pPr>
            <w:commentRangeStart w:id="126"/>
            <w:r>
              <w:t xml:space="preserve">Mobile </w:t>
            </w:r>
            <w:commentRangeEnd w:id="126"/>
            <w:r>
              <w:rPr>
                <w:rStyle w:val="Refdecomentrio"/>
              </w:rPr>
              <w:commentReference w:id="126"/>
            </w:r>
            <w:r>
              <w:t>(</w:t>
            </w:r>
            <w:proofErr w:type="spellStart"/>
            <w:r>
              <w:t>Ionic</w:t>
            </w:r>
            <w:proofErr w:type="spellEnd"/>
            <w:r>
              <w:t>)</w:t>
            </w:r>
          </w:p>
        </w:tc>
        <w:tc>
          <w:tcPr>
            <w:tcW w:w="1747" w:type="dxa"/>
            <w:shd w:val="clear" w:color="auto" w:fill="auto"/>
          </w:tcPr>
          <w:p w14:paraId="373DA1EF" w14:textId="77777777" w:rsidR="00703848" w:rsidRDefault="00703848" w:rsidP="000A73F8">
            <w:pPr>
              <w:pStyle w:val="TF-TEXTOQUADRO"/>
            </w:pPr>
            <w:r>
              <w:t>C++</w:t>
            </w:r>
          </w:p>
        </w:tc>
      </w:tr>
      <w:tr w:rsidR="00703848" w14:paraId="44718028" w14:textId="77777777" w:rsidTr="000A73F8">
        <w:tc>
          <w:tcPr>
            <w:tcW w:w="3828" w:type="dxa"/>
            <w:shd w:val="clear" w:color="auto" w:fill="auto"/>
          </w:tcPr>
          <w:p w14:paraId="30D25324" w14:textId="77777777" w:rsidR="00703848" w:rsidRDefault="00703848" w:rsidP="000A73F8">
            <w:pPr>
              <w:pStyle w:val="TF-TEXTOQUADRO"/>
            </w:pPr>
            <w:r>
              <w:t>Teste para determinação de tipo de discromatopsia</w:t>
            </w:r>
          </w:p>
        </w:tc>
        <w:tc>
          <w:tcPr>
            <w:tcW w:w="1746" w:type="dxa"/>
            <w:shd w:val="clear" w:color="auto" w:fill="auto"/>
          </w:tcPr>
          <w:p w14:paraId="0FCC5FA0" w14:textId="77777777" w:rsidR="00703848" w:rsidRDefault="00703848" w:rsidP="000A73F8">
            <w:pPr>
              <w:pStyle w:val="TF-TEXTOQUADRO"/>
            </w:pPr>
            <w:r>
              <w:t>Sim</w:t>
            </w:r>
          </w:p>
        </w:tc>
        <w:tc>
          <w:tcPr>
            <w:tcW w:w="1746" w:type="dxa"/>
            <w:shd w:val="clear" w:color="auto" w:fill="auto"/>
          </w:tcPr>
          <w:p w14:paraId="2E7D44E8" w14:textId="77777777" w:rsidR="00703848" w:rsidRDefault="00703848" w:rsidP="000A73F8">
            <w:pPr>
              <w:pStyle w:val="TF-TEXTOQUADRO"/>
            </w:pPr>
            <w:r>
              <w:t>Não</w:t>
            </w:r>
          </w:p>
        </w:tc>
        <w:tc>
          <w:tcPr>
            <w:tcW w:w="1747" w:type="dxa"/>
            <w:shd w:val="clear" w:color="auto" w:fill="auto"/>
          </w:tcPr>
          <w:p w14:paraId="16C95293" w14:textId="77777777" w:rsidR="00703848" w:rsidRDefault="00703848" w:rsidP="000A73F8">
            <w:pPr>
              <w:pStyle w:val="TF-TEXTOQUADRO"/>
            </w:pPr>
            <w:r>
              <w:t>Não</w:t>
            </w:r>
          </w:p>
        </w:tc>
      </w:tr>
      <w:tr w:rsidR="00703848" w14:paraId="38CCBE33" w14:textId="77777777" w:rsidTr="000A73F8">
        <w:tc>
          <w:tcPr>
            <w:tcW w:w="3828" w:type="dxa"/>
            <w:shd w:val="clear" w:color="auto" w:fill="auto"/>
          </w:tcPr>
          <w:p w14:paraId="514E658F" w14:textId="77777777" w:rsidR="00703848" w:rsidRDefault="00703848" w:rsidP="000A73F8">
            <w:pPr>
              <w:pStyle w:val="TF-TEXTOQUADRO"/>
            </w:pPr>
            <w:commentRangeStart w:id="127"/>
            <w:r>
              <w:t xml:space="preserve">Reajuste </w:t>
            </w:r>
            <w:commentRangeEnd w:id="127"/>
            <w:r>
              <w:rPr>
                <w:rStyle w:val="Refdecomentrio"/>
              </w:rPr>
              <w:commentReference w:id="127"/>
            </w:r>
            <w:r>
              <w:t>de cores</w:t>
            </w:r>
          </w:p>
        </w:tc>
        <w:tc>
          <w:tcPr>
            <w:tcW w:w="1746" w:type="dxa"/>
            <w:shd w:val="clear" w:color="auto" w:fill="auto"/>
          </w:tcPr>
          <w:p w14:paraId="479AEF6C" w14:textId="77777777" w:rsidR="00703848" w:rsidRDefault="00703848" w:rsidP="000A73F8">
            <w:pPr>
              <w:pStyle w:val="TF-TEXTOQUADRO"/>
            </w:pPr>
            <w:r>
              <w:t>Sim</w:t>
            </w:r>
          </w:p>
        </w:tc>
        <w:tc>
          <w:tcPr>
            <w:tcW w:w="1746" w:type="dxa"/>
            <w:shd w:val="clear" w:color="auto" w:fill="auto"/>
          </w:tcPr>
          <w:p w14:paraId="1DDFDF39" w14:textId="77777777" w:rsidR="00703848" w:rsidRDefault="00703848" w:rsidP="000A73F8">
            <w:pPr>
              <w:pStyle w:val="TF-TEXTOQUADRO"/>
            </w:pPr>
            <w:r>
              <w:t>Não</w:t>
            </w:r>
          </w:p>
        </w:tc>
        <w:tc>
          <w:tcPr>
            <w:tcW w:w="1747" w:type="dxa"/>
            <w:shd w:val="clear" w:color="auto" w:fill="auto"/>
          </w:tcPr>
          <w:p w14:paraId="30835125" w14:textId="77777777" w:rsidR="00703848" w:rsidRDefault="00703848" w:rsidP="000A73F8">
            <w:pPr>
              <w:pStyle w:val="TF-TEXTOQUADRO"/>
            </w:pPr>
            <w:r>
              <w:t>Sim</w:t>
            </w:r>
          </w:p>
        </w:tc>
      </w:tr>
      <w:tr w:rsidR="00703848" w14:paraId="474976BC" w14:textId="77777777" w:rsidTr="000A73F8">
        <w:tc>
          <w:tcPr>
            <w:tcW w:w="3828" w:type="dxa"/>
            <w:shd w:val="clear" w:color="auto" w:fill="auto"/>
          </w:tcPr>
          <w:p w14:paraId="21A9887D" w14:textId="77777777" w:rsidR="00703848" w:rsidRDefault="00703848" w:rsidP="000A73F8">
            <w:pPr>
              <w:pStyle w:val="TF-TEXTOQUADRO"/>
            </w:pPr>
            <w:r>
              <w:t>Métricas-alvo</w:t>
            </w:r>
          </w:p>
        </w:tc>
        <w:tc>
          <w:tcPr>
            <w:tcW w:w="1746" w:type="dxa"/>
            <w:shd w:val="clear" w:color="auto" w:fill="auto"/>
          </w:tcPr>
          <w:p w14:paraId="7FE5F4B4" w14:textId="77777777" w:rsidR="00703848" w:rsidRDefault="00703848" w:rsidP="000A73F8">
            <w:pPr>
              <w:pStyle w:val="TF-TEXTOQUADRO"/>
            </w:pPr>
            <w:r>
              <w:t>Sim</w:t>
            </w:r>
          </w:p>
        </w:tc>
        <w:tc>
          <w:tcPr>
            <w:tcW w:w="1746" w:type="dxa"/>
            <w:shd w:val="clear" w:color="auto" w:fill="auto"/>
          </w:tcPr>
          <w:p w14:paraId="33E9A0AB" w14:textId="77777777" w:rsidR="00703848" w:rsidRDefault="00703848" w:rsidP="000A73F8">
            <w:pPr>
              <w:pStyle w:val="TF-TEXTOQUADRO"/>
            </w:pPr>
            <w:r>
              <w:t>Não</w:t>
            </w:r>
          </w:p>
        </w:tc>
        <w:tc>
          <w:tcPr>
            <w:tcW w:w="1747" w:type="dxa"/>
            <w:shd w:val="clear" w:color="auto" w:fill="auto"/>
          </w:tcPr>
          <w:p w14:paraId="24C57C97" w14:textId="77777777" w:rsidR="00703848" w:rsidRDefault="00703848" w:rsidP="000A73F8">
            <w:pPr>
              <w:pStyle w:val="TF-TEXTOQUADRO"/>
            </w:pPr>
            <w:r>
              <w:t>Não</w:t>
            </w:r>
          </w:p>
        </w:tc>
      </w:tr>
      <w:tr w:rsidR="00703848" w14:paraId="5D3EB4B8" w14:textId="77777777" w:rsidTr="000A73F8">
        <w:tc>
          <w:tcPr>
            <w:tcW w:w="3828" w:type="dxa"/>
            <w:shd w:val="clear" w:color="auto" w:fill="auto"/>
          </w:tcPr>
          <w:p w14:paraId="685CE7E1" w14:textId="77777777" w:rsidR="00703848" w:rsidRDefault="00703848" w:rsidP="000A73F8">
            <w:pPr>
              <w:pStyle w:val="TF-TEXTOQUADRO"/>
            </w:pPr>
            <w:r>
              <w:t>Identificação de cores</w:t>
            </w:r>
          </w:p>
        </w:tc>
        <w:tc>
          <w:tcPr>
            <w:tcW w:w="1746" w:type="dxa"/>
            <w:shd w:val="clear" w:color="auto" w:fill="auto"/>
          </w:tcPr>
          <w:p w14:paraId="4F389DEB" w14:textId="77777777" w:rsidR="00703848" w:rsidRDefault="00703848" w:rsidP="000A73F8">
            <w:pPr>
              <w:pStyle w:val="TF-TEXTOQUADRO"/>
            </w:pPr>
            <w:r>
              <w:t>Não</w:t>
            </w:r>
          </w:p>
        </w:tc>
        <w:tc>
          <w:tcPr>
            <w:tcW w:w="1746" w:type="dxa"/>
            <w:shd w:val="clear" w:color="auto" w:fill="auto"/>
          </w:tcPr>
          <w:p w14:paraId="4A0F31E3" w14:textId="77777777" w:rsidR="00703848" w:rsidRDefault="00703848" w:rsidP="000A73F8">
            <w:pPr>
              <w:pStyle w:val="TF-TEXTOQUADRO"/>
            </w:pPr>
            <w:r>
              <w:t>Sim</w:t>
            </w:r>
          </w:p>
        </w:tc>
        <w:tc>
          <w:tcPr>
            <w:tcW w:w="1747" w:type="dxa"/>
            <w:shd w:val="clear" w:color="auto" w:fill="auto"/>
          </w:tcPr>
          <w:p w14:paraId="43F9B26C" w14:textId="77777777" w:rsidR="00703848" w:rsidRDefault="00703848" w:rsidP="000A73F8">
            <w:pPr>
              <w:pStyle w:val="TF-TEXTOQUADRO"/>
            </w:pPr>
            <w:r>
              <w:t>Não</w:t>
            </w:r>
          </w:p>
        </w:tc>
      </w:tr>
    </w:tbl>
    <w:p w14:paraId="49A7EEBB" w14:textId="77777777" w:rsidR="00703848" w:rsidRDefault="00703848" w:rsidP="00710B13">
      <w:pPr>
        <w:pStyle w:val="TF-FONTE"/>
      </w:pPr>
      <w:r>
        <w:t>Fonte: elaborado pelo au</w:t>
      </w:r>
      <w:commentRangeStart w:id="128"/>
      <w:r>
        <w:t>tor</w:t>
      </w:r>
      <w:commentRangeEnd w:id="128"/>
      <w:r>
        <w:rPr>
          <w:rStyle w:val="Refdecomentrio"/>
        </w:rPr>
        <w:commentReference w:id="128"/>
      </w:r>
    </w:p>
    <w:p w14:paraId="4A7E4763" w14:textId="77777777" w:rsidR="00703848" w:rsidRDefault="00703848" w:rsidP="002C6314">
      <w:pPr>
        <w:pStyle w:val="TF-TEXTO"/>
      </w:pPr>
      <w:r>
        <w:t xml:space="preserve">Pode-se observar que cada um dos trabalhos possuem uma plataforma diferente, porém somente duas plataformas possuem interface de interação direta com o usuário. Tanto </w:t>
      </w:r>
      <w:proofErr w:type="spellStart"/>
      <w:r>
        <w:t>Foti</w:t>
      </w:r>
      <w:proofErr w:type="spellEnd"/>
      <w:r>
        <w:t xml:space="preserve"> e </w:t>
      </w:r>
      <w:proofErr w:type="spellStart"/>
      <w:r>
        <w:t>Santucci</w:t>
      </w:r>
      <w:proofErr w:type="spellEnd"/>
      <w:r>
        <w:t xml:space="preserve"> (2009)</w:t>
      </w:r>
      <w:r>
        <w:rPr>
          <w:color w:val="00B050"/>
        </w:rPr>
        <w:t xml:space="preserve"> </w:t>
      </w:r>
      <w:r>
        <w:t>quanto</w:t>
      </w:r>
      <w:r>
        <w:rPr>
          <w:color w:val="00B050"/>
        </w:rPr>
        <w:t xml:space="preserve"> </w:t>
      </w:r>
      <w:r>
        <w:t xml:space="preserve">Huang </w:t>
      </w:r>
      <w:r w:rsidRPr="00710B13">
        <w:rPr>
          <w:i/>
          <w:iCs/>
        </w:rPr>
        <w:t>et al</w:t>
      </w:r>
      <w:r>
        <w:t>. (2009)</w:t>
      </w:r>
      <w:r>
        <w:rPr>
          <w:color w:val="00B050"/>
        </w:rPr>
        <w:t xml:space="preserve"> </w:t>
      </w:r>
      <w:r w:rsidRPr="00A62504">
        <w:t>propuseram</w:t>
      </w:r>
      <w:r>
        <w:rPr>
          <w:color w:val="00B050"/>
        </w:rPr>
        <w:t xml:space="preserve"> </w:t>
      </w:r>
      <w:r w:rsidRPr="00A62504">
        <w:t>soluções</w:t>
      </w:r>
      <w:r>
        <w:t xml:space="preserve"> que possuem interação direta com o usuário, deixando sob </w:t>
      </w:r>
      <w:commentRangeStart w:id="129"/>
      <w:r>
        <w:t xml:space="preserve">agência </w:t>
      </w:r>
      <w:commentRangeEnd w:id="129"/>
      <w:r>
        <w:rPr>
          <w:rStyle w:val="Refdecomentrio"/>
        </w:rPr>
        <w:commentReference w:id="129"/>
      </w:r>
      <w:r>
        <w:t xml:space="preserve">do mesmo o </w:t>
      </w:r>
      <w:commentRangeStart w:id="130"/>
      <w:r>
        <w:t xml:space="preserve">reajuste </w:t>
      </w:r>
      <w:commentRangeEnd w:id="130"/>
      <w:r>
        <w:rPr>
          <w:rStyle w:val="Refdecomentrio"/>
        </w:rPr>
        <w:commentReference w:id="130"/>
      </w:r>
      <w:r>
        <w:t xml:space="preserve">em usabilidade. Huang </w:t>
      </w:r>
      <w:r w:rsidRPr="00710B13">
        <w:rPr>
          <w:i/>
          <w:iCs/>
        </w:rPr>
        <w:t>et al</w:t>
      </w:r>
      <w:r>
        <w:t xml:space="preserve">. (2009) por sua vez utilizou sua plataforma exclusivamente para processar seu algoritmo e comprovar seus resultados. </w:t>
      </w:r>
    </w:p>
    <w:p w14:paraId="6985776E" w14:textId="77777777" w:rsidR="00703848" w:rsidRDefault="00703848" w:rsidP="002C6314">
      <w:pPr>
        <w:pStyle w:val="TF-TEXTO"/>
      </w:pPr>
      <w:r>
        <w:t xml:space="preserve">Somente </w:t>
      </w:r>
      <w:proofErr w:type="spellStart"/>
      <w:r>
        <w:t>Foti</w:t>
      </w:r>
      <w:proofErr w:type="spellEnd"/>
      <w:r>
        <w:t xml:space="preserve"> e </w:t>
      </w:r>
      <w:proofErr w:type="spellStart"/>
      <w:r>
        <w:t>Santucci</w:t>
      </w:r>
      <w:proofErr w:type="spellEnd"/>
      <w:r>
        <w:t xml:space="preserve"> (2009) utilizam métricas como alvo no seu trabalho, talvez por serem o único que trata explicitamente de texto e legibilidade de sites. A métrica utilizada é o contraste de cores, porém por se tratar de um público-alvo com anomalias na percepção delas é proposto uma nova forma de calcular o contraste. Apesar de terem o contraste como um ponto importante, Huang </w:t>
      </w:r>
      <w:r w:rsidRPr="00710B13">
        <w:rPr>
          <w:i/>
          <w:iCs/>
        </w:rPr>
        <w:t>et al</w:t>
      </w:r>
      <w:r>
        <w:t>. (2009) não tem como alvo um número específico o qual é necessário atingir para que as imagens sejam “legíveis”.</w:t>
      </w:r>
    </w:p>
    <w:p w14:paraId="4043A854" w14:textId="77777777" w:rsidR="00703848" w:rsidRDefault="00703848" w:rsidP="002C6314">
      <w:pPr>
        <w:pStyle w:val="TF-TEXTO"/>
      </w:pPr>
      <w:r>
        <w:t xml:space="preserve"> O segundo trabalho, sendo o de Mergulhão, Andrade e do Nascimento (2019), não trabalha com contrastes, sendo o único trabalho que tem como principal meio de acessibilidade a identificação de cores. O trabalho de </w:t>
      </w:r>
      <w:proofErr w:type="spellStart"/>
      <w:r>
        <w:t>Foti</w:t>
      </w:r>
      <w:proofErr w:type="spellEnd"/>
      <w:r>
        <w:t xml:space="preserve"> e </w:t>
      </w:r>
      <w:proofErr w:type="spellStart"/>
      <w:r>
        <w:t>Santucci</w:t>
      </w:r>
      <w:proofErr w:type="spellEnd"/>
      <w:r>
        <w:t xml:space="preserve"> (2009) é o único que possui teste para determinar o tipo de discromatopsia do usuário.</w:t>
      </w:r>
    </w:p>
    <w:p w14:paraId="7E9D7188" w14:textId="77777777" w:rsidR="00703848" w:rsidRPr="00E85A10" w:rsidRDefault="00703848" w:rsidP="002C6314">
      <w:pPr>
        <w:pStyle w:val="TF-TEXTO"/>
      </w:pPr>
      <w:r>
        <w:t xml:space="preserve">Ambos </w:t>
      </w:r>
      <w:proofErr w:type="spellStart"/>
      <w:r>
        <w:t>Foti</w:t>
      </w:r>
      <w:proofErr w:type="spellEnd"/>
      <w:r>
        <w:t xml:space="preserve"> e </w:t>
      </w:r>
      <w:proofErr w:type="spellStart"/>
      <w:r>
        <w:t>Santucci</w:t>
      </w:r>
      <w:proofErr w:type="spellEnd"/>
      <w:r>
        <w:t xml:space="preserve"> (2009) e Huang </w:t>
      </w:r>
      <w:r w:rsidRPr="00FF1C81">
        <w:rPr>
          <w:i/>
          <w:iCs/>
        </w:rPr>
        <w:t>et al.</w:t>
      </w:r>
      <w:r>
        <w:t xml:space="preserve"> (2009) propõem a alteração das próprias cores como meio de aumentar a acessibilidade, cores de um website e de imagens, </w:t>
      </w:r>
      <w:commentRangeStart w:id="131"/>
      <w:r>
        <w:t>respectivamente</w:t>
      </w:r>
      <w:commentRangeEnd w:id="131"/>
      <w:r>
        <w:rPr>
          <w:rStyle w:val="Refdecomentrio"/>
        </w:rPr>
        <w:commentReference w:id="131"/>
      </w:r>
      <w:r>
        <w:t xml:space="preserve">. O algoritmo pelo qual atingem esse objetivo também se difere, em que o primeiro trabalho utiliza um espaço LMS e </w:t>
      </w:r>
      <w:commentRangeStart w:id="132"/>
      <w:r w:rsidRPr="00710B13">
        <w:rPr>
          <w:i/>
          <w:iCs/>
        </w:rPr>
        <w:t>inputs</w:t>
      </w:r>
      <w:r>
        <w:t xml:space="preserve"> </w:t>
      </w:r>
      <w:commentRangeEnd w:id="132"/>
      <w:r>
        <w:rPr>
          <w:rStyle w:val="Refdecomentrio"/>
        </w:rPr>
        <w:commentReference w:id="132"/>
      </w:r>
      <w:r>
        <w:t xml:space="preserve">do próprio </w:t>
      </w:r>
      <w:commentRangeStart w:id="133"/>
      <w:r>
        <w:t>usuário e</w:t>
      </w:r>
      <w:commentRangeEnd w:id="133"/>
      <w:r>
        <w:rPr>
          <w:rStyle w:val="Refdecomentrio"/>
        </w:rPr>
        <w:commentReference w:id="133"/>
      </w:r>
      <w:r>
        <w:t xml:space="preserve"> o segundo propõe uma nova forma de fazê-lo, utilizando MMG de forma automática.</w:t>
      </w:r>
    </w:p>
    <w:p w14:paraId="7919787F" w14:textId="77777777" w:rsidR="00703848" w:rsidRPr="00E85A10" w:rsidRDefault="00703848" w:rsidP="00710B13">
      <w:pPr>
        <w:pStyle w:val="TF-TEXTO"/>
      </w:pPr>
      <w:r>
        <w:rPr>
          <w:color w:val="00B0F0"/>
        </w:rPr>
        <w:tab/>
      </w:r>
      <w:r>
        <w:t xml:space="preserve">Em vista destas características, conclui-se que nenhum deles supre a necessidade de melhorar a acessibilidade para daltônicos em um ambiente Web. </w:t>
      </w:r>
      <w:proofErr w:type="spellStart"/>
      <w:r>
        <w:t>Foti</w:t>
      </w:r>
      <w:proofErr w:type="spellEnd"/>
      <w:r>
        <w:t xml:space="preserve"> e </w:t>
      </w:r>
      <w:proofErr w:type="spellStart"/>
      <w:r>
        <w:t>Santucci</w:t>
      </w:r>
      <w:proofErr w:type="spellEnd"/>
      <w:r>
        <w:t xml:space="preserve"> (2009) tratam de websites em seus trabalhos, porém no contexto da plataforma </w:t>
      </w:r>
      <w:proofErr w:type="spellStart"/>
      <w:r>
        <w:t>Vis-A-Wis</w:t>
      </w:r>
      <w:proofErr w:type="spellEnd"/>
      <w:r>
        <w:t>. Isto torna este trabalho relevante socialmente, uma vez que se propõe a melhorar a acessibilidade de cerca de 4% a 5% da população mundial, os portadores de discromatopsia, à websites. Estes usuários não precisarão ter pleno conhecimento de sua condição, uma vez que este trabalho propõe ter uma forma de diagnosticar seu tipo específico de discromatopsia. Diferentemente dos trabalhos discutidos, será desenvolvido uma extensão de navegador web para que o usuário consiga utilizar com qualquer website acessado pelo navegador e em qualquer dispositivo que contenha o navegador, sendo esta a contribuição tecnológica. Este trabalho também irá seguir métricas de contraste para manter-se dentro do padrão esperado para websites, de modo a aplicar também as diretrizes de acessibilidade em uma extensão para navegador, sendo estas as contribuições científicas.</w:t>
      </w:r>
    </w:p>
    <w:p w14:paraId="61309759" w14:textId="77777777" w:rsidR="00703848" w:rsidRPr="00CF0743" w:rsidRDefault="00703848" w:rsidP="00703848">
      <w:pPr>
        <w:pStyle w:val="Ttulo2"/>
        <w:numPr>
          <w:ilvl w:val="1"/>
          <w:numId w:val="1"/>
        </w:numPr>
      </w:pPr>
      <w:r>
        <w:t>REQUISITOS PRINCIPAIS DO PROBLEMA A SER TRABALHADO</w:t>
      </w:r>
      <w:bookmarkEnd w:id="118"/>
      <w:bookmarkEnd w:id="119"/>
      <w:bookmarkEnd w:id="120"/>
      <w:bookmarkEnd w:id="121"/>
      <w:bookmarkEnd w:id="122"/>
      <w:bookmarkEnd w:id="123"/>
      <w:bookmarkEnd w:id="124"/>
    </w:p>
    <w:p w14:paraId="202B0AE0" w14:textId="77777777" w:rsidR="00703848" w:rsidRDefault="00703848" w:rsidP="00451B94">
      <w:pPr>
        <w:pStyle w:val="TF-TEXTO"/>
      </w:pPr>
      <w:r>
        <w:t>A extensão de navegador que este trabalho descreve deverá:</w:t>
      </w:r>
    </w:p>
    <w:p w14:paraId="2E4CE92D" w14:textId="77777777" w:rsidR="00703848" w:rsidRDefault="00703848" w:rsidP="00703848">
      <w:pPr>
        <w:pStyle w:val="TF-ALNEA"/>
        <w:numPr>
          <w:ilvl w:val="0"/>
          <w:numId w:val="6"/>
        </w:numPr>
      </w:pPr>
      <w:r>
        <w:t>permitir ao usuário identificar seu tipo de discromatopsia (Requisito Funcional – RF);</w:t>
      </w:r>
    </w:p>
    <w:p w14:paraId="579A26DB" w14:textId="77777777" w:rsidR="00703848" w:rsidRDefault="00703848" w:rsidP="00710B13">
      <w:pPr>
        <w:pStyle w:val="TF-ALNEA"/>
      </w:pPr>
      <w:r>
        <w:t>adequar as cores de um website de acordo com cada tipo de discromatopsia (RF);</w:t>
      </w:r>
    </w:p>
    <w:p w14:paraId="4FD192A6" w14:textId="77777777" w:rsidR="00703848" w:rsidRDefault="00703848" w:rsidP="00710B13">
      <w:pPr>
        <w:pStyle w:val="TF-ALNEA"/>
      </w:pPr>
      <w:r>
        <w:t>permitir ao usuário selecionar quanta correção deve ser aplicada (RF);</w:t>
      </w:r>
    </w:p>
    <w:p w14:paraId="35F3C425" w14:textId="77777777" w:rsidR="00703848" w:rsidRDefault="00703848" w:rsidP="00710B13">
      <w:pPr>
        <w:pStyle w:val="TF-ALNEA"/>
      </w:pPr>
      <w:r>
        <w:t>permitir ao usuário acionar e desativar a correção (RF);</w:t>
      </w:r>
    </w:p>
    <w:p w14:paraId="63B8911D" w14:textId="77777777" w:rsidR="00703848" w:rsidRDefault="00703848" w:rsidP="00710B13">
      <w:pPr>
        <w:pStyle w:val="TF-ALNEA"/>
      </w:pPr>
      <w:r>
        <w:t>manter o contraste de cores de acordo com diretivas de acessibilidade da WCAG (RF);</w:t>
      </w:r>
    </w:p>
    <w:p w14:paraId="3AA3DEED" w14:textId="77777777" w:rsidR="00703848" w:rsidRDefault="00703848" w:rsidP="00710B13">
      <w:pPr>
        <w:pStyle w:val="TF-ALNEA"/>
      </w:pPr>
      <w:r>
        <w:t>ser desenvolvido como uma extensão para utilização no navegador Google Chrome (Requisito Não Funcional – RNF);</w:t>
      </w:r>
    </w:p>
    <w:p w14:paraId="3BABF853" w14:textId="77777777" w:rsidR="00703848" w:rsidRPr="00286FED" w:rsidRDefault="00703848" w:rsidP="00710B13">
      <w:pPr>
        <w:pStyle w:val="TF-ALNEA"/>
      </w:pPr>
      <w:r>
        <w:t xml:space="preserve">utilizar </w:t>
      </w:r>
      <w:proofErr w:type="spellStart"/>
      <w:r>
        <w:t>JavaScript</w:t>
      </w:r>
      <w:proofErr w:type="spellEnd"/>
      <w:r>
        <w:t xml:space="preserve"> ou um </w:t>
      </w:r>
      <w:proofErr w:type="spellStart"/>
      <w:r w:rsidRPr="00FF1C81">
        <w:rPr>
          <w:i/>
          <w:iCs/>
        </w:rPr>
        <w:t>superset</w:t>
      </w:r>
      <w:proofErr w:type="spellEnd"/>
      <w:r>
        <w:t xml:space="preserve"> do mesmo (RNF).</w:t>
      </w:r>
    </w:p>
    <w:p w14:paraId="4F6253E7" w14:textId="77777777" w:rsidR="00703848" w:rsidRDefault="00703848" w:rsidP="00703848">
      <w:pPr>
        <w:pStyle w:val="Ttulo2"/>
        <w:numPr>
          <w:ilvl w:val="1"/>
          <w:numId w:val="1"/>
        </w:numPr>
      </w:pPr>
      <w:r>
        <w:lastRenderedPageBreak/>
        <w:t>METODOLOGIA</w:t>
      </w:r>
    </w:p>
    <w:p w14:paraId="0A39B743" w14:textId="77777777" w:rsidR="00703848" w:rsidRPr="00757D1D" w:rsidRDefault="00703848" w:rsidP="00451B94">
      <w:pPr>
        <w:pStyle w:val="TF-TEXTO"/>
      </w:pPr>
      <w:r w:rsidRPr="00757D1D">
        <w:t>O trabalho será desenvolvido observando as seguintes etapas:</w:t>
      </w:r>
    </w:p>
    <w:p w14:paraId="63383FDB" w14:textId="77777777" w:rsidR="00703848" w:rsidRDefault="00703848" w:rsidP="00703848">
      <w:pPr>
        <w:pStyle w:val="TF-ALNEA"/>
        <w:numPr>
          <w:ilvl w:val="0"/>
          <w:numId w:val="3"/>
        </w:numPr>
      </w:pPr>
      <w:r>
        <w:t>levantamento bibliográfico: realizar levantamento bibliográfico sobre discromatopsia, acessibilidade no ambiente web e algoritmos de reajuste de cores;</w:t>
      </w:r>
    </w:p>
    <w:p w14:paraId="7FF6AF70" w14:textId="77777777" w:rsidR="00703848" w:rsidRDefault="00703848" w:rsidP="00703848">
      <w:pPr>
        <w:pStyle w:val="TF-ALNEA"/>
        <w:numPr>
          <w:ilvl w:val="0"/>
          <w:numId w:val="3"/>
        </w:numPr>
      </w:pPr>
      <w:r>
        <w:rPr>
          <w:noProof/>
        </w:rPr>
        <mc:AlternateContent>
          <mc:Choice Requires="wps">
            <w:drawing>
              <wp:anchor distT="0" distB="0" distL="114300" distR="114300" simplePos="0" relativeHeight="251661312" behindDoc="0" locked="0" layoutInCell="1" allowOverlap="1" wp14:anchorId="15190287" wp14:editId="7B82AB83">
                <wp:simplePos x="0" y="0"/>
                <wp:positionH relativeFrom="column">
                  <wp:posOffset>692567</wp:posOffset>
                </wp:positionH>
                <wp:positionV relativeFrom="paragraph">
                  <wp:posOffset>97732</wp:posOffset>
                </wp:positionV>
                <wp:extent cx="0" cy="218782"/>
                <wp:effectExtent l="12700" t="0" r="12700" b="22860"/>
                <wp:wrapNone/>
                <wp:docPr id="4" name="Conector Reto 4"/>
                <wp:cNvGraphicFramePr/>
                <a:graphic xmlns:a="http://schemas.openxmlformats.org/drawingml/2006/main">
                  <a:graphicData uri="http://schemas.microsoft.com/office/word/2010/wordprocessingShape">
                    <wps:wsp>
                      <wps:cNvCnPr/>
                      <wps:spPr>
                        <a:xfrm>
                          <a:off x="0" y="0"/>
                          <a:ext cx="0" cy="218782"/>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DEA536" id="Conector Reto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4.55pt,7.7pt" to="54.55pt,24.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" strokecolor="red" strokeweight="2.25pt">
                <v:stroke joinstyle="miter"/>
              </v:line>
            </w:pict>
          </mc:Fallback>
        </mc:AlternateContent>
      </w:r>
      <w:r>
        <w:t>elicitação de requisitos: utilizando informações da etapa anterior, assim como os trabalhos correlatos,</w:t>
      </w:r>
      <w:r>
        <w:tab/>
      </w:r>
      <w:commentRangeStart w:id="134"/>
      <w:r>
        <w:t>rea</w:t>
      </w:r>
      <w:commentRangeEnd w:id="134"/>
      <w:r>
        <w:rPr>
          <w:rStyle w:val="Refdecomentrio"/>
        </w:rPr>
        <w:commentReference w:id="134"/>
      </w:r>
      <w:r>
        <w:t>valiar os requisitos propostos e se necessário especificar requisitos adicionais;</w:t>
      </w:r>
    </w:p>
    <w:p w14:paraId="35B557B2" w14:textId="77777777" w:rsidR="00703848" w:rsidRDefault="00703848" w:rsidP="00703848">
      <w:pPr>
        <w:pStyle w:val="TF-ALNEA"/>
        <w:numPr>
          <w:ilvl w:val="0"/>
          <w:numId w:val="3"/>
        </w:numPr>
      </w:pPr>
      <w:commentRangeStart w:id="135"/>
      <w:r>
        <w:t>especificação</w:t>
      </w:r>
      <w:commentRangeEnd w:id="135"/>
      <w:r>
        <w:rPr>
          <w:rStyle w:val="Refdecomentrio"/>
        </w:rPr>
        <w:commentReference w:id="135"/>
      </w:r>
      <w:r>
        <w:t xml:space="preserve"> de análise: elaboração dos diagramas de casos de uso e classe seguindo a </w:t>
      </w:r>
      <w:proofErr w:type="spellStart"/>
      <w:r>
        <w:t>Unified</w:t>
      </w:r>
      <w:proofErr w:type="spellEnd"/>
      <w:r>
        <w:t xml:space="preserve"> </w:t>
      </w:r>
      <w:proofErr w:type="spellStart"/>
      <w:r>
        <w:t>Modeling</w:t>
      </w:r>
      <w:proofErr w:type="spellEnd"/>
      <w:r>
        <w:t xml:space="preserve"> </w:t>
      </w:r>
      <w:proofErr w:type="spellStart"/>
      <w:r>
        <w:t>Language</w:t>
      </w:r>
      <w:proofErr w:type="spellEnd"/>
      <w:r>
        <w:t xml:space="preserve"> (UML);</w:t>
      </w:r>
    </w:p>
    <w:p w14:paraId="08F212D2" w14:textId="77777777" w:rsidR="00703848" w:rsidRDefault="00703848" w:rsidP="00703848">
      <w:pPr>
        <w:pStyle w:val="TF-ALNEA"/>
        <w:numPr>
          <w:ilvl w:val="0"/>
          <w:numId w:val="3"/>
        </w:numPr>
      </w:pPr>
      <w:r>
        <w:t xml:space="preserve">implementação: utilizando o resultado da etapa anterior, implementar a extensão do navegador web Google Chrome e disponibilizar na sua Web </w:t>
      </w:r>
      <w:proofErr w:type="spellStart"/>
      <w:r>
        <w:t>Store</w:t>
      </w:r>
      <w:proofErr w:type="spellEnd"/>
      <w:r>
        <w:t>;</w:t>
      </w:r>
    </w:p>
    <w:p w14:paraId="49C8BCE2" w14:textId="77777777" w:rsidR="00703848" w:rsidRPr="00757D1D" w:rsidRDefault="00703848" w:rsidP="00703848">
      <w:pPr>
        <w:pStyle w:val="TF-ALNEA"/>
        <w:numPr>
          <w:ilvl w:val="0"/>
          <w:numId w:val="3"/>
        </w:numPr>
      </w:pPr>
      <w:r>
        <w:t>testes: elaborar testes para validar o aumento de acessibilidade provindo da extensão juntamente com portadores de discromatopsia, comparando a navegação de websites com e sem a extensão.</w:t>
      </w:r>
    </w:p>
    <w:p w14:paraId="35030597" w14:textId="77777777" w:rsidR="00703848" w:rsidRPr="00CF0743" w:rsidRDefault="00703848" w:rsidP="00451B94">
      <w:pPr>
        <w:pStyle w:val="TF-TEXTO"/>
      </w:pPr>
      <w:r w:rsidRPr="00CF0743">
        <w:t xml:space="preserve">As etapas serão realizadas nos períodos relacionados no </w:t>
      </w:r>
      <w:commentRangeStart w:id="136"/>
      <w:r w:rsidRPr="00CF0743">
        <w:fldChar w:fldCharType="begin"/>
      </w:r>
      <w:r w:rsidRPr="00CF0743">
        <w:instrText xml:space="preserve"> REF _Ref98650273 \h  \* MERGEFORMAT </w:instrText>
      </w:r>
      <w:r w:rsidRPr="00CF0743">
        <w:fldChar w:fldCharType="separate"/>
      </w:r>
      <w:r w:rsidRPr="00CF0743">
        <w:t xml:space="preserve">Quadro </w:t>
      </w:r>
      <w:r w:rsidRPr="00CF0743">
        <w:rPr>
          <w:noProof/>
        </w:rPr>
        <w:t>1</w:t>
      </w:r>
      <w:r w:rsidRPr="00CF0743">
        <w:fldChar w:fldCharType="end"/>
      </w:r>
      <w:r w:rsidRPr="00CF0743">
        <w:t>.</w:t>
      </w:r>
      <w:commentRangeEnd w:id="136"/>
      <w:r>
        <w:rPr>
          <w:rStyle w:val="Refdecomentrio"/>
        </w:rPr>
        <w:commentReference w:id="136"/>
      </w:r>
    </w:p>
    <w:p w14:paraId="4FFA4360" w14:textId="77777777" w:rsidR="00703848" w:rsidRPr="007E0D87" w:rsidRDefault="00703848" w:rsidP="005B2E12">
      <w:pPr>
        <w:pStyle w:val="TF-LEGENDA"/>
      </w:pPr>
      <w:bookmarkStart w:id="137" w:name="_Ref98650273"/>
      <w:r>
        <w:t xml:space="preserve">Quadro </w:t>
      </w:r>
      <w:bookmarkEnd w:id="137"/>
      <w:r>
        <w:t>2</w:t>
      </w:r>
      <w:r w:rsidRPr="007E0D87">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703848" w:rsidRPr="007E0D87" w14:paraId="3ED2FF92"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4EF7ABB1" w14:textId="77777777" w:rsidR="00703848" w:rsidRPr="007E0D87" w:rsidRDefault="00703848"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0E827BC5" w14:textId="77777777" w:rsidR="00703848" w:rsidRPr="007E0D87" w:rsidRDefault="00703848" w:rsidP="00470C41">
            <w:pPr>
              <w:pStyle w:val="TF-TEXTOQUADROCentralizado"/>
            </w:pPr>
            <w:commentRangeStart w:id="138"/>
            <w:r w:rsidRPr="007E0D87">
              <w:t>Ano</w:t>
            </w:r>
            <w:r>
              <w:t xml:space="preserve"> </w:t>
            </w:r>
            <w:commentRangeEnd w:id="138"/>
            <w:r>
              <w:rPr>
                <w:rStyle w:val="Refdecomentrio"/>
              </w:rPr>
              <w:commentReference w:id="138"/>
            </w:r>
            <w:r>
              <w:t>2022</w:t>
            </w:r>
          </w:p>
        </w:tc>
      </w:tr>
      <w:tr w:rsidR="00703848" w:rsidRPr="007E0D87" w14:paraId="7731154E" w14:textId="77777777" w:rsidTr="00E51601">
        <w:trPr>
          <w:cantSplit/>
          <w:jc w:val="center"/>
        </w:trPr>
        <w:tc>
          <w:tcPr>
            <w:tcW w:w="6171" w:type="dxa"/>
            <w:tcBorders>
              <w:top w:val="nil"/>
              <w:left w:val="single" w:sz="4" w:space="0" w:color="auto"/>
              <w:bottom w:val="nil"/>
            </w:tcBorders>
            <w:shd w:val="clear" w:color="auto" w:fill="A6A6A6"/>
          </w:tcPr>
          <w:p w14:paraId="3FA3570F" w14:textId="77777777" w:rsidR="00703848" w:rsidRPr="007E0D87" w:rsidRDefault="00703848" w:rsidP="00470C41">
            <w:pPr>
              <w:pStyle w:val="TF-TEXTOQUADRO"/>
            </w:pPr>
          </w:p>
        </w:tc>
        <w:tc>
          <w:tcPr>
            <w:tcW w:w="557" w:type="dxa"/>
            <w:gridSpan w:val="2"/>
            <w:shd w:val="clear" w:color="auto" w:fill="A6A6A6"/>
          </w:tcPr>
          <w:p w14:paraId="784FBE2D" w14:textId="77777777" w:rsidR="00703848" w:rsidRPr="007E0D87" w:rsidRDefault="00703848" w:rsidP="00470C41">
            <w:pPr>
              <w:pStyle w:val="TF-TEXTOQUADROCentralizado"/>
            </w:pPr>
            <w:r>
              <w:t>fev</w:t>
            </w:r>
            <w:r w:rsidRPr="007E0D87">
              <w:t>.</w:t>
            </w:r>
          </w:p>
        </w:tc>
        <w:tc>
          <w:tcPr>
            <w:tcW w:w="568" w:type="dxa"/>
            <w:gridSpan w:val="2"/>
            <w:shd w:val="clear" w:color="auto" w:fill="A6A6A6"/>
          </w:tcPr>
          <w:p w14:paraId="263FBB7C" w14:textId="77777777" w:rsidR="00703848" w:rsidRPr="007E0D87" w:rsidRDefault="00703848" w:rsidP="00470C41">
            <w:pPr>
              <w:pStyle w:val="TF-TEXTOQUADROCentralizado"/>
            </w:pPr>
            <w:r>
              <w:t>mar</w:t>
            </w:r>
            <w:r w:rsidRPr="007E0D87">
              <w:t>.</w:t>
            </w:r>
          </w:p>
        </w:tc>
        <w:tc>
          <w:tcPr>
            <w:tcW w:w="568" w:type="dxa"/>
            <w:gridSpan w:val="2"/>
            <w:shd w:val="clear" w:color="auto" w:fill="A6A6A6"/>
          </w:tcPr>
          <w:p w14:paraId="760856B1" w14:textId="77777777" w:rsidR="00703848" w:rsidRPr="007E0D87" w:rsidRDefault="00703848" w:rsidP="00470C41">
            <w:pPr>
              <w:pStyle w:val="TF-TEXTOQUADROCentralizado"/>
            </w:pPr>
            <w:r>
              <w:t>abr</w:t>
            </w:r>
            <w:r w:rsidRPr="007E0D87">
              <w:t>.</w:t>
            </w:r>
          </w:p>
        </w:tc>
        <w:tc>
          <w:tcPr>
            <w:tcW w:w="568" w:type="dxa"/>
            <w:gridSpan w:val="2"/>
            <w:shd w:val="clear" w:color="auto" w:fill="A6A6A6"/>
          </w:tcPr>
          <w:p w14:paraId="38F2AB8E" w14:textId="77777777" w:rsidR="00703848" w:rsidRPr="007E0D87" w:rsidRDefault="00703848" w:rsidP="00470C41">
            <w:pPr>
              <w:pStyle w:val="TF-TEXTOQUADROCentralizado"/>
            </w:pPr>
            <w:commentRangeStart w:id="139"/>
            <w:r>
              <w:t>mai</w:t>
            </w:r>
            <w:r w:rsidRPr="007E0D87">
              <w:t>.</w:t>
            </w:r>
            <w:commentRangeEnd w:id="139"/>
            <w:r>
              <w:rPr>
                <w:rStyle w:val="Refdecomentrio"/>
              </w:rPr>
              <w:commentReference w:id="139"/>
            </w:r>
          </w:p>
        </w:tc>
        <w:tc>
          <w:tcPr>
            <w:tcW w:w="573" w:type="dxa"/>
            <w:gridSpan w:val="2"/>
            <w:shd w:val="clear" w:color="auto" w:fill="A6A6A6"/>
          </w:tcPr>
          <w:p w14:paraId="50AC25C0" w14:textId="77777777" w:rsidR="00703848" w:rsidRPr="007E0D87" w:rsidRDefault="00703848" w:rsidP="00470C41">
            <w:pPr>
              <w:pStyle w:val="TF-TEXTOQUADROCentralizado"/>
            </w:pPr>
            <w:r>
              <w:t>jun</w:t>
            </w:r>
            <w:r w:rsidRPr="007E0D87">
              <w:t>.</w:t>
            </w:r>
          </w:p>
        </w:tc>
      </w:tr>
      <w:tr w:rsidR="00703848" w:rsidRPr="007E0D87" w14:paraId="436FD803" w14:textId="77777777" w:rsidTr="00E51601">
        <w:trPr>
          <w:cantSplit/>
          <w:jc w:val="center"/>
        </w:trPr>
        <w:tc>
          <w:tcPr>
            <w:tcW w:w="6171" w:type="dxa"/>
            <w:tcBorders>
              <w:top w:val="nil"/>
              <w:left w:val="single" w:sz="4" w:space="0" w:color="auto"/>
            </w:tcBorders>
            <w:shd w:val="clear" w:color="auto" w:fill="A6A6A6"/>
          </w:tcPr>
          <w:p w14:paraId="310B5A62" w14:textId="77777777" w:rsidR="00703848" w:rsidRPr="007E0D87" w:rsidRDefault="00703848" w:rsidP="00470C41">
            <w:pPr>
              <w:pStyle w:val="TF-TEXTOQUADRO"/>
            </w:pPr>
            <w:r w:rsidRPr="007E0D87">
              <w:t>etapas / quinzenas</w:t>
            </w:r>
          </w:p>
        </w:tc>
        <w:tc>
          <w:tcPr>
            <w:tcW w:w="273" w:type="dxa"/>
            <w:tcBorders>
              <w:bottom w:val="single" w:sz="4" w:space="0" w:color="auto"/>
            </w:tcBorders>
            <w:shd w:val="clear" w:color="auto" w:fill="A6A6A6"/>
          </w:tcPr>
          <w:p w14:paraId="1B971D9F" w14:textId="77777777" w:rsidR="00703848" w:rsidRPr="007E0D87" w:rsidRDefault="00703848" w:rsidP="00470C41">
            <w:pPr>
              <w:pStyle w:val="TF-TEXTOQUADROCentralizado"/>
            </w:pPr>
            <w:r w:rsidRPr="007E0D87">
              <w:t>1</w:t>
            </w:r>
          </w:p>
        </w:tc>
        <w:tc>
          <w:tcPr>
            <w:tcW w:w="284" w:type="dxa"/>
            <w:tcBorders>
              <w:bottom w:val="single" w:sz="4" w:space="0" w:color="auto"/>
            </w:tcBorders>
            <w:shd w:val="clear" w:color="auto" w:fill="A6A6A6"/>
          </w:tcPr>
          <w:p w14:paraId="0F582333" w14:textId="77777777" w:rsidR="00703848" w:rsidRPr="007E0D87" w:rsidRDefault="00703848" w:rsidP="00470C41">
            <w:pPr>
              <w:pStyle w:val="TF-TEXTOQUADROCentralizado"/>
            </w:pPr>
            <w:r w:rsidRPr="007E0D87">
              <w:t>2</w:t>
            </w:r>
          </w:p>
        </w:tc>
        <w:tc>
          <w:tcPr>
            <w:tcW w:w="284" w:type="dxa"/>
            <w:tcBorders>
              <w:bottom w:val="single" w:sz="4" w:space="0" w:color="auto"/>
            </w:tcBorders>
            <w:shd w:val="clear" w:color="auto" w:fill="A6A6A6"/>
          </w:tcPr>
          <w:p w14:paraId="434B051D" w14:textId="77777777" w:rsidR="00703848" w:rsidRPr="007E0D87" w:rsidRDefault="00703848" w:rsidP="00470C41">
            <w:pPr>
              <w:pStyle w:val="TF-TEXTOQUADROCentralizado"/>
            </w:pPr>
            <w:r w:rsidRPr="007E0D87">
              <w:t>1</w:t>
            </w:r>
          </w:p>
        </w:tc>
        <w:tc>
          <w:tcPr>
            <w:tcW w:w="284" w:type="dxa"/>
            <w:tcBorders>
              <w:bottom w:val="single" w:sz="4" w:space="0" w:color="auto"/>
            </w:tcBorders>
            <w:shd w:val="clear" w:color="auto" w:fill="A6A6A6"/>
          </w:tcPr>
          <w:p w14:paraId="300FFC1C" w14:textId="77777777" w:rsidR="00703848" w:rsidRPr="007E0D87" w:rsidRDefault="00703848" w:rsidP="00470C41">
            <w:pPr>
              <w:pStyle w:val="TF-TEXTOQUADROCentralizado"/>
            </w:pPr>
            <w:r w:rsidRPr="007E0D87">
              <w:t>2</w:t>
            </w:r>
          </w:p>
        </w:tc>
        <w:tc>
          <w:tcPr>
            <w:tcW w:w="284" w:type="dxa"/>
            <w:tcBorders>
              <w:bottom w:val="single" w:sz="4" w:space="0" w:color="auto"/>
            </w:tcBorders>
            <w:shd w:val="clear" w:color="auto" w:fill="A6A6A6"/>
          </w:tcPr>
          <w:p w14:paraId="70477817" w14:textId="77777777" w:rsidR="00703848" w:rsidRPr="007E0D87" w:rsidRDefault="00703848" w:rsidP="00470C41">
            <w:pPr>
              <w:pStyle w:val="TF-TEXTOQUADROCentralizado"/>
            </w:pPr>
            <w:r w:rsidRPr="007E0D87">
              <w:t>1</w:t>
            </w:r>
          </w:p>
        </w:tc>
        <w:tc>
          <w:tcPr>
            <w:tcW w:w="284" w:type="dxa"/>
            <w:tcBorders>
              <w:bottom w:val="single" w:sz="4" w:space="0" w:color="auto"/>
            </w:tcBorders>
            <w:shd w:val="clear" w:color="auto" w:fill="A6A6A6"/>
          </w:tcPr>
          <w:p w14:paraId="00D6F3DC" w14:textId="77777777" w:rsidR="00703848" w:rsidRPr="007E0D87" w:rsidRDefault="00703848" w:rsidP="00470C41">
            <w:pPr>
              <w:pStyle w:val="TF-TEXTOQUADROCentralizado"/>
            </w:pPr>
            <w:r w:rsidRPr="007E0D87">
              <w:t>2</w:t>
            </w:r>
          </w:p>
        </w:tc>
        <w:tc>
          <w:tcPr>
            <w:tcW w:w="284" w:type="dxa"/>
            <w:tcBorders>
              <w:bottom w:val="single" w:sz="4" w:space="0" w:color="auto"/>
            </w:tcBorders>
            <w:shd w:val="clear" w:color="auto" w:fill="A6A6A6"/>
          </w:tcPr>
          <w:p w14:paraId="5155E8CE" w14:textId="77777777" w:rsidR="00703848" w:rsidRPr="007E0D87" w:rsidRDefault="00703848" w:rsidP="00470C41">
            <w:pPr>
              <w:pStyle w:val="TF-TEXTOQUADROCentralizado"/>
            </w:pPr>
            <w:r w:rsidRPr="007E0D87">
              <w:t>1</w:t>
            </w:r>
          </w:p>
        </w:tc>
        <w:tc>
          <w:tcPr>
            <w:tcW w:w="284" w:type="dxa"/>
            <w:tcBorders>
              <w:bottom w:val="single" w:sz="4" w:space="0" w:color="auto"/>
            </w:tcBorders>
            <w:shd w:val="clear" w:color="auto" w:fill="A6A6A6"/>
          </w:tcPr>
          <w:p w14:paraId="67D11548" w14:textId="77777777" w:rsidR="00703848" w:rsidRPr="007E0D87" w:rsidRDefault="00703848" w:rsidP="00470C41">
            <w:pPr>
              <w:pStyle w:val="TF-TEXTOQUADROCentralizado"/>
            </w:pPr>
            <w:r w:rsidRPr="007E0D87">
              <w:t>2</w:t>
            </w:r>
          </w:p>
        </w:tc>
        <w:tc>
          <w:tcPr>
            <w:tcW w:w="284" w:type="dxa"/>
            <w:tcBorders>
              <w:bottom w:val="single" w:sz="4" w:space="0" w:color="auto"/>
            </w:tcBorders>
            <w:shd w:val="clear" w:color="auto" w:fill="A6A6A6"/>
          </w:tcPr>
          <w:p w14:paraId="5B2A466B" w14:textId="77777777" w:rsidR="00703848" w:rsidRPr="007E0D87" w:rsidRDefault="00703848" w:rsidP="00470C41">
            <w:pPr>
              <w:pStyle w:val="TF-TEXTOQUADROCentralizado"/>
            </w:pPr>
            <w:r w:rsidRPr="007E0D87">
              <w:t>1</w:t>
            </w:r>
          </w:p>
        </w:tc>
        <w:tc>
          <w:tcPr>
            <w:tcW w:w="289" w:type="dxa"/>
            <w:tcBorders>
              <w:bottom w:val="single" w:sz="4" w:space="0" w:color="auto"/>
            </w:tcBorders>
            <w:shd w:val="clear" w:color="auto" w:fill="A6A6A6"/>
          </w:tcPr>
          <w:p w14:paraId="7FDC59D9" w14:textId="77777777" w:rsidR="00703848" w:rsidRPr="007E0D87" w:rsidRDefault="00703848" w:rsidP="00470C41">
            <w:pPr>
              <w:pStyle w:val="TF-TEXTOQUADROCentralizado"/>
            </w:pPr>
            <w:r w:rsidRPr="007E0D87">
              <w:t>2</w:t>
            </w:r>
          </w:p>
        </w:tc>
      </w:tr>
      <w:tr w:rsidR="00703848" w:rsidRPr="007E0D87" w14:paraId="58EA04C9" w14:textId="77777777" w:rsidTr="00CF0743">
        <w:trPr>
          <w:jc w:val="center"/>
        </w:trPr>
        <w:tc>
          <w:tcPr>
            <w:tcW w:w="6171" w:type="dxa"/>
            <w:tcBorders>
              <w:left w:val="single" w:sz="4" w:space="0" w:color="auto"/>
            </w:tcBorders>
          </w:tcPr>
          <w:p w14:paraId="34BEC06F" w14:textId="77777777" w:rsidR="00703848" w:rsidRPr="007E0D87" w:rsidRDefault="00703848" w:rsidP="00470C41">
            <w:pPr>
              <w:pStyle w:val="TF-TEXTOQUADRO"/>
              <w:rPr>
                <w:bCs/>
              </w:rPr>
            </w:pPr>
            <w:r>
              <w:rPr>
                <w:bCs/>
              </w:rPr>
              <w:t>levantamento bibliográfico</w:t>
            </w:r>
          </w:p>
        </w:tc>
        <w:tc>
          <w:tcPr>
            <w:tcW w:w="273" w:type="dxa"/>
            <w:tcBorders>
              <w:bottom w:val="single" w:sz="4" w:space="0" w:color="auto"/>
            </w:tcBorders>
            <w:shd w:val="clear" w:color="auto" w:fill="A6A6A6" w:themeFill="background1" w:themeFillShade="A6"/>
          </w:tcPr>
          <w:p w14:paraId="14E937E5" w14:textId="77777777" w:rsidR="00703848" w:rsidRPr="007E0D87" w:rsidRDefault="00703848" w:rsidP="00470C41">
            <w:pPr>
              <w:pStyle w:val="TF-TEXTOQUADROCentralizado"/>
            </w:pPr>
          </w:p>
        </w:tc>
        <w:tc>
          <w:tcPr>
            <w:tcW w:w="284" w:type="dxa"/>
            <w:tcBorders>
              <w:bottom w:val="single" w:sz="4" w:space="0" w:color="auto"/>
            </w:tcBorders>
            <w:shd w:val="clear" w:color="auto" w:fill="A6A6A6" w:themeFill="background1" w:themeFillShade="A6"/>
          </w:tcPr>
          <w:p w14:paraId="5212104D" w14:textId="77777777" w:rsidR="00703848" w:rsidRPr="007E0D87" w:rsidRDefault="00703848" w:rsidP="00470C41">
            <w:pPr>
              <w:pStyle w:val="TF-TEXTOQUADROCentralizado"/>
            </w:pPr>
          </w:p>
        </w:tc>
        <w:tc>
          <w:tcPr>
            <w:tcW w:w="284" w:type="dxa"/>
            <w:tcBorders>
              <w:bottom w:val="single" w:sz="4" w:space="0" w:color="auto"/>
            </w:tcBorders>
            <w:shd w:val="clear" w:color="auto" w:fill="A6A6A6" w:themeFill="background1" w:themeFillShade="A6"/>
          </w:tcPr>
          <w:p w14:paraId="1A083816" w14:textId="77777777" w:rsidR="00703848" w:rsidRPr="007E0D87" w:rsidRDefault="00703848" w:rsidP="00470C41">
            <w:pPr>
              <w:pStyle w:val="TF-TEXTOQUADROCentralizado"/>
            </w:pPr>
          </w:p>
        </w:tc>
        <w:tc>
          <w:tcPr>
            <w:tcW w:w="284" w:type="dxa"/>
            <w:tcBorders>
              <w:bottom w:val="single" w:sz="4" w:space="0" w:color="auto"/>
            </w:tcBorders>
          </w:tcPr>
          <w:p w14:paraId="485C5CDD" w14:textId="77777777" w:rsidR="00703848" w:rsidRPr="007E0D87" w:rsidRDefault="00703848" w:rsidP="00470C41">
            <w:pPr>
              <w:pStyle w:val="TF-TEXTOQUADROCentralizado"/>
            </w:pPr>
          </w:p>
        </w:tc>
        <w:tc>
          <w:tcPr>
            <w:tcW w:w="284" w:type="dxa"/>
            <w:tcBorders>
              <w:bottom w:val="single" w:sz="4" w:space="0" w:color="auto"/>
            </w:tcBorders>
          </w:tcPr>
          <w:p w14:paraId="1A635EF5" w14:textId="77777777" w:rsidR="00703848" w:rsidRPr="007E0D87" w:rsidRDefault="00703848" w:rsidP="00470C41">
            <w:pPr>
              <w:pStyle w:val="TF-TEXTOQUADROCentralizado"/>
            </w:pPr>
          </w:p>
        </w:tc>
        <w:tc>
          <w:tcPr>
            <w:tcW w:w="284" w:type="dxa"/>
            <w:tcBorders>
              <w:bottom w:val="single" w:sz="4" w:space="0" w:color="auto"/>
            </w:tcBorders>
          </w:tcPr>
          <w:p w14:paraId="713E9A38" w14:textId="77777777" w:rsidR="00703848" w:rsidRPr="007E0D87" w:rsidRDefault="00703848" w:rsidP="00470C41">
            <w:pPr>
              <w:pStyle w:val="TF-TEXTOQUADROCentralizado"/>
            </w:pPr>
          </w:p>
        </w:tc>
        <w:tc>
          <w:tcPr>
            <w:tcW w:w="284" w:type="dxa"/>
            <w:tcBorders>
              <w:bottom w:val="single" w:sz="4" w:space="0" w:color="auto"/>
            </w:tcBorders>
          </w:tcPr>
          <w:p w14:paraId="09AF3F8C" w14:textId="77777777" w:rsidR="00703848" w:rsidRPr="007E0D87" w:rsidRDefault="00703848" w:rsidP="00470C41">
            <w:pPr>
              <w:pStyle w:val="TF-TEXTOQUADROCentralizado"/>
            </w:pPr>
          </w:p>
        </w:tc>
        <w:tc>
          <w:tcPr>
            <w:tcW w:w="284" w:type="dxa"/>
            <w:tcBorders>
              <w:bottom w:val="single" w:sz="4" w:space="0" w:color="auto"/>
            </w:tcBorders>
          </w:tcPr>
          <w:p w14:paraId="2325923D" w14:textId="77777777" w:rsidR="00703848" w:rsidRPr="007E0D87" w:rsidRDefault="00703848" w:rsidP="00470C41">
            <w:pPr>
              <w:pStyle w:val="TF-TEXTOQUADROCentralizado"/>
            </w:pPr>
          </w:p>
        </w:tc>
        <w:tc>
          <w:tcPr>
            <w:tcW w:w="284" w:type="dxa"/>
            <w:tcBorders>
              <w:bottom w:val="single" w:sz="4" w:space="0" w:color="auto"/>
            </w:tcBorders>
          </w:tcPr>
          <w:p w14:paraId="7367E05C" w14:textId="77777777" w:rsidR="00703848" w:rsidRPr="007E0D87" w:rsidRDefault="00703848" w:rsidP="00470C41">
            <w:pPr>
              <w:pStyle w:val="TF-TEXTOQUADROCentralizado"/>
            </w:pPr>
          </w:p>
        </w:tc>
        <w:tc>
          <w:tcPr>
            <w:tcW w:w="289" w:type="dxa"/>
          </w:tcPr>
          <w:p w14:paraId="73171E15" w14:textId="77777777" w:rsidR="00703848" w:rsidRPr="007E0D87" w:rsidRDefault="00703848" w:rsidP="00470C41">
            <w:pPr>
              <w:pStyle w:val="TF-TEXTOQUADROCentralizado"/>
            </w:pPr>
          </w:p>
        </w:tc>
      </w:tr>
      <w:tr w:rsidR="00703848" w:rsidRPr="007E0D87" w14:paraId="5989CB11" w14:textId="77777777" w:rsidTr="00CF0743">
        <w:trPr>
          <w:jc w:val="center"/>
        </w:trPr>
        <w:tc>
          <w:tcPr>
            <w:tcW w:w="6171" w:type="dxa"/>
            <w:tcBorders>
              <w:left w:val="single" w:sz="4" w:space="0" w:color="auto"/>
            </w:tcBorders>
          </w:tcPr>
          <w:p w14:paraId="24C68849" w14:textId="77777777" w:rsidR="00703848" w:rsidRPr="007E0D87" w:rsidRDefault="00703848" w:rsidP="00470C41">
            <w:pPr>
              <w:pStyle w:val="TF-TEXTOQUADRO"/>
            </w:pPr>
            <w:r>
              <w:t>elicitação de requisitos</w:t>
            </w:r>
          </w:p>
        </w:tc>
        <w:tc>
          <w:tcPr>
            <w:tcW w:w="273" w:type="dxa"/>
            <w:tcBorders>
              <w:top w:val="single" w:sz="4" w:space="0" w:color="auto"/>
            </w:tcBorders>
          </w:tcPr>
          <w:p w14:paraId="6F671642" w14:textId="77777777" w:rsidR="00703848" w:rsidRPr="007E0D87" w:rsidRDefault="00703848" w:rsidP="00470C41">
            <w:pPr>
              <w:pStyle w:val="TF-TEXTOQUADROCentralizado"/>
            </w:pPr>
          </w:p>
        </w:tc>
        <w:tc>
          <w:tcPr>
            <w:tcW w:w="284" w:type="dxa"/>
            <w:tcBorders>
              <w:top w:val="single" w:sz="4" w:space="0" w:color="auto"/>
            </w:tcBorders>
          </w:tcPr>
          <w:p w14:paraId="60CDD597" w14:textId="77777777" w:rsidR="00703848" w:rsidRPr="007E0D87" w:rsidRDefault="00703848" w:rsidP="00470C41">
            <w:pPr>
              <w:pStyle w:val="TF-TEXTOQUADROCentralizado"/>
            </w:pPr>
          </w:p>
        </w:tc>
        <w:tc>
          <w:tcPr>
            <w:tcW w:w="284" w:type="dxa"/>
            <w:tcBorders>
              <w:top w:val="single" w:sz="4" w:space="0" w:color="auto"/>
            </w:tcBorders>
            <w:shd w:val="clear" w:color="auto" w:fill="A6A6A6" w:themeFill="background1" w:themeFillShade="A6"/>
          </w:tcPr>
          <w:p w14:paraId="5387E62F" w14:textId="77777777" w:rsidR="00703848" w:rsidRPr="007E0D87" w:rsidRDefault="00703848" w:rsidP="00470C41">
            <w:pPr>
              <w:pStyle w:val="TF-TEXTOQUADROCentralizado"/>
            </w:pPr>
          </w:p>
        </w:tc>
        <w:tc>
          <w:tcPr>
            <w:tcW w:w="284" w:type="dxa"/>
            <w:tcBorders>
              <w:top w:val="single" w:sz="4" w:space="0" w:color="auto"/>
            </w:tcBorders>
          </w:tcPr>
          <w:p w14:paraId="1F967B3C" w14:textId="77777777" w:rsidR="00703848" w:rsidRPr="007E0D87" w:rsidRDefault="00703848" w:rsidP="00470C41">
            <w:pPr>
              <w:pStyle w:val="TF-TEXTOQUADROCentralizado"/>
            </w:pPr>
          </w:p>
        </w:tc>
        <w:tc>
          <w:tcPr>
            <w:tcW w:w="284" w:type="dxa"/>
            <w:tcBorders>
              <w:top w:val="single" w:sz="4" w:space="0" w:color="auto"/>
            </w:tcBorders>
          </w:tcPr>
          <w:p w14:paraId="6B025E52" w14:textId="77777777" w:rsidR="00703848" w:rsidRPr="007E0D87" w:rsidRDefault="00703848" w:rsidP="00470C41">
            <w:pPr>
              <w:pStyle w:val="TF-TEXTOQUADROCentralizado"/>
            </w:pPr>
          </w:p>
        </w:tc>
        <w:tc>
          <w:tcPr>
            <w:tcW w:w="284" w:type="dxa"/>
            <w:tcBorders>
              <w:top w:val="single" w:sz="4" w:space="0" w:color="auto"/>
            </w:tcBorders>
          </w:tcPr>
          <w:p w14:paraId="54E97277" w14:textId="77777777" w:rsidR="00703848" w:rsidRPr="007E0D87" w:rsidRDefault="00703848" w:rsidP="00470C41">
            <w:pPr>
              <w:pStyle w:val="TF-TEXTOQUADROCentralizado"/>
            </w:pPr>
          </w:p>
        </w:tc>
        <w:tc>
          <w:tcPr>
            <w:tcW w:w="284" w:type="dxa"/>
            <w:tcBorders>
              <w:top w:val="single" w:sz="4" w:space="0" w:color="auto"/>
            </w:tcBorders>
          </w:tcPr>
          <w:p w14:paraId="1AD910AE" w14:textId="77777777" w:rsidR="00703848" w:rsidRPr="007E0D87" w:rsidRDefault="00703848" w:rsidP="00470C41">
            <w:pPr>
              <w:pStyle w:val="TF-TEXTOQUADROCentralizado"/>
            </w:pPr>
          </w:p>
        </w:tc>
        <w:tc>
          <w:tcPr>
            <w:tcW w:w="284" w:type="dxa"/>
            <w:tcBorders>
              <w:top w:val="single" w:sz="4" w:space="0" w:color="auto"/>
            </w:tcBorders>
          </w:tcPr>
          <w:p w14:paraId="1461A7B3" w14:textId="77777777" w:rsidR="00703848" w:rsidRPr="007E0D87" w:rsidRDefault="00703848" w:rsidP="00470C41">
            <w:pPr>
              <w:pStyle w:val="TF-TEXTOQUADROCentralizado"/>
            </w:pPr>
          </w:p>
        </w:tc>
        <w:tc>
          <w:tcPr>
            <w:tcW w:w="284" w:type="dxa"/>
            <w:tcBorders>
              <w:top w:val="single" w:sz="4" w:space="0" w:color="auto"/>
            </w:tcBorders>
          </w:tcPr>
          <w:p w14:paraId="016B3242" w14:textId="77777777" w:rsidR="00703848" w:rsidRPr="007E0D87" w:rsidRDefault="00703848" w:rsidP="00470C41">
            <w:pPr>
              <w:pStyle w:val="TF-TEXTOQUADROCentralizado"/>
            </w:pPr>
          </w:p>
        </w:tc>
        <w:tc>
          <w:tcPr>
            <w:tcW w:w="289" w:type="dxa"/>
          </w:tcPr>
          <w:p w14:paraId="0873B23F" w14:textId="77777777" w:rsidR="00703848" w:rsidRPr="007E0D87" w:rsidRDefault="00703848" w:rsidP="00470C41">
            <w:pPr>
              <w:pStyle w:val="TF-TEXTOQUADROCentralizado"/>
            </w:pPr>
          </w:p>
        </w:tc>
      </w:tr>
      <w:tr w:rsidR="00703848" w:rsidRPr="007E0D87" w14:paraId="16F86BAF" w14:textId="77777777" w:rsidTr="00CF0743">
        <w:trPr>
          <w:jc w:val="center"/>
        </w:trPr>
        <w:tc>
          <w:tcPr>
            <w:tcW w:w="6171" w:type="dxa"/>
            <w:tcBorders>
              <w:left w:val="single" w:sz="4" w:space="0" w:color="auto"/>
            </w:tcBorders>
          </w:tcPr>
          <w:p w14:paraId="164028A7" w14:textId="77777777" w:rsidR="00703848" w:rsidRPr="007E0D87" w:rsidRDefault="00703848" w:rsidP="00470C41">
            <w:pPr>
              <w:pStyle w:val="TF-TEXTOQUADRO"/>
            </w:pPr>
            <w:r>
              <w:t>especificação e análise</w:t>
            </w:r>
          </w:p>
        </w:tc>
        <w:tc>
          <w:tcPr>
            <w:tcW w:w="273" w:type="dxa"/>
            <w:tcBorders>
              <w:bottom w:val="single" w:sz="4" w:space="0" w:color="auto"/>
            </w:tcBorders>
          </w:tcPr>
          <w:p w14:paraId="366445D1" w14:textId="77777777" w:rsidR="00703848" w:rsidRPr="007E0D87" w:rsidRDefault="00703848" w:rsidP="00470C41">
            <w:pPr>
              <w:pStyle w:val="TF-TEXTOQUADROCentralizado"/>
            </w:pPr>
          </w:p>
        </w:tc>
        <w:tc>
          <w:tcPr>
            <w:tcW w:w="284" w:type="dxa"/>
            <w:tcBorders>
              <w:bottom w:val="single" w:sz="4" w:space="0" w:color="auto"/>
            </w:tcBorders>
          </w:tcPr>
          <w:p w14:paraId="3FD730C7" w14:textId="77777777" w:rsidR="00703848" w:rsidRPr="007E0D87" w:rsidRDefault="00703848" w:rsidP="00470C41">
            <w:pPr>
              <w:pStyle w:val="TF-TEXTOQUADROCentralizado"/>
            </w:pPr>
          </w:p>
        </w:tc>
        <w:tc>
          <w:tcPr>
            <w:tcW w:w="284" w:type="dxa"/>
            <w:tcBorders>
              <w:bottom w:val="single" w:sz="4" w:space="0" w:color="auto"/>
            </w:tcBorders>
            <w:shd w:val="clear" w:color="auto" w:fill="A6A6A6" w:themeFill="background1" w:themeFillShade="A6"/>
          </w:tcPr>
          <w:p w14:paraId="3D771191" w14:textId="77777777" w:rsidR="00703848" w:rsidRPr="007E0D87" w:rsidRDefault="00703848" w:rsidP="00470C41">
            <w:pPr>
              <w:pStyle w:val="TF-TEXTOQUADROCentralizado"/>
            </w:pPr>
          </w:p>
        </w:tc>
        <w:tc>
          <w:tcPr>
            <w:tcW w:w="284" w:type="dxa"/>
            <w:tcBorders>
              <w:bottom w:val="single" w:sz="4" w:space="0" w:color="auto"/>
            </w:tcBorders>
          </w:tcPr>
          <w:p w14:paraId="1BE9C843" w14:textId="77777777" w:rsidR="00703848" w:rsidRPr="007E0D87" w:rsidRDefault="00703848" w:rsidP="00470C41">
            <w:pPr>
              <w:pStyle w:val="TF-TEXTOQUADROCentralizado"/>
            </w:pPr>
          </w:p>
        </w:tc>
        <w:tc>
          <w:tcPr>
            <w:tcW w:w="284" w:type="dxa"/>
            <w:tcBorders>
              <w:bottom w:val="single" w:sz="4" w:space="0" w:color="auto"/>
            </w:tcBorders>
          </w:tcPr>
          <w:p w14:paraId="72B46AFC" w14:textId="77777777" w:rsidR="00703848" w:rsidRPr="007E0D87" w:rsidRDefault="00703848" w:rsidP="00470C41">
            <w:pPr>
              <w:pStyle w:val="TF-TEXTOQUADROCentralizado"/>
            </w:pPr>
          </w:p>
        </w:tc>
        <w:tc>
          <w:tcPr>
            <w:tcW w:w="284" w:type="dxa"/>
            <w:tcBorders>
              <w:bottom w:val="single" w:sz="4" w:space="0" w:color="auto"/>
            </w:tcBorders>
          </w:tcPr>
          <w:p w14:paraId="0E792BAD" w14:textId="77777777" w:rsidR="00703848" w:rsidRPr="007E0D87" w:rsidRDefault="00703848" w:rsidP="00470C41">
            <w:pPr>
              <w:pStyle w:val="TF-TEXTOQUADROCentralizado"/>
            </w:pPr>
          </w:p>
        </w:tc>
        <w:tc>
          <w:tcPr>
            <w:tcW w:w="284" w:type="dxa"/>
            <w:tcBorders>
              <w:bottom w:val="single" w:sz="4" w:space="0" w:color="auto"/>
            </w:tcBorders>
          </w:tcPr>
          <w:p w14:paraId="598D5580" w14:textId="77777777" w:rsidR="00703848" w:rsidRPr="007E0D87" w:rsidRDefault="00703848" w:rsidP="00470C41">
            <w:pPr>
              <w:pStyle w:val="TF-TEXTOQUADROCentralizado"/>
            </w:pPr>
          </w:p>
        </w:tc>
        <w:tc>
          <w:tcPr>
            <w:tcW w:w="284" w:type="dxa"/>
            <w:tcBorders>
              <w:bottom w:val="single" w:sz="4" w:space="0" w:color="auto"/>
            </w:tcBorders>
          </w:tcPr>
          <w:p w14:paraId="1E15FE8C" w14:textId="77777777" w:rsidR="00703848" w:rsidRPr="007E0D87" w:rsidRDefault="00703848" w:rsidP="00470C41">
            <w:pPr>
              <w:pStyle w:val="TF-TEXTOQUADROCentralizado"/>
            </w:pPr>
          </w:p>
        </w:tc>
        <w:tc>
          <w:tcPr>
            <w:tcW w:w="284" w:type="dxa"/>
            <w:tcBorders>
              <w:bottom w:val="single" w:sz="4" w:space="0" w:color="auto"/>
            </w:tcBorders>
          </w:tcPr>
          <w:p w14:paraId="4CD2FBAD" w14:textId="77777777" w:rsidR="00703848" w:rsidRPr="007E0D87" w:rsidRDefault="00703848" w:rsidP="00470C41">
            <w:pPr>
              <w:pStyle w:val="TF-TEXTOQUADROCentralizado"/>
            </w:pPr>
          </w:p>
        </w:tc>
        <w:tc>
          <w:tcPr>
            <w:tcW w:w="289" w:type="dxa"/>
          </w:tcPr>
          <w:p w14:paraId="550E0C3D" w14:textId="77777777" w:rsidR="00703848" w:rsidRPr="007E0D87" w:rsidRDefault="00703848" w:rsidP="00470C41">
            <w:pPr>
              <w:pStyle w:val="TF-TEXTOQUADROCentralizado"/>
            </w:pPr>
          </w:p>
        </w:tc>
      </w:tr>
      <w:tr w:rsidR="00703848" w:rsidRPr="007E0D87" w14:paraId="4441BBCA" w14:textId="77777777" w:rsidTr="00CF0743">
        <w:trPr>
          <w:jc w:val="center"/>
        </w:trPr>
        <w:tc>
          <w:tcPr>
            <w:tcW w:w="6171" w:type="dxa"/>
            <w:tcBorders>
              <w:left w:val="single" w:sz="4" w:space="0" w:color="auto"/>
            </w:tcBorders>
          </w:tcPr>
          <w:p w14:paraId="5347E526" w14:textId="77777777" w:rsidR="00703848" w:rsidRPr="007E0D87" w:rsidRDefault="00703848" w:rsidP="00470C41">
            <w:pPr>
              <w:pStyle w:val="TF-TEXTOQUADRO"/>
            </w:pPr>
            <w:r>
              <w:t>implementação</w:t>
            </w:r>
          </w:p>
        </w:tc>
        <w:tc>
          <w:tcPr>
            <w:tcW w:w="273" w:type="dxa"/>
          </w:tcPr>
          <w:p w14:paraId="082ED513" w14:textId="77777777" w:rsidR="00703848" w:rsidRPr="007E0D87" w:rsidRDefault="00703848" w:rsidP="00470C41">
            <w:pPr>
              <w:pStyle w:val="TF-TEXTOQUADROCentralizado"/>
            </w:pPr>
          </w:p>
        </w:tc>
        <w:tc>
          <w:tcPr>
            <w:tcW w:w="284" w:type="dxa"/>
          </w:tcPr>
          <w:p w14:paraId="07B0ED75" w14:textId="77777777" w:rsidR="00703848" w:rsidRPr="007E0D87" w:rsidRDefault="00703848" w:rsidP="00470C41">
            <w:pPr>
              <w:pStyle w:val="TF-TEXTOQUADROCentralizado"/>
            </w:pPr>
          </w:p>
        </w:tc>
        <w:tc>
          <w:tcPr>
            <w:tcW w:w="284" w:type="dxa"/>
          </w:tcPr>
          <w:p w14:paraId="299253C8" w14:textId="77777777" w:rsidR="00703848" w:rsidRPr="007E0D87" w:rsidRDefault="00703848" w:rsidP="00470C41">
            <w:pPr>
              <w:pStyle w:val="TF-TEXTOQUADROCentralizado"/>
            </w:pPr>
          </w:p>
        </w:tc>
        <w:tc>
          <w:tcPr>
            <w:tcW w:w="284" w:type="dxa"/>
            <w:shd w:val="clear" w:color="auto" w:fill="A6A6A6" w:themeFill="background1" w:themeFillShade="A6"/>
          </w:tcPr>
          <w:p w14:paraId="6DA4F4EC" w14:textId="77777777" w:rsidR="00703848" w:rsidRPr="007E0D87" w:rsidRDefault="00703848" w:rsidP="00470C41">
            <w:pPr>
              <w:pStyle w:val="TF-TEXTOQUADROCentralizado"/>
            </w:pPr>
          </w:p>
        </w:tc>
        <w:tc>
          <w:tcPr>
            <w:tcW w:w="284" w:type="dxa"/>
            <w:shd w:val="clear" w:color="auto" w:fill="A6A6A6" w:themeFill="background1" w:themeFillShade="A6"/>
          </w:tcPr>
          <w:p w14:paraId="6C54F6B2" w14:textId="77777777" w:rsidR="00703848" w:rsidRPr="007E0D87" w:rsidRDefault="00703848" w:rsidP="00470C41">
            <w:pPr>
              <w:pStyle w:val="TF-TEXTOQUADROCentralizado"/>
            </w:pPr>
          </w:p>
        </w:tc>
        <w:tc>
          <w:tcPr>
            <w:tcW w:w="284" w:type="dxa"/>
            <w:shd w:val="clear" w:color="auto" w:fill="A6A6A6" w:themeFill="background1" w:themeFillShade="A6"/>
          </w:tcPr>
          <w:p w14:paraId="1288F956" w14:textId="77777777" w:rsidR="00703848" w:rsidRPr="007E0D87" w:rsidRDefault="00703848" w:rsidP="00470C41">
            <w:pPr>
              <w:pStyle w:val="TF-TEXTOQUADROCentralizado"/>
            </w:pPr>
          </w:p>
        </w:tc>
        <w:tc>
          <w:tcPr>
            <w:tcW w:w="284" w:type="dxa"/>
            <w:shd w:val="clear" w:color="auto" w:fill="A6A6A6" w:themeFill="background1" w:themeFillShade="A6"/>
          </w:tcPr>
          <w:p w14:paraId="2BD216A9" w14:textId="77777777" w:rsidR="00703848" w:rsidRPr="007E0D87" w:rsidRDefault="00703848" w:rsidP="00470C41">
            <w:pPr>
              <w:pStyle w:val="TF-TEXTOQUADROCentralizado"/>
            </w:pPr>
          </w:p>
        </w:tc>
        <w:tc>
          <w:tcPr>
            <w:tcW w:w="284" w:type="dxa"/>
          </w:tcPr>
          <w:p w14:paraId="35BC10A3" w14:textId="77777777" w:rsidR="00703848" w:rsidRPr="007E0D87" w:rsidRDefault="00703848" w:rsidP="00470C41">
            <w:pPr>
              <w:pStyle w:val="TF-TEXTOQUADROCentralizado"/>
            </w:pPr>
          </w:p>
        </w:tc>
        <w:tc>
          <w:tcPr>
            <w:tcW w:w="284" w:type="dxa"/>
          </w:tcPr>
          <w:p w14:paraId="0AD6FC62" w14:textId="77777777" w:rsidR="00703848" w:rsidRPr="007E0D87" w:rsidRDefault="00703848" w:rsidP="00470C41">
            <w:pPr>
              <w:pStyle w:val="TF-TEXTOQUADROCentralizado"/>
            </w:pPr>
          </w:p>
        </w:tc>
        <w:tc>
          <w:tcPr>
            <w:tcW w:w="289" w:type="dxa"/>
          </w:tcPr>
          <w:p w14:paraId="749CF3CB" w14:textId="77777777" w:rsidR="00703848" w:rsidRPr="007E0D87" w:rsidRDefault="00703848" w:rsidP="00470C41">
            <w:pPr>
              <w:pStyle w:val="TF-TEXTOQUADROCentralizado"/>
            </w:pPr>
          </w:p>
        </w:tc>
      </w:tr>
      <w:tr w:rsidR="00703848" w:rsidRPr="007E0D87" w14:paraId="3ECF02EA" w14:textId="77777777" w:rsidTr="00CF0743">
        <w:trPr>
          <w:jc w:val="center"/>
        </w:trPr>
        <w:tc>
          <w:tcPr>
            <w:tcW w:w="6171" w:type="dxa"/>
            <w:tcBorders>
              <w:left w:val="single" w:sz="4" w:space="0" w:color="auto"/>
              <w:bottom w:val="single" w:sz="4" w:space="0" w:color="auto"/>
            </w:tcBorders>
          </w:tcPr>
          <w:p w14:paraId="28CE16C4" w14:textId="77777777" w:rsidR="00703848" w:rsidRDefault="00703848" w:rsidP="00470C41">
            <w:pPr>
              <w:pStyle w:val="TF-TEXTOQUADRO"/>
            </w:pPr>
            <w:r>
              <w:t>testes</w:t>
            </w:r>
          </w:p>
        </w:tc>
        <w:tc>
          <w:tcPr>
            <w:tcW w:w="273" w:type="dxa"/>
            <w:tcBorders>
              <w:bottom w:val="single" w:sz="4" w:space="0" w:color="auto"/>
            </w:tcBorders>
          </w:tcPr>
          <w:p w14:paraId="054C23A4" w14:textId="77777777" w:rsidR="00703848" w:rsidRPr="007E0D87" w:rsidRDefault="00703848" w:rsidP="00470C41">
            <w:pPr>
              <w:pStyle w:val="TF-TEXTOQUADROCentralizado"/>
            </w:pPr>
          </w:p>
        </w:tc>
        <w:tc>
          <w:tcPr>
            <w:tcW w:w="284" w:type="dxa"/>
            <w:tcBorders>
              <w:bottom w:val="single" w:sz="4" w:space="0" w:color="auto"/>
            </w:tcBorders>
          </w:tcPr>
          <w:p w14:paraId="54FFF42A" w14:textId="77777777" w:rsidR="00703848" w:rsidRPr="007E0D87" w:rsidRDefault="00703848" w:rsidP="00470C41">
            <w:pPr>
              <w:pStyle w:val="TF-TEXTOQUADROCentralizado"/>
            </w:pPr>
          </w:p>
        </w:tc>
        <w:tc>
          <w:tcPr>
            <w:tcW w:w="284" w:type="dxa"/>
            <w:tcBorders>
              <w:bottom w:val="single" w:sz="4" w:space="0" w:color="auto"/>
            </w:tcBorders>
          </w:tcPr>
          <w:p w14:paraId="7A46C1D3" w14:textId="77777777" w:rsidR="00703848" w:rsidRPr="007E0D87" w:rsidRDefault="00703848" w:rsidP="00470C41">
            <w:pPr>
              <w:pStyle w:val="TF-TEXTOQUADROCentralizado"/>
            </w:pPr>
          </w:p>
        </w:tc>
        <w:tc>
          <w:tcPr>
            <w:tcW w:w="284" w:type="dxa"/>
            <w:tcBorders>
              <w:bottom w:val="single" w:sz="4" w:space="0" w:color="auto"/>
            </w:tcBorders>
          </w:tcPr>
          <w:p w14:paraId="0786C24D" w14:textId="77777777" w:rsidR="00703848" w:rsidRPr="007E0D87" w:rsidRDefault="00703848" w:rsidP="00470C41">
            <w:pPr>
              <w:pStyle w:val="TF-TEXTOQUADROCentralizado"/>
            </w:pPr>
          </w:p>
        </w:tc>
        <w:tc>
          <w:tcPr>
            <w:tcW w:w="284" w:type="dxa"/>
            <w:tcBorders>
              <w:bottom w:val="single" w:sz="4" w:space="0" w:color="auto"/>
            </w:tcBorders>
          </w:tcPr>
          <w:p w14:paraId="57D8C72F" w14:textId="77777777" w:rsidR="00703848" w:rsidRPr="007E0D87" w:rsidRDefault="00703848" w:rsidP="00470C41">
            <w:pPr>
              <w:pStyle w:val="TF-TEXTOQUADROCentralizado"/>
            </w:pPr>
          </w:p>
        </w:tc>
        <w:tc>
          <w:tcPr>
            <w:tcW w:w="284" w:type="dxa"/>
            <w:tcBorders>
              <w:bottom w:val="single" w:sz="4" w:space="0" w:color="auto"/>
            </w:tcBorders>
          </w:tcPr>
          <w:p w14:paraId="325E2D4B" w14:textId="77777777" w:rsidR="00703848" w:rsidRPr="007E0D87" w:rsidRDefault="00703848" w:rsidP="00470C41">
            <w:pPr>
              <w:pStyle w:val="TF-TEXTOQUADROCentralizado"/>
            </w:pPr>
          </w:p>
        </w:tc>
        <w:tc>
          <w:tcPr>
            <w:tcW w:w="284" w:type="dxa"/>
            <w:tcBorders>
              <w:bottom w:val="single" w:sz="4" w:space="0" w:color="auto"/>
            </w:tcBorders>
            <w:shd w:val="clear" w:color="auto" w:fill="A6A6A6" w:themeFill="background1" w:themeFillShade="A6"/>
          </w:tcPr>
          <w:p w14:paraId="61FC5A34" w14:textId="77777777" w:rsidR="00703848" w:rsidRPr="007E0D87" w:rsidRDefault="00703848" w:rsidP="00470C41">
            <w:pPr>
              <w:pStyle w:val="TF-TEXTOQUADROCentralizado"/>
            </w:pPr>
          </w:p>
        </w:tc>
        <w:tc>
          <w:tcPr>
            <w:tcW w:w="284" w:type="dxa"/>
            <w:tcBorders>
              <w:bottom w:val="single" w:sz="4" w:space="0" w:color="auto"/>
            </w:tcBorders>
            <w:shd w:val="clear" w:color="auto" w:fill="A6A6A6" w:themeFill="background1" w:themeFillShade="A6"/>
          </w:tcPr>
          <w:p w14:paraId="291D736E" w14:textId="77777777" w:rsidR="00703848" w:rsidRPr="007E0D87" w:rsidRDefault="00703848" w:rsidP="00470C41">
            <w:pPr>
              <w:pStyle w:val="TF-TEXTOQUADROCentralizado"/>
            </w:pPr>
          </w:p>
        </w:tc>
        <w:tc>
          <w:tcPr>
            <w:tcW w:w="284" w:type="dxa"/>
            <w:tcBorders>
              <w:bottom w:val="single" w:sz="4" w:space="0" w:color="auto"/>
            </w:tcBorders>
            <w:shd w:val="clear" w:color="auto" w:fill="A6A6A6" w:themeFill="background1" w:themeFillShade="A6"/>
          </w:tcPr>
          <w:p w14:paraId="69E20412" w14:textId="77777777" w:rsidR="00703848" w:rsidRPr="007E0D87" w:rsidRDefault="00703848" w:rsidP="00470C41">
            <w:pPr>
              <w:pStyle w:val="TF-TEXTOQUADROCentralizado"/>
            </w:pPr>
          </w:p>
        </w:tc>
        <w:tc>
          <w:tcPr>
            <w:tcW w:w="289" w:type="dxa"/>
            <w:tcBorders>
              <w:bottom w:val="single" w:sz="4" w:space="0" w:color="auto"/>
            </w:tcBorders>
          </w:tcPr>
          <w:p w14:paraId="1EC320D3" w14:textId="77777777" w:rsidR="00703848" w:rsidRPr="007E0D87" w:rsidRDefault="00703848" w:rsidP="00470C41">
            <w:pPr>
              <w:pStyle w:val="TF-TEXTOQUADROCentralizado"/>
            </w:pPr>
          </w:p>
        </w:tc>
      </w:tr>
    </w:tbl>
    <w:p w14:paraId="26AF90B1" w14:textId="77777777" w:rsidR="00703848" w:rsidRDefault="00703848" w:rsidP="00FC4A9F">
      <w:pPr>
        <w:pStyle w:val="TF-FONTE"/>
      </w:pPr>
      <w:r>
        <w:t>Fonte: elaborado pelo autor.</w:t>
      </w:r>
    </w:p>
    <w:p w14:paraId="384EAD4B" w14:textId="77777777" w:rsidR="00703848" w:rsidRPr="007A1883" w:rsidRDefault="00703848" w:rsidP="00703848">
      <w:pPr>
        <w:pStyle w:val="Ttulo1"/>
        <w:numPr>
          <w:ilvl w:val="0"/>
          <w:numId w:val="1"/>
        </w:numPr>
      </w:pPr>
      <w:commentRangeStart w:id="140"/>
      <w:r>
        <w:t>REVISÃO</w:t>
      </w:r>
      <w:commentRangeEnd w:id="140"/>
      <w:r>
        <w:rPr>
          <w:rStyle w:val="Refdecomentrio"/>
          <w:b w:val="0"/>
          <w:caps w:val="0"/>
        </w:rPr>
        <w:commentReference w:id="140"/>
      </w:r>
      <w:r>
        <w:t xml:space="preserve"> BIBLIOGRÁFICA</w:t>
      </w:r>
    </w:p>
    <w:p w14:paraId="3D5AEBAA" w14:textId="77777777" w:rsidR="00703848" w:rsidRDefault="00703848" w:rsidP="00DF64E9">
      <w:pPr>
        <w:pStyle w:val="TF-TEXTO"/>
      </w:pPr>
      <w:commentRangeStart w:id="141"/>
      <w:r>
        <w:t xml:space="preserve">Este capítulo </w:t>
      </w:r>
      <w:commentRangeEnd w:id="141"/>
      <w:r>
        <w:rPr>
          <w:rStyle w:val="Refdecomentrio"/>
        </w:rPr>
        <w:commentReference w:id="141"/>
      </w:r>
      <w:r>
        <w:t>descreve de forma breve os assuntos que fundamentarão o estudo a ser realizado: discromatopsia e correção de cores para portadores de discromatopsia.</w:t>
      </w:r>
    </w:p>
    <w:p w14:paraId="640FB54B" w14:textId="77777777" w:rsidR="00703848" w:rsidRPr="0092259F" w:rsidRDefault="00703848" w:rsidP="0093404E">
      <w:pPr>
        <w:pStyle w:val="TF-TEXTO"/>
      </w:pPr>
      <w:r>
        <w:t xml:space="preserve">Discromatopsia é uma perturbação na percepção das cores, associada à uma anomalia nas células denominadas cones que se encontram presentes nos olhos (CHAN; GOH; TAN, 2014). Segundo </w:t>
      </w:r>
      <w:proofErr w:type="spellStart"/>
      <w:r>
        <w:t>Spalding</w:t>
      </w:r>
      <w:proofErr w:type="spellEnd"/>
      <w:r>
        <w:t xml:space="preserve"> (1999) cerca de 8% dos homens e 0,4% das mulheres são portadores de discromatopsia congênita. Pessoas no geral também não tem consciência das dificuldades enfrentadas por daltônicos (SPALDING, 1999).</w:t>
      </w:r>
    </w:p>
    <w:p w14:paraId="49AAE499" w14:textId="77777777" w:rsidR="00703848" w:rsidRDefault="00703848" w:rsidP="001E6FC0">
      <w:pPr>
        <w:pStyle w:val="TF-TEXTO"/>
        <w:ind w:firstLine="709"/>
      </w:pPr>
      <w:r>
        <w:t>Não existe hoje cura para o daltonismo, porém existem medidas que ajudam na percepção de cores para daltônicos, que buscam compensar pelas cores faltantes (NEI</w:t>
      </w:r>
      <w:commentRangeStart w:id="142"/>
      <w:r>
        <w:t>,</w:t>
      </w:r>
      <w:commentRangeEnd w:id="142"/>
      <w:r>
        <w:rPr>
          <w:rStyle w:val="Refdecomentrio"/>
        </w:rPr>
        <w:commentReference w:id="142"/>
      </w:r>
      <w:r>
        <w:t xml:space="preserve">2019). Algumas dessas medidas incluem lentes especialmente feitas para esse propósito, porém se o objeto visualizado puder ser alterado computacionalmente (como uma foto, vídeo ou interface) existem algoritmos para fazê-lo. O algoritmo descrito por </w:t>
      </w:r>
      <w:proofErr w:type="spellStart"/>
      <w:r>
        <w:t>Foti</w:t>
      </w:r>
      <w:proofErr w:type="spellEnd"/>
      <w:r>
        <w:t xml:space="preserve"> e </w:t>
      </w:r>
      <w:proofErr w:type="spellStart"/>
      <w:r>
        <w:t>Santucci</w:t>
      </w:r>
      <w:proofErr w:type="spellEnd"/>
      <w:r>
        <w:t xml:space="preserve"> (2009) que objetiva um espaço LMS reduzido é um deles, outro sendo o proposto por Huang </w:t>
      </w:r>
      <w:r w:rsidRPr="00710B13">
        <w:rPr>
          <w:i/>
          <w:iCs/>
        </w:rPr>
        <w:t>et al.</w:t>
      </w:r>
      <w:r>
        <w:t xml:space="preserve"> (2009) que utiliza um Modelo de Mistura Gaussianas.</w:t>
      </w:r>
    </w:p>
    <w:p w14:paraId="3C10A011" w14:textId="77777777" w:rsidR="00703848" w:rsidRDefault="00703848" w:rsidP="00F83A19">
      <w:pPr>
        <w:pStyle w:val="TF-refernciasbibliogrficasTTULO"/>
      </w:pPr>
      <w:bookmarkStart w:id="143" w:name="_Toc351015602"/>
      <w:bookmarkEnd w:id="110"/>
      <w:bookmarkEnd w:id="111"/>
      <w:bookmarkEnd w:id="112"/>
      <w:bookmarkEnd w:id="113"/>
      <w:bookmarkEnd w:id="114"/>
      <w:bookmarkEnd w:id="115"/>
      <w:bookmarkEnd w:id="116"/>
      <w:r>
        <w:t>Referências</w:t>
      </w:r>
      <w:bookmarkEnd w:id="143"/>
    </w:p>
    <w:p w14:paraId="64D987E3" w14:textId="77777777" w:rsidR="00703848" w:rsidRPr="0071746D" w:rsidRDefault="00703848" w:rsidP="00B6145F">
      <w:pPr>
        <w:pStyle w:val="TF-REFERNCIASITEM"/>
        <w:rPr>
          <w:lang w:val="en-US"/>
        </w:rPr>
      </w:pPr>
      <w:r>
        <w:t xml:space="preserve">CHAN, </w:t>
      </w:r>
      <w:proofErr w:type="spellStart"/>
      <w:r>
        <w:t>Xin</w:t>
      </w:r>
      <w:proofErr w:type="spellEnd"/>
      <w:r>
        <w:t xml:space="preserve"> </w:t>
      </w:r>
      <w:proofErr w:type="spellStart"/>
      <w:r>
        <w:t>Bei</w:t>
      </w:r>
      <w:proofErr w:type="spellEnd"/>
      <w:r>
        <w:t xml:space="preserve"> V.; GOH, </w:t>
      </w:r>
      <w:proofErr w:type="spellStart"/>
      <w:r>
        <w:t>Shi</w:t>
      </w:r>
      <w:proofErr w:type="spellEnd"/>
      <w:r>
        <w:t xml:space="preserve"> Min S.; TAN, </w:t>
      </w:r>
      <w:proofErr w:type="spellStart"/>
      <w:r>
        <w:t>Ngiap</w:t>
      </w:r>
      <w:proofErr w:type="spellEnd"/>
      <w:r>
        <w:t xml:space="preserve"> </w:t>
      </w:r>
      <w:proofErr w:type="spellStart"/>
      <w:r>
        <w:t>Chuan</w:t>
      </w:r>
      <w:proofErr w:type="spellEnd"/>
      <w:r>
        <w:t xml:space="preserve">. </w:t>
      </w:r>
      <w:r w:rsidRPr="0071746D">
        <w:rPr>
          <w:lang w:val="en-US"/>
        </w:rPr>
        <w:t xml:space="preserve">Subjects with </w:t>
      </w:r>
      <w:proofErr w:type="spellStart"/>
      <w:r w:rsidRPr="0071746D">
        <w:rPr>
          <w:lang w:val="en-US"/>
        </w:rPr>
        <w:t>colour</w:t>
      </w:r>
      <w:proofErr w:type="spellEnd"/>
      <w:r w:rsidRPr="0071746D">
        <w:rPr>
          <w:lang w:val="en-US"/>
        </w:rPr>
        <w:t xml:space="preserve"> vision deficiency in the community: what do primary care physicians need to know?. </w:t>
      </w:r>
      <w:r w:rsidRPr="0071746D">
        <w:rPr>
          <w:b/>
          <w:bCs/>
          <w:lang w:val="en-US"/>
        </w:rPr>
        <w:t>Asia Pacific Family Medicine</w:t>
      </w:r>
      <w:r w:rsidRPr="0071746D">
        <w:rPr>
          <w:lang w:val="en-US"/>
        </w:rPr>
        <w:t>, v. 13, n. 1, p. 1-10, 2014.</w:t>
      </w:r>
    </w:p>
    <w:p w14:paraId="083EF5E5" w14:textId="77777777" w:rsidR="00703848" w:rsidRPr="0071746D" w:rsidRDefault="00703848" w:rsidP="00B6145F">
      <w:pPr>
        <w:pStyle w:val="TF-REFERNCIASITEM"/>
        <w:rPr>
          <w:lang w:val="en-US"/>
        </w:rPr>
      </w:pPr>
      <w:r w:rsidRPr="0071746D">
        <w:rPr>
          <w:lang w:val="en-US"/>
        </w:rPr>
        <w:t xml:space="preserve">DATABASE, Color And Vision. </w:t>
      </w:r>
      <w:r w:rsidRPr="0071746D">
        <w:rPr>
          <w:b/>
          <w:bCs/>
          <w:lang w:val="en-US"/>
        </w:rPr>
        <w:t>Color And Vision Database</w:t>
      </w:r>
      <w:r w:rsidRPr="0071746D">
        <w:rPr>
          <w:lang w:val="en-US"/>
        </w:rPr>
        <w:t xml:space="preserve">. [2008?]. </w:t>
      </w:r>
      <w:proofErr w:type="spellStart"/>
      <w:r w:rsidRPr="0071746D">
        <w:rPr>
          <w:lang w:val="en-US"/>
        </w:rPr>
        <w:t>Disponível</w:t>
      </w:r>
      <w:proofErr w:type="spellEnd"/>
      <w:r w:rsidRPr="0071746D">
        <w:rPr>
          <w:lang w:val="en-US"/>
        </w:rPr>
        <w:t xml:space="preserve"> </w:t>
      </w:r>
      <w:proofErr w:type="spellStart"/>
      <w:r w:rsidRPr="0071746D">
        <w:rPr>
          <w:lang w:val="en-US"/>
        </w:rPr>
        <w:t>em</w:t>
      </w:r>
      <w:proofErr w:type="spellEnd"/>
      <w:r w:rsidRPr="0071746D">
        <w:rPr>
          <w:lang w:val="en-US"/>
        </w:rPr>
        <w:t>: http://www.cvrl.org.</w:t>
      </w:r>
    </w:p>
    <w:p w14:paraId="726C1147" w14:textId="77777777" w:rsidR="00703848" w:rsidRDefault="00703848" w:rsidP="00B6145F">
      <w:pPr>
        <w:pStyle w:val="TF-REFERNCIASITEM"/>
      </w:pPr>
      <w:r w:rsidRPr="0071746D">
        <w:rPr>
          <w:lang w:val="en-US"/>
        </w:rPr>
        <w:t xml:space="preserve">FOTI, Antonella; SANTUCCI, Giuseppe. Increasing Web accessibility through an assisted color specification interface for colorblind people. </w:t>
      </w:r>
      <w:proofErr w:type="spellStart"/>
      <w:r>
        <w:rPr>
          <w:b/>
          <w:bCs/>
        </w:rPr>
        <w:t>IxD&amp;A</w:t>
      </w:r>
      <w:proofErr w:type="spellEnd"/>
      <w:r>
        <w:t>, v. 5, p. 41-48, 2009.</w:t>
      </w:r>
    </w:p>
    <w:p w14:paraId="36DFCEC0" w14:textId="77777777" w:rsidR="00703848" w:rsidRPr="000C5436" w:rsidRDefault="00703848" w:rsidP="00B6145F">
      <w:pPr>
        <w:pStyle w:val="TF-REFERNCIASITEM"/>
        <w:rPr>
          <w:lang w:val="en-US"/>
        </w:rPr>
      </w:pPr>
      <w:commentRangeStart w:id="144"/>
      <w:r>
        <w:t>HANDY</w:t>
      </w:r>
      <w:commentRangeEnd w:id="144"/>
      <w:r>
        <w:rPr>
          <w:rStyle w:val="Refdecomentrio"/>
        </w:rPr>
        <w:commentReference w:id="144"/>
      </w:r>
      <w:r>
        <w:t xml:space="preserve">MATICA. </w:t>
      </w:r>
      <w:proofErr w:type="spellStart"/>
      <w:r>
        <w:rPr>
          <w:rStyle w:val="Forte"/>
        </w:rPr>
        <w:t>Handymatica</w:t>
      </w:r>
      <w:proofErr w:type="spellEnd"/>
      <w:r>
        <w:t xml:space="preserve">. Disponível em: https://www.handimatica.com/. </w:t>
      </w:r>
      <w:proofErr w:type="spellStart"/>
      <w:r w:rsidRPr="000C5436">
        <w:rPr>
          <w:lang w:val="en-US"/>
        </w:rPr>
        <w:t>Acesso</w:t>
      </w:r>
      <w:proofErr w:type="spellEnd"/>
      <w:r w:rsidRPr="000C5436">
        <w:rPr>
          <w:lang w:val="en-US"/>
        </w:rPr>
        <w:t xml:space="preserve"> </w:t>
      </w:r>
      <w:proofErr w:type="spellStart"/>
      <w:r w:rsidRPr="000C5436">
        <w:rPr>
          <w:lang w:val="en-US"/>
        </w:rPr>
        <w:t>em</w:t>
      </w:r>
      <w:proofErr w:type="spellEnd"/>
      <w:r w:rsidRPr="000C5436">
        <w:rPr>
          <w:lang w:val="en-US"/>
        </w:rPr>
        <w:t>: 27 set. 2021.</w:t>
      </w:r>
    </w:p>
    <w:p w14:paraId="430B5C43" w14:textId="77777777" w:rsidR="00703848" w:rsidRDefault="00703848" w:rsidP="00B6145F">
      <w:pPr>
        <w:pStyle w:val="TF-REFERNCIASITEM"/>
      </w:pPr>
      <w:r w:rsidRPr="000C5436">
        <w:rPr>
          <w:lang w:val="en-US"/>
        </w:rPr>
        <w:t xml:space="preserve">HUANG, Jia-Bin et al. Image </w:t>
      </w:r>
      <w:proofErr w:type="spellStart"/>
      <w:r w:rsidRPr="000C5436">
        <w:rPr>
          <w:lang w:val="en-US"/>
        </w:rPr>
        <w:t>recolorization</w:t>
      </w:r>
      <w:proofErr w:type="spellEnd"/>
      <w:r w:rsidRPr="000C5436">
        <w:rPr>
          <w:lang w:val="en-US"/>
        </w:rPr>
        <w:t xml:space="preserve"> for the colorblind. In: </w:t>
      </w:r>
      <w:r w:rsidRPr="000C5436">
        <w:rPr>
          <w:b/>
          <w:bCs/>
          <w:lang w:val="en-US"/>
        </w:rPr>
        <w:t>2009 IEEE International Conference on Acoustics, Speech and Signal Processing</w:t>
      </w:r>
      <w:r w:rsidRPr="000C5436">
        <w:rPr>
          <w:lang w:val="en-US"/>
        </w:rPr>
        <w:t xml:space="preserve">. </w:t>
      </w:r>
      <w:r>
        <w:t>IEEE, 2009. p. 1161-1164.</w:t>
      </w:r>
    </w:p>
    <w:p w14:paraId="25DF5F3E" w14:textId="77777777" w:rsidR="00703848" w:rsidRDefault="00703848" w:rsidP="009E71AD">
      <w:pPr>
        <w:pStyle w:val="TF-REFERNCIASITEM"/>
      </w:pPr>
      <w:r>
        <w:t>IBGE</w:t>
      </w:r>
      <w:r w:rsidRPr="004D7D30">
        <w:t xml:space="preserve"> (Org.). </w:t>
      </w:r>
      <w:r w:rsidRPr="004D7D30">
        <w:rPr>
          <w:b/>
          <w:bCs/>
        </w:rPr>
        <w:t>Conheça o Brasil</w:t>
      </w:r>
      <w:r w:rsidRPr="004D7D30">
        <w:t xml:space="preserve"> - População: Pessoas com deficiência. [2017?]. Disponível em: https://educa.ibge.gov.br/jovens/conheca-o-brasil/populacao/20551-pessoas-com-deficiencia.html. Acesso em: 28 nov. 2020.</w:t>
      </w:r>
    </w:p>
    <w:p w14:paraId="05558C64" w14:textId="77777777" w:rsidR="00703848" w:rsidRPr="00703848" w:rsidRDefault="00703848" w:rsidP="009E71AD">
      <w:pPr>
        <w:pStyle w:val="TF-REFERNCIASITEM"/>
      </w:pPr>
      <w:r w:rsidRPr="000C5436">
        <w:rPr>
          <w:lang w:val="en-US"/>
        </w:rPr>
        <w:t xml:space="preserve">ISHIHARA, </w:t>
      </w:r>
      <w:proofErr w:type="spellStart"/>
      <w:r w:rsidRPr="000C5436">
        <w:rPr>
          <w:lang w:val="en-US"/>
        </w:rPr>
        <w:t>Shinobu</w:t>
      </w:r>
      <w:proofErr w:type="spellEnd"/>
      <w:r w:rsidRPr="000C5436">
        <w:rPr>
          <w:lang w:val="en-US"/>
        </w:rPr>
        <w:t xml:space="preserve">. </w:t>
      </w:r>
      <w:r w:rsidRPr="000C5436">
        <w:rPr>
          <w:b/>
          <w:bCs/>
          <w:lang w:val="en-US"/>
        </w:rPr>
        <w:t xml:space="preserve">Test for </w:t>
      </w:r>
      <w:proofErr w:type="spellStart"/>
      <w:r w:rsidRPr="000C5436">
        <w:rPr>
          <w:b/>
          <w:bCs/>
          <w:lang w:val="en-US"/>
        </w:rPr>
        <w:t>colour</w:t>
      </w:r>
      <w:proofErr w:type="spellEnd"/>
      <w:r w:rsidRPr="000C5436">
        <w:rPr>
          <w:b/>
          <w:bCs/>
          <w:lang w:val="en-US"/>
        </w:rPr>
        <w:t>-blindness</w:t>
      </w:r>
      <w:r w:rsidRPr="000C5436">
        <w:rPr>
          <w:lang w:val="en-US"/>
        </w:rPr>
        <w:t xml:space="preserve">. </w:t>
      </w:r>
      <w:proofErr w:type="spellStart"/>
      <w:r w:rsidRPr="00703848">
        <w:t>Tokyo</w:t>
      </w:r>
      <w:proofErr w:type="spellEnd"/>
      <w:r w:rsidRPr="00703848">
        <w:t xml:space="preserve">, </w:t>
      </w:r>
      <w:proofErr w:type="spellStart"/>
      <w:r w:rsidRPr="00703848">
        <w:t>Japan</w:t>
      </w:r>
      <w:proofErr w:type="spellEnd"/>
      <w:r w:rsidRPr="00703848">
        <w:t xml:space="preserve">: </w:t>
      </w:r>
      <w:proofErr w:type="spellStart"/>
      <w:r w:rsidRPr="00703848">
        <w:t>Kanehara</w:t>
      </w:r>
      <w:proofErr w:type="spellEnd"/>
      <w:r w:rsidRPr="00703848">
        <w:t>, 1987.</w:t>
      </w:r>
    </w:p>
    <w:p w14:paraId="3DF79B04" w14:textId="77777777" w:rsidR="00703848" w:rsidRDefault="00703848" w:rsidP="00B6145F">
      <w:pPr>
        <w:pStyle w:val="TF-REFERNCIASITEM"/>
      </w:pPr>
      <w:commentRangeStart w:id="145"/>
      <w:commentRangeStart w:id="146"/>
      <w:r w:rsidRPr="00703848">
        <w:t>N</w:t>
      </w:r>
      <w:commentRangeEnd w:id="145"/>
      <w:r>
        <w:rPr>
          <w:rStyle w:val="Refdecomentrio"/>
        </w:rPr>
        <w:commentReference w:id="145"/>
      </w:r>
      <w:r w:rsidRPr="00703848">
        <w:t xml:space="preserve">EI. </w:t>
      </w:r>
      <w:r w:rsidRPr="00703848">
        <w:rPr>
          <w:rStyle w:val="Forte"/>
        </w:rPr>
        <w:t xml:space="preserve">Color </w:t>
      </w:r>
      <w:commentRangeEnd w:id="146"/>
      <w:r>
        <w:rPr>
          <w:rStyle w:val="Refdecomentrio"/>
        </w:rPr>
        <w:commentReference w:id="146"/>
      </w:r>
      <w:proofErr w:type="spellStart"/>
      <w:r w:rsidRPr="00703848">
        <w:rPr>
          <w:rStyle w:val="Forte"/>
        </w:rPr>
        <w:t>Blindness</w:t>
      </w:r>
      <w:proofErr w:type="spellEnd"/>
      <w:r w:rsidRPr="00703848">
        <w:t xml:space="preserve">. </w:t>
      </w:r>
      <w:r>
        <w:t>Disponível em: https://www.nei.nih.gov/learn-about-eye-health/eye-conditions-and-diseases/color-blindness. Acesso em: 27 set. 2021.</w:t>
      </w:r>
    </w:p>
    <w:p w14:paraId="5F02B541" w14:textId="77777777" w:rsidR="00703848" w:rsidRPr="000C5436" w:rsidRDefault="00703848" w:rsidP="009E71AD">
      <w:pPr>
        <w:pStyle w:val="TF-REFERNCIASITEM"/>
        <w:rPr>
          <w:lang w:val="en-US"/>
        </w:rPr>
      </w:pPr>
      <w:r>
        <w:lastRenderedPageBreak/>
        <w:t xml:space="preserve">MERGULHÃO, E. W. T.; ANDRADE, S. H. M. S.; DO NASCIMENTO, J. O. Um modelo computacional baseado em redes neurais artificiais para auxiliar o reconhecimento de cores por portadores de daltonismo. </w:t>
      </w:r>
      <w:r w:rsidRPr="000C5436">
        <w:rPr>
          <w:b/>
          <w:bCs/>
          <w:lang w:val="en-US"/>
        </w:rPr>
        <w:t>Blucher Physics Proceedings</w:t>
      </w:r>
      <w:r w:rsidRPr="000C5436">
        <w:rPr>
          <w:lang w:val="en-US"/>
        </w:rPr>
        <w:t>, v. 6, n. 1, p. 61-66, 2019.</w:t>
      </w:r>
    </w:p>
    <w:p w14:paraId="05F05F6D" w14:textId="77777777" w:rsidR="00703848" w:rsidRPr="000C5436" w:rsidRDefault="00703848" w:rsidP="009E71AD">
      <w:pPr>
        <w:pStyle w:val="TF-REFERNCIASITEM"/>
        <w:rPr>
          <w:color w:val="FF0000"/>
          <w:lang w:val="en-US"/>
        </w:rPr>
      </w:pPr>
      <w:r w:rsidRPr="000C5436">
        <w:rPr>
          <w:lang w:val="en-US"/>
        </w:rPr>
        <w:t xml:space="preserve">MERIN, Saul. </w:t>
      </w:r>
      <w:r w:rsidRPr="000C5436">
        <w:rPr>
          <w:rStyle w:val="Forte"/>
          <w:lang w:val="en-US"/>
        </w:rPr>
        <w:t>Inherited Eye Diseases</w:t>
      </w:r>
      <w:r w:rsidRPr="000C5436">
        <w:rPr>
          <w:lang w:val="en-US"/>
        </w:rPr>
        <w:t xml:space="preserve">: diagnosis and management. 2. ed. Boca Raton: </w:t>
      </w:r>
      <w:proofErr w:type="spellStart"/>
      <w:r w:rsidRPr="000C5436">
        <w:rPr>
          <w:lang w:val="en-US"/>
        </w:rPr>
        <w:t>Crc</w:t>
      </w:r>
      <w:proofErr w:type="spellEnd"/>
      <w:r w:rsidRPr="000C5436">
        <w:rPr>
          <w:lang w:val="en-US"/>
        </w:rPr>
        <w:t xml:space="preserve"> Press, 2005.</w:t>
      </w:r>
    </w:p>
    <w:p w14:paraId="71897FC8" w14:textId="77777777" w:rsidR="00703848" w:rsidRPr="000C5436" w:rsidRDefault="00703848" w:rsidP="00203445">
      <w:pPr>
        <w:pStyle w:val="TF-REFERNCIASITEM"/>
        <w:rPr>
          <w:lang w:val="en-US"/>
        </w:rPr>
      </w:pPr>
      <w:r w:rsidRPr="000C5436">
        <w:rPr>
          <w:lang w:val="en-US"/>
        </w:rPr>
        <w:t xml:space="preserve">SPALDING, J. A. </w:t>
      </w:r>
      <w:proofErr w:type="spellStart"/>
      <w:r w:rsidRPr="000C5436">
        <w:rPr>
          <w:lang w:val="en-US"/>
        </w:rPr>
        <w:t>Colour</w:t>
      </w:r>
      <w:proofErr w:type="spellEnd"/>
      <w:r w:rsidRPr="000C5436">
        <w:rPr>
          <w:lang w:val="en-US"/>
        </w:rPr>
        <w:t xml:space="preserve"> vision deficiency in the medical profession. </w:t>
      </w:r>
      <w:r w:rsidRPr="000C5436">
        <w:rPr>
          <w:b/>
          <w:bCs/>
          <w:lang w:val="en-US"/>
        </w:rPr>
        <w:t>British journal of general practice</w:t>
      </w:r>
      <w:r w:rsidRPr="000C5436">
        <w:rPr>
          <w:lang w:val="en-US"/>
        </w:rPr>
        <w:t>, v. 49, n. 443, p. 469-475, 1999.</w:t>
      </w:r>
    </w:p>
    <w:p w14:paraId="42F81BC9" w14:textId="77777777" w:rsidR="00703848" w:rsidRDefault="00703848" w:rsidP="00B6145F">
      <w:pPr>
        <w:pStyle w:val="TF-REFERNCIASITEM"/>
      </w:pPr>
      <w:r w:rsidRPr="000C5436">
        <w:rPr>
          <w:lang w:val="en-US"/>
        </w:rPr>
        <w:t xml:space="preserve">W3C. </w:t>
      </w:r>
      <w:r w:rsidRPr="000C5436">
        <w:rPr>
          <w:rStyle w:val="Forte"/>
          <w:lang w:val="en-US"/>
        </w:rPr>
        <w:t>Web Content Accessibility Guidelines (WCAG) 2.0</w:t>
      </w:r>
      <w:r w:rsidRPr="000C5436">
        <w:rPr>
          <w:lang w:val="en-US"/>
        </w:rPr>
        <w:t xml:space="preserve">. </w:t>
      </w:r>
      <w:r>
        <w:t>2008. Disponível em: https://www.w3.org/TR/2008/REC-WCAG20-20081211/. Acesso em: 26 set. 2021.</w:t>
      </w:r>
    </w:p>
    <w:p w14:paraId="434EB8DF" w14:textId="77777777" w:rsidR="00703848" w:rsidRDefault="00703848" w:rsidP="00203445">
      <w:pPr>
        <w:pStyle w:val="TF-REFERNCIASITEM"/>
        <w:rPr>
          <w:color w:val="FF0000"/>
        </w:rPr>
      </w:pPr>
    </w:p>
    <w:p w14:paraId="3E172E76" w14:textId="77777777" w:rsidR="00703848" w:rsidRDefault="00703848">
      <w:pPr>
        <w:rPr>
          <w:sz w:val="20"/>
        </w:rPr>
      </w:pPr>
      <w:r>
        <w:br w:type="page"/>
      </w:r>
    </w:p>
    <w:p w14:paraId="1A5E2A7A" w14:textId="77777777" w:rsidR="00703848" w:rsidRPr="00320BFA" w:rsidRDefault="00703848" w:rsidP="00EC6292">
      <w:pPr>
        <w:pStyle w:val="TF-xAvalTTULO"/>
      </w:pPr>
      <w:r>
        <w:lastRenderedPageBreak/>
        <w:t>FORMULÁRIO  DE  avaliação BCC</w:t>
      </w:r>
      <w:r w:rsidRPr="00320BFA">
        <w:t xml:space="preserve"> – PROFESSOR TCC I</w:t>
      </w:r>
    </w:p>
    <w:p w14:paraId="29905A58" w14:textId="77777777" w:rsidR="00703848" w:rsidRDefault="00703848" w:rsidP="00EC6292">
      <w:pPr>
        <w:pStyle w:val="TF-xAvalLINHA"/>
      </w:pPr>
      <w:r w:rsidRPr="00320BFA">
        <w:t>Avaliador(a):</w:t>
      </w:r>
      <w:r w:rsidRPr="00320BFA">
        <w:tab/>
      </w:r>
      <w:r>
        <w:t>Dalton Solano dos Reis</w:t>
      </w:r>
    </w:p>
    <w:p w14:paraId="21E6BB83" w14:textId="77777777" w:rsidR="00703848" w:rsidRPr="00320BFA" w:rsidRDefault="00703848" w:rsidP="00EC6292">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6540"/>
        <w:gridCol w:w="353"/>
        <w:gridCol w:w="837"/>
        <w:gridCol w:w="353"/>
      </w:tblGrid>
      <w:tr w:rsidR="00703848" w:rsidRPr="00320BFA" w14:paraId="45FCCC04" w14:textId="77777777" w:rsidTr="00B47E98">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2BB44664" w14:textId="77777777" w:rsidR="00703848" w:rsidRPr="00320BFA" w:rsidRDefault="00703848" w:rsidP="00B47E98">
            <w:pPr>
              <w:pStyle w:val="TF-xAvalITEMTABELA"/>
            </w:pPr>
            <w:r w:rsidRPr="00320BFA">
              <w:t>ASPECTOS   AVALIADOS</w:t>
            </w:r>
            <w:r>
              <w:rPr>
                <w:vertAlign w:val="superscript"/>
              </w:rPr>
              <w:t>1</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3DFD2DD7" w14:textId="77777777" w:rsidR="00703848" w:rsidRPr="00320BFA" w:rsidRDefault="00703848" w:rsidP="00B47E98">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34D45DD5" w14:textId="77777777" w:rsidR="00703848" w:rsidRPr="00320BFA" w:rsidRDefault="00703848" w:rsidP="00B47E98">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52208E38" w14:textId="77777777" w:rsidR="00703848" w:rsidRPr="00320BFA" w:rsidRDefault="00703848" w:rsidP="00B47E98">
            <w:pPr>
              <w:pStyle w:val="TF-xAvalITEMTABELA"/>
            </w:pPr>
            <w:r w:rsidRPr="00320BFA">
              <w:t>não atende</w:t>
            </w:r>
          </w:p>
        </w:tc>
      </w:tr>
      <w:tr w:rsidR="00703848" w:rsidRPr="00320BFA" w14:paraId="45FB75A5" w14:textId="77777777" w:rsidTr="00B47E98">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0E2B8ED9" w14:textId="77777777" w:rsidR="00703848" w:rsidRPr="00320BFA" w:rsidRDefault="00703848" w:rsidP="00B47E98">
            <w:pPr>
              <w:pStyle w:val="TF-xAvalITEMTABELA"/>
            </w:pPr>
            <w:r w:rsidRPr="008327CB">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3813C2B2" w14:textId="77777777" w:rsidR="00703848" w:rsidRPr="00821EE8" w:rsidRDefault="00703848" w:rsidP="00703848">
            <w:pPr>
              <w:pStyle w:val="TF-xAvalITEM"/>
            </w:pPr>
            <w:r w:rsidRPr="00821EE8">
              <w:t>INTRODUÇÃO</w:t>
            </w:r>
          </w:p>
          <w:p w14:paraId="6920F26A" w14:textId="77777777" w:rsidR="00703848" w:rsidRPr="00821EE8" w:rsidRDefault="00703848" w:rsidP="00B47E98">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3000BEDA" w14:textId="77777777" w:rsidR="00703848" w:rsidRPr="00320BFA" w:rsidRDefault="00703848" w:rsidP="00B47E98">
            <w:pPr>
              <w:ind w:left="709" w:hanging="709"/>
              <w:jc w:val="center"/>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27A66BB7" w14:textId="77777777" w:rsidR="00703848" w:rsidRPr="00320BFA" w:rsidRDefault="00703848" w:rsidP="00B47E98">
            <w:pPr>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367F2000" w14:textId="77777777" w:rsidR="00703848" w:rsidRPr="00320BFA" w:rsidRDefault="00703848" w:rsidP="00B47E98">
            <w:pPr>
              <w:ind w:left="709" w:hanging="709"/>
              <w:jc w:val="center"/>
              <w:rPr>
                <w:sz w:val="18"/>
              </w:rPr>
            </w:pPr>
          </w:p>
        </w:tc>
      </w:tr>
      <w:tr w:rsidR="00703848" w:rsidRPr="00320BFA" w14:paraId="088C7577" w14:textId="77777777" w:rsidTr="00B47E98">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ADD0605" w14:textId="77777777" w:rsidR="00703848" w:rsidRPr="00320BFA" w:rsidRDefault="00703848" w:rsidP="00B47E98">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C3CC7CE" w14:textId="77777777" w:rsidR="00703848" w:rsidRPr="00821EE8" w:rsidRDefault="00703848" w:rsidP="00B47E98">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72CA0971" w14:textId="77777777" w:rsidR="00703848" w:rsidRPr="00320BFA" w:rsidRDefault="00703848" w:rsidP="00B47E98">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4BD92B90" w14:textId="77777777" w:rsidR="00703848" w:rsidRPr="00320BFA" w:rsidRDefault="00703848" w:rsidP="00B47E98">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6569025C" w14:textId="77777777" w:rsidR="00703848" w:rsidRPr="00320BFA" w:rsidRDefault="00703848" w:rsidP="00B47E98">
            <w:pPr>
              <w:ind w:left="709" w:hanging="709"/>
              <w:jc w:val="center"/>
              <w:rPr>
                <w:sz w:val="18"/>
              </w:rPr>
            </w:pPr>
          </w:p>
        </w:tc>
      </w:tr>
      <w:tr w:rsidR="00703848" w:rsidRPr="00320BFA" w14:paraId="6F82C611" w14:textId="77777777" w:rsidTr="00B47E98">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F831B3E" w14:textId="77777777" w:rsidR="00703848" w:rsidRPr="00320BFA" w:rsidRDefault="00703848" w:rsidP="00B47E98">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3B8D82A" w14:textId="77777777" w:rsidR="00703848" w:rsidRPr="00320BFA" w:rsidRDefault="00703848" w:rsidP="00703848">
            <w:pPr>
              <w:pStyle w:val="TF-xAvalITEM"/>
            </w:pPr>
            <w:r w:rsidRPr="00320BFA">
              <w:t>OBJETIVOS</w:t>
            </w:r>
          </w:p>
          <w:p w14:paraId="55499767" w14:textId="77777777" w:rsidR="00703848" w:rsidRPr="00320BFA" w:rsidRDefault="00703848" w:rsidP="00B47E98">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03422396" w14:textId="77777777" w:rsidR="00703848" w:rsidRPr="00320BFA" w:rsidRDefault="00703848" w:rsidP="00B47E98">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1B5BEAD1" w14:textId="77777777" w:rsidR="00703848" w:rsidRPr="00320BFA" w:rsidRDefault="00703848" w:rsidP="00B47E98">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04C05AF" w14:textId="77777777" w:rsidR="00703848" w:rsidRPr="00320BFA" w:rsidRDefault="00703848" w:rsidP="00B47E98">
            <w:pPr>
              <w:ind w:left="709" w:hanging="709"/>
              <w:jc w:val="center"/>
              <w:rPr>
                <w:sz w:val="18"/>
              </w:rPr>
            </w:pPr>
          </w:p>
        </w:tc>
      </w:tr>
      <w:tr w:rsidR="00703848" w:rsidRPr="00320BFA" w14:paraId="5B104F8F" w14:textId="77777777" w:rsidTr="00B47E98">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6F55C8F" w14:textId="77777777" w:rsidR="00703848" w:rsidRPr="00320BFA" w:rsidRDefault="00703848" w:rsidP="00B47E98">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DECA076" w14:textId="77777777" w:rsidR="00703848" w:rsidRPr="00320BFA" w:rsidRDefault="00703848" w:rsidP="00B47E98">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49D47F6C" w14:textId="77777777" w:rsidR="00703848" w:rsidRPr="00320BFA" w:rsidRDefault="00703848" w:rsidP="00B47E98">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782920AE" w14:textId="77777777" w:rsidR="00703848" w:rsidRPr="00320BFA" w:rsidRDefault="00703848" w:rsidP="00B47E98">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CD7BA3B" w14:textId="77777777" w:rsidR="00703848" w:rsidRPr="00320BFA" w:rsidRDefault="00703848" w:rsidP="00B47E98">
            <w:pPr>
              <w:ind w:left="709" w:hanging="709"/>
              <w:jc w:val="center"/>
              <w:rPr>
                <w:sz w:val="18"/>
              </w:rPr>
            </w:pPr>
          </w:p>
        </w:tc>
      </w:tr>
      <w:tr w:rsidR="00703848" w:rsidRPr="00320BFA" w14:paraId="4613139D" w14:textId="77777777" w:rsidTr="00B47E98">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BC910E5" w14:textId="77777777" w:rsidR="00703848" w:rsidRPr="00320BFA" w:rsidRDefault="00703848" w:rsidP="00B47E98">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B99E2E8" w14:textId="77777777" w:rsidR="00703848" w:rsidRPr="00EE20C1" w:rsidRDefault="00703848" w:rsidP="00703848">
            <w:pPr>
              <w:pStyle w:val="TF-xAvalITEM"/>
            </w:pPr>
            <w:r w:rsidRPr="00EE20C1">
              <w:t>JUSTIFICATIVA</w:t>
            </w:r>
          </w:p>
          <w:p w14:paraId="29A29D39" w14:textId="77777777" w:rsidR="00703848" w:rsidRPr="00EE20C1" w:rsidRDefault="00703848" w:rsidP="00B47E98">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5E765D5C" w14:textId="77777777" w:rsidR="00703848" w:rsidRPr="00320BFA" w:rsidRDefault="00703848" w:rsidP="00B47E98">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7DE88176" w14:textId="77777777" w:rsidR="00703848" w:rsidRPr="00320BFA" w:rsidRDefault="00703848" w:rsidP="00B47E98">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BBB9369" w14:textId="77777777" w:rsidR="00703848" w:rsidRPr="00320BFA" w:rsidRDefault="00703848" w:rsidP="00B47E98">
            <w:pPr>
              <w:ind w:left="709" w:hanging="709"/>
              <w:jc w:val="center"/>
              <w:rPr>
                <w:sz w:val="18"/>
              </w:rPr>
            </w:pPr>
          </w:p>
        </w:tc>
      </w:tr>
      <w:tr w:rsidR="00703848" w:rsidRPr="00320BFA" w14:paraId="62A12B80" w14:textId="77777777" w:rsidTr="00B47E98">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4E43A29" w14:textId="77777777" w:rsidR="00703848" w:rsidRPr="00320BFA" w:rsidRDefault="00703848" w:rsidP="00B47E98">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29825B7" w14:textId="77777777" w:rsidR="00703848" w:rsidRPr="00EE20C1" w:rsidRDefault="00703848" w:rsidP="00B47E98">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41EBA9C2" w14:textId="77777777" w:rsidR="00703848" w:rsidRPr="00320BFA" w:rsidRDefault="00703848" w:rsidP="00B47E98">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08DC4DDF" w14:textId="77777777" w:rsidR="00703848" w:rsidRPr="00320BFA" w:rsidRDefault="00703848" w:rsidP="00B47E98">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6A4280D" w14:textId="77777777" w:rsidR="00703848" w:rsidRPr="00320BFA" w:rsidRDefault="00703848" w:rsidP="00B47E98">
            <w:pPr>
              <w:ind w:left="709" w:hanging="709"/>
              <w:jc w:val="center"/>
              <w:rPr>
                <w:sz w:val="18"/>
              </w:rPr>
            </w:pPr>
          </w:p>
        </w:tc>
      </w:tr>
      <w:tr w:rsidR="00703848" w:rsidRPr="00320BFA" w14:paraId="64B6635B" w14:textId="77777777" w:rsidTr="00B47E98">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C0EB0DB" w14:textId="77777777" w:rsidR="00703848" w:rsidRPr="00320BFA" w:rsidRDefault="00703848" w:rsidP="00B47E98">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AA395DB" w14:textId="77777777" w:rsidR="00703848" w:rsidRPr="00320BFA" w:rsidRDefault="00703848" w:rsidP="00703848">
            <w:pPr>
              <w:pStyle w:val="TF-xAvalITEM"/>
            </w:pPr>
            <w:r w:rsidRPr="00320BFA">
              <w:t>METODOLOGIA</w:t>
            </w:r>
          </w:p>
          <w:p w14:paraId="30B8B34C" w14:textId="77777777" w:rsidR="00703848" w:rsidRPr="00320BFA" w:rsidRDefault="00703848" w:rsidP="00B47E98">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38C3420D" w14:textId="77777777" w:rsidR="00703848" w:rsidRPr="00320BFA" w:rsidRDefault="00703848" w:rsidP="00B47E98">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35C9C597" w14:textId="77777777" w:rsidR="00703848" w:rsidRPr="00320BFA" w:rsidRDefault="00703848" w:rsidP="00B47E98">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8ADF5AB" w14:textId="77777777" w:rsidR="00703848" w:rsidRPr="00320BFA" w:rsidRDefault="00703848" w:rsidP="00B47E98">
            <w:pPr>
              <w:ind w:left="709" w:hanging="709"/>
              <w:jc w:val="center"/>
              <w:rPr>
                <w:sz w:val="18"/>
              </w:rPr>
            </w:pPr>
          </w:p>
        </w:tc>
      </w:tr>
      <w:tr w:rsidR="00703848" w:rsidRPr="00320BFA" w14:paraId="2B18E382" w14:textId="77777777" w:rsidTr="00B47E98">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40E89C7" w14:textId="77777777" w:rsidR="00703848" w:rsidRPr="00320BFA" w:rsidRDefault="00703848" w:rsidP="00B47E98">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CC86A76" w14:textId="77777777" w:rsidR="00703848" w:rsidRPr="00320BFA" w:rsidRDefault="00703848" w:rsidP="00B47E98">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2FA92289" w14:textId="77777777" w:rsidR="00703848" w:rsidRPr="00320BFA" w:rsidRDefault="00703848" w:rsidP="00B47E98">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069EAA61" w14:textId="77777777" w:rsidR="00703848" w:rsidRPr="00320BFA" w:rsidRDefault="00703848" w:rsidP="00B47E98">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FFAFF18" w14:textId="77777777" w:rsidR="00703848" w:rsidRPr="00320BFA" w:rsidRDefault="00703848" w:rsidP="00B47E98">
            <w:pPr>
              <w:ind w:left="709" w:hanging="709"/>
              <w:jc w:val="center"/>
              <w:rPr>
                <w:sz w:val="18"/>
              </w:rPr>
            </w:pPr>
          </w:p>
        </w:tc>
      </w:tr>
      <w:tr w:rsidR="00703848" w:rsidRPr="00320BFA" w14:paraId="78E291BD" w14:textId="77777777" w:rsidTr="00B47E98">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4DCB702" w14:textId="77777777" w:rsidR="00703848" w:rsidRPr="00320BFA" w:rsidRDefault="00703848" w:rsidP="00B47E98">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265BE30" w14:textId="77777777" w:rsidR="00703848" w:rsidRPr="00801036" w:rsidRDefault="00703848" w:rsidP="00703848">
            <w:pPr>
              <w:pStyle w:val="TF-xAvalITEM"/>
            </w:pPr>
            <w:r w:rsidRPr="00801036">
              <w:t>REVISÃO BIBLIOGRÁFICA (atenção para a diferença de conteúdo entre projeto e pré-projeto)</w:t>
            </w:r>
          </w:p>
          <w:p w14:paraId="243E1806" w14:textId="77777777" w:rsidR="00703848" w:rsidRPr="00801036" w:rsidRDefault="00703848" w:rsidP="00B47E98">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7D2C56D2" w14:textId="77777777" w:rsidR="00703848" w:rsidRPr="00801036" w:rsidRDefault="00703848" w:rsidP="00B47E98">
            <w:pPr>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290BC2C8" w14:textId="77777777" w:rsidR="00703848" w:rsidRPr="00801036" w:rsidRDefault="00703848" w:rsidP="00B47E98">
            <w:pPr>
              <w:ind w:left="709" w:hanging="709"/>
              <w:jc w:val="center"/>
              <w:rPr>
                <w:sz w:val="18"/>
              </w:rPr>
            </w:pPr>
            <w:commentRangeStart w:id="147"/>
            <w:r>
              <w:rPr>
                <w:sz w:val="18"/>
              </w:rPr>
              <w:t>X</w:t>
            </w:r>
            <w:commentRangeEnd w:id="147"/>
            <w:r>
              <w:rPr>
                <w:rStyle w:val="Refdecomentrio"/>
              </w:rPr>
              <w:commentReference w:id="147"/>
            </w:r>
          </w:p>
        </w:tc>
        <w:tc>
          <w:tcPr>
            <w:tcW w:w="262" w:type="pct"/>
            <w:tcBorders>
              <w:top w:val="single" w:sz="4" w:space="0" w:color="auto"/>
              <w:left w:val="single" w:sz="4" w:space="0" w:color="auto"/>
              <w:bottom w:val="single" w:sz="4" w:space="0" w:color="auto"/>
              <w:right w:val="single" w:sz="12" w:space="0" w:color="auto"/>
            </w:tcBorders>
          </w:tcPr>
          <w:p w14:paraId="433C3C50" w14:textId="77777777" w:rsidR="00703848" w:rsidRPr="00320BFA" w:rsidRDefault="00703848" w:rsidP="00B47E98">
            <w:pPr>
              <w:ind w:left="709" w:hanging="709"/>
              <w:jc w:val="center"/>
              <w:rPr>
                <w:sz w:val="18"/>
              </w:rPr>
            </w:pPr>
          </w:p>
        </w:tc>
      </w:tr>
      <w:tr w:rsidR="00703848" w:rsidRPr="00320BFA" w14:paraId="4AB3269D" w14:textId="77777777" w:rsidTr="00B47E98">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26FE0735" w14:textId="77777777" w:rsidR="00703848" w:rsidRPr="00320BFA" w:rsidRDefault="00703848" w:rsidP="00B47E98">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7A67465B" w14:textId="77777777" w:rsidR="00703848" w:rsidRPr="00320BFA" w:rsidRDefault="00703848" w:rsidP="00703848">
            <w:pPr>
              <w:pStyle w:val="TF-xAvalITEM"/>
            </w:pPr>
            <w:r w:rsidRPr="00320BFA">
              <w:t>LINGUAGEM USADA (redação)</w:t>
            </w:r>
          </w:p>
          <w:p w14:paraId="6703038C" w14:textId="77777777" w:rsidR="00703848" w:rsidRPr="00320BFA" w:rsidRDefault="00703848" w:rsidP="00B47E98">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79AC00AD" w14:textId="77777777" w:rsidR="00703848" w:rsidRPr="00320BFA" w:rsidRDefault="00703848" w:rsidP="00B47E98">
            <w:pPr>
              <w:ind w:left="709" w:hanging="709"/>
              <w:jc w:val="center"/>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56A2DF7D" w14:textId="77777777" w:rsidR="00703848" w:rsidRPr="00320BFA" w:rsidRDefault="00703848" w:rsidP="00B47E98">
            <w:pPr>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416494F4" w14:textId="77777777" w:rsidR="00703848" w:rsidRPr="00320BFA" w:rsidRDefault="00703848" w:rsidP="00B47E98">
            <w:pPr>
              <w:ind w:left="709" w:hanging="709"/>
              <w:jc w:val="center"/>
              <w:rPr>
                <w:sz w:val="18"/>
              </w:rPr>
            </w:pPr>
          </w:p>
        </w:tc>
      </w:tr>
      <w:tr w:rsidR="00703848" w:rsidRPr="00320BFA" w14:paraId="3B7ABD8B" w14:textId="77777777" w:rsidTr="00B47E98">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5DD23EF" w14:textId="77777777" w:rsidR="00703848" w:rsidRPr="00320BFA" w:rsidRDefault="00703848" w:rsidP="00B47E98">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FB86BEE" w14:textId="77777777" w:rsidR="00703848" w:rsidRPr="00320BFA" w:rsidRDefault="00703848" w:rsidP="00B47E98">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011156B7" w14:textId="77777777" w:rsidR="00703848" w:rsidRPr="00320BFA" w:rsidRDefault="00703848" w:rsidP="00B47E98">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11386860" w14:textId="77777777" w:rsidR="00703848" w:rsidRPr="00320BFA" w:rsidRDefault="00703848" w:rsidP="00B47E98">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C08DFB4" w14:textId="77777777" w:rsidR="00703848" w:rsidRPr="00320BFA" w:rsidRDefault="00703848" w:rsidP="00B47E98">
            <w:pPr>
              <w:ind w:left="709" w:hanging="709"/>
              <w:jc w:val="center"/>
              <w:rPr>
                <w:sz w:val="18"/>
              </w:rPr>
            </w:pPr>
          </w:p>
        </w:tc>
      </w:tr>
      <w:tr w:rsidR="00703848" w:rsidRPr="00320BFA" w14:paraId="20095A87" w14:textId="77777777" w:rsidTr="00B47E98">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EC641AE" w14:textId="77777777" w:rsidR="00703848" w:rsidRPr="00320BFA" w:rsidRDefault="00703848" w:rsidP="00B47E98">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6D2954A" w14:textId="77777777" w:rsidR="00703848" w:rsidRPr="00320BFA" w:rsidRDefault="00703848" w:rsidP="00703848">
            <w:pPr>
              <w:pStyle w:val="TF-xAvalITEM"/>
            </w:pPr>
            <w:r w:rsidRPr="00320BFA">
              <w:t>ORGANIZAÇÃO E APRESENTAÇÃO GRÁFICA DO TEXTO</w:t>
            </w:r>
          </w:p>
          <w:p w14:paraId="17B61313" w14:textId="77777777" w:rsidR="00703848" w:rsidRPr="00320BFA" w:rsidRDefault="00703848" w:rsidP="00B47E98">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3F06758D" w14:textId="77777777" w:rsidR="00703848" w:rsidRPr="00320BFA" w:rsidRDefault="00703848" w:rsidP="00B47E98">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75D87E28" w14:textId="77777777" w:rsidR="00703848" w:rsidRPr="00320BFA" w:rsidRDefault="00703848" w:rsidP="00B47E98">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D6CBFDE" w14:textId="77777777" w:rsidR="00703848" w:rsidRPr="00320BFA" w:rsidRDefault="00703848" w:rsidP="00B47E98">
            <w:pPr>
              <w:ind w:left="709" w:hanging="709"/>
              <w:jc w:val="center"/>
              <w:rPr>
                <w:sz w:val="18"/>
              </w:rPr>
            </w:pPr>
          </w:p>
        </w:tc>
      </w:tr>
      <w:tr w:rsidR="00703848" w:rsidRPr="00320BFA" w14:paraId="35561FA6" w14:textId="77777777" w:rsidTr="00B47E98">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1E2AD55" w14:textId="77777777" w:rsidR="00703848" w:rsidRPr="00320BFA" w:rsidRDefault="00703848" w:rsidP="00B47E98">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02069E0" w14:textId="77777777" w:rsidR="00703848" w:rsidRPr="00320BFA" w:rsidRDefault="00703848" w:rsidP="00703848">
            <w:pPr>
              <w:pStyle w:val="TF-xAvalITEM"/>
            </w:pPr>
            <w:r w:rsidRPr="00320BFA">
              <w:t>ILUSTRAÇÕES (figuras, quadros, tabelas)</w:t>
            </w:r>
          </w:p>
          <w:p w14:paraId="468A819A" w14:textId="77777777" w:rsidR="00703848" w:rsidRPr="00320BFA" w:rsidRDefault="00703848" w:rsidP="00B47E98">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4A9AD8DF" w14:textId="77777777" w:rsidR="00703848" w:rsidRPr="00320BFA" w:rsidRDefault="00703848" w:rsidP="00B47E98">
            <w:pPr>
              <w:spacing w:before="80" w:after="8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317EBA61" w14:textId="77777777" w:rsidR="00703848" w:rsidRPr="00320BFA" w:rsidRDefault="00703848" w:rsidP="00B47E98">
            <w:pPr>
              <w:spacing w:before="80" w:after="80"/>
              <w:ind w:left="709" w:hanging="709"/>
              <w:jc w:val="center"/>
              <w:rPr>
                <w:sz w:val="18"/>
              </w:rPr>
            </w:pPr>
            <w:commentRangeStart w:id="148"/>
            <w:r>
              <w:rPr>
                <w:sz w:val="18"/>
              </w:rPr>
              <w:t>X</w:t>
            </w:r>
            <w:commentRangeEnd w:id="148"/>
            <w:r>
              <w:rPr>
                <w:rStyle w:val="Refdecomentrio"/>
              </w:rPr>
              <w:commentReference w:id="148"/>
            </w:r>
          </w:p>
        </w:tc>
        <w:tc>
          <w:tcPr>
            <w:tcW w:w="262" w:type="pct"/>
            <w:tcBorders>
              <w:top w:val="single" w:sz="4" w:space="0" w:color="auto"/>
              <w:left w:val="single" w:sz="4" w:space="0" w:color="auto"/>
              <w:bottom w:val="single" w:sz="4" w:space="0" w:color="auto"/>
              <w:right w:val="single" w:sz="12" w:space="0" w:color="auto"/>
            </w:tcBorders>
          </w:tcPr>
          <w:p w14:paraId="65C0ED22" w14:textId="77777777" w:rsidR="00703848" w:rsidRPr="00320BFA" w:rsidRDefault="00703848" w:rsidP="00B47E98">
            <w:pPr>
              <w:spacing w:before="80" w:after="80"/>
              <w:ind w:left="709" w:hanging="709"/>
              <w:jc w:val="center"/>
              <w:rPr>
                <w:sz w:val="18"/>
              </w:rPr>
            </w:pPr>
          </w:p>
        </w:tc>
      </w:tr>
      <w:tr w:rsidR="00703848" w:rsidRPr="00320BFA" w14:paraId="44AD7F4E" w14:textId="77777777" w:rsidTr="00B47E98">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408E52B" w14:textId="77777777" w:rsidR="00703848" w:rsidRPr="00320BFA" w:rsidRDefault="00703848" w:rsidP="00B47E98">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44C6F80" w14:textId="77777777" w:rsidR="00703848" w:rsidRPr="00320BFA" w:rsidRDefault="00703848" w:rsidP="00703848">
            <w:pPr>
              <w:pStyle w:val="TF-xAvalITEM"/>
            </w:pPr>
            <w:r w:rsidRPr="00320BFA">
              <w:t>REFERÊNCIAS E CITAÇÕES</w:t>
            </w:r>
          </w:p>
          <w:p w14:paraId="235E42EA" w14:textId="77777777" w:rsidR="00703848" w:rsidRPr="00320BFA" w:rsidRDefault="00703848" w:rsidP="00B47E98">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7239D46F" w14:textId="77777777" w:rsidR="00703848" w:rsidRPr="00320BFA" w:rsidRDefault="00703848" w:rsidP="00B47E98">
            <w:pPr>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2F97A6D4" w14:textId="77777777" w:rsidR="00703848" w:rsidRPr="00320BFA" w:rsidRDefault="00703848" w:rsidP="00B47E98">
            <w:pPr>
              <w:ind w:left="709" w:hanging="709"/>
              <w:jc w:val="center"/>
              <w:rPr>
                <w:sz w:val="18"/>
              </w:rPr>
            </w:pPr>
            <w:commentRangeStart w:id="149"/>
            <w:r>
              <w:rPr>
                <w:sz w:val="18"/>
              </w:rPr>
              <w:t>X</w:t>
            </w:r>
            <w:commentRangeEnd w:id="149"/>
            <w:r>
              <w:rPr>
                <w:rStyle w:val="Refdecomentrio"/>
              </w:rPr>
              <w:commentReference w:id="149"/>
            </w:r>
          </w:p>
        </w:tc>
        <w:tc>
          <w:tcPr>
            <w:tcW w:w="262" w:type="pct"/>
            <w:tcBorders>
              <w:top w:val="single" w:sz="4" w:space="0" w:color="auto"/>
              <w:left w:val="single" w:sz="4" w:space="0" w:color="auto"/>
              <w:bottom w:val="single" w:sz="4" w:space="0" w:color="auto"/>
              <w:right w:val="single" w:sz="12" w:space="0" w:color="auto"/>
            </w:tcBorders>
          </w:tcPr>
          <w:p w14:paraId="67E7DA45" w14:textId="77777777" w:rsidR="00703848" w:rsidRPr="00320BFA" w:rsidRDefault="00703848" w:rsidP="00B47E98">
            <w:pPr>
              <w:ind w:left="709" w:hanging="709"/>
              <w:jc w:val="center"/>
              <w:rPr>
                <w:sz w:val="18"/>
              </w:rPr>
            </w:pPr>
          </w:p>
        </w:tc>
      </w:tr>
      <w:tr w:rsidR="00703848" w:rsidRPr="00320BFA" w14:paraId="3B5EAB71" w14:textId="77777777" w:rsidTr="00B47E98">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EF99EF0" w14:textId="77777777" w:rsidR="00703848" w:rsidRPr="00320BFA" w:rsidRDefault="00703848" w:rsidP="00B47E98">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9534197" w14:textId="77777777" w:rsidR="00703848" w:rsidRPr="00320BFA" w:rsidRDefault="00703848" w:rsidP="00B47E98">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6A0826FA" w14:textId="77777777" w:rsidR="00703848" w:rsidRPr="00320BFA" w:rsidRDefault="00703848" w:rsidP="00B47E98">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5CC3EF4" w14:textId="77777777" w:rsidR="00703848" w:rsidRPr="00320BFA" w:rsidRDefault="00703848" w:rsidP="00B47E98">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797F354" w14:textId="77777777" w:rsidR="00703848" w:rsidRPr="00320BFA" w:rsidRDefault="00703848" w:rsidP="00B47E98">
            <w:pPr>
              <w:ind w:left="709" w:hanging="709"/>
              <w:jc w:val="center"/>
              <w:rPr>
                <w:sz w:val="18"/>
              </w:rPr>
            </w:pPr>
          </w:p>
        </w:tc>
      </w:tr>
      <w:tr w:rsidR="00703848" w:rsidRPr="00320BFA" w14:paraId="2FB6F177" w14:textId="77777777" w:rsidTr="00B47E98">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9E3E44B" w14:textId="77777777" w:rsidR="00703848" w:rsidRPr="00320BFA" w:rsidRDefault="00703848" w:rsidP="00B47E98">
            <w:pPr>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76B9EDB4" w14:textId="77777777" w:rsidR="00703848" w:rsidRPr="00320BFA" w:rsidRDefault="00703848" w:rsidP="00B47E98">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55E11823" w14:textId="77777777" w:rsidR="00703848" w:rsidRPr="00320BFA" w:rsidRDefault="00703848" w:rsidP="00B47E98">
            <w:pPr>
              <w:ind w:left="709" w:hanging="709"/>
              <w:jc w:val="center"/>
              <w:rPr>
                <w:sz w:val="18"/>
              </w:rPr>
            </w:pPr>
            <w:r>
              <w:rPr>
                <w:sz w:val="18"/>
              </w:rPr>
              <w:t>X</w:t>
            </w:r>
          </w:p>
        </w:tc>
        <w:tc>
          <w:tcPr>
            <w:tcW w:w="266" w:type="pct"/>
            <w:tcBorders>
              <w:top w:val="single" w:sz="4" w:space="0" w:color="auto"/>
              <w:left w:val="single" w:sz="4" w:space="0" w:color="auto"/>
              <w:bottom w:val="single" w:sz="12" w:space="0" w:color="auto"/>
              <w:right w:val="single" w:sz="4" w:space="0" w:color="auto"/>
            </w:tcBorders>
          </w:tcPr>
          <w:p w14:paraId="3767D965" w14:textId="77777777" w:rsidR="00703848" w:rsidRPr="00320BFA" w:rsidRDefault="00703848" w:rsidP="00B47E98">
            <w:pPr>
              <w:ind w:left="709" w:hanging="709"/>
              <w:jc w:val="center"/>
              <w:rPr>
                <w:sz w:val="18"/>
              </w:rPr>
            </w:pPr>
          </w:p>
        </w:tc>
        <w:tc>
          <w:tcPr>
            <w:tcW w:w="262" w:type="pct"/>
            <w:tcBorders>
              <w:top w:val="single" w:sz="4" w:space="0" w:color="auto"/>
              <w:left w:val="single" w:sz="4" w:space="0" w:color="auto"/>
              <w:bottom w:val="single" w:sz="12" w:space="0" w:color="auto"/>
              <w:right w:val="single" w:sz="12" w:space="0" w:color="auto"/>
            </w:tcBorders>
          </w:tcPr>
          <w:p w14:paraId="260BDA00" w14:textId="77777777" w:rsidR="00703848" w:rsidRPr="00320BFA" w:rsidRDefault="00703848" w:rsidP="00B47E98">
            <w:pPr>
              <w:ind w:left="709" w:hanging="709"/>
              <w:jc w:val="center"/>
              <w:rPr>
                <w:sz w:val="18"/>
              </w:rPr>
            </w:pPr>
          </w:p>
        </w:tc>
      </w:tr>
    </w:tbl>
    <w:p w14:paraId="185A364E" w14:textId="77777777" w:rsidR="00703848" w:rsidRDefault="00703848" w:rsidP="0000224C">
      <w:pPr>
        <w:pStyle w:val="TF-xAvalLINHA"/>
        <w:tabs>
          <w:tab w:val="left" w:leader="underscore" w:pos="6237"/>
        </w:tabs>
      </w:pPr>
    </w:p>
    <w:p w14:paraId="2582F76A" w14:textId="7D5899F0" w:rsidR="00703848" w:rsidRDefault="00703848">
      <w:r>
        <w:br w:type="page"/>
      </w:r>
    </w:p>
    <w:p w14:paraId="4788EEA4" w14:textId="77777777" w:rsidR="00703848" w:rsidRDefault="00703848"/>
    <w:tbl>
      <w:tblPr>
        <w:tblW w:w="5000" w:type="pct"/>
        <w:tblLook w:val="0000" w:firstRow="0" w:lastRow="0" w:firstColumn="0" w:lastColumn="0" w:noHBand="0" w:noVBand="0"/>
      </w:tblPr>
      <w:tblGrid>
        <w:gridCol w:w="1716"/>
        <w:gridCol w:w="6788"/>
      </w:tblGrid>
      <w:tr w:rsidR="00703848" w14:paraId="0AE65F82" w14:textId="77777777" w:rsidTr="00671D82">
        <w:trPr>
          <w:trHeight w:val="721"/>
        </w:trPr>
        <w:tc>
          <w:tcPr>
            <w:tcW w:w="988" w:type="pct"/>
            <w:tcBorders>
              <w:top w:val="nil"/>
              <w:left w:val="nil"/>
              <w:bottom w:val="nil"/>
              <w:right w:val="nil"/>
            </w:tcBorders>
            <w:vAlign w:val="center"/>
          </w:tcPr>
          <w:p w14:paraId="436EBEE1" w14:textId="77777777" w:rsidR="00703848" w:rsidRDefault="00703848" w:rsidP="00B30858">
            <w:pPr>
              <w:pStyle w:val="Ttulo3"/>
            </w:pPr>
            <w:r>
              <w:rPr>
                <w:noProof/>
              </w:rPr>
              <w:drawing>
                <wp:inline distT="0" distB="0" distL="0" distR="0" wp14:anchorId="29EF97CB" wp14:editId="679F16FE">
                  <wp:extent cx="943117" cy="590550"/>
                  <wp:effectExtent l="0" t="0" r="9525" b="0"/>
                  <wp:docPr id="1" name="Imagem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log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43117" cy="590550"/>
                          </a:xfrm>
                          <a:prstGeom prst="rect">
                            <a:avLst/>
                          </a:prstGeom>
                          <a:noFill/>
                          <a:ln>
                            <a:noFill/>
                          </a:ln>
                        </pic:spPr>
                      </pic:pic>
                    </a:graphicData>
                  </a:graphic>
                </wp:inline>
              </w:drawing>
            </w:r>
          </w:p>
        </w:tc>
        <w:tc>
          <w:tcPr>
            <w:tcW w:w="4012" w:type="pct"/>
            <w:tcBorders>
              <w:top w:val="nil"/>
              <w:left w:val="nil"/>
              <w:bottom w:val="nil"/>
              <w:right w:val="nil"/>
            </w:tcBorders>
          </w:tcPr>
          <w:p w14:paraId="0A9D84C6" w14:textId="77777777" w:rsidR="00703848" w:rsidRPr="00951D18" w:rsidRDefault="00703848" w:rsidP="00671D82">
            <w:pPr>
              <w:jc w:val="both"/>
              <w:rPr>
                <w:rFonts w:ascii="Arial" w:hAnsi="Arial" w:cs="Arial"/>
                <w:b/>
                <w:smallCaps/>
                <w:sz w:val="22"/>
                <w:szCs w:val="20"/>
              </w:rPr>
            </w:pPr>
            <w:r w:rsidRPr="00951D18">
              <w:rPr>
                <w:rFonts w:ascii="Arial" w:hAnsi="Arial" w:cs="Arial"/>
                <w:b/>
                <w:smallCaps/>
                <w:sz w:val="22"/>
                <w:szCs w:val="20"/>
              </w:rPr>
              <w:t>Universidade Regional de Blumenau</w:t>
            </w:r>
          </w:p>
          <w:p w14:paraId="57FB5AE6" w14:textId="77777777" w:rsidR="00703848" w:rsidRDefault="00703848" w:rsidP="00671D82">
            <w:pPr>
              <w:jc w:val="both"/>
              <w:rPr>
                <w:rFonts w:ascii="Arial" w:hAnsi="Arial" w:cs="Arial"/>
                <w:b/>
                <w:smallCaps/>
                <w:sz w:val="22"/>
                <w:szCs w:val="20"/>
              </w:rPr>
            </w:pPr>
            <w:r w:rsidRPr="00951D18">
              <w:rPr>
                <w:rFonts w:ascii="Arial" w:hAnsi="Arial" w:cs="Arial"/>
                <w:b/>
                <w:smallCaps/>
                <w:sz w:val="22"/>
                <w:szCs w:val="20"/>
              </w:rPr>
              <w:t>Centro de Ciências Exatas e Naturais</w:t>
            </w:r>
          </w:p>
          <w:p w14:paraId="60DB0185" w14:textId="77777777" w:rsidR="00703848" w:rsidRDefault="00703848" w:rsidP="00671D82">
            <w:pPr>
              <w:jc w:val="both"/>
              <w:rPr>
                <w:rFonts w:ascii="Arial" w:hAnsi="Arial" w:cs="Arial"/>
                <w:b/>
                <w:smallCaps/>
                <w:sz w:val="22"/>
                <w:szCs w:val="20"/>
              </w:rPr>
            </w:pPr>
            <w:r w:rsidRPr="00951D18">
              <w:rPr>
                <w:rFonts w:ascii="Arial" w:hAnsi="Arial" w:cs="Arial"/>
                <w:b/>
                <w:smallCaps/>
                <w:sz w:val="22"/>
                <w:szCs w:val="20"/>
              </w:rPr>
              <w:t>Disciplina: Trabalho de Conclusão de Curso I</w:t>
            </w:r>
          </w:p>
          <w:p w14:paraId="4CD62E99" w14:textId="77777777" w:rsidR="00703848" w:rsidRDefault="00703848" w:rsidP="00671D82">
            <w:pPr>
              <w:jc w:val="both"/>
              <w:rPr>
                <w:rFonts w:ascii="Arial" w:hAnsi="Arial" w:cs="Arial"/>
                <w:b/>
                <w:smallCaps/>
                <w:sz w:val="22"/>
                <w:szCs w:val="20"/>
              </w:rPr>
            </w:pPr>
            <w:r>
              <w:rPr>
                <w:rFonts w:ascii="Arial" w:hAnsi="Arial" w:cs="Arial"/>
                <w:b/>
                <w:smallCaps/>
                <w:sz w:val="22"/>
                <w:szCs w:val="20"/>
              </w:rPr>
              <w:t xml:space="preserve">Curso: </w:t>
            </w:r>
            <w:r>
              <w:rPr>
                <w:rFonts w:ascii="Arial" w:hAnsi="Arial" w:cs="Arial"/>
                <w:b/>
                <w:smallCaps/>
                <w:sz w:val="22"/>
                <w:szCs w:val="20"/>
              </w:rPr>
              <w:fldChar w:fldCharType="begin"/>
            </w:r>
            <w:r>
              <w:rPr>
                <w:rFonts w:ascii="Arial" w:hAnsi="Arial" w:cs="Arial"/>
                <w:b/>
                <w:smallCaps/>
                <w:sz w:val="22"/>
                <w:szCs w:val="20"/>
              </w:rPr>
              <w:instrText xml:space="preserve"> MERGEFIELD Curso </w:instrText>
            </w:r>
            <w:r>
              <w:rPr>
                <w:rFonts w:ascii="Arial" w:hAnsi="Arial" w:cs="Arial"/>
                <w:b/>
                <w:smallCaps/>
                <w:sz w:val="22"/>
                <w:szCs w:val="20"/>
              </w:rPr>
              <w:fldChar w:fldCharType="separate"/>
            </w:r>
            <w:r>
              <w:rPr>
                <w:rFonts w:ascii="Arial" w:hAnsi="Arial" w:cs="Arial"/>
                <w:b/>
                <w:smallCaps/>
                <w:noProof/>
                <w:sz w:val="22"/>
                <w:szCs w:val="20"/>
              </w:rPr>
              <w:t>CIÊNCIA DA COMPUTAÇÃO</w:t>
            </w:r>
            <w:r>
              <w:rPr>
                <w:rFonts w:ascii="Arial" w:hAnsi="Arial" w:cs="Arial"/>
                <w:b/>
                <w:smallCaps/>
                <w:sz w:val="22"/>
                <w:szCs w:val="20"/>
              </w:rPr>
              <w:fldChar w:fldCharType="end"/>
            </w:r>
            <w:r>
              <w:rPr>
                <w:rFonts w:ascii="Arial" w:hAnsi="Arial" w:cs="Arial"/>
                <w:b/>
                <w:smallCaps/>
                <w:sz w:val="22"/>
                <w:szCs w:val="20"/>
              </w:rPr>
              <w:t xml:space="preserve"> - BCC</w:t>
            </w:r>
          </w:p>
          <w:p w14:paraId="4FC670E8" w14:textId="77777777" w:rsidR="00703848" w:rsidRPr="00951D18" w:rsidRDefault="00703848" w:rsidP="00671D82">
            <w:pPr>
              <w:jc w:val="both"/>
              <w:rPr>
                <w:smallCaps/>
                <w:sz w:val="22"/>
              </w:rPr>
            </w:pPr>
          </w:p>
        </w:tc>
      </w:tr>
    </w:tbl>
    <w:p w14:paraId="42EAAEEE" w14:textId="77777777" w:rsidR="00703848" w:rsidRDefault="00703848">
      <w:pPr>
        <w:spacing w:line="360" w:lineRule="auto"/>
        <w:rPr>
          <w:rFonts w:ascii="Arial" w:hAnsi="Arial" w:cs="Arial"/>
          <w:sz w:val="22"/>
        </w:rPr>
      </w:pPr>
    </w:p>
    <w:p w14:paraId="4045BCD9" w14:textId="77777777" w:rsidR="00703848" w:rsidRPr="00126703" w:rsidRDefault="00703848" w:rsidP="000C4C02">
      <w:pPr>
        <w:spacing w:line="360" w:lineRule="auto"/>
        <w:jc w:val="center"/>
        <w:rPr>
          <w:rFonts w:ascii="Arial" w:hAnsi="Arial" w:cs="Arial"/>
          <w:b/>
          <w:sz w:val="22"/>
          <w:u w:val="single"/>
        </w:rPr>
      </w:pPr>
      <w:r w:rsidRPr="00126703">
        <w:rPr>
          <w:rFonts w:ascii="Arial" w:hAnsi="Arial" w:cs="Arial"/>
          <w:b/>
          <w:sz w:val="22"/>
          <w:u w:val="single"/>
        </w:rPr>
        <w:t>ATA D</w:t>
      </w:r>
      <w:r>
        <w:rPr>
          <w:rFonts w:ascii="Arial" w:hAnsi="Arial" w:cs="Arial"/>
          <w:b/>
          <w:sz w:val="22"/>
          <w:u w:val="single"/>
        </w:rPr>
        <w:t xml:space="preserve">A </w:t>
      </w:r>
      <w:r w:rsidRPr="00126703">
        <w:rPr>
          <w:rFonts w:ascii="Arial" w:hAnsi="Arial" w:cs="Arial"/>
          <w:b/>
          <w:sz w:val="22"/>
          <w:u w:val="single"/>
        </w:rPr>
        <w:t xml:space="preserve">DEFESA: BANCA </w:t>
      </w:r>
      <w:r>
        <w:rPr>
          <w:rFonts w:ascii="Arial" w:hAnsi="Arial" w:cs="Arial"/>
          <w:b/>
          <w:sz w:val="22"/>
          <w:u w:val="single"/>
        </w:rPr>
        <w:t>DO PRÉ-PROJETO</w:t>
      </w:r>
    </w:p>
    <w:p w14:paraId="4E6AA93F" w14:textId="77777777" w:rsidR="00703848" w:rsidRPr="0022008D" w:rsidRDefault="00703848" w:rsidP="0022008D">
      <w:pPr>
        <w:pStyle w:val="Recuodecorpodetexto"/>
        <w:spacing w:before="120"/>
        <w:jc w:val="both"/>
        <w:rPr>
          <w:rFonts w:ascii="Arial" w:hAnsi="Arial" w:cs="Arial"/>
          <w:sz w:val="22"/>
        </w:rPr>
      </w:pPr>
      <w:r>
        <w:rPr>
          <w:rFonts w:ascii="Arial" w:hAnsi="Arial" w:cs="Arial"/>
          <w:sz w:val="22"/>
        </w:rPr>
        <w:t>Venho,  por  meio  deste</w:t>
      </w:r>
      <w:r w:rsidRPr="00B939B7">
        <w:rPr>
          <w:rFonts w:ascii="Arial" w:hAnsi="Arial" w:cs="Arial"/>
          <w:sz w:val="22"/>
        </w:rPr>
        <w:t>,</w:t>
      </w:r>
      <w:r>
        <w:rPr>
          <w:rFonts w:ascii="Arial" w:hAnsi="Arial" w:cs="Arial"/>
          <w:sz w:val="22"/>
        </w:rPr>
        <w:t xml:space="preserve"> </w:t>
      </w:r>
      <w:r w:rsidRPr="00B939B7">
        <w:rPr>
          <w:rFonts w:ascii="Arial" w:hAnsi="Arial" w:cs="Arial"/>
          <w:sz w:val="22"/>
        </w:rPr>
        <w:t xml:space="preserve"> manifestar</w:t>
      </w:r>
      <w:r>
        <w:rPr>
          <w:rFonts w:ascii="Arial" w:hAnsi="Arial" w:cs="Arial"/>
          <w:sz w:val="22"/>
        </w:rPr>
        <w:t xml:space="preserve"> </w:t>
      </w:r>
      <w:r w:rsidRPr="00B939B7">
        <w:rPr>
          <w:rFonts w:ascii="Arial" w:hAnsi="Arial" w:cs="Arial"/>
          <w:sz w:val="22"/>
        </w:rPr>
        <w:t xml:space="preserve"> </w:t>
      </w:r>
      <w:r>
        <w:rPr>
          <w:rFonts w:ascii="Arial" w:hAnsi="Arial" w:cs="Arial"/>
          <w:sz w:val="22"/>
        </w:rPr>
        <w:t xml:space="preserve">minha  avaliação </w:t>
      </w:r>
      <w:r w:rsidRPr="00B939B7">
        <w:rPr>
          <w:rFonts w:ascii="Arial" w:hAnsi="Arial" w:cs="Arial"/>
          <w:sz w:val="22"/>
        </w:rPr>
        <w:t xml:space="preserve"> sobre</w:t>
      </w:r>
      <w:r>
        <w:rPr>
          <w:rFonts w:ascii="Arial" w:hAnsi="Arial" w:cs="Arial"/>
          <w:sz w:val="22"/>
        </w:rPr>
        <w:t xml:space="preserve">  a  </w:t>
      </w:r>
      <w:r w:rsidRPr="00B30858">
        <w:rPr>
          <w:rFonts w:ascii="Arial" w:hAnsi="Arial" w:cs="Arial"/>
          <w:b/>
          <w:sz w:val="22"/>
        </w:rPr>
        <w:t>apresentação</w:t>
      </w:r>
      <w:r>
        <w:rPr>
          <w:rFonts w:ascii="Arial" w:hAnsi="Arial" w:cs="Arial"/>
          <w:sz w:val="22"/>
        </w:rPr>
        <w:t xml:space="preserve">  d</w:t>
      </w:r>
      <w:r w:rsidRPr="00B939B7">
        <w:rPr>
          <w:rFonts w:ascii="Arial" w:hAnsi="Arial" w:cs="Arial"/>
          <w:sz w:val="22"/>
        </w:rPr>
        <w:t xml:space="preserve">o </w:t>
      </w:r>
      <w:r>
        <w:rPr>
          <w:rFonts w:ascii="Arial" w:hAnsi="Arial" w:cs="Arial"/>
          <w:sz w:val="22"/>
        </w:rPr>
        <w:t xml:space="preserve">  Pré-Projeto  de  TCC </w:t>
      </w:r>
      <w:r w:rsidRPr="00B939B7">
        <w:rPr>
          <w:rFonts w:ascii="Arial" w:hAnsi="Arial" w:cs="Arial"/>
          <w:sz w:val="22"/>
        </w:rPr>
        <w:t>realizado pelo(a) acadêmico(a),</w:t>
      </w:r>
      <w:r>
        <w:rPr>
          <w:rFonts w:ascii="Arial" w:hAnsi="Arial" w:cs="Arial"/>
          <w:sz w:val="22"/>
        </w:rPr>
        <w:t xml:space="preserve"> </w:t>
      </w:r>
      <w:r w:rsidRPr="0022008D">
        <w:rPr>
          <w:rFonts w:ascii="Arial" w:hAnsi="Arial" w:cs="Arial"/>
          <w:sz w:val="22"/>
        </w:rPr>
        <w:t>Otavio</w:t>
      </w:r>
      <w:r>
        <w:rPr>
          <w:rFonts w:ascii="Arial" w:hAnsi="Arial" w:cs="Arial"/>
          <w:sz w:val="22"/>
        </w:rPr>
        <w:t xml:space="preserve"> </w:t>
      </w:r>
      <w:r w:rsidRPr="0022008D">
        <w:rPr>
          <w:rFonts w:ascii="Arial" w:hAnsi="Arial" w:cs="Arial"/>
          <w:sz w:val="22"/>
        </w:rPr>
        <w:t>Augusto</w:t>
      </w:r>
      <w:r>
        <w:rPr>
          <w:rFonts w:ascii="Arial" w:hAnsi="Arial" w:cs="Arial"/>
          <w:sz w:val="22"/>
        </w:rPr>
        <w:t xml:space="preserve"> </w:t>
      </w:r>
      <w:r w:rsidRPr="0022008D">
        <w:rPr>
          <w:rFonts w:ascii="Arial" w:hAnsi="Arial" w:cs="Arial"/>
          <w:sz w:val="22"/>
        </w:rPr>
        <w:t>Passos</w:t>
      </w:r>
      <w:r>
        <w:rPr>
          <w:rFonts w:ascii="Arial" w:hAnsi="Arial" w:cs="Arial"/>
          <w:sz w:val="22"/>
        </w:rPr>
        <w:t xml:space="preserve"> </w:t>
      </w:r>
      <w:r w:rsidRPr="0022008D">
        <w:rPr>
          <w:rFonts w:ascii="Arial" w:hAnsi="Arial" w:cs="Arial"/>
          <w:sz w:val="22"/>
        </w:rPr>
        <w:t>Coelho</w:t>
      </w:r>
      <w:r>
        <w:rPr>
          <w:rFonts w:ascii="Arial" w:hAnsi="Arial" w:cs="Arial"/>
          <w:sz w:val="22"/>
        </w:rPr>
        <w:t xml:space="preserve"> </w:t>
      </w:r>
      <w:r w:rsidRPr="00B939B7">
        <w:rPr>
          <w:rFonts w:ascii="Arial" w:hAnsi="Arial" w:cs="Arial"/>
          <w:sz w:val="22"/>
        </w:rPr>
        <w:t xml:space="preserve">no </w:t>
      </w:r>
      <w:r>
        <w:rPr>
          <w:rFonts w:ascii="Arial" w:hAnsi="Arial" w:cs="Arial"/>
          <w:b/>
          <w:smallCaps/>
          <w:sz w:val="22"/>
        </w:rPr>
        <w:t>SEGUNDO SEMESTRE de 2021</w:t>
      </w:r>
      <w:r w:rsidRPr="00B939B7">
        <w:rPr>
          <w:rFonts w:ascii="Arial" w:hAnsi="Arial" w:cs="Arial"/>
          <w:sz w:val="22"/>
        </w:rPr>
        <w:t xml:space="preserve">, </w:t>
      </w:r>
      <w:r w:rsidRPr="003C5422">
        <w:rPr>
          <w:rFonts w:ascii="Arial" w:hAnsi="Arial" w:cs="Arial"/>
          <w:sz w:val="22"/>
        </w:rPr>
        <w:t>com o título</w:t>
      </w:r>
      <w:r>
        <w:rPr>
          <w:rFonts w:ascii="Arial" w:hAnsi="Arial" w:cs="Arial"/>
          <w:sz w:val="22"/>
        </w:rPr>
        <w:t xml:space="preserve"> </w:t>
      </w:r>
      <w:r w:rsidRPr="0022008D">
        <w:rPr>
          <w:rFonts w:ascii="Arial" w:hAnsi="Arial" w:cs="Arial"/>
          <w:sz w:val="22"/>
        </w:rPr>
        <w:t>FACILITANDO ACESSIBILIDADE DE DALTÔNICOS NA NAVEGAÇÃO WEB</w:t>
      </w:r>
      <w:r w:rsidRPr="003C5422">
        <w:rPr>
          <w:rFonts w:ascii="Arial" w:hAnsi="Arial" w:cs="Arial"/>
          <w:sz w:val="22"/>
        </w:rPr>
        <w:t>.</w:t>
      </w:r>
    </w:p>
    <w:p w14:paraId="6CEBBC9C" w14:textId="77777777" w:rsidR="00703848" w:rsidRDefault="00703848" w:rsidP="00610451">
      <w:pPr>
        <w:pStyle w:val="Recuodecorpodetexto"/>
        <w:spacing w:before="120"/>
        <w:ind w:firstLine="0"/>
        <w:jc w:val="both"/>
        <w:rPr>
          <w:rFonts w:ascii="Arial" w:hAnsi="Arial" w:cs="Arial"/>
          <w:sz w:val="22"/>
        </w:rPr>
      </w:pPr>
    </w:p>
    <w:p w14:paraId="2AAFAE00" w14:textId="77777777" w:rsidR="00703848" w:rsidRDefault="00703848" w:rsidP="00610451">
      <w:pPr>
        <w:pStyle w:val="Recuodecorpodetexto"/>
        <w:spacing w:before="120"/>
        <w:ind w:firstLine="0"/>
        <w:jc w:val="both"/>
        <w:rPr>
          <w:rFonts w:ascii="Arial" w:hAnsi="Arial" w:cs="Arial"/>
          <w:sz w:val="22"/>
        </w:rPr>
      </w:pPr>
      <w:r>
        <w:rPr>
          <w:rFonts w:ascii="Arial" w:hAnsi="Arial" w:cs="Arial"/>
          <w:sz w:val="22"/>
        </w:rPr>
        <w:t>A</w:t>
      </w:r>
      <w:r w:rsidRPr="00B939B7">
        <w:rPr>
          <w:rFonts w:ascii="Arial" w:hAnsi="Arial" w:cs="Arial"/>
          <w:sz w:val="22"/>
        </w:rPr>
        <w:t xml:space="preserve"> referid</w:t>
      </w:r>
      <w:r>
        <w:rPr>
          <w:rFonts w:ascii="Arial" w:hAnsi="Arial" w:cs="Arial"/>
          <w:sz w:val="22"/>
        </w:rPr>
        <w:t>a</w:t>
      </w:r>
      <w:r w:rsidRPr="00B939B7">
        <w:rPr>
          <w:rFonts w:ascii="Arial" w:hAnsi="Arial" w:cs="Arial"/>
          <w:sz w:val="22"/>
        </w:rPr>
        <w:t xml:space="preserve"> </w:t>
      </w:r>
      <w:r>
        <w:rPr>
          <w:rFonts w:ascii="Arial" w:hAnsi="Arial" w:cs="Arial"/>
          <w:sz w:val="22"/>
        </w:rPr>
        <w:t xml:space="preserve">apresentação obteve a seguinte </w:t>
      </w:r>
      <w:r w:rsidRPr="00EE2758">
        <w:rPr>
          <w:rFonts w:ascii="Arial" w:hAnsi="Arial" w:cs="Arial"/>
          <w:sz w:val="22"/>
          <w:u w:val="single"/>
        </w:rPr>
        <w:t>nota</w:t>
      </w:r>
      <w:r w:rsidRPr="00B939B7">
        <w:rPr>
          <w:rFonts w:ascii="Arial" w:hAnsi="Arial" w:cs="Arial"/>
          <w:sz w:val="22"/>
        </w:rPr>
        <w:t>:</w:t>
      </w:r>
    </w:p>
    <w:tbl>
      <w:tblPr>
        <w:tblStyle w:val="GradeClara"/>
        <w:tblW w:w="0" w:type="auto"/>
        <w:jc w:val="center"/>
        <w:tblLayout w:type="fixed"/>
        <w:tblLook w:val="06E0" w:firstRow="1" w:lastRow="1" w:firstColumn="1" w:lastColumn="0" w:noHBand="1" w:noVBand="1"/>
      </w:tblPr>
      <w:tblGrid>
        <w:gridCol w:w="5670"/>
        <w:gridCol w:w="1519"/>
        <w:gridCol w:w="236"/>
      </w:tblGrid>
      <w:tr w:rsidR="00703848" w14:paraId="10731AB8" w14:textId="77777777" w:rsidTr="00716722">
        <w:trPr>
          <w:cnfStyle w:val="100000000000" w:firstRow="1" w:lastRow="0" w:firstColumn="0" w:lastColumn="0" w:oddVBand="0" w:evenVBand="0" w:oddHBand="0" w:evenHBand="0" w:firstRowFirstColumn="0" w:firstRowLastColumn="0" w:lastRowFirstColumn="0" w:lastRowLastColumn="0"/>
          <w:trHeight w:hRule="exact" w:val="603"/>
          <w:jc w:val="center"/>
        </w:trPr>
        <w:tc>
          <w:tcPr>
            <w:cnfStyle w:val="001000000000" w:firstRow="0" w:lastRow="0" w:firstColumn="1" w:lastColumn="0" w:oddVBand="0" w:evenVBand="0" w:oddHBand="0" w:evenHBand="0" w:firstRowFirstColumn="0" w:firstRowLastColumn="0" w:lastRowFirstColumn="0" w:lastRowLastColumn="0"/>
            <w:tcW w:w="5670" w:type="dxa"/>
            <w:vAlign w:val="center"/>
          </w:tcPr>
          <w:p w14:paraId="30B2FD42" w14:textId="77777777" w:rsidR="00703848" w:rsidRDefault="00703848" w:rsidP="00716722">
            <w:pPr>
              <w:pStyle w:val="Corpodetexto"/>
              <w:spacing w:line="240" w:lineRule="auto"/>
              <w:jc w:val="left"/>
              <w:rPr>
                <w:rFonts w:ascii="Arial" w:hAnsi="Arial" w:cs="Arial"/>
                <w:sz w:val="22"/>
              </w:rPr>
            </w:pPr>
            <w:r>
              <w:rPr>
                <w:rFonts w:ascii="Arial" w:hAnsi="Arial" w:cs="Arial"/>
                <w:sz w:val="22"/>
              </w:rPr>
              <w:t>Componente da Banca</w:t>
            </w:r>
          </w:p>
        </w:tc>
        <w:tc>
          <w:tcPr>
            <w:tcW w:w="1519" w:type="dxa"/>
            <w:vAlign w:val="center"/>
          </w:tcPr>
          <w:p w14:paraId="5DAA9CD9" w14:textId="77777777" w:rsidR="00703848" w:rsidRDefault="00703848" w:rsidP="00B30858">
            <w:pPr>
              <w:pStyle w:val="Corpodetexto"/>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Nota</w:t>
            </w:r>
          </w:p>
          <w:p w14:paraId="755022CC" w14:textId="77777777" w:rsidR="00703848" w:rsidRDefault="00703848" w:rsidP="00B30858">
            <w:pPr>
              <w:pStyle w:val="Corpodetexto"/>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(de 0 a 10)</w:t>
            </w:r>
          </w:p>
        </w:tc>
        <w:tc>
          <w:tcPr>
            <w:tcW w:w="236" w:type="dxa"/>
            <w:tcBorders>
              <w:top w:val="nil"/>
              <w:left w:val="single" w:sz="4" w:space="0" w:color="auto"/>
              <w:bottom w:val="nil"/>
              <w:right w:val="nil"/>
            </w:tcBorders>
            <w:vAlign w:val="center"/>
          </w:tcPr>
          <w:p w14:paraId="1E53D084" w14:textId="77777777" w:rsidR="00703848" w:rsidRDefault="00703848" w:rsidP="00B46D59">
            <w:pPr>
              <w:pStyle w:val="Corpodetexto"/>
              <w:spacing w:line="240" w:lineRule="auto"/>
              <w:jc w:val="left"/>
              <w:cnfStyle w:val="100000000000" w:firstRow="1" w:lastRow="0" w:firstColumn="0" w:lastColumn="0" w:oddVBand="0" w:evenVBand="0" w:oddHBand="0" w:evenHBand="0" w:firstRowFirstColumn="0" w:firstRowLastColumn="0" w:lastRowFirstColumn="0" w:lastRowLastColumn="0"/>
              <w:rPr>
                <w:rFonts w:ascii="Arial" w:hAnsi="Arial" w:cs="Arial"/>
                <w:sz w:val="22"/>
              </w:rPr>
            </w:pPr>
          </w:p>
        </w:tc>
      </w:tr>
      <w:tr w:rsidR="00703848" w14:paraId="7883A2C0" w14:textId="77777777" w:rsidTr="00716722">
        <w:trPr>
          <w:cnfStyle w:val="010000000000" w:firstRow="0" w:lastRow="1" w:firstColumn="0" w:lastColumn="0" w:oddVBand="0" w:evenVBand="0" w:oddHBand="0" w:evenHBand="0" w:firstRowFirstColumn="0" w:firstRowLastColumn="0" w:lastRowFirstColumn="0" w:lastRowLastColumn="0"/>
          <w:trHeight w:hRule="exact" w:val="1052"/>
          <w:jc w:val="center"/>
        </w:trPr>
        <w:tc>
          <w:tcPr>
            <w:cnfStyle w:val="001000000000" w:firstRow="0" w:lastRow="0" w:firstColumn="1" w:lastColumn="0" w:oddVBand="0" w:evenVBand="0" w:oddHBand="0" w:evenHBand="0" w:firstRowFirstColumn="0" w:firstRowLastColumn="0" w:lastRowFirstColumn="0" w:lastRowLastColumn="0"/>
            <w:tcW w:w="5670" w:type="dxa"/>
            <w:vAlign w:val="center"/>
          </w:tcPr>
          <w:p w14:paraId="2AD4B240" w14:textId="77777777" w:rsidR="00703848" w:rsidRDefault="00703848" w:rsidP="0054485F">
            <w:pPr>
              <w:pStyle w:val="Corpodetexto"/>
              <w:spacing w:line="240" w:lineRule="auto"/>
              <w:jc w:val="left"/>
              <w:rPr>
                <w:rFonts w:ascii="Arial" w:hAnsi="Arial" w:cs="Arial"/>
                <w:sz w:val="22"/>
              </w:rPr>
            </w:pPr>
            <w:r>
              <w:rPr>
                <w:rFonts w:ascii="Arial" w:hAnsi="Arial" w:cs="Arial"/>
                <w:sz w:val="22"/>
              </w:rPr>
              <w:t xml:space="preserve">Professor(a) Orientador(a): </w:t>
            </w:r>
          </w:p>
          <w:p w14:paraId="3CC71DF0" w14:textId="77777777" w:rsidR="00703848" w:rsidRPr="0022008D" w:rsidRDefault="00703848" w:rsidP="0022008D">
            <w:pPr>
              <w:pStyle w:val="Corpodetexto"/>
              <w:rPr>
                <w:rFonts w:ascii="Arial" w:hAnsi="Arial" w:cs="Arial"/>
                <w:b w:val="0"/>
                <w:bCs w:val="0"/>
                <w:sz w:val="22"/>
              </w:rPr>
            </w:pPr>
            <w:r w:rsidRPr="0022008D">
              <w:rPr>
                <w:rFonts w:ascii="Arial" w:hAnsi="Arial" w:cs="Arial"/>
                <w:b w:val="0"/>
                <w:bCs w:val="0"/>
                <w:sz w:val="22"/>
              </w:rPr>
              <w:t xml:space="preserve"> Luciana Pereira de Araújo </w:t>
            </w:r>
            <w:proofErr w:type="spellStart"/>
            <w:r w:rsidRPr="0022008D">
              <w:rPr>
                <w:rFonts w:ascii="Arial" w:hAnsi="Arial" w:cs="Arial"/>
                <w:b w:val="0"/>
                <w:bCs w:val="0"/>
                <w:sz w:val="22"/>
              </w:rPr>
              <w:t>Kohler</w:t>
            </w:r>
            <w:proofErr w:type="spellEnd"/>
          </w:p>
        </w:tc>
        <w:tc>
          <w:tcPr>
            <w:tcW w:w="1519" w:type="dxa"/>
            <w:vAlign w:val="center"/>
          </w:tcPr>
          <w:p w14:paraId="3DD44E1D" w14:textId="77777777" w:rsidR="00703848" w:rsidRDefault="00703848" w:rsidP="0001192F">
            <w:pPr>
              <w:pStyle w:val="Corpodetexto"/>
              <w:spacing w:line="240" w:lineRule="auto"/>
              <w:jc w:val="center"/>
              <w:cnfStyle w:val="010000000000" w:firstRow="0" w:lastRow="1"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9,5</w:t>
            </w:r>
          </w:p>
        </w:tc>
        <w:tc>
          <w:tcPr>
            <w:tcW w:w="236" w:type="dxa"/>
            <w:tcBorders>
              <w:top w:val="nil"/>
              <w:left w:val="single" w:sz="4" w:space="0" w:color="auto"/>
              <w:bottom w:val="nil"/>
              <w:right w:val="nil"/>
            </w:tcBorders>
            <w:vAlign w:val="center"/>
          </w:tcPr>
          <w:p w14:paraId="14C584C8" w14:textId="77777777" w:rsidR="00703848" w:rsidRDefault="00703848" w:rsidP="00B46D59">
            <w:pPr>
              <w:pStyle w:val="Corpodetexto"/>
              <w:spacing w:line="240" w:lineRule="auto"/>
              <w:jc w:val="left"/>
              <w:cnfStyle w:val="010000000000" w:firstRow="0" w:lastRow="1" w:firstColumn="0" w:lastColumn="0" w:oddVBand="0" w:evenVBand="0" w:oddHBand="0" w:evenHBand="0" w:firstRowFirstColumn="0" w:firstRowLastColumn="0" w:lastRowFirstColumn="0" w:lastRowLastColumn="0"/>
              <w:rPr>
                <w:rFonts w:ascii="Arial" w:hAnsi="Arial" w:cs="Arial"/>
                <w:sz w:val="22"/>
              </w:rPr>
            </w:pPr>
          </w:p>
        </w:tc>
      </w:tr>
    </w:tbl>
    <w:p w14:paraId="6D07A57F" w14:textId="77777777" w:rsidR="00703848" w:rsidRDefault="00703848" w:rsidP="0072263E">
      <w:pPr>
        <w:pStyle w:val="Recuodecorpodetexto"/>
        <w:spacing w:before="240"/>
        <w:ind w:firstLine="0"/>
        <w:jc w:val="both"/>
        <w:rPr>
          <w:rFonts w:ascii="Arial" w:hAnsi="Arial" w:cs="Arial"/>
          <w:sz w:val="22"/>
        </w:rPr>
      </w:pPr>
      <w:r>
        <w:rPr>
          <w:rFonts w:ascii="Arial" w:hAnsi="Arial" w:cs="Arial"/>
          <w:sz w:val="22"/>
        </w:rPr>
        <w:t>A apresentação aconteceu em 21/ 10 / 2021 na sala de reunião virtual do MS-</w:t>
      </w:r>
      <w:proofErr w:type="spellStart"/>
      <w:r>
        <w:rPr>
          <w:rFonts w:ascii="Arial" w:hAnsi="Arial" w:cs="Arial"/>
          <w:sz w:val="22"/>
        </w:rPr>
        <w:t>Teams</w:t>
      </w:r>
      <w:proofErr w:type="spellEnd"/>
      <w:r>
        <w:rPr>
          <w:rFonts w:ascii="Arial" w:hAnsi="Arial" w:cs="Arial"/>
          <w:sz w:val="22"/>
        </w:rPr>
        <w:t xml:space="preserve">, tendo início às 17:30 </w:t>
      </w:r>
      <w:proofErr w:type="spellStart"/>
      <w:r>
        <w:rPr>
          <w:rFonts w:ascii="Arial" w:hAnsi="Arial" w:cs="Arial"/>
          <w:sz w:val="22"/>
        </w:rPr>
        <w:t>hs</w:t>
      </w:r>
      <w:proofErr w:type="spellEnd"/>
      <w:r>
        <w:rPr>
          <w:rFonts w:ascii="Arial" w:hAnsi="Arial" w:cs="Arial"/>
          <w:sz w:val="22"/>
        </w:rPr>
        <w:t xml:space="preserve"> e foi encerrada às 18:00 </w:t>
      </w:r>
      <w:proofErr w:type="spellStart"/>
      <w:r>
        <w:rPr>
          <w:rFonts w:ascii="Arial" w:hAnsi="Arial" w:cs="Arial"/>
          <w:sz w:val="22"/>
        </w:rPr>
        <w:t>hs</w:t>
      </w:r>
      <w:proofErr w:type="spellEnd"/>
      <w:r>
        <w:rPr>
          <w:rFonts w:ascii="Arial" w:hAnsi="Arial" w:cs="Arial"/>
          <w:sz w:val="22"/>
        </w:rPr>
        <w:t>.</w:t>
      </w:r>
    </w:p>
    <w:p w14:paraId="5964DBD1" w14:textId="77777777" w:rsidR="00703848" w:rsidRDefault="00703848" w:rsidP="00584D96">
      <w:pPr>
        <w:spacing w:line="360" w:lineRule="auto"/>
        <w:jc w:val="right"/>
        <w:rPr>
          <w:rFonts w:ascii="Arial" w:hAnsi="Arial" w:cs="Arial"/>
          <w:sz w:val="22"/>
          <w:szCs w:val="22"/>
        </w:rPr>
      </w:pPr>
    </w:p>
    <w:p w14:paraId="0D51C34F" w14:textId="77777777" w:rsidR="00703848" w:rsidRPr="0001192F" w:rsidRDefault="00703848" w:rsidP="0001192F">
      <w:pPr>
        <w:spacing w:line="360" w:lineRule="auto"/>
        <w:jc w:val="both"/>
        <w:rPr>
          <w:rFonts w:ascii="Arial" w:hAnsi="Arial" w:cs="Arial"/>
          <w:sz w:val="18"/>
          <w:szCs w:val="18"/>
        </w:rPr>
      </w:pPr>
      <w:r w:rsidRPr="0001192F">
        <w:rPr>
          <w:rFonts w:ascii="Arial" w:hAnsi="Arial" w:cs="Arial"/>
          <w:b/>
          <w:bCs/>
          <w:sz w:val="18"/>
          <w:szCs w:val="18"/>
        </w:rPr>
        <w:t>ATENÇÃO</w:t>
      </w:r>
      <w:r>
        <w:rPr>
          <w:rFonts w:ascii="Arial" w:hAnsi="Arial" w:cs="Arial"/>
          <w:sz w:val="18"/>
          <w:szCs w:val="18"/>
        </w:rPr>
        <w:t>.</w:t>
      </w:r>
      <w:r w:rsidRPr="0001192F">
        <w:rPr>
          <w:rFonts w:ascii="Arial" w:hAnsi="Arial" w:cs="Arial"/>
          <w:sz w:val="18"/>
          <w:szCs w:val="18"/>
        </w:rPr>
        <w:t xml:space="preserve"> </w:t>
      </w:r>
      <w:r>
        <w:rPr>
          <w:rFonts w:ascii="Arial" w:hAnsi="Arial" w:cs="Arial"/>
          <w:sz w:val="18"/>
          <w:szCs w:val="18"/>
        </w:rPr>
        <w:t xml:space="preserve">A nota acima se refere somente a apresentação do pré-projeto e vai ser repassada para o </w:t>
      </w:r>
      <w:r w:rsidRPr="0001192F">
        <w:rPr>
          <w:rFonts w:ascii="Arial" w:hAnsi="Arial" w:cs="Arial"/>
          <w:sz w:val="18"/>
          <w:szCs w:val="18"/>
        </w:rPr>
        <w:t>aluno (orientando)</w:t>
      </w:r>
      <w:r>
        <w:rPr>
          <w:rFonts w:ascii="Arial" w:hAnsi="Arial" w:cs="Arial"/>
          <w:sz w:val="18"/>
          <w:szCs w:val="18"/>
        </w:rPr>
        <w:t>. Favor preencher os campos acima e enviar por e-mail ao professor de TCC1 (</w:t>
      </w:r>
      <w:hyperlink r:id="rId17" w:history="1">
        <w:r w:rsidRPr="00F72701">
          <w:rPr>
            <w:rStyle w:val="Hyperlink"/>
            <w:rFonts w:ascii="Arial" w:hAnsi="Arial" w:cs="Arial"/>
            <w:sz w:val="18"/>
            <w:szCs w:val="18"/>
          </w:rPr>
          <w:t>dalton@furb.br</w:t>
        </w:r>
      </w:hyperlink>
      <w:r>
        <w:rPr>
          <w:rFonts w:ascii="Arial" w:hAnsi="Arial" w:cs="Arial"/>
          <w:sz w:val="18"/>
          <w:szCs w:val="18"/>
        </w:rPr>
        <w:t xml:space="preserve">). Lembro que os </w:t>
      </w:r>
      <w:r w:rsidRPr="0001192F">
        <w:rPr>
          <w:rFonts w:ascii="Arial" w:hAnsi="Arial" w:cs="Arial"/>
          <w:sz w:val="18"/>
          <w:szCs w:val="18"/>
        </w:rPr>
        <w:t>arquivo</w:t>
      </w:r>
      <w:r>
        <w:rPr>
          <w:rFonts w:ascii="Arial" w:hAnsi="Arial" w:cs="Arial"/>
          <w:sz w:val="18"/>
          <w:szCs w:val="18"/>
        </w:rPr>
        <w:t>s</w:t>
      </w:r>
      <w:r w:rsidRPr="0001192F">
        <w:rPr>
          <w:rFonts w:ascii="Arial" w:hAnsi="Arial" w:cs="Arial"/>
          <w:sz w:val="18"/>
          <w:szCs w:val="18"/>
        </w:rPr>
        <w:t xml:space="preserve"> com as anotações da</w:t>
      </w:r>
      <w:r>
        <w:rPr>
          <w:rFonts w:ascii="Arial" w:hAnsi="Arial" w:cs="Arial"/>
          <w:sz w:val="18"/>
          <w:szCs w:val="18"/>
        </w:rPr>
        <w:t>s</w:t>
      </w:r>
      <w:r w:rsidRPr="0001192F">
        <w:rPr>
          <w:rFonts w:ascii="Arial" w:hAnsi="Arial" w:cs="Arial"/>
          <w:sz w:val="18"/>
          <w:szCs w:val="18"/>
        </w:rPr>
        <w:t xml:space="preserve"> revis</w:t>
      </w:r>
      <w:r>
        <w:rPr>
          <w:rFonts w:ascii="Arial" w:hAnsi="Arial" w:cs="Arial"/>
          <w:sz w:val="18"/>
          <w:szCs w:val="18"/>
        </w:rPr>
        <w:t xml:space="preserve">ões do professor de TCC1 e Avaliador serão </w:t>
      </w:r>
      <w:r w:rsidRPr="0001192F">
        <w:rPr>
          <w:rFonts w:ascii="Arial" w:hAnsi="Arial" w:cs="Arial"/>
          <w:sz w:val="18"/>
          <w:szCs w:val="18"/>
        </w:rPr>
        <w:t>enviado</w:t>
      </w:r>
      <w:r>
        <w:rPr>
          <w:rFonts w:ascii="Arial" w:hAnsi="Arial" w:cs="Arial"/>
          <w:sz w:val="18"/>
          <w:szCs w:val="18"/>
        </w:rPr>
        <w:t>s para o</w:t>
      </w:r>
      <w:r w:rsidRPr="0001192F">
        <w:rPr>
          <w:rFonts w:ascii="Arial" w:hAnsi="Arial" w:cs="Arial"/>
          <w:sz w:val="18"/>
          <w:szCs w:val="18"/>
        </w:rPr>
        <w:t xml:space="preserve"> orientando</w:t>
      </w:r>
      <w:r>
        <w:rPr>
          <w:rFonts w:ascii="Arial" w:hAnsi="Arial" w:cs="Arial"/>
          <w:sz w:val="18"/>
          <w:szCs w:val="18"/>
        </w:rPr>
        <w:t xml:space="preserve"> </w:t>
      </w:r>
      <w:r w:rsidRPr="0001192F">
        <w:rPr>
          <w:rFonts w:ascii="Arial" w:hAnsi="Arial" w:cs="Arial"/>
          <w:sz w:val="18"/>
          <w:szCs w:val="18"/>
        </w:rPr>
        <w:t>e</w:t>
      </w:r>
      <w:r>
        <w:rPr>
          <w:rFonts w:ascii="Arial" w:hAnsi="Arial" w:cs="Arial"/>
          <w:sz w:val="18"/>
          <w:szCs w:val="18"/>
        </w:rPr>
        <w:t xml:space="preserve"> professor </w:t>
      </w:r>
      <w:r w:rsidRPr="0001192F">
        <w:rPr>
          <w:rFonts w:ascii="Arial" w:hAnsi="Arial" w:cs="Arial"/>
          <w:sz w:val="18"/>
          <w:szCs w:val="18"/>
        </w:rPr>
        <w:t>orientador</w:t>
      </w:r>
      <w:r>
        <w:rPr>
          <w:rFonts w:ascii="Arial" w:hAnsi="Arial" w:cs="Arial"/>
          <w:sz w:val="18"/>
          <w:szCs w:val="18"/>
        </w:rPr>
        <w:t xml:space="preserve"> a</w:t>
      </w:r>
      <w:r w:rsidRPr="0001192F">
        <w:rPr>
          <w:rFonts w:ascii="Arial" w:hAnsi="Arial" w:cs="Arial"/>
          <w:sz w:val="18"/>
          <w:szCs w:val="18"/>
        </w:rPr>
        <w:t xml:space="preserve">pós </w:t>
      </w:r>
      <w:r>
        <w:rPr>
          <w:rFonts w:ascii="Arial" w:hAnsi="Arial" w:cs="Arial"/>
          <w:sz w:val="18"/>
          <w:szCs w:val="18"/>
        </w:rPr>
        <w:t>o professor de TCC1 receber esta ata preenchida</w:t>
      </w:r>
      <w:r w:rsidRPr="0001192F">
        <w:rPr>
          <w:rFonts w:ascii="Arial" w:hAnsi="Arial" w:cs="Arial"/>
          <w:sz w:val="18"/>
          <w:szCs w:val="18"/>
        </w:rPr>
        <w:t>. Caso julgue necessário fazer mais alguma consideração relacionada ao pré-projeto ou a defesa, favor usar o espaço abaixo.</w:t>
      </w:r>
    </w:p>
    <w:p w14:paraId="14BE7423" w14:textId="77777777" w:rsidR="00703848" w:rsidRDefault="00703848" w:rsidP="0001192F">
      <w:pPr>
        <w:spacing w:line="360" w:lineRule="auto"/>
        <w:jc w:val="both"/>
        <w:rPr>
          <w:rFonts w:ascii="Arial" w:hAnsi="Arial" w:cs="Arial"/>
          <w:sz w:val="22"/>
          <w:szCs w:val="22"/>
        </w:rPr>
      </w:pPr>
    </w:p>
    <w:p w14:paraId="697A0C4C" w14:textId="77777777" w:rsidR="00703848" w:rsidRDefault="00703848" w:rsidP="0001192F">
      <w:pPr>
        <w:spacing w:line="360" w:lineRule="auto"/>
        <w:rPr>
          <w:rFonts w:ascii="Arial" w:hAnsi="Arial" w:cs="Arial"/>
          <w:sz w:val="22"/>
          <w:szCs w:val="22"/>
        </w:rPr>
      </w:pPr>
      <w:r>
        <w:rPr>
          <w:rFonts w:ascii="Arial" w:hAnsi="Arial" w:cs="Arial"/>
          <w:sz w:val="22"/>
          <w:szCs w:val="22"/>
        </w:rPr>
        <w:t>Observações da apresentação:</w:t>
      </w:r>
    </w:p>
    <w:p w14:paraId="0A36B88C" w14:textId="77777777" w:rsidR="00703848" w:rsidRDefault="00703848" w:rsidP="0001192F">
      <w:pPr>
        <w:spacing w:line="360" w:lineRule="auto"/>
        <w:rPr>
          <w:rFonts w:ascii="Arial" w:hAnsi="Arial" w:cs="Arial"/>
          <w:sz w:val="22"/>
          <w:szCs w:val="22"/>
        </w:rPr>
      </w:pPr>
    </w:p>
    <w:p w14:paraId="70528CC7" w14:textId="77777777" w:rsidR="00703848" w:rsidRDefault="00703848" w:rsidP="0001192F">
      <w:pPr>
        <w:spacing w:line="360" w:lineRule="auto"/>
        <w:rPr>
          <w:rFonts w:ascii="Arial" w:hAnsi="Arial" w:cs="Arial"/>
          <w:sz w:val="22"/>
          <w:szCs w:val="22"/>
        </w:rPr>
      </w:pPr>
      <w:r>
        <w:rPr>
          <w:rFonts w:ascii="Arial" w:hAnsi="Arial" w:cs="Arial"/>
          <w:sz w:val="22"/>
          <w:szCs w:val="22"/>
        </w:rPr>
        <w:t>Minha internet estava um pouco travada, mas consegui acompanhar, só não pude ligar a câmera.</w:t>
      </w:r>
    </w:p>
    <w:p w14:paraId="7DC38E51" w14:textId="77777777" w:rsidR="0080416A" w:rsidRPr="0080416A" w:rsidRDefault="0080416A" w:rsidP="0080416A">
      <w:pPr>
        <w:jc w:val="both"/>
      </w:pPr>
    </w:p>
    <w:sectPr w:rsidR="0080416A" w:rsidRPr="0080416A">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Marcel Hugo" w:date="2021-10-12T14:38:00Z" w:initials="MH">
    <w:p w14:paraId="3DD6CB3A" w14:textId="77777777" w:rsidR="00703848" w:rsidRDefault="00703848">
      <w:pPr>
        <w:pStyle w:val="Textodecomentrio"/>
      </w:pPr>
      <w:r>
        <w:rPr>
          <w:rStyle w:val="Refdecomentrio"/>
        </w:rPr>
        <w:annotationRef/>
      </w:r>
      <w:r>
        <w:t>Textos e imagens?</w:t>
      </w:r>
    </w:p>
  </w:comment>
  <w:comment w:id="4" w:author="Marcel Hugo" w:date="2021-10-12T14:39:00Z" w:initials="MH">
    <w:p w14:paraId="743F4B7B" w14:textId="77777777" w:rsidR="00703848" w:rsidRDefault="00703848">
      <w:pPr>
        <w:pStyle w:val="Textodecomentrio"/>
      </w:pPr>
      <w:r>
        <w:rPr>
          <w:rStyle w:val="Refdecomentrio"/>
        </w:rPr>
        <w:annotationRef/>
      </w:r>
      <w:r>
        <w:t>WCAG?</w:t>
      </w:r>
    </w:p>
  </w:comment>
  <w:comment w:id="36" w:author="Marcel Hugo" w:date="2021-10-12T14:41:00Z" w:initials="MH">
    <w:p w14:paraId="3B3F9E9A" w14:textId="77777777" w:rsidR="00703848" w:rsidRDefault="00703848">
      <w:pPr>
        <w:pStyle w:val="Textodecomentrio"/>
      </w:pPr>
      <w:r>
        <w:rPr>
          <w:rStyle w:val="Refdecomentrio"/>
        </w:rPr>
        <w:annotationRef/>
      </w:r>
      <w:r>
        <w:t>Não fica claro se irá atuar em textos e imagens, ou seja, o ajuste de cores ocorrerá tanto nos elementos textuais do website quanto nas imagens inseridas.</w:t>
      </w:r>
    </w:p>
  </w:comment>
  <w:comment w:id="37" w:author="Marcel Hugo" w:date="2021-10-12T14:42:00Z" w:initials="MH">
    <w:p w14:paraId="12B44999" w14:textId="77777777" w:rsidR="00703848" w:rsidRDefault="00703848">
      <w:pPr>
        <w:pStyle w:val="Textodecomentrio"/>
      </w:pPr>
      <w:r>
        <w:rPr>
          <w:rStyle w:val="Refdecomentrio"/>
        </w:rPr>
        <w:annotationRef/>
      </w:r>
      <w:r>
        <w:t>Uma curiosidade: a extensão exibirá seu conteúdo ajustado na própria página aberta ou ela irá abrir uma nova guia ou janela com o resultado ajustado?</w:t>
      </w:r>
    </w:p>
  </w:comment>
  <w:comment w:id="44" w:author="Marcel Hugo" w:date="2021-10-12T14:33:00Z" w:initials="MH">
    <w:p w14:paraId="29782948" w14:textId="77777777" w:rsidR="00703848" w:rsidRDefault="00703848">
      <w:pPr>
        <w:pStyle w:val="Textodecomentrio"/>
      </w:pPr>
      <w:r>
        <w:rPr>
          <w:rStyle w:val="Refdecomentrio"/>
        </w:rPr>
        <w:annotationRef/>
      </w:r>
      <w:r>
        <w:t>Já poderia ter falado das medidas de acessibilidade WCAG.</w:t>
      </w:r>
    </w:p>
  </w:comment>
  <w:comment w:id="71" w:author="Dalton Solano dos Reis" w:date="2021-10-19T11:43:00Z" w:initials="DSdR">
    <w:p w14:paraId="5EFAC2D0" w14:textId="77777777" w:rsidR="00703848" w:rsidRDefault="00703848">
      <w:pPr>
        <w:pStyle w:val="Textodecomentrio"/>
      </w:pPr>
      <w:r>
        <w:rPr>
          <w:rStyle w:val="Refdecomentrio"/>
        </w:rPr>
        <w:annotationRef/>
      </w:r>
      <w:r>
        <w:t>ACESSIBILIDADE</w:t>
      </w:r>
    </w:p>
  </w:comment>
  <w:comment w:id="72" w:author="Dalton Solano dos Reis" w:date="2021-10-19T10:24:00Z" w:initials="DSdR">
    <w:p w14:paraId="55109A13" w14:textId="77777777" w:rsidR="00703848" w:rsidRDefault="00703848">
      <w:pPr>
        <w:pStyle w:val="Textodecomentrio"/>
      </w:pPr>
      <w:r>
        <w:rPr>
          <w:rStyle w:val="Refdecomentrio"/>
        </w:rPr>
        <w:annotationRef/>
      </w:r>
      <w:r>
        <w:t>Profa.</w:t>
      </w:r>
    </w:p>
  </w:comment>
  <w:comment w:id="74" w:author="Dalton Solano dos Reis" w:date="2021-10-19T10:36:00Z" w:initials="DSdR">
    <w:p w14:paraId="78F3B60C" w14:textId="77777777" w:rsidR="00703848" w:rsidRDefault="00703848">
      <w:pPr>
        <w:pStyle w:val="Textodecomentrio"/>
      </w:pPr>
      <w:r>
        <w:rPr>
          <w:rStyle w:val="Refdecomentrio"/>
        </w:rPr>
        <w:annotationRef/>
      </w:r>
      <w:r>
        <w:t>Remover ponto.</w:t>
      </w:r>
    </w:p>
  </w:comment>
  <w:comment w:id="73" w:author="Dalton Solano dos Reis" w:date="2021-10-19T10:36:00Z" w:initials="DSdR">
    <w:p w14:paraId="389BE0D2" w14:textId="77777777" w:rsidR="00703848" w:rsidRDefault="00703848">
      <w:pPr>
        <w:pStyle w:val="Textodecomentrio"/>
      </w:pPr>
      <w:r>
        <w:rPr>
          <w:rStyle w:val="Refdecomentrio"/>
        </w:rPr>
        <w:annotationRef/>
      </w:r>
      <w:r>
        <w:t>Não itálico.</w:t>
      </w:r>
    </w:p>
  </w:comment>
  <w:comment w:id="89" w:author="Dalton Solano dos Reis" w:date="2021-10-19T11:30:00Z" w:initials="DSdR">
    <w:p w14:paraId="4F0CB8DF" w14:textId="77777777" w:rsidR="00703848" w:rsidRDefault="00703848">
      <w:pPr>
        <w:pStyle w:val="Textodecomentrio"/>
      </w:pPr>
      <w:r>
        <w:rPr>
          <w:rStyle w:val="Refdecomentrio"/>
        </w:rPr>
        <w:annotationRef/>
      </w:r>
      <w:r>
        <w:t>Mais para frente no texto comenta “</w:t>
      </w:r>
      <w:r w:rsidRPr="00604ABD">
        <w:t>ter uma forma de diagnosticar seu tipo específico de discromatopsia</w:t>
      </w:r>
      <w:r>
        <w:t>”</w:t>
      </w:r>
    </w:p>
    <w:p w14:paraId="361D2206" w14:textId="77777777" w:rsidR="00703848" w:rsidRDefault="00703848">
      <w:pPr>
        <w:pStyle w:val="Textodecomentrio"/>
      </w:pPr>
      <w:r>
        <w:t>Não seria mais um objetivo específico?</w:t>
      </w:r>
    </w:p>
  </w:comment>
  <w:comment w:id="91" w:author="Dalton Solano dos Reis" w:date="2021-10-19T10:40:00Z" w:initials="DSdR">
    <w:p w14:paraId="16AEFFF2" w14:textId="77777777" w:rsidR="00703848" w:rsidRDefault="00703848">
      <w:pPr>
        <w:pStyle w:val="Textodecomentrio"/>
      </w:pPr>
      <w:r>
        <w:rPr>
          <w:rStyle w:val="Refdecomentrio"/>
        </w:rPr>
        <w:annotationRef/>
      </w:r>
      <w:r>
        <w:t>tangência</w:t>
      </w:r>
    </w:p>
  </w:comment>
  <w:comment w:id="92" w:author="Dalton Solano dos Reis" w:date="2021-10-19T10:45:00Z" w:initials="DSdR">
    <w:p w14:paraId="529DB07E" w14:textId="77777777" w:rsidR="00703848" w:rsidRDefault="00703848">
      <w:pPr>
        <w:pStyle w:val="Textodecomentrio"/>
      </w:pPr>
      <w:r>
        <w:rPr>
          <w:rStyle w:val="Refdecomentrio"/>
        </w:rPr>
        <w:annotationRef/>
      </w:r>
      <w:r>
        <w:t>Não itálico.</w:t>
      </w:r>
    </w:p>
  </w:comment>
  <w:comment w:id="93" w:author="Dalton Solano dos Reis" w:date="2021-10-19T11:45:00Z" w:initials="DSdR">
    <w:p w14:paraId="0688B9DA" w14:textId="77777777" w:rsidR="00703848" w:rsidRDefault="00703848">
      <w:pPr>
        <w:pStyle w:val="Textodecomentrio"/>
      </w:pPr>
      <w:r>
        <w:rPr>
          <w:rStyle w:val="Refdecomentrio"/>
        </w:rPr>
        <w:annotationRef/>
      </w:r>
      <w:r>
        <w:t>ajustadas</w:t>
      </w:r>
    </w:p>
  </w:comment>
  <w:comment w:id="94" w:author="Dalton Solano dos Reis" w:date="2021-10-19T10:47:00Z" w:initials="DSdR">
    <w:p w14:paraId="464E9F23" w14:textId="77777777" w:rsidR="00703848" w:rsidRDefault="00703848">
      <w:pPr>
        <w:pStyle w:val="Textodecomentrio"/>
      </w:pPr>
      <w:r>
        <w:rPr>
          <w:rStyle w:val="Refdecomentrio"/>
        </w:rPr>
        <w:annotationRef/>
      </w:r>
      <w:r w:rsidRPr="00192AF1">
        <w:t xml:space="preserve">como </w:t>
      </w:r>
      <w:r>
        <w:t>é apresentado este</w:t>
      </w:r>
      <w:r w:rsidRPr="00192AF1">
        <w:t xml:space="preserve"> módulo</w:t>
      </w:r>
    </w:p>
  </w:comment>
  <w:comment w:id="95" w:author="Dalton Solano dos Reis" w:date="2021-10-19T10:49:00Z" w:initials="DSdR">
    <w:p w14:paraId="513BCB5E" w14:textId="77777777" w:rsidR="00703848" w:rsidRDefault="00703848">
      <w:pPr>
        <w:pStyle w:val="Textodecomentrio"/>
      </w:pPr>
      <w:r>
        <w:rPr>
          <w:rStyle w:val="Refdecomentrio"/>
        </w:rPr>
        <w:annotationRef/>
      </w:r>
      <w:r>
        <w:rPr>
          <w:rStyle w:val="Refdecomentrio"/>
        </w:rPr>
        <w:t>C</w:t>
      </w:r>
      <w:r>
        <w:t>aráter perdido.</w:t>
      </w:r>
    </w:p>
  </w:comment>
  <w:comment w:id="96" w:author="Dalton Solano dos Reis" w:date="2021-10-19T10:50:00Z" w:initials="DSdR">
    <w:p w14:paraId="7DF5C430" w14:textId="77777777" w:rsidR="00703848" w:rsidRDefault="00703848">
      <w:pPr>
        <w:pStyle w:val="Textodecomentrio"/>
      </w:pPr>
      <w:r>
        <w:rPr>
          <w:rStyle w:val="Refdecomentrio"/>
        </w:rPr>
        <w:annotationRef/>
      </w:r>
      <w:r>
        <w:t>Inserir ponto final.</w:t>
      </w:r>
    </w:p>
  </w:comment>
  <w:comment w:id="97" w:author="Dalton Solano dos Reis" w:date="2021-10-19T10:54:00Z" w:initials="DSdR">
    <w:p w14:paraId="58746CFB" w14:textId="77777777" w:rsidR="00703848" w:rsidRDefault="00703848">
      <w:pPr>
        <w:pStyle w:val="Textodecomentrio"/>
      </w:pPr>
      <w:r>
        <w:rPr>
          <w:rStyle w:val="Refdecomentrio"/>
        </w:rPr>
        <w:annotationRef/>
      </w:r>
      <w:r>
        <w:t>processada.</w:t>
      </w:r>
    </w:p>
    <w:p w14:paraId="0585C9A8" w14:textId="77777777" w:rsidR="00703848" w:rsidRDefault="00703848">
      <w:pPr>
        <w:pStyle w:val="Textodecomentrio"/>
      </w:pPr>
      <w:r>
        <w:t>“</w:t>
      </w:r>
      <w:proofErr w:type="spellStart"/>
      <w:r>
        <w:t>escaneada</w:t>
      </w:r>
      <w:proofErr w:type="spellEnd"/>
      <w:r>
        <w:t>” é para quando a imagem é obtida pelo scanner.</w:t>
      </w:r>
    </w:p>
  </w:comment>
  <w:comment w:id="98" w:author="Dalton Solano dos Reis" w:date="2021-10-19T10:55:00Z" w:initials="DSdR">
    <w:p w14:paraId="7895D7CB" w14:textId="77777777" w:rsidR="00703848" w:rsidRDefault="00703848">
      <w:pPr>
        <w:pStyle w:val="Textodecomentrio"/>
      </w:pPr>
      <w:r>
        <w:rPr>
          <w:rStyle w:val="Refdecomentrio"/>
        </w:rPr>
        <w:annotationRef/>
      </w:r>
      <w:r>
        <w:rPr>
          <w:rStyle w:val="Refdecomentrio"/>
        </w:rPr>
        <w:t>o</w:t>
      </w:r>
      <w:r>
        <w:t xml:space="preserve"> processamento o resultado</w:t>
      </w:r>
    </w:p>
  </w:comment>
  <w:comment w:id="99" w:author="Dalton Solano dos Reis" w:date="2021-10-19T10:55:00Z" w:initials="DSdR">
    <w:p w14:paraId="27847591" w14:textId="77777777" w:rsidR="00703848" w:rsidRDefault="00703848">
      <w:pPr>
        <w:pStyle w:val="Textodecomentrio"/>
      </w:pPr>
      <w:r>
        <w:rPr>
          <w:rStyle w:val="Refdecomentrio"/>
        </w:rPr>
        <w:annotationRef/>
      </w:r>
      <w:r>
        <w:t>do processamento na</w:t>
      </w:r>
    </w:p>
  </w:comment>
  <w:comment w:id="100" w:author="Dalton Solano dos Reis" w:date="2021-10-19T11:46:00Z" w:initials="DSdR">
    <w:p w14:paraId="1F9F0808" w14:textId="77777777" w:rsidR="00703848" w:rsidRDefault="00703848">
      <w:pPr>
        <w:pStyle w:val="Textodecomentrio"/>
      </w:pPr>
      <w:r>
        <w:rPr>
          <w:rStyle w:val="Refdecomentrio"/>
        </w:rPr>
        <w:annotationRef/>
      </w:r>
      <w:r>
        <w:t>a</w:t>
      </w:r>
    </w:p>
  </w:comment>
  <w:comment w:id="101" w:author="Dalton Solano dos Reis" w:date="2021-10-19T10:56:00Z" w:initials="DSdR">
    <w:p w14:paraId="3303D1E8" w14:textId="77777777" w:rsidR="00703848" w:rsidRDefault="00703848">
      <w:pPr>
        <w:pStyle w:val="Textodecomentrio"/>
      </w:pPr>
      <w:r>
        <w:t xml:space="preserve">Inserir </w:t>
      </w:r>
      <w:r>
        <w:rPr>
          <w:rStyle w:val="Refdecomentrio"/>
        </w:rPr>
        <w:annotationRef/>
      </w:r>
      <w:r>
        <w:rPr>
          <w:rStyle w:val="Refdecomentrio"/>
        </w:rPr>
        <w:t>p</w:t>
      </w:r>
      <w:r>
        <w:t>onto final.</w:t>
      </w:r>
    </w:p>
  </w:comment>
  <w:comment w:id="102" w:author="Dalton Solano dos Reis" w:date="2021-10-19T11:46:00Z" w:initials="DSdR">
    <w:p w14:paraId="34987132" w14:textId="77777777" w:rsidR="00703848" w:rsidRDefault="00703848">
      <w:pPr>
        <w:pStyle w:val="Textodecomentrio"/>
      </w:pPr>
      <w:r>
        <w:rPr>
          <w:rStyle w:val="Refdecomentrio"/>
        </w:rPr>
        <w:annotationRef/>
      </w:r>
      <w:r>
        <w:t>a</w:t>
      </w:r>
    </w:p>
  </w:comment>
  <w:comment w:id="103" w:author="Dalton Solano dos Reis" w:date="2021-10-19T11:47:00Z" w:initials="DSdR">
    <w:p w14:paraId="573B62AE" w14:textId="77777777" w:rsidR="00703848" w:rsidRDefault="00703848">
      <w:pPr>
        <w:pStyle w:val="Textodecomentrio"/>
      </w:pPr>
      <w:r>
        <w:rPr>
          <w:rStyle w:val="Refdecomentrio"/>
        </w:rPr>
        <w:annotationRef/>
      </w:r>
      <w:r w:rsidRPr="00D92ADB">
        <w:t>ajuste</w:t>
      </w:r>
    </w:p>
  </w:comment>
  <w:comment w:id="104" w:author="Dalton Solano dos Reis" w:date="2021-10-19T11:48:00Z" w:initials="DSdR">
    <w:p w14:paraId="1C458D0C" w14:textId="77777777" w:rsidR="00703848" w:rsidRDefault="00703848">
      <w:pPr>
        <w:pStyle w:val="Textodecomentrio"/>
      </w:pPr>
      <w:r>
        <w:rPr>
          <w:rStyle w:val="Refdecomentrio"/>
        </w:rPr>
        <w:annotationRef/>
      </w:r>
      <w:r>
        <w:t>ajuste</w:t>
      </w:r>
    </w:p>
  </w:comment>
  <w:comment w:id="105" w:author="Dalton Solano dos Reis" w:date="2021-10-19T11:48:00Z" w:initials="DSdR">
    <w:p w14:paraId="3340C50D" w14:textId="77777777" w:rsidR="00703848" w:rsidRDefault="00703848">
      <w:pPr>
        <w:pStyle w:val="Textodecomentrio"/>
      </w:pPr>
      <w:r>
        <w:rPr>
          <w:rStyle w:val="Refdecomentrio"/>
        </w:rPr>
        <w:annotationRef/>
      </w:r>
      <w:r>
        <w:t>ajuste</w:t>
      </w:r>
    </w:p>
  </w:comment>
  <w:comment w:id="106" w:author="Dalton Solano dos Reis" w:date="2021-10-19T11:48:00Z" w:initials="DSdR">
    <w:p w14:paraId="56D44655" w14:textId="77777777" w:rsidR="00703848" w:rsidRDefault="00703848">
      <w:pPr>
        <w:pStyle w:val="Textodecomentrio"/>
      </w:pPr>
      <w:r>
        <w:rPr>
          <w:rStyle w:val="Refdecomentrio"/>
        </w:rPr>
        <w:annotationRef/>
      </w:r>
      <w:r>
        <w:t>ajuste</w:t>
      </w:r>
    </w:p>
  </w:comment>
  <w:comment w:id="107" w:author="Dalton Solano dos Reis" w:date="2021-10-19T11:22:00Z" w:initials="DSdR">
    <w:p w14:paraId="289B1714" w14:textId="77777777" w:rsidR="00703848" w:rsidRDefault="00703848">
      <w:pPr>
        <w:pStyle w:val="Textodecomentrio"/>
      </w:pPr>
      <w:r>
        <w:rPr>
          <w:rStyle w:val="Refdecomentrio"/>
        </w:rPr>
        <w:annotationRef/>
      </w:r>
      <w:r>
        <w:t>Borda envolta da figura.</w:t>
      </w:r>
    </w:p>
  </w:comment>
  <w:comment w:id="108" w:author="Dalton Solano dos Reis" w:date="2021-10-19T11:00:00Z" w:initials="DSdR">
    <w:p w14:paraId="60D118D4" w14:textId="77777777" w:rsidR="00703848" w:rsidRDefault="00703848">
      <w:pPr>
        <w:pStyle w:val="Textodecomentrio"/>
      </w:pPr>
      <w:r>
        <w:rPr>
          <w:rStyle w:val="Refdecomentrio"/>
        </w:rPr>
        <w:annotationRef/>
      </w:r>
      <w:r>
        <w:t>Remover ponto final.</w:t>
      </w:r>
    </w:p>
  </w:comment>
  <w:comment w:id="109" w:author="Dalton Solano dos Reis" w:date="2021-10-19T11:21:00Z" w:initials="DSdR">
    <w:p w14:paraId="50B2708E" w14:textId="77777777" w:rsidR="00703848" w:rsidRDefault="00703848">
      <w:pPr>
        <w:pStyle w:val="Textodecomentrio"/>
      </w:pPr>
      <w:r>
        <w:rPr>
          <w:rStyle w:val="Refdecomentrio"/>
        </w:rPr>
        <w:annotationRef/>
      </w:r>
      <w:r>
        <w:t>Inserir ponto final.</w:t>
      </w:r>
    </w:p>
  </w:comment>
  <w:comment w:id="117" w:author="Dalton Solano dos Reis" w:date="2021-10-19T11:22:00Z" w:initials="DSdR">
    <w:p w14:paraId="6894D4DF" w14:textId="77777777" w:rsidR="00703848" w:rsidRDefault="00703848">
      <w:pPr>
        <w:pStyle w:val="Textodecomentrio"/>
      </w:pPr>
      <w:r>
        <w:rPr>
          <w:rStyle w:val="Refdecomentrio"/>
        </w:rPr>
        <w:annotationRef/>
      </w:r>
      <w:r>
        <w:t>Nessa seção</w:t>
      </w:r>
    </w:p>
  </w:comment>
  <w:comment w:id="126" w:author="Dalton Solano dos Reis" w:date="2021-10-19T11:23:00Z" w:initials="DSdR">
    <w:p w14:paraId="30B74E52" w14:textId="77777777" w:rsidR="00703848" w:rsidRDefault="00703848">
      <w:pPr>
        <w:pStyle w:val="Textodecomentrio"/>
      </w:pPr>
      <w:r>
        <w:rPr>
          <w:rStyle w:val="Refdecomentrio"/>
        </w:rPr>
        <w:annotationRef/>
      </w:r>
      <w:r>
        <w:t>Móvel</w:t>
      </w:r>
    </w:p>
  </w:comment>
  <w:comment w:id="127" w:author="Dalton Solano dos Reis" w:date="2021-10-19T11:49:00Z" w:initials="DSdR">
    <w:p w14:paraId="03447B6E" w14:textId="77777777" w:rsidR="00703848" w:rsidRDefault="00703848">
      <w:pPr>
        <w:pStyle w:val="Textodecomentrio"/>
      </w:pPr>
      <w:r>
        <w:rPr>
          <w:rStyle w:val="Refdecomentrio"/>
        </w:rPr>
        <w:annotationRef/>
      </w:r>
      <w:r>
        <w:rPr>
          <w:rStyle w:val="Refdecomentrio"/>
        </w:rPr>
        <w:t>A</w:t>
      </w:r>
      <w:r>
        <w:t>juste</w:t>
      </w:r>
    </w:p>
  </w:comment>
  <w:comment w:id="128" w:author="Dalton Solano dos Reis" w:date="2021-10-19T11:22:00Z" w:initials="DSdR">
    <w:p w14:paraId="753FE40E" w14:textId="77777777" w:rsidR="00703848" w:rsidRDefault="00703848">
      <w:pPr>
        <w:pStyle w:val="Textodecomentrio"/>
      </w:pPr>
      <w:r>
        <w:rPr>
          <w:rStyle w:val="Refdecomentrio"/>
        </w:rPr>
        <w:annotationRef/>
      </w:r>
      <w:r>
        <w:t>Inserir ponto final.</w:t>
      </w:r>
    </w:p>
  </w:comment>
  <w:comment w:id="129" w:author="Dalton Solano dos Reis" w:date="2021-10-19T11:24:00Z" w:initials="DSdR">
    <w:p w14:paraId="2F1CD6AA" w14:textId="77777777" w:rsidR="00703848" w:rsidRDefault="00703848">
      <w:pPr>
        <w:pStyle w:val="Textodecomentrio"/>
      </w:pPr>
      <w:r>
        <w:rPr>
          <w:rStyle w:val="Refdecomentrio"/>
        </w:rPr>
        <w:annotationRef/>
      </w:r>
      <w:r>
        <w:t>ação</w:t>
      </w:r>
    </w:p>
  </w:comment>
  <w:comment w:id="130" w:author="Dalton Solano dos Reis" w:date="2021-10-19T11:50:00Z" w:initials="DSdR">
    <w:p w14:paraId="0063FF9E" w14:textId="77777777" w:rsidR="00703848" w:rsidRDefault="00703848">
      <w:pPr>
        <w:pStyle w:val="Textodecomentrio"/>
      </w:pPr>
      <w:r>
        <w:rPr>
          <w:rStyle w:val="Refdecomentrio"/>
        </w:rPr>
        <w:annotationRef/>
      </w:r>
      <w:r>
        <w:t>ajuste</w:t>
      </w:r>
    </w:p>
  </w:comment>
  <w:comment w:id="131" w:author="Dalton Solano dos Reis" w:date="2021-10-19T11:26:00Z" w:initials="DSdR">
    <w:p w14:paraId="17520B4B" w14:textId="77777777" w:rsidR="00703848" w:rsidRDefault="00703848">
      <w:pPr>
        <w:pStyle w:val="Textodecomentrio"/>
      </w:pPr>
      <w:r>
        <w:rPr>
          <w:rStyle w:val="Refdecomentrio"/>
        </w:rPr>
        <w:annotationRef/>
      </w:r>
      <w:r>
        <w:t>Não sei se “respectivamente” faz sentido nesta frase.</w:t>
      </w:r>
    </w:p>
  </w:comment>
  <w:comment w:id="132" w:author="Dalton Solano dos Reis" w:date="2021-10-19T11:26:00Z" w:initials="DSdR">
    <w:p w14:paraId="41880D3F" w14:textId="77777777" w:rsidR="00703848" w:rsidRDefault="00703848">
      <w:pPr>
        <w:pStyle w:val="Textodecomentrio"/>
      </w:pPr>
      <w:r>
        <w:rPr>
          <w:rStyle w:val="Refdecomentrio"/>
        </w:rPr>
        <w:annotationRef/>
      </w:r>
      <w:r>
        <w:t>entradas</w:t>
      </w:r>
    </w:p>
  </w:comment>
  <w:comment w:id="133" w:author="Dalton Solano dos Reis" w:date="2021-10-19T11:28:00Z" w:initials="DSdR">
    <w:p w14:paraId="1B70F94B" w14:textId="77777777" w:rsidR="00703848" w:rsidRDefault="00703848">
      <w:pPr>
        <w:pStyle w:val="Textodecomentrio"/>
      </w:pPr>
      <w:r>
        <w:rPr>
          <w:rStyle w:val="Refdecomentrio"/>
        </w:rPr>
        <w:annotationRef/>
      </w:r>
      <w:r>
        <w:t>usuário; e</w:t>
      </w:r>
    </w:p>
  </w:comment>
  <w:comment w:id="134" w:author="Dalton Solano dos Reis" w:date="2021-10-19T11:35:00Z" w:initials="DSdR">
    <w:p w14:paraId="58188245" w14:textId="77777777" w:rsidR="00703848" w:rsidRDefault="00703848">
      <w:pPr>
        <w:pStyle w:val="Textodecomentrio"/>
      </w:pPr>
      <w:r>
        <w:rPr>
          <w:rStyle w:val="Refdecomentrio"/>
        </w:rPr>
        <w:annotationRef/>
      </w:r>
      <w:r>
        <w:t>Arrumar alinhamento margem.</w:t>
      </w:r>
    </w:p>
  </w:comment>
  <w:comment w:id="135" w:author="Dalton Solano dos Reis" w:date="2021-10-19T11:34:00Z" w:initials="DSdR">
    <w:p w14:paraId="3F4A6A9B" w14:textId="77777777" w:rsidR="00703848" w:rsidRDefault="00703848">
      <w:pPr>
        <w:pStyle w:val="Textodecomentrio"/>
      </w:pPr>
      <w:r>
        <w:rPr>
          <w:rStyle w:val="Refdecomentrio"/>
        </w:rPr>
        <w:annotationRef/>
      </w:r>
      <w:r>
        <w:t>Qual ferramenta vai usar para fazer a especificação?</w:t>
      </w:r>
    </w:p>
  </w:comment>
  <w:comment w:id="136" w:author="Dalton Solano dos Reis" w:date="2021-10-19T11:55:00Z" w:initials="DSdR">
    <w:p w14:paraId="24E89879" w14:textId="77777777" w:rsidR="00703848" w:rsidRDefault="00703848">
      <w:pPr>
        <w:pStyle w:val="Textodecomentrio"/>
      </w:pPr>
      <w:r>
        <w:rPr>
          <w:rStyle w:val="Refdecomentrio"/>
        </w:rPr>
        <w:annotationRef/>
      </w:r>
      <w:r>
        <w:t>Arrumar referência cruzada.</w:t>
      </w:r>
    </w:p>
  </w:comment>
  <w:comment w:id="138" w:author="Dalton Solano dos Reis" w:date="2021-10-19T11:36:00Z" w:initials="DSdR">
    <w:p w14:paraId="0A2E1D79" w14:textId="77777777" w:rsidR="00703848" w:rsidRDefault="00703848">
      <w:pPr>
        <w:pStyle w:val="Textodecomentrio"/>
      </w:pPr>
      <w:r>
        <w:rPr>
          <w:rStyle w:val="Refdecomentrio"/>
        </w:rPr>
        <w:annotationRef/>
      </w:r>
      <w:r>
        <w:t>Remover.</w:t>
      </w:r>
    </w:p>
  </w:comment>
  <w:comment w:id="139" w:author="Dalton Solano dos Reis" w:date="2021-10-19T11:36:00Z" w:initials="DSdR">
    <w:p w14:paraId="262D5152" w14:textId="77777777" w:rsidR="00703848" w:rsidRDefault="00703848">
      <w:pPr>
        <w:pStyle w:val="Textodecomentrio"/>
      </w:pPr>
      <w:r>
        <w:rPr>
          <w:rStyle w:val="Refdecomentrio"/>
        </w:rPr>
        <w:annotationRef/>
      </w:r>
      <w:r>
        <w:t>maio</w:t>
      </w:r>
    </w:p>
  </w:comment>
  <w:comment w:id="140" w:author="Dalton Solano dos Reis" w:date="2021-10-19T11:52:00Z" w:initials="DSdR">
    <w:p w14:paraId="339590A1" w14:textId="77777777" w:rsidR="00703848" w:rsidRDefault="00703848">
      <w:pPr>
        <w:pStyle w:val="Textodecomentrio"/>
      </w:pPr>
      <w:r>
        <w:rPr>
          <w:rStyle w:val="Refdecomentrio"/>
        </w:rPr>
        <w:annotationRef/>
      </w:r>
      <w:r>
        <w:t>Acrescentar sobre medidas de acessibilidade WCAG.</w:t>
      </w:r>
    </w:p>
  </w:comment>
  <w:comment w:id="141" w:author="Dalton Solano dos Reis" w:date="2021-10-19T11:36:00Z" w:initials="DSdR">
    <w:p w14:paraId="0BDA422A" w14:textId="77777777" w:rsidR="00703848" w:rsidRDefault="00703848">
      <w:pPr>
        <w:pStyle w:val="Textodecomentrio"/>
      </w:pPr>
      <w:r>
        <w:rPr>
          <w:rStyle w:val="Refdecomentrio"/>
        </w:rPr>
        <w:annotationRef/>
      </w:r>
      <w:r>
        <w:t>Esta seção</w:t>
      </w:r>
    </w:p>
  </w:comment>
  <w:comment w:id="142" w:author="Dalton Solano dos Reis" w:date="2021-10-19T11:38:00Z" w:initials="DSdR">
    <w:p w14:paraId="4F28F849" w14:textId="77777777" w:rsidR="00703848" w:rsidRDefault="00703848">
      <w:pPr>
        <w:pStyle w:val="Textodecomentrio"/>
      </w:pPr>
      <w:r>
        <w:rPr>
          <w:rStyle w:val="Refdecomentrio"/>
        </w:rPr>
        <w:annotationRef/>
      </w:r>
      <w:r>
        <w:t>Espaço em branco após a vírgula.</w:t>
      </w:r>
    </w:p>
  </w:comment>
  <w:comment w:id="144" w:author="Dalton Solano dos Reis" w:date="2021-10-19T10:49:00Z" w:initials="DSdR">
    <w:p w14:paraId="71C9D6BE" w14:textId="77777777" w:rsidR="00703848" w:rsidRDefault="00703848">
      <w:pPr>
        <w:pStyle w:val="Textodecomentrio"/>
      </w:pPr>
      <w:r>
        <w:rPr>
          <w:rStyle w:val="Refdecomentrio"/>
        </w:rPr>
        <w:annotationRef/>
      </w:r>
      <w:r>
        <w:t>Falta ano .. 2008.</w:t>
      </w:r>
    </w:p>
  </w:comment>
  <w:comment w:id="145" w:author="Dalton Solano dos Reis" w:date="2021-10-19T11:39:00Z" w:initials="DSdR">
    <w:p w14:paraId="67402923" w14:textId="77777777" w:rsidR="00703848" w:rsidRDefault="00703848">
      <w:pPr>
        <w:pStyle w:val="Textodecomentrio"/>
      </w:pPr>
      <w:r>
        <w:rPr>
          <w:rStyle w:val="Refdecomentrio"/>
        </w:rPr>
        <w:annotationRef/>
      </w:r>
      <w:r>
        <w:t>Ordem alfabética.</w:t>
      </w:r>
    </w:p>
  </w:comment>
  <w:comment w:id="146" w:author="Dalton Solano dos Reis" w:date="2021-10-19T11:39:00Z" w:initials="DSdR">
    <w:p w14:paraId="23771622" w14:textId="77777777" w:rsidR="00703848" w:rsidRDefault="00703848">
      <w:pPr>
        <w:pStyle w:val="Textodecomentrio"/>
      </w:pPr>
      <w:r>
        <w:rPr>
          <w:rStyle w:val="Refdecomentrio"/>
        </w:rPr>
        <w:annotationRef/>
      </w:r>
      <w:r>
        <w:t>Falta o ano 2019.</w:t>
      </w:r>
    </w:p>
  </w:comment>
  <w:comment w:id="147" w:author="Dalton Solano dos Reis" w:date="2021-10-19T11:56:00Z" w:initials="DSdR">
    <w:p w14:paraId="2A98D7D7" w14:textId="77777777" w:rsidR="00703848" w:rsidRDefault="00703848">
      <w:pPr>
        <w:pStyle w:val="Textodecomentrio"/>
      </w:pPr>
      <w:r>
        <w:rPr>
          <w:rStyle w:val="Refdecomentrio"/>
        </w:rPr>
        <w:annotationRef/>
      </w:r>
      <w:r>
        <w:rPr>
          <w:rStyle w:val="Refdecomentrio"/>
        </w:rPr>
        <w:t>M</w:t>
      </w:r>
      <w:r>
        <w:t>edidas de acessibilidade WCAG</w:t>
      </w:r>
    </w:p>
  </w:comment>
  <w:comment w:id="148" w:author="Dalton Solano dos Reis" w:date="2021-10-19T11:56:00Z" w:initials="DSdR">
    <w:p w14:paraId="449D2381" w14:textId="77777777" w:rsidR="00703848" w:rsidRDefault="00703848">
      <w:pPr>
        <w:pStyle w:val="Textodecomentrio"/>
      </w:pPr>
      <w:r>
        <w:rPr>
          <w:rStyle w:val="Refdecomentrio"/>
        </w:rPr>
        <w:annotationRef/>
      </w:r>
      <w:r>
        <w:t>Indicadas no texto.</w:t>
      </w:r>
    </w:p>
  </w:comment>
  <w:comment w:id="149" w:author="Dalton Solano dos Reis" w:date="2021-10-19T11:53:00Z" w:initials="DSdR">
    <w:p w14:paraId="5B67E1E1" w14:textId="77777777" w:rsidR="00703848" w:rsidRDefault="00703848">
      <w:pPr>
        <w:pStyle w:val="Textodecomentrio"/>
      </w:pPr>
      <w:r>
        <w:rPr>
          <w:rStyle w:val="Refdecomentrio"/>
        </w:rPr>
        <w:annotationRef/>
      </w:r>
      <w:r>
        <w:t>Indicadas no texto.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DD6CB3A" w15:done="0"/>
  <w15:commentEx w15:paraId="743F4B7B" w15:done="0"/>
  <w15:commentEx w15:paraId="3B3F9E9A" w15:done="0"/>
  <w15:commentEx w15:paraId="12B44999" w15:done="0"/>
  <w15:commentEx w15:paraId="29782948" w15:done="0"/>
  <w15:commentEx w15:paraId="5EFAC2D0" w15:done="0"/>
  <w15:commentEx w15:paraId="55109A13" w15:done="0"/>
  <w15:commentEx w15:paraId="78F3B60C" w15:done="0"/>
  <w15:commentEx w15:paraId="389BE0D2" w15:done="0"/>
  <w15:commentEx w15:paraId="361D2206" w15:done="0"/>
  <w15:commentEx w15:paraId="16AEFFF2" w15:done="0"/>
  <w15:commentEx w15:paraId="529DB07E" w15:done="0"/>
  <w15:commentEx w15:paraId="0688B9DA" w15:done="0"/>
  <w15:commentEx w15:paraId="464E9F23" w15:done="0"/>
  <w15:commentEx w15:paraId="513BCB5E" w15:done="0"/>
  <w15:commentEx w15:paraId="7DF5C430" w15:done="0"/>
  <w15:commentEx w15:paraId="0585C9A8" w15:done="0"/>
  <w15:commentEx w15:paraId="7895D7CB" w15:done="0"/>
  <w15:commentEx w15:paraId="27847591" w15:done="0"/>
  <w15:commentEx w15:paraId="1F9F0808" w15:done="0"/>
  <w15:commentEx w15:paraId="3303D1E8" w15:done="0"/>
  <w15:commentEx w15:paraId="34987132" w15:done="0"/>
  <w15:commentEx w15:paraId="573B62AE" w15:done="0"/>
  <w15:commentEx w15:paraId="1C458D0C" w15:done="0"/>
  <w15:commentEx w15:paraId="3340C50D" w15:done="0"/>
  <w15:commentEx w15:paraId="56D44655" w15:done="0"/>
  <w15:commentEx w15:paraId="289B1714" w15:done="0"/>
  <w15:commentEx w15:paraId="60D118D4" w15:done="0"/>
  <w15:commentEx w15:paraId="50B2708E" w15:done="0"/>
  <w15:commentEx w15:paraId="6894D4DF" w15:done="0"/>
  <w15:commentEx w15:paraId="30B74E52" w15:done="0"/>
  <w15:commentEx w15:paraId="03447B6E" w15:done="0"/>
  <w15:commentEx w15:paraId="753FE40E" w15:done="0"/>
  <w15:commentEx w15:paraId="2F1CD6AA" w15:done="0"/>
  <w15:commentEx w15:paraId="0063FF9E" w15:done="0"/>
  <w15:commentEx w15:paraId="17520B4B" w15:done="0"/>
  <w15:commentEx w15:paraId="41880D3F" w15:done="0"/>
  <w15:commentEx w15:paraId="1B70F94B" w15:done="0"/>
  <w15:commentEx w15:paraId="58188245" w15:done="0"/>
  <w15:commentEx w15:paraId="3F4A6A9B" w15:done="0"/>
  <w15:commentEx w15:paraId="24E89879" w15:done="0"/>
  <w15:commentEx w15:paraId="0A2E1D79" w15:done="0"/>
  <w15:commentEx w15:paraId="262D5152" w15:done="0"/>
  <w15:commentEx w15:paraId="339590A1" w15:done="0"/>
  <w15:commentEx w15:paraId="0BDA422A" w15:done="0"/>
  <w15:commentEx w15:paraId="4F28F849" w15:done="0"/>
  <w15:commentEx w15:paraId="71C9D6BE" w15:done="0"/>
  <w15:commentEx w15:paraId="67402923" w15:done="0"/>
  <w15:commentEx w15:paraId="23771622" w15:done="0"/>
  <w15:commentEx w15:paraId="2A98D7D7" w15:done="0"/>
  <w15:commentEx w15:paraId="449D2381" w15:done="0"/>
  <w15:commentEx w15:paraId="5B67E1E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01C71" w16cex:dateUtc="2021-10-12T17:38:00Z"/>
  <w16cex:commentExtensible w16cex:durableId="25101CA1" w16cex:dateUtc="2021-10-12T17:39:00Z"/>
  <w16cex:commentExtensible w16cex:durableId="25101D12" w16cex:dateUtc="2021-10-12T17:41:00Z"/>
  <w16cex:commentExtensible w16cex:durableId="25101D65" w16cex:dateUtc="2021-10-12T17:42:00Z"/>
  <w16cex:commentExtensible w16cex:durableId="25101B24" w16cex:dateUtc="2021-10-12T17:33:00Z"/>
  <w16cex:commentExtensible w16cex:durableId="25192DE8" w16cex:dateUtc="2021-10-19T14:43:00Z"/>
  <w16cex:commentExtensible w16cex:durableId="25191B6F" w16cex:dateUtc="2021-10-19T13:24:00Z"/>
  <w16cex:commentExtensible w16cex:durableId="25191E3A" w16cex:dateUtc="2021-10-19T13:36:00Z"/>
  <w16cex:commentExtensible w16cex:durableId="25191E45" w16cex:dateUtc="2021-10-19T13:36:00Z"/>
  <w16cex:commentExtensible w16cex:durableId="25192AEA" w16cex:dateUtc="2021-10-19T14:30:00Z"/>
  <w16cex:commentExtensible w16cex:durableId="25191F34" w16cex:dateUtc="2021-10-19T13:40:00Z"/>
  <w16cex:commentExtensible w16cex:durableId="25192032" w16cex:dateUtc="2021-10-19T13:45:00Z"/>
  <w16cex:commentExtensible w16cex:durableId="25192E5E" w16cex:dateUtc="2021-10-19T14:45:00Z"/>
  <w16cex:commentExtensible w16cex:durableId="251920B0" w16cex:dateUtc="2021-10-19T13:47:00Z"/>
  <w16cex:commentExtensible w16cex:durableId="25192157" w16cex:dateUtc="2021-10-19T13:49:00Z"/>
  <w16cex:commentExtensible w16cex:durableId="25192178" w16cex:dateUtc="2021-10-19T13:50:00Z"/>
  <w16cex:commentExtensible w16cex:durableId="25192254" w16cex:dateUtc="2021-10-19T13:54:00Z"/>
  <w16cex:commentExtensible w16cex:durableId="25192288" w16cex:dateUtc="2021-10-19T13:55:00Z"/>
  <w16cex:commentExtensible w16cex:durableId="251922AD" w16cex:dateUtc="2021-10-19T13:55:00Z"/>
  <w16cex:commentExtensible w16cex:durableId="25192EA1" w16cex:dateUtc="2021-10-19T14:46:00Z"/>
  <w16cex:commentExtensible w16cex:durableId="251922CC" w16cex:dateUtc="2021-10-19T13:56:00Z"/>
  <w16cex:commentExtensible w16cex:durableId="25192EB2" w16cex:dateUtc="2021-10-19T14:46:00Z"/>
  <w16cex:commentExtensible w16cex:durableId="25192EE5" w16cex:dateUtc="2021-10-19T14:47:00Z"/>
  <w16cex:commentExtensible w16cex:durableId="25192EF3" w16cex:dateUtc="2021-10-19T14:48:00Z"/>
  <w16cex:commentExtensible w16cex:durableId="25192EFE" w16cex:dateUtc="2021-10-19T14:48:00Z"/>
  <w16cex:commentExtensible w16cex:durableId="25192F26" w16cex:dateUtc="2021-10-19T14:48:00Z"/>
  <w16cex:commentExtensible w16cex:durableId="251928DD" w16cex:dateUtc="2021-10-19T14:22:00Z"/>
  <w16cex:commentExtensible w16cex:durableId="251923DE" w16cex:dateUtc="2021-10-19T14:00:00Z"/>
  <w16cex:commentExtensible w16cex:durableId="251928C8" w16cex:dateUtc="2021-10-19T14:21:00Z"/>
  <w16cex:commentExtensible w16cex:durableId="251928EB" w16cex:dateUtc="2021-10-19T14:22:00Z"/>
  <w16cex:commentExtensible w16cex:durableId="2519291E" w16cex:dateUtc="2021-10-19T14:23:00Z"/>
  <w16cex:commentExtensible w16cex:durableId="25192F3A" w16cex:dateUtc="2021-10-19T14:49:00Z"/>
  <w16cex:commentExtensible w16cex:durableId="25192909" w16cex:dateUtc="2021-10-19T14:22:00Z"/>
  <w16cex:commentExtensible w16cex:durableId="25192953" w16cex:dateUtc="2021-10-19T14:24:00Z"/>
  <w16cex:commentExtensible w16cex:durableId="25192F7E" w16cex:dateUtc="2021-10-19T14:50:00Z"/>
  <w16cex:commentExtensible w16cex:durableId="251929CE" w16cex:dateUtc="2021-10-19T14:26:00Z"/>
  <w16cex:commentExtensible w16cex:durableId="25192A02" w16cex:dateUtc="2021-10-19T14:26:00Z"/>
  <w16cex:commentExtensible w16cex:durableId="25192A61" w16cex:dateUtc="2021-10-19T14:28:00Z"/>
  <w16cex:commentExtensible w16cex:durableId="25192C01" w16cex:dateUtc="2021-10-19T14:35:00Z"/>
  <w16cex:commentExtensible w16cex:durableId="25192BB3" w16cex:dateUtc="2021-10-19T14:34:00Z"/>
  <w16cex:commentExtensible w16cex:durableId="251930AD" w16cex:dateUtc="2021-10-19T14:55:00Z"/>
  <w16cex:commentExtensible w16cex:durableId="25192C50" w16cex:dateUtc="2021-10-19T14:36:00Z"/>
  <w16cex:commentExtensible w16cex:durableId="25192C21" w16cex:dateUtc="2021-10-19T14:36:00Z"/>
  <w16cex:commentExtensible w16cex:durableId="25193007" w16cex:dateUtc="2021-10-19T14:52:00Z"/>
  <w16cex:commentExtensible w16cex:durableId="25192C5A" w16cex:dateUtc="2021-10-19T14:36:00Z"/>
  <w16cex:commentExtensible w16cex:durableId="25192CCE" w16cex:dateUtc="2021-10-19T14:38:00Z"/>
  <w16cex:commentExtensible w16cex:durableId="25192129" w16cex:dateUtc="2021-10-19T13:49:00Z"/>
  <w16cex:commentExtensible w16cex:durableId="25192CE4" w16cex:dateUtc="2021-10-19T14:39:00Z"/>
  <w16cex:commentExtensible w16cex:durableId="25192CF4" w16cex:dateUtc="2021-10-19T14:39:00Z"/>
  <w16cex:commentExtensible w16cex:durableId="25193102" w16cex:dateUtc="2021-10-19T14:56:00Z"/>
  <w16cex:commentExtensible w16cex:durableId="251930E0" w16cex:dateUtc="2021-10-19T14:56:00Z"/>
  <w16cex:commentExtensible w16cex:durableId="25193040" w16cex:dateUtc="2021-10-19T14: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D6CB3A" w16cid:durableId="25101C71"/>
  <w16cid:commentId w16cid:paraId="743F4B7B" w16cid:durableId="25101CA1"/>
  <w16cid:commentId w16cid:paraId="3B3F9E9A" w16cid:durableId="25101D12"/>
  <w16cid:commentId w16cid:paraId="12B44999" w16cid:durableId="25101D65"/>
  <w16cid:commentId w16cid:paraId="29782948" w16cid:durableId="25101B24"/>
  <w16cid:commentId w16cid:paraId="5EFAC2D0" w16cid:durableId="25192DE8"/>
  <w16cid:commentId w16cid:paraId="55109A13" w16cid:durableId="25191B6F"/>
  <w16cid:commentId w16cid:paraId="78F3B60C" w16cid:durableId="25191E3A"/>
  <w16cid:commentId w16cid:paraId="389BE0D2" w16cid:durableId="25191E45"/>
  <w16cid:commentId w16cid:paraId="361D2206" w16cid:durableId="25192AEA"/>
  <w16cid:commentId w16cid:paraId="16AEFFF2" w16cid:durableId="25191F34"/>
  <w16cid:commentId w16cid:paraId="529DB07E" w16cid:durableId="25192032"/>
  <w16cid:commentId w16cid:paraId="0688B9DA" w16cid:durableId="25192E5E"/>
  <w16cid:commentId w16cid:paraId="464E9F23" w16cid:durableId="251920B0"/>
  <w16cid:commentId w16cid:paraId="513BCB5E" w16cid:durableId="25192157"/>
  <w16cid:commentId w16cid:paraId="7DF5C430" w16cid:durableId="25192178"/>
  <w16cid:commentId w16cid:paraId="0585C9A8" w16cid:durableId="25192254"/>
  <w16cid:commentId w16cid:paraId="7895D7CB" w16cid:durableId="25192288"/>
  <w16cid:commentId w16cid:paraId="27847591" w16cid:durableId="251922AD"/>
  <w16cid:commentId w16cid:paraId="1F9F0808" w16cid:durableId="25192EA1"/>
  <w16cid:commentId w16cid:paraId="3303D1E8" w16cid:durableId="251922CC"/>
  <w16cid:commentId w16cid:paraId="34987132" w16cid:durableId="25192EB2"/>
  <w16cid:commentId w16cid:paraId="573B62AE" w16cid:durableId="25192EE5"/>
  <w16cid:commentId w16cid:paraId="1C458D0C" w16cid:durableId="25192EF3"/>
  <w16cid:commentId w16cid:paraId="3340C50D" w16cid:durableId="25192EFE"/>
  <w16cid:commentId w16cid:paraId="56D44655" w16cid:durableId="25192F26"/>
  <w16cid:commentId w16cid:paraId="289B1714" w16cid:durableId="251928DD"/>
  <w16cid:commentId w16cid:paraId="60D118D4" w16cid:durableId="251923DE"/>
  <w16cid:commentId w16cid:paraId="50B2708E" w16cid:durableId="251928C8"/>
  <w16cid:commentId w16cid:paraId="6894D4DF" w16cid:durableId="251928EB"/>
  <w16cid:commentId w16cid:paraId="30B74E52" w16cid:durableId="2519291E"/>
  <w16cid:commentId w16cid:paraId="03447B6E" w16cid:durableId="25192F3A"/>
  <w16cid:commentId w16cid:paraId="753FE40E" w16cid:durableId="25192909"/>
  <w16cid:commentId w16cid:paraId="2F1CD6AA" w16cid:durableId="25192953"/>
  <w16cid:commentId w16cid:paraId="0063FF9E" w16cid:durableId="25192F7E"/>
  <w16cid:commentId w16cid:paraId="17520B4B" w16cid:durableId="251929CE"/>
  <w16cid:commentId w16cid:paraId="41880D3F" w16cid:durableId="25192A02"/>
  <w16cid:commentId w16cid:paraId="1B70F94B" w16cid:durableId="25192A61"/>
  <w16cid:commentId w16cid:paraId="58188245" w16cid:durableId="25192C01"/>
  <w16cid:commentId w16cid:paraId="3F4A6A9B" w16cid:durableId="25192BB3"/>
  <w16cid:commentId w16cid:paraId="24E89879" w16cid:durableId="251930AD"/>
  <w16cid:commentId w16cid:paraId="0A2E1D79" w16cid:durableId="25192C50"/>
  <w16cid:commentId w16cid:paraId="262D5152" w16cid:durableId="25192C21"/>
  <w16cid:commentId w16cid:paraId="339590A1" w16cid:durableId="25193007"/>
  <w16cid:commentId w16cid:paraId="0BDA422A" w16cid:durableId="25192C5A"/>
  <w16cid:commentId w16cid:paraId="4F28F849" w16cid:durableId="25192CCE"/>
  <w16cid:commentId w16cid:paraId="71C9D6BE" w16cid:durableId="25192129"/>
  <w16cid:commentId w16cid:paraId="67402923" w16cid:durableId="25192CE4"/>
  <w16cid:commentId w16cid:paraId="23771622" w16cid:durableId="25192CF4"/>
  <w16cid:commentId w16cid:paraId="2A98D7D7" w16cid:durableId="25193102"/>
  <w16cid:commentId w16cid:paraId="449D2381" w16cid:durableId="251930E0"/>
  <w16cid:commentId w16cid:paraId="5B67E1E1" w16cid:durableId="251930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3F857" w14:textId="77777777" w:rsidR="00703848" w:rsidRDefault="00703848" w:rsidP="00703848">
      <w:r>
        <w:separator/>
      </w:r>
    </w:p>
  </w:endnote>
  <w:endnote w:type="continuationSeparator" w:id="0">
    <w:p w14:paraId="60DCE294" w14:textId="77777777" w:rsidR="00703848" w:rsidRDefault="00703848" w:rsidP="00703848">
      <w:r>
        <w:continuationSeparator/>
      </w:r>
    </w:p>
  </w:endnote>
  <w:endnote w:id="1">
    <w:p w14:paraId="232E6F1E" w14:textId="77777777" w:rsidR="00703848" w:rsidRDefault="00703848" w:rsidP="000C5436">
      <w:pPr>
        <w:pStyle w:val="TF-xAvalLINHA"/>
        <w:tabs>
          <w:tab w:val="left" w:leader="underscore" w:pos="6237"/>
        </w:tabs>
      </w:pPr>
    </w:p>
    <w:p w14:paraId="4769993B" w14:textId="77777777" w:rsidR="00703848" w:rsidRDefault="00703848" w:rsidP="000C5436">
      <w:pPr>
        <w:pStyle w:val="TF-xAvalTTULO"/>
        <w:ind w:left="0" w:firstLine="0"/>
        <w:jc w:val="left"/>
      </w:pPr>
    </w:p>
    <w:p w14:paraId="39284347" w14:textId="77777777" w:rsidR="00703848" w:rsidRDefault="00703848">
      <w:pPr>
        <w:pStyle w:val="Textodenotadefim"/>
      </w:pPr>
    </w:p>
  </w:endnote>
  <w:endnote w:id="2">
    <w:p w14:paraId="3B5162A9" w14:textId="77777777" w:rsidR="00703848" w:rsidRPr="00C15B92" w:rsidRDefault="00703848" w:rsidP="00C15B92">
      <w:pPr>
        <w:pStyle w:val="Textodenotadefim"/>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C469B" w14:textId="77777777" w:rsidR="00703848" w:rsidRDefault="00703848" w:rsidP="00703848">
      <w:r>
        <w:separator/>
      </w:r>
    </w:p>
  </w:footnote>
  <w:footnote w:type="continuationSeparator" w:id="0">
    <w:p w14:paraId="4EF2F7F7" w14:textId="77777777" w:rsidR="00703848" w:rsidRDefault="00703848" w:rsidP="007038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73BEE10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cel Hugo">
    <w15:presenceInfo w15:providerId="None" w15:userId="Marcel Hugo"/>
  </w15:person>
  <w15:person w15:author="Dalton Solano dos Reis">
    <w15:presenceInfo w15:providerId="AD" w15:userId="S::dalton@furb.br::6af4c44a-d9df-45de-a1b2-d9ee411f49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6D0"/>
    <w:rsid w:val="0029300C"/>
    <w:rsid w:val="0036712C"/>
    <w:rsid w:val="003C5448"/>
    <w:rsid w:val="00557348"/>
    <w:rsid w:val="005A5022"/>
    <w:rsid w:val="00703848"/>
    <w:rsid w:val="0080416A"/>
    <w:rsid w:val="00A10D80"/>
    <w:rsid w:val="00A151C9"/>
    <w:rsid w:val="00BC76D0"/>
    <w:rsid w:val="00C169FA"/>
    <w:rsid w:val="00C228D3"/>
    <w:rsid w:val="00DF6E9B"/>
    <w:rsid w:val="00FB6F9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E73F1"/>
  <w15:chartTrackingRefBased/>
  <w15:docId w15:val="{5D1C6105-EC14-664D-B44B-93EF353B1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TF-TÍTULO 1"/>
    <w:basedOn w:val="Normal"/>
    <w:next w:val="TF-TEXTO"/>
    <w:link w:val="Ttulo1Char"/>
    <w:autoRedefine/>
    <w:qFormat/>
    <w:rsid w:val="00703848"/>
    <w:pPr>
      <w:keepNext/>
      <w:keepLines/>
      <w:tabs>
        <w:tab w:val="left" w:pos="284"/>
      </w:tabs>
      <w:spacing w:before="120" w:line="360" w:lineRule="auto"/>
      <w:ind w:left="284" w:hanging="284"/>
      <w:jc w:val="both"/>
      <w:outlineLvl w:val="0"/>
    </w:pPr>
    <w:rPr>
      <w:rFonts w:ascii="Times New Roman" w:eastAsia="Times New Roman" w:hAnsi="Times New Roman" w:cs="Times New Roman"/>
      <w:b/>
      <w:caps/>
      <w:sz w:val="20"/>
      <w:lang w:eastAsia="pt-BR"/>
    </w:rPr>
  </w:style>
  <w:style w:type="paragraph" w:styleId="Ttulo2">
    <w:name w:val="heading 2"/>
    <w:aliases w:val="TF-TÍTULO 2"/>
    <w:next w:val="TF-TEXTO"/>
    <w:link w:val="Ttulo2Char"/>
    <w:autoRedefine/>
    <w:qFormat/>
    <w:rsid w:val="00703848"/>
    <w:pPr>
      <w:keepNext/>
      <w:keepLines/>
      <w:spacing w:before="120" w:after="120"/>
      <w:ind w:left="567" w:hanging="567"/>
      <w:jc w:val="both"/>
      <w:outlineLvl w:val="1"/>
    </w:pPr>
    <w:rPr>
      <w:rFonts w:ascii="Times New Roman" w:eastAsia="Times New Roman" w:hAnsi="Times New Roman" w:cs="Times New Roman"/>
      <w:caps/>
      <w:color w:val="000000"/>
      <w:sz w:val="20"/>
      <w:szCs w:val="20"/>
      <w:lang w:eastAsia="pt-BR"/>
    </w:rPr>
  </w:style>
  <w:style w:type="paragraph" w:styleId="Ttulo3">
    <w:name w:val="heading 3"/>
    <w:aliases w:val="TF-TÍTULO 3"/>
    <w:basedOn w:val="Normal"/>
    <w:next w:val="Normal"/>
    <w:link w:val="Ttulo3Char"/>
    <w:qFormat/>
    <w:rsid w:val="00703848"/>
    <w:pPr>
      <w:keepNext/>
      <w:jc w:val="center"/>
      <w:outlineLvl w:val="2"/>
    </w:pPr>
    <w:rPr>
      <w:rFonts w:ascii="Arial" w:eastAsia="Times New Roman" w:hAnsi="Arial" w:cs="Arial"/>
      <w:b/>
      <w:szCs w:val="20"/>
      <w:lang w:eastAsia="pt-BR"/>
    </w:rPr>
  </w:style>
  <w:style w:type="paragraph" w:styleId="Ttulo4">
    <w:name w:val="heading 4"/>
    <w:aliases w:val="TF-TÍTULO 4"/>
    <w:next w:val="TF-TEXTO"/>
    <w:link w:val="Ttulo4Char"/>
    <w:autoRedefine/>
    <w:qFormat/>
    <w:rsid w:val="00703848"/>
    <w:pPr>
      <w:keepNext/>
      <w:keepLines/>
      <w:spacing w:before="240" w:line="360" w:lineRule="auto"/>
      <w:ind w:left="992" w:hanging="992"/>
      <w:jc w:val="both"/>
      <w:outlineLvl w:val="3"/>
    </w:pPr>
    <w:rPr>
      <w:rFonts w:ascii="Times New Roman" w:eastAsia="Times New Roman" w:hAnsi="Times New Roman" w:cs="Times New Roman"/>
      <w:color w:val="000000"/>
      <w:sz w:val="20"/>
      <w:szCs w:val="20"/>
      <w:lang w:eastAsia="pt-BR"/>
    </w:rPr>
  </w:style>
  <w:style w:type="paragraph" w:styleId="Ttulo5">
    <w:name w:val="heading 5"/>
    <w:aliases w:val="TF-TÍTULO 5"/>
    <w:next w:val="TF-TEXTO"/>
    <w:link w:val="Ttulo5Char"/>
    <w:autoRedefine/>
    <w:qFormat/>
    <w:rsid w:val="00703848"/>
    <w:pPr>
      <w:keepNext/>
      <w:keepLines/>
      <w:spacing w:before="240" w:line="360" w:lineRule="auto"/>
      <w:ind w:left="1134" w:hanging="1134"/>
      <w:jc w:val="both"/>
      <w:outlineLvl w:val="4"/>
    </w:pPr>
    <w:rPr>
      <w:rFonts w:ascii="Times New Roman" w:eastAsia="Times New Roman" w:hAnsi="Times New Roman" w:cs="Times New Roman"/>
      <w:color w:val="000000"/>
      <w:sz w:val="20"/>
      <w:szCs w:val="20"/>
      <w:lang w:eastAsia="pt-BR"/>
    </w:rPr>
  </w:style>
  <w:style w:type="paragraph" w:styleId="Ttulo6">
    <w:name w:val="heading 6"/>
    <w:next w:val="TF-TEXTO"/>
    <w:link w:val="Ttulo6Char"/>
    <w:autoRedefine/>
    <w:qFormat/>
    <w:rsid w:val="00703848"/>
    <w:pPr>
      <w:keepNext/>
      <w:spacing w:before="360" w:after="240"/>
      <w:ind w:left="1276" w:hanging="1276"/>
      <w:jc w:val="both"/>
      <w:outlineLvl w:val="5"/>
    </w:pPr>
    <w:rPr>
      <w:rFonts w:ascii="Times New Roman" w:eastAsia="Times New Roman" w:hAnsi="Times New Roman" w:cs="Times New Roman"/>
      <w:noProof/>
      <w:color w:val="000000"/>
      <w:szCs w:val="20"/>
      <w:lang w:eastAsia="pt-BR"/>
    </w:rPr>
  </w:style>
  <w:style w:type="paragraph" w:styleId="Ttulo7">
    <w:name w:val="heading 7"/>
    <w:next w:val="TF-TEXTO"/>
    <w:link w:val="Ttulo7Char"/>
    <w:autoRedefine/>
    <w:qFormat/>
    <w:rsid w:val="00703848"/>
    <w:pPr>
      <w:keepNext/>
      <w:spacing w:before="360" w:after="240"/>
      <w:ind w:left="1559" w:hanging="1559"/>
      <w:jc w:val="both"/>
      <w:outlineLvl w:val="6"/>
    </w:pPr>
    <w:rPr>
      <w:rFonts w:ascii="Times" w:eastAsia="Times New Roman" w:hAnsi="Times" w:cs="Times New Roman"/>
      <w:szCs w:val="20"/>
      <w:lang w:eastAsia="pt-BR"/>
    </w:rPr>
  </w:style>
  <w:style w:type="paragraph" w:styleId="Ttulo8">
    <w:name w:val="heading 8"/>
    <w:next w:val="TF-TEXTO"/>
    <w:link w:val="Ttulo8Char"/>
    <w:autoRedefine/>
    <w:qFormat/>
    <w:rsid w:val="00703848"/>
    <w:pPr>
      <w:keepNext/>
      <w:spacing w:before="360" w:after="240"/>
      <w:ind w:left="1843" w:hanging="1843"/>
      <w:jc w:val="both"/>
      <w:outlineLvl w:val="7"/>
    </w:pPr>
    <w:rPr>
      <w:rFonts w:ascii="Times" w:eastAsia="Times New Roman" w:hAnsi="Times" w:cs="Times New Roman"/>
      <w:color w:val="000000"/>
      <w:szCs w:val="20"/>
      <w:lang w:eastAsia="pt-BR"/>
    </w:rPr>
  </w:style>
  <w:style w:type="paragraph" w:styleId="Ttulo9">
    <w:name w:val="heading 9"/>
    <w:next w:val="TF-TEXTO"/>
    <w:link w:val="Ttulo9Char"/>
    <w:qFormat/>
    <w:rsid w:val="00703848"/>
    <w:pPr>
      <w:keepNext/>
      <w:spacing w:before="360" w:after="360"/>
      <w:ind w:left="1985" w:hanging="1985"/>
      <w:jc w:val="both"/>
      <w:outlineLvl w:val="8"/>
    </w:pPr>
    <w:rPr>
      <w:rFonts w:ascii="Times New Roman" w:eastAsia="Times New Roman" w:hAnsi="Times New Roman" w:cs="Times New Roman"/>
      <w:b/>
      <w:color w:val="00000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aliases w:val="TF-TÍTULO 3 Char"/>
    <w:basedOn w:val="Fontepargpadro"/>
    <w:link w:val="Ttulo3"/>
    <w:rsid w:val="00703848"/>
    <w:rPr>
      <w:rFonts w:ascii="Arial" w:eastAsia="Times New Roman" w:hAnsi="Arial" w:cs="Arial"/>
      <w:b/>
      <w:szCs w:val="20"/>
      <w:lang w:eastAsia="pt-BR"/>
    </w:rPr>
  </w:style>
  <w:style w:type="paragraph" w:styleId="Recuodecorpodetexto">
    <w:name w:val="Body Text Indent"/>
    <w:basedOn w:val="Normal"/>
    <w:link w:val="RecuodecorpodetextoChar"/>
    <w:semiHidden/>
    <w:rsid w:val="00703848"/>
    <w:pPr>
      <w:spacing w:line="360" w:lineRule="auto"/>
      <w:ind w:firstLine="708"/>
    </w:pPr>
    <w:rPr>
      <w:rFonts w:ascii="Times New Roman" w:eastAsia="Times New Roman" w:hAnsi="Times New Roman" w:cs="Times New Roman"/>
      <w:lang w:eastAsia="pt-BR"/>
    </w:rPr>
  </w:style>
  <w:style w:type="character" w:customStyle="1" w:styleId="RecuodecorpodetextoChar">
    <w:name w:val="Recuo de corpo de texto Char"/>
    <w:basedOn w:val="Fontepargpadro"/>
    <w:link w:val="Recuodecorpodetexto"/>
    <w:semiHidden/>
    <w:rsid w:val="00703848"/>
    <w:rPr>
      <w:rFonts w:ascii="Times New Roman" w:eastAsia="Times New Roman" w:hAnsi="Times New Roman" w:cs="Times New Roman"/>
      <w:lang w:eastAsia="pt-BR"/>
    </w:rPr>
  </w:style>
  <w:style w:type="paragraph" w:styleId="Corpodetexto">
    <w:name w:val="Body Text"/>
    <w:basedOn w:val="Normal"/>
    <w:link w:val="CorpodetextoChar"/>
    <w:semiHidden/>
    <w:rsid w:val="00703848"/>
    <w:pPr>
      <w:spacing w:line="360" w:lineRule="auto"/>
      <w:jc w:val="both"/>
    </w:pPr>
    <w:rPr>
      <w:rFonts w:ascii="Times New Roman" w:eastAsia="Times New Roman" w:hAnsi="Times New Roman" w:cs="Times New Roman"/>
      <w:lang w:eastAsia="pt-BR"/>
    </w:rPr>
  </w:style>
  <w:style w:type="character" w:customStyle="1" w:styleId="CorpodetextoChar">
    <w:name w:val="Corpo de texto Char"/>
    <w:basedOn w:val="Fontepargpadro"/>
    <w:link w:val="Corpodetexto"/>
    <w:semiHidden/>
    <w:rsid w:val="00703848"/>
    <w:rPr>
      <w:rFonts w:ascii="Times New Roman" w:eastAsia="Times New Roman" w:hAnsi="Times New Roman" w:cs="Times New Roman"/>
      <w:lang w:eastAsia="pt-BR"/>
    </w:rPr>
  </w:style>
  <w:style w:type="table" w:styleId="GradeClara">
    <w:name w:val="Light Grid"/>
    <w:basedOn w:val="Tabelanormal"/>
    <w:uiPriority w:val="62"/>
    <w:rsid w:val="00703848"/>
    <w:rPr>
      <w:rFonts w:ascii="Times New Roman" w:eastAsia="Times New Roman" w:hAnsi="Times New Roman" w:cs="Times New Roman"/>
      <w:sz w:val="20"/>
      <w:szCs w:val="20"/>
      <w:lang w:eastAsia="pt-B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Fontepargpadro"/>
    <w:uiPriority w:val="99"/>
    <w:unhideWhenUsed/>
    <w:rsid w:val="00703848"/>
    <w:rPr>
      <w:color w:val="0563C1" w:themeColor="hyperlink"/>
      <w:u w:val="single"/>
    </w:rPr>
  </w:style>
  <w:style w:type="character" w:customStyle="1" w:styleId="Ttulo1Char">
    <w:name w:val="Título 1 Char"/>
    <w:aliases w:val="TF-TÍTULO 1 Char"/>
    <w:basedOn w:val="Fontepargpadro"/>
    <w:link w:val="Ttulo1"/>
    <w:rsid w:val="00703848"/>
    <w:rPr>
      <w:rFonts w:ascii="Times New Roman" w:eastAsia="Times New Roman" w:hAnsi="Times New Roman" w:cs="Times New Roman"/>
      <w:b/>
      <w:caps/>
      <w:sz w:val="20"/>
      <w:lang w:eastAsia="pt-BR"/>
    </w:rPr>
  </w:style>
  <w:style w:type="character" w:customStyle="1" w:styleId="Ttulo2Char">
    <w:name w:val="Título 2 Char"/>
    <w:aliases w:val="TF-TÍTULO 2 Char"/>
    <w:basedOn w:val="Fontepargpadro"/>
    <w:link w:val="Ttulo2"/>
    <w:rsid w:val="00703848"/>
    <w:rPr>
      <w:rFonts w:ascii="Times New Roman" w:eastAsia="Times New Roman" w:hAnsi="Times New Roman" w:cs="Times New Roman"/>
      <w:caps/>
      <w:color w:val="000000"/>
      <w:sz w:val="20"/>
      <w:szCs w:val="20"/>
      <w:lang w:eastAsia="pt-BR"/>
    </w:rPr>
  </w:style>
  <w:style w:type="character" w:customStyle="1" w:styleId="Ttulo4Char">
    <w:name w:val="Título 4 Char"/>
    <w:aliases w:val="TF-TÍTULO 4 Char"/>
    <w:basedOn w:val="Fontepargpadro"/>
    <w:link w:val="Ttulo4"/>
    <w:rsid w:val="00703848"/>
    <w:rPr>
      <w:rFonts w:ascii="Times New Roman" w:eastAsia="Times New Roman" w:hAnsi="Times New Roman" w:cs="Times New Roman"/>
      <w:color w:val="000000"/>
      <w:sz w:val="20"/>
      <w:szCs w:val="20"/>
      <w:lang w:eastAsia="pt-BR"/>
    </w:rPr>
  </w:style>
  <w:style w:type="character" w:customStyle="1" w:styleId="Ttulo5Char">
    <w:name w:val="Título 5 Char"/>
    <w:aliases w:val="TF-TÍTULO 5 Char"/>
    <w:basedOn w:val="Fontepargpadro"/>
    <w:link w:val="Ttulo5"/>
    <w:rsid w:val="00703848"/>
    <w:rPr>
      <w:rFonts w:ascii="Times New Roman" w:eastAsia="Times New Roman" w:hAnsi="Times New Roman" w:cs="Times New Roman"/>
      <w:color w:val="000000"/>
      <w:sz w:val="20"/>
      <w:szCs w:val="20"/>
      <w:lang w:eastAsia="pt-BR"/>
    </w:rPr>
  </w:style>
  <w:style w:type="character" w:customStyle="1" w:styleId="Ttulo6Char">
    <w:name w:val="Título 6 Char"/>
    <w:basedOn w:val="Fontepargpadro"/>
    <w:link w:val="Ttulo6"/>
    <w:rsid w:val="00703848"/>
    <w:rPr>
      <w:rFonts w:ascii="Times New Roman" w:eastAsia="Times New Roman" w:hAnsi="Times New Roman" w:cs="Times New Roman"/>
      <w:noProof/>
      <w:color w:val="000000"/>
      <w:szCs w:val="20"/>
      <w:lang w:eastAsia="pt-BR"/>
    </w:rPr>
  </w:style>
  <w:style w:type="character" w:customStyle="1" w:styleId="Ttulo7Char">
    <w:name w:val="Título 7 Char"/>
    <w:basedOn w:val="Fontepargpadro"/>
    <w:link w:val="Ttulo7"/>
    <w:rsid w:val="00703848"/>
    <w:rPr>
      <w:rFonts w:ascii="Times" w:eastAsia="Times New Roman" w:hAnsi="Times" w:cs="Times New Roman"/>
      <w:szCs w:val="20"/>
      <w:lang w:eastAsia="pt-BR"/>
    </w:rPr>
  </w:style>
  <w:style w:type="character" w:customStyle="1" w:styleId="Ttulo8Char">
    <w:name w:val="Título 8 Char"/>
    <w:basedOn w:val="Fontepargpadro"/>
    <w:link w:val="Ttulo8"/>
    <w:rsid w:val="00703848"/>
    <w:rPr>
      <w:rFonts w:ascii="Times" w:eastAsia="Times New Roman" w:hAnsi="Times" w:cs="Times New Roman"/>
      <w:color w:val="000000"/>
      <w:szCs w:val="20"/>
      <w:lang w:eastAsia="pt-BR"/>
    </w:rPr>
  </w:style>
  <w:style w:type="character" w:customStyle="1" w:styleId="Ttulo9Char">
    <w:name w:val="Título 9 Char"/>
    <w:basedOn w:val="Fontepargpadro"/>
    <w:link w:val="Ttulo9"/>
    <w:rsid w:val="00703848"/>
    <w:rPr>
      <w:rFonts w:ascii="Times New Roman" w:eastAsia="Times New Roman" w:hAnsi="Times New Roman" w:cs="Times New Roman"/>
      <w:b/>
      <w:color w:val="000000"/>
      <w:szCs w:val="20"/>
      <w:lang w:eastAsia="pt-BR"/>
    </w:rPr>
  </w:style>
  <w:style w:type="paragraph" w:customStyle="1" w:styleId="TF-TEXTO">
    <w:name w:val="TF-TEXTO"/>
    <w:qFormat/>
    <w:rsid w:val="00703848"/>
    <w:pPr>
      <w:spacing w:after="120"/>
      <w:ind w:firstLine="680"/>
      <w:jc w:val="both"/>
    </w:pPr>
    <w:rPr>
      <w:rFonts w:ascii="Times New Roman" w:eastAsia="Times New Roman" w:hAnsi="Times New Roman" w:cs="Times New Roman"/>
      <w:sz w:val="20"/>
      <w:szCs w:val="20"/>
      <w:lang w:eastAsia="pt-BR"/>
    </w:rPr>
  </w:style>
  <w:style w:type="paragraph" w:customStyle="1" w:styleId="TF-TEXTOQUADRO">
    <w:name w:val="TF-TEXTO QUADRO"/>
    <w:rsid w:val="00703848"/>
    <w:pPr>
      <w:keepNext/>
      <w:keepLines/>
    </w:pPr>
    <w:rPr>
      <w:rFonts w:ascii="Times New Roman" w:eastAsia="Times New Roman" w:hAnsi="Times New Roman" w:cs="Times New Roman"/>
      <w:sz w:val="20"/>
      <w:szCs w:val="20"/>
      <w:lang w:eastAsia="pt-BR"/>
    </w:rPr>
  </w:style>
  <w:style w:type="paragraph" w:customStyle="1" w:styleId="TF-refernciasbibliogrficasTTULO">
    <w:name w:val="TF-referências bibliográficas TÍTULO"/>
    <w:basedOn w:val="Normal"/>
    <w:next w:val="TF-REFERNCIASITEM"/>
    <w:rsid w:val="00703848"/>
    <w:pPr>
      <w:keepNext/>
      <w:spacing w:before="120"/>
      <w:jc w:val="center"/>
    </w:pPr>
    <w:rPr>
      <w:rFonts w:ascii="Times New Roman" w:eastAsia="Times New Roman" w:hAnsi="Times New Roman" w:cs="Times New Roman"/>
      <w:b/>
      <w:caps/>
      <w:sz w:val="20"/>
      <w:szCs w:val="20"/>
      <w:lang w:eastAsia="pt-BR"/>
    </w:rPr>
  </w:style>
  <w:style w:type="paragraph" w:customStyle="1" w:styleId="TF-SUBALNEAnvel1">
    <w:name w:val="TF-SUBALÍNEA nível 1"/>
    <w:basedOn w:val="TF-ALNEA"/>
    <w:rsid w:val="00703848"/>
    <w:pPr>
      <w:numPr>
        <w:ilvl w:val="1"/>
      </w:numPr>
    </w:pPr>
    <w:rPr>
      <w:rFonts w:ascii="Times" w:hAnsi="Times"/>
    </w:rPr>
  </w:style>
  <w:style w:type="paragraph" w:customStyle="1" w:styleId="TF-ALNEA">
    <w:name w:val="TF-ALÍNEA"/>
    <w:qFormat/>
    <w:rsid w:val="00703848"/>
    <w:pPr>
      <w:widowControl w:val="0"/>
      <w:numPr>
        <w:numId w:val="2"/>
      </w:numPr>
      <w:spacing w:after="120"/>
      <w:contextualSpacing/>
      <w:jc w:val="both"/>
    </w:pPr>
    <w:rPr>
      <w:rFonts w:ascii="Times New Roman" w:eastAsia="Times New Roman" w:hAnsi="Times New Roman" w:cs="Times New Roman"/>
      <w:sz w:val="20"/>
      <w:szCs w:val="20"/>
      <w:lang w:eastAsia="pt-BR"/>
    </w:rPr>
  </w:style>
  <w:style w:type="paragraph" w:customStyle="1" w:styleId="TF-SUBALNEAnvel2">
    <w:name w:val="TF-SUBALÍNEA nível 2"/>
    <w:basedOn w:val="TF-SUBALNEAnvel1"/>
    <w:rsid w:val="00703848"/>
    <w:pPr>
      <w:numPr>
        <w:ilvl w:val="2"/>
      </w:numPr>
    </w:pPr>
  </w:style>
  <w:style w:type="paragraph" w:styleId="Cabealho">
    <w:name w:val="header"/>
    <w:basedOn w:val="Normal"/>
    <w:link w:val="CabealhoChar"/>
    <w:uiPriority w:val="99"/>
    <w:rsid w:val="00703848"/>
    <w:pPr>
      <w:keepNext/>
      <w:keepLines/>
      <w:tabs>
        <w:tab w:val="center" w:pos="4320"/>
        <w:tab w:val="right" w:pos="8640"/>
      </w:tabs>
    </w:pPr>
    <w:rPr>
      <w:rFonts w:ascii="Times New Roman" w:eastAsia="Times New Roman" w:hAnsi="Times New Roman" w:cs="Times New Roman"/>
      <w:lang w:eastAsia="pt-BR"/>
    </w:rPr>
  </w:style>
  <w:style w:type="character" w:customStyle="1" w:styleId="CabealhoChar">
    <w:name w:val="Cabeçalho Char"/>
    <w:basedOn w:val="Fontepargpadro"/>
    <w:link w:val="Cabealho"/>
    <w:uiPriority w:val="99"/>
    <w:rsid w:val="00703848"/>
    <w:rPr>
      <w:rFonts w:ascii="Times New Roman" w:eastAsia="Times New Roman" w:hAnsi="Times New Roman" w:cs="Times New Roman"/>
      <w:lang w:eastAsia="pt-BR"/>
    </w:rPr>
  </w:style>
  <w:style w:type="character" w:styleId="Nmerodepgina">
    <w:name w:val="page number"/>
    <w:basedOn w:val="Fontepargpadro"/>
    <w:semiHidden/>
    <w:rsid w:val="00703848"/>
  </w:style>
  <w:style w:type="paragraph" w:customStyle="1" w:styleId="TF-LEGENDA">
    <w:name w:val="TF-LEGENDA"/>
    <w:basedOn w:val="Normal"/>
    <w:next w:val="TF-TEXTOQUADRO"/>
    <w:qFormat/>
    <w:rsid w:val="00703848"/>
    <w:pPr>
      <w:keepNext/>
      <w:keepLines/>
      <w:spacing w:before="60"/>
      <w:jc w:val="center"/>
      <w:outlineLvl w:val="0"/>
    </w:pPr>
    <w:rPr>
      <w:rFonts w:ascii="Times New Roman" w:eastAsia="Times New Roman" w:hAnsi="Times New Roman" w:cs="Times New Roman"/>
      <w:sz w:val="20"/>
      <w:szCs w:val="20"/>
      <w:lang w:eastAsia="pt-BR"/>
    </w:rPr>
  </w:style>
  <w:style w:type="paragraph" w:customStyle="1" w:styleId="TF-TTULO">
    <w:name w:val="TF-TÍTULO"/>
    <w:next w:val="Normal"/>
    <w:rsid w:val="00703848"/>
    <w:pPr>
      <w:spacing w:after="120"/>
      <w:jc w:val="center"/>
    </w:pPr>
    <w:rPr>
      <w:rFonts w:ascii="Times New Roman" w:eastAsia="Times New Roman" w:hAnsi="Times New Roman" w:cs="Times New Roman"/>
      <w:b/>
      <w:caps/>
      <w:szCs w:val="20"/>
      <w:lang w:eastAsia="pt-BR"/>
    </w:rPr>
  </w:style>
  <w:style w:type="paragraph" w:customStyle="1" w:styleId="TF-xAvalITEMTABELA">
    <w:name w:val="TF-xAval ITEM TABELA"/>
    <w:basedOn w:val="TF-xAvalITEMDETALHE"/>
    <w:rsid w:val="00703848"/>
    <w:pPr>
      <w:ind w:left="0"/>
      <w:jc w:val="center"/>
    </w:pPr>
  </w:style>
  <w:style w:type="paragraph" w:customStyle="1" w:styleId="TF-TEXTOQUADROCentralizado">
    <w:name w:val="TF-TEXTO QUADRO Centralizado"/>
    <w:basedOn w:val="TF-TEXTOQUADRO"/>
    <w:rsid w:val="00703848"/>
    <w:pPr>
      <w:jc w:val="center"/>
    </w:pPr>
  </w:style>
  <w:style w:type="paragraph" w:customStyle="1" w:styleId="TF-FIGURA">
    <w:name w:val="TF-FIGURA"/>
    <w:basedOn w:val="TF-TEXTO"/>
    <w:qFormat/>
    <w:rsid w:val="00703848"/>
    <w:pPr>
      <w:keepNext/>
      <w:spacing w:after="0"/>
      <w:ind w:firstLine="0"/>
      <w:jc w:val="center"/>
    </w:pPr>
  </w:style>
  <w:style w:type="paragraph" w:styleId="Textodecomentrio">
    <w:name w:val="annotation text"/>
    <w:basedOn w:val="Normal"/>
    <w:link w:val="TextodecomentrioChar"/>
    <w:uiPriority w:val="99"/>
    <w:semiHidden/>
    <w:unhideWhenUsed/>
    <w:rsid w:val="00703848"/>
    <w:pPr>
      <w:keepNext/>
      <w:keepLines/>
    </w:pPr>
    <w:rPr>
      <w:rFonts w:ascii="Times New Roman" w:eastAsia="Times New Roman" w:hAnsi="Times New Roman" w:cs="Times New Roman"/>
      <w:sz w:val="20"/>
      <w:szCs w:val="20"/>
      <w:lang w:eastAsia="pt-BR"/>
    </w:rPr>
  </w:style>
  <w:style w:type="character" w:customStyle="1" w:styleId="TextodecomentrioChar">
    <w:name w:val="Texto de comentário Char"/>
    <w:basedOn w:val="Fontepargpadro"/>
    <w:link w:val="Textodecomentrio"/>
    <w:uiPriority w:val="99"/>
    <w:semiHidden/>
    <w:rsid w:val="00703848"/>
    <w:rPr>
      <w:rFonts w:ascii="Times New Roman" w:eastAsia="Times New Roman" w:hAnsi="Times New Roman" w:cs="Times New Roman"/>
      <w:sz w:val="20"/>
      <w:szCs w:val="20"/>
      <w:lang w:eastAsia="pt-BR"/>
    </w:rPr>
  </w:style>
  <w:style w:type="character" w:styleId="Refdecomentrio">
    <w:name w:val="annotation reference"/>
    <w:uiPriority w:val="99"/>
    <w:semiHidden/>
    <w:unhideWhenUsed/>
    <w:rsid w:val="00703848"/>
    <w:rPr>
      <w:sz w:val="16"/>
      <w:szCs w:val="16"/>
    </w:rPr>
  </w:style>
  <w:style w:type="paragraph" w:customStyle="1" w:styleId="TF-AUTOR">
    <w:name w:val="TF-AUTOR"/>
    <w:basedOn w:val="Normal"/>
    <w:rsid w:val="00703848"/>
    <w:pPr>
      <w:keepNext/>
      <w:keepLines/>
      <w:spacing w:before="120"/>
      <w:jc w:val="center"/>
    </w:pPr>
    <w:rPr>
      <w:rFonts w:ascii="Times New Roman" w:eastAsia="Times New Roman" w:hAnsi="Times New Roman" w:cs="Times New Roman"/>
      <w:color w:val="000000"/>
      <w:sz w:val="20"/>
      <w:szCs w:val="20"/>
      <w:lang w:eastAsia="pt-BR"/>
    </w:rPr>
  </w:style>
  <w:style w:type="paragraph" w:customStyle="1" w:styleId="TF-FONTE">
    <w:name w:val="TF-FONTE"/>
    <w:next w:val="Normal"/>
    <w:qFormat/>
    <w:rsid w:val="00703848"/>
    <w:pPr>
      <w:spacing w:after="120"/>
      <w:jc w:val="center"/>
    </w:pPr>
    <w:rPr>
      <w:rFonts w:ascii="Times New Roman" w:eastAsia="Times New Roman" w:hAnsi="Times New Roman" w:cs="Times New Roman"/>
      <w:sz w:val="18"/>
      <w:szCs w:val="20"/>
      <w:lang w:eastAsia="pt-BR"/>
    </w:rPr>
  </w:style>
  <w:style w:type="paragraph" w:customStyle="1" w:styleId="TF-REFERNCIASITEM">
    <w:name w:val="TF-REFERÊNCIAS ITEM"/>
    <w:rsid w:val="00703848"/>
    <w:pPr>
      <w:keepLines/>
      <w:spacing w:before="120"/>
    </w:pPr>
    <w:rPr>
      <w:rFonts w:ascii="Times New Roman" w:eastAsia="Times New Roman" w:hAnsi="Times New Roman" w:cs="Times New Roman"/>
      <w:sz w:val="18"/>
      <w:szCs w:val="20"/>
      <w:lang w:eastAsia="pt-BR"/>
    </w:rPr>
  </w:style>
  <w:style w:type="paragraph" w:customStyle="1" w:styleId="TF-xAvalITEM">
    <w:name w:val="TF-xAval ITEM"/>
    <w:basedOn w:val="Normal"/>
    <w:rsid w:val="00703848"/>
    <w:pPr>
      <w:numPr>
        <w:numId w:val="4"/>
      </w:numPr>
      <w:jc w:val="both"/>
    </w:pPr>
    <w:rPr>
      <w:rFonts w:ascii="Times New Roman" w:eastAsia="Times New Roman" w:hAnsi="Times New Roman" w:cs="Times New Roman"/>
      <w:sz w:val="18"/>
      <w:lang w:eastAsia="pt-BR"/>
    </w:rPr>
  </w:style>
  <w:style w:type="paragraph" w:customStyle="1" w:styleId="TF-xAvalITEMDETALHE">
    <w:name w:val="TF-xAval ITEM DETALHE"/>
    <w:basedOn w:val="Normal"/>
    <w:rsid w:val="00703848"/>
    <w:pPr>
      <w:numPr>
        <w:ilvl w:val="1"/>
      </w:numPr>
      <w:ind w:left="353"/>
      <w:jc w:val="both"/>
    </w:pPr>
    <w:rPr>
      <w:rFonts w:ascii="Times New Roman" w:eastAsia="Times New Roman" w:hAnsi="Times New Roman" w:cs="Times New Roman"/>
      <w:sz w:val="18"/>
      <w:lang w:eastAsia="pt-BR"/>
    </w:rPr>
  </w:style>
  <w:style w:type="paragraph" w:customStyle="1" w:styleId="TF-xAvalLINHA">
    <w:name w:val="TF-xAval LINHA"/>
    <w:basedOn w:val="Normal"/>
    <w:rsid w:val="00703848"/>
    <w:pPr>
      <w:tabs>
        <w:tab w:val="left" w:pos="1134"/>
        <w:tab w:val="left" w:leader="underscore" w:pos="9072"/>
      </w:tabs>
      <w:spacing w:before="180" w:after="60"/>
    </w:pPr>
    <w:rPr>
      <w:rFonts w:ascii="Times New Roman" w:eastAsia="Times New Roman" w:hAnsi="Times New Roman" w:cs="Times New Roman"/>
      <w:sz w:val="20"/>
      <w:lang w:eastAsia="pt-BR"/>
    </w:rPr>
  </w:style>
  <w:style w:type="paragraph" w:customStyle="1" w:styleId="TF-xAvalTTULO">
    <w:name w:val="TF-xAval TÍTULO"/>
    <w:basedOn w:val="Normal"/>
    <w:rsid w:val="00703848"/>
    <w:pPr>
      <w:tabs>
        <w:tab w:val="left" w:pos="708"/>
      </w:tabs>
      <w:ind w:left="720" w:hanging="720"/>
      <w:jc w:val="center"/>
    </w:pPr>
    <w:rPr>
      <w:rFonts w:ascii="Times New Roman" w:eastAsia="Times New Roman" w:hAnsi="Times New Roman" w:cs="Times New Roman"/>
      <w:caps/>
      <w:noProof/>
      <w:sz w:val="22"/>
      <w:szCs w:val="20"/>
      <w:lang w:eastAsia="pt-BR"/>
    </w:rPr>
  </w:style>
  <w:style w:type="paragraph" w:styleId="Textodenotadefim">
    <w:name w:val="endnote text"/>
    <w:basedOn w:val="Normal"/>
    <w:link w:val="TextodenotadefimChar"/>
    <w:uiPriority w:val="99"/>
    <w:semiHidden/>
    <w:unhideWhenUsed/>
    <w:rsid w:val="00703848"/>
    <w:pPr>
      <w:keepNext/>
      <w:keepLines/>
    </w:pPr>
    <w:rPr>
      <w:rFonts w:ascii="Times New Roman" w:eastAsia="Times New Roman" w:hAnsi="Times New Roman" w:cs="Times New Roman"/>
      <w:sz w:val="20"/>
      <w:szCs w:val="20"/>
      <w:lang w:eastAsia="pt-BR"/>
    </w:rPr>
  </w:style>
  <w:style w:type="character" w:customStyle="1" w:styleId="TextodenotadefimChar">
    <w:name w:val="Texto de nota de fim Char"/>
    <w:basedOn w:val="Fontepargpadro"/>
    <w:link w:val="Textodenotadefim"/>
    <w:uiPriority w:val="99"/>
    <w:semiHidden/>
    <w:rsid w:val="00703848"/>
    <w:rPr>
      <w:rFonts w:ascii="Times New Roman" w:eastAsia="Times New Roman" w:hAnsi="Times New Roman" w:cs="Times New Roman"/>
      <w:sz w:val="20"/>
      <w:szCs w:val="20"/>
      <w:lang w:eastAsia="pt-BR"/>
    </w:rPr>
  </w:style>
  <w:style w:type="character" w:styleId="Refdenotadefim">
    <w:name w:val="endnote reference"/>
    <w:basedOn w:val="Fontepargpadro"/>
    <w:uiPriority w:val="99"/>
    <w:semiHidden/>
    <w:unhideWhenUsed/>
    <w:rsid w:val="00703848"/>
    <w:rPr>
      <w:vertAlign w:val="superscript"/>
    </w:rPr>
  </w:style>
  <w:style w:type="character" w:styleId="Forte">
    <w:name w:val="Strong"/>
    <w:basedOn w:val="Fontepargpadro"/>
    <w:uiPriority w:val="22"/>
    <w:qFormat/>
    <w:rsid w:val="007038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2.png"/><Relationship Id="rId17" Type="http://schemas.openxmlformats.org/officeDocument/2006/relationships/hyperlink" Target="mailto:dalton@furb.br" TargetMode="External"/><Relationship Id="rId2" Type="http://schemas.openxmlformats.org/officeDocument/2006/relationships/styles" Target="styles.xml"/><Relationship Id="rId16" Type="http://schemas.openxmlformats.org/officeDocument/2006/relationships/hyperlink" Target="mailto:dalton@furb.br"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image" Target="media/image5.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20</Pages>
  <Words>7678</Words>
  <Characters>41462</Characters>
  <Application>Microsoft Office Word</Application>
  <DocSecurity>0</DocSecurity>
  <Lines>345</Lines>
  <Paragraphs>98</Paragraphs>
  <ScaleCrop>false</ScaleCrop>
  <HeadingPairs>
    <vt:vector size="2" baseType="variant">
      <vt:variant>
        <vt:lpstr>Título</vt:lpstr>
      </vt:variant>
      <vt:variant>
        <vt:i4>1</vt:i4>
      </vt:variant>
    </vt:vector>
  </HeadingPairs>
  <TitlesOfParts>
    <vt:vector size="1" baseType="lpstr">
      <vt:lpstr/>
    </vt:vector>
  </TitlesOfParts>
  <Company>FURB - Universidade Regional de Blumenau</Company>
  <LinksUpToDate>false</LinksUpToDate>
  <CharactersWithSpaces>49042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Solano dos Reis</dc:creator>
  <cp:keywords/>
  <dc:description/>
  <cp:lastModifiedBy>Dalton Solano dos Reis</cp:lastModifiedBy>
  <cp:revision>8</cp:revision>
  <dcterms:created xsi:type="dcterms:W3CDTF">2021-10-26T15:09:00Z</dcterms:created>
  <dcterms:modified xsi:type="dcterms:W3CDTF">2021-10-26T20:16:00Z</dcterms:modified>
</cp:coreProperties>
</file>