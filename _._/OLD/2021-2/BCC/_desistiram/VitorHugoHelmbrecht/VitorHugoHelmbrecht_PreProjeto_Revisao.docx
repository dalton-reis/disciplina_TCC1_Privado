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BC0A" w14:textId="0884528A" w:rsidR="00A151C9" w:rsidRPr="00AF68BE" w:rsidRDefault="00A151C9" w:rsidP="00A151C9">
      <w:pPr>
        <w:jc w:val="both"/>
        <w:rPr>
          <w:b/>
          <w:bCs/>
        </w:rPr>
      </w:pPr>
      <w:r w:rsidRPr="00AF68BE">
        <w:rPr>
          <w:b/>
          <w:bCs/>
        </w:rPr>
        <w:t xml:space="preserve">Disciplina: Trabalho de Conclusão de Curso I – </w:t>
      </w:r>
      <w:r>
        <w:rPr>
          <w:b/>
          <w:bCs/>
        </w:rPr>
        <w:t>BCC</w:t>
      </w:r>
    </w:p>
    <w:p w14:paraId="1711B1B0" w14:textId="77777777" w:rsidR="00A151C9" w:rsidRDefault="00A151C9" w:rsidP="00A151C9">
      <w:pPr>
        <w:jc w:val="both"/>
      </w:pPr>
    </w:p>
    <w:p w14:paraId="71376641" w14:textId="1CBED5A3"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151FA38A" w:rsidR="0036712C" w:rsidRDefault="00557348"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w:t>
      </w:r>
      <w:r w:rsidR="00C169FA">
        <w:t xml:space="preserve"> </w:t>
      </w:r>
      <w:r w:rsidR="0036712C">
        <w:t>“TCC1”</w:t>
      </w:r>
      <w:r w:rsidR="00FB6F90">
        <w:t>, junto com as avaliações da defesa na banca de qualificação</w:t>
      </w:r>
      <w:r w:rsidR="0036712C">
        <w:t>.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66BAFAB5" w14:textId="57F223E9" w:rsidR="00BC76D0" w:rsidRDefault="0080416A" w:rsidP="0080416A">
      <w:pPr>
        <w:jc w:val="both"/>
      </w:pPr>
      <w:r>
        <w:t>Mas, caso o professor orientador julgue que algumas anotações das revisões não devam ser feit</w:t>
      </w:r>
      <w:r w:rsidR="00DF6E9B">
        <w:t>a</w:t>
      </w:r>
      <w:r>
        <w:t>s, ou mesmo que sejam feit</w:t>
      </w:r>
      <w:r w:rsidR="00DF6E9B">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DF6E9B">
        <w:t>, e justifique o motivo.</w:t>
      </w:r>
    </w:p>
    <w:p w14:paraId="31CFE030" w14:textId="2AC7C82D" w:rsidR="00DF6E9B" w:rsidRDefault="00DF6E9B" w:rsidP="00DF6E9B">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25904E1" w14:textId="77777777" w:rsidR="00FB6F90" w:rsidRDefault="00FB6F90" w:rsidP="0080416A">
      <w:pPr>
        <w:jc w:val="both"/>
      </w:pPr>
    </w:p>
    <w:p w14:paraId="2577CADF" w14:textId="77777777" w:rsidR="0029300C" w:rsidRDefault="0029300C" w:rsidP="0029300C">
      <w:r>
        <w:t>Atenciosamente,</w:t>
      </w:r>
    </w:p>
    <w:p w14:paraId="7FAE85F4" w14:textId="77777777" w:rsidR="0029300C" w:rsidRDefault="0029300C" w:rsidP="0029300C"/>
    <w:p w14:paraId="787C6D35" w14:textId="4D57346C" w:rsidR="00DF6E9B" w:rsidRDefault="00DF6E9B">
      <w:r>
        <w:br w:type="page"/>
      </w:r>
    </w:p>
    <w:p w14:paraId="2582F76A" w14:textId="32AC1047" w:rsidR="0080416A" w:rsidRDefault="0067649C" w:rsidP="0080416A">
      <w:pPr>
        <w:jc w:val="both"/>
      </w:pPr>
      <w:r>
        <w:rPr>
          <w:noProof/>
        </w:rPr>
        <w:lastRenderedPageBreak/>
        <w:drawing>
          <wp:inline distT="0" distB="0" distL="0" distR="0" wp14:anchorId="0C7BE88B" wp14:editId="2AC71637">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DF93489" w14:textId="2C611CD9" w:rsidR="0067649C" w:rsidRDefault="0067649C">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67649C" w14:paraId="07BEB6DF" w14:textId="77777777" w:rsidTr="00225EA3">
        <w:tc>
          <w:tcPr>
            <w:tcW w:w="9212" w:type="dxa"/>
            <w:gridSpan w:val="2"/>
            <w:shd w:val="clear" w:color="auto" w:fill="auto"/>
          </w:tcPr>
          <w:p w14:paraId="7F6CB091" w14:textId="77777777" w:rsidR="0067649C" w:rsidRDefault="0067649C"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CURSO DE CIÊNCIA DA COMPUTAÇÃO – TCC</w:t>
            </w:r>
          </w:p>
        </w:tc>
      </w:tr>
      <w:tr w:rsidR="0067649C" w14:paraId="53D1E454" w14:textId="77777777" w:rsidTr="00225EA3">
        <w:tc>
          <w:tcPr>
            <w:tcW w:w="5778" w:type="dxa"/>
            <w:shd w:val="clear" w:color="auto" w:fill="auto"/>
          </w:tcPr>
          <w:p w14:paraId="3A7A36CB" w14:textId="77777777" w:rsidR="0067649C" w:rsidRPr="003C5262" w:rsidRDefault="0067649C"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D94E2E8" w14:textId="77777777" w:rsidR="0067649C" w:rsidRDefault="0067649C" w:rsidP="00225EA3">
            <w:pPr>
              <w:pStyle w:val="Cabealho"/>
              <w:tabs>
                <w:tab w:val="clear" w:pos="8640"/>
                <w:tab w:val="right" w:pos="8931"/>
              </w:tabs>
              <w:ind w:right="141"/>
              <w:rPr>
                <w:rStyle w:val="Nmerodepgina"/>
              </w:rPr>
            </w:pPr>
            <w:r>
              <w:rPr>
                <w:rStyle w:val="Nmerodepgina"/>
              </w:rPr>
              <w:t>ANO/SEMESTRE: 2021/2</w:t>
            </w:r>
          </w:p>
        </w:tc>
      </w:tr>
    </w:tbl>
    <w:p w14:paraId="363142B5" w14:textId="77777777" w:rsidR="0067649C" w:rsidRDefault="0067649C" w:rsidP="001E682E">
      <w:pPr>
        <w:pStyle w:val="TF-TTULO"/>
      </w:pPr>
    </w:p>
    <w:p w14:paraId="1AD8EB94" w14:textId="77777777" w:rsidR="0067649C" w:rsidRPr="00B00E04" w:rsidRDefault="0067649C" w:rsidP="001E682E">
      <w:pPr>
        <w:pStyle w:val="TF-TTULO"/>
      </w:pPr>
      <w:r w:rsidRPr="008D05AB">
        <w:t>Simulando desenvolvimento de cidades utilizando sistemas multiagentes</w:t>
      </w:r>
    </w:p>
    <w:p w14:paraId="0ED24DBB" w14:textId="77777777" w:rsidR="0067649C" w:rsidRDefault="0067649C" w:rsidP="00752038">
      <w:pPr>
        <w:pStyle w:val="TF-AUTOR0"/>
      </w:pPr>
      <w:r>
        <w:t xml:space="preserve">Vitor Hugo </w:t>
      </w:r>
      <w:proofErr w:type="spellStart"/>
      <w:r>
        <w:t>Helmbrecht</w:t>
      </w:r>
      <w:proofErr w:type="spellEnd"/>
    </w:p>
    <w:p w14:paraId="34FCC4EB" w14:textId="77777777" w:rsidR="0067649C" w:rsidRDefault="0067649C" w:rsidP="001E682E">
      <w:pPr>
        <w:pStyle w:val="TF-AUTOR0"/>
      </w:pPr>
      <w:r>
        <w:t xml:space="preserve">Prof. </w:t>
      </w:r>
      <w:r w:rsidRPr="008D05AB">
        <w:t xml:space="preserve">Aurélio Faustino </w:t>
      </w:r>
      <w:proofErr w:type="spellStart"/>
      <w:r w:rsidRPr="008D05AB">
        <w:t>Hoppe</w:t>
      </w:r>
      <w:proofErr w:type="spellEnd"/>
      <w:r>
        <w:t xml:space="preserve"> – Orientador</w:t>
      </w:r>
    </w:p>
    <w:p w14:paraId="601B37DF" w14:textId="77777777" w:rsidR="0067649C" w:rsidRPr="007D10F2" w:rsidRDefault="0067649C" w:rsidP="00424AD5">
      <w:pPr>
        <w:pStyle w:val="Ttulo1"/>
      </w:pPr>
      <w:r w:rsidRPr="007D10F2">
        <w:t>Introdução</w:t>
      </w:r>
      <w:bookmarkEnd w:id="0"/>
      <w:bookmarkEnd w:id="1"/>
      <w:bookmarkEnd w:id="2"/>
      <w:bookmarkEnd w:id="3"/>
      <w:bookmarkEnd w:id="4"/>
      <w:bookmarkEnd w:id="5"/>
      <w:bookmarkEnd w:id="6"/>
      <w:bookmarkEnd w:id="7"/>
      <w:bookmarkEnd w:id="8"/>
    </w:p>
    <w:p w14:paraId="0F3B5150" w14:textId="77777777" w:rsidR="0067649C" w:rsidRDefault="0067649C" w:rsidP="00096925">
      <w:pPr>
        <w:pStyle w:val="TF-TEXTO"/>
      </w:pPr>
      <w:r>
        <w:t xml:space="preserve">Conforme as cidades vão se desenvolvendo, existe a possibilidade delas se tornarem desiguais e desequilibradas socialmente.  Para resolver esse problema, surge o plano diretor, que busca garantir uma qualidade de vida para todos, assegurando que uma cidade cresça de maneira equilibrada </w:t>
      </w:r>
      <w:r w:rsidRPr="00BD070F">
        <w:t>(</w:t>
      </w:r>
      <w:r w:rsidRPr="003E0408">
        <w:t>BLUME</w:t>
      </w:r>
      <w:r>
        <w:t>, 2018).</w:t>
      </w:r>
      <w:r w:rsidRPr="00CD4E7D">
        <w:t xml:space="preserve"> </w:t>
      </w:r>
      <w:r>
        <w:t xml:space="preserve">Para Pacheco (2017) </w:t>
      </w:r>
      <w:r w:rsidRPr="00CD4E7D">
        <w:t xml:space="preserve">o termo </w:t>
      </w:r>
      <w:r>
        <w:t>p</w:t>
      </w:r>
      <w:r w:rsidRPr="00CD4E7D">
        <w:t>lanejamento urbano designa o ato de planejar, organizar ações e tarefas com a utilização de métodos adequados para atingir determinado objetivo</w:t>
      </w:r>
      <w:r>
        <w:t xml:space="preserve">, </w:t>
      </w:r>
      <w:r w:rsidRPr="00CD4E7D">
        <w:t>nesse caso, o desenvolvimento sustentável das cidades</w:t>
      </w:r>
      <w:r>
        <w:t>.</w:t>
      </w:r>
    </w:p>
    <w:p w14:paraId="71AB21BB" w14:textId="77777777" w:rsidR="0067649C" w:rsidRDefault="0067649C" w:rsidP="00096925">
      <w:pPr>
        <w:pStyle w:val="TF-TEXTO"/>
      </w:pPr>
      <w:r>
        <w:t xml:space="preserve">Ainda de acordo com </w:t>
      </w:r>
      <w:r w:rsidRPr="001B47E0">
        <w:t>Pacheco</w:t>
      </w:r>
      <w:r>
        <w:t xml:space="preserve"> (2017), na prática, a noção de planejamento urbano muitas vezes desaparece em meio a aspectos mais palpáveis, como segurança e trânsito, tornando-se intangível para a maioria das pessoas. A concentração de serviços como escolas, hospitais, comércio, oportunidades de trabalho e opções de lazer apenas em bairros centrais faz com que um contingente significativo da população repita o mesmo padrão de deslocamento todos os dias em faixas e horários similares. Além de gerar congestionamentos, essa característica presente em muitas cidades, quando acompanhada de um serviço de transporte coletivo ineficiente, se torna um incentivo ao uso do carro. Para resolver esse e outros diversos tipos de problemas que surgem com o desenvolvimento desenfreado de cidades, o plano diretor da cidade deve prever diversos fatores, como (i) áreas com maior diversidade de uso, visando a mescla entre trabalho e moradia, (</w:t>
      </w:r>
      <w:proofErr w:type="spellStart"/>
      <w:r>
        <w:t>ii</w:t>
      </w:r>
      <w:proofErr w:type="spellEnd"/>
      <w:r>
        <w:t xml:space="preserve">) mecanismos de regulação que promovam o equilíbrio entre serviços urbanos e a concentração </w:t>
      </w:r>
      <w:del w:id="9" w:author="Andreza Sartori" w:date="2021-10-07T20:28:00Z">
        <w:r w:rsidDel="001A221F">
          <w:delText xml:space="preserve">tanto </w:delText>
        </w:r>
      </w:del>
      <w:r>
        <w:t xml:space="preserve">de pessoas </w:t>
      </w:r>
      <w:del w:id="10" w:author="Andreza Sartori" w:date="2021-10-07T20:28:00Z">
        <w:r w:rsidDel="001A221F">
          <w:delText xml:space="preserve">quanto </w:delText>
        </w:r>
      </w:del>
      <w:ins w:id="11" w:author="Andreza Sartori" w:date="2021-10-07T20:28:00Z">
        <w:r>
          <w:t xml:space="preserve">e de </w:t>
        </w:r>
      </w:ins>
      <w:r>
        <w:t>construções, (</w:t>
      </w:r>
      <w:proofErr w:type="spellStart"/>
      <w:r>
        <w:t>iii</w:t>
      </w:r>
      <w:proofErr w:type="spellEnd"/>
      <w:r>
        <w:t>) áreas de expansão considerando a infraestrutura que será necessária para acompanhar o crescimento da cidade, (</w:t>
      </w:r>
      <w:proofErr w:type="spellStart"/>
      <w:r>
        <w:t>iv</w:t>
      </w:r>
      <w:proofErr w:type="spellEnd"/>
      <w:r>
        <w:t>) um plano de infraestrutura direcionado a universalizar a oferta de serviços no perímetro urbano</w:t>
      </w:r>
      <w:ins w:id="12" w:author="Andreza Sartori" w:date="2021-10-07T20:27:00Z">
        <w:r>
          <w:t>,</w:t>
        </w:r>
      </w:ins>
      <w:r>
        <w:t xml:space="preserve"> e assim por diante.</w:t>
      </w:r>
    </w:p>
    <w:p w14:paraId="4D3A0190" w14:textId="77777777" w:rsidR="0067649C" w:rsidRDefault="0067649C" w:rsidP="003D398C">
      <w:pPr>
        <w:pStyle w:val="TF-TEXTO"/>
      </w:pPr>
      <w:r w:rsidRPr="000B0909">
        <w:t xml:space="preserve">Prieto, Menezes e </w:t>
      </w:r>
      <w:proofErr w:type="spellStart"/>
      <w:r w:rsidRPr="000B0909">
        <w:t>Calegari</w:t>
      </w:r>
      <w:proofErr w:type="spellEnd"/>
      <w:r w:rsidRPr="000B0909">
        <w:t xml:space="preserve"> (2017)</w:t>
      </w:r>
      <w:r>
        <w:t xml:space="preserve"> ressaltam que o plano diretor é um mecanismo extremamente difícil de ser planejado, citando vários motivos como o fato dele poder vir a ser muito localizado, muito vago ou extremamente ambicioso. De qualquer maneira, o primeiro problema citado por </w:t>
      </w:r>
      <w:r w:rsidRPr="00FB209D">
        <w:t xml:space="preserve">Prieto, Menezes e </w:t>
      </w:r>
      <w:proofErr w:type="spellStart"/>
      <w:r w:rsidRPr="00FB209D">
        <w:t>Calegari</w:t>
      </w:r>
      <w:proofErr w:type="spellEnd"/>
      <w:r w:rsidRPr="00FB209D">
        <w:t xml:space="preserve"> (2017)</w:t>
      </w:r>
      <w:r>
        <w:t xml:space="preserve"> é o fato de que cidades são organismos vivos, dinâmicos, que se constituem, se transformam e se comportam de maneiras que não podem ser plenamente previstas ou controladas.</w:t>
      </w:r>
    </w:p>
    <w:p w14:paraId="455ACA41" w14:textId="77777777" w:rsidR="0067649C" w:rsidRDefault="0067649C" w:rsidP="003D398C">
      <w:pPr>
        <w:pStyle w:val="TF-TEXTO"/>
      </w:pPr>
      <w:r w:rsidRPr="00BD070F">
        <w:t>Como alternativa para entender o crescimento</w:t>
      </w:r>
      <w:r>
        <w:t xml:space="preserve"> dessas cidades</w:t>
      </w:r>
      <w:r w:rsidRPr="00BD070F">
        <w:t>, atualmente são criados muitos modelos computacionais de predição, porém, eles esbarram na correlação dos dados de diferentes bases de dados ou na inexistência da informação. Diante deste contexto, uma alternativa</w:t>
      </w:r>
      <w:r w:rsidRPr="005D3520">
        <w:t xml:space="preserve"> muito </w:t>
      </w:r>
      <w:r w:rsidRPr="00BD070F">
        <w:t>utilizada</w:t>
      </w:r>
      <w:r w:rsidRPr="005D3520">
        <w:t xml:space="preserve"> na computação são os ambientes de simulação e técnicas de </w:t>
      </w:r>
      <w:r w:rsidRPr="00BD070F">
        <w:t>inteligência artificial</w:t>
      </w:r>
      <w:r w:rsidRPr="005D3520">
        <w:t xml:space="preserve"> que buscam prever o futuro</w:t>
      </w:r>
      <w:r w:rsidRPr="00BD070F">
        <w:t>.</w:t>
      </w:r>
      <w:r w:rsidRPr="005D3520">
        <w:t xml:space="preserve"> </w:t>
      </w:r>
      <w:r w:rsidRPr="00BD070F">
        <w:t>Um exemplo disso é</w:t>
      </w:r>
      <w:r w:rsidRPr="005D3520">
        <w:t xml:space="preserve"> a área de </w:t>
      </w:r>
      <w:r w:rsidRPr="00BD070F">
        <w:t xml:space="preserve">Sistemas </w:t>
      </w:r>
      <w:proofErr w:type="spellStart"/>
      <w:r w:rsidRPr="00BD070F">
        <w:t>M</w:t>
      </w:r>
      <w:r w:rsidRPr="005D3520">
        <w:t>ultiagentes</w:t>
      </w:r>
      <w:proofErr w:type="spellEnd"/>
      <w:r w:rsidRPr="00BD070F">
        <w:t xml:space="preserve"> (</w:t>
      </w:r>
      <w:proofErr w:type="spellStart"/>
      <w:r w:rsidRPr="00BD070F">
        <w:t>SMAs</w:t>
      </w:r>
      <w:proofErr w:type="spellEnd"/>
      <w:r w:rsidRPr="00BD070F">
        <w:t>),</w:t>
      </w:r>
      <w:r w:rsidRPr="005D3520">
        <w:t xml:space="preserve"> que </w:t>
      </w:r>
      <w:r w:rsidRPr="00BD070F">
        <w:t xml:space="preserve">é um sistema que consiste em utilizar vários agentes </w:t>
      </w:r>
      <w:r>
        <w:t>com</w:t>
      </w:r>
      <w:r w:rsidRPr="00BD070F">
        <w:t xml:space="preserve"> s</w:t>
      </w:r>
      <w:r>
        <w:t>e</w:t>
      </w:r>
      <w:r w:rsidRPr="00BD070F">
        <w:t xml:space="preserve">us </w:t>
      </w:r>
      <w:r>
        <w:t xml:space="preserve">próprios </w:t>
      </w:r>
      <w:r w:rsidRPr="00BD070F">
        <w:t>objetivos e decidem o que fazer por si mesmos para chegarem nesses objetivos.</w:t>
      </w:r>
      <w:r w:rsidRPr="005D3520">
        <w:t xml:space="preserve"> </w:t>
      </w:r>
      <w:r w:rsidRPr="00BD070F">
        <w:t>N</w:t>
      </w:r>
      <w:r w:rsidRPr="005D3520">
        <w:t>ormalmente</w:t>
      </w:r>
      <w:r>
        <w:t>,</w:t>
      </w:r>
      <w:r w:rsidRPr="005D3520">
        <w:t xml:space="preserve"> </w:t>
      </w:r>
      <w:r w:rsidRPr="00BD070F">
        <w:t xml:space="preserve">os </w:t>
      </w:r>
      <w:proofErr w:type="spellStart"/>
      <w:r w:rsidRPr="00BD070F">
        <w:t>SMAs</w:t>
      </w:r>
      <w:proofErr w:type="spellEnd"/>
      <w:r w:rsidRPr="00BD070F">
        <w:t xml:space="preserve"> são</w:t>
      </w:r>
      <w:r w:rsidRPr="005D3520">
        <w:t xml:space="preserve"> utilizad</w:t>
      </w:r>
      <w:r w:rsidRPr="00BD070F">
        <w:t>os</w:t>
      </w:r>
      <w:r w:rsidRPr="005D3520">
        <w:t xml:space="preserve"> para</w:t>
      </w:r>
      <w:r w:rsidRPr="00BD070F">
        <w:t xml:space="preserve"> simulações e projeções do futuro em diferentes tipos de situação, desde o clima até o controle de cidades inteligentes inteiras</w:t>
      </w:r>
      <w:r>
        <w:t>.</w:t>
      </w:r>
    </w:p>
    <w:p w14:paraId="470DEA64" w14:textId="77777777" w:rsidR="0067649C" w:rsidRDefault="0067649C" w:rsidP="003D398C">
      <w:pPr>
        <w:pStyle w:val="TF-TEXTO"/>
      </w:pPr>
      <w:r w:rsidRPr="001E3435">
        <w:t xml:space="preserve">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w:t>
      </w:r>
      <w:del w:id="13" w:author="Andreza Sartori" w:date="2021-10-07T20:37:00Z">
        <w:r w:rsidRPr="001E3435" w:rsidDel="00981C72">
          <w:delText xml:space="preserve">destes </w:delText>
        </w:r>
      </w:del>
      <w:ins w:id="14" w:author="Andreza Sartori" w:date="2021-10-07T20:37:00Z">
        <w:r>
          <w:t>que estes</w:t>
        </w:r>
        <w:r w:rsidRPr="001E3435">
          <w:t xml:space="preserve"> </w:t>
        </w:r>
      </w:ins>
      <w:r w:rsidRPr="001E3435">
        <w:t>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7BE5E2CE" w14:textId="77777777" w:rsidR="0067649C" w:rsidRDefault="0067649C" w:rsidP="003D398C">
      <w:pPr>
        <w:pStyle w:val="TF-TEXTO"/>
      </w:pPr>
      <w:r>
        <w:t xml:space="preserve">Diante desse contexto, esse trabalho propõe o desenvolvimento de um artefato computacional que simule o crescimento de Blumenau utilizando-se de </w:t>
      </w:r>
      <w:proofErr w:type="spellStart"/>
      <w:r>
        <w:t>SMAs</w:t>
      </w:r>
      <w:proofErr w:type="spellEnd"/>
      <w:r>
        <w:t xml:space="preserve">, e com isso, facilitando o planejamento urbano ou a criação de políticas públicas ou de controle, visando entender com mais facilidade e rapidez qual é o rumo que a cidade pode ter ao longo do tempo. </w:t>
      </w:r>
    </w:p>
    <w:p w14:paraId="3D3AE8EE" w14:textId="77777777" w:rsidR="0067649C" w:rsidRPr="007D10F2" w:rsidRDefault="0067649C" w:rsidP="00E638A0">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7D10F2">
        <w:lastRenderedPageBreak/>
        <w:t>OBJETIVOS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1806C21D" w14:textId="77777777" w:rsidR="0067649C" w:rsidRDefault="0067649C" w:rsidP="00DD51AD">
      <w:pPr>
        <w:pStyle w:val="TF-TEXTO"/>
      </w:pPr>
      <w:r>
        <w:t xml:space="preserve">O objetivo </w:t>
      </w:r>
      <w:del w:id="29" w:author="Andreza Sartori" w:date="2021-10-07T20:53:00Z">
        <w:r w:rsidDel="00066900">
          <w:delText xml:space="preserve">principal </w:delText>
        </w:r>
      </w:del>
      <w:r>
        <w:t xml:space="preserve">desse trabalho é fornecer um artefato computacional </w:t>
      </w:r>
      <w:del w:id="30" w:author="Andreza Sartori" w:date="2021-10-07T20:53:00Z">
        <w:r w:rsidDel="00066900">
          <w:delText xml:space="preserve">baseada </w:delText>
        </w:r>
      </w:del>
      <w:ins w:id="31" w:author="Andreza Sartori" w:date="2021-10-07T20:53:00Z">
        <w:r>
          <w:t xml:space="preserve">baseado </w:t>
        </w:r>
      </w:ins>
      <w:r>
        <w:t xml:space="preserve">nos conceitos de </w:t>
      </w:r>
      <w:proofErr w:type="spellStart"/>
      <w:r>
        <w:t>SMAs</w:t>
      </w:r>
      <w:proofErr w:type="spellEnd"/>
      <w:r>
        <w:t xml:space="preserve"> para a criação e simulação do </w:t>
      </w:r>
      <w:commentRangeStart w:id="32"/>
      <w:r>
        <w:t xml:space="preserve">desenvolvimento de </w:t>
      </w:r>
      <w:commentRangeEnd w:id="32"/>
      <w:r>
        <w:rPr>
          <w:rStyle w:val="Refdecomentrio"/>
        </w:rPr>
        <w:commentReference w:id="32"/>
      </w:r>
      <w:r>
        <w:t xml:space="preserve">Blumenau, bem como suas reações a eventos aleatórios </w:t>
      </w:r>
      <w:commentRangeStart w:id="33"/>
      <w:r>
        <w:t xml:space="preserve">no meio </w:t>
      </w:r>
      <w:commentRangeEnd w:id="33"/>
      <w:r>
        <w:rPr>
          <w:rStyle w:val="Refdecomentrio"/>
        </w:rPr>
        <w:commentReference w:id="33"/>
      </w:r>
      <w:r>
        <w:t>do processo de evolução.</w:t>
      </w:r>
    </w:p>
    <w:p w14:paraId="5651893B" w14:textId="77777777" w:rsidR="0067649C" w:rsidRDefault="0067649C" w:rsidP="00C35E57">
      <w:pPr>
        <w:pStyle w:val="TF-TEXTO"/>
      </w:pPr>
      <w:r>
        <w:t>Os objetivos específicos são:</w:t>
      </w:r>
    </w:p>
    <w:p w14:paraId="110A8D34" w14:textId="77777777" w:rsidR="0067649C" w:rsidRPr="000819AE" w:rsidRDefault="0067649C" w:rsidP="00E95064">
      <w:pPr>
        <w:pStyle w:val="TF-ALNEA"/>
      </w:pPr>
      <w:r w:rsidRPr="000819AE">
        <w:t xml:space="preserve">modelar o ambiente </w:t>
      </w:r>
      <w:r>
        <w:t xml:space="preserve">SMA </w:t>
      </w:r>
      <w:r w:rsidRPr="000819AE">
        <w:t>a partir de cenários reais (mapas) e de informações socioeconômicas da cidade de Blumenau;</w:t>
      </w:r>
    </w:p>
    <w:p w14:paraId="5CD7C587" w14:textId="77777777" w:rsidR="0067649C" w:rsidRPr="000819AE" w:rsidRDefault="0067649C" w:rsidP="00E95064">
      <w:pPr>
        <w:pStyle w:val="TF-ALNEA"/>
      </w:pPr>
      <w:r w:rsidRPr="000819AE">
        <w:t xml:space="preserve">modelar </w:t>
      </w:r>
      <w:commentRangeStart w:id="34"/>
      <w:r w:rsidRPr="000819AE">
        <w:t xml:space="preserve">cada um dos elementos </w:t>
      </w:r>
      <w:commentRangeEnd w:id="34"/>
      <w:r>
        <w:rPr>
          <w:rStyle w:val="Refdecomentrio"/>
        </w:rPr>
        <w:commentReference w:id="34"/>
      </w:r>
      <w:r w:rsidRPr="000819AE">
        <w:t>como um agente, definindo seu conhecimento, funções, comportamento e modos de interação;</w:t>
      </w:r>
    </w:p>
    <w:p w14:paraId="5CC1AA60" w14:textId="77777777" w:rsidR="0067649C" w:rsidRPr="000819AE" w:rsidRDefault="0067649C" w:rsidP="00EC5540">
      <w:pPr>
        <w:pStyle w:val="TF-ALNEA"/>
      </w:pPr>
      <w:r w:rsidRPr="000819AE">
        <w:t>avaliar os comportamentos dos agentes no nível macro a partir de interações no nível micro;</w:t>
      </w:r>
    </w:p>
    <w:p w14:paraId="0CB21904" w14:textId="77777777" w:rsidR="0067649C" w:rsidRPr="000819AE" w:rsidRDefault="0067649C" w:rsidP="00EC5540">
      <w:pPr>
        <w:pStyle w:val="TF-ALNEA"/>
      </w:pPr>
      <w:r>
        <w:t>disponibilizar</w:t>
      </w:r>
      <w:r w:rsidRPr="000819AE">
        <w:t xml:space="preserve"> dados quantitativos que possam servir de indicadores de crescimento </w:t>
      </w:r>
      <w:r>
        <w:t xml:space="preserve">ou controle </w:t>
      </w:r>
      <w:r w:rsidRPr="000819AE">
        <w:t xml:space="preserve">da cidade. </w:t>
      </w:r>
    </w:p>
    <w:p w14:paraId="277676C3" w14:textId="77777777" w:rsidR="0067649C" w:rsidRDefault="0067649C" w:rsidP="00424AD5">
      <w:pPr>
        <w:pStyle w:val="Ttulo1"/>
      </w:pPr>
      <w:bookmarkStart w:id="35" w:name="_Toc419598587"/>
      <w:r>
        <w:t xml:space="preserve">trabalhos </w:t>
      </w:r>
      <w:r w:rsidRPr="00FC4A9F">
        <w:t>correlatos</w:t>
      </w:r>
    </w:p>
    <w:p w14:paraId="06B6D52F" w14:textId="77777777" w:rsidR="0067649C" w:rsidRDefault="0067649C" w:rsidP="00FA5504">
      <w:pPr>
        <w:pStyle w:val="TF-TEXTO"/>
      </w:pPr>
      <w:r>
        <w:t xml:space="preserve">Nesta seção são apresentados trabalhos com características semelhantes aos principais objetivos do estudo proposto. A seção 2.1 apresenta uma aplicação dos </w:t>
      </w:r>
      <w:proofErr w:type="spellStart"/>
      <w:r>
        <w:t>SMAs</w:t>
      </w:r>
      <w:proofErr w:type="spellEnd"/>
      <w:r>
        <w:t xml:space="preserve"> para simulação de geoprocessamento (GRIGOLETTI, 2007). Na seção 2.2 é descrito um software que utiliza </w:t>
      </w:r>
      <w:proofErr w:type="spellStart"/>
      <w:r>
        <w:t>SMAs</w:t>
      </w:r>
      <w:proofErr w:type="spellEnd"/>
      <w:r>
        <w:t xml:space="preserve"> para simular e prever o desenvolvimento urbano de cidades (</w:t>
      </w:r>
      <w:r w:rsidRPr="00E963CC">
        <w:t>BASTOS</w:t>
      </w:r>
      <w:r>
        <w:t xml:space="preserve">; COSTA, 2007). Por fim, a seção 2.3 apresenta uma modelagem de </w:t>
      </w:r>
      <w:proofErr w:type="spellStart"/>
      <w:r>
        <w:t>SMAs</w:t>
      </w:r>
      <w:proofErr w:type="spellEnd"/>
      <w:r>
        <w:t xml:space="preserve"> para o controle de cidades inteligentes (LOM</w:t>
      </w:r>
      <w:r w:rsidRPr="009A0EC5">
        <w:t xml:space="preserve">; </w:t>
      </w:r>
      <w:proofErr w:type="spellStart"/>
      <w:r w:rsidRPr="009A0EC5">
        <w:t>PřIBYL</w:t>
      </w:r>
      <w:proofErr w:type="spellEnd"/>
      <w:r>
        <w:t>, 2017).</w:t>
      </w:r>
    </w:p>
    <w:p w14:paraId="2F1D2459" w14:textId="77777777" w:rsidR="0067649C" w:rsidRDefault="0067649C" w:rsidP="00E638A0">
      <w:pPr>
        <w:pStyle w:val="Ttulo2"/>
      </w:pPr>
      <w:r>
        <w:t>Uma Arquitetura Baseada em Sistemas Multiagentes para Simulações em Geoprocessamento</w:t>
      </w:r>
    </w:p>
    <w:p w14:paraId="0C082D9F" w14:textId="77777777" w:rsidR="0067649C" w:rsidRDefault="0067649C" w:rsidP="00DF38CA">
      <w:pPr>
        <w:pStyle w:val="TF-TEXTO"/>
      </w:pPr>
      <w:proofErr w:type="spellStart"/>
      <w:r>
        <w:t>Grigoletti</w:t>
      </w:r>
      <w:proofErr w:type="spellEnd"/>
      <w:r>
        <w:t xml:space="preserve"> (2007) desenvolveu uma arquitetura utilizando as áreas de Sistemas </w:t>
      </w:r>
      <w:proofErr w:type="spellStart"/>
      <w:r>
        <w:t>Multiagentes</w:t>
      </w:r>
      <w:proofErr w:type="spellEnd"/>
      <w:r>
        <w:t xml:space="preserve"> (</w:t>
      </w:r>
      <w:proofErr w:type="spellStart"/>
      <w:r>
        <w:t>SMAs</w:t>
      </w:r>
      <w:proofErr w:type="spellEnd"/>
      <w:r>
        <w:t xml:space="preserve">) e </w:t>
      </w:r>
      <w:del w:id="36" w:author="Andreza Sartori" w:date="2021-10-07T21:33:00Z">
        <w:r w:rsidDel="00170787">
          <w:delText xml:space="preserve">o </w:delText>
        </w:r>
      </w:del>
      <w:r>
        <w:t xml:space="preserve">Geoprocessamento para analisar e explorar a criação de modelos, realizando simulações de sistemas complexos e dinâmicos, focando na representação espacial e nas entidades que modificam o ambiente. Além disso, o autor também agregou modelos geográficos gerados com </w:t>
      </w:r>
      <w:proofErr w:type="spellStart"/>
      <w:r>
        <w:t>SMAs</w:t>
      </w:r>
      <w:proofErr w:type="spellEnd"/>
      <w:r>
        <w:t xml:space="preserve"> e Bancos de Dados Geográficos (</w:t>
      </w:r>
      <w:proofErr w:type="spellStart"/>
      <w:r>
        <w:t>BDGs</w:t>
      </w:r>
      <w:proofErr w:type="spellEnd"/>
      <w:r>
        <w:t>).</w:t>
      </w:r>
    </w:p>
    <w:p w14:paraId="30CAE496" w14:textId="77777777" w:rsidR="0067649C" w:rsidRDefault="0067649C" w:rsidP="00093456">
      <w:pPr>
        <w:pStyle w:val="TF-TEXTO"/>
      </w:pPr>
      <w:r>
        <w:t xml:space="preserve">Segundo </w:t>
      </w:r>
      <w:proofErr w:type="spellStart"/>
      <w:r>
        <w:t>Grigoletti</w:t>
      </w:r>
      <w:proofErr w:type="spellEnd"/>
      <w:r>
        <w:t xml:space="preserve"> (2007), as entidades podem se movimentar e explorar livremente todo o ambiente, sob a justificativa de que a simulação ocorre a partir de situações mais próximas da realidade. Outro ponto que o autor ressalta é que a organização e as percepções das entidades são baseadas em camadas, sendo então totalmente compatíveis com a organização dos dados em um BDG. </w:t>
      </w:r>
      <w:proofErr w:type="spellStart"/>
      <w:r>
        <w:t>Grigoletti</w:t>
      </w:r>
      <w:proofErr w:type="spellEnd"/>
      <w:r>
        <w:t xml:space="preserve"> (2007) desenvolveu a parte de comunicação entre as entidades baseada no ZOPE </w:t>
      </w:r>
      <w:proofErr w:type="spellStart"/>
      <w:r>
        <w:t>MultiAgent</w:t>
      </w:r>
      <w:proofErr w:type="spellEnd"/>
      <w:r>
        <w:t xml:space="preserve"> System (ZMAS), uma ferramenta que fornece uma plataforma de comunicação para </w:t>
      </w:r>
      <w:proofErr w:type="spellStart"/>
      <w:r>
        <w:t>SMAs</w:t>
      </w:r>
      <w:proofErr w:type="spellEnd"/>
      <w:r>
        <w:t xml:space="preserve"> e que segue o padrão Foundation for </w:t>
      </w:r>
      <w:proofErr w:type="spellStart"/>
      <w:r>
        <w:t>Intelligent</w:t>
      </w:r>
      <w:proofErr w:type="spellEnd"/>
      <w:r>
        <w:t xml:space="preserve"> </w:t>
      </w:r>
      <w:proofErr w:type="spellStart"/>
      <w:r>
        <w:t>Physical</w:t>
      </w:r>
      <w:proofErr w:type="spellEnd"/>
      <w:r>
        <w:t xml:space="preserve"> </w:t>
      </w:r>
      <w:proofErr w:type="spellStart"/>
      <w:r>
        <w:t>Agents</w:t>
      </w:r>
      <w:proofErr w:type="spellEnd"/>
      <w:r>
        <w:t xml:space="preserve"> (FIPA) de comunicação entre entidades, que serve como uma padronização de tecnologias de comunicação entre agentes.</w:t>
      </w:r>
    </w:p>
    <w:p w14:paraId="72B00E54" w14:textId="77777777" w:rsidR="0067649C" w:rsidRDefault="0067649C" w:rsidP="00093456">
      <w:pPr>
        <w:pStyle w:val="TF-TEXTO"/>
      </w:pPr>
      <w:r>
        <w:t xml:space="preserve">Na implementação, </w:t>
      </w:r>
      <w:proofErr w:type="spellStart"/>
      <w:r>
        <w:t>Grigoletti</w:t>
      </w:r>
      <w:proofErr w:type="spellEnd"/>
      <w:r>
        <w:t xml:space="preserve"> (2007) utilizou a linguagem Python, pois ela possui facilidade sintática e permite a criação de modelos de simulação sem a necessidade de conhecimento profundos de programação. Além disso, </w:t>
      </w:r>
      <w:proofErr w:type="spellStart"/>
      <w:r>
        <w:t>Grigoletti</w:t>
      </w:r>
      <w:proofErr w:type="spellEnd"/>
      <w:r>
        <w:t xml:space="preserve"> (2007) também utilizou o Sistema de Gerenciamento de Banco de Dados (SGBD) PostgreSQL e uma extensão chamada </w:t>
      </w:r>
      <w:proofErr w:type="spellStart"/>
      <w:r>
        <w:t>PostGIS</w:t>
      </w:r>
      <w:proofErr w:type="spellEnd"/>
      <w:r>
        <w:t xml:space="preserve">, que segue a especificação </w:t>
      </w:r>
      <w:proofErr w:type="spellStart"/>
      <w:r>
        <w:t>Simple</w:t>
      </w:r>
      <w:proofErr w:type="spellEnd"/>
      <w:r>
        <w:t xml:space="preserve"> </w:t>
      </w:r>
      <w:proofErr w:type="spellStart"/>
      <w:r>
        <w:t>Features</w:t>
      </w:r>
      <w:proofErr w:type="spellEnd"/>
      <w:r>
        <w:t xml:space="preserve"> </w:t>
      </w:r>
      <w:proofErr w:type="spellStart"/>
      <w:r>
        <w:t>Specification</w:t>
      </w:r>
      <w:proofErr w:type="spellEnd"/>
      <w:r>
        <w:t xml:space="preserve"> (SFS) do Open </w:t>
      </w:r>
      <w:proofErr w:type="spellStart"/>
      <w:r>
        <w:t>Geospatioal</w:t>
      </w:r>
      <w:proofErr w:type="spellEnd"/>
      <w:r>
        <w:t xml:space="preserve"> Consortium (OGC), que define um formato para o armazenamento, leitura, análise e atualização de “feições simples” (dados geográficos) em um SGBD.</w:t>
      </w:r>
    </w:p>
    <w:p w14:paraId="6722A36D" w14:textId="77777777" w:rsidR="0067649C" w:rsidRDefault="0067649C" w:rsidP="00192867">
      <w:pPr>
        <w:pStyle w:val="TF-TEXTO"/>
      </w:pPr>
      <w:r>
        <w:t xml:space="preserve">Para a realização de testes e simulações, </w:t>
      </w:r>
      <w:proofErr w:type="spellStart"/>
      <w:r>
        <w:t>Grigoletti</w:t>
      </w:r>
      <w:proofErr w:type="spellEnd"/>
      <w:r>
        <w:t xml:space="preserve"> (2007) </w:t>
      </w:r>
      <w:del w:id="37" w:author="Andreza Sartori" w:date="2021-10-07T21:37:00Z">
        <w:r w:rsidDel="00170787">
          <w:delText xml:space="preserve">se </w:delText>
        </w:r>
      </w:del>
      <w:r>
        <w:t xml:space="preserve">utilizou </w:t>
      </w:r>
      <w:del w:id="38" w:author="Andreza Sartori" w:date="2021-10-07T21:37:00Z">
        <w:r w:rsidDel="00170787">
          <w:delText xml:space="preserve">de </w:delText>
        </w:r>
      </w:del>
      <w:r>
        <w:t xml:space="preserve">4 estudos de caso, cada um sob uma </w:t>
      </w:r>
      <w:commentRangeStart w:id="39"/>
      <w:r>
        <w:t>óptica</w:t>
      </w:r>
      <w:commentRangeEnd w:id="39"/>
      <w:r>
        <w:rPr>
          <w:rStyle w:val="Refdecomentrio"/>
        </w:rPr>
        <w:commentReference w:id="39"/>
      </w:r>
      <w:r>
        <w:t xml:space="preserve"> diferente. O autor ressaltou que os estudos de caso eram simples e que o objetivo principal das simulações era demonstrar que as funcionalidades desenvolvidas são úteis na modelagem de diferentes cenários.</w:t>
      </w:r>
    </w:p>
    <w:p w14:paraId="36E470A1" w14:textId="77777777" w:rsidR="0067649C" w:rsidRDefault="0067649C" w:rsidP="00192867">
      <w:pPr>
        <w:pStyle w:val="TF-TEXTO"/>
      </w:pPr>
      <w:r>
        <w:t xml:space="preserve">De acordo com </w:t>
      </w:r>
      <w:proofErr w:type="spellStart"/>
      <w:r>
        <w:t>Grigoletti</w:t>
      </w:r>
      <w:proofErr w:type="spellEnd"/>
      <w:r>
        <w:t xml:space="preserve"> (2007), o primeiro estudo de caso teve como objetivo simular o crescimento de uma cidade e o posicionamento dos moradores dela baseado em sua renda. Ao final das simulações, o resultado saiu de acordo com o esperado, com as pessoas de menor renda se direcionando às periferias das cidades, as pessoas de maior renda se posicionando ao centro da cidade, bem como as pessoas de renda média se situando entre áreas. No segundo estudo, </w:t>
      </w:r>
      <w:proofErr w:type="spellStart"/>
      <w:r>
        <w:t>Grigoletti</w:t>
      </w:r>
      <w:proofErr w:type="spellEnd"/>
      <w:r>
        <w:t xml:space="preserve"> (2007) focou na alocação de policiais em regiões urbanas, tendo como finalidade verificar o comportamento da criminalidade naquelas regiões e, conforme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 prendendo assim vários criminosos, enquanto os criminosos soltos estavam cada vez mais habitando </w:t>
      </w:r>
      <w:ins w:id="40" w:author="Andreza Sartori" w:date="2021-10-07T21:39:00Z">
        <w:r>
          <w:t>n</w:t>
        </w:r>
      </w:ins>
      <w:r>
        <w:t xml:space="preserve">as periferias da cidade. </w:t>
      </w:r>
      <w:del w:id="41" w:author="Andreza Sartori" w:date="2021-10-07T21:39:00Z">
        <w:r w:rsidDel="006F21CC">
          <w:delText>Já n</w:delText>
        </w:r>
      </w:del>
      <w:ins w:id="42" w:author="Andreza Sartori" w:date="2021-10-07T21:39:00Z">
        <w:r>
          <w:t>N</w:t>
        </w:r>
      </w:ins>
      <w:r>
        <w:t xml:space="preserve">o terceiro estudo de caso, o autor teve como base um parque de diversões, tendo como objetivo entender como seria a movimentação dos visitantes dentro do parque, bem como auxiliar na otimização de seus </w:t>
      </w:r>
      <w:r>
        <w:lastRenderedPageBreak/>
        <w:t>processos de planejamento e manutenção. O parque de diversões foi preenchido com diferentes atrações, bem como, conforme a simulação evolui, mais pessoas que gostavam de determinadas atrações entravam ou mesmo saíam do parque. Ao final da simulação, era possível perceber que o resultado foi conforme o esperado, com as pessoas se direcionando aos locais que mais agradavam ao seus gostos e saindo do parque conforme o tempo passava.</w:t>
      </w:r>
    </w:p>
    <w:p w14:paraId="74C196C5" w14:textId="77777777" w:rsidR="0067649C" w:rsidRDefault="0067649C" w:rsidP="00192867">
      <w:pPr>
        <w:pStyle w:val="TF-TEXTO"/>
      </w:pPr>
      <w:del w:id="43" w:author="Andreza Sartori" w:date="2021-10-07T21:47:00Z">
        <w:r w:rsidDel="00294734">
          <w:delText>Em relação ao</w:delText>
        </w:r>
      </w:del>
      <w:ins w:id="44" w:author="Andreza Sartori" w:date="2021-10-07T21:47:00Z">
        <w:r>
          <w:t>No</w:t>
        </w:r>
      </w:ins>
      <w:r>
        <w:t xml:space="preserve"> quarto e último estudo de caso realizado, </w:t>
      </w:r>
      <w:proofErr w:type="spellStart"/>
      <w:r>
        <w:t>Grigoletti</w:t>
      </w:r>
      <w:proofErr w:type="spellEnd"/>
      <w:r>
        <w:t xml:space="preserve"> (2007) teve como objetivo simular e entender a relação entre a ocorrência ou não de chuvas em uma determinada região e o aparecimento de fenômenos naturais como secas e inundações, ou seja, a relação chuva-vazão. </w:t>
      </w:r>
      <w:commentRangeStart w:id="45"/>
      <w:r>
        <w:t xml:space="preserve">Obteve-se </w:t>
      </w:r>
      <w:commentRangeEnd w:id="45"/>
      <w:r>
        <w:rPr>
          <w:rStyle w:val="Refdecomentrio"/>
        </w:rPr>
        <w:commentReference w:id="45"/>
      </w:r>
      <w:r>
        <w:t>que conforme chovia em determinada região, os lagos daquela região aumentavam seu nível de água, podendo causar inundações caso houvesse chuvas demais, ou então os lagos posicionados em regiões em que não chovia com frequência acabavam diminuindo seu nível, podendo assim causar secas.</w:t>
      </w:r>
    </w:p>
    <w:p w14:paraId="41C1EBF1" w14:textId="77777777" w:rsidR="0067649C" w:rsidRDefault="0067649C" w:rsidP="000D236D">
      <w:pPr>
        <w:pStyle w:val="TF-TEXTO"/>
      </w:pPr>
      <w:r>
        <w:t xml:space="preserve">Segundo </w:t>
      </w:r>
      <w:proofErr w:type="spellStart"/>
      <w:r>
        <w:t>Grigoletti</w:t>
      </w:r>
      <w:proofErr w:type="spellEnd"/>
      <w:r>
        <w:t xml:space="preserve"> (2007), o uso de </w:t>
      </w:r>
      <w:proofErr w:type="spellStart"/>
      <w:r>
        <w:t>BDGs</w:t>
      </w:r>
      <w:proofErr w:type="spellEnd"/>
      <w:r>
        <w:t xml:space="preserve"> </w:t>
      </w:r>
      <w:del w:id="46" w:author="Andreza Sartori" w:date="2021-10-08T13:54:00Z">
        <w:r w:rsidDel="004C134E">
          <w:delText xml:space="preserve">se </w:delText>
        </w:r>
      </w:del>
      <w:r>
        <w:t xml:space="preserve">torna-se interessante em conluio com os </w:t>
      </w:r>
      <w:proofErr w:type="spellStart"/>
      <w:r>
        <w:t>SMAs</w:t>
      </w:r>
      <w:proofErr w:type="spellEnd"/>
      <w:r>
        <w:t xml:space="preserve"> devido a </w:t>
      </w:r>
      <w:del w:id="47" w:author="Andreza Sartori" w:date="2021-10-08T13:54:00Z">
        <w:r w:rsidDel="004C134E">
          <w:delText>2 pontos</w:delText>
        </w:r>
      </w:del>
      <w:ins w:id="48" w:author="Andreza Sartori" w:date="2021-10-08T13:54:00Z">
        <w:r>
          <w:t>dois fatores</w:t>
        </w:r>
      </w:ins>
      <w:r>
        <w:t>: (i) a facilidade da modelagem espacial contínua e precisa do ambiente e das entidades das simulações de forma simples e realista; (</w:t>
      </w:r>
      <w:proofErr w:type="spellStart"/>
      <w:r>
        <w:t>ii</w:t>
      </w:r>
      <w:proofErr w:type="spellEnd"/>
      <w:r>
        <w:t xml:space="preserve">) vantagens para a área de Geoprocessamento, pois a junção fornece abstrações para a representação de eventos espaço-temporais dinâmicos, utilizando simulações baseadas em </w:t>
      </w:r>
      <w:proofErr w:type="spellStart"/>
      <w:r>
        <w:t>SMAs</w:t>
      </w:r>
      <w:proofErr w:type="spellEnd"/>
      <w:r>
        <w:t>.</w:t>
      </w:r>
    </w:p>
    <w:p w14:paraId="47855770" w14:textId="77777777" w:rsidR="0067649C" w:rsidRDefault="0067649C" w:rsidP="00267F26">
      <w:pPr>
        <w:pStyle w:val="TF-TEXTO"/>
      </w:pPr>
      <w:proofErr w:type="spellStart"/>
      <w:r>
        <w:t>Grigoletti</w:t>
      </w:r>
      <w:proofErr w:type="spellEnd"/>
      <w:r>
        <w:t xml:space="preserve"> (2007) ressalta que a qualidade da representação espacial nas simulações está diretamente relacionada com a qualidade da base de dados utilizada no fornecimento dos dados geográficos. </w:t>
      </w:r>
      <w:commentRangeStart w:id="49"/>
      <w:r>
        <w:t xml:space="preserve">Outro ponto que o autor destacou foi que a arquitetura desenvolvida possui grandes vantagens em relação as funcionalidades que ela possui em relação às arquiteturas dos softwares vistos e comparados no começo do desenvolvimento. </w:t>
      </w:r>
      <w:commentRangeEnd w:id="49"/>
      <w:r>
        <w:rPr>
          <w:rStyle w:val="Refdecomentrio"/>
        </w:rPr>
        <w:commentReference w:id="49"/>
      </w:r>
      <w:r>
        <w:t>Além disso, o autor também indica que, apesar da facilidade de execução e sucesso, existiu uma dificuldade na avaliação da arquitetura, devido à falta de métricas e benchmarks existentes nesse contexto.</w:t>
      </w:r>
    </w:p>
    <w:p w14:paraId="61784A30" w14:textId="77777777" w:rsidR="0067649C" w:rsidRDefault="0067649C" w:rsidP="00267F26">
      <w:pPr>
        <w:pStyle w:val="TF-TEXTO"/>
      </w:pPr>
      <w:commentRangeStart w:id="50"/>
      <w:r>
        <w:t xml:space="preserve">Por fim, </w:t>
      </w:r>
      <w:proofErr w:type="spellStart"/>
      <w:r>
        <w:t>Grigoletti</w:t>
      </w:r>
      <w:proofErr w:type="spellEnd"/>
      <w:r>
        <w:t xml:space="preserve"> (2007) sugere como melhoria o desenvolvimento de um modelo de escalonamento mais complexo, que permitisse a definição da ordem de escalonamento, além de possibilitar que ações sejam escalonadas antes da simulação iniciar, após o fim da simulação, em momentos específicos e durante intervalos de tempo.</w:t>
      </w:r>
      <w:commentRangeEnd w:id="50"/>
      <w:r>
        <w:rPr>
          <w:rStyle w:val="Refdecomentrio"/>
        </w:rPr>
        <w:commentReference w:id="50"/>
      </w:r>
    </w:p>
    <w:p w14:paraId="5EC2FFDB" w14:textId="77777777" w:rsidR="0067649C" w:rsidRDefault="0067649C" w:rsidP="00E638A0">
      <w:pPr>
        <w:pStyle w:val="Ttulo2"/>
      </w:pPr>
      <w:r>
        <w:t>SimCidade – Um simulador de crescimento urbano utilizando Sistemas Multiagentes Reativos</w:t>
      </w:r>
    </w:p>
    <w:p w14:paraId="79DE6E64" w14:textId="77777777" w:rsidR="0067649C" w:rsidRDefault="0067649C" w:rsidP="00A44581">
      <w:pPr>
        <w:pStyle w:val="TF-TEXTO"/>
      </w:pPr>
      <w:r>
        <w:t xml:space="preserve">Bastos e Costa (2007) desenvolveram um sistema multiagentes para simular o desenvolvimento urbano da cidade de Bauru/SP. Segundo os autores, o crescimento foi simulado durante </w:t>
      </w:r>
      <w:commentRangeStart w:id="51"/>
      <w:r>
        <w:t>um certo período</w:t>
      </w:r>
      <w:commentRangeEnd w:id="51"/>
      <w:r>
        <w:rPr>
          <w:rStyle w:val="Refdecomentrio"/>
        </w:rPr>
        <w:commentReference w:id="51"/>
      </w:r>
      <w:r>
        <w:t>, sendo comparado com a realidade através de fotos de satélite.</w:t>
      </w:r>
    </w:p>
    <w:p w14:paraId="653DD981" w14:textId="77777777" w:rsidR="0067649C" w:rsidRDefault="0067649C" w:rsidP="002747A4">
      <w:pPr>
        <w:pStyle w:val="TF-TEXTO"/>
      </w:pPr>
      <w:r>
        <w:t>Para realizar a simulação, Bastos</w:t>
      </w:r>
      <w:bookmarkStart w:id="52" w:name="_Hlk84182135"/>
      <w:r>
        <w:t xml:space="preserve"> e Costa</w:t>
      </w:r>
      <w:bookmarkEnd w:id="52"/>
      <w:r>
        <w:t xml:space="preserve"> (2007) utilizaram SMA reativos, seguindo a premissa de que é possível realizar tarefas complexas a partir de uma grande quantidade de entidades únicas e simples trabalhando em conjunto, semelhante ao funcionamento de sociedades do reino animal</w:t>
      </w:r>
      <w:ins w:id="53" w:author="Andreza Sartori" w:date="2021-10-15T14:10:00Z">
        <w:r>
          <w:t>,</w:t>
        </w:r>
      </w:ins>
      <w:r>
        <w:t xml:space="preserve"> como a dos humanos ou a das formigas. Ainda segundo os autores, </w:t>
      </w:r>
      <w:del w:id="54" w:author="Andreza Sartori" w:date="2021-10-15T14:10:00Z">
        <w:r w:rsidDel="00F65E05">
          <w:delText xml:space="preserve">neste </w:delText>
        </w:r>
      </w:del>
      <w:ins w:id="55" w:author="Andreza Sartori" w:date="2021-10-15T14:10:00Z">
        <w:r>
          <w:t xml:space="preserve">nesse </w:t>
        </w:r>
      </w:ins>
      <w:r>
        <w:t>caso, o sistema de SMA agirá como um conjunto de agentes em interação, no qual cada um desses agentes tem seus próprios comportamentos individuais e atuam sobre camadas representando características da cidade em estudo, como ferrovias, rodovias e rios. Para isso, Bastos e Costa (2007) optaram pelo modelo PACO, que consiste em determinar a priori quais são as ações que cada agente do SMA irá tomar</w:t>
      </w:r>
      <w:ins w:id="56" w:author="Andreza Sartori" w:date="2021-10-15T14:22:00Z">
        <w:r>
          <w:t>,</w:t>
        </w:r>
      </w:ins>
      <w:r>
        <w:t xml:space="preserve"> </w:t>
      </w:r>
      <w:commentRangeStart w:id="57"/>
      <w:r>
        <w:t>baseado em seu conhecimento dos demais elementos independentes que estão ao seu alcance</w:t>
      </w:r>
      <w:commentRangeEnd w:id="57"/>
      <w:r>
        <w:rPr>
          <w:rStyle w:val="Refdecomentrio"/>
        </w:rPr>
        <w:commentReference w:id="57"/>
      </w:r>
      <w:r>
        <w:t xml:space="preserve">. Além disso, as interações entre os agentes são modeladas sob a forma de forças, obrigando assim que eles se desloquem no ambiente. Os autores também apontam que o algoritmo foi desenvolvido na linguagem Java, realizando a simulação de crescimento de forma </w:t>
      </w:r>
      <w:proofErr w:type="spellStart"/>
      <w:r>
        <w:t>bottom-up</w:t>
      </w:r>
      <w:proofErr w:type="spellEnd"/>
      <w:r>
        <w:t>.</w:t>
      </w:r>
    </w:p>
    <w:p w14:paraId="10CE085A" w14:textId="77777777" w:rsidR="0067649C" w:rsidRDefault="0067649C" w:rsidP="00A44581">
      <w:pPr>
        <w:pStyle w:val="TF-TEXTO"/>
      </w:pPr>
      <w:r>
        <w:t xml:space="preserve">Segundo Bastos e Costa (2007), para o desenvolvimento do modelo foram utilizados mapas reais de uso do solo da cidade paulista de Bauru compreendendo </w:t>
      </w:r>
      <w:commentRangeStart w:id="58"/>
      <w:r>
        <w:t>três períodos, entre 1967, 1979, 1988 e 2000</w:t>
      </w:r>
      <w:commentRangeEnd w:id="58"/>
      <w:r>
        <w:rPr>
          <w:rStyle w:val="Refdecomentrio"/>
        </w:rPr>
        <w:commentReference w:id="58"/>
      </w:r>
      <w:r>
        <w:t xml:space="preserve">. </w:t>
      </w:r>
      <w:commentRangeStart w:id="59"/>
      <w:r>
        <w:t>A partir desses mapas, realizou-se a calibração do modelo baseado no período completo dos dados, no entanto, para a realização das simulações optou-se pelo período entre 1979 e 1988, por se tratar do período que apresentou alterações mais relevantes na configuração da cidade, tornando a simulação mais interessante e proporcionando uma visualização mais clara das mudanças.</w:t>
      </w:r>
      <w:commentRangeEnd w:id="59"/>
      <w:r>
        <w:rPr>
          <w:rStyle w:val="Refdecomentrio"/>
        </w:rPr>
        <w:commentReference w:id="59"/>
      </w:r>
    </w:p>
    <w:p w14:paraId="4B231A0B" w14:textId="77777777" w:rsidR="0067649C" w:rsidRDefault="0067649C" w:rsidP="001A202C">
      <w:pPr>
        <w:pStyle w:val="TF-TEXTO"/>
      </w:pPr>
      <w:r>
        <w:t xml:space="preserve">Bastos e Costa (2007) destacam que através dos mapas originais em formato vetorial foram gerados mapas matriciais bidimensionais em formato de grade com 63 colunas por 50 linhas para uso no simulador. Além disso, as células que continham menos de 20% de uso urbano foram consideradas não urbanas. Também foi adicionado um gradiente de distâncias, no qual cada célula abriga um valor que indica o número de passos necessários para atingir uma célula atravessada por rodovia. Em cima desse mapa, aplicou-se um algoritmo semelhante ao método da Roleta de Algoritmos Genéticos para determinar onde o </w:t>
      </w:r>
      <w:r>
        <w:lastRenderedPageBreak/>
        <w:t>próximo agente irá surgir, sendo esse um agente completamente aleatório dentro das opções existentes. Após a criação do agente, ele seguirá as regras estipuladas, buscando uma posição de equilíbrio no ambiente simulado.</w:t>
      </w:r>
    </w:p>
    <w:p w14:paraId="1CAAFE6D" w14:textId="77777777" w:rsidR="0067649C" w:rsidRPr="00425AED" w:rsidRDefault="0067649C" w:rsidP="00CD0444">
      <w:pPr>
        <w:pStyle w:val="TF-TEXTO"/>
      </w:pPr>
      <w:r>
        <w:t xml:space="preserve">Segundo Bastos e Costa (2007), foram realizadas um total de 50 repetições das simulações com a mesma calibração inicial, obtendo-se uma média de acertos de 90,64% para residências, 91,09% </w:t>
      </w:r>
      <w:ins w:id="60" w:author="Andreza Sartori" w:date="2021-10-15T14:27:00Z">
        <w:r>
          <w:t>p</w:t>
        </w:r>
      </w:ins>
      <w:r>
        <w:t>ara indústrias e 85,5% para comércio/serviços. No total, em média, 89,07% dos agentes foram posicionados corretamente. Ainda de acordo com os autores, no melhor cenário a taxa de sucesso do posicionamento dos agentes foi de 91,09%, sendo 91,96% para residências, 92,15% para indústrias e 89,18% para comércio/serviços.</w:t>
      </w:r>
    </w:p>
    <w:p w14:paraId="66EF5AAF" w14:textId="77777777" w:rsidR="0067649C" w:rsidRDefault="0067649C" w:rsidP="001A171F">
      <w:pPr>
        <w:pStyle w:val="TF-TEXTO"/>
        <w:ind w:firstLine="0"/>
      </w:pPr>
      <w:r>
        <w:tab/>
        <w:t xml:space="preserve">Bastos e Costa (2007) relatam que </w:t>
      </w:r>
      <w:r w:rsidRPr="00D33309">
        <w:rPr>
          <w:highlight w:val="yellow"/>
          <w:rPrChange w:id="61" w:author="Andreza Sartori" w:date="2021-10-15T14:28:00Z">
            <w:rPr/>
          </w:rPrChange>
        </w:rPr>
        <w:t>durante o desenvolvimento</w:t>
      </w:r>
      <w:r>
        <w:t xml:space="preserve"> </w:t>
      </w:r>
      <w:commentRangeStart w:id="62"/>
      <w:r>
        <w:t xml:space="preserve">houve dificuldades </w:t>
      </w:r>
      <w:commentRangeEnd w:id="62"/>
      <w:r>
        <w:rPr>
          <w:rStyle w:val="Refdecomentrio"/>
        </w:rPr>
        <w:commentReference w:id="62"/>
      </w:r>
      <w:r>
        <w:t xml:space="preserve">para obter dados reais de outras cidades de porte médio, o que fez com que apenas uma cidade fosse utilizada </w:t>
      </w:r>
      <w:r w:rsidRPr="00D33309">
        <w:rPr>
          <w:highlight w:val="yellow"/>
          <w:rPrChange w:id="63" w:author="Andreza Sartori" w:date="2021-10-15T14:28:00Z">
            <w:rPr/>
          </w:rPrChange>
        </w:rPr>
        <w:t>durante o desenvolvimento</w:t>
      </w:r>
      <w:r>
        <w:t>. De qualquer maneira, ressalta-se que isso não inviabiliza a utilização do simulador para outras cidades com características semelhantes à Bauru. Além disso, os autores também apontam que o simular pode auxiliar no processo de tomada de decisões, possibilitando a redução de custos e riscos aplicáveis em situações reais de planejamento urbano.</w:t>
      </w:r>
    </w:p>
    <w:p w14:paraId="0776E988" w14:textId="77777777" w:rsidR="0067649C" w:rsidRDefault="0067649C" w:rsidP="00A03F03">
      <w:pPr>
        <w:pStyle w:val="TF-TEXTO"/>
        <w:ind w:firstLine="709"/>
      </w:pPr>
      <w:r>
        <w:t>Por fim, Bastos e Costa (2007) concluíram que a utilização de SMA para a simulação de problemas sociais reais como o de crescimento urbano mostrou-se útil e confiável, permitindo que a resolução do problema e a construção do modelo possa ser feita de uma forma simples e sem as limitações encontradas em outros modelos ou algoritmos. Como sugestões de trabalhos futuros, os autores sugerem a inclusão de grandes polos de atração no ambiente, como um shopping center, verificando sua influência em relação a tomada de decisão dos agentes.</w:t>
      </w:r>
    </w:p>
    <w:p w14:paraId="77E9C6D7" w14:textId="77777777" w:rsidR="0067649C" w:rsidRDefault="0067649C" w:rsidP="00E638A0">
      <w:pPr>
        <w:pStyle w:val="Ttulo2"/>
        <w:rPr>
          <w:lang w:val="en-US"/>
        </w:rPr>
      </w:pPr>
      <w:r w:rsidRPr="00955B4A">
        <w:rPr>
          <w:lang w:val="en-US"/>
        </w:rPr>
        <w:t>MODELING OF SMART CITY BUILDING BLOCKS USING MULTI-AGENT SYSTEMS</w:t>
      </w:r>
    </w:p>
    <w:p w14:paraId="5E7E2E66" w14:textId="77777777" w:rsidR="0067649C" w:rsidRDefault="0067649C" w:rsidP="00E65FBE">
      <w:pPr>
        <w:pStyle w:val="TF-TEXTO"/>
      </w:pPr>
      <w:proofErr w:type="spellStart"/>
      <w:r>
        <w:t>Lom</w:t>
      </w:r>
      <w:proofErr w:type="spellEnd"/>
      <w:r w:rsidRPr="000975BC">
        <w:t xml:space="preserve"> e </w:t>
      </w:r>
      <w:proofErr w:type="spellStart"/>
      <w:r w:rsidRPr="000975BC">
        <w:t>Přiby</w:t>
      </w:r>
      <w:proofErr w:type="spellEnd"/>
      <w:r>
        <w:t xml:space="preserve"> (2017) afirmam que, no futuro, a existência de cidades inteligentes </w:t>
      </w:r>
      <w:del w:id="64" w:author="Andreza Sartori" w:date="2021-10-15T14:29:00Z">
        <w:r w:rsidDel="00AE7E8F">
          <w:delText xml:space="preserve">é </w:delText>
        </w:r>
      </w:del>
      <w:ins w:id="65" w:author="Andreza Sartori" w:date="2021-10-15T14:29:00Z">
        <w:r>
          <w:t xml:space="preserve">será </w:t>
        </w:r>
      </w:ins>
      <w:r>
        <w:t>óbvio e natural, pois traz inúmeras vantagens para as cidades. Com isso em mente, os autores resolveram buscar resolver o problema de como modelar e como tratar diferentes dados de diferentes sistemas por toda a cidade inteligente.</w:t>
      </w:r>
    </w:p>
    <w:p w14:paraId="29C6E87B" w14:textId="77777777" w:rsidR="0067649C" w:rsidRDefault="0067649C" w:rsidP="00E65FBE">
      <w:pPr>
        <w:pStyle w:val="TF-TEXTO"/>
      </w:pPr>
      <w:r>
        <w:t xml:space="preserve">Para realizar o desenvolvimento do modelo desejado, </w:t>
      </w:r>
      <w:proofErr w:type="spellStart"/>
      <w:r>
        <w:t>Lom</w:t>
      </w:r>
      <w:proofErr w:type="spellEnd"/>
      <w:r w:rsidRPr="000975BC">
        <w:t xml:space="preserve"> e </w:t>
      </w:r>
      <w:proofErr w:type="spellStart"/>
      <w:r w:rsidRPr="000975BC">
        <w:t>Přiby</w:t>
      </w:r>
      <w:proofErr w:type="spellEnd"/>
      <w:r>
        <w:t xml:space="preserve"> (2017) propõem a utilização de </w:t>
      </w:r>
      <w:proofErr w:type="spellStart"/>
      <w:r>
        <w:t>SMAs</w:t>
      </w:r>
      <w:proofErr w:type="spellEnd"/>
      <w:r>
        <w:t xml:space="preserve"> como base fundamental dessa modelagem, fazendo assim</w:t>
      </w:r>
      <w:ins w:id="66" w:author="Andreza Sartori" w:date="2021-10-15T14:30:00Z">
        <w:r>
          <w:t>,</w:t>
        </w:r>
      </w:ins>
      <w:r>
        <w:t xml:space="preserve"> com que cada produto e ser humano seja modelado como um agente inteligente com suas próprias crenças, objetivos e intenções. A partir disso, </w:t>
      </w:r>
      <w:proofErr w:type="spellStart"/>
      <w:r>
        <w:t>Lom</w:t>
      </w:r>
      <w:proofErr w:type="spellEnd"/>
      <w:r w:rsidRPr="000975BC">
        <w:t xml:space="preserve"> e </w:t>
      </w:r>
      <w:proofErr w:type="spellStart"/>
      <w:r w:rsidRPr="000975BC">
        <w:t>Přiby</w:t>
      </w:r>
      <w:proofErr w:type="spellEnd"/>
      <w:r>
        <w:t xml:space="preserve"> (2017) concluem que dessa </w:t>
      </w:r>
      <w:r w:rsidRPr="006C2FDF">
        <w:rPr>
          <w:highlight w:val="yellow"/>
          <w:rPrChange w:id="67" w:author="Andreza Sartori" w:date="2021-10-15T14:31:00Z">
            <w:rPr/>
          </w:rPrChange>
        </w:rPr>
        <w:t>maneira</w:t>
      </w:r>
      <w:r>
        <w:t xml:space="preserve"> é possível compor os sistemas da cidade inteligente de </w:t>
      </w:r>
      <w:r w:rsidRPr="006C2FDF">
        <w:rPr>
          <w:highlight w:val="yellow"/>
          <w:rPrChange w:id="68" w:author="Andreza Sartori" w:date="2021-10-15T14:31:00Z">
            <w:rPr/>
          </w:rPrChange>
        </w:rPr>
        <w:t>maneira</w:t>
      </w:r>
      <w:r>
        <w:t xml:space="preserve"> independente e com facilidade, assim seguindo à procura de conexões entre os sistemas individuais de </w:t>
      </w:r>
      <w:r w:rsidRPr="006C2FDF">
        <w:rPr>
          <w:highlight w:val="yellow"/>
          <w:rPrChange w:id="69" w:author="Andreza Sartori" w:date="2021-10-15T14:31:00Z">
            <w:rPr/>
          </w:rPrChange>
        </w:rPr>
        <w:t>maneiras</w:t>
      </w:r>
      <w:r>
        <w:t xml:space="preserve"> dinâmicas. Outro ponto citado pelos autores para justificar a utilização de </w:t>
      </w:r>
      <w:proofErr w:type="spellStart"/>
      <w:r>
        <w:t>SMAs</w:t>
      </w:r>
      <w:proofErr w:type="spellEnd"/>
      <w:r>
        <w:t xml:space="preserve"> é o fato de que na natureza não existir nenhum cérebro central que controla tudo, ou seja, </w:t>
      </w:r>
      <w:proofErr w:type="spellStart"/>
      <w:r>
        <w:t>SMAs</w:t>
      </w:r>
      <w:proofErr w:type="spellEnd"/>
      <w:r>
        <w:t xml:space="preserve"> são a arquitetura que melhor agem de acordo com esse princípio, assim se tornando o sistema que mais faz sentido ser utilizado ao desenvolver uma cidade inteligente.</w:t>
      </w:r>
    </w:p>
    <w:p w14:paraId="4ED17FF6" w14:textId="77777777" w:rsidR="0067649C" w:rsidRDefault="0067649C" w:rsidP="00E65FBE">
      <w:pPr>
        <w:pStyle w:val="TF-TEXTO"/>
      </w:pPr>
      <w:del w:id="70" w:author="Andreza Sartori" w:date="2021-10-15T14:33:00Z">
        <w:r w:rsidDel="00580ECE">
          <w:delText xml:space="preserve">Em relação à escolha da arquitetura, </w:delText>
        </w:r>
      </w:del>
      <w:proofErr w:type="spellStart"/>
      <w:r>
        <w:t>Lom</w:t>
      </w:r>
      <w:proofErr w:type="spellEnd"/>
      <w:r w:rsidRPr="000975BC">
        <w:t xml:space="preserve"> e </w:t>
      </w:r>
      <w:proofErr w:type="spellStart"/>
      <w:r w:rsidRPr="000975BC">
        <w:t>Přiby</w:t>
      </w:r>
      <w:proofErr w:type="spellEnd"/>
      <w:r>
        <w:t xml:space="preserve"> (2017) </w:t>
      </w:r>
      <w:del w:id="71" w:author="Andreza Sartori" w:date="2021-10-15T14:33:00Z">
        <w:r w:rsidDel="00580ECE">
          <w:delText>falam sobre</w:delText>
        </w:r>
      </w:del>
      <w:ins w:id="72" w:author="Andreza Sartori" w:date="2021-10-15T14:33:00Z">
        <w:r>
          <w:t>utilizam</w:t>
        </w:r>
      </w:ins>
      <w:r>
        <w:t xml:space="preserve"> 4 tipos básicos de arquiteturas: arquitetura baseada em lógica, reativa, crença-desejo-intenção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xml:space="preserve"> - BDI) e em camadas. Após </w:t>
      </w:r>
      <w:commentRangeStart w:id="73"/>
      <w:r>
        <w:t>falar</w:t>
      </w:r>
      <w:commentRangeEnd w:id="73"/>
      <w:r>
        <w:rPr>
          <w:rStyle w:val="Refdecomentrio"/>
        </w:rPr>
        <w:commentReference w:id="73"/>
      </w:r>
      <w:r>
        <w:t xml:space="preserve"> </w:t>
      </w:r>
      <w:commentRangeStart w:id="74"/>
      <w:r>
        <w:t xml:space="preserve">sobre os pontos positivos e negativos de cada tipo de arquitetura, </w:t>
      </w:r>
      <w:commentRangeEnd w:id="74"/>
      <w:r>
        <w:rPr>
          <w:rStyle w:val="Refdecomentrio"/>
        </w:rPr>
        <w:commentReference w:id="74"/>
      </w:r>
      <w:proofErr w:type="spellStart"/>
      <w:r>
        <w:t>Lom</w:t>
      </w:r>
      <w:proofErr w:type="spellEnd"/>
      <w:r w:rsidRPr="000975BC">
        <w:t xml:space="preserve"> e </w:t>
      </w:r>
      <w:proofErr w:type="spellStart"/>
      <w:r w:rsidRPr="000975BC">
        <w:t>Přiby</w:t>
      </w:r>
      <w:proofErr w:type="spellEnd"/>
      <w:r>
        <w:t xml:space="preserve"> (2017) decidem utilizar a arquitetura BDI para a modelagem, levando em consideração que: (i) é uma arquitetura intuitiva, já que utiliza-se diariamente esse padrão, decidindo o que fazer e depois, como fazer a partir de suas crenças, desejos e intenções; (</w:t>
      </w:r>
      <w:proofErr w:type="spellStart"/>
      <w:r>
        <w:t>ii</w:t>
      </w:r>
      <w:proofErr w:type="spellEnd"/>
      <w:r>
        <w:t>) essa arquitetura apresenta uma decomposição funcional clara, que indica que tipos de subsistemas podem ser necessário</w:t>
      </w:r>
      <w:ins w:id="75" w:author="Andreza Sartori" w:date="2021-10-15T14:51:00Z">
        <w:r>
          <w:t>s</w:t>
        </w:r>
      </w:ins>
      <w:r>
        <w:t xml:space="preserve"> para desenvolver um agente; (</w:t>
      </w:r>
      <w:proofErr w:type="spellStart"/>
      <w:r>
        <w:t>iii</w:t>
      </w:r>
      <w:proofErr w:type="spellEnd"/>
      <w:r>
        <w:t>)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5626F2EE" w14:textId="77777777" w:rsidR="0067649C" w:rsidRDefault="0067649C" w:rsidP="00E65FBE">
      <w:pPr>
        <w:pStyle w:val="TF-TEXTO"/>
      </w:pPr>
      <w:proofErr w:type="spellStart"/>
      <w:r>
        <w:t>Lom</w:t>
      </w:r>
      <w:proofErr w:type="spellEnd"/>
      <w:r w:rsidRPr="000975BC">
        <w:t xml:space="preserve"> e </w:t>
      </w:r>
      <w:proofErr w:type="spellStart"/>
      <w:r w:rsidRPr="000975BC">
        <w:t>Přiby</w:t>
      </w:r>
      <w:proofErr w:type="spellEnd"/>
      <w:r>
        <w:t xml:space="preserve"> (2017) explicam que, em uma arquitetura BDI, as crenças representam o estado de informações do agente, ou</w:t>
      </w:r>
      <w:ins w:id="76" w:author="Andreza Sartori" w:date="2021-10-15T14:53:00Z">
        <w:r>
          <w:t>,</w:t>
        </w:r>
      </w:ins>
      <w:r>
        <w:t xml:space="preserve"> em outras palavras, aquilo no que o agente acredita ser necessário armazenar para seu funcionamento/execução. A parte dos desejos representam o estado de motivação do agente, deixando claro seus objetivos ou situações que o agente gostaria de concluir, </w:t>
      </w:r>
      <w:del w:id="77" w:author="Andreza Sartori" w:date="2021-10-15T14:53:00Z">
        <w:r w:rsidDel="00F424EB">
          <w:delText>ou em outras palavras</w:delText>
        </w:r>
      </w:del>
      <w:ins w:id="78" w:author="Andreza Sartori" w:date="2021-10-15T14:53:00Z">
        <w:r>
          <w:t>isto é</w:t>
        </w:r>
      </w:ins>
      <w:r>
        <w:t xml:space="preserve">,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w:t>
      </w:r>
      <w:proofErr w:type="spellStart"/>
      <w:r>
        <w:t>Lom</w:t>
      </w:r>
      <w:proofErr w:type="spellEnd"/>
      <w:r w:rsidRPr="000975BC">
        <w:t xml:space="preserve"> e </w:t>
      </w:r>
      <w:proofErr w:type="spellStart"/>
      <w:r w:rsidRPr="000975BC">
        <w:t>Přiby</w:t>
      </w:r>
      <w:proofErr w:type="spellEnd"/>
      <w:r>
        <w:t xml:space="preserve"> (2017) utilizaram como base uma lâmpada. </w:t>
      </w:r>
      <w:del w:id="79" w:author="Andreza Sartori" w:date="2021-10-15T14:54:00Z">
        <w:r w:rsidDel="00FE62E0">
          <w:delText>A escolha da lâmpada</w:delText>
        </w:r>
      </w:del>
      <w:ins w:id="80" w:author="Andreza Sartori" w:date="2021-10-15T14:54:00Z">
        <w:r>
          <w:t>Esta escolha</w:t>
        </w:r>
      </w:ins>
      <w:r>
        <w:t xml:space="preserve"> se deu pelo fato de lâmpadas estarem presentes em quase todas as ruas dentro de uma cidade, não serem de acesso fácil e estarem próximas de todos os maiores blocos de construções de cidades.</w:t>
      </w:r>
    </w:p>
    <w:p w14:paraId="2F428A40" w14:textId="77777777" w:rsidR="0067649C" w:rsidRDefault="0067649C" w:rsidP="00E65FBE">
      <w:pPr>
        <w:pStyle w:val="TF-TEXTO"/>
      </w:pPr>
      <w:commentRangeStart w:id="81"/>
      <w:r>
        <w:lastRenderedPageBreak/>
        <w:t xml:space="preserve">Para realizar a modelagem BDI da lâmpada, </w:t>
      </w:r>
      <w:proofErr w:type="spellStart"/>
      <w:r>
        <w:t>Lom</w:t>
      </w:r>
      <w:proofErr w:type="spellEnd"/>
      <w:r w:rsidRPr="000975BC">
        <w:t xml:space="preserve"> e </w:t>
      </w:r>
      <w:proofErr w:type="spellStart"/>
      <w:r w:rsidRPr="000975BC">
        <w:t>Přiby</w:t>
      </w:r>
      <w:proofErr w:type="spellEnd"/>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commentRangeEnd w:id="81"/>
      <w:r>
        <w:rPr>
          <w:rStyle w:val="Refdecomentrio"/>
        </w:rPr>
        <w:commentReference w:id="81"/>
      </w:r>
    </w:p>
    <w:p w14:paraId="26BE8168" w14:textId="77777777" w:rsidR="0067649C" w:rsidRDefault="0067649C" w:rsidP="00E65FBE">
      <w:pPr>
        <w:pStyle w:val="TF-TEXTO"/>
      </w:pPr>
      <w:r>
        <w:t xml:space="preserve">Em relação aos resultados, </w:t>
      </w:r>
      <w:proofErr w:type="spellStart"/>
      <w:r>
        <w:t>Lom</w:t>
      </w:r>
      <w:proofErr w:type="spellEnd"/>
      <w:r w:rsidRPr="000975BC">
        <w:t xml:space="preserve"> e </w:t>
      </w:r>
      <w:proofErr w:type="spellStart"/>
      <w:r w:rsidRPr="000975BC">
        <w:t>Přiby</w:t>
      </w:r>
      <w:proofErr w:type="spellEnd"/>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w:t>
      </w:r>
      <w:proofErr w:type="spellStart"/>
      <w:r>
        <w:t>ii</w:t>
      </w:r>
      <w:proofErr w:type="spellEnd"/>
      <w:r>
        <w:t>)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w:t>
      </w:r>
      <w:proofErr w:type="spellStart"/>
      <w:r>
        <w:t>iii</w:t>
      </w:r>
      <w:proofErr w:type="spellEnd"/>
      <w:r>
        <w:t>)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7577498C" w14:textId="77777777" w:rsidR="0067649C" w:rsidRDefault="0067649C" w:rsidP="00E65FBE">
      <w:pPr>
        <w:pStyle w:val="TF-TEXTO"/>
      </w:pPr>
      <w:r>
        <w:t xml:space="preserve">Ao final, </w:t>
      </w:r>
      <w:proofErr w:type="spellStart"/>
      <w:r>
        <w:t>Lom</w:t>
      </w:r>
      <w:proofErr w:type="spellEnd"/>
      <w:r w:rsidRPr="000975BC">
        <w:t xml:space="preserve"> e </w:t>
      </w:r>
      <w:proofErr w:type="spellStart"/>
      <w:r w:rsidRPr="000975BC">
        <w:t>Přiby</w:t>
      </w:r>
      <w:proofErr w:type="spellEnd"/>
      <w:r>
        <w:t xml:space="preserve"> (2017) concluíram que a utilização de </w:t>
      </w:r>
      <w:proofErr w:type="spellStart"/>
      <w:r>
        <w:t>SMAs</w:t>
      </w:r>
      <w:proofErr w:type="spellEnd"/>
      <w:r>
        <w:t xml:space="preserve">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7C4D66BC" w14:textId="77777777" w:rsidR="0067649C" w:rsidRDefault="0067649C" w:rsidP="00424AD5">
      <w:pPr>
        <w:pStyle w:val="Ttulo1"/>
      </w:pPr>
      <w:bookmarkStart w:id="82" w:name="_Toc54164921"/>
      <w:bookmarkStart w:id="83" w:name="_Toc54165675"/>
      <w:bookmarkStart w:id="84" w:name="_Toc54169333"/>
      <w:bookmarkStart w:id="85" w:name="_Toc96347439"/>
      <w:bookmarkStart w:id="86" w:name="_Toc96357723"/>
      <w:bookmarkStart w:id="87" w:name="_Toc96491866"/>
      <w:bookmarkStart w:id="88" w:name="_Toc411603107"/>
      <w:bookmarkEnd w:id="35"/>
      <w:r>
        <w:t>proposta DO PROTÓTIPO DE SISTEMA</w:t>
      </w:r>
    </w:p>
    <w:p w14:paraId="406B2346" w14:textId="77777777" w:rsidR="0067649C" w:rsidRDefault="0067649C" w:rsidP="00451B94">
      <w:pPr>
        <w:pStyle w:val="TF-TEXTO"/>
      </w:pPr>
      <w:r>
        <w:t>Neste capítulo são definidas as justificativas de elaboração dessa ferramenta, assim como os requisitos funcionais, não funcionais e a metodologia aplicada.</w:t>
      </w:r>
    </w:p>
    <w:p w14:paraId="6934FA56" w14:textId="77777777" w:rsidR="0067649C" w:rsidRDefault="0067649C" w:rsidP="00E638A0">
      <w:pPr>
        <w:pStyle w:val="Ttulo2"/>
      </w:pPr>
      <w:bookmarkStart w:id="89" w:name="_Toc54164915"/>
      <w:bookmarkStart w:id="90" w:name="_Toc54165669"/>
      <w:bookmarkStart w:id="91" w:name="_Toc54169327"/>
      <w:bookmarkStart w:id="92" w:name="_Toc96347433"/>
      <w:bookmarkStart w:id="93" w:name="_Toc96357717"/>
      <w:bookmarkStart w:id="94" w:name="_Toc96491860"/>
      <w:bookmarkStart w:id="95" w:name="_Toc351015594"/>
      <w:r>
        <w:t>JUSTIFICATIVA</w:t>
      </w:r>
    </w:p>
    <w:p w14:paraId="3074A124" w14:textId="77777777" w:rsidR="0067649C" w:rsidRDefault="0067649C" w:rsidP="00FB7E7E">
      <w:pPr>
        <w:pStyle w:val="TF-TEXTO"/>
      </w:pPr>
      <w:r>
        <w:t xml:space="preserve">No </w:t>
      </w:r>
      <w:r>
        <w:fldChar w:fldCharType="begin"/>
      </w:r>
      <w:r>
        <w:instrText xml:space="preserve"> REF _Ref52025161 \h </w:instrText>
      </w:r>
      <w:r>
        <w:fldChar w:fldCharType="separate"/>
      </w:r>
      <w:r>
        <w:t xml:space="preserve">Quadro </w:t>
      </w:r>
      <w:r>
        <w:rPr>
          <w:noProof/>
        </w:rPr>
        <w:t>1</w:t>
      </w:r>
      <w:r>
        <w:fldChar w:fldCharType="end"/>
      </w:r>
      <w:r>
        <w:t xml:space="preserve"> é apresentado um comparativo dos trabalhos correlatos. As linhas representam as características e as colunas os trabalhos.</w:t>
      </w:r>
    </w:p>
    <w:p w14:paraId="0556AB23" w14:textId="77777777" w:rsidR="0067649C" w:rsidRDefault="0067649C" w:rsidP="00055B6B">
      <w:pPr>
        <w:pStyle w:val="TF-LEGENDA"/>
      </w:pPr>
      <w:bookmarkStart w:id="96" w:name="_Ref52025161"/>
      <w:r>
        <w:lastRenderedPageBreak/>
        <w:t xml:space="preserve">Quadro </w:t>
      </w:r>
      <w:fldSimple w:instr=" SEQ Quadro \* ARABIC ">
        <w:r>
          <w:rPr>
            <w:noProof/>
          </w:rPr>
          <w:t>1</w:t>
        </w:r>
      </w:fldSimple>
      <w:bookmarkEnd w:id="96"/>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9"/>
        <w:gridCol w:w="1723"/>
        <w:gridCol w:w="1714"/>
        <w:gridCol w:w="1713"/>
      </w:tblGrid>
      <w:tr w:rsidR="0067649C" w14:paraId="3F11B401" w14:textId="77777777" w:rsidTr="000924A2">
        <w:trPr>
          <w:trHeight w:val="567"/>
        </w:trPr>
        <w:tc>
          <w:tcPr>
            <w:tcW w:w="3828" w:type="dxa"/>
            <w:tcBorders>
              <w:tl2br w:val="single" w:sz="4" w:space="0" w:color="auto"/>
            </w:tcBorders>
            <w:shd w:val="clear" w:color="auto" w:fill="A6A6A6"/>
          </w:tcPr>
          <w:p w14:paraId="68F01502" w14:textId="77777777" w:rsidR="0067649C" w:rsidRDefault="0067649C" w:rsidP="00C7300F">
            <w:pPr>
              <w:pStyle w:val="TF-TEXTOQUADRO"/>
              <w:jc w:val="right"/>
            </w:pPr>
            <w:r>
              <w:t>Trabalhos correlatos</w:t>
            </w:r>
          </w:p>
          <w:p w14:paraId="5D62EFE0" w14:textId="77777777" w:rsidR="0067649C" w:rsidRPr="007D4566" w:rsidRDefault="0067649C" w:rsidP="000924A2">
            <w:pPr>
              <w:pStyle w:val="TF-TEXTOQUADRO"/>
            </w:pPr>
            <w:r>
              <w:t>Características</w:t>
            </w:r>
          </w:p>
        </w:tc>
        <w:tc>
          <w:tcPr>
            <w:tcW w:w="1746" w:type="dxa"/>
            <w:shd w:val="clear" w:color="auto" w:fill="A6A6A6"/>
            <w:vAlign w:val="center"/>
          </w:tcPr>
          <w:p w14:paraId="379951C5" w14:textId="77777777" w:rsidR="0067649C" w:rsidRDefault="0067649C" w:rsidP="000924A2">
            <w:pPr>
              <w:pStyle w:val="TF-TEXTOQUADRO"/>
              <w:jc w:val="center"/>
            </w:pPr>
            <w:proofErr w:type="spellStart"/>
            <w:r>
              <w:t>Grigoletti</w:t>
            </w:r>
            <w:proofErr w:type="spellEnd"/>
          </w:p>
          <w:p w14:paraId="0FE2D3E7" w14:textId="77777777" w:rsidR="0067649C" w:rsidRDefault="0067649C" w:rsidP="000924A2">
            <w:pPr>
              <w:pStyle w:val="TF-TEXTOQUADRO"/>
              <w:jc w:val="center"/>
            </w:pPr>
            <w:r>
              <w:t>(2007)</w:t>
            </w:r>
          </w:p>
        </w:tc>
        <w:tc>
          <w:tcPr>
            <w:tcW w:w="1746" w:type="dxa"/>
            <w:shd w:val="clear" w:color="auto" w:fill="A6A6A6"/>
            <w:vAlign w:val="center"/>
          </w:tcPr>
          <w:p w14:paraId="0BE7F686" w14:textId="77777777" w:rsidR="0067649C" w:rsidRDefault="0067649C" w:rsidP="000924A2">
            <w:pPr>
              <w:pStyle w:val="TF-TEXTOQUADRO"/>
              <w:jc w:val="center"/>
            </w:pPr>
            <w:r>
              <w:t>Bastos e Costa</w:t>
            </w:r>
          </w:p>
          <w:p w14:paraId="5CE92F98" w14:textId="77777777" w:rsidR="0067649C" w:rsidRDefault="0067649C" w:rsidP="000924A2">
            <w:pPr>
              <w:pStyle w:val="TF-TEXTOQUADRO"/>
              <w:jc w:val="center"/>
            </w:pPr>
            <w:r>
              <w:t>(2007)</w:t>
            </w:r>
          </w:p>
        </w:tc>
        <w:tc>
          <w:tcPr>
            <w:tcW w:w="1747" w:type="dxa"/>
            <w:shd w:val="clear" w:color="auto" w:fill="A6A6A6"/>
            <w:vAlign w:val="center"/>
          </w:tcPr>
          <w:p w14:paraId="78D3CDE8" w14:textId="77777777" w:rsidR="0067649C" w:rsidRDefault="0067649C" w:rsidP="000924A2">
            <w:pPr>
              <w:pStyle w:val="TF-TEXTOQUADRO"/>
              <w:jc w:val="center"/>
            </w:pPr>
            <w:proofErr w:type="spellStart"/>
            <w:r>
              <w:t>Lom</w:t>
            </w:r>
            <w:proofErr w:type="spellEnd"/>
            <w:r w:rsidRPr="000975BC">
              <w:t xml:space="preserve"> e </w:t>
            </w:r>
            <w:proofErr w:type="spellStart"/>
            <w:r w:rsidRPr="000975BC">
              <w:t>Přiby</w:t>
            </w:r>
            <w:proofErr w:type="spellEnd"/>
          </w:p>
          <w:p w14:paraId="708F2880" w14:textId="77777777" w:rsidR="0067649C" w:rsidRPr="007D4566" w:rsidRDefault="0067649C" w:rsidP="000924A2">
            <w:pPr>
              <w:pStyle w:val="TF-TEXTOQUADRO"/>
              <w:jc w:val="center"/>
            </w:pPr>
            <w:r>
              <w:t>(2017)</w:t>
            </w:r>
          </w:p>
        </w:tc>
      </w:tr>
      <w:tr w:rsidR="0067649C" w14:paraId="7D85B861" w14:textId="77777777" w:rsidTr="00AD4675">
        <w:tc>
          <w:tcPr>
            <w:tcW w:w="3828" w:type="dxa"/>
            <w:shd w:val="clear" w:color="auto" w:fill="auto"/>
            <w:vAlign w:val="center"/>
          </w:tcPr>
          <w:p w14:paraId="25336DCC" w14:textId="77777777" w:rsidR="0067649C" w:rsidRDefault="0067649C" w:rsidP="00AD4675">
            <w:pPr>
              <w:pStyle w:val="TF-TEXTOQUADRO"/>
            </w:pPr>
            <w:r>
              <w:t>Objetivo</w:t>
            </w:r>
          </w:p>
        </w:tc>
        <w:tc>
          <w:tcPr>
            <w:tcW w:w="1746" w:type="dxa"/>
            <w:shd w:val="clear" w:color="auto" w:fill="auto"/>
            <w:vAlign w:val="center"/>
          </w:tcPr>
          <w:p w14:paraId="4107E002" w14:textId="77777777" w:rsidR="0067649C" w:rsidRDefault="0067649C" w:rsidP="00AD4675">
            <w:pPr>
              <w:pStyle w:val="TF-TEXTOQUADRO"/>
              <w:jc w:val="center"/>
            </w:pPr>
            <w:r>
              <w:t>Realizar simulações de ambientes e suas entidades.</w:t>
            </w:r>
          </w:p>
        </w:tc>
        <w:tc>
          <w:tcPr>
            <w:tcW w:w="1746" w:type="dxa"/>
            <w:shd w:val="clear" w:color="auto" w:fill="auto"/>
            <w:vAlign w:val="center"/>
          </w:tcPr>
          <w:p w14:paraId="66298FB4" w14:textId="77777777" w:rsidR="0067649C" w:rsidRDefault="0067649C" w:rsidP="00AD4675">
            <w:pPr>
              <w:pStyle w:val="TF-TEXTOQUADRO"/>
              <w:jc w:val="center"/>
            </w:pPr>
            <w:r>
              <w:t xml:space="preserve">Utilizar </w:t>
            </w:r>
            <w:proofErr w:type="spellStart"/>
            <w:r>
              <w:t>SMAs</w:t>
            </w:r>
            <w:proofErr w:type="spellEnd"/>
            <w:r>
              <w:t xml:space="preserve"> para simular o desenvolvimento urbano de cidades.</w:t>
            </w:r>
          </w:p>
        </w:tc>
        <w:tc>
          <w:tcPr>
            <w:tcW w:w="1747" w:type="dxa"/>
            <w:shd w:val="clear" w:color="auto" w:fill="auto"/>
            <w:vAlign w:val="center"/>
          </w:tcPr>
          <w:p w14:paraId="637AEA91" w14:textId="77777777" w:rsidR="0067649C" w:rsidRDefault="0067649C" w:rsidP="00AD4675">
            <w:pPr>
              <w:pStyle w:val="TF-TEXTOQUADRO"/>
              <w:jc w:val="center"/>
            </w:pPr>
            <w:r>
              <w:t>Modelar e tratar diferentes sistemas simultaneamente em uma cidade inteligente.</w:t>
            </w:r>
          </w:p>
        </w:tc>
      </w:tr>
      <w:tr w:rsidR="0067649C" w14:paraId="596FFF53" w14:textId="77777777" w:rsidTr="00AD4675">
        <w:tc>
          <w:tcPr>
            <w:tcW w:w="3828" w:type="dxa"/>
            <w:shd w:val="clear" w:color="auto" w:fill="auto"/>
            <w:vAlign w:val="center"/>
          </w:tcPr>
          <w:p w14:paraId="0DFF5D2C" w14:textId="77777777" w:rsidR="0067649C" w:rsidRDefault="0067649C" w:rsidP="00AD4675">
            <w:pPr>
              <w:pStyle w:val="TF-TEXTOQUADRO"/>
            </w:pPr>
            <w:r>
              <w:t xml:space="preserve">Arquitetura de modelagem dos </w:t>
            </w:r>
            <w:proofErr w:type="spellStart"/>
            <w:r>
              <w:t>SMAs</w:t>
            </w:r>
            <w:proofErr w:type="spellEnd"/>
            <w:r>
              <w:t xml:space="preserve"> </w:t>
            </w:r>
          </w:p>
        </w:tc>
        <w:tc>
          <w:tcPr>
            <w:tcW w:w="1746" w:type="dxa"/>
            <w:shd w:val="clear" w:color="auto" w:fill="auto"/>
            <w:vAlign w:val="center"/>
          </w:tcPr>
          <w:p w14:paraId="18A6253F" w14:textId="77777777" w:rsidR="0067649C" w:rsidRDefault="0067649C" w:rsidP="00AD4675">
            <w:pPr>
              <w:pStyle w:val="TF-TEXTOQUADRO"/>
              <w:jc w:val="center"/>
            </w:pPr>
            <w:r>
              <w:t>Arquitetura própria</w:t>
            </w:r>
          </w:p>
        </w:tc>
        <w:tc>
          <w:tcPr>
            <w:tcW w:w="1746" w:type="dxa"/>
            <w:shd w:val="clear" w:color="auto" w:fill="auto"/>
            <w:vAlign w:val="center"/>
          </w:tcPr>
          <w:p w14:paraId="38EFA792" w14:textId="77777777" w:rsidR="0067649C" w:rsidRDefault="0067649C" w:rsidP="00AD4675">
            <w:pPr>
              <w:pStyle w:val="TF-TEXTOQUADRO"/>
              <w:jc w:val="center"/>
            </w:pPr>
            <w:r>
              <w:t>PACO</w:t>
            </w:r>
          </w:p>
        </w:tc>
        <w:tc>
          <w:tcPr>
            <w:tcW w:w="1747" w:type="dxa"/>
            <w:shd w:val="clear" w:color="auto" w:fill="auto"/>
            <w:vAlign w:val="center"/>
          </w:tcPr>
          <w:p w14:paraId="5CFC6308" w14:textId="77777777" w:rsidR="0067649C" w:rsidRDefault="0067649C" w:rsidP="00AD4675">
            <w:pPr>
              <w:pStyle w:val="TF-TEXTOQUADRO"/>
              <w:jc w:val="center"/>
            </w:pPr>
            <w:r>
              <w:t>BDI</w:t>
            </w:r>
          </w:p>
        </w:tc>
      </w:tr>
      <w:tr w:rsidR="0067649C" w14:paraId="48104559" w14:textId="77777777" w:rsidTr="00AD4675">
        <w:tc>
          <w:tcPr>
            <w:tcW w:w="3828" w:type="dxa"/>
            <w:shd w:val="clear" w:color="auto" w:fill="auto"/>
            <w:vAlign w:val="center"/>
          </w:tcPr>
          <w:p w14:paraId="38A2EFB1" w14:textId="77777777" w:rsidR="0067649C" w:rsidRDefault="0067649C" w:rsidP="00AD4675">
            <w:pPr>
              <w:pStyle w:val="TF-TEXTOQUADRO"/>
            </w:pPr>
            <w:r>
              <w:t xml:space="preserve">Linguagem de programação </w:t>
            </w:r>
          </w:p>
        </w:tc>
        <w:tc>
          <w:tcPr>
            <w:tcW w:w="1746" w:type="dxa"/>
            <w:shd w:val="clear" w:color="auto" w:fill="auto"/>
            <w:vAlign w:val="center"/>
          </w:tcPr>
          <w:p w14:paraId="5DD2194A" w14:textId="77777777" w:rsidR="0067649C" w:rsidRDefault="0067649C" w:rsidP="00AD4675">
            <w:pPr>
              <w:pStyle w:val="TF-TEXTOQUADRO"/>
              <w:jc w:val="center"/>
            </w:pPr>
            <w:r>
              <w:t>Python</w:t>
            </w:r>
          </w:p>
        </w:tc>
        <w:tc>
          <w:tcPr>
            <w:tcW w:w="1746" w:type="dxa"/>
            <w:shd w:val="clear" w:color="auto" w:fill="auto"/>
            <w:vAlign w:val="center"/>
          </w:tcPr>
          <w:p w14:paraId="60210A5E" w14:textId="77777777" w:rsidR="0067649C" w:rsidRDefault="0067649C" w:rsidP="00AD4675">
            <w:pPr>
              <w:pStyle w:val="TF-TEXTOQUADRO"/>
              <w:jc w:val="center"/>
            </w:pPr>
            <w:r>
              <w:t>Java</w:t>
            </w:r>
          </w:p>
        </w:tc>
        <w:tc>
          <w:tcPr>
            <w:tcW w:w="1747" w:type="dxa"/>
            <w:shd w:val="clear" w:color="auto" w:fill="auto"/>
            <w:vAlign w:val="center"/>
          </w:tcPr>
          <w:p w14:paraId="6E9793DC" w14:textId="77777777" w:rsidR="0067649C" w:rsidRDefault="0067649C" w:rsidP="00AD4675">
            <w:pPr>
              <w:pStyle w:val="TF-TEXTOQUADRO"/>
              <w:jc w:val="center"/>
            </w:pPr>
            <w:r>
              <w:t>Não utilizou/não informou</w:t>
            </w:r>
          </w:p>
        </w:tc>
      </w:tr>
      <w:tr w:rsidR="0067649C" w14:paraId="1F595522" w14:textId="77777777" w:rsidTr="00AD4675">
        <w:tc>
          <w:tcPr>
            <w:tcW w:w="3828" w:type="dxa"/>
            <w:shd w:val="clear" w:color="auto" w:fill="auto"/>
            <w:vAlign w:val="center"/>
          </w:tcPr>
          <w:p w14:paraId="33414CDC" w14:textId="77777777" w:rsidR="0067649C" w:rsidRDefault="0067649C" w:rsidP="00AD4675">
            <w:pPr>
              <w:pStyle w:val="TF-TEXTOQUADRO"/>
            </w:pPr>
            <w:r>
              <w:t>Como foi realizada a geração dos mapas</w:t>
            </w:r>
          </w:p>
        </w:tc>
        <w:tc>
          <w:tcPr>
            <w:tcW w:w="1746" w:type="dxa"/>
            <w:shd w:val="clear" w:color="auto" w:fill="auto"/>
            <w:vAlign w:val="center"/>
          </w:tcPr>
          <w:p w14:paraId="6B2E727B" w14:textId="77777777" w:rsidR="0067649C" w:rsidRDefault="0067649C" w:rsidP="00AD4675">
            <w:pPr>
              <w:pStyle w:val="TF-TEXTOQUADRO"/>
              <w:jc w:val="center"/>
            </w:pPr>
            <w:r>
              <w:t>Mapas próprios montados do zero, fictícios</w:t>
            </w:r>
          </w:p>
        </w:tc>
        <w:tc>
          <w:tcPr>
            <w:tcW w:w="1746" w:type="dxa"/>
            <w:shd w:val="clear" w:color="auto" w:fill="auto"/>
            <w:vAlign w:val="center"/>
          </w:tcPr>
          <w:p w14:paraId="6FEABB5D" w14:textId="77777777" w:rsidR="0067649C" w:rsidRDefault="0067649C" w:rsidP="00AD4675">
            <w:pPr>
              <w:pStyle w:val="TF-TEXTOQUADRO"/>
              <w:jc w:val="center"/>
            </w:pPr>
            <w:r>
              <w:t>Utilizado o mapa de 1979 da cidade de Bauru - SP</w:t>
            </w:r>
          </w:p>
        </w:tc>
        <w:tc>
          <w:tcPr>
            <w:tcW w:w="1747" w:type="dxa"/>
            <w:shd w:val="clear" w:color="auto" w:fill="auto"/>
            <w:vAlign w:val="center"/>
          </w:tcPr>
          <w:p w14:paraId="1B22C12B" w14:textId="77777777" w:rsidR="0067649C" w:rsidRDefault="0067649C" w:rsidP="00AD4675">
            <w:pPr>
              <w:pStyle w:val="TF-TEXTOQUADRO"/>
              <w:jc w:val="center"/>
            </w:pPr>
            <w:r>
              <w:t>Não gerou/não informou</w:t>
            </w:r>
          </w:p>
        </w:tc>
      </w:tr>
      <w:tr w:rsidR="0067649C" w14:paraId="0AFCE464" w14:textId="77777777" w:rsidTr="00AD4675">
        <w:tc>
          <w:tcPr>
            <w:tcW w:w="3828" w:type="dxa"/>
            <w:shd w:val="clear" w:color="auto" w:fill="auto"/>
            <w:vAlign w:val="center"/>
          </w:tcPr>
          <w:p w14:paraId="4123A9E8" w14:textId="77777777" w:rsidR="0067649C" w:rsidRDefault="0067649C" w:rsidP="00AD4675">
            <w:pPr>
              <w:pStyle w:val="TF-TEXTOQUADRO"/>
            </w:pPr>
            <w:r>
              <w:t>Quais bases foram utilizadas para comparação</w:t>
            </w:r>
          </w:p>
        </w:tc>
        <w:tc>
          <w:tcPr>
            <w:tcW w:w="1746" w:type="dxa"/>
            <w:shd w:val="clear" w:color="auto" w:fill="auto"/>
            <w:vAlign w:val="center"/>
          </w:tcPr>
          <w:p w14:paraId="1039F7BC" w14:textId="77777777" w:rsidR="0067649C" w:rsidRPr="005D64D6" w:rsidRDefault="0067649C" w:rsidP="0055260A">
            <w:pPr>
              <w:pStyle w:val="TF-TEXTOQUADRO"/>
              <w:jc w:val="center"/>
              <w:rPr>
                <w:lang w:val="en-US"/>
              </w:rPr>
            </w:pPr>
            <w:r w:rsidRPr="005D64D6">
              <w:rPr>
                <w:lang w:val="en-US"/>
              </w:rPr>
              <w:t xml:space="preserve">“City of Slums” / Base </w:t>
            </w:r>
            <w:proofErr w:type="spellStart"/>
            <w:r w:rsidRPr="005D64D6">
              <w:rPr>
                <w:lang w:val="en-US"/>
              </w:rPr>
              <w:t>própria</w:t>
            </w:r>
            <w:proofErr w:type="spellEnd"/>
          </w:p>
        </w:tc>
        <w:tc>
          <w:tcPr>
            <w:tcW w:w="1746" w:type="dxa"/>
            <w:shd w:val="clear" w:color="auto" w:fill="auto"/>
            <w:vAlign w:val="center"/>
          </w:tcPr>
          <w:p w14:paraId="1AE1A198" w14:textId="77777777" w:rsidR="0067649C" w:rsidRDefault="0067649C" w:rsidP="00AD4675">
            <w:pPr>
              <w:pStyle w:val="TF-TEXTOQUADRO"/>
              <w:jc w:val="center"/>
            </w:pPr>
            <w:r>
              <w:t>Mapa da cidade de Bauru - SP de 1988</w:t>
            </w:r>
          </w:p>
        </w:tc>
        <w:tc>
          <w:tcPr>
            <w:tcW w:w="1747" w:type="dxa"/>
            <w:shd w:val="clear" w:color="auto" w:fill="auto"/>
            <w:vAlign w:val="center"/>
          </w:tcPr>
          <w:p w14:paraId="5D0103D5" w14:textId="77777777" w:rsidR="0067649C" w:rsidRDefault="0067649C" w:rsidP="00AD4675">
            <w:pPr>
              <w:pStyle w:val="TF-TEXTOQUADRO"/>
              <w:jc w:val="center"/>
            </w:pPr>
            <w:r>
              <w:t>Não utilizou/não informou</w:t>
            </w:r>
          </w:p>
        </w:tc>
      </w:tr>
      <w:tr w:rsidR="0067649C" w14:paraId="74CA5185" w14:textId="77777777" w:rsidTr="00AD4675">
        <w:tc>
          <w:tcPr>
            <w:tcW w:w="3828" w:type="dxa"/>
            <w:shd w:val="clear" w:color="auto" w:fill="auto"/>
            <w:vAlign w:val="center"/>
          </w:tcPr>
          <w:p w14:paraId="22D273EC" w14:textId="77777777" w:rsidR="0067649C" w:rsidRDefault="0067649C" w:rsidP="00AD4675">
            <w:pPr>
              <w:pStyle w:val="TF-TEXTOQUADRO"/>
            </w:pPr>
            <w:r>
              <w:t>Cenários testados</w:t>
            </w:r>
          </w:p>
        </w:tc>
        <w:tc>
          <w:tcPr>
            <w:tcW w:w="1746" w:type="dxa"/>
            <w:shd w:val="clear" w:color="auto" w:fill="auto"/>
            <w:vAlign w:val="center"/>
          </w:tcPr>
          <w:p w14:paraId="7EB5E2EC" w14:textId="77777777" w:rsidR="0067649C" w:rsidRDefault="0067649C"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22CF6ECC" w14:textId="77777777" w:rsidR="0067649C" w:rsidRDefault="0067649C" w:rsidP="00AD4675">
            <w:pPr>
              <w:pStyle w:val="TF-TEXTOQUADRO"/>
              <w:jc w:val="center"/>
            </w:pPr>
            <w:r>
              <w:t>Evolução urbana de Bauru – SP de 1979 a 1988</w:t>
            </w:r>
          </w:p>
        </w:tc>
        <w:tc>
          <w:tcPr>
            <w:tcW w:w="1747" w:type="dxa"/>
            <w:shd w:val="clear" w:color="auto" w:fill="auto"/>
            <w:vAlign w:val="center"/>
          </w:tcPr>
          <w:p w14:paraId="0ADA53B7" w14:textId="77777777" w:rsidR="0067649C" w:rsidRDefault="0067649C" w:rsidP="00AD4675">
            <w:pPr>
              <w:pStyle w:val="TF-TEXTOQUADRO"/>
              <w:jc w:val="center"/>
            </w:pPr>
            <w:r>
              <w:t>Não testou/não informou</w:t>
            </w:r>
          </w:p>
        </w:tc>
      </w:tr>
      <w:tr w:rsidR="0067649C" w14:paraId="5BE0BBE8" w14:textId="77777777" w:rsidTr="00AD4675">
        <w:tc>
          <w:tcPr>
            <w:tcW w:w="3828" w:type="dxa"/>
            <w:shd w:val="clear" w:color="auto" w:fill="auto"/>
            <w:vAlign w:val="center"/>
          </w:tcPr>
          <w:p w14:paraId="10A64472" w14:textId="77777777" w:rsidR="0067649C" w:rsidRDefault="0067649C" w:rsidP="00AD4675">
            <w:pPr>
              <w:pStyle w:val="TF-TEXTOQUADRO"/>
            </w:pPr>
            <w:r>
              <w:t>Forma de interação dos agentes</w:t>
            </w:r>
          </w:p>
        </w:tc>
        <w:tc>
          <w:tcPr>
            <w:tcW w:w="1746" w:type="dxa"/>
            <w:shd w:val="clear" w:color="auto" w:fill="auto"/>
            <w:vAlign w:val="center"/>
          </w:tcPr>
          <w:p w14:paraId="559C76E5" w14:textId="77777777" w:rsidR="0067649C" w:rsidRDefault="0067649C" w:rsidP="00AD4675">
            <w:pPr>
              <w:pStyle w:val="TF-TEXTOQUADRO"/>
              <w:jc w:val="center"/>
            </w:pPr>
            <w:r>
              <w:t xml:space="preserve">Baseado no ZMAS </w:t>
            </w:r>
          </w:p>
        </w:tc>
        <w:tc>
          <w:tcPr>
            <w:tcW w:w="1746" w:type="dxa"/>
            <w:shd w:val="clear" w:color="auto" w:fill="auto"/>
            <w:vAlign w:val="center"/>
          </w:tcPr>
          <w:p w14:paraId="6E8A12D8" w14:textId="77777777" w:rsidR="0067649C" w:rsidRDefault="0067649C" w:rsidP="00AD4675">
            <w:pPr>
              <w:pStyle w:val="TF-TEXTOQUADRO"/>
              <w:jc w:val="center"/>
            </w:pPr>
            <w:r>
              <w:t>Forma de forças</w:t>
            </w:r>
          </w:p>
        </w:tc>
        <w:tc>
          <w:tcPr>
            <w:tcW w:w="1747" w:type="dxa"/>
            <w:shd w:val="clear" w:color="auto" w:fill="auto"/>
            <w:vAlign w:val="center"/>
          </w:tcPr>
          <w:p w14:paraId="4201D8A3" w14:textId="77777777" w:rsidR="0067649C" w:rsidRDefault="0067649C" w:rsidP="00AD4675">
            <w:pPr>
              <w:pStyle w:val="TF-TEXTOQUADRO"/>
              <w:jc w:val="center"/>
            </w:pPr>
            <w:r>
              <w:t>Intenções</w:t>
            </w:r>
          </w:p>
        </w:tc>
      </w:tr>
      <w:tr w:rsidR="0067649C" w14:paraId="017822E6" w14:textId="77777777" w:rsidTr="00AD4675">
        <w:tc>
          <w:tcPr>
            <w:tcW w:w="3828" w:type="dxa"/>
            <w:shd w:val="clear" w:color="auto" w:fill="auto"/>
            <w:vAlign w:val="center"/>
          </w:tcPr>
          <w:p w14:paraId="57959330" w14:textId="77777777" w:rsidR="0067649C" w:rsidRDefault="0067649C" w:rsidP="00AD4675">
            <w:pPr>
              <w:pStyle w:val="TF-TEXTOQUADRO"/>
            </w:pPr>
            <w:r>
              <w:t>Período de calibragem</w:t>
            </w:r>
          </w:p>
        </w:tc>
        <w:tc>
          <w:tcPr>
            <w:tcW w:w="1746" w:type="dxa"/>
            <w:shd w:val="clear" w:color="auto" w:fill="auto"/>
            <w:vAlign w:val="center"/>
          </w:tcPr>
          <w:p w14:paraId="203C8576" w14:textId="77777777" w:rsidR="0067649C" w:rsidRDefault="0067649C" w:rsidP="00AD4675">
            <w:pPr>
              <w:pStyle w:val="TF-TEXTOQUADRO"/>
              <w:jc w:val="center"/>
            </w:pPr>
            <w:r>
              <w:t>Não calibrou/não informou</w:t>
            </w:r>
          </w:p>
        </w:tc>
        <w:tc>
          <w:tcPr>
            <w:tcW w:w="1746" w:type="dxa"/>
            <w:shd w:val="clear" w:color="auto" w:fill="auto"/>
            <w:vAlign w:val="center"/>
          </w:tcPr>
          <w:p w14:paraId="4CD8BE5B" w14:textId="77777777" w:rsidR="0067649C" w:rsidRDefault="0067649C" w:rsidP="00AD4675">
            <w:pPr>
              <w:pStyle w:val="TF-TEXTOQUADRO"/>
              <w:jc w:val="center"/>
            </w:pPr>
            <w:r>
              <w:t>50 repetições</w:t>
            </w:r>
          </w:p>
        </w:tc>
        <w:tc>
          <w:tcPr>
            <w:tcW w:w="1747" w:type="dxa"/>
            <w:shd w:val="clear" w:color="auto" w:fill="auto"/>
            <w:vAlign w:val="center"/>
          </w:tcPr>
          <w:p w14:paraId="320B95A2" w14:textId="77777777" w:rsidR="0067649C" w:rsidRDefault="0067649C" w:rsidP="00AD4675">
            <w:pPr>
              <w:pStyle w:val="TF-TEXTOQUADRO"/>
              <w:jc w:val="center"/>
            </w:pPr>
            <w:r>
              <w:t>Não calibrou/não informou</w:t>
            </w:r>
          </w:p>
        </w:tc>
      </w:tr>
      <w:tr w:rsidR="0067649C" w14:paraId="3B6B0AA2" w14:textId="77777777" w:rsidTr="00AD4675">
        <w:tc>
          <w:tcPr>
            <w:tcW w:w="3828" w:type="dxa"/>
            <w:shd w:val="clear" w:color="auto" w:fill="auto"/>
            <w:vAlign w:val="center"/>
          </w:tcPr>
          <w:p w14:paraId="78DF8A1F" w14:textId="77777777" w:rsidR="0067649C" w:rsidRDefault="0067649C" w:rsidP="00AD4675">
            <w:pPr>
              <w:pStyle w:val="TF-TEXTOQUADRO"/>
            </w:pPr>
            <w:r>
              <w:t>Quais dados externos foram utilizados para fazer a calibragem</w:t>
            </w:r>
          </w:p>
        </w:tc>
        <w:tc>
          <w:tcPr>
            <w:tcW w:w="1746" w:type="dxa"/>
            <w:shd w:val="clear" w:color="auto" w:fill="auto"/>
            <w:vAlign w:val="center"/>
          </w:tcPr>
          <w:p w14:paraId="32C2CCC9" w14:textId="77777777" w:rsidR="0067649C" w:rsidRDefault="0067649C" w:rsidP="00AD4675">
            <w:pPr>
              <w:pStyle w:val="TF-TEXTOQUADRO"/>
              <w:jc w:val="center"/>
            </w:pPr>
            <w:r>
              <w:t>Não calibrou/não informou</w:t>
            </w:r>
          </w:p>
        </w:tc>
        <w:tc>
          <w:tcPr>
            <w:tcW w:w="1746" w:type="dxa"/>
            <w:shd w:val="clear" w:color="auto" w:fill="auto"/>
            <w:vAlign w:val="center"/>
          </w:tcPr>
          <w:p w14:paraId="76371442" w14:textId="77777777" w:rsidR="0067649C" w:rsidRDefault="0067649C" w:rsidP="00AD4675">
            <w:pPr>
              <w:pStyle w:val="TF-TEXTOQUADRO"/>
              <w:jc w:val="center"/>
            </w:pPr>
            <w:r>
              <w:t>Mapa da cidade de Bauru - SP de 1979 e 1988</w:t>
            </w:r>
          </w:p>
        </w:tc>
        <w:tc>
          <w:tcPr>
            <w:tcW w:w="1747" w:type="dxa"/>
            <w:shd w:val="clear" w:color="auto" w:fill="auto"/>
            <w:vAlign w:val="center"/>
          </w:tcPr>
          <w:p w14:paraId="3A110EA1" w14:textId="77777777" w:rsidR="0067649C" w:rsidRDefault="0067649C" w:rsidP="00AD4675">
            <w:pPr>
              <w:pStyle w:val="TF-TEXTOQUADRO"/>
              <w:jc w:val="center"/>
            </w:pPr>
            <w:r>
              <w:t>Não calibrou/não informou</w:t>
            </w:r>
          </w:p>
        </w:tc>
      </w:tr>
      <w:tr w:rsidR="0067649C" w14:paraId="6E33E5E1" w14:textId="77777777" w:rsidTr="00AD4675">
        <w:tc>
          <w:tcPr>
            <w:tcW w:w="3828" w:type="dxa"/>
            <w:shd w:val="clear" w:color="auto" w:fill="auto"/>
            <w:vAlign w:val="center"/>
          </w:tcPr>
          <w:p w14:paraId="1483C205" w14:textId="77777777" w:rsidR="0067649C" w:rsidRDefault="0067649C" w:rsidP="00AD4675">
            <w:pPr>
              <w:pStyle w:val="TF-TEXTOQUADRO"/>
            </w:pPr>
            <w:r>
              <w:t>Quantidade de repetições por simulação</w:t>
            </w:r>
          </w:p>
        </w:tc>
        <w:tc>
          <w:tcPr>
            <w:tcW w:w="1746" w:type="dxa"/>
            <w:shd w:val="clear" w:color="auto" w:fill="auto"/>
            <w:vAlign w:val="center"/>
          </w:tcPr>
          <w:p w14:paraId="1DB6F324" w14:textId="77777777" w:rsidR="0067649C" w:rsidRDefault="0067649C" w:rsidP="00AD4675">
            <w:pPr>
              <w:pStyle w:val="TF-TEXTOQUADRO"/>
              <w:jc w:val="center"/>
            </w:pPr>
            <w:r>
              <w:t>126, 85, 115 e 39</w:t>
            </w:r>
          </w:p>
        </w:tc>
        <w:tc>
          <w:tcPr>
            <w:tcW w:w="1746" w:type="dxa"/>
            <w:shd w:val="clear" w:color="auto" w:fill="auto"/>
            <w:vAlign w:val="center"/>
          </w:tcPr>
          <w:p w14:paraId="0E9A5DD5" w14:textId="77777777" w:rsidR="0067649C" w:rsidRDefault="0067649C" w:rsidP="00AD4675">
            <w:pPr>
              <w:pStyle w:val="TF-TEXTOQUADRO"/>
              <w:jc w:val="center"/>
            </w:pPr>
            <w:r>
              <w:t>Não informou</w:t>
            </w:r>
          </w:p>
        </w:tc>
        <w:tc>
          <w:tcPr>
            <w:tcW w:w="1747" w:type="dxa"/>
            <w:shd w:val="clear" w:color="auto" w:fill="auto"/>
            <w:vAlign w:val="center"/>
          </w:tcPr>
          <w:p w14:paraId="530E7F3B" w14:textId="77777777" w:rsidR="0067649C" w:rsidRDefault="0067649C" w:rsidP="00AD4675">
            <w:pPr>
              <w:pStyle w:val="TF-TEXTOQUADRO"/>
              <w:jc w:val="center"/>
            </w:pPr>
            <w:r>
              <w:t>Não informou</w:t>
            </w:r>
          </w:p>
        </w:tc>
      </w:tr>
    </w:tbl>
    <w:p w14:paraId="5806D4B5" w14:textId="77777777" w:rsidR="0067649C" w:rsidRPr="0075781C" w:rsidRDefault="0067649C" w:rsidP="000F6201">
      <w:pPr>
        <w:pStyle w:val="TF-FONTE"/>
      </w:pPr>
      <w:r>
        <w:t>Fonte: elaborado pelo autor.</w:t>
      </w:r>
    </w:p>
    <w:p w14:paraId="191B1A38" w14:textId="77777777" w:rsidR="0067649C" w:rsidRDefault="0067649C" w:rsidP="00FB7E7E">
      <w:pPr>
        <w:pStyle w:val="TF-TEXTO"/>
      </w:pPr>
      <w:r>
        <w:t xml:space="preserve">A partir do </w:t>
      </w:r>
      <w:r>
        <w:fldChar w:fldCharType="begin"/>
      </w:r>
      <w:r>
        <w:instrText xml:space="preserve"> REF _Ref52025161 \h </w:instrText>
      </w:r>
      <w:r>
        <w:fldChar w:fldCharType="separate"/>
      </w:r>
      <w:r>
        <w:t xml:space="preserve">Quadro </w:t>
      </w:r>
      <w:r>
        <w:rPr>
          <w:noProof/>
        </w:rPr>
        <w:t>1</w:t>
      </w:r>
      <w:r>
        <w:fldChar w:fldCharType="end"/>
      </w:r>
      <w:r>
        <w:t xml:space="preserve">, pode-se observar que </w:t>
      </w:r>
      <w:proofErr w:type="spellStart"/>
      <w:r>
        <w:t>Grigoletti</w:t>
      </w:r>
      <w:proofErr w:type="spellEnd"/>
      <w:r>
        <w:t xml:space="preserve"> (2007) teve como objetivo realizar simulações de ambientes completos, desde seu terreno até os agentes que estão agindo nele, o que é bem semelhante com o objetivo de Bastos e Costa (2007), que era simular o desenvolvimento urbano de uma cidade, situação na qual também se torna necessário simular o terreno da cidade e seus agentes. Já </w:t>
      </w:r>
      <w:proofErr w:type="spellStart"/>
      <w:r>
        <w:t>Lom</w:t>
      </w:r>
      <w:proofErr w:type="spellEnd"/>
      <w:r w:rsidRPr="000975BC">
        <w:t xml:space="preserve"> e </w:t>
      </w:r>
      <w:proofErr w:type="spellStart"/>
      <w:r w:rsidRPr="000975BC">
        <w:t>Přiby</w:t>
      </w:r>
      <w:proofErr w:type="spellEnd"/>
      <w:r>
        <w:t xml:space="preserve"> (2017) resolveram focar apenas na parte da modelagem de diferentes agentes de um SMA utilizado para controlar uma cidade inteligente, optando assim por não realizar testes a partir dos modelos desenvolvidos.</w:t>
      </w:r>
    </w:p>
    <w:p w14:paraId="3FC9907D" w14:textId="77777777" w:rsidR="0067649C" w:rsidRDefault="0067649C" w:rsidP="00D904F4">
      <w:pPr>
        <w:pStyle w:val="TF-TEXTO"/>
      </w:pPr>
      <w:r>
        <w:t xml:space="preserve">Quanto à arquitetura de modelagem dos </w:t>
      </w:r>
      <w:proofErr w:type="spellStart"/>
      <w:r>
        <w:t>SMAs</w:t>
      </w:r>
      <w:proofErr w:type="spellEnd"/>
      <w:r>
        <w:t xml:space="preserve">, </w:t>
      </w:r>
      <w:proofErr w:type="spellStart"/>
      <w:r>
        <w:t>Grigoletti</w:t>
      </w:r>
      <w:proofErr w:type="spellEnd"/>
      <w:r>
        <w:t xml:space="preserve"> (2007) utilizou uma arquitetura própria, que foi extraída a partir da pesquisa de diferentes softwares que utilizavam </w:t>
      </w:r>
      <w:proofErr w:type="spellStart"/>
      <w:r>
        <w:t>SMAs</w:t>
      </w:r>
      <w:proofErr w:type="spellEnd"/>
      <w:r>
        <w:t>. Bastos e Costa (2007) em contrapartida resolveram utilizar a arquitetura PACO, que consiste em determinar a priori quais são as ações que cada agente do SMA irá tomar</w:t>
      </w:r>
      <w:ins w:id="97" w:author="Andreza Sartori" w:date="2021-10-15T15:11:00Z">
        <w:r>
          <w:t>,</w:t>
        </w:r>
      </w:ins>
      <w:r>
        <w:t xml:space="preserve"> baseado </w:t>
      </w:r>
      <w:del w:id="98" w:author="Andreza Sartori" w:date="2021-10-15T15:12:00Z">
        <w:r w:rsidDel="001B67CB">
          <w:delText>em seu</w:delText>
        </w:r>
      </w:del>
      <w:ins w:id="99" w:author="Andreza Sartori" w:date="2021-10-15T15:12:00Z">
        <w:r>
          <w:t>no?</w:t>
        </w:r>
      </w:ins>
      <w:r>
        <w:t xml:space="preserve"> conhecimento dos demais elementos independentes que estão ao seu alcance, o que permitiu aos autores terem um objetivo claro em mente de como seria a modelagem de seus agentes. Já </w:t>
      </w:r>
      <w:proofErr w:type="spellStart"/>
      <w:r>
        <w:t>Lom</w:t>
      </w:r>
      <w:proofErr w:type="spellEnd"/>
      <w:r w:rsidRPr="000975BC">
        <w:t xml:space="preserve"> e </w:t>
      </w:r>
      <w:proofErr w:type="spellStart"/>
      <w:r w:rsidRPr="000975BC">
        <w:t>Přiby</w:t>
      </w:r>
      <w:proofErr w:type="spellEnd"/>
      <w:r>
        <w:t xml:space="preserve"> (2017) optaram pela BDI, uma modelagem mais atual e completa, que permite aos agentes terem acesso a múltiplos recursos ao mesmo tempo, bem como realizar diferentes tarefas baseado nos recursos ao seu alcance e os objetivos que o agente pretende cumprir, o que acaba encaixando como uma luva em </w:t>
      </w:r>
      <w:proofErr w:type="spellStart"/>
      <w:r>
        <w:t>SMAs</w:t>
      </w:r>
      <w:proofErr w:type="spellEnd"/>
      <w:r>
        <w:t xml:space="preserve"> que se utilizarão de agentes mais complexos e que podem exercer múltiplas funções.</w:t>
      </w:r>
    </w:p>
    <w:p w14:paraId="32B8E374" w14:textId="77777777" w:rsidR="0067649C" w:rsidRDefault="0067649C" w:rsidP="00FB7E7E">
      <w:pPr>
        <w:pStyle w:val="TF-TEXTO"/>
      </w:pPr>
      <w:r>
        <w:lastRenderedPageBreak/>
        <w:t xml:space="preserve">Em relação as simulações realizadas pelos autores, é possível perceber uma grande diferença entre </w:t>
      </w:r>
      <w:proofErr w:type="spellStart"/>
      <w:r>
        <w:t>Grigoletti</w:t>
      </w:r>
      <w:proofErr w:type="spellEnd"/>
      <w:r>
        <w:t xml:space="preserve"> (2007) e Bastos e Costa (2007), pois enquanto </w:t>
      </w:r>
      <w:proofErr w:type="spellStart"/>
      <w:r>
        <w:t>Grigoletti</w:t>
      </w:r>
      <w:proofErr w:type="spellEnd"/>
      <w:r>
        <w:t xml:space="preserve"> (2007) resolveu criar mapas próprios, se basear em expectativas próprias para realizar a verificação de resultados na maioria de suas simulações, Bastos e Costa (2007) optaram por utilizar como base um mapa real do ano de 1979 da cidade de Bauru – SP e comparar os resultados de suas simulações com o mapa de 1988, permitindo que eles obtivessem um percentual de acurácia ao final de suas simulações, trazendo assim uma maior credibilidade para seus resultados.</w:t>
      </w:r>
    </w:p>
    <w:p w14:paraId="79FA9D06" w14:textId="77777777" w:rsidR="0067649C" w:rsidRDefault="0067649C" w:rsidP="00FB7E7E">
      <w:pPr>
        <w:pStyle w:val="TF-TEXTO"/>
      </w:pPr>
      <w:r>
        <w:t xml:space="preserve">Também é possível verificar que todos os autores optaram por formas diferentes de interação dos agentes, </w:t>
      </w:r>
      <w:proofErr w:type="spellStart"/>
      <w:r>
        <w:t>Grigoletti</w:t>
      </w:r>
      <w:proofErr w:type="spellEnd"/>
      <w:r>
        <w:t xml:space="preserve"> (2007) optou por uma interação baseada no ZMAS, sob a prerrogativa dessa ferramenta seguir o padrão FIPA de comunicações entre agentes. Já Bastos e Costa (2007) se utilizaram de interações por meio de forças, afirmando que esse método obrigaria os agentes a se deslocarem pelo ambiente no qual estão inseridos. Por fim, </w:t>
      </w:r>
      <w:proofErr w:type="spellStart"/>
      <w:r>
        <w:t>Lom</w:t>
      </w:r>
      <w:proofErr w:type="spellEnd"/>
      <w:r w:rsidRPr="000975BC">
        <w:t xml:space="preserve"> e </w:t>
      </w:r>
      <w:proofErr w:type="spellStart"/>
      <w:r w:rsidRPr="000975BC">
        <w:t>Přiby</w:t>
      </w:r>
      <w:proofErr w:type="spellEnd"/>
      <w:r>
        <w:t xml:space="preserve"> (2017) apenas precisaram seguir a arquitetura de modelagem pela qual eles optaram, já que a arquitetura BDI assume que as interações entre agentes são realizadas através das intenções deles, ou seja, aquilo que eles pretendem e irão fazer sob determinadas circunstâncias.</w:t>
      </w:r>
    </w:p>
    <w:p w14:paraId="1E66DEC0" w14:textId="77777777" w:rsidR="0067649C" w:rsidRDefault="0067649C" w:rsidP="00FB7E7E">
      <w:pPr>
        <w:pStyle w:val="TF-TEXTO"/>
      </w:pPr>
      <w:r>
        <w:t xml:space="preserve">É possível perceber que os trabalhos correlatos se utilizaram de técnicas variadas para o desenvolvimento de </w:t>
      </w:r>
      <w:proofErr w:type="spellStart"/>
      <w:r>
        <w:t>SMAs</w:t>
      </w:r>
      <w:proofErr w:type="spellEnd"/>
      <w:r>
        <w:t>, baseado nos julgamentos de cada autor de que arquitetura, linguagem, forma de interação entre agentes e cenários de teste mais correspondessem aos seus objetivos. No trabalho proposto, têm-se como objetivo disponibilizar um artefato computacional que possa simular o desenvolvimento de cidades baseado em seus mapas, na qual o usuário poderá utilizar uma modelagem pré-definida padrão ou então optar por modelar seus próprios agentes conforme desejar, seguindo a arquitetura BDI.</w:t>
      </w:r>
    </w:p>
    <w:p w14:paraId="6B7C310E" w14:textId="77777777" w:rsidR="0067649C" w:rsidRDefault="0067649C" w:rsidP="00EC7F99">
      <w:pPr>
        <w:pStyle w:val="TF-TEXTO"/>
      </w:pPr>
      <w:r>
        <w:t xml:space="preserve">Diante deste cenário, este trabalho torna-se relevante pois desenvolverá um artefato computacional para simular o crescimento da cidade Blumenau utilizando </w:t>
      </w:r>
      <w:proofErr w:type="spellStart"/>
      <w:r>
        <w:t>SMAs</w:t>
      </w:r>
      <w:proofErr w:type="spellEnd"/>
      <w:r>
        <w:t xml:space="preserve">. Serão modelados agentes com características oriundas dos perfis socioeconômicos disponibilizados pelo </w:t>
      </w:r>
      <w:r w:rsidRPr="00FF73C5">
        <w:t>Instituto Brasileiro de Geografia e Estatística</w:t>
      </w:r>
      <w:r>
        <w:t xml:space="preserve"> (IBGE). Além disso, também serão disponibilizados agentes pré-definidos, seguindo a arquitetura crença-desejo-intenção. A partir dessa estrutura, será possível realizar calibragens, para ter uma noção de quão próximo o artefato está da realidade e, consecutivamente, realizar simulações de desenvolvimento futuros da cidade, facilitando assim o entendimento e desenvolvimento urbano, evitando atos desnecessários ou baseados em suposições sem fundos concretos. Ressalta-se que esse trabalho será o primeiro a utilizar a cidade de Blumenau como cenário de simulação via Sistemas Multiagentes. Além disso, ele também </w:t>
      </w:r>
      <w:del w:id="100" w:author="Andreza Sartori" w:date="2021-10-15T15:20:00Z">
        <w:r w:rsidDel="006F3E0D">
          <w:delText>mostra-se</w:delText>
        </w:r>
      </w:del>
      <w:ins w:id="101" w:author="Andreza Sartori" w:date="2021-10-15T15:20:00Z">
        <w:r>
          <w:t xml:space="preserve">se </w:t>
        </w:r>
        <w:commentRangeStart w:id="102"/>
        <w:r>
          <w:t>mostra</w:t>
        </w:r>
      </w:ins>
      <w:r>
        <w:t xml:space="preserve"> complexo </w:t>
      </w:r>
      <w:commentRangeEnd w:id="102"/>
      <w:r>
        <w:rPr>
          <w:rStyle w:val="Refdecomentrio"/>
        </w:rPr>
        <w:commentReference w:id="102"/>
      </w:r>
      <w:r>
        <w:t>por conta da modelagem em si, assim como pela utilização de informações que visam representar de forma fidedigna a população da cidade.</w:t>
      </w:r>
    </w:p>
    <w:p w14:paraId="1672E6F7" w14:textId="77777777" w:rsidR="0067649C" w:rsidRDefault="0067649C" w:rsidP="00E638A0">
      <w:pPr>
        <w:pStyle w:val="Ttulo2"/>
      </w:pPr>
      <w:r>
        <w:t>REQUISITOS PRINCIPAIS DO PROBLEMA A SER TRABALHADO</w:t>
      </w:r>
      <w:bookmarkEnd w:id="89"/>
      <w:bookmarkEnd w:id="90"/>
      <w:bookmarkEnd w:id="91"/>
      <w:bookmarkEnd w:id="92"/>
      <w:bookmarkEnd w:id="93"/>
      <w:bookmarkEnd w:id="94"/>
      <w:bookmarkEnd w:id="95"/>
    </w:p>
    <w:p w14:paraId="51135564" w14:textId="77777777" w:rsidR="0067649C" w:rsidRDefault="0067649C" w:rsidP="00451B94">
      <w:pPr>
        <w:pStyle w:val="TF-TEXTO"/>
      </w:pPr>
      <w:r>
        <w:t>O artefato computacional a ser desenvolvido deverá:</w:t>
      </w:r>
    </w:p>
    <w:p w14:paraId="6DBFB7FD" w14:textId="77777777" w:rsidR="0067649C" w:rsidRPr="00FF73C5" w:rsidRDefault="0067649C" w:rsidP="0067649C">
      <w:pPr>
        <w:pStyle w:val="TF-ALNEA"/>
        <w:numPr>
          <w:ilvl w:val="0"/>
          <w:numId w:val="23"/>
        </w:numPr>
      </w:pPr>
      <w:r w:rsidRPr="00FF73C5">
        <w:t xml:space="preserve">permitir a utilização de mapas da cidade como cenário </w:t>
      </w:r>
      <w:r>
        <w:t xml:space="preserve">de simulação </w:t>
      </w:r>
      <w:r w:rsidRPr="00FF73C5">
        <w:t>(Requisito Funcional – RF);</w:t>
      </w:r>
    </w:p>
    <w:p w14:paraId="6F025CDE" w14:textId="77777777" w:rsidR="0067649C" w:rsidRPr="00FF73C5" w:rsidRDefault="0067649C" w:rsidP="00FF73C5">
      <w:pPr>
        <w:pStyle w:val="TF-ALNEA"/>
      </w:pPr>
      <w:r w:rsidRPr="00FF73C5">
        <w:t>permitir a definição de densidade demográfica por região no mapa (RF);</w:t>
      </w:r>
    </w:p>
    <w:p w14:paraId="48B1A982" w14:textId="77777777" w:rsidR="0067649C" w:rsidRPr="00FF73C5" w:rsidRDefault="0067649C" w:rsidP="00FF73C5">
      <w:pPr>
        <w:pStyle w:val="TF-ALNEA"/>
      </w:pPr>
      <w:r w:rsidRPr="00FF73C5">
        <w:t>fornecer uma série de agentes pré-existente (RF);</w:t>
      </w:r>
    </w:p>
    <w:p w14:paraId="62C0B99D" w14:textId="77777777" w:rsidR="0067649C" w:rsidRPr="00FF73C5" w:rsidRDefault="0067649C" w:rsidP="00FF73C5">
      <w:pPr>
        <w:pStyle w:val="TF-ALNEA"/>
      </w:pPr>
      <w:r w:rsidRPr="00FF73C5">
        <w:t>permitir a adição de eventos aleatórios ou mesmo pré-determinados pelo usuário na simulação (RF);</w:t>
      </w:r>
    </w:p>
    <w:p w14:paraId="169DB0A0" w14:textId="77777777" w:rsidR="0067649C" w:rsidRPr="00FF73C5" w:rsidRDefault="0067649C" w:rsidP="00FF73C5">
      <w:pPr>
        <w:pStyle w:val="TF-ALNEA"/>
      </w:pPr>
      <w:r w:rsidRPr="00FF73C5">
        <w:t>permitir a adição de novas características aos agentes a partir das atualizações socioeconômicas oriundos do IBGE (RF)</w:t>
      </w:r>
      <w:r>
        <w:t>;</w:t>
      </w:r>
    </w:p>
    <w:p w14:paraId="3A8DB5E1" w14:textId="77777777" w:rsidR="0067649C" w:rsidRPr="00FF73C5" w:rsidRDefault="0067649C" w:rsidP="00FF73C5">
      <w:pPr>
        <w:pStyle w:val="TF-ALNEA"/>
      </w:pPr>
      <w:r w:rsidRPr="00FF73C5">
        <w:t>realizar a simulação de desenvolvimento urbano da cidade a partir da arquitetura BDI (RF);</w:t>
      </w:r>
    </w:p>
    <w:p w14:paraId="698744B7" w14:textId="77777777" w:rsidR="0067649C" w:rsidRPr="00FF73C5" w:rsidRDefault="0067649C" w:rsidP="00FF73C5">
      <w:pPr>
        <w:pStyle w:val="TF-ALNEA"/>
        <w:rPr>
          <w:rStyle w:val="fontstyle01"/>
        </w:rPr>
      </w:pPr>
      <w:r w:rsidRPr="00FF73C5">
        <w:t>informar a acurácia</w:t>
      </w:r>
      <w:r w:rsidRPr="00FF73C5">
        <w:rPr>
          <w:rStyle w:val="fontstyle01"/>
        </w:rPr>
        <w:t xml:space="preserve"> e disponibilizar gráficos e informações do comportamento da simulação (RF);</w:t>
      </w:r>
    </w:p>
    <w:p w14:paraId="0564015E" w14:textId="77777777" w:rsidR="0067649C" w:rsidRPr="00FF73C5" w:rsidRDefault="0067649C" w:rsidP="00FF73C5">
      <w:pPr>
        <w:pStyle w:val="TF-ALNEA"/>
      </w:pPr>
      <w:r w:rsidRPr="00FF73C5">
        <w:t>permitir a comparação dos resultados a partir de um mapa (RF);</w:t>
      </w:r>
    </w:p>
    <w:p w14:paraId="6895214D" w14:textId="77777777" w:rsidR="0067649C" w:rsidRDefault="0067649C" w:rsidP="00FF73C5">
      <w:pPr>
        <w:pStyle w:val="TF-ALNEA"/>
      </w:pPr>
      <w:commentRangeStart w:id="103"/>
      <w:r w:rsidRPr="00FF73C5">
        <w:t>utilizar o paradigma de programação orientada a agentes (Requisito Não Funcional – RNF)</w:t>
      </w:r>
      <w:r>
        <w:t>;</w:t>
      </w:r>
      <w:commentRangeEnd w:id="103"/>
      <w:r>
        <w:rPr>
          <w:rStyle w:val="Refdecomentrio"/>
        </w:rPr>
        <w:commentReference w:id="103"/>
      </w:r>
    </w:p>
    <w:p w14:paraId="3C2B82FB" w14:textId="77777777" w:rsidR="0067649C" w:rsidRPr="00FF73C5" w:rsidRDefault="0067649C" w:rsidP="0022294B">
      <w:pPr>
        <w:pStyle w:val="TF-ALNEA"/>
      </w:pPr>
      <w:r w:rsidRPr="0071653C">
        <w:t xml:space="preserve">ser desenvolvido na linguagem de programação Python </w:t>
      </w:r>
      <w:r>
        <w:t xml:space="preserve">e na ferramenta </w:t>
      </w:r>
      <w:proofErr w:type="spellStart"/>
      <w:r>
        <w:t>NetLogo</w:t>
      </w:r>
      <w:proofErr w:type="spellEnd"/>
      <w:r>
        <w:t xml:space="preserve"> </w:t>
      </w:r>
      <w:r w:rsidRPr="0071653C">
        <w:t>(RNF)</w:t>
      </w:r>
      <w:r>
        <w:t>.</w:t>
      </w:r>
    </w:p>
    <w:p w14:paraId="6C4CA242" w14:textId="77777777" w:rsidR="0067649C" w:rsidRDefault="0067649C" w:rsidP="00E638A0">
      <w:pPr>
        <w:pStyle w:val="Ttulo2"/>
      </w:pPr>
      <w:r>
        <w:t>METODOLOGIA</w:t>
      </w:r>
    </w:p>
    <w:p w14:paraId="52F9BE54" w14:textId="77777777" w:rsidR="0067649C" w:rsidRPr="007E0D87" w:rsidRDefault="0067649C" w:rsidP="00451B94">
      <w:pPr>
        <w:pStyle w:val="TF-TEXTO"/>
      </w:pPr>
      <w:r w:rsidRPr="007E0D87">
        <w:t>O trabalho será desenvolvido observando as seguintes etapas:</w:t>
      </w:r>
    </w:p>
    <w:p w14:paraId="52077C33" w14:textId="77777777" w:rsidR="0067649C" w:rsidRDefault="0067649C" w:rsidP="0067649C">
      <w:pPr>
        <w:pStyle w:val="TF-ALNEA"/>
        <w:numPr>
          <w:ilvl w:val="0"/>
          <w:numId w:val="8"/>
        </w:numPr>
      </w:pPr>
      <w:r>
        <w:t xml:space="preserve">levantamento bibliográfico: escolher trabalhos correlatos e entender os assuntos relacionados à desenvolvimento urbano e </w:t>
      </w:r>
      <w:proofErr w:type="spellStart"/>
      <w:r>
        <w:t>SMAs</w:t>
      </w:r>
      <w:proofErr w:type="spellEnd"/>
      <w:r>
        <w:t>;</w:t>
      </w:r>
    </w:p>
    <w:p w14:paraId="043488A6" w14:textId="77777777" w:rsidR="0067649C" w:rsidRPr="00AB2F90" w:rsidRDefault="0067649C" w:rsidP="0067649C">
      <w:pPr>
        <w:pStyle w:val="TF-ALNEA"/>
        <w:numPr>
          <w:ilvl w:val="0"/>
          <w:numId w:val="8"/>
        </w:numPr>
      </w:pPr>
      <w:r w:rsidRPr="00AB2F90">
        <w:t>busca por base de dados: pesquisar por uma base de dados que permita a realização de comparações entre o estado inicial e o objetivo final</w:t>
      </w:r>
      <w:r>
        <w:t xml:space="preserve"> (mapas e informações socioeconômicas)</w:t>
      </w:r>
      <w:r w:rsidRPr="00AB2F90">
        <w:t>;</w:t>
      </w:r>
    </w:p>
    <w:p w14:paraId="6E6AECCB" w14:textId="77777777" w:rsidR="0067649C" w:rsidRPr="00AB2F90" w:rsidRDefault="0067649C" w:rsidP="00AB2F90">
      <w:pPr>
        <w:pStyle w:val="TF-ALNEA"/>
      </w:pPr>
      <w:r w:rsidRPr="00AB2F90">
        <w:t xml:space="preserve">definição do cenário de simulação: identificar os aspectos relevantes (estado global, dinâmicas </w:t>
      </w:r>
      <w:r w:rsidRPr="00AB2F90">
        <w:lastRenderedPageBreak/>
        <w:t>globais/ entidades locais) que representem o ambiente dos agentes;</w:t>
      </w:r>
    </w:p>
    <w:p w14:paraId="170B1332" w14:textId="77777777" w:rsidR="0067649C" w:rsidRPr="00AB2F90" w:rsidRDefault="0067649C" w:rsidP="00AB2F90">
      <w:pPr>
        <w:pStyle w:val="TF-ALNEA"/>
      </w:pPr>
      <w:r w:rsidRPr="00B76A58">
        <w:t>definição de parâmetros iniciais</w:t>
      </w:r>
      <w:r w:rsidRPr="00AB2F90">
        <w:t>: determinar as informações do ambiente, as quais devem ser fornecidas aos agentes para que estes possam selecionar as ações a serem praticadas;</w:t>
      </w:r>
    </w:p>
    <w:p w14:paraId="1EEC2AED" w14:textId="77777777" w:rsidR="0067649C" w:rsidRPr="00AB2F90" w:rsidRDefault="0067649C" w:rsidP="00AB2F90">
      <w:pPr>
        <w:pStyle w:val="TF-ALNEA"/>
      </w:pPr>
      <w:r w:rsidRPr="00AB2F90">
        <w:t>modelagem do</w:t>
      </w:r>
      <w:r>
        <w:t>s</w:t>
      </w:r>
      <w:r w:rsidRPr="00AB2F90">
        <w:t xml:space="preserve"> agente</w:t>
      </w:r>
      <w:r>
        <w:t>s</w:t>
      </w:r>
      <w:r w:rsidRPr="00AB2F90">
        <w:t>: determinar das ações básicas dos agentes, e suas reações às entidades do ambiente;</w:t>
      </w:r>
    </w:p>
    <w:p w14:paraId="65377DB1" w14:textId="77777777" w:rsidR="0067649C" w:rsidRDefault="0067649C" w:rsidP="0067649C">
      <w:pPr>
        <w:pStyle w:val="TF-ALNEA"/>
        <w:numPr>
          <w:ilvl w:val="0"/>
          <w:numId w:val="8"/>
        </w:numPr>
      </w:pPr>
      <w:r>
        <w:t>definição e escolha da arquitetura de agentes: pesquisar</w:t>
      </w:r>
      <w:r w:rsidRPr="009B0D60">
        <w:t xml:space="preserve"> </w:t>
      </w:r>
      <w:r>
        <w:t>a</w:t>
      </w:r>
      <w:r w:rsidRPr="009B0D60">
        <w:t xml:space="preserve">s principais </w:t>
      </w:r>
      <w:r>
        <w:t xml:space="preserve">arquiteturas que possibilitem </w:t>
      </w:r>
      <w:r w:rsidRPr="00B9336F">
        <w:t>explora</w:t>
      </w:r>
      <w:r>
        <w:t xml:space="preserve">r </w:t>
      </w:r>
      <w:r w:rsidRPr="00B9336F">
        <w:t>a</w:t>
      </w:r>
      <w:r>
        <w:t xml:space="preserve"> </w:t>
      </w:r>
      <w:r w:rsidRPr="00B9336F">
        <w:t>conexão</w:t>
      </w:r>
      <w:r>
        <w:t xml:space="preserve"> </w:t>
      </w:r>
      <w:r w:rsidRPr="00B9336F">
        <w:t>entre</w:t>
      </w:r>
      <w:r>
        <w:t xml:space="preserve"> </w:t>
      </w:r>
      <w:r w:rsidRPr="00B9336F">
        <w:t>o comportamento</w:t>
      </w:r>
      <w:r>
        <w:t xml:space="preserve"> </w:t>
      </w:r>
      <w:r w:rsidRPr="00B9336F">
        <w:t>ao</w:t>
      </w:r>
      <w:r>
        <w:t xml:space="preserve"> </w:t>
      </w:r>
      <w:r w:rsidRPr="00B9336F">
        <w:t>nível micro dos indivíduos e os padrões ao nível macro</w:t>
      </w:r>
      <w:r w:rsidRPr="009B0D60">
        <w:t xml:space="preserve">, </w:t>
      </w:r>
      <w:r>
        <w:t>escolhendo o</w:t>
      </w:r>
      <w:r w:rsidRPr="009B0D60">
        <w:t xml:space="preserve"> </w:t>
      </w:r>
      <w:r>
        <w:t>mais adequado</w:t>
      </w:r>
      <w:r w:rsidRPr="009B0D60">
        <w:t xml:space="preserve"> para o </w:t>
      </w:r>
      <w:r w:rsidRPr="00B9336F">
        <w:t>desenvolvimento do trabalho; </w:t>
      </w:r>
    </w:p>
    <w:p w14:paraId="1CDDE6F7" w14:textId="77777777" w:rsidR="0067649C" w:rsidRDefault="0067649C" w:rsidP="0067649C">
      <w:pPr>
        <w:pStyle w:val="TF-ALNEA"/>
        <w:numPr>
          <w:ilvl w:val="0"/>
          <w:numId w:val="8"/>
        </w:numPr>
      </w:pPr>
      <w:r>
        <w:t xml:space="preserve">implementação: desenvolver </w:t>
      </w:r>
      <w:r w:rsidRPr="009B0D60">
        <w:t>o</w:t>
      </w:r>
      <w:r>
        <w:t xml:space="preserve"> artefato computacional de simulação multiagente a partir dos itens (b) até (f), considerando inicialmente a arquitetura BDI, utilizando a linguagem de programação Python e a ferramenta </w:t>
      </w:r>
      <w:proofErr w:type="spellStart"/>
      <w:r>
        <w:t>NetLogo</w:t>
      </w:r>
      <w:proofErr w:type="spellEnd"/>
      <w:r w:rsidRPr="00771C8E">
        <w:t>;</w:t>
      </w:r>
    </w:p>
    <w:p w14:paraId="07F24848" w14:textId="77777777" w:rsidR="0067649C" w:rsidRDefault="0067649C" w:rsidP="0067649C">
      <w:pPr>
        <w:pStyle w:val="TF-ALNEA"/>
        <w:numPr>
          <w:ilvl w:val="0"/>
          <w:numId w:val="8"/>
        </w:numPr>
      </w:pPr>
      <w:r>
        <w:t xml:space="preserve">validação e calibragem: </w:t>
      </w:r>
      <w:r w:rsidRPr="00090446">
        <w:t>compara</w:t>
      </w:r>
      <w:r>
        <w:t>r</w:t>
      </w:r>
      <w:r w:rsidRPr="00090446">
        <w:t xml:space="preserve"> os resultados </w:t>
      </w:r>
      <w:r>
        <w:t>do artefato computacional</w:t>
      </w:r>
      <w:r w:rsidRPr="00090446">
        <w:t xml:space="preserve"> com os dados coletados</w:t>
      </w:r>
      <w:r>
        <w:t>, reajustando os agentes até que o cenário simulado tenha valores quantitativos correspondentes aos indicadores socioeconômicos atuais. A partir disso, serão realizadas simulações que indiquem o comportamento de crescimento e que elas possam ser levadas em consideração quanto ao planejamento futuro da cidade de Blumenau.</w:t>
      </w:r>
    </w:p>
    <w:p w14:paraId="74CBAE9F" w14:textId="77777777" w:rsidR="0067649C" w:rsidRDefault="0067649C" w:rsidP="00451B94">
      <w:pPr>
        <w:pStyle w:val="TF-TEXTO"/>
      </w:pPr>
      <w:r>
        <w:t xml:space="preserve">As etapas serão realizadas nos períodos relacionados no </w:t>
      </w:r>
      <w:r>
        <w:fldChar w:fldCharType="begin"/>
      </w:r>
      <w:r>
        <w:instrText xml:space="preserve"> REF _Ref84189746 \h </w:instrText>
      </w:r>
      <w:r>
        <w:fldChar w:fldCharType="separate"/>
      </w:r>
      <w:r>
        <w:t xml:space="preserve">Quadro </w:t>
      </w:r>
      <w:r>
        <w:rPr>
          <w:noProof/>
        </w:rPr>
        <w:t>2</w:t>
      </w:r>
      <w:r>
        <w:fldChar w:fldCharType="end"/>
      </w:r>
      <w:r>
        <w:t>.</w:t>
      </w:r>
    </w:p>
    <w:p w14:paraId="44F6FA01" w14:textId="77777777" w:rsidR="0067649C" w:rsidRPr="007E0D87" w:rsidRDefault="0067649C" w:rsidP="004327EE">
      <w:pPr>
        <w:pStyle w:val="TF-LEGENDA"/>
      </w:pPr>
      <w:bookmarkStart w:id="104" w:name="_Ref84189746"/>
      <w:r>
        <w:t xml:space="preserve">Quadro </w:t>
      </w:r>
      <w:fldSimple w:instr=" SEQ Quadro \* ARABIC ">
        <w:r>
          <w:rPr>
            <w:noProof/>
          </w:rPr>
          <w:t>2</w:t>
        </w:r>
      </w:fldSimple>
      <w:bookmarkEnd w:id="104"/>
      <w:r w:rsidRPr="007E0D87">
        <w:t xml:space="preserve"> </w:t>
      </w:r>
      <w:r>
        <w:t>–</w:t>
      </w:r>
      <w:r w:rsidRPr="007E0D87">
        <w:t xml:space="preserve"> Cronograma</w:t>
      </w:r>
      <w:r>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67649C" w:rsidRPr="007E0D87" w14:paraId="176C7E05"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51E1D619" w14:textId="77777777" w:rsidR="0067649C" w:rsidRPr="007E0D87" w:rsidRDefault="0067649C"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FDF5FD6" w14:textId="77777777" w:rsidR="0067649C" w:rsidRPr="007E0D87" w:rsidRDefault="0067649C" w:rsidP="00470C41">
            <w:pPr>
              <w:pStyle w:val="TF-TEXTOQUADROCentralizado"/>
            </w:pPr>
            <w:r>
              <w:t>2022</w:t>
            </w:r>
          </w:p>
        </w:tc>
      </w:tr>
      <w:tr w:rsidR="0067649C" w:rsidRPr="007E0D87" w14:paraId="50AB0144" w14:textId="77777777" w:rsidTr="00B55F52">
        <w:trPr>
          <w:cantSplit/>
          <w:jc w:val="center"/>
        </w:trPr>
        <w:tc>
          <w:tcPr>
            <w:tcW w:w="3964" w:type="dxa"/>
            <w:tcBorders>
              <w:top w:val="nil"/>
              <w:left w:val="single" w:sz="4" w:space="0" w:color="auto"/>
              <w:bottom w:val="nil"/>
            </w:tcBorders>
            <w:shd w:val="clear" w:color="auto" w:fill="A6A6A6"/>
          </w:tcPr>
          <w:p w14:paraId="382B4129" w14:textId="77777777" w:rsidR="0067649C" w:rsidRPr="007E0D87" w:rsidRDefault="0067649C" w:rsidP="00470C41">
            <w:pPr>
              <w:pStyle w:val="TF-TEXTOQUADRO"/>
            </w:pPr>
          </w:p>
        </w:tc>
        <w:tc>
          <w:tcPr>
            <w:tcW w:w="557" w:type="dxa"/>
            <w:gridSpan w:val="2"/>
            <w:shd w:val="clear" w:color="auto" w:fill="A6A6A6"/>
          </w:tcPr>
          <w:p w14:paraId="6E6F9656" w14:textId="77777777" w:rsidR="0067649C" w:rsidRPr="007E0D87" w:rsidRDefault="0067649C" w:rsidP="00470C41">
            <w:pPr>
              <w:pStyle w:val="TF-TEXTOQUADROCentralizado"/>
            </w:pPr>
            <w:r>
              <w:t>fev</w:t>
            </w:r>
            <w:r w:rsidRPr="007E0D87">
              <w:t>.</w:t>
            </w:r>
          </w:p>
        </w:tc>
        <w:tc>
          <w:tcPr>
            <w:tcW w:w="568" w:type="dxa"/>
            <w:gridSpan w:val="2"/>
            <w:shd w:val="clear" w:color="auto" w:fill="A6A6A6"/>
          </w:tcPr>
          <w:p w14:paraId="49E75648" w14:textId="77777777" w:rsidR="0067649C" w:rsidRPr="007E0D87" w:rsidRDefault="0067649C" w:rsidP="00470C41">
            <w:pPr>
              <w:pStyle w:val="TF-TEXTOQUADROCentralizado"/>
            </w:pPr>
            <w:r>
              <w:t>mar.</w:t>
            </w:r>
          </w:p>
        </w:tc>
        <w:tc>
          <w:tcPr>
            <w:tcW w:w="568" w:type="dxa"/>
            <w:gridSpan w:val="2"/>
            <w:shd w:val="clear" w:color="auto" w:fill="A6A6A6"/>
          </w:tcPr>
          <w:p w14:paraId="4AE5D781" w14:textId="77777777" w:rsidR="0067649C" w:rsidRPr="007E0D87" w:rsidRDefault="0067649C" w:rsidP="00470C41">
            <w:pPr>
              <w:pStyle w:val="TF-TEXTOQUADROCentralizado"/>
            </w:pPr>
            <w:r>
              <w:t>abr</w:t>
            </w:r>
            <w:r w:rsidRPr="007E0D87">
              <w:t>.</w:t>
            </w:r>
          </w:p>
        </w:tc>
        <w:tc>
          <w:tcPr>
            <w:tcW w:w="568" w:type="dxa"/>
            <w:gridSpan w:val="2"/>
            <w:shd w:val="clear" w:color="auto" w:fill="A6A6A6"/>
          </w:tcPr>
          <w:p w14:paraId="6E895769" w14:textId="77777777" w:rsidR="0067649C" w:rsidRPr="007E0D87" w:rsidRDefault="0067649C" w:rsidP="00470C41">
            <w:pPr>
              <w:pStyle w:val="TF-TEXTOQUADROCentralizado"/>
            </w:pPr>
            <w:r>
              <w:t>maio</w:t>
            </w:r>
          </w:p>
        </w:tc>
        <w:tc>
          <w:tcPr>
            <w:tcW w:w="573" w:type="dxa"/>
            <w:gridSpan w:val="2"/>
            <w:shd w:val="clear" w:color="auto" w:fill="A6A6A6"/>
          </w:tcPr>
          <w:p w14:paraId="25EB5866" w14:textId="77777777" w:rsidR="0067649C" w:rsidRPr="007E0D87" w:rsidRDefault="0067649C" w:rsidP="00470C41">
            <w:pPr>
              <w:pStyle w:val="TF-TEXTOQUADROCentralizado"/>
            </w:pPr>
            <w:r>
              <w:t>jun.</w:t>
            </w:r>
          </w:p>
        </w:tc>
      </w:tr>
      <w:tr w:rsidR="0067649C" w:rsidRPr="007E0D87" w14:paraId="0CD4FCA2" w14:textId="77777777" w:rsidTr="00B55F52">
        <w:trPr>
          <w:cantSplit/>
          <w:jc w:val="center"/>
        </w:trPr>
        <w:tc>
          <w:tcPr>
            <w:tcW w:w="3964" w:type="dxa"/>
            <w:tcBorders>
              <w:top w:val="nil"/>
              <w:left w:val="single" w:sz="4" w:space="0" w:color="auto"/>
            </w:tcBorders>
            <w:shd w:val="clear" w:color="auto" w:fill="A6A6A6"/>
          </w:tcPr>
          <w:p w14:paraId="4B5C8118" w14:textId="77777777" w:rsidR="0067649C" w:rsidRPr="007E0D87" w:rsidRDefault="0067649C" w:rsidP="00470C41">
            <w:pPr>
              <w:pStyle w:val="TF-TEXTOQUADRO"/>
            </w:pPr>
            <w:r w:rsidRPr="007E0D87">
              <w:t>etapas / quinzenas</w:t>
            </w:r>
          </w:p>
        </w:tc>
        <w:tc>
          <w:tcPr>
            <w:tcW w:w="273" w:type="dxa"/>
            <w:tcBorders>
              <w:bottom w:val="single" w:sz="4" w:space="0" w:color="auto"/>
            </w:tcBorders>
            <w:shd w:val="clear" w:color="auto" w:fill="A6A6A6"/>
          </w:tcPr>
          <w:p w14:paraId="36D14512"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155384BB"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4017AE75"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678CA501"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19A303CA"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1DD5097E"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10D9E797"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129643E8"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29B7C9AA" w14:textId="77777777" w:rsidR="0067649C" w:rsidRPr="007E0D87" w:rsidRDefault="0067649C" w:rsidP="00470C41">
            <w:pPr>
              <w:pStyle w:val="TF-TEXTOQUADROCentralizado"/>
            </w:pPr>
            <w:r w:rsidRPr="007E0D87">
              <w:t>1</w:t>
            </w:r>
          </w:p>
        </w:tc>
        <w:tc>
          <w:tcPr>
            <w:tcW w:w="289" w:type="dxa"/>
            <w:tcBorders>
              <w:bottom w:val="single" w:sz="4" w:space="0" w:color="auto"/>
            </w:tcBorders>
            <w:shd w:val="clear" w:color="auto" w:fill="A6A6A6"/>
          </w:tcPr>
          <w:p w14:paraId="0AC042F2" w14:textId="77777777" w:rsidR="0067649C" w:rsidRPr="007E0D87" w:rsidRDefault="0067649C" w:rsidP="00470C41">
            <w:pPr>
              <w:pStyle w:val="TF-TEXTOQUADROCentralizado"/>
            </w:pPr>
            <w:r w:rsidRPr="007E0D87">
              <w:t>2</w:t>
            </w:r>
          </w:p>
        </w:tc>
      </w:tr>
      <w:tr w:rsidR="0067649C" w:rsidRPr="007E0D87" w14:paraId="30732B21" w14:textId="77777777" w:rsidTr="00B55F52">
        <w:trPr>
          <w:jc w:val="center"/>
        </w:trPr>
        <w:tc>
          <w:tcPr>
            <w:tcW w:w="3964" w:type="dxa"/>
            <w:tcBorders>
              <w:left w:val="single" w:sz="4" w:space="0" w:color="auto"/>
            </w:tcBorders>
          </w:tcPr>
          <w:p w14:paraId="61EC8799" w14:textId="77777777" w:rsidR="0067649C" w:rsidRPr="00AA5920" w:rsidRDefault="0067649C" w:rsidP="00AA5920">
            <w:pPr>
              <w:pStyle w:val="TF-TEXTOQUADRO"/>
            </w:pPr>
            <w:r>
              <w:t>l</w:t>
            </w:r>
            <w:r w:rsidRPr="00AA5920">
              <w:t>evantamento bibliográfico</w:t>
            </w:r>
          </w:p>
        </w:tc>
        <w:tc>
          <w:tcPr>
            <w:tcW w:w="273" w:type="dxa"/>
            <w:tcBorders>
              <w:bottom w:val="single" w:sz="4" w:space="0" w:color="auto"/>
            </w:tcBorders>
            <w:shd w:val="clear" w:color="auto" w:fill="auto"/>
          </w:tcPr>
          <w:p w14:paraId="4A1AF3FD"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070F10F9"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680ACEB0"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1A8128E"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7DC722E"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F15291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79D5A57D"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143A9E01"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7CC4DED" w14:textId="77777777" w:rsidR="0067649C" w:rsidRPr="007E0D87" w:rsidRDefault="0067649C" w:rsidP="00470C41">
            <w:pPr>
              <w:pStyle w:val="TF-TEXTOQUADROCentralizado"/>
            </w:pPr>
          </w:p>
        </w:tc>
        <w:tc>
          <w:tcPr>
            <w:tcW w:w="289" w:type="dxa"/>
            <w:shd w:val="clear" w:color="auto" w:fill="auto"/>
          </w:tcPr>
          <w:p w14:paraId="63D65476" w14:textId="77777777" w:rsidR="0067649C" w:rsidRPr="007E0D87" w:rsidRDefault="0067649C" w:rsidP="00470C41">
            <w:pPr>
              <w:pStyle w:val="TF-TEXTOQUADROCentralizado"/>
            </w:pPr>
          </w:p>
        </w:tc>
      </w:tr>
      <w:tr w:rsidR="0067649C" w:rsidRPr="007E0D87" w14:paraId="170A152B" w14:textId="77777777" w:rsidTr="00B55F52">
        <w:trPr>
          <w:jc w:val="center"/>
        </w:trPr>
        <w:tc>
          <w:tcPr>
            <w:tcW w:w="3964" w:type="dxa"/>
            <w:tcBorders>
              <w:left w:val="single" w:sz="4" w:space="0" w:color="auto"/>
            </w:tcBorders>
          </w:tcPr>
          <w:p w14:paraId="4D4A58EB" w14:textId="77777777" w:rsidR="0067649C" w:rsidRPr="00AA5920" w:rsidRDefault="0067649C" w:rsidP="00AA5920">
            <w:pPr>
              <w:pStyle w:val="TF-TEXTOQUADRO"/>
            </w:pPr>
            <w:r w:rsidRPr="00AA5920">
              <w:t>busca por base de dados</w:t>
            </w:r>
          </w:p>
        </w:tc>
        <w:tc>
          <w:tcPr>
            <w:tcW w:w="273" w:type="dxa"/>
            <w:tcBorders>
              <w:top w:val="single" w:sz="4" w:space="0" w:color="auto"/>
            </w:tcBorders>
            <w:shd w:val="clear" w:color="auto" w:fill="auto"/>
          </w:tcPr>
          <w:p w14:paraId="38421799" w14:textId="77777777" w:rsidR="0067649C" w:rsidRPr="006145A1" w:rsidRDefault="0067649C"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5A901575" w14:textId="77777777" w:rsidR="0067649C" w:rsidRPr="006145A1" w:rsidRDefault="0067649C"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4941147"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1F67C097"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6A5414A1"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36A85209"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725FEC2C"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64F44A12"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0ACA7892" w14:textId="77777777" w:rsidR="0067649C" w:rsidRPr="007E0D87" w:rsidRDefault="0067649C" w:rsidP="00470C41">
            <w:pPr>
              <w:pStyle w:val="TF-TEXTOQUADROCentralizado"/>
            </w:pPr>
          </w:p>
        </w:tc>
        <w:tc>
          <w:tcPr>
            <w:tcW w:w="289" w:type="dxa"/>
            <w:shd w:val="clear" w:color="auto" w:fill="auto"/>
          </w:tcPr>
          <w:p w14:paraId="14803F53" w14:textId="77777777" w:rsidR="0067649C" w:rsidRPr="007E0D87" w:rsidRDefault="0067649C" w:rsidP="00470C41">
            <w:pPr>
              <w:pStyle w:val="TF-TEXTOQUADROCentralizado"/>
            </w:pPr>
          </w:p>
        </w:tc>
      </w:tr>
      <w:tr w:rsidR="0067649C" w:rsidRPr="007E0D87" w14:paraId="0AD68704" w14:textId="77777777" w:rsidTr="00B55F52">
        <w:trPr>
          <w:jc w:val="center"/>
        </w:trPr>
        <w:tc>
          <w:tcPr>
            <w:tcW w:w="3964" w:type="dxa"/>
            <w:tcBorders>
              <w:left w:val="single" w:sz="4" w:space="0" w:color="auto"/>
            </w:tcBorders>
          </w:tcPr>
          <w:p w14:paraId="78DAC711" w14:textId="77777777" w:rsidR="0067649C" w:rsidRPr="00AA5920" w:rsidRDefault="0067649C" w:rsidP="00AA5920">
            <w:pPr>
              <w:pStyle w:val="TF-TEXTOQUADRO"/>
            </w:pPr>
            <w:r w:rsidRPr="00AA5920">
              <w:t>definição do cenário de simulação</w:t>
            </w:r>
          </w:p>
        </w:tc>
        <w:tc>
          <w:tcPr>
            <w:tcW w:w="273" w:type="dxa"/>
            <w:tcBorders>
              <w:bottom w:val="single" w:sz="4" w:space="0" w:color="auto"/>
            </w:tcBorders>
            <w:shd w:val="clear" w:color="auto" w:fill="auto"/>
          </w:tcPr>
          <w:p w14:paraId="7C13DD12"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114EC29"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3AB494AC"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3CB851A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621D608"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B1C9A44"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735706B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6CAA2094"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5B0B64A" w14:textId="77777777" w:rsidR="0067649C" w:rsidRPr="007E0D87" w:rsidRDefault="0067649C" w:rsidP="00470C41">
            <w:pPr>
              <w:pStyle w:val="TF-TEXTOQUADROCentralizado"/>
            </w:pPr>
          </w:p>
        </w:tc>
        <w:tc>
          <w:tcPr>
            <w:tcW w:w="289" w:type="dxa"/>
            <w:shd w:val="clear" w:color="auto" w:fill="auto"/>
          </w:tcPr>
          <w:p w14:paraId="774E1DB4" w14:textId="77777777" w:rsidR="0067649C" w:rsidRPr="007E0D87" w:rsidRDefault="0067649C" w:rsidP="00470C41">
            <w:pPr>
              <w:pStyle w:val="TF-TEXTOQUADROCentralizado"/>
            </w:pPr>
          </w:p>
        </w:tc>
      </w:tr>
      <w:tr w:rsidR="0067649C" w:rsidRPr="007E0D87" w14:paraId="3191C09C" w14:textId="77777777" w:rsidTr="00B55F52">
        <w:trPr>
          <w:jc w:val="center"/>
        </w:trPr>
        <w:tc>
          <w:tcPr>
            <w:tcW w:w="3964" w:type="dxa"/>
            <w:tcBorders>
              <w:left w:val="single" w:sz="4" w:space="0" w:color="auto"/>
            </w:tcBorders>
          </w:tcPr>
          <w:p w14:paraId="63066B69" w14:textId="77777777" w:rsidR="0067649C" w:rsidRPr="00AA5920" w:rsidRDefault="0067649C" w:rsidP="00AA5920">
            <w:pPr>
              <w:pStyle w:val="TF-TEXTOQUADRO"/>
            </w:pPr>
            <w:r w:rsidRPr="00AA5920">
              <w:t>definição de parâmetros iniciais</w:t>
            </w:r>
          </w:p>
        </w:tc>
        <w:tc>
          <w:tcPr>
            <w:tcW w:w="273" w:type="dxa"/>
            <w:tcBorders>
              <w:bottom w:val="single" w:sz="4" w:space="0" w:color="auto"/>
            </w:tcBorders>
            <w:shd w:val="clear" w:color="auto" w:fill="auto"/>
          </w:tcPr>
          <w:p w14:paraId="0853758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4CFD851"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4AA57F8"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05FD95F2"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6C6E180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69C26A5"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F83760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1532469"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DA8A962" w14:textId="77777777" w:rsidR="0067649C" w:rsidRPr="007E0D87" w:rsidRDefault="0067649C" w:rsidP="00470C41">
            <w:pPr>
              <w:pStyle w:val="TF-TEXTOQUADROCentralizado"/>
            </w:pPr>
          </w:p>
        </w:tc>
        <w:tc>
          <w:tcPr>
            <w:tcW w:w="289" w:type="dxa"/>
            <w:shd w:val="clear" w:color="auto" w:fill="auto"/>
          </w:tcPr>
          <w:p w14:paraId="2A76FB41" w14:textId="77777777" w:rsidR="0067649C" w:rsidRPr="007E0D87" w:rsidRDefault="0067649C" w:rsidP="00470C41">
            <w:pPr>
              <w:pStyle w:val="TF-TEXTOQUADROCentralizado"/>
            </w:pPr>
          </w:p>
        </w:tc>
      </w:tr>
      <w:tr w:rsidR="0067649C" w:rsidRPr="007E0D87" w14:paraId="26CE8F28" w14:textId="77777777" w:rsidTr="00B55F52">
        <w:trPr>
          <w:jc w:val="center"/>
        </w:trPr>
        <w:tc>
          <w:tcPr>
            <w:tcW w:w="3964" w:type="dxa"/>
            <w:tcBorders>
              <w:left w:val="single" w:sz="4" w:space="0" w:color="auto"/>
            </w:tcBorders>
          </w:tcPr>
          <w:p w14:paraId="3F96EBE6" w14:textId="77777777" w:rsidR="0067649C" w:rsidRPr="00AA5920" w:rsidRDefault="0067649C" w:rsidP="00AA5920">
            <w:pPr>
              <w:pStyle w:val="TF-TEXTOQUADRO"/>
            </w:pPr>
            <w:r w:rsidRPr="00AA5920">
              <w:t>modelagem do agente</w:t>
            </w:r>
          </w:p>
        </w:tc>
        <w:tc>
          <w:tcPr>
            <w:tcW w:w="273" w:type="dxa"/>
            <w:shd w:val="clear" w:color="auto" w:fill="auto"/>
          </w:tcPr>
          <w:p w14:paraId="1BE4BE7C" w14:textId="77777777" w:rsidR="0067649C" w:rsidRPr="007E0D87" w:rsidRDefault="0067649C" w:rsidP="00470C41">
            <w:pPr>
              <w:pStyle w:val="TF-TEXTOQUADROCentralizado"/>
            </w:pPr>
          </w:p>
        </w:tc>
        <w:tc>
          <w:tcPr>
            <w:tcW w:w="284" w:type="dxa"/>
            <w:shd w:val="clear" w:color="auto" w:fill="auto"/>
          </w:tcPr>
          <w:p w14:paraId="316C4C0D" w14:textId="77777777" w:rsidR="0067649C" w:rsidRPr="007E0D87" w:rsidRDefault="0067649C" w:rsidP="00470C41">
            <w:pPr>
              <w:pStyle w:val="TF-TEXTOQUADROCentralizado"/>
            </w:pPr>
          </w:p>
        </w:tc>
        <w:tc>
          <w:tcPr>
            <w:tcW w:w="284" w:type="dxa"/>
            <w:shd w:val="clear" w:color="auto" w:fill="auto"/>
          </w:tcPr>
          <w:p w14:paraId="22AE609F" w14:textId="77777777" w:rsidR="0067649C" w:rsidRPr="007E0D87" w:rsidRDefault="0067649C" w:rsidP="00470C41">
            <w:pPr>
              <w:pStyle w:val="TF-TEXTOQUADROCentralizado"/>
            </w:pPr>
          </w:p>
        </w:tc>
        <w:tc>
          <w:tcPr>
            <w:tcW w:w="284" w:type="dxa"/>
            <w:shd w:val="clear" w:color="auto" w:fill="A6A6A6" w:themeFill="background1" w:themeFillShade="A6"/>
          </w:tcPr>
          <w:p w14:paraId="16BD7BB2" w14:textId="77777777" w:rsidR="0067649C" w:rsidRPr="007E0D87" w:rsidRDefault="0067649C" w:rsidP="00470C41">
            <w:pPr>
              <w:pStyle w:val="TF-TEXTOQUADROCentralizado"/>
            </w:pPr>
          </w:p>
        </w:tc>
        <w:tc>
          <w:tcPr>
            <w:tcW w:w="284" w:type="dxa"/>
            <w:shd w:val="clear" w:color="auto" w:fill="A6A6A6" w:themeFill="background1" w:themeFillShade="A6"/>
          </w:tcPr>
          <w:p w14:paraId="7E3F1D86" w14:textId="77777777" w:rsidR="0067649C" w:rsidRPr="007E0D87" w:rsidRDefault="0067649C" w:rsidP="00470C41">
            <w:pPr>
              <w:pStyle w:val="TF-TEXTOQUADROCentralizado"/>
            </w:pPr>
          </w:p>
        </w:tc>
        <w:tc>
          <w:tcPr>
            <w:tcW w:w="284" w:type="dxa"/>
            <w:shd w:val="clear" w:color="auto" w:fill="auto"/>
          </w:tcPr>
          <w:p w14:paraId="565C90EB" w14:textId="77777777" w:rsidR="0067649C" w:rsidRPr="007E0D87" w:rsidRDefault="0067649C" w:rsidP="00470C41">
            <w:pPr>
              <w:pStyle w:val="TF-TEXTOQUADROCentralizado"/>
            </w:pPr>
          </w:p>
        </w:tc>
        <w:tc>
          <w:tcPr>
            <w:tcW w:w="284" w:type="dxa"/>
            <w:shd w:val="clear" w:color="auto" w:fill="auto"/>
          </w:tcPr>
          <w:p w14:paraId="38306F4C" w14:textId="77777777" w:rsidR="0067649C" w:rsidRPr="007E0D87" w:rsidRDefault="0067649C" w:rsidP="00470C41">
            <w:pPr>
              <w:pStyle w:val="TF-TEXTOQUADROCentralizado"/>
            </w:pPr>
          </w:p>
        </w:tc>
        <w:tc>
          <w:tcPr>
            <w:tcW w:w="284" w:type="dxa"/>
            <w:shd w:val="clear" w:color="auto" w:fill="auto"/>
          </w:tcPr>
          <w:p w14:paraId="352A8DFA" w14:textId="77777777" w:rsidR="0067649C" w:rsidRPr="007E0D87" w:rsidRDefault="0067649C" w:rsidP="00470C41">
            <w:pPr>
              <w:pStyle w:val="TF-TEXTOQUADROCentralizado"/>
            </w:pPr>
          </w:p>
        </w:tc>
        <w:tc>
          <w:tcPr>
            <w:tcW w:w="284" w:type="dxa"/>
            <w:shd w:val="clear" w:color="auto" w:fill="auto"/>
          </w:tcPr>
          <w:p w14:paraId="3C9581B8" w14:textId="77777777" w:rsidR="0067649C" w:rsidRPr="007E0D87" w:rsidRDefault="0067649C" w:rsidP="00470C41">
            <w:pPr>
              <w:pStyle w:val="TF-TEXTOQUADROCentralizado"/>
            </w:pPr>
          </w:p>
        </w:tc>
        <w:tc>
          <w:tcPr>
            <w:tcW w:w="289" w:type="dxa"/>
            <w:shd w:val="clear" w:color="auto" w:fill="auto"/>
          </w:tcPr>
          <w:p w14:paraId="4E9E37C6" w14:textId="77777777" w:rsidR="0067649C" w:rsidRPr="007E0D87" w:rsidRDefault="0067649C" w:rsidP="00470C41">
            <w:pPr>
              <w:pStyle w:val="TF-TEXTOQUADROCentralizado"/>
            </w:pPr>
          </w:p>
        </w:tc>
      </w:tr>
      <w:tr w:rsidR="0067649C" w:rsidRPr="007E0D87" w14:paraId="734DDB6F" w14:textId="77777777" w:rsidTr="00B55F52">
        <w:trPr>
          <w:jc w:val="center"/>
        </w:trPr>
        <w:tc>
          <w:tcPr>
            <w:tcW w:w="3964" w:type="dxa"/>
            <w:tcBorders>
              <w:left w:val="single" w:sz="4" w:space="0" w:color="auto"/>
            </w:tcBorders>
          </w:tcPr>
          <w:p w14:paraId="5D56BE68" w14:textId="77777777" w:rsidR="0067649C" w:rsidRPr="00AA5920" w:rsidRDefault="0067649C" w:rsidP="00AA5920">
            <w:pPr>
              <w:pStyle w:val="TF-TEXTOQUADRO"/>
            </w:pPr>
            <w:r w:rsidRPr="00AA5920">
              <w:t>definição e escolha da arquitetura de agentes</w:t>
            </w:r>
          </w:p>
        </w:tc>
        <w:tc>
          <w:tcPr>
            <w:tcW w:w="273" w:type="dxa"/>
            <w:shd w:val="clear" w:color="auto" w:fill="auto"/>
          </w:tcPr>
          <w:p w14:paraId="63D3838E" w14:textId="77777777" w:rsidR="0067649C" w:rsidRPr="007E0D87" w:rsidRDefault="0067649C" w:rsidP="00470C41">
            <w:pPr>
              <w:pStyle w:val="TF-TEXTOQUADROCentralizado"/>
            </w:pPr>
          </w:p>
        </w:tc>
        <w:tc>
          <w:tcPr>
            <w:tcW w:w="284" w:type="dxa"/>
            <w:shd w:val="clear" w:color="auto" w:fill="auto"/>
          </w:tcPr>
          <w:p w14:paraId="446ACE61" w14:textId="77777777" w:rsidR="0067649C" w:rsidRPr="007E0D87" w:rsidRDefault="0067649C" w:rsidP="00470C41">
            <w:pPr>
              <w:pStyle w:val="TF-TEXTOQUADROCentralizado"/>
            </w:pPr>
          </w:p>
        </w:tc>
        <w:tc>
          <w:tcPr>
            <w:tcW w:w="284" w:type="dxa"/>
            <w:shd w:val="clear" w:color="auto" w:fill="auto"/>
          </w:tcPr>
          <w:p w14:paraId="507C3960" w14:textId="77777777" w:rsidR="0067649C" w:rsidRPr="007E0D87" w:rsidRDefault="0067649C" w:rsidP="00470C41">
            <w:pPr>
              <w:pStyle w:val="TF-TEXTOQUADROCentralizado"/>
            </w:pPr>
          </w:p>
        </w:tc>
        <w:tc>
          <w:tcPr>
            <w:tcW w:w="284" w:type="dxa"/>
            <w:shd w:val="clear" w:color="auto" w:fill="auto"/>
          </w:tcPr>
          <w:p w14:paraId="48B2056C" w14:textId="77777777" w:rsidR="0067649C" w:rsidRPr="007E0D87" w:rsidRDefault="0067649C" w:rsidP="00470C41">
            <w:pPr>
              <w:pStyle w:val="TF-TEXTOQUADROCentralizado"/>
            </w:pPr>
          </w:p>
        </w:tc>
        <w:tc>
          <w:tcPr>
            <w:tcW w:w="284" w:type="dxa"/>
            <w:shd w:val="clear" w:color="auto" w:fill="A6A6A6" w:themeFill="background1" w:themeFillShade="A6"/>
          </w:tcPr>
          <w:p w14:paraId="7086C923" w14:textId="77777777" w:rsidR="0067649C" w:rsidRPr="007E0D87" w:rsidRDefault="0067649C" w:rsidP="00470C41">
            <w:pPr>
              <w:pStyle w:val="TF-TEXTOQUADROCentralizado"/>
            </w:pPr>
          </w:p>
        </w:tc>
        <w:tc>
          <w:tcPr>
            <w:tcW w:w="284" w:type="dxa"/>
            <w:shd w:val="clear" w:color="auto" w:fill="A6A6A6" w:themeFill="background1" w:themeFillShade="A6"/>
          </w:tcPr>
          <w:p w14:paraId="7DDF39CC" w14:textId="77777777" w:rsidR="0067649C" w:rsidRPr="007E0D87" w:rsidRDefault="0067649C" w:rsidP="00470C41">
            <w:pPr>
              <w:pStyle w:val="TF-TEXTOQUADROCentralizado"/>
            </w:pPr>
          </w:p>
        </w:tc>
        <w:tc>
          <w:tcPr>
            <w:tcW w:w="284" w:type="dxa"/>
            <w:shd w:val="clear" w:color="auto" w:fill="auto"/>
          </w:tcPr>
          <w:p w14:paraId="77B95180" w14:textId="77777777" w:rsidR="0067649C" w:rsidRPr="007E0D87" w:rsidRDefault="0067649C" w:rsidP="00470C41">
            <w:pPr>
              <w:pStyle w:val="TF-TEXTOQUADROCentralizado"/>
            </w:pPr>
          </w:p>
        </w:tc>
        <w:tc>
          <w:tcPr>
            <w:tcW w:w="284" w:type="dxa"/>
            <w:shd w:val="clear" w:color="auto" w:fill="auto"/>
          </w:tcPr>
          <w:p w14:paraId="1B788839" w14:textId="77777777" w:rsidR="0067649C" w:rsidRPr="007E0D87" w:rsidRDefault="0067649C" w:rsidP="00470C41">
            <w:pPr>
              <w:pStyle w:val="TF-TEXTOQUADROCentralizado"/>
            </w:pPr>
          </w:p>
        </w:tc>
        <w:tc>
          <w:tcPr>
            <w:tcW w:w="284" w:type="dxa"/>
            <w:shd w:val="clear" w:color="auto" w:fill="auto"/>
          </w:tcPr>
          <w:p w14:paraId="7A0EBBC2" w14:textId="77777777" w:rsidR="0067649C" w:rsidRPr="007E0D87" w:rsidRDefault="0067649C" w:rsidP="00470C41">
            <w:pPr>
              <w:pStyle w:val="TF-TEXTOQUADROCentralizado"/>
            </w:pPr>
          </w:p>
        </w:tc>
        <w:tc>
          <w:tcPr>
            <w:tcW w:w="289" w:type="dxa"/>
            <w:shd w:val="clear" w:color="auto" w:fill="auto"/>
          </w:tcPr>
          <w:p w14:paraId="22460581" w14:textId="77777777" w:rsidR="0067649C" w:rsidRPr="007E0D87" w:rsidRDefault="0067649C" w:rsidP="00470C41">
            <w:pPr>
              <w:pStyle w:val="TF-TEXTOQUADROCentralizado"/>
            </w:pPr>
          </w:p>
        </w:tc>
      </w:tr>
      <w:tr w:rsidR="0067649C" w:rsidRPr="007E0D87" w14:paraId="5B54C17D" w14:textId="77777777" w:rsidTr="00B55F52">
        <w:trPr>
          <w:jc w:val="center"/>
        </w:trPr>
        <w:tc>
          <w:tcPr>
            <w:tcW w:w="3964" w:type="dxa"/>
            <w:tcBorders>
              <w:left w:val="single" w:sz="4" w:space="0" w:color="auto"/>
            </w:tcBorders>
          </w:tcPr>
          <w:p w14:paraId="0CE82CA9" w14:textId="77777777" w:rsidR="0067649C" w:rsidRPr="00AA5920" w:rsidRDefault="0067649C" w:rsidP="00AA5920">
            <w:pPr>
              <w:pStyle w:val="TF-TEXTOQUADRO"/>
            </w:pPr>
            <w:r>
              <w:t>i</w:t>
            </w:r>
            <w:r w:rsidRPr="00AA5920">
              <w:t>mplementação</w:t>
            </w:r>
          </w:p>
        </w:tc>
        <w:tc>
          <w:tcPr>
            <w:tcW w:w="273" w:type="dxa"/>
            <w:shd w:val="clear" w:color="auto" w:fill="auto"/>
          </w:tcPr>
          <w:p w14:paraId="42060245" w14:textId="77777777" w:rsidR="0067649C" w:rsidRPr="007E0D87" w:rsidRDefault="0067649C" w:rsidP="00470C41">
            <w:pPr>
              <w:pStyle w:val="TF-TEXTOQUADROCentralizado"/>
            </w:pPr>
          </w:p>
        </w:tc>
        <w:tc>
          <w:tcPr>
            <w:tcW w:w="284" w:type="dxa"/>
            <w:shd w:val="clear" w:color="auto" w:fill="auto"/>
          </w:tcPr>
          <w:p w14:paraId="7B91F7B7" w14:textId="77777777" w:rsidR="0067649C" w:rsidRPr="007E0D87" w:rsidRDefault="0067649C" w:rsidP="00470C41">
            <w:pPr>
              <w:pStyle w:val="TF-TEXTOQUADROCentralizado"/>
            </w:pPr>
          </w:p>
        </w:tc>
        <w:tc>
          <w:tcPr>
            <w:tcW w:w="284" w:type="dxa"/>
            <w:shd w:val="clear" w:color="auto" w:fill="auto"/>
          </w:tcPr>
          <w:p w14:paraId="29D921D7" w14:textId="77777777" w:rsidR="0067649C" w:rsidRPr="007E0D87" w:rsidRDefault="0067649C" w:rsidP="00470C41">
            <w:pPr>
              <w:pStyle w:val="TF-TEXTOQUADROCentralizado"/>
            </w:pPr>
          </w:p>
        </w:tc>
        <w:tc>
          <w:tcPr>
            <w:tcW w:w="284" w:type="dxa"/>
            <w:shd w:val="clear" w:color="auto" w:fill="auto"/>
          </w:tcPr>
          <w:p w14:paraId="09F40069" w14:textId="77777777" w:rsidR="0067649C" w:rsidRPr="007E0D87" w:rsidRDefault="0067649C" w:rsidP="00470C41">
            <w:pPr>
              <w:pStyle w:val="TF-TEXTOQUADROCentralizado"/>
            </w:pPr>
          </w:p>
        </w:tc>
        <w:tc>
          <w:tcPr>
            <w:tcW w:w="284" w:type="dxa"/>
            <w:shd w:val="clear" w:color="auto" w:fill="auto"/>
          </w:tcPr>
          <w:p w14:paraId="70C084AC" w14:textId="77777777" w:rsidR="0067649C" w:rsidRPr="007E0D87" w:rsidRDefault="0067649C" w:rsidP="00470C41">
            <w:pPr>
              <w:pStyle w:val="TF-TEXTOQUADROCentralizado"/>
            </w:pPr>
          </w:p>
        </w:tc>
        <w:tc>
          <w:tcPr>
            <w:tcW w:w="284" w:type="dxa"/>
            <w:shd w:val="clear" w:color="auto" w:fill="auto"/>
          </w:tcPr>
          <w:p w14:paraId="24AEB418" w14:textId="77777777" w:rsidR="0067649C" w:rsidRPr="007E0D87" w:rsidRDefault="0067649C" w:rsidP="00470C41">
            <w:pPr>
              <w:pStyle w:val="TF-TEXTOQUADROCentralizado"/>
            </w:pPr>
          </w:p>
        </w:tc>
        <w:tc>
          <w:tcPr>
            <w:tcW w:w="284" w:type="dxa"/>
            <w:shd w:val="clear" w:color="auto" w:fill="A6A6A6" w:themeFill="background1" w:themeFillShade="A6"/>
          </w:tcPr>
          <w:p w14:paraId="5D3FCF10" w14:textId="77777777" w:rsidR="0067649C" w:rsidRPr="007E0D87" w:rsidRDefault="0067649C" w:rsidP="00470C41">
            <w:pPr>
              <w:pStyle w:val="TF-TEXTOQUADROCentralizado"/>
            </w:pPr>
          </w:p>
        </w:tc>
        <w:tc>
          <w:tcPr>
            <w:tcW w:w="284" w:type="dxa"/>
            <w:shd w:val="clear" w:color="auto" w:fill="A6A6A6" w:themeFill="background1" w:themeFillShade="A6"/>
          </w:tcPr>
          <w:p w14:paraId="73F78A8D" w14:textId="77777777" w:rsidR="0067649C" w:rsidRPr="007E0D87" w:rsidRDefault="0067649C" w:rsidP="00470C41">
            <w:pPr>
              <w:pStyle w:val="TF-TEXTOQUADROCentralizado"/>
            </w:pPr>
          </w:p>
        </w:tc>
        <w:tc>
          <w:tcPr>
            <w:tcW w:w="284" w:type="dxa"/>
            <w:shd w:val="clear" w:color="auto" w:fill="A6A6A6" w:themeFill="background1" w:themeFillShade="A6"/>
          </w:tcPr>
          <w:p w14:paraId="7A8B3915" w14:textId="77777777" w:rsidR="0067649C" w:rsidRPr="007E0D87" w:rsidRDefault="0067649C" w:rsidP="00470C41">
            <w:pPr>
              <w:pStyle w:val="TF-TEXTOQUADROCentralizado"/>
            </w:pPr>
          </w:p>
        </w:tc>
        <w:tc>
          <w:tcPr>
            <w:tcW w:w="289" w:type="dxa"/>
            <w:shd w:val="clear" w:color="auto" w:fill="A6A6A6" w:themeFill="background1" w:themeFillShade="A6"/>
          </w:tcPr>
          <w:p w14:paraId="4A19D031" w14:textId="77777777" w:rsidR="0067649C" w:rsidRPr="007E0D87" w:rsidRDefault="0067649C" w:rsidP="00470C41">
            <w:pPr>
              <w:pStyle w:val="TF-TEXTOQUADROCentralizado"/>
            </w:pPr>
          </w:p>
        </w:tc>
      </w:tr>
      <w:tr w:rsidR="0067649C" w:rsidRPr="007E0D87" w14:paraId="69F003B1" w14:textId="77777777" w:rsidTr="00B55F52">
        <w:trPr>
          <w:jc w:val="center"/>
        </w:trPr>
        <w:tc>
          <w:tcPr>
            <w:tcW w:w="3964" w:type="dxa"/>
            <w:tcBorders>
              <w:left w:val="single" w:sz="4" w:space="0" w:color="auto"/>
              <w:bottom w:val="single" w:sz="4" w:space="0" w:color="auto"/>
            </w:tcBorders>
          </w:tcPr>
          <w:p w14:paraId="5D8FC282" w14:textId="77777777" w:rsidR="0067649C" w:rsidRPr="00AA5920" w:rsidRDefault="0067649C" w:rsidP="00AA5920">
            <w:pPr>
              <w:pStyle w:val="TF-TEXTOQUADRO"/>
            </w:pPr>
            <w:r w:rsidRPr="00AA5920">
              <w:t>validação e calibragem</w:t>
            </w:r>
          </w:p>
        </w:tc>
        <w:tc>
          <w:tcPr>
            <w:tcW w:w="273" w:type="dxa"/>
            <w:tcBorders>
              <w:bottom w:val="single" w:sz="4" w:space="0" w:color="auto"/>
            </w:tcBorders>
            <w:shd w:val="clear" w:color="auto" w:fill="auto"/>
          </w:tcPr>
          <w:p w14:paraId="6F25D6D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19B08367"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3ADB301"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9B8E3C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50684BC"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61EF26C"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6C46CFB4"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739B2E9D"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2358318D" w14:textId="77777777" w:rsidR="0067649C" w:rsidRPr="007E0D87" w:rsidRDefault="0067649C" w:rsidP="00470C41">
            <w:pPr>
              <w:pStyle w:val="TF-TEXTOQUADROCentralizado"/>
            </w:pPr>
          </w:p>
        </w:tc>
        <w:tc>
          <w:tcPr>
            <w:tcW w:w="289" w:type="dxa"/>
            <w:tcBorders>
              <w:bottom w:val="single" w:sz="4" w:space="0" w:color="auto"/>
            </w:tcBorders>
            <w:shd w:val="clear" w:color="auto" w:fill="A6A6A6" w:themeFill="background1" w:themeFillShade="A6"/>
          </w:tcPr>
          <w:p w14:paraId="0971B316" w14:textId="77777777" w:rsidR="0067649C" w:rsidRPr="007E0D87" w:rsidRDefault="0067649C" w:rsidP="00470C41">
            <w:pPr>
              <w:pStyle w:val="TF-TEXTOQUADROCentralizado"/>
            </w:pPr>
          </w:p>
        </w:tc>
      </w:tr>
    </w:tbl>
    <w:p w14:paraId="37CAA00D" w14:textId="77777777" w:rsidR="0067649C" w:rsidRDefault="0067649C" w:rsidP="00FC4A9F">
      <w:pPr>
        <w:pStyle w:val="TF-FONTE"/>
      </w:pPr>
      <w:r>
        <w:t>Fonte: elaborado pelo autor.</w:t>
      </w:r>
    </w:p>
    <w:p w14:paraId="736AEB23" w14:textId="77777777" w:rsidR="0067649C" w:rsidRDefault="0067649C" w:rsidP="00424AD5">
      <w:pPr>
        <w:pStyle w:val="Ttulo1"/>
      </w:pPr>
      <w:r>
        <w:t>REVISÃO BIBLIOGRÁFICA</w:t>
      </w:r>
    </w:p>
    <w:p w14:paraId="67CB8470" w14:textId="77777777" w:rsidR="0067649C" w:rsidRDefault="0067649C" w:rsidP="00620BFA">
      <w:pPr>
        <w:pStyle w:val="TF-TEXTO"/>
      </w:pPr>
      <w:r>
        <w:t>Nesse capítulo serão abordados brevemente os principais assuntos que fundamentarão o estudo a ser realizado: Desenvolvimento Urbano e Sistemas Multiagentes.</w:t>
      </w:r>
    </w:p>
    <w:p w14:paraId="05A4BE18" w14:textId="77777777" w:rsidR="0067649C" w:rsidRDefault="0067649C"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1C1D466F" w14:textId="77777777" w:rsidR="0067649C" w:rsidRDefault="0067649C" w:rsidP="00191918">
      <w:pPr>
        <w:pStyle w:val="TF-TEXTO"/>
      </w:pPr>
      <w:r>
        <w:t>O objetivo do planejamento de desenvolvimento urbano é evoluir o quadro de desigualdade socioespacial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Intraurbana no Brasil (TIB) (BRUNO, 2021).</w:t>
      </w:r>
    </w:p>
    <w:p w14:paraId="2A23CE24" w14:textId="77777777" w:rsidR="0067649C" w:rsidRDefault="0067649C" w:rsidP="0037046F">
      <w:pPr>
        <w:pStyle w:val="TF-TEXTO"/>
      </w:pPr>
      <w:r>
        <w:t>A ideia por trás de sistemas multiagentes é definir agentes que consigam resolver serviços complexos. Agentes podem definir seus próprios objetivos e planos, assim como podem realizar interações complexas com os demais agentes. Os agentes são independentes de uma organização de solução de problema única, tanto que eles podem definir ou até mesmo mudar essa organização conforme a resolução do problema for acontecendo. De qualquer forma, para que isso ocorra, os agentes precisam ser capazes de perceber as mudanças e agir no ambiente no qual eles estão inseridos. Eles também têm a capacidade de levar em conta os objetivos e as habilidades de outros agentes, para assim resolver o problema de forma cooperativa (</w:t>
      </w:r>
      <w:commentRangeStart w:id="105"/>
      <w:r w:rsidRPr="002C4FDE">
        <w:t>SICHMAN</w:t>
      </w:r>
      <w:r>
        <w:t xml:space="preserve">, 1995). </w:t>
      </w:r>
      <w:commentRangeEnd w:id="105"/>
      <w:r>
        <w:rPr>
          <w:rStyle w:val="Refdecomentrio"/>
        </w:rPr>
        <w:commentReference w:id="105"/>
      </w:r>
    </w:p>
    <w:p w14:paraId="3AA80F4C" w14:textId="77777777" w:rsidR="0067649C" w:rsidRDefault="0067649C" w:rsidP="00424F1F">
      <w:pPr>
        <w:pStyle w:val="TF-TEXTO"/>
      </w:pPr>
      <w:r>
        <w:t xml:space="preserve">A estrutura e a arquitetura de modelagem de agentes podem variar de acordo com os objetivos desse agente. A primeira coisa a se fazer para definir qual arquitetura utilizar está baseada em entender qual </w:t>
      </w:r>
      <w:r>
        <w:lastRenderedPageBreak/>
        <w:t xml:space="preserve">o tipo de agente do qual se está tratando. </w:t>
      </w:r>
      <w:commentRangeStart w:id="106"/>
      <w:r>
        <w:t xml:space="preserve">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w:t>
      </w:r>
      <w:commentRangeEnd w:id="106"/>
      <w:r>
        <w:rPr>
          <w:rStyle w:val="Refdecomentrio"/>
        </w:rPr>
        <w:commentReference w:id="106"/>
      </w:r>
      <w:r>
        <w:t>(JUCHEM,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A arquitetura BDI permite que o agente possa decidir, momento a momento, qual ação desempenhar na direção de seus objetivos (JUCHEM, 2001).</w:t>
      </w:r>
    </w:p>
    <w:p w14:paraId="5C5FB6BE" w14:textId="77777777" w:rsidR="0067649C" w:rsidRDefault="0067649C" w:rsidP="00F83A19">
      <w:pPr>
        <w:pStyle w:val="TF-refernciasbibliogrficasTTULO"/>
      </w:pPr>
      <w:bookmarkStart w:id="107" w:name="_Toc351015602"/>
      <w:bookmarkEnd w:id="82"/>
      <w:bookmarkEnd w:id="83"/>
      <w:bookmarkEnd w:id="84"/>
      <w:bookmarkEnd w:id="85"/>
      <w:bookmarkEnd w:id="86"/>
      <w:bookmarkEnd w:id="87"/>
      <w:bookmarkEnd w:id="88"/>
      <w:commentRangeStart w:id="108"/>
      <w:r>
        <w:t>Referências</w:t>
      </w:r>
      <w:bookmarkEnd w:id="107"/>
      <w:commentRangeEnd w:id="108"/>
      <w:r>
        <w:rPr>
          <w:rStyle w:val="Refdecomentrio"/>
          <w:b w:val="0"/>
          <w:caps w:val="0"/>
        </w:rPr>
        <w:commentReference w:id="108"/>
      </w:r>
    </w:p>
    <w:p w14:paraId="5EF27296" w14:textId="77777777" w:rsidR="0067649C" w:rsidRDefault="0067649C" w:rsidP="003B1D21">
      <w:pPr>
        <w:pStyle w:val="TF-REFERNCIASITEM0"/>
      </w:pPr>
      <w:r w:rsidRPr="00E30493">
        <w:t xml:space="preserve">BASTOS, André D.; COSTA, </w:t>
      </w:r>
      <w:proofErr w:type="spellStart"/>
      <w:r w:rsidRPr="00E30493">
        <w:t>Andtônio</w:t>
      </w:r>
      <w:proofErr w:type="spellEnd"/>
      <w:r w:rsidRPr="00E30493">
        <w:t xml:space="preserve"> C. R. </w:t>
      </w:r>
      <w:proofErr w:type="spellStart"/>
      <w:r w:rsidRPr="00E30493">
        <w:t>SimCidade</w:t>
      </w:r>
      <w:proofErr w:type="spellEnd"/>
      <w:r w:rsidRPr="00E30493">
        <w:t xml:space="preserve"> – Um simulador de crescimento urbano utilizando Sistemas Multiagentes Reativos. In: Encontro Nacional de Inteligência Artificial, 6, 2007, Rio de Janeiro. </w:t>
      </w:r>
      <w:proofErr w:type="spellStart"/>
      <w:r w:rsidRPr="00E30493">
        <w:rPr>
          <w:b/>
          <w:bCs/>
        </w:rPr>
        <w:t>Proceedings</w:t>
      </w:r>
      <w:proofErr w:type="spellEnd"/>
      <w:r w:rsidRPr="00E30493">
        <w:t xml:space="preserve">… </w:t>
      </w:r>
      <w:r>
        <w:t>Rio De Janeiro</w:t>
      </w:r>
      <w:r w:rsidRPr="00E30493">
        <w:t>: Universidade Federal do Rio Grande do Sul, 2007.</w:t>
      </w:r>
      <w:r>
        <w:t xml:space="preserve"> 1232-1241.</w:t>
      </w:r>
    </w:p>
    <w:p w14:paraId="1622BCFC" w14:textId="77777777" w:rsidR="0067649C" w:rsidRDefault="0067649C" w:rsidP="003B1D21">
      <w:pPr>
        <w:pStyle w:val="TF-REFERNCIASITEM0"/>
      </w:pPr>
      <w:r>
        <w:t xml:space="preserve">BLUME, Bruno A. </w:t>
      </w:r>
      <w:r w:rsidRPr="00001BD1">
        <w:rPr>
          <w:b/>
          <w:bCs/>
        </w:rPr>
        <w:t>O que é um Plano Diretor?</w:t>
      </w:r>
      <w:r>
        <w:t xml:space="preserve"> Disponível em: &lt;</w:t>
      </w:r>
      <w:r w:rsidRPr="00CE554F">
        <w:t>https://www.politize.com.br/plano-diretor-o-que-e/</w:t>
      </w:r>
      <w:r>
        <w:t>&gt;. Acesso em: 02 out. 2021.</w:t>
      </w:r>
    </w:p>
    <w:p w14:paraId="4DB8D6E1" w14:textId="77777777" w:rsidR="0067649C" w:rsidRDefault="0067649C" w:rsidP="00980EF2">
      <w:pPr>
        <w:pStyle w:val="TF-REFERNCIASITEM0"/>
      </w:pPr>
      <w:r>
        <w:t>BRUNO, Ana P</w:t>
      </w:r>
      <w:r w:rsidRPr="00EE5A3A">
        <w:t xml:space="preserve">. </w:t>
      </w:r>
      <w:r w:rsidRPr="00EE5A3A">
        <w:rPr>
          <w:b/>
          <w:bCs/>
        </w:rPr>
        <w:t>Agenda nacional de desenvolvimento urbano sustentável</w:t>
      </w:r>
      <w:r w:rsidRPr="00EE5A3A">
        <w:t>.</w:t>
      </w:r>
      <w:r>
        <w:t xml:space="preserve"> 2021.</w:t>
      </w:r>
      <w:r w:rsidRPr="00EE5A3A">
        <w:t xml:space="preserve"> Disponível em: </w:t>
      </w:r>
      <w:r>
        <w:t>&lt;</w:t>
      </w:r>
      <w:r w:rsidRPr="00EE5A3A">
        <w:t>https://www.gov.br/mdr/pt-br/assuntos/desenvolvimento-urbano/politica-nacional-de-desenvolvimento-urbano/PNDU_TextoBase.pdf</w:t>
      </w:r>
      <w:r>
        <w:t>&gt;</w:t>
      </w:r>
      <w:r w:rsidRPr="00EE5A3A">
        <w:t xml:space="preserve">. Acesso em: 01 </w:t>
      </w:r>
      <w:proofErr w:type="spellStart"/>
      <w:r w:rsidRPr="00DA4EB6">
        <w:rPr>
          <w:highlight w:val="yellow"/>
        </w:rPr>
        <w:t>o’ut</w:t>
      </w:r>
      <w:proofErr w:type="spellEnd"/>
      <w:r w:rsidRPr="00DA4EB6">
        <w:rPr>
          <w:highlight w:val="yellow"/>
        </w:rPr>
        <w:t>.</w:t>
      </w:r>
      <w:r w:rsidRPr="00EE5A3A">
        <w:t xml:space="preserve"> 2021.</w:t>
      </w:r>
      <w:r w:rsidRPr="00B93A4C">
        <w:t xml:space="preserve"> </w:t>
      </w:r>
    </w:p>
    <w:p w14:paraId="47184C94" w14:textId="77777777" w:rsidR="0067649C" w:rsidRDefault="0067649C" w:rsidP="00C52371">
      <w:pPr>
        <w:pStyle w:val="TF-REFERNCIASITEM0"/>
      </w:pPr>
      <w:r w:rsidRPr="00656040">
        <w:t xml:space="preserve">BRUNO, Ana P. </w:t>
      </w:r>
      <w:r w:rsidRPr="00656040">
        <w:rPr>
          <w:b/>
          <w:bCs/>
        </w:rPr>
        <w:t>Desenvolvimento urbano</w:t>
      </w:r>
      <w:r w:rsidRPr="00656040">
        <w:t xml:space="preserve">: o contexto de formulação da política nacional de desenvolvimento urbano. 2020. Disponível em: </w:t>
      </w:r>
      <w:r>
        <w:t>&lt;</w:t>
      </w:r>
      <w:r w:rsidRPr="00656040">
        <w:t>https://www.gov.br/mdr/pt-br/assuntos/desenvolvimento-urbano/SEINFRA_TCU_Desenvolvimento_Urbano_APB_final_para_publicacao_site_MDR.pdf</w:t>
      </w:r>
      <w:r>
        <w:t>&gt;</w:t>
      </w:r>
      <w:r w:rsidRPr="00656040">
        <w:t>. Acesso em: 01 out. 2021.</w:t>
      </w:r>
    </w:p>
    <w:p w14:paraId="0A3EB79D" w14:textId="77777777" w:rsidR="0067649C" w:rsidRDefault="0067649C" w:rsidP="00EA19F4">
      <w:pPr>
        <w:pStyle w:val="TF-refernciasITEM"/>
        <w:spacing w:before="120" w:after="0"/>
        <w:rPr>
          <w:rStyle w:val="markedcontent"/>
          <w:szCs w:val="24"/>
        </w:rPr>
      </w:pPr>
      <w:r w:rsidRPr="00DA47B7">
        <w:t xml:space="preserve">GRIGOLETTI, Pablo S. </w:t>
      </w:r>
      <w:r w:rsidRPr="00DA47B7">
        <w:rPr>
          <w:b/>
          <w:bCs/>
        </w:rPr>
        <w:t>Uma arquitetu</w:t>
      </w:r>
      <w:r>
        <w:rPr>
          <w:b/>
          <w:bCs/>
        </w:rPr>
        <w:t>ra baseada em sistemas multiagentes para simulações em geoprocessamento</w:t>
      </w:r>
      <w:r w:rsidRPr="00971123">
        <w:t>.</w:t>
      </w:r>
      <w:r>
        <w:t xml:space="preserve"> 2007. Dissertação (Mestrado em computação) – Programa de Pós-Graduação em Computação, Universidade Federal do Rio Grande do Sul, Porto Alegre.</w:t>
      </w:r>
      <w:r w:rsidRPr="003C1DE1">
        <w:rPr>
          <w:rStyle w:val="markedcontent"/>
          <w:szCs w:val="24"/>
        </w:rPr>
        <w:t xml:space="preserve"> </w:t>
      </w:r>
    </w:p>
    <w:p w14:paraId="2316C074" w14:textId="77777777" w:rsidR="0067649C" w:rsidRPr="00BD070F" w:rsidRDefault="0067649C" w:rsidP="00267434">
      <w:pPr>
        <w:pStyle w:val="TF-REFERNCIASITEM0"/>
      </w:pPr>
      <w:r w:rsidRPr="007B4CFC">
        <w:rPr>
          <w:rStyle w:val="markedcontent"/>
          <w:szCs w:val="24"/>
        </w:rPr>
        <w:t xml:space="preserve">INCONTROL. </w:t>
      </w:r>
      <w:proofErr w:type="spellStart"/>
      <w:r w:rsidRPr="007B4CFC">
        <w:rPr>
          <w:rStyle w:val="markedcontent"/>
          <w:b/>
          <w:bCs/>
          <w:szCs w:val="24"/>
        </w:rPr>
        <w:t>Showcase</w:t>
      </w:r>
      <w:proofErr w:type="spellEnd"/>
      <w:r w:rsidRPr="007B4CFC">
        <w:rPr>
          <w:rStyle w:val="markedcontent"/>
          <w:b/>
          <w:bCs/>
          <w:szCs w:val="24"/>
        </w:rPr>
        <w:t xml:space="preserve"> Arena Porto Alegrense</w:t>
      </w:r>
      <w:r w:rsidRPr="007B4CFC">
        <w:rPr>
          <w:rStyle w:val="markedcontent"/>
          <w:szCs w:val="24"/>
        </w:rPr>
        <w:t>, [</w:t>
      </w:r>
      <w:proofErr w:type="spellStart"/>
      <w:r w:rsidRPr="007B4CFC">
        <w:rPr>
          <w:rStyle w:val="markedcontent"/>
          <w:szCs w:val="24"/>
        </w:rPr>
        <w:t>S.l</w:t>
      </w:r>
      <w:proofErr w:type="spellEnd"/>
      <w:r w:rsidRPr="007B4CFC">
        <w:rPr>
          <w:rStyle w:val="markedcontent"/>
          <w:szCs w:val="24"/>
        </w:rPr>
        <w:t xml:space="preserve">.], 2021. Disponível em: </w:t>
      </w:r>
      <w:r w:rsidRPr="007B4CFC">
        <w:rPr>
          <w:rStyle w:val="markedcontent"/>
          <w:szCs w:val="24"/>
        </w:rPr>
        <w:br/>
        <w:t>&lt;https://support.incontrolsim.com/en/pd-showcases/95-showcase-arena-porto-alegrense/download.html&gt;.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t>.</w:t>
      </w:r>
    </w:p>
    <w:p w14:paraId="3AE1E161" w14:textId="77777777" w:rsidR="0067649C" w:rsidRPr="00EE5A3A" w:rsidRDefault="0067649C" w:rsidP="00267434">
      <w:pPr>
        <w:pStyle w:val="TF-REFERNCIASITEM0"/>
      </w:pPr>
      <w:r>
        <w:t xml:space="preserve">JUCHEM, Murilo. </w:t>
      </w:r>
      <w:r>
        <w:rPr>
          <w:b/>
          <w:bCs/>
        </w:rPr>
        <w:t>Arquitetura de Agentes</w:t>
      </w:r>
      <w:r>
        <w:t xml:space="preserve">. 2001. Relatório Técnico, n. 013 arquivado na </w:t>
      </w:r>
      <w:proofErr w:type="spellStart"/>
      <w:r>
        <w:t>Pró-Reitoria</w:t>
      </w:r>
      <w:proofErr w:type="spellEnd"/>
      <w:r>
        <w:t xml:space="preserve"> de Pesquisa, Faculdade de Informática PUCRS, Porto Alegre.</w:t>
      </w:r>
    </w:p>
    <w:p w14:paraId="06902BC5" w14:textId="77777777" w:rsidR="0067649C" w:rsidRDefault="0067649C" w:rsidP="00340CC2">
      <w:pPr>
        <w:pStyle w:val="TF-REFERNCIASITEM0"/>
        <w:rPr>
          <w:lang w:val="en-US"/>
        </w:rPr>
      </w:pPr>
      <w:r w:rsidRPr="0013742B">
        <w:rPr>
          <w:lang w:val="en-US"/>
        </w:rPr>
        <w:t>LOM, Michal</w:t>
      </w:r>
      <w:r w:rsidRPr="0064052A">
        <w:rPr>
          <w:lang w:val="en-US"/>
        </w:rPr>
        <w:t>; PřIBYL, Ondřej</w:t>
      </w:r>
      <w:r w:rsidRPr="0013742B">
        <w:rPr>
          <w:b/>
          <w:bCs/>
          <w:lang w:val="en-US"/>
        </w:rPr>
        <w:t xml:space="preserve">. </w:t>
      </w:r>
      <w:r w:rsidRPr="0013742B">
        <w:rPr>
          <w:lang w:val="en-US"/>
        </w:rPr>
        <w:t xml:space="preserve">Modeling of smart city building blocks using multi-agent systems. In: Neural Network World, 4, 2017, Prague, </w:t>
      </w:r>
      <w:r w:rsidRPr="0013742B">
        <w:rPr>
          <w:b/>
          <w:bCs/>
          <w:lang w:val="en-US"/>
        </w:rPr>
        <w:t>Proceedings</w:t>
      </w:r>
      <w:r w:rsidRPr="0013742B">
        <w:rPr>
          <w:lang w:val="en-US"/>
        </w:rPr>
        <w:t xml:space="preserve">... Prague: Czech Technical University, 2017. P. </w:t>
      </w:r>
      <w:r w:rsidRPr="002C744B">
        <w:rPr>
          <w:lang w:val="en-US"/>
        </w:rPr>
        <w:t>317–331</w:t>
      </w:r>
      <w:r w:rsidRPr="0013742B">
        <w:rPr>
          <w:lang w:val="en-US"/>
        </w:rPr>
        <w:t>.</w:t>
      </w:r>
    </w:p>
    <w:p w14:paraId="63EBDCC3" w14:textId="77777777" w:rsidR="0067649C" w:rsidRPr="008C78F4" w:rsidRDefault="0067649C" w:rsidP="00267434">
      <w:pPr>
        <w:pStyle w:val="TF-REFERNCIASITEM0"/>
        <w:rPr>
          <w:lang w:val="en-US"/>
        </w:rPr>
      </w:pPr>
      <w:r w:rsidRPr="002F689D">
        <w:rPr>
          <w:lang w:val="en-US"/>
        </w:rPr>
        <w:t xml:space="preserve">SICHMAN, Jaime S. </w:t>
      </w:r>
      <w:r w:rsidRPr="002F689D">
        <w:rPr>
          <w:b/>
          <w:bCs/>
          <w:lang w:val="en-US"/>
        </w:rPr>
        <w:t xml:space="preserve">Exploiting Social </w:t>
      </w:r>
      <w:proofErr w:type="spellStart"/>
      <w:r w:rsidRPr="002F689D">
        <w:rPr>
          <w:b/>
          <w:bCs/>
          <w:lang w:val="en-US"/>
        </w:rPr>
        <w:t>Reasioning</w:t>
      </w:r>
      <w:proofErr w:type="spellEnd"/>
      <w:r w:rsidRPr="002F689D">
        <w:rPr>
          <w:b/>
          <w:bCs/>
          <w:lang w:val="en-US"/>
        </w:rPr>
        <w:t xml:space="preserve"> to Enhance Adaption in Open-Multi-Agent Systems</w:t>
      </w:r>
      <w:r w:rsidRPr="002F689D">
        <w:rPr>
          <w:lang w:val="en-US"/>
        </w:rPr>
        <w:t xml:space="preserve">, São Paulo, SP, 1995. </w:t>
      </w:r>
      <w:r w:rsidRPr="002F689D">
        <w:t>Disponível em</w:t>
      </w:r>
      <w:r>
        <w:t>:</w:t>
      </w:r>
      <w:r w:rsidRPr="002F689D">
        <w:t xml:space="preserve"> </w:t>
      </w:r>
      <w:r>
        <w:t>&lt;</w:t>
      </w:r>
      <w:r w:rsidRPr="002F689D">
        <w:t>https://www.researchgate.net/publication/220974703_Exploiting_Social_Reasioning_to_Enhance_Adaption_in_Open-Multi-Agent_Systems</w:t>
      </w:r>
      <w:r>
        <w:t>&gt;</w:t>
      </w:r>
      <w:r w:rsidRPr="002F689D">
        <w:t xml:space="preserve">. </w:t>
      </w:r>
      <w:proofErr w:type="spellStart"/>
      <w:r w:rsidRPr="008C78F4">
        <w:rPr>
          <w:lang w:val="en-US"/>
        </w:rPr>
        <w:t>Acesso</w:t>
      </w:r>
      <w:proofErr w:type="spellEnd"/>
      <w:r w:rsidRPr="008C78F4">
        <w:rPr>
          <w:lang w:val="en-US"/>
        </w:rPr>
        <w:t xml:space="preserve"> </w:t>
      </w:r>
      <w:proofErr w:type="spellStart"/>
      <w:r w:rsidRPr="008C78F4">
        <w:rPr>
          <w:lang w:val="en-US"/>
        </w:rPr>
        <w:t>em</w:t>
      </w:r>
      <w:proofErr w:type="spellEnd"/>
      <w:r w:rsidRPr="008C78F4">
        <w:rPr>
          <w:lang w:val="en-US"/>
        </w:rPr>
        <w:t>: 29 set. 2021.</w:t>
      </w:r>
    </w:p>
    <w:p w14:paraId="6A810785" w14:textId="77777777" w:rsidR="0067649C" w:rsidRDefault="0067649C" w:rsidP="002E169C">
      <w:pPr>
        <w:pStyle w:val="TF-refernciasITEM"/>
        <w:spacing w:before="120" w:after="0"/>
        <w:rPr>
          <w:rStyle w:val="markedcontent"/>
          <w:szCs w:val="24"/>
        </w:rPr>
      </w:pPr>
      <w:r w:rsidRPr="00C67928">
        <w:rPr>
          <w:rStyle w:val="markedcontent"/>
          <w:szCs w:val="24"/>
          <w:lang w:val="en-US"/>
        </w:rPr>
        <w:t xml:space="preserve">SUMO. </w:t>
      </w:r>
      <w:r w:rsidRPr="00C67928">
        <w:rPr>
          <w:rStyle w:val="markedcontent"/>
          <w:b/>
          <w:bCs/>
          <w:szCs w:val="24"/>
          <w:lang w:val="en-US"/>
        </w:rPr>
        <w:t xml:space="preserve">Simulation of Urban </w:t>
      </w:r>
      <w:proofErr w:type="spellStart"/>
      <w:r w:rsidRPr="00C67928">
        <w:rPr>
          <w:rStyle w:val="markedcontent"/>
          <w:b/>
          <w:bCs/>
          <w:szCs w:val="24"/>
          <w:lang w:val="en-US"/>
        </w:rPr>
        <w:t>MObility</w:t>
      </w:r>
      <w:proofErr w:type="spellEnd"/>
      <w:r w:rsidRPr="00C67928">
        <w:rPr>
          <w:rStyle w:val="markedcontent"/>
          <w:szCs w:val="24"/>
          <w:lang w:val="en-US"/>
        </w:rPr>
        <w:t>, [</w:t>
      </w:r>
      <w:proofErr w:type="spellStart"/>
      <w:r w:rsidRPr="00C67928">
        <w:rPr>
          <w:rStyle w:val="markedcontent"/>
          <w:szCs w:val="24"/>
          <w:lang w:val="en-US"/>
        </w:rPr>
        <w:t>S.l.</w:t>
      </w:r>
      <w:proofErr w:type="spellEnd"/>
      <w:r w:rsidRPr="00C67928">
        <w:rPr>
          <w:rStyle w:val="markedcontent"/>
          <w:szCs w:val="24"/>
          <w:lang w:val="en-US"/>
        </w:rPr>
        <w:t xml:space="preserve">], 2021. </w:t>
      </w:r>
      <w:r w:rsidRPr="007B4CFC">
        <w:rPr>
          <w:rStyle w:val="markedcontent"/>
          <w:szCs w:val="24"/>
        </w:rPr>
        <w:t xml:space="preserve">Disponível em: </w:t>
      </w:r>
      <w:r w:rsidRPr="007B4CFC">
        <w:rPr>
          <w:szCs w:val="24"/>
        </w:rPr>
        <w:br/>
      </w:r>
      <w:r w:rsidRPr="007B4CFC">
        <w:rPr>
          <w:rStyle w:val="markedcontent"/>
          <w:szCs w:val="24"/>
        </w:rPr>
        <w:t>&lt;http://sumo.dlr.de/wiki/</w:t>
      </w:r>
      <w:r>
        <w:rPr>
          <w:rStyle w:val="markedcontent"/>
          <w:szCs w:val="24"/>
        </w:rPr>
        <w:t>&gt;</w:t>
      </w:r>
      <w:r w:rsidRPr="007B4CFC">
        <w:rPr>
          <w:rStyle w:val="markedcontent"/>
          <w:szCs w:val="24"/>
        </w:rPr>
        <w:t xml:space="preserve">. Acesso em: </w:t>
      </w:r>
      <w:r>
        <w:rPr>
          <w:rStyle w:val="markedcontent"/>
          <w:szCs w:val="24"/>
        </w:rPr>
        <w:t>02</w:t>
      </w:r>
      <w:r w:rsidRPr="007B4CFC">
        <w:rPr>
          <w:rStyle w:val="markedcontent"/>
          <w:szCs w:val="24"/>
        </w:rPr>
        <w:t xml:space="preserve"> </w:t>
      </w:r>
      <w:r>
        <w:rPr>
          <w:rStyle w:val="markedcontent"/>
          <w:szCs w:val="24"/>
        </w:rPr>
        <w:t>out</w:t>
      </w:r>
      <w:r w:rsidRPr="007B4CFC">
        <w:rPr>
          <w:rStyle w:val="markedcontent"/>
          <w:szCs w:val="24"/>
        </w:rPr>
        <w:t>. 2021</w:t>
      </w:r>
      <w:r>
        <w:rPr>
          <w:rStyle w:val="markedcontent"/>
          <w:szCs w:val="24"/>
        </w:rPr>
        <w:t>.</w:t>
      </w:r>
    </w:p>
    <w:p w14:paraId="730A5B9F" w14:textId="77777777" w:rsidR="0067649C" w:rsidRDefault="0067649C" w:rsidP="002E169C">
      <w:pPr>
        <w:pStyle w:val="TF-refernciasITEM"/>
        <w:spacing w:before="120" w:after="0"/>
      </w:pPr>
      <w:r w:rsidRPr="001C694C">
        <w:t xml:space="preserve">PACHECO, Priscila. </w:t>
      </w:r>
      <w:r w:rsidRPr="001C694C">
        <w:rPr>
          <w:b/>
          <w:bCs/>
        </w:rPr>
        <w:t>Como o planejamento urbano influencia nosso dia a dia</w:t>
      </w:r>
      <w:r w:rsidRPr="001B1FC2">
        <w:t>. 2017</w:t>
      </w:r>
      <w:r w:rsidRPr="001C694C">
        <w:t xml:space="preserve">. Disponível em: </w:t>
      </w:r>
      <w:r>
        <w:t>&lt;</w:t>
      </w:r>
      <w:r w:rsidRPr="001C694C">
        <w:t>https://wribrasil.org.br/pt/blog/2017/10/como-o-planejamento-urbano-influencia-nosso-dia-dia#:~:text=O%20planejamento%20urbano%20afeta%20a%20forma%20como%20nos%20deslocamos.&amp;text=Al%C3%A9m%20de%20gerar%20congestionamentos%2C%20essa,incentivo%20ao%20uso%20do%20carro.</w:t>
      </w:r>
      <w:r>
        <w:t>&gt;</w:t>
      </w:r>
      <w:r w:rsidRPr="001C694C">
        <w:t>. Acesso em: 02 out. 2021.</w:t>
      </w:r>
    </w:p>
    <w:p w14:paraId="6F69C896" w14:textId="77777777" w:rsidR="0067649C" w:rsidRDefault="0067649C" w:rsidP="00C67928">
      <w:pPr>
        <w:pStyle w:val="TF-REFERNCIASITEM0"/>
      </w:pPr>
      <w:r w:rsidRPr="00C67928">
        <w:t xml:space="preserve">PRIETO, </w:t>
      </w:r>
      <w:proofErr w:type="spellStart"/>
      <w:r w:rsidRPr="00C67928">
        <w:t>Immaculada</w:t>
      </w:r>
      <w:proofErr w:type="spellEnd"/>
      <w:r w:rsidRPr="00C67928">
        <w:t xml:space="preserve">; MENEZES, Murilo; CALEGARI, Diego. </w:t>
      </w:r>
      <w:r w:rsidRPr="00107F43">
        <w:rPr>
          <w:b/>
          <w:bCs/>
        </w:rPr>
        <w:t>Plano diretor participativo: necessidade ou ilusão?</w:t>
      </w:r>
      <w:r w:rsidRPr="00C67928">
        <w:t xml:space="preserve"> Disponível em</w:t>
      </w:r>
      <w:r>
        <w:t>:</w:t>
      </w:r>
      <w:r w:rsidRPr="00C67928">
        <w:t xml:space="preserve"> </w:t>
      </w:r>
      <w:r>
        <w:t>&lt;</w:t>
      </w:r>
      <w:r w:rsidRPr="00C67928">
        <w:t>https://www.politize.com.br/plano-diretor-participativo-necessidade-ou-ilusao/#:~:text=N%C3%A3o%20raro%2C%20o%20trabalho%20de,politicamente%20invi%C3%A1vel%2C%20porque%20ignora%20as</w:t>
      </w:r>
      <w:r>
        <w:t>&gt;</w:t>
      </w:r>
      <w:r w:rsidRPr="00C67928">
        <w:t>. Acesso em: 02 out. 2021.</w:t>
      </w:r>
    </w:p>
    <w:p w14:paraId="48411D00" w14:textId="77777777" w:rsidR="0067649C" w:rsidRDefault="0067649C">
      <w:pPr>
        <w:rPr>
          <w:sz w:val="18"/>
          <w:szCs w:val="20"/>
        </w:rPr>
      </w:pPr>
      <w:r>
        <w:br w:type="page"/>
      </w:r>
    </w:p>
    <w:p w14:paraId="0502623E" w14:textId="77777777" w:rsidR="0067649C" w:rsidRPr="00320BFA" w:rsidRDefault="0067649C" w:rsidP="002C744B">
      <w:pPr>
        <w:pStyle w:val="TF-xAvalTTULO"/>
      </w:pPr>
      <w:r w:rsidRPr="00320BFA">
        <w:lastRenderedPageBreak/>
        <w:t>FORMULÁRIO  DE  avaliação</w:t>
      </w:r>
      <w:r>
        <w:t xml:space="preserve"> </w:t>
      </w:r>
      <w:r w:rsidRPr="00320BFA">
        <w:t xml:space="preserve">– PROFESSOR </w:t>
      </w:r>
      <w:r>
        <w:t>AVALIADOR</w:t>
      </w:r>
    </w:p>
    <w:p w14:paraId="477FA4D0" w14:textId="77777777" w:rsidR="0067649C" w:rsidRDefault="0067649C" w:rsidP="002C744B">
      <w:pPr>
        <w:pStyle w:val="TF-xAvalLINHA"/>
      </w:pPr>
      <w:r w:rsidRPr="00320BFA">
        <w:t>Avaliador(a):</w:t>
      </w:r>
      <w:r w:rsidRPr="00320BFA">
        <w:tab/>
      </w:r>
      <w:r w:rsidRPr="002C744B">
        <w:rPr>
          <w:b/>
          <w:bCs/>
        </w:rPr>
        <w:t>Andreza Sartori</w:t>
      </w:r>
    </w:p>
    <w:p w14:paraId="06E29390" w14:textId="77777777" w:rsidR="0067649C" w:rsidRPr="00C767AD" w:rsidRDefault="0067649C" w:rsidP="002C74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67649C" w:rsidRPr="00320BFA" w14:paraId="01A53AA9"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D43A02D" w14:textId="77777777" w:rsidR="0067649C" w:rsidRPr="00320BFA" w:rsidRDefault="0067649C"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664C645" w14:textId="77777777" w:rsidR="0067649C" w:rsidRPr="00320BFA" w:rsidRDefault="0067649C"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31742CC" w14:textId="77777777" w:rsidR="0067649C" w:rsidRPr="00320BFA" w:rsidRDefault="0067649C"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E6A5E01" w14:textId="77777777" w:rsidR="0067649C" w:rsidRPr="00320BFA" w:rsidRDefault="0067649C" w:rsidP="00225EA3">
            <w:pPr>
              <w:pStyle w:val="TF-xAvalITEMTABELA"/>
            </w:pPr>
            <w:r w:rsidRPr="00320BFA">
              <w:t>não atende</w:t>
            </w:r>
          </w:p>
        </w:tc>
      </w:tr>
      <w:tr w:rsidR="0067649C" w:rsidRPr="00320BFA" w14:paraId="631E7B35"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AC82742" w14:textId="77777777" w:rsidR="0067649C" w:rsidRPr="0000224C" w:rsidRDefault="0067649C"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B96DBDB" w14:textId="77777777" w:rsidR="0067649C" w:rsidRPr="00320BFA" w:rsidRDefault="0067649C" w:rsidP="0067649C">
            <w:pPr>
              <w:pStyle w:val="TF-xAvalITEM"/>
              <w:numPr>
                <w:ilvl w:val="0"/>
                <w:numId w:val="11"/>
              </w:numPr>
            </w:pPr>
            <w:r w:rsidRPr="00320BFA">
              <w:t>INTRODUÇÃO</w:t>
            </w:r>
          </w:p>
          <w:p w14:paraId="557D2D6F" w14:textId="77777777" w:rsidR="0067649C" w:rsidRPr="00320BFA" w:rsidRDefault="0067649C"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E44E31A" w14:textId="77777777" w:rsidR="0067649C" w:rsidRPr="00320BFA" w:rsidRDefault="0067649C"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73C925DF" w14:textId="77777777" w:rsidR="0067649C" w:rsidRPr="00320BFA" w:rsidRDefault="0067649C"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06BEDC84" w14:textId="77777777" w:rsidR="0067649C" w:rsidRPr="00320BFA" w:rsidRDefault="0067649C" w:rsidP="00225EA3">
            <w:pPr>
              <w:ind w:left="709" w:hanging="709"/>
              <w:jc w:val="both"/>
              <w:rPr>
                <w:sz w:val="18"/>
              </w:rPr>
            </w:pPr>
          </w:p>
        </w:tc>
      </w:tr>
      <w:tr w:rsidR="0067649C" w:rsidRPr="00320BFA" w14:paraId="5F60AAC3"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69967E"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4BF2B61" w14:textId="77777777" w:rsidR="0067649C" w:rsidRPr="00320BFA" w:rsidRDefault="0067649C"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4EFE647"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621AEC"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AF7D24" w14:textId="77777777" w:rsidR="0067649C" w:rsidRPr="00320BFA" w:rsidRDefault="0067649C" w:rsidP="00225EA3">
            <w:pPr>
              <w:ind w:left="709" w:hanging="709"/>
              <w:jc w:val="both"/>
              <w:rPr>
                <w:sz w:val="18"/>
              </w:rPr>
            </w:pPr>
          </w:p>
        </w:tc>
      </w:tr>
      <w:tr w:rsidR="0067649C" w:rsidRPr="00320BFA" w14:paraId="3D8323C3"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83EF22"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799B3B" w14:textId="77777777" w:rsidR="0067649C" w:rsidRPr="00320BFA" w:rsidRDefault="0067649C" w:rsidP="0067649C">
            <w:pPr>
              <w:pStyle w:val="TF-xAvalITEM"/>
              <w:numPr>
                <w:ilvl w:val="0"/>
                <w:numId w:val="11"/>
              </w:numPr>
            </w:pPr>
            <w:r w:rsidRPr="00320BFA">
              <w:t>OBJETIVOS</w:t>
            </w:r>
          </w:p>
          <w:p w14:paraId="1E4502E6" w14:textId="77777777" w:rsidR="0067649C" w:rsidRPr="00320BFA" w:rsidRDefault="0067649C"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88CEA93"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10FEC02"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DDE410" w14:textId="77777777" w:rsidR="0067649C" w:rsidRPr="00320BFA" w:rsidRDefault="0067649C" w:rsidP="00225EA3">
            <w:pPr>
              <w:ind w:left="709" w:hanging="709"/>
              <w:jc w:val="both"/>
              <w:rPr>
                <w:sz w:val="18"/>
              </w:rPr>
            </w:pPr>
          </w:p>
        </w:tc>
      </w:tr>
      <w:tr w:rsidR="0067649C" w:rsidRPr="00320BFA" w14:paraId="440E6EA7"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FFC388"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0FD347C" w14:textId="77777777" w:rsidR="0067649C" w:rsidRPr="00320BFA" w:rsidRDefault="0067649C"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CD37175"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6B46B73"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28ADB5E" w14:textId="77777777" w:rsidR="0067649C" w:rsidRPr="00320BFA" w:rsidRDefault="0067649C" w:rsidP="00225EA3">
            <w:pPr>
              <w:ind w:left="709" w:hanging="709"/>
              <w:jc w:val="both"/>
              <w:rPr>
                <w:sz w:val="18"/>
              </w:rPr>
            </w:pPr>
          </w:p>
        </w:tc>
      </w:tr>
      <w:tr w:rsidR="0067649C" w:rsidRPr="00320BFA" w14:paraId="071B212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8B7DDC6"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C3DE5B" w14:textId="77777777" w:rsidR="0067649C" w:rsidRPr="00320BFA" w:rsidRDefault="0067649C" w:rsidP="0067649C">
            <w:pPr>
              <w:pStyle w:val="TF-xAvalITEM"/>
              <w:numPr>
                <w:ilvl w:val="0"/>
                <w:numId w:val="11"/>
              </w:numPr>
            </w:pPr>
            <w:r w:rsidRPr="00320BFA">
              <w:t>TRABALHOS CORRELATOS</w:t>
            </w:r>
          </w:p>
          <w:p w14:paraId="3536126A" w14:textId="77777777" w:rsidR="0067649C" w:rsidRPr="00320BFA" w:rsidRDefault="0067649C"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66D3FAD"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830C183"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17CAD8F" w14:textId="77777777" w:rsidR="0067649C" w:rsidRPr="00320BFA" w:rsidRDefault="0067649C" w:rsidP="00225EA3">
            <w:pPr>
              <w:ind w:left="709" w:hanging="709"/>
              <w:jc w:val="both"/>
              <w:rPr>
                <w:sz w:val="18"/>
              </w:rPr>
            </w:pPr>
          </w:p>
        </w:tc>
      </w:tr>
      <w:tr w:rsidR="0067649C" w:rsidRPr="00320BFA" w14:paraId="6CABDDD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D41669"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6C7EEF" w14:textId="77777777" w:rsidR="0067649C" w:rsidRPr="00320BFA" w:rsidRDefault="0067649C" w:rsidP="0067649C">
            <w:pPr>
              <w:pStyle w:val="TF-xAvalITEM"/>
              <w:numPr>
                <w:ilvl w:val="0"/>
                <w:numId w:val="11"/>
              </w:numPr>
            </w:pPr>
            <w:r w:rsidRPr="00320BFA">
              <w:t>JUSTIFICATIVA</w:t>
            </w:r>
          </w:p>
          <w:p w14:paraId="3A4E408F" w14:textId="77777777" w:rsidR="0067649C" w:rsidRPr="00320BFA" w:rsidRDefault="0067649C"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70F8E75"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AD90202"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22EE8F5" w14:textId="77777777" w:rsidR="0067649C" w:rsidRPr="00320BFA" w:rsidRDefault="0067649C" w:rsidP="00225EA3">
            <w:pPr>
              <w:ind w:left="709" w:hanging="709"/>
              <w:jc w:val="both"/>
              <w:rPr>
                <w:sz w:val="18"/>
              </w:rPr>
            </w:pPr>
          </w:p>
        </w:tc>
      </w:tr>
      <w:tr w:rsidR="0067649C" w:rsidRPr="00320BFA" w14:paraId="6E14B700"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6B3F7A"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56EFD37" w14:textId="77777777" w:rsidR="0067649C" w:rsidRPr="00320BFA" w:rsidRDefault="0067649C"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DF51546"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3E06A7"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C9227FB" w14:textId="77777777" w:rsidR="0067649C" w:rsidRPr="00320BFA" w:rsidRDefault="0067649C" w:rsidP="00225EA3">
            <w:pPr>
              <w:ind w:left="709" w:hanging="709"/>
              <w:jc w:val="both"/>
              <w:rPr>
                <w:sz w:val="18"/>
              </w:rPr>
            </w:pPr>
          </w:p>
        </w:tc>
      </w:tr>
      <w:tr w:rsidR="0067649C" w:rsidRPr="00320BFA" w14:paraId="508D94D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BD6DA4"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D24031F" w14:textId="77777777" w:rsidR="0067649C" w:rsidRPr="00320BFA" w:rsidRDefault="0067649C"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9988E3D"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C9562B2"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F82AC5" w14:textId="77777777" w:rsidR="0067649C" w:rsidRPr="00320BFA" w:rsidRDefault="0067649C" w:rsidP="00225EA3">
            <w:pPr>
              <w:ind w:left="709" w:hanging="709"/>
              <w:jc w:val="both"/>
              <w:rPr>
                <w:sz w:val="18"/>
              </w:rPr>
            </w:pPr>
          </w:p>
        </w:tc>
      </w:tr>
      <w:tr w:rsidR="0067649C" w:rsidRPr="00320BFA" w14:paraId="441407D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292FA2E"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9491E6" w14:textId="77777777" w:rsidR="0067649C" w:rsidRPr="00320BFA" w:rsidRDefault="0067649C" w:rsidP="0067649C">
            <w:pPr>
              <w:pStyle w:val="TF-xAvalITEM"/>
              <w:numPr>
                <w:ilvl w:val="0"/>
                <w:numId w:val="11"/>
              </w:numPr>
            </w:pPr>
            <w:r w:rsidRPr="00320BFA">
              <w:t>REQUISITOS PRINCIPAIS DO PROBLEMA A SER TRABALHADO</w:t>
            </w:r>
          </w:p>
          <w:p w14:paraId="4DAE0091" w14:textId="77777777" w:rsidR="0067649C" w:rsidRPr="00320BFA" w:rsidRDefault="0067649C"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758969D" w14:textId="77777777" w:rsidR="0067649C" w:rsidRPr="00320BFA" w:rsidRDefault="0067649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C96DA02" w14:textId="77777777" w:rsidR="0067649C" w:rsidRPr="00320BFA" w:rsidRDefault="0067649C"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2363175" w14:textId="77777777" w:rsidR="0067649C" w:rsidRPr="00320BFA" w:rsidRDefault="0067649C" w:rsidP="00225EA3">
            <w:pPr>
              <w:ind w:left="709" w:hanging="709"/>
              <w:jc w:val="both"/>
              <w:rPr>
                <w:sz w:val="18"/>
              </w:rPr>
            </w:pPr>
          </w:p>
        </w:tc>
      </w:tr>
      <w:tr w:rsidR="0067649C" w:rsidRPr="00320BFA" w14:paraId="68EF3D26"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F7E38CB"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55B497" w14:textId="77777777" w:rsidR="0067649C" w:rsidRPr="00320BFA" w:rsidRDefault="0067649C" w:rsidP="0067649C">
            <w:pPr>
              <w:pStyle w:val="TF-xAvalITEM"/>
              <w:numPr>
                <w:ilvl w:val="0"/>
                <w:numId w:val="11"/>
              </w:numPr>
            </w:pPr>
            <w:r w:rsidRPr="00320BFA">
              <w:t>METODOLOGIA</w:t>
            </w:r>
          </w:p>
          <w:p w14:paraId="4AFDCD76" w14:textId="77777777" w:rsidR="0067649C" w:rsidRPr="00320BFA" w:rsidRDefault="0067649C"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5C00216"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21CADC8"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1439672" w14:textId="77777777" w:rsidR="0067649C" w:rsidRPr="00320BFA" w:rsidRDefault="0067649C" w:rsidP="00225EA3">
            <w:pPr>
              <w:ind w:left="709" w:hanging="709"/>
              <w:jc w:val="both"/>
              <w:rPr>
                <w:sz w:val="18"/>
              </w:rPr>
            </w:pPr>
          </w:p>
        </w:tc>
      </w:tr>
      <w:tr w:rsidR="0067649C" w:rsidRPr="00320BFA" w14:paraId="58B4A06E"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09BB50"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63C41B" w14:textId="77777777" w:rsidR="0067649C" w:rsidRPr="00320BFA" w:rsidRDefault="0067649C"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36703B2"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2058CDE"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FA0C40" w14:textId="77777777" w:rsidR="0067649C" w:rsidRPr="00320BFA" w:rsidRDefault="0067649C" w:rsidP="00225EA3">
            <w:pPr>
              <w:ind w:left="709" w:hanging="709"/>
              <w:jc w:val="both"/>
              <w:rPr>
                <w:sz w:val="18"/>
              </w:rPr>
            </w:pPr>
          </w:p>
        </w:tc>
      </w:tr>
      <w:tr w:rsidR="0067649C" w:rsidRPr="00320BFA" w14:paraId="66108332"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7B8A1C" w14:textId="77777777" w:rsidR="0067649C" w:rsidRPr="00320BFA" w:rsidRDefault="0067649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6E0819" w14:textId="77777777" w:rsidR="0067649C" w:rsidRPr="00320BFA" w:rsidRDefault="0067649C" w:rsidP="0067649C">
            <w:pPr>
              <w:pStyle w:val="TF-xAvalITEM"/>
              <w:numPr>
                <w:ilvl w:val="0"/>
                <w:numId w:val="11"/>
              </w:numPr>
            </w:pPr>
            <w:r w:rsidRPr="00320BFA">
              <w:t>REVISÃO BIBLIOGRÁFICA</w:t>
            </w:r>
            <w:r>
              <w:t xml:space="preserve"> (atenção para a diferença de conteúdo entre projeto e pré-projeto)</w:t>
            </w:r>
          </w:p>
          <w:p w14:paraId="42397C33" w14:textId="77777777" w:rsidR="0067649C" w:rsidRPr="00320BFA" w:rsidRDefault="0067649C"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25E978E" w14:textId="77777777" w:rsidR="0067649C" w:rsidRPr="00320BFA" w:rsidRDefault="0067649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1E8F30E" w14:textId="77777777" w:rsidR="0067649C" w:rsidRPr="00320BFA" w:rsidRDefault="0067649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0C16370" w14:textId="77777777" w:rsidR="0067649C" w:rsidRPr="00320BFA" w:rsidRDefault="0067649C" w:rsidP="00225EA3">
            <w:pPr>
              <w:ind w:left="709" w:hanging="709"/>
              <w:jc w:val="both"/>
              <w:rPr>
                <w:sz w:val="18"/>
              </w:rPr>
            </w:pPr>
          </w:p>
        </w:tc>
      </w:tr>
      <w:tr w:rsidR="0067649C" w:rsidRPr="00320BFA" w14:paraId="312B0867"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860842" w14:textId="77777777" w:rsidR="0067649C" w:rsidRPr="00320BFA" w:rsidRDefault="0067649C"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AF77F75" w14:textId="77777777" w:rsidR="0067649C" w:rsidRPr="00320BFA" w:rsidRDefault="0067649C"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3E156D0" w14:textId="77777777" w:rsidR="0067649C" w:rsidRPr="00320BFA" w:rsidRDefault="0067649C"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6CC42F5" w14:textId="77777777" w:rsidR="0067649C" w:rsidRPr="00320BFA" w:rsidRDefault="0067649C"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53158DD" w14:textId="77777777" w:rsidR="0067649C" w:rsidRPr="00320BFA" w:rsidRDefault="0067649C" w:rsidP="00225EA3">
            <w:pPr>
              <w:ind w:left="709" w:hanging="709"/>
              <w:jc w:val="both"/>
              <w:rPr>
                <w:sz w:val="18"/>
              </w:rPr>
            </w:pPr>
          </w:p>
        </w:tc>
      </w:tr>
      <w:tr w:rsidR="0067649C" w:rsidRPr="00320BFA" w14:paraId="40AD1C03"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AEE2365" w14:textId="77777777" w:rsidR="0067649C" w:rsidRPr="0000224C" w:rsidRDefault="0067649C"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CD0BA92" w14:textId="77777777" w:rsidR="0067649C" w:rsidRPr="00320BFA" w:rsidRDefault="0067649C" w:rsidP="0067649C">
            <w:pPr>
              <w:pStyle w:val="TF-xAvalITEM"/>
              <w:numPr>
                <w:ilvl w:val="0"/>
                <w:numId w:val="11"/>
              </w:numPr>
            </w:pPr>
            <w:r w:rsidRPr="00320BFA">
              <w:t>LINGUAGEM USADA (redação)</w:t>
            </w:r>
          </w:p>
          <w:p w14:paraId="6E926DEB" w14:textId="77777777" w:rsidR="0067649C" w:rsidRPr="00320BFA" w:rsidRDefault="0067649C"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28FCC62" w14:textId="77777777" w:rsidR="0067649C" w:rsidRPr="00320BFA" w:rsidRDefault="0067649C"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1A07064" w14:textId="77777777" w:rsidR="0067649C" w:rsidRPr="00320BFA" w:rsidRDefault="0067649C" w:rsidP="00225EA3">
            <w:pPr>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63048D49" w14:textId="77777777" w:rsidR="0067649C" w:rsidRPr="00320BFA" w:rsidRDefault="0067649C" w:rsidP="00225EA3">
            <w:pPr>
              <w:ind w:left="709" w:hanging="709"/>
              <w:jc w:val="both"/>
              <w:rPr>
                <w:sz w:val="18"/>
              </w:rPr>
            </w:pPr>
          </w:p>
        </w:tc>
      </w:tr>
      <w:tr w:rsidR="0067649C" w:rsidRPr="00320BFA" w14:paraId="4BEA0F0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18678C" w14:textId="77777777" w:rsidR="0067649C" w:rsidRPr="00320BFA" w:rsidRDefault="0067649C"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F493223" w14:textId="77777777" w:rsidR="0067649C" w:rsidRPr="00320BFA" w:rsidRDefault="0067649C"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6153F1C" w14:textId="77777777" w:rsidR="0067649C" w:rsidRPr="00320BFA" w:rsidRDefault="0067649C"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822D935" w14:textId="77777777" w:rsidR="0067649C" w:rsidRPr="00320BFA" w:rsidRDefault="0067649C"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7BF39D64" w14:textId="77777777" w:rsidR="0067649C" w:rsidRPr="00320BFA" w:rsidRDefault="0067649C" w:rsidP="00225EA3">
            <w:pPr>
              <w:ind w:left="709" w:hanging="709"/>
              <w:jc w:val="both"/>
              <w:rPr>
                <w:sz w:val="18"/>
              </w:rPr>
            </w:pPr>
          </w:p>
        </w:tc>
      </w:tr>
    </w:tbl>
    <w:p w14:paraId="6D5013CD" w14:textId="77777777" w:rsidR="0067649C" w:rsidRDefault="0067649C" w:rsidP="002C744B">
      <w:pPr>
        <w:pStyle w:val="TF-xAvalLINHA"/>
        <w:tabs>
          <w:tab w:val="left" w:leader="underscore" w:pos="6237"/>
        </w:tabs>
      </w:pPr>
    </w:p>
    <w:p w14:paraId="34149483" w14:textId="77777777" w:rsidR="0067649C" w:rsidRDefault="0067649C" w:rsidP="002C744B">
      <w:pPr>
        <w:pStyle w:val="TF-xAvalTTULO"/>
        <w:ind w:left="0" w:firstLine="0"/>
        <w:jc w:val="left"/>
      </w:pPr>
    </w:p>
    <w:p w14:paraId="149234F1" w14:textId="77777777" w:rsidR="0067649C" w:rsidRDefault="0067649C" w:rsidP="0000224C">
      <w:pPr>
        <w:pStyle w:val="TF-xAvalLINHA"/>
        <w:tabs>
          <w:tab w:val="left" w:leader="underscore" w:pos="6237"/>
        </w:tabs>
      </w:pPr>
    </w:p>
    <w:p w14:paraId="249C89B3" w14:textId="6BA474AE" w:rsidR="0067649C" w:rsidRDefault="0067649C">
      <w:r>
        <w:br w:type="page"/>
      </w:r>
    </w:p>
    <w:tbl>
      <w:tblPr>
        <w:tblW w:w="5000" w:type="pct"/>
        <w:tblLook w:val="0000" w:firstRow="0" w:lastRow="0" w:firstColumn="0" w:lastColumn="0" w:noHBand="0" w:noVBand="0"/>
      </w:tblPr>
      <w:tblGrid>
        <w:gridCol w:w="2568"/>
        <w:gridCol w:w="5936"/>
      </w:tblGrid>
      <w:tr w:rsidR="0067649C" w14:paraId="545BE272" w14:textId="77777777" w:rsidTr="00671D82">
        <w:trPr>
          <w:trHeight w:val="721"/>
        </w:trPr>
        <w:tc>
          <w:tcPr>
            <w:tcW w:w="988" w:type="pct"/>
            <w:tcBorders>
              <w:top w:val="nil"/>
              <w:left w:val="nil"/>
              <w:bottom w:val="nil"/>
              <w:right w:val="nil"/>
            </w:tcBorders>
            <w:vAlign w:val="center"/>
          </w:tcPr>
          <w:p w14:paraId="6B33EB09" w14:textId="77777777" w:rsidR="0067649C" w:rsidRDefault="0067649C" w:rsidP="00B30858">
            <w:pPr>
              <w:pStyle w:val="Ttulo3"/>
            </w:pPr>
            <w:r>
              <w:rPr>
                <w:noProof/>
              </w:rPr>
              <w:lastRenderedPageBreak/>
              <w:drawing>
                <wp:inline distT="0" distB="0" distL="0" distR="0" wp14:anchorId="0818D920" wp14:editId="3C4E439E">
                  <wp:extent cx="943117" cy="590550"/>
                  <wp:effectExtent l="0" t="0" r="9525" b="0"/>
                  <wp:docPr id="2"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41CCAA50" w14:textId="77777777" w:rsidR="0067649C" w:rsidRPr="00951D18" w:rsidRDefault="0067649C"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63AE8438" w14:textId="77777777" w:rsidR="0067649C" w:rsidRDefault="0067649C"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39134B49" w14:textId="77777777" w:rsidR="0067649C" w:rsidRDefault="0067649C"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343BFB6C" w14:textId="77777777" w:rsidR="0067649C" w:rsidRDefault="0067649C"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7C293825" w14:textId="77777777" w:rsidR="0067649C" w:rsidRPr="00951D18" w:rsidRDefault="0067649C" w:rsidP="00671D82">
            <w:pPr>
              <w:jc w:val="both"/>
              <w:rPr>
                <w:smallCaps/>
                <w:sz w:val="22"/>
              </w:rPr>
            </w:pPr>
          </w:p>
        </w:tc>
      </w:tr>
    </w:tbl>
    <w:p w14:paraId="640B04C1" w14:textId="77777777" w:rsidR="0067649C" w:rsidRDefault="0067649C">
      <w:pPr>
        <w:spacing w:line="360" w:lineRule="auto"/>
        <w:rPr>
          <w:rFonts w:ascii="Arial" w:hAnsi="Arial" w:cs="Arial"/>
          <w:sz w:val="22"/>
        </w:rPr>
      </w:pPr>
    </w:p>
    <w:p w14:paraId="15C25C0C" w14:textId="77777777" w:rsidR="0067649C" w:rsidRPr="00126703" w:rsidRDefault="0067649C"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C51FC78" w14:textId="77777777" w:rsidR="0067649C" w:rsidRDefault="0067649C"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504F65B4" w14:textId="77777777" w:rsidR="0067649C" w:rsidRDefault="0067649C"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8718CA">
        <w:rPr>
          <w:rFonts w:ascii="Arial" w:hAnsi="Arial" w:cs="Arial"/>
          <w:sz w:val="22"/>
        </w:rPr>
        <w:t>Vitor</w:t>
      </w:r>
      <w:r>
        <w:rPr>
          <w:rFonts w:ascii="Arial" w:hAnsi="Arial" w:cs="Arial"/>
          <w:sz w:val="22"/>
        </w:rPr>
        <w:t xml:space="preserve"> </w:t>
      </w:r>
      <w:r w:rsidRPr="008718CA">
        <w:rPr>
          <w:rFonts w:ascii="Arial" w:hAnsi="Arial" w:cs="Arial"/>
          <w:sz w:val="22"/>
        </w:rPr>
        <w:t>Hugo</w:t>
      </w:r>
      <w:r>
        <w:rPr>
          <w:rFonts w:ascii="Arial" w:hAnsi="Arial" w:cs="Arial"/>
          <w:sz w:val="22"/>
        </w:rPr>
        <w:t xml:space="preserve"> </w:t>
      </w:r>
      <w:proofErr w:type="spellStart"/>
      <w:r w:rsidRPr="008718CA">
        <w:rPr>
          <w:rFonts w:ascii="Arial" w:hAnsi="Arial" w:cs="Arial"/>
          <w:sz w:val="22"/>
        </w:rPr>
        <w:t>Helmbrecht</w:t>
      </w:r>
      <w:proofErr w:type="spellEnd"/>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com o título</w:t>
      </w:r>
      <w:r>
        <w:rPr>
          <w:rFonts w:ascii="Arial" w:hAnsi="Arial" w:cs="Arial"/>
          <w:sz w:val="22"/>
        </w:rPr>
        <w:t xml:space="preserve"> </w:t>
      </w:r>
      <w:r w:rsidRPr="008718CA">
        <w:rPr>
          <w:rFonts w:ascii="Arial" w:hAnsi="Arial" w:cs="Arial"/>
          <w:sz w:val="22"/>
        </w:rPr>
        <w:t>SIMULANDO DESENVOLVIMENTO DE CIDADES UTILIZANDO SISTEMAS MULTIAGENTE</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sidRPr="00B43AC7">
        <w:rPr>
          <w:rFonts w:ascii="Arial" w:eastAsiaTheme="majorEastAsia" w:hAnsi="Arial" w:cs="Arial"/>
          <w:sz w:val="22"/>
        </w:rPr>
        <w:t xml:space="preserve">Aurélio Faustino </w:t>
      </w:r>
      <w:proofErr w:type="spellStart"/>
      <w:r w:rsidRPr="00B43AC7">
        <w:rPr>
          <w:rFonts w:ascii="Arial" w:eastAsiaTheme="majorEastAsia" w:hAnsi="Arial" w:cs="Arial"/>
          <w:sz w:val="22"/>
        </w:rPr>
        <w:t>Hoppe</w:t>
      </w:r>
      <w:proofErr w:type="spellEnd"/>
      <w:r w:rsidRPr="00B43AC7">
        <w:rPr>
          <w:rFonts w:ascii="Arial" w:hAnsi="Arial" w:cs="Arial"/>
          <w:sz w:val="22"/>
        </w:rPr>
        <w:t>.</w:t>
      </w:r>
    </w:p>
    <w:p w14:paraId="10FD89A1" w14:textId="77777777" w:rsidR="0067649C" w:rsidRDefault="0067649C" w:rsidP="00610451">
      <w:pPr>
        <w:pStyle w:val="Recuodecorpodetexto"/>
        <w:spacing w:before="120"/>
        <w:ind w:firstLine="0"/>
        <w:jc w:val="both"/>
        <w:rPr>
          <w:rFonts w:ascii="Arial" w:hAnsi="Arial" w:cs="Arial"/>
          <w:sz w:val="22"/>
        </w:rPr>
      </w:pPr>
    </w:p>
    <w:p w14:paraId="699593CB" w14:textId="77777777" w:rsidR="0067649C" w:rsidRDefault="0067649C"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67649C" w14:paraId="2481ED21"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A53B654" w14:textId="77777777" w:rsidR="0067649C" w:rsidRDefault="0067649C"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68867759" w14:textId="77777777" w:rsidR="0067649C" w:rsidRDefault="0067649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099D9270" w14:textId="77777777" w:rsidR="0067649C" w:rsidRDefault="0067649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7D0784E3" w14:textId="77777777" w:rsidR="0067649C" w:rsidRDefault="0067649C"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67649C" w14:paraId="04A636F8"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772DDC9" w14:textId="77777777" w:rsidR="0067649C" w:rsidRDefault="0067649C"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7CB336D7" w14:textId="77777777" w:rsidR="0067649C" w:rsidRPr="00B43AC7" w:rsidRDefault="0067649C" w:rsidP="00B43AC7">
            <w:pPr>
              <w:pStyle w:val="Corpodetexto"/>
              <w:rPr>
                <w:rFonts w:ascii="Arial" w:hAnsi="Arial" w:cs="Arial"/>
                <w:b w:val="0"/>
                <w:bCs w:val="0"/>
                <w:sz w:val="22"/>
              </w:rPr>
            </w:pPr>
            <w:r w:rsidRPr="00B43AC7">
              <w:rPr>
                <w:rFonts w:ascii="Arial" w:hAnsi="Arial" w:cs="Arial"/>
                <w:b w:val="0"/>
                <w:bCs w:val="0"/>
                <w:sz w:val="22"/>
              </w:rPr>
              <w:t xml:space="preserve"> Andreza Sartori</w:t>
            </w:r>
          </w:p>
        </w:tc>
        <w:tc>
          <w:tcPr>
            <w:tcW w:w="1519" w:type="dxa"/>
            <w:vAlign w:val="center"/>
          </w:tcPr>
          <w:p w14:paraId="024BD99C" w14:textId="77777777" w:rsidR="0067649C" w:rsidRDefault="0067649C"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9.5</w:t>
            </w:r>
          </w:p>
        </w:tc>
        <w:tc>
          <w:tcPr>
            <w:tcW w:w="236" w:type="dxa"/>
            <w:tcBorders>
              <w:top w:val="nil"/>
              <w:left w:val="single" w:sz="4" w:space="0" w:color="auto"/>
              <w:bottom w:val="nil"/>
              <w:right w:val="nil"/>
            </w:tcBorders>
            <w:vAlign w:val="center"/>
          </w:tcPr>
          <w:p w14:paraId="32E7E0C2" w14:textId="77777777" w:rsidR="0067649C" w:rsidRDefault="0067649C"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77976CF5" w14:textId="77777777" w:rsidR="0067649C" w:rsidRDefault="0067649C" w:rsidP="00584D96">
      <w:pPr>
        <w:spacing w:line="360" w:lineRule="auto"/>
        <w:jc w:val="right"/>
        <w:rPr>
          <w:rFonts w:ascii="Arial" w:hAnsi="Arial" w:cs="Arial"/>
          <w:sz w:val="22"/>
          <w:szCs w:val="22"/>
        </w:rPr>
      </w:pPr>
    </w:p>
    <w:p w14:paraId="073BDAEF" w14:textId="77777777" w:rsidR="0067649C" w:rsidRPr="0001192F" w:rsidRDefault="0067649C"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1"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1E4AB3E8" w14:textId="77777777" w:rsidR="0067649C" w:rsidRDefault="0067649C" w:rsidP="0001192F">
      <w:pPr>
        <w:spacing w:line="360" w:lineRule="auto"/>
        <w:jc w:val="both"/>
        <w:rPr>
          <w:rFonts w:ascii="Arial" w:hAnsi="Arial" w:cs="Arial"/>
          <w:sz w:val="22"/>
          <w:szCs w:val="22"/>
        </w:rPr>
      </w:pPr>
    </w:p>
    <w:p w14:paraId="32E47DC9" w14:textId="77777777" w:rsidR="0067649C" w:rsidRDefault="0067649C" w:rsidP="0001192F">
      <w:pPr>
        <w:spacing w:line="360" w:lineRule="auto"/>
        <w:rPr>
          <w:rFonts w:ascii="Arial" w:hAnsi="Arial" w:cs="Arial"/>
          <w:sz w:val="22"/>
          <w:szCs w:val="22"/>
        </w:rPr>
      </w:pPr>
      <w:r>
        <w:rPr>
          <w:rFonts w:ascii="Arial" w:hAnsi="Arial" w:cs="Arial"/>
          <w:sz w:val="22"/>
          <w:szCs w:val="22"/>
        </w:rPr>
        <w:t>Observações da apresentação:</w:t>
      </w:r>
    </w:p>
    <w:p w14:paraId="02BA4BD5" w14:textId="77777777" w:rsidR="0067649C" w:rsidRDefault="0067649C" w:rsidP="0001192F">
      <w:pPr>
        <w:spacing w:line="360" w:lineRule="auto"/>
        <w:rPr>
          <w:rFonts w:ascii="Arial" w:hAnsi="Arial" w:cs="Arial"/>
          <w:sz w:val="22"/>
          <w:szCs w:val="22"/>
        </w:rPr>
      </w:pPr>
    </w:p>
    <w:p w14:paraId="3FFBEC9E" w14:textId="77777777" w:rsidR="0067649C" w:rsidRDefault="0067649C" w:rsidP="0001192F">
      <w:pPr>
        <w:spacing w:line="360" w:lineRule="auto"/>
        <w:rPr>
          <w:rFonts w:ascii="Arial" w:hAnsi="Arial" w:cs="Arial"/>
          <w:sz w:val="22"/>
          <w:szCs w:val="22"/>
        </w:rPr>
      </w:pPr>
    </w:p>
    <w:p w14:paraId="3EB132C2" w14:textId="77777777" w:rsidR="0067649C" w:rsidRDefault="0067649C" w:rsidP="0001192F">
      <w:pPr>
        <w:spacing w:line="360" w:lineRule="auto"/>
        <w:rPr>
          <w:rFonts w:ascii="Arial" w:hAnsi="Arial" w:cs="Arial"/>
          <w:sz w:val="22"/>
          <w:szCs w:val="22"/>
        </w:rPr>
      </w:pPr>
    </w:p>
    <w:p w14:paraId="2EF5004A" w14:textId="77777777" w:rsidR="0067649C" w:rsidRDefault="0067649C" w:rsidP="0001192F">
      <w:pPr>
        <w:spacing w:line="360" w:lineRule="auto"/>
        <w:rPr>
          <w:rFonts w:ascii="Arial" w:hAnsi="Arial" w:cs="Arial"/>
          <w:sz w:val="22"/>
          <w:szCs w:val="22"/>
        </w:rPr>
      </w:pPr>
    </w:p>
    <w:p w14:paraId="1F1D365E" w14:textId="2184D792" w:rsidR="0067649C" w:rsidRDefault="0067649C">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67649C" w14:paraId="5EE4C8E0" w14:textId="77777777" w:rsidTr="00225EA3">
        <w:tc>
          <w:tcPr>
            <w:tcW w:w="9212" w:type="dxa"/>
            <w:gridSpan w:val="2"/>
            <w:shd w:val="clear" w:color="auto" w:fill="auto"/>
          </w:tcPr>
          <w:p w14:paraId="3F84A618" w14:textId="77777777" w:rsidR="0067649C" w:rsidRDefault="0067649C" w:rsidP="00225EA3">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67649C" w14:paraId="3F087CE7" w14:textId="77777777" w:rsidTr="00225EA3">
        <w:tc>
          <w:tcPr>
            <w:tcW w:w="5778" w:type="dxa"/>
            <w:shd w:val="clear" w:color="auto" w:fill="auto"/>
          </w:tcPr>
          <w:p w14:paraId="09FB1145" w14:textId="77777777" w:rsidR="0067649C" w:rsidRPr="003C5262" w:rsidRDefault="0067649C"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FD23A03" w14:textId="77777777" w:rsidR="0067649C" w:rsidRDefault="0067649C" w:rsidP="00225EA3">
            <w:pPr>
              <w:pStyle w:val="Cabealho"/>
              <w:tabs>
                <w:tab w:val="clear" w:pos="8640"/>
                <w:tab w:val="right" w:pos="8931"/>
              </w:tabs>
              <w:ind w:right="141"/>
              <w:rPr>
                <w:rStyle w:val="Nmerodepgina"/>
              </w:rPr>
            </w:pPr>
            <w:r>
              <w:rPr>
                <w:rStyle w:val="Nmerodepgina"/>
              </w:rPr>
              <w:t>ANO/SEMESTRE: 2021/2</w:t>
            </w:r>
          </w:p>
        </w:tc>
      </w:tr>
    </w:tbl>
    <w:p w14:paraId="43AC6E7A" w14:textId="77777777" w:rsidR="0067649C" w:rsidRDefault="0067649C" w:rsidP="001E682E">
      <w:pPr>
        <w:pStyle w:val="TF-TTULO"/>
      </w:pPr>
    </w:p>
    <w:p w14:paraId="49171FE0" w14:textId="77777777" w:rsidR="0067649C" w:rsidRPr="00B00E04" w:rsidRDefault="0067649C" w:rsidP="001E682E">
      <w:pPr>
        <w:pStyle w:val="TF-TTULO"/>
      </w:pPr>
      <w:r w:rsidRPr="008D05AB">
        <w:t>Simulando desenvolvimento de cidades utilizando sistemas multiagentes</w:t>
      </w:r>
    </w:p>
    <w:p w14:paraId="172EC140" w14:textId="77777777" w:rsidR="0067649C" w:rsidRDefault="0067649C" w:rsidP="00752038">
      <w:pPr>
        <w:pStyle w:val="TF-AUTOR0"/>
      </w:pPr>
      <w:r>
        <w:t xml:space="preserve">Vitor Hugo </w:t>
      </w:r>
      <w:proofErr w:type="spellStart"/>
      <w:r>
        <w:t>Helmbrecht</w:t>
      </w:r>
      <w:proofErr w:type="spellEnd"/>
    </w:p>
    <w:p w14:paraId="77B864CD" w14:textId="77777777" w:rsidR="0067649C" w:rsidRDefault="0067649C" w:rsidP="001E682E">
      <w:pPr>
        <w:pStyle w:val="TF-AUTOR0"/>
      </w:pPr>
      <w:r>
        <w:t xml:space="preserve">Prof. </w:t>
      </w:r>
      <w:r w:rsidRPr="008D05AB">
        <w:t xml:space="preserve">Aurélio Faustino </w:t>
      </w:r>
      <w:proofErr w:type="spellStart"/>
      <w:r w:rsidRPr="008D05AB">
        <w:t>Hoppe</w:t>
      </w:r>
      <w:proofErr w:type="spellEnd"/>
      <w:r>
        <w:t xml:space="preserve"> – Orientador</w:t>
      </w:r>
    </w:p>
    <w:p w14:paraId="78000148" w14:textId="77777777" w:rsidR="0067649C" w:rsidRPr="007D10F2" w:rsidRDefault="0067649C" w:rsidP="00424AD5">
      <w:pPr>
        <w:pStyle w:val="Ttulo1"/>
      </w:pPr>
      <w:r w:rsidRPr="007D10F2">
        <w:t>Introdução</w:t>
      </w:r>
    </w:p>
    <w:p w14:paraId="333E2E41" w14:textId="77777777" w:rsidR="0067649C" w:rsidRDefault="0067649C" w:rsidP="00096925">
      <w:pPr>
        <w:pStyle w:val="TF-TEXTO"/>
      </w:pPr>
      <w:r>
        <w:t xml:space="preserve">Conforme as cidades vão se desenvolvendo, existe a possibilidade delas se tornarem desiguais e desequilibradas socialmente.  Para resolver esse problema, surge o plano diretor, que busca garantir uma qualidade de vida para todos, assegurando que uma cidade cresça de maneira equilibrada </w:t>
      </w:r>
      <w:r w:rsidRPr="00BD070F">
        <w:t>(</w:t>
      </w:r>
      <w:r w:rsidRPr="003E0408">
        <w:t>BLUME</w:t>
      </w:r>
      <w:r>
        <w:t>, 2018).</w:t>
      </w:r>
      <w:r w:rsidRPr="00CD4E7D">
        <w:t xml:space="preserve"> </w:t>
      </w:r>
      <w:r>
        <w:t xml:space="preserve">Para Pacheco (2017) </w:t>
      </w:r>
      <w:r w:rsidRPr="00CD4E7D">
        <w:t xml:space="preserve">o termo </w:t>
      </w:r>
      <w:r>
        <w:t>p</w:t>
      </w:r>
      <w:r w:rsidRPr="00CD4E7D">
        <w:t>lanejamento urbano designa o ato de planejar, organizar ações e tarefas com a utilização de métodos adequados para atingir determinado objetivo</w:t>
      </w:r>
      <w:r>
        <w:t xml:space="preserve">, </w:t>
      </w:r>
      <w:r w:rsidRPr="00CD4E7D">
        <w:t>nesse caso, o desenvolvimento sustentável das cidades</w:t>
      </w:r>
      <w:r>
        <w:t>.</w:t>
      </w:r>
    </w:p>
    <w:p w14:paraId="73813A45" w14:textId="77777777" w:rsidR="0067649C" w:rsidRDefault="0067649C" w:rsidP="00096925">
      <w:pPr>
        <w:pStyle w:val="TF-TEXTO"/>
      </w:pPr>
      <w:r>
        <w:t xml:space="preserve">Ainda de acordo com </w:t>
      </w:r>
      <w:r w:rsidRPr="001B47E0">
        <w:t>Pacheco</w:t>
      </w:r>
      <w:r>
        <w:t xml:space="preserve"> (2017), na prática, a noção de planejamento urbano muitas vezes desaparece em meio a aspectos mais palpáveis, como segurança e trânsito, tornando-se intangível para a maioria das pessoas. A concentração de serviços como escolas, hospitais, comércio, oportunidades de trabalho e opções de lazer apenas em bairros centrais faz com que um contingente significativo da população repita o mesmo padrão de deslocamento todos os dias em faixas e horários similares. Além de gerar congestionamentos, essa característica presente em muitas cidades, quando acompanhada de um serviço de transporte coletivo ineficiente, se torna um incentivo ao uso do carro. Para resolver esse e outros diversos tipos de problemas que surgem com o desenvolvimento desenfreado de cidades, o plano diretor da cidade deve prever diversos fatores, como (i) áreas com maior diversidade de uso, visando a mescla entre trabalho e moradia, (</w:t>
      </w:r>
      <w:proofErr w:type="spellStart"/>
      <w:r>
        <w:t>ii</w:t>
      </w:r>
      <w:proofErr w:type="spellEnd"/>
      <w:r>
        <w:t>) mecanismos de regulação que promovam o equilíbrio entre serviços urbanos e a concentração tanto de pessoas quanto construções, (</w:t>
      </w:r>
      <w:proofErr w:type="spellStart"/>
      <w:r>
        <w:t>iii</w:t>
      </w:r>
      <w:proofErr w:type="spellEnd"/>
      <w:r>
        <w:t>) áreas de expansão considerando a infraestrutura que será necessária para acompanhar o crescimento da cidade, (</w:t>
      </w:r>
      <w:proofErr w:type="spellStart"/>
      <w:r>
        <w:t>iv</w:t>
      </w:r>
      <w:proofErr w:type="spellEnd"/>
      <w:r>
        <w:t>) um plano de infraestrutura direcionado a universalizar a oferta de serviços no perímetro urbano e assim por diante.</w:t>
      </w:r>
    </w:p>
    <w:p w14:paraId="3FA54DEC" w14:textId="77777777" w:rsidR="0067649C" w:rsidRDefault="0067649C" w:rsidP="003D398C">
      <w:pPr>
        <w:pStyle w:val="TF-TEXTO"/>
      </w:pPr>
      <w:r w:rsidRPr="000B0909">
        <w:t xml:space="preserve">Prieto, Menezes e </w:t>
      </w:r>
      <w:proofErr w:type="spellStart"/>
      <w:r w:rsidRPr="000B0909">
        <w:t>Calegari</w:t>
      </w:r>
      <w:proofErr w:type="spellEnd"/>
      <w:r w:rsidRPr="000B0909">
        <w:t xml:space="preserve"> (2017)</w:t>
      </w:r>
      <w:r>
        <w:t xml:space="preserve"> ressaltam que o plano diretor é um mecanismo extremamente difícil de ser planejado, citando vários motivos como o fato dele poder vir a ser muito localizado, muito vago ou extremamente ambicioso. De qualquer maneira, o primeiro problema citado por </w:t>
      </w:r>
      <w:r w:rsidRPr="00FB209D">
        <w:t xml:space="preserve">Prieto, Menezes e </w:t>
      </w:r>
      <w:proofErr w:type="spellStart"/>
      <w:r w:rsidRPr="00FB209D">
        <w:t>Calegari</w:t>
      </w:r>
      <w:proofErr w:type="spellEnd"/>
      <w:r w:rsidRPr="00FB209D">
        <w:t xml:space="preserve"> (2017)</w:t>
      </w:r>
      <w:r>
        <w:t xml:space="preserve"> é o fato de que cidades são organismos vivos, dinâmicos, que se constituem, se transformam e se comportam de maneiras que não podem ser plenamente previstas ou controladas.</w:t>
      </w:r>
    </w:p>
    <w:p w14:paraId="43AB1D18" w14:textId="77777777" w:rsidR="0067649C" w:rsidRDefault="0067649C" w:rsidP="003D398C">
      <w:pPr>
        <w:pStyle w:val="TF-TEXTO"/>
      </w:pPr>
      <w:r w:rsidRPr="00BD070F">
        <w:t>Como alternativa para entender o crescimento</w:t>
      </w:r>
      <w:r>
        <w:t xml:space="preserve"> dessas cidades</w:t>
      </w:r>
      <w:r w:rsidRPr="00BD070F">
        <w:t>, atualmente são criados muitos modelos computacionais de predição, porém, eles esbarram na correlação dos dados de diferentes bases de dados ou na inexistência da informação. Diante deste contexto, uma alternativa</w:t>
      </w:r>
      <w:r w:rsidRPr="005D3520">
        <w:t xml:space="preserve"> muito </w:t>
      </w:r>
      <w:r w:rsidRPr="00BD070F">
        <w:t>utilizada</w:t>
      </w:r>
      <w:r w:rsidRPr="005D3520">
        <w:t xml:space="preserve"> na computação são os ambientes de simulação e técnicas de </w:t>
      </w:r>
      <w:r w:rsidRPr="00BD070F">
        <w:t>inteligência artificial</w:t>
      </w:r>
      <w:r w:rsidRPr="005D3520">
        <w:t xml:space="preserve"> que buscam prever o futuro</w:t>
      </w:r>
      <w:r w:rsidRPr="00BD070F">
        <w:t>.</w:t>
      </w:r>
      <w:r w:rsidRPr="005D3520">
        <w:t xml:space="preserve"> </w:t>
      </w:r>
      <w:r w:rsidRPr="00BD070F">
        <w:t>Um exemplo disso é</w:t>
      </w:r>
      <w:r w:rsidRPr="005D3520">
        <w:t xml:space="preserve"> a área de </w:t>
      </w:r>
      <w:r w:rsidRPr="00BD070F">
        <w:t xml:space="preserve">Sistemas </w:t>
      </w:r>
      <w:proofErr w:type="spellStart"/>
      <w:r w:rsidRPr="00BD070F">
        <w:t>M</w:t>
      </w:r>
      <w:r w:rsidRPr="005D3520">
        <w:t>ultiagentes</w:t>
      </w:r>
      <w:proofErr w:type="spellEnd"/>
      <w:r w:rsidRPr="00BD070F">
        <w:t xml:space="preserve"> (</w:t>
      </w:r>
      <w:proofErr w:type="spellStart"/>
      <w:r w:rsidRPr="00BD070F">
        <w:t>SMAs</w:t>
      </w:r>
      <w:proofErr w:type="spellEnd"/>
      <w:r w:rsidRPr="00BD070F">
        <w:t>),</w:t>
      </w:r>
      <w:r w:rsidRPr="005D3520">
        <w:t xml:space="preserve"> que </w:t>
      </w:r>
      <w:r w:rsidRPr="00BD070F">
        <w:t xml:space="preserve">é um sistema que consiste em utilizar vários agentes </w:t>
      </w:r>
      <w:r>
        <w:t>com</w:t>
      </w:r>
      <w:r w:rsidRPr="00BD070F">
        <w:t xml:space="preserve"> s</w:t>
      </w:r>
      <w:r>
        <w:t>e</w:t>
      </w:r>
      <w:r w:rsidRPr="00BD070F">
        <w:t xml:space="preserve">us </w:t>
      </w:r>
      <w:r>
        <w:t xml:space="preserve">próprios </w:t>
      </w:r>
      <w:r w:rsidRPr="00BD070F">
        <w:t>objetivos e decidem o que fazer por si mesmos para chegarem nesses objetivos.</w:t>
      </w:r>
      <w:r w:rsidRPr="005D3520">
        <w:t xml:space="preserve"> </w:t>
      </w:r>
      <w:r w:rsidRPr="00BD070F">
        <w:t>N</w:t>
      </w:r>
      <w:r w:rsidRPr="005D3520">
        <w:t>ormalmente</w:t>
      </w:r>
      <w:r>
        <w:t>,</w:t>
      </w:r>
      <w:r w:rsidRPr="005D3520">
        <w:t xml:space="preserve"> </w:t>
      </w:r>
      <w:r w:rsidRPr="00BD070F">
        <w:t xml:space="preserve">os </w:t>
      </w:r>
      <w:proofErr w:type="spellStart"/>
      <w:r w:rsidRPr="00BD070F">
        <w:t>SMAs</w:t>
      </w:r>
      <w:proofErr w:type="spellEnd"/>
      <w:r w:rsidRPr="00BD070F">
        <w:t xml:space="preserve"> são</w:t>
      </w:r>
      <w:r w:rsidRPr="005D3520">
        <w:t xml:space="preserve"> utilizad</w:t>
      </w:r>
      <w:r w:rsidRPr="00BD070F">
        <w:t>os</w:t>
      </w:r>
      <w:r w:rsidRPr="005D3520">
        <w:t xml:space="preserve"> para</w:t>
      </w:r>
      <w:r w:rsidRPr="00BD070F">
        <w:t xml:space="preserve"> simulações e projeções do futuro em diferentes tipos de situação, desde o clima até o controle de cidades inteligentes inteiras</w:t>
      </w:r>
      <w:r>
        <w:t>.</w:t>
      </w:r>
    </w:p>
    <w:p w14:paraId="1687EAB4" w14:textId="77777777" w:rsidR="0067649C" w:rsidRDefault="0067649C" w:rsidP="003D398C">
      <w:pPr>
        <w:pStyle w:val="TF-TEXTO"/>
      </w:pPr>
      <w:r w:rsidRPr="001E3435">
        <w:t>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destes 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7743ABB7" w14:textId="77777777" w:rsidR="0067649C" w:rsidRDefault="0067649C" w:rsidP="003D398C">
      <w:pPr>
        <w:pStyle w:val="TF-TEXTO"/>
      </w:pPr>
      <w:r>
        <w:t xml:space="preserve">Diante desse contexto, esse trabalho propõe o desenvolvimento de um </w:t>
      </w:r>
      <w:commentRangeStart w:id="109"/>
      <w:r>
        <w:t xml:space="preserve">artefato computacional </w:t>
      </w:r>
      <w:commentRangeEnd w:id="109"/>
      <w:r>
        <w:rPr>
          <w:rStyle w:val="Refdecomentrio"/>
        </w:rPr>
        <w:commentReference w:id="109"/>
      </w:r>
      <w:r>
        <w:t xml:space="preserve">que simule o crescimento de Blumenau utilizando-se de </w:t>
      </w:r>
      <w:proofErr w:type="spellStart"/>
      <w:r>
        <w:t>SMAs</w:t>
      </w:r>
      <w:proofErr w:type="spellEnd"/>
      <w:r>
        <w:t xml:space="preserve">, e com isso, facilitando o planejamento urbano ou a criação de políticas públicas ou de controle, visando entender com mais facilidade e rapidez qual é o rumo que a cidade pode ter ao longo do tempo. </w:t>
      </w:r>
    </w:p>
    <w:p w14:paraId="7A1F91C0" w14:textId="77777777" w:rsidR="0067649C" w:rsidRPr="007D10F2" w:rsidRDefault="0067649C" w:rsidP="00E638A0">
      <w:pPr>
        <w:pStyle w:val="Ttulo2"/>
      </w:pPr>
      <w:r w:rsidRPr="007D10F2">
        <w:lastRenderedPageBreak/>
        <w:t>OBJETIVOS</w:t>
      </w:r>
    </w:p>
    <w:p w14:paraId="28275FC6" w14:textId="77777777" w:rsidR="0067649C" w:rsidRDefault="0067649C" w:rsidP="00DD51AD">
      <w:pPr>
        <w:pStyle w:val="TF-TEXTO"/>
      </w:pPr>
      <w:r>
        <w:t xml:space="preserve">O </w:t>
      </w:r>
      <w:commentRangeStart w:id="110"/>
      <w:r>
        <w:t xml:space="preserve">objetivo principal desse </w:t>
      </w:r>
      <w:commentRangeEnd w:id="110"/>
      <w:r>
        <w:rPr>
          <w:rStyle w:val="Refdecomentrio"/>
        </w:rPr>
        <w:commentReference w:id="110"/>
      </w:r>
      <w:r>
        <w:t xml:space="preserve">trabalho é fornecer um </w:t>
      </w:r>
      <w:commentRangeStart w:id="111"/>
      <w:r>
        <w:t xml:space="preserve">artefato computacional </w:t>
      </w:r>
      <w:commentRangeEnd w:id="111"/>
      <w:r>
        <w:rPr>
          <w:rStyle w:val="Refdecomentrio"/>
        </w:rPr>
        <w:commentReference w:id="111"/>
      </w:r>
      <w:r>
        <w:t xml:space="preserve">baseada nos conceitos de </w:t>
      </w:r>
      <w:proofErr w:type="spellStart"/>
      <w:r>
        <w:t>SMAs</w:t>
      </w:r>
      <w:proofErr w:type="spellEnd"/>
      <w:r>
        <w:t xml:space="preserve"> para a criação e simulação do desenvolvimento de Blumenau, bem como suas reações a eventos aleatórios no meio do processo de evolução.</w:t>
      </w:r>
    </w:p>
    <w:p w14:paraId="0991ED80" w14:textId="77777777" w:rsidR="0067649C" w:rsidRDefault="0067649C" w:rsidP="00C35E57">
      <w:pPr>
        <w:pStyle w:val="TF-TEXTO"/>
      </w:pPr>
      <w:r>
        <w:t>Os objetivos específicos são:</w:t>
      </w:r>
    </w:p>
    <w:p w14:paraId="3E50EE50" w14:textId="77777777" w:rsidR="0067649C" w:rsidRPr="000819AE" w:rsidRDefault="0067649C" w:rsidP="00E95064">
      <w:pPr>
        <w:pStyle w:val="TF-ALNEA"/>
      </w:pPr>
      <w:r w:rsidRPr="000819AE">
        <w:t xml:space="preserve">modelar o ambiente </w:t>
      </w:r>
      <w:r>
        <w:t xml:space="preserve">SMA </w:t>
      </w:r>
      <w:r w:rsidRPr="000819AE">
        <w:t>a partir de cenários reais (mapas) e de informações socioeconômicas da cidade de Blumenau;</w:t>
      </w:r>
    </w:p>
    <w:p w14:paraId="41D35059" w14:textId="77777777" w:rsidR="0067649C" w:rsidRPr="000819AE" w:rsidRDefault="0067649C" w:rsidP="00E95064">
      <w:pPr>
        <w:pStyle w:val="TF-ALNEA"/>
      </w:pPr>
      <w:r w:rsidRPr="000819AE">
        <w:t>modelar cada um dos elementos como um agente, definindo seu conhecimento, funções, comportamento e modos de interação;</w:t>
      </w:r>
    </w:p>
    <w:p w14:paraId="62BE45A4" w14:textId="77777777" w:rsidR="0067649C" w:rsidRPr="000819AE" w:rsidRDefault="0067649C" w:rsidP="00EC5540">
      <w:pPr>
        <w:pStyle w:val="TF-ALNEA"/>
      </w:pPr>
      <w:r w:rsidRPr="000819AE">
        <w:t>avaliar os comportamentos dos agentes no nível macro a partir de interações no nível micro;</w:t>
      </w:r>
    </w:p>
    <w:p w14:paraId="38828037" w14:textId="77777777" w:rsidR="0067649C" w:rsidRPr="000819AE" w:rsidRDefault="0067649C" w:rsidP="00EC5540">
      <w:pPr>
        <w:pStyle w:val="TF-ALNEA"/>
      </w:pPr>
      <w:r>
        <w:t>disponibilizar</w:t>
      </w:r>
      <w:r w:rsidRPr="000819AE">
        <w:t xml:space="preserve"> dados quantitativos que possam servir de indicadores de crescimento </w:t>
      </w:r>
      <w:r>
        <w:t xml:space="preserve">ou controle </w:t>
      </w:r>
      <w:r w:rsidRPr="000819AE">
        <w:t xml:space="preserve">da cidade. </w:t>
      </w:r>
    </w:p>
    <w:p w14:paraId="017D9D71" w14:textId="77777777" w:rsidR="0067649C" w:rsidRDefault="0067649C" w:rsidP="00424AD5">
      <w:pPr>
        <w:pStyle w:val="Ttulo1"/>
      </w:pPr>
      <w:r>
        <w:t xml:space="preserve">trabalhos </w:t>
      </w:r>
      <w:r w:rsidRPr="00FC4A9F">
        <w:t>correlatos</w:t>
      </w:r>
    </w:p>
    <w:p w14:paraId="4B0DBB43" w14:textId="77777777" w:rsidR="0067649C" w:rsidRDefault="0067649C" w:rsidP="00FA5504">
      <w:pPr>
        <w:pStyle w:val="TF-TEXTO"/>
      </w:pPr>
      <w:r>
        <w:t xml:space="preserve">Nesta seção são apresentados trabalhos com características semelhantes aos principais objetivos do estudo proposto. A seção 2.1 apresenta uma aplicação dos </w:t>
      </w:r>
      <w:proofErr w:type="spellStart"/>
      <w:r>
        <w:t>SMAs</w:t>
      </w:r>
      <w:proofErr w:type="spellEnd"/>
      <w:r>
        <w:t xml:space="preserve"> para simulação de geoprocessamento (GRIGOLETTI, 2007). Na seção 2.2 é descrito um software que utiliza </w:t>
      </w:r>
      <w:proofErr w:type="spellStart"/>
      <w:r>
        <w:t>SMAs</w:t>
      </w:r>
      <w:proofErr w:type="spellEnd"/>
      <w:r>
        <w:t xml:space="preserve"> para simular e prever o desenvolvimento urbano de cidades (</w:t>
      </w:r>
      <w:r w:rsidRPr="00E963CC">
        <w:t>BASTOS</w:t>
      </w:r>
      <w:r>
        <w:t xml:space="preserve">; COSTA, 2007). Por fim, a seção 2.3 apresenta uma modelagem de </w:t>
      </w:r>
      <w:proofErr w:type="spellStart"/>
      <w:r>
        <w:t>SMAs</w:t>
      </w:r>
      <w:proofErr w:type="spellEnd"/>
      <w:r>
        <w:t xml:space="preserve"> para o controle de cidades inteligentes (LOM</w:t>
      </w:r>
      <w:r w:rsidRPr="009A0EC5">
        <w:t xml:space="preserve">; </w:t>
      </w:r>
      <w:proofErr w:type="spellStart"/>
      <w:r w:rsidRPr="009A0EC5">
        <w:t>PřIBYL</w:t>
      </w:r>
      <w:proofErr w:type="spellEnd"/>
      <w:r>
        <w:t>, 2017).</w:t>
      </w:r>
    </w:p>
    <w:p w14:paraId="68D5D08E" w14:textId="77777777" w:rsidR="0067649C" w:rsidRDefault="0067649C" w:rsidP="00E638A0">
      <w:pPr>
        <w:pStyle w:val="Ttulo2"/>
      </w:pPr>
      <w:r>
        <w:t>Uma Arquitetura Baseada em Sistemas Multiagentes para Simulações em Geoprocessamento</w:t>
      </w:r>
    </w:p>
    <w:p w14:paraId="6DAECD5F" w14:textId="77777777" w:rsidR="0067649C" w:rsidRDefault="0067649C" w:rsidP="00DF38CA">
      <w:pPr>
        <w:pStyle w:val="TF-TEXTO"/>
      </w:pPr>
      <w:proofErr w:type="spellStart"/>
      <w:r>
        <w:t>Grigoletti</w:t>
      </w:r>
      <w:proofErr w:type="spellEnd"/>
      <w:r>
        <w:t xml:space="preserve"> (2007) desenvolveu uma arquitetura utilizando as áreas de Sistemas </w:t>
      </w:r>
      <w:commentRangeStart w:id="112"/>
      <w:proofErr w:type="spellStart"/>
      <w:r>
        <w:t>Multiagentes</w:t>
      </w:r>
      <w:commentRangeEnd w:id="112"/>
      <w:proofErr w:type="spellEnd"/>
      <w:r>
        <w:rPr>
          <w:rStyle w:val="Refdecomentrio"/>
        </w:rPr>
        <w:commentReference w:id="112"/>
      </w:r>
      <w:r>
        <w:t xml:space="preserve"> (</w:t>
      </w:r>
      <w:proofErr w:type="spellStart"/>
      <w:r>
        <w:t>SMAs</w:t>
      </w:r>
      <w:proofErr w:type="spellEnd"/>
      <w:r>
        <w:t xml:space="preserve">) e </w:t>
      </w:r>
      <w:commentRangeStart w:id="113"/>
      <w:r>
        <w:t>o</w:t>
      </w:r>
      <w:commentRangeEnd w:id="113"/>
      <w:r>
        <w:rPr>
          <w:rStyle w:val="Refdecomentrio"/>
        </w:rPr>
        <w:commentReference w:id="113"/>
      </w:r>
      <w:r>
        <w:t xml:space="preserve"> Geoprocessamento para analisar e explorar a criação de modelos, realizando simulações de sistemas complexos e dinâmicos, focando na representação espacial e nas entidades que modificam o ambiente. Além disso, o autor também agregou modelos geográficos gerados com </w:t>
      </w:r>
      <w:proofErr w:type="spellStart"/>
      <w:r>
        <w:t>SMAs</w:t>
      </w:r>
      <w:proofErr w:type="spellEnd"/>
      <w:r>
        <w:t xml:space="preserve"> e Bancos de Dados Geográficos (</w:t>
      </w:r>
      <w:proofErr w:type="spellStart"/>
      <w:r>
        <w:t>BDGs</w:t>
      </w:r>
      <w:proofErr w:type="spellEnd"/>
      <w:r>
        <w:t>).</w:t>
      </w:r>
    </w:p>
    <w:p w14:paraId="6609A407" w14:textId="77777777" w:rsidR="0067649C" w:rsidRDefault="0067649C" w:rsidP="00093456">
      <w:pPr>
        <w:pStyle w:val="TF-TEXTO"/>
      </w:pPr>
      <w:r>
        <w:t xml:space="preserve">Segundo </w:t>
      </w:r>
      <w:proofErr w:type="spellStart"/>
      <w:r>
        <w:t>Grigoletti</w:t>
      </w:r>
      <w:proofErr w:type="spellEnd"/>
      <w:r>
        <w:t xml:space="preserve"> (2007), as entidades podem se movimentar e explorar livremente todo o ambiente, sob a justificativa de que a simulação ocorre a partir de situações mais próximas da realidade. Outro ponto que o autor ressalta é que a organização e as percepções das entidades são baseadas em camadas, sendo então totalmente compatíveis com a organização dos dados em um BDG. </w:t>
      </w:r>
      <w:proofErr w:type="spellStart"/>
      <w:r>
        <w:t>Grigoletti</w:t>
      </w:r>
      <w:proofErr w:type="spellEnd"/>
      <w:r>
        <w:t xml:space="preserve"> (2007) desenvolveu a parte de comunicação entre as entidades baseada no </w:t>
      </w:r>
      <w:commentRangeStart w:id="114"/>
      <w:r>
        <w:t xml:space="preserve">ZOPE </w:t>
      </w:r>
      <w:commentRangeEnd w:id="114"/>
      <w:r>
        <w:rPr>
          <w:rStyle w:val="Refdecomentrio"/>
        </w:rPr>
        <w:commentReference w:id="114"/>
      </w:r>
      <w:proofErr w:type="spellStart"/>
      <w:r>
        <w:t>MultiAgent</w:t>
      </w:r>
      <w:proofErr w:type="spellEnd"/>
      <w:r>
        <w:t xml:space="preserve"> System (ZMAS), uma ferramenta que fornece uma plataforma de comunicação para </w:t>
      </w:r>
      <w:proofErr w:type="spellStart"/>
      <w:r>
        <w:t>SMAs</w:t>
      </w:r>
      <w:proofErr w:type="spellEnd"/>
      <w:r>
        <w:t xml:space="preserve"> e que segue o padrão Foundation for </w:t>
      </w:r>
      <w:proofErr w:type="spellStart"/>
      <w:r>
        <w:t>Intelligent</w:t>
      </w:r>
      <w:proofErr w:type="spellEnd"/>
      <w:r>
        <w:t xml:space="preserve"> </w:t>
      </w:r>
      <w:proofErr w:type="spellStart"/>
      <w:r>
        <w:t>Physical</w:t>
      </w:r>
      <w:proofErr w:type="spellEnd"/>
      <w:r>
        <w:t xml:space="preserve"> </w:t>
      </w:r>
      <w:proofErr w:type="spellStart"/>
      <w:r>
        <w:t>Agents</w:t>
      </w:r>
      <w:proofErr w:type="spellEnd"/>
      <w:r>
        <w:t xml:space="preserve"> (FIPA) de comunicação entre entidades, que serve como uma padronização de tecnologias de comunicação entre agentes.</w:t>
      </w:r>
    </w:p>
    <w:p w14:paraId="1AE69DC0" w14:textId="77777777" w:rsidR="0067649C" w:rsidRDefault="0067649C" w:rsidP="00093456">
      <w:pPr>
        <w:pStyle w:val="TF-TEXTO"/>
      </w:pPr>
      <w:r>
        <w:t xml:space="preserve">Na implementação, </w:t>
      </w:r>
      <w:proofErr w:type="spellStart"/>
      <w:r>
        <w:t>Grigoletti</w:t>
      </w:r>
      <w:proofErr w:type="spellEnd"/>
      <w:r>
        <w:t xml:space="preserve"> (2007) utilizou a linguagem Python, pois ela possui facilidade sintática e permite a criação de modelos de simulação sem a necessidade de conhecimento profundos de programação. Além disso, </w:t>
      </w:r>
      <w:proofErr w:type="spellStart"/>
      <w:r>
        <w:t>Grigoletti</w:t>
      </w:r>
      <w:proofErr w:type="spellEnd"/>
      <w:r>
        <w:t xml:space="preserve"> (2007) também utilizou o Sistema de Gerenciamento de Banco de Dados (SGBD) </w:t>
      </w:r>
      <w:proofErr w:type="spellStart"/>
      <w:r>
        <w:t>PostgreSQL</w:t>
      </w:r>
      <w:proofErr w:type="spellEnd"/>
      <w:r>
        <w:t xml:space="preserve"> e uma extensão chamada </w:t>
      </w:r>
      <w:proofErr w:type="spellStart"/>
      <w:r>
        <w:t>PostGIS</w:t>
      </w:r>
      <w:proofErr w:type="spellEnd"/>
      <w:r>
        <w:t xml:space="preserve">, que segue a especificação </w:t>
      </w:r>
      <w:proofErr w:type="spellStart"/>
      <w:r>
        <w:t>Simple</w:t>
      </w:r>
      <w:proofErr w:type="spellEnd"/>
      <w:r>
        <w:t xml:space="preserve"> </w:t>
      </w:r>
      <w:proofErr w:type="spellStart"/>
      <w:r>
        <w:t>Features</w:t>
      </w:r>
      <w:proofErr w:type="spellEnd"/>
      <w:r>
        <w:t xml:space="preserve"> </w:t>
      </w:r>
      <w:proofErr w:type="spellStart"/>
      <w:r>
        <w:t>Specification</w:t>
      </w:r>
      <w:proofErr w:type="spellEnd"/>
      <w:r>
        <w:t xml:space="preserve"> (SFS) do Open </w:t>
      </w:r>
      <w:commentRangeStart w:id="115"/>
      <w:proofErr w:type="spellStart"/>
      <w:r>
        <w:t>Geospatioal</w:t>
      </w:r>
      <w:proofErr w:type="spellEnd"/>
      <w:r>
        <w:t xml:space="preserve"> </w:t>
      </w:r>
      <w:commentRangeEnd w:id="115"/>
      <w:r>
        <w:rPr>
          <w:rStyle w:val="Refdecomentrio"/>
        </w:rPr>
        <w:commentReference w:id="115"/>
      </w:r>
      <w:r>
        <w:t>Consortium (OGC), que define um formato para o armazenamento, leitura, análise e atualização de “feições simples” (dados geográficos) em um SGBD.</w:t>
      </w:r>
    </w:p>
    <w:p w14:paraId="1C3E963C" w14:textId="77777777" w:rsidR="0067649C" w:rsidRDefault="0067649C" w:rsidP="00192867">
      <w:pPr>
        <w:pStyle w:val="TF-TEXTO"/>
      </w:pPr>
      <w:r>
        <w:t xml:space="preserve">Para a realização de testes e simulações, </w:t>
      </w:r>
      <w:proofErr w:type="spellStart"/>
      <w:r>
        <w:t>Grigoletti</w:t>
      </w:r>
      <w:proofErr w:type="spellEnd"/>
      <w:r>
        <w:t xml:space="preserve"> (2007) </w:t>
      </w:r>
      <w:commentRangeStart w:id="116"/>
      <w:r>
        <w:t>se</w:t>
      </w:r>
      <w:commentRangeEnd w:id="116"/>
      <w:r>
        <w:rPr>
          <w:rStyle w:val="Refdecomentrio"/>
        </w:rPr>
        <w:commentReference w:id="116"/>
      </w:r>
      <w:r>
        <w:t xml:space="preserve"> utilizou </w:t>
      </w:r>
      <w:commentRangeStart w:id="117"/>
      <w:r>
        <w:t>de</w:t>
      </w:r>
      <w:commentRangeEnd w:id="117"/>
      <w:r>
        <w:rPr>
          <w:rStyle w:val="Refdecomentrio"/>
        </w:rPr>
        <w:commentReference w:id="117"/>
      </w:r>
      <w:r>
        <w:t xml:space="preserve"> 4 estudos de caso, cada um sob uma óptica diferente. O autor ressaltou que os estudos de caso eram simples e que o objetivo principal das simulações era demonstrar que as funcionalidades desenvolvidas são úteis na modelagem de diferentes cenários.</w:t>
      </w:r>
    </w:p>
    <w:p w14:paraId="28163A37" w14:textId="77777777" w:rsidR="0067649C" w:rsidRDefault="0067649C" w:rsidP="00192867">
      <w:pPr>
        <w:pStyle w:val="TF-TEXTO"/>
      </w:pPr>
      <w:r>
        <w:t xml:space="preserve">De acordo com </w:t>
      </w:r>
      <w:proofErr w:type="spellStart"/>
      <w:r>
        <w:t>Grigoletti</w:t>
      </w:r>
      <w:proofErr w:type="spellEnd"/>
      <w:r>
        <w:t xml:space="preserve"> (2007), o primeiro estudo de caso teve como objetivo simular o crescimento de uma cidade e o posicionamento dos moradores dela baseado em sua renda. Ao final das simulações, o resultado saiu de acordo com o esperado, com as pessoas de menor renda se direcionando às periferias das cidades, as pessoas de maior renda se posicionando ao centro da cidade, bem como as pessoas de renda média se situando entre áreas. No segundo estudo, </w:t>
      </w:r>
      <w:proofErr w:type="spellStart"/>
      <w:r>
        <w:t>Grigoletti</w:t>
      </w:r>
      <w:proofErr w:type="spellEnd"/>
      <w:r>
        <w:t xml:space="preserve"> (2007) focou na alocação de policiais em regiões urbanas, tendo como finalidade verificar o comportamento da criminalidade naquelas regiões e, conforme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 prendendo assim vários criminosos, enquanto os criminosos soltos estavam cada vez mais habitando as periferias da cidade. Já no terceiro estudo de caso, o autor teve como base um parque de diversões, tendo como objetivo entender como seria a movimentação dos visitantes dentro do parque, bem como auxiliar na otimização de seus </w:t>
      </w:r>
      <w:r>
        <w:lastRenderedPageBreak/>
        <w:t>processos de planejamento e manutenção. O parque de diversões foi preenchido com diferentes atrações, bem como, conforme a simulação evolui, mais pessoas que gostavam de determinadas atrações entravam ou mesmo saíam do parque. Ao final da simulação, era possível perceber que o resultado foi conforme o esperado, com as pessoas se direcionando aos locais que mais agradavam ao seus gostos e saindo do parque conforme o tempo passava.</w:t>
      </w:r>
    </w:p>
    <w:p w14:paraId="77C40F38" w14:textId="77777777" w:rsidR="0067649C" w:rsidRDefault="0067649C" w:rsidP="00192867">
      <w:pPr>
        <w:pStyle w:val="TF-TEXTO"/>
      </w:pPr>
      <w:r>
        <w:t xml:space="preserve">Em relação ao quarto e último estudo de caso realizado, </w:t>
      </w:r>
      <w:proofErr w:type="spellStart"/>
      <w:r>
        <w:t>Grigoletti</w:t>
      </w:r>
      <w:proofErr w:type="spellEnd"/>
      <w:r>
        <w:t xml:space="preserve"> (2007) teve como objetivo simular e entender a relação entre a ocorrência ou não de chuvas em uma determinada região e o aparecimento de fenômenos naturais como secas e inundações, ou seja, a relação chuva-vazão. Obteve-se que conforme chovia em determinada região, os lagos daquela região aumentavam seu nível de água, podendo causar inundações caso houvesse chuvas demais, ou então os lagos posicionados em regiões em que não chovia com frequência acabavam diminuindo seu nível, podendo assim causar secas.</w:t>
      </w:r>
    </w:p>
    <w:p w14:paraId="3788BCDF" w14:textId="77777777" w:rsidR="0067649C" w:rsidRDefault="0067649C" w:rsidP="000D236D">
      <w:pPr>
        <w:pStyle w:val="TF-TEXTO"/>
      </w:pPr>
      <w:r>
        <w:t xml:space="preserve">Segundo </w:t>
      </w:r>
      <w:proofErr w:type="spellStart"/>
      <w:r>
        <w:t>Grigoletti</w:t>
      </w:r>
      <w:proofErr w:type="spellEnd"/>
      <w:r>
        <w:t xml:space="preserve"> (2007), o uso de </w:t>
      </w:r>
      <w:proofErr w:type="spellStart"/>
      <w:r>
        <w:t>BDGs</w:t>
      </w:r>
      <w:proofErr w:type="spellEnd"/>
      <w:r>
        <w:t xml:space="preserve"> </w:t>
      </w:r>
      <w:commentRangeStart w:id="118"/>
      <w:r>
        <w:t>se</w:t>
      </w:r>
      <w:commentRangeEnd w:id="118"/>
      <w:r>
        <w:rPr>
          <w:rStyle w:val="Refdecomentrio"/>
        </w:rPr>
        <w:commentReference w:id="118"/>
      </w:r>
      <w:r>
        <w:t xml:space="preserve"> torna-se interessante em conluio com os </w:t>
      </w:r>
      <w:proofErr w:type="spellStart"/>
      <w:r>
        <w:t>SMAs</w:t>
      </w:r>
      <w:proofErr w:type="spellEnd"/>
      <w:r>
        <w:t xml:space="preserve"> devido a 2 pontos: (i) a facilidade da modelagem espacial contínua e precisa do ambiente e das entidades das simulações de forma simples e realista; (</w:t>
      </w:r>
      <w:proofErr w:type="spellStart"/>
      <w:r>
        <w:t>ii</w:t>
      </w:r>
      <w:proofErr w:type="spellEnd"/>
      <w:r>
        <w:t xml:space="preserve">) vantagens para a área de Geoprocessamento, pois a junção fornece abstrações para a representação de eventos espaço-temporais dinâmicos, utilizando simulações baseadas em </w:t>
      </w:r>
      <w:proofErr w:type="spellStart"/>
      <w:r>
        <w:t>SMAs</w:t>
      </w:r>
      <w:proofErr w:type="spellEnd"/>
      <w:r>
        <w:t>.</w:t>
      </w:r>
    </w:p>
    <w:p w14:paraId="13C295A6" w14:textId="77777777" w:rsidR="0067649C" w:rsidRDefault="0067649C" w:rsidP="00267F26">
      <w:pPr>
        <w:pStyle w:val="TF-TEXTO"/>
      </w:pPr>
      <w:proofErr w:type="spellStart"/>
      <w:r>
        <w:t>Grigoletti</w:t>
      </w:r>
      <w:proofErr w:type="spellEnd"/>
      <w:r>
        <w:t xml:space="preserve"> (2007) ressalta que a qualidade da representação espacial nas simulações está diretamente relacionada com a qualidade da base de dados utilizada no fornecimento dos dados geográficos. Outro ponto que o autor destacou foi que a arquitetura desenvolvida possui grandes vantagens em relação as funcionalidades que ela possui em relação às arquiteturas dos softwares vistos e comparados no começo do desenvolvimento. Além disso, o autor também indica que, apesar da facilidade de execução e sucesso, existiu uma dificuldade na avaliação da arquitetura, devido à falta de métricas e </w:t>
      </w:r>
      <w:commentRangeStart w:id="119"/>
      <w:r>
        <w:t xml:space="preserve">benchmarks </w:t>
      </w:r>
      <w:commentRangeEnd w:id="119"/>
      <w:r>
        <w:rPr>
          <w:rStyle w:val="Refdecomentrio"/>
        </w:rPr>
        <w:commentReference w:id="119"/>
      </w:r>
      <w:r>
        <w:t>existentes nesse contexto.</w:t>
      </w:r>
    </w:p>
    <w:p w14:paraId="2AF3C498" w14:textId="77777777" w:rsidR="0067649C" w:rsidRDefault="0067649C" w:rsidP="00267F26">
      <w:pPr>
        <w:pStyle w:val="TF-TEXTO"/>
      </w:pPr>
      <w:commentRangeStart w:id="120"/>
      <w:r>
        <w:t xml:space="preserve">Por </w:t>
      </w:r>
      <w:commentRangeEnd w:id="120"/>
      <w:r>
        <w:rPr>
          <w:rStyle w:val="Refdecomentrio"/>
        </w:rPr>
        <w:commentReference w:id="120"/>
      </w:r>
      <w:r>
        <w:t xml:space="preserve">fim, </w:t>
      </w:r>
      <w:proofErr w:type="spellStart"/>
      <w:r>
        <w:t>Grigoletti</w:t>
      </w:r>
      <w:proofErr w:type="spellEnd"/>
      <w:r>
        <w:t xml:space="preserve"> (2007) sugere como melhoria o desenvolvimento de um modelo de escalonamento mais complexo, que permitisse a definição da ordem de escalonamento, além de possibilitar que ações sejam escalonadas antes da simulação iniciar, após o fim da simulação, em momentos específicos e durante intervalos de tempo.</w:t>
      </w:r>
    </w:p>
    <w:p w14:paraId="64C9B30A" w14:textId="77777777" w:rsidR="0067649C" w:rsidRDefault="0067649C" w:rsidP="00E638A0">
      <w:pPr>
        <w:pStyle w:val="Ttulo2"/>
      </w:pPr>
      <w:r>
        <w:t>SimCidade – Um simulador de crescimento urbano utilizando Sistemas Multiagentes Reativos</w:t>
      </w:r>
    </w:p>
    <w:p w14:paraId="28E66CD6" w14:textId="77777777" w:rsidR="0067649C" w:rsidRDefault="0067649C" w:rsidP="00A44581">
      <w:pPr>
        <w:pStyle w:val="TF-TEXTO"/>
      </w:pPr>
      <w:r>
        <w:t xml:space="preserve">Bastos e Costa (2007) desenvolveram um sistema </w:t>
      </w:r>
      <w:proofErr w:type="spellStart"/>
      <w:r>
        <w:t>multiagentes</w:t>
      </w:r>
      <w:proofErr w:type="spellEnd"/>
      <w:r>
        <w:t xml:space="preserve"> para simular o desenvolvimento urbano da cidade de Bauru/SP. Segundo os autores, o crescimento foi simulado durante um certo período, sendo comparado com a realidade através de fotos de satélite.</w:t>
      </w:r>
    </w:p>
    <w:p w14:paraId="2AEA1E4B" w14:textId="77777777" w:rsidR="0067649C" w:rsidRDefault="0067649C" w:rsidP="002747A4">
      <w:pPr>
        <w:pStyle w:val="TF-TEXTO"/>
      </w:pPr>
      <w:r>
        <w:t xml:space="preserve">Para realizar a simulação, Bastos e Costa (2007) utilizaram SMA reativos, seguindo a premissa de que é possível realizar tarefas complexas a partir de uma grande quantidade de entidades únicas e simples trabalhando em conjunto, semelhante ao funcionamento de sociedades do reino animal como a dos humanos ou a das formigas. Ainda segundo os autores, neste caso, o sistema de SMA agirá como um conjunto de agentes em interação, no qual cada um desses agentes tem seus próprios comportamentos individuais e atuam sobre camadas representando características da cidade em estudo, como ferrovias, rodovias e rios. Para isso, Bastos e Costa (2007) optaram pelo modelo </w:t>
      </w:r>
      <w:commentRangeStart w:id="121"/>
      <w:r>
        <w:t>PACO</w:t>
      </w:r>
      <w:commentRangeEnd w:id="121"/>
      <w:r>
        <w:rPr>
          <w:rStyle w:val="Refdecomentrio"/>
        </w:rPr>
        <w:commentReference w:id="121"/>
      </w:r>
      <w:r>
        <w:t xml:space="preserve">, que consiste em determinar a priori quais são as ações que cada agente do SMA irá tomar baseado em seu conhecimento dos demais elementos independentes que estão ao seu alcance. Além disso, as interações entre os agentes são modeladas sob a forma de forças, obrigando assim que eles se desloquem no ambiente. Os autores também apontam que o algoritmo foi desenvolvido na linguagem Java, realizando a simulação de crescimento de forma </w:t>
      </w:r>
      <w:commentRangeStart w:id="122"/>
      <w:proofErr w:type="spellStart"/>
      <w:r>
        <w:t>bottom-up</w:t>
      </w:r>
      <w:commentRangeEnd w:id="122"/>
      <w:proofErr w:type="spellEnd"/>
      <w:r>
        <w:rPr>
          <w:rStyle w:val="Refdecomentrio"/>
        </w:rPr>
        <w:commentReference w:id="122"/>
      </w:r>
      <w:r>
        <w:t>.</w:t>
      </w:r>
    </w:p>
    <w:p w14:paraId="7298E0D6" w14:textId="77777777" w:rsidR="0067649C" w:rsidRDefault="0067649C" w:rsidP="00A44581">
      <w:pPr>
        <w:pStyle w:val="TF-TEXTO"/>
      </w:pPr>
      <w:r>
        <w:t xml:space="preserve">Segundo Bastos e Costa (2007), para o desenvolvimento do modelo foram utilizados mapas reais de uso do solo da cidade paulista de Bauru compreendendo três períodos, entre 1967, 1979, 1988 e 2000. A partir desses mapas, realizou-se a calibração do modelo baseado no período completo dos </w:t>
      </w:r>
      <w:commentRangeStart w:id="123"/>
      <w:r>
        <w:t xml:space="preserve">dados, no </w:t>
      </w:r>
      <w:commentRangeEnd w:id="123"/>
      <w:r>
        <w:rPr>
          <w:rStyle w:val="Refdecomentrio"/>
        </w:rPr>
        <w:commentReference w:id="123"/>
      </w:r>
      <w:r>
        <w:t>entanto, para a realização das simulações optou-se pelo período entre 1979 e 1988, por se tratar do período que apresentou alterações mais relevantes na configuração da cidade, tornando a simulação mais interessante e proporcionando uma visualização mais clara das mudanças.</w:t>
      </w:r>
    </w:p>
    <w:p w14:paraId="6DF6576B" w14:textId="77777777" w:rsidR="0067649C" w:rsidRDefault="0067649C" w:rsidP="001A202C">
      <w:pPr>
        <w:pStyle w:val="TF-TEXTO"/>
      </w:pPr>
      <w:r>
        <w:t xml:space="preserve">Bastos e Costa (2007) destacam que através dos mapas originais em formato vetorial foram gerados mapas matriciais bidimensionais em formato de grade com 63 colunas por 50 linhas para uso no simulador. Além disso, as células que continham menos de 20% de uso urbano foram consideradas não urbanas. Também foi adicionado um gradiente de distâncias, no qual cada célula abriga um valor que indica o número de passos necessários para atingir uma célula atravessada por rodovia. Em cima desse mapa, aplicou-se um algoritmo semelhante ao método da Roleta de Algoritmos Genéticos para determinar onde o </w:t>
      </w:r>
      <w:r>
        <w:lastRenderedPageBreak/>
        <w:t>próximo agente irá surgir, sendo esse um agente completamente aleatório dentro das opções existentes. Após a criação do agente, ele seguirá as regras estipuladas, buscando uma posição de equilíbrio no ambiente simulado.</w:t>
      </w:r>
    </w:p>
    <w:p w14:paraId="1E849072" w14:textId="77777777" w:rsidR="0067649C" w:rsidRPr="00425AED" w:rsidRDefault="0067649C" w:rsidP="00CD0444">
      <w:pPr>
        <w:pStyle w:val="TF-TEXTO"/>
      </w:pPr>
      <w:r>
        <w:t>Segundo Bastos e Costa (2007), foram realizadas um total de 50 repetições das simulações com a mesma calibração inicial, obtendo-se uma média de acertos de 90,64% para residências, 91,09% ara indústrias e 85,5% para comércio/serviços. No total, em média, 89,07% dos agentes foram posicionados corretamente. Ainda de acordo com os autores, no melhor cenário a taxa de sucesso do posicionamento dos agentes foi de 91,09%, sendo 91,96% para residências, 92,15% para indústrias e 89,18% para comércio/serviços.</w:t>
      </w:r>
    </w:p>
    <w:p w14:paraId="5EA62088" w14:textId="77777777" w:rsidR="0067649C" w:rsidRDefault="0067649C" w:rsidP="001A171F">
      <w:pPr>
        <w:pStyle w:val="TF-TEXTO"/>
        <w:ind w:firstLine="0"/>
      </w:pPr>
      <w:r>
        <w:tab/>
        <w:t xml:space="preserve">Bastos e Costa (2007) relatam que </w:t>
      </w:r>
      <w:commentRangeStart w:id="124"/>
      <w:r>
        <w:t xml:space="preserve">durante o desenvolvimento </w:t>
      </w:r>
      <w:commentRangeEnd w:id="124"/>
      <w:r>
        <w:rPr>
          <w:rStyle w:val="Refdecomentrio"/>
        </w:rPr>
        <w:commentReference w:id="124"/>
      </w:r>
      <w:r>
        <w:t>houve dificuldades para obter dados reais de outras cidades de porte médio, o que fez com que apenas uma cidade fosse utilizada durante o desenvolvimento. De qualquer maneira, ressalta-se que isso não inviabiliza a utilização do simulador para outras cidades com características semelhantes à Bauru. Além disso, os autores também apontam que o simular pode auxiliar no processo de tomada de decisões, possibilitando a redução de custos e riscos aplicáveis em situações reais de planejamento urbano.</w:t>
      </w:r>
    </w:p>
    <w:p w14:paraId="263AE750" w14:textId="77777777" w:rsidR="0067649C" w:rsidRDefault="0067649C" w:rsidP="00A03F03">
      <w:pPr>
        <w:pStyle w:val="TF-TEXTO"/>
        <w:ind w:firstLine="709"/>
      </w:pPr>
      <w:r>
        <w:t>Por fim, Bastos e Costa (2007) concluíram que a utilização de SMA para a simulação de problemas sociais reais como o de crescimento urbano mostrou-se útil e confiável, permitindo que a resolução do problema e a construção do modelo possa ser feita de uma forma simples e sem as limitações encontradas em outros modelos ou algoritmos. Como sugestões de trabalhos futuros, os autores sugerem a inclusão de grandes polos de atração no ambiente, como um shopping center, verificando sua influência em relação a tomada de decisão dos agentes.</w:t>
      </w:r>
    </w:p>
    <w:p w14:paraId="3CC89CBD" w14:textId="77777777" w:rsidR="0067649C" w:rsidRDefault="0067649C" w:rsidP="00E638A0">
      <w:pPr>
        <w:pStyle w:val="Ttulo2"/>
        <w:rPr>
          <w:lang w:val="en-US"/>
        </w:rPr>
      </w:pPr>
      <w:r w:rsidRPr="00955B4A">
        <w:rPr>
          <w:lang w:val="en-US"/>
        </w:rPr>
        <w:t>MODELING OF SMART CITY BUILDING BLOCKS USING MULTI-AGENT SYSTEMS</w:t>
      </w:r>
    </w:p>
    <w:p w14:paraId="7731CCBB" w14:textId="77777777" w:rsidR="0067649C" w:rsidRDefault="0067649C" w:rsidP="00E65FBE">
      <w:pPr>
        <w:pStyle w:val="TF-TEXTO"/>
      </w:pPr>
      <w:proofErr w:type="spellStart"/>
      <w:r>
        <w:t>Lom</w:t>
      </w:r>
      <w:proofErr w:type="spellEnd"/>
      <w:r w:rsidRPr="000975BC">
        <w:t xml:space="preserve"> e </w:t>
      </w:r>
      <w:proofErr w:type="spellStart"/>
      <w:r w:rsidRPr="000975BC">
        <w:t>Přiby</w:t>
      </w:r>
      <w:proofErr w:type="spellEnd"/>
      <w:r>
        <w:t xml:space="preserve"> (2017) afirmam que, no futuro, a existência de cidades inteligentes é óbvio e natural, pois traz inúmeras vantagens para as cidades. Com isso em mente, os autores resolveram buscar resolver o problema de como modelar e como tratar diferentes dados de diferentes sistemas por toda a cidade inteligente.</w:t>
      </w:r>
    </w:p>
    <w:p w14:paraId="4C882C7A" w14:textId="77777777" w:rsidR="0067649C" w:rsidRDefault="0067649C" w:rsidP="00E65FBE">
      <w:pPr>
        <w:pStyle w:val="TF-TEXTO"/>
      </w:pPr>
      <w:r>
        <w:t xml:space="preserve">Para realizar o desenvolvimento do modelo desejado, </w:t>
      </w:r>
      <w:proofErr w:type="spellStart"/>
      <w:r>
        <w:t>Lom</w:t>
      </w:r>
      <w:proofErr w:type="spellEnd"/>
      <w:r w:rsidRPr="000975BC">
        <w:t xml:space="preserve"> e </w:t>
      </w:r>
      <w:proofErr w:type="spellStart"/>
      <w:r w:rsidRPr="000975BC">
        <w:t>Přiby</w:t>
      </w:r>
      <w:proofErr w:type="spellEnd"/>
      <w:r>
        <w:t xml:space="preserve"> (2017) propõem a utilização de </w:t>
      </w:r>
      <w:proofErr w:type="spellStart"/>
      <w:r>
        <w:t>SMAs</w:t>
      </w:r>
      <w:proofErr w:type="spellEnd"/>
      <w:r>
        <w:t xml:space="preserve"> como base fundamental dessa modelagem, fazendo assim com que cada produto e ser humano seja modelado como um agente inteligente com suas próprias crenças, objetivos e intenções. A partir disso, </w:t>
      </w:r>
      <w:proofErr w:type="spellStart"/>
      <w:r>
        <w:t>Lom</w:t>
      </w:r>
      <w:proofErr w:type="spellEnd"/>
      <w:r w:rsidRPr="000975BC">
        <w:t xml:space="preserve"> e </w:t>
      </w:r>
      <w:proofErr w:type="spellStart"/>
      <w:r w:rsidRPr="000975BC">
        <w:t>Přiby</w:t>
      </w:r>
      <w:proofErr w:type="spellEnd"/>
      <w:r>
        <w:t xml:space="preserve"> (2017) concluem que dessa </w:t>
      </w:r>
      <w:commentRangeStart w:id="125"/>
      <w:r>
        <w:t xml:space="preserve">maneira </w:t>
      </w:r>
      <w:commentRangeEnd w:id="125"/>
      <w:r>
        <w:rPr>
          <w:rStyle w:val="Refdecomentrio"/>
        </w:rPr>
        <w:commentReference w:id="125"/>
      </w:r>
      <w:r>
        <w:t xml:space="preserve">é possível compor os sistemas da cidade inteligente de maneira independente e com facilidade, assim seguindo à procura de conexões entre os sistemas individuais de maneiras dinâmicas. Outro ponto citado pelos autores para justificar a utilização de </w:t>
      </w:r>
      <w:proofErr w:type="spellStart"/>
      <w:r>
        <w:t>SMAs</w:t>
      </w:r>
      <w:proofErr w:type="spellEnd"/>
      <w:r>
        <w:t xml:space="preserve"> é o fato de que na natureza não existir nenhum cérebro central que controla tudo, ou seja, </w:t>
      </w:r>
      <w:proofErr w:type="spellStart"/>
      <w:r>
        <w:t>SMAs</w:t>
      </w:r>
      <w:proofErr w:type="spellEnd"/>
      <w:r>
        <w:t xml:space="preserve"> são a arquitetura que melhor agem de acordo com esse princípio, assim se tornando o sistema que mais faz sentido ser utilizado ao desenvolver uma cidade inteligente.</w:t>
      </w:r>
    </w:p>
    <w:p w14:paraId="1F1F189E" w14:textId="77777777" w:rsidR="0067649C" w:rsidRDefault="0067649C" w:rsidP="00E65FBE">
      <w:pPr>
        <w:pStyle w:val="TF-TEXTO"/>
      </w:pPr>
      <w:r>
        <w:t xml:space="preserve">Em relação à escolha da arquitetura, </w:t>
      </w:r>
      <w:proofErr w:type="spellStart"/>
      <w:r>
        <w:t>Lom</w:t>
      </w:r>
      <w:proofErr w:type="spellEnd"/>
      <w:r w:rsidRPr="000975BC">
        <w:t xml:space="preserve"> e </w:t>
      </w:r>
      <w:proofErr w:type="spellStart"/>
      <w:r w:rsidRPr="000975BC">
        <w:t>Přiby</w:t>
      </w:r>
      <w:proofErr w:type="spellEnd"/>
      <w:r>
        <w:t xml:space="preserve"> (2017) falam sobre 4 tipos básicos de arquiteturas: arquitetura baseada em lógica, reativa, crença-desejo-intenção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xml:space="preserve"> - BDI) e em camadas. Após falar sobre os pontos positivos e negativos de cada tipo de arquitetura, </w:t>
      </w:r>
      <w:proofErr w:type="spellStart"/>
      <w:r>
        <w:t>Lom</w:t>
      </w:r>
      <w:proofErr w:type="spellEnd"/>
      <w:r w:rsidRPr="000975BC">
        <w:t xml:space="preserve"> e </w:t>
      </w:r>
      <w:proofErr w:type="spellStart"/>
      <w:r w:rsidRPr="000975BC">
        <w:t>Přiby</w:t>
      </w:r>
      <w:proofErr w:type="spellEnd"/>
      <w:r>
        <w:t xml:space="preserve"> (2017) decidem utilizar a arquitetura BDI para a modelagem, levando em consideração que: (i) é uma arquitetura intuitiva, já que utiliza-se diariamente esse padrão, decidindo o que fazer e depois, como fazer a partir de suas crenças, desejos e intenções; (</w:t>
      </w:r>
      <w:proofErr w:type="spellStart"/>
      <w:r>
        <w:t>ii</w:t>
      </w:r>
      <w:proofErr w:type="spellEnd"/>
      <w:r>
        <w:t>) essa arquitetura apresenta uma decomposição funcional clara, que indica que tipos de subsistemas podem ser necessário para desenvolver um agente; (</w:t>
      </w:r>
      <w:proofErr w:type="spellStart"/>
      <w:r>
        <w:t>iii</w:t>
      </w:r>
      <w:proofErr w:type="spellEnd"/>
      <w:r>
        <w:t>)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07002624" w14:textId="77777777" w:rsidR="0067649C" w:rsidRDefault="0067649C" w:rsidP="00E65FBE">
      <w:pPr>
        <w:pStyle w:val="TF-TEXTO"/>
      </w:pPr>
      <w:proofErr w:type="spellStart"/>
      <w:r>
        <w:t>Lom</w:t>
      </w:r>
      <w:proofErr w:type="spellEnd"/>
      <w:r w:rsidRPr="000975BC">
        <w:t xml:space="preserve"> e </w:t>
      </w:r>
      <w:proofErr w:type="spellStart"/>
      <w:r w:rsidRPr="000975BC">
        <w:t>Přiby</w:t>
      </w:r>
      <w:proofErr w:type="spellEnd"/>
      <w:r>
        <w:t xml:space="preserve"> (2017) explicam que, em uma arquitetura BDI, as crenças representam o estado de informações do agente, ou em outras palavras, aquilo no que o agente acredita ser necessário armazenar para seu funcionamento/execução. A parte dos desejos representam o estado de motivação do agente, deixando claro seus objetivos ou situações que o agente gostaria de concluir, ou em outras palavras,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w:t>
      </w:r>
      <w:proofErr w:type="spellStart"/>
      <w:r>
        <w:t>Lom</w:t>
      </w:r>
      <w:proofErr w:type="spellEnd"/>
      <w:r w:rsidRPr="000975BC">
        <w:t xml:space="preserve"> e </w:t>
      </w:r>
      <w:proofErr w:type="spellStart"/>
      <w:r w:rsidRPr="000975BC">
        <w:t>Přiby</w:t>
      </w:r>
      <w:proofErr w:type="spellEnd"/>
      <w:r>
        <w:t xml:space="preserve"> (2017) utilizaram como base uma lâmpada. A escolha da lâmpada se deu pelo fato de lâmpadas estarem presentes em quase todas as ruas dentro de uma cidade, não serem de acesso fácil e estarem próximas de todos os maiores blocos de construções de cidades.</w:t>
      </w:r>
    </w:p>
    <w:p w14:paraId="2BC3E428" w14:textId="77777777" w:rsidR="0067649C" w:rsidRDefault="0067649C" w:rsidP="00E65FBE">
      <w:pPr>
        <w:pStyle w:val="TF-TEXTO"/>
      </w:pPr>
      <w:commentRangeStart w:id="126"/>
      <w:r>
        <w:lastRenderedPageBreak/>
        <w:t xml:space="preserve">Para </w:t>
      </w:r>
      <w:commentRangeEnd w:id="126"/>
      <w:r>
        <w:rPr>
          <w:rStyle w:val="Refdecomentrio"/>
        </w:rPr>
        <w:commentReference w:id="126"/>
      </w:r>
      <w:r>
        <w:t xml:space="preserve">realizar a modelagem BDI da lâmpada, </w:t>
      </w:r>
      <w:proofErr w:type="spellStart"/>
      <w:r>
        <w:t>Lom</w:t>
      </w:r>
      <w:proofErr w:type="spellEnd"/>
      <w:r w:rsidRPr="000975BC">
        <w:t xml:space="preserve"> e </w:t>
      </w:r>
      <w:proofErr w:type="spellStart"/>
      <w:r w:rsidRPr="000975BC">
        <w:t>Přiby</w:t>
      </w:r>
      <w:proofErr w:type="spellEnd"/>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p>
    <w:p w14:paraId="1514AB66" w14:textId="77777777" w:rsidR="0067649C" w:rsidRDefault="0067649C" w:rsidP="00E65FBE">
      <w:pPr>
        <w:pStyle w:val="TF-TEXTO"/>
      </w:pPr>
      <w:r>
        <w:t xml:space="preserve">Em relação aos resultados, </w:t>
      </w:r>
      <w:proofErr w:type="spellStart"/>
      <w:r>
        <w:t>Lom</w:t>
      </w:r>
      <w:proofErr w:type="spellEnd"/>
      <w:r w:rsidRPr="000975BC">
        <w:t xml:space="preserve"> e </w:t>
      </w:r>
      <w:proofErr w:type="spellStart"/>
      <w:r w:rsidRPr="000975BC">
        <w:t>Přiby</w:t>
      </w:r>
      <w:proofErr w:type="spellEnd"/>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w:t>
      </w:r>
      <w:proofErr w:type="spellStart"/>
      <w:r>
        <w:t>ii</w:t>
      </w:r>
      <w:proofErr w:type="spellEnd"/>
      <w:r>
        <w:t>)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w:t>
      </w:r>
      <w:proofErr w:type="spellStart"/>
      <w:r>
        <w:t>iii</w:t>
      </w:r>
      <w:proofErr w:type="spellEnd"/>
      <w:r>
        <w:t>)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55002BDD" w14:textId="77777777" w:rsidR="0067649C" w:rsidRDefault="0067649C" w:rsidP="00E65FBE">
      <w:pPr>
        <w:pStyle w:val="TF-TEXTO"/>
      </w:pPr>
      <w:r>
        <w:t xml:space="preserve">Ao final, </w:t>
      </w:r>
      <w:proofErr w:type="spellStart"/>
      <w:r>
        <w:t>Lom</w:t>
      </w:r>
      <w:proofErr w:type="spellEnd"/>
      <w:r w:rsidRPr="000975BC">
        <w:t xml:space="preserve"> e </w:t>
      </w:r>
      <w:proofErr w:type="spellStart"/>
      <w:r w:rsidRPr="000975BC">
        <w:t>Přiby</w:t>
      </w:r>
      <w:proofErr w:type="spellEnd"/>
      <w:r>
        <w:t xml:space="preserve"> (2017) concluíram que a utilização de </w:t>
      </w:r>
      <w:proofErr w:type="spellStart"/>
      <w:r>
        <w:t>SMAs</w:t>
      </w:r>
      <w:proofErr w:type="spellEnd"/>
      <w:r>
        <w:t xml:space="preserve">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029FA5E4" w14:textId="77777777" w:rsidR="0067649C" w:rsidRDefault="0067649C" w:rsidP="00424AD5">
      <w:pPr>
        <w:pStyle w:val="Ttulo1"/>
      </w:pPr>
      <w:r>
        <w:t>proposta DO PROTÓTIPO DE SISTEMA</w:t>
      </w:r>
    </w:p>
    <w:p w14:paraId="41ABBED2" w14:textId="77777777" w:rsidR="0067649C" w:rsidRDefault="0067649C" w:rsidP="00451B94">
      <w:pPr>
        <w:pStyle w:val="TF-TEXTO"/>
      </w:pPr>
      <w:commentRangeStart w:id="127"/>
      <w:r>
        <w:t xml:space="preserve">Neste capítulo </w:t>
      </w:r>
      <w:commentRangeEnd w:id="127"/>
      <w:r>
        <w:rPr>
          <w:rStyle w:val="Refdecomentrio"/>
        </w:rPr>
        <w:commentReference w:id="127"/>
      </w:r>
      <w:r>
        <w:t>são definidas as justificativas de elaboração dessa ferramenta, assim como os requisitos funcionais, não funcionais e a metodologia aplicada.</w:t>
      </w:r>
    </w:p>
    <w:p w14:paraId="74C45175" w14:textId="77777777" w:rsidR="0067649C" w:rsidRDefault="0067649C" w:rsidP="00E638A0">
      <w:pPr>
        <w:pStyle w:val="Ttulo2"/>
      </w:pPr>
      <w:r>
        <w:t>JUSTIFICATIVA</w:t>
      </w:r>
    </w:p>
    <w:p w14:paraId="2A75FE2D" w14:textId="77777777" w:rsidR="0067649C" w:rsidRDefault="0067649C" w:rsidP="00FB7E7E">
      <w:pPr>
        <w:pStyle w:val="TF-TEXTO"/>
      </w:pPr>
      <w:r>
        <w:t xml:space="preserve">No </w:t>
      </w:r>
      <w:r>
        <w:fldChar w:fldCharType="begin"/>
      </w:r>
      <w:r>
        <w:instrText xml:space="preserve"> REF _Ref52025161 \h </w:instrText>
      </w:r>
      <w:r>
        <w:fldChar w:fldCharType="separate"/>
      </w:r>
      <w:r>
        <w:t xml:space="preserve">Quadro </w:t>
      </w:r>
      <w:r>
        <w:rPr>
          <w:noProof/>
        </w:rPr>
        <w:t>1</w:t>
      </w:r>
      <w:r>
        <w:fldChar w:fldCharType="end"/>
      </w:r>
      <w:r>
        <w:t xml:space="preserve"> é apresentado um comparativo dos trabalhos correlatos. As linhas representam as características e as colunas os trabalhos.</w:t>
      </w:r>
    </w:p>
    <w:p w14:paraId="0BA4C3D1" w14:textId="77777777" w:rsidR="0067649C" w:rsidRDefault="0067649C" w:rsidP="00055B6B">
      <w:pPr>
        <w:pStyle w:val="TF-LEGENDA"/>
      </w:pPr>
      <w:r>
        <w:lastRenderedPageBreak/>
        <w:t xml:space="preserve">Quadro </w:t>
      </w:r>
      <w:fldSimple w:instr=" SEQ Quadro \* ARABIC ">
        <w:r>
          <w:rPr>
            <w:noProof/>
          </w:rPr>
          <w:t>1</w:t>
        </w:r>
      </w:fldSimple>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9"/>
        <w:gridCol w:w="1723"/>
        <w:gridCol w:w="1714"/>
        <w:gridCol w:w="1713"/>
      </w:tblGrid>
      <w:tr w:rsidR="0067649C" w14:paraId="53622AC5" w14:textId="77777777" w:rsidTr="000924A2">
        <w:trPr>
          <w:trHeight w:val="567"/>
        </w:trPr>
        <w:tc>
          <w:tcPr>
            <w:tcW w:w="3828" w:type="dxa"/>
            <w:tcBorders>
              <w:tl2br w:val="single" w:sz="4" w:space="0" w:color="auto"/>
            </w:tcBorders>
            <w:shd w:val="clear" w:color="auto" w:fill="A6A6A6"/>
          </w:tcPr>
          <w:p w14:paraId="4AF8D6A2" w14:textId="77777777" w:rsidR="0067649C" w:rsidRDefault="0067649C" w:rsidP="00C7300F">
            <w:pPr>
              <w:pStyle w:val="TF-TEXTOQUADRO"/>
              <w:jc w:val="right"/>
            </w:pPr>
            <w:r>
              <w:t>Trabalhos correlatos</w:t>
            </w:r>
          </w:p>
          <w:p w14:paraId="474ED70C" w14:textId="77777777" w:rsidR="0067649C" w:rsidRPr="007D4566" w:rsidRDefault="0067649C" w:rsidP="000924A2">
            <w:pPr>
              <w:pStyle w:val="TF-TEXTOQUADRO"/>
            </w:pPr>
            <w:r>
              <w:t>Características</w:t>
            </w:r>
          </w:p>
        </w:tc>
        <w:tc>
          <w:tcPr>
            <w:tcW w:w="1746" w:type="dxa"/>
            <w:shd w:val="clear" w:color="auto" w:fill="A6A6A6"/>
            <w:vAlign w:val="center"/>
          </w:tcPr>
          <w:p w14:paraId="369CCB2A" w14:textId="77777777" w:rsidR="0067649C" w:rsidRDefault="0067649C" w:rsidP="000924A2">
            <w:pPr>
              <w:pStyle w:val="TF-TEXTOQUADRO"/>
              <w:jc w:val="center"/>
            </w:pPr>
            <w:proofErr w:type="spellStart"/>
            <w:r>
              <w:t>Grigoletti</w:t>
            </w:r>
            <w:proofErr w:type="spellEnd"/>
          </w:p>
          <w:p w14:paraId="382AE200" w14:textId="77777777" w:rsidR="0067649C" w:rsidRDefault="0067649C" w:rsidP="000924A2">
            <w:pPr>
              <w:pStyle w:val="TF-TEXTOQUADRO"/>
              <w:jc w:val="center"/>
            </w:pPr>
            <w:r>
              <w:t>(2007)</w:t>
            </w:r>
          </w:p>
        </w:tc>
        <w:tc>
          <w:tcPr>
            <w:tcW w:w="1746" w:type="dxa"/>
            <w:shd w:val="clear" w:color="auto" w:fill="A6A6A6"/>
            <w:vAlign w:val="center"/>
          </w:tcPr>
          <w:p w14:paraId="602CE860" w14:textId="77777777" w:rsidR="0067649C" w:rsidRDefault="0067649C" w:rsidP="000924A2">
            <w:pPr>
              <w:pStyle w:val="TF-TEXTOQUADRO"/>
              <w:jc w:val="center"/>
            </w:pPr>
            <w:r>
              <w:t>Bastos e Costa</w:t>
            </w:r>
          </w:p>
          <w:p w14:paraId="35DB8491" w14:textId="77777777" w:rsidR="0067649C" w:rsidRDefault="0067649C" w:rsidP="000924A2">
            <w:pPr>
              <w:pStyle w:val="TF-TEXTOQUADRO"/>
              <w:jc w:val="center"/>
            </w:pPr>
            <w:r>
              <w:t>(2007)</w:t>
            </w:r>
          </w:p>
        </w:tc>
        <w:tc>
          <w:tcPr>
            <w:tcW w:w="1747" w:type="dxa"/>
            <w:shd w:val="clear" w:color="auto" w:fill="A6A6A6"/>
            <w:vAlign w:val="center"/>
          </w:tcPr>
          <w:p w14:paraId="41797269" w14:textId="77777777" w:rsidR="0067649C" w:rsidRDefault="0067649C" w:rsidP="000924A2">
            <w:pPr>
              <w:pStyle w:val="TF-TEXTOQUADRO"/>
              <w:jc w:val="center"/>
            </w:pPr>
            <w:proofErr w:type="spellStart"/>
            <w:r>
              <w:t>Lom</w:t>
            </w:r>
            <w:proofErr w:type="spellEnd"/>
            <w:r w:rsidRPr="000975BC">
              <w:t xml:space="preserve"> e </w:t>
            </w:r>
            <w:proofErr w:type="spellStart"/>
            <w:r w:rsidRPr="000975BC">
              <w:t>Přiby</w:t>
            </w:r>
            <w:proofErr w:type="spellEnd"/>
          </w:p>
          <w:p w14:paraId="6B2707C6" w14:textId="77777777" w:rsidR="0067649C" w:rsidRPr="007D4566" w:rsidRDefault="0067649C" w:rsidP="000924A2">
            <w:pPr>
              <w:pStyle w:val="TF-TEXTOQUADRO"/>
              <w:jc w:val="center"/>
            </w:pPr>
            <w:r>
              <w:t>(2017)</w:t>
            </w:r>
          </w:p>
        </w:tc>
      </w:tr>
      <w:tr w:rsidR="0067649C" w14:paraId="0AC75A97" w14:textId="77777777" w:rsidTr="00AD4675">
        <w:tc>
          <w:tcPr>
            <w:tcW w:w="3828" w:type="dxa"/>
            <w:shd w:val="clear" w:color="auto" w:fill="auto"/>
            <w:vAlign w:val="center"/>
          </w:tcPr>
          <w:p w14:paraId="780F9A82" w14:textId="77777777" w:rsidR="0067649C" w:rsidRDefault="0067649C" w:rsidP="00AD4675">
            <w:pPr>
              <w:pStyle w:val="TF-TEXTOQUADRO"/>
            </w:pPr>
            <w:r>
              <w:t>Objetivo</w:t>
            </w:r>
          </w:p>
        </w:tc>
        <w:tc>
          <w:tcPr>
            <w:tcW w:w="1746" w:type="dxa"/>
            <w:shd w:val="clear" w:color="auto" w:fill="auto"/>
            <w:vAlign w:val="center"/>
          </w:tcPr>
          <w:p w14:paraId="09A7705B" w14:textId="77777777" w:rsidR="0067649C" w:rsidRDefault="0067649C" w:rsidP="00AD4675">
            <w:pPr>
              <w:pStyle w:val="TF-TEXTOQUADRO"/>
              <w:jc w:val="center"/>
            </w:pPr>
            <w:r>
              <w:t>Realizar simulações de ambientes e suas entidades.</w:t>
            </w:r>
          </w:p>
        </w:tc>
        <w:tc>
          <w:tcPr>
            <w:tcW w:w="1746" w:type="dxa"/>
            <w:shd w:val="clear" w:color="auto" w:fill="auto"/>
            <w:vAlign w:val="center"/>
          </w:tcPr>
          <w:p w14:paraId="778E01BC" w14:textId="77777777" w:rsidR="0067649C" w:rsidRDefault="0067649C" w:rsidP="00AD4675">
            <w:pPr>
              <w:pStyle w:val="TF-TEXTOQUADRO"/>
              <w:jc w:val="center"/>
            </w:pPr>
            <w:r>
              <w:t xml:space="preserve">Utilizar </w:t>
            </w:r>
            <w:proofErr w:type="spellStart"/>
            <w:r>
              <w:t>SMAs</w:t>
            </w:r>
            <w:proofErr w:type="spellEnd"/>
            <w:r>
              <w:t xml:space="preserve"> para simular o desenvolvimento urbano de cidades.</w:t>
            </w:r>
          </w:p>
        </w:tc>
        <w:tc>
          <w:tcPr>
            <w:tcW w:w="1747" w:type="dxa"/>
            <w:shd w:val="clear" w:color="auto" w:fill="auto"/>
            <w:vAlign w:val="center"/>
          </w:tcPr>
          <w:p w14:paraId="1DE58FB8" w14:textId="77777777" w:rsidR="0067649C" w:rsidRDefault="0067649C" w:rsidP="00AD4675">
            <w:pPr>
              <w:pStyle w:val="TF-TEXTOQUADRO"/>
              <w:jc w:val="center"/>
            </w:pPr>
            <w:r>
              <w:t>Modelar e tratar diferentes sistemas simultaneamente em uma cidade inteligente.</w:t>
            </w:r>
          </w:p>
        </w:tc>
      </w:tr>
      <w:tr w:rsidR="0067649C" w14:paraId="7EFC5F61" w14:textId="77777777" w:rsidTr="00AD4675">
        <w:tc>
          <w:tcPr>
            <w:tcW w:w="3828" w:type="dxa"/>
            <w:shd w:val="clear" w:color="auto" w:fill="auto"/>
            <w:vAlign w:val="center"/>
          </w:tcPr>
          <w:p w14:paraId="1CEB170B" w14:textId="77777777" w:rsidR="0067649C" w:rsidRDefault="0067649C" w:rsidP="00AD4675">
            <w:pPr>
              <w:pStyle w:val="TF-TEXTOQUADRO"/>
            </w:pPr>
            <w:r>
              <w:t xml:space="preserve">Arquitetura de modelagem dos </w:t>
            </w:r>
            <w:proofErr w:type="spellStart"/>
            <w:r>
              <w:t>SMAs</w:t>
            </w:r>
            <w:proofErr w:type="spellEnd"/>
            <w:r>
              <w:t xml:space="preserve"> </w:t>
            </w:r>
          </w:p>
        </w:tc>
        <w:tc>
          <w:tcPr>
            <w:tcW w:w="1746" w:type="dxa"/>
            <w:shd w:val="clear" w:color="auto" w:fill="auto"/>
            <w:vAlign w:val="center"/>
          </w:tcPr>
          <w:p w14:paraId="01DFBFB7" w14:textId="77777777" w:rsidR="0067649C" w:rsidRDefault="0067649C" w:rsidP="00AD4675">
            <w:pPr>
              <w:pStyle w:val="TF-TEXTOQUADRO"/>
              <w:jc w:val="center"/>
            </w:pPr>
            <w:r>
              <w:t>Arquitetura própria</w:t>
            </w:r>
          </w:p>
        </w:tc>
        <w:tc>
          <w:tcPr>
            <w:tcW w:w="1746" w:type="dxa"/>
            <w:shd w:val="clear" w:color="auto" w:fill="auto"/>
            <w:vAlign w:val="center"/>
          </w:tcPr>
          <w:p w14:paraId="7FCA843A" w14:textId="77777777" w:rsidR="0067649C" w:rsidRDefault="0067649C" w:rsidP="00AD4675">
            <w:pPr>
              <w:pStyle w:val="TF-TEXTOQUADRO"/>
              <w:jc w:val="center"/>
            </w:pPr>
            <w:r>
              <w:t>PACO</w:t>
            </w:r>
          </w:p>
        </w:tc>
        <w:tc>
          <w:tcPr>
            <w:tcW w:w="1747" w:type="dxa"/>
            <w:shd w:val="clear" w:color="auto" w:fill="auto"/>
            <w:vAlign w:val="center"/>
          </w:tcPr>
          <w:p w14:paraId="173FA07B" w14:textId="77777777" w:rsidR="0067649C" w:rsidRDefault="0067649C" w:rsidP="00AD4675">
            <w:pPr>
              <w:pStyle w:val="TF-TEXTOQUADRO"/>
              <w:jc w:val="center"/>
            </w:pPr>
            <w:r>
              <w:t>BDI</w:t>
            </w:r>
          </w:p>
        </w:tc>
      </w:tr>
      <w:tr w:rsidR="0067649C" w14:paraId="5A28FE37" w14:textId="77777777" w:rsidTr="00AD4675">
        <w:tc>
          <w:tcPr>
            <w:tcW w:w="3828" w:type="dxa"/>
            <w:shd w:val="clear" w:color="auto" w:fill="auto"/>
            <w:vAlign w:val="center"/>
          </w:tcPr>
          <w:p w14:paraId="32E3FE21" w14:textId="77777777" w:rsidR="0067649C" w:rsidRDefault="0067649C" w:rsidP="00AD4675">
            <w:pPr>
              <w:pStyle w:val="TF-TEXTOQUADRO"/>
            </w:pPr>
            <w:r>
              <w:t xml:space="preserve">Linguagem de programação </w:t>
            </w:r>
          </w:p>
        </w:tc>
        <w:tc>
          <w:tcPr>
            <w:tcW w:w="1746" w:type="dxa"/>
            <w:shd w:val="clear" w:color="auto" w:fill="auto"/>
            <w:vAlign w:val="center"/>
          </w:tcPr>
          <w:p w14:paraId="6F99156C" w14:textId="77777777" w:rsidR="0067649C" w:rsidRDefault="0067649C" w:rsidP="00AD4675">
            <w:pPr>
              <w:pStyle w:val="TF-TEXTOQUADRO"/>
              <w:jc w:val="center"/>
            </w:pPr>
            <w:r>
              <w:t>Python</w:t>
            </w:r>
          </w:p>
        </w:tc>
        <w:tc>
          <w:tcPr>
            <w:tcW w:w="1746" w:type="dxa"/>
            <w:shd w:val="clear" w:color="auto" w:fill="auto"/>
            <w:vAlign w:val="center"/>
          </w:tcPr>
          <w:p w14:paraId="5ED7BD7A" w14:textId="77777777" w:rsidR="0067649C" w:rsidRDefault="0067649C" w:rsidP="00AD4675">
            <w:pPr>
              <w:pStyle w:val="TF-TEXTOQUADRO"/>
              <w:jc w:val="center"/>
            </w:pPr>
            <w:r>
              <w:t>Java</w:t>
            </w:r>
          </w:p>
        </w:tc>
        <w:tc>
          <w:tcPr>
            <w:tcW w:w="1747" w:type="dxa"/>
            <w:shd w:val="clear" w:color="auto" w:fill="auto"/>
            <w:vAlign w:val="center"/>
          </w:tcPr>
          <w:p w14:paraId="158CEB3B" w14:textId="77777777" w:rsidR="0067649C" w:rsidRDefault="0067649C" w:rsidP="00AD4675">
            <w:pPr>
              <w:pStyle w:val="TF-TEXTOQUADRO"/>
              <w:jc w:val="center"/>
            </w:pPr>
            <w:r>
              <w:t>Não utilizou/não informou</w:t>
            </w:r>
          </w:p>
        </w:tc>
      </w:tr>
      <w:tr w:rsidR="0067649C" w14:paraId="2AA2715C" w14:textId="77777777" w:rsidTr="00AD4675">
        <w:tc>
          <w:tcPr>
            <w:tcW w:w="3828" w:type="dxa"/>
            <w:shd w:val="clear" w:color="auto" w:fill="auto"/>
            <w:vAlign w:val="center"/>
          </w:tcPr>
          <w:p w14:paraId="71AD5E44" w14:textId="77777777" w:rsidR="0067649C" w:rsidRDefault="0067649C" w:rsidP="00AD4675">
            <w:pPr>
              <w:pStyle w:val="TF-TEXTOQUADRO"/>
            </w:pPr>
            <w:r>
              <w:t>Como foi realizada a geração dos mapas</w:t>
            </w:r>
          </w:p>
        </w:tc>
        <w:tc>
          <w:tcPr>
            <w:tcW w:w="1746" w:type="dxa"/>
            <w:shd w:val="clear" w:color="auto" w:fill="auto"/>
            <w:vAlign w:val="center"/>
          </w:tcPr>
          <w:p w14:paraId="23065230" w14:textId="77777777" w:rsidR="0067649C" w:rsidRDefault="0067649C" w:rsidP="00AD4675">
            <w:pPr>
              <w:pStyle w:val="TF-TEXTOQUADRO"/>
              <w:jc w:val="center"/>
            </w:pPr>
            <w:r>
              <w:t>Mapas próprios montados do zero, fictícios</w:t>
            </w:r>
          </w:p>
        </w:tc>
        <w:tc>
          <w:tcPr>
            <w:tcW w:w="1746" w:type="dxa"/>
            <w:shd w:val="clear" w:color="auto" w:fill="auto"/>
            <w:vAlign w:val="center"/>
          </w:tcPr>
          <w:p w14:paraId="448BBC1A" w14:textId="77777777" w:rsidR="0067649C" w:rsidRDefault="0067649C" w:rsidP="00AD4675">
            <w:pPr>
              <w:pStyle w:val="TF-TEXTOQUADRO"/>
              <w:jc w:val="center"/>
            </w:pPr>
            <w:r>
              <w:t>Utilizado o mapa de 1979 da cidade de Bauru - SP</w:t>
            </w:r>
          </w:p>
        </w:tc>
        <w:tc>
          <w:tcPr>
            <w:tcW w:w="1747" w:type="dxa"/>
            <w:shd w:val="clear" w:color="auto" w:fill="auto"/>
            <w:vAlign w:val="center"/>
          </w:tcPr>
          <w:p w14:paraId="3FBC01EB" w14:textId="77777777" w:rsidR="0067649C" w:rsidRDefault="0067649C" w:rsidP="00AD4675">
            <w:pPr>
              <w:pStyle w:val="TF-TEXTOQUADRO"/>
              <w:jc w:val="center"/>
            </w:pPr>
            <w:r>
              <w:t>Não gerou/não informou</w:t>
            </w:r>
          </w:p>
        </w:tc>
      </w:tr>
      <w:tr w:rsidR="0067649C" w14:paraId="1E269F25" w14:textId="77777777" w:rsidTr="00AD4675">
        <w:tc>
          <w:tcPr>
            <w:tcW w:w="3828" w:type="dxa"/>
            <w:shd w:val="clear" w:color="auto" w:fill="auto"/>
            <w:vAlign w:val="center"/>
          </w:tcPr>
          <w:p w14:paraId="34E399DC" w14:textId="77777777" w:rsidR="0067649C" w:rsidRDefault="0067649C" w:rsidP="00AD4675">
            <w:pPr>
              <w:pStyle w:val="TF-TEXTOQUADRO"/>
            </w:pPr>
            <w:r>
              <w:t>Quais bases foram utilizadas para comparação</w:t>
            </w:r>
          </w:p>
        </w:tc>
        <w:tc>
          <w:tcPr>
            <w:tcW w:w="1746" w:type="dxa"/>
            <w:shd w:val="clear" w:color="auto" w:fill="auto"/>
            <w:vAlign w:val="center"/>
          </w:tcPr>
          <w:p w14:paraId="1A9252AF" w14:textId="77777777" w:rsidR="0067649C" w:rsidRPr="005D64D6" w:rsidRDefault="0067649C" w:rsidP="0055260A">
            <w:pPr>
              <w:pStyle w:val="TF-TEXTOQUADRO"/>
              <w:jc w:val="center"/>
              <w:rPr>
                <w:lang w:val="en-US"/>
              </w:rPr>
            </w:pPr>
            <w:r w:rsidRPr="005D64D6">
              <w:rPr>
                <w:lang w:val="en-US"/>
              </w:rPr>
              <w:t xml:space="preserve">“City of Slums” / Base </w:t>
            </w:r>
            <w:proofErr w:type="spellStart"/>
            <w:r w:rsidRPr="005D64D6">
              <w:rPr>
                <w:lang w:val="en-US"/>
              </w:rPr>
              <w:t>própria</w:t>
            </w:r>
            <w:proofErr w:type="spellEnd"/>
          </w:p>
        </w:tc>
        <w:tc>
          <w:tcPr>
            <w:tcW w:w="1746" w:type="dxa"/>
            <w:shd w:val="clear" w:color="auto" w:fill="auto"/>
            <w:vAlign w:val="center"/>
          </w:tcPr>
          <w:p w14:paraId="7A7ABB2B" w14:textId="77777777" w:rsidR="0067649C" w:rsidRDefault="0067649C" w:rsidP="00AD4675">
            <w:pPr>
              <w:pStyle w:val="TF-TEXTOQUADRO"/>
              <w:jc w:val="center"/>
            </w:pPr>
            <w:r>
              <w:t>Mapa da cidade de Bauru - SP de 1988</w:t>
            </w:r>
          </w:p>
        </w:tc>
        <w:tc>
          <w:tcPr>
            <w:tcW w:w="1747" w:type="dxa"/>
            <w:shd w:val="clear" w:color="auto" w:fill="auto"/>
            <w:vAlign w:val="center"/>
          </w:tcPr>
          <w:p w14:paraId="516B5848" w14:textId="77777777" w:rsidR="0067649C" w:rsidRDefault="0067649C" w:rsidP="00AD4675">
            <w:pPr>
              <w:pStyle w:val="TF-TEXTOQUADRO"/>
              <w:jc w:val="center"/>
            </w:pPr>
            <w:r>
              <w:t>Não utilizou/não informou</w:t>
            </w:r>
          </w:p>
        </w:tc>
      </w:tr>
      <w:tr w:rsidR="0067649C" w14:paraId="48C85DE4" w14:textId="77777777" w:rsidTr="00AD4675">
        <w:tc>
          <w:tcPr>
            <w:tcW w:w="3828" w:type="dxa"/>
            <w:shd w:val="clear" w:color="auto" w:fill="auto"/>
            <w:vAlign w:val="center"/>
          </w:tcPr>
          <w:p w14:paraId="4AB411E0" w14:textId="77777777" w:rsidR="0067649C" w:rsidRDefault="0067649C" w:rsidP="00AD4675">
            <w:pPr>
              <w:pStyle w:val="TF-TEXTOQUADRO"/>
            </w:pPr>
            <w:r>
              <w:t>Cenários testados</w:t>
            </w:r>
          </w:p>
        </w:tc>
        <w:tc>
          <w:tcPr>
            <w:tcW w:w="1746" w:type="dxa"/>
            <w:shd w:val="clear" w:color="auto" w:fill="auto"/>
            <w:vAlign w:val="center"/>
          </w:tcPr>
          <w:p w14:paraId="791EAA7E" w14:textId="77777777" w:rsidR="0067649C" w:rsidRDefault="0067649C"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287FA819" w14:textId="77777777" w:rsidR="0067649C" w:rsidRDefault="0067649C" w:rsidP="00AD4675">
            <w:pPr>
              <w:pStyle w:val="TF-TEXTOQUADRO"/>
              <w:jc w:val="center"/>
            </w:pPr>
            <w:r>
              <w:t>Evolução urbana de Bauru – SP de 1979 a 1988</w:t>
            </w:r>
          </w:p>
        </w:tc>
        <w:tc>
          <w:tcPr>
            <w:tcW w:w="1747" w:type="dxa"/>
            <w:shd w:val="clear" w:color="auto" w:fill="auto"/>
            <w:vAlign w:val="center"/>
          </w:tcPr>
          <w:p w14:paraId="44609887" w14:textId="77777777" w:rsidR="0067649C" w:rsidRDefault="0067649C" w:rsidP="00AD4675">
            <w:pPr>
              <w:pStyle w:val="TF-TEXTOQUADRO"/>
              <w:jc w:val="center"/>
            </w:pPr>
            <w:r>
              <w:t>Não testou/não informou</w:t>
            </w:r>
          </w:p>
        </w:tc>
      </w:tr>
      <w:tr w:rsidR="0067649C" w14:paraId="2D8D4DDE" w14:textId="77777777" w:rsidTr="00AD4675">
        <w:tc>
          <w:tcPr>
            <w:tcW w:w="3828" w:type="dxa"/>
            <w:shd w:val="clear" w:color="auto" w:fill="auto"/>
            <w:vAlign w:val="center"/>
          </w:tcPr>
          <w:p w14:paraId="49C6CE6B" w14:textId="77777777" w:rsidR="0067649C" w:rsidRDefault="0067649C" w:rsidP="00AD4675">
            <w:pPr>
              <w:pStyle w:val="TF-TEXTOQUADRO"/>
            </w:pPr>
            <w:r>
              <w:t>Forma de interação dos agentes</w:t>
            </w:r>
          </w:p>
        </w:tc>
        <w:tc>
          <w:tcPr>
            <w:tcW w:w="1746" w:type="dxa"/>
            <w:shd w:val="clear" w:color="auto" w:fill="auto"/>
            <w:vAlign w:val="center"/>
          </w:tcPr>
          <w:p w14:paraId="6AE9A97F" w14:textId="77777777" w:rsidR="0067649C" w:rsidRDefault="0067649C" w:rsidP="00AD4675">
            <w:pPr>
              <w:pStyle w:val="TF-TEXTOQUADRO"/>
              <w:jc w:val="center"/>
            </w:pPr>
            <w:r>
              <w:t xml:space="preserve">Baseado no ZMAS </w:t>
            </w:r>
          </w:p>
        </w:tc>
        <w:tc>
          <w:tcPr>
            <w:tcW w:w="1746" w:type="dxa"/>
            <w:shd w:val="clear" w:color="auto" w:fill="auto"/>
            <w:vAlign w:val="center"/>
          </w:tcPr>
          <w:p w14:paraId="21186A0B" w14:textId="77777777" w:rsidR="0067649C" w:rsidRDefault="0067649C" w:rsidP="00AD4675">
            <w:pPr>
              <w:pStyle w:val="TF-TEXTOQUADRO"/>
              <w:jc w:val="center"/>
            </w:pPr>
            <w:r>
              <w:t>Forma de forças</w:t>
            </w:r>
          </w:p>
        </w:tc>
        <w:tc>
          <w:tcPr>
            <w:tcW w:w="1747" w:type="dxa"/>
            <w:shd w:val="clear" w:color="auto" w:fill="auto"/>
            <w:vAlign w:val="center"/>
          </w:tcPr>
          <w:p w14:paraId="40A8FA0B" w14:textId="77777777" w:rsidR="0067649C" w:rsidRDefault="0067649C" w:rsidP="00AD4675">
            <w:pPr>
              <w:pStyle w:val="TF-TEXTOQUADRO"/>
              <w:jc w:val="center"/>
            </w:pPr>
            <w:r>
              <w:t>Intenções</w:t>
            </w:r>
          </w:p>
        </w:tc>
      </w:tr>
      <w:tr w:rsidR="0067649C" w14:paraId="4992063B" w14:textId="77777777" w:rsidTr="00AD4675">
        <w:tc>
          <w:tcPr>
            <w:tcW w:w="3828" w:type="dxa"/>
            <w:shd w:val="clear" w:color="auto" w:fill="auto"/>
            <w:vAlign w:val="center"/>
          </w:tcPr>
          <w:p w14:paraId="20F0F745" w14:textId="77777777" w:rsidR="0067649C" w:rsidRDefault="0067649C" w:rsidP="00AD4675">
            <w:pPr>
              <w:pStyle w:val="TF-TEXTOQUADRO"/>
            </w:pPr>
            <w:r>
              <w:t>Período de calibragem</w:t>
            </w:r>
          </w:p>
        </w:tc>
        <w:tc>
          <w:tcPr>
            <w:tcW w:w="1746" w:type="dxa"/>
            <w:shd w:val="clear" w:color="auto" w:fill="auto"/>
            <w:vAlign w:val="center"/>
          </w:tcPr>
          <w:p w14:paraId="574ADFB1" w14:textId="77777777" w:rsidR="0067649C" w:rsidRDefault="0067649C" w:rsidP="00AD4675">
            <w:pPr>
              <w:pStyle w:val="TF-TEXTOQUADRO"/>
              <w:jc w:val="center"/>
            </w:pPr>
            <w:r>
              <w:t>Não calibrou/não informou</w:t>
            </w:r>
          </w:p>
        </w:tc>
        <w:tc>
          <w:tcPr>
            <w:tcW w:w="1746" w:type="dxa"/>
            <w:shd w:val="clear" w:color="auto" w:fill="auto"/>
            <w:vAlign w:val="center"/>
          </w:tcPr>
          <w:p w14:paraId="6E746A08" w14:textId="77777777" w:rsidR="0067649C" w:rsidRDefault="0067649C" w:rsidP="00AD4675">
            <w:pPr>
              <w:pStyle w:val="TF-TEXTOQUADRO"/>
              <w:jc w:val="center"/>
            </w:pPr>
            <w:r>
              <w:t>50 repetições</w:t>
            </w:r>
          </w:p>
        </w:tc>
        <w:tc>
          <w:tcPr>
            <w:tcW w:w="1747" w:type="dxa"/>
            <w:shd w:val="clear" w:color="auto" w:fill="auto"/>
            <w:vAlign w:val="center"/>
          </w:tcPr>
          <w:p w14:paraId="0314A1DB" w14:textId="77777777" w:rsidR="0067649C" w:rsidRDefault="0067649C" w:rsidP="00AD4675">
            <w:pPr>
              <w:pStyle w:val="TF-TEXTOQUADRO"/>
              <w:jc w:val="center"/>
            </w:pPr>
            <w:r>
              <w:t>Não calibrou/não informou</w:t>
            </w:r>
          </w:p>
        </w:tc>
      </w:tr>
      <w:tr w:rsidR="0067649C" w14:paraId="2C79BCA5" w14:textId="77777777" w:rsidTr="00AD4675">
        <w:tc>
          <w:tcPr>
            <w:tcW w:w="3828" w:type="dxa"/>
            <w:shd w:val="clear" w:color="auto" w:fill="auto"/>
            <w:vAlign w:val="center"/>
          </w:tcPr>
          <w:p w14:paraId="0205DDB5" w14:textId="77777777" w:rsidR="0067649C" w:rsidRDefault="0067649C" w:rsidP="00AD4675">
            <w:pPr>
              <w:pStyle w:val="TF-TEXTOQUADRO"/>
            </w:pPr>
            <w:r>
              <w:t>Quais dados externos foram utilizados para fazer a calibragem</w:t>
            </w:r>
          </w:p>
        </w:tc>
        <w:tc>
          <w:tcPr>
            <w:tcW w:w="1746" w:type="dxa"/>
            <w:shd w:val="clear" w:color="auto" w:fill="auto"/>
            <w:vAlign w:val="center"/>
          </w:tcPr>
          <w:p w14:paraId="36170BD2" w14:textId="77777777" w:rsidR="0067649C" w:rsidRDefault="0067649C" w:rsidP="00AD4675">
            <w:pPr>
              <w:pStyle w:val="TF-TEXTOQUADRO"/>
              <w:jc w:val="center"/>
            </w:pPr>
            <w:r>
              <w:t>Não calibrou/não informou</w:t>
            </w:r>
          </w:p>
        </w:tc>
        <w:tc>
          <w:tcPr>
            <w:tcW w:w="1746" w:type="dxa"/>
            <w:shd w:val="clear" w:color="auto" w:fill="auto"/>
            <w:vAlign w:val="center"/>
          </w:tcPr>
          <w:p w14:paraId="2D2D516E" w14:textId="77777777" w:rsidR="0067649C" w:rsidRDefault="0067649C" w:rsidP="00AD4675">
            <w:pPr>
              <w:pStyle w:val="TF-TEXTOQUADRO"/>
              <w:jc w:val="center"/>
            </w:pPr>
            <w:r>
              <w:t>Mapa da cidade de Bauru - SP de 1979 e 1988</w:t>
            </w:r>
          </w:p>
        </w:tc>
        <w:tc>
          <w:tcPr>
            <w:tcW w:w="1747" w:type="dxa"/>
            <w:shd w:val="clear" w:color="auto" w:fill="auto"/>
            <w:vAlign w:val="center"/>
          </w:tcPr>
          <w:p w14:paraId="3E99C725" w14:textId="77777777" w:rsidR="0067649C" w:rsidRDefault="0067649C" w:rsidP="00AD4675">
            <w:pPr>
              <w:pStyle w:val="TF-TEXTOQUADRO"/>
              <w:jc w:val="center"/>
            </w:pPr>
            <w:r>
              <w:t>Não calibrou/não informou</w:t>
            </w:r>
          </w:p>
        </w:tc>
      </w:tr>
      <w:tr w:rsidR="0067649C" w14:paraId="2A52273A" w14:textId="77777777" w:rsidTr="00AD4675">
        <w:tc>
          <w:tcPr>
            <w:tcW w:w="3828" w:type="dxa"/>
            <w:shd w:val="clear" w:color="auto" w:fill="auto"/>
            <w:vAlign w:val="center"/>
          </w:tcPr>
          <w:p w14:paraId="5546D67D" w14:textId="77777777" w:rsidR="0067649C" w:rsidRDefault="0067649C" w:rsidP="00AD4675">
            <w:pPr>
              <w:pStyle w:val="TF-TEXTOQUADRO"/>
            </w:pPr>
            <w:r>
              <w:t>Quantidade de repetições por simulação</w:t>
            </w:r>
          </w:p>
        </w:tc>
        <w:tc>
          <w:tcPr>
            <w:tcW w:w="1746" w:type="dxa"/>
            <w:shd w:val="clear" w:color="auto" w:fill="auto"/>
            <w:vAlign w:val="center"/>
          </w:tcPr>
          <w:p w14:paraId="199F5D5E" w14:textId="77777777" w:rsidR="0067649C" w:rsidRDefault="0067649C" w:rsidP="00AD4675">
            <w:pPr>
              <w:pStyle w:val="TF-TEXTOQUADRO"/>
              <w:jc w:val="center"/>
            </w:pPr>
            <w:r>
              <w:t>126, 85, 115 e 39</w:t>
            </w:r>
          </w:p>
        </w:tc>
        <w:tc>
          <w:tcPr>
            <w:tcW w:w="1746" w:type="dxa"/>
            <w:shd w:val="clear" w:color="auto" w:fill="auto"/>
            <w:vAlign w:val="center"/>
          </w:tcPr>
          <w:p w14:paraId="11CD9E77" w14:textId="77777777" w:rsidR="0067649C" w:rsidRDefault="0067649C" w:rsidP="00AD4675">
            <w:pPr>
              <w:pStyle w:val="TF-TEXTOQUADRO"/>
              <w:jc w:val="center"/>
            </w:pPr>
            <w:r>
              <w:t>Não informou</w:t>
            </w:r>
          </w:p>
        </w:tc>
        <w:tc>
          <w:tcPr>
            <w:tcW w:w="1747" w:type="dxa"/>
            <w:shd w:val="clear" w:color="auto" w:fill="auto"/>
            <w:vAlign w:val="center"/>
          </w:tcPr>
          <w:p w14:paraId="1845015E" w14:textId="77777777" w:rsidR="0067649C" w:rsidRDefault="0067649C" w:rsidP="00AD4675">
            <w:pPr>
              <w:pStyle w:val="TF-TEXTOQUADRO"/>
              <w:jc w:val="center"/>
            </w:pPr>
            <w:r>
              <w:t>Não informou</w:t>
            </w:r>
          </w:p>
        </w:tc>
      </w:tr>
    </w:tbl>
    <w:p w14:paraId="2CB798C4" w14:textId="77777777" w:rsidR="0067649C" w:rsidRPr="0075781C" w:rsidRDefault="0067649C" w:rsidP="000F6201">
      <w:pPr>
        <w:pStyle w:val="TF-FONTE"/>
      </w:pPr>
      <w:r>
        <w:t>Fonte: elaborado pelo autor.</w:t>
      </w:r>
    </w:p>
    <w:p w14:paraId="1A6C4FA0" w14:textId="77777777" w:rsidR="0067649C" w:rsidRDefault="0067649C" w:rsidP="00FB7E7E">
      <w:pPr>
        <w:pStyle w:val="TF-TEXTO"/>
      </w:pPr>
      <w:r>
        <w:t xml:space="preserve">A partir do </w:t>
      </w:r>
      <w:r>
        <w:fldChar w:fldCharType="begin"/>
      </w:r>
      <w:r>
        <w:instrText xml:space="preserve"> REF _Ref52025161 \h </w:instrText>
      </w:r>
      <w:r>
        <w:fldChar w:fldCharType="separate"/>
      </w:r>
      <w:r>
        <w:t xml:space="preserve">Quadro </w:t>
      </w:r>
      <w:r>
        <w:rPr>
          <w:noProof/>
        </w:rPr>
        <w:t>1</w:t>
      </w:r>
      <w:r>
        <w:fldChar w:fldCharType="end"/>
      </w:r>
      <w:r>
        <w:t xml:space="preserve">, pode-se observar que </w:t>
      </w:r>
      <w:proofErr w:type="spellStart"/>
      <w:r>
        <w:t>Grigoletti</w:t>
      </w:r>
      <w:proofErr w:type="spellEnd"/>
      <w:r>
        <w:t xml:space="preserve"> (2007) teve como objetivo realizar simulações de ambientes completos, desde seu terreno até os agentes que estão agindo nele, o que é bem semelhante com o objetivo de Bastos e Costa (2007), que era simular o desenvolvimento urbano de uma cidade, situação na qual também se torna necessário simular o terreno da cidade e seus agentes. Já </w:t>
      </w:r>
      <w:proofErr w:type="spellStart"/>
      <w:r>
        <w:t>Lom</w:t>
      </w:r>
      <w:proofErr w:type="spellEnd"/>
      <w:r w:rsidRPr="000975BC">
        <w:t xml:space="preserve"> e </w:t>
      </w:r>
      <w:proofErr w:type="spellStart"/>
      <w:r w:rsidRPr="000975BC">
        <w:t>Přiby</w:t>
      </w:r>
      <w:proofErr w:type="spellEnd"/>
      <w:r>
        <w:t xml:space="preserve"> (2017) resolveram focar apenas na parte da modelagem de diferentes agentes de um SMA utilizado para controlar uma cidade inteligente, optando assim por não realizar testes a partir dos modelos desenvolvidos.</w:t>
      </w:r>
    </w:p>
    <w:p w14:paraId="48377E59" w14:textId="77777777" w:rsidR="0067649C" w:rsidRDefault="0067649C" w:rsidP="00D904F4">
      <w:pPr>
        <w:pStyle w:val="TF-TEXTO"/>
      </w:pPr>
      <w:r>
        <w:t xml:space="preserve">Quanto à arquitetura de modelagem dos </w:t>
      </w:r>
      <w:proofErr w:type="spellStart"/>
      <w:r>
        <w:t>SMAs</w:t>
      </w:r>
      <w:proofErr w:type="spellEnd"/>
      <w:r>
        <w:t xml:space="preserve">, </w:t>
      </w:r>
      <w:proofErr w:type="spellStart"/>
      <w:r>
        <w:t>Grigoletti</w:t>
      </w:r>
      <w:proofErr w:type="spellEnd"/>
      <w:r>
        <w:t xml:space="preserve"> (2007) utilizou uma arquitetura própria, que foi extraída a partir da pesquisa de diferentes softwares que utilizavam </w:t>
      </w:r>
      <w:proofErr w:type="spellStart"/>
      <w:r>
        <w:t>SMAs</w:t>
      </w:r>
      <w:proofErr w:type="spellEnd"/>
      <w:r>
        <w:t xml:space="preserve">. Bastos e Costa (2007) em contrapartida resolveram utilizar a arquitetura PACO, que consiste em determinar a priori quais são as ações que cada agente do SMA irá tomar baseado em seu conhecimento dos demais elementos independentes que estão ao seu alcance, o que permitiu aos autores terem um objetivo claro em mente de como seria a modelagem de seus agentes. Já </w:t>
      </w:r>
      <w:proofErr w:type="spellStart"/>
      <w:r>
        <w:t>Lom</w:t>
      </w:r>
      <w:proofErr w:type="spellEnd"/>
      <w:r w:rsidRPr="000975BC">
        <w:t xml:space="preserve"> e </w:t>
      </w:r>
      <w:proofErr w:type="spellStart"/>
      <w:r w:rsidRPr="000975BC">
        <w:t>Přiby</w:t>
      </w:r>
      <w:proofErr w:type="spellEnd"/>
      <w:r>
        <w:t xml:space="preserve"> (2017) optaram pela BDI, uma modelagem mais atual e completa, que permite aos agentes terem acesso a múltiplos recursos ao mesmo tempo, bem como realizar diferentes tarefas baseado nos recursos ao seu alcance e os objetivos que o agente pretende cumprir, o que acaba encaixando como uma luva em </w:t>
      </w:r>
      <w:proofErr w:type="spellStart"/>
      <w:r>
        <w:t>SMAs</w:t>
      </w:r>
      <w:proofErr w:type="spellEnd"/>
      <w:r>
        <w:t xml:space="preserve"> que se utilizarão de agentes mais complexos e que podem exercer múltiplas funções.</w:t>
      </w:r>
    </w:p>
    <w:p w14:paraId="13F6F247" w14:textId="77777777" w:rsidR="0067649C" w:rsidRDefault="0067649C" w:rsidP="00FB7E7E">
      <w:pPr>
        <w:pStyle w:val="TF-TEXTO"/>
      </w:pPr>
      <w:r>
        <w:lastRenderedPageBreak/>
        <w:t xml:space="preserve">Em relação as simulações realizadas pelos autores, é possível perceber uma grande diferença entre </w:t>
      </w:r>
      <w:proofErr w:type="spellStart"/>
      <w:r>
        <w:t>Grigoletti</w:t>
      </w:r>
      <w:proofErr w:type="spellEnd"/>
      <w:r>
        <w:t xml:space="preserve"> (2007) e Bastos e Costa (2007), pois enquanto </w:t>
      </w:r>
      <w:proofErr w:type="spellStart"/>
      <w:r>
        <w:t>Grigoletti</w:t>
      </w:r>
      <w:proofErr w:type="spellEnd"/>
      <w:r>
        <w:t xml:space="preserve"> (2007) resolveu criar mapas próprios, se basear em expectativas próprias para realizar a verificação de resultados na maioria de suas simulações, Bastos e Costa (2007) optaram por utilizar como base um mapa real do ano de 1979 da cidade de Bauru – SP e comparar os resultados de suas simulações com o mapa de 1988, permitindo que eles obtivessem um percentual de acurácia ao final de suas simulações, trazendo assim uma maior credibilidade para seus resultados.</w:t>
      </w:r>
    </w:p>
    <w:p w14:paraId="03B94E63" w14:textId="77777777" w:rsidR="0067649C" w:rsidRDefault="0067649C" w:rsidP="00FB7E7E">
      <w:pPr>
        <w:pStyle w:val="TF-TEXTO"/>
      </w:pPr>
      <w:r>
        <w:t xml:space="preserve">Também é possível verificar que todos os autores optaram por formas diferentes de interação dos agentes, </w:t>
      </w:r>
      <w:proofErr w:type="spellStart"/>
      <w:r>
        <w:t>Grigoletti</w:t>
      </w:r>
      <w:proofErr w:type="spellEnd"/>
      <w:r>
        <w:t xml:space="preserve"> (2007) optou por uma interação baseada no ZMAS, sob a prerrogativa dessa ferramenta seguir o padrão FIPA de comunicações entre agentes. Já Bastos e Costa (2007) se utilizaram de interações por meio de forças, afirmando que esse método obrigaria os agentes a se deslocarem pelo ambiente no qual estão inseridos. Por fim, </w:t>
      </w:r>
      <w:proofErr w:type="spellStart"/>
      <w:r>
        <w:t>Lom</w:t>
      </w:r>
      <w:proofErr w:type="spellEnd"/>
      <w:r w:rsidRPr="000975BC">
        <w:t xml:space="preserve"> e </w:t>
      </w:r>
      <w:proofErr w:type="spellStart"/>
      <w:r w:rsidRPr="000975BC">
        <w:t>Přiby</w:t>
      </w:r>
      <w:proofErr w:type="spellEnd"/>
      <w:r>
        <w:t xml:space="preserve"> (2017) apenas precisaram seguir a arquitetura de modelagem pela qual eles optaram, já que a arquitetura BDI assume que as interações entre agentes são realizadas através das intenções deles, ou seja, aquilo que eles pretendem e irão fazer sob determinadas circunstâncias.</w:t>
      </w:r>
    </w:p>
    <w:p w14:paraId="7700CF1A" w14:textId="77777777" w:rsidR="0067649C" w:rsidRDefault="0067649C" w:rsidP="00FB7E7E">
      <w:pPr>
        <w:pStyle w:val="TF-TEXTO"/>
      </w:pPr>
      <w:r>
        <w:t xml:space="preserve">É possível perceber que os trabalhos correlatos se utilizaram de técnicas variadas para o desenvolvimento de </w:t>
      </w:r>
      <w:proofErr w:type="spellStart"/>
      <w:r>
        <w:t>SMAs</w:t>
      </w:r>
      <w:proofErr w:type="spellEnd"/>
      <w:r>
        <w:t xml:space="preserve">, baseado nos julgamentos de cada autor de que arquitetura, linguagem, forma de interação entre agentes e cenários de teste mais correspondessem aos seus objetivos. No trabalho proposto, têm-se como objetivo disponibilizar um </w:t>
      </w:r>
      <w:commentRangeStart w:id="128"/>
      <w:r>
        <w:t xml:space="preserve">artefato computacional </w:t>
      </w:r>
      <w:commentRangeEnd w:id="128"/>
      <w:r>
        <w:rPr>
          <w:rStyle w:val="Refdecomentrio"/>
        </w:rPr>
        <w:commentReference w:id="128"/>
      </w:r>
      <w:r>
        <w:t>que possa simular o desenvolvimento de cidades baseado em seus mapas, na qual o usuário poderá utilizar uma modelagem pré-definida padrão ou então optar por modelar seus próprios agentes conforme desejar, seguindo a arquitetura BDI.</w:t>
      </w:r>
    </w:p>
    <w:p w14:paraId="75161FEA" w14:textId="77777777" w:rsidR="0067649C" w:rsidRDefault="0067649C" w:rsidP="00EC7F99">
      <w:pPr>
        <w:pStyle w:val="TF-TEXTO"/>
      </w:pPr>
      <w:r>
        <w:t xml:space="preserve">Diante deste cenário, este trabalho torna-se relevante pois desenvolverá um </w:t>
      </w:r>
      <w:commentRangeStart w:id="129"/>
      <w:r>
        <w:t xml:space="preserve">artefato computacional </w:t>
      </w:r>
      <w:commentRangeEnd w:id="129"/>
      <w:r>
        <w:rPr>
          <w:rStyle w:val="Refdecomentrio"/>
        </w:rPr>
        <w:commentReference w:id="129"/>
      </w:r>
      <w:r>
        <w:t xml:space="preserve">para simular o crescimento da cidade Blumenau utilizando </w:t>
      </w:r>
      <w:proofErr w:type="spellStart"/>
      <w:r>
        <w:t>SMAs</w:t>
      </w:r>
      <w:proofErr w:type="spellEnd"/>
      <w:r>
        <w:t xml:space="preserve">. Serão modelados agentes com características oriundas dos perfis socioeconômicos disponibilizados pelo </w:t>
      </w:r>
      <w:r w:rsidRPr="00FF73C5">
        <w:t>Instituto Brasileiro de Geografia e Estatística</w:t>
      </w:r>
      <w:r>
        <w:t xml:space="preserve"> (IBGE). Além disso, também serão disponibilizados agentes pré-definidos, seguindo a arquitetura crença-desejo-intenção. A partir dessa estrutura, será possível realizar calibragens, para ter uma noção de quão próximo o </w:t>
      </w:r>
      <w:commentRangeStart w:id="130"/>
      <w:r>
        <w:t>artefato</w:t>
      </w:r>
      <w:commentRangeEnd w:id="130"/>
      <w:r>
        <w:rPr>
          <w:rStyle w:val="Refdecomentrio"/>
        </w:rPr>
        <w:commentReference w:id="130"/>
      </w:r>
      <w:r>
        <w:t xml:space="preserve"> está da realidade e, consecutivamente, realizar simulações de desenvolvimento futuros da cidade, facilitando assim o entendimento e desenvolvimento urbano, evitando atos desnecessários ou baseados em suposições sem fundos concretos. Ressalta-se que esse trabalho será o primeiro a utilizar a cidade de Blumenau como cenário de simulação via Sistemas </w:t>
      </w:r>
      <w:proofErr w:type="spellStart"/>
      <w:r>
        <w:t>Multiagentes</w:t>
      </w:r>
      <w:proofErr w:type="spellEnd"/>
      <w:r>
        <w:t>. Além disso, ele também mostra-se complexo por conta da modelagem em si, assim como pela utilização de informações que visam representar de forma fidedigna a população da cidade.</w:t>
      </w:r>
    </w:p>
    <w:p w14:paraId="6CD33D6E" w14:textId="77777777" w:rsidR="0067649C" w:rsidRDefault="0067649C" w:rsidP="00E638A0">
      <w:pPr>
        <w:pStyle w:val="Ttulo2"/>
      </w:pPr>
      <w:r>
        <w:t>REQUISITOS PRINCIPAIS DO PROBLEMA A SER TRABALHADO</w:t>
      </w:r>
    </w:p>
    <w:p w14:paraId="7EE894AD" w14:textId="77777777" w:rsidR="0067649C" w:rsidRDefault="0067649C" w:rsidP="00451B94">
      <w:pPr>
        <w:pStyle w:val="TF-TEXTO"/>
      </w:pPr>
      <w:r>
        <w:t xml:space="preserve">O </w:t>
      </w:r>
      <w:commentRangeStart w:id="131"/>
      <w:r>
        <w:t xml:space="preserve">artefato computacional </w:t>
      </w:r>
      <w:commentRangeEnd w:id="131"/>
      <w:r>
        <w:rPr>
          <w:rStyle w:val="Refdecomentrio"/>
        </w:rPr>
        <w:commentReference w:id="131"/>
      </w:r>
      <w:r>
        <w:t>a ser desenvolvido deverá:</w:t>
      </w:r>
    </w:p>
    <w:p w14:paraId="3B9CAA75" w14:textId="77777777" w:rsidR="0067649C" w:rsidRPr="00FF73C5" w:rsidRDefault="0067649C" w:rsidP="0067649C">
      <w:pPr>
        <w:pStyle w:val="TF-ALNEA"/>
        <w:numPr>
          <w:ilvl w:val="0"/>
          <w:numId w:val="4"/>
        </w:numPr>
      </w:pPr>
      <w:r w:rsidRPr="00FF73C5">
        <w:t xml:space="preserve">permitir a utilização de mapas da cidade como cenário </w:t>
      </w:r>
      <w:r>
        <w:t xml:space="preserve">de simulação </w:t>
      </w:r>
      <w:r w:rsidRPr="00FF73C5">
        <w:t>(Requisito Funcional – RF);</w:t>
      </w:r>
    </w:p>
    <w:p w14:paraId="04441CDB" w14:textId="77777777" w:rsidR="0067649C" w:rsidRPr="00FF73C5" w:rsidRDefault="0067649C" w:rsidP="00FF73C5">
      <w:pPr>
        <w:pStyle w:val="TF-ALNEA"/>
      </w:pPr>
      <w:r w:rsidRPr="00FF73C5">
        <w:t>permitir a definição de densidade demográfica por região no mapa (RF);</w:t>
      </w:r>
    </w:p>
    <w:p w14:paraId="4413A293" w14:textId="77777777" w:rsidR="0067649C" w:rsidRPr="00FF73C5" w:rsidRDefault="0067649C" w:rsidP="00FF73C5">
      <w:pPr>
        <w:pStyle w:val="TF-ALNEA"/>
      </w:pPr>
      <w:r w:rsidRPr="00FF73C5">
        <w:t>fornecer uma série de agentes pré-existente (RF);</w:t>
      </w:r>
    </w:p>
    <w:p w14:paraId="4050B0E7" w14:textId="77777777" w:rsidR="0067649C" w:rsidRPr="00FF73C5" w:rsidRDefault="0067649C" w:rsidP="00FF73C5">
      <w:pPr>
        <w:pStyle w:val="TF-ALNEA"/>
      </w:pPr>
      <w:r w:rsidRPr="00FF73C5">
        <w:t>permitir a adição de eventos aleatórios ou mesmo pré-determinados pelo usuário na simulação (RF);</w:t>
      </w:r>
    </w:p>
    <w:p w14:paraId="729F5D0A" w14:textId="77777777" w:rsidR="0067649C" w:rsidRPr="00FF73C5" w:rsidRDefault="0067649C" w:rsidP="00FF73C5">
      <w:pPr>
        <w:pStyle w:val="TF-ALNEA"/>
      </w:pPr>
      <w:r w:rsidRPr="00FF73C5">
        <w:t>permitir a adição de novas características aos agentes a partir das atualizações socioeconômicas oriundos do IBGE (RF)</w:t>
      </w:r>
      <w:r>
        <w:t>;</w:t>
      </w:r>
    </w:p>
    <w:p w14:paraId="66C141A4" w14:textId="77777777" w:rsidR="0067649C" w:rsidRPr="00FF73C5" w:rsidRDefault="0067649C" w:rsidP="00FF73C5">
      <w:pPr>
        <w:pStyle w:val="TF-ALNEA"/>
      </w:pPr>
      <w:r w:rsidRPr="00FF73C5">
        <w:t>realizar a simulação de desenvolvimento urbano da cidade a partir da arquitetura BDI (RF);</w:t>
      </w:r>
    </w:p>
    <w:p w14:paraId="1F0017E8" w14:textId="77777777" w:rsidR="0067649C" w:rsidRPr="00FF73C5" w:rsidRDefault="0067649C" w:rsidP="00FF73C5">
      <w:pPr>
        <w:pStyle w:val="TF-ALNEA"/>
        <w:rPr>
          <w:rStyle w:val="fontstyle01"/>
        </w:rPr>
      </w:pPr>
      <w:r w:rsidRPr="00FF73C5">
        <w:t>informar a acurácia</w:t>
      </w:r>
      <w:r w:rsidRPr="00FF73C5">
        <w:rPr>
          <w:rStyle w:val="fontstyle01"/>
        </w:rPr>
        <w:t xml:space="preserve"> e disponibilizar gráficos e informações do comportamento da simulação (RF);</w:t>
      </w:r>
    </w:p>
    <w:p w14:paraId="61A1E543" w14:textId="77777777" w:rsidR="0067649C" w:rsidRPr="00FF73C5" w:rsidRDefault="0067649C" w:rsidP="00FF73C5">
      <w:pPr>
        <w:pStyle w:val="TF-ALNEA"/>
      </w:pPr>
      <w:r w:rsidRPr="00FF73C5">
        <w:t>permitir a comparação dos resultados a partir de um mapa (RF);</w:t>
      </w:r>
    </w:p>
    <w:p w14:paraId="1AE52E35" w14:textId="77777777" w:rsidR="0067649C" w:rsidRDefault="0067649C" w:rsidP="00FF73C5">
      <w:pPr>
        <w:pStyle w:val="TF-ALNEA"/>
      </w:pPr>
      <w:r w:rsidRPr="00FF73C5">
        <w:t>utilizar o paradigma de programação orientada a agentes (Requisito Não Funcional – RNF)</w:t>
      </w:r>
      <w:r>
        <w:t>;</w:t>
      </w:r>
    </w:p>
    <w:p w14:paraId="652A6C30" w14:textId="77777777" w:rsidR="0067649C" w:rsidRPr="00FF73C5" w:rsidRDefault="0067649C" w:rsidP="0022294B">
      <w:pPr>
        <w:pStyle w:val="TF-ALNEA"/>
      </w:pPr>
      <w:r w:rsidRPr="0071653C">
        <w:t xml:space="preserve">ser desenvolvido na linguagem de programação Python </w:t>
      </w:r>
      <w:r>
        <w:t xml:space="preserve">e na ferramenta </w:t>
      </w:r>
      <w:proofErr w:type="spellStart"/>
      <w:r>
        <w:t>NetLogo</w:t>
      </w:r>
      <w:proofErr w:type="spellEnd"/>
      <w:r>
        <w:t xml:space="preserve"> </w:t>
      </w:r>
      <w:r w:rsidRPr="0071653C">
        <w:t>(RNF)</w:t>
      </w:r>
      <w:r>
        <w:t>.</w:t>
      </w:r>
    </w:p>
    <w:p w14:paraId="27854B79" w14:textId="77777777" w:rsidR="0067649C" w:rsidRDefault="0067649C" w:rsidP="00E638A0">
      <w:pPr>
        <w:pStyle w:val="Ttulo2"/>
      </w:pPr>
      <w:r>
        <w:t>METODOLOGIA</w:t>
      </w:r>
    </w:p>
    <w:p w14:paraId="3FAD3939" w14:textId="77777777" w:rsidR="0067649C" w:rsidRPr="007E0D87" w:rsidRDefault="0067649C" w:rsidP="00451B94">
      <w:pPr>
        <w:pStyle w:val="TF-TEXTO"/>
      </w:pPr>
      <w:r w:rsidRPr="007E0D87">
        <w:t>O trabalho será desenvolvido observando as seguintes etapas:</w:t>
      </w:r>
    </w:p>
    <w:p w14:paraId="7379187F" w14:textId="77777777" w:rsidR="0067649C" w:rsidRDefault="0067649C" w:rsidP="0067649C">
      <w:pPr>
        <w:pStyle w:val="TF-ALNEA"/>
        <w:numPr>
          <w:ilvl w:val="0"/>
          <w:numId w:val="4"/>
        </w:numPr>
      </w:pPr>
      <w:r>
        <w:t xml:space="preserve">levantamento bibliográfico: escolher trabalhos correlatos e entender os assuntos relacionados à desenvolvimento urbano e </w:t>
      </w:r>
      <w:proofErr w:type="spellStart"/>
      <w:r>
        <w:t>SMAs</w:t>
      </w:r>
      <w:proofErr w:type="spellEnd"/>
      <w:r>
        <w:t>;</w:t>
      </w:r>
    </w:p>
    <w:p w14:paraId="07ADA358" w14:textId="77777777" w:rsidR="0067649C" w:rsidRPr="00AB2F90" w:rsidRDefault="0067649C" w:rsidP="0067649C">
      <w:pPr>
        <w:pStyle w:val="TF-ALNEA"/>
        <w:numPr>
          <w:ilvl w:val="0"/>
          <w:numId w:val="4"/>
        </w:numPr>
      </w:pPr>
      <w:r w:rsidRPr="00AB2F90">
        <w:t>busca por base de dados: pesquisar por uma base de dados que permita a realização de comparações entre o estado inicial e o objetivo final</w:t>
      </w:r>
      <w:r>
        <w:t xml:space="preserve"> (mapas e informações socioeconômicas)</w:t>
      </w:r>
      <w:r w:rsidRPr="00AB2F90">
        <w:t>;</w:t>
      </w:r>
    </w:p>
    <w:p w14:paraId="2B602D54" w14:textId="77777777" w:rsidR="0067649C" w:rsidRPr="00AB2F90" w:rsidRDefault="0067649C" w:rsidP="00AB2F90">
      <w:pPr>
        <w:pStyle w:val="TF-ALNEA"/>
      </w:pPr>
      <w:r w:rsidRPr="00AB2F90">
        <w:t xml:space="preserve">definição do cenário de simulação: identificar os aspectos relevantes (estado global, dinâmicas </w:t>
      </w:r>
      <w:r w:rsidRPr="00AB2F90">
        <w:lastRenderedPageBreak/>
        <w:t>globais/ entidades locais) que representem o ambiente dos agentes;</w:t>
      </w:r>
    </w:p>
    <w:p w14:paraId="23B7B87F" w14:textId="77777777" w:rsidR="0067649C" w:rsidRPr="00AB2F90" w:rsidRDefault="0067649C" w:rsidP="00AB2F90">
      <w:pPr>
        <w:pStyle w:val="TF-ALNEA"/>
      </w:pPr>
      <w:r w:rsidRPr="00B76A58">
        <w:t>definição de parâmetros iniciais</w:t>
      </w:r>
      <w:r w:rsidRPr="00AB2F90">
        <w:t>: determinar as informações do ambiente, as quais devem ser fornecidas aos agentes para que estes possam selecionar as ações a serem praticadas;</w:t>
      </w:r>
    </w:p>
    <w:p w14:paraId="5A2DB6D4" w14:textId="77777777" w:rsidR="0067649C" w:rsidRPr="00AB2F90" w:rsidRDefault="0067649C" w:rsidP="00AB2F90">
      <w:pPr>
        <w:pStyle w:val="TF-ALNEA"/>
      </w:pPr>
      <w:r w:rsidRPr="00AB2F90">
        <w:t>modelagem do</w:t>
      </w:r>
      <w:r>
        <w:t>s</w:t>
      </w:r>
      <w:r w:rsidRPr="00AB2F90">
        <w:t xml:space="preserve"> agente</w:t>
      </w:r>
      <w:r>
        <w:t>s</w:t>
      </w:r>
      <w:r w:rsidRPr="00AB2F90">
        <w:t>: determinar das ações básicas dos agentes, e suas reações às entidades do ambiente;</w:t>
      </w:r>
    </w:p>
    <w:p w14:paraId="26CBC2ED" w14:textId="77777777" w:rsidR="0067649C" w:rsidRDefault="0067649C" w:rsidP="0067649C">
      <w:pPr>
        <w:pStyle w:val="TF-ALNEA"/>
        <w:numPr>
          <w:ilvl w:val="0"/>
          <w:numId w:val="4"/>
        </w:numPr>
      </w:pPr>
      <w:r>
        <w:t>definição e escolha da arquitetura de agentes: pesquisar</w:t>
      </w:r>
      <w:r w:rsidRPr="009B0D60">
        <w:t xml:space="preserve"> </w:t>
      </w:r>
      <w:r>
        <w:t>a</w:t>
      </w:r>
      <w:r w:rsidRPr="009B0D60">
        <w:t xml:space="preserve">s principais </w:t>
      </w:r>
      <w:r>
        <w:t xml:space="preserve">arquiteturas que possibilitem </w:t>
      </w:r>
      <w:r w:rsidRPr="00B9336F">
        <w:t>explora</w:t>
      </w:r>
      <w:r>
        <w:t xml:space="preserve">r </w:t>
      </w:r>
      <w:r w:rsidRPr="00B9336F">
        <w:t>a</w:t>
      </w:r>
      <w:r>
        <w:t xml:space="preserve"> </w:t>
      </w:r>
      <w:r w:rsidRPr="00B9336F">
        <w:t>conexão</w:t>
      </w:r>
      <w:r>
        <w:t xml:space="preserve"> </w:t>
      </w:r>
      <w:r w:rsidRPr="00B9336F">
        <w:t>entre</w:t>
      </w:r>
      <w:r>
        <w:t xml:space="preserve"> </w:t>
      </w:r>
      <w:r w:rsidRPr="00B9336F">
        <w:t>o comportamento</w:t>
      </w:r>
      <w:r>
        <w:t xml:space="preserve"> </w:t>
      </w:r>
      <w:r w:rsidRPr="00B9336F">
        <w:t>ao</w:t>
      </w:r>
      <w:r>
        <w:t xml:space="preserve"> </w:t>
      </w:r>
      <w:r w:rsidRPr="00B9336F">
        <w:t>nível micro dos indivíduos e os padrões ao nível macro</w:t>
      </w:r>
      <w:r w:rsidRPr="009B0D60">
        <w:t xml:space="preserve">, </w:t>
      </w:r>
      <w:r>
        <w:t>escolhendo o</w:t>
      </w:r>
      <w:r w:rsidRPr="009B0D60">
        <w:t xml:space="preserve"> </w:t>
      </w:r>
      <w:r>
        <w:t>mais adequado</w:t>
      </w:r>
      <w:r w:rsidRPr="009B0D60">
        <w:t xml:space="preserve"> para o </w:t>
      </w:r>
      <w:r w:rsidRPr="00B9336F">
        <w:t>desenvolvimento do trabalho; </w:t>
      </w:r>
    </w:p>
    <w:p w14:paraId="7201C4C1" w14:textId="77777777" w:rsidR="0067649C" w:rsidRDefault="0067649C" w:rsidP="0067649C">
      <w:pPr>
        <w:pStyle w:val="TF-ALNEA"/>
        <w:numPr>
          <w:ilvl w:val="0"/>
          <w:numId w:val="4"/>
        </w:numPr>
      </w:pPr>
      <w:r>
        <w:t xml:space="preserve">implementação: desenvolver </w:t>
      </w:r>
      <w:r w:rsidRPr="009B0D60">
        <w:t>o</w:t>
      </w:r>
      <w:r>
        <w:t xml:space="preserve"> </w:t>
      </w:r>
      <w:commentRangeStart w:id="132"/>
      <w:r>
        <w:t xml:space="preserve">artefato computacional </w:t>
      </w:r>
      <w:commentRangeEnd w:id="132"/>
      <w:r>
        <w:rPr>
          <w:rStyle w:val="Refdecomentrio"/>
        </w:rPr>
        <w:commentReference w:id="132"/>
      </w:r>
      <w:r>
        <w:t xml:space="preserve">de simulação </w:t>
      </w:r>
      <w:proofErr w:type="spellStart"/>
      <w:r>
        <w:t>multiagente</w:t>
      </w:r>
      <w:proofErr w:type="spellEnd"/>
      <w:r>
        <w:t xml:space="preserve"> a partir dos itens (b) até (f), considerando inicialmente a arquitetura BDI, utilizando a linguagem de programação Python e a ferramenta </w:t>
      </w:r>
      <w:proofErr w:type="spellStart"/>
      <w:r>
        <w:t>NetLogo</w:t>
      </w:r>
      <w:proofErr w:type="spellEnd"/>
      <w:r w:rsidRPr="00771C8E">
        <w:t>;</w:t>
      </w:r>
    </w:p>
    <w:p w14:paraId="48E604F7" w14:textId="77777777" w:rsidR="0067649C" w:rsidRDefault="0067649C" w:rsidP="0067649C">
      <w:pPr>
        <w:pStyle w:val="TF-ALNEA"/>
        <w:numPr>
          <w:ilvl w:val="0"/>
          <w:numId w:val="4"/>
        </w:numPr>
      </w:pPr>
      <w:r>
        <w:t xml:space="preserve">validação e calibragem: </w:t>
      </w:r>
      <w:r w:rsidRPr="00090446">
        <w:t>compara</w:t>
      </w:r>
      <w:r>
        <w:t>r</w:t>
      </w:r>
      <w:r w:rsidRPr="00090446">
        <w:t xml:space="preserve"> os resultados </w:t>
      </w:r>
      <w:r>
        <w:t xml:space="preserve">do </w:t>
      </w:r>
      <w:commentRangeStart w:id="133"/>
      <w:r>
        <w:t>artefato computacional</w:t>
      </w:r>
      <w:r w:rsidRPr="00090446">
        <w:t xml:space="preserve"> </w:t>
      </w:r>
      <w:commentRangeEnd w:id="133"/>
      <w:r>
        <w:rPr>
          <w:rStyle w:val="Refdecomentrio"/>
        </w:rPr>
        <w:commentReference w:id="133"/>
      </w:r>
      <w:r w:rsidRPr="00090446">
        <w:t>com os dados coletados</w:t>
      </w:r>
      <w:r>
        <w:t>, reajustando os agentes até que o cenário simulado tenha valores quantitativos correspondentes aos indicadores socioeconômicos atuais. A partir disso, serão realizadas simulações que indiquem o comportamento de crescimento e que elas possam ser levadas em consideração quanto ao planejamento futuro da cidade de Blumenau.</w:t>
      </w:r>
    </w:p>
    <w:p w14:paraId="3B596474" w14:textId="77777777" w:rsidR="0067649C" w:rsidRDefault="0067649C" w:rsidP="00451B94">
      <w:pPr>
        <w:pStyle w:val="TF-TEXTO"/>
      </w:pPr>
      <w:r>
        <w:t xml:space="preserve">As etapas serão realizadas nos períodos relacionados no </w:t>
      </w:r>
      <w:r>
        <w:fldChar w:fldCharType="begin"/>
      </w:r>
      <w:r>
        <w:instrText xml:space="preserve"> REF _Ref84189746 \h </w:instrText>
      </w:r>
      <w:r>
        <w:fldChar w:fldCharType="separate"/>
      </w:r>
      <w:r>
        <w:t xml:space="preserve">Quadro </w:t>
      </w:r>
      <w:r>
        <w:rPr>
          <w:noProof/>
        </w:rPr>
        <w:t>2</w:t>
      </w:r>
      <w:r>
        <w:fldChar w:fldCharType="end"/>
      </w:r>
      <w:r>
        <w:t>.</w:t>
      </w:r>
    </w:p>
    <w:p w14:paraId="6F6F7F1E" w14:textId="77777777" w:rsidR="0067649C" w:rsidRPr="007E0D87" w:rsidRDefault="0067649C" w:rsidP="004327EE">
      <w:pPr>
        <w:pStyle w:val="TF-LEGENDA"/>
      </w:pPr>
      <w:r>
        <w:t xml:space="preserve">Quadro </w:t>
      </w:r>
      <w:fldSimple w:instr=" SEQ Quadro \* ARABIC ">
        <w:r>
          <w:rPr>
            <w:noProof/>
          </w:rPr>
          <w:t>2</w:t>
        </w:r>
      </w:fldSimple>
      <w:r w:rsidRPr="007E0D87">
        <w:t xml:space="preserve"> </w:t>
      </w:r>
      <w:r>
        <w:t>–</w:t>
      </w:r>
      <w:r w:rsidRPr="007E0D87">
        <w:t xml:space="preserve"> Cronograma</w:t>
      </w:r>
      <w:r>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67649C" w:rsidRPr="007E0D87" w14:paraId="35A885C0"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236C9EF5" w14:textId="77777777" w:rsidR="0067649C" w:rsidRPr="007E0D87" w:rsidRDefault="0067649C"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191AD6A0" w14:textId="77777777" w:rsidR="0067649C" w:rsidRPr="007E0D87" w:rsidRDefault="0067649C" w:rsidP="00470C41">
            <w:pPr>
              <w:pStyle w:val="TF-TEXTOQUADROCentralizado"/>
            </w:pPr>
            <w:r>
              <w:t>2022</w:t>
            </w:r>
          </w:p>
        </w:tc>
      </w:tr>
      <w:tr w:rsidR="0067649C" w:rsidRPr="007E0D87" w14:paraId="08A09568" w14:textId="77777777" w:rsidTr="00B55F52">
        <w:trPr>
          <w:cantSplit/>
          <w:jc w:val="center"/>
        </w:trPr>
        <w:tc>
          <w:tcPr>
            <w:tcW w:w="3964" w:type="dxa"/>
            <w:tcBorders>
              <w:top w:val="nil"/>
              <w:left w:val="single" w:sz="4" w:space="0" w:color="auto"/>
              <w:bottom w:val="nil"/>
            </w:tcBorders>
            <w:shd w:val="clear" w:color="auto" w:fill="A6A6A6"/>
          </w:tcPr>
          <w:p w14:paraId="1D1FF77C" w14:textId="77777777" w:rsidR="0067649C" w:rsidRPr="007E0D87" w:rsidRDefault="0067649C" w:rsidP="00470C41">
            <w:pPr>
              <w:pStyle w:val="TF-TEXTOQUADRO"/>
            </w:pPr>
          </w:p>
        </w:tc>
        <w:tc>
          <w:tcPr>
            <w:tcW w:w="557" w:type="dxa"/>
            <w:gridSpan w:val="2"/>
            <w:shd w:val="clear" w:color="auto" w:fill="A6A6A6"/>
          </w:tcPr>
          <w:p w14:paraId="6E6616A0" w14:textId="77777777" w:rsidR="0067649C" w:rsidRPr="007E0D87" w:rsidRDefault="0067649C" w:rsidP="00470C41">
            <w:pPr>
              <w:pStyle w:val="TF-TEXTOQUADROCentralizado"/>
            </w:pPr>
            <w:r>
              <w:t>fev</w:t>
            </w:r>
            <w:r w:rsidRPr="007E0D87">
              <w:t>.</w:t>
            </w:r>
          </w:p>
        </w:tc>
        <w:tc>
          <w:tcPr>
            <w:tcW w:w="568" w:type="dxa"/>
            <w:gridSpan w:val="2"/>
            <w:shd w:val="clear" w:color="auto" w:fill="A6A6A6"/>
          </w:tcPr>
          <w:p w14:paraId="5D7EFC5F" w14:textId="77777777" w:rsidR="0067649C" w:rsidRPr="007E0D87" w:rsidRDefault="0067649C" w:rsidP="00470C41">
            <w:pPr>
              <w:pStyle w:val="TF-TEXTOQUADROCentralizado"/>
            </w:pPr>
            <w:r>
              <w:t>mar.</w:t>
            </w:r>
          </w:p>
        </w:tc>
        <w:tc>
          <w:tcPr>
            <w:tcW w:w="568" w:type="dxa"/>
            <w:gridSpan w:val="2"/>
            <w:shd w:val="clear" w:color="auto" w:fill="A6A6A6"/>
          </w:tcPr>
          <w:p w14:paraId="6BA4B947" w14:textId="77777777" w:rsidR="0067649C" w:rsidRPr="007E0D87" w:rsidRDefault="0067649C" w:rsidP="00470C41">
            <w:pPr>
              <w:pStyle w:val="TF-TEXTOQUADROCentralizado"/>
            </w:pPr>
            <w:r>
              <w:t>abr</w:t>
            </w:r>
            <w:r w:rsidRPr="007E0D87">
              <w:t>.</w:t>
            </w:r>
          </w:p>
        </w:tc>
        <w:tc>
          <w:tcPr>
            <w:tcW w:w="568" w:type="dxa"/>
            <w:gridSpan w:val="2"/>
            <w:shd w:val="clear" w:color="auto" w:fill="A6A6A6"/>
          </w:tcPr>
          <w:p w14:paraId="2964C0CC" w14:textId="77777777" w:rsidR="0067649C" w:rsidRPr="007E0D87" w:rsidRDefault="0067649C" w:rsidP="00470C41">
            <w:pPr>
              <w:pStyle w:val="TF-TEXTOQUADROCentralizado"/>
            </w:pPr>
            <w:r>
              <w:t>maio</w:t>
            </w:r>
          </w:p>
        </w:tc>
        <w:tc>
          <w:tcPr>
            <w:tcW w:w="573" w:type="dxa"/>
            <w:gridSpan w:val="2"/>
            <w:shd w:val="clear" w:color="auto" w:fill="A6A6A6"/>
          </w:tcPr>
          <w:p w14:paraId="19450A15" w14:textId="77777777" w:rsidR="0067649C" w:rsidRPr="007E0D87" w:rsidRDefault="0067649C" w:rsidP="00470C41">
            <w:pPr>
              <w:pStyle w:val="TF-TEXTOQUADROCentralizado"/>
            </w:pPr>
            <w:r>
              <w:t>jun.</w:t>
            </w:r>
          </w:p>
        </w:tc>
      </w:tr>
      <w:tr w:rsidR="0067649C" w:rsidRPr="007E0D87" w14:paraId="0B18C318" w14:textId="77777777" w:rsidTr="00B55F52">
        <w:trPr>
          <w:cantSplit/>
          <w:jc w:val="center"/>
        </w:trPr>
        <w:tc>
          <w:tcPr>
            <w:tcW w:w="3964" w:type="dxa"/>
            <w:tcBorders>
              <w:top w:val="nil"/>
              <w:left w:val="single" w:sz="4" w:space="0" w:color="auto"/>
            </w:tcBorders>
            <w:shd w:val="clear" w:color="auto" w:fill="A6A6A6"/>
          </w:tcPr>
          <w:p w14:paraId="13907F17" w14:textId="77777777" w:rsidR="0067649C" w:rsidRPr="007E0D87" w:rsidRDefault="0067649C" w:rsidP="00470C41">
            <w:pPr>
              <w:pStyle w:val="TF-TEXTOQUADRO"/>
            </w:pPr>
            <w:r w:rsidRPr="007E0D87">
              <w:t>etapas / quinzenas</w:t>
            </w:r>
          </w:p>
        </w:tc>
        <w:tc>
          <w:tcPr>
            <w:tcW w:w="273" w:type="dxa"/>
            <w:tcBorders>
              <w:bottom w:val="single" w:sz="4" w:space="0" w:color="auto"/>
            </w:tcBorders>
            <w:shd w:val="clear" w:color="auto" w:fill="A6A6A6"/>
          </w:tcPr>
          <w:p w14:paraId="296853B3"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225FB24D"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4C47F742"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7FE57D28"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21FF7419"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6015B3A1"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3B990B71" w14:textId="77777777" w:rsidR="0067649C" w:rsidRPr="007E0D87" w:rsidRDefault="0067649C" w:rsidP="00470C41">
            <w:pPr>
              <w:pStyle w:val="TF-TEXTOQUADROCentralizado"/>
            </w:pPr>
            <w:r w:rsidRPr="007E0D87">
              <w:t>1</w:t>
            </w:r>
          </w:p>
        </w:tc>
        <w:tc>
          <w:tcPr>
            <w:tcW w:w="284" w:type="dxa"/>
            <w:tcBorders>
              <w:bottom w:val="single" w:sz="4" w:space="0" w:color="auto"/>
            </w:tcBorders>
            <w:shd w:val="clear" w:color="auto" w:fill="A6A6A6"/>
          </w:tcPr>
          <w:p w14:paraId="7958D3BA" w14:textId="77777777" w:rsidR="0067649C" w:rsidRPr="007E0D87" w:rsidRDefault="0067649C" w:rsidP="00470C41">
            <w:pPr>
              <w:pStyle w:val="TF-TEXTOQUADROCentralizado"/>
            </w:pPr>
            <w:r w:rsidRPr="007E0D87">
              <w:t>2</w:t>
            </w:r>
          </w:p>
        </w:tc>
        <w:tc>
          <w:tcPr>
            <w:tcW w:w="284" w:type="dxa"/>
            <w:tcBorders>
              <w:bottom w:val="single" w:sz="4" w:space="0" w:color="auto"/>
            </w:tcBorders>
            <w:shd w:val="clear" w:color="auto" w:fill="A6A6A6"/>
          </w:tcPr>
          <w:p w14:paraId="5FBF7311" w14:textId="77777777" w:rsidR="0067649C" w:rsidRPr="007E0D87" w:rsidRDefault="0067649C" w:rsidP="00470C41">
            <w:pPr>
              <w:pStyle w:val="TF-TEXTOQUADROCentralizado"/>
            </w:pPr>
            <w:r w:rsidRPr="007E0D87">
              <w:t>1</w:t>
            </w:r>
          </w:p>
        </w:tc>
        <w:tc>
          <w:tcPr>
            <w:tcW w:w="289" w:type="dxa"/>
            <w:tcBorders>
              <w:bottom w:val="single" w:sz="4" w:space="0" w:color="auto"/>
            </w:tcBorders>
            <w:shd w:val="clear" w:color="auto" w:fill="A6A6A6"/>
          </w:tcPr>
          <w:p w14:paraId="4EAE2D9D" w14:textId="77777777" w:rsidR="0067649C" w:rsidRPr="007E0D87" w:rsidRDefault="0067649C" w:rsidP="00470C41">
            <w:pPr>
              <w:pStyle w:val="TF-TEXTOQUADROCentralizado"/>
            </w:pPr>
            <w:r w:rsidRPr="007E0D87">
              <w:t>2</w:t>
            </w:r>
          </w:p>
        </w:tc>
      </w:tr>
      <w:tr w:rsidR="0067649C" w:rsidRPr="007E0D87" w14:paraId="6406B6AB" w14:textId="77777777" w:rsidTr="00B55F52">
        <w:trPr>
          <w:jc w:val="center"/>
        </w:trPr>
        <w:tc>
          <w:tcPr>
            <w:tcW w:w="3964" w:type="dxa"/>
            <w:tcBorders>
              <w:left w:val="single" w:sz="4" w:space="0" w:color="auto"/>
            </w:tcBorders>
          </w:tcPr>
          <w:p w14:paraId="50012824" w14:textId="77777777" w:rsidR="0067649C" w:rsidRPr="00AA5920" w:rsidRDefault="0067649C" w:rsidP="00AA5920">
            <w:pPr>
              <w:pStyle w:val="TF-TEXTOQUADRO"/>
            </w:pPr>
            <w:r>
              <w:t>l</w:t>
            </w:r>
            <w:r w:rsidRPr="00AA5920">
              <w:t>evantamento bibliográfico</w:t>
            </w:r>
          </w:p>
        </w:tc>
        <w:tc>
          <w:tcPr>
            <w:tcW w:w="273" w:type="dxa"/>
            <w:tcBorders>
              <w:bottom w:val="single" w:sz="4" w:space="0" w:color="auto"/>
            </w:tcBorders>
            <w:shd w:val="clear" w:color="auto" w:fill="auto"/>
          </w:tcPr>
          <w:p w14:paraId="576DBE4D"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282A65E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7D94A8F5"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B22AEDF"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C9B8232"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4DE8231"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7357D5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A15A5B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B83C2D6" w14:textId="77777777" w:rsidR="0067649C" w:rsidRPr="007E0D87" w:rsidRDefault="0067649C" w:rsidP="00470C41">
            <w:pPr>
              <w:pStyle w:val="TF-TEXTOQUADROCentralizado"/>
            </w:pPr>
          </w:p>
        </w:tc>
        <w:tc>
          <w:tcPr>
            <w:tcW w:w="289" w:type="dxa"/>
            <w:shd w:val="clear" w:color="auto" w:fill="auto"/>
          </w:tcPr>
          <w:p w14:paraId="48D665A8" w14:textId="77777777" w:rsidR="0067649C" w:rsidRPr="007E0D87" w:rsidRDefault="0067649C" w:rsidP="00470C41">
            <w:pPr>
              <w:pStyle w:val="TF-TEXTOQUADROCentralizado"/>
            </w:pPr>
          </w:p>
        </w:tc>
      </w:tr>
      <w:tr w:rsidR="0067649C" w:rsidRPr="007E0D87" w14:paraId="19394024" w14:textId="77777777" w:rsidTr="00B55F52">
        <w:trPr>
          <w:jc w:val="center"/>
        </w:trPr>
        <w:tc>
          <w:tcPr>
            <w:tcW w:w="3964" w:type="dxa"/>
            <w:tcBorders>
              <w:left w:val="single" w:sz="4" w:space="0" w:color="auto"/>
            </w:tcBorders>
          </w:tcPr>
          <w:p w14:paraId="709AB9C0" w14:textId="77777777" w:rsidR="0067649C" w:rsidRPr="00AA5920" w:rsidRDefault="0067649C" w:rsidP="00AA5920">
            <w:pPr>
              <w:pStyle w:val="TF-TEXTOQUADRO"/>
            </w:pPr>
            <w:r w:rsidRPr="00AA5920">
              <w:t>busca por base de dados</w:t>
            </w:r>
          </w:p>
        </w:tc>
        <w:tc>
          <w:tcPr>
            <w:tcW w:w="273" w:type="dxa"/>
            <w:tcBorders>
              <w:top w:val="single" w:sz="4" w:space="0" w:color="auto"/>
            </w:tcBorders>
            <w:shd w:val="clear" w:color="auto" w:fill="auto"/>
          </w:tcPr>
          <w:p w14:paraId="7AD4EFB6" w14:textId="77777777" w:rsidR="0067649C" w:rsidRPr="006145A1" w:rsidRDefault="0067649C"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55FD07C9" w14:textId="77777777" w:rsidR="0067649C" w:rsidRPr="006145A1" w:rsidRDefault="0067649C"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7208ECC"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67130DB6"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6101E4A5"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20AD6C81"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38284D2E"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7D25C003" w14:textId="77777777" w:rsidR="0067649C" w:rsidRPr="007E0D87" w:rsidRDefault="0067649C" w:rsidP="00470C41">
            <w:pPr>
              <w:pStyle w:val="TF-TEXTOQUADROCentralizado"/>
            </w:pPr>
          </w:p>
        </w:tc>
        <w:tc>
          <w:tcPr>
            <w:tcW w:w="284" w:type="dxa"/>
            <w:tcBorders>
              <w:top w:val="single" w:sz="4" w:space="0" w:color="auto"/>
            </w:tcBorders>
            <w:shd w:val="clear" w:color="auto" w:fill="auto"/>
          </w:tcPr>
          <w:p w14:paraId="2C443F48" w14:textId="77777777" w:rsidR="0067649C" w:rsidRPr="007E0D87" w:rsidRDefault="0067649C" w:rsidP="00470C41">
            <w:pPr>
              <w:pStyle w:val="TF-TEXTOQUADROCentralizado"/>
            </w:pPr>
          </w:p>
        </w:tc>
        <w:tc>
          <w:tcPr>
            <w:tcW w:w="289" w:type="dxa"/>
            <w:shd w:val="clear" w:color="auto" w:fill="auto"/>
          </w:tcPr>
          <w:p w14:paraId="513C814D" w14:textId="77777777" w:rsidR="0067649C" w:rsidRPr="007E0D87" w:rsidRDefault="0067649C" w:rsidP="00470C41">
            <w:pPr>
              <w:pStyle w:val="TF-TEXTOQUADROCentralizado"/>
            </w:pPr>
          </w:p>
        </w:tc>
      </w:tr>
      <w:tr w:rsidR="0067649C" w:rsidRPr="007E0D87" w14:paraId="634F4A33" w14:textId="77777777" w:rsidTr="00B55F52">
        <w:trPr>
          <w:jc w:val="center"/>
        </w:trPr>
        <w:tc>
          <w:tcPr>
            <w:tcW w:w="3964" w:type="dxa"/>
            <w:tcBorders>
              <w:left w:val="single" w:sz="4" w:space="0" w:color="auto"/>
            </w:tcBorders>
          </w:tcPr>
          <w:p w14:paraId="445E5E66" w14:textId="77777777" w:rsidR="0067649C" w:rsidRPr="00AA5920" w:rsidRDefault="0067649C" w:rsidP="00AA5920">
            <w:pPr>
              <w:pStyle w:val="TF-TEXTOQUADRO"/>
            </w:pPr>
            <w:r w:rsidRPr="00AA5920">
              <w:t>definição do cenário de simulação</w:t>
            </w:r>
          </w:p>
        </w:tc>
        <w:tc>
          <w:tcPr>
            <w:tcW w:w="273" w:type="dxa"/>
            <w:tcBorders>
              <w:bottom w:val="single" w:sz="4" w:space="0" w:color="auto"/>
            </w:tcBorders>
            <w:shd w:val="clear" w:color="auto" w:fill="auto"/>
          </w:tcPr>
          <w:p w14:paraId="7358472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1CAF2DD7"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077E5645"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14C03B48"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DAF050F"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E61EA5D"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7D68CA6C"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82A8CDE"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36AEF66" w14:textId="77777777" w:rsidR="0067649C" w:rsidRPr="007E0D87" w:rsidRDefault="0067649C" w:rsidP="00470C41">
            <w:pPr>
              <w:pStyle w:val="TF-TEXTOQUADROCentralizado"/>
            </w:pPr>
          </w:p>
        </w:tc>
        <w:tc>
          <w:tcPr>
            <w:tcW w:w="289" w:type="dxa"/>
            <w:shd w:val="clear" w:color="auto" w:fill="auto"/>
          </w:tcPr>
          <w:p w14:paraId="486EF239" w14:textId="77777777" w:rsidR="0067649C" w:rsidRPr="007E0D87" w:rsidRDefault="0067649C" w:rsidP="00470C41">
            <w:pPr>
              <w:pStyle w:val="TF-TEXTOQUADROCentralizado"/>
            </w:pPr>
          </w:p>
        </w:tc>
      </w:tr>
      <w:tr w:rsidR="0067649C" w:rsidRPr="007E0D87" w14:paraId="3180279F" w14:textId="77777777" w:rsidTr="00B55F52">
        <w:trPr>
          <w:jc w:val="center"/>
        </w:trPr>
        <w:tc>
          <w:tcPr>
            <w:tcW w:w="3964" w:type="dxa"/>
            <w:tcBorders>
              <w:left w:val="single" w:sz="4" w:space="0" w:color="auto"/>
            </w:tcBorders>
          </w:tcPr>
          <w:p w14:paraId="73DE6A07" w14:textId="77777777" w:rsidR="0067649C" w:rsidRPr="00AA5920" w:rsidRDefault="0067649C" w:rsidP="00AA5920">
            <w:pPr>
              <w:pStyle w:val="TF-TEXTOQUADRO"/>
            </w:pPr>
            <w:r w:rsidRPr="00AA5920">
              <w:t>definição de parâmetros iniciais</w:t>
            </w:r>
          </w:p>
        </w:tc>
        <w:tc>
          <w:tcPr>
            <w:tcW w:w="273" w:type="dxa"/>
            <w:tcBorders>
              <w:bottom w:val="single" w:sz="4" w:space="0" w:color="auto"/>
            </w:tcBorders>
            <w:shd w:val="clear" w:color="auto" w:fill="auto"/>
          </w:tcPr>
          <w:p w14:paraId="36969723"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A30F8A6"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3BFD776"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01B9BDEF"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DB83B29"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FC27CB9"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337941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1639B3EA"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3EB7E542" w14:textId="77777777" w:rsidR="0067649C" w:rsidRPr="007E0D87" w:rsidRDefault="0067649C" w:rsidP="00470C41">
            <w:pPr>
              <w:pStyle w:val="TF-TEXTOQUADROCentralizado"/>
            </w:pPr>
          </w:p>
        </w:tc>
        <w:tc>
          <w:tcPr>
            <w:tcW w:w="289" w:type="dxa"/>
            <w:shd w:val="clear" w:color="auto" w:fill="auto"/>
          </w:tcPr>
          <w:p w14:paraId="2FE2F93B" w14:textId="77777777" w:rsidR="0067649C" w:rsidRPr="007E0D87" w:rsidRDefault="0067649C" w:rsidP="00470C41">
            <w:pPr>
              <w:pStyle w:val="TF-TEXTOQUADROCentralizado"/>
            </w:pPr>
          </w:p>
        </w:tc>
      </w:tr>
      <w:tr w:rsidR="0067649C" w:rsidRPr="007E0D87" w14:paraId="0C0C9E13" w14:textId="77777777" w:rsidTr="00B55F52">
        <w:trPr>
          <w:jc w:val="center"/>
        </w:trPr>
        <w:tc>
          <w:tcPr>
            <w:tcW w:w="3964" w:type="dxa"/>
            <w:tcBorders>
              <w:left w:val="single" w:sz="4" w:space="0" w:color="auto"/>
            </w:tcBorders>
          </w:tcPr>
          <w:p w14:paraId="1C7CDAC7" w14:textId="77777777" w:rsidR="0067649C" w:rsidRPr="00AA5920" w:rsidRDefault="0067649C" w:rsidP="00AA5920">
            <w:pPr>
              <w:pStyle w:val="TF-TEXTOQUADRO"/>
            </w:pPr>
            <w:r w:rsidRPr="00AA5920">
              <w:t xml:space="preserve">modelagem </w:t>
            </w:r>
            <w:commentRangeStart w:id="134"/>
            <w:r w:rsidRPr="00AA5920">
              <w:t>do agente</w:t>
            </w:r>
            <w:commentRangeEnd w:id="134"/>
            <w:r>
              <w:rPr>
                <w:rStyle w:val="Refdecomentrio"/>
              </w:rPr>
              <w:commentReference w:id="134"/>
            </w:r>
          </w:p>
        </w:tc>
        <w:tc>
          <w:tcPr>
            <w:tcW w:w="273" w:type="dxa"/>
            <w:shd w:val="clear" w:color="auto" w:fill="auto"/>
          </w:tcPr>
          <w:p w14:paraId="7CE1B9DD" w14:textId="77777777" w:rsidR="0067649C" w:rsidRPr="007E0D87" w:rsidRDefault="0067649C" w:rsidP="00470C41">
            <w:pPr>
              <w:pStyle w:val="TF-TEXTOQUADROCentralizado"/>
            </w:pPr>
          </w:p>
        </w:tc>
        <w:tc>
          <w:tcPr>
            <w:tcW w:w="284" w:type="dxa"/>
            <w:shd w:val="clear" w:color="auto" w:fill="auto"/>
          </w:tcPr>
          <w:p w14:paraId="7AA44E9D" w14:textId="77777777" w:rsidR="0067649C" w:rsidRPr="007E0D87" w:rsidRDefault="0067649C" w:rsidP="00470C41">
            <w:pPr>
              <w:pStyle w:val="TF-TEXTOQUADROCentralizado"/>
            </w:pPr>
          </w:p>
        </w:tc>
        <w:tc>
          <w:tcPr>
            <w:tcW w:w="284" w:type="dxa"/>
            <w:shd w:val="clear" w:color="auto" w:fill="auto"/>
          </w:tcPr>
          <w:p w14:paraId="0C68DCA4" w14:textId="77777777" w:rsidR="0067649C" w:rsidRPr="007E0D87" w:rsidRDefault="0067649C" w:rsidP="00470C41">
            <w:pPr>
              <w:pStyle w:val="TF-TEXTOQUADROCentralizado"/>
            </w:pPr>
          </w:p>
        </w:tc>
        <w:tc>
          <w:tcPr>
            <w:tcW w:w="284" w:type="dxa"/>
            <w:shd w:val="clear" w:color="auto" w:fill="A6A6A6" w:themeFill="background1" w:themeFillShade="A6"/>
          </w:tcPr>
          <w:p w14:paraId="2DE53FF1" w14:textId="77777777" w:rsidR="0067649C" w:rsidRPr="007E0D87" w:rsidRDefault="0067649C" w:rsidP="00470C41">
            <w:pPr>
              <w:pStyle w:val="TF-TEXTOQUADROCentralizado"/>
            </w:pPr>
          </w:p>
        </w:tc>
        <w:tc>
          <w:tcPr>
            <w:tcW w:w="284" w:type="dxa"/>
            <w:shd w:val="clear" w:color="auto" w:fill="A6A6A6" w:themeFill="background1" w:themeFillShade="A6"/>
          </w:tcPr>
          <w:p w14:paraId="4ED2DB83" w14:textId="77777777" w:rsidR="0067649C" w:rsidRPr="007E0D87" w:rsidRDefault="0067649C" w:rsidP="00470C41">
            <w:pPr>
              <w:pStyle w:val="TF-TEXTOQUADROCentralizado"/>
            </w:pPr>
          </w:p>
        </w:tc>
        <w:tc>
          <w:tcPr>
            <w:tcW w:w="284" w:type="dxa"/>
            <w:shd w:val="clear" w:color="auto" w:fill="auto"/>
          </w:tcPr>
          <w:p w14:paraId="0A3C1E10" w14:textId="77777777" w:rsidR="0067649C" w:rsidRPr="007E0D87" w:rsidRDefault="0067649C" w:rsidP="00470C41">
            <w:pPr>
              <w:pStyle w:val="TF-TEXTOQUADROCentralizado"/>
            </w:pPr>
          </w:p>
        </w:tc>
        <w:tc>
          <w:tcPr>
            <w:tcW w:w="284" w:type="dxa"/>
            <w:shd w:val="clear" w:color="auto" w:fill="auto"/>
          </w:tcPr>
          <w:p w14:paraId="3F5A0DC0" w14:textId="77777777" w:rsidR="0067649C" w:rsidRPr="007E0D87" w:rsidRDefault="0067649C" w:rsidP="00470C41">
            <w:pPr>
              <w:pStyle w:val="TF-TEXTOQUADROCentralizado"/>
            </w:pPr>
          </w:p>
        </w:tc>
        <w:tc>
          <w:tcPr>
            <w:tcW w:w="284" w:type="dxa"/>
            <w:shd w:val="clear" w:color="auto" w:fill="auto"/>
          </w:tcPr>
          <w:p w14:paraId="7CCE5297" w14:textId="77777777" w:rsidR="0067649C" w:rsidRPr="007E0D87" w:rsidRDefault="0067649C" w:rsidP="00470C41">
            <w:pPr>
              <w:pStyle w:val="TF-TEXTOQUADROCentralizado"/>
            </w:pPr>
          </w:p>
        </w:tc>
        <w:tc>
          <w:tcPr>
            <w:tcW w:w="284" w:type="dxa"/>
            <w:shd w:val="clear" w:color="auto" w:fill="auto"/>
          </w:tcPr>
          <w:p w14:paraId="124374E0" w14:textId="77777777" w:rsidR="0067649C" w:rsidRPr="007E0D87" w:rsidRDefault="0067649C" w:rsidP="00470C41">
            <w:pPr>
              <w:pStyle w:val="TF-TEXTOQUADROCentralizado"/>
            </w:pPr>
          </w:p>
        </w:tc>
        <w:tc>
          <w:tcPr>
            <w:tcW w:w="289" w:type="dxa"/>
            <w:shd w:val="clear" w:color="auto" w:fill="auto"/>
          </w:tcPr>
          <w:p w14:paraId="40E77F54" w14:textId="77777777" w:rsidR="0067649C" w:rsidRPr="007E0D87" w:rsidRDefault="0067649C" w:rsidP="00470C41">
            <w:pPr>
              <w:pStyle w:val="TF-TEXTOQUADROCentralizado"/>
            </w:pPr>
          </w:p>
        </w:tc>
      </w:tr>
      <w:tr w:rsidR="0067649C" w:rsidRPr="007E0D87" w14:paraId="096CD983" w14:textId="77777777" w:rsidTr="00B55F52">
        <w:trPr>
          <w:jc w:val="center"/>
        </w:trPr>
        <w:tc>
          <w:tcPr>
            <w:tcW w:w="3964" w:type="dxa"/>
            <w:tcBorders>
              <w:left w:val="single" w:sz="4" w:space="0" w:color="auto"/>
            </w:tcBorders>
          </w:tcPr>
          <w:p w14:paraId="5B18E93C" w14:textId="77777777" w:rsidR="0067649C" w:rsidRPr="00AA5920" w:rsidRDefault="0067649C" w:rsidP="00AA5920">
            <w:pPr>
              <w:pStyle w:val="TF-TEXTOQUADRO"/>
            </w:pPr>
            <w:r w:rsidRPr="00AA5920">
              <w:t>definição e escolha da arquitetura de agentes</w:t>
            </w:r>
          </w:p>
        </w:tc>
        <w:tc>
          <w:tcPr>
            <w:tcW w:w="273" w:type="dxa"/>
            <w:shd w:val="clear" w:color="auto" w:fill="auto"/>
          </w:tcPr>
          <w:p w14:paraId="65B894B0" w14:textId="77777777" w:rsidR="0067649C" w:rsidRPr="007E0D87" w:rsidRDefault="0067649C" w:rsidP="00470C41">
            <w:pPr>
              <w:pStyle w:val="TF-TEXTOQUADROCentralizado"/>
            </w:pPr>
          </w:p>
        </w:tc>
        <w:tc>
          <w:tcPr>
            <w:tcW w:w="284" w:type="dxa"/>
            <w:shd w:val="clear" w:color="auto" w:fill="auto"/>
          </w:tcPr>
          <w:p w14:paraId="752D015F" w14:textId="77777777" w:rsidR="0067649C" w:rsidRPr="007E0D87" w:rsidRDefault="0067649C" w:rsidP="00470C41">
            <w:pPr>
              <w:pStyle w:val="TF-TEXTOQUADROCentralizado"/>
            </w:pPr>
          </w:p>
        </w:tc>
        <w:tc>
          <w:tcPr>
            <w:tcW w:w="284" w:type="dxa"/>
            <w:shd w:val="clear" w:color="auto" w:fill="auto"/>
          </w:tcPr>
          <w:p w14:paraId="5A9A86C2" w14:textId="77777777" w:rsidR="0067649C" w:rsidRPr="007E0D87" w:rsidRDefault="0067649C" w:rsidP="00470C41">
            <w:pPr>
              <w:pStyle w:val="TF-TEXTOQUADROCentralizado"/>
            </w:pPr>
          </w:p>
        </w:tc>
        <w:tc>
          <w:tcPr>
            <w:tcW w:w="284" w:type="dxa"/>
            <w:shd w:val="clear" w:color="auto" w:fill="auto"/>
          </w:tcPr>
          <w:p w14:paraId="75309405" w14:textId="77777777" w:rsidR="0067649C" w:rsidRPr="007E0D87" w:rsidRDefault="0067649C" w:rsidP="00470C41">
            <w:pPr>
              <w:pStyle w:val="TF-TEXTOQUADROCentralizado"/>
            </w:pPr>
          </w:p>
        </w:tc>
        <w:tc>
          <w:tcPr>
            <w:tcW w:w="284" w:type="dxa"/>
            <w:shd w:val="clear" w:color="auto" w:fill="A6A6A6" w:themeFill="background1" w:themeFillShade="A6"/>
          </w:tcPr>
          <w:p w14:paraId="63AB71F6" w14:textId="77777777" w:rsidR="0067649C" w:rsidRPr="007E0D87" w:rsidRDefault="0067649C" w:rsidP="00470C41">
            <w:pPr>
              <w:pStyle w:val="TF-TEXTOQUADROCentralizado"/>
            </w:pPr>
          </w:p>
        </w:tc>
        <w:tc>
          <w:tcPr>
            <w:tcW w:w="284" w:type="dxa"/>
            <w:shd w:val="clear" w:color="auto" w:fill="A6A6A6" w:themeFill="background1" w:themeFillShade="A6"/>
          </w:tcPr>
          <w:p w14:paraId="433FC4CE" w14:textId="77777777" w:rsidR="0067649C" w:rsidRPr="007E0D87" w:rsidRDefault="0067649C" w:rsidP="00470C41">
            <w:pPr>
              <w:pStyle w:val="TF-TEXTOQUADROCentralizado"/>
            </w:pPr>
          </w:p>
        </w:tc>
        <w:tc>
          <w:tcPr>
            <w:tcW w:w="284" w:type="dxa"/>
            <w:shd w:val="clear" w:color="auto" w:fill="auto"/>
          </w:tcPr>
          <w:p w14:paraId="006DF5E5" w14:textId="77777777" w:rsidR="0067649C" w:rsidRPr="007E0D87" w:rsidRDefault="0067649C" w:rsidP="00470C41">
            <w:pPr>
              <w:pStyle w:val="TF-TEXTOQUADROCentralizado"/>
            </w:pPr>
          </w:p>
        </w:tc>
        <w:tc>
          <w:tcPr>
            <w:tcW w:w="284" w:type="dxa"/>
            <w:shd w:val="clear" w:color="auto" w:fill="auto"/>
          </w:tcPr>
          <w:p w14:paraId="157F0A9E" w14:textId="77777777" w:rsidR="0067649C" w:rsidRPr="007E0D87" w:rsidRDefault="0067649C" w:rsidP="00470C41">
            <w:pPr>
              <w:pStyle w:val="TF-TEXTOQUADROCentralizado"/>
            </w:pPr>
          </w:p>
        </w:tc>
        <w:tc>
          <w:tcPr>
            <w:tcW w:w="284" w:type="dxa"/>
            <w:shd w:val="clear" w:color="auto" w:fill="auto"/>
          </w:tcPr>
          <w:p w14:paraId="45C6FA42" w14:textId="77777777" w:rsidR="0067649C" w:rsidRPr="007E0D87" w:rsidRDefault="0067649C" w:rsidP="00470C41">
            <w:pPr>
              <w:pStyle w:val="TF-TEXTOQUADROCentralizado"/>
            </w:pPr>
          </w:p>
        </w:tc>
        <w:tc>
          <w:tcPr>
            <w:tcW w:w="289" w:type="dxa"/>
            <w:shd w:val="clear" w:color="auto" w:fill="auto"/>
          </w:tcPr>
          <w:p w14:paraId="7D7B976B" w14:textId="77777777" w:rsidR="0067649C" w:rsidRPr="007E0D87" w:rsidRDefault="0067649C" w:rsidP="00470C41">
            <w:pPr>
              <w:pStyle w:val="TF-TEXTOQUADROCentralizado"/>
            </w:pPr>
          </w:p>
        </w:tc>
      </w:tr>
      <w:tr w:rsidR="0067649C" w:rsidRPr="007E0D87" w14:paraId="2635A937" w14:textId="77777777" w:rsidTr="00B55F52">
        <w:trPr>
          <w:jc w:val="center"/>
        </w:trPr>
        <w:tc>
          <w:tcPr>
            <w:tcW w:w="3964" w:type="dxa"/>
            <w:tcBorders>
              <w:left w:val="single" w:sz="4" w:space="0" w:color="auto"/>
            </w:tcBorders>
          </w:tcPr>
          <w:p w14:paraId="2FE130F6" w14:textId="77777777" w:rsidR="0067649C" w:rsidRPr="00AA5920" w:rsidRDefault="0067649C" w:rsidP="00AA5920">
            <w:pPr>
              <w:pStyle w:val="TF-TEXTOQUADRO"/>
            </w:pPr>
            <w:r>
              <w:t>i</w:t>
            </w:r>
            <w:r w:rsidRPr="00AA5920">
              <w:t>mplementação</w:t>
            </w:r>
          </w:p>
        </w:tc>
        <w:tc>
          <w:tcPr>
            <w:tcW w:w="273" w:type="dxa"/>
            <w:shd w:val="clear" w:color="auto" w:fill="auto"/>
          </w:tcPr>
          <w:p w14:paraId="6D2013F2" w14:textId="77777777" w:rsidR="0067649C" w:rsidRPr="007E0D87" w:rsidRDefault="0067649C" w:rsidP="00470C41">
            <w:pPr>
              <w:pStyle w:val="TF-TEXTOQUADROCentralizado"/>
            </w:pPr>
          </w:p>
        </w:tc>
        <w:tc>
          <w:tcPr>
            <w:tcW w:w="284" w:type="dxa"/>
            <w:shd w:val="clear" w:color="auto" w:fill="auto"/>
          </w:tcPr>
          <w:p w14:paraId="02AA2F2B" w14:textId="77777777" w:rsidR="0067649C" w:rsidRPr="007E0D87" w:rsidRDefault="0067649C" w:rsidP="00470C41">
            <w:pPr>
              <w:pStyle w:val="TF-TEXTOQUADROCentralizado"/>
            </w:pPr>
          </w:p>
        </w:tc>
        <w:tc>
          <w:tcPr>
            <w:tcW w:w="284" w:type="dxa"/>
            <w:shd w:val="clear" w:color="auto" w:fill="auto"/>
          </w:tcPr>
          <w:p w14:paraId="55E028A9" w14:textId="77777777" w:rsidR="0067649C" w:rsidRPr="007E0D87" w:rsidRDefault="0067649C" w:rsidP="00470C41">
            <w:pPr>
              <w:pStyle w:val="TF-TEXTOQUADROCentralizado"/>
            </w:pPr>
          </w:p>
        </w:tc>
        <w:tc>
          <w:tcPr>
            <w:tcW w:w="284" w:type="dxa"/>
            <w:shd w:val="clear" w:color="auto" w:fill="auto"/>
          </w:tcPr>
          <w:p w14:paraId="1384C366" w14:textId="77777777" w:rsidR="0067649C" w:rsidRPr="007E0D87" w:rsidRDefault="0067649C" w:rsidP="00470C41">
            <w:pPr>
              <w:pStyle w:val="TF-TEXTOQUADROCentralizado"/>
            </w:pPr>
          </w:p>
        </w:tc>
        <w:tc>
          <w:tcPr>
            <w:tcW w:w="284" w:type="dxa"/>
            <w:shd w:val="clear" w:color="auto" w:fill="auto"/>
          </w:tcPr>
          <w:p w14:paraId="6748EF07" w14:textId="77777777" w:rsidR="0067649C" w:rsidRPr="007E0D87" w:rsidRDefault="0067649C" w:rsidP="00470C41">
            <w:pPr>
              <w:pStyle w:val="TF-TEXTOQUADROCentralizado"/>
            </w:pPr>
          </w:p>
        </w:tc>
        <w:tc>
          <w:tcPr>
            <w:tcW w:w="284" w:type="dxa"/>
            <w:shd w:val="clear" w:color="auto" w:fill="auto"/>
          </w:tcPr>
          <w:p w14:paraId="7406CA9D" w14:textId="77777777" w:rsidR="0067649C" w:rsidRPr="007E0D87" w:rsidRDefault="0067649C" w:rsidP="00470C41">
            <w:pPr>
              <w:pStyle w:val="TF-TEXTOQUADROCentralizado"/>
            </w:pPr>
          </w:p>
        </w:tc>
        <w:tc>
          <w:tcPr>
            <w:tcW w:w="284" w:type="dxa"/>
            <w:shd w:val="clear" w:color="auto" w:fill="A6A6A6" w:themeFill="background1" w:themeFillShade="A6"/>
          </w:tcPr>
          <w:p w14:paraId="4397D887" w14:textId="77777777" w:rsidR="0067649C" w:rsidRPr="007E0D87" w:rsidRDefault="0067649C" w:rsidP="00470C41">
            <w:pPr>
              <w:pStyle w:val="TF-TEXTOQUADROCentralizado"/>
            </w:pPr>
          </w:p>
        </w:tc>
        <w:tc>
          <w:tcPr>
            <w:tcW w:w="284" w:type="dxa"/>
            <w:shd w:val="clear" w:color="auto" w:fill="A6A6A6" w:themeFill="background1" w:themeFillShade="A6"/>
          </w:tcPr>
          <w:p w14:paraId="335A97AC" w14:textId="77777777" w:rsidR="0067649C" w:rsidRPr="007E0D87" w:rsidRDefault="0067649C" w:rsidP="00470C41">
            <w:pPr>
              <w:pStyle w:val="TF-TEXTOQUADROCentralizado"/>
            </w:pPr>
          </w:p>
        </w:tc>
        <w:tc>
          <w:tcPr>
            <w:tcW w:w="284" w:type="dxa"/>
            <w:shd w:val="clear" w:color="auto" w:fill="A6A6A6" w:themeFill="background1" w:themeFillShade="A6"/>
          </w:tcPr>
          <w:p w14:paraId="35797927" w14:textId="77777777" w:rsidR="0067649C" w:rsidRPr="007E0D87" w:rsidRDefault="0067649C" w:rsidP="00470C41">
            <w:pPr>
              <w:pStyle w:val="TF-TEXTOQUADROCentralizado"/>
            </w:pPr>
          </w:p>
        </w:tc>
        <w:tc>
          <w:tcPr>
            <w:tcW w:w="289" w:type="dxa"/>
            <w:shd w:val="clear" w:color="auto" w:fill="A6A6A6" w:themeFill="background1" w:themeFillShade="A6"/>
          </w:tcPr>
          <w:p w14:paraId="10299494" w14:textId="77777777" w:rsidR="0067649C" w:rsidRPr="007E0D87" w:rsidRDefault="0067649C" w:rsidP="00470C41">
            <w:pPr>
              <w:pStyle w:val="TF-TEXTOQUADROCentralizado"/>
            </w:pPr>
          </w:p>
        </w:tc>
      </w:tr>
      <w:tr w:rsidR="0067649C" w:rsidRPr="007E0D87" w14:paraId="1D85A17A" w14:textId="77777777" w:rsidTr="00B55F52">
        <w:trPr>
          <w:jc w:val="center"/>
        </w:trPr>
        <w:tc>
          <w:tcPr>
            <w:tcW w:w="3964" w:type="dxa"/>
            <w:tcBorders>
              <w:left w:val="single" w:sz="4" w:space="0" w:color="auto"/>
              <w:bottom w:val="single" w:sz="4" w:space="0" w:color="auto"/>
            </w:tcBorders>
          </w:tcPr>
          <w:p w14:paraId="73A96657" w14:textId="77777777" w:rsidR="0067649C" w:rsidRPr="00AA5920" w:rsidRDefault="0067649C" w:rsidP="00AA5920">
            <w:pPr>
              <w:pStyle w:val="TF-TEXTOQUADRO"/>
            </w:pPr>
            <w:r w:rsidRPr="00AA5920">
              <w:t>validação e calibragem</w:t>
            </w:r>
          </w:p>
        </w:tc>
        <w:tc>
          <w:tcPr>
            <w:tcW w:w="273" w:type="dxa"/>
            <w:tcBorders>
              <w:bottom w:val="single" w:sz="4" w:space="0" w:color="auto"/>
            </w:tcBorders>
            <w:shd w:val="clear" w:color="auto" w:fill="auto"/>
          </w:tcPr>
          <w:p w14:paraId="44C7FCC2"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73880B5"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5DAE7E9D"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0A3C253B"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406CF3E4" w14:textId="77777777" w:rsidR="0067649C" w:rsidRPr="007E0D87" w:rsidRDefault="0067649C" w:rsidP="00470C41">
            <w:pPr>
              <w:pStyle w:val="TF-TEXTOQUADROCentralizado"/>
            </w:pPr>
          </w:p>
        </w:tc>
        <w:tc>
          <w:tcPr>
            <w:tcW w:w="284" w:type="dxa"/>
            <w:tcBorders>
              <w:bottom w:val="single" w:sz="4" w:space="0" w:color="auto"/>
            </w:tcBorders>
            <w:shd w:val="clear" w:color="auto" w:fill="auto"/>
          </w:tcPr>
          <w:p w14:paraId="2ED55928"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49CA1984"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6941A974" w14:textId="77777777" w:rsidR="0067649C" w:rsidRPr="007E0D87" w:rsidRDefault="0067649C" w:rsidP="00470C41">
            <w:pPr>
              <w:pStyle w:val="TF-TEXTOQUADROCentralizado"/>
            </w:pPr>
          </w:p>
        </w:tc>
        <w:tc>
          <w:tcPr>
            <w:tcW w:w="284" w:type="dxa"/>
            <w:tcBorders>
              <w:bottom w:val="single" w:sz="4" w:space="0" w:color="auto"/>
            </w:tcBorders>
            <w:shd w:val="clear" w:color="auto" w:fill="A6A6A6" w:themeFill="background1" w:themeFillShade="A6"/>
          </w:tcPr>
          <w:p w14:paraId="170EB271" w14:textId="77777777" w:rsidR="0067649C" w:rsidRPr="007E0D87" w:rsidRDefault="0067649C" w:rsidP="00470C41">
            <w:pPr>
              <w:pStyle w:val="TF-TEXTOQUADROCentralizado"/>
            </w:pPr>
          </w:p>
        </w:tc>
        <w:tc>
          <w:tcPr>
            <w:tcW w:w="289" w:type="dxa"/>
            <w:tcBorders>
              <w:bottom w:val="single" w:sz="4" w:space="0" w:color="auto"/>
            </w:tcBorders>
            <w:shd w:val="clear" w:color="auto" w:fill="A6A6A6" w:themeFill="background1" w:themeFillShade="A6"/>
          </w:tcPr>
          <w:p w14:paraId="29E050B9" w14:textId="77777777" w:rsidR="0067649C" w:rsidRPr="007E0D87" w:rsidRDefault="0067649C" w:rsidP="00470C41">
            <w:pPr>
              <w:pStyle w:val="TF-TEXTOQUADROCentralizado"/>
            </w:pPr>
          </w:p>
        </w:tc>
      </w:tr>
    </w:tbl>
    <w:p w14:paraId="2A9077C0" w14:textId="77777777" w:rsidR="0067649C" w:rsidRDefault="0067649C" w:rsidP="00FC4A9F">
      <w:pPr>
        <w:pStyle w:val="TF-FONTE"/>
      </w:pPr>
      <w:r>
        <w:t>Fonte: elaborado pelo autor.</w:t>
      </w:r>
    </w:p>
    <w:p w14:paraId="034EBD99" w14:textId="77777777" w:rsidR="0067649C" w:rsidRDefault="0067649C" w:rsidP="00424AD5">
      <w:pPr>
        <w:pStyle w:val="Ttulo1"/>
      </w:pPr>
      <w:r>
        <w:t>REVISÃO BIBLIOGRÁFICA</w:t>
      </w:r>
    </w:p>
    <w:p w14:paraId="7ECC3693" w14:textId="77777777" w:rsidR="0067649C" w:rsidRDefault="0067649C" w:rsidP="00620BFA">
      <w:pPr>
        <w:pStyle w:val="TF-TEXTO"/>
      </w:pPr>
      <w:commentRangeStart w:id="135"/>
      <w:r>
        <w:t xml:space="preserve">Nesse capítulo </w:t>
      </w:r>
      <w:commentRangeEnd w:id="135"/>
      <w:r>
        <w:rPr>
          <w:rStyle w:val="Refdecomentrio"/>
        </w:rPr>
        <w:commentReference w:id="135"/>
      </w:r>
      <w:r>
        <w:t xml:space="preserve">serão abordados brevemente os principais assuntos que fundamentarão o estudo a ser realizado: Desenvolvimento Urbano e Sistemas </w:t>
      </w:r>
      <w:proofErr w:type="spellStart"/>
      <w:r>
        <w:t>Multiagentes</w:t>
      </w:r>
      <w:proofErr w:type="spellEnd"/>
      <w:r>
        <w:t>.</w:t>
      </w:r>
    </w:p>
    <w:p w14:paraId="7B5694BF" w14:textId="77777777" w:rsidR="0067649C" w:rsidRDefault="0067649C"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43955128" w14:textId="77777777" w:rsidR="0067649C" w:rsidRDefault="0067649C" w:rsidP="00191918">
      <w:pPr>
        <w:pStyle w:val="TF-TEXTO"/>
      </w:pPr>
      <w:r>
        <w:t xml:space="preserve">O objetivo do planejamento de desenvolvimento urbano é evoluir o quadro de desigualdade </w:t>
      </w:r>
      <w:proofErr w:type="spellStart"/>
      <w:r>
        <w:t>socioespacial</w:t>
      </w:r>
      <w:proofErr w:type="spellEnd"/>
      <w:r>
        <w:t xml:space="preserve">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w:t>
      </w:r>
      <w:proofErr w:type="spellStart"/>
      <w:r>
        <w:t>Intraurbana</w:t>
      </w:r>
      <w:proofErr w:type="spellEnd"/>
      <w:r>
        <w:t xml:space="preserve"> no Brasil (TIB) (BRUNO, 2021).</w:t>
      </w:r>
    </w:p>
    <w:p w14:paraId="5257496A" w14:textId="77777777" w:rsidR="0067649C" w:rsidRDefault="0067649C" w:rsidP="0037046F">
      <w:pPr>
        <w:pStyle w:val="TF-TEXTO"/>
      </w:pPr>
      <w:r>
        <w:t xml:space="preserve">A ideia por trás de sistemas </w:t>
      </w:r>
      <w:proofErr w:type="spellStart"/>
      <w:r>
        <w:t>multiagentes</w:t>
      </w:r>
      <w:proofErr w:type="spellEnd"/>
      <w:r>
        <w:t xml:space="preserve"> é definir agentes que consigam resolver serviços complexos. Agentes podem definir seus próprios objetivos e planos, assim como podem realizar interações complexas com os demais agentes. Os agentes são independentes de uma organização de solução de problema única, tanto que eles podem definir ou até mesmo mudar essa organização conforme a resolução do problema for acontecendo. De qualquer forma, para que isso ocorra, os agentes precisam ser capazes de perceber as mudanças e agir no ambiente no qual eles estão inseridos. Eles também têm a capacidade de levar em conta os objetivos e as habilidades de outros agentes, para assim resolver o problema de forma cooperativa (</w:t>
      </w:r>
      <w:r w:rsidRPr="002C4FDE">
        <w:t>SICHMAN</w:t>
      </w:r>
      <w:r>
        <w:t xml:space="preserve">, 1995). </w:t>
      </w:r>
    </w:p>
    <w:p w14:paraId="79A85832" w14:textId="77777777" w:rsidR="0067649C" w:rsidRDefault="0067649C" w:rsidP="00424F1F">
      <w:pPr>
        <w:pStyle w:val="TF-TEXTO"/>
      </w:pPr>
      <w:r>
        <w:t xml:space="preserve">A estrutura e a arquitetura de modelagem de agentes podem variar de acordo com os objetivos desse agente. A primeira coisa a se fazer para definir qual arquitetura utilizar está baseada em entender qual </w:t>
      </w:r>
      <w:r>
        <w:lastRenderedPageBreak/>
        <w:t>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A arquitetura BDI permite que o agente possa decidir, momento a momento, qual ação desempenhar na direção de seus objetivos (JUCHEM, 2001).</w:t>
      </w:r>
    </w:p>
    <w:p w14:paraId="4A4C7D8F" w14:textId="77777777" w:rsidR="0067649C" w:rsidRDefault="0067649C" w:rsidP="00F83A19">
      <w:pPr>
        <w:pStyle w:val="TF-refernciasbibliogrficasTTULO"/>
      </w:pPr>
      <w:r>
        <w:t>Referências</w:t>
      </w:r>
    </w:p>
    <w:p w14:paraId="7379B97A" w14:textId="77777777" w:rsidR="0067649C" w:rsidRDefault="0067649C" w:rsidP="003B1D21">
      <w:pPr>
        <w:pStyle w:val="TF-REFERNCIASITEM0"/>
      </w:pPr>
      <w:r w:rsidRPr="00E30493">
        <w:t xml:space="preserve">BASTOS, André D.; COSTA, </w:t>
      </w:r>
      <w:proofErr w:type="spellStart"/>
      <w:r w:rsidRPr="00E30493">
        <w:t>Andtônio</w:t>
      </w:r>
      <w:proofErr w:type="spellEnd"/>
      <w:r w:rsidRPr="00E30493">
        <w:t xml:space="preserve"> C. R. </w:t>
      </w:r>
      <w:proofErr w:type="spellStart"/>
      <w:r w:rsidRPr="00E30493">
        <w:t>SimCidade</w:t>
      </w:r>
      <w:proofErr w:type="spellEnd"/>
      <w:r w:rsidRPr="00E30493">
        <w:t xml:space="preserve"> – Um simulador de crescimento urbano utilizando Sistemas </w:t>
      </w:r>
      <w:proofErr w:type="spellStart"/>
      <w:r w:rsidRPr="00E30493">
        <w:t>Multiagentes</w:t>
      </w:r>
      <w:proofErr w:type="spellEnd"/>
      <w:r w:rsidRPr="00E30493">
        <w:t xml:space="preserve"> Reativos. In: Encontro Nacional de Inteligência Artificial, 6, 2007, Rio de Janeiro. </w:t>
      </w:r>
      <w:proofErr w:type="spellStart"/>
      <w:r w:rsidRPr="00E30493">
        <w:rPr>
          <w:b/>
          <w:bCs/>
        </w:rPr>
        <w:t>Proceedings</w:t>
      </w:r>
      <w:proofErr w:type="spellEnd"/>
      <w:r w:rsidRPr="00E30493">
        <w:t xml:space="preserve">… </w:t>
      </w:r>
      <w:r>
        <w:t>Rio De Janeiro</w:t>
      </w:r>
      <w:r w:rsidRPr="00E30493">
        <w:t>: Universidade Federal do Rio Grande do Sul, 2007.</w:t>
      </w:r>
      <w:r>
        <w:t xml:space="preserve"> 1232-1241.</w:t>
      </w:r>
    </w:p>
    <w:p w14:paraId="1FCD780E" w14:textId="77777777" w:rsidR="0067649C" w:rsidRDefault="0067649C" w:rsidP="003B1D21">
      <w:pPr>
        <w:pStyle w:val="TF-REFERNCIASITEM0"/>
      </w:pPr>
      <w:commentRangeStart w:id="136"/>
      <w:r>
        <w:t>BLU</w:t>
      </w:r>
      <w:commentRangeEnd w:id="136"/>
      <w:r>
        <w:rPr>
          <w:rStyle w:val="Refdecomentrio"/>
        </w:rPr>
        <w:commentReference w:id="136"/>
      </w:r>
      <w:r>
        <w:t xml:space="preserve">ME, Bruno A. </w:t>
      </w:r>
      <w:r w:rsidRPr="00001BD1">
        <w:rPr>
          <w:b/>
          <w:bCs/>
        </w:rPr>
        <w:t>O que é um Plano Diretor?</w:t>
      </w:r>
      <w:r>
        <w:t xml:space="preserve"> Disponível em: </w:t>
      </w:r>
      <w:commentRangeStart w:id="137"/>
      <w:r>
        <w:t>&lt;</w:t>
      </w:r>
      <w:commentRangeEnd w:id="137"/>
      <w:proofErr w:type="spellStart"/>
      <w:r>
        <w:rPr>
          <w:rStyle w:val="Refdecomentrio"/>
        </w:rPr>
        <w:commentReference w:id="137"/>
      </w:r>
      <w:r w:rsidRPr="00CE554F">
        <w:t>https</w:t>
      </w:r>
      <w:proofErr w:type="spellEnd"/>
      <w:r w:rsidRPr="00CE554F">
        <w:t>://www.politize.com.br/plano-diretor-o-que-e/</w:t>
      </w:r>
      <w:commentRangeStart w:id="138"/>
      <w:r>
        <w:t>&gt;</w:t>
      </w:r>
      <w:commentRangeEnd w:id="138"/>
      <w:r>
        <w:rPr>
          <w:rStyle w:val="Refdecomentrio"/>
        </w:rPr>
        <w:commentReference w:id="138"/>
      </w:r>
      <w:r>
        <w:t>. Acesso em: 02 out. 2021.</w:t>
      </w:r>
    </w:p>
    <w:p w14:paraId="288378F2" w14:textId="77777777" w:rsidR="0067649C" w:rsidRDefault="0067649C" w:rsidP="00980EF2">
      <w:pPr>
        <w:pStyle w:val="TF-REFERNCIASITEM0"/>
      </w:pPr>
      <w:r>
        <w:t>BRUNO, Ana P</w:t>
      </w:r>
      <w:r w:rsidRPr="00EE5A3A">
        <w:t xml:space="preserve">. </w:t>
      </w:r>
      <w:r w:rsidRPr="00EE5A3A">
        <w:rPr>
          <w:b/>
          <w:bCs/>
        </w:rPr>
        <w:t>Agenda nacional de desenvolvimento urbano sustentável</w:t>
      </w:r>
      <w:r w:rsidRPr="00EE5A3A">
        <w:t>.</w:t>
      </w:r>
      <w:r>
        <w:t xml:space="preserve"> 2021.</w:t>
      </w:r>
      <w:r w:rsidRPr="00EE5A3A">
        <w:t xml:space="preserve"> Disponível em: </w:t>
      </w:r>
      <w:commentRangeStart w:id="139"/>
      <w:r>
        <w:t>&lt;</w:t>
      </w:r>
      <w:commentRangeEnd w:id="139"/>
      <w:r>
        <w:rPr>
          <w:rStyle w:val="Refdecomentrio"/>
        </w:rPr>
        <w:commentReference w:id="139"/>
      </w:r>
      <w:r w:rsidRPr="00EE5A3A">
        <w:t>https://www.gov.br/mdr/pt-br/assuntos/desenvolvimento-urbano/politica-nacional-de-desenvolvimento-urbano/PNDU_TextoBase.pdf</w:t>
      </w:r>
      <w:commentRangeStart w:id="140"/>
      <w:r>
        <w:t>&gt;</w:t>
      </w:r>
      <w:commentRangeEnd w:id="140"/>
      <w:r>
        <w:rPr>
          <w:rStyle w:val="Refdecomentrio"/>
        </w:rPr>
        <w:commentReference w:id="140"/>
      </w:r>
      <w:r w:rsidRPr="00EE5A3A">
        <w:t>. Acesso em: 01</w:t>
      </w:r>
      <w:commentRangeStart w:id="141"/>
      <w:r w:rsidRPr="00EE5A3A">
        <w:t xml:space="preserve"> </w:t>
      </w:r>
      <w:proofErr w:type="spellStart"/>
      <w:r w:rsidRPr="00EE5A3A">
        <w:t>o</w:t>
      </w:r>
      <w:r>
        <w:t>’</w:t>
      </w:r>
      <w:r w:rsidRPr="00EE5A3A">
        <w:t>ut</w:t>
      </w:r>
      <w:commentRangeEnd w:id="141"/>
      <w:proofErr w:type="spellEnd"/>
      <w:r>
        <w:rPr>
          <w:rStyle w:val="Refdecomentrio"/>
        </w:rPr>
        <w:commentReference w:id="141"/>
      </w:r>
      <w:r w:rsidRPr="00EE5A3A">
        <w:t>. 2021.</w:t>
      </w:r>
      <w:r w:rsidRPr="00B93A4C">
        <w:t xml:space="preserve"> </w:t>
      </w:r>
    </w:p>
    <w:p w14:paraId="56C396CE" w14:textId="77777777" w:rsidR="0067649C" w:rsidRDefault="0067649C" w:rsidP="00C52371">
      <w:pPr>
        <w:pStyle w:val="TF-REFERNCIASITEM0"/>
      </w:pPr>
      <w:r w:rsidRPr="00656040">
        <w:t xml:space="preserve">BRUNO, Ana P. </w:t>
      </w:r>
      <w:r w:rsidRPr="00656040">
        <w:rPr>
          <w:b/>
          <w:bCs/>
        </w:rPr>
        <w:t>Desenvolvimento urbano</w:t>
      </w:r>
      <w:r w:rsidRPr="00656040">
        <w:t xml:space="preserve">: o contexto de formulação da política nacional de desenvolvimento urbano. 2020. Disponível em: </w:t>
      </w:r>
      <w:commentRangeStart w:id="142"/>
      <w:r>
        <w:t>&lt;</w:t>
      </w:r>
      <w:commentRangeEnd w:id="142"/>
      <w:r>
        <w:rPr>
          <w:rStyle w:val="Refdecomentrio"/>
        </w:rPr>
        <w:commentReference w:id="142"/>
      </w:r>
      <w:r w:rsidRPr="00656040">
        <w:t>https://www.gov.br/mdr/pt-br/assuntos/desenvolvimento-urbano/SEINFRA_TCU_Desenvolvimento_Urbano_APB_final_para_publicacao_site_MDR.pdf</w:t>
      </w:r>
      <w:commentRangeStart w:id="143"/>
      <w:r>
        <w:t>&gt;</w:t>
      </w:r>
      <w:commentRangeEnd w:id="143"/>
      <w:r>
        <w:rPr>
          <w:rStyle w:val="Refdecomentrio"/>
        </w:rPr>
        <w:commentReference w:id="143"/>
      </w:r>
      <w:r w:rsidRPr="00656040">
        <w:t>. Acesso em: 01 out. 2021.</w:t>
      </w:r>
    </w:p>
    <w:p w14:paraId="287D5433" w14:textId="77777777" w:rsidR="0067649C" w:rsidRDefault="0067649C" w:rsidP="00EA19F4">
      <w:pPr>
        <w:pStyle w:val="TF-refernciasITEM"/>
        <w:spacing w:before="120" w:after="0"/>
        <w:rPr>
          <w:rStyle w:val="markedcontent"/>
          <w:szCs w:val="24"/>
        </w:rPr>
      </w:pPr>
      <w:commentRangeStart w:id="144"/>
      <w:r>
        <w:rPr>
          <w:noProof/>
        </w:rPr>
        <mc:AlternateContent>
          <mc:Choice Requires="wpi">
            <w:drawing>
              <wp:anchor distT="0" distB="0" distL="114300" distR="114300" simplePos="0" relativeHeight="251659264" behindDoc="0" locked="0" layoutInCell="1" allowOverlap="1" wp14:anchorId="7512F14B" wp14:editId="72BFB6BD">
                <wp:simplePos x="0" y="0"/>
                <wp:positionH relativeFrom="column">
                  <wp:posOffset>-45720</wp:posOffset>
                </wp:positionH>
                <wp:positionV relativeFrom="paragraph">
                  <wp:posOffset>7620</wp:posOffset>
                </wp:positionV>
                <wp:extent cx="371235" cy="555625"/>
                <wp:effectExtent l="50800" t="50800" r="48260" b="53975"/>
                <wp:wrapNone/>
                <wp:docPr id="5" name="Tinta 5"/>
                <wp:cNvGraphicFramePr/>
                <a:graphic xmlns:a="http://schemas.openxmlformats.org/drawingml/2006/main">
                  <a:graphicData uri="http://schemas.microsoft.com/office/word/2010/wordprocessingInk">
                    <w14:contentPart bwMode="auto" r:id="rId12">
                      <w14:nvContentPartPr>
                        <w14:cNvContentPartPr/>
                      </w14:nvContentPartPr>
                      <w14:xfrm>
                        <a:off x="0" y="0"/>
                        <a:ext cx="371235" cy="555625"/>
                      </w14:xfrm>
                    </w14:contentPart>
                  </a:graphicData>
                </a:graphic>
              </wp:anchor>
            </w:drawing>
          </mc:Choice>
          <mc:Fallback>
            <w:pict>
              <v:shapetype w14:anchorId="403A57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 o:spid="_x0000_s1026" type="#_x0000_t75" style="position:absolute;margin-left:-4.8pt;margin-top:-.6pt;width:31.7pt;height:46.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">
                <v:imagedata r:id="rId13" o:title=""/>
              </v:shape>
            </w:pict>
          </mc:Fallback>
        </mc:AlternateContent>
      </w:r>
      <w:commentRangeEnd w:id="144"/>
      <w:r>
        <w:rPr>
          <w:rStyle w:val="Refdecomentrio"/>
        </w:rPr>
        <w:commentReference w:id="144"/>
      </w:r>
      <w:r w:rsidRPr="00DA47B7">
        <w:t xml:space="preserve">GRIGOLETTI, Pablo S. </w:t>
      </w:r>
      <w:r w:rsidRPr="00DA47B7">
        <w:rPr>
          <w:b/>
          <w:bCs/>
        </w:rPr>
        <w:t>Uma arquitetu</w:t>
      </w:r>
      <w:r>
        <w:rPr>
          <w:b/>
          <w:bCs/>
        </w:rPr>
        <w:t xml:space="preserve">ra baseada em sistemas </w:t>
      </w:r>
      <w:proofErr w:type="spellStart"/>
      <w:r>
        <w:rPr>
          <w:b/>
          <w:bCs/>
        </w:rPr>
        <w:t>multiagentes</w:t>
      </w:r>
      <w:proofErr w:type="spellEnd"/>
      <w:r>
        <w:rPr>
          <w:b/>
          <w:bCs/>
        </w:rPr>
        <w:t xml:space="preserve"> para simulações em geoprocessamento</w:t>
      </w:r>
      <w:r w:rsidRPr="00971123">
        <w:t>.</w:t>
      </w:r>
      <w:r>
        <w:t xml:space="preserve"> 2007. Dissertação (Mestrado em computação) – Programa de Pós-Graduação em Computação, Universidade Federal do Rio Grande do Sul, Porto Alegre.</w:t>
      </w:r>
      <w:r w:rsidRPr="003C1DE1">
        <w:rPr>
          <w:rStyle w:val="markedcontent"/>
          <w:szCs w:val="24"/>
        </w:rPr>
        <w:t xml:space="preserve"> </w:t>
      </w:r>
    </w:p>
    <w:p w14:paraId="6B13E990" w14:textId="77777777" w:rsidR="0067649C" w:rsidRPr="00BD070F" w:rsidRDefault="0067649C" w:rsidP="00267434">
      <w:pPr>
        <w:pStyle w:val="TF-REFERNCIASITEM0"/>
      </w:pPr>
      <w:r w:rsidRPr="007B4CFC">
        <w:rPr>
          <w:rStyle w:val="markedcontent"/>
          <w:szCs w:val="24"/>
        </w:rPr>
        <w:t xml:space="preserve">INCONTROL. </w:t>
      </w:r>
      <w:proofErr w:type="spellStart"/>
      <w:r w:rsidRPr="007B4CFC">
        <w:rPr>
          <w:rStyle w:val="markedcontent"/>
          <w:b/>
          <w:bCs/>
          <w:szCs w:val="24"/>
        </w:rPr>
        <w:t>Showcase</w:t>
      </w:r>
      <w:proofErr w:type="spellEnd"/>
      <w:r w:rsidRPr="007B4CFC">
        <w:rPr>
          <w:rStyle w:val="markedcontent"/>
          <w:b/>
          <w:bCs/>
          <w:szCs w:val="24"/>
        </w:rPr>
        <w:t xml:space="preserve"> Arena Porto Alegrense</w:t>
      </w:r>
      <w:r w:rsidRPr="007B4CFC">
        <w:rPr>
          <w:rStyle w:val="markedcontent"/>
          <w:szCs w:val="24"/>
        </w:rPr>
        <w:t>, [</w:t>
      </w:r>
      <w:proofErr w:type="spellStart"/>
      <w:r w:rsidRPr="007B4CFC">
        <w:rPr>
          <w:rStyle w:val="markedcontent"/>
          <w:szCs w:val="24"/>
        </w:rPr>
        <w:t>S.l</w:t>
      </w:r>
      <w:proofErr w:type="spellEnd"/>
      <w:r w:rsidRPr="007B4CFC">
        <w:rPr>
          <w:rStyle w:val="markedcontent"/>
          <w:szCs w:val="24"/>
        </w:rPr>
        <w:t xml:space="preserve">.], 2021. Disponível em: </w:t>
      </w:r>
      <w:r w:rsidRPr="007B4CFC">
        <w:rPr>
          <w:rStyle w:val="markedcontent"/>
          <w:szCs w:val="24"/>
        </w:rPr>
        <w:br/>
      </w:r>
      <w:commentRangeStart w:id="145"/>
      <w:r w:rsidRPr="007B4CFC">
        <w:rPr>
          <w:rStyle w:val="markedcontent"/>
          <w:szCs w:val="24"/>
        </w:rPr>
        <w:t>&lt;</w:t>
      </w:r>
      <w:commentRangeEnd w:id="145"/>
      <w:r>
        <w:rPr>
          <w:rStyle w:val="Refdecomentrio"/>
        </w:rPr>
        <w:commentReference w:id="145"/>
      </w:r>
      <w:r w:rsidRPr="007B4CFC">
        <w:rPr>
          <w:rStyle w:val="markedcontent"/>
          <w:szCs w:val="24"/>
        </w:rPr>
        <w:t>https://support.incontrolsim.com/en/pd-showcases/95-showcase-arena-porto-alegrense/download.html</w:t>
      </w:r>
      <w:commentRangeStart w:id="146"/>
      <w:r w:rsidRPr="007B4CFC">
        <w:rPr>
          <w:rStyle w:val="markedcontent"/>
          <w:szCs w:val="24"/>
        </w:rPr>
        <w:t>&gt;</w:t>
      </w:r>
      <w:commentRangeEnd w:id="146"/>
      <w:r>
        <w:rPr>
          <w:rStyle w:val="Refdecomentrio"/>
        </w:rPr>
        <w:commentReference w:id="146"/>
      </w:r>
      <w:r w:rsidRPr="007B4CFC">
        <w:rPr>
          <w:rStyle w:val="markedcontent"/>
          <w:szCs w:val="24"/>
        </w:rPr>
        <w: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t>.</w:t>
      </w:r>
    </w:p>
    <w:p w14:paraId="75F42CA0" w14:textId="77777777" w:rsidR="0067649C" w:rsidRPr="00EE5A3A" w:rsidRDefault="0067649C" w:rsidP="00267434">
      <w:pPr>
        <w:pStyle w:val="TF-REFERNCIASITEM0"/>
      </w:pPr>
      <w:r>
        <w:t xml:space="preserve">JUCHEM, Murilo. </w:t>
      </w:r>
      <w:r>
        <w:rPr>
          <w:b/>
          <w:bCs/>
        </w:rPr>
        <w:t>Arquitetura de Agentes</w:t>
      </w:r>
      <w:r>
        <w:t xml:space="preserve">. 2001. Relatório Técnico, n. 013 arquivado na </w:t>
      </w:r>
      <w:proofErr w:type="spellStart"/>
      <w:r>
        <w:t>Pró-Reitoria</w:t>
      </w:r>
      <w:proofErr w:type="spellEnd"/>
      <w:r>
        <w:t xml:space="preserve"> de Pesquisa, Faculdade de Informática PUCRS, Porto Alegre.</w:t>
      </w:r>
    </w:p>
    <w:p w14:paraId="3360E4F2" w14:textId="77777777" w:rsidR="0067649C" w:rsidRDefault="0067649C" w:rsidP="00340CC2">
      <w:pPr>
        <w:pStyle w:val="TF-REFERNCIASITEM0"/>
        <w:rPr>
          <w:lang w:val="en-US"/>
        </w:rPr>
      </w:pPr>
      <w:r w:rsidRPr="0013742B">
        <w:rPr>
          <w:lang w:val="en-US"/>
        </w:rPr>
        <w:t>LOM, Michal</w:t>
      </w:r>
      <w:r w:rsidRPr="0064052A">
        <w:rPr>
          <w:lang w:val="en-US"/>
        </w:rPr>
        <w:t xml:space="preserve">; </w:t>
      </w:r>
      <w:proofErr w:type="spellStart"/>
      <w:r w:rsidRPr="0064052A">
        <w:rPr>
          <w:lang w:val="en-US"/>
        </w:rPr>
        <w:t>PřIBYL</w:t>
      </w:r>
      <w:proofErr w:type="spellEnd"/>
      <w:r w:rsidRPr="0064052A">
        <w:rPr>
          <w:lang w:val="en-US"/>
        </w:rPr>
        <w:t xml:space="preserve">, </w:t>
      </w:r>
      <w:proofErr w:type="spellStart"/>
      <w:r w:rsidRPr="0064052A">
        <w:rPr>
          <w:lang w:val="en-US"/>
        </w:rPr>
        <w:t>Ondřej</w:t>
      </w:r>
      <w:proofErr w:type="spellEnd"/>
      <w:r w:rsidRPr="0013742B">
        <w:rPr>
          <w:b/>
          <w:bCs/>
          <w:lang w:val="en-US"/>
        </w:rPr>
        <w:t xml:space="preserve">. </w:t>
      </w:r>
      <w:r w:rsidRPr="0013742B">
        <w:rPr>
          <w:lang w:val="en-US"/>
        </w:rPr>
        <w:t xml:space="preserve">Modeling of smart city building blocks using multi-agent systems. In: Neural Network World, 4, 2017, Prague, </w:t>
      </w:r>
      <w:r w:rsidRPr="0013742B">
        <w:rPr>
          <w:b/>
          <w:bCs/>
          <w:lang w:val="en-US"/>
        </w:rPr>
        <w:t>Proceedings</w:t>
      </w:r>
      <w:r w:rsidRPr="0013742B">
        <w:rPr>
          <w:lang w:val="en-US"/>
        </w:rPr>
        <w:t xml:space="preserve">... Prague: Czech Technical University, 2017. P. </w:t>
      </w:r>
      <w:r w:rsidRPr="002C744B">
        <w:rPr>
          <w:lang w:val="en-US"/>
        </w:rPr>
        <w:t>317–331</w:t>
      </w:r>
      <w:r w:rsidRPr="0013742B">
        <w:rPr>
          <w:lang w:val="en-US"/>
        </w:rPr>
        <w:t>.</w:t>
      </w:r>
    </w:p>
    <w:p w14:paraId="273BE445" w14:textId="77777777" w:rsidR="0067649C" w:rsidRPr="008C78F4" w:rsidRDefault="0067649C" w:rsidP="00267434">
      <w:pPr>
        <w:pStyle w:val="TF-REFERNCIASITEM0"/>
        <w:rPr>
          <w:lang w:val="en-US"/>
        </w:rPr>
      </w:pPr>
      <w:r w:rsidRPr="002F689D">
        <w:rPr>
          <w:lang w:val="en-US"/>
        </w:rPr>
        <w:t xml:space="preserve">SICHMAN, Jaime S. </w:t>
      </w:r>
      <w:r w:rsidRPr="002F689D">
        <w:rPr>
          <w:b/>
          <w:bCs/>
          <w:lang w:val="en-US"/>
        </w:rPr>
        <w:t xml:space="preserve">Exploiting Social </w:t>
      </w:r>
      <w:proofErr w:type="spellStart"/>
      <w:r w:rsidRPr="002F689D">
        <w:rPr>
          <w:b/>
          <w:bCs/>
          <w:lang w:val="en-US"/>
        </w:rPr>
        <w:t>Reasioning</w:t>
      </w:r>
      <w:proofErr w:type="spellEnd"/>
      <w:r w:rsidRPr="002F689D">
        <w:rPr>
          <w:b/>
          <w:bCs/>
          <w:lang w:val="en-US"/>
        </w:rPr>
        <w:t xml:space="preserve"> to Enhance Adaption in Open-Multi-Agent Systems</w:t>
      </w:r>
      <w:r w:rsidRPr="002F689D">
        <w:rPr>
          <w:lang w:val="en-US"/>
        </w:rPr>
        <w:t xml:space="preserve">, São Paulo, SP, 1995. </w:t>
      </w:r>
      <w:r w:rsidRPr="002F689D">
        <w:t>Disponível em</w:t>
      </w:r>
      <w:r>
        <w:t>:</w:t>
      </w:r>
      <w:r w:rsidRPr="002F689D">
        <w:t xml:space="preserve"> </w:t>
      </w:r>
      <w:commentRangeStart w:id="147"/>
      <w:r>
        <w:t>&lt;</w:t>
      </w:r>
      <w:commentRangeEnd w:id="147"/>
      <w:r>
        <w:rPr>
          <w:rStyle w:val="Refdecomentrio"/>
        </w:rPr>
        <w:commentReference w:id="147"/>
      </w:r>
      <w:r w:rsidRPr="002F689D">
        <w:t>https://www.researchgate.net/publication/220974703_Exploiting_Social_Reasioning_to_Enhance_Adaption_in_Open-Multi-Agent_Systems</w:t>
      </w:r>
      <w:commentRangeStart w:id="148"/>
      <w:r>
        <w:t>&gt;</w:t>
      </w:r>
      <w:commentRangeEnd w:id="148"/>
      <w:r>
        <w:rPr>
          <w:rStyle w:val="Refdecomentrio"/>
        </w:rPr>
        <w:commentReference w:id="148"/>
      </w:r>
      <w:r w:rsidRPr="002F689D">
        <w:t xml:space="preserve">. </w:t>
      </w:r>
      <w:proofErr w:type="spellStart"/>
      <w:r w:rsidRPr="008C78F4">
        <w:rPr>
          <w:lang w:val="en-US"/>
        </w:rPr>
        <w:t>Acesso</w:t>
      </w:r>
      <w:proofErr w:type="spellEnd"/>
      <w:r w:rsidRPr="008C78F4">
        <w:rPr>
          <w:lang w:val="en-US"/>
        </w:rPr>
        <w:t xml:space="preserve"> </w:t>
      </w:r>
      <w:proofErr w:type="spellStart"/>
      <w:r w:rsidRPr="008C78F4">
        <w:rPr>
          <w:lang w:val="en-US"/>
        </w:rPr>
        <w:t>em</w:t>
      </w:r>
      <w:proofErr w:type="spellEnd"/>
      <w:r w:rsidRPr="008C78F4">
        <w:rPr>
          <w:lang w:val="en-US"/>
        </w:rPr>
        <w:t>: 29 set. 2021.</w:t>
      </w:r>
    </w:p>
    <w:p w14:paraId="3FB0E210" w14:textId="77777777" w:rsidR="0067649C" w:rsidRDefault="0067649C" w:rsidP="002E169C">
      <w:pPr>
        <w:pStyle w:val="TF-refernciasITEM"/>
        <w:spacing w:before="120" w:after="0"/>
        <w:rPr>
          <w:rStyle w:val="markedcontent"/>
          <w:szCs w:val="24"/>
        </w:rPr>
      </w:pPr>
      <w:commentRangeStart w:id="149"/>
      <w:r>
        <w:rPr>
          <w:noProof/>
          <w:szCs w:val="24"/>
          <w:lang w:val="en-US"/>
        </w:rPr>
        <mc:AlternateContent>
          <mc:Choice Requires="wpi">
            <w:drawing>
              <wp:anchor distT="0" distB="0" distL="114300" distR="114300" simplePos="0" relativeHeight="251660288" behindDoc="0" locked="0" layoutInCell="1" allowOverlap="1" wp14:anchorId="3FD27176" wp14:editId="07579F00">
                <wp:simplePos x="0" y="0"/>
                <wp:positionH relativeFrom="column">
                  <wp:posOffset>-93224</wp:posOffset>
                </wp:positionH>
                <wp:positionV relativeFrom="paragraph">
                  <wp:posOffset>29988</wp:posOffset>
                </wp:positionV>
                <wp:extent cx="265680" cy="407520"/>
                <wp:effectExtent l="50800" t="50800" r="39370" b="50165"/>
                <wp:wrapNone/>
                <wp:docPr id="7" name="Tinta 7"/>
                <wp:cNvGraphicFramePr/>
                <a:graphic xmlns:a="http://schemas.openxmlformats.org/drawingml/2006/main">
                  <a:graphicData uri="http://schemas.microsoft.com/office/word/2010/wordprocessingInk">
                    <w14:contentPart bwMode="auto" r:id="rId14">
                      <w14:nvContentPartPr>
                        <w14:cNvContentPartPr/>
                      </w14:nvContentPartPr>
                      <w14:xfrm>
                        <a:off x="0" y="0"/>
                        <a:ext cx="265680" cy="407520"/>
                      </w14:xfrm>
                    </w14:contentPart>
                  </a:graphicData>
                </a:graphic>
              </wp:anchor>
            </w:drawing>
          </mc:Choice>
          <mc:Fallback>
            <w:pict>
              <v:shape w14:anchorId="066757CF" id="Tinta 7" o:spid="_x0000_s1026" type="#_x0000_t75" style="position:absolute;margin-left:-8.55pt;margin-top:1.15pt;width:23.35pt;height:34.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">
                <v:imagedata r:id="rId15" o:title=""/>
              </v:shape>
            </w:pict>
          </mc:Fallback>
        </mc:AlternateContent>
      </w:r>
      <w:commentRangeEnd w:id="149"/>
      <w:r>
        <w:rPr>
          <w:rStyle w:val="Refdecomentrio"/>
        </w:rPr>
        <w:commentReference w:id="149"/>
      </w:r>
      <w:r w:rsidRPr="00C67928">
        <w:rPr>
          <w:rStyle w:val="markedcontent"/>
          <w:szCs w:val="24"/>
          <w:lang w:val="en-US"/>
        </w:rPr>
        <w:t xml:space="preserve">SUMO. </w:t>
      </w:r>
      <w:r w:rsidRPr="00C67928">
        <w:rPr>
          <w:rStyle w:val="markedcontent"/>
          <w:b/>
          <w:bCs/>
          <w:szCs w:val="24"/>
          <w:lang w:val="en-US"/>
        </w:rPr>
        <w:t xml:space="preserve">Simulation of Urban </w:t>
      </w:r>
      <w:proofErr w:type="spellStart"/>
      <w:r w:rsidRPr="00C67928">
        <w:rPr>
          <w:rStyle w:val="markedcontent"/>
          <w:b/>
          <w:bCs/>
          <w:szCs w:val="24"/>
          <w:lang w:val="en-US"/>
        </w:rPr>
        <w:t>MObility</w:t>
      </w:r>
      <w:proofErr w:type="spellEnd"/>
      <w:r w:rsidRPr="00C67928">
        <w:rPr>
          <w:rStyle w:val="markedcontent"/>
          <w:szCs w:val="24"/>
          <w:lang w:val="en-US"/>
        </w:rPr>
        <w:t>, [</w:t>
      </w:r>
      <w:proofErr w:type="spellStart"/>
      <w:r w:rsidRPr="00C67928">
        <w:rPr>
          <w:rStyle w:val="markedcontent"/>
          <w:szCs w:val="24"/>
          <w:lang w:val="en-US"/>
        </w:rPr>
        <w:t>S.l.</w:t>
      </w:r>
      <w:proofErr w:type="spellEnd"/>
      <w:r w:rsidRPr="00C67928">
        <w:rPr>
          <w:rStyle w:val="markedcontent"/>
          <w:szCs w:val="24"/>
          <w:lang w:val="en-US"/>
        </w:rPr>
        <w:t xml:space="preserve">], 2021. </w:t>
      </w:r>
      <w:r w:rsidRPr="007B4CFC">
        <w:rPr>
          <w:rStyle w:val="markedcontent"/>
          <w:szCs w:val="24"/>
        </w:rPr>
        <w:t xml:space="preserve">Disponível em: </w:t>
      </w:r>
      <w:r w:rsidRPr="007B4CFC">
        <w:rPr>
          <w:szCs w:val="24"/>
        </w:rPr>
        <w:br/>
      </w:r>
      <w:commentRangeStart w:id="150"/>
      <w:r w:rsidRPr="007B4CFC">
        <w:rPr>
          <w:rStyle w:val="markedcontent"/>
          <w:szCs w:val="24"/>
        </w:rPr>
        <w:t>&lt;</w:t>
      </w:r>
      <w:commentRangeEnd w:id="150"/>
      <w:proofErr w:type="spellStart"/>
      <w:r>
        <w:rPr>
          <w:rStyle w:val="Refdecomentrio"/>
        </w:rPr>
        <w:commentReference w:id="150"/>
      </w:r>
      <w:r w:rsidRPr="007B4CFC">
        <w:rPr>
          <w:rStyle w:val="markedcontent"/>
          <w:szCs w:val="24"/>
        </w:rPr>
        <w:t>http</w:t>
      </w:r>
      <w:proofErr w:type="spellEnd"/>
      <w:r w:rsidRPr="007B4CFC">
        <w:rPr>
          <w:rStyle w:val="markedcontent"/>
          <w:szCs w:val="24"/>
        </w:rPr>
        <w:t>://sumo.dlr.de/</w:t>
      </w:r>
      <w:proofErr w:type="spellStart"/>
      <w:r w:rsidRPr="007B4CFC">
        <w:rPr>
          <w:rStyle w:val="markedcontent"/>
          <w:szCs w:val="24"/>
        </w:rPr>
        <w:t>wiki</w:t>
      </w:r>
      <w:proofErr w:type="spellEnd"/>
      <w:r w:rsidRPr="007B4CFC">
        <w:rPr>
          <w:rStyle w:val="markedcontent"/>
          <w:szCs w:val="24"/>
        </w:rPr>
        <w:t>/</w:t>
      </w:r>
      <w:commentRangeStart w:id="151"/>
      <w:r>
        <w:rPr>
          <w:rStyle w:val="markedcontent"/>
          <w:szCs w:val="24"/>
        </w:rPr>
        <w:t>&gt;</w:t>
      </w:r>
      <w:commentRangeEnd w:id="151"/>
      <w:r>
        <w:rPr>
          <w:rStyle w:val="Refdecomentrio"/>
        </w:rPr>
        <w:commentReference w:id="151"/>
      </w:r>
      <w:r w:rsidRPr="007B4CFC">
        <w:rPr>
          <w:rStyle w:val="markedcontent"/>
          <w:szCs w:val="24"/>
        </w:rPr>
        <w:t xml:space="preserve">. Acesso em: </w:t>
      </w:r>
      <w:r>
        <w:rPr>
          <w:rStyle w:val="markedcontent"/>
          <w:szCs w:val="24"/>
        </w:rPr>
        <w:t>02</w:t>
      </w:r>
      <w:r w:rsidRPr="007B4CFC">
        <w:rPr>
          <w:rStyle w:val="markedcontent"/>
          <w:szCs w:val="24"/>
        </w:rPr>
        <w:t xml:space="preserve"> </w:t>
      </w:r>
      <w:r>
        <w:rPr>
          <w:rStyle w:val="markedcontent"/>
          <w:szCs w:val="24"/>
        </w:rPr>
        <w:t>out</w:t>
      </w:r>
      <w:r w:rsidRPr="007B4CFC">
        <w:rPr>
          <w:rStyle w:val="markedcontent"/>
          <w:szCs w:val="24"/>
        </w:rPr>
        <w:t>. 2021</w:t>
      </w:r>
      <w:r>
        <w:rPr>
          <w:rStyle w:val="markedcontent"/>
          <w:szCs w:val="24"/>
        </w:rPr>
        <w:t>.</w:t>
      </w:r>
    </w:p>
    <w:p w14:paraId="7FDD6616" w14:textId="77777777" w:rsidR="0067649C" w:rsidRDefault="0067649C" w:rsidP="002E169C">
      <w:pPr>
        <w:pStyle w:val="TF-refernciasITEM"/>
        <w:spacing w:before="120" w:after="0"/>
      </w:pPr>
      <w:commentRangeStart w:id="152"/>
      <w:r>
        <w:rPr>
          <w:noProof/>
        </w:rPr>
        <mc:AlternateContent>
          <mc:Choice Requires="wpi">
            <w:drawing>
              <wp:anchor distT="0" distB="0" distL="114300" distR="114300" simplePos="0" relativeHeight="251661312" behindDoc="0" locked="0" layoutInCell="1" allowOverlap="1" wp14:anchorId="477B8264" wp14:editId="6846036D">
                <wp:simplePos x="0" y="0"/>
                <wp:positionH relativeFrom="column">
                  <wp:posOffset>-116602</wp:posOffset>
                </wp:positionH>
                <wp:positionV relativeFrom="paragraph">
                  <wp:posOffset>44910</wp:posOffset>
                </wp:positionV>
                <wp:extent cx="311400" cy="768240"/>
                <wp:effectExtent l="50800" t="50800" r="31750" b="45085"/>
                <wp:wrapNone/>
                <wp:docPr id="8" name="Tinta 8"/>
                <wp:cNvGraphicFramePr/>
                <a:graphic xmlns:a="http://schemas.openxmlformats.org/drawingml/2006/main">
                  <a:graphicData uri="http://schemas.microsoft.com/office/word/2010/wordprocessingInk">
                    <w14:contentPart bwMode="auto" r:id="rId16">
                      <w14:nvContentPartPr>
                        <w14:cNvContentPartPr/>
                      </w14:nvContentPartPr>
                      <w14:xfrm>
                        <a:off x="0" y="0"/>
                        <a:ext cx="311400" cy="768240"/>
                      </w14:xfrm>
                    </w14:contentPart>
                  </a:graphicData>
                </a:graphic>
              </wp:anchor>
            </w:drawing>
          </mc:Choice>
          <mc:Fallback>
            <w:pict>
              <v:shape w14:anchorId="6C29C6A3" id="Tinta 8" o:spid="_x0000_s1026" type="#_x0000_t75" style="position:absolute;margin-left:-10.4pt;margin-top:2.35pt;width:26.95pt;height:62.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">
                <v:imagedata r:id="rId17" o:title=""/>
              </v:shape>
            </w:pict>
          </mc:Fallback>
        </mc:AlternateContent>
      </w:r>
      <w:commentRangeEnd w:id="152"/>
      <w:r>
        <w:rPr>
          <w:rStyle w:val="Refdecomentrio"/>
        </w:rPr>
        <w:commentReference w:id="152"/>
      </w:r>
      <w:r w:rsidRPr="001C694C">
        <w:t xml:space="preserve">PACHECO, Priscila. </w:t>
      </w:r>
      <w:r w:rsidRPr="001C694C">
        <w:rPr>
          <w:b/>
          <w:bCs/>
        </w:rPr>
        <w:t>Como o planejamento urbano influencia nosso dia a dia</w:t>
      </w:r>
      <w:r w:rsidRPr="001B1FC2">
        <w:t>. 2017</w:t>
      </w:r>
      <w:r w:rsidRPr="001C694C">
        <w:t xml:space="preserve">. Disponível em: </w:t>
      </w:r>
      <w:commentRangeStart w:id="153"/>
      <w:r>
        <w:t>&lt;</w:t>
      </w:r>
      <w:commentRangeEnd w:id="153"/>
      <w:r>
        <w:rPr>
          <w:rStyle w:val="Refdecomentrio"/>
        </w:rPr>
        <w:commentReference w:id="153"/>
      </w:r>
      <w:r w:rsidRPr="001C694C">
        <w:t>https://wribrasil.org.br/pt/blog/2017/10/como-o-planejamento-urbano-influencia-nosso-dia-dia#:~:text=O%20planejamento%20urbano%20afeta%20a%20forma%20como%20nos%20deslocamos.&amp;text=Al%C3%A9m%20de%20gerar%20congestionamentos%2C%20essa,incentivo%20ao%20uso%20do%20carro.</w:t>
      </w:r>
      <w:commentRangeStart w:id="154"/>
      <w:r>
        <w:t>&gt;</w:t>
      </w:r>
      <w:commentRangeEnd w:id="154"/>
      <w:r>
        <w:rPr>
          <w:rStyle w:val="Refdecomentrio"/>
        </w:rPr>
        <w:commentReference w:id="154"/>
      </w:r>
      <w:r w:rsidRPr="001C694C">
        <w:t>. Acesso em: 02 out. 2021.</w:t>
      </w:r>
    </w:p>
    <w:p w14:paraId="6BA257DF" w14:textId="77777777" w:rsidR="0067649C" w:rsidRDefault="0067649C" w:rsidP="00C67928">
      <w:pPr>
        <w:pStyle w:val="TF-REFERNCIASITEM0"/>
      </w:pPr>
      <w:commentRangeStart w:id="155"/>
      <w:r w:rsidRPr="00C67928">
        <w:t>PRIE</w:t>
      </w:r>
      <w:commentRangeEnd w:id="155"/>
      <w:r>
        <w:rPr>
          <w:rStyle w:val="Refdecomentrio"/>
        </w:rPr>
        <w:commentReference w:id="155"/>
      </w:r>
      <w:r w:rsidRPr="00C67928">
        <w:t xml:space="preserve">TO, </w:t>
      </w:r>
      <w:proofErr w:type="spellStart"/>
      <w:r w:rsidRPr="00C67928">
        <w:t>Immaculada</w:t>
      </w:r>
      <w:proofErr w:type="spellEnd"/>
      <w:r w:rsidRPr="00C67928">
        <w:t xml:space="preserve">; MENEZES, Murilo; CALEGARI, Diego. </w:t>
      </w:r>
      <w:r w:rsidRPr="00107F43">
        <w:rPr>
          <w:b/>
          <w:bCs/>
        </w:rPr>
        <w:t>Plano diretor participativo: necessidade ou ilusão?</w:t>
      </w:r>
      <w:r w:rsidRPr="00C67928">
        <w:t xml:space="preserve"> Disponível em</w:t>
      </w:r>
      <w:r>
        <w:t>:</w:t>
      </w:r>
      <w:r w:rsidRPr="00C67928">
        <w:t xml:space="preserve"> </w:t>
      </w:r>
      <w:commentRangeStart w:id="156"/>
      <w:r>
        <w:t>&lt;</w:t>
      </w:r>
      <w:commentRangeEnd w:id="156"/>
      <w:r>
        <w:rPr>
          <w:rStyle w:val="Refdecomentrio"/>
        </w:rPr>
        <w:commentReference w:id="156"/>
      </w:r>
      <w:r w:rsidRPr="00C67928">
        <w:t>https://www.politize.com.br/plano-diretor-participativo-necessidade-ou-ilusao/#:~:text=N%C3%A3o%20raro%2C%20o%20trabalho%20de,politicamente%20invi%C3%A1vel%2C%20porque%20ignora%20as</w:t>
      </w:r>
      <w:commentRangeStart w:id="157"/>
      <w:r>
        <w:t>&gt;</w:t>
      </w:r>
      <w:commentRangeEnd w:id="157"/>
      <w:r>
        <w:rPr>
          <w:rStyle w:val="Refdecomentrio"/>
        </w:rPr>
        <w:commentReference w:id="157"/>
      </w:r>
      <w:r w:rsidRPr="00C67928">
        <w:t>. Acesso em: 02 out. 2021.</w:t>
      </w:r>
    </w:p>
    <w:p w14:paraId="4E11E5D8" w14:textId="77777777" w:rsidR="0067649C" w:rsidRDefault="0067649C" w:rsidP="004D6C1F">
      <w:pPr>
        <w:pStyle w:val="TF-xAvalTTULO"/>
        <w:ind w:left="0" w:firstLine="0"/>
        <w:jc w:val="left"/>
      </w:pPr>
    </w:p>
    <w:p w14:paraId="1FAB7599" w14:textId="77777777" w:rsidR="0067649C" w:rsidRDefault="0067649C" w:rsidP="004D6C1F">
      <w:pPr>
        <w:pStyle w:val="TF-xAvalTTULO"/>
        <w:ind w:left="0" w:firstLine="0"/>
        <w:jc w:val="left"/>
        <w:rPr>
          <w:sz w:val="18"/>
        </w:rPr>
      </w:pPr>
      <w:r>
        <w:rPr>
          <w:sz w:val="18"/>
        </w:rPr>
        <w:t xml:space="preserve"> </w:t>
      </w:r>
    </w:p>
    <w:p w14:paraId="0FCB382A" w14:textId="77777777" w:rsidR="0067649C" w:rsidRDefault="0067649C">
      <w:pPr>
        <w:rPr>
          <w:caps/>
          <w:noProof/>
          <w:sz w:val="18"/>
          <w:szCs w:val="20"/>
        </w:rPr>
      </w:pPr>
      <w:r>
        <w:rPr>
          <w:sz w:val="18"/>
        </w:rPr>
        <w:br w:type="page"/>
      </w:r>
    </w:p>
    <w:p w14:paraId="023664F9" w14:textId="77777777" w:rsidR="0067649C" w:rsidRPr="00320BFA" w:rsidRDefault="0067649C" w:rsidP="00B07B6D">
      <w:pPr>
        <w:pStyle w:val="TF-xAvalTTULO"/>
      </w:pPr>
      <w:r>
        <w:lastRenderedPageBreak/>
        <w:t>FORMULÁRIO  DE  avaliação BCC</w:t>
      </w:r>
      <w:r w:rsidRPr="00320BFA">
        <w:t xml:space="preserve"> – PROFESSOR TCC I</w:t>
      </w:r>
    </w:p>
    <w:p w14:paraId="7BCC6365" w14:textId="77777777" w:rsidR="0067649C" w:rsidRDefault="0067649C" w:rsidP="00B07B6D">
      <w:pPr>
        <w:pStyle w:val="TF-xAvalLINHA"/>
      </w:pPr>
      <w:r w:rsidRPr="00320BFA">
        <w:t>Avaliador(a):</w:t>
      </w:r>
      <w:r w:rsidRPr="00320BFA">
        <w:tab/>
      </w:r>
      <w:r>
        <w:t>Dalton Solano dos Reis</w:t>
      </w:r>
    </w:p>
    <w:p w14:paraId="6B0E09B6" w14:textId="77777777" w:rsidR="0067649C" w:rsidRPr="00320BFA" w:rsidRDefault="0067649C" w:rsidP="00B07B6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540"/>
        <w:gridCol w:w="353"/>
        <w:gridCol w:w="837"/>
        <w:gridCol w:w="353"/>
      </w:tblGrid>
      <w:tr w:rsidR="0067649C" w:rsidRPr="00320BFA" w14:paraId="72FA3CC6" w14:textId="77777777" w:rsidTr="008F1BC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4976ACE" w14:textId="77777777" w:rsidR="0067649C" w:rsidRPr="00320BFA" w:rsidRDefault="0067649C" w:rsidP="008F1BC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FE912AB" w14:textId="77777777" w:rsidR="0067649C" w:rsidRPr="00320BFA" w:rsidRDefault="0067649C" w:rsidP="008F1BC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B7DD594" w14:textId="77777777" w:rsidR="0067649C" w:rsidRPr="00320BFA" w:rsidRDefault="0067649C" w:rsidP="008F1BC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5777618" w14:textId="77777777" w:rsidR="0067649C" w:rsidRPr="00320BFA" w:rsidRDefault="0067649C" w:rsidP="008F1BCC">
            <w:pPr>
              <w:pStyle w:val="TF-xAvalITEMTABELA"/>
            </w:pPr>
            <w:r w:rsidRPr="00320BFA">
              <w:t>não atende</w:t>
            </w:r>
          </w:p>
        </w:tc>
      </w:tr>
      <w:tr w:rsidR="0067649C" w:rsidRPr="00320BFA" w14:paraId="5E771C40" w14:textId="77777777" w:rsidTr="008F1BC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4FA71C4" w14:textId="77777777" w:rsidR="0067649C" w:rsidRPr="00320BFA" w:rsidRDefault="0067649C" w:rsidP="008F1BCC">
            <w:pPr>
              <w:pStyle w:val="TF-xAvalITEMTABELA"/>
            </w:pPr>
            <w:r w:rsidRPr="00DA18B9">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6EB2D2B" w14:textId="77777777" w:rsidR="0067649C" w:rsidRPr="00821EE8" w:rsidRDefault="0067649C" w:rsidP="0067649C">
            <w:pPr>
              <w:pStyle w:val="TF-xAvalITEM"/>
              <w:numPr>
                <w:ilvl w:val="0"/>
                <w:numId w:val="11"/>
              </w:numPr>
            </w:pPr>
            <w:r w:rsidRPr="00821EE8">
              <w:t>INTRODUÇÃO</w:t>
            </w:r>
          </w:p>
          <w:p w14:paraId="5730909A" w14:textId="77777777" w:rsidR="0067649C" w:rsidRPr="00821EE8" w:rsidRDefault="0067649C" w:rsidP="008F1BC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D2856CF" w14:textId="77777777" w:rsidR="0067649C" w:rsidRPr="00320BFA" w:rsidRDefault="0067649C" w:rsidP="008F1BCC">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F972E80" w14:textId="77777777" w:rsidR="0067649C" w:rsidRPr="00320BFA" w:rsidRDefault="0067649C" w:rsidP="008F1BCC">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5DF9C2C" w14:textId="77777777" w:rsidR="0067649C" w:rsidRPr="00320BFA" w:rsidRDefault="0067649C" w:rsidP="008F1BCC">
            <w:pPr>
              <w:ind w:left="709" w:hanging="709"/>
              <w:jc w:val="center"/>
              <w:rPr>
                <w:sz w:val="18"/>
              </w:rPr>
            </w:pPr>
          </w:p>
        </w:tc>
      </w:tr>
      <w:tr w:rsidR="0067649C" w:rsidRPr="00320BFA" w14:paraId="37A15E5A" w14:textId="77777777" w:rsidTr="008F1BC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839C0B"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060ED6" w14:textId="77777777" w:rsidR="0067649C" w:rsidRPr="00821EE8" w:rsidRDefault="0067649C" w:rsidP="008F1BC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1741476"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41E237"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3900876" w14:textId="77777777" w:rsidR="0067649C" w:rsidRPr="00320BFA" w:rsidRDefault="0067649C" w:rsidP="008F1BCC">
            <w:pPr>
              <w:ind w:left="709" w:hanging="709"/>
              <w:jc w:val="center"/>
              <w:rPr>
                <w:sz w:val="18"/>
              </w:rPr>
            </w:pPr>
          </w:p>
        </w:tc>
      </w:tr>
      <w:tr w:rsidR="0067649C" w:rsidRPr="00320BFA" w14:paraId="3D75C918"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AD611C"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7354C6" w14:textId="77777777" w:rsidR="0067649C" w:rsidRPr="00320BFA" w:rsidRDefault="0067649C" w:rsidP="0067649C">
            <w:pPr>
              <w:pStyle w:val="TF-xAvalITEM"/>
              <w:numPr>
                <w:ilvl w:val="0"/>
                <w:numId w:val="11"/>
              </w:numPr>
            </w:pPr>
            <w:r w:rsidRPr="00320BFA">
              <w:t>OBJETIVOS</w:t>
            </w:r>
          </w:p>
          <w:p w14:paraId="45881575" w14:textId="77777777" w:rsidR="0067649C" w:rsidRPr="00320BFA" w:rsidRDefault="0067649C" w:rsidP="008F1BC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10AC0811"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2BE307F"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573414" w14:textId="77777777" w:rsidR="0067649C" w:rsidRPr="00320BFA" w:rsidRDefault="0067649C" w:rsidP="008F1BCC">
            <w:pPr>
              <w:ind w:left="709" w:hanging="709"/>
              <w:jc w:val="center"/>
              <w:rPr>
                <w:sz w:val="18"/>
              </w:rPr>
            </w:pPr>
          </w:p>
        </w:tc>
      </w:tr>
      <w:tr w:rsidR="0067649C" w:rsidRPr="00320BFA" w14:paraId="05F78899" w14:textId="77777777" w:rsidTr="008F1BC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B071C9"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0A2495" w14:textId="77777777" w:rsidR="0067649C" w:rsidRPr="00320BFA" w:rsidRDefault="0067649C" w:rsidP="008F1BC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62A2592"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9F029C9"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D7FAC08" w14:textId="77777777" w:rsidR="0067649C" w:rsidRPr="00320BFA" w:rsidRDefault="0067649C" w:rsidP="008F1BCC">
            <w:pPr>
              <w:ind w:left="709" w:hanging="709"/>
              <w:jc w:val="center"/>
              <w:rPr>
                <w:sz w:val="18"/>
              </w:rPr>
            </w:pPr>
          </w:p>
        </w:tc>
      </w:tr>
      <w:tr w:rsidR="0067649C" w:rsidRPr="00320BFA" w14:paraId="0918661F"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401952"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181A0F" w14:textId="77777777" w:rsidR="0067649C" w:rsidRPr="00EE20C1" w:rsidRDefault="0067649C" w:rsidP="0067649C">
            <w:pPr>
              <w:pStyle w:val="TF-xAvalITEM"/>
              <w:numPr>
                <w:ilvl w:val="0"/>
                <w:numId w:val="11"/>
              </w:numPr>
            </w:pPr>
            <w:r w:rsidRPr="00EE20C1">
              <w:t>JUSTIFICATIVA</w:t>
            </w:r>
          </w:p>
          <w:p w14:paraId="79AC7EEC" w14:textId="77777777" w:rsidR="0067649C" w:rsidRPr="00EE20C1" w:rsidRDefault="0067649C" w:rsidP="008F1BC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98E1CE4"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F74C18"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2EF276" w14:textId="77777777" w:rsidR="0067649C" w:rsidRPr="00320BFA" w:rsidRDefault="0067649C" w:rsidP="008F1BCC">
            <w:pPr>
              <w:ind w:left="709" w:hanging="709"/>
              <w:jc w:val="center"/>
              <w:rPr>
                <w:sz w:val="18"/>
              </w:rPr>
            </w:pPr>
          </w:p>
        </w:tc>
      </w:tr>
      <w:tr w:rsidR="0067649C" w:rsidRPr="00320BFA" w14:paraId="7AD711D7"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127128"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8BC05B" w14:textId="77777777" w:rsidR="0067649C" w:rsidRPr="00EE20C1" w:rsidRDefault="0067649C" w:rsidP="008F1BC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A5F3F11"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303717A"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6252A5E" w14:textId="77777777" w:rsidR="0067649C" w:rsidRPr="00320BFA" w:rsidRDefault="0067649C" w:rsidP="008F1BCC">
            <w:pPr>
              <w:ind w:left="709" w:hanging="709"/>
              <w:jc w:val="center"/>
              <w:rPr>
                <w:sz w:val="18"/>
              </w:rPr>
            </w:pPr>
          </w:p>
        </w:tc>
      </w:tr>
      <w:tr w:rsidR="0067649C" w:rsidRPr="00320BFA" w14:paraId="58A5D50E" w14:textId="77777777" w:rsidTr="008F1BC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7D46011"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9762280" w14:textId="77777777" w:rsidR="0067649C" w:rsidRPr="00320BFA" w:rsidRDefault="0067649C" w:rsidP="0067649C">
            <w:pPr>
              <w:pStyle w:val="TF-xAvalITEM"/>
              <w:numPr>
                <w:ilvl w:val="0"/>
                <w:numId w:val="11"/>
              </w:numPr>
            </w:pPr>
            <w:r w:rsidRPr="00320BFA">
              <w:t>METODOLOGIA</w:t>
            </w:r>
          </w:p>
          <w:p w14:paraId="6416566C" w14:textId="77777777" w:rsidR="0067649C" w:rsidRPr="00320BFA" w:rsidRDefault="0067649C" w:rsidP="008F1BC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7FE69D7"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62F3992"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C04F0F" w14:textId="77777777" w:rsidR="0067649C" w:rsidRPr="00320BFA" w:rsidRDefault="0067649C" w:rsidP="008F1BCC">
            <w:pPr>
              <w:ind w:left="709" w:hanging="709"/>
              <w:jc w:val="center"/>
              <w:rPr>
                <w:sz w:val="18"/>
              </w:rPr>
            </w:pPr>
          </w:p>
        </w:tc>
      </w:tr>
      <w:tr w:rsidR="0067649C" w:rsidRPr="00320BFA" w14:paraId="6B8C4DB0"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EB556C"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38FA30" w14:textId="77777777" w:rsidR="0067649C" w:rsidRPr="00320BFA" w:rsidRDefault="0067649C" w:rsidP="008F1BC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3E2B0EB"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AAA0B06"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875D57F" w14:textId="77777777" w:rsidR="0067649C" w:rsidRPr="00320BFA" w:rsidRDefault="0067649C" w:rsidP="008F1BCC">
            <w:pPr>
              <w:ind w:left="709" w:hanging="709"/>
              <w:jc w:val="center"/>
              <w:rPr>
                <w:sz w:val="18"/>
              </w:rPr>
            </w:pPr>
          </w:p>
        </w:tc>
      </w:tr>
      <w:tr w:rsidR="0067649C" w:rsidRPr="00320BFA" w14:paraId="2AE09BD9"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8D5001"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42DB9A" w14:textId="77777777" w:rsidR="0067649C" w:rsidRPr="00801036" w:rsidRDefault="0067649C" w:rsidP="0067649C">
            <w:pPr>
              <w:pStyle w:val="TF-xAvalITEM"/>
              <w:numPr>
                <w:ilvl w:val="0"/>
                <w:numId w:val="11"/>
              </w:numPr>
            </w:pPr>
            <w:r w:rsidRPr="00801036">
              <w:t>REVISÃO BIBLIOGRÁFICA (atenção para a diferença de conteúdo entre projeto e pré-projeto)</w:t>
            </w:r>
          </w:p>
          <w:p w14:paraId="47EF875A" w14:textId="77777777" w:rsidR="0067649C" w:rsidRPr="00801036" w:rsidRDefault="0067649C" w:rsidP="008F1BC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B2855EC" w14:textId="77777777" w:rsidR="0067649C" w:rsidRPr="00801036"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5750A7C" w14:textId="77777777" w:rsidR="0067649C" w:rsidRPr="00801036"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202963" w14:textId="77777777" w:rsidR="0067649C" w:rsidRPr="00320BFA" w:rsidRDefault="0067649C" w:rsidP="008F1BCC">
            <w:pPr>
              <w:ind w:left="709" w:hanging="709"/>
              <w:jc w:val="center"/>
              <w:rPr>
                <w:sz w:val="18"/>
              </w:rPr>
            </w:pPr>
          </w:p>
        </w:tc>
      </w:tr>
      <w:tr w:rsidR="0067649C" w:rsidRPr="00320BFA" w14:paraId="21097314" w14:textId="77777777" w:rsidTr="008F1BC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5C7A85B" w14:textId="77777777" w:rsidR="0067649C" w:rsidRPr="00320BFA" w:rsidRDefault="0067649C" w:rsidP="008F1BC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7925A56" w14:textId="77777777" w:rsidR="0067649C" w:rsidRPr="00320BFA" w:rsidRDefault="0067649C" w:rsidP="0067649C">
            <w:pPr>
              <w:pStyle w:val="TF-xAvalITEM"/>
              <w:numPr>
                <w:ilvl w:val="0"/>
                <w:numId w:val="11"/>
              </w:numPr>
            </w:pPr>
            <w:r w:rsidRPr="00320BFA">
              <w:t>LINGUAGEM USADA (redação)</w:t>
            </w:r>
          </w:p>
          <w:p w14:paraId="24A086B0" w14:textId="77777777" w:rsidR="0067649C" w:rsidRPr="00320BFA" w:rsidRDefault="0067649C" w:rsidP="008F1BC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D5BC190" w14:textId="77777777" w:rsidR="0067649C" w:rsidRPr="00320BFA" w:rsidRDefault="0067649C" w:rsidP="008F1BCC">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41D90ED" w14:textId="77777777" w:rsidR="0067649C" w:rsidRPr="00320BFA" w:rsidRDefault="0067649C" w:rsidP="008F1BCC">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D4D7EE1" w14:textId="77777777" w:rsidR="0067649C" w:rsidRPr="00320BFA" w:rsidRDefault="0067649C" w:rsidP="008F1BCC">
            <w:pPr>
              <w:ind w:left="709" w:hanging="709"/>
              <w:jc w:val="center"/>
              <w:rPr>
                <w:sz w:val="18"/>
              </w:rPr>
            </w:pPr>
          </w:p>
        </w:tc>
      </w:tr>
      <w:tr w:rsidR="0067649C" w:rsidRPr="00320BFA" w14:paraId="2EC8B094"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908B21"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3621B0" w14:textId="77777777" w:rsidR="0067649C" w:rsidRPr="00320BFA" w:rsidRDefault="0067649C" w:rsidP="008F1BC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DB75FB0"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DED25A"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38CACB" w14:textId="77777777" w:rsidR="0067649C" w:rsidRPr="00320BFA" w:rsidRDefault="0067649C" w:rsidP="008F1BCC">
            <w:pPr>
              <w:ind w:left="709" w:hanging="709"/>
              <w:jc w:val="center"/>
              <w:rPr>
                <w:sz w:val="18"/>
              </w:rPr>
            </w:pPr>
          </w:p>
        </w:tc>
      </w:tr>
      <w:tr w:rsidR="0067649C" w:rsidRPr="00320BFA" w14:paraId="1C7C054D"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42AE7A5"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D058287" w14:textId="77777777" w:rsidR="0067649C" w:rsidRPr="00320BFA" w:rsidRDefault="0067649C" w:rsidP="0067649C">
            <w:pPr>
              <w:pStyle w:val="TF-xAvalITEM"/>
              <w:numPr>
                <w:ilvl w:val="0"/>
                <w:numId w:val="11"/>
              </w:numPr>
            </w:pPr>
            <w:r w:rsidRPr="00320BFA">
              <w:t>ORGANIZAÇÃO E APRESENTAÇÃO GRÁFICA DO TEXTO</w:t>
            </w:r>
          </w:p>
          <w:p w14:paraId="376D49DD" w14:textId="77777777" w:rsidR="0067649C" w:rsidRPr="00320BFA" w:rsidRDefault="0067649C" w:rsidP="008F1BC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6B76E6F"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6149FA4"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3D5895" w14:textId="77777777" w:rsidR="0067649C" w:rsidRPr="00320BFA" w:rsidRDefault="0067649C" w:rsidP="008F1BCC">
            <w:pPr>
              <w:ind w:left="709" w:hanging="709"/>
              <w:jc w:val="center"/>
              <w:rPr>
                <w:sz w:val="18"/>
              </w:rPr>
            </w:pPr>
          </w:p>
        </w:tc>
      </w:tr>
      <w:tr w:rsidR="0067649C" w:rsidRPr="00320BFA" w14:paraId="5D245046"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E42526"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721C44" w14:textId="77777777" w:rsidR="0067649C" w:rsidRPr="00320BFA" w:rsidRDefault="0067649C" w:rsidP="0067649C">
            <w:pPr>
              <w:pStyle w:val="TF-xAvalITEM"/>
              <w:numPr>
                <w:ilvl w:val="0"/>
                <w:numId w:val="11"/>
              </w:numPr>
            </w:pPr>
            <w:r w:rsidRPr="00320BFA">
              <w:t>ILUSTRAÇÕES (figuras, quadros, tabelas)</w:t>
            </w:r>
          </w:p>
          <w:p w14:paraId="2FB3210A" w14:textId="77777777" w:rsidR="0067649C" w:rsidRPr="00320BFA" w:rsidRDefault="0067649C" w:rsidP="008F1BC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607494A" w14:textId="77777777" w:rsidR="0067649C" w:rsidRPr="00320BFA" w:rsidRDefault="0067649C" w:rsidP="008F1BCC">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0934863" w14:textId="77777777" w:rsidR="0067649C" w:rsidRPr="00320BFA" w:rsidRDefault="0067649C" w:rsidP="008F1BCC">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4CFA20" w14:textId="77777777" w:rsidR="0067649C" w:rsidRPr="00320BFA" w:rsidRDefault="0067649C" w:rsidP="008F1BCC">
            <w:pPr>
              <w:spacing w:before="80" w:after="80"/>
              <w:ind w:left="709" w:hanging="709"/>
              <w:jc w:val="center"/>
              <w:rPr>
                <w:sz w:val="18"/>
              </w:rPr>
            </w:pPr>
          </w:p>
        </w:tc>
      </w:tr>
      <w:tr w:rsidR="0067649C" w:rsidRPr="00320BFA" w14:paraId="30456C63"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28858A"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97DF7E" w14:textId="77777777" w:rsidR="0067649C" w:rsidRPr="00320BFA" w:rsidRDefault="0067649C" w:rsidP="0067649C">
            <w:pPr>
              <w:pStyle w:val="TF-xAvalITEM"/>
              <w:numPr>
                <w:ilvl w:val="0"/>
                <w:numId w:val="11"/>
              </w:numPr>
            </w:pPr>
            <w:r w:rsidRPr="00320BFA">
              <w:t>REFERÊNCIAS E CITAÇÕES</w:t>
            </w:r>
          </w:p>
          <w:p w14:paraId="7365AEE0" w14:textId="77777777" w:rsidR="0067649C" w:rsidRPr="00320BFA" w:rsidRDefault="0067649C" w:rsidP="008F1BC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EF2B9DE" w14:textId="77777777" w:rsidR="0067649C" w:rsidRPr="00320BFA" w:rsidRDefault="0067649C" w:rsidP="008F1BC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0D1421A" w14:textId="77777777" w:rsidR="0067649C" w:rsidRPr="00320BFA" w:rsidRDefault="0067649C" w:rsidP="008F1BCC">
            <w:pPr>
              <w:ind w:left="709" w:hanging="709"/>
              <w:jc w:val="center"/>
              <w:rPr>
                <w:sz w:val="18"/>
              </w:rPr>
            </w:pPr>
            <w:commentRangeStart w:id="158"/>
            <w:r>
              <w:rPr>
                <w:sz w:val="18"/>
              </w:rPr>
              <w:t>X</w:t>
            </w:r>
            <w:commentRangeEnd w:id="158"/>
            <w:r>
              <w:rPr>
                <w:rStyle w:val="Refdecomentrio"/>
              </w:rPr>
              <w:commentReference w:id="158"/>
            </w:r>
          </w:p>
        </w:tc>
        <w:tc>
          <w:tcPr>
            <w:tcW w:w="262" w:type="pct"/>
            <w:tcBorders>
              <w:top w:val="single" w:sz="4" w:space="0" w:color="auto"/>
              <w:left w:val="single" w:sz="4" w:space="0" w:color="auto"/>
              <w:bottom w:val="single" w:sz="4" w:space="0" w:color="auto"/>
              <w:right w:val="single" w:sz="12" w:space="0" w:color="auto"/>
            </w:tcBorders>
          </w:tcPr>
          <w:p w14:paraId="56E1D216" w14:textId="77777777" w:rsidR="0067649C" w:rsidRPr="00320BFA" w:rsidRDefault="0067649C" w:rsidP="008F1BCC">
            <w:pPr>
              <w:ind w:left="709" w:hanging="709"/>
              <w:jc w:val="center"/>
              <w:rPr>
                <w:sz w:val="18"/>
              </w:rPr>
            </w:pPr>
          </w:p>
        </w:tc>
      </w:tr>
      <w:tr w:rsidR="0067649C" w:rsidRPr="00320BFA" w14:paraId="08B2CD26"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5BD5FF" w14:textId="77777777" w:rsidR="0067649C" w:rsidRPr="00320BFA" w:rsidRDefault="0067649C"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2D9524" w14:textId="77777777" w:rsidR="0067649C" w:rsidRPr="00320BFA" w:rsidRDefault="0067649C" w:rsidP="008F1BC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7BF6983"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53F7B7E"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714D65" w14:textId="77777777" w:rsidR="0067649C" w:rsidRPr="00320BFA" w:rsidRDefault="0067649C" w:rsidP="008F1BCC">
            <w:pPr>
              <w:ind w:left="709" w:hanging="709"/>
              <w:jc w:val="center"/>
              <w:rPr>
                <w:sz w:val="18"/>
              </w:rPr>
            </w:pPr>
          </w:p>
        </w:tc>
      </w:tr>
      <w:tr w:rsidR="0067649C" w:rsidRPr="00320BFA" w14:paraId="2609592B"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74D9C9" w14:textId="77777777" w:rsidR="0067649C" w:rsidRPr="00320BFA" w:rsidRDefault="0067649C" w:rsidP="008F1BCC">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3D3C996" w14:textId="77777777" w:rsidR="0067649C" w:rsidRPr="00320BFA" w:rsidRDefault="0067649C" w:rsidP="008F1BC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EE969F8" w14:textId="77777777" w:rsidR="0067649C" w:rsidRPr="00320BFA" w:rsidRDefault="0067649C" w:rsidP="008F1BCC">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7B9306E9" w14:textId="77777777" w:rsidR="0067649C" w:rsidRPr="00320BFA" w:rsidRDefault="0067649C" w:rsidP="008F1BCC">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527D2536" w14:textId="77777777" w:rsidR="0067649C" w:rsidRPr="00320BFA" w:rsidRDefault="0067649C" w:rsidP="008F1BCC">
            <w:pPr>
              <w:ind w:left="709" w:hanging="709"/>
              <w:jc w:val="center"/>
              <w:rPr>
                <w:sz w:val="18"/>
              </w:rPr>
            </w:pPr>
          </w:p>
        </w:tc>
      </w:tr>
    </w:tbl>
    <w:p w14:paraId="4FAE8436" w14:textId="77777777" w:rsidR="0067649C" w:rsidRDefault="0067649C" w:rsidP="004D6C1F">
      <w:pPr>
        <w:pStyle w:val="TF-xAvalTTULO"/>
        <w:ind w:left="0" w:firstLine="0"/>
        <w:jc w:val="left"/>
        <w:rPr>
          <w:sz w:val="18"/>
        </w:rPr>
      </w:pPr>
    </w:p>
    <w:p w14:paraId="004EC759" w14:textId="0DBB6A9C" w:rsidR="0067649C" w:rsidRDefault="0067649C">
      <w:r>
        <w:br w:type="page"/>
      </w:r>
    </w:p>
    <w:tbl>
      <w:tblPr>
        <w:tblW w:w="5000" w:type="pct"/>
        <w:tblLook w:val="0000" w:firstRow="0" w:lastRow="0" w:firstColumn="0" w:lastColumn="0" w:noHBand="0" w:noVBand="0"/>
      </w:tblPr>
      <w:tblGrid>
        <w:gridCol w:w="2568"/>
        <w:gridCol w:w="5936"/>
      </w:tblGrid>
      <w:tr w:rsidR="0067649C" w14:paraId="0B865DAF" w14:textId="77777777" w:rsidTr="00671D82">
        <w:trPr>
          <w:trHeight w:val="721"/>
        </w:trPr>
        <w:tc>
          <w:tcPr>
            <w:tcW w:w="988" w:type="pct"/>
            <w:tcBorders>
              <w:top w:val="nil"/>
              <w:left w:val="nil"/>
              <w:bottom w:val="nil"/>
              <w:right w:val="nil"/>
            </w:tcBorders>
            <w:vAlign w:val="center"/>
          </w:tcPr>
          <w:p w14:paraId="2AFAD639" w14:textId="77777777" w:rsidR="0067649C" w:rsidRDefault="0067649C" w:rsidP="00B30858">
            <w:pPr>
              <w:pStyle w:val="Ttulo3"/>
            </w:pPr>
            <w:r>
              <w:rPr>
                <w:noProof/>
              </w:rPr>
              <w:lastRenderedPageBreak/>
              <w:drawing>
                <wp:inline distT="0" distB="0" distL="0" distR="0" wp14:anchorId="2203497F" wp14:editId="73274DCC">
                  <wp:extent cx="943117" cy="590550"/>
                  <wp:effectExtent l="0" t="0" r="9525" b="0"/>
                  <wp:docPr id="3" name="Imagem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73F9234B" w14:textId="77777777" w:rsidR="0067649C" w:rsidRPr="00951D18" w:rsidRDefault="0067649C"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37CBE53D" w14:textId="77777777" w:rsidR="0067649C" w:rsidRDefault="0067649C"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24262BB4" w14:textId="77777777" w:rsidR="0067649C" w:rsidRDefault="0067649C"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67676A5C" w14:textId="77777777" w:rsidR="0067649C" w:rsidRDefault="0067649C"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056840B0" w14:textId="77777777" w:rsidR="0067649C" w:rsidRPr="00951D18" w:rsidRDefault="0067649C" w:rsidP="00671D82">
            <w:pPr>
              <w:jc w:val="both"/>
              <w:rPr>
                <w:smallCaps/>
                <w:sz w:val="22"/>
              </w:rPr>
            </w:pPr>
          </w:p>
        </w:tc>
      </w:tr>
    </w:tbl>
    <w:p w14:paraId="3CC4A976" w14:textId="77777777" w:rsidR="0067649C" w:rsidRDefault="0067649C">
      <w:pPr>
        <w:spacing w:line="360" w:lineRule="auto"/>
        <w:rPr>
          <w:rFonts w:ascii="Arial" w:hAnsi="Arial" w:cs="Arial"/>
          <w:sz w:val="22"/>
        </w:rPr>
      </w:pPr>
    </w:p>
    <w:p w14:paraId="5FA5F81F" w14:textId="77777777" w:rsidR="0067649C" w:rsidRPr="00126703" w:rsidRDefault="0067649C"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7D2C9872" w14:textId="77777777" w:rsidR="0067649C" w:rsidRPr="008718CA" w:rsidRDefault="0067649C" w:rsidP="008718CA">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8718CA">
        <w:rPr>
          <w:rFonts w:ascii="Arial" w:hAnsi="Arial" w:cs="Arial"/>
          <w:sz w:val="22"/>
        </w:rPr>
        <w:t>Vitor</w:t>
      </w:r>
      <w:r>
        <w:rPr>
          <w:rFonts w:ascii="Arial" w:hAnsi="Arial" w:cs="Arial"/>
          <w:sz w:val="22"/>
        </w:rPr>
        <w:t xml:space="preserve"> </w:t>
      </w:r>
      <w:r w:rsidRPr="008718CA">
        <w:rPr>
          <w:rFonts w:ascii="Arial" w:hAnsi="Arial" w:cs="Arial"/>
          <w:sz w:val="22"/>
        </w:rPr>
        <w:t>Hugo</w:t>
      </w:r>
      <w:r>
        <w:rPr>
          <w:rFonts w:ascii="Arial" w:hAnsi="Arial" w:cs="Arial"/>
          <w:sz w:val="22"/>
        </w:rPr>
        <w:t xml:space="preserve"> </w:t>
      </w:r>
      <w:proofErr w:type="spellStart"/>
      <w:r w:rsidRPr="008718CA">
        <w:rPr>
          <w:rFonts w:ascii="Arial" w:hAnsi="Arial" w:cs="Arial"/>
          <w:sz w:val="22"/>
        </w:rPr>
        <w:t>Helmbrecht</w:t>
      </w:r>
      <w:proofErr w:type="spellEnd"/>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3C5422">
        <w:rPr>
          <w:rFonts w:ascii="Arial" w:hAnsi="Arial" w:cs="Arial"/>
          <w:sz w:val="22"/>
        </w:rPr>
        <w:t>com o título</w:t>
      </w:r>
      <w:r>
        <w:rPr>
          <w:rFonts w:ascii="Arial" w:hAnsi="Arial" w:cs="Arial"/>
          <w:sz w:val="22"/>
        </w:rPr>
        <w:t xml:space="preserve"> </w:t>
      </w:r>
      <w:r w:rsidRPr="008718CA">
        <w:rPr>
          <w:rFonts w:ascii="Arial" w:hAnsi="Arial" w:cs="Arial"/>
          <w:sz w:val="22"/>
        </w:rPr>
        <w:t>SIMULANDO DESENVOLVIMENTO DE CIDADES UTILIZANDO SISTEMAS MULTIAGENTES</w:t>
      </w:r>
      <w:r w:rsidRPr="003C5422">
        <w:rPr>
          <w:rFonts w:ascii="Arial" w:hAnsi="Arial" w:cs="Arial"/>
          <w:sz w:val="22"/>
        </w:rPr>
        <w:t>.</w:t>
      </w:r>
    </w:p>
    <w:p w14:paraId="32E14FCA" w14:textId="77777777" w:rsidR="0067649C" w:rsidRDefault="0067649C" w:rsidP="00610451">
      <w:pPr>
        <w:pStyle w:val="Recuodecorpodetexto"/>
        <w:spacing w:before="120"/>
        <w:ind w:firstLine="0"/>
        <w:jc w:val="both"/>
        <w:rPr>
          <w:rFonts w:ascii="Arial" w:hAnsi="Arial" w:cs="Arial"/>
          <w:sz w:val="22"/>
        </w:rPr>
      </w:pPr>
    </w:p>
    <w:p w14:paraId="08BED453" w14:textId="77777777" w:rsidR="0067649C" w:rsidRDefault="0067649C"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67649C" w14:paraId="5F53C127"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1BE422C3" w14:textId="77777777" w:rsidR="0067649C" w:rsidRDefault="0067649C"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1A164592" w14:textId="77777777" w:rsidR="0067649C" w:rsidRDefault="0067649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6377A464" w14:textId="77777777" w:rsidR="0067649C" w:rsidRDefault="0067649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7FEA6C90" w14:textId="77777777" w:rsidR="0067649C" w:rsidRDefault="0067649C"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67649C" w14:paraId="7C2B0A1F"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B25E44A" w14:textId="77777777" w:rsidR="0067649C" w:rsidRDefault="0067649C"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67B3ACAB" w14:textId="77777777" w:rsidR="0067649C" w:rsidRPr="008718CA" w:rsidRDefault="0067649C" w:rsidP="008718CA">
            <w:pPr>
              <w:pStyle w:val="Corpodetexto"/>
              <w:rPr>
                <w:rFonts w:ascii="Arial" w:hAnsi="Arial" w:cs="Arial"/>
                <w:b w:val="0"/>
                <w:bCs w:val="0"/>
                <w:sz w:val="22"/>
              </w:rPr>
            </w:pPr>
            <w:r w:rsidRPr="008718CA">
              <w:rPr>
                <w:rFonts w:ascii="Arial" w:hAnsi="Arial" w:cs="Arial"/>
                <w:b w:val="0"/>
                <w:bCs w:val="0"/>
                <w:sz w:val="22"/>
              </w:rPr>
              <w:t xml:space="preserve"> Aurélio Faustino Hoppe</w:t>
            </w:r>
          </w:p>
        </w:tc>
        <w:tc>
          <w:tcPr>
            <w:tcW w:w="1519" w:type="dxa"/>
            <w:vAlign w:val="center"/>
          </w:tcPr>
          <w:p w14:paraId="72F40864" w14:textId="77777777" w:rsidR="0067649C" w:rsidRDefault="0067649C"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10,0</w:t>
            </w:r>
          </w:p>
        </w:tc>
        <w:tc>
          <w:tcPr>
            <w:tcW w:w="236" w:type="dxa"/>
            <w:tcBorders>
              <w:top w:val="nil"/>
              <w:left w:val="single" w:sz="4" w:space="0" w:color="auto"/>
              <w:bottom w:val="nil"/>
              <w:right w:val="nil"/>
            </w:tcBorders>
            <w:vAlign w:val="center"/>
          </w:tcPr>
          <w:p w14:paraId="16F2D03A" w14:textId="77777777" w:rsidR="0067649C" w:rsidRDefault="0067649C"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1A304B4A" w14:textId="77777777" w:rsidR="0067649C" w:rsidRDefault="0067649C" w:rsidP="0072263E">
      <w:pPr>
        <w:pStyle w:val="Recuodecorpodetexto"/>
        <w:spacing w:before="240"/>
        <w:ind w:firstLine="0"/>
        <w:jc w:val="both"/>
        <w:rPr>
          <w:rFonts w:ascii="Arial" w:hAnsi="Arial" w:cs="Arial"/>
          <w:sz w:val="22"/>
        </w:rPr>
      </w:pPr>
      <w:r>
        <w:rPr>
          <w:rFonts w:ascii="Arial" w:hAnsi="Arial" w:cs="Arial"/>
          <w:sz w:val="22"/>
        </w:rPr>
        <w:t>A apresentação aconteceu em _</w:t>
      </w:r>
      <w:r w:rsidRPr="000F581D">
        <w:rPr>
          <w:rFonts w:ascii="Arial" w:hAnsi="Arial" w:cs="Arial"/>
          <w:sz w:val="22"/>
          <w:u w:val="single"/>
        </w:rPr>
        <w:t>25</w:t>
      </w:r>
      <w:r>
        <w:rPr>
          <w:rFonts w:ascii="Arial" w:hAnsi="Arial" w:cs="Arial"/>
          <w:sz w:val="22"/>
        </w:rPr>
        <w:t>__/ _</w:t>
      </w:r>
      <w:r w:rsidRPr="000F581D">
        <w:rPr>
          <w:rFonts w:ascii="Arial" w:hAnsi="Arial" w:cs="Arial"/>
          <w:sz w:val="22"/>
          <w:u w:val="single"/>
        </w:rPr>
        <w:t>10</w:t>
      </w:r>
      <w:r>
        <w:rPr>
          <w:rFonts w:ascii="Arial" w:hAnsi="Arial" w:cs="Arial"/>
          <w:sz w:val="22"/>
        </w:rPr>
        <w:t>_ / 2021 na sala de reunião virtual do MS-</w:t>
      </w:r>
      <w:proofErr w:type="spellStart"/>
      <w:r>
        <w:rPr>
          <w:rFonts w:ascii="Arial" w:hAnsi="Arial" w:cs="Arial"/>
          <w:sz w:val="22"/>
        </w:rPr>
        <w:t>Teams</w:t>
      </w:r>
      <w:proofErr w:type="spellEnd"/>
      <w:r>
        <w:rPr>
          <w:rFonts w:ascii="Arial" w:hAnsi="Arial" w:cs="Arial"/>
          <w:sz w:val="22"/>
        </w:rPr>
        <w:t>, tendo início às _</w:t>
      </w:r>
      <w:r w:rsidRPr="000F581D">
        <w:rPr>
          <w:rFonts w:ascii="Arial" w:hAnsi="Arial" w:cs="Arial"/>
          <w:sz w:val="22"/>
          <w:u w:val="single"/>
        </w:rPr>
        <w:t>18</w:t>
      </w:r>
      <w:r>
        <w:rPr>
          <w:rFonts w:ascii="Arial" w:hAnsi="Arial" w:cs="Arial"/>
          <w:sz w:val="22"/>
        </w:rPr>
        <w:t>_:_</w:t>
      </w:r>
      <w:r w:rsidRPr="000F581D">
        <w:rPr>
          <w:rFonts w:ascii="Arial" w:hAnsi="Arial" w:cs="Arial"/>
          <w:sz w:val="22"/>
          <w:u w:val="single"/>
        </w:rPr>
        <w:t>02</w:t>
      </w:r>
      <w:r>
        <w:rPr>
          <w:rFonts w:ascii="Arial" w:hAnsi="Arial" w:cs="Arial"/>
          <w:sz w:val="22"/>
        </w:rPr>
        <w:t xml:space="preserve">_ </w:t>
      </w:r>
      <w:proofErr w:type="spellStart"/>
      <w:r>
        <w:rPr>
          <w:rFonts w:ascii="Arial" w:hAnsi="Arial" w:cs="Arial"/>
          <w:sz w:val="22"/>
        </w:rPr>
        <w:t>hs</w:t>
      </w:r>
      <w:proofErr w:type="spellEnd"/>
      <w:r>
        <w:rPr>
          <w:rFonts w:ascii="Arial" w:hAnsi="Arial" w:cs="Arial"/>
          <w:sz w:val="22"/>
        </w:rPr>
        <w:t xml:space="preserve"> e foi encerrada às _</w:t>
      </w:r>
      <w:r w:rsidRPr="00930100">
        <w:rPr>
          <w:rFonts w:ascii="Arial" w:hAnsi="Arial" w:cs="Arial"/>
          <w:sz w:val="22"/>
          <w:u w:val="single"/>
        </w:rPr>
        <w:t>18</w:t>
      </w:r>
      <w:r>
        <w:rPr>
          <w:rFonts w:ascii="Arial" w:hAnsi="Arial" w:cs="Arial"/>
          <w:sz w:val="22"/>
        </w:rPr>
        <w:t>_:_</w:t>
      </w:r>
      <w:r w:rsidRPr="00930100">
        <w:rPr>
          <w:rFonts w:ascii="Arial" w:hAnsi="Arial" w:cs="Arial"/>
          <w:sz w:val="22"/>
          <w:u w:val="single"/>
        </w:rPr>
        <w:t>32</w:t>
      </w:r>
      <w:r>
        <w:rPr>
          <w:rFonts w:ascii="Arial" w:hAnsi="Arial" w:cs="Arial"/>
          <w:sz w:val="22"/>
        </w:rPr>
        <w:t xml:space="preserve">_ </w:t>
      </w:r>
      <w:proofErr w:type="spellStart"/>
      <w:r>
        <w:rPr>
          <w:rFonts w:ascii="Arial" w:hAnsi="Arial" w:cs="Arial"/>
          <w:sz w:val="22"/>
        </w:rPr>
        <w:t>hs</w:t>
      </w:r>
      <w:proofErr w:type="spellEnd"/>
      <w:r>
        <w:rPr>
          <w:rFonts w:ascii="Arial" w:hAnsi="Arial" w:cs="Arial"/>
          <w:sz w:val="22"/>
        </w:rPr>
        <w:t>.</w:t>
      </w:r>
    </w:p>
    <w:p w14:paraId="49C50B75" w14:textId="77777777" w:rsidR="0067649C" w:rsidRDefault="0067649C" w:rsidP="00584D96">
      <w:pPr>
        <w:spacing w:line="360" w:lineRule="auto"/>
        <w:jc w:val="right"/>
        <w:rPr>
          <w:rFonts w:ascii="Arial" w:hAnsi="Arial" w:cs="Arial"/>
          <w:sz w:val="22"/>
          <w:szCs w:val="22"/>
        </w:rPr>
      </w:pPr>
    </w:p>
    <w:p w14:paraId="27555C79" w14:textId="77777777" w:rsidR="0067649C" w:rsidRPr="0001192F" w:rsidRDefault="0067649C"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8"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10C9670D" w14:textId="77777777" w:rsidR="0067649C" w:rsidRDefault="0067649C" w:rsidP="0001192F">
      <w:pPr>
        <w:spacing w:line="360" w:lineRule="auto"/>
        <w:jc w:val="both"/>
        <w:rPr>
          <w:rFonts w:ascii="Arial" w:hAnsi="Arial" w:cs="Arial"/>
          <w:sz w:val="22"/>
          <w:szCs w:val="22"/>
        </w:rPr>
      </w:pPr>
    </w:p>
    <w:p w14:paraId="19831014" w14:textId="77777777" w:rsidR="0067649C" w:rsidRDefault="0067649C" w:rsidP="0001192F">
      <w:pPr>
        <w:spacing w:line="360" w:lineRule="auto"/>
        <w:rPr>
          <w:rFonts w:ascii="Arial" w:hAnsi="Arial" w:cs="Arial"/>
          <w:sz w:val="22"/>
          <w:szCs w:val="22"/>
        </w:rPr>
      </w:pPr>
      <w:r>
        <w:rPr>
          <w:rFonts w:ascii="Arial" w:hAnsi="Arial" w:cs="Arial"/>
          <w:sz w:val="22"/>
          <w:szCs w:val="22"/>
        </w:rPr>
        <w:t>Observações da apresentação:</w:t>
      </w:r>
    </w:p>
    <w:p w14:paraId="540C8523" w14:textId="77777777" w:rsidR="0067649C" w:rsidRDefault="0067649C" w:rsidP="0001192F">
      <w:pPr>
        <w:spacing w:line="360" w:lineRule="auto"/>
        <w:rPr>
          <w:rFonts w:ascii="Arial" w:hAnsi="Arial" w:cs="Arial"/>
          <w:sz w:val="22"/>
          <w:szCs w:val="22"/>
        </w:rPr>
      </w:pPr>
    </w:p>
    <w:p w14:paraId="7F5C808E" w14:textId="77777777" w:rsidR="0067649C" w:rsidRDefault="0067649C" w:rsidP="0001192F">
      <w:pPr>
        <w:spacing w:line="360" w:lineRule="auto"/>
        <w:rPr>
          <w:rFonts w:ascii="Arial" w:hAnsi="Arial" w:cs="Arial"/>
          <w:sz w:val="22"/>
          <w:szCs w:val="22"/>
        </w:rPr>
      </w:pPr>
    </w:p>
    <w:p w14:paraId="1ABCB68F" w14:textId="77777777" w:rsidR="0067649C" w:rsidRDefault="0067649C" w:rsidP="0001192F">
      <w:pPr>
        <w:spacing w:line="360" w:lineRule="auto"/>
        <w:rPr>
          <w:rFonts w:ascii="Arial" w:hAnsi="Arial" w:cs="Arial"/>
          <w:sz w:val="22"/>
          <w:szCs w:val="22"/>
        </w:rPr>
      </w:pPr>
    </w:p>
    <w:p w14:paraId="54B43FE0" w14:textId="77777777" w:rsidR="0067649C" w:rsidRDefault="0067649C" w:rsidP="0001192F">
      <w:pPr>
        <w:spacing w:line="360" w:lineRule="auto"/>
        <w:rPr>
          <w:rFonts w:ascii="Arial" w:hAnsi="Arial" w:cs="Arial"/>
          <w:sz w:val="22"/>
          <w:szCs w:val="22"/>
        </w:rPr>
      </w:pPr>
    </w:p>
    <w:p w14:paraId="69F596BF" w14:textId="77777777" w:rsidR="0067649C" w:rsidRPr="0080416A" w:rsidRDefault="0067649C" w:rsidP="0080416A">
      <w:pPr>
        <w:jc w:val="both"/>
      </w:pPr>
    </w:p>
    <w:sectPr w:rsidR="0067649C"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Andreza Sartori" w:date="2021-10-15T13:42:00Z" w:initials="AS">
    <w:p w14:paraId="4805C2BD" w14:textId="77777777" w:rsidR="0067649C" w:rsidRDefault="0067649C">
      <w:pPr>
        <w:pStyle w:val="Textodecomentrio"/>
      </w:pPr>
      <w:r>
        <w:rPr>
          <w:rStyle w:val="Refdecomentrio"/>
        </w:rPr>
        <w:annotationRef/>
      </w:r>
      <w:r>
        <w:t>Do que exatamente?</w:t>
      </w:r>
    </w:p>
  </w:comment>
  <w:comment w:id="33" w:author="Andreza Sartori" w:date="2021-10-07T20:53:00Z" w:initials="AS">
    <w:p w14:paraId="200CA78D" w14:textId="77777777" w:rsidR="0067649C" w:rsidRDefault="0067649C">
      <w:pPr>
        <w:pStyle w:val="Textodecomentrio"/>
      </w:pPr>
      <w:r>
        <w:rPr>
          <w:rStyle w:val="Refdecomentrio"/>
        </w:rPr>
        <w:annotationRef/>
      </w:r>
      <w:r>
        <w:t>Durante?</w:t>
      </w:r>
    </w:p>
  </w:comment>
  <w:comment w:id="34" w:author="Andreza Sartori" w:date="2021-10-15T14:05:00Z" w:initials="AS">
    <w:p w14:paraId="20848C5D" w14:textId="77777777" w:rsidR="0067649C" w:rsidRDefault="0067649C">
      <w:pPr>
        <w:pStyle w:val="Textodecomentrio"/>
      </w:pPr>
      <w:r>
        <w:rPr>
          <w:rStyle w:val="Refdecomentrio"/>
        </w:rPr>
        <w:annotationRef/>
      </w:r>
      <w:r>
        <w:t>Quais? Que tipo?</w:t>
      </w:r>
    </w:p>
  </w:comment>
  <w:comment w:id="39" w:author="Andreza Sartori" w:date="2021-10-07T21:37:00Z" w:initials="AS">
    <w:p w14:paraId="180991D9" w14:textId="77777777" w:rsidR="0067649C" w:rsidRDefault="0067649C">
      <w:pPr>
        <w:pStyle w:val="Textodecomentrio"/>
      </w:pPr>
      <w:r>
        <w:rPr>
          <w:rStyle w:val="Refdecomentrio"/>
        </w:rPr>
        <w:annotationRef/>
      </w:r>
      <w:r>
        <w:t>Visão?</w:t>
      </w:r>
    </w:p>
  </w:comment>
  <w:comment w:id="45" w:author="Andreza Sartori" w:date="2021-10-08T13:52:00Z" w:initials="AS">
    <w:p w14:paraId="422CDEF0" w14:textId="77777777" w:rsidR="0067649C" w:rsidRDefault="0067649C">
      <w:pPr>
        <w:pStyle w:val="Textodecomentrio"/>
      </w:pPr>
      <w:r>
        <w:rPr>
          <w:rStyle w:val="Refdecomentrio"/>
        </w:rPr>
        <w:annotationRef/>
      </w:r>
      <w:r>
        <w:t>Observou-se?</w:t>
      </w:r>
    </w:p>
  </w:comment>
  <w:comment w:id="49" w:author="Andreza Sartori" w:date="2021-10-08T13:59:00Z" w:initials="AS">
    <w:p w14:paraId="4E71845D" w14:textId="77777777" w:rsidR="0067649C" w:rsidRDefault="0067649C">
      <w:pPr>
        <w:pStyle w:val="Textodecomentrio"/>
      </w:pPr>
      <w:r>
        <w:rPr>
          <w:rStyle w:val="Refdecomentrio"/>
        </w:rPr>
        <w:annotationRef/>
      </w:r>
      <w:r>
        <w:t>Está confuso</w:t>
      </w:r>
    </w:p>
  </w:comment>
  <w:comment w:id="50" w:author="Andreza Sartori" w:date="2021-10-08T13:59:00Z" w:initials="AS">
    <w:p w14:paraId="73EFC231" w14:textId="77777777" w:rsidR="0067649C" w:rsidRDefault="0067649C">
      <w:pPr>
        <w:pStyle w:val="Textodecomentrio"/>
      </w:pPr>
      <w:r>
        <w:rPr>
          <w:rStyle w:val="Refdecomentrio"/>
        </w:rPr>
        <w:annotationRef/>
      </w:r>
      <w:r w:rsidRPr="004A2E20">
        <w:t>Não se faz parágrafo com uma única frase.</w:t>
      </w:r>
    </w:p>
  </w:comment>
  <w:comment w:id="51" w:author="Andreza Sartori" w:date="2021-10-15T14:09:00Z" w:initials="AS">
    <w:p w14:paraId="4FF9CCE8" w14:textId="77777777" w:rsidR="0067649C" w:rsidRDefault="0067649C">
      <w:pPr>
        <w:pStyle w:val="Textodecomentrio"/>
      </w:pPr>
      <w:r>
        <w:rPr>
          <w:rStyle w:val="Refdecomentrio"/>
        </w:rPr>
        <w:annotationRef/>
      </w:r>
      <w:r>
        <w:t>Quanto exatamente?</w:t>
      </w:r>
    </w:p>
  </w:comment>
  <w:comment w:id="57" w:author="Andreza Sartori" w:date="2021-10-15T14:23:00Z" w:initials="AS">
    <w:p w14:paraId="3D36CAE8" w14:textId="77777777" w:rsidR="0067649C" w:rsidRDefault="0067649C">
      <w:pPr>
        <w:pStyle w:val="Textodecomentrio"/>
      </w:pPr>
      <w:r>
        <w:rPr>
          <w:rStyle w:val="Refdecomentrio"/>
        </w:rPr>
        <w:annotationRef/>
      </w:r>
      <w:r>
        <w:t>confuso</w:t>
      </w:r>
    </w:p>
  </w:comment>
  <w:comment w:id="58" w:author="Andreza Sartori" w:date="2021-10-15T14:23:00Z" w:initials="AS">
    <w:p w14:paraId="7A12EBF6" w14:textId="77777777" w:rsidR="0067649C" w:rsidRDefault="0067649C">
      <w:pPr>
        <w:pStyle w:val="Textodecomentrio"/>
      </w:pPr>
      <w:r>
        <w:rPr>
          <w:rStyle w:val="Refdecomentrio"/>
        </w:rPr>
        <w:annotationRef/>
      </w:r>
      <w:r>
        <w:t xml:space="preserve">aqui está a resposta para a pregunta no início da seção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9" w:author="Andreza Sartori" w:date="2021-10-15T14:25:00Z" w:initials="AS">
    <w:p w14:paraId="42F339B9" w14:textId="77777777" w:rsidR="0067649C" w:rsidRDefault="0067649C">
      <w:pPr>
        <w:pStyle w:val="Textodecomentrio"/>
      </w:pPr>
      <w:r>
        <w:rPr>
          <w:rStyle w:val="Refdecomentrio"/>
        </w:rPr>
        <w:annotationRef/>
      </w:r>
      <w:r>
        <w:t>Frase longa e difícil de ler.</w:t>
      </w:r>
    </w:p>
  </w:comment>
  <w:comment w:id="62" w:author="Andreza Sartori" w:date="2021-10-15T14:28:00Z" w:initials="AS">
    <w:p w14:paraId="07FA43B4" w14:textId="77777777" w:rsidR="0067649C" w:rsidRDefault="0067649C">
      <w:pPr>
        <w:pStyle w:val="Textodecomentrio"/>
      </w:pPr>
      <w:r>
        <w:rPr>
          <w:rStyle w:val="Refdecomentrio"/>
        </w:rPr>
        <w:annotationRef/>
      </w:r>
      <w:r w:rsidRPr="00460E19">
        <w:t>Evite repetir palavras numa mesma frase/parágrafo.</w:t>
      </w:r>
    </w:p>
    <w:p w14:paraId="27040D89" w14:textId="77777777" w:rsidR="0067649C" w:rsidRDefault="0067649C">
      <w:pPr>
        <w:pStyle w:val="Textodecomentrio"/>
      </w:pPr>
    </w:p>
    <w:p w14:paraId="6187FCA3" w14:textId="77777777" w:rsidR="0067649C" w:rsidRDefault="0067649C">
      <w:pPr>
        <w:pStyle w:val="Textodecomentrio"/>
      </w:pPr>
      <w:r>
        <w:t>Vou evidenciar em amarelo as ocorrências.</w:t>
      </w:r>
    </w:p>
  </w:comment>
  <w:comment w:id="73" w:author="Andreza Sartori" w:date="2021-10-15T14:33:00Z" w:initials="AS">
    <w:p w14:paraId="38F3D813" w14:textId="77777777" w:rsidR="0067649C" w:rsidRDefault="0067649C">
      <w:pPr>
        <w:pStyle w:val="Textodecomentrio"/>
      </w:pPr>
      <w:r>
        <w:rPr>
          <w:rStyle w:val="Refdecomentrio"/>
        </w:rPr>
        <w:annotationRef/>
      </w:r>
      <w:r>
        <w:t>Ele não está falando para o leitor e sim apresentando</w:t>
      </w:r>
    </w:p>
  </w:comment>
  <w:comment w:id="74" w:author="Andreza Sartori" w:date="2021-10-15T14:34:00Z" w:initials="AS">
    <w:p w14:paraId="7DB52917" w14:textId="77777777" w:rsidR="0067649C" w:rsidRDefault="0067649C">
      <w:pPr>
        <w:pStyle w:val="Textodecomentrio"/>
      </w:pPr>
      <w:r>
        <w:rPr>
          <w:rStyle w:val="Refdecomentrio"/>
        </w:rPr>
        <w:annotationRef/>
      </w:r>
      <w:r>
        <w:t>Essa informação é realmente necessária?</w:t>
      </w:r>
    </w:p>
  </w:comment>
  <w:comment w:id="81" w:author="Andreza Sartori" w:date="2021-10-15T14:55:00Z" w:initials="AS">
    <w:p w14:paraId="29F64F8B" w14:textId="77777777" w:rsidR="0067649C" w:rsidRDefault="0067649C">
      <w:pPr>
        <w:pStyle w:val="Textodecomentrio"/>
      </w:pPr>
      <w:r>
        <w:rPr>
          <w:rStyle w:val="Refdecomentrio"/>
        </w:rPr>
        <w:annotationRef/>
      </w:r>
      <w:r w:rsidRPr="00C15F08">
        <w:t>Não se faz parágrafo com uma única frase.</w:t>
      </w:r>
    </w:p>
  </w:comment>
  <w:comment w:id="102" w:author="Andreza Sartori" w:date="2021-10-15T15:20:00Z" w:initials="AS">
    <w:p w14:paraId="69564875" w14:textId="77777777" w:rsidR="0067649C" w:rsidRDefault="0067649C">
      <w:pPr>
        <w:pStyle w:val="Textodecomentrio"/>
      </w:pPr>
      <w:r>
        <w:rPr>
          <w:rStyle w:val="Refdecomentrio"/>
        </w:rPr>
        <w:annotationRef/>
      </w:r>
      <w:r>
        <w:t>O que você quer dizer com isso?</w:t>
      </w:r>
    </w:p>
  </w:comment>
  <w:comment w:id="103" w:author="Andreza Sartori" w:date="2021-10-15T14:07:00Z" w:initials="AS">
    <w:p w14:paraId="2E269CDA" w14:textId="77777777" w:rsidR="0067649C" w:rsidRDefault="0067649C">
      <w:pPr>
        <w:pStyle w:val="Textodecomentrio"/>
      </w:pPr>
      <w:r>
        <w:rPr>
          <w:rStyle w:val="Refdecomentrio"/>
        </w:rPr>
        <w:annotationRef/>
      </w:r>
      <w:r>
        <w:t>A base de dados ficará onde?</w:t>
      </w:r>
    </w:p>
  </w:comment>
  <w:comment w:id="105" w:author="Andreza Sartori" w:date="2021-10-15T15:45:00Z" w:initials="AS">
    <w:p w14:paraId="1A5C23B3" w14:textId="77777777" w:rsidR="0067649C" w:rsidRDefault="0067649C">
      <w:pPr>
        <w:pStyle w:val="Textodecomentrio"/>
      </w:pPr>
      <w:r>
        <w:rPr>
          <w:rStyle w:val="Refdecomentrio"/>
        </w:rPr>
        <w:annotationRef/>
      </w:r>
      <w:r>
        <w:t>Esta referência é muito antiga</w:t>
      </w:r>
    </w:p>
  </w:comment>
  <w:comment w:id="106" w:author="Andreza Sartori" w:date="2021-10-15T15:42:00Z" w:initials="AS">
    <w:p w14:paraId="5BD24EF6" w14:textId="77777777" w:rsidR="0067649C" w:rsidRDefault="0067649C">
      <w:pPr>
        <w:pStyle w:val="Textodecomentrio"/>
      </w:pPr>
      <w:r>
        <w:rPr>
          <w:rStyle w:val="Refdecomentrio"/>
        </w:rPr>
        <w:annotationRef/>
      </w:r>
      <w:r>
        <w:t>Confuso. Dividir a frase em 2.</w:t>
      </w:r>
    </w:p>
  </w:comment>
  <w:comment w:id="108" w:author="Andreza Sartori" w:date="2021-10-15T15:43:00Z" w:initials="AS">
    <w:p w14:paraId="2E2C1167" w14:textId="77777777" w:rsidR="0067649C" w:rsidRDefault="0067649C">
      <w:pPr>
        <w:pStyle w:val="Textodecomentrio"/>
      </w:pPr>
      <w:r>
        <w:rPr>
          <w:rStyle w:val="Refdecomentrio"/>
        </w:rPr>
        <w:annotationRef/>
      </w:r>
      <w:r>
        <w:t>Cuidado pois tem vários tamanhos de fonte aqui nesta seção.</w:t>
      </w:r>
    </w:p>
  </w:comment>
  <w:comment w:id="109" w:author="Dalton Solano dos Reis" w:date="2021-10-19T21:40:00Z" w:initials="DSdR">
    <w:p w14:paraId="60FE6947" w14:textId="77777777" w:rsidR="0067649C" w:rsidRDefault="0067649C">
      <w:pPr>
        <w:pStyle w:val="Textodecomentrio"/>
      </w:pPr>
      <w:r>
        <w:rPr>
          <w:rStyle w:val="Refdecomentrio"/>
        </w:rPr>
        <w:annotationRef/>
      </w:r>
      <w:r>
        <w:t>Sei que ainda pode não se ter certeza o que será implementado. Mas sugiro utilizar algo mais expressivo, mesmo que depois com o desenvolvimento do TCC se altere.</w:t>
      </w:r>
    </w:p>
  </w:comment>
  <w:comment w:id="110" w:author="Dalton Solano dos Reis" w:date="2021-10-20T17:24:00Z" w:initials="DSdR">
    <w:p w14:paraId="1B19AC3A" w14:textId="77777777" w:rsidR="0067649C" w:rsidRDefault="0067649C">
      <w:pPr>
        <w:pStyle w:val="Textodecomentrio"/>
      </w:pPr>
      <w:r>
        <w:rPr>
          <w:rStyle w:val="Refdecomentrio"/>
        </w:rPr>
        <w:annotationRef/>
      </w:r>
      <w:r>
        <w:t>objetivo geral desse</w:t>
      </w:r>
    </w:p>
  </w:comment>
  <w:comment w:id="111" w:author="Dalton Solano dos Reis" w:date="2021-10-20T14:53:00Z" w:initials="DSdR">
    <w:p w14:paraId="42F0E1F8" w14:textId="77777777" w:rsidR="0067649C" w:rsidRDefault="0067649C">
      <w:pPr>
        <w:pStyle w:val="Textodecomentrio"/>
      </w:pPr>
      <w:r>
        <w:rPr>
          <w:rStyle w:val="Refdecomentrio"/>
        </w:rPr>
        <w:annotationRef/>
      </w:r>
      <w:r>
        <w:t>Menos “genérico”.</w:t>
      </w:r>
    </w:p>
  </w:comment>
  <w:comment w:id="112" w:author="Dalton Solano dos Reis" w:date="2021-10-20T15:00:00Z" w:initials="DSdR">
    <w:p w14:paraId="2E19CA13" w14:textId="77777777" w:rsidR="0067649C" w:rsidRDefault="0067649C">
      <w:pPr>
        <w:pStyle w:val="Textodecomentrio"/>
      </w:pPr>
      <w:r>
        <w:rPr>
          <w:rStyle w:val="Refdecomentrio"/>
        </w:rPr>
        <w:annotationRef/>
      </w:r>
      <w:proofErr w:type="spellStart"/>
      <w:r>
        <w:rPr>
          <w:rStyle w:val="Refdecomentrio"/>
        </w:rPr>
        <w:t>MultiAgentes</w:t>
      </w:r>
      <w:proofErr w:type="spellEnd"/>
    </w:p>
  </w:comment>
  <w:comment w:id="113" w:author="Dalton Solano dos Reis" w:date="2021-10-20T16:08:00Z" w:initials="DSdR">
    <w:p w14:paraId="2E6A12B8" w14:textId="77777777" w:rsidR="0067649C" w:rsidRDefault="0067649C">
      <w:pPr>
        <w:pStyle w:val="Textodecomentrio"/>
      </w:pPr>
      <w:r>
        <w:rPr>
          <w:rStyle w:val="Refdecomentrio"/>
        </w:rPr>
        <w:annotationRef/>
      </w:r>
      <w:r>
        <w:t>Remover.</w:t>
      </w:r>
    </w:p>
  </w:comment>
  <w:comment w:id="114" w:author="Dalton Solano dos Reis" w:date="2021-10-20T15:02:00Z" w:initials="DSdR">
    <w:p w14:paraId="365CF230" w14:textId="77777777" w:rsidR="0067649C" w:rsidRDefault="0067649C">
      <w:pPr>
        <w:pStyle w:val="Textodecomentrio"/>
      </w:pPr>
      <w:r>
        <w:rPr>
          <w:rStyle w:val="Refdecomentrio"/>
        </w:rPr>
        <w:annotationRef/>
      </w:r>
      <w:proofErr w:type="spellStart"/>
      <w:r>
        <w:t>Zope</w:t>
      </w:r>
      <w:proofErr w:type="spellEnd"/>
    </w:p>
  </w:comment>
  <w:comment w:id="115" w:author="Dalton Solano dos Reis" w:date="2021-10-20T15:04:00Z" w:initials="DSdR">
    <w:p w14:paraId="26C3F102" w14:textId="77777777" w:rsidR="0067649C" w:rsidRDefault="0067649C">
      <w:pPr>
        <w:pStyle w:val="Textodecomentrio"/>
      </w:pPr>
      <w:r>
        <w:rPr>
          <w:rStyle w:val="Refdecomentrio"/>
        </w:rPr>
        <w:annotationRef/>
      </w:r>
      <w:proofErr w:type="spellStart"/>
      <w:r w:rsidRPr="00D93C36">
        <w:t>Geospatial</w:t>
      </w:r>
      <w:proofErr w:type="spellEnd"/>
    </w:p>
  </w:comment>
  <w:comment w:id="116" w:author="Dalton Solano dos Reis" w:date="2021-10-20T16:09:00Z" w:initials="DSdR">
    <w:p w14:paraId="46019DD6" w14:textId="77777777" w:rsidR="0067649C" w:rsidRDefault="0067649C">
      <w:pPr>
        <w:pStyle w:val="Textodecomentrio"/>
      </w:pPr>
      <w:r>
        <w:rPr>
          <w:rStyle w:val="Refdecomentrio"/>
        </w:rPr>
        <w:annotationRef/>
      </w:r>
      <w:r>
        <w:t>Remover.</w:t>
      </w:r>
    </w:p>
  </w:comment>
  <w:comment w:id="117" w:author="Dalton Solano dos Reis" w:date="2021-10-20T16:09:00Z" w:initials="DSdR">
    <w:p w14:paraId="4710F8DA" w14:textId="77777777" w:rsidR="0067649C" w:rsidRDefault="0067649C">
      <w:pPr>
        <w:pStyle w:val="Textodecomentrio"/>
      </w:pPr>
      <w:r>
        <w:rPr>
          <w:rStyle w:val="Refdecomentrio"/>
        </w:rPr>
        <w:annotationRef/>
      </w:r>
      <w:r>
        <w:t>Remover.</w:t>
      </w:r>
    </w:p>
  </w:comment>
  <w:comment w:id="118" w:author="Dalton Solano dos Reis" w:date="2021-10-20T16:10:00Z" w:initials="DSdR">
    <w:p w14:paraId="7127A26D" w14:textId="77777777" w:rsidR="0067649C" w:rsidRDefault="0067649C">
      <w:pPr>
        <w:pStyle w:val="Textodecomentrio"/>
      </w:pPr>
      <w:r>
        <w:rPr>
          <w:rStyle w:val="Refdecomentrio"/>
        </w:rPr>
        <w:annotationRef/>
      </w:r>
      <w:r>
        <w:t>Remover.</w:t>
      </w:r>
    </w:p>
  </w:comment>
  <w:comment w:id="119" w:author="Dalton Solano dos Reis" w:date="2021-10-20T15:13:00Z" w:initials="DSdR">
    <w:p w14:paraId="188F2AA2" w14:textId="77777777" w:rsidR="0067649C" w:rsidRDefault="0067649C">
      <w:pPr>
        <w:pStyle w:val="Textodecomentrio"/>
      </w:pPr>
      <w:r>
        <w:rPr>
          <w:rStyle w:val="Refdecomentrio"/>
        </w:rPr>
        <w:annotationRef/>
      </w:r>
      <w:r>
        <w:t>Itálico.</w:t>
      </w:r>
    </w:p>
  </w:comment>
  <w:comment w:id="120" w:author="Dalton Solano dos Reis" w:date="2021-10-20T16:10:00Z" w:initials="DSdR">
    <w:p w14:paraId="47634638" w14:textId="77777777" w:rsidR="0067649C" w:rsidRDefault="0067649C">
      <w:pPr>
        <w:pStyle w:val="Textodecomentrio"/>
      </w:pPr>
      <w:r>
        <w:rPr>
          <w:rStyle w:val="Refdecomentrio"/>
        </w:rPr>
        <w:annotationRef/>
      </w:r>
      <w:r>
        <w:t>Evitar parágrafos de 1 frase.</w:t>
      </w:r>
    </w:p>
  </w:comment>
  <w:comment w:id="121" w:author="Dalton Solano dos Reis" w:date="2021-10-20T15:17:00Z" w:initials="DSdR">
    <w:p w14:paraId="4689A31E" w14:textId="77777777" w:rsidR="0067649C" w:rsidRDefault="0067649C">
      <w:pPr>
        <w:pStyle w:val="Textodecomentrio"/>
      </w:pPr>
      <w:r>
        <w:rPr>
          <w:rStyle w:val="Refdecomentrio"/>
        </w:rPr>
        <w:annotationRef/>
      </w:r>
      <w:r>
        <w:t>Se for uma sigla, extenso (sigla)</w:t>
      </w:r>
    </w:p>
  </w:comment>
  <w:comment w:id="122" w:author="Dalton Solano dos Reis" w:date="2021-10-20T15:17:00Z" w:initials="DSdR">
    <w:p w14:paraId="29438865" w14:textId="77777777" w:rsidR="0067649C" w:rsidRDefault="0067649C">
      <w:pPr>
        <w:pStyle w:val="Textodecomentrio"/>
      </w:pPr>
      <w:r>
        <w:rPr>
          <w:rStyle w:val="Refdecomentrio"/>
        </w:rPr>
        <w:annotationRef/>
      </w:r>
      <w:r>
        <w:t>Itálico.</w:t>
      </w:r>
    </w:p>
  </w:comment>
  <w:comment w:id="123" w:author="Dalton Solano dos Reis" w:date="2021-10-20T16:12:00Z" w:initials="DSdR">
    <w:p w14:paraId="1ED46402" w14:textId="77777777" w:rsidR="0067649C" w:rsidRDefault="0067649C">
      <w:pPr>
        <w:pStyle w:val="Textodecomentrio"/>
      </w:pPr>
      <w:r>
        <w:rPr>
          <w:rStyle w:val="Refdecomentrio"/>
        </w:rPr>
        <w:annotationRef/>
      </w:r>
      <w:r>
        <w:t>Dados. No</w:t>
      </w:r>
    </w:p>
  </w:comment>
  <w:comment w:id="124" w:author="Dalton Solano dos Reis" w:date="2021-10-20T16:13:00Z" w:initials="DSdR">
    <w:p w14:paraId="550D67FB" w14:textId="77777777" w:rsidR="0067649C" w:rsidRDefault="0067649C">
      <w:pPr>
        <w:pStyle w:val="Textodecomentrio"/>
      </w:pPr>
      <w:r>
        <w:rPr>
          <w:rStyle w:val="Refdecomentrio"/>
        </w:rPr>
        <w:annotationRef/>
      </w:r>
      <w:r>
        <w:t>Evitar repetir palavras na mesma frase.</w:t>
      </w:r>
    </w:p>
  </w:comment>
  <w:comment w:id="125" w:author="Dalton Solano dos Reis" w:date="2021-10-20T16:14:00Z" w:initials="DSdR">
    <w:p w14:paraId="7E5AFE6B" w14:textId="77777777" w:rsidR="0067649C" w:rsidRDefault="0067649C">
      <w:pPr>
        <w:pStyle w:val="Textodecomentrio"/>
      </w:pPr>
      <w:r>
        <w:rPr>
          <w:rStyle w:val="Refdecomentrio"/>
        </w:rPr>
        <w:annotationRef/>
      </w:r>
      <w:r>
        <w:t>Evitar repetir palavras na mesma frase.</w:t>
      </w:r>
    </w:p>
  </w:comment>
  <w:comment w:id="126" w:author="Dalton Solano dos Reis" w:date="2021-10-20T16:15:00Z" w:initials="DSdR">
    <w:p w14:paraId="03DF40D7" w14:textId="77777777" w:rsidR="0067649C" w:rsidRDefault="0067649C">
      <w:pPr>
        <w:pStyle w:val="Textodecomentrio"/>
      </w:pPr>
      <w:r>
        <w:rPr>
          <w:rStyle w:val="Refdecomentrio"/>
        </w:rPr>
        <w:annotationRef/>
      </w:r>
      <w:r>
        <w:t>Evitar parágrafos de 1 frase.</w:t>
      </w:r>
    </w:p>
  </w:comment>
  <w:comment w:id="127" w:author="Dalton Solano dos Reis" w:date="2021-10-20T15:40:00Z" w:initials="DSdR">
    <w:p w14:paraId="26C73639" w14:textId="77777777" w:rsidR="0067649C" w:rsidRDefault="0067649C">
      <w:pPr>
        <w:pStyle w:val="Textodecomentrio"/>
      </w:pPr>
      <w:r>
        <w:rPr>
          <w:rStyle w:val="Refdecomentrio"/>
        </w:rPr>
        <w:annotationRef/>
      </w:r>
      <w:r>
        <w:t>Nesta seção</w:t>
      </w:r>
    </w:p>
  </w:comment>
  <w:comment w:id="128" w:author="Dalton Solano dos Reis" w:date="2021-10-20T14:54:00Z" w:initials="DSdR">
    <w:p w14:paraId="4377F270" w14:textId="77777777" w:rsidR="0067649C" w:rsidRDefault="0067649C">
      <w:pPr>
        <w:pStyle w:val="Textodecomentrio"/>
      </w:pPr>
      <w:r>
        <w:rPr>
          <w:rStyle w:val="Refdecomentrio"/>
        </w:rPr>
        <w:annotationRef/>
      </w:r>
      <w:r>
        <w:t>Menos “genérico”.</w:t>
      </w:r>
    </w:p>
  </w:comment>
  <w:comment w:id="129" w:author="Dalton Solano dos Reis" w:date="2021-10-20T14:54:00Z" w:initials="DSdR">
    <w:p w14:paraId="6B9C8255" w14:textId="77777777" w:rsidR="0067649C" w:rsidRDefault="0067649C">
      <w:pPr>
        <w:pStyle w:val="Textodecomentrio"/>
      </w:pPr>
      <w:r>
        <w:rPr>
          <w:rStyle w:val="Refdecomentrio"/>
        </w:rPr>
        <w:annotationRef/>
      </w:r>
      <w:r>
        <w:t>Menos “genérico”.</w:t>
      </w:r>
    </w:p>
  </w:comment>
  <w:comment w:id="130" w:author="Dalton Solano dos Reis" w:date="2021-10-20T14:55:00Z" w:initials="DSdR">
    <w:p w14:paraId="6E40FA4D" w14:textId="77777777" w:rsidR="0067649C" w:rsidRDefault="0067649C">
      <w:pPr>
        <w:pStyle w:val="Textodecomentrio"/>
      </w:pPr>
      <w:r>
        <w:rPr>
          <w:rStyle w:val="Refdecomentrio"/>
        </w:rPr>
        <w:annotationRef/>
      </w:r>
      <w:r>
        <w:t>Menos “genérico”.</w:t>
      </w:r>
    </w:p>
  </w:comment>
  <w:comment w:id="131" w:author="Dalton Solano dos Reis" w:date="2021-10-20T14:55:00Z" w:initials="DSdR">
    <w:p w14:paraId="4DCF4CE4" w14:textId="77777777" w:rsidR="0067649C" w:rsidRDefault="0067649C">
      <w:pPr>
        <w:pStyle w:val="Textodecomentrio"/>
      </w:pPr>
      <w:r>
        <w:rPr>
          <w:rStyle w:val="Refdecomentrio"/>
        </w:rPr>
        <w:annotationRef/>
      </w:r>
      <w:r>
        <w:t>Menos “genérico”.</w:t>
      </w:r>
    </w:p>
  </w:comment>
  <w:comment w:id="132" w:author="Dalton Solano dos Reis" w:date="2021-10-20T14:55:00Z" w:initials="DSdR">
    <w:p w14:paraId="24C5967B" w14:textId="77777777" w:rsidR="0067649C" w:rsidRDefault="0067649C">
      <w:pPr>
        <w:pStyle w:val="Textodecomentrio"/>
      </w:pPr>
      <w:r>
        <w:rPr>
          <w:rStyle w:val="Refdecomentrio"/>
        </w:rPr>
        <w:annotationRef/>
      </w:r>
      <w:r>
        <w:t>Menos “genérico”.</w:t>
      </w:r>
    </w:p>
  </w:comment>
  <w:comment w:id="133" w:author="Dalton Solano dos Reis" w:date="2021-10-20T14:55:00Z" w:initials="DSdR">
    <w:p w14:paraId="4B2AA362" w14:textId="77777777" w:rsidR="0067649C" w:rsidRDefault="0067649C">
      <w:pPr>
        <w:pStyle w:val="Textodecomentrio"/>
      </w:pPr>
      <w:r>
        <w:rPr>
          <w:rStyle w:val="Refdecomentrio"/>
        </w:rPr>
        <w:annotationRef/>
      </w:r>
      <w:r>
        <w:t>Menos “genérico”.</w:t>
      </w:r>
    </w:p>
  </w:comment>
  <w:comment w:id="134" w:author="Dalton Solano dos Reis" w:date="2021-10-20T15:50:00Z" w:initials="DSdR">
    <w:p w14:paraId="3DCAB101" w14:textId="77777777" w:rsidR="0067649C" w:rsidRDefault="0067649C">
      <w:pPr>
        <w:pStyle w:val="Textodecomentrio"/>
      </w:pPr>
      <w:r>
        <w:rPr>
          <w:rStyle w:val="Refdecomentrio"/>
        </w:rPr>
        <w:annotationRef/>
      </w:r>
      <w:r w:rsidRPr="00AA5920">
        <w:t>do</w:t>
      </w:r>
      <w:r>
        <w:t>s</w:t>
      </w:r>
      <w:r w:rsidRPr="00AA5920">
        <w:t xml:space="preserve"> agente</w:t>
      </w:r>
      <w:r>
        <w:t>s</w:t>
      </w:r>
    </w:p>
  </w:comment>
  <w:comment w:id="135" w:author="Dalton Solano dos Reis" w:date="2021-10-20T15:52:00Z" w:initials="DSdR">
    <w:p w14:paraId="23F55B5E" w14:textId="77777777" w:rsidR="0067649C" w:rsidRDefault="0067649C">
      <w:pPr>
        <w:pStyle w:val="Textodecomentrio"/>
      </w:pPr>
      <w:r>
        <w:rPr>
          <w:rStyle w:val="Refdecomentrio"/>
        </w:rPr>
        <w:annotationRef/>
      </w:r>
      <w:r>
        <w:t>Nessa seção</w:t>
      </w:r>
    </w:p>
  </w:comment>
  <w:comment w:id="136" w:author="Dalton Solano dos Reis" w:date="2021-10-20T15:57:00Z" w:initials="DSdR">
    <w:p w14:paraId="16BEDD1F" w14:textId="77777777" w:rsidR="0067649C" w:rsidRDefault="0067649C">
      <w:pPr>
        <w:pStyle w:val="Textodecomentrio"/>
      </w:pPr>
      <w:r>
        <w:rPr>
          <w:rStyle w:val="Refdecomentrio"/>
        </w:rPr>
        <w:annotationRef/>
      </w:r>
      <w:r>
        <w:t>Falta ano: 2018.</w:t>
      </w:r>
    </w:p>
  </w:comment>
  <w:comment w:id="137" w:author="Dalton Solano dos Reis" w:date="2021-10-20T15:58:00Z" w:initials="DSdR">
    <w:p w14:paraId="3335BC0A" w14:textId="77777777" w:rsidR="0067649C" w:rsidRDefault="0067649C">
      <w:pPr>
        <w:pStyle w:val="Textodecomentrio"/>
      </w:pPr>
      <w:r>
        <w:rPr>
          <w:rStyle w:val="Refdecomentrio"/>
        </w:rPr>
        <w:annotationRef/>
      </w:r>
      <w:r>
        <w:t>Remover</w:t>
      </w:r>
    </w:p>
  </w:comment>
  <w:comment w:id="138" w:author="Dalton Solano dos Reis" w:date="2021-10-20T15:58:00Z" w:initials="DSdR">
    <w:p w14:paraId="2F7B93F1" w14:textId="77777777" w:rsidR="0067649C" w:rsidRDefault="0067649C">
      <w:pPr>
        <w:pStyle w:val="Textodecomentrio"/>
      </w:pPr>
      <w:r>
        <w:rPr>
          <w:rStyle w:val="Refdecomentrio"/>
        </w:rPr>
        <w:annotationRef/>
      </w:r>
      <w:r>
        <w:t>Remover</w:t>
      </w:r>
    </w:p>
  </w:comment>
  <w:comment w:id="139" w:author="Dalton Solano dos Reis" w:date="2021-10-20T15:58:00Z" w:initials="DSdR">
    <w:p w14:paraId="32E742E4" w14:textId="77777777" w:rsidR="0067649C" w:rsidRDefault="0067649C">
      <w:pPr>
        <w:pStyle w:val="Textodecomentrio"/>
      </w:pPr>
      <w:r>
        <w:rPr>
          <w:rStyle w:val="Refdecomentrio"/>
        </w:rPr>
        <w:annotationRef/>
      </w:r>
      <w:r>
        <w:t>Remover</w:t>
      </w:r>
    </w:p>
  </w:comment>
  <w:comment w:id="140" w:author="Dalton Solano dos Reis" w:date="2021-10-20T15:58:00Z" w:initials="DSdR">
    <w:p w14:paraId="6CFE0376" w14:textId="77777777" w:rsidR="0067649C" w:rsidRDefault="0067649C">
      <w:pPr>
        <w:pStyle w:val="Textodecomentrio"/>
      </w:pPr>
      <w:r>
        <w:rPr>
          <w:rStyle w:val="Refdecomentrio"/>
        </w:rPr>
        <w:annotationRef/>
      </w:r>
      <w:r>
        <w:t>Remover</w:t>
      </w:r>
    </w:p>
  </w:comment>
  <w:comment w:id="141" w:author="Dalton Solano dos Reis" w:date="2021-10-20T16:17:00Z" w:initials="DSdR">
    <w:p w14:paraId="67D7AF84" w14:textId="77777777" w:rsidR="0067649C" w:rsidRDefault="0067649C">
      <w:pPr>
        <w:pStyle w:val="Textodecomentrio"/>
      </w:pPr>
      <w:r>
        <w:rPr>
          <w:rStyle w:val="Refdecomentrio"/>
        </w:rPr>
        <w:annotationRef/>
      </w:r>
      <w:r>
        <w:t>Arrumar.</w:t>
      </w:r>
    </w:p>
  </w:comment>
  <w:comment w:id="142" w:author="Dalton Solano dos Reis" w:date="2021-10-20T15:59:00Z" w:initials="DSdR">
    <w:p w14:paraId="58753949" w14:textId="77777777" w:rsidR="0067649C" w:rsidRDefault="0067649C">
      <w:pPr>
        <w:pStyle w:val="Textodecomentrio"/>
      </w:pPr>
      <w:r>
        <w:rPr>
          <w:rStyle w:val="Refdecomentrio"/>
        </w:rPr>
        <w:annotationRef/>
      </w:r>
      <w:r>
        <w:t>Remover</w:t>
      </w:r>
    </w:p>
  </w:comment>
  <w:comment w:id="143" w:author="Dalton Solano dos Reis" w:date="2021-10-20T15:59:00Z" w:initials="DSdR">
    <w:p w14:paraId="242399A9" w14:textId="77777777" w:rsidR="0067649C" w:rsidRDefault="0067649C">
      <w:pPr>
        <w:pStyle w:val="Textodecomentrio"/>
      </w:pPr>
      <w:r>
        <w:rPr>
          <w:rStyle w:val="Refdecomentrio"/>
        </w:rPr>
        <w:annotationRef/>
      </w:r>
      <w:r>
        <w:t>Remover</w:t>
      </w:r>
    </w:p>
  </w:comment>
  <w:comment w:id="144" w:author="Dalton Solano dos Reis" w:date="2021-10-20T16:02:00Z" w:initials="DSdR">
    <w:p w14:paraId="04CAB0B4" w14:textId="77777777" w:rsidR="0067649C" w:rsidRDefault="0067649C">
      <w:pPr>
        <w:pStyle w:val="Textodecomentrio"/>
      </w:pPr>
      <w:r>
        <w:rPr>
          <w:rStyle w:val="Refdecomentrio"/>
        </w:rPr>
        <w:annotationRef/>
      </w:r>
      <w:r>
        <w:t>Arrumar tamanho da fonte.</w:t>
      </w:r>
    </w:p>
  </w:comment>
  <w:comment w:id="145" w:author="Dalton Solano dos Reis" w:date="2021-10-20T15:59:00Z" w:initials="DSdR">
    <w:p w14:paraId="6EE9A7BA" w14:textId="77777777" w:rsidR="0067649C" w:rsidRDefault="0067649C">
      <w:pPr>
        <w:pStyle w:val="Textodecomentrio"/>
      </w:pPr>
      <w:r>
        <w:rPr>
          <w:rStyle w:val="Refdecomentrio"/>
        </w:rPr>
        <w:annotationRef/>
      </w:r>
      <w:r>
        <w:t>Remover</w:t>
      </w:r>
    </w:p>
  </w:comment>
  <w:comment w:id="146" w:author="Dalton Solano dos Reis" w:date="2021-10-20T15:59:00Z" w:initials="DSdR">
    <w:p w14:paraId="14D48F92" w14:textId="77777777" w:rsidR="0067649C" w:rsidRDefault="0067649C">
      <w:pPr>
        <w:pStyle w:val="Textodecomentrio"/>
      </w:pPr>
      <w:r>
        <w:rPr>
          <w:rStyle w:val="Refdecomentrio"/>
        </w:rPr>
        <w:annotationRef/>
      </w:r>
      <w:r>
        <w:t>Remover</w:t>
      </w:r>
    </w:p>
  </w:comment>
  <w:comment w:id="147" w:author="Dalton Solano dos Reis" w:date="2021-10-20T15:59:00Z" w:initials="DSdR">
    <w:p w14:paraId="39949766" w14:textId="77777777" w:rsidR="0067649C" w:rsidRDefault="0067649C">
      <w:pPr>
        <w:pStyle w:val="Textodecomentrio"/>
      </w:pPr>
      <w:r>
        <w:rPr>
          <w:rStyle w:val="Refdecomentrio"/>
        </w:rPr>
        <w:annotationRef/>
      </w:r>
      <w:r>
        <w:t>Remover</w:t>
      </w:r>
    </w:p>
  </w:comment>
  <w:comment w:id="148" w:author="Dalton Solano dos Reis" w:date="2021-10-20T16:00:00Z" w:initials="DSdR">
    <w:p w14:paraId="14810936" w14:textId="77777777" w:rsidR="0067649C" w:rsidRDefault="0067649C">
      <w:pPr>
        <w:pStyle w:val="Textodecomentrio"/>
      </w:pPr>
      <w:r>
        <w:rPr>
          <w:rStyle w:val="Refdecomentrio"/>
        </w:rPr>
        <w:annotationRef/>
      </w:r>
      <w:r>
        <w:t>Remover</w:t>
      </w:r>
    </w:p>
  </w:comment>
  <w:comment w:id="149" w:author="Dalton Solano dos Reis" w:date="2021-10-20T16:03:00Z" w:initials="DSdR">
    <w:p w14:paraId="354B1856" w14:textId="77777777" w:rsidR="0067649C" w:rsidRDefault="0067649C">
      <w:pPr>
        <w:pStyle w:val="Textodecomentrio"/>
      </w:pPr>
      <w:r>
        <w:rPr>
          <w:rStyle w:val="Refdecomentrio"/>
        </w:rPr>
        <w:annotationRef/>
      </w:r>
      <w:r>
        <w:t>Arrumar tamanho da fonte.</w:t>
      </w:r>
    </w:p>
  </w:comment>
  <w:comment w:id="150" w:author="Dalton Solano dos Reis" w:date="2021-10-20T16:00:00Z" w:initials="DSdR">
    <w:p w14:paraId="1CF16C2B" w14:textId="77777777" w:rsidR="0067649C" w:rsidRDefault="0067649C">
      <w:pPr>
        <w:pStyle w:val="Textodecomentrio"/>
      </w:pPr>
      <w:r>
        <w:rPr>
          <w:rStyle w:val="Refdecomentrio"/>
        </w:rPr>
        <w:annotationRef/>
      </w:r>
      <w:r>
        <w:t>Remover</w:t>
      </w:r>
    </w:p>
  </w:comment>
  <w:comment w:id="151" w:author="Dalton Solano dos Reis" w:date="2021-10-20T16:00:00Z" w:initials="DSdR">
    <w:p w14:paraId="74CF67B0" w14:textId="77777777" w:rsidR="0067649C" w:rsidRDefault="0067649C">
      <w:pPr>
        <w:pStyle w:val="Textodecomentrio"/>
      </w:pPr>
      <w:r>
        <w:rPr>
          <w:rStyle w:val="Refdecomentrio"/>
        </w:rPr>
        <w:annotationRef/>
      </w:r>
      <w:r>
        <w:t>Remover</w:t>
      </w:r>
    </w:p>
  </w:comment>
  <w:comment w:id="152" w:author="Dalton Solano dos Reis" w:date="2021-10-20T16:04:00Z" w:initials="DSdR">
    <w:p w14:paraId="53C9C25F" w14:textId="77777777" w:rsidR="0067649C" w:rsidRDefault="0067649C">
      <w:pPr>
        <w:pStyle w:val="Textodecomentrio"/>
      </w:pPr>
      <w:r>
        <w:rPr>
          <w:rStyle w:val="Refdecomentrio"/>
        </w:rPr>
        <w:annotationRef/>
      </w:r>
      <w:r>
        <w:t>Arrumar tamanho da fonte.</w:t>
      </w:r>
    </w:p>
  </w:comment>
  <w:comment w:id="153" w:author="Dalton Solano dos Reis" w:date="2021-10-20T16:00:00Z" w:initials="DSdR">
    <w:p w14:paraId="7E32A507" w14:textId="77777777" w:rsidR="0067649C" w:rsidRDefault="0067649C">
      <w:pPr>
        <w:pStyle w:val="Textodecomentrio"/>
      </w:pPr>
      <w:r>
        <w:rPr>
          <w:rStyle w:val="Refdecomentrio"/>
        </w:rPr>
        <w:annotationRef/>
      </w:r>
      <w:r>
        <w:t>Remover</w:t>
      </w:r>
    </w:p>
  </w:comment>
  <w:comment w:id="154" w:author="Dalton Solano dos Reis" w:date="2021-10-20T16:00:00Z" w:initials="DSdR">
    <w:p w14:paraId="77F1FAAC" w14:textId="77777777" w:rsidR="0067649C" w:rsidRDefault="0067649C">
      <w:pPr>
        <w:pStyle w:val="Textodecomentrio"/>
      </w:pPr>
      <w:r>
        <w:rPr>
          <w:rStyle w:val="Refdecomentrio"/>
        </w:rPr>
        <w:annotationRef/>
      </w:r>
      <w:r>
        <w:t>Remover</w:t>
      </w:r>
    </w:p>
  </w:comment>
  <w:comment w:id="155" w:author="Dalton Solano dos Reis" w:date="2021-10-20T15:58:00Z" w:initials="DSdR">
    <w:p w14:paraId="192A7F83" w14:textId="77777777" w:rsidR="0067649C" w:rsidRDefault="0067649C">
      <w:pPr>
        <w:pStyle w:val="Textodecomentrio"/>
      </w:pPr>
      <w:r>
        <w:rPr>
          <w:rStyle w:val="Refdecomentrio"/>
        </w:rPr>
        <w:annotationRef/>
      </w:r>
      <w:r>
        <w:t>Falta ano: 2017.</w:t>
      </w:r>
    </w:p>
  </w:comment>
  <w:comment w:id="156" w:author="Dalton Solano dos Reis" w:date="2021-10-20T16:00:00Z" w:initials="DSdR">
    <w:p w14:paraId="0E6A9524" w14:textId="77777777" w:rsidR="0067649C" w:rsidRDefault="0067649C">
      <w:pPr>
        <w:pStyle w:val="Textodecomentrio"/>
      </w:pPr>
      <w:r>
        <w:rPr>
          <w:rStyle w:val="Refdecomentrio"/>
        </w:rPr>
        <w:annotationRef/>
      </w:r>
      <w:r>
        <w:t>Remover</w:t>
      </w:r>
    </w:p>
  </w:comment>
  <w:comment w:id="157" w:author="Dalton Solano dos Reis" w:date="2021-10-20T16:00:00Z" w:initials="DSdR">
    <w:p w14:paraId="29E843AC" w14:textId="77777777" w:rsidR="0067649C" w:rsidRDefault="0067649C">
      <w:pPr>
        <w:pStyle w:val="Textodecomentrio"/>
      </w:pPr>
      <w:r>
        <w:rPr>
          <w:rStyle w:val="Refdecomentrio"/>
        </w:rPr>
        <w:annotationRef/>
      </w:r>
      <w:r>
        <w:t>Remover</w:t>
      </w:r>
    </w:p>
  </w:comment>
  <w:comment w:id="158" w:author="Dalton Solano dos Reis" w:date="2021-10-20T16:18:00Z" w:initials="DSdR">
    <w:p w14:paraId="4E78DCCC" w14:textId="77777777" w:rsidR="0067649C" w:rsidRDefault="0067649C">
      <w:pPr>
        <w:pStyle w:val="Textodecomentrio"/>
      </w:pPr>
      <w:r>
        <w:rPr>
          <w:rStyle w:val="Refdecomentrio"/>
        </w:rPr>
        <w:annotationRef/>
      </w:r>
      <w:r>
        <w:t>Descritos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05C2BD" w15:done="0"/>
  <w15:commentEx w15:paraId="200CA78D" w15:done="0"/>
  <w15:commentEx w15:paraId="20848C5D" w15:done="0"/>
  <w15:commentEx w15:paraId="180991D9" w15:done="0"/>
  <w15:commentEx w15:paraId="422CDEF0" w15:done="0"/>
  <w15:commentEx w15:paraId="4E71845D" w15:done="0"/>
  <w15:commentEx w15:paraId="73EFC231" w15:done="0"/>
  <w15:commentEx w15:paraId="4FF9CCE8" w15:done="0"/>
  <w15:commentEx w15:paraId="3D36CAE8" w15:done="0"/>
  <w15:commentEx w15:paraId="7A12EBF6" w15:done="0"/>
  <w15:commentEx w15:paraId="42F339B9" w15:done="0"/>
  <w15:commentEx w15:paraId="6187FCA3" w15:done="0"/>
  <w15:commentEx w15:paraId="38F3D813" w15:done="0"/>
  <w15:commentEx w15:paraId="7DB52917" w15:done="0"/>
  <w15:commentEx w15:paraId="29F64F8B" w15:done="0"/>
  <w15:commentEx w15:paraId="69564875" w15:done="0"/>
  <w15:commentEx w15:paraId="2E269CDA" w15:done="0"/>
  <w15:commentEx w15:paraId="1A5C23B3" w15:done="0"/>
  <w15:commentEx w15:paraId="5BD24EF6" w15:done="0"/>
  <w15:commentEx w15:paraId="2E2C1167" w15:done="0"/>
  <w15:commentEx w15:paraId="60FE6947" w15:done="0"/>
  <w15:commentEx w15:paraId="1B19AC3A" w15:done="0"/>
  <w15:commentEx w15:paraId="42F0E1F8" w15:done="0"/>
  <w15:commentEx w15:paraId="2E19CA13" w15:done="0"/>
  <w15:commentEx w15:paraId="2E6A12B8" w15:done="0"/>
  <w15:commentEx w15:paraId="365CF230" w15:done="0"/>
  <w15:commentEx w15:paraId="26C3F102" w15:done="0"/>
  <w15:commentEx w15:paraId="46019DD6" w15:done="0"/>
  <w15:commentEx w15:paraId="4710F8DA" w15:done="0"/>
  <w15:commentEx w15:paraId="7127A26D" w15:done="0"/>
  <w15:commentEx w15:paraId="188F2AA2" w15:done="0"/>
  <w15:commentEx w15:paraId="47634638" w15:done="0"/>
  <w15:commentEx w15:paraId="4689A31E" w15:done="0"/>
  <w15:commentEx w15:paraId="29438865" w15:done="0"/>
  <w15:commentEx w15:paraId="1ED46402" w15:done="0"/>
  <w15:commentEx w15:paraId="550D67FB" w15:done="0"/>
  <w15:commentEx w15:paraId="7E5AFE6B" w15:done="0"/>
  <w15:commentEx w15:paraId="03DF40D7" w15:done="0"/>
  <w15:commentEx w15:paraId="26C73639" w15:done="0"/>
  <w15:commentEx w15:paraId="4377F270" w15:done="0"/>
  <w15:commentEx w15:paraId="6B9C8255" w15:done="0"/>
  <w15:commentEx w15:paraId="6E40FA4D" w15:done="0"/>
  <w15:commentEx w15:paraId="4DCF4CE4" w15:done="0"/>
  <w15:commentEx w15:paraId="24C5967B" w15:done="0"/>
  <w15:commentEx w15:paraId="4B2AA362" w15:done="0"/>
  <w15:commentEx w15:paraId="3DCAB101" w15:done="0"/>
  <w15:commentEx w15:paraId="23F55B5E" w15:done="0"/>
  <w15:commentEx w15:paraId="16BEDD1F" w15:done="0"/>
  <w15:commentEx w15:paraId="3335BC0A" w15:done="0"/>
  <w15:commentEx w15:paraId="2F7B93F1" w15:done="0"/>
  <w15:commentEx w15:paraId="32E742E4" w15:done="0"/>
  <w15:commentEx w15:paraId="6CFE0376" w15:done="0"/>
  <w15:commentEx w15:paraId="67D7AF84" w15:done="0"/>
  <w15:commentEx w15:paraId="58753949" w15:done="0"/>
  <w15:commentEx w15:paraId="242399A9" w15:done="0"/>
  <w15:commentEx w15:paraId="04CAB0B4" w15:done="0"/>
  <w15:commentEx w15:paraId="6EE9A7BA" w15:done="0"/>
  <w15:commentEx w15:paraId="14D48F92" w15:done="0"/>
  <w15:commentEx w15:paraId="39949766" w15:done="0"/>
  <w15:commentEx w15:paraId="14810936" w15:done="0"/>
  <w15:commentEx w15:paraId="354B1856" w15:done="0"/>
  <w15:commentEx w15:paraId="1CF16C2B" w15:done="0"/>
  <w15:commentEx w15:paraId="74CF67B0" w15:done="0"/>
  <w15:commentEx w15:paraId="53C9C25F" w15:done="0"/>
  <w15:commentEx w15:paraId="7E32A507" w15:done="0"/>
  <w15:commentEx w15:paraId="77F1FAAC" w15:done="0"/>
  <w15:commentEx w15:paraId="192A7F83" w15:done="0"/>
  <w15:commentEx w15:paraId="0E6A9524" w15:done="0"/>
  <w15:commentEx w15:paraId="29E843AC" w15:done="0"/>
  <w15:commentEx w15:paraId="4E78DC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03D1" w16cex:dateUtc="2021-10-15T16:42:00Z"/>
  <w16cex:commentExtensible w16cex:durableId="2509DCE0" w16cex:dateUtc="2021-10-07T23:53:00Z"/>
  <w16cex:commentExtensible w16cex:durableId="25140942" w16cex:dateUtc="2021-10-15T17:05:00Z"/>
  <w16cex:commentExtensible w16cex:durableId="2509E728" w16cex:dateUtc="2021-10-08T00:37:00Z"/>
  <w16cex:commentExtensible w16cex:durableId="250ACBA3" w16cex:dateUtc="2021-10-08T16:52:00Z"/>
  <w16cex:commentExtensible w16cex:durableId="250ACD26" w16cex:dateUtc="2021-10-08T16:59:00Z"/>
  <w16cex:commentExtensible w16cex:durableId="250ACD58" w16cex:dateUtc="2021-10-08T16:59:00Z"/>
  <w16cex:commentExtensible w16cex:durableId="25140A2D" w16cex:dateUtc="2021-10-15T17:09:00Z"/>
  <w16cex:commentExtensible w16cex:durableId="25140D4A" w16cex:dateUtc="2021-10-15T17:23:00Z"/>
  <w16cex:commentExtensible w16cex:durableId="25140D7C" w16cex:dateUtc="2021-10-15T17:23:00Z"/>
  <w16cex:commentExtensible w16cex:durableId="25140DBC" w16cex:dateUtc="2021-10-15T17:25:00Z"/>
  <w16cex:commentExtensible w16cex:durableId="25140E94" w16cex:dateUtc="2021-10-15T17:28:00Z"/>
  <w16cex:commentExtensible w16cex:durableId="25140FD3" w16cex:dateUtc="2021-10-15T17:33:00Z"/>
  <w16cex:commentExtensible w16cex:durableId="25140FFB" w16cex:dateUtc="2021-10-15T17:34:00Z"/>
  <w16cex:commentExtensible w16cex:durableId="251414E6" w16cex:dateUtc="2021-10-15T17:55:00Z"/>
  <w16cex:commentExtensible w16cex:durableId="25141AC9" w16cex:dateUtc="2021-10-15T18:20:00Z"/>
  <w16cex:commentExtensible w16cex:durableId="251409B4" w16cex:dateUtc="2021-10-15T17:07:00Z"/>
  <w16cex:commentExtensible w16cex:durableId="251420B7" w16cex:dateUtc="2021-10-15T18:45:00Z"/>
  <w16cex:commentExtensible w16cex:durableId="25141FE8" w16cex:dateUtc="2021-10-15T18:42:00Z"/>
  <w16cex:commentExtensible w16cex:durableId="2514202A" w16cex:dateUtc="2021-10-15T18:43:00Z"/>
  <w16cex:commentExtensible w16cex:durableId="2519B9F8" w16cex:dateUtc="2021-10-20T00:40:00Z"/>
  <w16cex:commentExtensible w16cex:durableId="251AD07E" w16cex:dateUtc="2021-10-20T20:24:00Z"/>
  <w16cex:commentExtensible w16cex:durableId="251AABF7" w16cex:dateUtc="2021-10-20T17:53:00Z"/>
  <w16cex:commentExtensible w16cex:durableId="251AADA9" w16cex:dateUtc="2021-10-20T18:00:00Z"/>
  <w16cex:commentExtensible w16cex:durableId="251ABD85" w16cex:dateUtc="2021-10-20T19:08:00Z"/>
  <w16cex:commentExtensible w16cex:durableId="251AAE18" w16cex:dateUtc="2021-10-20T18:02:00Z"/>
  <w16cex:commentExtensible w16cex:durableId="251AAE7E" w16cex:dateUtc="2021-10-20T18:04:00Z"/>
  <w16cex:commentExtensible w16cex:durableId="251ABDA1" w16cex:dateUtc="2021-10-20T19:09:00Z"/>
  <w16cex:commentExtensible w16cex:durableId="251ABDB2" w16cex:dateUtc="2021-10-20T19:09:00Z"/>
  <w16cex:commentExtensible w16cex:durableId="251ABDE9" w16cex:dateUtc="2021-10-20T19:10:00Z"/>
  <w16cex:commentExtensible w16cex:durableId="251AB082" w16cex:dateUtc="2021-10-20T18:13:00Z"/>
  <w16cex:commentExtensible w16cex:durableId="251ABE10" w16cex:dateUtc="2021-10-20T19:10:00Z"/>
  <w16cex:commentExtensible w16cex:durableId="251AB193" w16cex:dateUtc="2021-10-20T18:17:00Z"/>
  <w16cex:commentExtensible w16cex:durableId="251AB1A6" w16cex:dateUtc="2021-10-20T18:17:00Z"/>
  <w16cex:commentExtensible w16cex:durableId="251ABE61" w16cex:dateUtc="2021-10-20T19:12:00Z"/>
  <w16cex:commentExtensible w16cex:durableId="251ABE9E" w16cex:dateUtc="2021-10-20T19:13:00Z"/>
  <w16cex:commentExtensible w16cex:durableId="251ABEF0" w16cex:dateUtc="2021-10-20T19:14:00Z"/>
  <w16cex:commentExtensible w16cex:durableId="251ABF36" w16cex:dateUtc="2021-10-20T19:15:00Z"/>
  <w16cex:commentExtensible w16cex:durableId="251AB707" w16cex:dateUtc="2021-10-20T18:40:00Z"/>
  <w16cex:commentExtensible w16cex:durableId="251AAC15" w16cex:dateUtc="2021-10-20T17:54:00Z"/>
  <w16cex:commentExtensible w16cex:durableId="251AAC2A" w16cex:dateUtc="2021-10-20T17:54:00Z"/>
  <w16cex:commentExtensible w16cex:durableId="251AAC47" w16cex:dateUtc="2021-10-20T17:55:00Z"/>
  <w16cex:commentExtensible w16cex:durableId="251AAC56" w16cex:dateUtc="2021-10-20T17:55:00Z"/>
  <w16cex:commentExtensible w16cex:durableId="251AAC69" w16cex:dateUtc="2021-10-20T17:55:00Z"/>
  <w16cex:commentExtensible w16cex:durableId="251AAC7A" w16cex:dateUtc="2021-10-20T17:55:00Z"/>
  <w16cex:commentExtensible w16cex:durableId="251AB95E" w16cex:dateUtc="2021-10-20T18:50:00Z"/>
  <w16cex:commentExtensible w16cex:durableId="251AB9AA" w16cex:dateUtc="2021-10-20T18:52:00Z"/>
  <w16cex:commentExtensible w16cex:durableId="251ABAED" w16cex:dateUtc="2021-10-20T18:57:00Z"/>
  <w16cex:commentExtensible w16cex:durableId="251ABB2A" w16cex:dateUtc="2021-10-20T18:58:00Z"/>
  <w16cex:commentExtensible w16cex:durableId="251ABB30" w16cex:dateUtc="2021-10-20T18:58:00Z"/>
  <w16cex:commentExtensible w16cex:durableId="251ABB3B" w16cex:dateUtc="2021-10-20T18:58:00Z"/>
  <w16cex:commentExtensible w16cex:durableId="251ABB42" w16cex:dateUtc="2021-10-20T18:58:00Z"/>
  <w16cex:commentExtensible w16cex:durableId="251ABF7F" w16cex:dateUtc="2021-10-20T19:17:00Z"/>
  <w16cex:commentExtensible w16cex:durableId="251ABB4E" w16cex:dateUtc="2021-10-20T18:59:00Z"/>
  <w16cex:commentExtensible w16cex:durableId="251ABB56" w16cex:dateUtc="2021-10-20T18:59:00Z"/>
  <w16cex:commentExtensible w16cex:durableId="251ABC10" w16cex:dateUtc="2021-10-20T19:02:00Z"/>
  <w16cex:commentExtensible w16cex:durableId="251ABB65" w16cex:dateUtc="2021-10-20T18:59:00Z"/>
  <w16cex:commentExtensible w16cex:durableId="251ABB6D" w16cex:dateUtc="2021-10-20T18:59:00Z"/>
  <w16cex:commentExtensible w16cex:durableId="251ABB7C" w16cex:dateUtc="2021-10-20T18:59:00Z"/>
  <w16cex:commentExtensible w16cex:durableId="251ABB81" w16cex:dateUtc="2021-10-20T19:00:00Z"/>
  <w16cex:commentExtensible w16cex:durableId="251ABC5D" w16cex:dateUtc="2021-10-20T19:03:00Z"/>
  <w16cex:commentExtensible w16cex:durableId="251ABB90" w16cex:dateUtc="2021-10-20T19:00:00Z"/>
  <w16cex:commentExtensible w16cex:durableId="251ABB94" w16cex:dateUtc="2021-10-20T19:00:00Z"/>
  <w16cex:commentExtensible w16cex:durableId="251ABC81" w16cex:dateUtc="2021-10-20T19:04:00Z"/>
  <w16cex:commentExtensible w16cex:durableId="251ABB99" w16cex:dateUtc="2021-10-20T19:00:00Z"/>
  <w16cex:commentExtensible w16cex:durableId="251ABB9E" w16cex:dateUtc="2021-10-20T19:00:00Z"/>
  <w16cex:commentExtensible w16cex:durableId="251ABB0B" w16cex:dateUtc="2021-10-20T18:58:00Z"/>
  <w16cex:commentExtensible w16cex:durableId="251ABBA4" w16cex:dateUtc="2021-10-20T19:00:00Z"/>
  <w16cex:commentExtensible w16cex:durableId="251ABBAB" w16cex:dateUtc="2021-10-20T19:00:00Z"/>
  <w16cex:commentExtensible w16cex:durableId="251ABFD6" w16cex:dateUtc="2021-10-20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05C2BD" w16cid:durableId="251403D1"/>
  <w16cid:commentId w16cid:paraId="200CA78D" w16cid:durableId="2509DCE0"/>
  <w16cid:commentId w16cid:paraId="20848C5D" w16cid:durableId="25140942"/>
  <w16cid:commentId w16cid:paraId="180991D9" w16cid:durableId="2509E728"/>
  <w16cid:commentId w16cid:paraId="422CDEF0" w16cid:durableId="250ACBA3"/>
  <w16cid:commentId w16cid:paraId="4E71845D" w16cid:durableId="250ACD26"/>
  <w16cid:commentId w16cid:paraId="73EFC231" w16cid:durableId="250ACD58"/>
  <w16cid:commentId w16cid:paraId="4FF9CCE8" w16cid:durableId="25140A2D"/>
  <w16cid:commentId w16cid:paraId="3D36CAE8" w16cid:durableId="25140D4A"/>
  <w16cid:commentId w16cid:paraId="7A12EBF6" w16cid:durableId="25140D7C"/>
  <w16cid:commentId w16cid:paraId="42F339B9" w16cid:durableId="25140DBC"/>
  <w16cid:commentId w16cid:paraId="6187FCA3" w16cid:durableId="25140E94"/>
  <w16cid:commentId w16cid:paraId="38F3D813" w16cid:durableId="25140FD3"/>
  <w16cid:commentId w16cid:paraId="7DB52917" w16cid:durableId="25140FFB"/>
  <w16cid:commentId w16cid:paraId="29F64F8B" w16cid:durableId="251414E6"/>
  <w16cid:commentId w16cid:paraId="69564875" w16cid:durableId="25141AC9"/>
  <w16cid:commentId w16cid:paraId="2E269CDA" w16cid:durableId="251409B4"/>
  <w16cid:commentId w16cid:paraId="1A5C23B3" w16cid:durableId="251420B7"/>
  <w16cid:commentId w16cid:paraId="5BD24EF6" w16cid:durableId="25141FE8"/>
  <w16cid:commentId w16cid:paraId="2E2C1167" w16cid:durableId="2514202A"/>
  <w16cid:commentId w16cid:paraId="60FE6947" w16cid:durableId="2519B9F8"/>
  <w16cid:commentId w16cid:paraId="1B19AC3A" w16cid:durableId="251AD07E"/>
  <w16cid:commentId w16cid:paraId="42F0E1F8" w16cid:durableId="251AABF7"/>
  <w16cid:commentId w16cid:paraId="2E19CA13" w16cid:durableId="251AADA9"/>
  <w16cid:commentId w16cid:paraId="2E6A12B8" w16cid:durableId="251ABD85"/>
  <w16cid:commentId w16cid:paraId="365CF230" w16cid:durableId="251AAE18"/>
  <w16cid:commentId w16cid:paraId="26C3F102" w16cid:durableId="251AAE7E"/>
  <w16cid:commentId w16cid:paraId="46019DD6" w16cid:durableId="251ABDA1"/>
  <w16cid:commentId w16cid:paraId="4710F8DA" w16cid:durableId="251ABDB2"/>
  <w16cid:commentId w16cid:paraId="7127A26D" w16cid:durableId="251ABDE9"/>
  <w16cid:commentId w16cid:paraId="188F2AA2" w16cid:durableId="251AB082"/>
  <w16cid:commentId w16cid:paraId="47634638" w16cid:durableId="251ABE10"/>
  <w16cid:commentId w16cid:paraId="4689A31E" w16cid:durableId="251AB193"/>
  <w16cid:commentId w16cid:paraId="29438865" w16cid:durableId="251AB1A6"/>
  <w16cid:commentId w16cid:paraId="1ED46402" w16cid:durableId="251ABE61"/>
  <w16cid:commentId w16cid:paraId="550D67FB" w16cid:durableId="251ABE9E"/>
  <w16cid:commentId w16cid:paraId="7E5AFE6B" w16cid:durableId="251ABEF0"/>
  <w16cid:commentId w16cid:paraId="03DF40D7" w16cid:durableId="251ABF36"/>
  <w16cid:commentId w16cid:paraId="26C73639" w16cid:durableId="251AB707"/>
  <w16cid:commentId w16cid:paraId="4377F270" w16cid:durableId="251AAC15"/>
  <w16cid:commentId w16cid:paraId="6B9C8255" w16cid:durableId="251AAC2A"/>
  <w16cid:commentId w16cid:paraId="6E40FA4D" w16cid:durableId="251AAC47"/>
  <w16cid:commentId w16cid:paraId="4DCF4CE4" w16cid:durableId="251AAC56"/>
  <w16cid:commentId w16cid:paraId="24C5967B" w16cid:durableId="251AAC69"/>
  <w16cid:commentId w16cid:paraId="4B2AA362" w16cid:durableId="251AAC7A"/>
  <w16cid:commentId w16cid:paraId="3DCAB101" w16cid:durableId="251AB95E"/>
  <w16cid:commentId w16cid:paraId="23F55B5E" w16cid:durableId="251AB9AA"/>
  <w16cid:commentId w16cid:paraId="16BEDD1F" w16cid:durableId="251ABAED"/>
  <w16cid:commentId w16cid:paraId="3335BC0A" w16cid:durableId="251ABB2A"/>
  <w16cid:commentId w16cid:paraId="2F7B93F1" w16cid:durableId="251ABB30"/>
  <w16cid:commentId w16cid:paraId="32E742E4" w16cid:durableId="251ABB3B"/>
  <w16cid:commentId w16cid:paraId="6CFE0376" w16cid:durableId="251ABB42"/>
  <w16cid:commentId w16cid:paraId="67D7AF84" w16cid:durableId="251ABF7F"/>
  <w16cid:commentId w16cid:paraId="58753949" w16cid:durableId="251ABB4E"/>
  <w16cid:commentId w16cid:paraId="242399A9" w16cid:durableId="251ABB56"/>
  <w16cid:commentId w16cid:paraId="04CAB0B4" w16cid:durableId="251ABC10"/>
  <w16cid:commentId w16cid:paraId="6EE9A7BA" w16cid:durableId="251ABB65"/>
  <w16cid:commentId w16cid:paraId="14D48F92" w16cid:durableId="251ABB6D"/>
  <w16cid:commentId w16cid:paraId="39949766" w16cid:durableId="251ABB7C"/>
  <w16cid:commentId w16cid:paraId="14810936" w16cid:durableId="251ABB81"/>
  <w16cid:commentId w16cid:paraId="354B1856" w16cid:durableId="251ABC5D"/>
  <w16cid:commentId w16cid:paraId="1CF16C2B" w16cid:durableId="251ABB90"/>
  <w16cid:commentId w16cid:paraId="74CF67B0" w16cid:durableId="251ABB94"/>
  <w16cid:commentId w16cid:paraId="53C9C25F" w16cid:durableId="251ABC81"/>
  <w16cid:commentId w16cid:paraId="7E32A507" w16cid:durableId="251ABB99"/>
  <w16cid:commentId w16cid:paraId="77F1FAAC" w16cid:durableId="251ABB9E"/>
  <w16cid:commentId w16cid:paraId="192A7F83" w16cid:durableId="251ABB0B"/>
  <w16cid:commentId w16cid:paraId="0E6A9524" w16cid:durableId="251ABBA4"/>
  <w16cid:commentId w16cid:paraId="29E843AC" w16cid:durableId="251ABBAB"/>
  <w16cid:commentId w16cid:paraId="4E78DCCC" w16cid:durableId="251ABF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E277DF"/>
    <w:multiLevelType w:val="hybridMultilevel"/>
    <w:tmpl w:val="CB32D6BA"/>
    <w:lvl w:ilvl="0" w:tplc="7378581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2BD43CF"/>
    <w:multiLevelType w:val="hybridMultilevel"/>
    <w:tmpl w:val="628E64C8"/>
    <w:lvl w:ilvl="0" w:tplc="94F62C5E">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BE2224"/>
    <w:multiLevelType w:val="hybridMultilevel"/>
    <w:tmpl w:val="0C84A18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9" w15:restartNumberingAfterBreak="0">
    <w:nsid w:val="54592080"/>
    <w:multiLevelType w:val="hybridMultilevel"/>
    <w:tmpl w:val="006479F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0" w15:restartNumberingAfterBreak="0">
    <w:nsid w:val="5A5067D4"/>
    <w:multiLevelType w:val="hybridMultilevel"/>
    <w:tmpl w:val="D4DCBC8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1" w15:restartNumberingAfterBreak="0">
    <w:nsid w:val="6A2E3EF1"/>
    <w:multiLevelType w:val="hybridMultilevel"/>
    <w:tmpl w:val="E1B8F450"/>
    <w:lvl w:ilvl="0" w:tplc="071E45E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6"/>
  </w:num>
  <w:num w:numId="19">
    <w:abstractNumId w:val="9"/>
  </w:num>
  <w:num w:numId="20">
    <w:abstractNumId w:val="2"/>
  </w:num>
  <w:num w:numId="21">
    <w:abstractNumId w:val="10"/>
  </w:num>
  <w:num w:numId="22">
    <w:abstractNumId w:val="8"/>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29300C"/>
    <w:rsid w:val="0036712C"/>
    <w:rsid w:val="003C5448"/>
    <w:rsid w:val="00557348"/>
    <w:rsid w:val="005A5022"/>
    <w:rsid w:val="0067649C"/>
    <w:rsid w:val="0080416A"/>
    <w:rsid w:val="00A151C9"/>
    <w:rsid w:val="00BC76D0"/>
    <w:rsid w:val="00C169FA"/>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67649C"/>
    <w:pPr>
      <w:keepNext/>
      <w:keepLines/>
      <w:numPr>
        <w:numId w:val="1"/>
      </w:numPr>
      <w:tabs>
        <w:tab w:val="left" w:pos="284"/>
      </w:tabs>
      <w:spacing w:before="120" w:line="360" w:lineRule="auto"/>
      <w:ind w:left="284" w:hanging="284"/>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67649C"/>
    <w:pPr>
      <w:keepNext/>
      <w:keepLines/>
      <w:numPr>
        <w:ilvl w:val="1"/>
        <w:numId w:val="1"/>
      </w:numPr>
      <w:spacing w:before="120" w:after="120"/>
      <w:ind w:left="567" w:hanging="567"/>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67649C"/>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67649C"/>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67649C"/>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67649C"/>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67649C"/>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67649C"/>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67649C"/>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7649C"/>
    <w:rPr>
      <w:rFonts w:ascii="Times New Roman" w:eastAsia="Times New Roman" w:hAnsi="Times New Roman" w:cs="Times New Roman"/>
      <w:b/>
      <w:caps/>
      <w:sz w:val="20"/>
      <w:lang w:eastAsia="pt-BR"/>
    </w:rPr>
  </w:style>
  <w:style w:type="character" w:customStyle="1" w:styleId="Ttulo2Char">
    <w:name w:val="Título 2 Char"/>
    <w:basedOn w:val="Fontepargpadro"/>
    <w:link w:val="Ttulo2"/>
    <w:rsid w:val="0067649C"/>
    <w:rPr>
      <w:rFonts w:ascii="Times New Roman" w:eastAsia="Times New Roman" w:hAnsi="Times New Roman" w:cs="Times New Roman"/>
      <w:caps/>
      <w:color w:val="000000"/>
      <w:sz w:val="20"/>
      <w:szCs w:val="20"/>
      <w:lang w:eastAsia="pt-BR"/>
    </w:rPr>
  </w:style>
  <w:style w:type="character" w:customStyle="1" w:styleId="Ttulo3Char">
    <w:name w:val="Título 3 Char"/>
    <w:basedOn w:val="Fontepargpadro"/>
    <w:link w:val="Ttulo3"/>
    <w:rsid w:val="0067649C"/>
    <w:rPr>
      <w:rFonts w:ascii="Times New Roman" w:eastAsia="Times New Roman" w:hAnsi="Times New Roman" w:cs="Times New Roman"/>
      <w:color w:val="000000"/>
      <w:sz w:val="20"/>
      <w:szCs w:val="20"/>
      <w:lang w:eastAsia="pt-BR"/>
    </w:rPr>
  </w:style>
  <w:style w:type="character" w:customStyle="1" w:styleId="Ttulo4Char">
    <w:name w:val="Título 4 Char"/>
    <w:basedOn w:val="Fontepargpadro"/>
    <w:link w:val="Ttulo4"/>
    <w:rsid w:val="0067649C"/>
    <w:rPr>
      <w:rFonts w:ascii="Times New Roman" w:eastAsia="Times New Roman" w:hAnsi="Times New Roman" w:cs="Times New Roman"/>
      <w:color w:val="000000"/>
      <w:sz w:val="20"/>
      <w:szCs w:val="20"/>
      <w:lang w:eastAsia="pt-BR"/>
    </w:rPr>
  </w:style>
  <w:style w:type="character" w:customStyle="1" w:styleId="Ttulo5Char">
    <w:name w:val="Título 5 Char"/>
    <w:basedOn w:val="Fontepargpadro"/>
    <w:link w:val="Ttulo5"/>
    <w:rsid w:val="0067649C"/>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67649C"/>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67649C"/>
    <w:rPr>
      <w:rFonts w:ascii="Times" w:eastAsia="Times New Roman" w:hAnsi="Times" w:cs="Times New Roman"/>
      <w:szCs w:val="20"/>
      <w:lang w:eastAsia="pt-BR"/>
    </w:rPr>
  </w:style>
  <w:style w:type="character" w:customStyle="1" w:styleId="Ttulo8Char">
    <w:name w:val="Título 8 Char"/>
    <w:basedOn w:val="Fontepargpadro"/>
    <w:link w:val="Ttulo8"/>
    <w:rsid w:val="0067649C"/>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67649C"/>
    <w:rPr>
      <w:rFonts w:ascii="Times New Roman" w:eastAsia="Times New Roman" w:hAnsi="Times New Roman" w:cs="Times New Roman"/>
      <w:b/>
      <w:color w:val="000000"/>
      <w:szCs w:val="20"/>
      <w:lang w:eastAsia="pt-BR"/>
    </w:rPr>
  </w:style>
  <w:style w:type="paragraph" w:customStyle="1" w:styleId="TF-TEXTO">
    <w:name w:val="TF-TEXTO"/>
    <w:qFormat/>
    <w:rsid w:val="0067649C"/>
    <w:pPr>
      <w:spacing w:after="120"/>
      <w:ind w:firstLine="680"/>
      <w:jc w:val="both"/>
    </w:pPr>
    <w:rPr>
      <w:rFonts w:ascii="Times New Roman" w:eastAsia="Times New Roman" w:hAnsi="Times New Roman" w:cs="Times New Roman"/>
      <w:sz w:val="20"/>
      <w:szCs w:val="20"/>
      <w:lang w:eastAsia="pt-BR"/>
    </w:rPr>
  </w:style>
  <w:style w:type="paragraph" w:styleId="ndicedeilustraes">
    <w:name w:val="table of figures"/>
    <w:basedOn w:val="Normal"/>
    <w:next w:val="Normal"/>
    <w:uiPriority w:val="99"/>
    <w:rsid w:val="0067649C"/>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67649C"/>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67649C"/>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67649C"/>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67649C"/>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67649C"/>
    <w:pPr>
      <w:widowControl w:val="0"/>
      <w:spacing w:before="0"/>
      <w:jc w:val="center"/>
    </w:pPr>
  </w:style>
  <w:style w:type="paragraph" w:customStyle="1" w:styleId="TF-folharostoFINALIDADE">
    <w:name w:val="TF-folha rosto FINALIDADE"/>
    <w:semiHidden/>
    <w:rsid w:val="0067649C"/>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67649C"/>
    <w:pPr>
      <w:spacing w:before="2000"/>
    </w:pPr>
  </w:style>
  <w:style w:type="paragraph" w:customStyle="1" w:styleId="TF-autor">
    <w:name w:val="TF-autor"/>
    <w:basedOn w:val="TF-folharostoFINALIDADE"/>
    <w:semiHidden/>
    <w:rsid w:val="0067649C"/>
    <w:pPr>
      <w:keepNext/>
      <w:keepLines/>
      <w:spacing w:before="0"/>
      <w:ind w:left="0"/>
      <w:jc w:val="right"/>
    </w:pPr>
  </w:style>
  <w:style w:type="paragraph" w:customStyle="1" w:styleId="TF-folharostoANO">
    <w:name w:val="TF-folha rosto ANO"/>
    <w:next w:val="TF-folharostoID"/>
    <w:semiHidden/>
    <w:rsid w:val="0067649C"/>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67649C"/>
  </w:style>
  <w:style w:type="paragraph" w:customStyle="1" w:styleId="TF-folhaaprovaoTTULO">
    <w:name w:val="TF-folha aprovação TÍTULO"/>
    <w:basedOn w:val="TF-capaTTULO"/>
    <w:semiHidden/>
    <w:rsid w:val="0067649C"/>
    <w:pPr>
      <w:pageBreakBefore/>
      <w:spacing w:before="0"/>
    </w:pPr>
  </w:style>
  <w:style w:type="paragraph" w:customStyle="1" w:styleId="TF-folhaaprovaoPOR">
    <w:name w:val="TF-folha aprovação POR"/>
    <w:semiHidden/>
    <w:rsid w:val="0067649C"/>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67649C"/>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67649C"/>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67649C"/>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67649C"/>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67649C"/>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67649C"/>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67649C"/>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67649C"/>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67649C"/>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67649C"/>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67649C"/>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67649C"/>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67649C"/>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67649C"/>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67649C"/>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67649C"/>
  </w:style>
  <w:style w:type="paragraph" w:customStyle="1" w:styleId="TF-resumoTEXTO">
    <w:name w:val="TF-resumo TEXTO"/>
    <w:next w:val="TF-resumoPALAVRAS-CHAVE"/>
    <w:semiHidden/>
    <w:rsid w:val="0067649C"/>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67649C"/>
    <w:pPr>
      <w:spacing w:before="240"/>
    </w:pPr>
  </w:style>
  <w:style w:type="paragraph" w:customStyle="1" w:styleId="TF-abstractKEY-WORDS">
    <w:name w:val="TF-abstract KEY-WORDS"/>
    <w:basedOn w:val="TF-resumoPALAVRAS-CHAVE"/>
    <w:semiHidden/>
    <w:rsid w:val="0067649C"/>
  </w:style>
  <w:style w:type="paragraph" w:customStyle="1" w:styleId="TF-listadeilustraesTTULO">
    <w:name w:val="TF-lista de ilustrações TÍTULO"/>
    <w:basedOn w:val="Normal"/>
    <w:semiHidden/>
    <w:rsid w:val="0067649C"/>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67649C"/>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67649C"/>
    <w:pPr>
      <w:keepNext/>
      <w:keepLines/>
    </w:pPr>
    <w:rPr>
      <w:rFonts w:ascii="Times New Roman" w:eastAsia="Times New Roman" w:hAnsi="Times New Roman" w:cs="Times New Roman"/>
      <w:sz w:val="20"/>
      <w:szCs w:val="20"/>
      <w:lang w:eastAsia="pt-BR"/>
    </w:rPr>
  </w:style>
  <w:style w:type="paragraph" w:customStyle="1" w:styleId="TF-listadesmbolosTTULO">
    <w:name w:val="TF-lista de símbolos TÍTULO"/>
    <w:basedOn w:val="Normal"/>
    <w:next w:val="TF-listadesmbolosITEM"/>
    <w:semiHidden/>
    <w:rsid w:val="0067649C"/>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67649C"/>
  </w:style>
  <w:style w:type="paragraph" w:customStyle="1" w:styleId="TF-listadesiglasITEM">
    <w:name w:val="TF-lista de siglas ITEM"/>
    <w:semiHidden/>
    <w:rsid w:val="0067649C"/>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67649C"/>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67649C"/>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67649C"/>
    <w:pPr>
      <w:keepLines/>
      <w:spacing w:after="120"/>
    </w:pPr>
    <w:rPr>
      <w:rFonts w:ascii="Times New Roman" w:eastAsia="Times New Roman" w:hAnsi="Times New Roman" w:cs="Times New Roman"/>
      <w:sz w:val="20"/>
      <w:szCs w:val="20"/>
      <w:lang w:eastAsia="pt-BR"/>
    </w:rPr>
  </w:style>
  <w:style w:type="paragraph" w:customStyle="1" w:styleId="TF-SUBALNEAnvel1">
    <w:name w:val="TF-SUBALÍNEA nível 1"/>
    <w:basedOn w:val="TF-ALNEA"/>
    <w:rsid w:val="0067649C"/>
    <w:pPr>
      <w:numPr>
        <w:ilvl w:val="1"/>
      </w:numPr>
    </w:pPr>
    <w:rPr>
      <w:rFonts w:ascii="Times" w:hAnsi="Times"/>
    </w:rPr>
  </w:style>
  <w:style w:type="paragraph" w:customStyle="1" w:styleId="TF-ALNEA">
    <w:name w:val="TF-ALÍNEA"/>
    <w:qFormat/>
    <w:rsid w:val="0067649C"/>
    <w:pPr>
      <w:widowControl w:val="0"/>
      <w:numPr>
        <w:numId w:val="2"/>
      </w:numPr>
      <w:spacing w:after="120"/>
      <w:contextualSpacing/>
      <w:jc w:val="both"/>
    </w:pPr>
    <w:rPr>
      <w:rFonts w:ascii="Times New Roman" w:eastAsia="Times New Roman" w:hAnsi="Times New Roman" w:cs="Times New Roman"/>
      <w:sz w:val="20"/>
      <w:szCs w:val="20"/>
      <w:lang w:eastAsia="pt-BR"/>
    </w:rPr>
  </w:style>
  <w:style w:type="paragraph" w:customStyle="1" w:styleId="TF-resumoTTULO">
    <w:name w:val="TF-resumo TÍTULO"/>
    <w:basedOn w:val="Normal"/>
    <w:next w:val="TF-resumoTEXTO"/>
    <w:semiHidden/>
    <w:rsid w:val="0067649C"/>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67649C"/>
    <w:pPr>
      <w:numPr>
        <w:ilvl w:val="2"/>
      </w:numPr>
    </w:pPr>
  </w:style>
  <w:style w:type="paragraph" w:styleId="Cabealho">
    <w:name w:val="header"/>
    <w:basedOn w:val="Normal"/>
    <w:link w:val="CabealhoChar"/>
    <w:uiPriority w:val="99"/>
    <w:rsid w:val="0067649C"/>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67649C"/>
    <w:rPr>
      <w:rFonts w:ascii="Times New Roman" w:eastAsia="Times New Roman" w:hAnsi="Times New Roman" w:cs="Times New Roman"/>
      <w:lang w:eastAsia="pt-BR"/>
    </w:rPr>
  </w:style>
  <w:style w:type="paragraph" w:styleId="Rodap">
    <w:name w:val="footer"/>
    <w:basedOn w:val="Normal"/>
    <w:link w:val="RodapChar"/>
    <w:uiPriority w:val="99"/>
    <w:rsid w:val="0067649C"/>
    <w:pPr>
      <w:keepNext/>
      <w:keepLines/>
      <w:tabs>
        <w:tab w:val="center" w:pos="4320"/>
        <w:tab w:val="right" w:pos="8640"/>
      </w:tabs>
    </w:pPr>
    <w:rPr>
      <w:rFonts w:ascii="Times New Roman" w:eastAsia="Times New Roman" w:hAnsi="Times New Roman" w:cs="Times New Roman"/>
      <w:sz w:val="20"/>
      <w:lang w:eastAsia="pt-BR"/>
    </w:rPr>
  </w:style>
  <w:style w:type="character" w:customStyle="1" w:styleId="RodapChar">
    <w:name w:val="Rodapé Char"/>
    <w:basedOn w:val="Fontepargpadro"/>
    <w:link w:val="Rodap"/>
    <w:uiPriority w:val="99"/>
    <w:rsid w:val="0067649C"/>
    <w:rPr>
      <w:rFonts w:ascii="Times New Roman" w:eastAsia="Times New Roman" w:hAnsi="Times New Roman" w:cs="Times New Roman"/>
      <w:sz w:val="20"/>
      <w:lang w:eastAsia="pt-BR"/>
    </w:rPr>
  </w:style>
  <w:style w:type="character" w:styleId="Nmerodepgina">
    <w:name w:val="page number"/>
    <w:basedOn w:val="Fontepargpadro"/>
    <w:semiHidden/>
    <w:rsid w:val="0067649C"/>
  </w:style>
  <w:style w:type="paragraph" w:styleId="Sumrio2">
    <w:name w:val="toc 2"/>
    <w:basedOn w:val="Sumrio1"/>
    <w:autoRedefine/>
    <w:uiPriority w:val="39"/>
    <w:rsid w:val="0067649C"/>
    <w:pPr>
      <w:tabs>
        <w:tab w:val="left" w:pos="426"/>
      </w:tabs>
      <w:ind w:left="425" w:hanging="425"/>
    </w:pPr>
    <w:rPr>
      <w:b w:val="0"/>
    </w:rPr>
  </w:style>
  <w:style w:type="paragraph" w:styleId="Sumrio1">
    <w:name w:val="toc 1"/>
    <w:autoRedefine/>
    <w:uiPriority w:val="39"/>
    <w:rsid w:val="0067649C"/>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67649C"/>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67649C"/>
    <w:pPr>
      <w:tabs>
        <w:tab w:val="left" w:pos="709"/>
      </w:tabs>
      <w:ind w:left="709" w:hanging="709"/>
    </w:pPr>
  </w:style>
  <w:style w:type="paragraph" w:styleId="Sumrio5">
    <w:name w:val="toc 5"/>
    <w:basedOn w:val="Sumrio4"/>
    <w:autoRedefine/>
    <w:uiPriority w:val="39"/>
    <w:rsid w:val="0067649C"/>
    <w:pPr>
      <w:tabs>
        <w:tab w:val="left" w:pos="993"/>
      </w:tabs>
      <w:ind w:left="992" w:hanging="992"/>
    </w:pPr>
  </w:style>
  <w:style w:type="paragraph" w:styleId="Sumrio6">
    <w:name w:val="toc 6"/>
    <w:basedOn w:val="Sumrio5"/>
    <w:autoRedefine/>
    <w:semiHidden/>
    <w:rsid w:val="0067649C"/>
    <w:pPr>
      <w:tabs>
        <w:tab w:val="left" w:pos="1134"/>
      </w:tabs>
      <w:ind w:left="1134" w:hanging="1134"/>
    </w:pPr>
  </w:style>
  <w:style w:type="paragraph" w:styleId="Sumrio7">
    <w:name w:val="toc 7"/>
    <w:basedOn w:val="Sumrio6"/>
    <w:autoRedefine/>
    <w:semiHidden/>
    <w:rsid w:val="0067649C"/>
    <w:pPr>
      <w:tabs>
        <w:tab w:val="left" w:pos="1276"/>
      </w:tabs>
      <w:ind w:left="1276" w:hanging="1276"/>
    </w:pPr>
  </w:style>
  <w:style w:type="paragraph" w:styleId="Sumrio8">
    <w:name w:val="toc 8"/>
    <w:basedOn w:val="Sumrio7"/>
    <w:autoRedefine/>
    <w:semiHidden/>
    <w:rsid w:val="0067649C"/>
    <w:pPr>
      <w:tabs>
        <w:tab w:val="left" w:pos="1418"/>
      </w:tabs>
      <w:ind w:left="1418" w:hanging="1418"/>
    </w:pPr>
  </w:style>
  <w:style w:type="paragraph" w:styleId="Sumrio9">
    <w:name w:val="toc 9"/>
    <w:basedOn w:val="Sumrio8"/>
    <w:autoRedefine/>
    <w:uiPriority w:val="39"/>
    <w:rsid w:val="0067649C"/>
    <w:pPr>
      <w:tabs>
        <w:tab w:val="left" w:pos="1701"/>
      </w:tabs>
      <w:ind w:left="0" w:firstLine="0"/>
    </w:pPr>
    <w:rPr>
      <w:b/>
    </w:rPr>
  </w:style>
  <w:style w:type="paragraph" w:styleId="Lista5">
    <w:name w:val="List 5"/>
    <w:basedOn w:val="Normal"/>
    <w:semiHidden/>
    <w:rsid w:val="0067649C"/>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67649C"/>
    <w:rPr>
      <w:noProof/>
      <w:color w:val="0000FF"/>
      <w:u w:val="single"/>
    </w:rPr>
  </w:style>
  <w:style w:type="paragraph" w:customStyle="1" w:styleId="TF-apndiceTTULO">
    <w:name w:val="TF-apêndice TÍTULO"/>
    <w:next w:val="TF-TEXTO"/>
    <w:semiHidden/>
    <w:rsid w:val="0067649C"/>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67649C"/>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67649C"/>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67649C"/>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67649C"/>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67649C"/>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67649C"/>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listadesiglasTTULO">
    <w:name w:val="TF-lista de siglas TÍTULO"/>
    <w:basedOn w:val="Normal"/>
    <w:next w:val="TF-listadesiglasITEM"/>
    <w:semiHidden/>
    <w:rsid w:val="0067649C"/>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67649C"/>
    <w:pPr>
      <w:spacing w:after="12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67649C"/>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67649C"/>
    <w:pPr>
      <w:spacing w:after="160"/>
    </w:pPr>
  </w:style>
  <w:style w:type="paragraph" w:customStyle="1" w:styleId="xl24">
    <w:name w:val="xl24"/>
    <w:basedOn w:val="Normal"/>
    <w:rsid w:val="0067649C"/>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67649C"/>
    <w:rPr>
      <w:i/>
      <w:iCs/>
    </w:rPr>
  </w:style>
  <w:style w:type="paragraph" w:customStyle="1" w:styleId="TF-xAvalITEMTABELA">
    <w:name w:val="TF-xAval ITEM TABELA"/>
    <w:basedOn w:val="TF-xAvalITEMDETALHE"/>
    <w:rsid w:val="0067649C"/>
    <w:pPr>
      <w:ind w:left="0"/>
      <w:jc w:val="center"/>
    </w:pPr>
  </w:style>
  <w:style w:type="paragraph" w:customStyle="1" w:styleId="TF-ilustraoTEXTO">
    <w:name w:val="TF-ilustração TEXTO"/>
    <w:semiHidden/>
    <w:rsid w:val="0067649C"/>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67649C"/>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67649C"/>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67649C"/>
  </w:style>
  <w:style w:type="paragraph" w:customStyle="1" w:styleId="TF-subalineasn3">
    <w:name w:val="TF-subalineas n3"/>
    <w:basedOn w:val="TF-subalineasn2"/>
    <w:autoRedefine/>
    <w:semiHidden/>
    <w:rsid w:val="0067649C"/>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67649C"/>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67649C"/>
    <w:pPr>
      <w:jc w:val="center"/>
    </w:pPr>
  </w:style>
  <w:style w:type="paragraph" w:styleId="Textodebalo">
    <w:name w:val="Balloon Text"/>
    <w:basedOn w:val="Normal"/>
    <w:link w:val="TextodebaloChar"/>
    <w:uiPriority w:val="99"/>
    <w:semiHidden/>
    <w:unhideWhenUsed/>
    <w:rsid w:val="0067649C"/>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67649C"/>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67649C"/>
    <w:pPr>
      <w:jc w:val="right"/>
    </w:pPr>
  </w:style>
  <w:style w:type="table" w:styleId="Tabelacomgrade">
    <w:name w:val="Table Grid"/>
    <w:basedOn w:val="Tabelanormal"/>
    <w:uiPriority w:val="59"/>
    <w:rsid w:val="0067649C"/>
    <w:rPr>
      <w:rFonts w:ascii="Times New Roman" w:eastAsia="Times New Roman" w:hAnsi="Times New Roman"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67649C"/>
  </w:style>
  <w:style w:type="paragraph" w:customStyle="1" w:styleId="TF-LEGENDA-Tabela">
    <w:name w:val="TF-LEGENDA-Tabela"/>
    <w:basedOn w:val="TF-LEGENDA"/>
    <w:semiHidden/>
    <w:qFormat/>
    <w:rsid w:val="0067649C"/>
  </w:style>
  <w:style w:type="paragraph" w:customStyle="1" w:styleId="TF-FIGURA">
    <w:name w:val="TF-FIGURA"/>
    <w:basedOn w:val="TF-TEXTO"/>
    <w:qFormat/>
    <w:rsid w:val="0067649C"/>
    <w:pPr>
      <w:keepNext/>
      <w:spacing w:after="0"/>
      <w:ind w:firstLine="0"/>
      <w:jc w:val="center"/>
    </w:pPr>
  </w:style>
  <w:style w:type="character" w:customStyle="1" w:styleId="TF-COURIER10">
    <w:name w:val="TF-COURIER10"/>
    <w:qFormat/>
    <w:rsid w:val="0067649C"/>
    <w:rPr>
      <w:rFonts w:ascii="Courier New" w:hAnsi="Courier New"/>
      <w:sz w:val="20"/>
    </w:rPr>
  </w:style>
  <w:style w:type="paragraph" w:customStyle="1" w:styleId="TtuloIntroduo">
    <w:name w:val="Título Introdução"/>
    <w:basedOn w:val="Ttulo1"/>
    <w:qFormat/>
    <w:rsid w:val="0067649C"/>
    <w:pPr>
      <w:spacing w:before="480"/>
    </w:pPr>
  </w:style>
  <w:style w:type="paragraph" w:styleId="Textodecomentrio">
    <w:name w:val="annotation text"/>
    <w:basedOn w:val="Normal"/>
    <w:link w:val="TextodecomentrioChar"/>
    <w:uiPriority w:val="99"/>
    <w:semiHidden/>
    <w:unhideWhenUsed/>
    <w:rsid w:val="0067649C"/>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67649C"/>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67649C"/>
    <w:rPr>
      <w:sz w:val="16"/>
      <w:szCs w:val="16"/>
    </w:rPr>
  </w:style>
  <w:style w:type="paragraph" w:styleId="Assuntodocomentrio">
    <w:name w:val="annotation subject"/>
    <w:basedOn w:val="Textodecomentrio"/>
    <w:next w:val="Textodecomentrio"/>
    <w:link w:val="AssuntodocomentrioChar"/>
    <w:uiPriority w:val="99"/>
    <w:semiHidden/>
    <w:unhideWhenUsed/>
    <w:rsid w:val="0067649C"/>
    <w:rPr>
      <w:b/>
      <w:bCs/>
      <w:lang w:val="x-none" w:eastAsia="x-none"/>
    </w:rPr>
  </w:style>
  <w:style w:type="character" w:customStyle="1" w:styleId="AssuntodocomentrioChar">
    <w:name w:val="Assunto do comentário Char"/>
    <w:basedOn w:val="TextodecomentrioChar"/>
    <w:link w:val="Assuntodocomentrio"/>
    <w:uiPriority w:val="99"/>
    <w:semiHidden/>
    <w:rsid w:val="0067649C"/>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67649C"/>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67649C"/>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67649C"/>
    <w:rPr>
      <w:rFonts w:ascii="Times New Roman" w:eastAsia="Times New Roman" w:hAnsi="Times New Roman" w:cs="Times New Roman"/>
      <w:sz w:val="20"/>
      <w:szCs w:val="20"/>
      <w:lang w:eastAsia="pt-BR"/>
    </w:rPr>
  </w:style>
  <w:style w:type="character" w:styleId="Refdenotaderodap">
    <w:name w:val="footnote reference"/>
    <w:semiHidden/>
    <w:unhideWhenUsed/>
    <w:rsid w:val="0067649C"/>
    <w:rPr>
      <w:vertAlign w:val="superscript"/>
    </w:rPr>
  </w:style>
  <w:style w:type="paragraph" w:customStyle="1" w:styleId="TF-orientador">
    <w:name w:val="TF-orientador"/>
    <w:basedOn w:val="TF-autor"/>
    <w:semiHidden/>
    <w:qFormat/>
    <w:rsid w:val="0067649C"/>
    <w:pPr>
      <w:spacing w:after="480"/>
    </w:pPr>
  </w:style>
  <w:style w:type="paragraph" w:customStyle="1" w:styleId="TF-avaliaoCABEALHO">
    <w:name w:val="TF-avaliação CABEÇALHO"/>
    <w:basedOn w:val="Normal"/>
    <w:semiHidden/>
    <w:rsid w:val="0067649C"/>
    <w:rPr>
      <w:rFonts w:ascii="Times New Roman" w:eastAsia="Times New Roman" w:hAnsi="Times New Roman" w:cs="Times New Roman"/>
      <w:lang w:eastAsia="pt-BR"/>
    </w:rPr>
  </w:style>
  <w:style w:type="paragraph" w:customStyle="1" w:styleId="TF-avaliaoTTULOTCC">
    <w:name w:val="TF-avaliação TÍTULO TCC"/>
    <w:basedOn w:val="Normal"/>
    <w:semiHidden/>
    <w:rsid w:val="0067649C"/>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67649C"/>
    <w:pPr>
      <w:numPr>
        <w:numId w:val="9"/>
      </w:numPr>
      <w:tabs>
        <w:tab w:val="left" w:pos="284"/>
      </w:tabs>
      <w:spacing w:before="240"/>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67649C"/>
    <w:pPr>
      <w:numPr>
        <w:ilvl w:val="1"/>
      </w:numPr>
      <w:spacing w:before="400" w:after="100"/>
    </w:pPr>
    <w:rPr>
      <w:b w:val="0"/>
    </w:rPr>
  </w:style>
  <w:style w:type="paragraph" w:customStyle="1" w:styleId="TF-avaliaotexto">
    <w:name w:val="TF-avaliação texto"/>
    <w:basedOn w:val="TF-TEXTO"/>
    <w:semiHidden/>
    <w:qFormat/>
    <w:rsid w:val="0067649C"/>
    <w:pPr>
      <w:ind w:firstLine="0"/>
    </w:pPr>
  </w:style>
  <w:style w:type="paragraph" w:customStyle="1" w:styleId="TF-avaliaoQUADRO">
    <w:name w:val="TF-avaliação QUADRO"/>
    <w:basedOn w:val="Normal"/>
    <w:semiHidden/>
    <w:rsid w:val="0067649C"/>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67649C"/>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CDIGO-FONTE">
    <w:name w:val="TF-CÓDIGO-FONTE"/>
    <w:rsid w:val="0067649C"/>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67649C"/>
    <w:pPr>
      <w:spacing w:after="120"/>
      <w:jc w:val="center"/>
    </w:pPr>
    <w:rPr>
      <w:rFonts w:ascii="Times New Roman" w:eastAsia="Times New Roman" w:hAnsi="Times New Roman" w:cs="Times New Roman"/>
      <w:sz w:val="18"/>
      <w:szCs w:val="20"/>
      <w:lang w:eastAsia="pt-BR"/>
    </w:rPr>
  </w:style>
  <w:style w:type="paragraph" w:customStyle="1" w:styleId="TF-REFERNCIASITEM0">
    <w:name w:val="TF-REFERÊNCIAS ITEM"/>
    <w:rsid w:val="0067649C"/>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67649C"/>
    <w:pPr>
      <w:numPr>
        <w:numId w:val="10"/>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67649C"/>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67649C"/>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67649C"/>
    <w:pPr>
      <w:tabs>
        <w:tab w:val="left" w:pos="708"/>
      </w:tabs>
      <w:ind w:left="720" w:hanging="720"/>
      <w:jc w:val="center"/>
    </w:pPr>
    <w:rPr>
      <w:rFonts w:ascii="Times New Roman" w:eastAsia="Times New Roman" w:hAnsi="Times New Roman" w:cs="Times New Roman"/>
      <w:caps/>
      <w:noProof/>
      <w:sz w:val="22"/>
      <w:szCs w:val="20"/>
      <w:lang w:eastAsia="pt-BR"/>
    </w:rPr>
  </w:style>
  <w:style w:type="character" w:customStyle="1" w:styleId="MenoPendente1">
    <w:name w:val="Menção Pendente1"/>
    <w:basedOn w:val="Fontepargpadro"/>
    <w:uiPriority w:val="99"/>
    <w:semiHidden/>
    <w:unhideWhenUsed/>
    <w:rsid w:val="0067649C"/>
    <w:rPr>
      <w:color w:val="605E5C"/>
      <w:shd w:val="clear" w:color="auto" w:fill="E1DFDD"/>
    </w:rPr>
  </w:style>
  <w:style w:type="character" w:customStyle="1" w:styleId="il">
    <w:name w:val="il"/>
    <w:basedOn w:val="Fontepargpadro"/>
    <w:rsid w:val="0067649C"/>
  </w:style>
  <w:style w:type="character" w:customStyle="1" w:styleId="markedcontent">
    <w:name w:val="markedcontent"/>
    <w:basedOn w:val="Fontepargpadro"/>
    <w:rsid w:val="0067649C"/>
  </w:style>
  <w:style w:type="character" w:customStyle="1" w:styleId="fontstyle01">
    <w:name w:val="fontstyle01"/>
    <w:basedOn w:val="Fontepargpadro"/>
    <w:rsid w:val="0067649C"/>
    <w:rPr>
      <w:rFonts w:ascii="F16" w:hAnsi="F16" w:hint="default"/>
      <w:b w:val="0"/>
      <w:bCs w:val="0"/>
      <w:i w:val="0"/>
      <w:iCs w:val="0"/>
      <w:color w:val="000000"/>
      <w:sz w:val="24"/>
      <w:szCs w:val="24"/>
    </w:rPr>
  </w:style>
  <w:style w:type="character" w:customStyle="1" w:styleId="highlight">
    <w:name w:val="highlight"/>
    <w:basedOn w:val="Fontepargpadro"/>
    <w:rsid w:val="0067649C"/>
  </w:style>
  <w:style w:type="paragraph" w:styleId="Legenda">
    <w:name w:val="caption"/>
    <w:basedOn w:val="Normal"/>
    <w:next w:val="Normal"/>
    <w:uiPriority w:val="35"/>
    <w:qFormat/>
    <w:rsid w:val="0067649C"/>
    <w:pPr>
      <w:keepNext/>
      <w:keepLines/>
      <w:spacing w:after="200"/>
    </w:pPr>
    <w:rPr>
      <w:rFonts w:ascii="Times New Roman" w:eastAsia="Times New Roman" w:hAnsi="Times New Roman" w:cs="Times New Roman"/>
      <w:i/>
      <w:iCs/>
      <w:color w:val="44546A" w:themeColor="text2"/>
      <w:sz w:val="18"/>
      <w:szCs w:val="18"/>
      <w:lang w:eastAsia="pt-BR"/>
    </w:rPr>
  </w:style>
  <w:style w:type="paragraph" w:customStyle="1" w:styleId="Sub-inciso">
    <w:name w:val="Sub-inciso"/>
    <w:basedOn w:val="Normal"/>
    <w:rsid w:val="0067649C"/>
    <w:pPr>
      <w:numPr>
        <w:numId w:val="25"/>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67649C"/>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67649C"/>
    <w:rPr>
      <w:rFonts w:ascii="Times New Roman" w:eastAsia="Times New Roman" w:hAnsi="Times New Roman" w:cs="Times New Roman"/>
      <w:lang w:eastAsia="pt-BR"/>
    </w:rPr>
  </w:style>
  <w:style w:type="paragraph" w:styleId="Corpodetexto">
    <w:name w:val="Body Text"/>
    <w:basedOn w:val="Normal"/>
    <w:link w:val="CorpodetextoChar"/>
    <w:semiHidden/>
    <w:rsid w:val="0067649C"/>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67649C"/>
    <w:rPr>
      <w:rFonts w:ascii="Times New Roman" w:eastAsia="Times New Roman" w:hAnsi="Times New Roman" w:cs="Times New Roman"/>
      <w:lang w:eastAsia="pt-BR"/>
    </w:rPr>
  </w:style>
  <w:style w:type="table" w:styleId="GradeClara">
    <w:name w:val="Light Grid"/>
    <w:basedOn w:val="Tabelanormal"/>
    <w:uiPriority w:val="62"/>
    <w:rsid w:val="0067649C"/>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mailto:dalton@furb.br"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customXml" Target="ink/ink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ustomXml" Target="ink/ink3.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mailto:dalton@furb.br" TargetMode="External"/><Relationship Id="rId5" Type="http://schemas.openxmlformats.org/officeDocument/2006/relationships/image" Target="media/image1.emf"/><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1:57.727"/>
    </inkml:context>
    <inkml:brush xml:id="br0">
      <inkml:brushProperty name="width" value="0.08571" units="cm"/>
      <inkml:brushProperty name="height" value="0.08571" units="cm"/>
      <inkml:brushProperty name="color" value="#E71224"/>
    </inkml:brush>
  </inkml:definitions>
  <inkml:trace contextRef="#ctx0" brushRef="#br0">15 147 13020,'-3'2'719,"1"-1"-359,1 0 270,0 1-540,0-1 179,-1 4-269,1-3 90,0 1 0,0 0 90,0 1-90,0 1 0,1 0 0,0 1-90,0-1 90,1 4 0,0-1 0,-1 3 0,1-5 0,-1 8-90,1-6 0,0 7 0,1-4 90,-1 1 0,0-1 0,-1 1 0,1-3 0,0 4-1,0-2 1,1 1-90,0 0 180,-1 0-180,1 2 0,-1-1 90,0-1-90,0 1 0,0-3-90,0 3 90,-1-3 0,2 3 90,-1-3-180,0 4 90,-1-4 90,1 4-90,0-5 90,-1 6-90,0-1 90,1 5-90,-1-5 0,-1 5 0,-1-4 90,1 3-90,-1 0 0,1-3 0,0-2 90,0 4-90,1-3 0,-1 6 0,0-5 0,0 5 0,1-6 0,0 8 0,-1-5 0,1 4 0,0-2 0,-1 0 0,0-3 0,1-2 0,-1-3 0,0 0 0,1-1 0,-1 0 0,1-4 90,0 3-180,0-2 90,0 3 0,0-4 0,0 2 0,0-4 0,0 4 0,0-3 0,0 6 0,0-7 0,0 8 0,0-4 0,0 7 0,0-2 90,0 4-90,0-4 0,0 5 0,0-4 0,1 5 0,-1-4 0,1 9 0,-1-11 0,1 11 0,-1-15 0,1 11 0,-1-11 0,1 7 0,-1-5 0,0 0 0,0-2 0,0-5 0,1 3 0,-1-5 0,1 3 0,-1-3 0,0 0 0,0 0 0,0 0 0,0 1 0,0-1 0,0 1 0,0 0 0,0 0 0,1 2 0,-1-1 0,1 5 90,0 32-90,0-22 0,1 22 0,-2-37 0,1-1-90,-1-3 90,6 0 0,-2 1 0,7 0 0,-6-1 90,2 1-90,-2-1 0,-1 1 0,1-1 0,-2 0 0,2 1 0,-2-1 0,4 0 0,-4 0 0,6 0 0,-5 0 0,7 0 0,-7 0 0,5-1 0,-5 0 0,7 1 0,-6-1 0,7 1 0,-8 0 0,7-1 0,-8 1 0,6-1 0,-3 2 0,2-1 0,1 0 0,-2 0 0,3-1 0,-5 0 90,3 0-90,-3-1 0,2 1 0,-1-1 0,-2 1-90,0 1 90,-1-1 0,1 1 90,-2-1-90,2 1 0,-1-1 90,0 1-90,4 0 0,-2 0-90,5-1 90,-6 1 0,7-1 0,-6 1 0,6-1-90,-7 1 90,4 0 0,2 0 0,-4 0 90,11-2-90,-10 2 0,9-1 0,-9 0 0,16 1 0,-14 0 0,18 1 0,-13 0 0,5 0 0,-6 0 0,1 0 90,-4 1-90,9 1 0,-3 0 0,-3-1 0,-3 0 0,-3-1 90,-2 0 0,6 1-90,-5-1 0,8 1-90,-5-1 0,8 1 90,-7-1 0,6 0 0,-8 0 90,7 0-90,-7 0 0,6 0 0,-9-1 0,9 2 0,-2-2 0,2 2 0,4-1 0,-8 0 0,5 0 0,-6 0 0,0 0 0,6 0 0,-8-1 0,8 2 0,-7-2 0,5 2 0,-4 0 0,8 1 0,-2 0 90,-1 0-90,0 0 0,-7-2 0,3 1 0,-6-2 0,1 1 0,-4-2-270,0 1 90,-2-2 0,0 0-90,-2-1-269,1 0-181,-2 0-3418,-5-5 2339,2 1-90,-5-4 1889,0 0 0,2 3 0,-4-2 0</inkml:trace>
  <inkml:trace contextRef="#ctx0" brushRef="#br0" timeOffset="2724">73 173 7982,'-3'0'360,"0"0"-270,2 0 90,1 0-90,-1-2-90,0 1 0,0 0 0,1-1 0,0 1 0,0-1 0,0-1 180,0 0 0,1 0 180,-1 0-180,1 1-1,-2 0 361,0 1-180,0 0 180,-1-1-271,2 2 991,-1-1-1170,2-1 0,-1 2 90,3-3-91,-2 3 91,0-1 0,0 0 0,0 0 0,1 0-90,0 0 0,0 0 180,0 0-90,1-1 179,6-1-269,-4 1 90,5-1-90,-3 1 90,6-1 0,4 0-180,-4 1 270,9-2 180,12 1-360,-1-1 0,2 1 0,-15 2-1,-9 0 91,2 1-90,5-1-90,-8 0 90,6 0-90,-10 1 0,3-2 0,-5 2 0,0-1 90,-1 0-90,1 0 0,-1 0 0,3 0 0,-2 1 90,7-1-90,-5 1 90,9 0 0,-9 0 0,15 2 0,-12-1-90,10 1 0,-13-2 90,6 1-90,-7-1 0,6-1 0,-7 1 0,8 1 0,-7-1 90,11 1-90,-9-1 0,9-1 0,-11 1 0,4 0 0,-1-1 0,-2 0 0,5 0 0,-4 0 0,6-1 0,-8 1 0,9-2 90,-5-1-90,0 1 0,2-1 0,-5 1 90,7 0-90,-6 1 0,10-2 0,-11 3 0,14-3 0,-12 3 90,16-4-90,-15 4 0,16-3 90,-13 3-90,4 0 0,2-1 90,-3 1-90,1-1 0,5 3 0,-13-1 0,12 2 0,-13-1 0,10 0 0,-11-2 0,2 1 0,-1-1 0,-3 0 90,4-2-90,-5 1 0,2-4 0,-2 2 0,0-3 0,-2 3 0,0 1 0,0 1-270,-1 1-540,0 0-179,-1 0 179,0 0-269,-1 0-270,-1 2-271,0-1 1620,-8 4 0,3-1 0,-5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3:31.077"/>
    </inkml:context>
    <inkml:brush xml:id="br0">
      <inkml:brushProperty name="width" value="0.08571" units="cm"/>
      <inkml:brushProperty name="height" value="0.08571" units="cm"/>
      <inkml:brushProperty name="color" value="#E71224"/>
    </inkml:brush>
  </inkml:definitions>
  <inkml:trace contextRef="#ctx0" brushRef="#br0">738 59 8792,'-2'3'989,"1"0"-809,0-2 180,1 0-270,0 0 0,-1 1 1259,-8 4-1169,4-3 0,-6 3-90,8-5 0,0 0-90,1-2 90,0 2 180,-2-1-90,0 1 89,-2-1-89,1 1 0,-1 0 90,-1-1-180,1 0 0,-1-1 0,-1 0 90,0 0-90,-1 0-90,1-1 90,1 0 0,0 1-90,-3-2 0,4 1 90,-2 0 0,2 1 0,-3 0-90,1 0 89,-5-2-89,6 1 90,-10-2-90,8 1 0,-8-2 0,8 1 0,-2 1 90,2-1-90,-1 1 0,2 1 90,-2 0 0,4 0-90,-3-1 90,2 1-90,-2 0 0,2 0 90,-4-1-90,3 1 0,-2-1 90,2 0 0,-2 0-90,2 2 90,-2-1 0,3 2-90,-2-1 0,2 1 0,-2-1 0,3 0 0,-5 0 90,3 1 0,-4-1-90,4 0 180,-3 0-90,3 1-90,-2-1 90,-2 1-90,4 0 0,-1 0 90,1 0-90,1 0 0,-2 0 0,3 1 0,-3-1-90,2 1 90,-2 0 0,4 0 0,-5 1 0,3-1 0,-4 2 0,3-2 0,-2 1 90,2 0-90,-3 0 0,3 0 0,-3 0-90,3-1 90,-1 0-90,1 0 180,2 0-90,1 0 0,0 0 0,2 0 90,-1-1-90,2 0 0,-1 1 90,2 0 0,0 1-90,0 0 0,1 2-90,0 1 90,0 2 0,1-1 0,0 1 0,0-1 0,0 1 0,0-1 0,2 2 0,-1-2 0,2 2 0,-1-1 0,1 1 0,0 1 0,1-1 0,-2 0 0,0-1 0,0-1 0,1 7 0,-2-5 0,2 9 0,-2-5 0,0 4 0,1 1 0,-3 2 0,1-4 0,-1 4 0,0-6 0,0 2 0,0-2 0,0 1 0,0-3 0,0 4 0,0-6 0,0 3 0,0-5 0,1 2 0,-1-3 0,1 3 0,0-3 0,0 3 0,-1-2 0,1 4 0,1-4 0,-2 7 0,1-4 0,-1 10 0,0-9-90,0 6 90,0-6 0,1 0 90,-1-1-90,1-1-90,0-3 180,0 3-90,0-3 0,1 3 0,-1-3 0,0 2 0,-1-1 0,0 4 0,0-3 0,0 2 90,-1 3-90,0 1 0,0-2 0,-1 5 0,1-4 0,-1 2 0,1-1 89,0-3-89,1-3 90,-1 1-90,1-4 0,0-1-90,-1-1 90,1 0 0,1-1 0,-1 1 0,1 0 90,0 3-90,0 0 0,1 4 0,-1-4-90,0 6 90,-1-1 0,0 4 90,0-4-90,0 3 0,1-4-90,-1 2 180,0-2-90,0 0 0,0 0-90,0 0 90,0-1 0,0-1 90,0-1 0,0 2-90,1-3-90,-1 2 90,0-3 0,0 3 0,0-4-90,1 4 90,0-1 0,0 4 0,1 3 90,8 12 180,29-9-270,-19 3 0,29-16 0,-42-5 0,12 1 0,-14-1 0,9 1 0,-8 0 0,9-1 0,-6 0 90,8 0-90,-7 1 0,4-2 0,2 2 0,-5-1 0,8 1 0,-5-1 0,-3 1 0,6-1 0,-9 1 0,7 0 0,-10-1 0,9 1 0,-8 1 0,8-1 0,-9 0 90,8 0-90,-8 1 0,8-1 0,-8 0 90,7 1-90,-7-1 0,7 1 0,-9 0 0,6-1 0,-6 0 0,5 0 0,-5 0 0,6-1 0,-6 1 0,9-1 0,-8 0 90,11 0-90,-9 1 90,12-1-90,-12 1 0,6-1 0,-4 1 0,-3-1 0,6 1 0,-7 0 0,8 1 90,-5-1-90,1 1 0,-2-1 90,-1 0 0,-1 0-90,1-1 0,-1 2 90,-2-1-90,2 0 0,-3-1-450,0 1 270,0-1-90,-1 0-3058,1 0 1889,-1-1-180,0 0-1709,-3-1 3328,3 2 0,-5 0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4:08.742"/>
    </inkml:context>
    <inkml:brush xml:id="br0">
      <inkml:brushProperty name="width" value="0.08571" units="cm"/>
      <inkml:brushProperty name="height" value="0.08571" units="cm"/>
      <inkml:brushProperty name="color" value="#E71224"/>
    </inkml:brush>
  </inkml:definitions>
  <inkml:trace contextRef="#ctx0" brushRef="#br0">864 86 7982,'-2'2'90,"0"0"360,1-2-360,1 1 0,-1 0-90,1 1 90,-1 0 0,0-2 0,0 1 0,0 0 0,0 1 270,0-1-270,1 0 269,0 1-269,-1-1-90,0-1 0,0 1 90,0 0-90,0-1 90,0 1-90,-1 0 90,1 0 180,0 0-180,0-1 180,-1 1-180,2 0 0,-2 0 0,1 0 0,0 0-1,0 0 91,-1 0-90,1 0 90,-1 0-90,1 0 0,-1-1 90,0 0 270,-10 0 89,-3-1-539,0 1 90,2-2-90,8 1 360,-5-3-360,5 3 90,-5-2-90,8 2 90,-2-1 90,0 1-90,-1-1 0,1 1 0,0 0-90,0 1 90,-1-1 0,2 1-90,0 0 0,0 0 0,-1-2 0,0 2 90,-1-2 0,0 1-90,-1 0 90,1 0-90,-3 0 0,3 0 90,-3 0-90,2-1 89,-2 1-89,1 0 0,0-1 90,0 0-90,1 0 0,-1 1 0,1 0 0,2 1 0,-4-1 0,3 1 0,-5-2 0,2 0 0,-2 0 0,0-1 0,-1 1 0,2-1 90,-4 1-90,4 0 0,-2-1 0,3 1 0,-1 0 0,0 0 90,0 0-90,-1 0 0,1 0 90,1-1-90,1 2 90,-3-2-90,3 1 0,-2-1 90,2 1-90,1 0 0,-1 1 90,2 0-90,-3 0 0,2 0-90,-2-1 90,3 1 90,-3 0-90,3 0 0,-3 0 0,2 0 0,-1 0 0,0 0 0,1-1 0,-3 0 0,1 1 0,-2-1 0,3 1 0,-4 0 0,4 0 0,-2 0 0,0 0 0,0 1 0,-1-1 90,2 0-90,2 1 0,0 0 0,-2 0 0,3 0 0,-3 1 0,2-1 0,-2 0 0,3 0 0,-2-1 0,2 1 0,0 0 0,0 0 0,0 0 0,-1 0 0,2 0 0,-2 1 0,2-1 0,0 1 0,0 0 0,1 0 0,-2 2 0,2-2 0,-1 2 0,1-2 0,0 2 0,2-1-90,-3 2 90,3-3 0,-3 3 0,3-2 0,-1 2 0,1-1 0,-1 5 0,1-5 0,-2 6 0,3-6 0,-3 6 0,1-5 90,-1 4-90,2-3 0,-2 2 0,2-2 0,-2 3-90,2-2 90,-2 4 0,2-4 0,-2 10 0,2-10 90,-4 16-90,4-14 0,-3 13 0,2-11 0,0 9 0,0-3 0,-1 1 0,1-1 0,1-8-90,1 0 90,0-5 0,0 0 0,0 1 0,0-2 0,1 1 0,0 0 0,0-1 0,0 3 0,0-1 0,1 5 0,-1-4 0,1 6 0,-1-3 90,0 2-90,-1 4 90,0-6 0,-1 12 0,0-8 180,-1 12-270,0-11 180,-1 8-180,3-14 0,-1 5 0,0-5 0,1 3 0,0 0 0,1 0 0,0-1 0,0-4 0,1 4 0,-1-4 0,0 5 0,-1-3 0,1 1 0,-1 2 0,0 0 0,0 9 0,0-9 0,0 8 0,0-10 90,1 7-90,-1-7 0,2 8 0,-1-10 0,1 5 0,-1-6 0,1 6 0,-1-5 0,2 8 0,-1-5 0,1 10 0,-1-8 0,0 10 0,-2-12 0,0 20 0,1-16 0,0 20 0,-1-1 90,0-9-90,-1 18 0,1-28 0,-2 16 0,1-10 0,-1 6 0,1-9 0,0 6 0,1-14 0,0 7 0,0-5 0,0-4 0,0 7 0,0-8 0,0 8 0,0-8-90,1 10 180,-1-10-90,2 12 0,-2-10 90,0 12-90,0-2 0,0 4 0,0 7 0,0-14-90,0 10 90,0-9 0,1-1 0,0 13 90,0-1-90,0-1 0,0 4 0,0-14 0,0 13 0,0-13 89,-2 11-89,1-14 0,0 14 0,0-13 0,0 11 0,1-16 0,-1 5 0,0 3 0,0-7 0,0 14 0,0-15 0,0 14 0,0-8 0,0 6 0,0-3 0,-1-6 0,1 1 0,0-6 0,0 3 0,0-4 0,0 1 0,0-1 0,0 0 0,0 4 0,0-3 0,0 4 0,0-4 0,0 4 0,0-4 0,1 6 0,0-2 0,0 2 0,2 2-89,-2-7 89,0 5 0,-1-7 0,1 0 0,-1-1 0,1 0 0,0 1 0,0-1 0,-1 0 0,1-1 0,-1 2 0,1 0 0,0 0 0,1 1 0,-1-3 0,3 1 0,-3-3 89,5 3-89,-3-2 0,2 1 0,-3-1 0,1 0 0,1 0 0,-1 0 0,3 1 0,-2-1 0,2 2 0,-1-1 0,3 4 0,-2-3 0,1 2 0,-1-2 0,-3-2 0,2 1 0,-1 0 0,3 0 0,-4-1 0,4 1 0,-4-2-89,3 2 89,-4-3 0,3 2 0,-2-1 0,3 0 0,-2 0 0,3 0 0,-3 0 0,1 0 89,1 1-89,-3-1 0,5 0 0,-3-1 0,2 0 0,-3-1 90,2 0-90,-1 1 0,5-2 0,-4 2 90,5-1-90,-8 1 0,6 0 0,-6 0 0,6 1 0,4-1 0,-3 1 0,8 0 90,-12 0-180,9 0 90,-7-1 90,2 1-90,1-1 0,-5 0 0,7 0 0,-6 0 0,6 1 0,-4-1 0,7 1 0,-5-2 90,1 1-90,-4 0 0,-1-1 0,-1 1 0,4-1 0,-2 0 0,1 0 0,-3 0 0,0 0 0,-2 0 0,2-1 0,-1 2 0,5-1 0,-5 2 90,8 1-90,-1-1-3392,6 2 3482,-5-2-311,9 3 221,-13-3 0,13 2 0,-10-2 90,10 0-90,-10 0 0,8-2 0,-12 1 3282,7-2-3282,-8 0 331,4 0-331,-5 1 0,1-2 90,-2 1-90,-1-1 0,-2 1 0,-1 1-9085,0 1 7466,-2 3 1619,1-1 0,-1 2 0,1-2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12882</Words>
  <Characters>69569</Characters>
  <Application>Microsoft Office Word</Application>
  <DocSecurity>0</DocSecurity>
  <Lines>579</Lines>
  <Paragraphs>164</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82287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8</cp:revision>
  <dcterms:created xsi:type="dcterms:W3CDTF">2021-10-26T15:09:00Z</dcterms:created>
  <dcterms:modified xsi:type="dcterms:W3CDTF">2021-10-26T20:50:00Z</dcterms:modified>
</cp:coreProperties>
</file>