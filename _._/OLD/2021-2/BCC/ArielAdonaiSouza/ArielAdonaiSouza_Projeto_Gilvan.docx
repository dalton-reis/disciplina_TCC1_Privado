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D415D2" w14:paraId="3C739094" w14:textId="77777777" w:rsidTr="005F5236">
        <w:tc>
          <w:tcPr>
            <w:tcW w:w="9072" w:type="dxa"/>
            <w:gridSpan w:val="2"/>
            <w:shd w:val="clear" w:color="auto" w:fill="auto"/>
          </w:tcPr>
          <w:p w14:paraId="5D951C82" w14:textId="77777777" w:rsidR="00D415D2" w:rsidRDefault="00D415D2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D415D2" w14:paraId="18FBE2E8" w14:textId="77777777" w:rsidTr="005F5236">
        <w:tc>
          <w:tcPr>
            <w:tcW w:w="5387" w:type="dxa"/>
            <w:shd w:val="clear" w:color="auto" w:fill="auto"/>
          </w:tcPr>
          <w:p w14:paraId="387E4014" w14:textId="675BC862" w:rsidR="00D415D2" w:rsidRPr="003C5262" w:rsidRDefault="00D415D2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 X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5E6D0F96" w14:textId="0CC6B7D0" w:rsidR="00D415D2" w:rsidRDefault="00D415D2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676AD5E1" w14:textId="77777777" w:rsidR="00D415D2" w:rsidRDefault="00D415D2" w:rsidP="001E682E">
      <w:pPr>
        <w:pStyle w:val="TF-TTULO"/>
      </w:pPr>
    </w:p>
    <w:p w14:paraId="147108DD" w14:textId="0B94D2E2" w:rsidR="002B0EDC" w:rsidRPr="00B00E04" w:rsidRDefault="00B82287" w:rsidP="001E682E">
      <w:pPr>
        <w:pStyle w:val="TF-TTULO"/>
      </w:pPr>
      <w:r w:rsidRPr="00B82287">
        <w:t>MIDDLEWARE ESCALÁVEL E RESLI</w:t>
      </w:r>
      <w:r w:rsidR="006E12D2">
        <w:t>E</w:t>
      </w:r>
      <w:r w:rsidRPr="00B82287">
        <w:t xml:space="preserve">NTE PARA COMUNICAÇÃO ENTRE APLICAÇÕES WEB MÓVEIS </w:t>
      </w:r>
      <w:r w:rsidR="00312886">
        <w:t>EM AMBIENTE</w:t>
      </w:r>
      <w:r w:rsidR="00B91889">
        <w:t>S</w:t>
      </w:r>
      <w:r w:rsidR="00312886">
        <w:t xml:space="preserve"> DE COMPUTAÇÃO DISTRIBUÍDA</w:t>
      </w:r>
    </w:p>
    <w:p w14:paraId="4F6DBB7C" w14:textId="105358E5" w:rsidR="001E682E" w:rsidRDefault="002708C9" w:rsidP="00752038">
      <w:pPr>
        <w:pStyle w:val="TF-AUTOR0"/>
      </w:pPr>
      <w:r>
        <w:t>Ariel Adonai Souza</w:t>
      </w:r>
    </w:p>
    <w:p w14:paraId="3FBE5C8A" w14:textId="2DF11912" w:rsidR="001E682E" w:rsidRDefault="001E682E" w:rsidP="001E682E">
      <w:pPr>
        <w:pStyle w:val="TF-AUTOR0"/>
      </w:pPr>
      <w:r>
        <w:t xml:space="preserve">Prof. </w:t>
      </w:r>
      <w:r w:rsidR="002708C9">
        <w:t>Francisco Adell Péricas</w:t>
      </w:r>
      <w:r>
        <w:t xml:space="preserve"> – Orientador</w:t>
      </w:r>
    </w:p>
    <w:p w14:paraId="28066913" w14:textId="05807F0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0FB2D" w14:textId="7F2341DA" w:rsidR="00423BB4" w:rsidRDefault="008216CF" w:rsidP="00C160EC">
      <w:pPr>
        <w:pStyle w:val="TF-TEXTO"/>
      </w:pPr>
      <w:r>
        <w:t xml:space="preserve">O mundo está </w:t>
      </w:r>
      <w:r w:rsidR="00CA7EBE">
        <w:t>cada vez mais rodeado por aplicativos móveis. Estes aplicativos estão se tornando a principal ferramenta de comunicação das pessoas com a Internet, conforme</w:t>
      </w:r>
      <w:r w:rsidR="00423BB4">
        <w:t xml:space="preserve"> citado por</w:t>
      </w:r>
      <w:r w:rsidR="00CA7EBE">
        <w:t xml:space="preserve"> </w:t>
      </w:r>
      <w:r w:rsidR="00CA7EBE" w:rsidRPr="00CA7EBE">
        <w:t>Oehlman e Blanc (2012)</w:t>
      </w:r>
      <w:r w:rsidR="00CA7EBE">
        <w:t xml:space="preserve">. </w:t>
      </w:r>
      <w:r w:rsidR="00CA7EBE" w:rsidRPr="00094B2F">
        <w:t>Diante des</w:t>
      </w:r>
      <w:r w:rsidR="006E12D2">
        <w:t>s</w:t>
      </w:r>
      <w:r w:rsidR="00CA7EBE" w:rsidRPr="00094B2F">
        <w:t xml:space="preserve">e cenário, é natural que surja uma demanda crescente de ferramentas e tecnologias que embarquem </w:t>
      </w:r>
      <w:r w:rsidR="00E10BE4" w:rsidRPr="00094B2F">
        <w:t>os</w:t>
      </w:r>
      <w:r w:rsidR="008B4477" w:rsidRPr="00094B2F">
        <w:t xml:space="preserve"> seus</w:t>
      </w:r>
      <w:r w:rsidR="00E10BE4" w:rsidRPr="00094B2F">
        <w:t xml:space="preserve"> softwares </w:t>
      </w:r>
      <w:r w:rsidRPr="00094B2F">
        <w:t xml:space="preserve">corporativos </w:t>
      </w:r>
      <w:r w:rsidR="00CA7EBE" w:rsidRPr="00094B2F">
        <w:t>nos dispositivos móveis</w:t>
      </w:r>
      <w:r w:rsidR="00E10BE4" w:rsidRPr="00094B2F">
        <w:t xml:space="preserve">. Oehlman e Blanc (2012) também contam que em empresas com aplicações Web, os desenvolvedores reconstroem grandes porções </w:t>
      </w:r>
      <w:r w:rsidRPr="00094B2F">
        <w:t xml:space="preserve">dessas aplicações Web </w:t>
      </w:r>
      <w:r w:rsidR="00E10BE4" w:rsidRPr="00094B2F">
        <w:t xml:space="preserve">dentro dos aplicativos móveis para cada um dos diferentes dispositivos. </w:t>
      </w:r>
      <w:r w:rsidR="000430FA" w:rsidRPr="00094B2F">
        <w:t>“Para algumas companhias que constroem aplicativos móveis, esta é uma metodologia aceitável. É, contudo, uma das menos sustentáveis a longo prazo.” (OEHLMAN; BLANC, 2012, p. 9). Os a</w:t>
      </w:r>
      <w:r w:rsidR="00455CA3">
        <w:t>u</w:t>
      </w:r>
      <w:r w:rsidR="000430FA" w:rsidRPr="00094B2F">
        <w:t xml:space="preserve">tores </w:t>
      </w:r>
      <w:r w:rsidR="00EE37C1" w:rsidRPr="00094B2F">
        <w:t>apontam</w:t>
      </w:r>
      <w:r w:rsidR="000430FA" w:rsidRPr="00094B2F">
        <w:t xml:space="preserve"> para um futuro em que a demanda por desenvolvedores ser</w:t>
      </w:r>
      <w:r w:rsidR="00094B2F" w:rsidRPr="00094B2F">
        <w:t>ia</w:t>
      </w:r>
      <w:r w:rsidR="000430FA" w:rsidRPr="00094B2F">
        <w:t xml:space="preserve"> muito </w:t>
      </w:r>
      <w:r w:rsidR="00094B2F" w:rsidRPr="00094B2F">
        <w:t xml:space="preserve">grande para conseguir manter todas </w:t>
      </w:r>
      <w:r w:rsidR="000430FA" w:rsidRPr="00094B2F">
        <w:t xml:space="preserve">essas </w:t>
      </w:r>
      <w:r w:rsidR="00F02FE6" w:rsidRPr="00094B2F">
        <w:t xml:space="preserve">aplicações por </w:t>
      </w:r>
      <w:r w:rsidR="00094B2F" w:rsidRPr="00094B2F">
        <w:t xml:space="preserve">conta </w:t>
      </w:r>
      <w:r w:rsidR="00F02FE6" w:rsidRPr="00094B2F">
        <w:t xml:space="preserve">da grande variedade de dispositivos móveis disponíveis </w:t>
      </w:r>
      <w:r w:rsidR="00094B2F" w:rsidRPr="00094B2F">
        <w:t xml:space="preserve">hoje </w:t>
      </w:r>
      <w:r w:rsidR="00F02FE6" w:rsidRPr="00094B2F">
        <w:t>no mercado</w:t>
      </w:r>
      <w:r w:rsidR="00E10BE4" w:rsidRPr="008B4477">
        <w:t>.</w:t>
      </w:r>
      <w:r w:rsidR="00E10BE4">
        <w:t xml:space="preserve"> </w:t>
      </w:r>
    </w:p>
    <w:p w14:paraId="748F083C" w14:textId="172DAA4F" w:rsidR="00A56933" w:rsidRDefault="00E10BE4" w:rsidP="00C160EC">
      <w:pPr>
        <w:pStyle w:val="TF-TEXTO"/>
      </w:pPr>
      <w:r>
        <w:t xml:space="preserve">Uma solução mais viável é desenvolver uma aplicação Web para </w:t>
      </w:r>
      <w:r w:rsidR="0011270D">
        <w:t xml:space="preserve">dispositivos móveis. Segundo </w:t>
      </w:r>
      <w:r w:rsidR="00BA699F" w:rsidRPr="00BA699F">
        <w:t>Oehlman e Blanc (2012)</w:t>
      </w:r>
      <w:r w:rsidR="0011270D" w:rsidRPr="00BA699F">
        <w:t>,</w:t>
      </w:r>
      <w:r w:rsidR="0011270D">
        <w:t xml:space="preserve"> </w:t>
      </w:r>
      <w:r w:rsidR="00423BB4">
        <w:t xml:space="preserve">aplicações Web são </w:t>
      </w:r>
      <w:r w:rsidR="0011270D">
        <w:t>uma forma de escrever aplicações que, quando feito da forma correta, permite adaptar as aplicações para dispositivos móveis sem a necessidade de reescrever muito código. “</w:t>
      </w:r>
      <w:r w:rsidR="003B2094">
        <w:t>Um aplicativo Web para dispositivos móveis é um aplicativo construído com as tecnologias Web centradas no cliente em HTML, CSS e JavaScript, e é especificamente projetado para os dispositivos móveis</w:t>
      </w:r>
      <w:r w:rsidR="0011270D">
        <w:t>”</w:t>
      </w:r>
      <w:r w:rsidR="003B2094">
        <w:t xml:space="preserve"> </w:t>
      </w:r>
      <w:r w:rsidR="003B2094" w:rsidRPr="003B2094">
        <w:t>(OEHLMAN; BLANC, 2012</w:t>
      </w:r>
      <w:r w:rsidR="00423BB4">
        <w:t>, p. 9</w:t>
      </w:r>
      <w:r w:rsidR="003B2094" w:rsidRPr="003B2094">
        <w:t>)</w:t>
      </w:r>
      <w:r w:rsidR="003B2094">
        <w:t>.</w:t>
      </w:r>
    </w:p>
    <w:p w14:paraId="74EA3322" w14:textId="43DB19C5" w:rsidR="0050044C" w:rsidRDefault="00423BB4" w:rsidP="0050044C">
      <w:pPr>
        <w:pStyle w:val="TF-TEXTO"/>
        <w:ind w:firstLine="709"/>
      </w:pPr>
      <w:r>
        <w:t xml:space="preserve">Segundo </w:t>
      </w:r>
      <w:r w:rsidRPr="00EE2582">
        <w:t>T</w:t>
      </w:r>
      <w:r>
        <w:t>anenbaum</w:t>
      </w:r>
      <w:r w:rsidR="00E87B89">
        <w:t xml:space="preserve"> e</w:t>
      </w:r>
      <w:r>
        <w:t xml:space="preserve"> Steen (2008), e</w:t>
      </w:r>
      <w:r w:rsidR="00EF1D13">
        <w:t xml:space="preserve">m meados de 1980 ocorreram dois avanços tecnológicos que revolucionariam a computação até os dias atuais. O primeiro </w:t>
      </w:r>
      <w:r w:rsidR="00BA6CB7">
        <w:t>foi a evolução de</w:t>
      </w:r>
      <w:r w:rsidR="00EF1D13">
        <w:t xml:space="preserve"> microcontroladores de maior capacidade, que com o passar do tempo ch</w:t>
      </w:r>
      <w:r w:rsidR="00BF17DE">
        <w:t>e</w:t>
      </w:r>
      <w:r w:rsidR="00EF1D13">
        <w:t xml:space="preserve">gavam </w:t>
      </w:r>
      <w:r w:rsidR="00D14E06">
        <w:t>à</w:t>
      </w:r>
      <w:r w:rsidR="00EF1D13">
        <w:t xml:space="preserve"> capacidade de processamento de um </w:t>
      </w:r>
      <w:r w:rsidR="00EF1D13">
        <w:rPr>
          <w:i/>
          <w:iCs/>
        </w:rPr>
        <w:t>m</w:t>
      </w:r>
      <w:r w:rsidR="00EF1D13" w:rsidRPr="00EF1D13">
        <w:rPr>
          <w:i/>
          <w:iCs/>
        </w:rPr>
        <w:t>ainframe</w:t>
      </w:r>
      <w:r w:rsidR="00EF1D13">
        <w:t xml:space="preserve"> por um preço muito menor. O segundo avanço foi o desenvolvimento das redes de computadores e o surgimento das redes locais, as </w:t>
      </w:r>
      <w:r w:rsidR="006A4DD0" w:rsidRPr="00210066">
        <w:rPr>
          <w:i/>
          <w:iCs/>
        </w:rPr>
        <w:t xml:space="preserve">Local Area Networks </w:t>
      </w:r>
      <w:r w:rsidR="006A4DD0" w:rsidRPr="00210066">
        <w:t>(</w:t>
      </w:r>
      <w:r w:rsidR="00EF1D13" w:rsidRPr="00210066">
        <w:t>LANs</w:t>
      </w:r>
      <w:r w:rsidR="006A4DD0" w:rsidRPr="00210066">
        <w:t>)</w:t>
      </w:r>
      <w:r w:rsidR="00EF1D13" w:rsidRPr="00210066">
        <w:t>.</w:t>
      </w:r>
      <w:r w:rsidR="00EF1D13">
        <w:t xml:space="preserve"> As LANs permitiram que centenas de computadores próximos pudessem trocar informações na velocidade de alguns microssegundos.</w:t>
      </w:r>
      <w:r w:rsidR="000E7949">
        <w:t xml:space="preserve"> O resultado do surgimento destas duas tecnologias foi o surgimento </w:t>
      </w:r>
      <w:r w:rsidR="00F768A4">
        <w:t xml:space="preserve">de um modelo de computação de altíssima capacidade de processamento conectado em uma rede de alta velocidade, os </w:t>
      </w:r>
      <w:r w:rsidR="000E7949">
        <w:t>sistemas distribuídos</w:t>
      </w:r>
      <w:r w:rsidR="00F768A4">
        <w:t xml:space="preserve">. </w:t>
      </w:r>
    </w:p>
    <w:p w14:paraId="2427F133" w14:textId="0F7E4EA1" w:rsidR="00FD7E82" w:rsidRDefault="00EE37C1" w:rsidP="0050044C">
      <w:pPr>
        <w:pStyle w:val="TF-TEXTO"/>
        <w:ind w:firstLine="709"/>
      </w:pPr>
      <w:r>
        <w:t xml:space="preserve">A </w:t>
      </w:r>
      <w:r w:rsidR="00D963C7">
        <w:t xml:space="preserve">definição de um sistema distribuído é </w:t>
      </w:r>
      <w:r w:rsidR="00FD7E82">
        <w:t>“um conjunto de computadores independentes que se apresenta a seus usuários como um sistema único e coerente.”</w:t>
      </w:r>
      <w:r w:rsidR="00F768A4" w:rsidRPr="00F768A4">
        <w:t xml:space="preserve"> </w:t>
      </w:r>
      <w:r w:rsidR="00F768A4" w:rsidRPr="00EE2582">
        <w:t>(</w:t>
      </w:r>
      <w:bookmarkStart w:id="9" w:name="_Hlk83577765"/>
      <w:r w:rsidR="00F768A4" w:rsidRPr="00EE2582">
        <w:t>TANENBAUM</w:t>
      </w:r>
      <w:bookmarkEnd w:id="9"/>
      <w:r w:rsidR="00F768A4" w:rsidRPr="00EE2582">
        <w:t>; STEEN, 2008</w:t>
      </w:r>
      <w:r w:rsidR="00F768A4">
        <w:t>, p. 1</w:t>
      </w:r>
      <w:r w:rsidR="00D963C7">
        <w:t>). Eles ressaltam aspectos importantes: um sistema distribuído consiste em computadores autônomos</w:t>
      </w:r>
      <w:r w:rsidR="00D14E06">
        <w:t xml:space="preserve"> e</w:t>
      </w:r>
      <w:r w:rsidR="00D963C7">
        <w:t xml:space="preserve"> usuários (programas, aplicações ou pessoas) </w:t>
      </w:r>
      <w:r w:rsidR="00D14E06">
        <w:t xml:space="preserve">que </w:t>
      </w:r>
      <w:r w:rsidR="00D963C7">
        <w:t xml:space="preserve">devem achar que tratam com um sistema único. </w:t>
      </w:r>
    </w:p>
    <w:p w14:paraId="7B9B3187" w14:textId="3A1A5284" w:rsidR="00E6072C" w:rsidRDefault="00E6072C" w:rsidP="00E6072C">
      <w:pPr>
        <w:pStyle w:val="TF-TEXTO"/>
      </w:pPr>
      <w:r>
        <w:t xml:space="preserve">Segundo </w:t>
      </w:r>
      <w:r w:rsidRPr="00EE2582">
        <w:t>T</w:t>
      </w:r>
      <w:r>
        <w:t>anenbaum</w:t>
      </w:r>
      <w:r w:rsidR="00E87B89">
        <w:t xml:space="preserve"> e</w:t>
      </w:r>
      <w:r>
        <w:t xml:space="preserve"> Steen (2008), em um ambiente de computação distribuída, por conveniência, é utilizado um modelo de comunicação assíncrona e existem diversos sistemas por trás de uma única aplicação. </w:t>
      </w:r>
      <w:r w:rsidRPr="00E6072C">
        <w:t>Diante des</w:t>
      </w:r>
      <w:r w:rsidR="00E87B89">
        <w:t>s</w:t>
      </w:r>
      <w:r w:rsidRPr="00E6072C">
        <w:t xml:space="preserve">e cenário, é </w:t>
      </w:r>
      <w:r>
        <w:t xml:space="preserve">possível imaginar que seja </w:t>
      </w:r>
      <w:del w:id="10" w:author="Gilvan Justino" w:date="2021-12-12T18:59:00Z">
        <w:r w:rsidDel="00445954">
          <w:delText xml:space="preserve">complexo </w:delText>
        </w:r>
      </w:del>
      <w:ins w:id="11" w:author="Gilvan Justino" w:date="2021-12-12T18:59:00Z">
        <w:r w:rsidR="00445954">
          <w:t xml:space="preserve">complexa </w:t>
        </w:r>
      </w:ins>
      <w:r>
        <w:t>um</w:t>
      </w:r>
      <w:r w:rsidR="007A46E2">
        <w:t xml:space="preserve">a aplicação Web para dispositivos móveis, que está fora </w:t>
      </w:r>
      <w:commentRangeStart w:id="12"/>
      <w:r w:rsidR="007A46E2">
        <w:t>desta rede</w:t>
      </w:r>
      <w:commentRangeEnd w:id="12"/>
      <w:r w:rsidR="00445954">
        <w:rPr>
          <w:rStyle w:val="Refdecomentrio"/>
        </w:rPr>
        <w:commentReference w:id="12"/>
      </w:r>
      <w:r w:rsidR="007A46E2">
        <w:t xml:space="preserve">, </w:t>
      </w:r>
      <w:r>
        <w:t xml:space="preserve">se comunicar com algum </w:t>
      </w:r>
      <w:commentRangeStart w:id="13"/>
      <w:r>
        <w:t>serviço interno</w:t>
      </w:r>
      <w:commentRangeEnd w:id="13"/>
      <w:r w:rsidR="008D7434">
        <w:rPr>
          <w:rStyle w:val="Refdecomentrio"/>
        </w:rPr>
        <w:commentReference w:id="13"/>
      </w:r>
      <w:r>
        <w:t xml:space="preserve">. </w:t>
      </w:r>
    </w:p>
    <w:p w14:paraId="0A359FC8" w14:textId="2BFD54D8" w:rsidR="0001429E" w:rsidRDefault="007A46E2" w:rsidP="00F4270E">
      <w:pPr>
        <w:pStyle w:val="TF-TEXTO"/>
      </w:pPr>
      <w:r>
        <w:t xml:space="preserve">Por mais que </w:t>
      </w:r>
      <w:r w:rsidR="00473EA8">
        <w:t>à</w:t>
      </w:r>
      <w:r>
        <w:t xml:space="preserve"> primeira vista pareça complexo estabelecer </w:t>
      </w:r>
      <w:r w:rsidR="0091471E">
        <w:t xml:space="preserve">a </w:t>
      </w:r>
      <w:r>
        <w:t>comunicação</w:t>
      </w:r>
      <w:r w:rsidR="0091471E">
        <w:t xml:space="preserve"> entre o dispositivo móvel e os serviços</w:t>
      </w:r>
      <w:r>
        <w:t xml:space="preserve">, existe um tipo de software que soluciona </w:t>
      </w:r>
      <w:r w:rsidR="00473EA8">
        <w:t>esta situação</w:t>
      </w:r>
      <w:r>
        <w:t xml:space="preserve">: os </w:t>
      </w:r>
      <w:r>
        <w:rPr>
          <w:i/>
          <w:iCs/>
        </w:rPr>
        <w:t>middlewares</w:t>
      </w:r>
      <w:r>
        <w:t>.</w:t>
      </w:r>
      <w:r w:rsidR="00473EA8">
        <w:t xml:space="preserve"> Um </w:t>
      </w:r>
      <w:r w:rsidR="00BF17DE">
        <w:rPr>
          <w:i/>
          <w:iCs/>
        </w:rPr>
        <w:t>m</w:t>
      </w:r>
      <w:r w:rsidR="00473EA8">
        <w:rPr>
          <w:i/>
          <w:iCs/>
        </w:rPr>
        <w:t xml:space="preserve">iddleware </w:t>
      </w:r>
      <w:r w:rsidR="00473EA8">
        <w:t xml:space="preserve">funciona “[...] </w:t>
      </w:r>
      <w:r w:rsidR="00473EA8" w:rsidRPr="00473EA8">
        <w:t>de forma essencial como uma camada oculta de tradução, o middleware permite a comunicação e o gerenciamento de dados para aplicativos distribuídos.</w:t>
      </w:r>
      <w:r w:rsidR="00473EA8">
        <w:t>” (</w:t>
      </w:r>
      <w:r w:rsidR="00312886">
        <w:t>AZURE</w:t>
      </w:r>
      <w:r w:rsidR="00473EA8">
        <w:t>, 2021).</w:t>
      </w:r>
      <w:r w:rsidR="0091471E">
        <w:t xml:space="preserve"> Com a utilização de um </w:t>
      </w:r>
      <w:r w:rsidR="0091471E">
        <w:rPr>
          <w:i/>
          <w:iCs/>
        </w:rPr>
        <w:t>middleware</w:t>
      </w:r>
      <w:r w:rsidR="00312886">
        <w:t xml:space="preserve">, </w:t>
      </w:r>
      <w:r w:rsidR="0091471E">
        <w:t xml:space="preserve">a aplicação Web se </w:t>
      </w:r>
      <w:r w:rsidR="00312886">
        <w:t xml:space="preserve">comunica </w:t>
      </w:r>
      <w:r w:rsidR="0091471E">
        <w:t xml:space="preserve">de forma transparente com os serviços. </w:t>
      </w:r>
    </w:p>
    <w:p w14:paraId="41162561" w14:textId="7D0A736F" w:rsidR="00282788" w:rsidRPr="00BA6740" w:rsidRDefault="00BA6740" w:rsidP="00C160EC">
      <w:pPr>
        <w:pStyle w:val="TF-TEXTO"/>
      </w:pPr>
      <w:r w:rsidRPr="00820C0A">
        <w:t>Diante</w:t>
      </w:r>
      <w:r>
        <w:t xml:space="preserve"> </w:t>
      </w:r>
      <w:r w:rsidR="00C160EC">
        <w:t>do</w:t>
      </w:r>
      <w:r w:rsidR="0091471E">
        <w:t xml:space="preserve"> cenário apresentado, levando em consideração o aumento do uso de dispositivos móveis, a facilidade e conveniência em implementar aplicações Web para dispositivos móveis</w:t>
      </w:r>
      <w:r>
        <w:t xml:space="preserve">, como seria possível </w:t>
      </w:r>
      <w:r w:rsidR="0091471E">
        <w:t xml:space="preserve">implementar um </w:t>
      </w:r>
      <w:r w:rsidR="0091471E">
        <w:rPr>
          <w:i/>
          <w:iCs/>
        </w:rPr>
        <w:t>middleware</w:t>
      </w:r>
      <w:r w:rsidR="00C160EC">
        <w:t xml:space="preserve"> que consiga </w:t>
      </w:r>
      <w:r w:rsidR="0001429E">
        <w:t xml:space="preserve">lidar </w:t>
      </w:r>
      <w:r w:rsidR="00C160EC">
        <w:t>com alta volumetria</w:t>
      </w:r>
      <w:r w:rsidR="00F4591A">
        <w:t>, que seja escalável</w:t>
      </w:r>
      <w:r w:rsidR="0091471E">
        <w:t xml:space="preserve"> e </w:t>
      </w:r>
      <w:r w:rsidR="00F4591A">
        <w:t xml:space="preserve">que </w:t>
      </w:r>
      <w:r w:rsidR="00C160EC">
        <w:t>garanta</w:t>
      </w:r>
      <w:r w:rsidR="00F4591A">
        <w:t xml:space="preserve"> </w:t>
      </w:r>
      <w:r w:rsidR="00C160EC">
        <w:t>a entrega das mensagens?</w:t>
      </w:r>
    </w:p>
    <w:p w14:paraId="152C20A3" w14:textId="42BB0B36" w:rsidR="00F255FC" w:rsidRPr="007D10F2" w:rsidRDefault="00F255FC" w:rsidP="00E638A0">
      <w:pPr>
        <w:pStyle w:val="Ttulo2"/>
      </w:pPr>
      <w:bookmarkStart w:id="14" w:name="_Toc419598576"/>
      <w:bookmarkStart w:id="15" w:name="_Toc420721317"/>
      <w:bookmarkStart w:id="16" w:name="_Toc420721467"/>
      <w:bookmarkStart w:id="17" w:name="_Toc420721562"/>
      <w:bookmarkStart w:id="18" w:name="_Toc420721768"/>
      <w:bookmarkStart w:id="19" w:name="_Toc420723209"/>
      <w:bookmarkStart w:id="20" w:name="_Toc482682370"/>
      <w:bookmarkStart w:id="21" w:name="_Toc54164904"/>
      <w:bookmarkStart w:id="22" w:name="_Toc54165664"/>
      <w:bookmarkStart w:id="23" w:name="_Toc54169316"/>
      <w:bookmarkStart w:id="24" w:name="_Toc96347426"/>
      <w:bookmarkStart w:id="25" w:name="_Toc96357710"/>
      <w:bookmarkStart w:id="26" w:name="_Toc96491850"/>
      <w:bookmarkStart w:id="27" w:name="_Toc411603090"/>
      <w:r w:rsidRPr="007D10F2">
        <w:lastRenderedPageBreak/>
        <w:t>OBJETIVOS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E5D93F5" w14:textId="580C7F10" w:rsidR="00C35E57" w:rsidRDefault="00CA0F2A" w:rsidP="00CA0F2A">
      <w:pPr>
        <w:pStyle w:val="TF-TEXTO"/>
      </w:pPr>
      <w:r>
        <w:t xml:space="preserve">O objetivo deste trabalho é apresentar um </w:t>
      </w:r>
      <w:r>
        <w:rPr>
          <w:i/>
          <w:iCs/>
        </w:rPr>
        <w:t>middleware</w:t>
      </w:r>
      <w:r>
        <w:t xml:space="preserve"> que seja escalável e resiliente para comunicação cliente/servidor entre </w:t>
      </w:r>
      <w:r w:rsidRPr="00210066">
        <w:t xml:space="preserve">aplicações Web para dispositivos móveis e </w:t>
      </w:r>
      <w:r>
        <w:t>serviços</w:t>
      </w:r>
      <w:r w:rsidRPr="00210066">
        <w:t xml:space="preserve"> em um ambiente de computação distribuída</w:t>
      </w:r>
      <w:r>
        <w:t>.</w:t>
      </w:r>
    </w:p>
    <w:p w14:paraId="20BDD6C1" w14:textId="23B67F58" w:rsidR="00891C1D" w:rsidRDefault="00C35E57" w:rsidP="00891C1D">
      <w:pPr>
        <w:pStyle w:val="TF-TEXTO"/>
      </w:pPr>
      <w:commentRangeStart w:id="28"/>
      <w:r>
        <w:t xml:space="preserve">Os objetivos específicos </w:t>
      </w:r>
      <w:r w:rsidR="00D14E06">
        <w:t xml:space="preserve">deste trabalho </w:t>
      </w:r>
      <w:r>
        <w:t>são</w:t>
      </w:r>
      <w:r w:rsidR="00D14E06">
        <w:t xml:space="preserve"> desenvolver </w:t>
      </w:r>
      <w:r w:rsidR="00B91889">
        <w:t xml:space="preserve">um </w:t>
      </w:r>
      <w:r w:rsidR="00B91889" w:rsidRPr="00BF17DE">
        <w:rPr>
          <w:i/>
          <w:iCs/>
        </w:rPr>
        <w:t>middleware</w:t>
      </w:r>
      <w:r w:rsidR="00B91889">
        <w:t xml:space="preserve"> </w:t>
      </w:r>
      <w:commentRangeEnd w:id="28"/>
      <w:r w:rsidR="00153146">
        <w:rPr>
          <w:rStyle w:val="Refdecomentrio"/>
        </w:rPr>
        <w:commentReference w:id="28"/>
      </w:r>
      <w:r w:rsidR="00B91889">
        <w:t xml:space="preserve">para </w:t>
      </w:r>
      <w:r w:rsidR="00D14E06">
        <w:t>uma arquitetura distribuída que</w:t>
      </w:r>
      <w:r>
        <w:t>:</w:t>
      </w:r>
    </w:p>
    <w:p w14:paraId="5F7E6462" w14:textId="51B72ABF" w:rsidR="00190293" w:rsidRPr="006B0621" w:rsidRDefault="00C10B6D" w:rsidP="006946BD">
      <w:pPr>
        <w:pStyle w:val="TF-ALNEA"/>
      </w:pPr>
      <w:r>
        <w:t>seja escalável</w:t>
      </w:r>
      <w:r w:rsidR="00190293" w:rsidRPr="006B0621">
        <w:t>;</w:t>
      </w:r>
    </w:p>
    <w:p w14:paraId="38D60BC1" w14:textId="0B45806A" w:rsidR="00A97424" w:rsidRPr="006B0621" w:rsidRDefault="00BA2B3C" w:rsidP="006946BD">
      <w:pPr>
        <w:pStyle w:val="TF-ALNEA"/>
      </w:pPr>
      <w:r>
        <w:t xml:space="preserve">seja resiliente na entrega de mensagens, </w:t>
      </w:r>
      <w:r w:rsidRPr="0008559A">
        <w:t>ou</w:t>
      </w:r>
      <w:r>
        <w:t xml:space="preserve"> seja, a mensagem </w:t>
      </w:r>
      <w:r w:rsidR="00C1286C">
        <w:t xml:space="preserve">deverá </w:t>
      </w:r>
      <w:r>
        <w:t xml:space="preserve">ser enviada </w:t>
      </w:r>
      <w:r w:rsidR="00C1286C">
        <w:t xml:space="preserve">até </w:t>
      </w:r>
      <w:r>
        <w:t>mesmo se o cliente estiver incomunicável no momento do envio</w:t>
      </w:r>
      <w:r w:rsidR="00C1286C">
        <w:t xml:space="preserve"> (</w:t>
      </w:r>
      <w:r>
        <w:t>a entrega da mensagem ocorr</w:t>
      </w:r>
      <w:r w:rsidR="006E3156">
        <w:t>erá</w:t>
      </w:r>
      <w:r>
        <w:t xml:space="preserve"> quando o cliente se conectar novamente no </w:t>
      </w:r>
      <w:r>
        <w:rPr>
          <w:i/>
          <w:iCs/>
        </w:rPr>
        <w:t>middleware</w:t>
      </w:r>
      <w:r w:rsidR="00C1286C">
        <w:rPr>
          <w:i/>
          <w:iCs/>
        </w:rPr>
        <w:t>)</w:t>
      </w:r>
      <w:r>
        <w:t>;</w:t>
      </w:r>
    </w:p>
    <w:p w14:paraId="7521CFFA" w14:textId="2431B1BF" w:rsidR="007622EE" w:rsidRDefault="00BA2B3C" w:rsidP="006946BD">
      <w:pPr>
        <w:pStyle w:val="TF-ALNEA"/>
      </w:pPr>
      <w:r>
        <w:t xml:space="preserve">atenda </w:t>
      </w:r>
      <w:r w:rsidRPr="006B0621">
        <w:t>aos protocolos disponíveis em aplicações Web para comunicação</w:t>
      </w:r>
      <w:r w:rsidR="00190293">
        <w:t>;</w:t>
      </w:r>
    </w:p>
    <w:p w14:paraId="0CB1481D" w14:textId="54021EF0" w:rsidR="00190293" w:rsidRPr="005A5121" w:rsidRDefault="00EE3C7A" w:rsidP="001E63A3">
      <w:pPr>
        <w:pStyle w:val="TF-ALNEA"/>
      </w:pPr>
      <w:r>
        <w:t>atenda</w:t>
      </w:r>
      <w:r w:rsidR="005A5121" w:rsidRPr="005A5121">
        <w:t xml:space="preserve"> a um contexto de computação distribuída, ou seja,</w:t>
      </w:r>
      <w:r w:rsidR="00BA2B3C">
        <w:t xml:space="preserve"> deve abstrair a comunicação das aplicações Web com os diversos serviços que possam existir</w:t>
      </w:r>
      <w:r w:rsidR="005A5121" w:rsidRPr="005A5121">
        <w:t>.</w:t>
      </w:r>
    </w:p>
    <w:p w14:paraId="0F83796A" w14:textId="77777777" w:rsidR="00A44581" w:rsidRDefault="00A44581" w:rsidP="00424AD5">
      <w:pPr>
        <w:pStyle w:val="Ttulo1"/>
      </w:pPr>
      <w:bookmarkStart w:id="29" w:name="_Toc419598587"/>
      <w:r>
        <w:t xml:space="preserve">trabalhos </w:t>
      </w:r>
      <w:r w:rsidRPr="00FC4A9F">
        <w:t>correlatos</w:t>
      </w:r>
    </w:p>
    <w:p w14:paraId="1BF76020" w14:textId="3027D3CB" w:rsidR="00FD6629" w:rsidRPr="00205C32" w:rsidRDefault="00AC0721" w:rsidP="00AC0721">
      <w:pPr>
        <w:pStyle w:val="TF-TEXTO"/>
      </w:pPr>
      <w:r>
        <w:t xml:space="preserve">Foi encontrado um trabalho que se assemelha bastante com o objetivo deste estudo, o trabalho desenvolvido por Fernandes (2013). Os demais trabalhos não possuem uma relação direta com o objetivo deste estudo, porém, possuem um ou mais aspectos do objetivo deste estudo. O primeiro trabalho foi desenvolvido por Fernandes (2013) e descreve um </w:t>
      </w:r>
      <w:r>
        <w:rPr>
          <w:i/>
          <w:iCs/>
        </w:rPr>
        <w:t>framework</w:t>
      </w:r>
      <w:r>
        <w:t xml:space="preserve"> para aplicações </w:t>
      </w:r>
      <w:r w:rsidRPr="00AC0721">
        <w:t>Web</w:t>
      </w:r>
      <w:r>
        <w:rPr>
          <w:i/>
          <w:iCs/>
        </w:rPr>
        <w:t xml:space="preserve"> Real Time</w:t>
      </w:r>
      <w:r>
        <w:t xml:space="preserve">. O segundo trabalho foi desenvolvido por Souza (2016) e é um comparativo de APIs de sockets. </w:t>
      </w:r>
      <w:r w:rsidR="00205C32" w:rsidRPr="00AC0721">
        <w:t>O terceiro trabalho é a tese de mestrado desenvolvida por Silva (2017)</w:t>
      </w:r>
      <w:r w:rsidR="000C6E05" w:rsidRPr="00AC0721">
        <w:t xml:space="preserve"> que apresenta a plataforma EcoCIT, uma plataforma de </w:t>
      </w:r>
      <w:r w:rsidR="000C6E05" w:rsidRPr="00AC0721">
        <w:rPr>
          <w:i/>
          <w:iCs/>
        </w:rPr>
        <w:t>middleware</w:t>
      </w:r>
      <w:r w:rsidR="000C6E05" w:rsidRPr="00AC0721">
        <w:t xml:space="preserve"> escalável que provê suporte para a integração de dispositivos de IoT à internet.</w:t>
      </w:r>
      <w:r w:rsidR="000C6E05">
        <w:t xml:space="preserve"> </w:t>
      </w:r>
    </w:p>
    <w:p w14:paraId="33175831" w14:textId="2A1EEF47" w:rsidR="00FD6629" w:rsidRPr="00FD6629" w:rsidRDefault="00B82287" w:rsidP="00FD6629">
      <w:pPr>
        <w:pStyle w:val="Ttulo2"/>
      </w:pPr>
      <w:r>
        <w:t>Desenvolvimento de uma Framework Real Time Web para HTML5</w:t>
      </w:r>
    </w:p>
    <w:p w14:paraId="50887B9B" w14:textId="173CE0D3" w:rsidR="00723256" w:rsidRDefault="00723256" w:rsidP="008E4D95">
      <w:pPr>
        <w:pStyle w:val="TF-TEXTO"/>
      </w:pPr>
      <w:r>
        <w:t>Fernandes</w:t>
      </w:r>
      <w:r w:rsidR="0053333D">
        <w:t xml:space="preserve"> (</w:t>
      </w:r>
      <w:r>
        <w:t>2013</w:t>
      </w:r>
      <w:r w:rsidR="0053333D" w:rsidRPr="0053333D">
        <w:t xml:space="preserve">) </w:t>
      </w:r>
      <w:r>
        <w:t xml:space="preserve">desenvolveu um </w:t>
      </w:r>
      <w:r w:rsidRPr="00723256">
        <w:rPr>
          <w:i/>
          <w:iCs/>
        </w:rPr>
        <w:t>framework</w:t>
      </w:r>
      <w:r>
        <w:t xml:space="preserve"> </w:t>
      </w:r>
      <w:r w:rsidR="00C44D37">
        <w:t xml:space="preserve">para aplicações Web </w:t>
      </w:r>
      <w:r w:rsidR="00C44D37">
        <w:rPr>
          <w:i/>
          <w:iCs/>
        </w:rPr>
        <w:t>Real Time</w:t>
      </w:r>
      <w:r w:rsidR="00C44D37">
        <w:t xml:space="preserve">. O objetivo do trabalho </w:t>
      </w:r>
      <w:r w:rsidR="00A03A73">
        <w:t xml:space="preserve">é </w:t>
      </w:r>
      <w:r w:rsidR="00C44D37">
        <w:t xml:space="preserve">desenvolver o </w:t>
      </w:r>
      <w:r w:rsidR="00C44D37" w:rsidRPr="00C44D37">
        <w:rPr>
          <w:i/>
          <w:iCs/>
        </w:rPr>
        <w:t>framework</w:t>
      </w:r>
      <w:r w:rsidR="00C44D37">
        <w:t xml:space="preserve"> respondendo algumas perguntas voltadas a entender se é um paradigma a ser considerado na implementação de soluções de internet, como utilizar as tecnologias do momento para melhorar a comunicação de aplicações utilizando paradigma de </w:t>
      </w:r>
      <w:r w:rsidR="00C44D37">
        <w:rPr>
          <w:i/>
          <w:iCs/>
        </w:rPr>
        <w:t>publish/subscribe</w:t>
      </w:r>
      <w:r w:rsidR="00C44D37">
        <w:t xml:space="preserve"> e avaliar qual a tecnologia mais adequada na utilização de </w:t>
      </w:r>
      <w:r w:rsidR="00C44D37">
        <w:rPr>
          <w:i/>
          <w:iCs/>
        </w:rPr>
        <w:t>real time web</w:t>
      </w:r>
      <w:r w:rsidR="00C44D37">
        <w:t>.</w:t>
      </w:r>
    </w:p>
    <w:p w14:paraId="5CD3BD5D" w14:textId="59C92C2E" w:rsidR="00A03A73" w:rsidRDefault="00A03A73" w:rsidP="00A03A73">
      <w:pPr>
        <w:pStyle w:val="TF-TEXTO"/>
      </w:pPr>
      <w:r>
        <w:t xml:space="preserve">A metodologia do trabalho constitui em fazer um levantamento da literatura sobre </w:t>
      </w:r>
      <w:r>
        <w:rPr>
          <w:i/>
          <w:iCs/>
        </w:rPr>
        <w:t>real time web</w:t>
      </w:r>
      <w:r>
        <w:t xml:space="preserve">, pesquisar trabalhos sobre </w:t>
      </w:r>
      <w:r>
        <w:rPr>
          <w:i/>
          <w:iCs/>
        </w:rPr>
        <w:t>publish/subscribe</w:t>
      </w:r>
      <w:r>
        <w:t xml:space="preserve">, estudar os pontos fortes e fracos, levantar os requisitos, definir um </w:t>
      </w:r>
      <w:r>
        <w:rPr>
          <w:i/>
          <w:iCs/>
        </w:rPr>
        <w:t>framework</w:t>
      </w:r>
      <w:r>
        <w:t xml:space="preserve"> que implemente o paradigma </w:t>
      </w:r>
      <w:r>
        <w:rPr>
          <w:i/>
          <w:iCs/>
        </w:rPr>
        <w:t>publish/subscribe</w:t>
      </w:r>
      <w:r>
        <w:t>, desenvolver as aplicações para testes e avaliar os resultados.</w:t>
      </w:r>
    </w:p>
    <w:p w14:paraId="15B0BBE7" w14:textId="2727B04E" w:rsidR="00A03A73" w:rsidRDefault="007B7EBA" w:rsidP="00A03A73">
      <w:pPr>
        <w:pStyle w:val="TF-TEXTO"/>
      </w:pPr>
      <w:r>
        <w:t xml:space="preserve">O trabalho comparou algumas tecnologias para descobrir quais performavam melhor dentro do contexto dos testes realizados. Foram realizados comparativos de velocidade entre AJAX e WebSocket, tamanho dos dados em XML e JSON e tamanho dos </w:t>
      </w:r>
      <w:r w:rsidRPr="007B7EBA">
        <w:rPr>
          <w:i/>
          <w:iCs/>
        </w:rPr>
        <w:t>headers</w:t>
      </w:r>
      <w:r>
        <w:t xml:space="preserve"> utilizando AJAX e WebSocket.</w:t>
      </w:r>
    </w:p>
    <w:p w14:paraId="4AA8668B" w14:textId="4F171463" w:rsidR="007B7EBA" w:rsidRPr="00F3649F" w:rsidRDefault="007B7EBA" w:rsidP="007B7EBA">
      <w:pPr>
        <w:pStyle w:val="TF-LEGENDA"/>
      </w:pPr>
      <w:r w:rsidRPr="00F3649F">
        <w:t xml:space="preserve">Figura </w:t>
      </w:r>
      <w:r w:rsidR="00853D0F">
        <w:fldChar w:fldCharType="begin"/>
      </w:r>
      <w:r w:rsidR="00853D0F">
        <w:instrText xml:space="preserve"> SEQ Figura \* ARABIC </w:instrText>
      </w:r>
      <w:r w:rsidR="00853D0F">
        <w:fldChar w:fldCharType="separate"/>
      </w:r>
      <w:r>
        <w:rPr>
          <w:noProof/>
        </w:rPr>
        <w:t>1</w:t>
      </w:r>
      <w:r w:rsidR="00853D0F">
        <w:rPr>
          <w:noProof/>
        </w:rPr>
        <w:fldChar w:fldCharType="end"/>
      </w:r>
      <w:r>
        <w:t xml:space="preserve">: </w:t>
      </w:r>
      <w:r w:rsidR="00C1409E">
        <w:t>Comparação de velocidade em Segundos</w:t>
      </w:r>
    </w:p>
    <w:p w14:paraId="3972B140" w14:textId="18F8E822" w:rsidR="007B7EBA" w:rsidRPr="00C458D3" w:rsidRDefault="0045026C" w:rsidP="007B7EBA">
      <w:pPr>
        <w:pStyle w:val="TF-FIGURA"/>
        <w:rPr>
          <w:highlight w:val="yellow"/>
        </w:rPr>
      </w:pPr>
      <w:r>
        <w:rPr>
          <w:noProof/>
        </w:rPr>
        <w:pict w14:anchorId="0507D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8.55pt;height:185.55pt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commentRangeStart w:id="30"/>
      <w:commentRangeEnd w:id="30"/>
      <w:r w:rsidR="00017019">
        <w:rPr>
          <w:rStyle w:val="Refdecomentrio"/>
        </w:rPr>
        <w:commentReference w:id="30"/>
      </w:r>
      <w:commentRangeStart w:id="31"/>
      <w:commentRangeEnd w:id="31"/>
      <w:r w:rsidR="00017019">
        <w:rPr>
          <w:rStyle w:val="Refdecomentrio"/>
        </w:rPr>
        <w:commentReference w:id="31"/>
      </w:r>
    </w:p>
    <w:p w14:paraId="0006AB10" w14:textId="4B00B836" w:rsidR="007B7EBA" w:rsidRDefault="007B7EBA" w:rsidP="007B7EBA">
      <w:pPr>
        <w:pStyle w:val="TF-FONTE"/>
      </w:pPr>
      <w:r w:rsidRPr="00F3649F">
        <w:t xml:space="preserve">Fonte: </w:t>
      </w:r>
      <w:r w:rsidR="00C1409E">
        <w:t>Fernandes</w:t>
      </w:r>
      <w:r>
        <w:t xml:space="preserve"> </w:t>
      </w:r>
      <w:r w:rsidRPr="00F3649F">
        <w:t>(201</w:t>
      </w:r>
      <w:r w:rsidR="00C1409E">
        <w:t>3</w:t>
      </w:r>
      <w:r w:rsidRPr="00F3649F">
        <w:t>).</w:t>
      </w:r>
    </w:p>
    <w:p w14:paraId="12A059E3" w14:textId="34A065E6" w:rsidR="00AC36D2" w:rsidRPr="00F3649F" w:rsidRDefault="00AC36D2" w:rsidP="00AC36D2">
      <w:pPr>
        <w:pStyle w:val="TF-LEGENDA"/>
      </w:pPr>
      <w:r w:rsidRPr="00F3649F">
        <w:lastRenderedPageBreak/>
        <w:t xml:space="preserve">Figura </w:t>
      </w:r>
      <w:r>
        <w:t>2: Comparação de tamanho dos formatos transferidos (KBs)</w:t>
      </w:r>
    </w:p>
    <w:p w14:paraId="2CA5169C" w14:textId="74B13CF8" w:rsidR="00AC36D2" w:rsidRPr="00C458D3" w:rsidRDefault="0045026C" w:rsidP="00AC36D2">
      <w:pPr>
        <w:pStyle w:val="TF-FIGURA"/>
        <w:rPr>
          <w:highlight w:val="yellow"/>
        </w:rPr>
      </w:pPr>
      <w:r>
        <w:rPr>
          <w:noProof/>
        </w:rPr>
        <w:pict w14:anchorId="3BB0476F">
          <v:shape id="_x0000_i1026" type="#_x0000_t75" alt="" style="width:330.85pt;height:202.3pt;visibility:visible;mso-wrap-style:square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commentRangeStart w:id="32"/>
      <w:commentRangeEnd w:id="32"/>
      <w:r w:rsidR="00017019">
        <w:rPr>
          <w:rStyle w:val="Refdecomentrio"/>
        </w:rPr>
        <w:commentReference w:id="32"/>
      </w:r>
    </w:p>
    <w:p w14:paraId="54611A8A" w14:textId="09D3945B" w:rsidR="00AC36D2" w:rsidRDefault="00AC36D2" w:rsidP="00AC36D2">
      <w:pPr>
        <w:pStyle w:val="TF-FONTE"/>
      </w:pPr>
      <w:r w:rsidRPr="00F3649F">
        <w:t xml:space="preserve">Fonte: </w:t>
      </w:r>
      <w:r>
        <w:t xml:space="preserve">Fernandes </w:t>
      </w:r>
      <w:r w:rsidRPr="00F3649F">
        <w:t>(201</w:t>
      </w:r>
      <w:r>
        <w:t>3</w:t>
      </w:r>
      <w:r w:rsidRPr="00F3649F">
        <w:t>).</w:t>
      </w:r>
    </w:p>
    <w:p w14:paraId="14EF0E07" w14:textId="77777777" w:rsidR="00AC36D2" w:rsidRPr="00AC36D2" w:rsidRDefault="00AC36D2" w:rsidP="00AC36D2"/>
    <w:p w14:paraId="01DA7CB8" w14:textId="53EA42C7" w:rsidR="00AC36D2" w:rsidRPr="00F3649F" w:rsidRDefault="00AC36D2" w:rsidP="00AC36D2">
      <w:pPr>
        <w:pStyle w:val="TF-LEGENDA"/>
      </w:pPr>
      <w:r w:rsidRPr="00F3649F">
        <w:t xml:space="preserve">Figura </w:t>
      </w:r>
      <w:r>
        <w:t>3: Comparação de tamanho dos headers (KBs)</w:t>
      </w:r>
    </w:p>
    <w:p w14:paraId="35EF4CDA" w14:textId="003F2C15" w:rsidR="00AC36D2" w:rsidRPr="00C458D3" w:rsidRDefault="0045026C" w:rsidP="00AC36D2">
      <w:pPr>
        <w:pStyle w:val="TF-FIGURA"/>
        <w:rPr>
          <w:highlight w:val="yellow"/>
        </w:rPr>
      </w:pPr>
      <w:r>
        <w:rPr>
          <w:noProof/>
        </w:rPr>
        <w:pict w14:anchorId="7213E4D8">
          <v:shape id="_x0000_i1027" type="#_x0000_t75" alt="" style="width:331.3pt;height:198.45pt;visibility:visible;mso-wrap-style:square;mso-width-percent:0;mso-height-percent:0;mso-width-percent:0;mso-height-percent:0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commentRangeStart w:id="33"/>
      <w:commentRangeEnd w:id="33"/>
      <w:r w:rsidR="00017019">
        <w:rPr>
          <w:rStyle w:val="Refdecomentrio"/>
        </w:rPr>
        <w:commentReference w:id="33"/>
      </w:r>
    </w:p>
    <w:p w14:paraId="38640EE8" w14:textId="77777777" w:rsidR="00AC36D2" w:rsidRDefault="00AC36D2" w:rsidP="00AC36D2">
      <w:pPr>
        <w:pStyle w:val="TF-FONTE"/>
      </w:pPr>
      <w:r w:rsidRPr="00F3649F">
        <w:t xml:space="preserve">Fonte: </w:t>
      </w:r>
      <w:r>
        <w:t xml:space="preserve">Fernandes </w:t>
      </w:r>
      <w:r w:rsidRPr="00F3649F">
        <w:t>(201</w:t>
      </w:r>
      <w:r>
        <w:t>3</w:t>
      </w:r>
      <w:r w:rsidRPr="00F3649F">
        <w:t>).</w:t>
      </w:r>
    </w:p>
    <w:p w14:paraId="38A35A7B" w14:textId="77777777" w:rsidR="007B7EBA" w:rsidRPr="00A03A73" w:rsidRDefault="007B7EBA" w:rsidP="00A03A73">
      <w:pPr>
        <w:pStyle w:val="TF-TEXTO"/>
      </w:pPr>
    </w:p>
    <w:p w14:paraId="15AFF3E2" w14:textId="7D48C49E" w:rsidR="00723256" w:rsidRPr="00731293" w:rsidRDefault="006D16BD" w:rsidP="008E4D95">
      <w:pPr>
        <w:pStyle w:val="TF-TEXTO"/>
      </w:pPr>
      <w:r>
        <w:t xml:space="preserve">O resultado do trabalho concluiu que o protocolo WebSocket obteve um melhor resultado em todos os aspectos testados. </w:t>
      </w:r>
      <w:r w:rsidR="00731293">
        <w:t>Aponta também que “</w:t>
      </w:r>
      <w:r w:rsidR="00BF17DE">
        <w:t>[...]</w:t>
      </w:r>
      <w:r w:rsidR="00731293">
        <w:t xml:space="preserve"> WebSockets e o paradigma </w:t>
      </w:r>
      <w:r w:rsidR="00731293" w:rsidRPr="00017019">
        <w:rPr>
          <w:i/>
          <w:iCs/>
          <w:rPrChange w:id="34" w:author="Gilvan Justino" w:date="2021-12-12T21:00:00Z">
            <w:rPr/>
          </w:rPrChange>
        </w:rPr>
        <w:t>publisher</w:t>
      </w:r>
      <w:r w:rsidR="00731293">
        <w:t>/</w:t>
      </w:r>
      <w:r w:rsidR="00731293" w:rsidRPr="00017019">
        <w:rPr>
          <w:i/>
          <w:iCs/>
          <w:rPrChange w:id="35" w:author="Gilvan Justino" w:date="2021-12-12T21:00:00Z">
            <w:rPr/>
          </w:rPrChange>
        </w:rPr>
        <w:t>subscriber</w:t>
      </w:r>
      <w:r w:rsidR="00731293">
        <w:t xml:space="preserve"> são as tecnologias mais adequadas na implementação de soluções que necessitem de integrar dados em tempo real. Soluções que podem ser bastante diversificadas como já foram referidas: finanças, apostas desportivas, dados, ou mesmo o Big Data.” (FERNANDES, 2013).</w:t>
      </w:r>
    </w:p>
    <w:p w14:paraId="64D80097" w14:textId="2B274E4C" w:rsidR="00AD7DD4" w:rsidRPr="00D415D2" w:rsidRDefault="00087930" w:rsidP="00AD7DD4">
      <w:pPr>
        <w:pStyle w:val="Ttulo2"/>
      </w:pPr>
      <w:r>
        <w:t>ANÁLISE DE DESEMPENHO DE APIS DE SOCKETS</w:t>
      </w:r>
      <w:r w:rsidR="00AD7DD4" w:rsidRPr="00D415D2">
        <w:t xml:space="preserve"> </w:t>
      </w:r>
    </w:p>
    <w:p w14:paraId="43715F24" w14:textId="250C6F43" w:rsidR="00F6307F" w:rsidRDefault="00087930" w:rsidP="00A44581">
      <w:pPr>
        <w:pStyle w:val="TF-TEXTO"/>
      </w:pPr>
      <w:r>
        <w:t>Souza (2016</w:t>
      </w:r>
      <w:r w:rsidR="002C0EF7">
        <w:t xml:space="preserve">) </w:t>
      </w:r>
      <w:r>
        <w:t xml:space="preserve">desenvolveu um estudo comparativo de APIs </w:t>
      </w:r>
      <w:r>
        <w:rPr>
          <w:i/>
          <w:iCs/>
        </w:rPr>
        <w:t>socket</w:t>
      </w:r>
      <w:r>
        <w:t xml:space="preserve"> visando medir o desempenho. O trabalho comparou as seguintes APIs: ZeroMQ, NanoMSG e Berkeley Sockets.</w:t>
      </w:r>
    </w:p>
    <w:p w14:paraId="69153527" w14:textId="03AA585D" w:rsidR="00087930" w:rsidRPr="000913C0" w:rsidRDefault="00087930" w:rsidP="00A44581">
      <w:pPr>
        <w:pStyle w:val="TF-TEXTO"/>
        <w:rPr>
          <w:color w:val="000000"/>
        </w:rPr>
      </w:pPr>
      <w:r>
        <w:t xml:space="preserve">O ZeroMQ foi projetado para facilitar o desenvolvimento de aplicações distribuídas, uma API concebida para ter o mínimo de complexidade. Oferece quatro tecnologias para transporte: </w:t>
      </w:r>
      <w:r w:rsidRPr="000913C0">
        <w:rPr>
          <w:color w:val="000000"/>
        </w:rPr>
        <w:t xml:space="preserve">TCP, </w:t>
      </w:r>
      <w:r w:rsidRPr="000913C0">
        <w:rPr>
          <w:i/>
          <w:iCs/>
          <w:color w:val="000000"/>
        </w:rPr>
        <w:t>MULTICAST</w:t>
      </w:r>
      <w:r w:rsidRPr="000913C0">
        <w:rPr>
          <w:color w:val="000000"/>
        </w:rPr>
        <w:t xml:space="preserve">, </w:t>
      </w:r>
      <w:r w:rsidRPr="000913C0">
        <w:rPr>
          <w:i/>
          <w:iCs/>
          <w:color w:val="000000"/>
        </w:rPr>
        <w:t xml:space="preserve">Instructions per cycle </w:t>
      </w:r>
      <w:r w:rsidRPr="000913C0">
        <w:rPr>
          <w:color w:val="000000"/>
        </w:rPr>
        <w:t xml:space="preserve">(IPC) e </w:t>
      </w:r>
      <w:r w:rsidRPr="000913C0">
        <w:rPr>
          <w:i/>
          <w:iCs/>
          <w:color w:val="000000"/>
        </w:rPr>
        <w:t>Inter-Process Communication</w:t>
      </w:r>
      <w:r w:rsidRPr="000913C0">
        <w:rPr>
          <w:color w:val="000000"/>
        </w:rPr>
        <w:t xml:space="preserve"> (INPROC). </w:t>
      </w:r>
    </w:p>
    <w:p w14:paraId="1E9BBB76" w14:textId="77777777" w:rsidR="00493B2E" w:rsidRDefault="00493B2E" w:rsidP="00A44581">
      <w:pPr>
        <w:pStyle w:val="TF-TEXTO"/>
      </w:pPr>
      <w:r>
        <w:t>O NanoMSG é uma concorrente do ZeroMQ. Foi concebida com a intenção de aumentar a rapidez, prover estabilidade da camada de rede e facilitar o desenvolvimento. O NanoMSG provê todos os padrões do ZeroMQ e provê também o uso do protocolo WebSocket.</w:t>
      </w:r>
    </w:p>
    <w:p w14:paraId="390C975E" w14:textId="2974641B" w:rsidR="00493B2E" w:rsidRDefault="00493B2E" w:rsidP="00A44581">
      <w:pPr>
        <w:pStyle w:val="TF-TEXTO"/>
      </w:pPr>
      <w:r>
        <w:lastRenderedPageBreak/>
        <w:t xml:space="preserve"> Berkeley Sockets foram desenvolvidos na década de </w:t>
      </w:r>
      <w:r w:rsidRPr="000913C0">
        <w:rPr>
          <w:color w:val="000000"/>
        </w:rPr>
        <w:t xml:space="preserve">1980 na </w:t>
      </w:r>
      <w:r w:rsidRPr="000913C0">
        <w:rPr>
          <w:i/>
          <w:iCs/>
          <w:color w:val="000000"/>
        </w:rPr>
        <w:t>University of California at Berkeley</w:t>
      </w:r>
      <w:r>
        <w:t>. Suporta somente TCP e UDP, e é uma API de mais baixo nível se comparada as demais citadas anteriormente.</w:t>
      </w:r>
    </w:p>
    <w:p w14:paraId="71312C75" w14:textId="20CEF5E0" w:rsidR="00493B2E" w:rsidRDefault="00A61C0A" w:rsidP="00A61C0A">
      <w:pPr>
        <w:pStyle w:val="TF-TEXTO"/>
      </w:pPr>
      <w:r>
        <w:t xml:space="preserve">Souza (2016) escolheu como métricas de avaliação a vazão e latência. Vazão é a quantidade de mensagens lidas em um determinado tempo. Latência é o tempo gasto para leitura de cada mensagem. </w:t>
      </w:r>
      <w:r w:rsidR="00493B2E">
        <w:t xml:space="preserve">Souza (2016) traz um comparativo entre as APIs e expõe alguns pontos relevantes: </w:t>
      </w:r>
      <w:r w:rsidR="001100AF">
        <w:t>q</w:t>
      </w:r>
      <w:r w:rsidR="00493B2E">
        <w:t xml:space="preserve">uantidade de linhas de código que são necessárias para realizar as operações de criar </w:t>
      </w:r>
      <w:r w:rsidR="001100AF">
        <w:t xml:space="preserve">um </w:t>
      </w:r>
      <w:r w:rsidR="00493B2E">
        <w:t>socket, conectar, enviar dados, receber dados e fechar a conexão; qual a facilidade da programação; qual o desempenho com a utilização de cada uma das aplicações.</w:t>
      </w:r>
    </w:p>
    <w:p w14:paraId="103B9F3B" w14:textId="6E0EE7CC" w:rsidR="00493B2E" w:rsidRPr="00F3649F" w:rsidRDefault="00493B2E" w:rsidP="00493B2E">
      <w:pPr>
        <w:pStyle w:val="TF-LEGENDA"/>
      </w:pPr>
      <w:r w:rsidRPr="00F3649F">
        <w:t xml:space="preserve">Figura </w:t>
      </w:r>
      <w:r>
        <w:t>4: Comparativo</w:t>
      </w:r>
      <w:r w:rsidR="00A61C0A">
        <w:t xml:space="preserve"> das APIs</w:t>
      </w:r>
    </w:p>
    <w:p w14:paraId="5A585540" w14:textId="384E4652" w:rsidR="00493B2E" w:rsidRPr="00C458D3" w:rsidRDefault="0045026C" w:rsidP="00493B2E">
      <w:pPr>
        <w:pStyle w:val="TF-FIGURA"/>
        <w:rPr>
          <w:highlight w:val="yellow"/>
        </w:rPr>
      </w:pPr>
      <w:r>
        <w:rPr>
          <w:noProof/>
        </w:rPr>
        <w:pict w14:anchorId="1160594B">
          <v:shape id="_x0000_i1028" type="#_x0000_t75" alt="" style="width:356.15pt;height:94.3pt;visibility:visible;mso-wrap-style:square;mso-width-percent:0;mso-height-percent:0;mso-width-percent:0;mso-height-percent:0">
            <v:imagedata r:id="rId18" o:title=""/>
          </v:shape>
        </w:pict>
      </w:r>
    </w:p>
    <w:p w14:paraId="09CB68A5" w14:textId="08F826EF" w:rsidR="00493B2E" w:rsidRDefault="00493B2E" w:rsidP="00493B2E">
      <w:pPr>
        <w:pStyle w:val="TF-FONTE"/>
      </w:pPr>
      <w:r w:rsidRPr="00F3649F">
        <w:t xml:space="preserve">Fonte: </w:t>
      </w:r>
      <w:r>
        <w:t>Souza (2016).</w:t>
      </w:r>
    </w:p>
    <w:p w14:paraId="093F48C9" w14:textId="5E666E63" w:rsidR="00493B2E" w:rsidRPr="00493B2E" w:rsidRDefault="00A61C0A" w:rsidP="00A44581">
      <w:pPr>
        <w:pStyle w:val="TF-TEXTO"/>
      </w:pPr>
      <w:r>
        <w:t>A conclusão do trabalho, após a análise das métricas obtidas, foi que a NanoMSG obteve o melhor desempenho para os cenários dos experimentos. Souza (2016) enfatiza que es</w:t>
      </w:r>
      <w:r w:rsidR="001100AF">
        <w:t>s</w:t>
      </w:r>
      <w:r>
        <w:t xml:space="preserve">e trabalho pode ser usado como referência pela comunidade para escolha de uma das opções citadas no trabalho. </w:t>
      </w:r>
    </w:p>
    <w:p w14:paraId="4BC56702" w14:textId="39C642EB" w:rsidR="00A44581" w:rsidRDefault="000C6E05" w:rsidP="00E638A0">
      <w:pPr>
        <w:pStyle w:val="Ttulo2"/>
      </w:pPr>
      <w:r w:rsidRPr="000C6E05">
        <w:t>EcoCIT: uma plataforma escalável para desenvolvimento de aplicações de IoT</w:t>
      </w:r>
    </w:p>
    <w:p w14:paraId="679FED32" w14:textId="14157F6A" w:rsidR="003B0875" w:rsidRDefault="000C6E05" w:rsidP="00A44581">
      <w:pPr>
        <w:pStyle w:val="TF-TEXTO"/>
      </w:pPr>
      <w:r>
        <w:t>Silva (2017) conta que desenvolver aplicações IoT</w:t>
      </w:r>
      <w:r w:rsidR="002C3D76">
        <w:t>, à primeira vista,</w:t>
      </w:r>
      <w:r>
        <w:t xml:space="preserve"> parece ser uma tarefa fácil. </w:t>
      </w:r>
      <w:r w:rsidR="00A01396">
        <w:t>Ele estimou</w:t>
      </w:r>
      <w:r>
        <w:t xml:space="preserve"> que </w:t>
      </w:r>
      <w:r w:rsidR="002C3D76">
        <w:t xml:space="preserve">no ano de </w:t>
      </w:r>
      <w:r>
        <w:t xml:space="preserve">2020 </w:t>
      </w:r>
      <w:r w:rsidR="009D1988">
        <w:t>haveria</w:t>
      </w:r>
      <w:r>
        <w:t xml:space="preserve"> </w:t>
      </w:r>
      <w:r w:rsidR="002C3D76">
        <w:t xml:space="preserve">mais de </w:t>
      </w:r>
      <w:r>
        <w:t xml:space="preserve">200 bilhões de dispositivos IoT conectados na Internet. </w:t>
      </w:r>
      <w:r w:rsidR="002C3D76">
        <w:t>Comportar tantos dispositivos conectados ao mesmo tempo, bem como armazenar e processar todos esses dados</w:t>
      </w:r>
      <w:r w:rsidR="009D1988">
        <w:t xml:space="preserve"> é uma tarefa difícil</w:t>
      </w:r>
      <w:r w:rsidR="002C3D76">
        <w:t xml:space="preserve">. </w:t>
      </w:r>
      <w:r w:rsidR="009D1988">
        <w:t xml:space="preserve">Outro fator que dificulta é que diferentes dispositivos IoT utilizam protocolos diferentes de comunicação. </w:t>
      </w:r>
      <w:r w:rsidR="00DF0DDE">
        <w:t xml:space="preserve">Diante destes cenários, </w:t>
      </w:r>
      <w:r w:rsidR="00DF0DDE" w:rsidRPr="008F0939">
        <w:t xml:space="preserve">muitas aplicações têm surgido </w:t>
      </w:r>
      <w:r w:rsidR="008F0939" w:rsidRPr="008F0939">
        <w:t xml:space="preserve">com o propósito de </w:t>
      </w:r>
      <w:r w:rsidR="00DF0DDE" w:rsidRPr="008F0939">
        <w:t>abstrair para os desenvolvedores a utilização dos diferentes protocol</w:t>
      </w:r>
      <w:r w:rsidR="00DF0DDE">
        <w:t>os e dispositivos. Estas aplicações têm como objetivo entregar uma interface padronizada para acesso aos dispositivos.</w:t>
      </w:r>
      <w:r w:rsidR="003B0875">
        <w:t xml:space="preserve"> O trabalho de Silva (2017) </w:t>
      </w:r>
      <w:r w:rsidR="005E1FF6">
        <w:t xml:space="preserve">teve </w:t>
      </w:r>
      <w:r w:rsidR="003B0875">
        <w:t xml:space="preserve">como objetivo apresentar “a plataforma </w:t>
      </w:r>
      <w:r w:rsidR="003B0875" w:rsidRPr="005D04AD">
        <w:t>EcoCIT</w:t>
      </w:r>
      <w:r w:rsidR="003B0875">
        <w:t xml:space="preserve">, uma plataforma de </w:t>
      </w:r>
      <w:r w:rsidR="003B0875" w:rsidRPr="005D04AD">
        <w:rPr>
          <w:i/>
          <w:iCs/>
        </w:rPr>
        <w:t>middleware</w:t>
      </w:r>
      <w:r w:rsidR="003B0875">
        <w:t xml:space="preserve"> escalável que provê suporte para a integração de dispositivos IoT com requisitos de escalabilidade através do uso de serviços computacionais providos sob demanda por plataformas de computação em n</w:t>
      </w:r>
      <w:r w:rsidR="00810FA7">
        <w:t>u</w:t>
      </w:r>
      <w:r w:rsidR="003B0875">
        <w:t>vem” (SILVA, 2017</w:t>
      </w:r>
      <w:r w:rsidR="0021373A" w:rsidRPr="00925BA8">
        <w:t>, p.</w:t>
      </w:r>
      <w:r w:rsidR="0021373A">
        <w:t xml:space="preserve"> </w:t>
      </w:r>
      <w:r w:rsidR="00925BA8">
        <w:t>8</w:t>
      </w:r>
      <w:r w:rsidR="003B0875">
        <w:t>).</w:t>
      </w:r>
    </w:p>
    <w:p w14:paraId="6F0D9948" w14:textId="2F2450B6" w:rsidR="00A44581" w:rsidRPr="0021373A" w:rsidRDefault="0021373A" w:rsidP="00A44581">
      <w:pPr>
        <w:pStyle w:val="TF-TEXTO"/>
      </w:pPr>
      <w:r>
        <w:t xml:space="preserve">Silva (2017) conta que o </w:t>
      </w:r>
      <w:r w:rsidRPr="005D04AD">
        <w:t>EcoCIT</w:t>
      </w:r>
      <w:r>
        <w:t xml:space="preserve"> é uma evolução de uma outra plataforma chamada </w:t>
      </w:r>
      <w:r w:rsidRPr="005D04AD">
        <w:t>EcoDiF</w:t>
      </w:r>
      <w:r>
        <w:t xml:space="preserve">. </w:t>
      </w:r>
      <w:r w:rsidR="00685156">
        <w:t>O EcoD</w:t>
      </w:r>
      <w:r w:rsidR="005E1FF6">
        <w:t>i</w:t>
      </w:r>
      <w:r w:rsidR="00685156">
        <w:t xml:space="preserve">F </w:t>
      </w:r>
      <w:r>
        <w:t xml:space="preserve">“[...] é uma plataforma de </w:t>
      </w:r>
      <w:r w:rsidRPr="005D04AD">
        <w:rPr>
          <w:i/>
          <w:iCs/>
        </w:rPr>
        <w:t>middleware</w:t>
      </w:r>
      <w:r>
        <w:t xml:space="preserve"> que integra dispositivos de IoT e os conecta à internet, fornecendo funcionalidades de controle, visualização e armazenamento de dados em tempo real.” (SILVA, 2017, p. 56). Apesar de diversas funcionalidades e facilidades que a </w:t>
      </w:r>
      <w:r w:rsidRPr="005D04AD">
        <w:t>EcoDiF</w:t>
      </w:r>
      <w:r>
        <w:t xml:space="preserve"> proporciona, ela possu</w:t>
      </w:r>
      <w:r w:rsidR="00094A2A">
        <w:t>i</w:t>
      </w:r>
      <w:r>
        <w:t xml:space="preserve"> algumas limitações</w:t>
      </w:r>
      <w:r w:rsidR="00094A2A">
        <w:t xml:space="preserve"> como a</w:t>
      </w:r>
      <w:r>
        <w:t xml:space="preserve"> </w:t>
      </w:r>
      <w:r w:rsidR="009A34B0">
        <w:t>escalabilidade</w:t>
      </w:r>
      <w:r>
        <w:t xml:space="preserve"> e </w:t>
      </w:r>
      <w:r w:rsidR="009A34B0">
        <w:t>capacidade de gerenciar grandes volumes de dados.</w:t>
      </w:r>
    </w:p>
    <w:p w14:paraId="5FEDA00C" w14:textId="17C5BADC" w:rsidR="00844B0A" w:rsidRPr="003E4FB0" w:rsidRDefault="00094A2A" w:rsidP="003E4FB0">
      <w:pPr>
        <w:pStyle w:val="TF-TEXTO"/>
      </w:pPr>
      <w:r>
        <w:t xml:space="preserve">A </w:t>
      </w:r>
      <w:r w:rsidRPr="005D04AD">
        <w:t>EcoCIT</w:t>
      </w:r>
      <w:r>
        <w:t xml:space="preserve"> surge com o objetivo de solucionar as limitações que a </w:t>
      </w:r>
      <w:r w:rsidRPr="005D04AD">
        <w:t>EcoDiF</w:t>
      </w:r>
      <w:r>
        <w:t xml:space="preserve"> possui. A arquitetura é composta de diversos componentes distribuídos para permitir que a </w:t>
      </w:r>
      <w:r w:rsidRPr="005D04AD">
        <w:t>EcoCIT</w:t>
      </w:r>
      <w:r>
        <w:t xml:space="preserve"> possa fazer uso da elasticidade que os ambientes de computação em nuvem podem prover. </w:t>
      </w:r>
      <w:r w:rsidR="004E5AB4">
        <w:t>A arquitetura permite que a aplicação seja executada em máquinas virtuais que trabalham</w:t>
      </w:r>
      <w:r w:rsidR="003E4FB0">
        <w:t xml:space="preserve"> de</w:t>
      </w:r>
      <w:r w:rsidR="004E5AB4">
        <w:t xml:space="preserve"> maneira agrupada e possu</w:t>
      </w:r>
      <w:r w:rsidR="005E1FF6">
        <w:t>i</w:t>
      </w:r>
      <w:r w:rsidR="004E5AB4">
        <w:t xml:space="preserve"> um balanceador de carga para distribuir a demanda entre as máquinas virtuais. A aplicação também faz uso de outros recursos escaláveis e distribuídos como os bancos de dados e outras estruturas de armazenamento.</w:t>
      </w:r>
      <w:r w:rsidR="003E4FB0">
        <w:t xml:space="preserve"> </w:t>
      </w:r>
      <w:r w:rsidR="00844B0A">
        <w:t xml:space="preserve">Por se tratar de uma evolução de outra ferramenta, o trabalho descreve </w:t>
      </w:r>
      <w:r w:rsidR="00844B0A" w:rsidRPr="00C57EDE">
        <w:t>diversas</w:t>
      </w:r>
      <w:r w:rsidR="00844B0A">
        <w:t xml:space="preserve"> outras alterações realizadas em muitos módulos da plataforma para que fosse possível tornar a </w:t>
      </w:r>
      <w:r w:rsidR="00844B0A" w:rsidRPr="005D04AD">
        <w:t>EcoDiF</w:t>
      </w:r>
      <w:r w:rsidR="00844B0A">
        <w:t xml:space="preserve"> uma plataforma escalável.</w:t>
      </w:r>
    </w:p>
    <w:p w14:paraId="642EE1FC" w14:textId="0741C0C4" w:rsidR="00844B0A" w:rsidRPr="00C57EDE" w:rsidRDefault="00844B0A" w:rsidP="00844B0A">
      <w:pPr>
        <w:pStyle w:val="TF-TEXTO"/>
      </w:pPr>
      <w:r>
        <w:t xml:space="preserve">Silva (2017) realizou </w:t>
      </w:r>
      <w:r w:rsidR="003E4FB0">
        <w:t>três</w:t>
      </w:r>
      <w:r>
        <w:t xml:space="preserve"> experimentos em seu trabalho. O primeiro teve como objetivo avaliar a substituição do sistema gerenciador de banco de dados utilizado </w:t>
      </w:r>
      <w:r w:rsidR="00C57EDE">
        <w:t>no gerenciamento</w:t>
      </w:r>
      <w:r>
        <w:t xml:space="preserve"> de </w:t>
      </w:r>
      <w:r w:rsidRPr="00844B0A">
        <w:rPr>
          <w:i/>
          <w:iCs/>
        </w:rPr>
        <w:t>feeds</w:t>
      </w:r>
      <w:r w:rsidR="00DA5E34">
        <w:t xml:space="preserve">. Os </w:t>
      </w:r>
      <w:r w:rsidR="00DA5E34">
        <w:rPr>
          <w:i/>
          <w:iCs/>
        </w:rPr>
        <w:t>feeds</w:t>
      </w:r>
      <w:r w:rsidR="00DA5E34">
        <w:t xml:space="preserve"> são basicamente os dados que os dispositivos enviam para o servidor</w:t>
      </w:r>
      <w:r>
        <w:t xml:space="preserve">. </w:t>
      </w:r>
      <w:r w:rsidR="00C57EDE">
        <w:t xml:space="preserve">Os resultados mostraram que a substituição do banco de dados contribuiu para a melhor performance do processo. O </w:t>
      </w:r>
      <w:r w:rsidR="0040375B">
        <w:t xml:space="preserve">autor </w:t>
      </w:r>
      <w:r w:rsidR="00C57EDE">
        <w:t xml:space="preserve">aponta que o experimento apresentou uma performance ligeiramente menor para a operação de consulta de </w:t>
      </w:r>
      <w:r w:rsidR="00C57EDE">
        <w:rPr>
          <w:i/>
          <w:iCs/>
        </w:rPr>
        <w:t>feeds</w:t>
      </w:r>
      <w:r w:rsidR="00C57EDE">
        <w:t>, porém, o novo banco de dados era muito mais escalável, sendo capaz de suportar cargas de trabalho superiores.</w:t>
      </w:r>
    </w:p>
    <w:p w14:paraId="0ACFB237" w14:textId="5B0480A7" w:rsidR="004E5AB4" w:rsidRDefault="00C57EDE" w:rsidP="00A44581">
      <w:pPr>
        <w:pStyle w:val="TF-TEXTO"/>
      </w:pPr>
      <w:r>
        <w:t>O segundo experimento teve como objetivo comp</w:t>
      </w:r>
      <w:r w:rsidR="003E4FB0">
        <w:t>a</w:t>
      </w:r>
      <w:r>
        <w:t xml:space="preserve">rar o tempo de resposta entre a </w:t>
      </w:r>
      <w:r w:rsidRPr="005D04AD">
        <w:t>EcoDiF</w:t>
      </w:r>
      <w:r>
        <w:t xml:space="preserve"> e a </w:t>
      </w:r>
      <w:r w:rsidRPr="005D04AD">
        <w:t>EcoCIT</w:t>
      </w:r>
      <w:r>
        <w:t xml:space="preserve"> em cenários similares, com o mesmo </w:t>
      </w:r>
      <w:r w:rsidRPr="005D04AD">
        <w:t>hardware</w:t>
      </w:r>
      <w:r>
        <w:t xml:space="preserve">. O experimento foi realizado acrescendo a quantidade de requisições simultâneas em 100 por teste. A </w:t>
      </w:r>
      <w:r w:rsidRPr="005D04AD">
        <w:t>EcoDiF</w:t>
      </w:r>
      <w:r>
        <w:t xml:space="preserve"> foi capaz de aguentar no máximo 400 requisições simultâneas, atingindo um tempo médio de resposta de 4466ms. Já a </w:t>
      </w:r>
      <w:r w:rsidRPr="005D04AD">
        <w:t>EcoCIT</w:t>
      </w:r>
      <w:r>
        <w:t xml:space="preserve">, foi capaz de </w:t>
      </w:r>
      <w:del w:id="36" w:author="Gilvan Justino" w:date="2021-12-12T21:05:00Z">
        <w:r w:rsidDel="00AA5ABB">
          <w:delText xml:space="preserve">aguentar </w:delText>
        </w:r>
      </w:del>
      <w:ins w:id="37" w:author="Gilvan Justino" w:date="2021-12-12T21:05:00Z">
        <w:r w:rsidR="00AA5ABB">
          <w:t xml:space="preserve">suportar </w:t>
        </w:r>
      </w:ins>
      <w:r w:rsidR="00667AB1">
        <w:t xml:space="preserve">2800 </w:t>
      </w:r>
      <w:r w:rsidR="00667AB1">
        <w:lastRenderedPageBreak/>
        <w:t>requisições simultâneas e atingiu um tempo médio de resposta de 517ms. A Figura 2 é um gráfico que apresenta o resultado dos testes realizados.</w:t>
      </w:r>
    </w:p>
    <w:p w14:paraId="01A00063" w14:textId="7D6D0473" w:rsidR="00E84938" w:rsidRPr="00F3649F" w:rsidRDefault="00E84938" w:rsidP="00E84938">
      <w:pPr>
        <w:pStyle w:val="TF-LEGENDA"/>
      </w:pPr>
      <w:r w:rsidRPr="00F3649F">
        <w:t xml:space="preserve">Figura </w:t>
      </w:r>
      <w:r>
        <w:t>2: Resultado dos testes realizados</w:t>
      </w:r>
    </w:p>
    <w:p w14:paraId="723B7A27" w14:textId="1795D036" w:rsidR="00E84938" w:rsidRPr="00C458D3" w:rsidRDefault="0045026C" w:rsidP="00E84938">
      <w:pPr>
        <w:pStyle w:val="TF-FIGURA"/>
        <w:rPr>
          <w:highlight w:val="yellow"/>
        </w:rPr>
      </w:pPr>
      <w:r>
        <w:rPr>
          <w:noProof/>
        </w:rPr>
        <w:pict w14:anchorId="236FEAF7">
          <v:shape id="_x0000_i1029" type="#_x0000_t75" alt="" style="width:422.15pt;height:165.45pt;visibility:visible;mso-wrap-style:square;mso-width-percent:0;mso-height-percent:0;mso-width-percent:0;mso-height-percent:0" o:bordertopcolor="this" o:borderleftcolor="this" o:borderbottomcolor="this" o:borderrightcolor="this">
            <v:imagedata r:id="rId19" o:title="" croptop="862f" cropbottom="1437f" cropleft="346f" cropright="462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846E9CC" w14:textId="345D615D" w:rsidR="00667AB1" w:rsidRDefault="00E84938" w:rsidP="00E84938">
      <w:pPr>
        <w:pStyle w:val="TF-FONTE"/>
      </w:pPr>
      <w:r w:rsidRPr="00F3649F">
        <w:t xml:space="preserve">Fonte: </w:t>
      </w:r>
      <w:r>
        <w:t>Silva (2017)</w:t>
      </w:r>
      <w:r w:rsidR="003E4FB0">
        <w:t>.</w:t>
      </w:r>
    </w:p>
    <w:p w14:paraId="2AC0DB03" w14:textId="1FE1BAEB" w:rsidR="00E84938" w:rsidRPr="00C57EDE" w:rsidRDefault="00667AB1" w:rsidP="00E84938">
      <w:pPr>
        <w:pStyle w:val="TF-TEXTO"/>
      </w:pPr>
      <w:r>
        <w:t>O terceiro experimento</w:t>
      </w:r>
      <w:r w:rsidR="00E84938">
        <w:t xml:space="preserve"> teve como objetivo avaliar a elasticidade da plataforma. Ou seja, estressar a plataforma ao ponto de disparar os mecanismos de elasticidade, fazendo com que mais instâncias </w:t>
      </w:r>
      <w:r w:rsidR="002C1E09">
        <w:t xml:space="preserve">fossem </w:t>
      </w:r>
      <w:r w:rsidR="00E84938">
        <w:t>criadas</w:t>
      </w:r>
      <w:r w:rsidR="002C1E09">
        <w:t xml:space="preserve"> quando a demanda aumentasse e destruindo as instâncias quando a demanda diminuísse</w:t>
      </w:r>
      <w:r w:rsidR="00E84938">
        <w:t>. “Esse experimento mostrou que</w:t>
      </w:r>
      <w:ins w:id="38" w:author="Gilvan Justino" w:date="2021-12-12T21:05:00Z">
        <w:r w:rsidR="00AA5ABB">
          <w:t xml:space="preserve"> a soluç</w:t>
        </w:r>
      </w:ins>
      <w:ins w:id="39" w:author="Gilvan Justino" w:date="2021-12-12T21:06:00Z">
        <w:r w:rsidR="00AA5ABB">
          <w:t>ão</w:t>
        </w:r>
      </w:ins>
      <w:r w:rsidR="00E84938">
        <w:t xml:space="preserve"> [...] é capaz de monitorar a carga de trabalho nas </w:t>
      </w:r>
      <w:r w:rsidR="00CE5F78" w:rsidRPr="005D04AD">
        <w:t>VMs</w:t>
      </w:r>
      <w:r w:rsidR="00CE5F78">
        <w:t xml:space="preserve"> e tornar as medidas necessárias para evitar que as </w:t>
      </w:r>
      <w:r w:rsidR="00CE5F78" w:rsidRPr="005D04AD">
        <w:t>VMs</w:t>
      </w:r>
      <w:r w:rsidR="00CE5F78">
        <w:t xml:space="preserve"> </w:t>
      </w:r>
      <w:r w:rsidR="005D04AD">
        <w:t>se tornem</w:t>
      </w:r>
      <w:r w:rsidR="00CE5F78">
        <w:t xml:space="preserve"> sobrecarregadas ou ociosas, ajustando a demanda por recursos computacionais ao uso</w:t>
      </w:r>
      <w:r w:rsidR="00E84938">
        <w:t>”</w:t>
      </w:r>
      <w:r w:rsidR="00CE5F78">
        <w:t xml:space="preserve"> (SILVA, 2017, p. 118).</w:t>
      </w:r>
    </w:p>
    <w:p w14:paraId="3F4694C3" w14:textId="3B652CF1" w:rsidR="00783E0A" w:rsidRDefault="00451B94" w:rsidP="00783E0A">
      <w:pPr>
        <w:pStyle w:val="Ttulo1"/>
      </w:pPr>
      <w:bookmarkStart w:id="40" w:name="_Toc54164921"/>
      <w:bookmarkStart w:id="41" w:name="_Toc54165675"/>
      <w:bookmarkStart w:id="42" w:name="_Toc54169333"/>
      <w:bookmarkStart w:id="43" w:name="_Toc96347439"/>
      <w:bookmarkStart w:id="44" w:name="_Toc96357723"/>
      <w:bookmarkStart w:id="45" w:name="_Toc96491866"/>
      <w:bookmarkStart w:id="46" w:name="_Toc411603107"/>
      <w:bookmarkEnd w:id="29"/>
      <w:r>
        <w:t>proposta</w:t>
      </w:r>
      <w:r w:rsidR="007622EE">
        <w:t xml:space="preserve"> </w:t>
      </w:r>
      <w:r w:rsidR="00886E58">
        <w:t>DO MIDDLEWARE</w:t>
      </w:r>
    </w:p>
    <w:p w14:paraId="460786F6" w14:textId="4AF1ABEC" w:rsidR="00451B94" w:rsidRPr="00891C1D" w:rsidRDefault="00783E0A" w:rsidP="00107C9F">
      <w:pPr>
        <w:pStyle w:val="TF-TEXTO"/>
      </w:pPr>
      <w:r>
        <w:t>Est</w:t>
      </w:r>
      <w:r w:rsidR="003E4FB0">
        <w:t>a</w:t>
      </w:r>
      <w:r>
        <w:t xml:space="preserve"> </w:t>
      </w:r>
      <w:r w:rsidR="003E4FB0">
        <w:t xml:space="preserve">seção </w:t>
      </w:r>
      <w:r>
        <w:t>tem como objetivo justificar este trabalho</w:t>
      </w:r>
      <w:r w:rsidR="00945D79">
        <w:t xml:space="preserve">, </w:t>
      </w:r>
      <w:r>
        <w:t xml:space="preserve">apresentar </w:t>
      </w:r>
      <w:r w:rsidR="00945D79">
        <w:t>os</w:t>
      </w:r>
      <w:r>
        <w:t xml:space="preserve"> seus</w:t>
      </w:r>
      <w:r w:rsidR="00945D79">
        <w:t xml:space="preserve"> motivadores e a metodologia de desenvolvimento que será utilizada.</w:t>
      </w:r>
    </w:p>
    <w:p w14:paraId="29D16A9A" w14:textId="43D9EC7C" w:rsidR="00451B94" w:rsidRDefault="00451B94" w:rsidP="00E638A0">
      <w:pPr>
        <w:pStyle w:val="Ttulo2"/>
      </w:pPr>
      <w:bookmarkStart w:id="47" w:name="_Toc54164915"/>
      <w:bookmarkStart w:id="48" w:name="_Toc54165669"/>
      <w:bookmarkStart w:id="49" w:name="_Toc54169327"/>
      <w:bookmarkStart w:id="50" w:name="_Toc96347433"/>
      <w:bookmarkStart w:id="51" w:name="_Toc96357717"/>
      <w:bookmarkStart w:id="52" w:name="_Toc96491860"/>
      <w:bookmarkStart w:id="53" w:name="_Toc351015594"/>
      <w:r>
        <w:t>JUSTIFICATIVA</w:t>
      </w:r>
    </w:p>
    <w:p w14:paraId="1A521F0D" w14:textId="307E7248" w:rsidR="00107C9F" w:rsidRDefault="00A26558" w:rsidP="00107C9F">
      <w:pPr>
        <w:pStyle w:val="TF-TEXTO"/>
      </w:pPr>
      <w:r>
        <w:t xml:space="preserve">Com o aumento </w:t>
      </w:r>
      <w:r w:rsidR="00107C9F">
        <w:t>do uso dos dispositivos móveis e a quantidade cada vez maior de aplicativos, é natural que alguns problemas comecem a aparecer. Um destes problemas é a comunicação entre os dispositivos e os servidores, principalmente quando</w:t>
      </w:r>
      <w:r w:rsidR="005D04AD">
        <w:t xml:space="preserve"> se</w:t>
      </w:r>
      <w:r w:rsidR="00107C9F">
        <w:t xml:space="preserve"> fala de um contexto de computação distribuída.</w:t>
      </w:r>
    </w:p>
    <w:p w14:paraId="6DDA7BF0" w14:textId="7962C0A7" w:rsidR="006B0760" w:rsidRDefault="002E047C" w:rsidP="00107C9F">
      <w:pPr>
        <w:pStyle w:val="TF-TEXTO"/>
      </w:pPr>
      <w:bookmarkStart w:id="54" w:name="_Hlk83571103"/>
      <w:r>
        <w:t xml:space="preserve">O Quadro 1 apresenta </w:t>
      </w:r>
      <w:r w:rsidRPr="006B0621">
        <w:t xml:space="preserve">algumas características </w:t>
      </w:r>
      <w:bookmarkEnd w:id="54"/>
      <w:r w:rsidRPr="006B0621">
        <w:t xml:space="preserve">que mostram que este trabalho pode contribuir </w:t>
      </w:r>
      <w:r w:rsidR="00A26558">
        <w:t xml:space="preserve">entregando um </w:t>
      </w:r>
      <w:r w:rsidR="00A26558">
        <w:rPr>
          <w:i/>
          <w:iCs/>
        </w:rPr>
        <w:t xml:space="preserve">middleware </w:t>
      </w:r>
      <w:r w:rsidR="00A26558">
        <w:t>para</w:t>
      </w:r>
      <w:r w:rsidRPr="006B0621">
        <w:t xml:space="preserve"> comunicação</w:t>
      </w:r>
      <w:r w:rsidR="0040375B" w:rsidRPr="006B0621">
        <w:t xml:space="preserve"> de aplicações Web para dispositivos móveis e serviços em um ambiente distribuído</w:t>
      </w:r>
      <w:r w:rsidRPr="006B0621">
        <w:t>.</w:t>
      </w:r>
      <w:r>
        <w:t xml:space="preserve"> </w:t>
      </w:r>
      <w:r w:rsidR="00107C9F">
        <w:t xml:space="preserve">Durante a pesquisa e nos trabalhos correlatos selecionados, </w:t>
      </w:r>
      <w:r w:rsidR="00107C9F" w:rsidRPr="00A26558">
        <w:t xml:space="preserve">nenhum deles apresenta uma proposta de arquitetura de comunicação de </w:t>
      </w:r>
      <w:r w:rsidR="0056055A" w:rsidRPr="00A26558">
        <w:t xml:space="preserve">aplicações Web para dispositivos </w:t>
      </w:r>
      <w:r w:rsidR="00107C9F" w:rsidRPr="00A26558">
        <w:t xml:space="preserve">móveis com servidores que </w:t>
      </w:r>
      <w:r w:rsidR="00944067">
        <w:t>tenham</w:t>
      </w:r>
      <w:r w:rsidR="00944067" w:rsidRPr="00A26558">
        <w:t xml:space="preserve"> </w:t>
      </w:r>
      <w:r w:rsidR="00107C9F" w:rsidRPr="00A26558">
        <w:t xml:space="preserve">o objetivo de ser </w:t>
      </w:r>
      <w:r w:rsidR="00944067">
        <w:t>escaláveis</w:t>
      </w:r>
      <w:r w:rsidR="00944067" w:rsidRPr="00A26558">
        <w:t xml:space="preserve"> </w:t>
      </w:r>
      <w:r w:rsidR="00107C9F" w:rsidRPr="00A26558">
        <w:t xml:space="preserve">e </w:t>
      </w:r>
      <w:r w:rsidR="00944067">
        <w:t>resilientes</w:t>
      </w:r>
      <w:r w:rsidR="00107C9F" w:rsidRPr="00A26558">
        <w:t xml:space="preserve">. Um cenário que necessite de uma solução assim pode </w:t>
      </w:r>
      <w:r w:rsidR="00783E0A" w:rsidRPr="00A26558">
        <w:t xml:space="preserve">ser encontrado </w:t>
      </w:r>
      <w:r w:rsidR="00107C9F" w:rsidRPr="00A26558">
        <w:t xml:space="preserve">facilmente num contexto de </w:t>
      </w:r>
      <w:r w:rsidR="00783E0A" w:rsidRPr="00A26558">
        <w:t xml:space="preserve">dispositivos móveis e servidores utilizando </w:t>
      </w:r>
      <w:r w:rsidR="002C1E09" w:rsidRPr="00A26558">
        <w:t xml:space="preserve">a arquitetura de computação </w:t>
      </w:r>
      <w:r w:rsidR="00783E0A" w:rsidRPr="00A26558">
        <w:t>distribuída</w:t>
      </w:r>
      <w:r w:rsidR="00107C9F" w:rsidRPr="00A26558">
        <w:t xml:space="preserve">. Este trabalho pode contribuir </w:t>
      </w:r>
      <w:r w:rsidR="000C4738" w:rsidRPr="00A26558">
        <w:t xml:space="preserve">com um modelo que simplifique a </w:t>
      </w:r>
      <w:r w:rsidR="00107C9F" w:rsidRPr="00A26558">
        <w:t xml:space="preserve">comunicação, </w:t>
      </w:r>
      <w:r w:rsidR="000C4738" w:rsidRPr="00A26558">
        <w:t xml:space="preserve">melhore </w:t>
      </w:r>
      <w:r w:rsidR="00107C9F" w:rsidRPr="00A26558">
        <w:t xml:space="preserve">a estabilidade e </w:t>
      </w:r>
      <w:r w:rsidR="00944067">
        <w:t>tire</w:t>
      </w:r>
      <w:r w:rsidR="00944067" w:rsidRPr="00A26558">
        <w:t xml:space="preserve"> </w:t>
      </w:r>
      <w:r w:rsidR="00107C9F" w:rsidRPr="00A26558">
        <w:t>a responsabilidade dos serviços de se preocuparem com a entrega de mensagens para aplicações móveis.</w:t>
      </w:r>
    </w:p>
    <w:p w14:paraId="374F9020" w14:textId="3BCFA929" w:rsidR="006B0760" w:rsidRDefault="006B0760" w:rsidP="006B0760">
      <w:pPr>
        <w:pStyle w:val="TF-LEGENDA"/>
      </w:pPr>
      <w:bookmarkStart w:id="55" w:name="_Ref52025161"/>
      <w:r>
        <w:t xml:space="preserve">Quadro </w:t>
      </w:r>
      <w:r w:rsidR="00853D0F">
        <w:fldChar w:fldCharType="begin"/>
      </w:r>
      <w:r w:rsidR="00853D0F">
        <w:instrText xml:space="preserve"> SEQ Quadro \* ARABIC </w:instrText>
      </w:r>
      <w:r w:rsidR="00853D0F">
        <w:fldChar w:fldCharType="separate"/>
      </w:r>
      <w:r w:rsidR="00886E58">
        <w:rPr>
          <w:noProof/>
        </w:rPr>
        <w:t>1</w:t>
      </w:r>
      <w:r w:rsidR="00853D0F">
        <w:rPr>
          <w:noProof/>
        </w:rPr>
        <w:fldChar w:fldCharType="end"/>
      </w:r>
      <w:bookmarkEnd w:id="55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4"/>
        <w:gridCol w:w="1701"/>
        <w:gridCol w:w="1701"/>
        <w:gridCol w:w="1441"/>
      </w:tblGrid>
      <w:tr w:rsidR="00802D0F" w14:paraId="38E672AA" w14:textId="77777777" w:rsidTr="00E23F87">
        <w:trPr>
          <w:trHeight w:val="567"/>
        </w:trPr>
        <w:tc>
          <w:tcPr>
            <w:tcW w:w="4224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13B66AEF" w:rsidR="006B0760" w:rsidRPr="007D4566" w:rsidRDefault="00853D0F" w:rsidP="004B3C46">
            <w:pPr>
              <w:pStyle w:val="TF-TEXTOQUADRO"/>
            </w:pPr>
            <w:r>
              <w:rPr>
                <w:noProof/>
              </w:rPr>
              <w:pict w14:anchorId="1030793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2051" type="#_x0000_t202" style="position:absolute;margin-left:96.2pt;margin-top:4.2pt;width:104.55pt;height:23.5pt;z-index: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9EEB204">
                <v:shape id="_x0000_s2050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0590921D" w14:textId="0112F1B3" w:rsidR="006B0760" w:rsidRDefault="00A26558" w:rsidP="00802D0F">
            <w:pPr>
              <w:pStyle w:val="TF-TEXTOQUADRO"/>
              <w:jc w:val="center"/>
            </w:pPr>
            <w:r>
              <w:t>Fernandes</w:t>
            </w:r>
            <w:r w:rsidR="00E23F87">
              <w:t xml:space="preserve"> (</w:t>
            </w:r>
            <w:r>
              <w:t>2013</w:t>
            </w:r>
            <w:r w:rsidR="00E23F87">
              <w:t>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6420C20" w14:textId="026F161A" w:rsidR="006B0760" w:rsidRDefault="00AC0721" w:rsidP="00802D0F">
            <w:pPr>
              <w:pStyle w:val="TF-TEXTOQUADRO"/>
              <w:jc w:val="center"/>
            </w:pPr>
            <w:r>
              <w:t>Souza (2016)</w:t>
            </w:r>
          </w:p>
        </w:tc>
        <w:tc>
          <w:tcPr>
            <w:tcW w:w="1441" w:type="dxa"/>
            <w:shd w:val="clear" w:color="auto" w:fill="A6A6A6"/>
            <w:vAlign w:val="center"/>
          </w:tcPr>
          <w:p w14:paraId="7ED7D3D4" w14:textId="23071B88" w:rsidR="006B0760" w:rsidRPr="007D4566" w:rsidRDefault="004E5AB4" w:rsidP="00802D0F">
            <w:pPr>
              <w:pStyle w:val="TF-TEXTOQUADRO"/>
              <w:jc w:val="center"/>
            </w:pPr>
            <w:r>
              <w:t>Silva (2017)</w:t>
            </w:r>
          </w:p>
        </w:tc>
      </w:tr>
      <w:tr w:rsidR="00802D0F" w14:paraId="33699905" w14:textId="77777777" w:rsidTr="00E23F87">
        <w:tc>
          <w:tcPr>
            <w:tcW w:w="4224" w:type="dxa"/>
            <w:shd w:val="clear" w:color="auto" w:fill="auto"/>
          </w:tcPr>
          <w:p w14:paraId="702A6233" w14:textId="0298B009" w:rsidR="006B0760" w:rsidRDefault="00107C9F" w:rsidP="004B3C46">
            <w:pPr>
              <w:pStyle w:val="TF-TEXTOQUADRO"/>
            </w:pPr>
            <w:r>
              <w:t>Escalável</w:t>
            </w:r>
          </w:p>
        </w:tc>
        <w:tc>
          <w:tcPr>
            <w:tcW w:w="1701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01" w:type="dxa"/>
            <w:shd w:val="clear" w:color="auto" w:fill="auto"/>
          </w:tcPr>
          <w:p w14:paraId="78852193" w14:textId="039987E9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266608BA" w14:textId="6F697512" w:rsidR="006B0760" w:rsidRDefault="004E5AB4" w:rsidP="004E5AB4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28998374" w14:textId="77777777" w:rsidTr="00E23F87">
        <w:tc>
          <w:tcPr>
            <w:tcW w:w="4224" w:type="dxa"/>
            <w:shd w:val="clear" w:color="auto" w:fill="auto"/>
          </w:tcPr>
          <w:p w14:paraId="7520194C" w14:textId="2497E2A6" w:rsidR="006B0760" w:rsidRDefault="00107C9F" w:rsidP="004B3C46">
            <w:pPr>
              <w:pStyle w:val="TF-TEXTOQUADRO"/>
            </w:pPr>
            <w:r>
              <w:t>Resiliente</w:t>
            </w:r>
          </w:p>
        </w:tc>
        <w:tc>
          <w:tcPr>
            <w:tcW w:w="1701" w:type="dxa"/>
            <w:shd w:val="clear" w:color="auto" w:fill="auto"/>
          </w:tcPr>
          <w:p w14:paraId="6B77798F" w14:textId="09A46ED7" w:rsidR="006B0760" w:rsidRDefault="00CE5F78" w:rsidP="00CE5F7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17F5404" w14:textId="4DFB2BC7" w:rsidR="006B0760" w:rsidRDefault="00AC0721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41" w:type="dxa"/>
            <w:shd w:val="clear" w:color="auto" w:fill="auto"/>
          </w:tcPr>
          <w:p w14:paraId="6CC6FB09" w14:textId="4DC943A4" w:rsidR="006B0760" w:rsidRDefault="006B0760" w:rsidP="00CE5F78">
            <w:pPr>
              <w:pStyle w:val="TF-TEXTOQUADRO"/>
              <w:jc w:val="center"/>
            </w:pPr>
          </w:p>
        </w:tc>
      </w:tr>
      <w:tr w:rsidR="00802D0F" w14:paraId="3C32A64B" w14:textId="77777777" w:rsidTr="00E23F87">
        <w:tc>
          <w:tcPr>
            <w:tcW w:w="4224" w:type="dxa"/>
            <w:shd w:val="clear" w:color="auto" w:fill="auto"/>
          </w:tcPr>
          <w:p w14:paraId="2454C44C" w14:textId="7E8B1C2C" w:rsidR="006B0760" w:rsidRDefault="00E23F87" w:rsidP="004B3C46">
            <w:pPr>
              <w:pStyle w:val="TF-TEXTOQUADRO"/>
            </w:pPr>
            <w:r>
              <w:t>Utilização de alguma ferramenta de mensageria</w:t>
            </w:r>
          </w:p>
        </w:tc>
        <w:tc>
          <w:tcPr>
            <w:tcW w:w="1701" w:type="dxa"/>
            <w:shd w:val="clear" w:color="auto" w:fill="auto"/>
          </w:tcPr>
          <w:p w14:paraId="62FB5234" w14:textId="74EA6BFE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5E8D7060" w14:textId="164F4DC7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731D0AC2" w14:textId="5E3D303A" w:rsidR="006B0760" w:rsidRDefault="00A26558" w:rsidP="00E23F87">
            <w:pPr>
              <w:pStyle w:val="TF-TEXTOQUADRO"/>
              <w:jc w:val="center"/>
            </w:pPr>
            <w:r>
              <w:t>X</w:t>
            </w:r>
          </w:p>
        </w:tc>
      </w:tr>
      <w:tr w:rsidR="00A26558" w14:paraId="2D0C9631" w14:textId="77777777" w:rsidTr="00E23F87">
        <w:tc>
          <w:tcPr>
            <w:tcW w:w="4224" w:type="dxa"/>
            <w:shd w:val="clear" w:color="auto" w:fill="auto"/>
          </w:tcPr>
          <w:p w14:paraId="4EAE6F8D" w14:textId="092DADE5" w:rsidR="00A26558" w:rsidRDefault="00A26558" w:rsidP="004B3C46">
            <w:pPr>
              <w:pStyle w:val="TF-TEXTOQUADRO"/>
            </w:pPr>
            <w:r>
              <w:t>Voltado para comunicação Web</w:t>
            </w:r>
          </w:p>
        </w:tc>
        <w:tc>
          <w:tcPr>
            <w:tcW w:w="1701" w:type="dxa"/>
            <w:shd w:val="clear" w:color="auto" w:fill="auto"/>
          </w:tcPr>
          <w:p w14:paraId="14FA558F" w14:textId="3874D3B4" w:rsidR="00A26558" w:rsidRDefault="00A26558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2B1008D" w14:textId="77777777" w:rsidR="00A26558" w:rsidRDefault="00A26558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3B6F0481" w14:textId="77777777" w:rsidR="00A26558" w:rsidRDefault="00A26558" w:rsidP="00E23F87">
            <w:pPr>
              <w:pStyle w:val="TF-TEXTOQUADRO"/>
              <w:jc w:val="center"/>
            </w:pPr>
          </w:p>
        </w:tc>
      </w:tr>
    </w:tbl>
    <w:p w14:paraId="7C7B5EC3" w14:textId="4D3B2DA6" w:rsidR="006B0760" w:rsidRDefault="006B0760" w:rsidP="00013781">
      <w:pPr>
        <w:pStyle w:val="TF-FONTE"/>
      </w:pPr>
      <w:r>
        <w:t>Fonte: elaborado pelo autor.</w:t>
      </w:r>
    </w:p>
    <w:p w14:paraId="0AC69E33" w14:textId="7CF979A8" w:rsidR="008B3D9F" w:rsidRPr="0007133F" w:rsidRDefault="00944067" w:rsidP="00A26558">
      <w:pPr>
        <w:pStyle w:val="TF-TEXTO"/>
      </w:pPr>
      <w:r>
        <w:t>No Quadro 1</w:t>
      </w:r>
      <w:r w:rsidRPr="00143F37">
        <w:t xml:space="preserve"> </w:t>
      </w:r>
      <w:r w:rsidR="00296D38" w:rsidRPr="00143F37">
        <w:t xml:space="preserve">foram apresentadas algumas características que estre trabalho se propõe a atender em </w:t>
      </w:r>
      <w:r w:rsidR="00296D38" w:rsidRPr="00A26558">
        <w:t xml:space="preserve">comparação aos trabalhos correlatos. Todos os trabalhos deixam margem para que seja buscada uma solução </w:t>
      </w:r>
      <w:r w:rsidR="005D04AD" w:rsidRPr="00A26558">
        <w:t xml:space="preserve">que </w:t>
      </w:r>
      <w:r w:rsidR="00296D38" w:rsidRPr="00A26558">
        <w:t>possa atender a tod</w:t>
      </w:r>
      <w:r w:rsidR="005D04AD" w:rsidRPr="00A26558">
        <w:t>a</w:t>
      </w:r>
      <w:r w:rsidR="00296D38" w:rsidRPr="00A26558">
        <w:t xml:space="preserve">s as características citadas. </w:t>
      </w:r>
      <w:r w:rsidR="00A26558">
        <w:t xml:space="preserve">O trabalho desenvolvido por Fernandes (2013) apresenta um </w:t>
      </w:r>
      <w:r w:rsidR="00A26558">
        <w:rPr>
          <w:i/>
          <w:iCs/>
        </w:rPr>
        <w:t>framework</w:t>
      </w:r>
      <w:r w:rsidR="00A26558">
        <w:t xml:space="preserve"> para aplicações </w:t>
      </w:r>
      <w:r w:rsidR="00A26558">
        <w:rPr>
          <w:i/>
          <w:iCs/>
        </w:rPr>
        <w:t>real time web</w:t>
      </w:r>
      <w:r w:rsidR="00A26558">
        <w:t xml:space="preserve">, que se assemelha a este trabalho por ser voltado para a Web. Entretanto, o trabalho </w:t>
      </w:r>
      <w:r w:rsidR="00307649">
        <w:t xml:space="preserve">não </w:t>
      </w:r>
      <w:r w:rsidR="00A26558">
        <w:t>é apresentado como uma solução escalável e para um contexto distribuído</w:t>
      </w:r>
      <w:r w:rsidR="00AC0721">
        <w:t xml:space="preserve">. Já o </w:t>
      </w:r>
      <w:r w:rsidR="00AC0721">
        <w:lastRenderedPageBreak/>
        <w:t>trabalho de Souza (2016) comparou diversas APIs de sockets, porém, ele trabalhou em uma camada mais baixo nível e não com uma comunicação Web. O trabalho dele pode ser utilizado para a execução deste trabalho na implementação dos sockets de comunicação</w:t>
      </w:r>
      <w:r w:rsidR="0007133F" w:rsidRPr="00AC0721">
        <w:t>.</w:t>
      </w:r>
      <w:r w:rsidR="00E779DB" w:rsidRPr="00AC0721">
        <w:t xml:space="preserve"> O trabalho desenvolvido por Silva (2017) apresenta uma evolução</w:t>
      </w:r>
      <w:r w:rsidR="00E779DB">
        <w:t xml:space="preserve"> de uma plataforma para abstrair o gerenciamento de dispositivos IoT que atenda</w:t>
      </w:r>
      <w:r w:rsidR="005D04AD">
        <w:t>m</w:t>
      </w:r>
      <w:r w:rsidR="00E779DB">
        <w:t xml:space="preserve"> o requisito de ser escalável. Porém, não apresenta uma solução resiliente, de comunicação assíncrona e para dispositivos móveis.</w:t>
      </w:r>
    </w:p>
    <w:p w14:paraId="51E0058B" w14:textId="77777777" w:rsidR="00451B94" w:rsidRDefault="00451B94" w:rsidP="00E638A0">
      <w:pPr>
        <w:pStyle w:val="Ttulo2"/>
      </w:pPr>
      <w:commentRangeStart w:id="56"/>
      <w:r>
        <w:t>REQUISITOS PRINCIPAIS DO PROBLEMA A SER TRABALHADO</w:t>
      </w:r>
      <w:bookmarkEnd w:id="47"/>
      <w:bookmarkEnd w:id="48"/>
      <w:bookmarkEnd w:id="49"/>
      <w:bookmarkEnd w:id="50"/>
      <w:bookmarkEnd w:id="51"/>
      <w:bookmarkEnd w:id="52"/>
      <w:bookmarkEnd w:id="53"/>
      <w:commentRangeEnd w:id="56"/>
      <w:r w:rsidR="006B16B1">
        <w:rPr>
          <w:rStyle w:val="Refdecomentrio"/>
          <w:caps w:val="0"/>
          <w:color w:val="auto"/>
        </w:rPr>
        <w:commentReference w:id="56"/>
      </w:r>
    </w:p>
    <w:p w14:paraId="22536E50" w14:textId="7FC8E106" w:rsidR="00013781" w:rsidRDefault="00944067" w:rsidP="00451B94">
      <w:pPr>
        <w:pStyle w:val="TF-TEXTO"/>
      </w:pPr>
      <w:r>
        <w:t xml:space="preserve">O </w:t>
      </w:r>
      <w:r w:rsidRPr="00307649">
        <w:rPr>
          <w:i/>
          <w:iCs/>
        </w:rPr>
        <w:t>middleware</w:t>
      </w:r>
      <w:r>
        <w:t xml:space="preserve"> da </w:t>
      </w:r>
      <w:r w:rsidR="00013781">
        <w:t xml:space="preserve">arquitetura </w:t>
      </w:r>
      <w:r>
        <w:t xml:space="preserve">proposta </w:t>
      </w:r>
      <w:r w:rsidR="00013781">
        <w:t>neste trabalho deverá:</w:t>
      </w:r>
    </w:p>
    <w:p w14:paraId="76238F3C" w14:textId="63B2B1BF" w:rsidR="00E772C9" w:rsidRDefault="00013781" w:rsidP="002553F5">
      <w:pPr>
        <w:pStyle w:val="TF-ALNEA"/>
        <w:numPr>
          <w:ilvl w:val="0"/>
          <w:numId w:val="5"/>
        </w:numPr>
      </w:pPr>
      <w:r>
        <w:t>ser possível comportar uma volumetria cada vez maior (escalável) (RF);</w:t>
      </w:r>
      <w:r w:rsidR="002553F5">
        <w:t xml:space="preserve"> </w:t>
      </w:r>
    </w:p>
    <w:p w14:paraId="75B1CEC7" w14:textId="5959CD58" w:rsidR="00013781" w:rsidRDefault="00013781" w:rsidP="00013781">
      <w:pPr>
        <w:pStyle w:val="TF-ALNEA"/>
        <w:numPr>
          <w:ilvl w:val="0"/>
          <w:numId w:val="5"/>
        </w:numPr>
      </w:pPr>
      <w:r>
        <w:t>armazenar as mensagens até conseguir entregá-las ao destino (RF);</w:t>
      </w:r>
    </w:p>
    <w:p w14:paraId="7F09A436" w14:textId="65278474" w:rsidR="00013781" w:rsidRDefault="00013781" w:rsidP="00013781">
      <w:pPr>
        <w:pStyle w:val="TF-ALNEA"/>
        <w:numPr>
          <w:ilvl w:val="0"/>
          <w:numId w:val="5"/>
        </w:numPr>
      </w:pPr>
      <w:r>
        <w:t>garantir a entrega das mensagens pendentes (ainda não enviadas</w:t>
      </w:r>
      <w:r w:rsidR="002553F5">
        <w:t xml:space="preserve"> para o destinatário</w:t>
      </w:r>
      <w:r>
        <w:t>) assim que os dispositivos conectarem novamente (RF);</w:t>
      </w:r>
    </w:p>
    <w:p w14:paraId="33E7CEDD" w14:textId="586D95BE" w:rsidR="00013781" w:rsidRPr="00424AD5" w:rsidRDefault="00954CF6" w:rsidP="00013781">
      <w:pPr>
        <w:pStyle w:val="TF-ALNEA"/>
        <w:numPr>
          <w:ilvl w:val="0"/>
          <w:numId w:val="5"/>
        </w:numPr>
      </w:pPr>
      <w:r>
        <w:t>possibilitar</w:t>
      </w:r>
      <w:r w:rsidR="002553F5">
        <w:t xml:space="preserve"> que </w:t>
      </w:r>
      <w:r w:rsidR="00013781">
        <w:t xml:space="preserve">os dispositivos móveis </w:t>
      </w:r>
      <w:r w:rsidR="002553F5">
        <w:t xml:space="preserve">enviem </w:t>
      </w:r>
      <w:r w:rsidR="00013781">
        <w:t>mensagens quando o serviço estiver fora do ar (RF);</w:t>
      </w:r>
    </w:p>
    <w:p w14:paraId="223705D7" w14:textId="7F168FE2" w:rsidR="00013781" w:rsidRDefault="00954CF6" w:rsidP="00013781">
      <w:pPr>
        <w:pStyle w:val="TF-ALNEA"/>
        <w:numPr>
          <w:ilvl w:val="0"/>
          <w:numId w:val="2"/>
        </w:numPr>
      </w:pPr>
      <w:r>
        <w:t>possibilitar</w:t>
      </w:r>
      <w:r w:rsidR="002553F5">
        <w:t xml:space="preserve"> que </w:t>
      </w:r>
      <w:r w:rsidR="00013781">
        <w:t xml:space="preserve">os serviços </w:t>
      </w:r>
      <w:r w:rsidR="002553F5">
        <w:t xml:space="preserve">enviem </w:t>
      </w:r>
      <w:r w:rsidR="00013781">
        <w:t>mensagens quando o dispositivo móvel estiver fora do ar (RF);</w:t>
      </w:r>
    </w:p>
    <w:p w14:paraId="030D3606" w14:textId="627A3561" w:rsidR="00013781" w:rsidRDefault="00F20154" w:rsidP="00013781">
      <w:pPr>
        <w:pStyle w:val="TF-ALNEA"/>
        <w:numPr>
          <w:ilvl w:val="0"/>
          <w:numId w:val="2"/>
        </w:numPr>
      </w:pPr>
      <w:r>
        <w:t xml:space="preserve">fazer com que </w:t>
      </w:r>
      <w:r w:rsidR="00013781">
        <w:t xml:space="preserve">todas as mensagens </w:t>
      </w:r>
      <w:r>
        <w:t>sejam</w:t>
      </w:r>
      <w:r w:rsidR="00013781">
        <w:t xml:space="preserve"> assíncronas, ou seja, a aplicação que enviar não deve esperar um retorno de confirmação da outra aplicação (RF);</w:t>
      </w:r>
    </w:p>
    <w:p w14:paraId="7BCFA65B" w14:textId="330C7786" w:rsidR="00013781" w:rsidRDefault="00013781" w:rsidP="00013781">
      <w:pPr>
        <w:pStyle w:val="TF-ALNEA"/>
        <w:numPr>
          <w:ilvl w:val="0"/>
          <w:numId w:val="2"/>
        </w:numPr>
      </w:pPr>
      <w:r>
        <w:t xml:space="preserve">utilizar um banco de dados </w:t>
      </w:r>
      <w:r w:rsidR="0056055A">
        <w:t xml:space="preserve">não relacional </w:t>
      </w:r>
      <w:r>
        <w:t>para armazenar as mensagens temporariamente (Requisito Não Funcional - RNF);</w:t>
      </w:r>
    </w:p>
    <w:p w14:paraId="7B7D7330" w14:textId="5D5FCEF7" w:rsidR="00013781" w:rsidRDefault="00013781" w:rsidP="00013781">
      <w:pPr>
        <w:pStyle w:val="TF-ALNEA"/>
        <w:numPr>
          <w:ilvl w:val="0"/>
          <w:numId w:val="2"/>
        </w:numPr>
      </w:pPr>
      <w:r>
        <w:t xml:space="preserve">utilizar uma aplicação de mensageria para troca de </w:t>
      </w:r>
      <w:commentRangeStart w:id="57"/>
      <w:r>
        <w:t xml:space="preserve">mensagens internas </w:t>
      </w:r>
      <w:commentRangeEnd w:id="57"/>
      <w:r w:rsidR="006B16B1">
        <w:rPr>
          <w:rStyle w:val="Refdecomentrio"/>
        </w:rPr>
        <w:commentReference w:id="57"/>
      </w:r>
      <w:r>
        <w:t xml:space="preserve">utilizando o protocolo </w:t>
      </w:r>
      <w:r w:rsidRPr="00F20154">
        <w:t>AMQT</w:t>
      </w:r>
      <w:r>
        <w:t xml:space="preserve"> (RNF);</w:t>
      </w:r>
    </w:p>
    <w:p w14:paraId="3F93B06C" w14:textId="43A663EF" w:rsidR="00013781" w:rsidRDefault="00013781" w:rsidP="00013781">
      <w:pPr>
        <w:pStyle w:val="TF-ALNEA"/>
        <w:numPr>
          <w:ilvl w:val="0"/>
          <w:numId w:val="2"/>
        </w:numPr>
      </w:pPr>
      <w:r>
        <w:t xml:space="preserve">possibilitar a comunicação dos dispositivos móveis através do protocolo </w:t>
      </w:r>
      <w:r w:rsidRPr="00F20154">
        <w:t>WebSocket</w:t>
      </w:r>
      <w:r>
        <w:t xml:space="preserve"> (RNF);</w:t>
      </w:r>
    </w:p>
    <w:p w14:paraId="1E7BF6F9" w14:textId="355F4332" w:rsidR="00013781" w:rsidRPr="00424AD5" w:rsidRDefault="00013781" w:rsidP="002553F5">
      <w:pPr>
        <w:pStyle w:val="TF-ALNEA"/>
        <w:numPr>
          <w:ilvl w:val="0"/>
          <w:numId w:val="2"/>
        </w:numPr>
      </w:pPr>
      <w:r>
        <w:t xml:space="preserve">possibilitar a comunicação dos serviços através do protocolo </w:t>
      </w:r>
      <w:r w:rsidRPr="00F20154">
        <w:t>AMQT</w:t>
      </w:r>
      <w:r>
        <w:rPr>
          <w:i/>
          <w:iCs/>
        </w:rPr>
        <w:t xml:space="preserve"> </w:t>
      </w:r>
      <w:r>
        <w:t>(RNF)</w:t>
      </w:r>
      <w:r w:rsidR="003E4FB0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62B7156B" w:rsidR="00451B94" w:rsidRPr="007E0D87" w:rsidRDefault="00023233" w:rsidP="003E4FB0">
      <w:pPr>
        <w:pStyle w:val="TF-TEXTO"/>
      </w:pPr>
      <w:r>
        <w:t xml:space="preserve">Tendo base no problema, objetivos e requisitos apresentados, será adotada uma estratégia para montar uma arquitetura que possa resolver este problema. </w:t>
      </w:r>
      <w:r w:rsidR="00451B94" w:rsidRPr="007E0D87">
        <w:t>O trabalho será desenvolvido observando as seguintes etapas:</w:t>
      </w:r>
    </w:p>
    <w:p w14:paraId="040D8BE7" w14:textId="0F71EEF3" w:rsidR="00AC60D8" w:rsidRDefault="003E4FB0" w:rsidP="00AC60D8">
      <w:pPr>
        <w:pStyle w:val="TF-ALNEA"/>
        <w:numPr>
          <w:ilvl w:val="0"/>
          <w:numId w:val="10"/>
        </w:numPr>
      </w:pPr>
      <w:r>
        <w:t>e</w:t>
      </w:r>
      <w:r w:rsidR="00AC60D8">
        <w:t>stud</w:t>
      </w:r>
      <w:r>
        <w:t>ar</w:t>
      </w:r>
      <w:r w:rsidR="00AC60D8">
        <w:t xml:space="preserve"> as tecnologias e ferramentas disponíveis no mercado</w:t>
      </w:r>
      <w:r w:rsidR="00AC60D8" w:rsidRPr="00424AD5">
        <w:t>;</w:t>
      </w:r>
    </w:p>
    <w:p w14:paraId="788EA25A" w14:textId="75BBF80B" w:rsidR="00023233" w:rsidRDefault="003E4FB0" w:rsidP="00AC60D8">
      <w:pPr>
        <w:pStyle w:val="TF-ALNEA"/>
        <w:numPr>
          <w:ilvl w:val="0"/>
          <w:numId w:val="10"/>
        </w:numPr>
      </w:pPr>
      <w:r>
        <w:t>especificar um</w:t>
      </w:r>
      <w:r w:rsidR="00023233">
        <w:t xml:space="preserve"> diagrama com </w:t>
      </w:r>
      <w:r w:rsidR="00886E58">
        <w:t xml:space="preserve">os componentes internos do </w:t>
      </w:r>
      <w:r w:rsidR="00886E58">
        <w:rPr>
          <w:i/>
          <w:iCs/>
        </w:rPr>
        <w:t>middleware</w:t>
      </w:r>
      <w:r w:rsidR="00023233">
        <w:t>;</w:t>
      </w:r>
    </w:p>
    <w:p w14:paraId="0DD17A1E" w14:textId="5EEBF5CE" w:rsidR="00023233" w:rsidRDefault="003E4FB0" w:rsidP="00023233">
      <w:pPr>
        <w:pStyle w:val="TF-ALNEA"/>
      </w:pPr>
      <w:r>
        <w:t>d</w:t>
      </w:r>
      <w:r w:rsidR="00023233">
        <w:t xml:space="preserve">esenvolver </w:t>
      </w:r>
      <w:r w:rsidR="00886E58">
        <w:t xml:space="preserve">o </w:t>
      </w:r>
      <w:r w:rsidR="00886E58">
        <w:rPr>
          <w:i/>
          <w:iCs/>
        </w:rPr>
        <w:t>middleware</w:t>
      </w:r>
      <w:r w:rsidR="00886E58">
        <w:t xml:space="preserve"> proposto</w:t>
      </w:r>
      <w:r w:rsidR="00023233">
        <w:t>;</w:t>
      </w:r>
    </w:p>
    <w:p w14:paraId="3766400E" w14:textId="0F98265E" w:rsidR="00023233" w:rsidRDefault="00886E58" w:rsidP="00023233">
      <w:pPr>
        <w:pStyle w:val="TF-ALNEA"/>
      </w:pPr>
      <w:r>
        <w:t xml:space="preserve">desenvolver uma aplicação Web para dispositivos móveis e dois serviços para testar o </w:t>
      </w:r>
      <w:r>
        <w:rPr>
          <w:i/>
          <w:iCs/>
        </w:rPr>
        <w:t>middleware</w:t>
      </w:r>
      <w:r w:rsidR="00023233">
        <w:t>;</w:t>
      </w:r>
    </w:p>
    <w:p w14:paraId="64C48229" w14:textId="008879D7" w:rsidR="00023233" w:rsidRDefault="00886E58" w:rsidP="00023233">
      <w:pPr>
        <w:pStyle w:val="TF-ALNEA"/>
      </w:pPr>
      <w:r>
        <w:t xml:space="preserve">testar a aplicação e </w:t>
      </w:r>
      <w:r w:rsidR="003E4FB0">
        <w:t>a</w:t>
      </w:r>
      <w:r w:rsidR="00023233">
        <w:t>valiar os resultados;</w:t>
      </w:r>
    </w:p>
    <w:p w14:paraId="5E849517" w14:textId="24B22EB8" w:rsidR="00023233" w:rsidRPr="00424AD5" w:rsidRDefault="003E4FB0" w:rsidP="00023233">
      <w:pPr>
        <w:pStyle w:val="TF-ALNEA"/>
      </w:pPr>
      <w:r>
        <w:t>e</w:t>
      </w:r>
      <w:r w:rsidR="00023233">
        <w:t>screver os resultados do trabalho.</w:t>
      </w:r>
    </w:p>
    <w:p w14:paraId="68FE02CA" w14:textId="2E5128F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86E58">
        <w:t xml:space="preserve">Quadro </w:t>
      </w:r>
      <w:r w:rsidR="00886E58">
        <w:rPr>
          <w:noProof/>
        </w:rPr>
        <w:t>2</w:t>
      </w:r>
      <w:r w:rsidR="0060060C">
        <w:fldChar w:fldCharType="end"/>
      </w:r>
      <w:r>
        <w:t>.</w:t>
      </w:r>
    </w:p>
    <w:p w14:paraId="73BDF8FD" w14:textId="6E7A055E" w:rsidR="00451B94" w:rsidRPr="007E0D87" w:rsidRDefault="0060060C" w:rsidP="005B2E12">
      <w:pPr>
        <w:pStyle w:val="TF-LEGENDA"/>
      </w:pPr>
      <w:bookmarkStart w:id="58" w:name="_Ref98650273"/>
      <w:r>
        <w:t xml:space="preserve">Quadro </w:t>
      </w:r>
      <w:r w:rsidR="00853D0F">
        <w:fldChar w:fldCharType="begin"/>
      </w:r>
      <w:r w:rsidR="00853D0F">
        <w:instrText xml:space="preserve"> SEQ Quadro \* ARABIC </w:instrText>
      </w:r>
      <w:r w:rsidR="00853D0F">
        <w:fldChar w:fldCharType="separate"/>
      </w:r>
      <w:r w:rsidR="00886E58">
        <w:rPr>
          <w:noProof/>
        </w:rPr>
        <w:t>2</w:t>
      </w:r>
      <w:r w:rsidR="00853D0F">
        <w:rPr>
          <w:noProof/>
        </w:rPr>
        <w:fldChar w:fldCharType="end"/>
      </w:r>
      <w:bookmarkEnd w:id="58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0C3DF5CA" w:rsidR="00451B94" w:rsidRPr="007E0D87" w:rsidRDefault="00F2015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3F42E6B3" w:rsidR="00451B94" w:rsidRPr="007E0D87" w:rsidRDefault="00F20154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AE8CF73" w:rsidR="00451B94" w:rsidRPr="007E0D87" w:rsidRDefault="00F20154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2F18003" w:rsidR="00451B94" w:rsidRPr="007E0D87" w:rsidRDefault="00F20154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C3BA380" w:rsidR="00451B94" w:rsidRPr="007E0D87" w:rsidRDefault="00F20154" w:rsidP="00470C41">
            <w:pPr>
              <w:pStyle w:val="TF-TEXTOQUADROCentralizado"/>
            </w:pPr>
            <w:r>
              <w:t>mai</w:t>
            </w:r>
            <w:r w:rsidR="004D0402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A23DCB8" w:rsidR="00451B94" w:rsidRPr="007E0D87" w:rsidRDefault="00F2015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33BF6739" w:rsidR="00451B94" w:rsidRPr="007E0D87" w:rsidRDefault="00C606DD" w:rsidP="00470C41">
            <w:pPr>
              <w:pStyle w:val="TF-TEXTOQUADRO"/>
              <w:rPr>
                <w:bCs/>
              </w:rPr>
            </w:pPr>
            <w:r>
              <w:t>e</w:t>
            </w:r>
            <w:r w:rsidR="00AC60D8">
              <w:t>stud</w:t>
            </w:r>
            <w:r>
              <w:t>ar as</w:t>
            </w:r>
            <w:r w:rsidR="00AC60D8">
              <w:t xml:space="preserve"> tecnologias e ferramentas disponíveis no mercado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237A7474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5EC9B85A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663E10DC" w:rsidR="00451B94" w:rsidRPr="00886E58" w:rsidRDefault="00EE0969" w:rsidP="00470C41">
            <w:pPr>
              <w:pStyle w:val="TF-TEXTOQUADRO"/>
            </w:pPr>
            <w:r>
              <w:t>especificar</w:t>
            </w:r>
            <w:r w:rsidR="00AC60D8">
              <w:t xml:space="preserve"> um diagrama com </w:t>
            </w:r>
            <w:r w:rsidR="00886E58">
              <w:t xml:space="preserve">os componentes internos do </w:t>
            </w:r>
            <w:r w:rsidR="00886E58">
              <w:rPr>
                <w:i/>
                <w:iCs/>
              </w:rPr>
              <w:t>middleware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2BD241A3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3BC452A1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3F7C681" w:rsidR="00451B94" w:rsidRPr="00886E58" w:rsidRDefault="00886E58" w:rsidP="00470C41">
            <w:pPr>
              <w:pStyle w:val="TF-TEXTOQUADRO"/>
            </w:pPr>
            <w:r>
              <w:t xml:space="preserve">desenvolver o </w:t>
            </w:r>
            <w:r>
              <w:rPr>
                <w:i/>
                <w:iCs/>
              </w:rPr>
              <w:t>middleware</w:t>
            </w:r>
            <w:r>
              <w:t xml:space="preserve"> proposto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2001BE2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5A2C4D9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0066BB49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002B9C24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5860BF1F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AC60D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DFCF4F3" w:rsidR="00451B94" w:rsidRPr="007E0D87" w:rsidRDefault="00886E58" w:rsidP="00470C41">
            <w:pPr>
              <w:pStyle w:val="TF-TEXTOQUADRO"/>
            </w:pPr>
            <w:r>
              <w:t xml:space="preserve">desenvolver uma aplicação Web para dispositivos móveis e dois serviços para testar o </w:t>
            </w:r>
            <w:r w:rsidRPr="00886E58">
              <w:rPr>
                <w:i/>
                <w:iCs/>
              </w:rPr>
              <w:t>middleware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4122BDB2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1290F9BE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481BAE85" w14:textId="6CD41A4C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C60D8" w:rsidRPr="007E0D87" w14:paraId="006F1C36" w14:textId="77777777" w:rsidTr="00AC60D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C12C21" w14:textId="78CC8B1C" w:rsidR="00AC60D8" w:rsidRDefault="00886E58" w:rsidP="00470C41">
            <w:pPr>
              <w:pStyle w:val="TF-TEXTOQUADRO"/>
            </w:pPr>
            <w:r>
              <w:t xml:space="preserve">testar a aplicação e </w:t>
            </w:r>
            <w:r w:rsidR="00C606DD">
              <w:t>a</w:t>
            </w:r>
            <w:r w:rsidR="00AC60D8">
              <w:t>valiar os resultados</w:t>
            </w:r>
          </w:p>
        </w:tc>
        <w:tc>
          <w:tcPr>
            <w:tcW w:w="273" w:type="dxa"/>
          </w:tcPr>
          <w:p w14:paraId="47C6A67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EDBB3E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34FBFB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B3D0CE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5E5C28" w14:textId="0AED5935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0244F9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1CC126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2AAD97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524B14" w14:textId="36A05D29" w:rsidR="00AC60D8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</w:tcPr>
          <w:p w14:paraId="30171436" w14:textId="77777777" w:rsidR="00AC60D8" w:rsidRPr="007E0D87" w:rsidRDefault="00AC60D8" w:rsidP="00470C41">
            <w:pPr>
              <w:pStyle w:val="TF-TEXTOQUADROCentralizado"/>
            </w:pPr>
          </w:p>
        </w:tc>
      </w:tr>
      <w:tr w:rsidR="00AC60D8" w:rsidRPr="007E0D87" w14:paraId="2BA50AB6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C06E776" w14:textId="6B3922F7" w:rsidR="00AC60D8" w:rsidRDefault="00C606DD" w:rsidP="00470C41">
            <w:pPr>
              <w:pStyle w:val="TF-TEXTOQUADRO"/>
            </w:pPr>
            <w:r>
              <w:t>e</w:t>
            </w:r>
            <w:r w:rsidR="00AC60D8">
              <w:t>screver os resultados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FEA7CC6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188C8" w14:textId="24EA57E5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A913C3" w14:textId="30636F42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7CEA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70641F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BD9F41" w14:textId="5B6D4B44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93379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C941F3" w14:textId="42F5F666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F3DEDF" w14:textId="482F4C86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8B9D174" w14:textId="4E83F023" w:rsidR="00AC60D8" w:rsidRPr="007E0D87" w:rsidRDefault="00AC60D8" w:rsidP="00470C41">
            <w:pPr>
              <w:pStyle w:val="TF-TEXTOQUADROCentralizado"/>
            </w:pPr>
            <w:r>
              <w:t>X</w:t>
            </w: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6FB57E39" w14:textId="60C6C0B0" w:rsidR="00D256E2" w:rsidRDefault="00BD4D5F" w:rsidP="00DF64E9">
      <w:pPr>
        <w:pStyle w:val="TF-TEXTO"/>
      </w:pPr>
      <w:r>
        <w:t>Est</w:t>
      </w:r>
      <w:r w:rsidR="00EE0969">
        <w:t>a</w:t>
      </w:r>
      <w:r>
        <w:t xml:space="preserve"> </w:t>
      </w:r>
      <w:r w:rsidR="00EE0969">
        <w:t>seção</w:t>
      </w:r>
      <w:r>
        <w:t xml:space="preserve"> descreve brevemente os assuntos que fundamentarão o estudo a ser realizado para </w:t>
      </w:r>
      <w:r w:rsidR="00954CF6">
        <w:t xml:space="preserve">construir </w:t>
      </w:r>
      <w:r w:rsidR="00307649">
        <w:t xml:space="preserve"> o </w:t>
      </w:r>
      <w:r w:rsidR="00307649">
        <w:rPr>
          <w:i/>
          <w:iCs/>
        </w:rPr>
        <w:t xml:space="preserve">middleware </w:t>
      </w:r>
      <w:r>
        <w:t xml:space="preserve">que possa resolver o problema </w:t>
      </w:r>
      <w:r w:rsidR="00F20154">
        <w:t>exposto</w:t>
      </w:r>
      <w:r>
        <w:t xml:space="preserve"> anteriormente</w:t>
      </w:r>
      <w:r w:rsidR="00FD7E82">
        <w:t xml:space="preserve">: </w:t>
      </w:r>
      <w:r w:rsidR="00307649">
        <w:t xml:space="preserve">apresentar um </w:t>
      </w:r>
      <w:r w:rsidR="00307649">
        <w:rPr>
          <w:i/>
          <w:iCs/>
        </w:rPr>
        <w:t>middleware</w:t>
      </w:r>
      <w:r w:rsidR="00307649">
        <w:t xml:space="preserve"> que seja escalável e resiliente para comunicação cliente/servidor entre </w:t>
      </w:r>
      <w:r w:rsidR="00307649" w:rsidRPr="00210066">
        <w:t xml:space="preserve">aplicações Web para dispositivos móveis e </w:t>
      </w:r>
      <w:r w:rsidR="00307649">
        <w:t>serviços</w:t>
      </w:r>
      <w:r w:rsidR="00307649" w:rsidRPr="00210066">
        <w:t xml:space="preserve"> em um ambiente de computação distribuída</w:t>
      </w:r>
      <w:r w:rsidR="00307649">
        <w:t>.</w:t>
      </w:r>
    </w:p>
    <w:p w14:paraId="52293715" w14:textId="0FC16181" w:rsidR="00CC5EBA" w:rsidRPr="00CC5EBA" w:rsidRDefault="00FD7E82" w:rsidP="00CC5EBA">
      <w:pPr>
        <w:pStyle w:val="TF-TEXTO"/>
      </w:pPr>
      <w:r>
        <w:t>Um sistema distribuído é definido por “</w:t>
      </w:r>
      <w:r w:rsidR="00EE0969">
        <w:t>[</w:t>
      </w:r>
      <w:r>
        <w:t>...</w:t>
      </w:r>
      <w:r w:rsidR="00EE0969">
        <w:t>]</w:t>
      </w:r>
      <w:r>
        <w:t xml:space="preserve"> um conjunto de computadores independentes que se apresenta a seus usuários como um sistema único e coerente” </w:t>
      </w:r>
      <w:r w:rsidR="00EE2582" w:rsidRPr="00EE2582">
        <w:t>(TANENBAUM; STEEN, 2008</w:t>
      </w:r>
      <w:r w:rsidR="00EE2582">
        <w:t>, p. 1</w:t>
      </w:r>
      <w:r w:rsidR="00EE2582" w:rsidRPr="00EE2582">
        <w:t>)</w:t>
      </w:r>
      <w:r w:rsidR="00EE2582">
        <w:t xml:space="preserve">. Os autores também </w:t>
      </w:r>
      <w:r w:rsidR="003F52BB">
        <w:t xml:space="preserve">esclarecem </w:t>
      </w:r>
      <w:r w:rsidR="00EE2582">
        <w:t>sobre a estrutura e funcionamento do modelo de comunicação por mensagens.</w:t>
      </w:r>
    </w:p>
    <w:p w14:paraId="7C0ECBCF" w14:textId="59371654" w:rsidR="005F6468" w:rsidRDefault="00CC5EBA" w:rsidP="00CC5EBA">
      <w:pPr>
        <w:pStyle w:val="TF-TEXTO"/>
      </w:pPr>
      <w:r>
        <w:lastRenderedPageBreak/>
        <w:t>O protocolo de comunicação Web que permite uma comunicação constante e bidirecional é definida pela WebSocket API, conforme é descrito por Lombardi (2015). Este protocolo será utilizado para comunicação dos dispositivos móveis e o servidor.</w:t>
      </w:r>
    </w:p>
    <w:p w14:paraId="6E8D2151" w14:textId="4393CBE9" w:rsidR="00045274" w:rsidRDefault="00045274" w:rsidP="00CC5EBA">
      <w:pPr>
        <w:pStyle w:val="TF-TEXTO"/>
      </w:pPr>
      <w:r>
        <w:t>Aplicações móveis são aplicações escritas para dispositivos móveis e t</w:t>
      </w:r>
      <w:r w:rsidR="00F20154">
        <w:t>ê</w:t>
      </w:r>
      <w:r>
        <w:t xml:space="preserve">m se tornado a principal ferramenta de comunicação das pessoas com a Internet. </w:t>
      </w:r>
      <w:r w:rsidR="00E23F87">
        <w:t>Desenvolver aplicações Web para dispositivos móveis pode ser uma forma mais viável para atender diferentes dispositivos sem</w:t>
      </w:r>
      <w:r w:rsidR="00F20154">
        <w:t xml:space="preserve"> a</w:t>
      </w:r>
      <w:r w:rsidR="00E23F87">
        <w:t xml:space="preserve"> necessi</w:t>
      </w:r>
      <w:r w:rsidR="00F20154">
        <w:t>dade de</w:t>
      </w:r>
      <w:r w:rsidR="00E23F87">
        <w:t xml:space="preserve"> reescrever muitas partes de código, conforme a explicação dada por </w:t>
      </w:r>
      <w:r w:rsidR="00E23F87" w:rsidRPr="00CA7EBE">
        <w:t>Oehlman e Blanc (2012)</w:t>
      </w:r>
      <w:r w:rsidR="00E23F87">
        <w:t>.</w:t>
      </w:r>
    </w:p>
    <w:p w14:paraId="6BD54095" w14:textId="77777777" w:rsidR="00451B94" w:rsidRDefault="00451B94" w:rsidP="00F83A19">
      <w:pPr>
        <w:pStyle w:val="TF-refernciasbibliogrficasTTULO"/>
      </w:pPr>
      <w:bookmarkStart w:id="59" w:name="_Toc351015602"/>
      <w:bookmarkEnd w:id="40"/>
      <w:bookmarkEnd w:id="41"/>
      <w:bookmarkEnd w:id="42"/>
      <w:bookmarkEnd w:id="43"/>
      <w:bookmarkEnd w:id="44"/>
      <w:bookmarkEnd w:id="45"/>
      <w:bookmarkEnd w:id="46"/>
      <w:r>
        <w:t>Referências</w:t>
      </w:r>
      <w:bookmarkEnd w:id="59"/>
    </w:p>
    <w:p w14:paraId="39282C03" w14:textId="77777777" w:rsidR="00486F40" w:rsidRDefault="00486F40" w:rsidP="00486F40">
      <w:pPr>
        <w:pStyle w:val="TF-REFERNCIASITEM0"/>
      </w:pPr>
      <w:r w:rsidRPr="00B82287">
        <w:t xml:space="preserve">FERNANDES, Pedro Manuel da Conceição. </w:t>
      </w:r>
      <w:r w:rsidRPr="00B82287">
        <w:rPr>
          <w:b/>
          <w:bCs/>
        </w:rPr>
        <w:t>Desenvolvimento de uma Framework Real Time Web para HTML5</w:t>
      </w:r>
      <w:r w:rsidRPr="00B82287">
        <w:t>. 2013. TCC (Graduação) - Curso de Licenciatura em Sistemas e Tecnologia da Informação, Universidade Atlântica, Barbarena, 2013.</w:t>
      </w:r>
    </w:p>
    <w:p w14:paraId="7B101927" w14:textId="26AFD188" w:rsidR="00642652" w:rsidRDefault="00642652" w:rsidP="009E71AD">
      <w:pPr>
        <w:pStyle w:val="TF-REFERNCIASITEM0"/>
      </w:pPr>
      <w:r w:rsidRPr="00D14E06">
        <w:rPr>
          <w:lang w:val="en-US"/>
        </w:rPr>
        <w:t xml:space="preserve">LOMBARDI, Andrew. </w:t>
      </w:r>
      <w:r w:rsidRPr="00D14E06">
        <w:rPr>
          <w:b/>
          <w:bCs/>
          <w:lang w:val="en-US"/>
        </w:rPr>
        <w:t xml:space="preserve">WebSocket: </w:t>
      </w:r>
      <w:r w:rsidRPr="00EE0969">
        <w:rPr>
          <w:lang w:val="en-US"/>
        </w:rPr>
        <w:t>LIGHTWEIGHT CLIENT</w:t>
      </w:r>
      <w:r w:rsidR="00EE0969" w:rsidRPr="00D415D2">
        <w:rPr>
          <w:lang w:val="en-US"/>
        </w:rPr>
        <w:t xml:space="preserve"> </w:t>
      </w:r>
      <w:r w:rsidRPr="00EE0969">
        <w:rPr>
          <w:lang w:val="en-US"/>
        </w:rPr>
        <w:t>SERVER COMMUNICATIONS</w:t>
      </w:r>
      <w:r w:rsidRPr="00D14E06">
        <w:rPr>
          <w:lang w:val="en-US"/>
        </w:rPr>
        <w:t xml:space="preserve">. </w:t>
      </w:r>
      <w:r w:rsidRPr="00D415D2">
        <w:t xml:space="preserve">1. ed. </w:t>
      </w:r>
      <w:r w:rsidRPr="00FD44D9">
        <w:t>Sebastopol, CA: O’Reilly Media, Inc., 2015.</w:t>
      </w:r>
    </w:p>
    <w:p w14:paraId="79896335" w14:textId="7722918A" w:rsidR="00355671" w:rsidRPr="009205FC" w:rsidRDefault="00355671" w:rsidP="009E71AD">
      <w:pPr>
        <w:pStyle w:val="TF-REFERNCIASITEM0"/>
      </w:pPr>
      <w:r>
        <w:t xml:space="preserve">MICROSOFT AZURE. </w:t>
      </w:r>
      <w:r w:rsidRPr="009205FC">
        <w:rPr>
          <w:b/>
          <w:bCs/>
        </w:rPr>
        <w:t>O que é middleware?</w:t>
      </w:r>
      <w:r>
        <w:t xml:space="preserve"> Disponível em</w:t>
      </w:r>
      <w:r w:rsidR="009205FC">
        <w:t xml:space="preserve">: </w:t>
      </w:r>
      <w:r w:rsidR="009205FC" w:rsidRPr="009205FC">
        <w:t>https://azure.microsoft.com/pt-br/overview/what-is-middleware</w:t>
      </w:r>
      <w:r w:rsidR="009205FC">
        <w:t>.</w:t>
      </w:r>
      <w:r>
        <w:t xml:space="preserve"> Acesso em: </w:t>
      </w:r>
      <w:r w:rsidR="009205FC">
        <w:t xml:space="preserve">20 </w:t>
      </w:r>
      <w:r>
        <w:t xml:space="preserve">de </w:t>
      </w:r>
      <w:r w:rsidR="009205FC">
        <w:t xml:space="preserve">novembro </w:t>
      </w:r>
      <w:r>
        <w:t xml:space="preserve">de </w:t>
      </w:r>
      <w:r w:rsidR="009205FC">
        <w:t>2021</w:t>
      </w:r>
      <w:r>
        <w:t>.</w:t>
      </w:r>
    </w:p>
    <w:p w14:paraId="33A1DEE9" w14:textId="77777777" w:rsidR="00642652" w:rsidRDefault="00642652" w:rsidP="009E71AD">
      <w:pPr>
        <w:pStyle w:val="TF-REFERNCIASITEM0"/>
      </w:pPr>
      <w:r w:rsidRPr="00906519">
        <w:t xml:space="preserve">OEHLMAN, Damon; BLANC, Sébastien. </w:t>
      </w:r>
      <w:r w:rsidRPr="00906519">
        <w:rPr>
          <w:b/>
          <w:bCs/>
        </w:rPr>
        <w:t xml:space="preserve">Aplicativos Web Pro Android: </w:t>
      </w:r>
      <w:r w:rsidRPr="00EE0969">
        <w:t>Desenvolvimento Pro Android Usando HTML5</w:t>
      </w:r>
      <w:r w:rsidRPr="00906519">
        <w:t>, CSS3 &amp; JavaScript. 1. ed. Rio de Janeiro: Ciência Moderna, 2012.</w:t>
      </w:r>
    </w:p>
    <w:p w14:paraId="63F1604B" w14:textId="2D0EBE8C" w:rsidR="00642652" w:rsidRDefault="00642652" w:rsidP="009E71AD">
      <w:pPr>
        <w:pStyle w:val="TF-REFERNCIASITEM0"/>
      </w:pPr>
      <w:r w:rsidRPr="00BC6CC6">
        <w:t xml:space="preserve">SILVA, Jorge Pereira da. </w:t>
      </w:r>
      <w:r w:rsidRPr="00BC6CC6">
        <w:rPr>
          <w:b/>
          <w:bCs/>
        </w:rPr>
        <w:t xml:space="preserve">EcoCIT: </w:t>
      </w:r>
      <w:r w:rsidRPr="00EE0969">
        <w:t>uma plataforma escalável para desenvolvimento de aplicações de IoT</w:t>
      </w:r>
      <w:r w:rsidRPr="00BC6CC6">
        <w:t>. 2017. 138f. Dissertação (Mestrado em Sistemas e Computação) - Centro de Ciências Exatas e da Terra, Universidade Federal do Rio Grande do Norte, Natal, 2017.</w:t>
      </w:r>
    </w:p>
    <w:p w14:paraId="29B0DDFF" w14:textId="3F2FEE0D" w:rsidR="00287CC2" w:rsidRPr="00087930" w:rsidRDefault="00287CC2" w:rsidP="009E71AD">
      <w:pPr>
        <w:pStyle w:val="TF-REFERNCIASITEM0"/>
      </w:pPr>
      <w:r>
        <w:t xml:space="preserve">SOUZA, Samuel Pereira de. </w:t>
      </w:r>
      <w:r w:rsidRPr="00087930">
        <w:rPr>
          <w:b/>
          <w:bCs/>
        </w:rPr>
        <w:t xml:space="preserve">ANÁLISE DE DESEMPENHO DE APIS DE </w:t>
      </w:r>
      <w:r w:rsidRPr="00087930">
        <w:rPr>
          <w:b/>
          <w:bCs/>
          <w:i/>
          <w:iCs/>
        </w:rPr>
        <w:t>SOCKETS</w:t>
      </w:r>
      <w:r w:rsidR="00087930">
        <w:t>. 2016. TTC (Graduação) - Curso de Graduação em Redes de Computadores, Universidade Federal do Ceará, Quixadá, 2016.</w:t>
      </w:r>
    </w:p>
    <w:p w14:paraId="3E07FA4F" w14:textId="25956577" w:rsidR="00642652" w:rsidRDefault="00642652" w:rsidP="009E71AD">
      <w:pPr>
        <w:pStyle w:val="TF-REFERNCIASITEM0"/>
      </w:pPr>
      <w:r w:rsidRPr="00D14E06">
        <w:rPr>
          <w:lang w:val="en-US"/>
        </w:rPr>
        <w:t xml:space="preserve">TANENBAUM, Andrew S.; STEEN, Maarten Van. </w:t>
      </w:r>
      <w:r w:rsidRPr="00772431">
        <w:rPr>
          <w:b/>
          <w:bCs/>
        </w:rPr>
        <w:t xml:space="preserve">SISTEMAS DISTRIBUIDOS: </w:t>
      </w:r>
      <w:r w:rsidRPr="00EE0969">
        <w:t>princípios e paradigmas</w:t>
      </w:r>
      <w:r w:rsidRPr="00CE4B43">
        <w:t>. 2. ed. São Saulo: Pearson, 2008.</w:t>
      </w:r>
    </w:p>
    <w:p w14:paraId="5E10E90D" w14:textId="77777777" w:rsidR="00D415D2" w:rsidRPr="00320BFA" w:rsidRDefault="00D415D2" w:rsidP="00D415D2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</w:p>
    <w:p w14:paraId="49C986E1" w14:textId="67C747F9" w:rsidR="00D415D2" w:rsidRDefault="00D415D2" w:rsidP="00D415D2">
      <w:pPr>
        <w:pStyle w:val="TF-xAvalLINHA"/>
      </w:pPr>
      <w:r w:rsidRPr="00320BFA">
        <w:t>Avaliador(a):</w:t>
      </w:r>
      <w:r w:rsidRPr="00320BFA">
        <w:tab/>
      </w:r>
      <w:r w:rsidR="00534324" w:rsidRPr="00534324">
        <w:t>Gilvan Justino</w:t>
      </w:r>
    </w:p>
    <w:p w14:paraId="53483E27" w14:textId="77777777" w:rsidR="00D415D2" w:rsidRPr="00C767AD" w:rsidRDefault="00D415D2" w:rsidP="00D415D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D415D2" w:rsidRPr="00320BFA" w14:paraId="70F089CC" w14:textId="77777777" w:rsidTr="005F5236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8544E6" w14:textId="77777777" w:rsidR="00D415D2" w:rsidRPr="00320BFA" w:rsidRDefault="00D415D2" w:rsidP="005F523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B0E028" w14:textId="77777777" w:rsidR="00D415D2" w:rsidRPr="00320BFA" w:rsidRDefault="00D415D2" w:rsidP="005F523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09425A4" w14:textId="77777777" w:rsidR="00D415D2" w:rsidRPr="00320BFA" w:rsidRDefault="00D415D2" w:rsidP="005F523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E74C684" w14:textId="77777777" w:rsidR="00D415D2" w:rsidRPr="00320BFA" w:rsidRDefault="00D415D2" w:rsidP="005F5236">
            <w:pPr>
              <w:pStyle w:val="TF-xAvalITEMTABELA"/>
            </w:pPr>
            <w:r w:rsidRPr="00320BFA">
              <w:t>não atende</w:t>
            </w:r>
          </w:p>
        </w:tc>
      </w:tr>
      <w:tr w:rsidR="00D415D2" w:rsidRPr="00320BFA" w14:paraId="2572AEC0" w14:textId="77777777" w:rsidTr="005F5236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6E3463A" w14:textId="77777777" w:rsidR="00D415D2" w:rsidRPr="0000224C" w:rsidRDefault="00D415D2" w:rsidP="005F5236">
            <w:pPr>
              <w:pStyle w:val="TF-xAvalITEMTABELA"/>
            </w:pPr>
            <w:r w:rsidRPr="0045026C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074B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3C6BB7C" w14:textId="77777777" w:rsidR="00D415D2" w:rsidRPr="00320BFA" w:rsidRDefault="00D415D2" w:rsidP="005F5236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6BD2" w14:textId="4014FA66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0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4715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DFCAC4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45D20AC1" w14:textId="77777777" w:rsidTr="005F5236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6C4CE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F080" w14:textId="77777777" w:rsidR="00D415D2" w:rsidRPr="00320BFA" w:rsidRDefault="00D415D2" w:rsidP="005F5236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13ED" w14:textId="1AED550B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1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322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1BFD5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0798B631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F37165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FD05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F646DAC" w14:textId="77777777" w:rsidR="00D415D2" w:rsidRPr="00320BFA" w:rsidRDefault="00D415D2" w:rsidP="005F5236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5CE9" w14:textId="60DC647C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2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598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3D0FEB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4D0EFE5B" w14:textId="77777777" w:rsidTr="005F5236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92272F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E15" w14:textId="77777777" w:rsidR="00D415D2" w:rsidRPr="00320BFA" w:rsidRDefault="00D415D2" w:rsidP="005F523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CBAF" w14:textId="605B1F93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3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BC50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0C0455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34F31C48" w14:textId="77777777" w:rsidTr="005F5236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40BBDA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8F61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6D507FBC" w14:textId="77777777" w:rsidR="00D415D2" w:rsidRPr="00320BFA" w:rsidRDefault="00D415D2" w:rsidP="005F5236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471B" w14:textId="70F1915E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4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C1B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82047E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11EBF95E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90CD12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205A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239DFD6E" w14:textId="77777777" w:rsidR="00D415D2" w:rsidRPr="00320BFA" w:rsidRDefault="00D415D2" w:rsidP="005F5236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2B8A" w14:textId="57FDC877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5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516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35E701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09938769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CA431F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CA09" w14:textId="77777777" w:rsidR="00D415D2" w:rsidRPr="00320BFA" w:rsidRDefault="00D415D2" w:rsidP="005F5236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A9F0" w14:textId="6B4D97D9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40F7" w14:textId="29683656" w:rsidR="00D415D2" w:rsidRPr="00320BFA" w:rsidRDefault="0045026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6" w:author="Gilvan Justino" w:date="2021-12-12T22:34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92955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5A490583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BE7F56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0F49" w14:textId="77777777" w:rsidR="00D415D2" w:rsidRPr="00320BFA" w:rsidRDefault="00D415D2" w:rsidP="005F523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45E6" w14:textId="7C6D2AB4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7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7559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67CDA4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47F24C24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6552E0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1E83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48457D6" w14:textId="77777777" w:rsidR="00D415D2" w:rsidRPr="00320BFA" w:rsidRDefault="00D415D2" w:rsidP="005F5236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9B2F" w14:textId="07734719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8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503D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62F8DF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7FD16F6F" w14:textId="77777777" w:rsidTr="005F5236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5FE5B5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286C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6A77EA3" w14:textId="77777777" w:rsidR="00D415D2" w:rsidRPr="00320BFA" w:rsidRDefault="00D415D2" w:rsidP="005F523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3764" w14:textId="46EFB530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9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BAB0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DD717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23034D1F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ACEC9D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FD1B" w14:textId="77777777" w:rsidR="00D415D2" w:rsidRPr="00320BFA" w:rsidRDefault="00D415D2" w:rsidP="005F5236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C5E2" w14:textId="59964A48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0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371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EDF600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526A913A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B2601F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7880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A01AE47" w14:textId="77777777" w:rsidR="00D415D2" w:rsidRPr="00320BFA" w:rsidRDefault="00D415D2" w:rsidP="005F5236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A338" w14:textId="225C889A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1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9BD9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A09B16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5D86FB96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525009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D54DAD" w14:textId="77777777" w:rsidR="00D415D2" w:rsidRPr="00320BFA" w:rsidRDefault="00D415D2" w:rsidP="005F5236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11A89C" w14:textId="465374D1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2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7E3C7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E197BE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5297E422" w14:textId="77777777" w:rsidTr="005F5236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6E7FBD" w14:textId="77777777" w:rsidR="00D415D2" w:rsidRPr="0000224C" w:rsidRDefault="00D415D2" w:rsidP="005F523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2BC3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49C690DC" w14:textId="77777777" w:rsidR="00D415D2" w:rsidRPr="00320BFA" w:rsidRDefault="00D415D2" w:rsidP="005F523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2A87" w14:textId="34ED5FA5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3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586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B76B2F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51AC0F29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17C225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7FDE75" w14:textId="77777777" w:rsidR="00D415D2" w:rsidRPr="00320BFA" w:rsidRDefault="00D415D2" w:rsidP="005F523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860040" w14:textId="4AC6B2B2" w:rsidR="00D415D2" w:rsidRPr="00320BFA" w:rsidRDefault="000E50C5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4" w:author="Gilvan Justino" w:date="2021-12-12T21:2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C4779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D2D65E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0CE7E9F" w14:textId="77777777" w:rsidR="00D415D2" w:rsidRPr="003F5F25" w:rsidRDefault="00D415D2" w:rsidP="00D415D2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D415D2" w:rsidRPr="00320BFA" w14:paraId="767E4408" w14:textId="77777777" w:rsidTr="005F5236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CDC74BA" w14:textId="77777777" w:rsidR="00D415D2" w:rsidRPr="00320BFA" w:rsidRDefault="00D415D2" w:rsidP="005F523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76CAAD" w14:textId="77777777" w:rsidR="00D415D2" w:rsidRPr="00320BFA" w:rsidRDefault="00D415D2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84A3725" w14:textId="77777777" w:rsidR="00D415D2" w:rsidRPr="00320BFA" w:rsidRDefault="00D415D2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23280A6" w14:textId="77777777" w:rsidR="00D415D2" w:rsidRPr="00320BFA" w:rsidRDefault="00D415D2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415D2" w:rsidRPr="00320BFA" w14:paraId="3D628A65" w14:textId="77777777" w:rsidTr="005F5236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504DE0A" w14:textId="77777777" w:rsidR="00D415D2" w:rsidRPr="00320BFA" w:rsidRDefault="00D415D2" w:rsidP="005F523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6C71EA5" w14:textId="20E5C3BF" w:rsidR="00D415D2" w:rsidRPr="00320BFA" w:rsidRDefault="00D415D2" w:rsidP="005F523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del w:id="75" w:author="Gilvan Justino" w:date="2021-12-12T21:58:00Z">
              <w:r w:rsidRPr="00320BFA" w:rsidDel="00D64C42">
                <w:rPr>
                  <w:sz w:val="20"/>
                </w:rPr>
                <w:delText xml:space="preserve">(      </w:delText>
              </w:r>
            </w:del>
            <w:ins w:id="76" w:author="Gilvan Justino" w:date="2021-12-12T21:58:00Z">
              <w:r w:rsidR="00D64C42" w:rsidRPr="00320BFA">
                <w:rPr>
                  <w:sz w:val="20"/>
                </w:rPr>
                <w:t xml:space="preserve">(  </w:t>
              </w:r>
              <w:r w:rsidR="00D64C42">
                <w:rPr>
                  <w:sz w:val="20"/>
                </w:rPr>
                <w:t>X</w:t>
              </w:r>
              <w:r w:rsidR="00D64C42" w:rsidRPr="00320BFA">
                <w:rPr>
                  <w:sz w:val="20"/>
                </w:rPr>
                <w:t xml:space="preserve">   </w:t>
              </w:r>
            </w:ins>
            <w:r w:rsidRPr="00320BFA">
              <w:rPr>
                <w:sz w:val="20"/>
              </w:rPr>
              <w:t>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FEF60D5" w14:textId="77777777" w:rsidR="00D415D2" w:rsidRPr="00320BFA" w:rsidRDefault="00D415D2" w:rsidP="005F523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08641551" w14:textId="77777777" w:rsidR="00D415D2" w:rsidRDefault="00D415D2" w:rsidP="00D415D2">
      <w:pPr>
        <w:pStyle w:val="TF-xAvalTTULO"/>
        <w:ind w:left="0" w:firstLine="0"/>
        <w:jc w:val="left"/>
      </w:pPr>
    </w:p>
    <w:p w14:paraId="029288FD" w14:textId="77777777" w:rsidR="00D415D2" w:rsidRDefault="00D415D2" w:rsidP="00D415D2">
      <w:pPr>
        <w:pStyle w:val="TF-xAvalTTULO"/>
        <w:ind w:left="0" w:firstLine="0"/>
        <w:jc w:val="left"/>
      </w:pPr>
    </w:p>
    <w:p w14:paraId="6F625C3F" w14:textId="4A9E0D1A" w:rsidR="00D415D2" w:rsidRDefault="00D415D2" w:rsidP="009E71AD">
      <w:pPr>
        <w:pStyle w:val="TF-REFERNCIASITEM0"/>
      </w:pPr>
    </w:p>
    <w:sectPr w:rsidR="00D415D2" w:rsidSect="008526EC">
      <w:headerReference w:type="default" r:id="rId20"/>
      <w:footerReference w:type="even" r:id="rId21"/>
      <w:footerReference w:type="defaul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Gilvan Justino" w:date="2021-12-12T18:59:00Z" w:initials="GJ">
    <w:p w14:paraId="2BE22D2C" w14:textId="4963A87D" w:rsidR="00445954" w:rsidRDefault="00445954">
      <w:pPr>
        <w:pStyle w:val="Textodecomentrio"/>
      </w:pPr>
      <w:r>
        <w:rPr>
          <w:rStyle w:val="Refdecomentrio"/>
        </w:rPr>
        <w:annotationRef/>
      </w:r>
      <w:r>
        <w:t>Fora da rede local?</w:t>
      </w:r>
    </w:p>
  </w:comment>
  <w:comment w:id="13" w:author="Gilvan Justino" w:date="2021-12-12T18:58:00Z" w:initials="GJ">
    <w:p w14:paraId="7596B85E" w14:textId="56E7A14A" w:rsidR="008D7434" w:rsidRDefault="008D7434">
      <w:pPr>
        <w:pStyle w:val="Textodecomentrio"/>
      </w:pPr>
      <w:r>
        <w:rPr>
          <w:rStyle w:val="Refdecomentrio"/>
        </w:rPr>
        <w:annotationRef/>
      </w:r>
      <w:r>
        <w:t>O que é um “serviço interno”?</w:t>
      </w:r>
    </w:p>
  </w:comment>
  <w:comment w:id="28" w:author="Gilvan Justino" w:date="2021-12-12T21:28:00Z" w:initials="GJ">
    <w:p w14:paraId="7D5BEA1A" w14:textId="6A5D7C75" w:rsidR="00153146" w:rsidRDefault="00153146">
      <w:pPr>
        <w:pStyle w:val="Textodecomentrio"/>
      </w:pPr>
      <w:r>
        <w:rPr>
          <w:rStyle w:val="Refdecomentrio"/>
        </w:rPr>
        <w:annotationRef/>
      </w:r>
      <w:r>
        <w:t>Ainda permaneci com dúvida sobre a diferença da sua proposta com o que outras ferramentas de mercado, com o Kafka, RabbitMq, etc, oferece</w:t>
      </w:r>
      <w:r w:rsidR="002937B6">
        <w:t>m.</w:t>
      </w:r>
    </w:p>
  </w:comment>
  <w:comment w:id="30" w:author="Gilvan Justino" w:date="2021-12-12T21:00:00Z" w:initials="GJ">
    <w:p w14:paraId="5BD32DF5" w14:textId="65EC94DB" w:rsidR="00017019" w:rsidRDefault="00017019">
      <w:pPr>
        <w:pStyle w:val="Textodecomentrio"/>
      </w:pPr>
      <w:r>
        <w:rPr>
          <w:rStyle w:val="Refdecomentrio"/>
        </w:rPr>
        <w:annotationRef/>
      </w:r>
      <w:r>
        <w:t>A figura não está sendo citada no texto</w:t>
      </w:r>
    </w:p>
  </w:comment>
  <w:comment w:id="31" w:author="Gilvan Justino" w:date="2021-12-12T20:58:00Z" w:initials="GJ">
    <w:p w14:paraId="44966A2F" w14:textId="57441F69" w:rsidR="00017019" w:rsidRDefault="00017019">
      <w:pPr>
        <w:pStyle w:val="Textodecomentrio"/>
      </w:pPr>
      <w:r>
        <w:rPr>
          <w:rStyle w:val="Refdecomentrio"/>
        </w:rPr>
        <w:annotationRef/>
      </w:r>
      <w:r>
        <w:t>O que é o eixo horizontal? O que significa “10”, “100” e “1000”?</w:t>
      </w:r>
    </w:p>
  </w:comment>
  <w:comment w:id="32" w:author="Gilvan Justino" w:date="2021-12-12T21:00:00Z" w:initials="GJ">
    <w:p w14:paraId="4390BF25" w14:textId="2E65B6BF" w:rsidR="00017019" w:rsidRDefault="00017019">
      <w:pPr>
        <w:pStyle w:val="Textodecomentrio"/>
      </w:pPr>
      <w:r>
        <w:rPr>
          <w:rStyle w:val="Refdecomentrio"/>
        </w:rPr>
        <w:annotationRef/>
      </w:r>
      <w:r>
        <w:t>A figura não está sendo citada no texto</w:t>
      </w:r>
    </w:p>
  </w:comment>
  <w:comment w:id="33" w:author="Gilvan Justino" w:date="2021-12-12T21:00:00Z" w:initials="GJ">
    <w:p w14:paraId="5F274B7E" w14:textId="08ABDAEE" w:rsidR="00017019" w:rsidRDefault="00017019">
      <w:pPr>
        <w:pStyle w:val="Textodecomentrio"/>
      </w:pPr>
      <w:r>
        <w:rPr>
          <w:rStyle w:val="Refdecomentrio"/>
        </w:rPr>
        <w:annotationRef/>
      </w:r>
      <w:r>
        <w:t>A figura não está sendo citada no texto</w:t>
      </w:r>
    </w:p>
  </w:comment>
  <w:comment w:id="56" w:author="Gilvan Justino" w:date="2021-12-12T21:19:00Z" w:initials="GJ">
    <w:p w14:paraId="035FD0D6" w14:textId="141A5009" w:rsidR="006B16B1" w:rsidRDefault="006B16B1">
      <w:pPr>
        <w:pStyle w:val="Textodecomentrio"/>
      </w:pPr>
      <w:r>
        <w:rPr>
          <w:rStyle w:val="Refdecomentrio"/>
        </w:rPr>
        <w:annotationRef/>
      </w:r>
      <w:r>
        <w:t xml:space="preserve">Como se pretende testar o framework que vai ser construído? Serão criadas aplicações de demonstração que se comunicam num ambiente distribuído? </w:t>
      </w:r>
    </w:p>
  </w:comment>
  <w:comment w:id="57" w:author="Gilvan Justino" w:date="2021-12-12T21:18:00Z" w:initials="GJ">
    <w:p w14:paraId="4A669446" w14:textId="045C1EC3" w:rsidR="006B16B1" w:rsidRDefault="006B16B1">
      <w:pPr>
        <w:pStyle w:val="Textodecomentrio"/>
      </w:pPr>
      <w:r>
        <w:rPr>
          <w:rStyle w:val="Refdecomentrio"/>
        </w:rPr>
        <w:annotationRef/>
      </w:r>
      <w:r>
        <w:t>O que são “mensagens internas”?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E22D2C" w15:done="0"/>
  <w15:commentEx w15:paraId="7596B85E" w15:done="0"/>
  <w15:commentEx w15:paraId="7D5BEA1A" w15:done="0"/>
  <w15:commentEx w15:paraId="5BD32DF5" w15:done="0"/>
  <w15:commentEx w15:paraId="44966A2F" w15:done="0"/>
  <w15:commentEx w15:paraId="4390BF25" w15:done="0"/>
  <w15:commentEx w15:paraId="5F274B7E" w15:done="0"/>
  <w15:commentEx w15:paraId="035FD0D6" w15:done="0"/>
  <w15:commentEx w15:paraId="4A6694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0C510" w16cex:dateUtc="2021-12-12T21:59:00Z"/>
  <w16cex:commentExtensible w16cex:durableId="2560C4CE" w16cex:dateUtc="2021-12-12T21:58:00Z"/>
  <w16cex:commentExtensible w16cex:durableId="2560E7F3" w16cex:dateUtc="2021-12-13T00:28:00Z"/>
  <w16cex:commentExtensible w16cex:durableId="2560E150" w16cex:dateUtc="2021-12-13T00:00:00Z"/>
  <w16cex:commentExtensible w16cex:durableId="2560E0FE" w16cex:dateUtc="2021-12-12T23:58:00Z"/>
  <w16cex:commentExtensible w16cex:durableId="2560E15D" w16cex:dateUtc="2021-12-13T00:00:00Z"/>
  <w16cex:commentExtensible w16cex:durableId="2560E162" w16cex:dateUtc="2021-12-13T00:00:00Z"/>
  <w16cex:commentExtensible w16cex:durableId="2560E5D5" w16cex:dateUtc="2021-12-13T00:19:00Z"/>
  <w16cex:commentExtensible w16cex:durableId="2560E591" w16cex:dateUtc="2021-12-13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E22D2C" w16cid:durableId="2560C510"/>
  <w16cid:commentId w16cid:paraId="7596B85E" w16cid:durableId="2560C4CE"/>
  <w16cid:commentId w16cid:paraId="7D5BEA1A" w16cid:durableId="2560E7F3"/>
  <w16cid:commentId w16cid:paraId="5BD32DF5" w16cid:durableId="2560E150"/>
  <w16cid:commentId w16cid:paraId="44966A2F" w16cid:durableId="2560E0FE"/>
  <w16cid:commentId w16cid:paraId="4390BF25" w16cid:durableId="2560E15D"/>
  <w16cid:commentId w16cid:paraId="5F274B7E" w16cid:durableId="2560E162"/>
  <w16cid:commentId w16cid:paraId="035FD0D6" w16cid:durableId="2560E5D5"/>
  <w16cid:commentId w16cid:paraId="4A669446" w16cid:durableId="2560E5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66B9" w14:textId="77777777" w:rsidR="00853D0F" w:rsidRDefault="00853D0F">
      <w:r>
        <w:separator/>
      </w:r>
    </w:p>
  </w:endnote>
  <w:endnote w:type="continuationSeparator" w:id="0">
    <w:p w14:paraId="0619085B" w14:textId="77777777" w:rsidR="00853D0F" w:rsidRDefault="0085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74264" w14:textId="16C4EC68" w:rsidR="008526EC" w:rsidRDefault="008526EC" w:rsidP="00A00CA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45C32CB7" w14:textId="77777777" w:rsidR="008526EC" w:rsidRDefault="008526EC" w:rsidP="008526E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AA84" w14:textId="278D6836" w:rsidR="008526EC" w:rsidRDefault="008526EC" w:rsidP="00A00CA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0A5F06E" w14:textId="77777777" w:rsidR="008526EC" w:rsidRDefault="008526EC" w:rsidP="008526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0727" w14:textId="77777777" w:rsidR="00853D0F" w:rsidRDefault="00853D0F">
      <w:r>
        <w:separator/>
      </w:r>
    </w:p>
  </w:footnote>
  <w:footnote w:type="continuationSeparator" w:id="0">
    <w:p w14:paraId="67C5BF95" w14:textId="77777777" w:rsidR="00853D0F" w:rsidRDefault="00853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van Justino">
    <w15:presenceInfo w15:providerId="Windows Live" w15:userId="39624ad59b3a63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oNotTrackMoves/>
  <w:defaultTabStop w:val="709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033"/>
    <w:rsid w:val="0000224C"/>
    <w:rsid w:val="000040C3"/>
    <w:rsid w:val="00012922"/>
    <w:rsid w:val="00013781"/>
    <w:rsid w:val="00013AC6"/>
    <w:rsid w:val="0001429E"/>
    <w:rsid w:val="0001575C"/>
    <w:rsid w:val="00017019"/>
    <w:rsid w:val="000179B5"/>
    <w:rsid w:val="00017B62"/>
    <w:rsid w:val="000204E7"/>
    <w:rsid w:val="00023233"/>
    <w:rsid w:val="00023FA0"/>
    <w:rsid w:val="0002602F"/>
    <w:rsid w:val="00030E4A"/>
    <w:rsid w:val="00031A27"/>
    <w:rsid w:val="00031EE0"/>
    <w:rsid w:val="000430FA"/>
    <w:rsid w:val="00045274"/>
    <w:rsid w:val="0004641A"/>
    <w:rsid w:val="00052A07"/>
    <w:rsid w:val="000533DA"/>
    <w:rsid w:val="0005457F"/>
    <w:rsid w:val="000608E9"/>
    <w:rsid w:val="00061FEB"/>
    <w:rsid w:val="000667DF"/>
    <w:rsid w:val="0007133F"/>
    <w:rsid w:val="0007209B"/>
    <w:rsid w:val="00075792"/>
    <w:rsid w:val="00080015"/>
    <w:rsid w:val="00080F9C"/>
    <w:rsid w:val="0008559A"/>
    <w:rsid w:val="0008579A"/>
    <w:rsid w:val="00086AA8"/>
    <w:rsid w:val="0008732D"/>
    <w:rsid w:val="00087930"/>
    <w:rsid w:val="000913C0"/>
    <w:rsid w:val="00094A2A"/>
    <w:rsid w:val="00094B2F"/>
    <w:rsid w:val="0009735C"/>
    <w:rsid w:val="000A104C"/>
    <w:rsid w:val="000A19DE"/>
    <w:rsid w:val="000A3EAB"/>
    <w:rsid w:val="000B0DDA"/>
    <w:rsid w:val="000B12B2"/>
    <w:rsid w:val="000B3868"/>
    <w:rsid w:val="000C1926"/>
    <w:rsid w:val="000C1A18"/>
    <w:rsid w:val="000C4738"/>
    <w:rsid w:val="000C648D"/>
    <w:rsid w:val="000C6E05"/>
    <w:rsid w:val="000D1294"/>
    <w:rsid w:val="000D77C2"/>
    <w:rsid w:val="000E039E"/>
    <w:rsid w:val="000E27F9"/>
    <w:rsid w:val="000E2B1E"/>
    <w:rsid w:val="000E311F"/>
    <w:rsid w:val="000E3A68"/>
    <w:rsid w:val="000E50C5"/>
    <w:rsid w:val="000E6CE0"/>
    <w:rsid w:val="000E7949"/>
    <w:rsid w:val="000F1384"/>
    <w:rsid w:val="000F41F8"/>
    <w:rsid w:val="000F77E3"/>
    <w:rsid w:val="00107B02"/>
    <w:rsid w:val="00107C9F"/>
    <w:rsid w:val="001100AF"/>
    <w:rsid w:val="0011270D"/>
    <w:rsid w:val="0011363A"/>
    <w:rsid w:val="00113A3F"/>
    <w:rsid w:val="001164FE"/>
    <w:rsid w:val="0012458B"/>
    <w:rsid w:val="00125084"/>
    <w:rsid w:val="00125277"/>
    <w:rsid w:val="00130B78"/>
    <w:rsid w:val="001375F7"/>
    <w:rsid w:val="00143F37"/>
    <w:rsid w:val="00153146"/>
    <w:rsid w:val="001554E9"/>
    <w:rsid w:val="001601D2"/>
    <w:rsid w:val="00162BF1"/>
    <w:rsid w:val="0016560C"/>
    <w:rsid w:val="00186092"/>
    <w:rsid w:val="00190293"/>
    <w:rsid w:val="00193A97"/>
    <w:rsid w:val="001948BE"/>
    <w:rsid w:val="0019547B"/>
    <w:rsid w:val="001A12CE"/>
    <w:rsid w:val="001A4EB0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03EB6"/>
    <w:rsid w:val="00205C32"/>
    <w:rsid w:val="00210066"/>
    <w:rsid w:val="0021373A"/>
    <w:rsid w:val="00213EAB"/>
    <w:rsid w:val="00214422"/>
    <w:rsid w:val="00224BB2"/>
    <w:rsid w:val="00235240"/>
    <w:rsid w:val="002368FD"/>
    <w:rsid w:val="0024110F"/>
    <w:rsid w:val="002423AB"/>
    <w:rsid w:val="002440B0"/>
    <w:rsid w:val="00244216"/>
    <w:rsid w:val="002553F5"/>
    <w:rsid w:val="0025685C"/>
    <w:rsid w:val="002708C9"/>
    <w:rsid w:val="00276ADB"/>
    <w:rsid w:val="00276E8F"/>
    <w:rsid w:val="0027792D"/>
    <w:rsid w:val="00282723"/>
    <w:rsid w:val="00282788"/>
    <w:rsid w:val="0028617A"/>
    <w:rsid w:val="00287CC2"/>
    <w:rsid w:val="00290E72"/>
    <w:rsid w:val="002937B6"/>
    <w:rsid w:val="0029608A"/>
    <w:rsid w:val="00296D38"/>
    <w:rsid w:val="002A6617"/>
    <w:rsid w:val="002A7E1B"/>
    <w:rsid w:val="002B0EDC"/>
    <w:rsid w:val="002B4718"/>
    <w:rsid w:val="002B737D"/>
    <w:rsid w:val="002B7BA4"/>
    <w:rsid w:val="002C0777"/>
    <w:rsid w:val="002C0EF7"/>
    <w:rsid w:val="002C1E09"/>
    <w:rsid w:val="002C3D76"/>
    <w:rsid w:val="002E047C"/>
    <w:rsid w:val="002E6DD1"/>
    <w:rsid w:val="002F027E"/>
    <w:rsid w:val="00307649"/>
    <w:rsid w:val="00312886"/>
    <w:rsid w:val="00312CEA"/>
    <w:rsid w:val="00320BFA"/>
    <w:rsid w:val="0032378D"/>
    <w:rsid w:val="00335048"/>
    <w:rsid w:val="00340AD0"/>
    <w:rsid w:val="00340B6D"/>
    <w:rsid w:val="00340C8E"/>
    <w:rsid w:val="0034106D"/>
    <w:rsid w:val="00344540"/>
    <w:rsid w:val="003519A3"/>
    <w:rsid w:val="00355671"/>
    <w:rsid w:val="00362443"/>
    <w:rsid w:val="0037046F"/>
    <w:rsid w:val="00377DA7"/>
    <w:rsid w:val="00383087"/>
    <w:rsid w:val="003A2B7D"/>
    <w:rsid w:val="003A4A75"/>
    <w:rsid w:val="003A5366"/>
    <w:rsid w:val="003A6121"/>
    <w:rsid w:val="003B0875"/>
    <w:rsid w:val="003B2094"/>
    <w:rsid w:val="003B647A"/>
    <w:rsid w:val="003C5262"/>
    <w:rsid w:val="003D398C"/>
    <w:rsid w:val="003D473B"/>
    <w:rsid w:val="003D4B35"/>
    <w:rsid w:val="003E4002"/>
    <w:rsid w:val="003E4F19"/>
    <w:rsid w:val="003E4FB0"/>
    <w:rsid w:val="003F52BB"/>
    <w:rsid w:val="003F58C9"/>
    <w:rsid w:val="003F5F25"/>
    <w:rsid w:val="00401D5E"/>
    <w:rsid w:val="0040375B"/>
    <w:rsid w:val="0040436D"/>
    <w:rsid w:val="00410543"/>
    <w:rsid w:val="004173CC"/>
    <w:rsid w:val="0042356B"/>
    <w:rsid w:val="00423BB4"/>
    <w:rsid w:val="0042420A"/>
    <w:rsid w:val="004243D2"/>
    <w:rsid w:val="00424610"/>
    <w:rsid w:val="00424AD5"/>
    <w:rsid w:val="00431C8E"/>
    <w:rsid w:val="00435424"/>
    <w:rsid w:val="00445954"/>
    <w:rsid w:val="0045026C"/>
    <w:rsid w:val="00451B94"/>
    <w:rsid w:val="00455AED"/>
    <w:rsid w:val="00455CA3"/>
    <w:rsid w:val="00463527"/>
    <w:rsid w:val="004661F2"/>
    <w:rsid w:val="00470C41"/>
    <w:rsid w:val="00473EA8"/>
    <w:rsid w:val="0047690F"/>
    <w:rsid w:val="00476C78"/>
    <w:rsid w:val="0048185F"/>
    <w:rsid w:val="00482174"/>
    <w:rsid w:val="0048576D"/>
    <w:rsid w:val="00486F40"/>
    <w:rsid w:val="00493B1A"/>
    <w:rsid w:val="00493B2E"/>
    <w:rsid w:val="0049495C"/>
    <w:rsid w:val="00497EF6"/>
    <w:rsid w:val="004A448B"/>
    <w:rsid w:val="004B42D8"/>
    <w:rsid w:val="004B4E83"/>
    <w:rsid w:val="004B6B8F"/>
    <w:rsid w:val="004B7511"/>
    <w:rsid w:val="004C3C7D"/>
    <w:rsid w:val="004D0402"/>
    <w:rsid w:val="004E23CE"/>
    <w:rsid w:val="004E516B"/>
    <w:rsid w:val="004E5AB4"/>
    <w:rsid w:val="0050044C"/>
    <w:rsid w:val="00500539"/>
    <w:rsid w:val="00503373"/>
    <w:rsid w:val="00503F3F"/>
    <w:rsid w:val="00504693"/>
    <w:rsid w:val="005148EF"/>
    <w:rsid w:val="005312EB"/>
    <w:rsid w:val="0053333D"/>
    <w:rsid w:val="00534324"/>
    <w:rsid w:val="00536336"/>
    <w:rsid w:val="0054044B"/>
    <w:rsid w:val="00542ED7"/>
    <w:rsid w:val="00550D4A"/>
    <w:rsid w:val="00557535"/>
    <w:rsid w:val="0056055A"/>
    <w:rsid w:val="00564A29"/>
    <w:rsid w:val="00564FBC"/>
    <w:rsid w:val="005654B7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A5121"/>
    <w:rsid w:val="005B20A1"/>
    <w:rsid w:val="005B234C"/>
    <w:rsid w:val="005B2478"/>
    <w:rsid w:val="005B2E12"/>
    <w:rsid w:val="005C21FC"/>
    <w:rsid w:val="005C30AE"/>
    <w:rsid w:val="005D04AD"/>
    <w:rsid w:val="005E1FF6"/>
    <w:rsid w:val="005E35F3"/>
    <w:rsid w:val="005E400D"/>
    <w:rsid w:val="005E698D"/>
    <w:rsid w:val="005F09F1"/>
    <w:rsid w:val="005F645A"/>
    <w:rsid w:val="005F6468"/>
    <w:rsid w:val="005F7EDE"/>
    <w:rsid w:val="0060046C"/>
    <w:rsid w:val="0060060C"/>
    <w:rsid w:val="006118D1"/>
    <w:rsid w:val="0061251F"/>
    <w:rsid w:val="00613B57"/>
    <w:rsid w:val="0061764C"/>
    <w:rsid w:val="00620D93"/>
    <w:rsid w:val="0062386A"/>
    <w:rsid w:val="0062576D"/>
    <w:rsid w:val="00625788"/>
    <w:rsid w:val="006305AA"/>
    <w:rsid w:val="0063260F"/>
    <w:rsid w:val="0063277E"/>
    <w:rsid w:val="006364F4"/>
    <w:rsid w:val="00640352"/>
    <w:rsid w:val="00642652"/>
    <w:rsid w:val="006426D5"/>
    <w:rsid w:val="00642924"/>
    <w:rsid w:val="006466FF"/>
    <w:rsid w:val="00646A5F"/>
    <w:rsid w:val="006475C1"/>
    <w:rsid w:val="00656C00"/>
    <w:rsid w:val="00661967"/>
    <w:rsid w:val="00661F61"/>
    <w:rsid w:val="00667AB1"/>
    <w:rsid w:val="00671B49"/>
    <w:rsid w:val="00674155"/>
    <w:rsid w:val="006746CA"/>
    <w:rsid w:val="0068139B"/>
    <w:rsid w:val="00685156"/>
    <w:rsid w:val="006946BD"/>
    <w:rsid w:val="00695745"/>
    <w:rsid w:val="006957E4"/>
    <w:rsid w:val="0069600B"/>
    <w:rsid w:val="006A0A1A"/>
    <w:rsid w:val="006A4DD0"/>
    <w:rsid w:val="006A6460"/>
    <w:rsid w:val="006B0621"/>
    <w:rsid w:val="006B0760"/>
    <w:rsid w:val="006B104E"/>
    <w:rsid w:val="006B16B1"/>
    <w:rsid w:val="006B5AEA"/>
    <w:rsid w:val="006B6383"/>
    <w:rsid w:val="006B640D"/>
    <w:rsid w:val="006C61FA"/>
    <w:rsid w:val="006D0896"/>
    <w:rsid w:val="006D16BD"/>
    <w:rsid w:val="006E12D2"/>
    <w:rsid w:val="006E25D2"/>
    <w:rsid w:val="006E3156"/>
    <w:rsid w:val="006F0EEA"/>
    <w:rsid w:val="0070391A"/>
    <w:rsid w:val="00706486"/>
    <w:rsid w:val="007214E3"/>
    <w:rsid w:val="007222F7"/>
    <w:rsid w:val="00723256"/>
    <w:rsid w:val="00724679"/>
    <w:rsid w:val="00725368"/>
    <w:rsid w:val="007304F3"/>
    <w:rsid w:val="00730839"/>
    <w:rsid w:val="00730F60"/>
    <w:rsid w:val="00731293"/>
    <w:rsid w:val="00733FF9"/>
    <w:rsid w:val="0073652D"/>
    <w:rsid w:val="00737BA4"/>
    <w:rsid w:val="007455ED"/>
    <w:rsid w:val="00752038"/>
    <w:rsid w:val="007554DF"/>
    <w:rsid w:val="0075776D"/>
    <w:rsid w:val="007613FB"/>
    <w:rsid w:val="00761E34"/>
    <w:rsid w:val="007622EE"/>
    <w:rsid w:val="007722BF"/>
    <w:rsid w:val="00772431"/>
    <w:rsid w:val="0077580B"/>
    <w:rsid w:val="00781167"/>
    <w:rsid w:val="00783E0A"/>
    <w:rsid w:val="007854B3"/>
    <w:rsid w:val="0078787D"/>
    <w:rsid w:val="00787FA8"/>
    <w:rsid w:val="007944F8"/>
    <w:rsid w:val="007973E3"/>
    <w:rsid w:val="007A1883"/>
    <w:rsid w:val="007A46E2"/>
    <w:rsid w:val="007B7EBA"/>
    <w:rsid w:val="007D0720"/>
    <w:rsid w:val="007D10F2"/>
    <w:rsid w:val="007D207E"/>
    <w:rsid w:val="007D4303"/>
    <w:rsid w:val="007D6004"/>
    <w:rsid w:val="007D6DEC"/>
    <w:rsid w:val="007D7DDA"/>
    <w:rsid w:val="007E10CF"/>
    <w:rsid w:val="007E46A1"/>
    <w:rsid w:val="007E730D"/>
    <w:rsid w:val="007E7311"/>
    <w:rsid w:val="007F1418"/>
    <w:rsid w:val="007F20C0"/>
    <w:rsid w:val="007F403E"/>
    <w:rsid w:val="00802D0F"/>
    <w:rsid w:val="00806654"/>
    <w:rsid w:val="008072AC"/>
    <w:rsid w:val="008103FF"/>
    <w:rsid w:val="0081085B"/>
    <w:rsid w:val="00810969"/>
    <w:rsid w:val="00810CEA"/>
    <w:rsid w:val="00810FA7"/>
    <w:rsid w:val="00820C0A"/>
    <w:rsid w:val="008216CF"/>
    <w:rsid w:val="008233E5"/>
    <w:rsid w:val="00833DE8"/>
    <w:rsid w:val="00833F47"/>
    <w:rsid w:val="008348C3"/>
    <w:rsid w:val="008373B4"/>
    <w:rsid w:val="008404C4"/>
    <w:rsid w:val="00844B0A"/>
    <w:rsid w:val="00847D37"/>
    <w:rsid w:val="0085001D"/>
    <w:rsid w:val="008526EC"/>
    <w:rsid w:val="00853D0F"/>
    <w:rsid w:val="00870802"/>
    <w:rsid w:val="00871A41"/>
    <w:rsid w:val="00873C44"/>
    <w:rsid w:val="00886D76"/>
    <w:rsid w:val="00886E58"/>
    <w:rsid w:val="00891C1D"/>
    <w:rsid w:val="00897019"/>
    <w:rsid w:val="008B0A07"/>
    <w:rsid w:val="008B3D9F"/>
    <w:rsid w:val="008B4477"/>
    <w:rsid w:val="008B781F"/>
    <w:rsid w:val="008C0069"/>
    <w:rsid w:val="008C1495"/>
    <w:rsid w:val="008C5E2A"/>
    <w:rsid w:val="008D4159"/>
    <w:rsid w:val="008D5522"/>
    <w:rsid w:val="008D69C5"/>
    <w:rsid w:val="008D7404"/>
    <w:rsid w:val="008D7434"/>
    <w:rsid w:val="008E0F86"/>
    <w:rsid w:val="008E4CC8"/>
    <w:rsid w:val="008E4D95"/>
    <w:rsid w:val="008F0939"/>
    <w:rsid w:val="008F2DC1"/>
    <w:rsid w:val="008F70AD"/>
    <w:rsid w:val="00900DB1"/>
    <w:rsid w:val="009022BF"/>
    <w:rsid w:val="00906519"/>
    <w:rsid w:val="00911CD9"/>
    <w:rsid w:val="00912A65"/>
    <w:rsid w:val="00912B71"/>
    <w:rsid w:val="0091471E"/>
    <w:rsid w:val="009205FC"/>
    <w:rsid w:val="00925BA8"/>
    <w:rsid w:val="00931632"/>
    <w:rsid w:val="00932C92"/>
    <w:rsid w:val="00944067"/>
    <w:rsid w:val="009454E4"/>
    <w:rsid w:val="00945D79"/>
    <w:rsid w:val="00946836"/>
    <w:rsid w:val="00947691"/>
    <w:rsid w:val="00954CF6"/>
    <w:rsid w:val="009557DD"/>
    <w:rsid w:val="0096683A"/>
    <w:rsid w:val="00967611"/>
    <w:rsid w:val="00984240"/>
    <w:rsid w:val="00987F2B"/>
    <w:rsid w:val="00995B07"/>
    <w:rsid w:val="009A2619"/>
    <w:rsid w:val="009A34B0"/>
    <w:rsid w:val="009A4CEF"/>
    <w:rsid w:val="009A5850"/>
    <w:rsid w:val="009B10D6"/>
    <w:rsid w:val="009B33AE"/>
    <w:rsid w:val="009D1988"/>
    <w:rsid w:val="009D65D0"/>
    <w:rsid w:val="009D7E91"/>
    <w:rsid w:val="009E135E"/>
    <w:rsid w:val="009E3C92"/>
    <w:rsid w:val="009E54F4"/>
    <w:rsid w:val="009E71AD"/>
    <w:rsid w:val="009F2BFA"/>
    <w:rsid w:val="00A01396"/>
    <w:rsid w:val="00A03A3D"/>
    <w:rsid w:val="00A03A73"/>
    <w:rsid w:val="00A045C4"/>
    <w:rsid w:val="00A0713C"/>
    <w:rsid w:val="00A10DFA"/>
    <w:rsid w:val="00A16F0A"/>
    <w:rsid w:val="00A21708"/>
    <w:rsid w:val="00A22362"/>
    <w:rsid w:val="00A249BA"/>
    <w:rsid w:val="00A26558"/>
    <w:rsid w:val="00A307C7"/>
    <w:rsid w:val="00A44581"/>
    <w:rsid w:val="00A45093"/>
    <w:rsid w:val="00A50EAF"/>
    <w:rsid w:val="00A56933"/>
    <w:rsid w:val="00A602F9"/>
    <w:rsid w:val="00A61C0A"/>
    <w:rsid w:val="00A650EE"/>
    <w:rsid w:val="00A662C8"/>
    <w:rsid w:val="00A71157"/>
    <w:rsid w:val="00A966E6"/>
    <w:rsid w:val="00A97424"/>
    <w:rsid w:val="00AA0352"/>
    <w:rsid w:val="00AA5ABB"/>
    <w:rsid w:val="00AB2BE3"/>
    <w:rsid w:val="00AB7834"/>
    <w:rsid w:val="00AC0721"/>
    <w:rsid w:val="00AC36D2"/>
    <w:rsid w:val="00AC4D5F"/>
    <w:rsid w:val="00AC60D8"/>
    <w:rsid w:val="00AD1D2C"/>
    <w:rsid w:val="00AD52F1"/>
    <w:rsid w:val="00AD7DD4"/>
    <w:rsid w:val="00AE0525"/>
    <w:rsid w:val="00AE08DB"/>
    <w:rsid w:val="00AE2729"/>
    <w:rsid w:val="00AE3148"/>
    <w:rsid w:val="00AE5AE2"/>
    <w:rsid w:val="00AE7343"/>
    <w:rsid w:val="00AF6685"/>
    <w:rsid w:val="00B00A13"/>
    <w:rsid w:val="00B00D69"/>
    <w:rsid w:val="00B00E04"/>
    <w:rsid w:val="00B05485"/>
    <w:rsid w:val="00B1458E"/>
    <w:rsid w:val="00B14C51"/>
    <w:rsid w:val="00B20021"/>
    <w:rsid w:val="00B20FDE"/>
    <w:rsid w:val="00B41809"/>
    <w:rsid w:val="00B42041"/>
    <w:rsid w:val="00B43FBF"/>
    <w:rsid w:val="00B44F11"/>
    <w:rsid w:val="00B51846"/>
    <w:rsid w:val="00B62979"/>
    <w:rsid w:val="00B70056"/>
    <w:rsid w:val="00B74D75"/>
    <w:rsid w:val="00B82287"/>
    <w:rsid w:val="00B823A7"/>
    <w:rsid w:val="00B87699"/>
    <w:rsid w:val="00B90FA5"/>
    <w:rsid w:val="00B91889"/>
    <w:rsid w:val="00B919F1"/>
    <w:rsid w:val="00BA2260"/>
    <w:rsid w:val="00BA2B3C"/>
    <w:rsid w:val="00BA6740"/>
    <w:rsid w:val="00BA698A"/>
    <w:rsid w:val="00BA699F"/>
    <w:rsid w:val="00BA6CB7"/>
    <w:rsid w:val="00BB468D"/>
    <w:rsid w:val="00BB7E58"/>
    <w:rsid w:val="00BC0E8D"/>
    <w:rsid w:val="00BC4F18"/>
    <w:rsid w:val="00BC6CC6"/>
    <w:rsid w:val="00BD4D5F"/>
    <w:rsid w:val="00BE2DB0"/>
    <w:rsid w:val="00BE6551"/>
    <w:rsid w:val="00BF093B"/>
    <w:rsid w:val="00BF17DE"/>
    <w:rsid w:val="00C00B88"/>
    <w:rsid w:val="00C022B3"/>
    <w:rsid w:val="00C06B2A"/>
    <w:rsid w:val="00C10B6D"/>
    <w:rsid w:val="00C1286C"/>
    <w:rsid w:val="00C1409E"/>
    <w:rsid w:val="00C160EC"/>
    <w:rsid w:val="00C321BB"/>
    <w:rsid w:val="00C35E57"/>
    <w:rsid w:val="00C35E80"/>
    <w:rsid w:val="00C40AA2"/>
    <w:rsid w:val="00C4244F"/>
    <w:rsid w:val="00C44D37"/>
    <w:rsid w:val="00C458D3"/>
    <w:rsid w:val="00C574D7"/>
    <w:rsid w:val="00C57EDE"/>
    <w:rsid w:val="00C604A9"/>
    <w:rsid w:val="00C606DD"/>
    <w:rsid w:val="00C632ED"/>
    <w:rsid w:val="00C66150"/>
    <w:rsid w:val="00C70EF5"/>
    <w:rsid w:val="00C756C5"/>
    <w:rsid w:val="00C82195"/>
    <w:rsid w:val="00C82CAE"/>
    <w:rsid w:val="00C8442E"/>
    <w:rsid w:val="00C930A8"/>
    <w:rsid w:val="00CA0F2A"/>
    <w:rsid w:val="00CA108B"/>
    <w:rsid w:val="00CA6CDB"/>
    <w:rsid w:val="00CA7EBE"/>
    <w:rsid w:val="00CB3053"/>
    <w:rsid w:val="00CB5E13"/>
    <w:rsid w:val="00CC0539"/>
    <w:rsid w:val="00CC3524"/>
    <w:rsid w:val="00CC5EBA"/>
    <w:rsid w:val="00CD27BE"/>
    <w:rsid w:val="00CD29E9"/>
    <w:rsid w:val="00CD4BBC"/>
    <w:rsid w:val="00CD6F0F"/>
    <w:rsid w:val="00CE0BB7"/>
    <w:rsid w:val="00CE3E9A"/>
    <w:rsid w:val="00CE4B43"/>
    <w:rsid w:val="00CE5F78"/>
    <w:rsid w:val="00CE708B"/>
    <w:rsid w:val="00CF26B7"/>
    <w:rsid w:val="00CF3A01"/>
    <w:rsid w:val="00CF6E39"/>
    <w:rsid w:val="00CF72DA"/>
    <w:rsid w:val="00D03B57"/>
    <w:rsid w:val="00D0769A"/>
    <w:rsid w:val="00D14E06"/>
    <w:rsid w:val="00D15B4E"/>
    <w:rsid w:val="00D177E7"/>
    <w:rsid w:val="00D2079F"/>
    <w:rsid w:val="00D256E2"/>
    <w:rsid w:val="00D339ED"/>
    <w:rsid w:val="00D415D2"/>
    <w:rsid w:val="00D447EF"/>
    <w:rsid w:val="00D505E2"/>
    <w:rsid w:val="00D6498F"/>
    <w:rsid w:val="00D64C42"/>
    <w:rsid w:val="00D7463D"/>
    <w:rsid w:val="00D765F9"/>
    <w:rsid w:val="00D80F5A"/>
    <w:rsid w:val="00D82436"/>
    <w:rsid w:val="00D83DE8"/>
    <w:rsid w:val="00D84943"/>
    <w:rsid w:val="00D94AE7"/>
    <w:rsid w:val="00D963C7"/>
    <w:rsid w:val="00D966B3"/>
    <w:rsid w:val="00D970F0"/>
    <w:rsid w:val="00DA4540"/>
    <w:rsid w:val="00DA587E"/>
    <w:rsid w:val="00DA5E34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0DDE"/>
    <w:rsid w:val="00DF3D56"/>
    <w:rsid w:val="00DF64E9"/>
    <w:rsid w:val="00DF6D19"/>
    <w:rsid w:val="00DF6ED2"/>
    <w:rsid w:val="00DF70F5"/>
    <w:rsid w:val="00E10BE4"/>
    <w:rsid w:val="00E2252C"/>
    <w:rsid w:val="00E23F87"/>
    <w:rsid w:val="00E26561"/>
    <w:rsid w:val="00E270C0"/>
    <w:rsid w:val="00E27532"/>
    <w:rsid w:val="00E2763D"/>
    <w:rsid w:val="00E36D82"/>
    <w:rsid w:val="00E460B9"/>
    <w:rsid w:val="00E51601"/>
    <w:rsid w:val="00E51965"/>
    <w:rsid w:val="00E6072C"/>
    <w:rsid w:val="00E638A0"/>
    <w:rsid w:val="00E67121"/>
    <w:rsid w:val="00E7198D"/>
    <w:rsid w:val="00E735AF"/>
    <w:rsid w:val="00E74CA6"/>
    <w:rsid w:val="00E75E3D"/>
    <w:rsid w:val="00E772C9"/>
    <w:rsid w:val="00E779DB"/>
    <w:rsid w:val="00E84491"/>
    <w:rsid w:val="00E84938"/>
    <w:rsid w:val="00E87B89"/>
    <w:rsid w:val="00E9731C"/>
    <w:rsid w:val="00EA4E4C"/>
    <w:rsid w:val="00EB04B7"/>
    <w:rsid w:val="00EB7992"/>
    <w:rsid w:val="00EC0104"/>
    <w:rsid w:val="00EC0184"/>
    <w:rsid w:val="00EC2D7A"/>
    <w:rsid w:val="00EC31C0"/>
    <w:rsid w:val="00EC633A"/>
    <w:rsid w:val="00ED1B9D"/>
    <w:rsid w:val="00ED4BD9"/>
    <w:rsid w:val="00EE056F"/>
    <w:rsid w:val="00EE0969"/>
    <w:rsid w:val="00EE2582"/>
    <w:rsid w:val="00EE37C1"/>
    <w:rsid w:val="00EE3C7A"/>
    <w:rsid w:val="00EF066F"/>
    <w:rsid w:val="00EF1D13"/>
    <w:rsid w:val="00EF3735"/>
    <w:rsid w:val="00EF43F5"/>
    <w:rsid w:val="00EF74D7"/>
    <w:rsid w:val="00F017AF"/>
    <w:rsid w:val="00F02FE6"/>
    <w:rsid w:val="00F041C4"/>
    <w:rsid w:val="00F14812"/>
    <w:rsid w:val="00F1598C"/>
    <w:rsid w:val="00F20154"/>
    <w:rsid w:val="00F20BC6"/>
    <w:rsid w:val="00F21403"/>
    <w:rsid w:val="00F254F7"/>
    <w:rsid w:val="00F255FC"/>
    <w:rsid w:val="00F259B0"/>
    <w:rsid w:val="00F26A20"/>
    <w:rsid w:val="00F276C9"/>
    <w:rsid w:val="00F31359"/>
    <w:rsid w:val="00F3649F"/>
    <w:rsid w:val="00F40690"/>
    <w:rsid w:val="00F4270E"/>
    <w:rsid w:val="00F43B8F"/>
    <w:rsid w:val="00F4591A"/>
    <w:rsid w:val="00F51785"/>
    <w:rsid w:val="00F530D7"/>
    <w:rsid w:val="00F541E6"/>
    <w:rsid w:val="00F62F49"/>
    <w:rsid w:val="00F6307F"/>
    <w:rsid w:val="00F640BF"/>
    <w:rsid w:val="00F70754"/>
    <w:rsid w:val="00F768A4"/>
    <w:rsid w:val="00F77926"/>
    <w:rsid w:val="00F83A19"/>
    <w:rsid w:val="00F879A1"/>
    <w:rsid w:val="00F92FC4"/>
    <w:rsid w:val="00F9793C"/>
    <w:rsid w:val="00FA0C14"/>
    <w:rsid w:val="00FA137A"/>
    <w:rsid w:val="00FA5504"/>
    <w:rsid w:val="00FB0E6F"/>
    <w:rsid w:val="00FB23C2"/>
    <w:rsid w:val="00FB4B02"/>
    <w:rsid w:val="00FC1F0C"/>
    <w:rsid w:val="00FC2831"/>
    <w:rsid w:val="00FC2D40"/>
    <w:rsid w:val="00FC3600"/>
    <w:rsid w:val="00FC4A9F"/>
    <w:rsid w:val="00FC565B"/>
    <w:rsid w:val="00FD44D9"/>
    <w:rsid w:val="00FD6629"/>
    <w:rsid w:val="00FD7E82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Ttulo2Char">
    <w:name w:val="Título 2 Char"/>
    <w:aliases w:val="TF-TÍTULO 2 Char"/>
    <w:link w:val="Ttulo2"/>
    <w:rsid w:val="00FD662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8</Pages>
  <Words>3641</Words>
  <Characters>19663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Gilvan Justino</cp:lastModifiedBy>
  <cp:revision>158</cp:revision>
  <cp:lastPrinted>2015-03-26T13:00:00Z</cp:lastPrinted>
  <dcterms:created xsi:type="dcterms:W3CDTF">2021-02-23T21:30:00Z</dcterms:created>
  <dcterms:modified xsi:type="dcterms:W3CDTF">2021-12-13T01:34:00Z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