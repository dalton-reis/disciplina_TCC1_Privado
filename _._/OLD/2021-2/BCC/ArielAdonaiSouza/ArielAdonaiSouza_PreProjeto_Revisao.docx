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BC0A" w14:textId="0884528A" w:rsidR="00A151C9" w:rsidRPr="00AF68BE" w:rsidRDefault="00A151C9" w:rsidP="00A151C9">
      <w:pPr>
        <w:jc w:val="both"/>
        <w:rPr>
          <w:b/>
          <w:bCs/>
        </w:rPr>
      </w:pPr>
      <w:r w:rsidRPr="00AF68BE">
        <w:rPr>
          <w:b/>
          <w:bCs/>
        </w:rPr>
        <w:t xml:space="preserve">Disciplina: Trabalho de Conclusão de Curso I – </w:t>
      </w:r>
      <w:r>
        <w:rPr>
          <w:b/>
          <w:bCs/>
        </w:rPr>
        <w:t>BCC</w:t>
      </w:r>
    </w:p>
    <w:p w14:paraId="1711B1B0" w14:textId="77777777" w:rsidR="00A151C9" w:rsidRDefault="00A151C9" w:rsidP="00A151C9">
      <w:pPr>
        <w:jc w:val="both"/>
      </w:pPr>
    </w:p>
    <w:p w14:paraId="71376641" w14:textId="1CBED5A3" w:rsidR="00BC76D0" w:rsidRPr="00BC76D0" w:rsidRDefault="00BC76D0" w:rsidP="0036712C">
      <w:pPr>
        <w:jc w:val="both"/>
      </w:pPr>
      <w:r w:rsidRPr="00BC76D0">
        <w:t>Caro orienta</w:t>
      </w:r>
      <w:r>
        <w:t>ndo</w:t>
      </w:r>
      <w:r w:rsidRPr="00BC76D0">
        <w:t>,</w:t>
      </w:r>
    </w:p>
    <w:p w14:paraId="755AB688" w14:textId="77777777" w:rsidR="00BC76D0" w:rsidRPr="00BC76D0" w:rsidRDefault="00BC76D0" w:rsidP="0036712C">
      <w:pPr>
        <w:jc w:val="both"/>
      </w:pPr>
    </w:p>
    <w:p w14:paraId="04BE6055" w14:textId="151FA38A" w:rsidR="0036712C" w:rsidRDefault="00557348" w:rsidP="0036712C">
      <w:pPr>
        <w:jc w:val="both"/>
      </w:pPr>
      <w:r w:rsidRPr="00BC76D0">
        <w:t xml:space="preserve">segue </w:t>
      </w:r>
      <w:r>
        <w:t xml:space="preserve">abaixo o Termo de Compromisso, </w:t>
      </w:r>
      <w:r w:rsidR="00BC76D0">
        <w:t>as DUAS revisões do seu pré-projeto</w:t>
      </w:r>
      <w:r w:rsidR="0036712C">
        <w:t xml:space="preserve"> contendo a avaliação do professor “avaliador” e professor</w:t>
      </w:r>
      <w:r w:rsidR="00C169FA">
        <w:t xml:space="preserve"> </w:t>
      </w:r>
      <w:r w:rsidR="0036712C">
        <w:t>“TCC1”</w:t>
      </w:r>
      <w:r w:rsidR="00FB6F90">
        <w:t>, junto com as avaliações da defesa na banca de qualificação</w:t>
      </w:r>
      <w:r w:rsidR="0036712C">
        <w:t>. É muito importante que revise com cuidado e discuta possíveis dúvidas decorrente das revisões com o seu professor orientador, e com o professor de TCC1. Sempre procure fazer todos os ajustes solicitados, até mesmo o menores detalhes, pois todos são importantes e irão refletir na sua nota nesta disciplina.</w:t>
      </w:r>
    </w:p>
    <w:p w14:paraId="66BAFAB5" w14:textId="57F223E9" w:rsidR="00BC76D0" w:rsidRDefault="0080416A" w:rsidP="0080416A">
      <w:pPr>
        <w:jc w:val="both"/>
      </w:pPr>
      <w:r>
        <w:t>Mas, caso o professor orientador julgue que algumas anotações das revisões não devam ser feit</w:t>
      </w:r>
      <w:r w:rsidR="00DF6E9B">
        <w:t>a</w:t>
      </w:r>
      <w:r>
        <w:t>s, ou mesmo que sejam feit</w:t>
      </w:r>
      <w:r w:rsidR="00DF6E9B">
        <w:t>a</w:t>
      </w:r>
      <w:r>
        <w:t>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w:t>
      </w:r>
      <w:r w:rsidR="00DF6E9B">
        <w:t>, e justifique o motivo.</w:t>
      </w:r>
    </w:p>
    <w:p w14:paraId="31CFE030" w14:textId="2AC7C82D" w:rsidR="00DF6E9B" w:rsidRDefault="00DF6E9B" w:rsidP="00DF6E9B">
      <w:pPr>
        <w:jc w:val="both"/>
      </w:pPr>
      <w:r>
        <w:t xml:space="preserve">Lembrem que agora o limite de páginas do projeto é </w:t>
      </w:r>
      <w:r w:rsidRPr="000E1852">
        <w:t>no máximo 1</w:t>
      </w:r>
      <w:r>
        <w:t>2</w:t>
      </w:r>
      <w:r w:rsidRPr="000E1852">
        <w:t xml:space="preserve"> (</w:t>
      </w:r>
      <w:r>
        <w:t>doze</w:t>
      </w:r>
      <w:r w:rsidRPr="000E1852">
        <w:t>) páginas</w:t>
      </w:r>
      <w:r>
        <w:t>. E que a seção de “Revisão Bibliográfica” deve ser complementada.</w:t>
      </w:r>
    </w:p>
    <w:p w14:paraId="125904E1" w14:textId="77777777" w:rsidR="00FB6F90" w:rsidRDefault="00FB6F90" w:rsidP="0080416A">
      <w:pPr>
        <w:jc w:val="both"/>
      </w:pPr>
    </w:p>
    <w:p w14:paraId="2577CADF" w14:textId="77777777" w:rsidR="0029300C" w:rsidRDefault="0029300C" w:rsidP="0029300C">
      <w:r>
        <w:t>Atenciosamente,</w:t>
      </w:r>
    </w:p>
    <w:p w14:paraId="7FAE85F4" w14:textId="77777777" w:rsidR="0029300C" w:rsidRDefault="0029300C" w:rsidP="0029300C"/>
    <w:p w14:paraId="787C6D35" w14:textId="4D57346C" w:rsidR="00DF6E9B" w:rsidRDefault="00DF6E9B">
      <w:r>
        <w:br w:type="page"/>
      </w:r>
    </w:p>
    <w:p w14:paraId="2582F76A" w14:textId="5041D7BD" w:rsidR="0080416A" w:rsidRDefault="00130553" w:rsidP="0080416A">
      <w:pPr>
        <w:jc w:val="both"/>
      </w:pPr>
      <w:r>
        <w:rPr>
          <w:noProof/>
        </w:rPr>
        <w:lastRenderedPageBreak/>
        <w:drawing>
          <wp:inline distT="0" distB="0" distL="0" distR="0" wp14:anchorId="0A48330D" wp14:editId="28D6B747">
            <wp:extent cx="5400040" cy="76415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08FE494D" w14:textId="1E4EC812" w:rsidR="00130553" w:rsidRDefault="00130553">
      <w:r>
        <w:br w:type="page"/>
      </w:r>
    </w:p>
    <w:p w14:paraId="0C4FD677" w14:textId="77777777" w:rsidR="00130553" w:rsidRPr="00B00E04" w:rsidRDefault="00130553"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2708C9">
        <w:lastRenderedPageBreak/>
        <w:t>COMUNICAÇÃO DE APLICATIVOS MÓVEIS: UM MODELO DE ARQUITETURA ESCALÁVEL E RESILIENTE</w:t>
      </w:r>
    </w:p>
    <w:p w14:paraId="6DE3534B" w14:textId="77777777" w:rsidR="00130553" w:rsidRDefault="00130553" w:rsidP="00752038">
      <w:pPr>
        <w:pStyle w:val="TF-AUTOR"/>
      </w:pPr>
      <w:r>
        <w:t>Ariel Adonai Souza</w:t>
      </w:r>
    </w:p>
    <w:p w14:paraId="44FF49B3" w14:textId="77777777" w:rsidR="00130553" w:rsidRDefault="00130553" w:rsidP="001E682E">
      <w:pPr>
        <w:pStyle w:val="TF-AUTOR"/>
      </w:pPr>
      <w:r>
        <w:t xml:space="preserve">Prof. Francisco </w:t>
      </w:r>
      <w:proofErr w:type="spellStart"/>
      <w:r>
        <w:t>Adell</w:t>
      </w:r>
      <w:proofErr w:type="spellEnd"/>
      <w:r>
        <w:t xml:space="preserve"> </w:t>
      </w:r>
      <w:proofErr w:type="spellStart"/>
      <w:r>
        <w:t>Péricas</w:t>
      </w:r>
      <w:proofErr w:type="spellEnd"/>
      <w:r>
        <w:t xml:space="preserve"> – Orientador</w:t>
      </w:r>
    </w:p>
    <w:p w14:paraId="10BB2FC6" w14:textId="77777777" w:rsidR="00130553" w:rsidRPr="007D10F2" w:rsidRDefault="00130553"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782466F0" w14:textId="77777777" w:rsidR="00130553" w:rsidRDefault="00130553" w:rsidP="00C160EC">
      <w:pPr>
        <w:pStyle w:val="TF-TEXTO"/>
      </w:pPr>
      <w:commentRangeStart w:id="9"/>
      <w:r>
        <w:t xml:space="preserve">Estamos </w:t>
      </w:r>
      <w:commentRangeEnd w:id="9"/>
      <w:r>
        <w:rPr>
          <w:rStyle w:val="Refdecomentrio"/>
        </w:rPr>
        <w:commentReference w:id="9"/>
      </w:r>
      <w:r>
        <w:t xml:space="preserve">entrando em um mundo cada vez mais rodeado por aplicativos móveis. Estes aplicativos estão se tornando a principal ferramenta de comunicação das pessoas com a Internet, conforme citado por </w:t>
      </w:r>
      <w:proofErr w:type="spellStart"/>
      <w:r w:rsidRPr="00CA7EBE">
        <w:t>Oehlman</w:t>
      </w:r>
      <w:proofErr w:type="spellEnd"/>
      <w:r w:rsidRPr="00CA7EBE">
        <w:t xml:space="preserve"> e Blanc (2012)</w:t>
      </w:r>
      <w:r>
        <w:t xml:space="preserve">. Diante deste cenário, é natural que surja uma demanda crescente de ferramentas e tecnologias que embarquem </w:t>
      </w:r>
      <w:commentRangeStart w:id="10"/>
      <w:r>
        <w:t xml:space="preserve">os </w:t>
      </w:r>
      <w:r w:rsidRPr="00D14E06">
        <w:t>softwares</w:t>
      </w:r>
      <w:commentRangeEnd w:id="10"/>
      <w:r>
        <w:rPr>
          <w:rStyle w:val="Refdecomentrio"/>
        </w:rPr>
        <w:commentReference w:id="10"/>
      </w:r>
      <w:r>
        <w:t xml:space="preserve"> de empresas nos dispositivos móveis. </w:t>
      </w:r>
      <w:proofErr w:type="spellStart"/>
      <w:r w:rsidRPr="00CA7EBE">
        <w:t>Oehlman</w:t>
      </w:r>
      <w:proofErr w:type="spellEnd"/>
      <w:r w:rsidRPr="00CA7EBE">
        <w:t xml:space="preserve"> e Blanc (2012)</w:t>
      </w:r>
      <w:r>
        <w:t xml:space="preserve"> também </w:t>
      </w:r>
      <w:del w:id="11" w:author="Gilvan Justino" w:date="2021-10-06T21:34:00Z">
        <w:r w:rsidDel="00FF797E">
          <w:delText xml:space="preserve">nos </w:delText>
        </w:r>
      </w:del>
      <w:r>
        <w:t xml:space="preserve">contam que em empresas com aplicações Web, </w:t>
      </w:r>
      <w:commentRangeStart w:id="12"/>
      <w:r>
        <w:t>os desenvolvedores reconstroem grandes porções das aplicações dentro dos aplicativos móveis para cada um dos diferentes dispositivos</w:t>
      </w:r>
      <w:commentRangeEnd w:id="12"/>
      <w:r>
        <w:rPr>
          <w:rStyle w:val="Refdecomentrio"/>
        </w:rPr>
        <w:commentReference w:id="12"/>
      </w:r>
      <w:r>
        <w:t xml:space="preserve">. </w:t>
      </w:r>
      <w:commentRangeStart w:id="13"/>
      <w:r>
        <w:t xml:space="preserve">Isso não parece ser uma abordagem muito viável pois demanda de muitas pessoas para manter essas diferentes aplicações. </w:t>
      </w:r>
      <w:commentRangeEnd w:id="13"/>
      <w:r>
        <w:rPr>
          <w:rStyle w:val="Refdecomentrio"/>
        </w:rPr>
        <w:commentReference w:id="13"/>
      </w:r>
    </w:p>
    <w:p w14:paraId="278E053E" w14:textId="77777777" w:rsidR="00130553" w:rsidRDefault="00130553" w:rsidP="00C160EC">
      <w:pPr>
        <w:pStyle w:val="TF-TEXTO"/>
      </w:pPr>
      <w:r>
        <w:t xml:space="preserve">Uma solução mais </w:t>
      </w:r>
      <w:commentRangeStart w:id="14"/>
      <w:r>
        <w:t xml:space="preserve">viável </w:t>
      </w:r>
      <w:commentRangeEnd w:id="14"/>
      <w:r>
        <w:rPr>
          <w:rStyle w:val="Refdecomentrio"/>
        </w:rPr>
        <w:commentReference w:id="14"/>
      </w:r>
      <w:r>
        <w:t xml:space="preserve">para dispositivos móveis é desenvolver uma aplicação Web para dispositivos móveis. Segundo os autores, aplicações Web são uma forma de escrever aplicações que, quando feito da forma correta, permite adaptar as aplicações para dispositivos móveis sem a necessidade de reescrever muito código. “Um aplicativo Web para dispositivos móveis é um aplicativo construído com as tecnologias Web centradas no cliente em HTML, CSS e </w:t>
      </w:r>
      <w:proofErr w:type="spellStart"/>
      <w:r>
        <w:t>JavaScript</w:t>
      </w:r>
      <w:proofErr w:type="spellEnd"/>
      <w:r>
        <w:t xml:space="preserve">, e é especificamente projetado para os dispositivos móveis” </w:t>
      </w:r>
      <w:r w:rsidRPr="003B2094">
        <w:t>(OEHLMAN; BLANC, 2012</w:t>
      </w:r>
      <w:r>
        <w:t>, p. 9</w:t>
      </w:r>
      <w:r w:rsidRPr="003B2094">
        <w:t>)</w:t>
      </w:r>
      <w:r>
        <w:t>.</w:t>
      </w:r>
    </w:p>
    <w:p w14:paraId="0E6BDF56" w14:textId="77777777" w:rsidR="00130553" w:rsidRDefault="00130553" w:rsidP="0050044C">
      <w:pPr>
        <w:pStyle w:val="TF-TEXTO"/>
        <w:ind w:firstLine="709"/>
      </w:pPr>
      <w:r>
        <w:t xml:space="preserve">Segundo </w:t>
      </w:r>
      <w:proofErr w:type="spellStart"/>
      <w:r w:rsidRPr="00EE2582">
        <w:t>T</w:t>
      </w:r>
      <w:r>
        <w:t>anenbaum</w:t>
      </w:r>
      <w:proofErr w:type="spellEnd"/>
      <w:r>
        <w:t xml:space="preserve">, Steen (2008), em meados de 1980 ocorreram dois avanços tecnológicos que revolucionariam a computação até os dias atuais. O primeiro foram os microcontroladores de maior capacidade, que com o passar do tempo chagavam à capacidade de processamento de um </w:t>
      </w:r>
      <w:r>
        <w:rPr>
          <w:i/>
          <w:iCs/>
        </w:rPr>
        <w:t>m</w:t>
      </w:r>
      <w:r w:rsidRPr="00EF1D13">
        <w:rPr>
          <w:i/>
          <w:iCs/>
        </w:rPr>
        <w:t>ainframe</w:t>
      </w:r>
      <w:r>
        <w:t xml:space="preserve"> por um preço muito menor. O segundo avanço foi o desenvolvimento das redes de computadores e o surgimento das redes locais, as </w:t>
      </w:r>
      <w:proofErr w:type="spellStart"/>
      <w:r>
        <w:t>LANs</w:t>
      </w:r>
      <w:proofErr w:type="spellEnd"/>
      <w:r>
        <w:t xml:space="preserve">. As </w:t>
      </w:r>
      <w:proofErr w:type="spellStart"/>
      <w:r>
        <w:t>LANs</w:t>
      </w:r>
      <w:proofErr w:type="spellEnd"/>
      <w:r>
        <w:t xml:space="preserve"> permitiram que centenas de computadores próximos pudessem trocar informações na velocidade de alguns microssegundos. O resultado do surgimento destas duas tecnologias foi o surgimento de um modelo de computação de altíssima capacidade de processamento conectado em uma rede de alta velocidade, os sistemas distribuídos. </w:t>
      </w:r>
    </w:p>
    <w:p w14:paraId="5B63A87A" w14:textId="77777777" w:rsidR="00130553" w:rsidRDefault="00130553" w:rsidP="0050044C">
      <w:pPr>
        <w:pStyle w:val="TF-TEXTO"/>
        <w:ind w:firstLine="709"/>
      </w:pPr>
      <w:del w:id="15" w:author="Gilvan Justino" w:date="2021-10-06T21:46:00Z">
        <w:r w:rsidDel="007D7C13">
          <w:delText xml:space="preserve">Para </w:delText>
        </w:r>
        <w:r w:rsidRPr="00EE2582" w:rsidDel="007D7C13">
          <w:delText>T</w:delText>
        </w:r>
        <w:r w:rsidDel="007D7C13">
          <w:delText>anenbaum, Steen (2008), a</w:delText>
        </w:r>
      </w:del>
      <w:ins w:id="16" w:author="Gilvan Justino" w:date="2021-10-06T21:46:00Z">
        <w:r>
          <w:t>A</w:t>
        </w:r>
      </w:ins>
      <w:r>
        <w:t xml:space="preserve"> definição de um sistema distribuído é “</w:t>
      </w:r>
      <w:del w:id="17" w:author="Gilvan Justino" w:date="2021-10-06T21:45:00Z">
        <w:r w:rsidDel="007D7C13">
          <w:delText xml:space="preserve">um sistema distribuído é </w:delText>
        </w:r>
      </w:del>
      <w:r>
        <w:t>um conjunto de computadores independentes que se apresenta a seus usuários como um sistema único e coerente.”</w:t>
      </w:r>
      <w:r w:rsidRPr="00F768A4">
        <w:t xml:space="preserve"> </w:t>
      </w:r>
      <w:r w:rsidRPr="00EE2582">
        <w:t>(</w:t>
      </w:r>
      <w:bookmarkStart w:id="18" w:name="_Hlk83577765"/>
      <w:r w:rsidRPr="00EE2582">
        <w:t>TANENBAUM</w:t>
      </w:r>
      <w:bookmarkEnd w:id="18"/>
      <w:r w:rsidRPr="00EE2582">
        <w:t>; STEEN, 2008</w:t>
      </w:r>
      <w:r>
        <w:t xml:space="preserve">, p. 1). Eles ressaltam aspectos importantes: um sistema distribuído consiste em computadores autônomos e usuários (programas, aplicações ou pessoas) que devem achar que tratam com um sistema único. </w:t>
      </w:r>
    </w:p>
    <w:p w14:paraId="1943400B" w14:textId="77777777" w:rsidR="00130553" w:rsidRDefault="00130553" w:rsidP="00FB23C2">
      <w:pPr>
        <w:pStyle w:val="TF-TEXTO"/>
      </w:pPr>
      <w:r>
        <w:t xml:space="preserve">Existem algumas </w:t>
      </w:r>
      <w:r w:rsidRPr="00BA6740">
        <w:t xml:space="preserve">dificuldades na </w:t>
      </w:r>
      <w:commentRangeStart w:id="19"/>
      <w:r w:rsidRPr="00BA6740">
        <w:t xml:space="preserve">comunicação entre dispositivos móveis e </w:t>
      </w:r>
      <w:r>
        <w:t>s</w:t>
      </w:r>
      <w:r w:rsidRPr="00BA6740">
        <w:t>istemas distribuídos</w:t>
      </w:r>
      <w:commentRangeEnd w:id="19"/>
      <w:r>
        <w:rPr>
          <w:rStyle w:val="Refdecomentrio"/>
        </w:rPr>
        <w:commentReference w:id="19"/>
      </w:r>
      <w:r>
        <w:t xml:space="preserve">. Dentre as dificuldades, pode-se citar </w:t>
      </w:r>
      <w:r w:rsidRPr="00BA6740">
        <w:t xml:space="preserve">a escalabilidade e a garantia de entrega </w:t>
      </w:r>
      <w:r>
        <w:t xml:space="preserve">de </w:t>
      </w:r>
      <w:r w:rsidRPr="00BA6740">
        <w:t>mensage</w:t>
      </w:r>
      <w:r>
        <w:t xml:space="preserve">ns </w:t>
      </w:r>
      <w:r w:rsidRPr="00BA6740">
        <w:t>assíncrona</w:t>
      </w:r>
      <w:r>
        <w:t>s</w:t>
      </w:r>
      <w:r w:rsidRPr="00BA6740">
        <w:t xml:space="preserve">. </w:t>
      </w:r>
      <w:r>
        <w:t xml:space="preserve">Aplicações móveis </w:t>
      </w:r>
      <w:commentRangeStart w:id="20"/>
      <w:r>
        <w:t xml:space="preserve">geralmente </w:t>
      </w:r>
      <w:commentRangeEnd w:id="20"/>
      <w:r>
        <w:rPr>
          <w:rStyle w:val="Refdecomentrio"/>
        </w:rPr>
        <w:commentReference w:id="20"/>
      </w:r>
      <w:r>
        <w:t xml:space="preserve">demandam uma grande capacidade dos servidores em suportar a alta volumetria das requisições. Um cenário provável é uma grande quantidade de dispositivos acessando um determinado serviço, chegando ao ponto de o serviço não conseguir comportar a quantidade de dados e cair. Um outro </w:t>
      </w:r>
      <w:commentRangeStart w:id="21"/>
      <w:r>
        <w:t xml:space="preserve">cenário muito comum </w:t>
      </w:r>
      <w:commentRangeEnd w:id="21"/>
      <w:r>
        <w:rPr>
          <w:rStyle w:val="Refdecomentrio"/>
        </w:rPr>
        <w:commentReference w:id="21"/>
      </w:r>
      <w:r>
        <w:t xml:space="preserve">é um dispositivo móvel parar de se comunicar (ficou sem rede ou fechou a </w:t>
      </w:r>
      <w:r w:rsidRPr="00737BA4">
        <w:t>aplicação</w:t>
      </w:r>
      <w:r>
        <w:t xml:space="preserve">) e um serviço precisar entregar uma mensagem para o dispositivo. Neste caso, o serviço precisaria armazenar a mensagem e aguardar até que o dispositivo se conecte novamente para entregar a mensagem. </w:t>
      </w:r>
    </w:p>
    <w:p w14:paraId="43FC92CE" w14:textId="77777777" w:rsidR="00130553" w:rsidRDefault="00130553" w:rsidP="00C160EC">
      <w:pPr>
        <w:pStyle w:val="TF-TEXTO"/>
      </w:pPr>
      <w:r>
        <w:t xml:space="preserve">Segundo </w:t>
      </w:r>
      <w:proofErr w:type="spellStart"/>
      <w:r w:rsidRPr="00EE2582">
        <w:t>T</w:t>
      </w:r>
      <w:r>
        <w:t>anenbaum</w:t>
      </w:r>
      <w:proofErr w:type="spellEnd"/>
      <w:r>
        <w:t xml:space="preserve">, Steen (2008), em um ambiente de computação distribuída, por conveniência, é utilizado um modelo de comunicação assíncrona e existem diversos sistemas por trás de uma única aplicação. Diante deste cenário, é possível induzir que quando um </w:t>
      </w:r>
      <w:commentRangeStart w:id="22"/>
      <w:r>
        <w:t xml:space="preserve">serviço </w:t>
      </w:r>
      <w:commentRangeEnd w:id="22"/>
      <w:r>
        <w:rPr>
          <w:rStyle w:val="Refdecomentrio"/>
        </w:rPr>
        <w:commentReference w:id="22"/>
      </w:r>
      <w:r>
        <w:t xml:space="preserve">deseja se comunicar com o dispositivo móvel, ele faça isso através de um serviço que faça o intermédio da conversa entre o serviço e o </w:t>
      </w:r>
      <w:commentRangeStart w:id="23"/>
      <w:r>
        <w:t>dispositivo móvel</w:t>
      </w:r>
      <w:commentRangeEnd w:id="23"/>
      <w:r>
        <w:rPr>
          <w:rStyle w:val="Refdecomentrio"/>
        </w:rPr>
        <w:commentReference w:id="23"/>
      </w:r>
      <w:r>
        <w:t xml:space="preserve">. </w:t>
      </w:r>
    </w:p>
    <w:p w14:paraId="4B98B423" w14:textId="77777777" w:rsidR="00130553" w:rsidRPr="00BA6740" w:rsidRDefault="00130553" w:rsidP="00C160EC">
      <w:pPr>
        <w:pStyle w:val="TF-TEXTO"/>
      </w:pPr>
      <w:r>
        <w:t>Diante do cenário apresentado, como seria possível implementar sistemas que consigam lidar com alta volumetria, que garantam a entrega das mensagens e se comuniquem de forma simples e organizada com os dispositivos?</w:t>
      </w:r>
    </w:p>
    <w:p w14:paraId="3C43919C" w14:textId="77777777" w:rsidR="00130553" w:rsidRPr="007D10F2" w:rsidRDefault="00130553" w:rsidP="00E638A0">
      <w:pPr>
        <w:pStyle w:val="Ttulo2"/>
      </w:pPr>
      <w:bookmarkStart w:id="24" w:name="_Toc419598576"/>
      <w:bookmarkStart w:id="25" w:name="_Toc420721317"/>
      <w:bookmarkStart w:id="26" w:name="_Toc420721467"/>
      <w:bookmarkStart w:id="27" w:name="_Toc420721562"/>
      <w:bookmarkStart w:id="28" w:name="_Toc420721768"/>
      <w:bookmarkStart w:id="29" w:name="_Toc420723209"/>
      <w:bookmarkStart w:id="30" w:name="_Toc482682370"/>
      <w:bookmarkStart w:id="31" w:name="_Toc54164904"/>
      <w:bookmarkStart w:id="32" w:name="_Toc54165664"/>
      <w:bookmarkStart w:id="33" w:name="_Toc54169316"/>
      <w:bookmarkStart w:id="34" w:name="_Toc96347426"/>
      <w:bookmarkStart w:id="35" w:name="_Toc96357710"/>
      <w:bookmarkStart w:id="36" w:name="_Toc96491850"/>
      <w:bookmarkStart w:id="37" w:name="_Toc411603090"/>
      <w:r w:rsidRPr="007D10F2">
        <w:t>OBJETIVOS</w:t>
      </w:r>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0735E0EC" w14:textId="77777777" w:rsidR="00130553" w:rsidRDefault="00130553" w:rsidP="007622EE">
      <w:pPr>
        <w:pStyle w:val="TF-TEXTO"/>
      </w:pPr>
      <w:r>
        <w:t xml:space="preserve">O objetivo deste trabalho é apresentar </w:t>
      </w:r>
      <w:commentRangeStart w:id="38"/>
      <w:r>
        <w:t xml:space="preserve">um modelo de arquitetura distribuída </w:t>
      </w:r>
      <w:commentRangeEnd w:id="38"/>
      <w:r>
        <w:rPr>
          <w:rStyle w:val="Refdecomentrio"/>
        </w:rPr>
        <w:commentReference w:id="38"/>
      </w:r>
      <w:r>
        <w:t xml:space="preserve">que seja escalável e </w:t>
      </w:r>
      <w:proofErr w:type="spellStart"/>
      <w:r>
        <w:t>resiliente</w:t>
      </w:r>
      <w:proofErr w:type="spellEnd"/>
      <w:r>
        <w:t xml:space="preserve">, ou seja, deve ser capaz de comportar muitos dispositivos conectados, muitas mensagens sendo trafegadas e que garanta a entrega de mensagens. </w:t>
      </w:r>
    </w:p>
    <w:p w14:paraId="390269A5" w14:textId="77777777" w:rsidR="00130553" w:rsidRDefault="00130553" w:rsidP="00891C1D">
      <w:pPr>
        <w:pStyle w:val="TF-TEXTO"/>
      </w:pPr>
      <w:r>
        <w:t>Os objetivos específicos deste trabalho são desenvolver uma arquitetura distribuída que:</w:t>
      </w:r>
    </w:p>
    <w:p w14:paraId="2C9BA35A" w14:textId="77777777" w:rsidR="00130553" w:rsidRDefault="00130553" w:rsidP="00C35E57">
      <w:pPr>
        <w:pStyle w:val="TF-ALNEA"/>
      </w:pPr>
      <w:commentRangeStart w:id="39"/>
      <w:r w:rsidRPr="005A5121">
        <w:t xml:space="preserve">deve </w:t>
      </w:r>
      <w:r>
        <w:t xml:space="preserve">possibilitar ser implementada em praticamente qualquer aplicação existente, como uma </w:t>
      </w:r>
      <w:r>
        <w:lastRenderedPageBreak/>
        <w:t>solução para comunicação entre dispositivos móveis e servidores;</w:t>
      </w:r>
      <w:commentRangeEnd w:id="39"/>
      <w:r>
        <w:rPr>
          <w:rStyle w:val="Refdecomentrio"/>
        </w:rPr>
        <w:commentReference w:id="39"/>
      </w:r>
    </w:p>
    <w:p w14:paraId="69D68750" w14:textId="77777777" w:rsidR="00130553" w:rsidRDefault="00130553" w:rsidP="006946BD">
      <w:pPr>
        <w:pStyle w:val="TF-ALNEA"/>
      </w:pPr>
      <w:r>
        <w:t>deve suportar um fluxo constante ou variável de mensagens entre as aplicações;</w:t>
      </w:r>
    </w:p>
    <w:p w14:paraId="6611FD2C" w14:textId="77777777" w:rsidR="00130553" w:rsidRDefault="00130553" w:rsidP="006946BD">
      <w:pPr>
        <w:pStyle w:val="TF-ALNEA"/>
      </w:pPr>
      <w:r>
        <w:t>deve garantir a entrega das mensagens mesmo se o cliente estiver incomunicável no momento do envio;</w:t>
      </w:r>
    </w:p>
    <w:p w14:paraId="5B2A7D84" w14:textId="77777777" w:rsidR="00130553" w:rsidRPr="005A5121" w:rsidRDefault="00130553" w:rsidP="001E63A3">
      <w:pPr>
        <w:pStyle w:val="TF-ALNEA"/>
      </w:pPr>
      <w:r w:rsidRPr="005A5121">
        <w:t>deve atender a um contexto de computação distribuída, ou seja, suportar comunicação entre diversas aplicações, não somente uma ou duas.</w:t>
      </w:r>
    </w:p>
    <w:p w14:paraId="081E0673" w14:textId="77777777" w:rsidR="00130553" w:rsidRDefault="00130553" w:rsidP="00424AD5">
      <w:pPr>
        <w:pStyle w:val="Ttulo1"/>
      </w:pPr>
      <w:bookmarkStart w:id="40" w:name="_Toc419598587"/>
      <w:r>
        <w:t xml:space="preserve">trabalhos </w:t>
      </w:r>
      <w:r w:rsidRPr="00FC4A9F">
        <w:t>correlatos</w:t>
      </w:r>
    </w:p>
    <w:p w14:paraId="02EA26EC" w14:textId="77777777" w:rsidR="00130553" w:rsidRPr="00205C32" w:rsidRDefault="00130553" w:rsidP="00A44581">
      <w:pPr>
        <w:pStyle w:val="TF-TEXTO"/>
      </w:pPr>
      <w:commentRangeStart w:id="41"/>
      <w:r>
        <w:t>Não foram encontrados trabalhos correlatos que fossem diretamente relacionados ao objetivo deste estudo.</w:t>
      </w:r>
      <w:commentRangeEnd w:id="41"/>
      <w:r>
        <w:rPr>
          <w:rStyle w:val="Refdecomentrio"/>
        </w:rPr>
        <w:commentReference w:id="41"/>
      </w:r>
      <w:r>
        <w:t xml:space="preserve"> Desta forma, foram utilizados trabalhos que possuam um ou mais aspectos do objetivo deste estudo. O primeiro trabalho foi desenvolvido por </w:t>
      </w:r>
      <w:proofErr w:type="spellStart"/>
      <w:r>
        <w:t>Koneski</w:t>
      </w:r>
      <w:proofErr w:type="spellEnd"/>
      <w:r>
        <w:t xml:space="preserve"> (2018) e descreve a implementação da comunicação entre dispositivos </w:t>
      </w:r>
      <w:proofErr w:type="spellStart"/>
      <w:r>
        <w:t>IoT</w:t>
      </w:r>
      <w:proofErr w:type="spellEnd"/>
      <w:r>
        <w:t xml:space="preserve"> utilizando os protocolos </w:t>
      </w:r>
      <w:proofErr w:type="spellStart"/>
      <w:r w:rsidRPr="006957E4">
        <w:rPr>
          <w:i/>
          <w:iCs/>
        </w:rPr>
        <w:t>Transport</w:t>
      </w:r>
      <w:proofErr w:type="spellEnd"/>
      <w:r w:rsidRPr="006957E4">
        <w:rPr>
          <w:i/>
          <w:iCs/>
        </w:rPr>
        <w:t xml:space="preserve"> </w:t>
      </w:r>
      <w:proofErr w:type="spellStart"/>
      <w:r w:rsidRPr="006957E4">
        <w:rPr>
          <w:i/>
          <w:iCs/>
        </w:rPr>
        <w:t>Layer</w:t>
      </w:r>
      <w:proofErr w:type="spellEnd"/>
      <w:r w:rsidRPr="006957E4">
        <w:rPr>
          <w:i/>
          <w:iCs/>
        </w:rPr>
        <w:t xml:space="preserve"> Security</w:t>
      </w:r>
      <w:r>
        <w:t xml:space="preserve"> (TLS) e </w:t>
      </w:r>
      <w:proofErr w:type="spellStart"/>
      <w:r w:rsidRPr="006957E4">
        <w:rPr>
          <w:i/>
          <w:iCs/>
        </w:rPr>
        <w:t>Message</w:t>
      </w:r>
      <w:proofErr w:type="spellEnd"/>
      <w:r w:rsidRPr="006957E4">
        <w:rPr>
          <w:i/>
          <w:iCs/>
        </w:rPr>
        <w:t xml:space="preserve"> </w:t>
      </w:r>
      <w:proofErr w:type="spellStart"/>
      <w:r w:rsidRPr="006957E4">
        <w:rPr>
          <w:i/>
          <w:iCs/>
        </w:rPr>
        <w:t>Queuing</w:t>
      </w:r>
      <w:proofErr w:type="spellEnd"/>
      <w:r w:rsidRPr="006957E4">
        <w:rPr>
          <w:i/>
          <w:iCs/>
        </w:rPr>
        <w:t xml:space="preserve"> </w:t>
      </w:r>
      <w:proofErr w:type="spellStart"/>
      <w:r w:rsidRPr="006957E4">
        <w:rPr>
          <w:i/>
          <w:iCs/>
        </w:rPr>
        <w:t>Telemetry</w:t>
      </w:r>
      <w:proofErr w:type="spellEnd"/>
      <w:r w:rsidRPr="006957E4">
        <w:rPr>
          <w:i/>
          <w:iCs/>
        </w:rPr>
        <w:t xml:space="preserve"> </w:t>
      </w:r>
      <w:proofErr w:type="spellStart"/>
      <w:r w:rsidRPr="006957E4">
        <w:rPr>
          <w:i/>
          <w:iCs/>
        </w:rPr>
        <w:t>Transport</w:t>
      </w:r>
      <w:proofErr w:type="spellEnd"/>
      <w:r>
        <w:t xml:space="preserve"> (MQTT). O segundo trabalho foi desenvolvido por </w:t>
      </w:r>
      <w:proofErr w:type="spellStart"/>
      <w:r>
        <w:t>Kodali</w:t>
      </w:r>
      <w:proofErr w:type="spellEnd"/>
      <w:r>
        <w:t xml:space="preserve">, </w:t>
      </w:r>
      <w:proofErr w:type="spellStart"/>
      <w:r>
        <w:t>Gorantla</w:t>
      </w:r>
      <w:proofErr w:type="spellEnd"/>
      <w:r>
        <w:t xml:space="preserve"> (2017) e descreve a utilização de dispositivos </w:t>
      </w:r>
      <w:proofErr w:type="spellStart"/>
      <w:r>
        <w:t>IoT</w:t>
      </w:r>
      <w:proofErr w:type="spellEnd"/>
      <w:r>
        <w:t xml:space="preserve"> e do protocolo MQTT para monitoramento do clima. O terceiro trabalho é a tese de mestrado desenvolvida por Silva (2017) que apresenta a plataforma </w:t>
      </w:r>
      <w:proofErr w:type="spellStart"/>
      <w:r>
        <w:t>EcoCIT</w:t>
      </w:r>
      <w:proofErr w:type="spellEnd"/>
      <w:r>
        <w:t xml:space="preserve">, uma </w:t>
      </w:r>
      <w:r w:rsidRPr="000C6E05">
        <w:t xml:space="preserve">plataforma de </w:t>
      </w:r>
      <w:r w:rsidRPr="000C6E05">
        <w:rPr>
          <w:i/>
          <w:iCs/>
        </w:rPr>
        <w:t>middleware</w:t>
      </w:r>
      <w:r w:rsidRPr="000C6E05">
        <w:t xml:space="preserve"> escalável que provê suporte para a integração de dispositivos de </w:t>
      </w:r>
      <w:proofErr w:type="spellStart"/>
      <w:r w:rsidRPr="000C6E05">
        <w:t>IoT</w:t>
      </w:r>
      <w:proofErr w:type="spellEnd"/>
      <w:r w:rsidRPr="000C6E05">
        <w:t xml:space="preserve"> à internet</w:t>
      </w:r>
      <w:r>
        <w:t xml:space="preserve">. </w:t>
      </w:r>
    </w:p>
    <w:p w14:paraId="6BE3E79A" w14:textId="77777777" w:rsidR="00130553" w:rsidRPr="00FD6629" w:rsidRDefault="00130553" w:rsidP="00FD6629">
      <w:pPr>
        <w:pStyle w:val="Ttulo2"/>
      </w:pPr>
      <w:r w:rsidRPr="00FD6629">
        <w:t>Ambiente de comunicação segura de Internet das Coisas com a utilização do MQTT e TLS</w:t>
      </w:r>
      <w:r>
        <w:t xml:space="preserve"> </w:t>
      </w:r>
    </w:p>
    <w:p w14:paraId="2138DDCF" w14:textId="77777777" w:rsidR="00130553" w:rsidRDefault="00130553" w:rsidP="008E4D95">
      <w:pPr>
        <w:pStyle w:val="TF-TEXTO"/>
      </w:pPr>
      <w:proofErr w:type="spellStart"/>
      <w:r>
        <w:t>Koneski</w:t>
      </w:r>
      <w:proofErr w:type="spellEnd"/>
      <w:r>
        <w:t xml:space="preserve"> (</w:t>
      </w:r>
      <w:r w:rsidRPr="0053333D">
        <w:t xml:space="preserve">2018) </w:t>
      </w:r>
      <w:r>
        <w:t xml:space="preserve">desenvolveu um trabalho voltado para o uso de dispositivos </w:t>
      </w:r>
      <w:r w:rsidRPr="006957E4">
        <w:rPr>
          <w:i/>
          <w:iCs/>
        </w:rPr>
        <w:t xml:space="preserve">Internet </w:t>
      </w:r>
      <w:proofErr w:type="spellStart"/>
      <w:r w:rsidRPr="006957E4">
        <w:rPr>
          <w:i/>
          <w:iCs/>
        </w:rPr>
        <w:t>of</w:t>
      </w:r>
      <w:proofErr w:type="spellEnd"/>
      <w:r w:rsidRPr="006957E4">
        <w:rPr>
          <w:i/>
          <w:iCs/>
        </w:rPr>
        <w:t xml:space="preserve"> </w:t>
      </w:r>
      <w:proofErr w:type="spellStart"/>
      <w:r w:rsidRPr="006957E4">
        <w:rPr>
          <w:i/>
          <w:iCs/>
        </w:rPr>
        <w:t>Things</w:t>
      </w:r>
      <w:proofErr w:type="spellEnd"/>
      <w:r>
        <w:t xml:space="preserve"> (</w:t>
      </w:r>
      <w:proofErr w:type="spellStart"/>
      <w:r>
        <w:t>IoT</w:t>
      </w:r>
      <w:proofErr w:type="spellEnd"/>
      <w:r>
        <w:t xml:space="preserve">) na área de plantação agrícola e disserta a respeito da importância da utilização e a melhoria na qualidade da lavoura que o uso de tais tecnologias para monitoramento de sensores pode proporcionar. Dentre vários problemas que o ambiente agrícola possuí, </w:t>
      </w:r>
      <w:proofErr w:type="spellStart"/>
      <w:r>
        <w:t>Koneski</w:t>
      </w:r>
      <w:proofErr w:type="spellEnd"/>
      <w:r>
        <w:t xml:space="preserve"> (2018) nos conta sobre o principal problema segundo especialistas: a importância da monitoração das áreas que são pulverizadas e que mesmo assim surgem problemas com doenças e inços de erva daninhas. </w:t>
      </w:r>
    </w:p>
    <w:p w14:paraId="1DA2171B" w14:textId="77777777" w:rsidR="00130553" w:rsidRDefault="00130553" w:rsidP="008E4D95">
      <w:pPr>
        <w:pStyle w:val="TF-TEXTO"/>
      </w:pPr>
      <w:r>
        <w:t xml:space="preserve">O trabalho justifica que falta segurança no protocolo </w:t>
      </w:r>
      <w:proofErr w:type="spellStart"/>
      <w:r w:rsidRPr="006957E4">
        <w:rPr>
          <w:i/>
          <w:iCs/>
        </w:rPr>
        <w:t>Message</w:t>
      </w:r>
      <w:proofErr w:type="spellEnd"/>
      <w:r w:rsidRPr="006957E4">
        <w:rPr>
          <w:i/>
          <w:iCs/>
        </w:rPr>
        <w:t xml:space="preserve"> </w:t>
      </w:r>
      <w:proofErr w:type="spellStart"/>
      <w:r w:rsidRPr="006957E4">
        <w:rPr>
          <w:i/>
          <w:iCs/>
        </w:rPr>
        <w:t>Queuing</w:t>
      </w:r>
      <w:proofErr w:type="spellEnd"/>
      <w:r w:rsidRPr="006957E4">
        <w:rPr>
          <w:i/>
          <w:iCs/>
        </w:rPr>
        <w:t xml:space="preserve"> </w:t>
      </w:r>
      <w:proofErr w:type="spellStart"/>
      <w:r w:rsidRPr="006957E4">
        <w:rPr>
          <w:i/>
          <w:iCs/>
        </w:rPr>
        <w:t>Telemetry</w:t>
      </w:r>
      <w:proofErr w:type="spellEnd"/>
      <w:r w:rsidRPr="006957E4">
        <w:rPr>
          <w:i/>
          <w:iCs/>
        </w:rPr>
        <w:t xml:space="preserve"> </w:t>
      </w:r>
      <w:proofErr w:type="spellStart"/>
      <w:r w:rsidRPr="006957E4">
        <w:rPr>
          <w:i/>
          <w:iCs/>
        </w:rPr>
        <w:t>Transport</w:t>
      </w:r>
      <w:proofErr w:type="spellEnd"/>
      <w:r>
        <w:t xml:space="preserve"> (MQTT), o que deixa a comunicação vulnerável a outros usuários sem autorização obterem o acesso e alterarem valores de medição coletados pelos sensores por meio de interceptação dos dados. Sendo assim, o objetivo do trabalho foi aumentar a segurança na comunicação dos dispositivos </w:t>
      </w:r>
      <w:proofErr w:type="spellStart"/>
      <w:r>
        <w:t>IoT</w:t>
      </w:r>
      <w:proofErr w:type="spellEnd"/>
      <w:r>
        <w:t xml:space="preserve">. </w:t>
      </w:r>
      <w:proofErr w:type="spellStart"/>
      <w:r>
        <w:t>Koneski</w:t>
      </w:r>
      <w:proofErr w:type="spellEnd"/>
      <w:r>
        <w:t xml:space="preserve"> (2018) propôs implementar a uma camada de segurança na comunicação entre dispositivos </w:t>
      </w:r>
      <w:proofErr w:type="spellStart"/>
      <w:r>
        <w:t>IoT</w:t>
      </w:r>
      <w:proofErr w:type="spellEnd"/>
      <w:r>
        <w:t xml:space="preserve"> e servidores utilizando </w:t>
      </w:r>
      <w:proofErr w:type="spellStart"/>
      <w:r w:rsidRPr="006957E4">
        <w:rPr>
          <w:i/>
          <w:iCs/>
        </w:rPr>
        <w:t>Transport</w:t>
      </w:r>
      <w:proofErr w:type="spellEnd"/>
      <w:r w:rsidRPr="006957E4">
        <w:rPr>
          <w:i/>
          <w:iCs/>
        </w:rPr>
        <w:t xml:space="preserve"> </w:t>
      </w:r>
      <w:proofErr w:type="spellStart"/>
      <w:r w:rsidRPr="006957E4">
        <w:rPr>
          <w:i/>
          <w:iCs/>
        </w:rPr>
        <w:t>Layer</w:t>
      </w:r>
      <w:proofErr w:type="spellEnd"/>
      <w:r w:rsidRPr="006957E4">
        <w:rPr>
          <w:i/>
          <w:iCs/>
        </w:rPr>
        <w:t xml:space="preserve"> Security</w:t>
      </w:r>
      <w:r>
        <w:t xml:space="preserve"> (TLS). Conforme a Figura 1 nos mostra, a comunicação MQTT é estabelecida somente depois do TLS.</w:t>
      </w:r>
    </w:p>
    <w:p w14:paraId="6E5D3688" w14:textId="77777777" w:rsidR="00130553" w:rsidRPr="00F3649F" w:rsidRDefault="00130553" w:rsidP="005B234C">
      <w:pPr>
        <w:pStyle w:val="TF-LEGENDA"/>
      </w:pPr>
      <w:r w:rsidRPr="00F3649F">
        <w:t xml:space="preserve">Figura </w:t>
      </w:r>
      <w:fldSimple w:instr=" SEQ Figura \* ARABIC ">
        <w:r w:rsidRPr="00F3649F">
          <w:rPr>
            <w:noProof/>
          </w:rPr>
          <w:t>1</w:t>
        </w:r>
      </w:fldSimple>
      <w:r>
        <w:t>: Troca de mensagens MQTT.</w:t>
      </w:r>
    </w:p>
    <w:p w14:paraId="0901E370" w14:textId="77777777" w:rsidR="00130553" w:rsidRPr="00C458D3" w:rsidRDefault="00130553" w:rsidP="005B234C">
      <w:pPr>
        <w:pStyle w:val="TF-FIGURA"/>
        <w:rPr>
          <w:highlight w:val="yellow"/>
        </w:rPr>
      </w:pPr>
      <w:r>
        <w:rPr>
          <w:noProof/>
        </w:rPr>
      </w:r>
      <w:r w:rsidR="00130553">
        <w:rPr>
          <w:noProof/>
        </w:rPr>
        <w:pict w14:anchorId="6F0B29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2.2pt;height:232.15pt;visibility:visible;mso-wrap-style:square;mso-width-percent:0;mso-height-percent:0;mso-width-percent:0;mso-height-percent:0">
            <v:imagedata r:id="rId10" o:title=""/>
          </v:shape>
        </w:pict>
      </w:r>
    </w:p>
    <w:p w14:paraId="287F060C" w14:textId="77777777" w:rsidR="00130553" w:rsidRDefault="00130553" w:rsidP="005B234C">
      <w:pPr>
        <w:pStyle w:val="TF-FONTE"/>
      </w:pPr>
      <w:r w:rsidRPr="00F3649F">
        <w:t xml:space="preserve">Fonte: </w:t>
      </w:r>
      <w:proofErr w:type="spellStart"/>
      <w:r>
        <w:t>Koneski</w:t>
      </w:r>
      <w:proofErr w:type="spellEnd"/>
      <w:r>
        <w:t xml:space="preserve"> </w:t>
      </w:r>
      <w:r w:rsidRPr="00F3649F">
        <w:t>(201</w:t>
      </w:r>
      <w:r>
        <w:t>8</w:t>
      </w:r>
      <w:r w:rsidRPr="00F3649F">
        <w:t>).</w:t>
      </w:r>
    </w:p>
    <w:p w14:paraId="2C17C357" w14:textId="77777777" w:rsidR="00130553" w:rsidRDefault="00130553" w:rsidP="008E4D95">
      <w:pPr>
        <w:pStyle w:val="TF-TEXTO"/>
      </w:pPr>
    </w:p>
    <w:p w14:paraId="26ADB74D" w14:textId="77777777" w:rsidR="00130553" w:rsidRDefault="00130553" w:rsidP="00A44581">
      <w:pPr>
        <w:pStyle w:val="TF-TEXTO"/>
      </w:pPr>
      <w:proofErr w:type="spellStart"/>
      <w:r>
        <w:t>Koneski</w:t>
      </w:r>
      <w:proofErr w:type="spellEnd"/>
      <w:r>
        <w:t xml:space="preserve"> (2018) explica que os resultados foram satisfatórios, atenderam aos testes garantindo segurança, integridade e confidencialidade aos dados trafegados. Os testes consistiam em mostrar que o sistema como um todo era capaz de realizar a o envio, recebimento e armazenamento dos dados de forma </w:t>
      </w:r>
      <w:r>
        <w:lastRenderedPageBreak/>
        <w:t xml:space="preserve">correta. Foram utilizadas algumas ferramentas para comprovar o funcionamento das aplicações, uma delas foi o </w:t>
      </w:r>
      <w:proofErr w:type="spellStart"/>
      <w:r w:rsidRPr="00F6307F">
        <w:rPr>
          <w:i/>
          <w:iCs/>
        </w:rPr>
        <w:t>Wireshark</w:t>
      </w:r>
      <w:proofErr w:type="spellEnd"/>
      <w:r>
        <w:t xml:space="preserve"> para monitorar o tráfego ne rede em tempo real.</w:t>
      </w:r>
    </w:p>
    <w:p w14:paraId="715DBE84" w14:textId="77777777" w:rsidR="00130553" w:rsidRPr="00D14E06" w:rsidRDefault="00130553" w:rsidP="00AD7DD4">
      <w:pPr>
        <w:pStyle w:val="Ttulo2"/>
        <w:rPr>
          <w:lang w:val="en-US"/>
        </w:rPr>
      </w:pPr>
      <w:r w:rsidRPr="00D14E06">
        <w:rPr>
          <w:lang w:val="en-US"/>
        </w:rPr>
        <w:t xml:space="preserve">Weather Tracking System using MQTT and SQLite </w:t>
      </w:r>
    </w:p>
    <w:p w14:paraId="3462BAFA" w14:textId="77777777" w:rsidR="00130553" w:rsidRDefault="00130553" w:rsidP="00A44581">
      <w:pPr>
        <w:pStyle w:val="TF-TEXTO"/>
      </w:pPr>
      <w:proofErr w:type="spellStart"/>
      <w:r>
        <w:t>Kodali</w:t>
      </w:r>
      <w:proofErr w:type="spellEnd"/>
      <w:r>
        <w:t xml:space="preserve">, </w:t>
      </w:r>
      <w:proofErr w:type="spellStart"/>
      <w:r>
        <w:t>Gorantla</w:t>
      </w:r>
      <w:proofErr w:type="spellEnd"/>
      <w:r>
        <w:t xml:space="preserve"> (2017) escreveram o artigo “</w:t>
      </w:r>
      <w:proofErr w:type="spellStart"/>
      <w:r>
        <w:t>Weather</w:t>
      </w:r>
      <w:proofErr w:type="spellEnd"/>
      <w:r>
        <w:t xml:space="preserve"> </w:t>
      </w:r>
      <w:proofErr w:type="spellStart"/>
      <w:r>
        <w:t>Tracking</w:t>
      </w:r>
      <w:proofErr w:type="spellEnd"/>
      <w:r>
        <w:t xml:space="preserve"> System </w:t>
      </w:r>
      <w:proofErr w:type="spellStart"/>
      <w:r>
        <w:t>using</w:t>
      </w:r>
      <w:proofErr w:type="spellEnd"/>
      <w:r>
        <w:t xml:space="preserve"> MQTT </w:t>
      </w:r>
      <w:proofErr w:type="spellStart"/>
      <w:r>
        <w:t>and</w:t>
      </w:r>
      <w:proofErr w:type="spellEnd"/>
      <w:r>
        <w:t xml:space="preserve"> </w:t>
      </w:r>
      <w:proofErr w:type="spellStart"/>
      <w:r>
        <w:t>SQLite</w:t>
      </w:r>
      <w:proofErr w:type="spellEnd"/>
      <w:r>
        <w:t xml:space="preserve">” que também é voltado para dispositivos </w:t>
      </w:r>
      <w:proofErr w:type="spellStart"/>
      <w:r>
        <w:t>IoT</w:t>
      </w:r>
      <w:proofErr w:type="spellEnd"/>
      <w:r>
        <w:t xml:space="preserve">, porém, utilizaram a tecnologia para montar um </w:t>
      </w:r>
      <w:r w:rsidRPr="00EF3735">
        <w:rPr>
          <w:i/>
          <w:iCs/>
        </w:rPr>
        <w:t>framework</w:t>
      </w:r>
      <w:r>
        <w:t xml:space="preserve"> que possibilita a implementação de sistemas de monitoramento de sensores. No artigo utilizaram o </w:t>
      </w:r>
      <w:r w:rsidRPr="007D4303">
        <w:rPr>
          <w:i/>
          <w:iCs/>
        </w:rPr>
        <w:t>framework</w:t>
      </w:r>
      <w:r>
        <w:t xml:space="preserve"> para implementar um </w:t>
      </w:r>
      <w:r w:rsidRPr="00EF3735">
        <w:t>sistema</w:t>
      </w:r>
      <w:r>
        <w:t xml:space="preserve"> de monitoramento de clima utilizando sensores de temperatura e umidade. </w:t>
      </w:r>
    </w:p>
    <w:p w14:paraId="4AABC763" w14:textId="77777777" w:rsidR="00130553" w:rsidRDefault="00130553" w:rsidP="00A44581">
      <w:pPr>
        <w:pStyle w:val="TF-TEXTO"/>
      </w:pPr>
      <w:r>
        <w:t xml:space="preserve">O </w:t>
      </w:r>
      <w:r w:rsidRPr="007D4303">
        <w:rPr>
          <w:i/>
          <w:iCs/>
        </w:rPr>
        <w:t>framework</w:t>
      </w:r>
      <w:r>
        <w:t xml:space="preserve"> é dividido em duas partes: uma parte é o servidor que fica hospedado em uma placa </w:t>
      </w:r>
      <w:proofErr w:type="spellStart"/>
      <w:r w:rsidRPr="005D04AD">
        <w:t>Raspberry</w:t>
      </w:r>
      <w:proofErr w:type="spellEnd"/>
      <w:r w:rsidRPr="005D04AD">
        <w:t xml:space="preserve"> </w:t>
      </w:r>
      <w:proofErr w:type="spellStart"/>
      <w:r w:rsidRPr="005D04AD">
        <w:t>Pi</w:t>
      </w:r>
      <w:proofErr w:type="spellEnd"/>
      <w:r>
        <w:t xml:space="preserve">; a outra parte é o cliente, um dispositivo </w:t>
      </w:r>
      <w:proofErr w:type="spellStart"/>
      <w:r>
        <w:t>IoT</w:t>
      </w:r>
      <w:proofErr w:type="spellEnd"/>
      <w:r>
        <w:t xml:space="preserve"> que utiliza o </w:t>
      </w:r>
      <w:proofErr w:type="spellStart"/>
      <w:r>
        <w:t>microcontrolador</w:t>
      </w:r>
      <w:proofErr w:type="spellEnd"/>
      <w:r>
        <w:t xml:space="preserve"> ESP8266 e faz a leitura dos sensores. Todos os dados são </w:t>
      </w:r>
      <w:del w:id="42" w:author="Gilvan Justino" w:date="2021-10-10T17:59:00Z">
        <w:r w:rsidDel="00444A3D">
          <w:delText xml:space="preserve">formados </w:delText>
        </w:r>
      </w:del>
      <w:ins w:id="43" w:author="Gilvan Justino" w:date="2021-10-10T18:23:00Z">
        <w:r>
          <w:t>trafegados</w:t>
        </w:r>
      </w:ins>
      <w:ins w:id="44" w:author="Gilvan Justino" w:date="2021-10-10T17:59:00Z">
        <w:r>
          <w:t xml:space="preserve"> </w:t>
        </w:r>
      </w:ins>
      <w:r>
        <w:t>em formato JSON para a comunicação entre os dispositivos e o servidor, bem como o armazenamento também é em JSON.</w:t>
      </w:r>
    </w:p>
    <w:p w14:paraId="3B0CEE24" w14:textId="77777777" w:rsidR="00130553" w:rsidRDefault="00130553" w:rsidP="00783E0A">
      <w:pPr>
        <w:pStyle w:val="TF-TEXTO"/>
      </w:pPr>
      <w:r>
        <w:t xml:space="preserve">A aplicação servidora foi escrita em Python, armazena os dados em um banco de dados </w:t>
      </w:r>
      <w:proofErr w:type="spellStart"/>
      <w:r>
        <w:t>SQLite</w:t>
      </w:r>
      <w:proofErr w:type="spellEnd"/>
      <w:r>
        <w:t xml:space="preserve"> e se comunica com os dispositivos </w:t>
      </w:r>
      <w:proofErr w:type="spellStart"/>
      <w:r>
        <w:t>IoT</w:t>
      </w:r>
      <w:proofErr w:type="spellEnd"/>
      <w:r>
        <w:t xml:space="preserve"> através do protocolo MQTT, </w:t>
      </w:r>
      <w:del w:id="45" w:author="Gilvan Justino" w:date="2021-10-10T17:59:00Z">
        <w:r w:rsidDel="00444A3D">
          <w:delText xml:space="preserve">tudo </w:delText>
        </w:r>
      </w:del>
      <w:r>
        <w:t>hospedado</w:t>
      </w:r>
      <w:ins w:id="46" w:author="Gilvan Justino" w:date="2021-10-10T17:59:00Z">
        <w:r>
          <w:t>s</w:t>
        </w:r>
      </w:ins>
      <w:r>
        <w:t xml:space="preserve"> em uma placa </w:t>
      </w:r>
      <w:proofErr w:type="spellStart"/>
      <w:r w:rsidRPr="005D04AD">
        <w:t>Raspberry</w:t>
      </w:r>
      <w:proofErr w:type="spellEnd"/>
      <w:r w:rsidRPr="005D04AD">
        <w:t xml:space="preserve"> </w:t>
      </w:r>
      <w:proofErr w:type="spellStart"/>
      <w:r w:rsidRPr="005D04AD">
        <w:t>Pi</w:t>
      </w:r>
      <w:proofErr w:type="spellEnd"/>
      <w:r>
        <w:t xml:space="preserve">. O servidor </w:t>
      </w:r>
      <w:del w:id="47" w:author="Gilvan Justino" w:date="2021-10-10T18:23:00Z">
        <w:r w:rsidDel="00164A3A">
          <w:delText xml:space="preserve">possuí </w:delText>
        </w:r>
      </w:del>
      <w:ins w:id="48" w:author="Gilvan Justino" w:date="2021-10-10T18:23:00Z">
        <w:r>
          <w:t xml:space="preserve">possui </w:t>
        </w:r>
      </w:ins>
      <w:r>
        <w:t>uma validação na entrada dos dados enviados pelo cliente e decide se irá ou não armazenar o dado recebido. O servidor também possui um servidor HTTP e é possível visualizar os dados através de um navegador.</w:t>
      </w:r>
    </w:p>
    <w:p w14:paraId="7A18B85C" w14:textId="77777777" w:rsidR="00130553" w:rsidRDefault="00130553" w:rsidP="00A44581">
      <w:pPr>
        <w:pStyle w:val="TF-TEXTO"/>
      </w:pPr>
      <w:r>
        <w:t xml:space="preserve"> Os dispositivos </w:t>
      </w:r>
      <w:proofErr w:type="spellStart"/>
      <w:r>
        <w:t>IoT</w:t>
      </w:r>
      <w:proofErr w:type="spellEnd"/>
      <w:r>
        <w:t xml:space="preserve"> escolhidos são placas com o </w:t>
      </w:r>
      <w:proofErr w:type="spellStart"/>
      <w:r>
        <w:t>microcontrolador</w:t>
      </w:r>
      <w:proofErr w:type="spellEnd"/>
      <w:r>
        <w:t xml:space="preserve"> ESP8266, que tem a responsabilidade de ler os dados dos sensores e enviar para o servidor através do protocolo MQTT. </w:t>
      </w:r>
    </w:p>
    <w:p w14:paraId="2165A719" w14:textId="77777777" w:rsidR="00130553" w:rsidRDefault="00130553" w:rsidP="00A44581">
      <w:pPr>
        <w:pStyle w:val="TF-TEXTO"/>
      </w:pPr>
      <w:proofErr w:type="spellStart"/>
      <w:r>
        <w:t>Kodali</w:t>
      </w:r>
      <w:proofErr w:type="spellEnd"/>
      <w:r>
        <w:t xml:space="preserve">, </w:t>
      </w:r>
      <w:proofErr w:type="spellStart"/>
      <w:r>
        <w:t>Gorantla</w:t>
      </w:r>
      <w:proofErr w:type="spellEnd"/>
      <w:r>
        <w:t xml:space="preserve"> (2017) nos mostram que o resultado é modelo de baixo custo, com baixíssimo consumo de energia e alta eficiência para um sistema de monitoramento de clima.</w:t>
      </w:r>
    </w:p>
    <w:p w14:paraId="53C81F5B" w14:textId="77777777" w:rsidR="00130553" w:rsidRDefault="00130553" w:rsidP="00E638A0">
      <w:pPr>
        <w:pStyle w:val="Ttulo2"/>
      </w:pPr>
      <w:r w:rsidRPr="000C6E05">
        <w:t>EcoCIT: uma plataforma escalável para desenvolvimento de aplicações de IoT</w:t>
      </w:r>
    </w:p>
    <w:p w14:paraId="3F67C585" w14:textId="77777777" w:rsidR="00130553" w:rsidRDefault="00130553" w:rsidP="00A44581">
      <w:pPr>
        <w:pStyle w:val="TF-TEXTO"/>
      </w:pPr>
      <w:r>
        <w:t xml:space="preserve">Silva (2017) </w:t>
      </w:r>
      <w:commentRangeStart w:id="49"/>
      <w:r>
        <w:t xml:space="preserve">nos </w:t>
      </w:r>
      <w:commentRangeEnd w:id="49"/>
      <w:r>
        <w:rPr>
          <w:rStyle w:val="Refdecomentrio"/>
        </w:rPr>
        <w:commentReference w:id="49"/>
      </w:r>
      <w:r>
        <w:t xml:space="preserve">conta que desenvolver aplicações </w:t>
      </w:r>
      <w:proofErr w:type="spellStart"/>
      <w:r>
        <w:t>IoT</w:t>
      </w:r>
      <w:proofErr w:type="spellEnd"/>
      <w:r>
        <w:t xml:space="preserve">, à primeira vista, parece ser uma tarefa fácil. Estima-se que no ano de 2020 haveria mais de 200 bilhões de dispositivos </w:t>
      </w:r>
      <w:proofErr w:type="spellStart"/>
      <w:r>
        <w:t>IoT</w:t>
      </w:r>
      <w:proofErr w:type="spellEnd"/>
      <w:r>
        <w:t xml:space="preserve"> conectados na Internet. Comportar tantos dispositivos conectados ao mesmo tempo, bem como armazenar e processar todos esses dados é uma tarefa difícil. Outro fator que dificulta é que diferentes dispositivos </w:t>
      </w:r>
      <w:proofErr w:type="spellStart"/>
      <w:r>
        <w:t>IoT</w:t>
      </w:r>
      <w:proofErr w:type="spellEnd"/>
      <w:r>
        <w:t xml:space="preserve"> utilizam protocolos diferentes de comunicação. Diante destes cenários, muitas aplicações têm surgido para abstrair para os desenvolvedores a utilização dos diferentes protocolos e dispositivos. Estas aplicações têm como objetivo entregar uma interface padronizada para acesso aos dispositivos. O trabalho de Silva (2017) tem como objetivo apresentar “a plataforma </w:t>
      </w:r>
      <w:proofErr w:type="spellStart"/>
      <w:r w:rsidRPr="005D04AD">
        <w:t>EcoCIT</w:t>
      </w:r>
      <w:proofErr w:type="spellEnd"/>
      <w:r>
        <w:t xml:space="preserve">, uma plataforma de </w:t>
      </w:r>
      <w:r w:rsidRPr="005D04AD">
        <w:rPr>
          <w:i/>
          <w:iCs/>
        </w:rPr>
        <w:t>middleware</w:t>
      </w:r>
      <w:r>
        <w:t xml:space="preserve"> escalável que provê suporte para a integração de dispositivos </w:t>
      </w:r>
      <w:proofErr w:type="spellStart"/>
      <w:r>
        <w:t>IoT</w:t>
      </w:r>
      <w:proofErr w:type="spellEnd"/>
      <w:r>
        <w:t xml:space="preserve"> com requisitos de escalabilidade através do uso de serviços computacionais providos sob demanda por plataformas de computação em nuvem” (SILVA, 2017</w:t>
      </w:r>
      <w:r w:rsidRPr="00925BA8">
        <w:t>, p.</w:t>
      </w:r>
      <w:r>
        <w:t xml:space="preserve"> 8).</w:t>
      </w:r>
    </w:p>
    <w:p w14:paraId="0B114288" w14:textId="77777777" w:rsidR="00130553" w:rsidRPr="0021373A" w:rsidRDefault="00130553" w:rsidP="00A44581">
      <w:pPr>
        <w:pStyle w:val="TF-TEXTO"/>
      </w:pPr>
      <w:r>
        <w:t xml:space="preserve">Silva (2017) conta que o </w:t>
      </w:r>
      <w:proofErr w:type="spellStart"/>
      <w:r w:rsidRPr="005D04AD">
        <w:t>EcoCIT</w:t>
      </w:r>
      <w:proofErr w:type="spellEnd"/>
      <w:r>
        <w:t xml:space="preserve"> é uma evolução de uma outra plataforma chamada </w:t>
      </w:r>
      <w:proofErr w:type="spellStart"/>
      <w:r w:rsidRPr="005D04AD">
        <w:t>EcoDiF</w:t>
      </w:r>
      <w:proofErr w:type="spellEnd"/>
      <w:r>
        <w:t xml:space="preserve">. “[...] é uma plataforma de </w:t>
      </w:r>
      <w:r w:rsidRPr="005D04AD">
        <w:rPr>
          <w:i/>
          <w:iCs/>
        </w:rPr>
        <w:t>middleware</w:t>
      </w:r>
      <w:r>
        <w:t xml:space="preserve"> que integra dispositivos de </w:t>
      </w:r>
      <w:proofErr w:type="spellStart"/>
      <w:r>
        <w:t>IoT</w:t>
      </w:r>
      <w:proofErr w:type="spellEnd"/>
      <w:r>
        <w:t xml:space="preserve"> e os conecta à internet, fornecendo funcionalidades de controle, visualização e armazenamento de dados em tempo real.” (SILVA, 2017, p. 56). Apesar de diversas funcionalidades e facilidades que a </w:t>
      </w:r>
      <w:proofErr w:type="spellStart"/>
      <w:r w:rsidRPr="005D04AD">
        <w:t>EcoDiF</w:t>
      </w:r>
      <w:proofErr w:type="spellEnd"/>
      <w:r>
        <w:t xml:space="preserve"> proporciona, ela possui algumas limitações como a escalabilidade e capacidade de gerenciar grandes volumes de dados.</w:t>
      </w:r>
    </w:p>
    <w:p w14:paraId="30320C43" w14:textId="77777777" w:rsidR="00130553" w:rsidRDefault="00130553" w:rsidP="00A44581">
      <w:pPr>
        <w:pStyle w:val="TF-TEXTO"/>
      </w:pPr>
      <w:r>
        <w:t xml:space="preserve">A </w:t>
      </w:r>
      <w:proofErr w:type="spellStart"/>
      <w:r w:rsidRPr="005D04AD">
        <w:t>EcoCIT</w:t>
      </w:r>
      <w:proofErr w:type="spellEnd"/>
      <w:r>
        <w:t xml:space="preserve"> surge com o objetivo de solucionar as limitações que a </w:t>
      </w:r>
      <w:proofErr w:type="spellStart"/>
      <w:r w:rsidRPr="005D04AD">
        <w:t>EcoDiF</w:t>
      </w:r>
      <w:proofErr w:type="spellEnd"/>
      <w:r>
        <w:t xml:space="preserve"> possui. A arquitetura é composta de diversos componentes distribuídos para permitir que a </w:t>
      </w:r>
      <w:proofErr w:type="spellStart"/>
      <w:r w:rsidRPr="005D04AD">
        <w:t>EcoCIT</w:t>
      </w:r>
      <w:proofErr w:type="spellEnd"/>
      <w:r>
        <w:t xml:space="preserve"> possa fazer uso da elasticidade que os ambientes de computação em nuvem podem prover. A arquitetura permite que a aplicação seja executada em máquinas virtuais que trabalham </w:t>
      </w:r>
      <w:ins w:id="50" w:author="Gilvan Justino" w:date="2021-10-10T22:11:00Z">
        <w:r>
          <w:t xml:space="preserve">de </w:t>
        </w:r>
      </w:ins>
      <w:r>
        <w:t xml:space="preserve">maneira agrupada e possuí um </w:t>
      </w:r>
      <w:proofErr w:type="spellStart"/>
      <w:r>
        <w:t>balanceador</w:t>
      </w:r>
      <w:proofErr w:type="spellEnd"/>
      <w:r>
        <w:t xml:space="preserve"> de carga para distribuir a demanda entre as máquinas virtuais. A aplicação também faz uso de outros recursos escaláveis e distribuídos como os bancos de dados e outras estruturas de armazenamento.</w:t>
      </w:r>
    </w:p>
    <w:p w14:paraId="0B0D2A4E" w14:textId="77777777" w:rsidR="00130553" w:rsidRPr="00C57EDE" w:rsidRDefault="00130553" w:rsidP="00A44581">
      <w:pPr>
        <w:pStyle w:val="TF-TEXTO"/>
        <w:rPr>
          <w:i/>
          <w:iCs/>
        </w:rPr>
      </w:pPr>
      <w:r>
        <w:t xml:space="preserve">Por se tratar de uma evolução de outra ferramenta, o trabalho descreve </w:t>
      </w:r>
      <w:r w:rsidRPr="00C57EDE">
        <w:t>diversas</w:t>
      </w:r>
      <w:r>
        <w:t xml:space="preserve"> outras alterações realizadas em muitos módulos da plataforma para que fosse possível tornar a </w:t>
      </w:r>
      <w:proofErr w:type="spellStart"/>
      <w:r w:rsidRPr="005D04AD">
        <w:t>EcoDiF</w:t>
      </w:r>
      <w:proofErr w:type="spellEnd"/>
      <w:r>
        <w:t xml:space="preserve"> em uma plataforma escalável.</w:t>
      </w:r>
    </w:p>
    <w:p w14:paraId="131C9C26" w14:textId="77777777" w:rsidR="00130553" w:rsidRPr="00C57EDE" w:rsidRDefault="00130553" w:rsidP="00844B0A">
      <w:pPr>
        <w:pStyle w:val="TF-TEXTO"/>
      </w:pPr>
      <w:r>
        <w:t xml:space="preserve">Silva (2017) realizou 3 experimentos em seu trabalho. O primeiro teve como objetivo avaliar a substituição do sistema gerenciador de banco de dados utilizado no </w:t>
      </w:r>
      <w:commentRangeStart w:id="51"/>
      <w:r>
        <w:t xml:space="preserve">gerenciamento de </w:t>
      </w:r>
      <w:proofErr w:type="spellStart"/>
      <w:r w:rsidRPr="00844B0A">
        <w:rPr>
          <w:i/>
          <w:iCs/>
        </w:rPr>
        <w:t>feeds</w:t>
      </w:r>
      <w:commentRangeEnd w:id="51"/>
      <w:proofErr w:type="spellEnd"/>
      <w:r>
        <w:rPr>
          <w:rStyle w:val="Refdecomentrio"/>
        </w:rPr>
        <w:commentReference w:id="51"/>
      </w:r>
      <w:r>
        <w:t xml:space="preserve">. Os resultados mostraram que a substituição do banco de dados contribuiu para a melhor performance do processo. O </w:t>
      </w:r>
      <w:del w:id="52" w:author="Gilvan Justino" w:date="2021-10-10T22:12:00Z">
        <w:r w:rsidDel="00E35CF4">
          <w:delText xml:space="preserve">altor </w:delText>
        </w:r>
      </w:del>
      <w:ins w:id="53" w:author="Gilvan Justino" w:date="2021-10-10T22:12:00Z">
        <w:r>
          <w:t xml:space="preserve">autor </w:t>
        </w:r>
      </w:ins>
      <w:r>
        <w:t xml:space="preserve">aponta que o experimento apresentou uma performance ligeiramente menor para a operação de consulta de </w:t>
      </w:r>
      <w:proofErr w:type="spellStart"/>
      <w:r>
        <w:rPr>
          <w:i/>
          <w:iCs/>
        </w:rPr>
        <w:t>feeds</w:t>
      </w:r>
      <w:proofErr w:type="spellEnd"/>
      <w:r>
        <w:t>, porém, o novo banco de dados era muito mais escalável, sendo capaz de suportar cargas de trabalho superiores.</w:t>
      </w:r>
    </w:p>
    <w:p w14:paraId="4B9F1EEB" w14:textId="77777777" w:rsidR="00130553" w:rsidRDefault="00130553" w:rsidP="00A44581">
      <w:pPr>
        <w:pStyle w:val="TF-TEXTO"/>
      </w:pPr>
      <w:r>
        <w:lastRenderedPageBreak/>
        <w:t xml:space="preserve">O segundo experimento teve como objetivo comprar o tempo de resposta entre a </w:t>
      </w:r>
      <w:proofErr w:type="spellStart"/>
      <w:r w:rsidRPr="005D04AD">
        <w:t>EcoDiF</w:t>
      </w:r>
      <w:proofErr w:type="spellEnd"/>
      <w:r>
        <w:t xml:space="preserve"> e a </w:t>
      </w:r>
      <w:proofErr w:type="spellStart"/>
      <w:r w:rsidRPr="005D04AD">
        <w:t>EcoCIT</w:t>
      </w:r>
      <w:proofErr w:type="spellEnd"/>
      <w:r>
        <w:t xml:space="preserve"> em cenários similares, com o mesmo </w:t>
      </w:r>
      <w:r w:rsidRPr="005D04AD">
        <w:t>hardware</w:t>
      </w:r>
      <w:r>
        <w:t xml:space="preserve">. O experimento foi realizado acrescendo a quantidade de requisições simultâneas em 100 por teste. A </w:t>
      </w:r>
      <w:proofErr w:type="spellStart"/>
      <w:r w:rsidRPr="005D04AD">
        <w:t>EcoDiF</w:t>
      </w:r>
      <w:proofErr w:type="spellEnd"/>
      <w:r>
        <w:t xml:space="preserve"> foi capaz de aguentar no máximo 400 requisições simultâneas, atingindo um tempo médio de resposta de 4466ms. Já a </w:t>
      </w:r>
      <w:proofErr w:type="spellStart"/>
      <w:r w:rsidRPr="005D04AD">
        <w:t>EcoCIT</w:t>
      </w:r>
      <w:proofErr w:type="spellEnd"/>
      <w:r>
        <w:t>, foi capaz de aguentar 2800 requisições simultâneas e atingiu um tempo médio de resposta de 517ms. A Figura 2 é um gráfico que apresenta o resultado dos testes realizados.</w:t>
      </w:r>
    </w:p>
    <w:p w14:paraId="3271F14B" w14:textId="77777777" w:rsidR="00130553" w:rsidRPr="00F3649F" w:rsidRDefault="00130553" w:rsidP="00E84938">
      <w:pPr>
        <w:pStyle w:val="TF-LEGENDA"/>
      </w:pPr>
      <w:r w:rsidRPr="00F3649F">
        <w:t xml:space="preserve">Figura </w:t>
      </w:r>
      <w:r>
        <w:t>2: Resultado dos testes realizados.</w:t>
      </w:r>
    </w:p>
    <w:p w14:paraId="58428E81" w14:textId="77777777" w:rsidR="00130553" w:rsidRPr="00C458D3" w:rsidRDefault="00130553" w:rsidP="00E84938">
      <w:pPr>
        <w:pStyle w:val="TF-FIGURA"/>
        <w:rPr>
          <w:highlight w:val="yellow"/>
        </w:rPr>
      </w:pPr>
      <w:r>
        <w:rPr>
          <w:noProof/>
        </w:rPr>
      </w:r>
      <w:r w:rsidR="00130553">
        <w:rPr>
          <w:noProof/>
        </w:rPr>
        <w:pict w14:anchorId="3981C089">
          <v:shape id="_x0000_i1026" type="#_x0000_t75" alt="" style="width:424.55pt;height:171.3pt;visibility:visible;mso-wrap-style:square;mso-width-percent:0;mso-height-percent:0;mso-width-percent:0;mso-height-percent:0">
            <v:imagedata r:id="rId11" o:title=""/>
          </v:shape>
        </w:pict>
      </w:r>
    </w:p>
    <w:p w14:paraId="0C61D6EA" w14:textId="77777777" w:rsidR="00130553" w:rsidRDefault="00130553" w:rsidP="00E84938">
      <w:pPr>
        <w:pStyle w:val="TF-FONTE"/>
      </w:pPr>
      <w:r w:rsidRPr="00F3649F">
        <w:t xml:space="preserve">Fonte: </w:t>
      </w:r>
      <w:r>
        <w:t>Silva (2017)</w:t>
      </w:r>
    </w:p>
    <w:p w14:paraId="207E7FA3" w14:textId="77777777" w:rsidR="00130553" w:rsidRPr="00C57EDE" w:rsidRDefault="00130553" w:rsidP="00E84938">
      <w:pPr>
        <w:pStyle w:val="TF-TEXTO"/>
      </w:pPr>
      <w:r>
        <w:t xml:space="preserve">O terceiro experimento teve como objetivo avaliar a elasticidade da plataforma. Ou seja, estressar a plataforma ao ponto de disparar os mecanismos de elasticidade, fazendo com que mais instâncias fossem criadas quando a demanda aumentasse e destruindo as instâncias quando a demanda diminuísse. “Esse experimento mostrou que [...] é capaz de monitorar a carga de trabalho nas </w:t>
      </w:r>
      <w:proofErr w:type="spellStart"/>
      <w:r w:rsidRPr="005D04AD">
        <w:t>VMs</w:t>
      </w:r>
      <w:proofErr w:type="spellEnd"/>
      <w:r>
        <w:t xml:space="preserve"> e tornar as medidas necessárias para evitar que as </w:t>
      </w:r>
      <w:proofErr w:type="spellStart"/>
      <w:r w:rsidRPr="005D04AD">
        <w:t>VMs</w:t>
      </w:r>
      <w:proofErr w:type="spellEnd"/>
      <w:r>
        <w:t xml:space="preserve"> se tornem sobrecarregadas ou ociosas, ajustando a demanda por recursos computacionais ao uso” (SILVA, 2017, p. </w:t>
      </w:r>
      <w:commentRangeStart w:id="54"/>
      <w:r>
        <w:t>118</w:t>
      </w:r>
      <w:commentRangeEnd w:id="54"/>
      <w:r>
        <w:rPr>
          <w:rStyle w:val="Refdecomentrio"/>
        </w:rPr>
        <w:commentReference w:id="54"/>
      </w:r>
      <w:r>
        <w:t>).</w:t>
      </w:r>
    </w:p>
    <w:p w14:paraId="2FF365A2" w14:textId="77777777" w:rsidR="00130553" w:rsidRDefault="00130553" w:rsidP="00783E0A">
      <w:pPr>
        <w:pStyle w:val="Ttulo1"/>
      </w:pPr>
      <w:bookmarkStart w:id="55" w:name="_Toc54164921"/>
      <w:bookmarkStart w:id="56" w:name="_Toc54165675"/>
      <w:bookmarkStart w:id="57" w:name="_Toc54169333"/>
      <w:bookmarkStart w:id="58" w:name="_Toc96347439"/>
      <w:bookmarkStart w:id="59" w:name="_Toc96357723"/>
      <w:bookmarkStart w:id="60" w:name="_Toc96491866"/>
      <w:bookmarkStart w:id="61" w:name="_Toc411603107"/>
      <w:bookmarkEnd w:id="40"/>
      <w:r>
        <w:t>proposta DA ARQUITETURA</w:t>
      </w:r>
    </w:p>
    <w:p w14:paraId="278ED464" w14:textId="77777777" w:rsidR="00130553" w:rsidRPr="00891C1D" w:rsidRDefault="00130553" w:rsidP="00107C9F">
      <w:pPr>
        <w:pStyle w:val="TF-TEXTO"/>
      </w:pPr>
      <w:r>
        <w:t>Este capítulo tem como objetivo justificar este trabalho, apresentar os seus motivadores e a metodologia de desenvolvimento que será utilizada.</w:t>
      </w:r>
    </w:p>
    <w:p w14:paraId="2D76C051" w14:textId="77777777" w:rsidR="00130553" w:rsidRDefault="00130553" w:rsidP="00E638A0">
      <w:pPr>
        <w:pStyle w:val="Ttulo2"/>
      </w:pPr>
      <w:bookmarkStart w:id="62" w:name="_Toc54164915"/>
      <w:bookmarkStart w:id="63" w:name="_Toc54165669"/>
      <w:bookmarkStart w:id="64" w:name="_Toc54169327"/>
      <w:bookmarkStart w:id="65" w:name="_Toc96347433"/>
      <w:bookmarkStart w:id="66" w:name="_Toc96357717"/>
      <w:bookmarkStart w:id="67" w:name="_Toc96491860"/>
      <w:bookmarkStart w:id="68" w:name="_Toc351015594"/>
      <w:r>
        <w:t>JUSTIFICATIVA</w:t>
      </w:r>
    </w:p>
    <w:p w14:paraId="3FBCC1E9" w14:textId="77777777" w:rsidR="00130553" w:rsidRDefault="00130553" w:rsidP="00107C9F">
      <w:pPr>
        <w:pStyle w:val="TF-TEXTO"/>
      </w:pPr>
      <w:r>
        <w:t>Com o aumento do uso dos dispositivos móveis e a quantidade cada vez maior de aplicativos, é natural que alguns problemas comecem a aparecer. Um destes problemas é a comunicação entre os dispositivos e os servidores, principalmente quando se fala de um contexto de computação distribuída.</w:t>
      </w:r>
    </w:p>
    <w:p w14:paraId="4767E35B" w14:textId="77777777" w:rsidR="00130553" w:rsidRDefault="00130553" w:rsidP="00107C9F">
      <w:pPr>
        <w:pStyle w:val="TF-TEXTO"/>
      </w:pPr>
      <w:bookmarkStart w:id="69" w:name="_Hlk83571103"/>
      <w:r>
        <w:t xml:space="preserve">O Quadro 1 apresenta algumas características </w:t>
      </w:r>
      <w:bookmarkEnd w:id="69"/>
      <w:r>
        <w:t xml:space="preserve">que mostram que este trabalho pode contribuir para sanar </w:t>
      </w:r>
      <w:commentRangeStart w:id="70"/>
      <w:r>
        <w:t xml:space="preserve">esta lacuna </w:t>
      </w:r>
      <w:commentRangeEnd w:id="70"/>
      <w:r>
        <w:rPr>
          <w:rStyle w:val="Refdecomentrio"/>
        </w:rPr>
        <w:commentReference w:id="70"/>
      </w:r>
      <w:r>
        <w:t xml:space="preserve">na comunicação entre os dispositivos. Durante a pesquisa e nos trabalhos correlatos selecionados, nenhum deles apresenta uma proposta de arquitetura de comunicação de aplicativos móveis com servidores que tenha o objetivo de ser escalável e </w:t>
      </w:r>
      <w:proofErr w:type="spellStart"/>
      <w:r>
        <w:t>resiliente</w:t>
      </w:r>
      <w:proofErr w:type="spellEnd"/>
      <w:r>
        <w:t>. Um cenário que necessite de uma solução assim pode ser encontrado facilmente num contexto de dispositivos móveis e servidores utilizando a arquitetura de computação distribuída. Este trabalho pode contribuir com um modelo que simplifique a comunicação, melhore a estabilidade e tirar a responsabilidade dos serviços de se preocuparem com a entrega de mensagens para aplicações móveis.</w:t>
      </w:r>
    </w:p>
    <w:p w14:paraId="778A007C" w14:textId="77777777" w:rsidR="00130553" w:rsidRDefault="00130553" w:rsidP="006B0760">
      <w:pPr>
        <w:pStyle w:val="TF-LEGENDA"/>
      </w:pPr>
      <w:bookmarkStart w:id="71" w:name="_Ref52025161"/>
      <w:r>
        <w:t xml:space="preserve">Quadro </w:t>
      </w:r>
      <w:fldSimple w:instr=" SEQ Quadro \* ARABIC ">
        <w:r>
          <w:rPr>
            <w:noProof/>
          </w:rPr>
          <w:t>1</w:t>
        </w:r>
      </w:fldSimple>
      <w:bookmarkEnd w:id="71"/>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5"/>
        <w:gridCol w:w="1591"/>
        <w:gridCol w:w="1595"/>
        <w:gridCol w:w="1348"/>
      </w:tblGrid>
      <w:tr w:rsidR="00130553" w14:paraId="0D3831B3" w14:textId="77777777" w:rsidTr="00E23F87">
        <w:trPr>
          <w:trHeight w:val="567"/>
        </w:trPr>
        <w:tc>
          <w:tcPr>
            <w:tcW w:w="4224" w:type="dxa"/>
            <w:tcBorders>
              <w:tl2br w:val="single" w:sz="4" w:space="0" w:color="auto"/>
            </w:tcBorders>
            <w:shd w:val="clear" w:color="auto" w:fill="A6A6A6"/>
          </w:tcPr>
          <w:p w14:paraId="04417A81" w14:textId="77777777" w:rsidR="00130553" w:rsidRPr="007D4566" w:rsidRDefault="00130553" w:rsidP="004B3C46">
            <w:pPr>
              <w:pStyle w:val="TF-TEXTOQUADRO"/>
            </w:pPr>
            <w:r>
              <w:rPr>
                <w:noProof/>
              </w:rPr>
            </w:r>
            <w:r w:rsidR="00130553">
              <w:rPr>
                <w:noProof/>
              </w:rPr>
              <w:pict w14:anchorId="4CEFACCB">
                <v:shapetype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" filled="f" stroked="f">
                  <o:lock v:ext="edit" aspectratio="t" verticies="t" text="t" shapetype="t"/>
                  <v:textbox>
                    <w:txbxContent>
                      <w:p w14:paraId="389578CD" w14:textId="77777777" w:rsidR="00130553" w:rsidRDefault="00130553" w:rsidP="0054044B">
                        <w:pPr>
                          <w:pStyle w:val="TF-TEXTOQUADRO"/>
                          <w:jc w:val="center"/>
                        </w:pPr>
                        <w:r>
                          <w:t>Trabalhos Correlatos</w:t>
                        </w:r>
                      </w:p>
                    </w:txbxContent>
                  </v:textbox>
                  <w10:wrap type="square"/>
                </v:shape>
              </w:pict>
            </w:r>
            <w:r>
              <w:rPr>
                <w:noProof/>
              </w:rPr>
            </w:r>
            <w:r w:rsidR="00130553">
              <w:rPr>
                <w:noProof/>
              </w:rPr>
              <w:pict w14:anchorId="1468C77C">
                <v:shape 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HYE0s80AgAATAQAAA4AAAAAAAAA&#13;&#10;AAAAAAAALgIAAGRycy9lMm9Eb2MueG1sUEsBAi0AFAAGAAgAAAAhAB2I3JLjAAAADgEAAA8AAAAA&#13;&#10;AAAAAAAAAAAAjgQAAGRycy9kb3ducmV2LnhtbFBLBQYAAAAABAAEAPMAAACeBQAAAAA=&#13;&#10;" filled="f" stroked="f">
                  <o:lock v:ext="edit" aspectratio="t" verticies="t" text="t" shapetype="t"/>
                  <v:textbox>
                    <w:txbxContent>
                      <w:p w14:paraId="40F38C14" w14:textId="77777777" w:rsidR="00130553" w:rsidRDefault="00130553" w:rsidP="006B0760">
                        <w:pPr>
                          <w:pStyle w:val="TF-TEXTO"/>
                          <w:ind w:firstLine="0"/>
                        </w:pPr>
                        <w:r>
                          <w:t>Características</w:t>
                        </w:r>
                      </w:p>
                    </w:txbxContent>
                  </v:textbox>
                  <w10:wrap type="square"/>
                </v:shape>
              </w:pict>
            </w:r>
          </w:p>
        </w:tc>
        <w:tc>
          <w:tcPr>
            <w:tcW w:w="1701" w:type="dxa"/>
            <w:shd w:val="clear" w:color="auto" w:fill="A6A6A6"/>
            <w:vAlign w:val="center"/>
          </w:tcPr>
          <w:p w14:paraId="5F05583D" w14:textId="77777777" w:rsidR="00130553" w:rsidRDefault="00130553" w:rsidP="00802D0F">
            <w:pPr>
              <w:pStyle w:val="TF-TEXTOQUADRO"/>
              <w:jc w:val="center"/>
            </w:pPr>
            <w:proofErr w:type="spellStart"/>
            <w:r>
              <w:t>Koneski</w:t>
            </w:r>
            <w:proofErr w:type="spellEnd"/>
            <w:r>
              <w:t xml:space="preserve"> (2018)</w:t>
            </w:r>
          </w:p>
        </w:tc>
        <w:tc>
          <w:tcPr>
            <w:tcW w:w="1701" w:type="dxa"/>
            <w:shd w:val="clear" w:color="auto" w:fill="A6A6A6"/>
            <w:vAlign w:val="center"/>
          </w:tcPr>
          <w:p w14:paraId="6B1710E5" w14:textId="77777777" w:rsidR="00130553" w:rsidRDefault="00130553" w:rsidP="00802D0F">
            <w:pPr>
              <w:pStyle w:val="TF-TEXTOQUADRO"/>
              <w:jc w:val="center"/>
            </w:pPr>
            <w:proofErr w:type="spellStart"/>
            <w:r>
              <w:t>Kodali</w:t>
            </w:r>
            <w:proofErr w:type="spellEnd"/>
            <w:r>
              <w:t xml:space="preserve">, </w:t>
            </w:r>
            <w:proofErr w:type="spellStart"/>
            <w:r>
              <w:t>Gorantla</w:t>
            </w:r>
            <w:proofErr w:type="spellEnd"/>
            <w:r>
              <w:t xml:space="preserve"> (2017)</w:t>
            </w:r>
          </w:p>
        </w:tc>
        <w:tc>
          <w:tcPr>
            <w:tcW w:w="1441" w:type="dxa"/>
            <w:shd w:val="clear" w:color="auto" w:fill="A6A6A6"/>
            <w:vAlign w:val="center"/>
          </w:tcPr>
          <w:p w14:paraId="6EF0213E" w14:textId="77777777" w:rsidR="00130553" w:rsidRPr="007D4566" w:rsidRDefault="00130553" w:rsidP="00802D0F">
            <w:pPr>
              <w:pStyle w:val="TF-TEXTOQUADRO"/>
              <w:jc w:val="center"/>
            </w:pPr>
            <w:r>
              <w:t>Silva (2017)</w:t>
            </w:r>
          </w:p>
        </w:tc>
      </w:tr>
      <w:tr w:rsidR="00130553" w14:paraId="4ABEF513" w14:textId="77777777" w:rsidTr="00E23F87">
        <w:tc>
          <w:tcPr>
            <w:tcW w:w="4224" w:type="dxa"/>
            <w:shd w:val="clear" w:color="auto" w:fill="auto"/>
          </w:tcPr>
          <w:p w14:paraId="3FD76257" w14:textId="77777777" w:rsidR="00130553" w:rsidRDefault="00130553" w:rsidP="004B3C46">
            <w:pPr>
              <w:pStyle w:val="TF-TEXTOQUADRO"/>
            </w:pPr>
            <w:r>
              <w:t>Escalável</w:t>
            </w:r>
          </w:p>
        </w:tc>
        <w:tc>
          <w:tcPr>
            <w:tcW w:w="1701" w:type="dxa"/>
            <w:shd w:val="clear" w:color="auto" w:fill="auto"/>
          </w:tcPr>
          <w:p w14:paraId="44E473EE" w14:textId="77777777" w:rsidR="00130553" w:rsidRDefault="00130553" w:rsidP="004B3C46">
            <w:pPr>
              <w:pStyle w:val="TF-TEXTOQUADRO"/>
            </w:pPr>
          </w:p>
        </w:tc>
        <w:tc>
          <w:tcPr>
            <w:tcW w:w="1701" w:type="dxa"/>
            <w:shd w:val="clear" w:color="auto" w:fill="auto"/>
          </w:tcPr>
          <w:p w14:paraId="0B404084" w14:textId="77777777" w:rsidR="00130553" w:rsidRDefault="00130553" w:rsidP="00E23F87">
            <w:pPr>
              <w:pStyle w:val="TF-TEXTOQUADRO"/>
              <w:jc w:val="center"/>
            </w:pPr>
          </w:p>
        </w:tc>
        <w:tc>
          <w:tcPr>
            <w:tcW w:w="1441" w:type="dxa"/>
            <w:shd w:val="clear" w:color="auto" w:fill="auto"/>
          </w:tcPr>
          <w:p w14:paraId="3AF7AD45" w14:textId="77777777" w:rsidR="00130553" w:rsidRDefault="00130553" w:rsidP="004E5AB4">
            <w:pPr>
              <w:pStyle w:val="TF-TEXTOQUADRO"/>
              <w:jc w:val="center"/>
            </w:pPr>
            <w:r>
              <w:t>X</w:t>
            </w:r>
          </w:p>
        </w:tc>
      </w:tr>
      <w:tr w:rsidR="00130553" w14:paraId="6021D8CB" w14:textId="77777777" w:rsidTr="00E23F87">
        <w:tc>
          <w:tcPr>
            <w:tcW w:w="4224" w:type="dxa"/>
            <w:shd w:val="clear" w:color="auto" w:fill="auto"/>
          </w:tcPr>
          <w:p w14:paraId="1ACCBEE9" w14:textId="77777777" w:rsidR="00130553" w:rsidRDefault="00130553" w:rsidP="004B3C46">
            <w:pPr>
              <w:pStyle w:val="TF-TEXTOQUADRO"/>
            </w:pPr>
            <w:proofErr w:type="spellStart"/>
            <w:r>
              <w:t>Resiliente</w:t>
            </w:r>
            <w:proofErr w:type="spellEnd"/>
          </w:p>
        </w:tc>
        <w:tc>
          <w:tcPr>
            <w:tcW w:w="1701" w:type="dxa"/>
            <w:shd w:val="clear" w:color="auto" w:fill="auto"/>
          </w:tcPr>
          <w:p w14:paraId="3BC49E6D" w14:textId="77777777" w:rsidR="00130553" w:rsidRDefault="00130553" w:rsidP="00CE5F78">
            <w:pPr>
              <w:pStyle w:val="TF-TEXTOQUADRO"/>
              <w:jc w:val="center"/>
            </w:pPr>
            <w:r>
              <w:t>X</w:t>
            </w:r>
          </w:p>
        </w:tc>
        <w:tc>
          <w:tcPr>
            <w:tcW w:w="1701" w:type="dxa"/>
            <w:shd w:val="clear" w:color="auto" w:fill="auto"/>
          </w:tcPr>
          <w:p w14:paraId="00FE94C4" w14:textId="77777777" w:rsidR="00130553" w:rsidRDefault="00130553" w:rsidP="00E23F87">
            <w:pPr>
              <w:pStyle w:val="TF-TEXTOQUADRO"/>
              <w:jc w:val="center"/>
            </w:pPr>
            <w:r>
              <w:t>X</w:t>
            </w:r>
          </w:p>
        </w:tc>
        <w:tc>
          <w:tcPr>
            <w:tcW w:w="1441" w:type="dxa"/>
            <w:shd w:val="clear" w:color="auto" w:fill="auto"/>
          </w:tcPr>
          <w:p w14:paraId="419DDC86" w14:textId="77777777" w:rsidR="00130553" w:rsidRDefault="00130553" w:rsidP="00CE5F78">
            <w:pPr>
              <w:pStyle w:val="TF-TEXTOQUADRO"/>
              <w:jc w:val="center"/>
            </w:pPr>
          </w:p>
        </w:tc>
      </w:tr>
      <w:tr w:rsidR="00130553" w14:paraId="7983A2BD" w14:textId="77777777" w:rsidTr="00E23F87">
        <w:tc>
          <w:tcPr>
            <w:tcW w:w="4224" w:type="dxa"/>
            <w:shd w:val="clear" w:color="auto" w:fill="auto"/>
          </w:tcPr>
          <w:p w14:paraId="0D86E06E" w14:textId="77777777" w:rsidR="00130553" w:rsidRDefault="00130553" w:rsidP="004B3C46">
            <w:pPr>
              <w:pStyle w:val="TF-TEXTOQUADRO"/>
            </w:pPr>
            <w:r>
              <w:t>Utilização de alguma ferramenta de mensageria</w:t>
            </w:r>
          </w:p>
        </w:tc>
        <w:tc>
          <w:tcPr>
            <w:tcW w:w="1701" w:type="dxa"/>
            <w:shd w:val="clear" w:color="auto" w:fill="auto"/>
          </w:tcPr>
          <w:p w14:paraId="0A5C9908" w14:textId="77777777" w:rsidR="00130553" w:rsidRDefault="00130553" w:rsidP="00E23F87">
            <w:pPr>
              <w:pStyle w:val="TF-TEXTOQUADRO"/>
              <w:jc w:val="center"/>
            </w:pPr>
            <w:r>
              <w:t>X</w:t>
            </w:r>
          </w:p>
        </w:tc>
        <w:tc>
          <w:tcPr>
            <w:tcW w:w="1701" w:type="dxa"/>
            <w:shd w:val="clear" w:color="auto" w:fill="auto"/>
          </w:tcPr>
          <w:p w14:paraId="1D677CCF" w14:textId="77777777" w:rsidR="00130553" w:rsidRDefault="00130553" w:rsidP="00E23F87">
            <w:pPr>
              <w:pStyle w:val="TF-TEXTOQUADRO"/>
              <w:jc w:val="center"/>
            </w:pPr>
            <w:r>
              <w:t>X</w:t>
            </w:r>
          </w:p>
        </w:tc>
        <w:tc>
          <w:tcPr>
            <w:tcW w:w="1441" w:type="dxa"/>
            <w:shd w:val="clear" w:color="auto" w:fill="auto"/>
          </w:tcPr>
          <w:p w14:paraId="262BCDD1" w14:textId="77777777" w:rsidR="00130553" w:rsidRDefault="00130553" w:rsidP="00E23F87">
            <w:pPr>
              <w:pStyle w:val="TF-TEXTOQUADRO"/>
              <w:jc w:val="center"/>
            </w:pPr>
          </w:p>
        </w:tc>
      </w:tr>
    </w:tbl>
    <w:p w14:paraId="4A07285E" w14:textId="77777777" w:rsidR="00130553" w:rsidRDefault="00130553" w:rsidP="00013781">
      <w:pPr>
        <w:pStyle w:val="TF-FONTE"/>
      </w:pPr>
      <w:r>
        <w:t>Fonte: elaborado pelo autor.</w:t>
      </w:r>
    </w:p>
    <w:p w14:paraId="0FA473CB" w14:textId="77777777" w:rsidR="00130553" w:rsidRPr="0007133F" w:rsidRDefault="00130553" w:rsidP="008B3D9F">
      <w:pPr>
        <w:pStyle w:val="TF-TEXTO"/>
        <w:ind w:firstLine="567"/>
      </w:pPr>
      <w:r>
        <w:t xml:space="preserve">Acima foram apresentadas algumas características que estre trabalho se propõe a atender em comparação aos trabalhos correlatos. Todos os trabalhos deixam margem para que seja buscada uma </w:t>
      </w:r>
      <w:r>
        <w:lastRenderedPageBreak/>
        <w:t xml:space="preserve">solução que possa atender a todas as características citadas. O trabalho desenvolvido por </w:t>
      </w:r>
      <w:proofErr w:type="spellStart"/>
      <w:r>
        <w:t>Koneski</w:t>
      </w:r>
      <w:proofErr w:type="spellEnd"/>
      <w:r>
        <w:t xml:space="preserve"> (2018) apresenta uma forma de trocar a comunicação MQTT mais segura através da utilização de uma camada TLS na comunicação. Entretanto, o trabalho não é apresentado como uma solução escalável e para dispositivos móveis. Já o trabalho desenvolvido por </w:t>
      </w:r>
      <w:proofErr w:type="spellStart"/>
      <w:r>
        <w:t>Kodali</w:t>
      </w:r>
      <w:proofErr w:type="spellEnd"/>
      <w:r>
        <w:t xml:space="preserve">, </w:t>
      </w:r>
      <w:proofErr w:type="spellStart"/>
      <w:r>
        <w:t>Gorantla</w:t>
      </w:r>
      <w:proofErr w:type="spellEnd"/>
      <w:r>
        <w:t xml:space="preserve"> (2017) apresenta um </w:t>
      </w:r>
      <w:r w:rsidRPr="0007133F">
        <w:rPr>
          <w:i/>
          <w:iCs/>
        </w:rPr>
        <w:t>framework</w:t>
      </w:r>
      <w:r>
        <w:rPr>
          <w:i/>
          <w:iCs/>
        </w:rPr>
        <w:t xml:space="preserve"> </w:t>
      </w:r>
      <w:r>
        <w:t xml:space="preserve">desenvolvido no artigo com o objetivo de armazenar e apresentar dados extraídos de sensores utilizando algumas das tecnologias </w:t>
      </w:r>
      <w:proofErr w:type="spellStart"/>
      <w:r>
        <w:t>IoT</w:t>
      </w:r>
      <w:proofErr w:type="spellEnd"/>
      <w:r>
        <w:t xml:space="preserve">. Este trabalho também não nos apresenta uma solução escalável para comunicação, nem para dispositivos móveis. O trabalho desenvolvido por Silva (2017) apresenta uma evolução de uma plataforma para abstrair o gerenciamento de dispositivos </w:t>
      </w:r>
      <w:proofErr w:type="spellStart"/>
      <w:r>
        <w:t>IoT</w:t>
      </w:r>
      <w:proofErr w:type="spellEnd"/>
      <w:r>
        <w:t xml:space="preserve"> que atendam o requisito de ser escalável. Porém, não apresenta uma solução </w:t>
      </w:r>
      <w:proofErr w:type="spellStart"/>
      <w:r>
        <w:t>resiliente</w:t>
      </w:r>
      <w:proofErr w:type="spellEnd"/>
      <w:r>
        <w:t>, de comunicação assíncrona e para dispositivos móveis.</w:t>
      </w:r>
    </w:p>
    <w:p w14:paraId="32FAFDD3" w14:textId="77777777" w:rsidR="00130553" w:rsidRDefault="00130553" w:rsidP="00E638A0">
      <w:pPr>
        <w:pStyle w:val="Ttulo2"/>
      </w:pPr>
      <w:r>
        <w:t>REQUISITOS PRINCIPAIS DO PROBLEMA A SER TRABALHADO</w:t>
      </w:r>
      <w:bookmarkEnd w:id="62"/>
      <w:bookmarkEnd w:id="63"/>
      <w:bookmarkEnd w:id="64"/>
      <w:bookmarkEnd w:id="65"/>
      <w:bookmarkEnd w:id="66"/>
      <w:bookmarkEnd w:id="67"/>
      <w:bookmarkEnd w:id="68"/>
    </w:p>
    <w:p w14:paraId="61E861A4" w14:textId="77777777" w:rsidR="00130553" w:rsidRDefault="00130553" w:rsidP="00451B94">
      <w:pPr>
        <w:pStyle w:val="TF-TEXTO"/>
      </w:pPr>
      <w:r>
        <w:t>A arquitetura descrita neste trabalho deverá:</w:t>
      </w:r>
    </w:p>
    <w:p w14:paraId="2AF6B030" w14:textId="77777777" w:rsidR="00130553" w:rsidRDefault="00130553" w:rsidP="00130553">
      <w:pPr>
        <w:pStyle w:val="TF-ALNEA"/>
        <w:numPr>
          <w:ilvl w:val="0"/>
          <w:numId w:val="3"/>
        </w:numPr>
      </w:pPr>
      <w:commentRangeStart w:id="72"/>
      <w:r>
        <w:t xml:space="preserve">ser possível comportar uma volumetria cada vez maior (escalável) (RF); </w:t>
      </w:r>
      <w:commentRangeEnd w:id="72"/>
      <w:r>
        <w:rPr>
          <w:rStyle w:val="Refdecomentrio"/>
        </w:rPr>
        <w:commentReference w:id="72"/>
      </w:r>
    </w:p>
    <w:p w14:paraId="54D1F295" w14:textId="77777777" w:rsidR="00130553" w:rsidRDefault="00130553" w:rsidP="00130553">
      <w:pPr>
        <w:pStyle w:val="TF-ALNEA"/>
        <w:numPr>
          <w:ilvl w:val="0"/>
          <w:numId w:val="3"/>
        </w:numPr>
      </w:pPr>
      <w:r>
        <w:t>armazenar as mensagens até conseguir entregá-las ao destino (RF);</w:t>
      </w:r>
    </w:p>
    <w:p w14:paraId="15543378" w14:textId="77777777" w:rsidR="00130553" w:rsidRDefault="00130553" w:rsidP="00130553">
      <w:pPr>
        <w:pStyle w:val="TF-ALNEA"/>
        <w:numPr>
          <w:ilvl w:val="0"/>
          <w:numId w:val="3"/>
        </w:numPr>
      </w:pPr>
      <w:r>
        <w:t>garantir a entrega das mensagens pendentes (ainda não enviadas para o destinatário) assim que os dispositivos conectarem novamente (RF);</w:t>
      </w:r>
    </w:p>
    <w:p w14:paraId="5A47474D" w14:textId="77777777" w:rsidR="00130553" w:rsidRPr="00424AD5" w:rsidRDefault="00130553" w:rsidP="00130553">
      <w:pPr>
        <w:pStyle w:val="TF-ALNEA"/>
        <w:numPr>
          <w:ilvl w:val="0"/>
          <w:numId w:val="3"/>
        </w:numPr>
      </w:pPr>
      <w:r>
        <w:t>ser possível que os dispositivos móveis enviem mensagens quando o serviço estiver fora do ar (RF);</w:t>
      </w:r>
    </w:p>
    <w:p w14:paraId="7B874476" w14:textId="77777777" w:rsidR="00130553" w:rsidRDefault="00130553" w:rsidP="00013781">
      <w:pPr>
        <w:pStyle w:val="TF-ALNEA"/>
      </w:pPr>
      <w:r>
        <w:t>ser possível que os serviços enviem mensagens quando o dispositivo móvel estiver fora do ar (RF);</w:t>
      </w:r>
    </w:p>
    <w:p w14:paraId="0F5A6DDD" w14:textId="77777777" w:rsidR="00130553" w:rsidRDefault="00130553" w:rsidP="00013781">
      <w:pPr>
        <w:pStyle w:val="TF-ALNEA"/>
      </w:pPr>
      <w:r>
        <w:t>fazer com que todas as mensagens sejam assíncronas, ou seja, a aplicação que enviar não deve esperar um retorno de confirmação da outra aplicação (RF);</w:t>
      </w:r>
    </w:p>
    <w:p w14:paraId="1B3568AA" w14:textId="77777777" w:rsidR="00130553" w:rsidRDefault="00130553" w:rsidP="00013781">
      <w:pPr>
        <w:pStyle w:val="TF-ALNEA"/>
      </w:pPr>
      <w:r>
        <w:t>utilizar um banco de dados relacional para armazenar as mensagens temporariamente (Requisito Não Funcional - RNF);</w:t>
      </w:r>
    </w:p>
    <w:p w14:paraId="6AFD1021" w14:textId="77777777" w:rsidR="00130553" w:rsidRDefault="00130553" w:rsidP="00013781">
      <w:pPr>
        <w:pStyle w:val="TF-ALNEA"/>
      </w:pPr>
      <w:r>
        <w:t xml:space="preserve">utilizar uma aplicação de mensageria para troca de mensagens internas utilizando o protocolo </w:t>
      </w:r>
      <w:r w:rsidRPr="00F20154">
        <w:t>AMQT</w:t>
      </w:r>
      <w:r>
        <w:t xml:space="preserve"> (RNF);</w:t>
      </w:r>
    </w:p>
    <w:p w14:paraId="0960C20B" w14:textId="77777777" w:rsidR="00130553" w:rsidRDefault="00130553" w:rsidP="00013781">
      <w:pPr>
        <w:pStyle w:val="TF-ALNEA"/>
      </w:pPr>
      <w:r>
        <w:t xml:space="preserve">possibilitar a comunicação dos dispositivos móveis através do protocolo </w:t>
      </w:r>
      <w:proofErr w:type="spellStart"/>
      <w:r w:rsidRPr="00F20154">
        <w:t>WebSocket</w:t>
      </w:r>
      <w:proofErr w:type="spellEnd"/>
      <w:r>
        <w:t xml:space="preserve"> (RNF);</w:t>
      </w:r>
    </w:p>
    <w:p w14:paraId="6000E3CE" w14:textId="77777777" w:rsidR="00130553" w:rsidRPr="00424AD5" w:rsidRDefault="00130553" w:rsidP="002553F5">
      <w:pPr>
        <w:pStyle w:val="TF-ALNEA"/>
      </w:pPr>
      <w:r>
        <w:t xml:space="preserve">possibilitar a comunicação dos serviços através do protocolo </w:t>
      </w:r>
      <w:r w:rsidRPr="00F20154">
        <w:t>AMQT</w:t>
      </w:r>
      <w:r>
        <w:rPr>
          <w:i/>
          <w:iCs/>
        </w:rPr>
        <w:t xml:space="preserve"> </w:t>
      </w:r>
      <w:r>
        <w:t>(RNF);</w:t>
      </w:r>
    </w:p>
    <w:p w14:paraId="1D303E70" w14:textId="77777777" w:rsidR="00130553" w:rsidRDefault="00130553" w:rsidP="00E638A0">
      <w:pPr>
        <w:pStyle w:val="Ttulo2"/>
      </w:pPr>
      <w:r>
        <w:t>METODOLOGIA</w:t>
      </w:r>
    </w:p>
    <w:p w14:paraId="5ED8180A" w14:textId="77777777" w:rsidR="00130553" w:rsidRPr="007E0D87" w:rsidRDefault="00130553" w:rsidP="00451B94">
      <w:pPr>
        <w:pStyle w:val="TF-TEXTO"/>
      </w:pPr>
      <w:r>
        <w:t xml:space="preserve">Tendo base no problema, objetivos e requisitos apresentados, será adotada uma estratégia para montar uma arquitetura que possa resolver este problema. </w:t>
      </w:r>
    </w:p>
    <w:p w14:paraId="231F312B" w14:textId="77777777" w:rsidR="00130553" w:rsidRPr="007E0D87" w:rsidRDefault="00130553" w:rsidP="00451B94">
      <w:pPr>
        <w:pStyle w:val="TF-TEXTO"/>
      </w:pPr>
      <w:r w:rsidRPr="007E0D87">
        <w:t>O trabalho será desenvolvido observando as seguintes etapas:</w:t>
      </w:r>
    </w:p>
    <w:p w14:paraId="7EAE09EC" w14:textId="77777777" w:rsidR="00130553" w:rsidRDefault="00130553" w:rsidP="00130553">
      <w:pPr>
        <w:pStyle w:val="TF-ALNEA"/>
        <w:numPr>
          <w:ilvl w:val="0"/>
          <w:numId w:val="4"/>
        </w:numPr>
      </w:pPr>
      <w:r>
        <w:t>Estudo das tecnologias e ferramentas disponíveis no mercado</w:t>
      </w:r>
      <w:r w:rsidRPr="00424AD5">
        <w:t>;</w:t>
      </w:r>
    </w:p>
    <w:p w14:paraId="75BF91A0" w14:textId="77777777" w:rsidR="00130553" w:rsidRDefault="00130553" w:rsidP="00130553">
      <w:pPr>
        <w:pStyle w:val="TF-ALNEA"/>
        <w:numPr>
          <w:ilvl w:val="0"/>
          <w:numId w:val="4"/>
        </w:numPr>
      </w:pPr>
      <w:r>
        <w:t>Desenvolver um diagrama com um modelo de arquitetura viável;</w:t>
      </w:r>
    </w:p>
    <w:p w14:paraId="5142A0BC" w14:textId="77777777" w:rsidR="00130553" w:rsidRDefault="00130553" w:rsidP="00023233">
      <w:pPr>
        <w:pStyle w:val="TF-ALNEA"/>
      </w:pPr>
      <w:r>
        <w:t>Desenvolver uma aplicação para dispositivos móveis e dois serviços utilizando a arquitetura proposta;</w:t>
      </w:r>
    </w:p>
    <w:p w14:paraId="041D1EA6" w14:textId="77777777" w:rsidR="00130553" w:rsidRDefault="00130553" w:rsidP="00023233">
      <w:pPr>
        <w:pStyle w:val="TF-ALNEA"/>
      </w:pPr>
      <w:r>
        <w:t>Testar as aplicações em cenários que contemplem cada um dos requisitos;</w:t>
      </w:r>
    </w:p>
    <w:p w14:paraId="6C2D6B51" w14:textId="77777777" w:rsidR="00130553" w:rsidRDefault="00130553" w:rsidP="00023233">
      <w:pPr>
        <w:pStyle w:val="TF-ALNEA"/>
      </w:pPr>
      <w:r>
        <w:t>Avaliar os resultados;</w:t>
      </w:r>
    </w:p>
    <w:p w14:paraId="257AF84A" w14:textId="77777777" w:rsidR="00130553" w:rsidRPr="00424AD5" w:rsidRDefault="00130553" w:rsidP="00023233">
      <w:pPr>
        <w:pStyle w:val="TF-ALNEA"/>
      </w:pPr>
      <w:r>
        <w:t>Escrever os resultados do trabalho.</w:t>
      </w:r>
    </w:p>
    <w:p w14:paraId="7993FE14" w14:textId="77777777" w:rsidR="00130553" w:rsidRDefault="00130553"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1</w:t>
      </w:r>
      <w:r>
        <w:fldChar w:fldCharType="end"/>
      </w:r>
      <w:r>
        <w:t>.</w:t>
      </w:r>
    </w:p>
    <w:p w14:paraId="3D87453E" w14:textId="77777777" w:rsidR="00130553" w:rsidRPr="007E0D87" w:rsidRDefault="00130553" w:rsidP="005B2E12">
      <w:pPr>
        <w:pStyle w:val="TF-LEGENDA"/>
      </w:pPr>
      <w:bookmarkStart w:id="73" w:name="_Ref98650273"/>
      <w:r>
        <w:t xml:space="preserve">Quadro </w:t>
      </w:r>
      <w:fldSimple w:instr=" SEQ Quadro \* ARABIC ">
        <w:r>
          <w:rPr>
            <w:noProof/>
          </w:rPr>
          <w:t>1</w:t>
        </w:r>
      </w:fldSimple>
      <w:bookmarkEnd w:id="73"/>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130553" w:rsidRPr="007E0D87" w14:paraId="101A6657"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09783EA8" w14:textId="77777777" w:rsidR="00130553" w:rsidRPr="007E0D87" w:rsidRDefault="00130553"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6508726B" w14:textId="77777777" w:rsidR="00130553" w:rsidRPr="007E0D87" w:rsidRDefault="00130553" w:rsidP="00470C41">
            <w:pPr>
              <w:pStyle w:val="TF-TEXTOQUADROCentralizado"/>
            </w:pPr>
            <w:r>
              <w:t>2022</w:t>
            </w:r>
          </w:p>
        </w:tc>
      </w:tr>
      <w:tr w:rsidR="00130553" w:rsidRPr="007E0D87" w14:paraId="79CAEF4E" w14:textId="77777777" w:rsidTr="00E51601">
        <w:trPr>
          <w:cantSplit/>
          <w:jc w:val="center"/>
        </w:trPr>
        <w:tc>
          <w:tcPr>
            <w:tcW w:w="6171" w:type="dxa"/>
            <w:tcBorders>
              <w:top w:val="nil"/>
              <w:left w:val="single" w:sz="4" w:space="0" w:color="auto"/>
              <w:bottom w:val="nil"/>
            </w:tcBorders>
            <w:shd w:val="clear" w:color="auto" w:fill="A6A6A6"/>
          </w:tcPr>
          <w:p w14:paraId="5FD4C78F" w14:textId="77777777" w:rsidR="00130553" w:rsidRPr="007E0D87" w:rsidRDefault="00130553" w:rsidP="00470C41">
            <w:pPr>
              <w:pStyle w:val="TF-TEXTOQUADRO"/>
            </w:pPr>
          </w:p>
        </w:tc>
        <w:tc>
          <w:tcPr>
            <w:tcW w:w="557" w:type="dxa"/>
            <w:gridSpan w:val="2"/>
            <w:shd w:val="clear" w:color="auto" w:fill="A6A6A6"/>
          </w:tcPr>
          <w:p w14:paraId="00F89C62" w14:textId="77777777" w:rsidR="00130553" w:rsidRPr="007E0D87" w:rsidRDefault="00130553" w:rsidP="00470C41">
            <w:pPr>
              <w:pStyle w:val="TF-TEXTOQUADROCentralizado"/>
            </w:pPr>
            <w:r>
              <w:t>fev</w:t>
            </w:r>
            <w:r w:rsidRPr="007E0D87">
              <w:t>.</w:t>
            </w:r>
          </w:p>
        </w:tc>
        <w:tc>
          <w:tcPr>
            <w:tcW w:w="568" w:type="dxa"/>
            <w:gridSpan w:val="2"/>
            <w:shd w:val="clear" w:color="auto" w:fill="A6A6A6"/>
          </w:tcPr>
          <w:p w14:paraId="5C941080" w14:textId="77777777" w:rsidR="00130553" w:rsidRPr="007E0D87" w:rsidRDefault="00130553" w:rsidP="00470C41">
            <w:pPr>
              <w:pStyle w:val="TF-TEXTOQUADROCentralizado"/>
            </w:pPr>
            <w:r>
              <w:t>mar</w:t>
            </w:r>
            <w:r w:rsidRPr="007E0D87">
              <w:t>.</w:t>
            </w:r>
          </w:p>
        </w:tc>
        <w:tc>
          <w:tcPr>
            <w:tcW w:w="568" w:type="dxa"/>
            <w:gridSpan w:val="2"/>
            <w:shd w:val="clear" w:color="auto" w:fill="A6A6A6"/>
          </w:tcPr>
          <w:p w14:paraId="3749E17B" w14:textId="77777777" w:rsidR="00130553" w:rsidRPr="007E0D87" w:rsidRDefault="00130553" w:rsidP="00470C41">
            <w:pPr>
              <w:pStyle w:val="TF-TEXTOQUADROCentralizado"/>
            </w:pPr>
            <w:r>
              <w:t>abr</w:t>
            </w:r>
            <w:r w:rsidRPr="007E0D87">
              <w:t>.</w:t>
            </w:r>
          </w:p>
        </w:tc>
        <w:tc>
          <w:tcPr>
            <w:tcW w:w="568" w:type="dxa"/>
            <w:gridSpan w:val="2"/>
            <w:shd w:val="clear" w:color="auto" w:fill="A6A6A6"/>
          </w:tcPr>
          <w:p w14:paraId="285C0EF7" w14:textId="77777777" w:rsidR="00130553" w:rsidRPr="007E0D87" w:rsidRDefault="00130553" w:rsidP="00470C41">
            <w:pPr>
              <w:pStyle w:val="TF-TEXTOQUADROCentralizado"/>
            </w:pPr>
            <w:r>
              <w:t>mai</w:t>
            </w:r>
            <w:r w:rsidRPr="007E0D87">
              <w:t>.</w:t>
            </w:r>
          </w:p>
        </w:tc>
        <w:tc>
          <w:tcPr>
            <w:tcW w:w="573" w:type="dxa"/>
            <w:gridSpan w:val="2"/>
            <w:shd w:val="clear" w:color="auto" w:fill="A6A6A6"/>
          </w:tcPr>
          <w:p w14:paraId="6EB6E70E" w14:textId="77777777" w:rsidR="00130553" w:rsidRPr="007E0D87" w:rsidRDefault="00130553" w:rsidP="00470C41">
            <w:pPr>
              <w:pStyle w:val="TF-TEXTOQUADROCentralizado"/>
            </w:pPr>
            <w:r>
              <w:t>jun</w:t>
            </w:r>
            <w:r w:rsidRPr="007E0D87">
              <w:t>.</w:t>
            </w:r>
          </w:p>
        </w:tc>
      </w:tr>
      <w:tr w:rsidR="00130553" w:rsidRPr="007E0D87" w14:paraId="17CA2A5C" w14:textId="77777777" w:rsidTr="00E51601">
        <w:trPr>
          <w:cantSplit/>
          <w:jc w:val="center"/>
        </w:trPr>
        <w:tc>
          <w:tcPr>
            <w:tcW w:w="6171" w:type="dxa"/>
            <w:tcBorders>
              <w:top w:val="nil"/>
              <w:left w:val="single" w:sz="4" w:space="0" w:color="auto"/>
            </w:tcBorders>
            <w:shd w:val="clear" w:color="auto" w:fill="A6A6A6"/>
          </w:tcPr>
          <w:p w14:paraId="794B80D6" w14:textId="77777777" w:rsidR="00130553" w:rsidRPr="007E0D87" w:rsidRDefault="00130553" w:rsidP="00470C41">
            <w:pPr>
              <w:pStyle w:val="TF-TEXTOQUADRO"/>
            </w:pPr>
            <w:r w:rsidRPr="007E0D87">
              <w:t>etapas / quinzenas</w:t>
            </w:r>
          </w:p>
        </w:tc>
        <w:tc>
          <w:tcPr>
            <w:tcW w:w="273" w:type="dxa"/>
            <w:tcBorders>
              <w:bottom w:val="single" w:sz="4" w:space="0" w:color="auto"/>
            </w:tcBorders>
            <w:shd w:val="clear" w:color="auto" w:fill="A6A6A6"/>
          </w:tcPr>
          <w:p w14:paraId="609A9B89"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264DB21C"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0DB69FC3"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321BA92C"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6A35D2B3"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2DE11570"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2F003F8F"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37930A92"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1F0950AB" w14:textId="77777777" w:rsidR="00130553" w:rsidRPr="007E0D87" w:rsidRDefault="00130553" w:rsidP="00470C41">
            <w:pPr>
              <w:pStyle w:val="TF-TEXTOQUADROCentralizado"/>
            </w:pPr>
            <w:r w:rsidRPr="007E0D87">
              <w:t>1</w:t>
            </w:r>
          </w:p>
        </w:tc>
        <w:tc>
          <w:tcPr>
            <w:tcW w:w="289" w:type="dxa"/>
            <w:tcBorders>
              <w:bottom w:val="single" w:sz="4" w:space="0" w:color="auto"/>
            </w:tcBorders>
            <w:shd w:val="clear" w:color="auto" w:fill="A6A6A6"/>
          </w:tcPr>
          <w:p w14:paraId="43686A7E" w14:textId="77777777" w:rsidR="00130553" w:rsidRPr="007E0D87" w:rsidRDefault="00130553" w:rsidP="00470C41">
            <w:pPr>
              <w:pStyle w:val="TF-TEXTOQUADROCentralizado"/>
            </w:pPr>
            <w:r w:rsidRPr="007E0D87">
              <w:t>2</w:t>
            </w:r>
          </w:p>
        </w:tc>
      </w:tr>
      <w:tr w:rsidR="00130553" w:rsidRPr="007E0D87" w14:paraId="010030AE" w14:textId="77777777" w:rsidTr="007214E3">
        <w:trPr>
          <w:jc w:val="center"/>
        </w:trPr>
        <w:tc>
          <w:tcPr>
            <w:tcW w:w="6171" w:type="dxa"/>
            <w:tcBorders>
              <w:left w:val="single" w:sz="4" w:space="0" w:color="auto"/>
            </w:tcBorders>
          </w:tcPr>
          <w:p w14:paraId="41C7C2F2" w14:textId="77777777" w:rsidR="00130553" w:rsidRPr="007E0D87" w:rsidRDefault="00130553" w:rsidP="00470C41">
            <w:pPr>
              <w:pStyle w:val="TF-TEXTOQUADRO"/>
              <w:rPr>
                <w:bCs/>
              </w:rPr>
            </w:pPr>
            <w:r>
              <w:t>Estudo das tecnologias e ferramentas disponíveis no mercado</w:t>
            </w:r>
          </w:p>
        </w:tc>
        <w:tc>
          <w:tcPr>
            <w:tcW w:w="273" w:type="dxa"/>
            <w:tcBorders>
              <w:bottom w:val="single" w:sz="4" w:space="0" w:color="auto"/>
            </w:tcBorders>
          </w:tcPr>
          <w:p w14:paraId="278E883F" w14:textId="77777777" w:rsidR="00130553" w:rsidRPr="007E0D87" w:rsidRDefault="00130553" w:rsidP="00470C41">
            <w:pPr>
              <w:pStyle w:val="TF-TEXTOQUADROCentralizado"/>
            </w:pPr>
            <w:r>
              <w:t>X</w:t>
            </w:r>
          </w:p>
        </w:tc>
        <w:tc>
          <w:tcPr>
            <w:tcW w:w="284" w:type="dxa"/>
            <w:tcBorders>
              <w:bottom w:val="single" w:sz="4" w:space="0" w:color="auto"/>
            </w:tcBorders>
          </w:tcPr>
          <w:p w14:paraId="220D938F" w14:textId="77777777" w:rsidR="00130553" w:rsidRPr="007E0D87" w:rsidRDefault="00130553" w:rsidP="00470C41">
            <w:pPr>
              <w:pStyle w:val="TF-TEXTOQUADROCentralizado"/>
            </w:pPr>
            <w:r>
              <w:t>X</w:t>
            </w:r>
          </w:p>
        </w:tc>
        <w:tc>
          <w:tcPr>
            <w:tcW w:w="284" w:type="dxa"/>
            <w:tcBorders>
              <w:bottom w:val="single" w:sz="4" w:space="0" w:color="auto"/>
            </w:tcBorders>
          </w:tcPr>
          <w:p w14:paraId="7DE2910A" w14:textId="77777777" w:rsidR="00130553" w:rsidRPr="007E0D87" w:rsidRDefault="00130553" w:rsidP="00470C41">
            <w:pPr>
              <w:pStyle w:val="TF-TEXTOQUADROCentralizado"/>
            </w:pPr>
          </w:p>
        </w:tc>
        <w:tc>
          <w:tcPr>
            <w:tcW w:w="284" w:type="dxa"/>
            <w:tcBorders>
              <w:bottom w:val="single" w:sz="4" w:space="0" w:color="auto"/>
            </w:tcBorders>
          </w:tcPr>
          <w:p w14:paraId="77E32065" w14:textId="77777777" w:rsidR="00130553" w:rsidRPr="007E0D87" w:rsidRDefault="00130553" w:rsidP="00470C41">
            <w:pPr>
              <w:pStyle w:val="TF-TEXTOQUADROCentralizado"/>
            </w:pPr>
          </w:p>
        </w:tc>
        <w:tc>
          <w:tcPr>
            <w:tcW w:w="284" w:type="dxa"/>
            <w:tcBorders>
              <w:bottom w:val="single" w:sz="4" w:space="0" w:color="auto"/>
            </w:tcBorders>
          </w:tcPr>
          <w:p w14:paraId="5F5EB4F5" w14:textId="77777777" w:rsidR="00130553" w:rsidRPr="007E0D87" w:rsidRDefault="00130553" w:rsidP="00470C41">
            <w:pPr>
              <w:pStyle w:val="TF-TEXTOQUADROCentralizado"/>
            </w:pPr>
          </w:p>
        </w:tc>
        <w:tc>
          <w:tcPr>
            <w:tcW w:w="284" w:type="dxa"/>
            <w:tcBorders>
              <w:bottom w:val="single" w:sz="4" w:space="0" w:color="auto"/>
            </w:tcBorders>
          </w:tcPr>
          <w:p w14:paraId="4F50F4FE" w14:textId="77777777" w:rsidR="00130553" w:rsidRPr="007E0D87" w:rsidRDefault="00130553" w:rsidP="00470C41">
            <w:pPr>
              <w:pStyle w:val="TF-TEXTOQUADROCentralizado"/>
            </w:pPr>
          </w:p>
        </w:tc>
        <w:tc>
          <w:tcPr>
            <w:tcW w:w="284" w:type="dxa"/>
            <w:tcBorders>
              <w:bottom w:val="single" w:sz="4" w:space="0" w:color="auto"/>
            </w:tcBorders>
          </w:tcPr>
          <w:p w14:paraId="6FD393E1" w14:textId="77777777" w:rsidR="00130553" w:rsidRPr="007E0D87" w:rsidRDefault="00130553" w:rsidP="00470C41">
            <w:pPr>
              <w:pStyle w:val="TF-TEXTOQUADROCentralizado"/>
            </w:pPr>
          </w:p>
        </w:tc>
        <w:tc>
          <w:tcPr>
            <w:tcW w:w="284" w:type="dxa"/>
            <w:tcBorders>
              <w:bottom w:val="single" w:sz="4" w:space="0" w:color="auto"/>
            </w:tcBorders>
          </w:tcPr>
          <w:p w14:paraId="22DD1640" w14:textId="77777777" w:rsidR="00130553" w:rsidRPr="007E0D87" w:rsidRDefault="00130553" w:rsidP="00470C41">
            <w:pPr>
              <w:pStyle w:val="TF-TEXTOQUADROCentralizado"/>
            </w:pPr>
          </w:p>
        </w:tc>
        <w:tc>
          <w:tcPr>
            <w:tcW w:w="284" w:type="dxa"/>
            <w:tcBorders>
              <w:bottom w:val="single" w:sz="4" w:space="0" w:color="auto"/>
            </w:tcBorders>
          </w:tcPr>
          <w:p w14:paraId="16AB644D" w14:textId="77777777" w:rsidR="00130553" w:rsidRPr="007E0D87" w:rsidRDefault="00130553" w:rsidP="00470C41">
            <w:pPr>
              <w:pStyle w:val="TF-TEXTOQUADROCentralizado"/>
            </w:pPr>
          </w:p>
        </w:tc>
        <w:tc>
          <w:tcPr>
            <w:tcW w:w="289" w:type="dxa"/>
          </w:tcPr>
          <w:p w14:paraId="4833A9A6" w14:textId="77777777" w:rsidR="00130553" w:rsidRPr="007E0D87" w:rsidRDefault="00130553" w:rsidP="00470C41">
            <w:pPr>
              <w:pStyle w:val="TF-TEXTOQUADROCentralizado"/>
            </w:pPr>
          </w:p>
        </w:tc>
      </w:tr>
      <w:tr w:rsidR="00130553" w:rsidRPr="007E0D87" w14:paraId="7EE7C148" w14:textId="77777777" w:rsidTr="007214E3">
        <w:trPr>
          <w:jc w:val="center"/>
        </w:trPr>
        <w:tc>
          <w:tcPr>
            <w:tcW w:w="6171" w:type="dxa"/>
            <w:tcBorders>
              <w:left w:val="single" w:sz="4" w:space="0" w:color="auto"/>
            </w:tcBorders>
          </w:tcPr>
          <w:p w14:paraId="7F5841D9" w14:textId="77777777" w:rsidR="00130553" w:rsidRPr="007E0D87" w:rsidRDefault="00130553" w:rsidP="00470C41">
            <w:pPr>
              <w:pStyle w:val="TF-TEXTOQUADRO"/>
            </w:pPr>
            <w:r>
              <w:t>Desenvolver um diagrama com um modelo de arquitetura viável</w:t>
            </w:r>
          </w:p>
        </w:tc>
        <w:tc>
          <w:tcPr>
            <w:tcW w:w="273" w:type="dxa"/>
            <w:tcBorders>
              <w:top w:val="single" w:sz="4" w:space="0" w:color="auto"/>
            </w:tcBorders>
          </w:tcPr>
          <w:p w14:paraId="77E31C56" w14:textId="77777777" w:rsidR="00130553" w:rsidRPr="007E0D87" w:rsidRDefault="00130553" w:rsidP="00470C41">
            <w:pPr>
              <w:pStyle w:val="TF-TEXTOQUADROCentralizado"/>
            </w:pPr>
          </w:p>
        </w:tc>
        <w:tc>
          <w:tcPr>
            <w:tcW w:w="284" w:type="dxa"/>
            <w:tcBorders>
              <w:top w:val="single" w:sz="4" w:space="0" w:color="auto"/>
            </w:tcBorders>
          </w:tcPr>
          <w:p w14:paraId="5EC31A62" w14:textId="77777777" w:rsidR="00130553" w:rsidRPr="007E0D87" w:rsidRDefault="00130553" w:rsidP="00470C41">
            <w:pPr>
              <w:pStyle w:val="TF-TEXTOQUADROCentralizado"/>
            </w:pPr>
            <w:r>
              <w:t>X</w:t>
            </w:r>
          </w:p>
        </w:tc>
        <w:tc>
          <w:tcPr>
            <w:tcW w:w="284" w:type="dxa"/>
            <w:tcBorders>
              <w:top w:val="single" w:sz="4" w:space="0" w:color="auto"/>
            </w:tcBorders>
          </w:tcPr>
          <w:p w14:paraId="7DD80747" w14:textId="77777777" w:rsidR="00130553" w:rsidRPr="007E0D87" w:rsidRDefault="00130553" w:rsidP="00470C41">
            <w:pPr>
              <w:pStyle w:val="TF-TEXTOQUADROCentralizado"/>
            </w:pPr>
            <w:r>
              <w:t>X</w:t>
            </w:r>
          </w:p>
        </w:tc>
        <w:tc>
          <w:tcPr>
            <w:tcW w:w="284" w:type="dxa"/>
            <w:tcBorders>
              <w:top w:val="single" w:sz="4" w:space="0" w:color="auto"/>
            </w:tcBorders>
          </w:tcPr>
          <w:p w14:paraId="639C1B4A" w14:textId="77777777" w:rsidR="00130553" w:rsidRPr="007E0D87" w:rsidRDefault="00130553" w:rsidP="00470C41">
            <w:pPr>
              <w:pStyle w:val="TF-TEXTOQUADROCentralizado"/>
            </w:pPr>
          </w:p>
        </w:tc>
        <w:tc>
          <w:tcPr>
            <w:tcW w:w="284" w:type="dxa"/>
            <w:tcBorders>
              <w:top w:val="single" w:sz="4" w:space="0" w:color="auto"/>
            </w:tcBorders>
          </w:tcPr>
          <w:p w14:paraId="76CFC051" w14:textId="77777777" w:rsidR="00130553" w:rsidRPr="007E0D87" w:rsidRDefault="00130553" w:rsidP="00470C41">
            <w:pPr>
              <w:pStyle w:val="TF-TEXTOQUADROCentralizado"/>
            </w:pPr>
          </w:p>
        </w:tc>
        <w:tc>
          <w:tcPr>
            <w:tcW w:w="284" w:type="dxa"/>
            <w:tcBorders>
              <w:top w:val="single" w:sz="4" w:space="0" w:color="auto"/>
            </w:tcBorders>
          </w:tcPr>
          <w:p w14:paraId="1B11ECD9" w14:textId="77777777" w:rsidR="00130553" w:rsidRPr="007E0D87" w:rsidRDefault="00130553" w:rsidP="00470C41">
            <w:pPr>
              <w:pStyle w:val="TF-TEXTOQUADROCentralizado"/>
            </w:pPr>
          </w:p>
        </w:tc>
        <w:tc>
          <w:tcPr>
            <w:tcW w:w="284" w:type="dxa"/>
            <w:tcBorders>
              <w:top w:val="single" w:sz="4" w:space="0" w:color="auto"/>
            </w:tcBorders>
          </w:tcPr>
          <w:p w14:paraId="19B7F968" w14:textId="77777777" w:rsidR="00130553" w:rsidRPr="007E0D87" w:rsidRDefault="00130553" w:rsidP="00470C41">
            <w:pPr>
              <w:pStyle w:val="TF-TEXTOQUADROCentralizado"/>
            </w:pPr>
          </w:p>
        </w:tc>
        <w:tc>
          <w:tcPr>
            <w:tcW w:w="284" w:type="dxa"/>
            <w:tcBorders>
              <w:top w:val="single" w:sz="4" w:space="0" w:color="auto"/>
            </w:tcBorders>
          </w:tcPr>
          <w:p w14:paraId="41E7C394" w14:textId="77777777" w:rsidR="00130553" w:rsidRPr="007E0D87" w:rsidRDefault="00130553" w:rsidP="00470C41">
            <w:pPr>
              <w:pStyle w:val="TF-TEXTOQUADROCentralizado"/>
            </w:pPr>
          </w:p>
        </w:tc>
        <w:tc>
          <w:tcPr>
            <w:tcW w:w="284" w:type="dxa"/>
            <w:tcBorders>
              <w:top w:val="single" w:sz="4" w:space="0" w:color="auto"/>
            </w:tcBorders>
          </w:tcPr>
          <w:p w14:paraId="7346D277" w14:textId="77777777" w:rsidR="00130553" w:rsidRPr="007E0D87" w:rsidRDefault="00130553" w:rsidP="00470C41">
            <w:pPr>
              <w:pStyle w:val="TF-TEXTOQUADROCentralizado"/>
            </w:pPr>
          </w:p>
        </w:tc>
        <w:tc>
          <w:tcPr>
            <w:tcW w:w="289" w:type="dxa"/>
          </w:tcPr>
          <w:p w14:paraId="7F0506ED" w14:textId="77777777" w:rsidR="00130553" w:rsidRPr="007E0D87" w:rsidRDefault="00130553" w:rsidP="00470C41">
            <w:pPr>
              <w:pStyle w:val="TF-TEXTOQUADROCentralizado"/>
            </w:pPr>
          </w:p>
        </w:tc>
      </w:tr>
      <w:tr w:rsidR="00130553" w:rsidRPr="007E0D87" w14:paraId="46D1BFB1" w14:textId="77777777" w:rsidTr="007214E3">
        <w:trPr>
          <w:jc w:val="center"/>
        </w:trPr>
        <w:tc>
          <w:tcPr>
            <w:tcW w:w="6171" w:type="dxa"/>
            <w:tcBorders>
              <w:left w:val="single" w:sz="4" w:space="0" w:color="auto"/>
            </w:tcBorders>
          </w:tcPr>
          <w:p w14:paraId="1BEEEBDB" w14:textId="77777777" w:rsidR="00130553" w:rsidRPr="007E0D87" w:rsidRDefault="00130553" w:rsidP="00470C41">
            <w:pPr>
              <w:pStyle w:val="TF-TEXTOQUADRO"/>
            </w:pPr>
            <w:r>
              <w:t>Desenvolver uma aplicação para dispositivos móveis e dois serviços utilizando a arquitetura proposta</w:t>
            </w:r>
          </w:p>
        </w:tc>
        <w:tc>
          <w:tcPr>
            <w:tcW w:w="273" w:type="dxa"/>
            <w:tcBorders>
              <w:bottom w:val="single" w:sz="4" w:space="0" w:color="auto"/>
            </w:tcBorders>
          </w:tcPr>
          <w:p w14:paraId="37DAFE69" w14:textId="77777777" w:rsidR="00130553" w:rsidRPr="007E0D87" w:rsidRDefault="00130553" w:rsidP="00470C41">
            <w:pPr>
              <w:pStyle w:val="TF-TEXTOQUADROCentralizado"/>
            </w:pPr>
          </w:p>
        </w:tc>
        <w:tc>
          <w:tcPr>
            <w:tcW w:w="284" w:type="dxa"/>
            <w:tcBorders>
              <w:bottom w:val="single" w:sz="4" w:space="0" w:color="auto"/>
            </w:tcBorders>
          </w:tcPr>
          <w:p w14:paraId="675ED16B" w14:textId="77777777" w:rsidR="00130553" w:rsidRPr="007E0D87" w:rsidRDefault="00130553" w:rsidP="00470C41">
            <w:pPr>
              <w:pStyle w:val="TF-TEXTOQUADROCentralizado"/>
            </w:pPr>
          </w:p>
        </w:tc>
        <w:tc>
          <w:tcPr>
            <w:tcW w:w="284" w:type="dxa"/>
            <w:tcBorders>
              <w:bottom w:val="single" w:sz="4" w:space="0" w:color="auto"/>
            </w:tcBorders>
          </w:tcPr>
          <w:p w14:paraId="3B94D674" w14:textId="77777777" w:rsidR="00130553" w:rsidRPr="007E0D87" w:rsidRDefault="00130553" w:rsidP="00470C41">
            <w:pPr>
              <w:pStyle w:val="TF-TEXTOQUADROCentralizado"/>
            </w:pPr>
          </w:p>
        </w:tc>
        <w:tc>
          <w:tcPr>
            <w:tcW w:w="284" w:type="dxa"/>
            <w:tcBorders>
              <w:bottom w:val="single" w:sz="4" w:space="0" w:color="auto"/>
            </w:tcBorders>
          </w:tcPr>
          <w:p w14:paraId="57F3FF26" w14:textId="77777777" w:rsidR="00130553" w:rsidRPr="007E0D87" w:rsidRDefault="00130553" w:rsidP="00470C41">
            <w:pPr>
              <w:pStyle w:val="TF-TEXTOQUADROCentralizado"/>
            </w:pPr>
            <w:r>
              <w:t>X</w:t>
            </w:r>
          </w:p>
        </w:tc>
        <w:tc>
          <w:tcPr>
            <w:tcW w:w="284" w:type="dxa"/>
            <w:tcBorders>
              <w:bottom w:val="single" w:sz="4" w:space="0" w:color="auto"/>
            </w:tcBorders>
          </w:tcPr>
          <w:p w14:paraId="46903AEF" w14:textId="77777777" w:rsidR="00130553" w:rsidRPr="007E0D87" w:rsidRDefault="00130553" w:rsidP="00470C41">
            <w:pPr>
              <w:pStyle w:val="TF-TEXTOQUADROCentralizado"/>
            </w:pPr>
            <w:r>
              <w:t>X</w:t>
            </w:r>
          </w:p>
        </w:tc>
        <w:tc>
          <w:tcPr>
            <w:tcW w:w="284" w:type="dxa"/>
            <w:tcBorders>
              <w:bottom w:val="single" w:sz="4" w:space="0" w:color="auto"/>
            </w:tcBorders>
          </w:tcPr>
          <w:p w14:paraId="2631AC68" w14:textId="77777777" w:rsidR="00130553" w:rsidRPr="007E0D87" w:rsidRDefault="00130553" w:rsidP="00470C41">
            <w:pPr>
              <w:pStyle w:val="TF-TEXTOQUADROCentralizado"/>
            </w:pPr>
            <w:r>
              <w:t>X</w:t>
            </w:r>
          </w:p>
        </w:tc>
        <w:tc>
          <w:tcPr>
            <w:tcW w:w="284" w:type="dxa"/>
            <w:tcBorders>
              <w:bottom w:val="single" w:sz="4" w:space="0" w:color="auto"/>
            </w:tcBorders>
          </w:tcPr>
          <w:p w14:paraId="5AAFD37E" w14:textId="77777777" w:rsidR="00130553" w:rsidRPr="007E0D87" w:rsidRDefault="00130553" w:rsidP="00470C41">
            <w:pPr>
              <w:pStyle w:val="TF-TEXTOQUADROCentralizado"/>
            </w:pPr>
          </w:p>
        </w:tc>
        <w:tc>
          <w:tcPr>
            <w:tcW w:w="284" w:type="dxa"/>
            <w:tcBorders>
              <w:bottom w:val="single" w:sz="4" w:space="0" w:color="auto"/>
            </w:tcBorders>
          </w:tcPr>
          <w:p w14:paraId="26516E14" w14:textId="77777777" w:rsidR="00130553" w:rsidRPr="007E0D87" w:rsidRDefault="00130553" w:rsidP="00470C41">
            <w:pPr>
              <w:pStyle w:val="TF-TEXTOQUADROCentralizado"/>
            </w:pPr>
          </w:p>
        </w:tc>
        <w:tc>
          <w:tcPr>
            <w:tcW w:w="284" w:type="dxa"/>
            <w:tcBorders>
              <w:bottom w:val="single" w:sz="4" w:space="0" w:color="auto"/>
            </w:tcBorders>
          </w:tcPr>
          <w:p w14:paraId="1CF8BEEC" w14:textId="77777777" w:rsidR="00130553" w:rsidRPr="007E0D87" w:rsidRDefault="00130553" w:rsidP="00470C41">
            <w:pPr>
              <w:pStyle w:val="TF-TEXTOQUADROCentralizado"/>
            </w:pPr>
          </w:p>
        </w:tc>
        <w:tc>
          <w:tcPr>
            <w:tcW w:w="289" w:type="dxa"/>
          </w:tcPr>
          <w:p w14:paraId="0DC12C6B" w14:textId="77777777" w:rsidR="00130553" w:rsidRPr="007E0D87" w:rsidRDefault="00130553" w:rsidP="00470C41">
            <w:pPr>
              <w:pStyle w:val="TF-TEXTOQUADROCentralizado"/>
            </w:pPr>
          </w:p>
        </w:tc>
      </w:tr>
      <w:tr w:rsidR="00130553" w:rsidRPr="007E0D87" w14:paraId="683D3736" w14:textId="77777777" w:rsidTr="00AC60D8">
        <w:trPr>
          <w:jc w:val="center"/>
        </w:trPr>
        <w:tc>
          <w:tcPr>
            <w:tcW w:w="6171" w:type="dxa"/>
            <w:tcBorders>
              <w:left w:val="single" w:sz="4" w:space="0" w:color="auto"/>
            </w:tcBorders>
          </w:tcPr>
          <w:p w14:paraId="77B3B354" w14:textId="77777777" w:rsidR="00130553" w:rsidRPr="007E0D87" w:rsidRDefault="00130553" w:rsidP="00470C41">
            <w:pPr>
              <w:pStyle w:val="TF-TEXTOQUADRO"/>
            </w:pPr>
            <w:r>
              <w:t>Testar as aplicações em cenários que contemplem cada um dos requisitos</w:t>
            </w:r>
          </w:p>
        </w:tc>
        <w:tc>
          <w:tcPr>
            <w:tcW w:w="273" w:type="dxa"/>
          </w:tcPr>
          <w:p w14:paraId="43F3890A" w14:textId="77777777" w:rsidR="00130553" w:rsidRPr="007E0D87" w:rsidRDefault="00130553" w:rsidP="00470C41">
            <w:pPr>
              <w:pStyle w:val="TF-TEXTOQUADROCentralizado"/>
            </w:pPr>
          </w:p>
        </w:tc>
        <w:tc>
          <w:tcPr>
            <w:tcW w:w="284" w:type="dxa"/>
          </w:tcPr>
          <w:p w14:paraId="70DD1148" w14:textId="77777777" w:rsidR="00130553" w:rsidRPr="007E0D87" w:rsidRDefault="00130553" w:rsidP="00470C41">
            <w:pPr>
              <w:pStyle w:val="TF-TEXTOQUADROCentralizado"/>
            </w:pPr>
          </w:p>
        </w:tc>
        <w:tc>
          <w:tcPr>
            <w:tcW w:w="284" w:type="dxa"/>
          </w:tcPr>
          <w:p w14:paraId="6BECF063" w14:textId="77777777" w:rsidR="00130553" w:rsidRPr="007E0D87" w:rsidRDefault="00130553" w:rsidP="00470C41">
            <w:pPr>
              <w:pStyle w:val="TF-TEXTOQUADROCentralizado"/>
            </w:pPr>
          </w:p>
        </w:tc>
        <w:tc>
          <w:tcPr>
            <w:tcW w:w="284" w:type="dxa"/>
          </w:tcPr>
          <w:p w14:paraId="7BCF0244" w14:textId="77777777" w:rsidR="00130553" w:rsidRPr="007E0D87" w:rsidRDefault="00130553" w:rsidP="00470C41">
            <w:pPr>
              <w:pStyle w:val="TF-TEXTOQUADROCentralizado"/>
            </w:pPr>
          </w:p>
        </w:tc>
        <w:tc>
          <w:tcPr>
            <w:tcW w:w="284" w:type="dxa"/>
          </w:tcPr>
          <w:p w14:paraId="4F96F818" w14:textId="77777777" w:rsidR="00130553" w:rsidRPr="007E0D87" w:rsidRDefault="00130553" w:rsidP="00470C41">
            <w:pPr>
              <w:pStyle w:val="TF-TEXTOQUADROCentralizado"/>
            </w:pPr>
          </w:p>
        </w:tc>
        <w:tc>
          <w:tcPr>
            <w:tcW w:w="284" w:type="dxa"/>
          </w:tcPr>
          <w:p w14:paraId="6DB88144" w14:textId="77777777" w:rsidR="00130553" w:rsidRPr="007E0D87" w:rsidRDefault="00130553" w:rsidP="00470C41">
            <w:pPr>
              <w:pStyle w:val="TF-TEXTOQUADROCentralizado"/>
            </w:pPr>
          </w:p>
        </w:tc>
        <w:tc>
          <w:tcPr>
            <w:tcW w:w="284" w:type="dxa"/>
          </w:tcPr>
          <w:p w14:paraId="5A43F1A8" w14:textId="77777777" w:rsidR="00130553" w:rsidRPr="007E0D87" w:rsidRDefault="00130553" w:rsidP="00470C41">
            <w:pPr>
              <w:pStyle w:val="TF-TEXTOQUADROCentralizado"/>
            </w:pPr>
            <w:r>
              <w:t>X</w:t>
            </w:r>
          </w:p>
        </w:tc>
        <w:tc>
          <w:tcPr>
            <w:tcW w:w="284" w:type="dxa"/>
          </w:tcPr>
          <w:p w14:paraId="7B9A9FDB" w14:textId="77777777" w:rsidR="00130553" w:rsidRPr="007E0D87" w:rsidRDefault="00130553" w:rsidP="00470C41">
            <w:pPr>
              <w:pStyle w:val="TF-TEXTOQUADROCentralizado"/>
            </w:pPr>
            <w:r>
              <w:t>X</w:t>
            </w:r>
          </w:p>
        </w:tc>
        <w:tc>
          <w:tcPr>
            <w:tcW w:w="284" w:type="dxa"/>
          </w:tcPr>
          <w:p w14:paraId="75F38EFD" w14:textId="77777777" w:rsidR="00130553" w:rsidRPr="007E0D87" w:rsidRDefault="00130553" w:rsidP="00470C41">
            <w:pPr>
              <w:pStyle w:val="TF-TEXTOQUADROCentralizado"/>
            </w:pPr>
          </w:p>
        </w:tc>
        <w:tc>
          <w:tcPr>
            <w:tcW w:w="289" w:type="dxa"/>
          </w:tcPr>
          <w:p w14:paraId="1BC1789F" w14:textId="77777777" w:rsidR="00130553" w:rsidRPr="007E0D87" w:rsidRDefault="00130553" w:rsidP="00470C41">
            <w:pPr>
              <w:pStyle w:val="TF-TEXTOQUADROCentralizado"/>
            </w:pPr>
          </w:p>
        </w:tc>
      </w:tr>
      <w:tr w:rsidR="00130553" w:rsidRPr="007E0D87" w14:paraId="681F7912" w14:textId="77777777" w:rsidTr="00AC60D8">
        <w:trPr>
          <w:jc w:val="center"/>
        </w:trPr>
        <w:tc>
          <w:tcPr>
            <w:tcW w:w="6171" w:type="dxa"/>
            <w:tcBorders>
              <w:left w:val="single" w:sz="4" w:space="0" w:color="auto"/>
            </w:tcBorders>
          </w:tcPr>
          <w:p w14:paraId="0F7C0F73" w14:textId="77777777" w:rsidR="00130553" w:rsidRDefault="00130553" w:rsidP="00470C41">
            <w:pPr>
              <w:pStyle w:val="TF-TEXTOQUADRO"/>
            </w:pPr>
            <w:r>
              <w:t>Avaliar os resultados</w:t>
            </w:r>
          </w:p>
        </w:tc>
        <w:tc>
          <w:tcPr>
            <w:tcW w:w="273" w:type="dxa"/>
          </w:tcPr>
          <w:p w14:paraId="256979C8" w14:textId="77777777" w:rsidR="00130553" w:rsidRPr="007E0D87" w:rsidRDefault="00130553" w:rsidP="00470C41">
            <w:pPr>
              <w:pStyle w:val="TF-TEXTOQUADROCentralizado"/>
            </w:pPr>
          </w:p>
        </w:tc>
        <w:tc>
          <w:tcPr>
            <w:tcW w:w="284" w:type="dxa"/>
          </w:tcPr>
          <w:p w14:paraId="5A71C0AD" w14:textId="77777777" w:rsidR="00130553" w:rsidRPr="007E0D87" w:rsidRDefault="00130553" w:rsidP="00470C41">
            <w:pPr>
              <w:pStyle w:val="TF-TEXTOQUADROCentralizado"/>
            </w:pPr>
          </w:p>
        </w:tc>
        <w:tc>
          <w:tcPr>
            <w:tcW w:w="284" w:type="dxa"/>
          </w:tcPr>
          <w:p w14:paraId="58F99093" w14:textId="77777777" w:rsidR="00130553" w:rsidRPr="007E0D87" w:rsidRDefault="00130553" w:rsidP="00470C41">
            <w:pPr>
              <w:pStyle w:val="TF-TEXTOQUADROCentralizado"/>
            </w:pPr>
          </w:p>
        </w:tc>
        <w:tc>
          <w:tcPr>
            <w:tcW w:w="284" w:type="dxa"/>
          </w:tcPr>
          <w:p w14:paraId="792C4E89" w14:textId="77777777" w:rsidR="00130553" w:rsidRPr="007E0D87" w:rsidRDefault="00130553" w:rsidP="00470C41">
            <w:pPr>
              <w:pStyle w:val="TF-TEXTOQUADROCentralizado"/>
            </w:pPr>
          </w:p>
        </w:tc>
        <w:tc>
          <w:tcPr>
            <w:tcW w:w="284" w:type="dxa"/>
          </w:tcPr>
          <w:p w14:paraId="33CDD6A1" w14:textId="77777777" w:rsidR="00130553" w:rsidRPr="007E0D87" w:rsidRDefault="00130553" w:rsidP="00470C41">
            <w:pPr>
              <w:pStyle w:val="TF-TEXTOQUADROCentralizado"/>
            </w:pPr>
          </w:p>
        </w:tc>
        <w:tc>
          <w:tcPr>
            <w:tcW w:w="284" w:type="dxa"/>
          </w:tcPr>
          <w:p w14:paraId="7AAFB7E0" w14:textId="77777777" w:rsidR="00130553" w:rsidRPr="007E0D87" w:rsidRDefault="00130553" w:rsidP="00470C41">
            <w:pPr>
              <w:pStyle w:val="TF-TEXTOQUADROCentralizado"/>
            </w:pPr>
          </w:p>
        </w:tc>
        <w:tc>
          <w:tcPr>
            <w:tcW w:w="284" w:type="dxa"/>
          </w:tcPr>
          <w:p w14:paraId="422E00F7" w14:textId="77777777" w:rsidR="00130553" w:rsidRPr="007E0D87" w:rsidRDefault="00130553" w:rsidP="00470C41">
            <w:pPr>
              <w:pStyle w:val="TF-TEXTOQUADROCentralizado"/>
            </w:pPr>
          </w:p>
        </w:tc>
        <w:tc>
          <w:tcPr>
            <w:tcW w:w="284" w:type="dxa"/>
          </w:tcPr>
          <w:p w14:paraId="79E7CF7B" w14:textId="77777777" w:rsidR="00130553" w:rsidRPr="007E0D87" w:rsidRDefault="00130553" w:rsidP="00470C41">
            <w:pPr>
              <w:pStyle w:val="TF-TEXTOQUADROCentralizado"/>
            </w:pPr>
          </w:p>
        </w:tc>
        <w:tc>
          <w:tcPr>
            <w:tcW w:w="284" w:type="dxa"/>
          </w:tcPr>
          <w:p w14:paraId="4D0F9406" w14:textId="77777777" w:rsidR="00130553" w:rsidRPr="007E0D87" w:rsidRDefault="00130553" w:rsidP="00470C41">
            <w:pPr>
              <w:pStyle w:val="TF-TEXTOQUADROCentralizado"/>
            </w:pPr>
            <w:r>
              <w:t>X</w:t>
            </w:r>
          </w:p>
        </w:tc>
        <w:tc>
          <w:tcPr>
            <w:tcW w:w="289" w:type="dxa"/>
          </w:tcPr>
          <w:p w14:paraId="69AE8B36" w14:textId="77777777" w:rsidR="00130553" w:rsidRPr="007E0D87" w:rsidRDefault="00130553" w:rsidP="00470C41">
            <w:pPr>
              <w:pStyle w:val="TF-TEXTOQUADROCentralizado"/>
            </w:pPr>
          </w:p>
        </w:tc>
      </w:tr>
      <w:tr w:rsidR="00130553" w:rsidRPr="007E0D87" w14:paraId="4EBE1138" w14:textId="77777777" w:rsidTr="007214E3">
        <w:trPr>
          <w:jc w:val="center"/>
        </w:trPr>
        <w:tc>
          <w:tcPr>
            <w:tcW w:w="6171" w:type="dxa"/>
            <w:tcBorders>
              <w:left w:val="single" w:sz="4" w:space="0" w:color="auto"/>
              <w:bottom w:val="single" w:sz="4" w:space="0" w:color="auto"/>
            </w:tcBorders>
          </w:tcPr>
          <w:p w14:paraId="1A749B4E" w14:textId="77777777" w:rsidR="00130553" w:rsidRDefault="00130553" w:rsidP="00470C41">
            <w:pPr>
              <w:pStyle w:val="TF-TEXTOQUADRO"/>
            </w:pPr>
            <w:r>
              <w:t>Escrever os resultados do trabalho</w:t>
            </w:r>
          </w:p>
        </w:tc>
        <w:tc>
          <w:tcPr>
            <w:tcW w:w="273" w:type="dxa"/>
            <w:tcBorders>
              <w:bottom w:val="single" w:sz="4" w:space="0" w:color="auto"/>
            </w:tcBorders>
          </w:tcPr>
          <w:p w14:paraId="0676CB2B" w14:textId="77777777" w:rsidR="00130553" w:rsidRPr="007E0D87" w:rsidRDefault="00130553" w:rsidP="00470C41">
            <w:pPr>
              <w:pStyle w:val="TF-TEXTOQUADROCentralizado"/>
            </w:pPr>
          </w:p>
        </w:tc>
        <w:tc>
          <w:tcPr>
            <w:tcW w:w="284" w:type="dxa"/>
            <w:tcBorders>
              <w:bottom w:val="single" w:sz="4" w:space="0" w:color="auto"/>
            </w:tcBorders>
          </w:tcPr>
          <w:p w14:paraId="165CDD35" w14:textId="77777777" w:rsidR="00130553" w:rsidRPr="007E0D87" w:rsidRDefault="00130553" w:rsidP="00470C41">
            <w:pPr>
              <w:pStyle w:val="TF-TEXTOQUADROCentralizado"/>
            </w:pPr>
          </w:p>
        </w:tc>
        <w:tc>
          <w:tcPr>
            <w:tcW w:w="284" w:type="dxa"/>
            <w:tcBorders>
              <w:bottom w:val="single" w:sz="4" w:space="0" w:color="auto"/>
            </w:tcBorders>
          </w:tcPr>
          <w:p w14:paraId="039EF0A8" w14:textId="77777777" w:rsidR="00130553" w:rsidRPr="007E0D87" w:rsidRDefault="00130553" w:rsidP="00470C41">
            <w:pPr>
              <w:pStyle w:val="TF-TEXTOQUADROCentralizado"/>
            </w:pPr>
          </w:p>
        </w:tc>
        <w:tc>
          <w:tcPr>
            <w:tcW w:w="284" w:type="dxa"/>
            <w:tcBorders>
              <w:bottom w:val="single" w:sz="4" w:space="0" w:color="auto"/>
            </w:tcBorders>
          </w:tcPr>
          <w:p w14:paraId="03830B91" w14:textId="77777777" w:rsidR="00130553" w:rsidRPr="007E0D87" w:rsidRDefault="00130553" w:rsidP="00470C41">
            <w:pPr>
              <w:pStyle w:val="TF-TEXTOQUADROCentralizado"/>
            </w:pPr>
          </w:p>
        </w:tc>
        <w:tc>
          <w:tcPr>
            <w:tcW w:w="284" w:type="dxa"/>
            <w:tcBorders>
              <w:bottom w:val="single" w:sz="4" w:space="0" w:color="auto"/>
            </w:tcBorders>
          </w:tcPr>
          <w:p w14:paraId="555F656F" w14:textId="77777777" w:rsidR="00130553" w:rsidRPr="007E0D87" w:rsidRDefault="00130553" w:rsidP="00470C41">
            <w:pPr>
              <w:pStyle w:val="TF-TEXTOQUADROCentralizado"/>
            </w:pPr>
          </w:p>
        </w:tc>
        <w:tc>
          <w:tcPr>
            <w:tcW w:w="284" w:type="dxa"/>
            <w:tcBorders>
              <w:bottom w:val="single" w:sz="4" w:space="0" w:color="auto"/>
            </w:tcBorders>
          </w:tcPr>
          <w:p w14:paraId="47C33029" w14:textId="77777777" w:rsidR="00130553" w:rsidRPr="007E0D87" w:rsidRDefault="00130553" w:rsidP="00470C41">
            <w:pPr>
              <w:pStyle w:val="TF-TEXTOQUADROCentralizado"/>
            </w:pPr>
          </w:p>
        </w:tc>
        <w:tc>
          <w:tcPr>
            <w:tcW w:w="284" w:type="dxa"/>
            <w:tcBorders>
              <w:bottom w:val="single" w:sz="4" w:space="0" w:color="auto"/>
            </w:tcBorders>
          </w:tcPr>
          <w:p w14:paraId="261B70C2" w14:textId="77777777" w:rsidR="00130553" w:rsidRPr="007E0D87" w:rsidRDefault="00130553" w:rsidP="00470C41">
            <w:pPr>
              <w:pStyle w:val="TF-TEXTOQUADROCentralizado"/>
            </w:pPr>
          </w:p>
        </w:tc>
        <w:tc>
          <w:tcPr>
            <w:tcW w:w="284" w:type="dxa"/>
            <w:tcBorders>
              <w:bottom w:val="single" w:sz="4" w:space="0" w:color="auto"/>
            </w:tcBorders>
          </w:tcPr>
          <w:p w14:paraId="05C1907B" w14:textId="77777777" w:rsidR="00130553" w:rsidRPr="007E0D87" w:rsidRDefault="00130553" w:rsidP="00470C41">
            <w:pPr>
              <w:pStyle w:val="TF-TEXTOQUADROCentralizado"/>
            </w:pPr>
          </w:p>
        </w:tc>
        <w:tc>
          <w:tcPr>
            <w:tcW w:w="284" w:type="dxa"/>
            <w:tcBorders>
              <w:bottom w:val="single" w:sz="4" w:space="0" w:color="auto"/>
            </w:tcBorders>
          </w:tcPr>
          <w:p w14:paraId="6DD07587" w14:textId="77777777" w:rsidR="00130553" w:rsidRPr="007E0D87" w:rsidRDefault="00130553" w:rsidP="00470C41">
            <w:pPr>
              <w:pStyle w:val="TF-TEXTOQUADROCentralizado"/>
            </w:pPr>
          </w:p>
        </w:tc>
        <w:tc>
          <w:tcPr>
            <w:tcW w:w="289" w:type="dxa"/>
            <w:tcBorders>
              <w:bottom w:val="single" w:sz="4" w:space="0" w:color="auto"/>
            </w:tcBorders>
          </w:tcPr>
          <w:p w14:paraId="7139BABE" w14:textId="77777777" w:rsidR="00130553" w:rsidRPr="007E0D87" w:rsidRDefault="00130553" w:rsidP="00470C41">
            <w:pPr>
              <w:pStyle w:val="TF-TEXTOQUADROCentralizado"/>
            </w:pPr>
            <w:r>
              <w:t>X</w:t>
            </w:r>
          </w:p>
        </w:tc>
      </w:tr>
    </w:tbl>
    <w:p w14:paraId="6CA77778" w14:textId="77777777" w:rsidR="00130553" w:rsidRDefault="00130553" w:rsidP="00FC4A9F">
      <w:pPr>
        <w:pStyle w:val="TF-FONTE"/>
      </w:pPr>
      <w:r>
        <w:t>Fonte: elaborado pelo autor.</w:t>
      </w:r>
    </w:p>
    <w:p w14:paraId="6F9F2689" w14:textId="77777777" w:rsidR="00130553" w:rsidRPr="007A1883" w:rsidRDefault="00130553" w:rsidP="00424AD5">
      <w:pPr>
        <w:pStyle w:val="Ttulo1"/>
      </w:pPr>
      <w:r>
        <w:lastRenderedPageBreak/>
        <w:t>REVISÃO BIBLIOGRÁFICA</w:t>
      </w:r>
    </w:p>
    <w:p w14:paraId="47963DFF" w14:textId="77777777" w:rsidR="00130553" w:rsidRDefault="00130553" w:rsidP="00DF64E9">
      <w:pPr>
        <w:pStyle w:val="TF-TEXTO"/>
      </w:pPr>
      <w:r>
        <w:t xml:space="preserve">Este capítulo descreve brevemente os assuntos que fundamentarão o estudo a ser realizado para montar uma arquitetura que possa resolver o problema exposto anteriormente: apresentar uma solução de arquitetura para comunicação assíncrona de dispositivos móveis escalável e </w:t>
      </w:r>
      <w:proofErr w:type="spellStart"/>
      <w:r>
        <w:t>resiliente</w:t>
      </w:r>
      <w:proofErr w:type="spellEnd"/>
      <w:r>
        <w:t xml:space="preserve"> em um ambiente de computação distribuída.</w:t>
      </w:r>
    </w:p>
    <w:p w14:paraId="69D52C96" w14:textId="77777777" w:rsidR="00130553" w:rsidRPr="00CC5EBA" w:rsidRDefault="00130553" w:rsidP="00CC5EBA">
      <w:pPr>
        <w:pStyle w:val="TF-TEXTO"/>
      </w:pPr>
      <w:r>
        <w:t xml:space="preserve">Um sistema distribuído é definido por: “... um conjunto de computadores independentes que se apresenta a seus usuários como um sistema único e coerente” </w:t>
      </w:r>
      <w:r w:rsidRPr="00EE2582">
        <w:t>(TANENBAUM; STEEN, 2008</w:t>
      </w:r>
      <w:r>
        <w:t>, p. 1</w:t>
      </w:r>
      <w:r w:rsidRPr="00EE2582">
        <w:t>)</w:t>
      </w:r>
      <w:r>
        <w:t>. Os autores também contam sobre a estrutura e funcionamento do modelo de comunicação por mensagens.</w:t>
      </w:r>
    </w:p>
    <w:p w14:paraId="321C653D" w14:textId="77777777" w:rsidR="00130553" w:rsidRDefault="00130553" w:rsidP="00CC5EBA">
      <w:pPr>
        <w:pStyle w:val="TF-TEXTO"/>
      </w:pPr>
      <w:r>
        <w:t xml:space="preserve">O protocolo de comunicação Web que permite uma comunicação constante e bidirecional é definida pela </w:t>
      </w:r>
      <w:proofErr w:type="spellStart"/>
      <w:r>
        <w:t>WebSocket</w:t>
      </w:r>
      <w:proofErr w:type="spellEnd"/>
      <w:r>
        <w:t xml:space="preserve"> API, conforme é descrito por Lombardi (2015). Este protocolo será utilizado para comunicação dos dispositivos móveis e o servidor.</w:t>
      </w:r>
    </w:p>
    <w:p w14:paraId="06649A79" w14:textId="77777777" w:rsidR="00130553" w:rsidRDefault="00130553" w:rsidP="00CC5EBA">
      <w:pPr>
        <w:pStyle w:val="TF-TEXTO"/>
      </w:pPr>
      <w:r>
        <w:t xml:space="preserve">Aplicações móveis são aplicações escritas para dispositivos móveis e têm se tornado a principal ferramenta de comunicação das pessoas com a Internet. Desenvolver aplicações Web para dispositivos móveis pode ser uma forma mais viável para atender diferentes dispositivos sem a necessidade de reescrever muitas partes de código, conforme a explicação dada por </w:t>
      </w:r>
      <w:proofErr w:type="spellStart"/>
      <w:r w:rsidRPr="00CA7EBE">
        <w:t>Oehlman</w:t>
      </w:r>
      <w:proofErr w:type="spellEnd"/>
      <w:r w:rsidRPr="00CA7EBE">
        <w:t xml:space="preserve"> e Blanc (2012)</w:t>
      </w:r>
      <w:r>
        <w:t>.</w:t>
      </w:r>
    </w:p>
    <w:p w14:paraId="5C86C81B" w14:textId="77777777" w:rsidR="00130553" w:rsidRDefault="00130553" w:rsidP="00F83A19">
      <w:pPr>
        <w:pStyle w:val="TF-refernciasbibliogrficasTTULO"/>
      </w:pPr>
      <w:bookmarkStart w:id="74" w:name="_Toc351015602"/>
      <w:bookmarkEnd w:id="55"/>
      <w:bookmarkEnd w:id="56"/>
      <w:bookmarkEnd w:id="57"/>
      <w:bookmarkEnd w:id="58"/>
      <w:bookmarkEnd w:id="59"/>
      <w:bookmarkEnd w:id="60"/>
      <w:bookmarkEnd w:id="61"/>
      <w:r>
        <w:t>Referências</w:t>
      </w:r>
      <w:bookmarkEnd w:id="74"/>
    </w:p>
    <w:p w14:paraId="39B79DD5" w14:textId="77777777" w:rsidR="00130553" w:rsidRDefault="00130553" w:rsidP="0053333D">
      <w:pPr>
        <w:pStyle w:val="TF-REFERNCIASITEM"/>
      </w:pPr>
      <w:r>
        <w:t xml:space="preserve">KODALI, </w:t>
      </w:r>
      <w:proofErr w:type="spellStart"/>
      <w:r>
        <w:t>Ravi</w:t>
      </w:r>
      <w:proofErr w:type="spellEnd"/>
      <w:r>
        <w:t xml:space="preserve"> </w:t>
      </w:r>
      <w:proofErr w:type="spellStart"/>
      <w:r>
        <w:t>Kishore</w:t>
      </w:r>
      <w:proofErr w:type="spellEnd"/>
      <w:r>
        <w:t xml:space="preserve">; GORANTLA, </w:t>
      </w:r>
      <w:proofErr w:type="spellStart"/>
      <w:r>
        <w:t>Venkata</w:t>
      </w:r>
      <w:proofErr w:type="spellEnd"/>
      <w:r>
        <w:t xml:space="preserve"> </w:t>
      </w:r>
      <w:proofErr w:type="spellStart"/>
      <w:r>
        <w:t>Sundeep</w:t>
      </w:r>
      <w:proofErr w:type="spellEnd"/>
      <w:r>
        <w:t xml:space="preserve"> </w:t>
      </w:r>
      <w:proofErr w:type="spellStart"/>
      <w:r>
        <w:t>Kumar</w:t>
      </w:r>
      <w:proofErr w:type="spellEnd"/>
      <w:r>
        <w:t xml:space="preserve">. </w:t>
      </w:r>
      <w:r w:rsidRPr="00D14E06">
        <w:rPr>
          <w:b/>
          <w:bCs/>
          <w:lang w:val="en-US"/>
        </w:rPr>
        <w:t>Weather tracking system using MQTT and SQLite</w:t>
      </w:r>
      <w:r w:rsidRPr="00D14E06">
        <w:rPr>
          <w:lang w:val="en-US"/>
        </w:rPr>
        <w:t>. In: 2017 3rd International Conference on Applied and Theoretical Computing and Communication Technology (</w:t>
      </w:r>
      <w:proofErr w:type="spellStart"/>
      <w:r w:rsidRPr="00D14E06">
        <w:rPr>
          <w:lang w:val="en-US"/>
        </w:rPr>
        <w:t>iCATccT</w:t>
      </w:r>
      <w:proofErr w:type="spellEnd"/>
      <w:r w:rsidRPr="00D14E06">
        <w:rPr>
          <w:lang w:val="en-US"/>
        </w:rPr>
        <w:t xml:space="preserve">). </w:t>
      </w:r>
      <w:r>
        <w:t>IEEE, 2017. p. 205-208.</w:t>
      </w:r>
    </w:p>
    <w:p w14:paraId="542ECF0B" w14:textId="77777777" w:rsidR="00130553" w:rsidRPr="00D14E06" w:rsidRDefault="00130553" w:rsidP="0053333D">
      <w:pPr>
        <w:pStyle w:val="TF-REFERNCIASITEM"/>
        <w:rPr>
          <w:lang w:val="en-US"/>
        </w:rPr>
      </w:pPr>
      <w:r w:rsidRPr="00002033">
        <w:t xml:space="preserve">KONESKI, Eduardo de Meireles. </w:t>
      </w:r>
      <w:r w:rsidRPr="00002033">
        <w:rPr>
          <w:b/>
          <w:bCs/>
        </w:rPr>
        <w:t>Ambiente de comunicação segura de Internet das Coisas com a utilização do MQTT e TLS</w:t>
      </w:r>
      <w:r w:rsidRPr="00002033">
        <w:t xml:space="preserve">. 2018. Trabalho de conclusão de curso (Bacharel em Sistemas de Informação) - </w:t>
      </w:r>
      <w:r>
        <w:t>Universidade Federal de Santa Catarina</w:t>
      </w:r>
      <w:r w:rsidRPr="00002033">
        <w:t xml:space="preserve">, [S. l.], 2018. Disponível em: https://repositorio.ufsc.br/bitstream/handle/123456789/192153/TCC%20-%20Eduardo.pdf?sequence=1. </w:t>
      </w:r>
      <w:proofErr w:type="spellStart"/>
      <w:r w:rsidRPr="00D14E06">
        <w:rPr>
          <w:lang w:val="en-US"/>
        </w:rPr>
        <w:t>Acesso</w:t>
      </w:r>
      <w:proofErr w:type="spellEnd"/>
      <w:r w:rsidRPr="00D14E06">
        <w:rPr>
          <w:lang w:val="en-US"/>
        </w:rPr>
        <w:t xml:space="preserve"> </w:t>
      </w:r>
      <w:proofErr w:type="spellStart"/>
      <w:r w:rsidRPr="00D14E06">
        <w:rPr>
          <w:lang w:val="en-US"/>
        </w:rPr>
        <w:t>em</w:t>
      </w:r>
      <w:proofErr w:type="spellEnd"/>
      <w:r w:rsidRPr="00D14E06">
        <w:rPr>
          <w:lang w:val="en-US"/>
        </w:rPr>
        <w:t>: 18 set. 2021.</w:t>
      </w:r>
    </w:p>
    <w:p w14:paraId="22C9AA98" w14:textId="77777777" w:rsidR="00130553" w:rsidRPr="00386EEE" w:rsidRDefault="00130553" w:rsidP="009E71AD">
      <w:pPr>
        <w:pStyle w:val="TF-REFERNCIASITEM"/>
        <w:rPr>
          <w:lang w:val="en-US"/>
        </w:rPr>
      </w:pPr>
      <w:r w:rsidRPr="00D14E06">
        <w:rPr>
          <w:lang w:val="en-US"/>
        </w:rPr>
        <w:t xml:space="preserve">LOMBARDI, Andrew. </w:t>
      </w:r>
      <w:r w:rsidRPr="00D14E06">
        <w:rPr>
          <w:b/>
          <w:bCs/>
          <w:lang w:val="en-US"/>
        </w:rPr>
        <w:t>WebSocket: LIGHTWEIGHT CLIENT</w:t>
      </w:r>
      <w:r w:rsidRPr="00FD44D9">
        <w:rPr>
          <w:rFonts w:hint="eastAsia"/>
          <w:b/>
          <w:bCs/>
        </w:rPr>
        <w:t>󰀭</w:t>
      </w:r>
      <w:r w:rsidRPr="00D14E06">
        <w:rPr>
          <w:b/>
          <w:bCs/>
          <w:lang w:val="en-US"/>
        </w:rPr>
        <w:t>SERVER COMMUNICATIONS</w:t>
      </w:r>
      <w:r w:rsidRPr="00D14E06">
        <w:rPr>
          <w:lang w:val="en-US"/>
        </w:rPr>
        <w:t xml:space="preserve">. 1. ed. </w:t>
      </w:r>
      <w:r w:rsidRPr="00386EEE">
        <w:rPr>
          <w:lang w:val="en-US"/>
        </w:rPr>
        <w:t>Sebastopol, CA: O’Reilly Media, Inc., 2015.</w:t>
      </w:r>
    </w:p>
    <w:p w14:paraId="2DA25BA4" w14:textId="77777777" w:rsidR="00130553" w:rsidRDefault="00130553" w:rsidP="009E71AD">
      <w:pPr>
        <w:pStyle w:val="TF-REFERNCIASITEM"/>
      </w:pPr>
      <w:r w:rsidRPr="00386EEE">
        <w:rPr>
          <w:lang w:val="en-US"/>
        </w:rPr>
        <w:t xml:space="preserve">OEHLMAN, Damon; BLANC, Sébastien. </w:t>
      </w:r>
      <w:proofErr w:type="spellStart"/>
      <w:r w:rsidRPr="00386EEE">
        <w:rPr>
          <w:b/>
          <w:bCs/>
          <w:lang w:val="en-US"/>
        </w:rPr>
        <w:t>Aplicativos</w:t>
      </w:r>
      <w:proofErr w:type="spellEnd"/>
      <w:r w:rsidRPr="00386EEE">
        <w:rPr>
          <w:b/>
          <w:bCs/>
          <w:lang w:val="en-US"/>
        </w:rPr>
        <w:t xml:space="preserve"> Web Pro Android: </w:t>
      </w:r>
      <w:proofErr w:type="spellStart"/>
      <w:r w:rsidRPr="00386EEE">
        <w:rPr>
          <w:b/>
          <w:bCs/>
          <w:lang w:val="en-US"/>
        </w:rPr>
        <w:t>Desenvolvimento</w:t>
      </w:r>
      <w:proofErr w:type="spellEnd"/>
      <w:r w:rsidRPr="00386EEE">
        <w:rPr>
          <w:b/>
          <w:bCs/>
          <w:lang w:val="en-US"/>
        </w:rPr>
        <w:t xml:space="preserve"> Pro Android </w:t>
      </w:r>
      <w:proofErr w:type="spellStart"/>
      <w:r w:rsidRPr="00386EEE">
        <w:rPr>
          <w:b/>
          <w:bCs/>
          <w:lang w:val="en-US"/>
        </w:rPr>
        <w:t>Usando</w:t>
      </w:r>
      <w:proofErr w:type="spellEnd"/>
      <w:r w:rsidRPr="00386EEE">
        <w:rPr>
          <w:b/>
          <w:bCs/>
          <w:lang w:val="en-US"/>
        </w:rPr>
        <w:t xml:space="preserve"> HTML5</w:t>
      </w:r>
      <w:r w:rsidRPr="00386EEE">
        <w:rPr>
          <w:lang w:val="en-US"/>
        </w:rPr>
        <w:t xml:space="preserve">, CSS3 &amp; JavaScript. </w:t>
      </w:r>
      <w:r w:rsidRPr="00906519">
        <w:t>1. ed. Rio de Janeiro: Ciência Moderna, 2012.</w:t>
      </w:r>
    </w:p>
    <w:p w14:paraId="48A274ED" w14:textId="77777777" w:rsidR="00130553" w:rsidRDefault="00130553" w:rsidP="009E71AD">
      <w:pPr>
        <w:pStyle w:val="TF-REFERNCIASITEM"/>
      </w:pPr>
      <w:r w:rsidRPr="00BC6CC6">
        <w:t xml:space="preserve">SILVA, Jorge Pereira da. </w:t>
      </w:r>
      <w:proofErr w:type="spellStart"/>
      <w:r w:rsidRPr="00BC6CC6">
        <w:rPr>
          <w:b/>
          <w:bCs/>
        </w:rPr>
        <w:t>EcoCIT</w:t>
      </w:r>
      <w:proofErr w:type="spellEnd"/>
      <w:r w:rsidRPr="00BC6CC6">
        <w:rPr>
          <w:b/>
          <w:bCs/>
        </w:rPr>
        <w:t xml:space="preserve">: uma plataforma escalável para desenvolvimento de aplicações de </w:t>
      </w:r>
      <w:proofErr w:type="spellStart"/>
      <w:r w:rsidRPr="00BC6CC6">
        <w:rPr>
          <w:b/>
          <w:bCs/>
        </w:rPr>
        <w:t>IoT</w:t>
      </w:r>
      <w:proofErr w:type="spellEnd"/>
      <w:r w:rsidRPr="00BC6CC6">
        <w:t>. 2017. 138f. Dissertação (Mestrado em Sistemas e Computação) - Centro de Ciências Exatas e da Terra, Universidade Federal do Rio Grande do Norte, Natal, 2017.</w:t>
      </w:r>
    </w:p>
    <w:p w14:paraId="1B6C737A" w14:textId="77777777" w:rsidR="00130553" w:rsidRDefault="00130553" w:rsidP="009E71AD">
      <w:pPr>
        <w:pStyle w:val="TF-REFERNCIASITEM"/>
      </w:pPr>
      <w:r w:rsidRPr="00D14E06">
        <w:rPr>
          <w:lang w:val="en-US"/>
        </w:rPr>
        <w:t xml:space="preserve">TANENBAUM, Andrew S.; STEEN, Maarten Van. </w:t>
      </w:r>
      <w:r w:rsidRPr="00772431">
        <w:rPr>
          <w:b/>
          <w:bCs/>
        </w:rPr>
        <w:t>SISTEMAS DISTRIBUIDOS: princípios e paradigmas</w:t>
      </w:r>
      <w:r w:rsidRPr="00CE4B43">
        <w:t>. 2. ed. São Saulo: Pearson, 2008.</w:t>
      </w:r>
    </w:p>
    <w:p w14:paraId="2A96DED2" w14:textId="77777777" w:rsidR="00130553" w:rsidRDefault="00130553">
      <w:pPr>
        <w:pStyle w:val="TF-LEGENDA"/>
      </w:pPr>
    </w:p>
    <w:p w14:paraId="78EEED69" w14:textId="77777777" w:rsidR="00130553" w:rsidRPr="00320BFA" w:rsidRDefault="00130553" w:rsidP="00BE1EFC">
      <w:pPr>
        <w:pStyle w:val="TF-xAvalTTULO"/>
      </w:pPr>
      <w:r>
        <w:br w:type="page"/>
      </w:r>
      <w:r w:rsidRPr="00320BFA">
        <w:lastRenderedPageBreak/>
        <w:t>FORMULÁRIO  DE  avaliação</w:t>
      </w:r>
      <w:r>
        <w:t xml:space="preserve"> </w:t>
      </w:r>
      <w:r w:rsidRPr="00320BFA">
        <w:t xml:space="preserve">– PROFESSOR </w:t>
      </w:r>
      <w:r>
        <w:t>AVALIADOR</w:t>
      </w:r>
    </w:p>
    <w:p w14:paraId="0116CE28" w14:textId="77777777" w:rsidR="00130553" w:rsidRDefault="00130553" w:rsidP="00BE1EFC">
      <w:pPr>
        <w:pStyle w:val="TF-xAvalLINHA"/>
      </w:pPr>
      <w:r w:rsidRPr="00320BFA">
        <w:t>Avaliador(a):</w:t>
      </w:r>
      <w:r w:rsidRPr="00320BFA">
        <w:tab/>
      </w:r>
      <w:r w:rsidRPr="00BE1EFC">
        <w:rPr>
          <w:b/>
          <w:bCs/>
        </w:rPr>
        <w:t>Gilvan Justino</w:t>
      </w:r>
    </w:p>
    <w:p w14:paraId="62EF957E" w14:textId="77777777" w:rsidR="00130553" w:rsidRPr="00C767AD" w:rsidRDefault="00130553" w:rsidP="00BE1EFC">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130553" w:rsidRPr="00320BFA" w14:paraId="30DD510A"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1C46EF20" w14:textId="77777777" w:rsidR="00130553" w:rsidRPr="00320BFA" w:rsidRDefault="00130553"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6850503A" w14:textId="77777777" w:rsidR="00130553" w:rsidRPr="00320BFA" w:rsidRDefault="00130553"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6C22A459" w14:textId="77777777" w:rsidR="00130553" w:rsidRPr="00320BFA" w:rsidRDefault="00130553"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807DE06" w14:textId="77777777" w:rsidR="00130553" w:rsidRPr="00320BFA" w:rsidRDefault="00130553" w:rsidP="00225EA3">
            <w:pPr>
              <w:pStyle w:val="TF-xAvalITEMTABELA"/>
            </w:pPr>
            <w:r w:rsidRPr="00320BFA">
              <w:t>não atende</w:t>
            </w:r>
          </w:p>
        </w:tc>
      </w:tr>
      <w:tr w:rsidR="00130553" w:rsidRPr="00320BFA" w14:paraId="53365E3D"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57AC3B3" w14:textId="77777777" w:rsidR="00130553" w:rsidRPr="0000224C" w:rsidRDefault="00130553"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1B2866A" w14:textId="77777777" w:rsidR="00130553" w:rsidRPr="00320BFA" w:rsidRDefault="00130553" w:rsidP="00130553">
            <w:pPr>
              <w:pStyle w:val="TF-xAvalITEM"/>
            </w:pPr>
            <w:r w:rsidRPr="00320BFA">
              <w:t>INTRODUÇÃO</w:t>
            </w:r>
          </w:p>
          <w:p w14:paraId="78DB68EC" w14:textId="77777777" w:rsidR="00130553" w:rsidRPr="00320BFA" w:rsidRDefault="00130553"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14550C77" w14:textId="77777777" w:rsidR="00130553" w:rsidRPr="00320BFA" w:rsidRDefault="00130553" w:rsidP="00225EA3">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1DCBE5E8" w14:textId="77777777" w:rsidR="00130553" w:rsidRPr="00320BFA" w:rsidRDefault="00130553" w:rsidP="00225EA3">
            <w:pPr>
              <w:ind w:left="709" w:hanging="709"/>
              <w:jc w:val="both"/>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323FC35C" w14:textId="77777777" w:rsidR="00130553" w:rsidRPr="00320BFA" w:rsidRDefault="00130553" w:rsidP="00225EA3">
            <w:pPr>
              <w:ind w:left="709" w:hanging="709"/>
              <w:jc w:val="both"/>
              <w:rPr>
                <w:sz w:val="18"/>
              </w:rPr>
            </w:pPr>
          </w:p>
        </w:tc>
      </w:tr>
      <w:tr w:rsidR="00130553" w:rsidRPr="00320BFA" w14:paraId="27F9AF06"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7CA1E61"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FFC4F5F" w14:textId="77777777" w:rsidR="00130553" w:rsidRPr="00320BFA" w:rsidRDefault="00130553"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1D7DCB14"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DE47064"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3FB89A06" w14:textId="77777777" w:rsidR="00130553" w:rsidRPr="00320BFA" w:rsidRDefault="00130553" w:rsidP="00225EA3">
            <w:pPr>
              <w:ind w:left="709" w:hanging="709"/>
              <w:jc w:val="both"/>
              <w:rPr>
                <w:sz w:val="18"/>
              </w:rPr>
            </w:pPr>
          </w:p>
        </w:tc>
      </w:tr>
      <w:tr w:rsidR="00130553" w:rsidRPr="00320BFA" w14:paraId="446E0DA2"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0BC40AA"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109782C" w14:textId="77777777" w:rsidR="00130553" w:rsidRPr="00320BFA" w:rsidRDefault="00130553" w:rsidP="00130553">
            <w:pPr>
              <w:pStyle w:val="TF-xAvalITEM"/>
            </w:pPr>
            <w:r w:rsidRPr="00320BFA">
              <w:t>OBJETIVOS</w:t>
            </w:r>
          </w:p>
          <w:p w14:paraId="23541597" w14:textId="77777777" w:rsidR="00130553" w:rsidRPr="00320BFA" w:rsidRDefault="00130553"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6BCD0105"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2ACFB61"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313474B5" w14:textId="77777777" w:rsidR="00130553" w:rsidRPr="00320BFA" w:rsidRDefault="00130553" w:rsidP="00225EA3">
            <w:pPr>
              <w:ind w:left="709" w:hanging="709"/>
              <w:jc w:val="both"/>
              <w:rPr>
                <w:sz w:val="18"/>
              </w:rPr>
            </w:pPr>
          </w:p>
        </w:tc>
      </w:tr>
      <w:tr w:rsidR="00130553" w:rsidRPr="00320BFA" w14:paraId="6A594AEE"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0DDD70"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F4E682" w14:textId="77777777" w:rsidR="00130553" w:rsidRPr="00320BFA" w:rsidRDefault="00130553"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793BD460"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74F6E33"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D434FCE" w14:textId="77777777" w:rsidR="00130553" w:rsidRPr="00320BFA" w:rsidRDefault="00130553" w:rsidP="00225EA3">
            <w:pPr>
              <w:ind w:left="709" w:hanging="709"/>
              <w:jc w:val="both"/>
              <w:rPr>
                <w:sz w:val="18"/>
              </w:rPr>
            </w:pPr>
          </w:p>
        </w:tc>
      </w:tr>
      <w:tr w:rsidR="00130553" w:rsidRPr="00320BFA" w14:paraId="17661D60"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E9C7608"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3690E7C" w14:textId="77777777" w:rsidR="00130553" w:rsidRPr="00320BFA" w:rsidRDefault="00130553" w:rsidP="00130553">
            <w:pPr>
              <w:pStyle w:val="TF-xAvalITEM"/>
            </w:pPr>
            <w:r w:rsidRPr="00320BFA">
              <w:t>TRABALHOS CORRELATOS</w:t>
            </w:r>
          </w:p>
          <w:p w14:paraId="005D9560" w14:textId="77777777" w:rsidR="00130553" w:rsidRPr="00320BFA" w:rsidRDefault="00130553"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21382DB0"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33D7A0E"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802707" w14:textId="77777777" w:rsidR="00130553" w:rsidRPr="00320BFA" w:rsidRDefault="00130553" w:rsidP="00225EA3">
            <w:pPr>
              <w:ind w:left="709" w:hanging="709"/>
              <w:jc w:val="both"/>
              <w:rPr>
                <w:sz w:val="18"/>
              </w:rPr>
            </w:pPr>
          </w:p>
        </w:tc>
      </w:tr>
      <w:tr w:rsidR="00130553" w:rsidRPr="00320BFA" w14:paraId="2B5E3B6F"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381B096"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160339F" w14:textId="77777777" w:rsidR="00130553" w:rsidRPr="00320BFA" w:rsidRDefault="00130553" w:rsidP="00130553">
            <w:pPr>
              <w:pStyle w:val="TF-xAvalITEM"/>
            </w:pPr>
            <w:r w:rsidRPr="00320BFA">
              <w:t>JUSTIFICATIVA</w:t>
            </w:r>
          </w:p>
          <w:p w14:paraId="42A93F64" w14:textId="77777777" w:rsidR="00130553" w:rsidRPr="00320BFA" w:rsidRDefault="00130553"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1F1B6FE"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1061C0B"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26EAFE2" w14:textId="77777777" w:rsidR="00130553" w:rsidRPr="00320BFA" w:rsidRDefault="00130553" w:rsidP="00225EA3">
            <w:pPr>
              <w:ind w:left="709" w:hanging="709"/>
              <w:jc w:val="both"/>
              <w:rPr>
                <w:sz w:val="18"/>
              </w:rPr>
            </w:pPr>
          </w:p>
        </w:tc>
      </w:tr>
      <w:tr w:rsidR="00130553" w:rsidRPr="00320BFA" w14:paraId="68A033B2"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1ACBFE"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410B1BA" w14:textId="77777777" w:rsidR="00130553" w:rsidRPr="00320BFA" w:rsidRDefault="00130553"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F7F2056"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B084F26"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8D1185B" w14:textId="77777777" w:rsidR="00130553" w:rsidRPr="00320BFA" w:rsidRDefault="00130553" w:rsidP="00225EA3">
            <w:pPr>
              <w:ind w:left="709" w:hanging="709"/>
              <w:jc w:val="both"/>
              <w:rPr>
                <w:sz w:val="18"/>
              </w:rPr>
            </w:pPr>
          </w:p>
        </w:tc>
      </w:tr>
      <w:tr w:rsidR="00130553" w:rsidRPr="00320BFA" w14:paraId="20A5103D"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4EC2F4B"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3DF4535" w14:textId="77777777" w:rsidR="00130553" w:rsidRPr="00320BFA" w:rsidRDefault="00130553"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376EF0D9"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1A9291"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475A76F" w14:textId="77777777" w:rsidR="00130553" w:rsidRPr="00320BFA" w:rsidRDefault="00130553" w:rsidP="00225EA3">
            <w:pPr>
              <w:ind w:left="709" w:hanging="709"/>
              <w:jc w:val="both"/>
              <w:rPr>
                <w:sz w:val="18"/>
              </w:rPr>
            </w:pPr>
          </w:p>
        </w:tc>
      </w:tr>
      <w:tr w:rsidR="00130553" w:rsidRPr="00320BFA" w14:paraId="1B767EC1"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76CAF80"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F95BC4F" w14:textId="77777777" w:rsidR="00130553" w:rsidRPr="00320BFA" w:rsidRDefault="00130553" w:rsidP="00130553">
            <w:pPr>
              <w:pStyle w:val="TF-xAvalITEM"/>
            </w:pPr>
            <w:r w:rsidRPr="00320BFA">
              <w:t>REQUISITOS PRINCIPAIS DO PROBLEMA A SER TRABALHADO</w:t>
            </w:r>
          </w:p>
          <w:p w14:paraId="4E65F173" w14:textId="77777777" w:rsidR="00130553" w:rsidRPr="00320BFA" w:rsidRDefault="00130553"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7EC9EF2"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B9A7F69"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1169C49" w14:textId="77777777" w:rsidR="00130553" w:rsidRPr="00320BFA" w:rsidRDefault="00130553" w:rsidP="00225EA3">
            <w:pPr>
              <w:ind w:left="709" w:hanging="709"/>
              <w:jc w:val="both"/>
              <w:rPr>
                <w:sz w:val="18"/>
              </w:rPr>
            </w:pPr>
          </w:p>
        </w:tc>
      </w:tr>
      <w:tr w:rsidR="00130553" w:rsidRPr="00320BFA" w14:paraId="6A09EE57"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BE96A9C"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ABBADD" w14:textId="77777777" w:rsidR="00130553" w:rsidRPr="00320BFA" w:rsidRDefault="00130553" w:rsidP="00130553">
            <w:pPr>
              <w:pStyle w:val="TF-xAvalITEM"/>
            </w:pPr>
            <w:r w:rsidRPr="00320BFA">
              <w:t>METODOLOGIA</w:t>
            </w:r>
          </w:p>
          <w:p w14:paraId="3B2C821C" w14:textId="77777777" w:rsidR="00130553" w:rsidRPr="00320BFA" w:rsidRDefault="00130553"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35882D23"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4385DB3"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16F6888" w14:textId="77777777" w:rsidR="00130553" w:rsidRPr="00320BFA" w:rsidRDefault="00130553" w:rsidP="00225EA3">
            <w:pPr>
              <w:ind w:left="709" w:hanging="709"/>
              <w:jc w:val="both"/>
              <w:rPr>
                <w:sz w:val="18"/>
              </w:rPr>
            </w:pPr>
          </w:p>
        </w:tc>
      </w:tr>
      <w:tr w:rsidR="00130553" w:rsidRPr="00320BFA" w14:paraId="57D48832"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A095DA5"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45A34D7" w14:textId="77777777" w:rsidR="00130553" w:rsidRPr="00320BFA" w:rsidRDefault="00130553"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3AA1B42"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FE49641"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F652F4E" w14:textId="77777777" w:rsidR="00130553" w:rsidRPr="00320BFA" w:rsidRDefault="00130553" w:rsidP="00225EA3">
            <w:pPr>
              <w:ind w:left="709" w:hanging="709"/>
              <w:jc w:val="both"/>
              <w:rPr>
                <w:sz w:val="18"/>
              </w:rPr>
            </w:pPr>
          </w:p>
        </w:tc>
      </w:tr>
      <w:tr w:rsidR="00130553" w:rsidRPr="00320BFA" w14:paraId="5D3CD2A0"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F79BD3C"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C5D5CD2" w14:textId="77777777" w:rsidR="00130553" w:rsidRPr="00320BFA" w:rsidRDefault="00130553" w:rsidP="00130553">
            <w:pPr>
              <w:pStyle w:val="TF-xAvalITEM"/>
            </w:pPr>
            <w:r w:rsidRPr="00320BFA">
              <w:t>REVISÃO BIBLIOGRÁFICA</w:t>
            </w:r>
            <w:r>
              <w:t xml:space="preserve"> (atenção para a diferença de conteúdo entre projeto e pré-projeto)</w:t>
            </w:r>
          </w:p>
          <w:p w14:paraId="34BEBCB5" w14:textId="77777777" w:rsidR="00130553" w:rsidRPr="00320BFA" w:rsidRDefault="00130553"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145A2C1F"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25B55DC"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4F9C664" w14:textId="77777777" w:rsidR="00130553" w:rsidRPr="00320BFA" w:rsidRDefault="00130553" w:rsidP="00225EA3">
            <w:pPr>
              <w:ind w:left="709" w:hanging="709"/>
              <w:jc w:val="both"/>
              <w:rPr>
                <w:sz w:val="18"/>
              </w:rPr>
            </w:pPr>
          </w:p>
        </w:tc>
      </w:tr>
      <w:tr w:rsidR="00130553" w:rsidRPr="00320BFA" w14:paraId="07364788"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1693E56" w14:textId="77777777" w:rsidR="00130553" w:rsidRPr="00320BFA" w:rsidRDefault="00130553"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D892689" w14:textId="77777777" w:rsidR="00130553" w:rsidRPr="00320BFA" w:rsidRDefault="00130553"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1981F93"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54002C7C"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5B761F9" w14:textId="77777777" w:rsidR="00130553" w:rsidRPr="00320BFA" w:rsidRDefault="00130553" w:rsidP="00225EA3">
            <w:pPr>
              <w:ind w:left="709" w:hanging="709"/>
              <w:jc w:val="both"/>
              <w:rPr>
                <w:sz w:val="18"/>
              </w:rPr>
            </w:pPr>
          </w:p>
        </w:tc>
      </w:tr>
      <w:tr w:rsidR="00130553" w:rsidRPr="00320BFA" w14:paraId="3B50B33F"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862D71D" w14:textId="77777777" w:rsidR="00130553" w:rsidRPr="0000224C" w:rsidRDefault="00130553"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12E361E8" w14:textId="77777777" w:rsidR="00130553" w:rsidRPr="00320BFA" w:rsidRDefault="00130553" w:rsidP="00130553">
            <w:pPr>
              <w:pStyle w:val="TF-xAvalITEM"/>
            </w:pPr>
            <w:r w:rsidRPr="00320BFA">
              <w:t>LINGUAGEM USADA (redação)</w:t>
            </w:r>
          </w:p>
          <w:p w14:paraId="382FCA1D" w14:textId="77777777" w:rsidR="00130553" w:rsidRPr="00320BFA" w:rsidRDefault="00130553"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1C69834B" w14:textId="77777777" w:rsidR="00130553" w:rsidRPr="00320BFA" w:rsidRDefault="00130553" w:rsidP="00225EA3">
            <w:pPr>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16DE9609" w14:textId="77777777" w:rsidR="00130553" w:rsidRPr="00320BFA" w:rsidRDefault="00130553"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742E9D2D" w14:textId="77777777" w:rsidR="00130553" w:rsidRPr="00320BFA" w:rsidRDefault="00130553" w:rsidP="00225EA3">
            <w:pPr>
              <w:ind w:left="709" w:hanging="709"/>
              <w:jc w:val="both"/>
              <w:rPr>
                <w:sz w:val="18"/>
              </w:rPr>
            </w:pPr>
          </w:p>
        </w:tc>
      </w:tr>
      <w:tr w:rsidR="00130553" w:rsidRPr="00320BFA" w14:paraId="4469150C"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1F940F2" w14:textId="77777777" w:rsidR="00130553" w:rsidRPr="00320BFA" w:rsidRDefault="00130553"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23D3B35" w14:textId="77777777" w:rsidR="00130553" w:rsidRPr="00320BFA" w:rsidRDefault="00130553"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2156268"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796CF6E3"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64484AC3" w14:textId="77777777" w:rsidR="00130553" w:rsidRPr="00320BFA" w:rsidRDefault="00130553" w:rsidP="00225EA3">
            <w:pPr>
              <w:ind w:left="709" w:hanging="709"/>
              <w:jc w:val="both"/>
              <w:rPr>
                <w:sz w:val="18"/>
              </w:rPr>
            </w:pPr>
          </w:p>
        </w:tc>
      </w:tr>
    </w:tbl>
    <w:p w14:paraId="0E595104" w14:textId="77777777" w:rsidR="00130553" w:rsidRDefault="00130553" w:rsidP="00BE1EFC">
      <w:pPr>
        <w:pStyle w:val="TF-xAvalLINHA"/>
        <w:tabs>
          <w:tab w:val="left" w:leader="underscore" w:pos="6237"/>
        </w:tabs>
      </w:pPr>
    </w:p>
    <w:p w14:paraId="1385D043" w14:textId="77777777" w:rsidR="00130553" w:rsidRDefault="00130553" w:rsidP="00BE1EFC">
      <w:pPr>
        <w:pStyle w:val="TF-xAvalTTULO"/>
        <w:ind w:left="0" w:firstLine="0"/>
        <w:jc w:val="left"/>
      </w:pPr>
    </w:p>
    <w:p w14:paraId="0F934A99" w14:textId="77777777" w:rsidR="00130553" w:rsidRDefault="00130553" w:rsidP="00BE1EFC">
      <w:pPr>
        <w:pStyle w:val="TF-xAvalTTULO"/>
      </w:pPr>
    </w:p>
    <w:p w14:paraId="20A18229" w14:textId="77777777" w:rsidR="00130553" w:rsidRDefault="00130553" w:rsidP="00BE1EFC">
      <w:pPr>
        <w:pStyle w:val="TF-xAvalTTULO"/>
      </w:pPr>
    </w:p>
    <w:p w14:paraId="4F5E1DC0" w14:textId="73626019" w:rsidR="00130553" w:rsidRDefault="00130553">
      <w:r>
        <w:br w:type="page"/>
      </w:r>
    </w:p>
    <w:tbl>
      <w:tblPr>
        <w:tblW w:w="5000" w:type="pct"/>
        <w:tblLook w:val="0000" w:firstRow="0" w:lastRow="0" w:firstColumn="0" w:lastColumn="0" w:noHBand="0" w:noVBand="0"/>
      </w:tblPr>
      <w:tblGrid>
        <w:gridCol w:w="2568"/>
        <w:gridCol w:w="5936"/>
      </w:tblGrid>
      <w:tr w:rsidR="00130553" w14:paraId="1ED07DF0" w14:textId="77777777" w:rsidTr="00671D82">
        <w:trPr>
          <w:trHeight w:val="721"/>
        </w:trPr>
        <w:tc>
          <w:tcPr>
            <w:tcW w:w="988" w:type="pct"/>
            <w:tcBorders>
              <w:top w:val="nil"/>
              <w:left w:val="nil"/>
              <w:bottom w:val="nil"/>
              <w:right w:val="nil"/>
            </w:tcBorders>
            <w:vAlign w:val="center"/>
          </w:tcPr>
          <w:p w14:paraId="30CAFD2A" w14:textId="77777777" w:rsidR="00130553" w:rsidRDefault="00130553" w:rsidP="00130553">
            <w:pPr>
              <w:pStyle w:val="Ttulo3"/>
              <w:numPr>
                <w:ilvl w:val="0"/>
                <w:numId w:val="0"/>
              </w:numPr>
              <w:ind w:left="851"/>
            </w:pPr>
            <w:r>
              <w:rPr>
                <w:noProof/>
              </w:rPr>
              <w:lastRenderedPageBreak/>
              <w:drawing>
                <wp:inline distT="0" distB="0" distL="0" distR="0" wp14:anchorId="07E0E34C" wp14:editId="597C93EE">
                  <wp:extent cx="943117" cy="590550"/>
                  <wp:effectExtent l="0" t="0" r="9525" b="0"/>
                  <wp:docPr id="5" name="Imagem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765EF0CC" w14:textId="77777777" w:rsidR="00130553" w:rsidRPr="00951D18" w:rsidRDefault="00130553"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3348B952" w14:textId="77777777" w:rsidR="00130553" w:rsidRDefault="00130553"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07FA5855" w14:textId="77777777" w:rsidR="00130553" w:rsidRDefault="00130553"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2A1B6AAE" w14:textId="77777777" w:rsidR="00130553" w:rsidRDefault="00130553"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78D858B8" w14:textId="77777777" w:rsidR="00130553" w:rsidRPr="00951D18" w:rsidRDefault="00130553" w:rsidP="00671D82">
            <w:pPr>
              <w:jc w:val="both"/>
              <w:rPr>
                <w:smallCaps/>
                <w:sz w:val="22"/>
              </w:rPr>
            </w:pPr>
          </w:p>
        </w:tc>
      </w:tr>
    </w:tbl>
    <w:p w14:paraId="3F7C13AA" w14:textId="77777777" w:rsidR="00130553" w:rsidRDefault="00130553">
      <w:pPr>
        <w:spacing w:line="360" w:lineRule="auto"/>
        <w:rPr>
          <w:rFonts w:ascii="Arial" w:hAnsi="Arial" w:cs="Arial"/>
          <w:sz w:val="22"/>
        </w:rPr>
      </w:pPr>
    </w:p>
    <w:p w14:paraId="160B326F" w14:textId="77777777" w:rsidR="00130553" w:rsidRPr="00126703" w:rsidRDefault="00130553"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469A7F5A" w14:textId="77777777" w:rsidR="00130553" w:rsidRDefault="00130553" w:rsidP="00B30858">
      <w:pPr>
        <w:pStyle w:val="Recuodecorpodetexto"/>
        <w:spacing w:before="120"/>
        <w:ind w:firstLine="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w:t>
      </w:r>
      <w:r w:rsidRPr="00B939B7">
        <w:rPr>
          <w:rFonts w:ascii="Arial" w:hAnsi="Arial" w:cs="Arial"/>
          <w:sz w:val="22"/>
        </w:rPr>
        <w:t xml:space="preserve"> </w:t>
      </w:r>
    </w:p>
    <w:p w14:paraId="30146DEC" w14:textId="77777777" w:rsidR="00130553" w:rsidRDefault="00130553" w:rsidP="00B30858">
      <w:pPr>
        <w:pStyle w:val="Recuodecorpodetexto"/>
        <w:spacing w:before="120"/>
        <w:ind w:firstLine="0"/>
        <w:jc w:val="both"/>
        <w:rPr>
          <w:rFonts w:ascii="Arial" w:hAnsi="Arial" w:cs="Arial"/>
          <w:b/>
          <w:sz w:val="22"/>
        </w:rPr>
      </w:pPr>
      <w:r w:rsidRPr="00B939B7">
        <w:rPr>
          <w:rFonts w:ascii="Arial" w:hAnsi="Arial" w:cs="Arial"/>
          <w:sz w:val="22"/>
        </w:rPr>
        <w:t>realizado pelo(a) acadêmico(a),</w:t>
      </w:r>
      <w:r>
        <w:rPr>
          <w:rFonts w:ascii="Arial" w:hAnsi="Arial" w:cs="Arial"/>
          <w:sz w:val="22"/>
        </w:rPr>
        <w:t xml:space="preserve"> </w:t>
      </w:r>
      <w:r w:rsidRPr="00566881">
        <w:rPr>
          <w:rFonts w:ascii="Arial" w:hAnsi="Arial" w:cs="Arial"/>
          <w:sz w:val="22"/>
        </w:rPr>
        <w:t xml:space="preserve">Ariel Adonai Souza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28211F">
        <w:rPr>
          <w:rFonts w:ascii="Arial" w:hAnsi="Arial" w:cs="Arial"/>
          <w:sz w:val="22"/>
        </w:rPr>
        <w:t xml:space="preserve">com o título  </w:t>
      </w:r>
      <w:r w:rsidRPr="00566881">
        <w:rPr>
          <w:rFonts w:ascii="Arial" w:hAnsi="Arial" w:cs="Arial"/>
          <w:sz w:val="22"/>
        </w:rPr>
        <w:t>COMUNICAÇÃO DE APLICATIVOS MÓVEIS: UM MODELO DE ARQUITETURA ESCALÁVEL E RESILIENTE</w:t>
      </w:r>
      <w:r w:rsidRPr="0028211F">
        <w:rPr>
          <w:rFonts w:ascii="Arial" w:hAnsi="Arial" w:cs="Arial"/>
          <w:sz w:val="22"/>
        </w:rPr>
        <w:t xml:space="preserve">, sob orientação </w:t>
      </w:r>
      <w:r w:rsidRPr="004F3C7A">
        <w:rPr>
          <w:rFonts w:ascii="Arial" w:hAnsi="Arial" w:cs="Arial"/>
          <w:sz w:val="22"/>
        </w:rPr>
        <w:t xml:space="preserve">do </w:t>
      </w:r>
      <w:proofErr w:type="spellStart"/>
      <w:r w:rsidRPr="004F3C7A">
        <w:rPr>
          <w:rFonts w:ascii="Arial" w:hAnsi="Arial" w:cs="Arial"/>
          <w:sz w:val="22"/>
        </w:rPr>
        <w:t>prof</w:t>
      </w:r>
      <w:proofErr w:type="spellEnd"/>
      <w:r w:rsidRPr="004F3C7A">
        <w:rPr>
          <w:rFonts w:ascii="Arial" w:hAnsi="Arial" w:cs="Arial"/>
          <w:sz w:val="22"/>
        </w:rPr>
        <w:t xml:space="preserve">(a). </w:t>
      </w:r>
      <w:r w:rsidRPr="00566881">
        <w:rPr>
          <w:rFonts w:ascii="Arial" w:hAnsi="Arial" w:cs="Arial"/>
          <w:sz w:val="22"/>
        </w:rPr>
        <w:t xml:space="preserve">Francisco </w:t>
      </w:r>
      <w:proofErr w:type="spellStart"/>
      <w:r w:rsidRPr="00566881">
        <w:rPr>
          <w:rFonts w:ascii="Arial" w:hAnsi="Arial" w:cs="Arial"/>
          <w:sz w:val="22"/>
        </w:rPr>
        <w:t>Adell</w:t>
      </w:r>
      <w:proofErr w:type="spellEnd"/>
      <w:r w:rsidRPr="00566881">
        <w:rPr>
          <w:rFonts w:ascii="Arial" w:hAnsi="Arial" w:cs="Arial"/>
          <w:sz w:val="22"/>
        </w:rPr>
        <w:t xml:space="preserve"> </w:t>
      </w:r>
      <w:proofErr w:type="spellStart"/>
      <w:r w:rsidRPr="00566881">
        <w:rPr>
          <w:rFonts w:ascii="Arial" w:hAnsi="Arial" w:cs="Arial"/>
          <w:sz w:val="22"/>
        </w:rPr>
        <w:t>Péricas</w:t>
      </w:r>
      <w:proofErr w:type="spellEnd"/>
      <w:r w:rsidRPr="004F3C7A">
        <w:rPr>
          <w:rFonts w:ascii="Arial" w:hAnsi="Arial" w:cs="Arial"/>
          <w:sz w:val="22"/>
        </w:rPr>
        <w:t>.</w:t>
      </w:r>
    </w:p>
    <w:p w14:paraId="1AC9C27D" w14:textId="77777777" w:rsidR="00130553" w:rsidRDefault="00130553" w:rsidP="00610451">
      <w:pPr>
        <w:pStyle w:val="Recuodecorpodetexto"/>
        <w:spacing w:before="120"/>
        <w:ind w:firstLine="0"/>
        <w:jc w:val="both"/>
        <w:rPr>
          <w:rFonts w:ascii="Arial" w:hAnsi="Arial" w:cs="Arial"/>
          <w:sz w:val="22"/>
        </w:rPr>
      </w:pPr>
    </w:p>
    <w:p w14:paraId="49370163" w14:textId="77777777" w:rsidR="00130553" w:rsidRDefault="00130553"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130553" w14:paraId="6021B9B6"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5E3D13D8" w14:textId="77777777" w:rsidR="00130553" w:rsidRDefault="00130553"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682F4059" w14:textId="77777777" w:rsidR="00130553" w:rsidRDefault="00130553"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77C49256" w14:textId="77777777" w:rsidR="00130553" w:rsidRDefault="00130553"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4B2EDEAF" w14:textId="77777777" w:rsidR="00130553" w:rsidRDefault="00130553"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130553" w14:paraId="2E294437"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08DE68AB" w14:textId="77777777" w:rsidR="00130553" w:rsidRDefault="00130553" w:rsidP="0081369D">
            <w:pPr>
              <w:pStyle w:val="Corpodetexto"/>
              <w:spacing w:line="240" w:lineRule="auto"/>
              <w:jc w:val="left"/>
              <w:rPr>
                <w:rFonts w:ascii="Arial" w:hAnsi="Arial" w:cs="Arial"/>
                <w:sz w:val="22"/>
              </w:rPr>
            </w:pPr>
            <w:r>
              <w:rPr>
                <w:rFonts w:ascii="Arial" w:hAnsi="Arial" w:cs="Arial"/>
                <w:sz w:val="22"/>
              </w:rPr>
              <w:t xml:space="preserve">Professor(a) Avaliador(a): </w:t>
            </w:r>
          </w:p>
          <w:p w14:paraId="57620AA9" w14:textId="77777777" w:rsidR="00130553" w:rsidRPr="00A5154E" w:rsidRDefault="00130553" w:rsidP="00A5154E">
            <w:pPr>
              <w:pStyle w:val="Corpodetexto"/>
              <w:rPr>
                <w:rFonts w:ascii="Arial" w:hAnsi="Arial" w:cs="Arial"/>
                <w:b w:val="0"/>
                <w:bCs w:val="0"/>
                <w:sz w:val="22"/>
              </w:rPr>
            </w:pPr>
            <w:r w:rsidRPr="00A5154E">
              <w:rPr>
                <w:rFonts w:ascii="Arial" w:hAnsi="Arial" w:cs="Arial"/>
                <w:b w:val="0"/>
                <w:bCs w:val="0"/>
                <w:sz w:val="22"/>
              </w:rPr>
              <w:t xml:space="preserve"> Gilvan Justino</w:t>
            </w:r>
          </w:p>
          <w:p w14:paraId="673FEB7B" w14:textId="77777777" w:rsidR="00130553" w:rsidRDefault="00130553" w:rsidP="00B46D59">
            <w:pPr>
              <w:pStyle w:val="Corpodetexto"/>
              <w:spacing w:line="240" w:lineRule="auto"/>
              <w:jc w:val="left"/>
              <w:rPr>
                <w:rFonts w:ascii="Arial" w:hAnsi="Arial" w:cs="Arial"/>
                <w:sz w:val="22"/>
              </w:rPr>
            </w:pPr>
          </w:p>
        </w:tc>
        <w:tc>
          <w:tcPr>
            <w:tcW w:w="1519" w:type="dxa"/>
            <w:vAlign w:val="center"/>
          </w:tcPr>
          <w:p w14:paraId="1A39B1B7" w14:textId="77777777" w:rsidR="00130553" w:rsidRDefault="00130553"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7</w:t>
            </w:r>
          </w:p>
        </w:tc>
        <w:tc>
          <w:tcPr>
            <w:tcW w:w="236" w:type="dxa"/>
            <w:tcBorders>
              <w:top w:val="nil"/>
              <w:left w:val="single" w:sz="4" w:space="0" w:color="auto"/>
              <w:bottom w:val="nil"/>
              <w:right w:val="nil"/>
            </w:tcBorders>
            <w:vAlign w:val="center"/>
          </w:tcPr>
          <w:p w14:paraId="32637FC4" w14:textId="77777777" w:rsidR="00130553" w:rsidRDefault="00130553"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002ACCCC" w14:textId="77777777" w:rsidR="00130553" w:rsidRDefault="00130553" w:rsidP="00584D96">
      <w:pPr>
        <w:spacing w:line="360" w:lineRule="auto"/>
        <w:jc w:val="right"/>
        <w:rPr>
          <w:rFonts w:ascii="Arial" w:hAnsi="Arial" w:cs="Arial"/>
          <w:sz w:val="22"/>
          <w:szCs w:val="22"/>
        </w:rPr>
      </w:pPr>
    </w:p>
    <w:p w14:paraId="04FF6749" w14:textId="77777777" w:rsidR="00130553" w:rsidRPr="0001192F" w:rsidRDefault="00130553"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3" w:history="1">
        <w:r w:rsidRPr="00F72701">
          <w:rPr>
            <w:rStyle w:val="Hyperlink"/>
            <w:rFonts w:ascii="Arial" w:hAnsi="Arial" w:cs="Arial"/>
            <w:sz w:val="18"/>
            <w:szCs w:val="18"/>
          </w:rPr>
          <w:t>dalton@furb.br</w:t>
        </w:r>
      </w:hyperlink>
      <w:r>
        <w:rPr>
          <w:rFonts w:ascii="Arial" w:hAnsi="Arial" w:cs="Arial"/>
          <w:sz w:val="18"/>
          <w:szCs w:val="18"/>
        </w:rPr>
        <w:t>). N</w:t>
      </w:r>
      <w:r w:rsidRPr="0001192F">
        <w:rPr>
          <w:rFonts w:ascii="Arial" w:hAnsi="Arial" w:cs="Arial"/>
          <w:sz w:val="18"/>
          <w:szCs w:val="18"/>
        </w:rPr>
        <w:t>ão passar o arquivo com as anotações da revisão já enviado ao professor de TCC1</w:t>
      </w:r>
      <w:r>
        <w:rPr>
          <w:rFonts w:ascii="Arial" w:hAnsi="Arial" w:cs="Arial"/>
          <w:sz w:val="18"/>
          <w:szCs w:val="18"/>
        </w:rPr>
        <w:t xml:space="preserve"> </w:t>
      </w:r>
      <w:r w:rsidRPr="0001192F">
        <w:rPr>
          <w:rFonts w:ascii="Arial" w:hAnsi="Arial" w:cs="Arial"/>
          <w:sz w:val="18"/>
          <w:szCs w:val="18"/>
        </w:rPr>
        <w:t xml:space="preserve">para o orientando e nem para o </w:t>
      </w:r>
      <w:r>
        <w:rPr>
          <w:rFonts w:ascii="Arial" w:hAnsi="Arial" w:cs="Arial"/>
          <w:sz w:val="18"/>
          <w:szCs w:val="18"/>
        </w:rPr>
        <w:t xml:space="preserve">professor </w:t>
      </w:r>
      <w:r w:rsidRPr="0001192F">
        <w:rPr>
          <w:rFonts w:ascii="Arial" w:hAnsi="Arial" w:cs="Arial"/>
          <w:sz w:val="18"/>
          <w:szCs w:val="18"/>
        </w:rPr>
        <w:t xml:space="preserve">orientador. Após </w:t>
      </w:r>
      <w:r>
        <w:rPr>
          <w:rFonts w:ascii="Arial" w:hAnsi="Arial" w:cs="Arial"/>
          <w:sz w:val="18"/>
          <w:szCs w:val="18"/>
        </w:rPr>
        <w:t xml:space="preserve">o professor de TCC1 receber esta ata preenchida, </w:t>
      </w:r>
      <w:r w:rsidRPr="0001192F">
        <w:rPr>
          <w:rFonts w:ascii="Arial" w:hAnsi="Arial" w:cs="Arial"/>
          <w:sz w:val="18"/>
          <w:szCs w:val="18"/>
        </w:rPr>
        <w:t xml:space="preserve">o professor de TCC1 vai disponibilizar </w:t>
      </w:r>
      <w:r>
        <w:rPr>
          <w:rFonts w:ascii="Arial" w:hAnsi="Arial" w:cs="Arial"/>
          <w:sz w:val="18"/>
          <w:szCs w:val="18"/>
        </w:rPr>
        <w:t>para o</w:t>
      </w:r>
      <w:r w:rsidRPr="0001192F">
        <w:rPr>
          <w:rFonts w:ascii="Arial" w:hAnsi="Arial" w:cs="Arial"/>
          <w:sz w:val="18"/>
          <w:szCs w:val="18"/>
        </w:rPr>
        <w:t xml:space="preserve"> orientando/orientador os arquivos com as revisões. Caso julgue necessário fazer mais alguma consideração relacionada ao pré-projeto ou a defesa, favor usar o espaço abaixo.</w:t>
      </w:r>
    </w:p>
    <w:p w14:paraId="5529FF56" w14:textId="77777777" w:rsidR="00130553" w:rsidRDefault="00130553" w:rsidP="0001192F">
      <w:pPr>
        <w:spacing w:line="360" w:lineRule="auto"/>
        <w:jc w:val="both"/>
        <w:rPr>
          <w:rFonts w:ascii="Arial" w:hAnsi="Arial" w:cs="Arial"/>
          <w:sz w:val="22"/>
          <w:szCs w:val="22"/>
        </w:rPr>
      </w:pPr>
    </w:p>
    <w:p w14:paraId="473567B6" w14:textId="77777777" w:rsidR="00130553" w:rsidRDefault="00130553" w:rsidP="0001192F">
      <w:pPr>
        <w:spacing w:line="360" w:lineRule="auto"/>
        <w:rPr>
          <w:rFonts w:ascii="Arial" w:hAnsi="Arial" w:cs="Arial"/>
          <w:sz w:val="22"/>
          <w:szCs w:val="22"/>
        </w:rPr>
      </w:pPr>
      <w:r>
        <w:rPr>
          <w:rFonts w:ascii="Arial" w:hAnsi="Arial" w:cs="Arial"/>
          <w:sz w:val="22"/>
          <w:szCs w:val="22"/>
        </w:rPr>
        <w:t xml:space="preserve">Observações da apresentação: </w:t>
      </w:r>
    </w:p>
    <w:p w14:paraId="66D8802A" w14:textId="77777777" w:rsidR="00130553" w:rsidRDefault="00130553" w:rsidP="0001192F">
      <w:pPr>
        <w:spacing w:line="360" w:lineRule="auto"/>
        <w:rPr>
          <w:rFonts w:ascii="Arial" w:hAnsi="Arial" w:cs="Arial"/>
          <w:sz w:val="22"/>
          <w:szCs w:val="22"/>
        </w:rPr>
      </w:pPr>
      <w:r>
        <w:rPr>
          <w:rFonts w:ascii="Arial" w:hAnsi="Arial" w:cs="Arial"/>
          <w:sz w:val="22"/>
          <w:szCs w:val="22"/>
        </w:rPr>
        <w:t xml:space="preserve">Através da apresentação do aluno não ficou claro o que se pretendia construir. </w:t>
      </w:r>
    </w:p>
    <w:p w14:paraId="4DAD2E95" w14:textId="71BF787B" w:rsidR="00130553" w:rsidRDefault="00130553" w:rsidP="00130553">
      <w:pPr>
        <w:rPr>
          <w:rFonts w:ascii="Arial" w:hAnsi="Arial" w:cs="Arial"/>
          <w:sz w:val="22"/>
          <w:szCs w:val="22"/>
        </w:rPr>
      </w:pPr>
      <w:r>
        <w:rPr>
          <w:rFonts w:ascii="Arial" w:hAnsi="Arial" w:cs="Arial"/>
          <w:sz w:val="22"/>
          <w:szCs w:val="22"/>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38"/>
        <w:gridCol w:w="3256"/>
      </w:tblGrid>
      <w:tr w:rsidR="00130553" w14:paraId="3B7FB48C" w14:textId="77777777" w:rsidTr="00BE39CF">
        <w:tc>
          <w:tcPr>
            <w:tcW w:w="9212" w:type="dxa"/>
            <w:gridSpan w:val="2"/>
            <w:shd w:val="clear" w:color="auto" w:fill="auto"/>
          </w:tcPr>
          <w:p w14:paraId="49EA45AC" w14:textId="77777777" w:rsidR="00130553" w:rsidRDefault="00130553" w:rsidP="00BE39CF">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130553" w14:paraId="5B6F02F0" w14:textId="77777777" w:rsidTr="00BE39CF">
        <w:tc>
          <w:tcPr>
            <w:tcW w:w="5778" w:type="dxa"/>
            <w:shd w:val="clear" w:color="auto" w:fill="auto"/>
          </w:tcPr>
          <w:p w14:paraId="2D3E2944" w14:textId="77777777" w:rsidR="00130553" w:rsidRPr="003C5262" w:rsidRDefault="00130553"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4C1D757" w14:textId="77777777" w:rsidR="00130553" w:rsidRDefault="00130553" w:rsidP="00BE39CF">
            <w:pPr>
              <w:pStyle w:val="Cabealho"/>
              <w:tabs>
                <w:tab w:val="clear" w:pos="8640"/>
                <w:tab w:val="right" w:pos="8931"/>
              </w:tabs>
              <w:ind w:right="141"/>
              <w:rPr>
                <w:rStyle w:val="Nmerodepgina"/>
              </w:rPr>
            </w:pPr>
            <w:r>
              <w:rPr>
                <w:rStyle w:val="Nmerodepgina"/>
              </w:rPr>
              <w:t>ANO/SEMESTRE: 2021/2</w:t>
            </w:r>
          </w:p>
        </w:tc>
      </w:tr>
    </w:tbl>
    <w:p w14:paraId="4CD0A553" w14:textId="77777777" w:rsidR="00130553" w:rsidRDefault="00130553" w:rsidP="001E682E">
      <w:pPr>
        <w:pStyle w:val="TF-TTULO"/>
      </w:pPr>
      <w:r w:rsidRPr="002708C9">
        <w:t xml:space="preserve"> </w:t>
      </w:r>
    </w:p>
    <w:p w14:paraId="7B634FD1" w14:textId="77777777" w:rsidR="00130553" w:rsidRPr="00B00E04" w:rsidRDefault="00130553" w:rsidP="001E682E">
      <w:pPr>
        <w:pStyle w:val="TF-TTULO"/>
      </w:pPr>
      <w:r w:rsidRPr="002708C9">
        <w:t>COMUNICAÇÃO DE APLICATIVOS MÓVEIS: UM MODELO DE ARQUITETURA ESCALÁVEL E RESILIENTE</w:t>
      </w:r>
    </w:p>
    <w:p w14:paraId="2BFA0FFF" w14:textId="77777777" w:rsidR="00130553" w:rsidRDefault="00130553" w:rsidP="00752038">
      <w:pPr>
        <w:pStyle w:val="TF-AUTOR"/>
      </w:pPr>
      <w:r>
        <w:t>Ariel Adonai Souza</w:t>
      </w:r>
    </w:p>
    <w:p w14:paraId="334461E9" w14:textId="77777777" w:rsidR="00130553" w:rsidRDefault="00130553" w:rsidP="001E682E">
      <w:pPr>
        <w:pStyle w:val="TF-AUTOR"/>
      </w:pPr>
      <w:r>
        <w:t xml:space="preserve">Prof. Francisco </w:t>
      </w:r>
      <w:proofErr w:type="spellStart"/>
      <w:r>
        <w:t>Adell</w:t>
      </w:r>
      <w:proofErr w:type="spellEnd"/>
      <w:r>
        <w:t xml:space="preserve"> </w:t>
      </w:r>
      <w:proofErr w:type="spellStart"/>
      <w:r>
        <w:t>Péricas</w:t>
      </w:r>
      <w:proofErr w:type="spellEnd"/>
      <w:r>
        <w:t xml:space="preserve"> – Orientador</w:t>
      </w:r>
    </w:p>
    <w:p w14:paraId="616CEAEE" w14:textId="77777777" w:rsidR="00130553" w:rsidRPr="007D10F2" w:rsidRDefault="00130553" w:rsidP="00424AD5">
      <w:pPr>
        <w:pStyle w:val="Ttulo1"/>
      </w:pPr>
      <w:r w:rsidRPr="007D10F2">
        <w:t xml:space="preserve">Introdução </w:t>
      </w:r>
    </w:p>
    <w:p w14:paraId="2A7D8AA6" w14:textId="77777777" w:rsidR="00130553" w:rsidRDefault="00130553" w:rsidP="00C160EC">
      <w:pPr>
        <w:pStyle w:val="TF-TEXTO"/>
      </w:pPr>
      <w:r>
        <w:t xml:space="preserve">Estamos entrando em um mundo cada vez mais rodeado por aplicativos móveis. Estes aplicativos estão se tornando a principal ferramenta de comunicação das pessoas com a Internet, conforme citado por </w:t>
      </w:r>
      <w:proofErr w:type="spellStart"/>
      <w:r w:rsidRPr="00CA7EBE">
        <w:t>Oehlman</w:t>
      </w:r>
      <w:proofErr w:type="spellEnd"/>
      <w:r w:rsidRPr="00CA7EBE">
        <w:t xml:space="preserve"> e Blanc (2012)</w:t>
      </w:r>
      <w:r>
        <w:t xml:space="preserve">. Diante deste cenário, é natural que surja uma demanda crescente de ferramentas e tecnologias que embarquem os </w:t>
      </w:r>
      <w:r w:rsidRPr="00D14E06">
        <w:t>softwares</w:t>
      </w:r>
      <w:r>
        <w:t xml:space="preserve"> de empresas nos dispositivos móveis. </w:t>
      </w:r>
      <w:proofErr w:type="spellStart"/>
      <w:r w:rsidRPr="00CA7EBE">
        <w:t>Oehlman</w:t>
      </w:r>
      <w:proofErr w:type="spellEnd"/>
      <w:r w:rsidRPr="00CA7EBE">
        <w:t xml:space="preserve"> e Blanc (2012)</w:t>
      </w:r>
      <w:r>
        <w:t xml:space="preserve"> também nos contam que em empresas com aplicações Web, os desenvolvedores reconstroem grandes porções das aplicações dentro dos aplicativos móveis para cada um dos diferentes dispositivos. Isso não parece ser uma abordagem muito viável pois demanda de muitas pessoas para manter essas diferentes aplicações. </w:t>
      </w:r>
    </w:p>
    <w:p w14:paraId="2D3CC225" w14:textId="77777777" w:rsidR="00130553" w:rsidRDefault="00130553" w:rsidP="00C160EC">
      <w:pPr>
        <w:pStyle w:val="TF-TEXTO"/>
      </w:pPr>
      <w:r>
        <w:t xml:space="preserve">Uma solução mais viável para dispositivos móveis é desenvolver uma aplicação Web para dispositivos móveis. Segundo </w:t>
      </w:r>
      <w:commentRangeStart w:id="75"/>
      <w:r>
        <w:t>os autores</w:t>
      </w:r>
      <w:commentRangeEnd w:id="75"/>
      <w:r>
        <w:rPr>
          <w:rStyle w:val="Refdecomentrio"/>
        </w:rPr>
        <w:commentReference w:id="75"/>
      </w:r>
      <w:r>
        <w:t xml:space="preserve">, aplicações Web são uma forma de escrever aplicações que, quando feito da forma correta, permite adaptar as aplicações para dispositivos móveis sem a necessidade de reescrever muito código. “Um aplicativo Web para dispositivos móveis é um aplicativo construído com as tecnologias Web centradas no cliente em HTML, CSS e </w:t>
      </w:r>
      <w:proofErr w:type="spellStart"/>
      <w:r>
        <w:t>JavaScript</w:t>
      </w:r>
      <w:proofErr w:type="spellEnd"/>
      <w:r>
        <w:t xml:space="preserve">, e é especificamente projetado para os dispositivos móveis” </w:t>
      </w:r>
      <w:r w:rsidRPr="003B2094">
        <w:t>(OEHLMAN; BLANC, 2012</w:t>
      </w:r>
      <w:r>
        <w:t>, p. 9</w:t>
      </w:r>
      <w:r w:rsidRPr="003B2094">
        <w:t>)</w:t>
      </w:r>
      <w:r>
        <w:t>.</w:t>
      </w:r>
    </w:p>
    <w:p w14:paraId="0EF0D5FE" w14:textId="77777777" w:rsidR="00130553" w:rsidRDefault="00130553" w:rsidP="0050044C">
      <w:pPr>
        <w:pStyle w:val="TF-TEXTO"/>
        <w:ind w:firstLine="709"/>
      </w:pPr>
      <w:r>
        <w:t xml:space="preserve">Segundo </w:t>
      </w:r>
      <w:proofErr w:type="spellStart"/>
      <w:r w:rsidRPr="00EE2582">
        <w:t>T</w:t>
      </w:r>
      <w:r>
        <w:t>anenbaum</w:t>
      </w:r>
      <w:proofErr w:type="spellEnd"/>
      <w:r>
        <w:t xml:space="preserve">, Steen (2008), em meados de 1980 ocorreram dois avanços tecnológicos que revolucionariam a computação até os dias atuais. O primeiro foram os microcontroladores de maior capacidade, que com o passar do tempo chagavam à capacidade de processamento de um </w:t>
      </w:r>
      <w:r>
        <w:rPr>
          <w:i/>
          <w:iCs/>
        </w:rPr>
        <w:t>m</w:t>
      </w:r>
      <w:r w:rsidRPr="00EF1D13">
        <w:rPr>
          <w:i/>
          <w:iCs/>
        </w:rPr>
        <w:t>ainframe</w:t>
      </w:r>
      <w:r>
        <w:t xml:space="preserve"> por um preço muito menor. O segundo avanço foi o desenvolvimento das redes de computadores e o surgimento das redes locais, as </w:t>
      </w:r>
      <w:commentRangeStart w:id="76"/>
      <w:proofErr w:type="spellStart"/>
      <w:r>
        <w:t>LANs</w:t>
      </w:r>
      <w:commentRangeEnd w:id="76"/>
      <w:proofErr w:type="spellEnd"/>
      <w:r>
        <w:rPr>
          <w:rStyle w:val="Refdecomentrio"/>
        </w:rPr>
        <w:commentReference w:id="76"/>
      </w:r>
      <w:r>
        <w:t xml:space="preserve">. As </w:t>
      </w:r>
      <w:proofErr w:type="spellStart"/>
      <w:r>
        <w:t>LANs</w:t>
      </w:r>
      <w:proofErr w:type="spellEnd"/>
      <w:r>
        <w:t xml:space="preserve"> permitiram que centenas de computadores próximos pudessem trocar informações na velocidade de alguns microssegundos. O resultado do surgimento destas duas tecnologias foi o surgimento de um modelo de computação de altíssima capacidade de processamento conectado em uma rede de alta velocidade, os sistemas distribuídos. </w:t>
      </w:r>
    </w:p>
    <w:p w14:paraId="484E2EDD" w14:textId="77777777" w:rsidR="00130553" w:rsidRDefault="00130553" w:rsidP="0050044C">
      <w:pPr>
        <w:pStyle w:val="TF-TEXTO"/>
        <w:ind w:firstLine="709"/>
      </w:pPr>
      <w:r>
        <w:t xml:space="preserve">Para </w:t>
      </w:r>
      <w:proofErr w:type="spellStart"/>
      <w:r w:rsidRPr="00EE2582">
        <w:t>T</w:t>
      </w:r>
      <w:r>
        <w:t>anenbaum</w:t>
      </w:r>
      <w:proofErr w:type="spellEnd"/>
      <w:r>
        <w:t xml:space="preserve">, Steen (2008), a definição </w:t>
      </w:r>
      <w:commentRangeStart w:id="77"/>
      <w:r>
        <w:t xml:space="preserve">de um sistema distribuído é “um </w:t>
      </w:r>
      <w:commentRangeEnd w:id="77"/>
      <w:r>
        <w:rPr>
          <w:rStyle w:val="Refdecomentrio"/>
        </w:rPr>
        <w:commentReference w:id="77"/>
      </w:r>
      <w:r>
        <w:t>sistema distribuído é um conjunto de computadores independentes que se apresenta a seus usuários como um sistema único e coerente.”</w:t>
      </w:r>
      <w:r w:rsidRPr="00F768A4">
        <w:t xml:space="preserve"> </w:t>
      </w:r>
      <w:r w:rsidRPr="00EE2582">
        <w:t>(TANENBAUM; STEEN, 2008</w:t>
      </w:r>
      <w:r>
        <w:t xml:space="preserve">, p. 1). Eles ressaltam aspectos importantes: um sistema distribuído consiste em computadores autônomos e usuários (programas, aplicações ou pessoas) que devem achar que tratam com um sistema único. </w:t>
      </w:r>
    </w:p>
    <w:p w14:paraId="7A68B9F6" w14:textId="77777777" w:rsidR="00130553" w:rsidRDefault="00130553" w:rsidP="00FB23C2">
      <w:pPr>
        <w:pStyle w:val="TF-TEXTO"/>
      </w:pPr>
      <w:r>
        <w:t xml:space="preserve">Existem algumas </w:t>
      </w:r>
      <w:r w:rsidRPr="00BA6740">
        <w:t xml:space="preserve">dificuldades na comunicação entre dispositivos móveis e </w:t>
      </w:r>
      <w:r>
        <w:t>s</w:t>
      </w:r>
      <w:r w:rsidRPr="00BA6740">
        <w:t>istemas distribuídos</w:t>
      </w:r>
      <w:r>
        <w:t xml:space="preserve">. Dentre as dificuldades, pode-se citar </w:t>
      </w:r>
      <w:r w:rsidRPr="00BA6740">
        <w:t xml:space="preserve">a escalabilidade e a garantia de entrega </w:t>
      </w:r>
      <w:r>
        <w:t xml:space="preserve">de </w:t>
      </w:r>
      <w:r w:rsidRPr="00BA6740">
        <w:t>mensage</w:t>
      </w:r>
      <w:r>
        <w:t xml:space="preserve">ns </w:t>
      </w:r>
      <w:r w:rsidRPr="00BA6740">
        <w:t>assíncrona</w:t>
      </w:r>
      <w:r>
        <w:t>s</w:t>
      </w:r>
      <w:r w:rsidRPr="00BA6740">
        <w:t xml:space="preserve">. </w:t>
      </w:r>
      <w:r>
        <w:t xml:space="preserve">Aplicações móveis geralmente demandam uma grande capacidade dos servidores em suportar a alta volumetria das requisições. Um cenário provável é uma grande quantidade de dispositivos acessando um determinado serviço, chegando ao ponto de o serviço não conseguir comportar a quantidade de dados e cair. Um outro cenário muito comum é um dispositivo móvel parar de se comunicar (ficou sem rede ou fechou a </w:t>
      </w:r>
      <w:r w:rsidRPr="00737BA4">
        <w:t>aplicação</w:t>
      </w:r>
      <w:r>
        <w:t xml:space="preserve">) e um serviço precisar entregar uma mensagem para o dispositivo. Neste caso, o serviço precisaria armazenar a mensagem e aguardar até que o dispositivo se conecte novamente para entregar a mensagem. </w:t>
      </w:r>
    </w:p>
    <w:p w14:paraId="1EB2FEDE" w14:textId="77777777" w:rsidR="00130553" w:rsidRDefault="00130553" w:rsidP="00C160EC">
      <w:pPr>
        <w:pStyle w:val="TF-TEXTO"/>
      </w:pPr>
      <w:r>
        <w:t xml:space="preserve">Segundo </w:t>
      </w:r>
      <w:proofErr w:type="spellStart"/>
      <w:r w:rsidRPr="00EE2582">
        <w:t>T</w:t>
      </w:r>
      <w:r>
        <w:t>anenbaum</w:t>
      </w:r>
      <w:proofErr w:type="spellEnd"/>
      <w:r>
        <w:t xml:space="preserve">, Steen (2008), em um ambiente de computação distribuída, por conveniência, é utilizado um modelo de comunicação assíncrona e existem diversos sistemas por trás de uma única aplicação. Diante deste cenário, é possível induzir que quando um serviço deseja se comunicar com o dispositivo móvel, ele faça isso através de um serviço que faça o intermédio da conversa entre o serviço e o dispositivo móvel. </w:t>
      </w:r>
    </w:p>
    <w:p w14:paraId="53E83EB9" w14:textId="77777777" w:rsidR="00130553" w:rsidRPr="00BA6740" w:rsidRDefault="00130553" w:rsidP="00C160EC">
      <w:pPr>
        <w:pStyle w:val="TF-TEXTO"/>
      </w:pPr>
      <w:r>
        <w:t>Diante do cenário apresentado, como seria possível implementar sistemas que consigam lidar com alta volumetria, que garantam a entrega das mensagens e se comuniquem de forma simples e organizada com os dispositivos?</w:t>
      </w:r>
    </w:p>
    <w:p w14:paraId="0FBB2244" w14:textId="77777777" w:rsidR="00130553" w:rsidRPr="007D10F2" w:rsidRDefault="00130553" w:rsidP="00E638A0">
      <w:pPr>
        <w:pStyle w:val="Ttulo2"/>
      </w:pPr>
      <w:r w:rsidRPr="007D10F2">
        <w:lastRenderedPageBreak/>
        <w:t>OBJETIVOS</w:t>
      </w:r>
    </w:p>
    <w:p w14:paraId="191E4320" w14:textId="77777777" w:rsidR="00130553" w:rsidRDefault="00130553" w:rsidP="007622EE">
      <w:pPr>
        <w:pStyle w:val="TF-TEXTO"/>
      </w:pPr>
      <w:r>
        <w:t xml:space="preserve">O objetivo deste trabalho é apresentar um modelo de arquitetura distribuída que seja escalável e </w:t>
      </w:r>
      <w:proofErr w:type="spellStart"/>
      <w:r>
        <w:t>resiliente</w:t>
      </w:r>
      <w:proofErr w:type="spellEnd"/>
      <w:r>
        <w:t xml:space="preserve">, ou seja, deve ser capaz de comportar muitos dispositivos conectados, muitas mensagens sendo trafegadas e que garanta a entrega de mensagens. </w:t>
      </w:r>
    </w:p>
    <w:p w14:paraId="3901F3D9" w14:textId="77777777" w:rsidR="00130553" w:rsidRDefault="00130553" w:rsidP="00891C1D">
      <w:pPr>
        <w:pStyle w:val="TF-TEXTO"/>
      </w:pPr>
      <w:r>
        <w:t>Os objetivos específicos deste trabalho são desenvolver uma arquitetura distribuída que:</w:t>
      </w:r>
    </w:p>
    <w:p w14:paraId="1AF4A1C7" w14:textId="77777777" w:rsidR="00130553" w:rsidRDefault="00130553" w:rsidP="00C35E57">
      <w:pPr>
        <w:pStyle w:val="TF-ALNEA"/>
      </w:pPr>
      <w:r w:rsidRPr="005A5121">
        <w:t xml:space="preserve">deve </w:t>
      </w:r>
      <w:r>
        <w:t>possibilitar ser implementada em praticamente qualquer aplicação existente, como uma solução para comunicação entre dispositivos móveis e servidores;</w:t>
      </w:r>
    </w:p>
    <w:p w14:paraId="35EF0FE2" w14:textId="77777777" w:rsidR="00130553" w:rsidRDefault="00130553" w:rsidP="006946BD">
      <w:pPr>
        <w:pStyle w:val="TF-ALNEA"/>
      </w:pPr>
      <w:r>
        <w:t>deve suportar um fluxo constante ou variável de mensagens entre as aplicações;</w:t>
      </w:r>
    </w:p>
    <w:p w14:paraId="2F411A9C" w14:textId="77777777" w:rsidR="00130553" w:rsidRDefault="00130553" w:rsidP="006946BD">
      <w:pPr>
        <w:pStyle w:val="TF-ALNEA"/>
      </w:pPr>
      <w:r>
        <w:t>deve garantir a entrega das mensagens mesmo se o cliente estiver incomunicável no momento do envio;</w:t>
      </w:r>
    </w:p>
    <w:p w14:paraId="6FA68D6A" w14:textId="77777777" w:rsidR="00130553" w:rsidRPr="005A5121" w:rsidRDefault="00130553" w:rsidP="001E63A3">
      <w:pPr>
        <w:pStyle w:val="TF-ALNEA"/>
      </w:pPr>
      <w:r w:rsidRPr="005A5121">
        <w:t>deve atender a um contexto de computação distribuída, ou seja, suportar comunicação entre diversas aplicações, não somente uma ou duas.</w:t>
      </w:r>
    </w:p>
    <w:p w14:paraId="638C04EE" w14:textId="77777777" w:rsidR="00130553" w:rsidRDefault="00130553" w:rsidP="00424AD5">
      <w:pPr>
        <w:pStyle w:val="Ttulo1"/>
      </w:pPr>
      <w:r>
        <w:t xml:space="preserve">trabalhos </w:t>
      </w:r>
      <w:r w:rsidRPr="00FC4A9F">
        <w:t>correlatos</w:t>
      </w:r>
    </w:p>
    <w:p w14:paraId="0DA60E2F" w14:textId="77777777" w:rsidR="00130553" w:rsidRPr="00205C32" w:rsidRDefault="00130553" w:rsidP="00A44581">
      <w:pPr>
        <w:pStyle w:val="TF-TEXTO"/>
      </w:pPr>
      <w:r>
        <w:t xml:space="preserve">Não foram encontrados trabalhos correlatos que fossem diretamente relacionados ao objetivo deste estudo. Desta forma, foram utilizados trabalhos que possuam um ou mais aspectos do objetivo deste estudo. O primeiro trabalho foi desenvolvido por </w:t>
      </w:r>
      <w:proofErr w:type="spellStart"/>
      <w:r>
        <w:t>Koneski</w:t>
      </w:r>
      <w:proofErr w:type="spellEnd"/>
      <w:r>
        <w:t xml:space="preserve"> (2018) e descreve a implementação da comunicação entre dispositivos </w:t>
      </w:r>
      <w:proofErr w:type="spellStart"/>
      <w:r>
        <w:t>IoT</w:t>
      </w:r>
      <w:proofErr w:type="spellEnd"/>
      <w:r>
        <w:t xml:space="preserve"> utilizando os protocolos </w:t>
      </w:r>
      <w:proofErr w:type="spellStart"/>
      <w:r w:rsidRPr="006957E4">
        <w:rPr>
          <w:i/>
          <w:iCs/>
        </w:rPr>
        <w:t>Transport</w:t>
      </w:r>
      <w:proofErr w:type="spellEnd"/>
      <w:r w:rsidRPr="006957E4">
        <w:rPr>
          <w:i/>
          <w:iCs/>
        </w:rPr>
        <w:t xml:space="preserve"> </w:t>
      </w:r>
      <w:proofErr w:type="spellStart"/>
      <w:r w:rsidRPr="006957E4">
        <w:rPr>
          <w:i/>
          <w:iCs/>
        </w:rPr>
        <w:t>Layer</w:t>
      </w:r>
      <w:proofErr w:type="spellEnd"/>
      <w:r w:rsidRPr="006957E4">
        <w:rPr>
          <w:i/>
          <w:iCs/>
        </w:rPr>
        <w:t xml:space="preserve"> Security</w:t>
      </w:r>
      <w:r>
        <w:t xml:space="preserve"> (TLS) e </w:t>
      </w:r>
      <w:proofErr w:type="spellStart"/>
      <w:r w:rsidRPr="006957E4">
        <w:rPr>
          <w:i/>
          <w:iCs/>
        </w:rPr>
        <w:t>Message</w:t>
      </w:r>
      <w:proofErr w:type="spellEnd"/>
      <w:r w:rsidRPr="006957E4">
        <w:rPr>
          <w:i/>
          <w:iCs/>
        </w:rPr>
        <w:t xml:space="preserve"> </w:t>
      </w:r>
      <w:proofErr w:type="spellStart"/>
      <w:r w:rsidRPr="006957E4">
        <w:rPr>
          <w:i/>
          <w:iCs/>
        </w:rPr>
        <w:t>Queuing</w:t>
      </w:r>
      <w:proofErr w:type="spellEnd"/>
      <w:r w:rsidRPr="006957E4">
        <w:rPr>
          <w:i/>
          <w:iCs/>
        </w:rPr>
        <w:t xml:space="preserve"> </w:t>
      </w:r>
      <w:proofErr w:type="spellStart"/>
      <w:r w:rsidRPr="006957E4">
        <w:rPr>
          <w:i/>
          <w:iCs/>
        </w:rPr>
        <w:t>Telemetry</w:t>
      </w:r>
      <w:proofErr w:type="spellEnd"/>
      <w:r w:rsidRPr="006957E4">
        <w:rPr>
          <w:i/>
          <w:iCs/>
        </w:rPr>
        <w:t xml:space="preserve"> </w:t>
      </w:r>
      <w:proofErr w:type="spellStart"/>
      <w:r w:rsidRPr="006957E4">
        <w:rPr>
          <w:i/>
          <w:iCs/>
        </w:rPr>
        <w:t>Transport</w:t>
      </w:r>
      <w:proofErr w:type="spellEnd"/>
      <w:r>
        <w:t xml:space="preserve"> (MQTT). O segundo trabalho foi desenvolvido por </w:t>
      </w:r>
      <w:proofErr w:type="spellStart"/>
      <w:r>
        <w:t>Kodali</w:t>
      </w:r>
      <w:proofErr w:type="spellEnd"/>
      <w:r>
        <w:t xml:space="preserve">, </w:t>
      </w:r>
      <w:proofErr w:type="spellStart"/>
      <w:r>
        <w:t>Gorantla</w:t>
      </w:r>
      <w:proofErr w:type="spellEnd"/>
      <w:r>
        <w:t xml:space="preserve"> (2017) e descreve a utilização de dispositivos </w:t>
      </w:r>
      <w:proofErr w:type="spellStart"/>
      <w:r>
        <w:t>IoT</w:t>
      </w:r>
      <w:proofErr w:type="spellEnd"/>
      <w:r>
        <w:t xml:space="preserve"> e do protocolo MQTT para monitoramento do clima. O terceiro trabalho é a tese de mestrado desenvolvida por Silva (2017) que apresenta a plataforma </w:t>
      </w:r>
      <w:proofErr w:type="spellStart"/>
      <w:r>
        <w:t>EcoCIT</w:t>
      </w:r>
      <w:proofErr w:type="spellEnd"/>
      <w:r>
        <w:t xml:space="preserve">, uma </w:t>
      </w:r>
      <w:r w:rsidRPr="000C6E05">
        <w:t xml:space="preserve">plataforma de </w:t>
      </w:r>
      <w:r w:rsidRPr="000C6E05">
        <w:rPr>
          <w:i/>
          <w:iCs/>
        </w:rPr>
        <w:t>middleware</w:t>
      </w:r>
      <w:r w:rsidRPr="000C6E05">
        <w:t xml:space="preserve"> escalável que provê suporte para a integração de dispositivos de </w:t>
      </w:r>
      <w:proofErr w:type="spellStart"/>
      <w:r w:rsidRPr="000C6E05">
        <w:t>IoT</w:t>
      </w:r>
      <w:proofErr w:type="spellEnd"/>
      <w:r w:rsidRPr="000C6E05">
        <w:t xml:space="preserve"> à internet</w:t>
      </w:r>
      <w:r>
        <w:t xml:space="preserve">. </w:t>
      </w:r>
    </w:p>
    <w:p w14:paraId="367ACDE2" w14:textId="77777777" w:rsidR="00130553" w:rsidRPr="00FD6629" w:rsidRDefault="00130553" w:rsidP="00FD6629">
      <w:pPr>
        <w:pStyle w:val="Ttulo2"/>
      </w:pPr>
      <w:r w:rsidRPr="00FD6629">
        <w:t>Ambiente de comunicação segura de Internet das Coisas com a utilização do MQTT e TLS</w:t>
      </w:r>
      <w:r>
        <w:t xml:space="preserve"> </w:t>
      </w:r>
    </w:p>
    <w:p w14:paraId="20392268" w14:textId="77777777" w:rsidR="00130553" w:rsidRDefault="00130553" w:rsidP="008E4D95">
      <w:pPr>
        <w:pStyle w:val="TF-TEXTO"/>
      </w:pPr>
      <w:proofErr w:type="spellStart"/>
      <w:r>
        <w:t>Koneski</w:t>
      </w:r>
      <w:proofErr w:type="spellEnd"/>
      <w:r>
        <w:t xml:space="preserve"> (</w:t>
      </w:r>
      <w:r w:rsidRPr="0053333D">
        <w:t xml:space="preserve">2018) </w:t>
      </w:r>
      <w:r>
        <w:t xml:space="preserve">desenvolveu um trabalho voltado para o uso de dispositivos </w:t>
      </w:r>
      <w:r w:rsidRPr="006957E4">
        <w:rPr>
          <w:i/>
          <w:iCs/>
        </w:rPr>
        <w:t xml:space="preserve">Internet </w:t>
      </w:r>
      <w:proofErr w:type="spellStart"/>
      <w:r w:rsidRPr="006957E4">
        <w:rPr>
          <w:i/>
          <w:iCs/>
        </w:rPr>
        <w:t>of</w:t>
      </w:r>
      <w:proofErr w:type="spellEnd"/>
      <w:r w:rsidRPr="006957E4">
        <w:rPr>
          <w:i/>
          <w:iCs/>
        </w:rPr>
        <w:t xml:space="preserve"> </w:t>
      </w:r>
      <w:proofErr w:type="spellStart"/>
      <w:r w:rsidRPr="006957E4">
        <w:rPr>
          <w:i/>
          <w:iCs/>
        </w:rPr>
        <w:t>Things</w:t>
      </w:r>
      <w:proofErr w:type="spellEnd"/>
      <w:r>
        <w:t xml:space="preserve"> (</w:t>
      </w:r>
      <w:proofErr w:type="spellStart"/>
      <w:r>
        <w:t>IoT</w:t>
      </w:r>
      <w:proofErr w:type="spellEnd"/>
      <w:r>
        <w:t xml:space="preserve">) na área de plantação agrícola e disserta a respeito da importância da utilização e a melhoria na qualidade da lavoura que o uso de tais tecnologias para monitoramento de sensores pode proporcionar. Dentre vários problemas que o ambiente agrícola possuí, </w:t>
      </w:r>
      <w:proofErr w:type="spellStart"/>
      <w:r>
        <w:t>Koneski</w:t>
      </w:r>
      <w:proofErr w:type="spellEnd"/>
      <w:r>
        <w:t xml:space="preserve"> (2018) nos conta sobre o principal problema segundo especialistas: a importância da monitoração das áreas que são pulverizadas e que mesmo assim surgem problemas com doenças e inços de erva daninhas. </w:t>
      </w:r>
    </w:p>
    <w:p w14:paraId="4AE9B850" w14:textId="77777777" w:rsidR="00130553" w:rsidRDefault="00130553" w:rsidP="008E4D95">
      <w:pPr>
        <w:pStyle w:val="TF-TEXTO"/>
      </w:pPr>
      <w:r>
        <w:t xml:space="preserve">O trabalho justifica que falta segurança no protocolo </w:t>
      </w:r>
      <w:proofErr w:type="spellStart"/>
      <w:r w:rsidRPr="006957E4">
        <w:rPr>
          <w:i/>
          <w:iCs/>
        </w:rPr>
        <w:t>Message</w:t>
      </w:r>
      <w:proofErr w:type="spellEnd"/>
      <w:r w:rsidRPr="006957E4">
        <w:rPr>
          <w:i/>
          <w:iCs/>
        </w:rPr>
        <w:t xml:space="preserve"> </w:t>
      </w:r>
      <w:proofErr w:type="spellStart"/>
      <w:r w:rsidRPr="006957E4">
        <w:rPr>
          <w:i/>
          <w:iCs/>
        </w:rPr>
        <w:t>Queuing</w:t>
      </w:r>
      <w:proofErr w:type="spellEnd"/>
      <w:r w:rsidRPr="006957E4">
        <w:rPr>
          <w:i/>
          <w:iCs/>
        </w:rPr>
        <w:t xml:space="preserve"> </w:t>
      </w:r>
      <w:proofErr w:type="spellStart"/>
      <w:r w:rsidRPr="006957E4">
        <w:rPr>
          <w:i/>
          <w:iCs/>
        </w:rPr>
        <w:t>Telemetry</w:t>
      </w:r>
      <w:proofErr w:type="spellEnd"/>
      <w:r w:rsidRPr="006957E4">
        <w:rPr>
          <w:i/>
          <w:iCs/>
        </w:rPr>
        <w:t xml:space="preserve"> </w:t>
      </w:r>
      <w:proofErr w:type="spellStart"/>
      <w:r w:rsidRPr="006957E4">
        <w:rPr>
          <w:i/>
          <w:iCs/>
        </w:rPr>
        <w:t>Transport</w:t>
      </w:r>
      <w:proofErr w:type="spellEnd"/>
      <w:r>
        <w:t xml:space="preserve"> (MQTT), o que deixa a comunicação vulnerável a outros usuários sem autorização obterem o acesso e alterarem valores de medição coletados pelos sensores por meio de interceptação dos dados. Sendo assim, o objetivo do trabalho foi aumentar a segurança na comunicação dos dispositivos </w:t>
      </w:r>
      <w:proofErr w:type="spellStart"/>
      <w:r>
        <w:t>IoT</w:t>
      </w:r>
      <w:proofErr w:type="spellEnd"/>
      <w:r>
        <w:t xml:space="preserve">. </w:t>
      </w:r>
      <w:proofErr w:type="spellStart"/>
      <w:r>
        <w:t>Koneski</w:t>
      </w:r>
      <w:proofErr w:type="spellEnd"/>
      <w:r>
        <w:t xml:space="preserve"> (2018) propôs implementar a uma camada de segurança na comunicação entre dispositivos </w:t>
      </w:r>
      <w:proofErr w:type="spellStart"/>
      <w:r>
        <w:t>IoT</w:t>
      </w:r>
      <w:proofErr w:type="spellEnd"/>
      <w:r>
        <w:t xml:space="preserve"> e servidores utilizando </w:t>
      </w:r>
      <w:proofErr w:type="spellStart"/>
      <w:r w:rsidRPr="006957E4">
        <w:rPr>
          <w:i/>
          <w:iCs/>
        </w:rPr>
        <w:t>Transport</w:t>
      </w:r>
      <w:proofErr w:type="spellEnd"/>
      <w:r w:rsidRPr="006957E4">
        <w:rPr>
          <w:i/>
          <w:iCs/>
        </w:rPr>
        <w:t xml:space="preserve"> </w:t>
      </w:r>
      <w:proofErr w:type="spellStart"/>
      <w:r w:rsidRPr="006957E4">
        <w:rPr>
          <w:i/>
          <w:iCs/>
        </w:rPr>
        <w:t>Layer</w:t>
      </w:r>
      <w:proofErr w:type="spellEnd"/>
      <w:r w:rsidRPr="006957E4">
        <w:rPr>
          <w:i/>
          <w:iCs/>
        </w:rPr>
        <w:t xml:space="preserve"> Security</w:t>
      </w:r>
      <w:r>
        <w:t xml:space="preserve"> (TLS). Conforme a Figura 1 nos mostra, a comunicação MQTT é estabelecida somente depois do TLS.</w:t>
      </w:r>
    </w:p>
    <w:p w14:paraId="0350A850" w14:textId="77777777" w:rsidR="00130553" w:rsidRPr="00F3649F" w:rsidRDefault="00130553" w:rsidP="005B234C">
      <w:pPr>
        <w:pStyle w:val="TF-LEGENDA"/>
      </w:pPr>
      <w:commentRangeStart w:id="78"/>
      <w:r w:rsidRPr="00F3649F">
        <w:t>Fig</w:t>
      </w:r>
      <w:commentRangeEnd w:id="78"/>
      <w:r>
        <w:rPr>
          <w:rStyle w:val="Refdecomentrio"/>
        </w:rPr>
        <w:commentReference w:id="78"/>
      </w:r>
      <w:r w:rsidRPr="00F3649F">
        <w:t xml:space="preserve">ura </w:t>
      </w:r>
      <w:fldSimple w:instr=" SEQ Figura \* ARABIC ">
        <w:r w:rsidRPr="00F3649F">
          <w:rPr>
            <w:noProof/>
          </w:rPr>
          <w:t>1</w:t>
        </w:r>
      </w:fldSimple>
      <w:r>
        <w:t>: Troca de mensagens MQT</w:t>
      </w:r>
      <w:commentRangeStart w:id="79"/>
      <w:r>
        <w:t>T.</w:t>
      </w:r>
      <w:commentRangeEnd w:id="79"/>
      <w:r>
        <w:rPr>
          <w:rStyle w:val="Refdecomentrio"/>
        </w:rPr>
        <w:commentReference w:id="79"/>
      </w:r>
    </w:p>
    <w:p w14:paraId="4855B0F8" w14:textId="77777777" w:rsidR="00130553" w:rsidRPr="00C458D3" w:rsidRDefault="00130553" w:rsidP="005B234C">
      <w:pPr>
        <w:pStyle w:val="TF-FIGURA"/>
        <w:rPr>
          <w:highlight w:val="yellow"/>
        </w:rPr>
      </w:pPr>
      <w:r>
        <w:rPr>
          <w:noProof/>
        </w:rPr>
      </w:r>
      <w:r w:rsidR="00130553">
        <w:rPr>
          <w:noProof/>
        </w:rPr>
        <w:pict w14:anchorId="69131466">
          <v:shape id="_x0000_i1025" type="#_x0000_t75" alt="" style="width:352.55pt;height:203.6pt;visibility:visible;mso-wrap-style:square;mso-width-percent:0;mso-height-percent:0;mso-width-percent:0;mso-height-percent:0">
            <v:imagedata r:id="rId10" o:title=""/>
          </v:shape>
        </w:pict>
      </w:r>
    </w:p>
    <w:p w14:paraId="1A7304DF" w14:textId="77777777" w:rsidR="00130553" w:rsidRDefault="00130553" w:rsidP="005B234C">
      <w:pPr>
        <w:pStyle w:val="TF-FONTE"/>
      </w:pPr>
      <w:r w:rsidRPr="00F3649F">
        <w:t xml:space="preserve">Fonte: </w:t>
      </w:r>
      <w:proofErr w:type="spellStart"/>
      <w:r>
        <w:t>Koneski</w:t>
      </w:r>
      <w:proofErr w:type="spellEnd"/>
      <w:r>
        <w:t xml:space="preserve"> </w:t>
      </w:r>
      <w:r w:rsidRPr="00F3649F">
        <w:t>(201</w:t>
      </w:r>
      <w:r>
        <w:t>8</w:t>
      </w:r>
      <w:r w:rsidRPr="00F3649F">
        <w:t>).</w:t>
      </w:r>
    </w:p>
    <w:p w14:paraId="498EA345" w14:textId="77777777" w:rsidR="00130553" w:rsidRDefault="00130553" w:rsidP="008E4D95">
      <w:pPr>
        <w:pStyle w:val="TF-TEXTO"/>
      </w:pPr>
    </w:p>
    <w:p w14:paraId="001A7A1E" w14:textId="77777777" w:rsidR="00130553" w:rsidRDefault="00130553" w:rsidP="00A44581">
      <w:pPr>
        <w:pStyle w:val="TF-TEXTO"/>
      </w:pPr>
      <w:proofErr w:type="spellStart"/>
      <w:r>
        <w:t>Koneski</w:t>
      </w:r>
      <w:proofErr w:type="spellEnd"/>
      <w:r>
        <w:t xml:space="preserve"> (2018) explica que os resultados foram satisfatórios, atenderam aos testes garantindo segurança, integridade e confidencialidade aos dados trafegados. Os testes consistiam em mostrar que o sistema como um todo era capaz de </w:t>
      </w:r>
      <w:commentRangeStart w:id="80"/>
      <w:r>
        <w:t>realizar a o envio</w:t>
      </w:r>
      <w:commentRangeEnd w:id="80"/>
      <w:r>
        <w:rPr>
          <w:rStyle w:val="Refdecomentrio"/>
        </w:rPr>
        <w:commentReference w:id="80"/>
      </w:r>
      <w:r>
        <w:t xml:space="preserve">, recebimento e armazenamento dos dados de forma correta. Foram utilizadas algumas ferramentas para comprovar o funcionamento das aplicações, uma delas foi o </w:t>
      </w:r>
      <w:proofErr w:type="spellStart"/>
      <w:r w:rsidRPr="00F6307F">
        <w:rPr>
          <w:i/>
          <w:iCs/>
        </w:rPr>
        <w:t>Wireshark</w:t>
      </w:r>
      <w:proofErr w:type="spellEnd"/>
      <w:r>
        <w:t xml:space="preserve"> para monitorar o tráfego ne rede em tempo real.</w:t>
      </w:r>
    </w:p>
    <w:p w14:paraId="12CB8188" w14:textId="77777777" w:rsidR="00130553" w:rsidRPr="00D14E06" w:rsidRDefault="00130553" w:rsidP="00AD7DD4">
      <w:pPr>
        <w:pStyle w:val="Ttulo2"/>
        <w:rPr>
          <w:lang w:val="en-US"/>
        </w:rPr>
      </w:pPr>
      <w:r w:rsidRPr="00D14E06">
        <w:rPr>
          <w:lang w:val="en-US"/>
        </w:rPr>
        <w:t xml:space="preserve">Weather Tracking System using MQTT and SQLite </w:t>
      </w:r>
    </w:p>
    <w:p w14:paraId="2434ED77" w14:textId="77777777" w:rsidR="00130553" w:rsidRDefault="00130553" w:rsidP="00A44581">
      <w:pPr>
        <w:pStyle w:val="TF-TEXTO"/>
      </w:pPr>
      <w:proofErr w:type="spellStart"/>
      <w:r>
        <w:t>Kodali</w:t>
      </w:r>
      <w:proofErr w:type="spellEnd"/>
      <w:r>
        <w:t xml:space="preserve">, </w:t>
      </w:r>
      <w:proofErr w:type="spellStart"/>
      <w:r>
        <w:t>Gorantla</w:t>
      </w:r>
      <w:proofErr w:type="spellEnd"/>
      <w:r>
        <w:t xml:space="preserve"> (2017) escreveram o artigo “</w:t>
      </w:r>
      <w:proofErr w:type="spellStart"/>
      <w:r>
        <w:t>Weather</w:t>
      </w:r>
      <w:proofErr w:type="spellEnd"/>
      <w:r>
        <w:t xml:space="preserve"> </w:t>
      </w:r>
      <w:proofErr w:type="spellStart"/>
      <w:r>
        <w:t>Tracking</w:t>
      </w:r>
      <w:proofErr w:type="spellEnd"/>
      <w:r>
        <w:t xml:space="preserve"> System </w:t>
      </w:r>
      <w:proofErr w:type="spellStart"/>
      <w:r>
        <w:t>using</w:t>
      </w:r>
      <w:proofErr w:type="spellEnd"/>
      <w:r>
        <w:t xml:space="preserve"> MQTT </w:t>
      </w:r>
      <w:proofErr w:type="spellStart"/>
      <w:r>
        <w:t>and</w:t>
      </w:r>
      <w:proofErr w:type="spellEnd"/>
      <w:r>
        <w:t xml:space="preserve"> </w:t>
      </w:r>
      <w:proofErr w:type="spellStart"/>
      <w:r>
        <w:t>SQLite</w:t>
      </w:r>
      <w:proofErr w:type="spellEnd"/>
      <w:r>
        <w:t xml:space="preserve">” que também é voltado para dispositivos </w:t>
      </w:r>
      <w:proofErr w:type="spellStart"/>
      <w:r>
        <w:t>IoT</w:t>
      </w:r>
      <w:proofErr w:type="spellEnd"/>
      <w:r>
        <w:t xml:space="preserve">, porém, utilizaram a tecnologia para montar um </w:t>
      </w:r>
      <w:r w:rsidRPr="00EF3735">
        <w:rPr>
          <w:i/>
          <w:iCs/>
        </w:rPr>
        <w:t>framework</w:t>
      </w:r>
      <w:r>
        <w:t xml:space="preserve"> que possibilita a implementação de sistemas de monitoramento de sensores. No artigo utilizaram o </w:t>
      </w:r>
      <w:r w:rsidRPr="007D4303">
        <w:rPr>
          <w:i/>
          <w:iCs/>
        </w:rPr>
        <w:t>framework</w:t>
      </w:r>
      <w:r>
        <w:t xml:space="preserve"> para implementar um </w:t>
      </w:r>
      <w:r w:rsidRPr="00EF3735">
        <w:t>sistema</w:t>
      </w:r>
      <w:r>
        <w:t xml:space="preserve"> de monitoramento de clima utilizando sensores de temperatura e umidade. </w:t>
      </w:r>
    </w:p>
    <w:p w14:paraId="1D86B2C6" w14:textId="77777777" w:rsidR="00130553" w:rsidRDefault="00130553" w:rsidP="00A44581">
      <w:pPr>
        <w:pStyle w:val="TF-TEXTO"/>
      </w:pPr>
      <w:r>
        <w:t xml:space="preserve">O </w:t>
      </w:r>
      <w:r w:rsidRPr="007D4303">
        <w:rPr>
          <w:i/>
          <w:iCs/>
        </w:rPr>
        <w:t>framework</w:t>
      </w:r>
      <w:r>
        <w:t xml:space="preserve"> é dividido em duas partes: uma parte é o servidor que fica hospedado em uma placa </w:t>
      </w:r>
      <w:proofErr w:type="spellStart"/>
      <w:r w:rsidRPr="005D04AD">
        <w:t>Raspberry</w:t>
      </w:r>
      <w:proofErr w:type="spellEnd"/>
      <w:r w:rsidRPr="005D04AD">
        <w:t xml:space="preserve"> </w:t>
      </w:r>
      <w:proofErr w:type="spellStart"/>
      <w:r w:rsidRPr="005D04AD">
        <w:t>Pi</w:t>
      </w:r>
      <w:proofErr w:type="spellEnd"/>
      <w:r>
        <w:t xml:space="preserve">; a outra parte é o cliente, um dispositivo </w:t>
      </w:r>
      <w:proofErr w:type="spellStart"/>
      <w:r>
        <w:t>IoT</w:t>
      </w:r>
      <w:proofErr w:type="spellEnd"/>
      <w:r>
        <w:t xml:space="preserve"> que utiliza o </w:t>
      </w:r>
      <w:proofErr w:type="spellStart"/>
      <w:r>
        <w:t>microcontrolador</w:t>
      </w:r>
      <w:proofErr w:type="spellEnd"/>
      <w:r>
        <w:t xml:space="preserve"> ESP8266 e faz a leitura dos sensores. Todos os dados são formados em formato </w:t>
      </w:r>
      <w:commentRangeStart w:id="81"/>
      <w:r>
        <w:t xml:space="preserve">JSON </w:t>
      </w:r>
      <w:commentRangeEnd w:id="81"/>
      <w:r>
        <w:rPr>
          <w:rStyle w:val="Refdecomentrio"/>
        </w:rPr>
        <w:commentReference w:id="81"/>
      </w:r>
      <w:r>
        <w:t>para a comunicação entre os dispositivos e o servidor, bem como o armazenamento também é em JSON.</w:t>
      </w:r>
    </w:p>
    <w:p w14:paraId="538518FD" w14:textId="77777777" w:rsidR="00130553" w:rsidRDefault="00130553" w:rsidP="00783E0A">
      <w:pPr>
        <w:pStyle w:val="TF-TEXTO"/>
      </w:pPr>
      <w:r>
        <w:t xml:space="preserve">A aplicação servidora foi escrita em Python, armazena os dados em um banco de dados </w:t>
      </w:r>
      <w:proofErr w:type="spellStart"/>
      <w:r>
        <w:t>SQLite</w:t>
      </w:r>
      <w:proofErr w:type="spellEnd"/>
      <w:r>
        <w:t xml:space="preserve"> e se comunica com os dispositivos </w:t>
      </w:r>
      <w:proofErr w:type="spellStart"/>
      <w:r>
        <w:t>IoT</w:t>
      </w:r>
      <w:proofErr w:type="spellEnd"/>
      <w:r>
        <w:t xml:space="preserve"> através do protocolo MQTT, tudo hospedado em uma placa </w:t>
      </w:r>
      <w:proofErr w:type="spellStart"/>
      <w:r w:rsidRPr="005D04AD">
        <w:t>Raspberry</w:t>
      </w:r>
      <w:proofErr w:type="spellEnd"/>
      <w:r w:rsidRPr="005D04AD">
        <w:t xml:space="preserve"> </w:t>
      </w:r>
      <w:proofErr w:type="spellStart"/>
      <w:r w:rsidRPr="005D04AD">
        <w:t>Pi</w:t>
      </w:r>
      <w:proofErr w:type="spellEnd"/>
      <w:r>
        <w:t xml:space="preserve">. O servidor possuí uma validação na entrada dos dados enviados pelo cliente e decide se irá ou não armazenar o dado recebido. O servidor também possui um servidor </w:t>
      </w:r>
      <w:commentRangeStart w:id="82"/>
      <w:r>
        <w:t xml:space="preserve">HTTP </w:t>
      </w:r>
      <w:commentRangeEnd w:id="82"/>
      <w:r>
        <w:rPr>
          <w:rStyle w:val="Refdecomentrio"/>
        </w:rPr>
        <w:commentReference w:id="82"/>
      </w:r>
      <w:r>
        <w:t>e é possível visualizar os dados através de um navegador.</w:t>
      </w:r>
    </w:p>
    <w:p w14:paraId="341C918E" w14:textId="77777777" w:rsidR="00130553" w:rsidRDefault="00130553" w:rsidP="00A44581">
      <w:pPr>
        <w:pStyle w:val="TF-TEXTO"/>
      </w:pPr>
      <w:r>
        <w:t xml:space="preserve"> Os dispositivos </w:t>
      </w:r>
      <w:proofErr w:type="spellStart"/>
      <w:r>
        <w:t>IoT</w:t>
      </w:r>
      <w:proofErr w:type="spellEnd"/>
      <w:r>
        <w:t xml:space="preserve"> escolhidos são placas com o </w:t>
      </w:r>
      <w:proofErr w:type="spellStart"/>
      <w:r>
        <w:t>microcontrolador</w:t>
      </w:r>
      <w:proofErr w:type="spellEnd"/>
      <w:r>
        <w:t xml:space="preserve"> ESP8266, que tem a responsabilidade de ler os dados dos sensores e enviar para o servidor através do protocolo MQTT. </w:t>
      </w:r>
    </w:p>
    <w:p w14:paraId="4708C0CA" w14:textId="77777777" w:rsidR="00130553" w:rsidRDefault="00130553" w:rsidP="00A44581">
      <w:pPr>
        <w:pStyle w:val="TF-TEXTO"/>
      </w:pPr>
      <w:commentRangeStart w:id="83"/>
      <w:proofErr w:type="spellStart"/>
      <w:r>
        <w:t>Kod</w:t>
      </w:r>
      <w:commentRangeEnd w:id="83"/>
      <w:r>
        <w:rPr>
          <w:rStyle w:val="Refdecomentrio"/>
        </w:rPr>
        <w:commentReference w:id="83"/>
      </w:r>
      <w:r>
        <w:t>ali</w:t>
      </w:r>
      <w:proofErr w:type="spellEnd"/>
      <w:r>
        <w:t xml:space="preserve">, </w:t>
      </w:r>
      <w:proofErr w:type="spellStart"/>
      <w:r>
        <w:t>Gorantla</w:t>
      </w:r>
      <w:proofErr w:type="spellEnd"/>
      <w:r>
        <w:t xml:space="preserve"> (2017) nos mostram que o resultado é modelo de baixo custo, com baixíssimo consumo de energia e alta eficiência para um sistema de monitoramento de clima.</w:t>
      </w:r>
    </w:p>
    <w:p w14:paraId="35D8D4CF" w14:textId="77777777" w:rsidR="00130553" w:rsidRDefault="00130553" w:rsidP="00E638A0">
      <w:pPr>
        <w:pStyle w:val="Ttulo2"/>
      </w:pPr>
      <w:r w:rsidRPr="000C6E05">
        <w:t>EcoCIT: uma plataforma escalável para desenvolvimento de aplicações de IoT</w:t>
      </w:r>
    </w:p>
    <w:p w14:paraId="5A68D15B" w14:textId="77777777" w:rsidR="00130553" w:rsidRDefault="00130553" w:rsidP="00A44581">
      <w:pPr>
        <w:pStyle w:val="TF-TEXTO"/>
      </w:pPr>
      <w:r>
        <w:t xml:space="preserve">Silva (2017) nos conta que desenvolver aplicações </w:t>
      </w:r>
      <w:proofErr w:type="spellStart"/>
      <w:r>
        <w:t>IoT</w:t>
      </w:r>
      <w:proofErr w:type="spellEnd"/>
      <w:r>
        <w:t xml:space="preserve">, à primeira vista, parece ser uma tarefa fácil. Estima-se que no ano de 2020 haveria mais de 200 bilhões de dispositivos </w:t>
      </w:r>
      <w:proofErr w:type="spellStart"/>
      <w:r>
        <w:t>IoT</w:t>
      </w:r>
      <w:proofErr w:type="spellEnd"/>
      <w:r>
        <w:t xml:space="preserve"> conectados na Internet. Comportar tantos dispositivos conectados ao mesmo tempo, bem como armazenar e processar todos esses dados é uma tarefa difícil. Outro fator que dificulta é que diferentes dispositivos </w:t>
      </w:r>
      <w:proofErr w:type="spellStart"/>
      <w:r>
        <w:t>IoT</w:t>
      </w:r>
      <w:proofErr w:type="spellEnd"/>
      <w:r>
        <w:t xml:space="preserve"> utilizam protocolos diferentes de comunicação. Diante destes cenários, muitas aplicações têm </w:t>
      </w:r>
      <w:commentRangeStart w:id="84"/>
      <w:r>
        <w:t xml:space="preserve">surgido para abstrair </w:t>
      </w:r>
      <w:commentRangeEnd w:id="84"/>
      <w:r>
        <w:rPr>
          <w:rStyle w:val="Refdecomentrio"/>
        </w:rPr>
        <w:commentReference w:id="84"/>
      </w:r>
      <w:r>
        <w:t xml:space="preserve">para os desenvolvedores a utilização dos diferentes protocolos e dispositivos. Estas aplicações têm como objetivo entregar uma interface padronizada para acesso aos dispositivos. O trabalho de Silva (2017) tem como objetivo apresentar “a plataforma </w:t>
      </w:r>
      <w:proofErr w:type="spellStart"/>
      <w:r w:rsidRPr="005D04AD">
        <w:t>EcoCIT</w:t>
      </w:r>
      <w:proofErr w:type="spellEnd"/>
      <w:r>
        <w:t xml:space="preserve">, uma plataforma de </w:t>
      </w:r>
      <w:r w:rsidRPr="005D04AD">
        <w:rPr>
          <w:i/>
          <w:iCs/>
        </w:rPr>
        <w:t>middleware</w:t>
      </w:r>
      <w:r>
        <w:t xml:space="preserve"> escalável que provê suporte para a integração de dispositivos </w:t>
      </w:r>
      <w:proofErr w:type="spellStart"/>
      <w:r>
        <w:t>IoT</w:t>
      </w:r>
      <w:proofErr w:type="spellEnd"/>
      <w:r>
        <w:t xml:space="preserve"> com requisitos de escalabilidade através do uso de serviços computacionais providos sob demanda por plataformas de computação em nuvem” (SILVA, 2017</w:t>
      </w:r>
      <w:r w:rsidRPr="00925BA8">
        <w:t>, p.</w:t>
      </w:r>
      <w:r>
        <w:t xml:space="preserve"> 8).</w:t>
      </w:r>
    </w:p>
    <w:p w14:paraId="023466D4" w14:textId="77777777" w:rsidR="00130553" w:rsidRPr="0021373A" w:rsidRDefault="00130553" w:rsidP="00A44581">
      <w:pPr>
        <w:pStyle w:val="TF-TEXTO"/>
      </w:pPr>
      <w:r>
        <w:t xml:space="preserve">Silva (2017) conta que o </w:t>
      </w:r>
      <w:proofErr w:type="spellStart"/>
      <w:r w:rsidRPr="005D04AD">
        <w:t>EcoCIT</w:t>
      </w:r>
      <w:proofErr w:type="spellEnd"/>
      <w:r>
        <w:t xml:space="preserve"> é uma evolução de uma outra plataforma chamada </w:t>
      </w:r>
      <w:commentRangeStart w:id="85"/>
      <w:proofErr w:type="spellStart"/>
      <w:r w:rsidRPr="005D04AD">
        <w:t>EcoDiF</w:t>
      </w:r>
      <w:proofErr w:type="spellEnd"/>
      <w:r>
        <w:t xml:space="preserve">. “[...] é </w:t>
      </w:r>
      <w:commentRangeEnd w:id="85"/>
      <w:r>
        <w:rPr>
          <w:rStyle w:val="Refdecomentrio"/>
        </w:rPr>
        <w:commentReference w:id="85"/>
      </w:r>
      <w:r>
        <w:t xml:space="preserve">uma plataforma de </w:t>
      </w:r>
      <w:r w:rsidRPr="005D04AD">
        <w:rPr>
          <w:i/>
          <w:iCs/>
        </w:rPr>
        <w:t>middleware</w:t>
      </w:r>
      <w:r>
        <w:t xml:space="preserve"> que integra dispositivos de </w:t>
      </w:r>
      <w:proofErr w:type="spellStart"/>
      <w:r>
        <w:t>IoT</w:t>
      </w:r>
      <w:proofErr w:type="spellEnd"/>
      <w:r>
        <w:t xml:space="preserve"> e os conecta à internet, fornecendo funcionalidades de controle, visualização e armazenamento de dados em tempo real.” (SILVA, 2017, p. 56). Apesar de diversas funcionalidades e facilidades que a </w:t>
      </w:r>
      <w:proofErr w:type="spellStart"/>
      <w:r w:rsidRPr="005D04AD">
        <w:t>EcoDiF</w:t>
      </w:r>
      <w:proofErr w:type="spellEnd"/>
      <w:r>
        <w:t xml:space="preserve"> proporciona, ela possui algumas limitações como a escalabilidade e capacidade de gerenciar grandes volumes de dados.</w:t>
      </w:r>
    </w:p>
    <w:p w14:paraId="2F599388" w14:textId="77777777" w:rsidR="00130553" w:rsidRDefault="00130553" w:rsidP="00A44581">
      <w:pPr>
        <w:pStyle w:val="TF-TEXTO"/>
      </w:pPr>
      <w:r>
        <w:t xml:space="preserve">A </w:t>
      </w:r>
      <w:proofErr w:type="spellStart"/>
      <w:r w:rsidRPr="005D04AD">
        <w:t>EcoCIT</w:t>
      </w:r>
      <w:proofErr w:type="spellEnd"/>
      <w:r>
        <w:t xml:space="preserve"> surge com o objetivo de solucionar as limitações que a </w:t>
      </w:r>
      <w:proofErr w:type="spellStart"/>
      <w:r w:rsidRPr="005D04AD">
        <w:t>EcoDiF</w:t>
      </w:r>
      <w:proofErr w:type="spellEnd"/>
      <w:r>
        <w:t xml:space="preserve"> possui. A arquitetura é composta de diversos componentes distribuídos para permitir que a </w:t>
      </w:r>
      <w:proofErr w:type="spellStart"/>
      <w:r w:rsidRPr="005D04AD">
        <w:t>EcoCIT</w:t>
      </w:r>
      <w:proofErr w:type="spellEnd"/>
      <w:r>
        <w:t xml:space="preserve"> possa fazer uso da elasticidade que os ambientes de computação em nuvem podem prover. A arquitetura permite que a aplicação seja executada em máquinas virtuais que </w:t>
      </w:r>
      <w:commentRangeStart w:id="86"/>
      <w:r>
        <w:t xml:space="preserve">trabalham maneira </w:t>
      </w:r>
      <w:commentRangeEnd w:id="86"/>
      <w:r>
        <w:rPr>
          <w:rStyle w:val="Refdecomentrio"/>
        </w:rPr>
        <w:commentReference w:id="86"/>
      </w:r>
      <w:r>
        <w:t xml:space="preserve">agrupada e possuí um </w:t>
      </w:r>
      <w:proofErr w:type="spellStart"/>
      <w:r>
        <w:t>balanceador</w:t>
      </w:r>
      <w:proofErr w:type="spellEnd"/>
      <w:r>
        <w:t xml:space="preserve"> de carga para distribuir a demanda entre as máquinas virtuais. A aplicação também faz uso de outros recursos escaláveis e distribuídos como os bancos de dados e outras estruturas de armazenamento.</w:t>
      </w:r>
    </w:p>
    <w:p w14:paraId="1A7D8AF3" w14:textId="77777777" w:rsidR="00130553" w:rsidRPr="00C57EDE" w:rsidRDefault="00130553" w:rsidP="00A44581">
      <w:pPr>
        <w:pStyle w:val="TF-TEXTO"/>
        <w:rPr>
          <w:i/>
          <w:iCs/>
        </w:rPr>
      </w:pPr>
      <w:commentRangeStart w:id="87"/>
      <w:r>
        <w:t>Por</w:t>
      </w:r>
      <w:commentRangeEnd w:id="87"/>
      <w:r>
        <w:rPr>
          <w:rStyle w:val="Refdecomentrio"/>
        </w:rPr>
        <w:commentReference w:id="87"/>
      </w:r>
      <w:r>
        <w:t xml:space="preserve"> se tratar de uma evolução de outra ferramenta, o trabalho descreve </w:t>
      </w:r>
      <w:r w:rsidRPr="00C57EDE">
        <w:t>diversas</w:t>
      </w:r>
      <w:r>
        <w:t xml:space="preserve"> outras alterações realizadas em muitos módulos da plataforma para que fosse possível tornar a </w:t>
      </w:r>
      <w:proofErr w:type="spellStart"/>
      <w:r w:rsidRPr="005D04AD">
        <w:t>EcoDiF</w:t>
      </w:r>
      <w:proofErr w:type="spellEnd"/>
      <w:r>
        <w:t xml:space="preserve"> em uma plataforma escalável.</w:t>
      </w:r>
    </w:p>
    <w:p w14:paraId="5D483BC8" w14:textId="77777777" w:rsidR="00130553" w:rsidRPr="00C57EDE" w:rsidRDefault="00130553" w:rsidP="00844B0A">
      <w:pPr>
        <w:pStyle w:val="TF-TEXTO"/>
      </w:pPr>
      <w:r>
        <w:t xml:space="preserve">Silva (2017) realizou </w:t>
      </w:r>
      <w:commentRangeStart w:id="88"/>
      <w:r>
        <w:t>3</w:t>
      </w:r>
      <w:commentRangeEnd w:id="88"/>
      <w:r>
        <w:rPr>
          <w:rStyle w:val="Refdecomentrio"/>
        </w:rPr>
        <w:commentReference w:id="88"/>
      </w:r>
      <w:r>
        <w:t xml:space="preserve"> experimentos em seu trabalho. O primeiro teve como objetivo avaliar a substituição do sistema gerenciador de banco de dados utilizado no gerenciamento de </w:t>
      </w:r>
      <w:proofErr w:type="spellStart"/>
      <w:r w:rsidRPr="00844B0A">
        <w:rPr>
          <w:i/>
          <w:iCs/>
        </w:rPr>
        <w:t>feeds</w:t>
      </w:r>
      <w:proofErr w:type="spellEnd"/>
      <w:r>
        <w:t xml:space="preserve">. Os resultados mostraram que a substituição do banco de dados contribuiu para a melhor performance do processo. O </w:t>
      </w:r>
      <w:proofErr w:type="spellStart"/>
      <w:r>
        <w:t>altor</w:t>
      </w:r>
      <w:proofErr w:type="spellEnd"/>
      <w:r>
        <w:t xml:space="preserve"> </w:t>
      </w:r>
      <w:r>
        <w:lastRenderedPageBreak/>
        <w:t xml:space="preserve">aponta que o experimento apresentou uma performance ligeiramente menor para a operação de consulta de </w:t>
      </w:r>
      <w:proofErr w:type="spellStart"/>
      <w:r>
        <w:rPr>
          <w:i/>
          <w:iCs/>
        </w:rPr>
        <w:t>feeds</w:t>
      </w:r>
      <w:proofErr w:type="spellEnd"/>
      <w:r>
        <w:t>, porém, o novo banco de dados era muito mais escalável, sendo capaz de suportar cargas de trabalho superiores.</w:t>
      </w:r>
    </w:p>
    <w:p w14:paraId="372A47A4" w14:textId="77777777" w:rsidR="00130553" w:rsidRDefault="00130553" w:rsidP="00A44581">
      <w:pPr>
        <w:pStyle w:val="TF-TEXTO"/>
      </w:pPr>
      <w:r>
        <w:t xml:space="preserve">O segundo experimento teve como objetivo </w:t>
      </w:r>
      <w:commentRangeStart w:id="89"/>
      <w:r>
        <w:t xml:space="preserve">comprar </w:t>
      </w:r>
      <w:commentRangeEnd w:id="89"/>
      <w:r>
        <w:rPr>
          <w:rStyle w:val="Refdecomentrio"/>
        </w:rPr>
        <w:commentReference w:id="89"/>
      </w:r>
      <w:r>
        <w:t xml:space="preserve">o tempo de resposta entre a </w:t>
      </w:r>
      <w:proofErr w:type="spellStart"/>
      <w:r w:rsidRPr="005D04AD">
        <w:t>EcoDiF</w:t>
      </w:r>
      <w:proofErr w:type="spellEnd"/>
      <w:r>
        <w:t xml:space="preserve"> e a </w:t>
      </w:r>
      <w:proofErr w:type="spellStart"/>
      <w:r w:rsidRPr="005D04AD">
        <w:t>EcoCIT</w:t>
      </w:r>
      <w:proofErr w:type="spellEnd"/>
      <w:r>
        <w:t xml:space="preserve"> em cenários similares, com o mesmo </w:t>
      </w:r>
      <w:r w:rsidRPr="005D04AD">
        <w:t>hardware</w:t>
      </w:r>
      <w:r>
        <w:t xml:space="preserve">. O experimento foi realizado acrescendo a quantidade de requisições simultâneas em 100 por teste. A </w:t>
      </w:r>
      <w:proofErr w:type="spellStart"/>
      <w:r w:rsidRPr="005D04AD">
        <w:t>EcoDiF</w:t>
      </w:r>
      <w:proofErr w:type="spellEnd"/>
      <w:r>
        <w:t xml:space="preserve"> foi capaz de aguentar no máximo 400 requisições simultâneas, atingindo um tempo médio de resposta de 4466ms. Já a </w:t>
      </w:r>
      <w:proofErr w:type="spellStart"/>
      <w:r w:rsidRPr="005D04AD">
        <w:t>EcoCIT</w:t>
      </w:r>
      <w:proofErr w:type="spellEnd"/>
      <w:r>
        <w:t>, foi capaz de aguentar 2800 requisições simultâneas e atingiu um tempo médio de resposta de 517ms. A Figura 2 é um gráfico que apresenta o resultado dos testes realizados.</w:t>
      </w:r>
    </w:p>
    <w:p w14:paraId="6C0B2C34" w14:textId="77777777" w:rsidR="00130553" w:rsidRPr="00F3649F" w:rsidRDefault="00130553" w:rsidP="00E84938">
      <w:pPr>
        <w:pStyle w:val="TF-LEGENDA"/>
      </w:pPr>
      <w:r w:rsidRPr="00F3649F">
        <w:t xml:space="preserve">Figura </w:t>
      </w:r>
      <w:r>
        <w:t>2: Resultado dos testes realizad</w:t>
      </w:r>
      <w:commentRangeStart w:id="90"/>
      <w:r>
        <w:t>os.</w:t>
      </w:r>
      <w:commentRangeEnd w:id="90"/>
      <w:r>
        <w:rPr>
          <w:rStyle w:val="Refdecomentrio"/>
        </w:rPr>
        <w:commentReference w:id="90"/>
      </w:r>
    </w:p>
    <w:p w14:paraId="03ABA7A1" w14:textId="77777777" w:rsidR="00130553" w:rsidRPr="00C458D3" w:rsidRDefault="00130553" w:rsidP="00E84938">
      <w:pPr>
        <w:pStyle w:val="TF-FIGURA"/>
        <w:rPr>
          <w:highlight w:val="yellow"/>
        </w:rPr>
      </w:pPr>
      <w:r>
        <w:rPr>
          <w:noProof/>
        </w:rPr>
      </w:r>
      <w:r w:rsidR="00130553">
        <w:rPr>
          <w:noProof/>
        </w:rPr>
        <w:pict w14:anchorId="27B5BCE0">
          <v:shape id="_x0000_i1026" type="#_x0000_t75" alt="" style="width:424.55pt;height:171.3pt;visibility:visible;mso-wrap-style:square;mso-width-percent:0;mso-height-percent:0;mso-width-percent:0;mso-height-percent:0">
            <v:imagedata r:id="rId11" o:title=""/>
          </v:shape>
        </w:pict>
      </w:r>
    </w:p>
    <w:p w14:paraId="6B4A6BC8" w14:textId="77777777" w:rsidR="00130553" w:rsidRDefault="00130553" w:rsidP="00E84938">
      <w:pPr>
        <w:pStyle w:val="TF-FONTE"/>
      </w:pPr>
      <w:r w:rsidRPr="00F3649F">
        <w:t xml:space="preserve">Fonte: </w:t>
      </w:r>
      <w:r>
        <w:t>Silva (201</w:t>
      </w:r>
      <w:commentRangeStart w:id="91"/>
      <w:r>
        <w:t>7)</w:t>
      </w:r>
      <w:commentRangeEnd w:id="91"/>
      <w:r>
        <w:rPr>
          <w:rStyle w:val="Refdecomentrio"/>
        </w:rPr>
        <w:commentReference w:id="91"/>
      </w:r>
    </w:p>
    <w:p w14:paraId="2115BC83" w14:textId="77777777" w:rsidR="00130553" w:rsidRPr="00C57EDE" w:rsidRDefault="00130553" w:rsidP="00E84938">
      <w:pPr>
        <w:pStyle w:val="TF-TEXTO"/>
      </w:pPr>
      <w:r>
        <w:t xml:space="preserve">O terceiro experimento teve como objetivo avaliar a elasticidade da plataforma. Ou seja, estressar a plataforma ao ponto de disparar os mecanismos de elasticidade, fazendo com que mais instâncias fossem criadas quando a demanda aumentasse e destruindo as instâncias quando a demanda diminuísse. “Esse experimento mostrou que [...] é capaz de monitorar a carga de trabalho nas </w:t>
      </w:r>
      <w:proofErr w:type="spellStart"/>
      <w:r w:rsidRPr="005D04AD">
        <w:t>VMs</w:t>
      </w:r>
      <w:proofErr w:type="spellEnd"/>
      <w:r>
        <w:t xml:space="preserve"> e tornar as medidas necessárias para evitar que as </w:t>
      </w:r>
      <w:proofErr w:type="spellStart"/>
      <w:r w:rsidRPr="005D04AD">
        <w:t>VMs</w:t>
      </w:r>
      <w:proofErr w:type="spellEnd"/>
      <w:r>
        <w:t xml:space="preserve"> se tornem sobrecarregadas ou ociosas, ajustando a demanda por recursos computacionais ao uso” (SILVA, 2017, p. 118).</w:t>
      </w:r>
    </w:p>
    <w:p w14:paraId="59EDB3F2" w14:textId="77777777" w:rsidR="00130553" w:rsidRDefault="00130553" w:rsidP="00783E0A">
      <w:pPr>
        <w:pStyle w:val="Ttulo1"/>
      </w:pPr>
      <w:r>
        <w:t>proposta DA ARQUITETURA</w:t>
      </w:r>
    </w:p>
    <w:p w14:paraId="0F1D3A43" w14:textId="77777777" w:rsidR="00130553" w:rsidRPr="00891C1D" w:rsidRDefault="00130553" w:rsidP="00107C9F">
      <w:pPr>
        <w:pStyle w:val="TF-TEXTO"/>
      </w:pPr>
      <w:commentRangeStart w:id="92"/>
      <w:r>
        <w:t xml:space="preserve">Este capítulo tem </w:t>
      </w:r>
      <w:commentRangeEnd w:id="92"/>
      <w:r>
        <w:rPr>
          <w:rStyle w:val="Refdecomentrio"/>
        </w:rPr>
        <w:commentReference w:id="92"/>
      </w:r>
      <w:r>
        <w:t>como objetivo justificar este trabalho, apresentar os seus motivadores e a metodologia de desenvolvimento que será utilizada.</w:t>
      </w:r>
    </w:p>
    <w:p w14:paraId="6F50CCAB" w14:textId="77777777" w:rsidR="00130553" w:rsidRDefault="00130553" w:rsidP="00E638A0">
      <w:pPr>
        <w:pStyle w:val="Ttulo2"/>
      </w:pPr>
      <w:r>
        <w:t>JUSTIFICATIVA</w:t>
      </w:r>
    </w:p>
    <w:p w14:paraId="09C89C08" w14:textId="77777777" w:rsidR="00130553" w:rsidRDefault="00130553" w:rsidP="00107C9F">
      <w:pPr>
        <w:pStyle w:val="TF-TEXTO"/>
      </w:pPr>
      <w:r>
        <w:t>Com o aumento do uso dos dispositivos móveis e a quantidade cada vez maior de aplicativos, é natural que alguns problemas comecem a aparecer. Um destes problemas é a comunicação entre os dispositivos e os servidores, principalmente quando se fala de um contexto de computação distribuída.</w:t>
      </w:r>
    </w:p>
    <w:p w14:paraId="7016A590" w14:textId="77777777" w:rsidR="00130553" w:rsidRDefault="00130553" w:rsidP="00107C9F">
      <w:pPr>
        <w:pStyle w:val="TF-TEXTO"/>
      </w:pPr>
      <w:r>
        <w:t xml:space="preserve">O Quadro 1 apresenta algumas características que mostram que este trabalho pode contribuir para sanar esta lacuna na comunicação entre os dispositivos. Durante a pesquisa e nos trabalhos correlatos selecionados, nenhum deles apresenta uma proposta de arquitetura de comunicação de aplicativos móveis com servidores que tenha o objetivo de ser escalável e </w:t>
      </w:r>
      <w:proofErr w:type="spellStart"/>
      <w:r>
        <w:t>resiliente</w:t>
      </w:r>
      <w:proofErr w:type="spellEnd"/>
      <w:r>
        <w:t>. Um cenário que necessite de uma solução assim pode ser encontrado facilmente num contexto de dispositivos móveis e servidores utilizando a arquitetura de computação distribuída. Este trabalho pode contribuir com um modelo que simplifique a comunicação, melhore a estabilidade e tirar a responsabilidade dos serviços de se preocuparem com a entrega de mensagens para aplicações móveis.</w:t>
      </w:r>
    </w:p>
    <w:p w14:paraId="2FDA6A2B" w14:textId="77777777" w:rsidR="00130553" w:rsidRDefault="00130553" w:rsidP="006B0760">
      <w:pPr>
        <w:pStyle w:val="TF-LEGENDA"/>
      </w:pPr>
      <w:r>
        <w:lastRenderedPageBreak/>
        <w:t xml:space="preserve">Quadro </w:t>
      </w:r>
      <w:fldSimple w:instr=" SEQ Quadro \* ARABIC ">
        <w:r>
          <w:rPr>
            <w:noProof/>
          </w:rPr>
          <w:t>1</w:t>
        </w:r>
      </w:fldSimple>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5"/>
        <w:gridCol w:w="1591"/>
        <w:gridCol w:w="1595"/>
        <w:gridCol w:w="1348"/>
      </w:tblGrid>
      <w:tr w:rsidR="00130553" w14:paraId="3BE2CA18" w14:textId="77777777" w:rsidTr="00E23F87">
        <w:trPr>
          <w:trHeight w:val="567"/>
        </w:trPr>
        <w:tc>
          <w:tcPr>
            <w:tcW w:w="4224" w:type="dxa"/>
            <w:tcBorders>
              <w:tl2br w:val="single" w:sz="4" w:space="0" w:color="auto"/>
            </w:tcBorders>
            <w:shd w:val="clear" w:color="auto" w:fill="A6A6A6"/>
          </w:tcPr>
          <w:p w14:paraId="6927B9FA" w14:textId="77777777" w:rsidR="00130553" w:rsidRPr="007D4566" w:rsidRDefault="00130553" w:rsidP="004B3C46">
            <w:pPr>
              <w:pStyle w:val="TF-TEXTOQUADRO"/>
            </w:pPr>
            <w:r>
              <w:rPr>
                <w:noProof/>
              </w:rPr>
            </w:r>
            <w:r w:rsidR="00130553">
              <w:rPr>
                <w:noProof/>
              </w:rPr>
              <w:pict w14:anchorId="77C4462A">
                <v:shape id="_x0000_s1028" type="#_x0000_t202" style="position:absolute;margin-left:96.2pt;margin-top:4.2pt;width:104.55pt;height:2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" filled="f" stroked="f">
                  <o:lock v:ext="edit" aspectratio="t" verticies="t" text="t" shapetype="t"/>
                  <v:textbox>
                    <w:txbxContent>
                      <w:p w14:paraId="693788D0" w14:textId="77777777" w:rsidR="00130553" w:rsidRDefault="00130553" w:rsidP="0054044B">
                        <w:pPr>
                          <w:pStyle w:val="TF-TEXTOQUADRO"/>
                          <w:jc w:val="center"/>
                        </w:pPr>
                        <w:r>
                          <w:t>Trabalhos Correlatos</w:t>
                        </w:r>
                      </w:p>
                    </w:txbxContent>
                  </v:textbox>
                  <w10:wrap type="square"/>
                </v:shape>
              </w:pict>
            </w:r>
            <w:r>
              <w:rPr>
                <w:noProof/>
              </w:rPr>
            </w:r>
            <w:r w:rsidR="00130553">
              <w:rPr>
                <w:noProof/>
              </w:rPr>
              <w:pict w14:anchorId="75D2BAA7">
                <v:shape id="_x0000_s1029" type="#_x0000_t202" style="position:absolute;margin-left:-5.15pt;margin-top:21.5pt;width:79.5pt;height:2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AHv4Vo0AgAASgQAAA4AAAAAAAAA&#13;&#10;AAAAAAAALgIAAGRycy9lMm9Eb2MueG1sUEsBAi0AFAAGAAgAAAAhAB2I3JLjAAAADgEAAA8AAAAA&#13;&#10;AAAAAAAAAAAAjgQAAGRycy9kb3ducmV2LnhtbFBLBQYAAAAABAAEAPMAAACeBQAAAAA=&#13;&#10;" filled="f" stroked="f">
                  <o:lock v:ext="edit" aspectratio="t" verticies="t" text="t" shapetype="t"/>
                  <v:textbox>
                    <w:txbxContent>
                      <w:p w14:paraId="1A57D1DF" w14:textId="77777777" w:rsidR="00130553" w:rsidRDefault="00130553" w:rsidP="006B0760">
                        <w:pPr>
                          <w:pStyle w:val="TF-TEXTO"/>
                          <w:ind w:firstLine="0"/>
                        </w:pPr>
                        <w:r>
                          <w:t>Características</w:t>
                        </w:r>
                      </w:p>
                    </w:txbxContent>
                  </v:textbox>
                  <w10:wrap type="square"/>
                </v:shape>
              </w:pict>
            </w:r>
          </w:p>
        </w:tc>
        <w:tc>
          <w:tcPr>
            <w:tcW w:w="1701" w:type="dxa"/>
            <w:shd w:val="clear" w:color="auto" w:fill="A6A6A6"/>
            <w:vAlign w:val="center"/>
          </w:tcPr>
          <w:p w14:paraId="34169B2A" w14:textId="77777777" w:rsidR="00130553" w:rsidRDefault="00130553" w:rsidP="00802D0F">
            <w:pPr>
              <w:pStyle w:val="TF-TEXTOQUADRO"/>
              <w:jc w:val="center"/>
            </w:pPr>
            <w:proofErr w:type="spellStart"/>
            <w:r>
              <w:t>Koneski</w:t>
            </w:r>
            <w:proofErr w:type="spellEnd"/>
            <w:r>
              <w:t xml:space="preserve"> (2018)</w:t>
            </w:r>
          </w:p>
        </w:tc>
        <w:tc>
          <w:tcPr>
            <w:tcW w:w="1701" w:type="dxa"/>
            <w:shd w:val="clear" w:color="auto" w:fill="A6A6A6"/>
            <w:vAlign w:val="center"/>
          </w:tcPr>
          <w:p w14:paraId="624B70F3" w14:textId="77777777" w:rsidR="00130553" w:rsidRDefault="00130553" w:rsidP="00802D0F">
            <w:pPr>
              <w:pStyle w:val="TF-TEXTOQUADRO"/>
              <w:jc w:val="center"/>
            </w:pPr>
            <w:proofErr w:type="spellStart"/>
            <w:r>
              <w:t>Kodali</w:t>
            </w:r>
            <w:proofErr w:type="spellEnd"/>
            <w:r>
              <w:t xml:space="preserve">, </w:t>
            </w:r>
            <w:proofErr w:type="spellStart"/>
            <w:r>
              <w:t>Gorantla</w:t>
            </w:r>
            <w:proofErr w:type="spellEnd"/>
            <w:r>
              <w:t xml:space="preserve"> (2017)</w:t>
            </w:r>
          </w:p>
        </w:tc>
        <w:tc>
          <w:tcPr>
            <w:tcW w:w="1441" w:type="dxa"/>
            <w:shd w:val="clear" w:color="auto" w:fill="A6A6A6"/>
            <w:vAlign w:val="center"/>
          </w:tcPr>
          <w:p w14:paraId="0338FA31" w14:textId="77777777" w:rsidR="00130553" w:rsidRPr="007D4566" w:rsidRDefault="00130553" w:rsidP="00802D0F">
            <w:pPr>
              <w:pStyle w:val="TF-TEXTOQUADRO"/>
              <w:jc w:val="center"/>
            </w:pPr>
            <w:r>
              <w:t>Silva (2017)</w:t>
            </w:r>
          </w:p>
        </w:tc>
      </w:tr>
      <w:tr w:rsidR="00130553" w14:paraId="646639EF" w14:textId="77777777" w:rsidTr="00E23F87">
        <w:tc>
          <w:tcPr>
            <w:tcW w:w="4224" w:type="dxa"/>
            <w:shd w:val="clear" w:color="auto" w:fill="auto"/>
          </w:tcPr>
          <w:p w14:paraId="066FDF94" w14:textId="77777777" w:rsidR="00130553" w:rsidRDefault="00130553" w:rsidP="004B3C46">
            <w:pPr>
              <w:pStyle w:val="TF-TEXTOQUADRO"/>
            </w:pPr>
            <w:r>
              <w:t>Escalável</w:t>
            </w:r>
          </w:p>
        </w:tc>
        <w:tc>
          <w:tcPr>
            <w:tcW w:w="1701" w:type="dxa"/>
            <w:shd w:val="clear" w:color="auto" w:fill="auto"/>
          </w:tcPr>
          <w:p w14:paraId="0CE0E79E" w14:textId="77777777" w:rsidR="00130553" w:rsidRDefault="00130553" w:rsidP="004B3C46">
            <w:pPr>
              <w:pStyle w:val="TF-TEXTOQUADRO"/>
            </w:pPr>
          </w:p>
        </w:tc>
        <w:tc>
          <w:tcPr>
            <w:tcW w:w="1701" w:type="dxa"/>
            <w:shd w:val="clear" w:color="auto" w:fill="auto"/>
          </w:tcPr>
          <w:p w14:paraId="2B224A61" w14:textId="77777777" w:rsidR="00130553" w:rsidRDefault="00130553" w:rsidP="00E23F87">
            <w:pPr>
              <w:pStyle w:val="TF-TEXTOQUADRO"/>
              <w:jc w:val="center"/>
            </w:pPr>
          </w:p>
        </w:tc>
        <w:tc>
          <w:tcPr>
            <w:tcW w:w="1441" w:type="dxa"/>
            <w:shd w:val="clear" w:color="auto" w:fill="auto"/>
          </w:tcPr>
          <w:p w14:paraId="5D8C24A2" w14:textId="77777777" w:rsidR="00130553" w:rsidRDefault="00130553" w:rsidP="004E5AB4">
            <w:pPr>
              <w:pStyle w:val="TF-TEXTOQUADRO"/>
              <w:jc w:val="center"/>
            </w:pPr>
            <w:r>
              <w:t>X</w:t>
            </w:r>
          </w:p>
        </w:tc>
      </w:tr>
      <w:tr w:rsidR="00130553" w14:paraId="6BF10451" w14:textId="77777777" w:rsidTr="00E23F87">
        <w:tc>
          <w:tcPr>
            <w:tcW w:w="4224" w:type="dxa"/>
            <w:shd w:val="clear" w:color="auto" w:fill="auto"/>
          </w:tcPr>
          <w:p w14:paraId="40C972EC" w14:textId="77777777" w:rsidR="00130553" w:rsidRDefault="00130553" w:rsidP="004B3C46">
            <w:pPr>
              <w:pStyle w:val="TF-TEXTOQUADRO"/>
            </w:pPr>
            <w:proofErr w:type="spellStart"/>
            <w:r>
              <w:t>Resiliente</w:t>
            </w:r>
            <w:proofErr w:type="spellEnd"/>
          </w:p>
        </w:tc>
        <w:tc>
          <w:tcPr>
            <w:tcW w:w="1701" w:type="dxa"/>
            <w:shd w:val="clear" w:color="auto" w:fill="auto"/>
          </w:tcPr>
          <w:p w14:paraId="0B4A8D32" w14:textId="77777777" w:rsidR="00130553" w:rsidRDefault="00130553" w:rsidP="00CE5F78">
            <w:pPr>
              <w:pStyle w:val="TF-TEXTOQUADRO"/>
              <w:jc w:val="center"/>
            </w:pPr>
            <w:r>
              <w:t>X</w:t>
            </w:r>
          </w:p>
        </w:tc>
        <w:tc>
          <w:tcPr>
            <w:tcW w:w="1701" w:type="dxa"/>
            <w:shd w:val="clear" w:color="auto" w:fill="auto"/>
          </w:tcPr>
          <w:p w14:paraId="46177940" w14:textId="77777777" w:rsidR="00130553" w:rsidRDefault="00130553" w:rsidP="00E23F87">
            <w:pPr>
              <w:pStyle w:val="TF-TEXTOQUADRO"/>
              <w:jc w:val="center"/>
            </w:pPr>
            <w:r>
              <w:t>X</w:t>
            </w:r>
          </w:p>
        </w:tc>
        <w:tc>
          <w:tcPr>
            <w:tcW w:w="1441" w:type="dxa"/>
            <w:shd w:val="clear" w:color="auto" w:fill="auto"/>
          </w:tcPr>
          <w:p w14:paraId="0D936E09" w14:textId="77777777" w:rsidR="00130553" w:rsidRDefault="00130553" w:rsidP="00CE5F78">
            <w:pPr>
              <w:pStyle w:val="TF-TEXTOQUADRO"/>
              <w:jc w:val="center"/>
            </w:pPr>
          </w:p>
        </w:tc>
      </w:tr>
      <w:tr w:rsidR="00130553" w14:paraId="1A019112" w14:textId="77777777" w:rsidTr="00E23F87">
        <w:tc>
          <w:tcPr>
            <w:tcW w:w="4224" w:type="dxa"/>
            <w:shd w:val="clear" w:color="auto" w:fill="auto"/>
          </w:tcPr>
          <w:p w14:paraId="183F8858" w14:textId="77777777" w:rsidR="00130553" w:rsidRDefault="00130553" w:rsidP="004B3C46">
            <w:pPr>
              <w:pStyle w:val="TF-TEXTOQUADRO"/>
            </w:pPr>
            <w:r>
              <w:t>Utilização de alguma ferramenta de mensageria</w:t>
            </w:r>
          </w:p>
        </w:tc>
        <w:tc>
          <w:tcPr>
            <w:tcW w:w="1701" w:type="dxa"/>
            <w:shd w:val="clear" w:color="auto" w:fill="auto"/>
          </w:tcPr>
          <w:p w14:paraId="585E679E" w14:textId="77777777" w:rsidR="00130553" w:rsidRDefault="00130553" w:rsidP="00E23F87">
            <w:pPr>
              <w:pStyle w:val="TF-TEXTOQUADRO"/>
              <w:jc w:val="center"/>
            </w:pPr>
            <w:r>
              <w:t>X</w:t>
            </w:r>
          </w:p>
        </w:tc>
        <w:tc>
          <w:tcPr>
            <w:tcW w:w="1701" w:type="dxa"/>
            <w:shd w:val="clear" w:color="auto" w:fill="auto"/>
          </w:tcPr>
          <w:p w14:paraId="38B9F576" w14:textId="77777777" w:rsidR="00130553" w:rsidRDefault="00130553" w:rsidP="00E23F87">
            <w:pPr>
              <w:pStyle w:val="TF-TEXTOQUADRO"/>
              <w:jc w:val="center"/>
            </w:pPr>
            <w:r>
              <w:t>X</w:t>
            </w:r>
          </w:p>
        </w:tc>
        <w:tc>
          <w:tcPr>
            <w:tcW w:w="1441" w:type="dxa"/>
            <w:shd w:val="clear" w:color="auto" w:fill="auto"/>
          </w:tcPr>
          <w:p w14:paraId="510A7A45" w14:textId="77777777" w:rsidR="00130553" w:rsidRDefault="00130553" w:rsidP="00E23F87">
            <w:pPr>
              <w:pStyle w:val="TF-TEXTOQUADRO"/>
              <w:jc w:val="center"/>
            </w:pPr>
          </w:p>
        </w:tc>
      </w:tr>
    </w:tbl>
    <w:p w14:paraId="49271783" w14:textId="77777777" w:rsidR="00130553" w:rsidRDefault="00130553" w:rsidP="00013781">
      <w:pPr>
        <w:pStyle w:val="TF-FONTE"/>
      </w:pPr>
      <w:r>
        <w:t>Fonte: elaborado pelo autor.</w:t>
      </w:r>
    </w:p>
    <w:p w14:paraId="7BBDCA5D" w14:textId="77777777" w:rsidR="00130553" w:rsidRPr="0007133F" w:rsidRDefault="00130553" w:rsidP="008B3D9F">
      <w:pPr>
        <w:pStyle w:val="TF-TEXTO"/>
        <w:ind w:firstLine="567"/>
      </w:pPr>
      <w:commentRangeStart w:id="93"/>
      <w:r>
        <w:t>Acim</w:t>
      </w:r>
      <w:commentRangeEnd w:id="93"/>
      <w:r>
        <w:rPr>
          <w:rStyle w:val="Refdecomentrio"/>
        </w:rPr>
        <w:commentReference w:id="93"/>
      </w:r>
      <w:r>
        <w:t xml:space="preserve">a foram apresentadas algumas características que estre trabalho se propõe a atender em comparação aos trabalhos correlatos. Todos os trabalhos deixam margem para que seja buscada uma solução que possa atender a todas as características citadas. O trabalho desenvolvido por </w:t>
      </w:r>
      <w:proofErr w:type="spellStart"/>
      <w:r>
        <w:t>Koneski</w:t>
      </w:r>
      <w:proofErr w:type="spellEnd"/>
      <w:r>
        <w:t xml:space="preserve"> (2018) apresenta uma forma de trocar a comunicação MQTT mais segura através da utilização de uma camada TLS na comunicação. Entretanto, o trabalho não é apresentado como uma solução escalável e para dispositivos móveis. Já o trabalho desenvolvido por </w:t>
      </w:r>
      <w:proofErr w:type="spellStart"/>
      <w:r>
        <w:t>Kodali</w:t>
      </w:r>
      <w:proofErr w:type="spellEnd"/>
      <w:r>
        <w:t xml:space="preserve">, </w:t>
      </w:r>
      <w:proofErr w:type="spellStart"/>
      <w:r>
        <w:t>Gorantla</w:t>
      </w:r>
      <w:proofErr w:type="spellEnd"/>
      <w:r>
        <w:t xml:space="preserve"> (2017) apresenta um </w:t>
      </w:r>
      <w:r w:rsidRPr="0007133F">
        <w:rPr>
          <w:i/>
          <w:iCs/>
        </w:rPr>
        <w:t>framework</w:t>
      </w:r>
      <w:r>
        <w:rPr>
          <w:i/>
          <w:iCs/>
        </w:rPr>
        <w:t xml:space="preserve"> </w:t>
      </w:r>
      <w:r>
        <w:t xml:space="preserve">desenvolvido no artigo com o objetivo de armazenar e apresentar dados extraídos de sensores utilizando algumas das tecnologias </w:t>
      </w:r>
      <w:proofErr w:type="spellStart"/>
      <w:r>
        <w:t>IoT</w:t>
      </w:r>
      <w:proofErr w:type="spellEnd"/>
      <w:r>
        <w:t xml:space="preserve">. Este trabalho também não nos apresenta uma solução escalável para comunicação, nem para dispositivos móveis. O trabalho desenvolvido por Silva (2017) apresenta uma evolução de uma plataforma para abstrair o gerenciamento de dispositivos </w:t>
      </w:r>
      <w:proofErr w:type="spellStart"/>
      <w:r>
        <w:t>IoT</w:t>
      </w:r>
      <w:proofErr w:type="spellEnd"/>
      <w:r>
        <w:t xml:space="preserve"> que atendam o requisito de ser escalável. Porém, não apresenta uma solução </w:t>
      </w:r>
      <w:proofErr w:type="spellStart"/>
      <w:r>
        <w:t>resiliente</w:t>
      </w:r>
      <w:proofErr w:type="spellEnd"/>
      <w:r>
        <w:t>, de comunicação assíncrona e para dispositivos móveis.</w:t>
      </w:r>
    </w:p>
    <w:p w14:paraId="3B094074" w14:textId="77777777" w:rsidR="00130553" w:rsidRDefault="00130553" w:rsidP="00E638A0">
      <w:pPr>
        <w:pStyle w:val="Ttulo2"/>
      </w:pPr>
      <w:r>
        <w:t>REQUISITOS PRINCIPAIS DO PROBLEMA A SER TRABALHADO</w:t>
      </w:r>
    </w:p>
    <w:p w14:paraId="6CFA86EB" w14:textId="77777777" w:rsidR="00130553" w:rsidRDefault="00130553" w:rsidP="00451B94">
      <w:pPr>
        <w:pStyle w:val="TF-TEXTO"/>
      </w:pPr>
      <w:r>
        <w:t>A arquitetura descrita neste trabalho deverá:</w:t>
      </w:r>
    </w:p>
    <w:p w14:paraId="6216CAF9" w14:textId="77777777" w:rsidR="00130553" w:rsidRDefault="00130553" w:rsidP="00130553">
      <w:pPr>
        <w:pStyle w:val="TF-ALNEA"/>
        <w:numPr>
          <w:ilvl w:val="0"/>
          <w:numId w:val="3"/>
        </w:numPr>
      </w:pPr>
      <w:r>
        <w:t xml:space="preserve">ser possível comportar uma volumetria cada vez maior (escalável) (RF); </w:t>
      </w:r>
    </w:p>
    <w:p w14:paraId="1F7597FD" w14:textId="77777777" w:rsidR="00130553" w:rsidRDefault="00130553" w:rsidP="00130553">
      <w:pPr>
        <w:pStyle w:val="TF-ALNEA"/>
        <w:numPr>
          <w:ilvl w:val="0"/>
          <w:numId w:val="3"/>
        </w:numPr>
      </w:pPr>
      <w:r>
        <w:t>armazenar as mensagens até conseguir entregá-las ao destino (RF);</w:t>
      </w:r>
    </w:p>
    <w:p w14:paraId="7D547D1A" w14:textId="77777777" w:rsidR="00130553" w:rsidRDefault="00130553" w:rsidP="00130553">
      <w:pPr>
        <w:pStyle w:val="TF-ALNEA"/>
        <w:numPr>
          <w:ilvl w:val="0"/>
          <w:numId w:val="3"/>
        </w:numPr>
      </w:pPr>
      <w:r>
        <w:t>garantir a entrega das mensagens pendentes (ainda não enviadas para o destinatário) assim que os dispositivos conectarem novamente (RF);</w:t>
      </w:r>
    </w:p>
    <w:p w14:paraId="2D50577E" w14:textId="77777777" w:rsidR="00130553" w:rsidRPr="00424AD5" w:rsidRDefault="00130553" w:rsidP="00130553">
      <w:pPr>
        <w:pStyle w:val="TF-ALNEA"/>
        <w:numPr>
          <w:ilvl w:val="0"/>
          <w:numId w:val="3"/>
        </w:numPr>
      </w:pPr>
      <w:r>
        <w:t>ser possível que os dispositivos móveis enviem mensagens quando o serviço estiver fora do ar (RF);</w:t>
      </w:r>
    </w:p>
    <w:p w14:paraId="7E3938CA" w14:textId="77777777" w:rsidR="00130553" w:rsidRDefault="00130553" w:rsidP="00013781">
      <w:pPr>
        <w:pStyle w:val="TF-ALNEA"/>
      </w:pPr>
      <w:r>
        <w:t>ser possível que os serviços enviem mensagens quando o dispositivo móvel estiver fora do ar (RF);</w:t>
      </w:r>
    </w:p>
    <w:p w14:paraId="74448A2D" w14:textId="77777777" w:rsidR="00130553" w:rsidRDefault="00130553" w:rsidP="00013781">
      <w:pPr>
        <w:pStyle w:val="TF-ALNEA"/>
      </w:pPr>
      <w:r>
        <w:t>fazer com que todas as mensagens sejam assíncronas, ou seja, a aplicação que enviar não deve esperar um retorno de confirmação da outra aplicação (RF);</w:t>
      </w:r>
    </w:p>
    <w:p w14:paraId="0475D6AA" w14:textId="77777777" w:rsidR="00130553" w:rsidRDefault="00130553" w:rsidP="00013781">
      <w:pPr>
        <w:pStyle w:val="TF-ALNEA"/>
      </w:pPr>
      <w:r>
        <w:t>utilizar um banco de dados relacional para armazenar as mensagens temporariamente (Requisito Não Funcional - RNF);</w:t>
      </w:r>
    </w:p>
    <w:p w14:paraId="37B8E40B" w14:textId="77777777" w:rsidR="00130553" w:rsidRDefault="00130553" w:rsidP="00013781">
      <w:pPr>
        <w:pStyle w:val="TF-ALNEA"/>
      </w:pPr>
      <w:r>
        <w:t xml:space="preserve">utilizar uma aplicação de mensageria para troca de mensagens internas utilizando o protocolo </w:t>
      </w:r>
      <w:r w:rsidRPr="00F20154">
        <w:t>AMQT</w:t>
      </w:r>
      <w:r>
        <w:t xml:space="preserve"> (RNF);</w:t>
      </w:r>
    </w:p>
    <w:p w14:paraId="4B113AE2" w14:textId="77777777" w:rsidR="00130553" w:rsidRDefault="00130553" w:rsidP="00013781">
      <w:pPr>
        <w:pStyle w:val="TF-ALNEA"/>
      </w:pPr>
      <w:r>
        <w:t xml:space="preserve">possibilitar a comunicação dos dispositivos móveis através do protocolo </w:t>
      </w:r>
      <w:proofErr w:type="spellStart"/>
      <w:r w:rsidRPr="00F20154">
        <w:t>WebSocket</w:t>
      </w:r>
      <w:proofErr w:type="spellEnd"/>
      <w:r>
        <w:t xml:space="preserve"> (RNF);</w:t>
      </w:r>
    </w:p>
    <w:p w14:paraId="6F0CD57A" w14:textId="77777777" w:rsidR="00130553" w:rsidRPr="00424AD5" w:rsidRDefault="00130553" w:rsidP="002553F5">
      <w:pPr>
        <w:pStyle w:val="TF-ALNEA"/>
      </w:pPr>
      <w:r>
        <w:t xml:space="preserve">possibilitar a comunicação dos serviços através do protocolo </w:t>
      </w:r>
      <w:r w:rsidRPr="00F20154">
        <w:t>AMQT</w:t>
      </w:r>
      <w:r>
        <w:rPr>
          <w:i/>
          <w:iCs/>
        </w:rPr>
        <w:t xml:space="preserve"> </w:t>
      </w:r>
      <w:r>
        <w:t>(RN</w:t>
      </w:r>
      <w:commentRangeStart w:id="94"/>
      <w:r>
        <w:t>F);</w:t>
      </w:r>
      <w:commentRangeEnd w:id="94"/>
      <w:r>
        <w:rPr>
          <w:rStyle w:val="Refdecomentrio"/>
        </w:rPr>
        <w:commentReference w:id="94"/>
      </w:r>
    </w:p>
    <w:p w14:paraId="5A66A04E" w14:textId="77777777" w:rsidR="00130553" w:rsidRDefault="00130553" w:rsidP="00E638A0">
      <w:pPr>
        <w:pStyle w:val="Ttulo2"/>
      </w:pPr>
      <w:r>
        <w:t>METODOLOGIA</w:t>
      </w:r>
    </w:p>
    <w:p w14:paraId="2E20BB43" w14:textId="77777777" w:rsidR="00130553" w:rsidRPr="007E0D87" w:rsidRDefault="00130553" w:rsidP="00451B94">
      <w:pPr>
        <w:pStyle w:val="TF-TEXTO"/>
      </w:pPr>
      <w:r>
        <w:t xml:space="preserve">Tendo base no problema, objetivos e requisitos apresentados, será adotada uma estratégia para montar uma arquitetura que possa resolver este problema. </w:t>
      </w:r>
    </w:p>
    <w:p w14:paraId="38BCB489" w14:textId="77777777" w:rsidR="00130553" w:rsidRPr="007E0D87" w:rsidRDefault="00130553" w:rsidP="00451B94">
      <w:pPr>
        <w:pStyle w:val="TF-TEXTO"/>
      </w:pPr>
      <w:commentRangeStart w:id="95"/>
      <w:r w:rsidRPr="007E0D87">
        <w:t xml:space="preserve">O trabalho </w:t>
      </w:r>
      <w:commentRangeEnd w:id="95"/>
      <w:r>
        <w:rPr>
          <w:rStyle w:val="Refdecomentrio"/>
        </w:rPr>
        <w:commentReference w:id="95"/>
      </w:r>
      <w:r w:rsidRPr="007E0D87">
        <w:t>será desenvolvido observando as seguintes etapas:</w:t>
      </w:r>
    </w:p>
    <w:p w14:paraId="3A66B247" w14:textId="77777777" w:rsidR="00130553" w:rsidRDefault="00130553" w:rsidP="00130553">
      <w:pPr>
        <w:pStyle w:val="TF-ALNEA"/>
        <w:numPr>
          <w:ilvl w:val="0"/>
          <w:numId w:val="3"/>
        </w:numPr>
      </w:pPr>
      <w:commentRangeStart w:id="96"/>
      <w:commentRangeStart w:id="97"/>
      <w:r>
        <w:t>Es</w:t>
      </w:r>
      <w:commentRangeEnd w:id="96"/>
      <w:r>
        <w:rPr>
          <w:rStyle w:val="Refdecomentrio"/>
        </w:rPr>
        <w:commentReference w:id="96"/>
      </w:r>
      <w:r>
        <w:t xml:space="preserve">tudo </w:t>
      </w:r>
      <w:commentRangeEnd w:id="97"/>
      <w:r>
        <w:rPr>
          <w:rStyle w:val="Refdecomentrio"/>
        </w:rPr>
        <w:commentReference w:id="97"/>
      </w:r>
      <w:r>
        <w:t>das tecnologias e ferramentas disponíveis no mercado</w:t>
      </w:r>
      <w:r w:rsidRPr="00424AD5">
        <w:t>;</w:t>
      </w:r>
    </w:p>
    <w:p w14:paraId="10D224B7" w14:textId="77777777" w:rsidR="00130553" w:rsidRDefault="00130553" w:rsidP="00130553">
      <w:pPr>
        <w:pStyle w:val="TF-ALNEA"/>
        <w:numPr>
          <w:ilvl w:val="0"/>
          <w:numId w:val="3"/>
        </w:numPr>
      </w:pPr>
      <w:commentRangeStart w:id="98"/>
      <w:r>
        <w:t xml:space="preserve">Desenvolver </w:t>
      </w:r>
      <w:commentRangeEnd w:id="98"/>
      <w:r>
        <w:rPr>
          <w:rStyle w:val="Refdecomentrio"/>
        </w:rPr>
        <w:commentReference w:id="98"/>
      </w:r>
      <w:r>
        <w:t>um diagrama com um modelo de arquitetura viável;</w:t>
      </w:r>
    </w:p>
    <w:p w14:paraId="68D72891" w14:textId="77777777" w:rsidR="00130553" w:rsidRDefault="00130553" w:rsidP="00023233">
      <w:pPr>
        <w:pStyle w:val="TF-ALNEA"/>
      </w:pPr>
      <w:r>
        <w:t>Desenvolver uma aplicação para dispositivos móveis e dois serviços utilizando a arquitetura proposta;</w:t>
      </w:r>
    </w:p>
    <w:p w14:paraId="213C2356" w14:textId="77777777" w:rsidR="00130553" w:rsidRDefault="00130553" w:rsidP="00023233">
      <w:pPr>
        <w:pStyle w:val="TF-ALNEA"/>
      </w:pPr>
      <w:r>
        <w:t>Testar as aplicações em cenários que contemplem cada um dos requisitos;</w:t>
      </w:r>
    </w:p>
    <w:p w14:paraId="1B2459DC" w14:textId="77777777" w:rsidR="00130553" w:rsidRDefault="00130553" w:rsidP="00023233">
      <w:pPr>
        <w:pStyle w:val="TF-ALNEA"/>
      </w:pPr>
      <w:r>
        <w:t>Avaliar os resultados;</w:t>
      </w:r>
    </w:p>
    <w:p w14:paraId="5C980890" w14:textId="77777777" w:rsidR="00130553" w:rsidRPr="00424AD5" w:rsidRDefault="00130553" w:rsidP="00023233">
      <w:pPr>
        <w:pStyle w:val="TF-ALNEA"/>
      </w:pPr>
      <w:r>
        <w:t>Escrever os resultados do trabalho.</w:t>
      </w:r>
    </w:p>
    <w:p w14:paraId="4F8D6CA1" w14:textId="77777777" w:rsidR="00130553" w:rsidRDefault="00130553"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1</w:t>
      </w:r>
      <w:r>
        <w:fldChar w:fldCharType="end"/>
      </w:r>
      <w:r>
        <w:t>.</w:t>
      </w:r>
    </w:p>
    <w:p w14:paraId="7F8D410A" w14:textId="77777777" w:rsidR="00130553" w:rsidRPr="007E0D87" w:rsidRDefault="00130553" w:rsidP="005B2E12">
      <w:pPr>
        <w:pStyle w:val="TF-LEGENDA"/>
      </w:pPr>
      <w:r>
        <w:lastRenderedPageBreak/>
        <w:t xml:space="preserve">Quadro </w:t>
      </w:r>
      <w:fldSimple w:instr=" SEQ Quadro \* ARABIC ">
        <w:r>
          <w:rPr>
            <w:noProof/>
          </w:rPr>
          <w:t>1</w:t>
        </w:r>
      </w:fldSimple>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130553" w:rsidRPr="007E0D87" w14:paraId="3540981C"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690513B1" w14:textId="77777777" w:rsidR="00130553" w:rsidRPr="007E0D87" w:rsidRDefault="00130553"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02D15F45" w14:textId="77777777" w:rsidR="00130553" w:rsidRPr="007E0D87" w:rsidRDefault="00130553" w:rsidP="00470C41">
            <w:pPr>
              <w:pStyle w:val="TF-TEXTOQUADROCentralizado"/>
            </w:pPr>
            <w:r>
              <w:t>2022</w:t>
            </w:r>
          </w:p>
        </w:tc>
      </w:tr>
      <w:tr w:rsidR="00130553" w:rsidRPr="007E0D87" w14:paraId="56B3E8FC" w14:textId="77777777" w:rsidTr="00E51601">
        <w:trPr>
          <w:cantSplit/>
          <w:jc w:val="center"/>
        </w:trPr>
        <w:tc>
          <w:tcPr>
            <w:tcW w:w="6171" w:type="dxa"/>
            <w:tcBorders>
              <w:top w:val="nil"/>
              <w:left w:val="single" w:sz="4" w:space="0" w:color="auto"/>
              <w:bottom w:val="nil"/>
            </w:tcBorders>
            <w:shd w:val="clear" w:color="auto" w:fill="A6A6A6"/>
          </w:tcPr>
          <w:p w14:paraId="0A182CF0" w14:textId="77777777" w:rsidR="00130553" w:rsidRPr="007E0D87" w:rsidRDefault="00130553" w:rsidP="00470C41">
            <w:pPr>
              <w:pStyle w:val="TF-TEXTOQUADRO"/>
            </w:pPr>
          </w:p>
        </w:tc>
        <w:tc>
          <w:tcPr>
            <w:tcW w:w="557" w:type="dxa"/>
            <w:gridSpan w:val="2"/>
            <w:shd w:val="clear" w:color="auto" w:fill="A6A6A6"/>
          </w:tcPr>
          <w:p w14:paraId="5C80B798" w14:textId="77777777" w:rsidR="00130553" w:rsidRPr="007E0D87" w:rsidRDefault="00130553" w:rsidP="00470C41">
            <w:pPr>
              <w:pStyle w:val="TF-TEXTOQUADROCentralizado"/>
            </w:pPr>
            <w:r>
              <w:t>fev</w:t>
            </w:r>
            <w:r w:rsidRPr="007E0D87">
              <w:t>.</w:t>
            </w:r>
          </w:p>
        </w:tc>
        <w:tc>
          <w:tcPr>
            <w:tcW w:w="568" w:type="dxa"/>
            <w:gridSpan w:val="2"/>
            <w:shd w:val="clear" w:color="auto" w:fill="A6A6A6"/>
          </w:tcPr>
          <w:p w14:paraId="51103C34" w14:textId="77777777" w:rsidR="00130553" w:rsidRPr="007E0D87" w:rsidRDefault="00130553" w:rsidP="00470C41">
            <w:pPr>
              <w:pStyle w:val="TF-TEXTOQUADROCentralizado"/>
            </w:pPr>
            <w:r>
              <w:t>mar</w:t>
            </w:r>
            <w:r w:rsidRPr="007E0D87">
              <w:t>.</w:t>
            </w:r>
          </w:p>
        </w:tc>
        <w:tc>
          <w:tcPr>
            <w:tcW w:w="568" w:type="dxa"/>
            <w:gridSpan w:val="2"/>
            <w:shd w:val="clear" w:color="auto" w:fill="A6A6A6"/>
          </w:tcPr>
          <w:p w14:paraId="76E265A3" w14:textId="77777777" w:rsidR="00130553" w:rsidRPr="007E0D87" w:rsidRDefault="00130553" w:rsidP="00470C41">
            <w:pPr>
              <w:pStyle w:val="TF-TEXTOQUADROCentralizado"/>
            </w:pPr>
            <w:r>
              <w:t>abr</w:t>
            </w:r>
            <w:r w:rsidRPr="007E0D87">
              <w:t>.</w:t>
            </w:r>
          </w:p>
        </w:tc>
        <w:tc>
          <w:tcPr>
            <w:tcW w:w="568" w:type="dxa"/>
            <w:gridSpan w:val="2"/>
            <w:shd w:val="clear" w:color="auto" w:fill="A6A6A6"/>
          </w:tcPr>
          <w:p w14:paraId="66621ABE" w14:textId="77777777" w:rsidR="00130553" w:rsidRPr="007E0D87" w:rsidRDefault="00130553" w:rsidP="00470C41">
            <w:pPr>
              <w:pStyle w:val="TF-TEXTOQUADROCentralizado"/>
            </w:pPr>
            <w:commentRangeStart w:id="99"/>
            <w:r>
              <w:t>mai</w:t>
            </w:r>
            <w:r w:rsidRPr="007E0D87">
              <w:t>.</w:t>
            </w:r>
            <w:commentRangeEnd w:id="99"/>
            <w:r>
              <w:rPr>
                <w:rStyle w:val="Refdecomentrio"/>
              </w:rPr>
              <w:commentReference w:id="99"/>
            </w:r>
          </w:p>
        </w:tc>
        <w:tc>
          <w:tcPr>
            <w:tcW w:w="573" w:type="dxa"/>
            <w:gridSpan w:val="2"/>
            <w:shd w:val="clear" w:color="auto" w:fill="A6A6A6"/>
          </w:tcPr>
          <w:p w14:paraId="5CA8E707" w14:textId="77777777" w:rsidR="00130553" w:rsidRPr="007E0D87" w:rsidRDefault="00130553" w:rsidP="00470C41">
            <w:pPr>
              <w:pStyle w:val="TF-TEXTOQUADROCentralizado"/>
            </w:pPr>
            <w:r>
              <w:t>jun</w:t>
            </w:r>
            <w:r w:rsidRPr="007E0D87">
              <w:t>.</w:t>
            </w:r>
          </w:p>
        </w:tc>
      </w:tr>
      <w:tr w:rsidR="00130553" w:rsidRPr="007E0D87" w14:paraId="6BFEA68B" w14:textId="77777777" w:rsidTr="00E51601">
        <w:trPr>
          <w:cantSplit/>
          <w:jc w:val="center"/>
        </w:trPr>
        <w:tc>
          <w:tcPr>
            <w:tcW w:w="6171" w:type="dxa"/>
            <w:tcBorders>
              <w:top w:val="nil"/>
              <w:left w:val="single" w:sz="4" w:space="0" w:color="auto"/>
            </w:tcBorders>
            <w:shd w:val="clear" w:color="auto" w:fill="A6A6A6"/>
          </w:tcPr>
          <w:p w14:paraId="4EFDE589" w14:textId="77777777" w:rsidR="00130553" w:rsidRPr="007E0D87" w:rsidRDefault="00130553" w:rsidP="00470C41">
            <w:pPr>
              <w:pStyle w:val="TF-TEXTOQUADRO"/>
            </w:pPr>
            <w:r w:rsidRPr="007E0D87">
              <w:t>etapas / quinzenas</w:t>
            </w:r>
          </w:p>
        </w:tc>
        <w:tc>
          <w:tcPr>
            <w:tcW w:w="273" w:type="dxa"/>
            <w:tcBorders>
              <w:bottom w:val="single" w:sz="4" w:space="0" w:color="auto"/>
            </w:tcBorders>
            <w:shd w:val="clear" w:color="auto" w:fill="A6A6A6"/>
          </w:tcPr>
          <w:p w14:paraId="7D5B9860"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3DF19263"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7789AF03"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780BF821"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7E3AF582"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36E96F3E"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345D7078"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7FB0885A"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326BDFF4" w14:textId="77777777" w:rsidR="00130553" w:rsidRPr="007E0D87" w:rsidRDefault="00130553" w:rsidP="00470C41">
            <w:pPr>
              <w:pStyle w:val="TF-TEXTOQUADROCentralizado"/>
            </w:pPr>
            <w:r w:rsidRPr="007E0D87">
              <w:t>1</w:t>
            </w:r>
          </w:p>
        </w:tc>
        <w:tc>
          <w:tcPr>
            <w:tcW w:w="289" w:type="dxa"/>
            <w:tcBorders>
              <w:bottom w:val="single" w:sz="4" w:space="0" w:color="auto"/>
            </w:tcBorders>
            <w:shd w:val="clear" w:color="auto" w:fill="A6A6A6"/>
          </w:tcPr>
          <w:p w14:paraId="6F7B65D6" w14:textId="77777777" w:rsidR="00130553" w:rsidRPr="007E0D87" w:rsidRDefault="00130553" w:rsidP="00470C41">
            <w:pPr>
              <w:pStyle w:val="TF-TEXTOQUADROCentralizado"/>
            </w:pPr>
            <w:r w:rsidRPr="007E0D87">
              <w:t>2</w:t>
            </w:r>
          </w:p>
        </w:tc>
      </w:tr>
      <w:tr w:rsidR="00130553" w:rsidRPr="007E0D87" w14:paraId="62BD6458" w14:textId="77777777" w:rsidTr="007214E3">
        <w:trPr>
          <w:jc w:val="center"/>
        </w:trPr>
        <w:tc>
          <w:tcPr>
            <w:tcW w:w="6171" w:type="dxa"/>
            <w:tcBorders>
              <w:left w:val="single" w:sz="4" w:space="0" w:color="auto"/>
            </w:tcBorders>
          </w:tcPr>
          <w:p w14:paraId="2348209A" w14:textId="77777777" w:rsidR="00130553" w:rsidRPr="007E0D87" w:rsidRDefault="00130553" w:rsidP="00470C41">
            <w:pPr>
              <w:pStyle w:val="TF-TEXTOQUADRO"/>
              <w:rPr>
                <w:bCs/>
              </w:rPr>
            </w:pPr>
            <w:commentRangeStart w:id="100"/>
            <w:commentRangeStart w:id="101"/>
            <w:r>
              <w:t>Es</w:t>
            </w:r>
            <w:commentRangeEnd w:id="100"/>
            <w:r>
              <w:rPr>
                <w:rStyle w:val="Refdecomentrio"/>
              </w:rPr>
              <w:commentReference w:id="100"/>
            </w:r>
            <w:r>
              <w:t>tudo das tecnologias e ferramentas disponíveis no mercado</w:t>
            </w:r>
            <w:commentRangeEnd w:id="101"/>
            <w:r>
              <w:rPr>
                <w:rStyle w:val="Refdecomentrio"/>
              </w:rPr>
              <w:commentReference w:id="101"/>
            </w:r>
          </w:p>
        </w:tc>
        <w:tc>
          <w:tcPr>
            <w:tcW w:w="273" w:type="dxa"/>
            <w:tcBorders>
              <w:bottom w:val="single" w:sz="4" w:space="0" w:color="auto"/>
            </w:tcBorders>
          </w:tcPr>
          <w:p w14:paraId="21178266" w14:textId="77777777" w:rsidR="00130553" w:rsidRPr="007E0D87" w:rsidRDefault="00130553" w:rsidP="00470C41">
            <w:pPr>
              <w:pStyle w:val="TF-TEXTOQUADROCentralizado"/>
            </w:pPr>
            <w:r>
              <w:t>X</w:t>
            </w:r>
          </w:p>
        </w:tc>
        <w:tc>
          <w:tcPr>
            <w:tcW w:w="284" w:type="dxa"/>
            <w:tcBorders>
              <w:bottom w:val="single" w:sz="4" w:space="0" w:color="auto"/>
            </w:tcBorders>
          </w:tcPr>
          <w:p w14:paraId="1DF23D5A" w14:textId="77777777" w:rsidR="00130553" w:rsidRPr="007E0D87" w:rsidRDefault="00130553" w:rsidP="00470C41">
            <w:pPr>
              <w:pStyle w:val="TF-TEXTOQUADROCentralizado"/>
            </w:pPr>
            <w:r>
              <w:t>X</w:t>
            </w:r>
          </w:p>
        </w:tc>
        <w:tc>
          <w:tcPr>
            <w:tcW w:w="284" w:type="dxa"/>
            <w:tcBorders>
              <w:bottom w:val="single" w:sz="4" w:space="0" w:color="auto"/>
            </w:tcBorders>
          </w:tcPr>
          <w:p w14:paraId="7128654F" w14:textId="77777777" w:rsidR="00130553" w:rsidRPr="007E0D87" w:rsidRDefault="00130553" w:rsidP="00470C41">
            <w:pPr>
              <w:pStyle w:val="TF-TEXTOQUADROCentralizado"/>
            </w:pPr>
          </w:p>
        </w:tc>
        <w:tc>
          <w:tcPr>
            <w:tcW w:w="284" w:type="dxa"/>
            <w:tcBorders>
              <w:bottom w:val="single" w:sz="4" w:space="0" w:color="auto"/>
            </w:tcBorders>
          </w:tcPr>
          <w:p w14:paraId="35C369B5" w14:textId="77777777" w:rsidR="00130553" w:rsidRPr="007E0D87" w:rsidRDefault="00130553" w:rsidP="00470C41">
            <w:pPr>
              <w:pStyle w:val="TF-TEXTOQUADROCentralizado"/>
            </w:pPr>
          </w:p>
        </w:tc>
        <w:tc>
          <w:tcPr>
            <w:tcW w:w="284" w:type="dxa"/>
            <w:tcBorders>
              <w:bottom w:val="single" w:sz="4" w:space="0" w:color="auto"/>
            </w:tcBorders>
          </w:tcPr>
          <w:p w14:paraId="24BB0EB6" w14:textId="77777777" w:rsidR="00130553" w:rsidRPr="007E0D87" w:rsidRDefault="00130553" w:rsidP="00470C41">
            <w:pPr>
              <w:pStyle w:val="TF-TEXTOQUADROCentralizado"/>
            </w:pPr>
          </w:p>
        </w:tc>
        <w:tc>
          <w:tcPr>
            <w:tcW w:w="284" w:type="dxa"/>
            <w:tcBorders>
              <w:bottom w:val="single" w:sz="4" w:space="0" w:color="auto"/>
            </w:tcBorders>
          </w:tcPr>
          <w:p w14:paraId="37301A4F" w14:textId="77777777" w:rsidR="00130553" w:rsidRPr="007E0D87" w:rsidRDefault="00130553" w:rsidP="00470C41">
            <w:pPr>
              <w:pStyle w:val="TF-TEXTOQUADROCentralizado"/>
            </w:pPr>
          </w:p>
        </w:tc>
        <w:tc>
          <w:tcPr>
            <w:tcW w:w="284" w:type="dxa"/>
            <w:tcBorders>
              <w:bottom w:val="single" w:sz="4" w:space="0" w:color="auto"/>
            </w:tcBorders>
          </w:tcPr>
          <w:p w14:paraId="4B6E1966" w14:textId="77777777" w:rsidR="00130553" w:rsidRPr="007E0D87" w:rsidRDefault="00130553" w:rsidP="00470C41">
            <w:pPr>
              <w:pStyle w:val="TF-TEXTOQUADROCentralizado"/>
            </w:pPr>
          </w:p>
        </w:tc>
        <w:tc>
          <w:tcPr>
            <w:tcW w:w="284" w:type="dxa"/>
            <w:tcBorders>
              <w:bottom w:val="single" w:sz="4" w:space="0" w:color="auto"/>
            </w:tcBorders>
          </w:tcPr>
          <w:p w14:paraId="59D12995" w14:textId="77777777" w:rsidR="00130553" w:rsidRPr="007E0D87" w:rsidRDefault="00130553" w:rsidP="00470C41">
            <w:pPr>
              <w:pStyle w:val="TF-TEXTOQUADROCentralizado"/>
            </w:pPr>
          </w:p>
        </w:tc>
        <w:tc>
          <w:tcPr>
            <w:tcW w:w="284" w:type="dxa"/>
            <w:tcBorders>
              <w:bottom w:val="single" w:sz="4" w:space="0" w:color="auto"/>
            </w:tcBorders>
          </w:tcPr>
          <w:p w14:paraId="48351690" w14:textId="77777777" w:rsidR="00130553" w:rsidRPr="007E0D87" w:rsidRDefault="00130553" w:rsidP="00470C41">
            <w:pPr>
              <w:pStyle w:val="TF-TEXTOQUADROCentralizado"/>
            </w:pPr>
          </w:p>
        </w:tc>
        <w:tc>
          <w:tcPr>
            <w:tcW w:w="289" w:type="dxa"/>
          </w:tcPr>
          <w:p w14:paraId="37AF7F8F" w14:textId="77777777" w:rsidR="00130553" w:rsidRPr="007E0D87" w:rsidRDefault="00130553" w:rsidP="00470C41">
            <w:pPr>
              <w:pStyle w:val="TF-TEXTOQUADROCentralizado"/>
            </w:pPr>
          </w:p>
        </w:tc>
      </w:tr>
      <w:tr w:rsidR="00130553" w:rsidRPr="007E0D87" w14:paraId="5FBAF28C" w14:textId="77777777" w:rsidTr="007214E3">
        <w:trPr>
          <w:jc w:val="center"/>
        </w:trPr>
        <w:tc>
          <w:tcPr>
            <w:tcW w:w="6171" w:type="dxa"/>
            <w:tcBorders>
              <w:left w:val="single" w:sz="4" w:space="0" w:color="auto"/>
            </w:tcBorders>
          </w:tcPr>
          <w:p w14:paraId="16BF642E" w14:textId="77777777" w:rsidR="00130553" w:rsidRPr="007E0D87" w:rsidRDefault="00130553" w:rsidP="00470C41">
            <w:pPr>
              <w:pStyle w:val="TF-TEXTOQUADRO"/>
            </w:pPr>
            <w:commentRangeStart w:id="102"/>
            <w:r>
              <w:t>Desenvolver um diagrama com um modelo de arquitetura viável</w:t>
            </w:r>
            <w:commentRangeEnd w:id="102"/>
            <w:r>
              <w:rPr>
                <w:rStyle w:val="Refdecomentrio"/>
              </w:rPr>
              <w:commentReference w:id="102"/>
            </w:r>
          </w:p>
        </w:tc>
        <w:tc>
          <w:tcPr>
            <w:tcW w:w="273" w:type="dxa"/>
            <w:tcBorders>
              <w:top w:val="single" w:sz="4" w:space="0" w:color="auto"/>
            </w:tcBorders>
          </w:tcPr>
          <w:p w14:paraId="4772F4E1" w14:textId="77777777" w:rsidR="00130553" w:rsidRPr="007E0D87" w:rsidRDefault="00130553" w:rsidP="00470C41">
            <w:pPr>
              <w:pStyle w:val="TF-TEXTOQUADROCentralizado"/>
            </w:pPr>
          </w:p>
        </w:tc>
        <w:tc>
          <w:tcPr>
            <w:tcW w:w="284" w:type="dxa"/>
            <w:tcBorders>
              <w:top w:val="single" w:sz="4" w:space="0" w:color="auto"/>
            </w:tcBorders>
          </w:tcPr>
          <w:p w14:paraId="2029301C" w14:textId="77777777" w:rsidR="00130553" w:rsidRPr="007E0D87" w:rsidRDefault="00130553" w:rsidP="00470C41">
            <w:pPr>
              <w:pStyle w:val="TF-TEXTOQUADROCentralizado"/>
            </w:pPr>
            <w:r>
              <w:t>X</w:t>
            </w:r>
          </w:p>
        </w:tc>
        <w:tc>
          <w:tcPr>
            <w:tcW w:w="284" w:type="dxa"/>
            <w:tcBorders>
              <w:top w:val="single" w:sz="4" w:space="0" w:color="auto"/>
            </w:tcBorders>
          </w:tcPr>
          <w:p w14:paraId="672769E0" w14:textId="77777777" w:rsidR="00130553" w:rsidRPr="007E0D87" w:rsidRDefault="00130553" w:rsidP="00470C41">
            <w:pPr>
              <w:pStyle w:val="TF-TEXTOQUADROCentralizado"/>
            </w:pPr>
            <w:r>
              <w:t>X</w:t>
            </w:r>
          </w:p>
        </w:tc>
        <w:tc>
          <w:tcPr>
            <w:tcW w:w="284" w:type="dxa"/>
            <w:tcBorders>
              <w:top w:val="single" w:sz="4" w:space="0" w:color="auto"/>
            </w:tcBorders>
          </w:tcPr>
          <w:p w14:paraId="6E15B00E" w14:textId="77777777" w:rsidR="00130553" w:rsidRPr="007E0D87" w:rsidRDefault="00130553" w:rsidP="00470C41">
            <w:pPr>
              <w:pStyle w:val="TF-TEXTOQUADROCentralizado"/>
            </w:pPr>
          </w:p>
        </w:tc>
        <w:tc>
          <w:tcPr>
            <w:tcW w:w="284" w:type="dxa"/>
            <w:tcBorders>
              <w:top w:val="single" w:sz="4" w:space="0" w:color="auto"/>
            </w:tcBorders>
          </w:tcPr>
          <w:p w14:paraId="511008B0" w14:textId="77777777" w:rsidR="00130553" w:rsidRPr="007E0D87" w:rsidRDefault="00130553" w:rsidP="00470C41">
            <w:pPr>
              <w:pStyle w:val="TF-TEXTOQUADROCentralizado"/>
            </w:pPr>
          </w:p>
        </w:tc>
        <w:tc>
          <w:tcPr>
            <w:tcW w:w="284" w:type="dxa"/>
            <w:tcBorders>
              <w:top w:val="single" w:sz="4" w:space="0" w:color="auto"/>
            </w:tcBorders>
          </w:tcPr>
          <w:p w14:paraId="6F2A2EA9" w14:textId="77777777" w:rsidR="00130553" w:rsidRPr="007E0D87" w:rsidRDefault="00130553" w:rsidP="00470C41">
            <w:pPr>
              <w:pStyle w:val="TF-TEXTOQUADROCentralizado"/>
            </w:pPr>
          </w:p>
        </w:tc>
        <w:tc>
          <w:tcPr>
            <w:tcW w:w="284" w:type="dxa"/>
            <w:tcBorders>
              <w:top w:val="single" w:sz="4" w:space="0" w:color="auto"/>
            </w:tcBorders>
          </w:tcPr>
          <w:p w14:paraId="404D0AB9" w14:textId="77777777" w:rsidR="00130553" w:rsidRPr="007E0D87" w:rsidRDefault="00130553" w:rsidP="00470C41">
            <w:pPr>
              <w:pStyle w:val="TF-TEXTOQUADROCentralizado"/>
            </w:pPr>
          </w:p>
        </w:tc>
        <w:tc>
          <w:tcPr>
            <w:tcW w:w="284" w:type="dxa"/>
            <w:tcBorders>
              <w:top w:val="single" w:sz="4" w:space="0" w:color="auto"/>
            </w:tcBorders>
          </w:tcPr>
          <w:p w14:paraId="66A12276" w14:textId="77777777" w:rsidR="00130553" w:rsidRPr="007E0D87" w:rsidRDefault="00130553" w:rsidP="00470C41">
            <w:pPr>
              <w:pStyle w:val="TF-TEXTOQUADROCentralizado"/>
            </w:pPr>
          </w:p>
        </w:tc>
        <w:tc>
          <w:tcPr>
            <w:tcW w:w="284" w:type="dxa"/>
            <w:tcBorders>
              <w:top w:val="single" w:sz="4" w:space="0" w:color="auto"/>
            </w:tcBorders>
          </w:tcPr>
          <w:p w14:paraId="4EB3FF1A" w14:textId="77777777" w:rsidR="00130553" w:rsidRPr="007E0D87" w:rsidRDefault="00130553" w:rsidP="00470C41">
            <w:pPr>
              <w:pStyle w:val="TF-TEXTOQUADROCentralizado"/>
            </w:pPr>
          </w:p>
        </w:tc>
        <w:tc>
          <w:tcPr>
            <w:tcW w:w="289" w:type="dxa"/>
          </w:tcPr>
          <w:p w14:paraId="6A4E7A69" w14:textId="77777777" w:rsidR="00130553" w:rsidRPr="007E0D87" w:rsidRDefault="00130553" w:rsidP="00470C41">
            <w:pPr>
              <w:pStyle w:val="TF-TEXTOQUADROCentralizado"/>
            </w:pPr>
          </w:p>
        </w:tc>
      </w:tr>
      <w:tr w:rsidR="00130553" w:rsidRPr="007E0D87" w14:paraId="0B9C4AFB" w14:textId="77777777" w:rsidTr="007214E3">
        <w:trPr>
          <w:jc w:val="center"/>
        </w:trPr>
        <w:tc>
          <w:tcPr>
            <w:tcW w:w="6171" w:type="dxa"/>
            <w:tcBorders>
              <w:left w:val="single" w:sz="4" w:space="0" w:color="auto"/>
            </w:tcBorders>
          </w:tcPr>
          <w:p w14:paraId="21F7CDFC" w14:textId="77777777" w:rsidR="00130553" w:rsidRPr="007E0D87" w:rsidRDefault="00130553" w:rsidP="00470C41">
            <w:pPr>
              <w:pStyle w:val="TF-TEXTOQUADRO"/>
            </w:pPr>
            <w:commentRangeStart w:id="103"/>
            <w:r>
              <w:t>Desenvolver uma aplicação para dispositivos móveis e dois serviços utilizando a arquitetura proposta</w:t>
            </w:r>
            <w:commentRangeEnd w:id="103"/>
            <w:r>
              <w:rPr>
                <w:rStyle w:val="Refdecomentrio"/>
              </w:rPr>
              <w:commentReference w:id="103"/>
            </w:r>
          </w:p>
        </w:tc>
        <w:tc>
          <w:tcPr>
            <w:tcW w:w="273" w:type="dxa"/>
            <w:tcBorders>
              <w:bottom w:val="single" w:sz="4" w:space="0" w:color="auto"/>
            </w:tcBorders>
          </w:tcPr>
          <w:p w14:paraId="3AA61051" w14:textId="77777777" w:rsidR="00130553" w:rsidRPr="007E0D87" w:rsidRDefault="00130553" w:rsidP="00470C41">
            <w:pPr>
              <w:pStyle w:val="TF-TEXTOQUADROCentralizado"/>
            </w:pPr>
          </w:p>
        </w:tc>
        <w:tc>
          <w:tcPr>
            <w:tcW w:w="284" w:type="dxa"/>
            <w:tcBorders>
              <w:bottom w:val="single" w:sz="4" w:space="0" w:color="auto"/>
            </w:tcBorders>
          </w:tcPr>
          <w:p w14:paraId="0FCCD01E" w14:textId="77777777" w:rsidR="00130553" w:rsidRPr="007E0D87" w:rsidRDefault="00130553" w:rsidP="00470C41">
            <w:pPr>
              <w:pStyle w:val="TF-TEXTOQUADROCentralizado"/>
            </w:pPr>
          </w:p>
        </w:tc>
        <w:tc>
          <w:tcPr>
            <w:tcW w:w="284" w:type="dxa"/>
            <w:tcBorders>
              <w:bottom w:val="single" w:sz="4" w:space="0" w:color="auto"/>
            </w:tcBorders>
          </w:tcPr>
          <w:p w14:paraId="3F58B676" w14:textId="77777777" w:rsidR="00130553" w:rsidRPr="007E0D87" w:rsidRDefault="00130553" w:rsidP="00470C41">
            <w:pPr>
              <w:pStyle w:val="TF-TEXTOQUADROCentralizado"/>
            </w:pPr>
          </w:p>
        </w:tc>
        <w:tc>
          <w:tcPr>
            <w:tcW w:w="284" w:type="dxa"/>
            <w:tcBorders>
              <w:bottom w:val="single" w:sz="4" w:space="0" w:color="auto"/>
            </w:tcBorders>
          </w:tcPr>
          <w:p w14:paraId="495CA31C" w14:textId="77777777" w:rsidR="00130553" w:rsidRPr="007E0D87" w:rsidRDefault="00130553" w:rsidP="00470C41">
            <w:pPr>
              <w:pStyle w:val="TF-TEXTOQUADROCentralizado"/>
            </w:pPr>
            <w:r>
              <w:t>X</w:t>
            </w:r>
          </w:p>
        </w:tc>
        <w:tc>
          <w:tcPr>
            <w:tcW w:w="284" w:type="dxa"/>
            <w:tcBorders>
              <w:bottom w:val="single" w:sz="4" w:space="0" w:color="auto"/>
            </w:tcBorders>
          </w:tcPr>
          <w:p w14:paraId="01EA45A3" w14:textId="77777777" w:rsidR="00130553" w:rsidRPr="007E0D87" w:rsidRDefault="00130553" w:rsidP="00470C41">
            <w:pPr>
              <w:pStyle w:val="TF-TEXTOQUADROCentralizado"/>
            </w:pPr>
            <w:r>
              <w:t>X</w:t>
            </w:r>
          </w:p>
        </w:tc>
        <w:tc>
          <w:tcPr>
            <w:tcW w:w="284" w:type="dxa"/>
            <w:tcBorders>
              <w:bottom w:val="single" w:sz="4" w:space="0" w:color="auto"/>
            </w:tcBorders>
          </w:tcPr>
          <w:p w14:paraId="137E373D" w14:textId="77777777" w:rsidR="00130553" w:rsidRPr="007E0D87" w:rsidRDefault="00130553" w:rsidP="00470C41">
            <w:pPr>
              <w:pStyle w:val="TF-TEXTOQUADROCentralizado"/>
            </w:pPr>
            <w:r>
              <w:t>X</w:t>
            </w:r>
          </w:p>
        </w:tc>
        <w:tc>
          <w:tcPr>
            <w:tcW w:w="284" w:type="dxa"/>
            <w:tcBorders>
              <w:bottom w:val="single" w:sz="4" w:space="0" w:color="auto"/>
            </w:tcBorders>
          </w:tcPr>
          <w:p w14:paraId="6C19DB67" w14:textId="77777777" w:rsidR="00130553" w:rsidRPr="007E0D87" w:rsidRDefault="00130553" w:rsidP="00470C41">
            <w:pPr>
              <w:pStyle w:val="TF-TEXTOQUADROCentralizado"/>
            </w:pPr>
          </w:p>
        </w:tc>
        <w:tc>
          <w:tcPr>
            <w:tcW w:w="284" w:type="dxa"/>
            <w:tcBorders>
              <w:bottom w:val="single" w:sz="4" w:space="0" w:color="auto"/>
            </w:tcBorders>
          </w:tcPr>
          <w:p w14:paraId="3702F0C2" w14:textId="77777777" w:rsidR="00130553" w:rsidRPr="007E0D87" w:rsidRDefault="00130553" w:rsidP="00470C41">
            <w:pPr>
              <w:pStyle w:val="TF-TEXTOQUADROCentralizado"/>
            </w:pPr>
          </w:p>
        </w:tc>
        <w:tc>
          <w:tcPr>
            <w:tcW w:w="284" w:type="dxa"/>
            <w:tcBorders>
              <w:bottom w:val="single" w:sz="4" w:space="0" w:color="auto"/>
            </w:tcBorders>
          </w:tcPr>
          <w:p w14:paraId="06DB2383" w14:textId="77777777" w:rsidR="00130553" w:rsidRPr="007E0D87" w:rsidRDefault="00130553" w:rsidP="00470C41">
            <w:pPr>
              <w:pStyle w:val="TF-TEXTOQUADROCentralizado"/>
            </w:pPr>
          </w:p>
        </w:tc>
        <w:tc>
          <w:tcPr>
            <w:tcW w:w="289" w:type="dxa"/>
          </w:tcPr>
          <w:p w14:paraId="1FEE14AF" w14:textId="77777777" w:rsidR="00130553" w:rsidRPr="007E0D87" w:rsidRDefault="00130553" w:rsidP="00470C41">
            <w:pPr>
              <w:pStyle w:val="TF-TEXTOQUADROCentralizado"/>
            </w:pPr>
          </w:p>
        </w:tc>
      </w:tr>
      <w:tr w:rsidR="00130553" w:rsidRPr="007E0D87" w14:paraId="752BFA72" w14:textId="77777777" w:rsidTr="00AC60D8">
        <w:trPr>
          <w:jc w:val="center"/>
        </w:trPr>
        <w:tc>
          <w:tcPr>
            <w:tcW w:w="6171" w:type="dxa"/>
            <w:tcBorders>
              <w:left w:val="single" w:sz="4" w:space="0" w:color="auto"/>
            </w:tcBorders>
          </w:tcPr>
          <w:p w14:paraId="05F524A7" w14:textId="77777777" w:rsidR="00130553" w:rsidRPr="007E0D87" w:rsidRDefault="00130553" w:rsidP="00470C41">
            <w:pPr>
              <w:pStyle w:val="TF-TEXTOQUADRO"/>
            </w:pPr>
            <w:commentRangeStart w:id="104"/>
            <w:r>
              <w:t>Testar as aplicações em cenários que contemplem cada um dos requisitos</w:t>
            </w:r>
            <w:commentRangeEnd w:id="104"/>
            <w:r>
              <w:rPr>
                <w:rStyle w:val="Refdecomentrio"/>
              </w:rPr>
              <w:commentReference w:id="104"/>
            </w:r>
          </w:p>
        </w:tc>
        <w:tc>
          <w:tcPr>
            <w:tcW w:w="273" w:type="dxa"/>
          </w:tcPr>
          <w:p w14:paraId="288BC741" w14:textId="77777777" w:rsidR="00130553" w:rsidRPr="007E0D87" w:rsidRDefault="00130553" w:rsidP="00470C41">
            <w:pPr>
              <w:pStyle w:val="TF-TEXTOQUADROCentralizado"/>
            </w:pPr>
          </w:p>
        </w:tc>
        <w:tc>
          <w:tcPr>
            <w:tcW w:w="284" w:type="dxa"/>
          </w:tcPr>
          <w:p w14:paraId="1567BF04" w14:textId="77777777" w:rsidR="00130553" w:rsidRPr="007E0D87" w:rsidRDefault="00130553" w:rsidP="00470C41">
            <w:pPr>
              <w:pStyle w:val="TF-TEXTOQUADROCentralizado"/>
            </w:pPr>
          </w:p>
        </w:tc>
        <w:tc>
          <w:tcPr>
            <w:tcW w:w="284" w:type="dxa"/>
          </w:tcPr>
          <w:p w14:paraId="4817AAFC" w14:textId="77777777" w:rsidR="00130553" w:rsidRPr="007E0D87" w:rsidRDefault="00130553" w:rsidP="00470C41">
            <w:pPr>
              <w:pStyle w:val="TF-TEXTOQUADROCentralizado"/>
            </w:pPr>
          </w:p>
        </w:tc>
        <w:tc>
          <w:tcPr>
            <w:tcW w:w="284" w:type="dxa"/>
          </w:tcPr>
          <w:p w14:paraId="4F0757AB" w14:textId="77777777" w:rsidR="00130553" w:rsidRPr="007E0D87" w:rsidRDefault="00130553" w:rsidP="00470C41">
            <w:pPr>
              <w:pStyle w:val="TF-TEXTOQUADROCentralizado"/>
            </w:pPr>
          </w:p>
        </w:tc>
        <w:tc>
          <w:tcPr>
            <w:tcW w:w="284" w:type="dxa"/>
          </w:tcPr>
          <w:p w14:paraId="67BB17F5" w14:textId="77777777" w:rsidR="00130553" w:rsidRPr="007E0D87" w:rsidRDefault="00130553" w:rsidP="00470C41">
            <w:pPr>
              <w:pStyle w:val="TF-TEXTOQUADROCentralizado"/>
            </w:pPr>
          </w:p>
        </w:tc>
        <w:tc>
          <w:tcPr>
            <w:tcW w:w="284" w:type="dxa"/>
          </w:tcPr>
          <w:p w14:paraId="0F92EDDF" w14:textId="77777777" w:rsidR="00130553" w:rsidRPr="007E0D87" w:rsidRDefault="00130553" w:rsidP="00470C41">
            <w:pPr>
              <w:pStyle w:val="TF-TEXTOQUADROCentralizado"/>
            </w:pPr>
          </w:p>
        </w:tc>
        <w:tc>
          <w:tcPr>
            <w:tcW w:w="284" w:type="dxa"/>
          </w:tcPr>
          <w:p w14:paraId="12BC2BA7" w14:textId="77777777" w:rsidR="00130553" w:rsidRPr="007E0D87" w:rsidRDefault="00130553" w:rsidP="00470C41">
            <w:pPr>
              <w:pStyle w:val="TF-TEXTOQUADROCentralizado"/>
            </w:pPr>
            <w:r>
              <w:t>X</w:t>
            </w:r>
          </w:p>
        </w:tc>
        <w:tc>
          <w:tcPr>
            <w:tcW w:w="284" w:type="dxa"/>
          </w:tcPr>
          <w:p w14:paraId="57E35C84" w14:textId="77777777" w:rsidR="00130553" w:rsidRPr="007E0D87" w:rsidRDefault="00130553" w:rsidP="00470C41">
            <w:pPr>
              <w:pStyle w:val="TF-TEXTOQUADROCentralizado"/>
            </w:pPr>
            <w:r>
              <w:t>X</w:t>
            </w:r>
          </w:p>
        </w:tc>
        <w:tc>
          <w:tcPr>
            <w:tcW w:w="284" w:type="dxa"/>
          </w:tcPr>
          <w:p w14:paraId="48610C4B" w14:textId="77777777" w:rsidR="00130553" w:rsidRPr="007E0D87" w:rsidRDefault="00130553" w:rsidP="00470C41">
            <w:pPr>
              <w:pStyle w:val="TF-TEXTOQUADROCentralizado"/>
            </w:pPr>
          </w:p>
        </w:tc>
        <w:tc>
          <w:tcPr>
            <w:tcW w:w="289" w:type="dxa"/>
          </w:tcPr>
          <w:p w14:paraId="4E217901" w14:textId="77777777" w:rsidR="00130553" w:rsidRPr="007E0D87" w:rsidRDefault="00130553" w:rsidP="00470C41">
            <w:pPr>
              <w:pStyle w:val="TF-TEXTOQUADROCentralizado"/>
            </w:pPr>
          </w:p>
        </w:tc>
      </w:tr>
      <w:tr w:rsidR="00130553" w:rsidRPr="007E0D87" w14:paraId="0426B77D" w14:textId="77777777" w:rsidTr="00AC60D8">
        <w:trPr>
          <w:jc w:val="center"/>
        </w:trPr>
        <w:tc>
          <w:tcPr>
            <w:tcW w:w="6171" w:type="dxa"/>
            <w:tcBorders>
              <w:left w:val="single" w:sz="4" w:space="0" w:color="auto"/>
            </w:tcBorders>
          </w:tcPr>
          <w:p w14:paraId="3333D483" w14:textId="77777777" w:rsidR="00130553" w:rsidRDefault="00130553" w:rsidP="00470C41">
            <w:pPr>
              <w:pStyle w:val="TF-TEXTOQUADRO"/>
            </w:pPr>
            <w:commentRangeStart w:id="105"/>
            <w:r>
              <w:t>Avaliar os resultados</w:t>
            </w:r>
            <w:commentRangeEnd w:id="105"/>
            <w:r>
              <w:rPr>
                <w:rStyle w:val="Refdecomentrio"/>
              </w:rPr>
              <w:commentReference w:id="105"/>
            </w:r>
          </w:p>
        </w:tc>
        <w:tc>
          <w:tcPr>
            <w:tcW w:w="273" w:type="dxa"/>
          </w:tcPr>
          <w:p w14:paraId="666C6B0C" w14:textId="77777777" w:rsidR="00130553" w:rsidRPr="007E0D87" w:rsidRDefault="00130553" w:rsidP="00470C41">
            <w:pPr>
              <w:pStyle w:val="TF-TEXTOQUADROCentralizado"/>
            </w:pPr>
          </w:p>
        </w:tc>
        <w:tc>
          <w:tcPr>
            <w:tcW w:w="284" w:type="dxa"/>
          </w:tcPr>
          <w:p w14:paraId="685393CF" w14:textId="77777777" w:rsidR="00130553" w:rsidRPr="007E0D87" w:rsidRDefault="00130553" w:rsidP="00470C41">
            <w:pPr>
              <w:pStyle w:val="TF-TEXTOQUADROCentralizado"/>
            </w:pPr>
          </w:p>
        </w:tc>
        <w:tc>
          <w:tcPr>
            <w:tcW w:w="284" w:type="dxa"/>
          </w:tcPr>
          <w:p w14:paraId="695A4DFA" w14:textId="77777777" w:rsidR="00130553" w:rsidRPr="007E0D87" w:rsidRDefault="00130553" w:rsidP="00470C41">
            <w:pPr>
              <w:pStyle w:val="TF-TEXTOQUADROCentralizado"/>
            </w:pPr>
          </w:p>
        </w:tc>
        <w:tc>
          <w:tcPr>
            <w:tcW w:w="284" w:type="dxa"/>
          </w:tcPr>
          <w:p w14:paraId="486E7199" w14:textId="77777777" w:rsidR="00130553" w:rsidRPr="007E0D87" w:rsidRDefault="00130553" w:rsidP="00470C41">
            <w:pPr>
              <w:pStyle w:val="TF-TEXTOQUADROCentralizado"/>
            </w:pPr>
          </w:p>
        </w:tc>
        <w:tc>
          <w:tcPr>
            <w:tcW w:w="284" w:type="dxa"/>
          </w:tcPr>
          <w:p w14:paraId="5008C523" w14:textId="77777777" w:rsidR="00130553" w:rsidRPr="007E0D87" w:rsidRDefault="00130553" w:rsidP="00470C41">
            <w:pPr>
              <w:pStyle w:val="TF-TEXTOQUADROCentralizado"/>
            </w:pPr>
          </w:p>
        </w:tc>
        <w:tc>
          <w:tcPr>
            <w:tcW w:w="284" w:type="dxa"/>
          </w:tcPr>
          <w:p w14:paraId="7B7F9F49" w14:textId="77777777" w:rsidR="00130553" w:rsidRPr="007E0D87" w:rsidRDefault="00130553" w:rsidP="00470C41">
            <w:pPr>
              <w:pStyle w:val="TF-TEXTOQUADROCentralizado"/>
            </w:pPr>
          </w:p>
        </w:tc>
        <w:tc>
          <w:tcPr>
            <w:tcW w:w="284" w:type="dxa"/>
          </w:tcPr>
          <w:p w14:paraId="6A0EAFF9" w14:textId="77777777" w:rsidR="00130553" w:rsidRPr="007E0D87" w:rsidRDefault="00130553" w:rsidP="00470C41">
            <w:pPr>
              <w:pStyle w:val="TF-TEXTOQUADROCentralizado"/>
            </w:pPr>
          </w:p>
        </w:tc>
        <w:tc>
          <w:tcPr>
            <w:tcW w:w="284" w:type="dxa"/>
          </w:tcPr>
          <w:p w14:paraId="5081D86B" w14:textId="77777777" w:rsidR="00130553" w:rsidRPr="007E0D87" w:rsidRDefault="00130553" w:rsidP="00470C41">
            <w:pPr>
              <w:pStyle w:val="TF-TEXTOQUADROCentralizado"/>
            </w:pPr>
          </w:p>
        </w:tc>
        <w:tc>
          <w:tcPr>
            <w:tcW w:w="284" w:type="dxa"/>
          </w:tcPr>
          <w:p w14:paraId="20586F78" w14:textId="77777777" w:rsidR="00130553" w:rsidRPr="007E0D87" w:rsidRDefault="00130553" w:rsidP="00470C41">
            <w:pPr>
              <w:pStyle w:val="TF-TEXTOQUADROCentralizado"/>
            </w:pPr>
            <w:r>
              <w:t>X</w:t>
            </w:r>
          </w:p>
        </w:tc>
        <w:tc>
          <w:tcPr>
            <w:tcW w:w="289" w:type="dxa"/>
          </w:tcPr>
          <w:p w14:paraId="7BB905F6" w14:textId="77777777" w:rsidR="00130553" w:rsidRPr="007E0D87" w:rsidRDefault="00130553" w:rsidP="00470C41">
            <w:pPr>
              <w:pStyle w:val="TF-TEXTOQUADROCentralizado"/>
            </w:pPr>
          </w:p>
        </w:tc>
      </w:tr>
      <w:tr w:rsidR="00130553" w:rsidRPr="007E0D87" w14:paraId="660C1BB9" w14:textId="77777777" w:rsidTr="007214E3">
        <w:trPr>
          <w:jc w:val="center"/>
        </w:trPr>
        <w:tc>
          <w:tcPr>
            <w:tcW w:w="6171" w:type="dxa"/>
            <w:tcBorders>
              <w:left w:val="single" w:sz="4" w:space="0" w:color="auto"/>
              <w:bottom w:val="single" w:sz="4" w:space="0" w:color="auto"/>
            </w:tcBorders>
          </w:tcPr>
          <w:p w14:paraId="5C59F978" w14:textId="77777777" w:rsidR="00130553" w:rsidRDefault="00130553" w:rsidP="00470C41">
            <w:pPr>
              <w:pStyle w:val="TF-TEXTOQUADRO"/>
            </w:pPr>
            <w:commentRangeStart w:id="106"/>
            <w:r>
              <w:t>Escrever os resultados do trabalho</w:t>
            </w:r>
            <w:commentRangeEnd w:id="106"/>
            <w:r>
              <w:rPr>
                <w:rStyle w:val="Refdecomentrio"/>
              </w:rPr>
              <w:commentReference w:id="106"/>
            </w:r>
          </w:p>
        </w:tc>
        <w:tc>
          <w:tcPr>
            <w:tcW w:w="273" w:type="dxa"/>
            <w:tcBorders>
              <w:bottom w:val="single" w:sz="4" w:space="0" w:color="auto"/>
            </w:tcBorders>
          </w:tcPr>
          <w:p w14:paraId="02C4603E" w14:textId="77777777" w:rsidR="00130553" w:rsidRPr="007E0D87" w:rsidRDefault="00130553" w:rsidP="00470C41">
            <w:pPr>
              <w:pStyle w:val="TF-TEXTOQUADROCentralizado"/>
            </w:pPr>
          </w:p>
        </w:tc>
        <w:tc>
          <w:tcPr>
            <w:tcW w:w="284" w:type="dxa"/>
            <w:tcBorders>
              <w:bottom w:val="single" w:sz="4" w:space="0" w:color="auto"/>
            </w:tcBorders>
          </w:tcPr>
          <w:p w14:paraId="42ACD05D" w14:textId="77777777" w:rsidR="00130553" w:rsidRPr="007E0D87" w:rsidRDefault="00130553" w:rsidP="00470C41">
            <w:pPr>
              <w:pStyle w:val="TF-TEXTOQUADROCentralizado"/>
            </w:pPr>
          </w:p>
        </w:tc>
        <w:tc>
          <w:tcPr>
            <w:tcW w:w="284" w:type="dxa"/>
            <w:tcBorders>
              <w:bottom w:val="single" w:sz="4" w:space="0" w:color="auto"/>
            </w:tcBorders>
          </w:tcPr>
          <w:p w14:paraId="7AC24F35" w14:textId="77777777" w:rsidR="00130553" w:rsidRPr="007E0D87" w:rsidRDefault="00130553" w:rsidP="00470C41">
            <w:pPr>
              <w:pStyle w:val="TF-TEXTOQUADROCentralizado"/>
            </w:pPr>
          </w:p>
        </w:tc>
        <w:tc>
          <w:tcPr>
            <w:tcW w:w="284" w:type="dxa"/>
            <w:tcBorders>
              <w:bottom w:val="single" w:sz="4" w:space="0" w:color="auto"/>
            </w:tcBorders>
          </w:tcPr>
          <w:p w14:paraId="0B65A9C8" w14:textId="77777777" w:rsidR="00130553" w:rsidRPr="007E0D87" w:rsidRDefault="00130553" w:rsidP="00470C41">
            <w:pPr>
              <w:pStyle w:val="TF-TEXTOQUADROCentralizado"/>
            </w:pPr>
          </w:p>
        </w:tc>
        <w:tc>
          <w:tcPr>
            <w:tcW w:w="284" w:type="dxa"/>
            <w:tcBorders>
              <w:bottom w:val="single" w:sz="4" w:space="0" w:color="auto"/>
            </w:tcBorders>
          </w:tcPr>
          <w:p w14:paraId="562F0524" w14:textId="77777777" w:rsidR="00130553" w:rsidRPr="007E0D87" w:rsidRDefault="00130553" w:rsidP="00470C41">
            <w:pPr>
              <w:pStyle w:val="TF-TEXTOQUADROCentralizado"/>
            </w:pPr>
          </w:p>
        </w:tc>
        <w:tc>
          <w:tcPr>
            <w:tcW w:w="284" w:type="dxa"/>
            <w:tcBorders>
              <w:bottom w:val="single" w:sz="4" w:space="0" w:color="auto"/>
            </w:tcBorders>
          </w:tcPr>
          <w:p w14:paraId="64E52BB7" w14:textId="77777777" w:rsidR="00130553" w:rsidRPr="007E0D87" w:rsidRDefault="00130553" w:rsidP="00470C41">
            <w:pPr>
              <w:pStyle w:val="TF-TEXTOQUADROCentralizado"/>
            </w:pPr>
          </w:p>
        </w:tc>
        <w:tc>
          <w:tcPr>
            <w:tcW w:w="284" w:type="dxa"/>
            <w:tcBorders>
              <w:bottom w:val="single" w:sz="4" w:space="0" w:color="auto"/>
            </w:tcBorders>
          </w:tcPr>
          <w:p w14:paraId="46CAEC10" w14:textId="77777777" w:rsidR="00130553" w:rsidRPr="007E0D87" w:rsidRDefault="00130553" w:rsidP="00470C41">
            <w:pPr>
              <w:pStyle w:val="TF-TEXTOQUADROCentralizado"/>
            </w:pPr>
          </w:p>
        </w:tc>
        <w:tc>
          <w:tcPr>
            <w:tcW w:w="284" w:type="dxa"/>
            <w:tcBorders>
              <w:bottom w:val="single" w:sz="4" w:space="0" w:color="auto"/>
            </w:tcBorders>
          </w:tcPr>
          <w:p w14:paraId="71CF00D2" w14:textId="77777777" w:rsidR="00130553" w:rsidRPr="007E0D87" w:rsidRDefault="00130553" w:rsidP="00470C41">
            <w:pPr>
              <w:pStyle w:val="TF-TEXTOQUADROCentralizado"/>
            </w:pPr>
          </w:p>
        </w:tc>
        <w:tc>
          <w:tcPr>
            <w:tcW w:w="284" w:type="dxa"/>
            <w:tcBorders>
              <w:bottom w:val="single" w:sz="4" w:space="0" w:color="auto"/>
            </w:tcBorders>
          </w:tcPr>
          <w:p w14:paraId="2D5F5E6B" w14:textId="77777777" w:rsidR="00130553" w:rsidRPr="007E0D87" w:rsidRDefault="00130553" w:rsidP="00470C41">
            <w:pPr>
              <w:pStyle w:val="TF-TEXTOQUADROCentralizado"/>
            </w:pPr>
          </w:p>
        </w:tc>
        <w:tc>
          <w:tcPr>
            <w:tcW w:w="289" w:type="dxa"/>
            <w:tcBorders>
              <w:bottom w:val="single" w:sz="4" w:space="0" w:color="auto"/>
            </w:tcBorders>
          </w:tcPr>
          <w:p w14:paraId="3EB5F887" w14:textId="77777777" w:rsidR="00130553" w:rsidRPr="007E0D87" w:rsidRDefault="00130553" w:rsidP="00470C41">
            <w:pPr>
              <w:pStyle w:val="TF-TEXTOQUADROCentralizado"/>
            </w:pPr>
            <w:r>
              <w:t>X</w:t>
            </w:r>
          </w:p>
        </w:tc>
      </w:tr>
    </w:tbl>
    <w:p w14:paraId="79906963" w14:textId="77777777" w:rsidR="00130553" w:rsidRDefault="00130553" w:rsidP="00FC4A9F">
      <w:pPr>
        <w:pStyle w:val="TF-FONTE"/>
      </w:pPr>
      <w:r>
        <w:t>Fonte: elaborado pelo autor.</w:t>
      </w:r>
    </w:p>
    <w:p w14:paraId="3427EB5C" w14:textId="77777777" w:rsidR="00130553" w:rsidRPr="007A1883" w:rsidRDefault="00130553" w:rsidP="00424AD5">
      <w:pPr>
        <w:pStyle w:val="Ttulo1"/>
      </w:pPr>
      <w:r>
        <w:t>REVISÃO BIBLIOGRÁFICA</w:t>
      </w:r>
    </w:p>
    <w:p w14:paraId="7A7CED94" w14:textId="77777777" w:rsidR="00130553" w:rsidRDefault="00130553" w:rsidP="00DF64E9">
      <w:pPr>
        <w:pStyle w:val="TF-TEXTO"/>
      </w:pPr>
      <w:commentRangeStart w:id="107"/>
      <w:r>
        <w:t xml:space="preserve">Este capítulo </w:t>
      </w:r>
      <w:commentRangeEnd w:id="107"/>
      <w:r>
        <w:rPr>
          <w:rStyle w:val="Refdecomentrio"/>
        </w:rPr>
        <w:commentReference w:id="107"/>
      </w:r>
      <w:r>
        <w:t xml:space="preserve">descreve brevemente os assuntos que fundamentarão o estudo a ser realizado para montar uma arquitetura que possa resolver o problema exposto anteriormente: apresentar uma solução de arquitetura para comunicação assíncrona de dispositivos móveis escalável e </w:t>
      </w:r>
      <w:proofErr w:type="spellStart"/>
      <w:r>
        <w:t>resiliente</w:t>
      </w:r>
      <w:proofErr w:type="spellEnd"/>
      <w:r>
        <w:t xml:space="preserve"> em um ambiente de computação distribuída.</w:t>
      </w:r>
    </w:p>
    <w:p w14:paraId="25B339B5" w14:textId="77777777" w:rsidR="00130553" w:rsidRPr="00CC5EBA" w:rsidRDefault="00130553" w:rsidP="00CC5EBA">
      <w:pPr>
        <w:pStyle w:val="TF-TEXTO"/>
      </w:pPr>
      <w:r>
        <w:t xml:space="preserve">Um sistema distribuído é definido por: </w:t>
      </w:r>
      <w:commentRangeStart w:id="108"/>
      <w:r>
        <w:t xml:space="preserve">“... um </w:t>
      </w:r>
      <w:commentRangeEnd w:id="108"/>
      <w:r>
        <w:rPr>
          <w:rStyle w:val="Refdecomentrio"/>
        </w:rPr>
        <w:commentReference w:id="108"/>
      </w:r>
      <w:r>
        <w:t xml:space="preserve">conjunto de computadores independentes que se apresenta a seus usuários como um sistema único e coerente” </w:t>
      </w:r>
      <w:r w:rsidRPr="00EE2582">
        <w:t>(TANENBAUM; STEEN, 2008</w:t>
      </w:r>
      <w:r>
        <w:t>, p. 1</w:t>
      </w:r>
      <w:r w:rsidRPr="00EE2582">
        <w:t>)</w:t>
      </w:r>
      <w:r>
        <w:t>. Os autores também contam sobre a estrutura e funcionamento do modelo de comunicação por mensagens.</w:t>
      </w:r>
    </w:p>
    <w:p w14:paraId="67B9A0CE" w14:textId="77777777" w:rsidR="00130553" w:rsidRDefault="00130553" w:rsidP="00CC5EBA">
      <w:pPr>
        <w:pStyle w:val="TF-TEXTO"/>
      </w:pPr>
      <w:r>
        <w:t xml:space="preserve">O protocolo de comunicação Web que permite uma comunicação constante e bidirecional é definida pela </w:t>
      </w:r>
      <w:proofErr w:type="spellStart"/>
      <w:r>
        <w:t>WebSocket</w:t>
      </w:r>
      <w:proofErr w:type="spellEnd"/>
      <w:r>
        <w:t xml:space="preserve"> API, conforme é descrito por Lombardi (2015). Este protocolo será utilizado para comunicação dos dispositivos móveis e o servidor.</w:t>
      </w:r>
    </w:p>
    <w:p w14:paraId="575AE6AF" w14:textId="77777777" w:rsidR="00130553" w:rsidRDefault="00130553" w:rsidP="00CC5EBA">
      <w:pPr>
        <w:pStyle w:val="TF-TEXTO"/>
      </w:pPr>
      <w:r>
        <w:t xml:space="preserve">Aplicações móveis são aplicações escritas para dispositivos móveis e têm se tornado a principal ferramenta de comunicação das pessoas com a Internet. Desenvolver aplicações Web para dispositivos móveis pode ser uma forma mais viável para atender diferentes dispositivos sem a necessidade de reescrever muitas partes de código, conforme a explicação dada por </w:t>
      </w:r>
      <w:proofErr w:type="spellStart"/>
      <w:r w:rsidRPr="00CA7EBE">
        <w:t>Oehlman</w:t>
      </w:r>
      <w:proofErr w:type="spellEnd"/>
      <w:r w:rsidRPr="00CA7EBE">
        <w:t xml:space="preserve"> e Blanc (2012)</w:t>
      </w:r>
      <w:r>
        <w:t>.</w:t>
      </w:r>
    </w:p>
    <w:p w14:paraId="5550BE56" w14:textId="77777777" w:rsidR="00130553" w:rsidRDefault="00130553" w:rsidP="00F83A19">
      <w:pPr>
        <w:pStyle w:val="TF-refernciasbibliogrficasTTULO"/>
      </w:pPr>
      <w:r>
        <w:t>Referências</w:t>
      </w:r>
    </w:p>
    <w:p w14:paraId="15A2BF43" w14:textId="77777777" w:rsidR="00130553" w:rsidRDefault="00130553" w:rsidP="0053333D">
      <w:pPr>
        <w:pStyle w:val="TF-REFERNCIASITEM"/>
      </w:pPr>
      <w:r>
        <w:t xml:space="preserve">KODALI, </w:t>
      </w:r>
      <w:proofErr w:type="spellStart"/>
      <w:r>
        <w:t>Ravi</w:t>
      </w:r>
      <w:proofErr w:type="spellEnd"/>
      <w:r>
        <w:t xml:space="preserve"> </w:t>
      </w:r>
      <w:proofErr w:type="spellStart"/>
      <w:r>
        <w:t>Kishore</w:t>
      </w:r>
      <w:proofErr w:type="spellEnd"/>
      <w:r>
        <w:t xml:space="preserve">; GORANTLA, </w:t>
      </w:r>
      <w:proofErr w:type="spellStart"/>
      <w:r>
        <w:t>Venkata</w:t>
      </w:r>
      <w:proofErr w:type="spellEnd"/>
      <w:r>
        <w:t xml:space="preserve"> </w:t>
      </w:r>
      <w:proofErr w:type="spellStart"/>
      <w:r>
        <w:t>Sundeep</w:t>
      </w:r>
      <w:proofErr w:type="spellEnd"/>
      <w:r>
        <w:t xml:space="preserve"> </w:t>
      </w:r>
      <w:proofErr w:type="spellStart"/>
      <w:r>
        <w:t>Kumar</w:t>
      </w:r>
      <w:proofErr w:type="spellEnd"/>
      <w:r>
        <w:t xml:space="preserve">. </w:t>
      </w:r>
      <w:r w:rsidRPr="00D14E06">
        <w:rPr>
          <w:b/>
          <w:bCs/>
          <w:lang w:val="en-US"/>
        </w:rPr>
        <w:t>Weather tracking system using MQTT and SQLite</w:t>
      </w:r>
      <w:r w:rsidRPr="00D14E06">
        <w:rPr>
          <w:lang w:val="en-US"/>
        </w:rPr>
        <w:t xml:space="preserve">. </w:t>
      </w:r>
      <w:commentRangeStart w:id="109"/>
      <w:r w:rsidRPr="00D14E06">
        <w:rPr>
          <w:lang w:val="en-US"/>
        </w:rPr>
        <w:t>In</w:t>
      </w:r>
      <w:commentRangeEnd w:id="109"/>
      <w:r>
        <w:rPr>
          <w:rStyle w:val="Refdecomentrio"/>
        </w:rPr>
        <w:commentReference w:id="109"/>
      </w:r>
      <w:r w:rsidRPr="00D14E06">
        <w:rPr>
          <w:lang w:val="en-US"/>
        </w:rPr>
        <w:t>: 2017 3rd International Conference on Applied and Theoretical Computing and Communication Technology (</w:t>
      </w:r>
      <w:proofErr w:type="spellStart"/>
      <w:r w:rsidRPr="00D14E06">
        <w:rPr>
          <w:lang w:val="en-US"/>
        </w:rPr>
        <w:t>iCATccT</w:t>
      </w:r>
      <w:proofErr w:type="spellEnd"/>
      <w:r w:rsidRPr="00D14E06">
        <w:rPr>
          <w:lang w:val="en-US"/>
        </w:rPr>
        <w:t xml:space="preserve">). </w:t>
      </w:r>
      <w:r>
        <w:t>IEEE, 2017. p. 205-208.</w:t>
      </w:r>
    </w:p>
    <w:p w14:paraId="1F9034E6" w14:textId="77777777" w:rsidR="00130553" w:rsidRPr="00D14E06" w:rsidRDefault="00130553" w:rsidP="0053333D">
      <w:pPr>
        <w:pStyle w:val="TF-REFERNCIASITEM"/>
        <w:rPr>
          <w:lang w:val="en-US"/>
        </w:rPr>
      </w:pPr>
      <w:r w:rsidRPr="00002033">
        <w:t xml:space="preserve">KONESKI, Eduardo de Meireles. </w:t>
      </w:r>
      <w:r w:rsidRPr="00002033">
        <w:rPr>
          <w:b/>
          <w:bCs/>
        </w:rPr>
        <w:t>Ambiente de comunicação segura de Internet das Coisas com a utilização do MQTT e TLS</w:t>
      </w:r>
      <w:r w:rsidRPr="00002033">
        <w:t xml:space="preserve">. 2018. Trabalho de conclusão de curso (Bacharel em Sistemas de Informação) - </w:t>
      </w:r>
      <w:r>
        <w:t>Universidade Federal de Santa Catarina</w:t>
      </w:r>
      <w:r w:rsidRPr="00002033">
        <w:t xml:space="preserve">, [S. l.], 2018. Disponível em: https://repositorio.ufsc.br/bitstream/handle/123456789/192153/TCC%20-%20Eduardo.pdf?sequence=1. </w:t>
      </w:r>
      <w:proofErr w:type="spellStart"/>
      <w:r w:rsidRPr="00D14E06">
        <w:rPr>
          <w:lang w:val="en-US"/>
        </w:rPr>
        <w:t>Acesso</w:t>
      </w:r>
      <w:proofErr w:type="spellEnd"/>
      <w:r w:rsidRPr="00D14E06">
        <w:rPr>
          <w:lang w:val="en-US"/>
        </w:rPr>
        <w:t xml:space="preserve"> </w:t>
      </w:r>
      <w:proofErr w:type="spellStart"/>
      <w:r w:rsidRPr="00D14E06">
        <w:rPr>
          <w:lang w:val="en-US"/>
        </w:rPr>
        <w:t>em</w:t>
      </w:r>
      <w:proofErr w:type="spellEnd"/>
      <w:r w:rsidRPr="00D14E06">
        <w:rPr>
          <w:lang w:val="en-US"/>
        </w:rPr>
        <w:t>: 18 set. 2021.</w:t>
      </w:r>
    </w:p>
    <w:p w14:paraId="7A4A20EF" w14:textId="77777777" w:rsidR="00130553" w:rsidRPr="00386EEE" w:rsidRDefault="00130553" w:rsidP="009E71AD">
      <w:pPr>
        <w:pStyle w:val="TF-REFERNCIASITEM"/>
        <w:rPr>
          <w:lang w:val="en-US"/>
        </w:rPr>
      </w:pPr>
      <w:r w:rsidRPr="00D14E06">
        <w:rPr>
          <w:lang w:val="en-US"/>
        </w:rPr>
        <w:t xml:space="preserve">LOMBARDI, Andrew. </w:t>
      </w:r>
      <w:r w:rsidRPr="00D14E06">
        <w:rPr>
          <w:b/>
          <w:bCs/>
          <w:lang w:val="en-US"/>
        </w:rPr>
        <w:t xml:space="preserve">WebSocket: </w:t>
      </w:r>
      <w:commentRangeStart w:id="110"/>
      <w:r w:rsidRPr="00D14E06">
        <w:rPr>
          <w:b/>
          <w:bCs/>
          <w:lang w:val="en-US"/>
        </w:rPr>
        <w:t>LIGHTWEIGHT CLIENT</w:t>
      </w:r>
      <w:r w:rsidRPr="00FD44D9">
        <w:rPr>
          <w:rFonts w:hint="eastAsia"/>
          <w:b/>
          <w:bCs/>
        </w:rPr>
        <w:t>󰀭</w:t>
      </w:r>
      <w:r w:rsidRPr="00D14E06">
        <w:rPr>
          <w:b/>
          <w:bCs/>
          <w:lang w:val="en-US"/>
        </w:rPr>
        <w:t>SERVER COMMUNICATIONS</w:t>
      </w:r>
      <w:commentRangeEnd w:id="110"/>
      <w:r>
        <w:rPr>
          <w:rStyle w:val="Refdecomentrio"/>
        </w:rPr>
        <w:commentReference w:id="110"/>
      </w:r>
      <w:r w:rsidRPr="00D14E06">
        <w:rPr>
          <w:lang w:val="en-US"/>
        </w:rPr>
        <w:t xml:space="preserve">. 1. ed. </w:t>
      </w:r>
      <w:r w:rsidRPr="00386EEE">
        <w:rPr>
          <w:lang w:val="en-US"/>
        </w:rPr>
        <w:t>Sebastopol, CA: O’Reilly Media, Inc., 2015.</w:t>
      </w:r>
    </w:p>
    <w:p w14:paraId="08DE78AC" w14:textId="77777777" w:rsidR="00130553" w:rsidRDefault="00130553" w:rsidP="009E71AD">
      <w:pPr>
        <w:pStyle w:val="TF-REFERNCIASITEM"/>
      </w:pPr>
      <w:r w:rsidRPr="00386EEE">
        <w:rPr>
          <w:lang w:val="en-US"/>
        </w:rPr>
        <w:t xml:space="preserve">OEHLMAN, Damon; BLANC, Sébastien. </w:t>
      </w:r>
      <w:proofErr w:type="spellStart"/>
      <w:r w:rsidRPr="00854AB6">
        <w:rPr>
          <w:b/>
          <w:bCs/>
          <w:lang w:val="en-US"/>
        </w:rPr>
        <w:t>Aplicativos</w:t>
      </w:r>
      <w:proofErr w:type="spellEnd"/>
      <w:r w:rsidRPr="00854AB6">
        <w:rPr>
          <w:b/>
          <w:bCs/>
          <w:lang w:val="en-US"/>
        </w:rPr>
        <w:t xml:space="preserve"> Web Pro Android: </w:t>
      </w:r>
      <w:commentRangeStart w:id="111"/>
      <w:proofErr w:type="spellStart"/>
      <w:r w:rsidRPr="00854AB6">
        <w:rPr>
          <w:b/>
          <w:bCs/>
          <w:lang w:val="en-US"/>
        </w:rPr>
        <w:t>Desenvolvimento</w:t>
      </w:r>
      <w:proofErr w:type="spellEnd"/>
      <w:r w:rsidRPr="00854AB6">
        <w:rPr>
          <w:b/>
          <w:bCs/>
          <w:lang w:val="en-US"/>
        </w:rPr>
        <w:t xml:space="preserve"> Pro Android </w:t>
      </w:r>
      <w:proofErr w:type="spellStart"/>
      <w:r w:rsidRPr="00854AB6">
        <w:rPr>
          <w:b/>
          <w:bCs/>
          <w:lang w:val="en-US"/>
        </w:rPr>
        <w:t>Usando</w:t>
      </w:r>
      <w:proofErr w:type="spellEnd"/>
      <w:r w:rsidRPr="00854AB6">
        <w:rPr>
          <w:b/>
          <w:bCs/>
          <w:lang w:val="en-US"/>
        </w:rPr>
        <w:t xml:space="preserve"> HTML5</w:t>
      </w:r>
      <w:commentRangeEnd w:id="111"/>
      <w:r>
        <w:rPr>
          <w:rStyle w:val="Refdecomentrio"/>
        </w:rPr>
        <w:commentReference w:id="111"/>
      </w:r>
      <w:r w:rsidRPr="00854AB6">
        <w:rPr>
          <w:lang w:val="en-US"/>
        </w:rPr>
        <w:t xml:space="preserve">, CSS3 &amp; JavaScript. </w:t>
      </w:r>
      <w:r w:rsidRPr="00906519">
        <w:t>1. ed. Rio de Janeiro: Ciência Moderna, 2012.</w:t>
      </w:r>
    </w:p>
    <w:p w14:paraId="59C81E19" w14:textId="77777777" w:rsidR="00130553" w:rsidRDefault="00130553" w:rsidP="009E71AD">
      <w:pPr>
        <w:pStyle w:val="TF-REFERNCIASITEM"/>
      </w:pPr>
      <w:r w:rsidRPr="00BC6CC6">
        <w:t xml:space="preserve">SILVA, Jorge Pereira da. </w:t>
      </w:r>
      <w:proofErr w:type="spellStart"/>
      <w:r w:rsidRPr="00BC6CC6">
        <w:rPr>
          <w:b/>
          <w:bCs/>
        </w:rPr>
        <w:t>EcoCIT</w:t>
      </w:r>
      <w:proofErr w:type="spellEnd"/>
      <w:r w:rsidRPr="00BC6CC6">
        <w:rPr>
          <w:b/>
          <w:bCs/>
        </w:rPr>
        <w:t xml:space="preserve">: </w:t>
      </w:r>
      <w:commentRangeStart w:id="112"/>
      <w:r w:rsidRPr="00BC6CC6">
        <w:rPr>
          <w:b/>
          <w:bCs/>
        </w:rPr>
        <w:t xml:space="preserve">uma plataforma escalável para desenvolvimento de aplicações de </w:t>
      </w:r>
      <w:proofErr w:type="spellStart"/>
      <w:r w:rsidRPr="00BC6CC6">
        <w:rPr>
          <w:b/>
          <w:bCs/>
        </w:rPr>
        <w:t>IoT</w:t>
      </w:r>
      <w:commentRangeEnd w:id="112"/>
      <w:proofErr w:type="spellEnd"/>
      <w:r>
        <w:rPr>
          <w:rStyle w:val="Refdecomentrio"/>
        </w:rPr>
        <w:commentReference w:id="112"/>
      </w:r>
      <w:r w:rsidRPr="00BC6CC6">
        <w:t>. 2017. 138f. Dissertação (Mestrado em Sistemas e Computação) - Centro de Ciências Exatas e da Terra, Universidade Federal do Rio Grande do Norte, Natal, 2017.</w:t>
      </w:r>
    </w:p>
    <w:p w14:paraId="6D378716" w14:textId="77777777" w:rsidR="00130553" w:rsidRDefault="00130553" w:rsidP="00105D2D">
      <w:pPr>
        <w:pStyle w:val="TF-REFERNCIASITEM"/>
      </w:pPr>
      <w:r w:rsidRPr="00D14E06">
        <w:rPr>
          <w:lang w:val="en-US"/>
        </w:rPr>
        <w:t xml:space="preserve">TANENBAUM, Andrew S.; STEEN, Maarten Van. </w:t>
      </w:r>
      <w:commentRangeStart w:id="113"/>
      <w:r w:rsidRPr="00772431">
        <w:rPr>
          <w:b/>
          <w:bCs/>
        </w:rPr>
        <w:t>SISTEMAS DISTRIBUIDOS</w:t>
      </w:r>
      <w:commentRangeEnd w:id="113"/>
      <w:r>
        <w:rPr>
          <w:rStyle w:val="Refdecomentrio"/>
        </w:rPr>
        <w:commentReference w:id="113"/>
      </w:r>
      <w:r w:rsidRPr="00772431">
        <w:rPr>
          <w:b/>
          <w:bCs/>
        </w:rPr>
        <w:t xml:space="preserve">: </w:t>
      </w:r>
      <w:commentRangeStart w:id="114"/>
      <w:r w:rsidRPr="00772431">
        <w:rPr>
          <w:b/>
          <w:bCs/>
        </w:rPr>
        <w:t>princípios e paradigmas</w:t>
      </w:r>
      <w:commentRangeEnd w:id="114"/>
      <w:r>
        <w:rPr>
          <w:rStyle w:val="Refdecomentrio"/>
        </w:rPr>
        <w:commentReference w:id="114"/>
      </w:r>
      <w:r w:rsidRPr="00CE4B43">
        <w:t>. 2. ed. São Saulo: Pearson, 2008.</w:t>
      </w:r>
    </w:p>
    <w:p w14:paraId="06464750" w14:textId="77777777" w:rsidR="00130553" w:rsidRDefault="00130553" w:rsidP="00105D2D">
      <w:pPr>
        <w:pStyle w:val="TF-REFERNCIASITEM"/>
      </w:pPr>
    </w:p>
    <w:p w14:paraId="512A8654" w14:textId="77777777" w:rsidR="00130553" w:rsidRPr="00320BFA" w:rsidRDefault="00130553" w:rsidP="00B7254F">
      <w:pPr>
        <w:pStyle w:val="TF-xAvalTTULO"/>
      </w:pPr>
      <w:r>
        <w:br w:type="page"/>
      </w:r>
      <w:r>
        <w:lastRenderedPageBreak/>
        <w:t>FORMULÁRIO  DE  avaliação BCC</w:t>
      </w:r>
      <w:r w:rsidRPr="00320BFA">
        <w:t xml:space="preserve"> – PROFESSOR TCC I</w:t>
      </w:r>
    </w:p>
    <w:p w14:paraId="67701C2E" w14:textId="77777777" w:rsidR="00130553" w:rsidRDefault="00130553" w:rsidP="00B7254F">
      <w:pPr>
        <w:pStyle w:val="TF-xAvalLINHA"/>
      </w:pPr>
      <w:r w:rsidRPr="00320BFA">
        <w:t>Avaliador(a):</w:t>
      </w:r>
      <w:r w:rsidRPr="00320BFA">
        <w:tab/>
      </w:r>
      <w:r>
        <w:t>Dalton Solano dos Reis</w:t>
      </w:r>
    </w:p>
    <w:p w14:paraId="52F5FE7B" w14:textId="77777777" w:rsidR="00130553" w:rsidRPr="00320BFA" w:rsidRDefault="00130553" w:rsidP="00B7254F">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540"/>
        <w:gridCol w:w="353"/>
        <w:gridCol w:w="837"/>
        <w:gridCol w:w="353"/>
      </w:tblGrid>
      <w:tr w:rsidR="00130553" w:rsidRPr="00320BFA" w14:paraId="365D2ABB" w14:textId="77777777" w:rsidTr="002263A4">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4230927E" w14:textId="77777777" w:rsidR="00130553" w:rsidRPr="00320BFA" w:rsidRDefault="00130553" w:rsidP="002263A4">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5C70D57F" w14:textId="77777777" w:rsidR="00130553" w:rsidRPr="00320BFA" w:rsidRDefault="00130553" w:rsidP="002263A4">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FBB4E4A" w14:textId="77777777" w:rsidR="00130553" w:rsidRPr="00320BFA" w:rsidRDefault="00130553" w:rsidP="002263A4">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7FB74EF6" w14:textId="77777777" w:rsidR="00130553" w:rsidRPr="00320BFA" w:rsidRDefault="00130553" w:rsidP="002263A4">
            <w:pPr>
              <w:pStyle w:val="TF-xAvalITEMTABELA"/>
            </w:pPr>
            <w:r w:rsidRPr="00320BFA">
              <w:t>não atende</w:t>
            </w:r>
          </w:p>
        </w:tc>
      </w:tr>
      <w:tr w:rsidR="00130553" w:rsidRPr="00320BFA" w14:paraId="7BE75563" w14:textId="77777777" w:rsidTr="002263A4">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F3D090C" w14:textId="77777777" w:rsidR="00130553" w:rsidRPr="00320BFA" w:rsidRDefault="00130553" w:rsidP="002263A4">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390E547" w14:textId="77777777" w:rsidR="00130553" w:rsidRPr="00821EE8" w:rsidRDefault="00130553" w:rsidP="00130553">
            <w:pPr>
              <w:pStyle w:val="TF-xAvalITEM"/>
            </w:pPr>
            <w:r w:rsidRPr="00821EE8">
              <w:t>INTRODUÇÃO</w:t>
            </w:r>
          </w:p>
          <w:p w14:paraId="78B8BF6A" w14:textId="77777777" w:rsidR="00130553" w:rsidRPr="00821EE8" w:rsidRDefault="00130553" w:rsidP="002263A4">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6294318D" w14:textId="77777777" w:rsidR="00130553" w:rsidRPr="00320BFA" w:rsidRDefault="00130553" w:rsidP="00927E11">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6A3DEBBA" w14:textId="77777777" w:rsidR="00130553" w:rsidRPr="00320BFA" w:rsidRDefault="00130553" w:rsidP="00927E11">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648921EC" w14:textId="77777777" w:rsidR="00130553" w:rsidRPr="00320BFA" w:rsidRDefault="00130553" w:rsidP="00927E11">
            <w:pPr>
              <w:ind w:left="709" w:hanging="709"/>
              <w:jc w:val="center"/>
              <w:rPr>
                <w:sz w:val="18"/>
              </w:rPr>
            </w:pPr>
          </w:p>
        </w:tc>
      </w:tr>
      <w:tr w:rsidR="00130553" w:rsidRPr="00320BFA" w14:paraId="2D4AAE75" w14:textId="77777777" w:rsidTr="002263A4">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4C3C46D"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5538768" w14:textId="77777777" w:rsidR="00130553" w:rsidRPr="00821EE8" w:rsidRDefault="00130553" w:rsidP="002263A4">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407E535C"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950BB33"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92A7802" w14:textId="77777777" w:rsidR="00130553" w:rsidRPr="00320BFA" w:rsidRDefault="00130553" w:rsidP="00927E11">
            <w:pPr>
              <w:ind w:left="709" w:hanging="709"/>
              <w:jc w:val="center"/>
              <w:rPr>
                <w:sz w:val="18"/>
              </w:rPr>
            </w:pPr>
          </w:p>
        </w:tc>
      </w:tr>
      <w:tr w:rsidR="00130553" w:rsidRPr="00320BFA" w14:paraId="1C82A40A"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5138E28"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A414B3A" w14:textId="77777777" w:rsidR="00130553" w:rsidRPr="00320BFA" w:rsidRDefault="00130553" w:rsidP="00130553">
            <w:pPr>
              <w:pStyle w:val="TF-xAvalITEM"/>
            </w:pPr>
            <w:r w:rsidRPr="00320BFA">
              <w:t>OBJETIVOS</w:t>
            </w:r>
          </w:p>
          <w:p w14:paraId="35EFE0D7" w14:textId="77777777" w:rsidR="00130553" w:rsidRPr="00320BFA" w:rsidRDefault="00130553" w:rsidP="002263A4">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4E9159D1"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92F8C3B"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0237D16" w14:textId="77777777" w:rsidR="00130553" w:rsidRPr="00320BFA" w:rsidRDefault="00130553" w:rsidP="00927E11">
            <w:pPr>
              <w:ind w:left="709" w:hanging="709"/>
              <w:jc w:val="center"/>
              <w:rPr>
                <w:sz w:val="18"/>
              </w:rPr>
            </w:pPr>
          </w:p>
        </w:tc>
      </w:tr>
      <w:tr w:rsidR="00130553" w:rsidRPr="00320BFA" w14:paraId="1A05FC93" w14:textId="77777777" w:rsidTr="002263A4">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DBCE9A"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D91C1E9" w14:textId="77777777" w:rsidR="00130553" w:rsidRPr="00320BFA" w:rsidRDefault="00130553" w:rsidP="002263A4">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1BC8EAED"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5E9536D"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3324174" w14:textId="77777777" w:rsidR="00130553" w:rsidRPr="00320BFA" w:rsidRDefault="00130553" w:rsidP="00927E11">
            <w:pPr>
              <w:ind w:left="709" w:hanging="709"/>
              <w:jc w:val="center"/>
              <w:rPr>
                <w:sz w:val="18"/>
              </w:rPr>
            </w:pPr>
          </w:p>
        </w:tc>
      </w:tr>
      <w:tr w:rsidR="00130553" w:rsidRPr="00320BFA" w14:paraId="444299AC"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2B7496C"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C88B302" w14:textId="77777777" w:rsidR="00130553" w:rsidRPr="00EE20C1" w:rsidRDefault="00130553" w:rsidP="00130553">
            <w:pPr>
              <w:pStyle w:val="TF-xAvalITEM"/>
            </w:pPr>
            <w:r w:rsidRPr="00EE20C1">
              <w:t>JUSTIFICATIVA</w:t>
            </w:r>
          </w:p>
          <w:p w14:paraId="234860D2" w14:textId="77777777" w:rsidR="00130553" w:rsidRPr="00EE20C1" w:rsidRDefault="00130553" w:rsidP="002263A4">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2AB70CF7"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B792DCE"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2DF1C05" w14:textId="77777777" w:rsidR="00130553" w:rsidRPr="00320BFA" w:rsidRDefault="00130553" w:rsidP="00927E11">
            <w:pPr>
              <w:ind w:left="709" w:hanging="709"/>
              <w:jc w:val="center"/>
              <w:rPr>
                <w:sz w:val="18"/>
              </w:rPr>
            </w:pPr>
          </w:p>
        </w:tc>
      </w:tr>
      <w:tr w:rsidR="00130553" w:rsidRPr="00320BFA" w14:paraId="61868144"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A0E3B9F"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F120EF7" w14:textId="77777777" w:rsidR="00130553" w:rsidRPr="00EE20C1" w:rsidRDefault="00130553" w:rsidP="002263A4">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2D4E928"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D016BB1"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A8D15B5" w14:textId="77777777" w:rsidR="00130553" w:rsidRPr="00320BFA" w:rsidRDefault="00130553" w:rsidP="00927E11">
            <w:pPr>
              <w:ind w:left="709" w:hanging="709"/>
              <w:jc w:val="center"/>
              <w:rPr>
                <w:sz w:val="18"/>
              </w:rPr>
            </w:pPr>
          </w:p>
        </w:tc>
      </w:tr>
      <w:tr w:rsidR="00130553" w:rsidRPr="00320BFA" w14:paraId="4BD7192D" w14:textId="77777777" w:rsidTr="002263A4">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19F69B"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F16572B" w14:textId="77777777" w:rsidR="00130553" w:rsidRPr="00320BFA" w:rsidRDefault="00130553" w:rsidP="00130553">
            <w:pPr>
              <w:pStyle w:val="TF-xAvalITEM"/>
            </w:pPr>
            <w:r w:rsidRPr="00320BFA">
              <w:t>METODOLOGIA</w:t>
            </w:r>
          </w:p>
          <w:p w14:paraId="171B1C0A" w14:textId="77777777" w:rsidR="00130553" w:rsidRPr="00320BFA" w:rsidRDefault="00130553" w:rsidP="002263A4">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060F5FDD"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6DD458E"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1C208C4" w14:textId="77777777" w:rsidR="00130553" w:rsidRPr="00320BFA" w:rsidRDefault="00130553" w:rsidP="00927E11">
            <w:pPr>
              <w:ind w:left="709" w:hanging="709"/>
              <w:jc w:val="center"/>
              <w:rPr>
                <w:sz w:val="18"/>
              </w:rPr>
            </w:pPr>
          </w:p>
        </w:tc>
      </w:tr>
      <w:tr w:rsidR="00130553" w:rsidRPr="00320BFA" w14:paraId="51E2621A" w14:textId="77777777" w:rsidTr="002263A4">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5EDA240"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762EFD" w14:textId="77777777" w:rsidR="00130553" w:rsidRPr="00320BFA" w:rsidRDefault="00130553" w:rsidP="002263A4">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48F59386" w14:textId="77777777" w:rsidR="00130553" w:rsidRPr="00320BFA" w:rsidRDefault="00130553" w:rsidP="00927E11">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0295FF0" w14:textId="77777777" w:rsidR="00130553" w:rsidRPr="00320BFA" w:rsidRDefault="00130553" w:rsidP="00927E11">
            <w:pPr>
              <w:ind w:left="709" w:hanging="709"/>
              <w:jc w:val="center"/>
              <w:rPr>
                <w:sz w:val="18"/>
              </w:rPr>
            </w:pPr>
            <w:commentRangeStart w:id="115"/>
            <w:r>
              <w:rPr>
                <w:sz w:val="18"/>
              </w:rPr>
              <w:t>X</w:t>
            </w:r>
            <w:commentRangeEnd w:id="115"/>
            <w:r>
              <w:rPr>
                <w:rStyle w:val="Refdecomentrio"/>
              </w:rPr>
              <w:commentReference w:id="115"/>
            </w:r>
          </w:p>
        </w:tc>
        <w:tc>
          <w:tcPr>
            <w:tcW w:w="262" w:type="pct"/>
            <w:tcBorders>
              <w:top w:val="single" w:sz="4" w:space="0" w:color="auto"/>
              <w:left w:val="single" w:sz="4" w:space="0" w:color="auto"/>
              <w:bottom w:val="single" w:sz="4" w:space="0" w:color="auto"/>
              <w:right w:val="single" w:sz="12" w:space="0" w:color="auto"/>
            </w:tcBorders>
          </w:tcPr>
          <w:p w14:paraId="1E522F04" w14:textId="77777777" w:rsidR="00130553" w:rsidRPr="00320BFA" w:rsidRDefault="00130553" w:rsidP="00927E11">
            <w:pPr>
              <w:ind w:left="709" w:hanging="709"/>
              <w:jc w:val="center"/>
              <w:rPr>
                <w:sz w:val="18"/>
              </w:rPr>
            </w:pPr>
          </w:p>
        </w:tc>
      </w:tr>
      <w:tr w:rsidR="00130553" w:rsidRPr="00320BFA" w14:paraId="137113A5" w14:textId="77777777" w:rsidTr="002263A4">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4DA5B61"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7F09391" w14:textId="77777777" w:rsidR="00130553" w:rsidRPr="00801036" w:rsidRDefault="00130553" w:rsidP="00130553">
            <w:pPr>
              <w:pStyle w:val="TF-xAvalITEM"/>
            </w:pPr>
            <w:r w:rsidRPr="00801036">
              <w:t>REVISÃO BIBLIOGRÁFICA (atenção para a diferença de conteúdo entre projeto e pré-projeto)</w:t>
            </w:r>
          </w:p>
          <w:p w14:paraId="635A2147" w14:textId="77777777" w:rsidR="00130553" w:rsidRPr="00801036" w:rsidRDefault="00130553" w:rsidP="002263A4">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13BB8786" w14:textId="77777777" w:rsidR="00130553" w:rsidRPr="00801036"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C4AD448" w14:textId="77777777" w:rsidR="00130553" w:rsidRPr="00801036"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DBE9542" w14:textId="77777777" w:rsidR="00130553" w:rsidRPr="00320BFA" w:rsidRDefault="00130553" w:rsidP="00927E11">
            <w:pPr>
              <w:ind w:left="709" w:hanging="709"/>
              <w:jc w:val="center"/>
              <w:rPr>
                <w:sz w:val="18"/>
              </w:rPr>
            </w:pPr>
          </w:p>
        </w:tc>
      </w:tr>
      <w:tr w:rsidR="00130553" w:rsidRPr="00320BFA" w14:paraId="5D74932C" w14:textId="77777777" w:rsidTr="002263A4">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40B4E6C" w14:textId="77777777" w:rsidR="00130553" w:rsidRPr="00320BFA" w:rsidRDefault="00130553" w:rsidP="002263A4">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0CC68E3" w14:textId="77777777" w:rsidR="00130553" w:rsidRPr="00320BFA" w:rsidRDefault="00130553" w:rsidP="00130553">
            <w:pPr>
              <w:pStyle w:val="TF-xAvalITEM"/>
            </w:pPr>
            <w:r w:rsidRPr="00320BFA">
              <w:t>LINGUAGEM USADA (redação)</w:t>
            </w:r>
          </w:p>
          <w:p w14:paraId="6CE0BCC8" w14:textId="77777777" w:rsidR="00130553" w:rsidRPr="00320BFA" w:rsidRDefault="00130553" w:rsidP="002263A4">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04B7294A" w14:textId="77777777" w:rsidR="00130553" w:rsidRPr="00320BFA" w:rsidRDefault="00130553" w:rsidP="00927E11">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1B7AD44" w14:textId="77777777" w:rsidR="00130553" w:rsidRPr="00320BFA" w:rsidRDefault="00130553" w:rsidP="00927E11">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E7EB1B6" w14:textId="77777777" w:rsidR="00130553" w:rsidRPr="00320BFA" w:rsidRDefault="00130553" w:rsidP="00927E11">
            <w:pPr>
              <w:ind w:left="709" w:hanging="709"/>
              <w:jc w:val="center"/>
              <w:rPr>
                <w:sz w:val="18"/>
              </w:rPr>
            </w:pPr>
          </w:p>
        </w:tc>
      </w:tr>
      <w:tr w:rsidR="00130553" w:rsidRPr="00320BFA" w14:paraId="3041311D"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3ED9B9"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23366C5" w14:textId="77777777" w:rsidR="00130553" w:rsidRPr="00320BFA" w:rsidRDefault="00130553" w:rsidP="002263A4">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8FA883B"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E49123A"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44D3042" w14:textId="77777777" w:rsidR="00130553" w:rsidRPr="00320BFA" w:rsidRDefault="00130553" w:rsidP="00927E11">
            <w:pPr>
              <w:ind w:left="709" w:hanging="709"/>
              <w:jc w:val="center"/>
              <w:rPr>
                <w:sz w:val="18"/>
              </w:rPr>
            </w:pPr>
          </w:p>
        </w:tc>
      </w:tr>
      <w:tr w:rsidR="00130553" w:rsidRPr="00320BFA" w14:paraId="349E272B"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005F6E8"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FDE062A" w14:textId="77777777" w:rsidR="00130553" w:rsidRPr="00320BFA" w:rsidRDefault="00130553" w:rsidP="00130553">
            <w:pPr>
              <w:pStyle w:val="TF-xAvalITEM"/>
            </w:pPr>
            <w:r w:rsidRPr="00320BFA">
              <w:t>ORGANIZAÇÃO E APRESENTAÇÃO GRÁFICA DO TEXTO</w:t>
            </w:r>
          </w:p>
          <w:p w14:paraId="539F319A" w14:textId="77777777" w:rsidR="00130553" w:rsidRPr="00320BFA" w:rsidRDefault="00130553" w:rsidP="002263A4">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1D3ED191"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DFA5B61"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8905873" w14:textId="77777777" w:rsidR="00130553" w:rsidRPr="00320BFA" w:rsidRDefault="00130553" w:rsidP="00927E11">
            <w:pPr>
              <w:ind w:left="709" w:hanging="709"/>
              <w:jc w:val="center"/>
              <w:rPr>
                <w:sz w:val="18"/>
              </w:rPr>
            </w:pPr>
          </w:p>
        </w:tc>
      </w:tr>
      <w:tr w:rsidR="00130553" w:rsidRPr="00320BFA" w14:paraId="0D48B46D"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516BF9"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8A7F0A4" w14:textId="77777777" w:rsidR="00130553" w:rsidRPr="00320BFA" w:rsidRDefault="00130553" w:rsidP="00130553">
            <w:pPr>
              <w:pStyle w:val="TF-xAvalITEM"/>
            </w:pPr>
            <w:r w:rsidRPr="00320BFA">
              <w:t>ILUSTRAÇÕES (figuras, quadros, tabelas)</w:t>
            </w:r>
          </w:p>
          <w:p w14:paraId="5DC7C4D4" w14:textId="77777777" w:rsidR="00130553" w:rsidRPr="00320BFA" w:rsidRDefault="00130553" w:rsidP="002263A4">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3D6DF97" w14:textId="77777777" w:rsidR="00130553" w:rsidRPr="00320BFA" w:rsidRDefault="00130553" w:rsidP="00927E11">
            <w:pPr>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54C973E" w14:textId="77777777" w:rsidR="00130553" w:rsidRPr="00320BFA" w:rsidRDefault="00130553" w:rsidP="00927E11">
            <w:pPr>
              <w:spacing w:before="80" w:after="80"/>
              <w:ind w:left="709" w:hanging="709"/>
              <w:jc w:val="center"/>
              <w:rPr>
                <w:sz w:val="18"/>
              </w:rPr>
            </w:pPr>
            <w:commentRangeStart w:id="116"/>
            <w:r>
              <w:rPr>
                <w:sz w:val="18"/>
              </w:rPr>
              <w:t>X</w:t>
            </w:r>
            <w:commentRangeEnd w:id="116"/>
            <w:r>
              <w:rPr>
                <w:rStyle w:val="Refdecomentrio"/>
              </w:rPr>
              <w:commentReference w:id="116"/>
            </w:r>
          </w:p>
        </w:tc>
        <w:tc>
          <w:tcPr>
            <w:tcW w:w="262" w:type="pct"/>
            <w:tcBorders>
              <w:top w:val="single" w:sz="4" w:space="0" w:color="auto"/>
              <w:left w:val="single" w:sz="4" w:space="0" w:color="auto"/>
              <w:bottom w:val="single" w:sz="4" w:space="0" w:color="auto"/>
              <w:right w:val="single" w:sz="12" w:space="0" w:color="auto"/>
            </w:tcBorders>
          </w:tcPr>
          <w:p w14:paraId="16531B3D" w14:textId="77777777" w:rsidR="00130553" w:rsidRPr="00320BFA" w:rsidRDefault="00130553" w:rsidP="00927E11">
            <w:pPr>
              <w:spacing w:before="80" w:after="80"/>
              <w:ind w:left="709" w:hanging="709"/>
              <w:jc w:val="center"/>
              <w:rPr>
                <w:sz w:val="18"/>
              </w:rPr>
            </w:pPr>
          </w:p>
        </w:tc>
      </w:tr>
      <w:tr w:rsidR="00130553" w:rsidRPr="00320BFA" w14:paraId="3C166FA1" w14:textId="77777777" w:rsidTr="002263A4">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93E7517"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C1ED5BD" w14:textId="77777777" w:rsidR="00130553" w:rsidRPr="00320BFA" w:rsidRDefault="00130553" w:rsidP="00130553">
            <w:pPr>
              <w:pStyle w:val="TF-xAvalITEM"/>
            </w:pPr>
            <w:r w:rsidRPr="00320BFA">
              <w:t>REFERÊNCIAS E CITAÇÕES</w:t>
            </w:r>
          </w:p>
          <w:p w14:paraId="35FA7A18" w14:textId="77777777" w:rsidR="00130553" w:rsidRPr="00320BFA" w:rsidRDefault="00130553" w:rsidP="002263A4">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652ABAAA" w14:textId="77777777" w:rsidR="00130553" w:rsidRPr="00320BFA" w:rsidRDefault="00130553" w:rsidP="00927E11">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34804B1" w14:textId="77777777" w:rsidR="00130553" w:rsidRPr="00320BFA" w:rsidRDefault="00130553" w:rsidP="00927E11">
            <w:pPr>
              <w:ind w:left="709" w:hanging="709"/>
              <w:jc w:val="center"/>
              <w:rPr>
                <w:sz w:val="18"/>
              </w:rPr>
            </w:pPr>
            <w:commentRangeStart w:id="117"/>
            <w:r>
              <w:rPr>
                <w:sz w:val="18"/>
              </w:rPr>
              <w:t>X</w:t>
            </w:r>
            <w:commentRangeEnd w:id="117"/>
            <w:r>
              <w:rPr>
                <w:rStyle w:val="Refdecomentrio"/>
              </w:rPr>
              <w:commentReference w:id="117"/>
            </w:r>
          </w:p>
        </w:tc>
        <w:tc>
          <w:tcPr>
            <w:tcW w:w="262" w:type="pct"/>
            <w:tcBorders>
              <w:top w:val="single" w:sz="4" w:space="0" w:color="auto"/>
              <w:left w:val="single" w:sz="4" w:space="0" w:color="auto"/>
              <w:bottom w:val="single" w:sz="4" w:space="0" w:color="auto"/>
              <w:right w:val="single" w:sz="12" w:space="0" w:color="auto"/>
            </w:tcBorders>
          </w:tcPr>
          <w:p w14:paraId="6CE8DA95" w14:textId="77777777" w:rsidR="00130553" w:rsidRPr="00320BFA" w:rsidRDefault="00130553" w:rsidP="00927E11">
            <w:pPr>
              <w:ind w:left="709" w:hanging="709"/>
              <w:jc w:val="center"/>
              <w:rPr>
                <w:sz w:val="18"/>
              </w:rPr>
            </w:pPr>
          </w:p>
        </w:tc>
      </w:tr>
      <w:tr w:rsidR="00130553" w:rsidRPr="00320BFA" w14:paraId="3337400B" w14:textId="77777777" w:rsidTr="002263A4">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3C543BD"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1C471BF" w14:textId="77777777" w:rsidR="00130553" w:rsidRPr="00320BFA" w:rsidRDefault="00130553" w:rsidP="002263A4">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684C55D2"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385444A"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A99A40C" w14:textId="77777777" w:rsidR="00130553" w:rsidRPr="00320BFA" w:rsidRDefault="00130553" w:rsidP="00927E11">
            <w:pPr>
              <w:ind w:left="709" w:hanging="709"/>
              <w:jc w:val="center"/>
              <w:rPr>
                <w:sz w:val="18"/>
              </w:rPr>
            </w:pPr>
          </w:p>
        </w:tc>
      </w:tr>
      <w:tr w:rsidR="00130553" w:rsidRPr="00320BFA" w14:paraId="6C52B345"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A0BE1C" w14:textId="77777777" w:rsidR="00130553" w:rsidRPr="00320BFA" w:rsidRDefault="00130553" w:rsidP="002263A4">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6AA2963" w14:textId="77777777" w:rsidR="00130553" w:rsidRPr="00320BFA" w:rsidRDefault="00130553" w:rsidP="002263A4">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902A669"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55B6F61D"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670CACEB" w14:textId="77777777" w:rsidR="00130553" w:rsidRPr="00320BFA" w:rsidRDefault="00130553" w:rsidP="00927E11">
            <w:pPr>
              <w:ind w:left="709" w:hanging="709"/>
              <w:jc w:val="center"/>
              <w:rPr>
                <w:sz w:val="18"/>
              </w:rPr>
            </w:pPr>
          </w:p>
        </w:tc>
      </w:tr>
    </w:tbl>
    <w:p w14:paraId="3BB46098" w14:textId="77777777" w:rsidR="00130553" w:rsidRDefault="00130553" w:rsidP="00B7254F">
      <w:pPr>
        <w:pStyle w:val="TF-xAvalITEMDETALHE"/>
      </w:pPr>
    </w:p>
    <w:p w14:paraId="11EA6AE2" w14:textId="77777777" w:rsidR="00130553" w:rsidRDefault="00130553" w:rsidP="00105D2D">
      <w:pPr>
        <w:pStyle w:val="TF-REFERNCIASITEM"/>
      </w:pPr>
    </w:p>
    <w:p w14:paraId="200D9386" w14:textId="4DA3AF70" w:rsidR="00130553" w:rsidRDefault="00130553">
      <w:r>
        <w:br w:type="page"/>
      </w:r>
    </w:p>
    <w:tbl>
      <w:tblPr>
        <w:tblW w:w="5000" w:type="pct"/>
        <w:tblLook w:val="0000" w:firstRow="0" w:lastRow="0" w:firstColumn="0" w:lastColumn="0" w:noHBand="0" w:noVBand="0"/>
      </w:tblPr>
      <w:tblGrid>
        <w:gridCol w:w="1716"/>
        <w:gridCol w:w="6788"/>
      </w:tblGrid>
      <w:tr w:rsidR="00130553" w14:paraId="38CDD75F" w14:textId="77777777" w:rsidTr="00671D82">
        <w:trPr>
          <w:trHeight w:val="721"/>
        </w:trPr>
        <w:tc>
          <w:tcPr>
            <w:tcW w:w="988" w:type="pct"/>
            <w:tcBorders>
              <w:top w:val="nil"/>
              <w:left w:val="nil"/>
              <w:bottom w:val="nil"/>
              <w:right w:val="nil"/>
            </w:tcBorders>
            <w:vAlign w:val="center"/>
          </w:tcPr>
          <w:p w14:paraId="71FC8BB4" w14:textId="77777777" w:rsidR="00130553" w:rsidRDefault="00130553" w:rsidP="00130553">
            <w:pPr>
              <w:pStyle w:val="Ttulo3"/>
              <w:numPr>
                <w:ilvl w:val="0"/>
                <w:numId w:val="0"/>
              </w:numPr>
            </w:pPr>
            <w:r>
              <w:rPr>
                <w:noProof/>
              </w:rPr>
              <w:lastRenderedPageBreak/>
              <w:drawing>
                <wp:inline distT="0" distB="0" distL="0" distR="0" wp14:anchorId="3518331B" wp14:editId="7C6D6BD2">
                  <wp:extent cx="943117" cy="590550"/>
                  <wp:effectExtent l="0" t="0" r="9525" b="0"/>
                  <wp:docPr id="10" name="Imagem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00886078" w14:textId="77777777" w:rsidR="00130553" w:rsidRPr="00951D18" w:rsidRDefault="00130553"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0AE99A9D" w14:textId="77777777" w:rsidR="00130553" w:rsidRDefault="00130553"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3EDD234C" w14:textId="77777777" w:rsidR="00130553" w:rsidRDefault="00130553"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449FEAAC" w14:textId="77777777" w:rsidR="00130553" w:rsidRDefault="00130553"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45FA925D" w14:textId="77777777" w:rsidR="00130553" w:rsidRPr="00951D18" w:rsidRDefault="00130553" w:rsidP="00671D82">
            <w:pPr>
              <w:jc w:val="both"/>
              <w:rPr>
                <w:smallCaps/>
                <w:sz w:val="22"/>
              </w:rPr>
            </w:pPr>
          </w:p>
        </w:tc>
      </w:tr>
    </w:tbl>
    <w:p w14:paraId="4BCC2C55" w14:textId="77777777" w:rsidR="00130553" w:rsidRDefault="00130553">
      <w:pPr>
        <w:spacing w:line="360" w:lineRule="auto"/>
        <w:rPr>
          <w:rFonts w:ascii="Arial" w:hAnsi="Arial" w:cs="Arial"/>
          <w:sz w:val="22"/>
        </w:rPr>
      </w:pPr>
    </w:p>
    <w:p w14:paraId="72CD8407" w14:textId="77777777" w:rsidR="00130553" w:rsidRPr="00126703" w:rsidRDefault="00130553"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514F07DD" w14:textId="77777777" w:rsidR="00130553" w:rsidRPr="00747544" w:rsidRDefault="00130553" w:rsidP="00747544">
      <w:pPr>
        <w:pStyle w:val="Recuodecorpodetexto"/>
        <w:spacing w:before="12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manifestar</w:t>
      </w:r>
      <w:r>
        <w:rPr>
          <w:rFonts w:ascii="Arial" w:hAnsi="Arial" w:cs="Arial"/>
          <w:sz w:val="22"/>
        </w:rPr>
        <w:t xml:space="preserve"> minha avaliação </w:t>
      </w:r>
      <w:r w:rsidRPr="00B939B7">
        <w:rPr>
          <w:rFonts w:ascii="Arial" w:hAnsi="Arial" w:cs="Arial"/>
          <w:sz w:val="22"/>
        </w:rPr>
        <w:t>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Pré-Projeto de TCC </w:t>
      </w:r>
      <w:r w:rsidRPr="00B939B7">
        <w:rPr>
          <w:rFonts w:ascii="Arial" w:hAnsi="Arial" w:cs="Arial"/>
          <w:sz w:val="22"/>
        </w:rPr>
        <w:t>realizado pelo(a) acadêmico(a),</w:t>
      </w:r>
      <w:r>
        <w:rPr>
          <w:rFonts w:ascii="Arial" w:hAnsi="Arial" w:cs="Arial"/>
          <w:sz w:val="22"/>
        </w:rPr>
        <w:t xml:space="preserve"> </w:t>
      </w:r>
      <w:r w:rsidRPr="00747544">
        <w:rPr>
          <w:rFonts w:ascii="Arial" w:hAnsi="Arial" w:cs="Arial"/>
          <w:sz w:val="22"/>
        </w:rPr>
        <w:t>Ariel</w:t>
      </w:r>
      <w:r>
        <w:rPr>
          <w:rFonts w:ascii="Arial" w:hAnsi="Arial" w:cs="Arial"/>
          <w:sz w:val="22"/>
        </w:rPr>
        <w:t xml:space="preserve"> </w:t>
      </w:r>
      <w:r w:rsidRPr="00747544">
        <w:rPr>
          <w:rFonts w:ascii="Arial" w:hAnsi="Arial" w:cs="Arial"/>
          <w:sz w:val="22"/>
        </w:rPr>
        <w:t>Adonai</w:t>
      </w:r>
      <w:r>
        <w:rPr>
          <w:rFonts w:ascii="Arial" w:hAnsi="Arial" w:cs="Arial"/>
          <w:sz w:val="22"/>
        </w:rPr>
        <w:t xml:space="preserve"> </w:t>
      </w:r>
      <w:r w:rsidRPr="00747544">
        <w:rPr>
          <w:rFonts w:ascii="Arial" w:hAnsi="Arial" w:cs="Arial"/>
          <w:sz w:val="22"/>
        </w:rPr>
        <w:t>Souza</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BF077D">
        <w:rPr>
          <w:rFonts w:ascii="Arial" w:hAnsi="Arial" w:cs="Arial"/>
          <w:sz w:val="22"/>
        </w:rPr>
        <w:t xml:space="preserve">com o título </w:t>
      </w:r>
      <w:r w:rsidRPr="00747544">
        <w:rPr>
          <w:rFonts w:ascii="Arial" w:hAnsi="Arial" w:cs="Arial"/>
          <w:sz w:val="22"/>
        </w:rPr>
        <w:t>COMUNICAÇÃO DE APLICATIVOS MÓVEIS: UM MODELO DE ARQUITETURA ESCALÁVEL E RESILIENTE</w:t>
      </w:r>
      <w:r>
        <w:rPr>
          <w:rFonts w:ascii="Arial" w:hAnsi="Arial" w:cs="Arial"/>
          <w:sz w:val="22"/>
        </w:rPr>
        <w:t>.</w:t>
      </w:r>
    </w:p>
    <w:p w14:paraId="5FED84EC" w14:textId="77777777" w:rsidR="00130553" w:rsidRDefault="00130553" w:rsidP="00610451">
      <w:pPr>
        <w:pStyle w:val="Recuodecorpodetexto"/>
        <w:spacing w:before="120"/>
        <w:ind w:firstLine="0"/>
        <w:jc w:val="both"/>
        <w:rPr>
          <w:rFonts w:ascii="Arial" w:hAnsi="Arial" w:cs="Arial"/>
          <w:sz w:val="22"/>
        </w:rPr>
      </w:pPr>
    </w:p>
    <w:p w14:paraId="36113132" w14:textId="77777777" w:rsidR="00130553" w:rsidRDefault="00130553"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130553" w14:paraId="2E20DA14"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4C990E60" w14:textId="77777777" w:rsidR="00130553" w:rsidRDefault="00130553"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26C95018" w14:textId="77777777" w:rsidR="00130553" w:rsidRDefault="00130553"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14126CAF" w14:textId="77777777" w:rsidR="00130553" w:rsidRDefault="00130553"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21E01F63" w14:textId="77777777" w:rsidR="00130553" w:rsidRDefault="00130553"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130553" w14:paraId="16988266"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3D5B0530" w14:textId="77777777" w:rsidR="00130553" w:rsidRDefault="00130553" w:rsidP="0054485F">
            <w:pPr>
              <w:pStyle w:val="Corpodetexto"/>
              <w:spacing w:line="240" w:lineRule="auto"/>
              <w:jc w:val="left"/>
              <w:rPr>
                <w:rFonts w:ascii="Arial" w:hAnsi="Arial" w:cs="Arial"/>
                <w:sz w:val="22"/>
              </w:rPr>
            </w:pPr>
            <w:r>
              <w:rPr>
                <w:rFonts w:ascii="Arial" w:hAnsi="Arial" w:cs="Arial"/>
                <w:sz w:val="22"/>
              </w:rPr>
              <w:t xml:space="preserve">Professor(a) Orientador(a): </w:t>
            </w:r>
          </w:p>
          <w:p w14:paraId="67E2C6B2" w14:textId="77777777" w:rsidR="00130553" w:rsidRPr="00747544" w:rsidRDefault="00130553" w:rsidP="00747544">
            <w:pPr>
              <w:pStyle w:val="Corpodetexto"/>
              <w:rPr>
                <w:rFonts w:ascii="Arial" w:hAnsi="Arial" w:cs="Arial"/>
                <w:b w:val="0"/>
                <w:bCs w:val="0"/>
                <w:sz w:val="22"/>
              </w:rPr>
            </w:pPr>
            <w:r w:rsidRPr="00747544">
              <w:rPr>
                <w:rFonts w:ascii="Arial" w:hAnsi="Arial" w:cs="Arial"/>
                <w:b w:val="0"/>
                <w:bCs w:val="0"/>
                <w:sz w:val="22"/>
              </w:rPr>
              <w:t xml:space="preserve"> Francisco </w:t>
            </w:r>
            <w:proofErr w:type="spellStart"/>
            <w:r w:rsidRPr="00747544">
              <w:rPr>
                <w:rFonts w:ascii="Arial" w:hAnsi="Arial" w:cs="Arial"/>
                <w:b w:val="0"/>
                <w:bCs w:val="0"/>
                <w:sz w:val="22"/>
              </w:rPr>
              <w:t>Adell</w:t>
            </w:r>
            <w:proofErr w:type="spellEnd"/>
            <w:r w:rsidRPr="00747544">
              <w:rPr>
                <w:rFonts w:ascii="Arial" w:hAnsi="Arial" w:cs="Arial"/>
                <w:b w:val="0"/>
                <w:bCs w:val="0"/>
                <w:sz w:val="22"/>
              </w:rPr>
              <w:t xml:space="preserve"> </w:t>
            </w:r>
            <w:proofErr w:type="spellStart"/>
            <w:r w:rsidRPr="00747544">
              <w:rPr>
                <w:rFonts w:ascii="Arial" w:hAnsi="Arial" w:cs="Arial"/>
                <w:b w:val="0"/>
                <w:bCs w:val="0"/>
                <w:sz w:val="22"/>
              </w:rPr>
              <w:t>Péricas</w:t>
            </w:r>
            <w:proofErr w:type="spellEnd"/>
          </w:p>
          <w:p w14:paraId="01ED86B7" w14:textId="77777777" w:rsidR="00130553" w:rsidRDefault="00130553" w:rsidP="00B46D59">
            <w:pPr>
              <w:pStyle w:val="Corpodetexto"/>
              <w:spacing w:line="240" w:lineRule="auto"/>
              <w:jc w:val="left"/>
              <w:rPr>
                <w:rFonts w:ascii="Arial" w:hAnsi="Arial" w:cs="Arial"/>
                <w:sz w:val="22"/>
              </w:rPr>
            </w:pPr>
          </w:p>
        </w:tc>
        <w:tc>
          <w:tcPr>
            <w:tcW w:w="1519" w:type="dxa"/>
            <w:vAlign w:val="center"/>
          </w:tcPr>
          <w:p w14:paraId="1055CB1D" w14:textId="77777777" w:rsidR="00130553" w:rsidRDefault="00130553"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9,0</w:t>
            </w:r>
          </w:p>
        </w:tc>
        <w:tc>
          <w:tcPr>
            <w:tcW w:w="236" w:type="dxa"/>
            <w:tcBorders>
              <w:top w:val="nil"/>
              <w:left w:val="single" w:sz="4" w:space="0" w:color="auto"/>
              <w:bottom w:val="nil"/>
              <w:right w:val="nil"/>
            </w:tcBorders>
            <w:vAlign w:val="center"/>
          </w:tcPr>
          <w:p w14:paraId="465DC698" w14:textId="77777777" w:rsidR="00130553" w:rsidRDefault="00130553"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73CF39F9" w14:textId="77777777" w:rsidR="00130553" w:rsidRDefault="00130553" w:rsidP="0072263E">
      <w:pPr>
        <w:pStyle w:val="Recuodecorpodetexto"/>
        <w:spacing w:before="240"/>
        <w:ind w:firstLine="0"/>
        <w:jc w:val="both"/>
        <w:rPr>
          <w:rFonts w:ascii="Arial" w:hAnsi="Arial" w:cs="Arial"/>
          <w:sz w:val="22"/>
        </w:rPr>
      </w:pPr>
      <w:r>
        <w:rPr>
          <w:rFonts w:ascii="Arial" w:hAnsi="Arial" w:cs="Arial"/>
          <w:sz w:val="22"/>
        </w:rPr>
        <w:t>A apresentação aconteceu em 21/10/2021 na sala de reunião virtual do MS-</w:t>
      </w:r>
      <w:proofErr w:type="spellStart"/>
      <w:r>
        <w:rPr>
          <w:rFonts w:ascii="Arial" w:hAnsi="Arial" w:cs="Arial"/>
          <w:sz w:val="22"/>
        </w:rPr>
        <w:t>Teams</w:t>
      </w:r>
      <w:proofErr w:type="spellEnd"/>
      <w:r>
        <w:rPr>
          <w:rFonts w:ascii="Arial" w:hAnsi="Arial" w:cs="Arial"/>
          <w:sz w:val="22"/>
        </w:rPr>
        <w:t xml:space="preserve">, tendo início às 8h05 </w:t>
      </w:r>
      <w:proofErr w:type="spellStart"/>
      <w:r>
        <w:rPr>
          <w:rFonts w:ascii="Arial" w:hAnsi="Arial" w:cs="Arial"/>
          <w:sz w:val="22"/>
        </w:rPr>
        <w:t>hs</w:t>
      </w:r>
      <w:proofErr w:type="spellEnd"/>
      <w:r>
        <w:rPr>
          <w:rFonts w:ascii="Arial" w:hAnsi="Arial" w:cs="Arial"/>
          <w:sz w:val="22"/>
        </w:rPr>
        <w:t xml:space="preserve"> e foi encerrada às 8h35 </w:t>
      </w:r>
      <w:proofErr w:type="spellStart"/>
      <w:r>
        <w:rPr>
          <w:rFonts w:ascii="Arial" w:hAnsi="Arial" w:cs="Arial"/>
          <w:sz w:val="22"/>
        </w:rPr>
        <w:t>hs</w:t>
      </w:r>
      <w:proofErr w:type="spellEnd"/>
      <w:r>
        <w:rPr>
          <w:rFonts w:ascii="Arial" w:hAnsi="Arial" w:cs="Arial"/>
          <w:sz w:val="22"/>
        </w:rPr>
        <w:t>.</w:t>
      </w:r>
    </w:p>
    <w:p w14:paraId="6FF00B20" w14:textId="77777777" w:rsidR="00130553" w:rsidRDefault="00130553" w:rsidP="00584D96">
      <w:pPr>
        <w:spacing w:line="360" w:lineRule="auto"/>
        <w:jc w:val="right"/>
        <w:rPr>
          <w:rFonts w:ascii="Arial" w:hAnsi="Arial" w:cs="Arial"/>
          <w:sz w:val="22"/>
          <w:szCs w:val="22"/>
        </w:rPr>
      </w:pPr>
    </w:p>
    <w:p w14:paraId="66E7CCA0" w14:textId="77777777" w:rsidR="00130553" w:rsidRPr="0001192F" w:rsidRDefault="00130553"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4" w:history="1">
        <w:r w:rsidRPr="00F72701">
          <w:rPr>
            <w:rStyle w:val="Hyperlink"/>
            <w:rFonts w:ascii="Arial" w:hAnsi="Arial" w:cs="Arial"/>
            <w:sz w:val="18"/>
            <w:szCs w:val="18"/>
          </w:rPr>
          <w:t>dalton@furb.br</w:t>
        </w:r>
      </w:hyperlink>
      <w:r>
        <w:rPr>
          <w:rFonts w:ascii="Arial" w:hAnsi="Arial" w:cs="Arial"/>
          <w:sz w:val="18"/>
          <w:szCs w:val="18"/>
        </w:rPr>
        <w:t xml:space="preserve">). Lembro que os </w:t>
      </w:r>
      <w:r w:rsidRPr="0001192F">
        <w:rPr>
          <w:rFonts w:ascii="Arial" w:hAnsi="Arial" w:cs="Arial"/>
          <w:sz w:val="18"/>
          <w:szCs w:val="18"/>
        </w:rPr>
        <w:t>arquivo</w:t>
      </w:r>
      <w:r>
        <w:rPr>
          <w:rFonts w:ascii="Arial" w:hAnsi="Arial" w:cs="Arial"/>
          <w:sz w:val="18"/>
          <w:szCs w:val="18"/>
        </w:rPr>
        <w:t>s</w:t>
      </w:r>
      <w:r w:rsidRPr="0001192F">
        <w:rPr>
          <w:rFonts w:ascii="Arial" w:hAnsi="Arial" w:cs="Arial"/>
          <w:sz w:val="18"/>
          <w:szCs w:val="18"/>
        </w:rPr>
        <w:t xml:space="preserve"> com as anotações da</w:t>
      </w:r>
      <w:r>
        <w:rPr>
          <w:rFonts w:ascii="Arial" w:hAnsi="Arial" w:cs="Arial"/>
          <w:sz w:val="18"/>
          <w:szCs w:val="18"/>
        </w:rPr>
        <w:t>s</w:t>
      </w:r>
      <w:r w:rsidRPr="0001192F">
        <w:rPr>
          <w:rFonts w:ascii="Arial" w:hAnsi="Arial" w:cs="Arial"/>
          <w:sz w:val="18"/>
          <w:szCs w:val="18"/>
        </w:rPr>
        <w:t xml:space="preserve"> revis</w:t>
      </w:r>
      <w:r>
        <w:rPr>
          <w:rFonts w:ascii="Arial" w:hAnsi="Arial" w:cs="Arial"/>
          <w:sz w:val="18"/>
          <w:szCs w:val="18"/>
        </w:rPr>
        <w:t xml:space="preserve">ões do professor de TCC1 e Avaliador serão </w:t>
      </w:r>
      <w:r w:rsidRPr="0001192F">
        <w:rPr>
          <w:rFonts w:ascii="Arial" w:hAnsi="Arial" w:cs="Arial"/>
          <w:sz w:val="18"/>
          <w:szCs w:val="18"/>
        </w:rPr>
        <w:t>enviado</w:t>
      </w:r>
      <w:r>
        <w:rPr>
          <w:rFonts w:ascii="Arial" w:hAnsi="Arial" w:cs="Arial"/>
          <w:sz w:val="18"/>
          <w:szCs w:val="18"/>
        </w:rPr>
        <w:t>s para o</w:t>
      </w:r>
      <w:r w:rsidRPr="0001192F">
        <w:rPr>
          <w:rFonts w:ascii="Arial" w:hAnsi="Arial" w:cs="Arial"/>
          <w:sz w:val="18"/>
          <w:szCs w:val="18"/>
        </w:rPr>
        <w:t xml:space="preserve"> orientando</w:t>
      </w:r>
      <w:r>
        <w:rPr>
          <w:rFonts w:ascii="Arial" w:hAnsi="Arial" w:cs="Arial"/>
          <w:sz w:val="18"/>
          <w:szCs w:val="18"/>
        </w:rPr>
        <w:t xml:space="preserve"> </w:t>
      </w:r>
      <w:r w:rsidRPr="0001192F">
        <w:rPr>
          <w:rFonts w:ascii="Arial" w:hAnsi="Arial" w:cs="Arial"/>
          <w:sz w:val="18"/>
          <w:szCs w:val="18"/>
        </w:rPr>
        <w:t>e</w:t>
      </w:r>
      <w:r>
        <w:rPr>
          <w:rFonts w:ascii="Arial" w:hAnsi="Arial" w:cs="Arial"/>
          <w:sz w:val="18"/>
          <w:szCs w:val="18"/>
        </w:rPr>
        <w:t xml:space="preserve"> professor </w:t>
      </w:r>
      <w:r w:rsidRPr="0001192F">
        <w:rPr>
          <w:rFonts w:ascii="Arial" w:hAnsi="Arial" w:cs="Arial"/>
          <w:sz w:val="18"/>
          <w:szCs w:val="18"/>
        </w:rPr>
        <w:t>orientador</w:t>
      </w:r>
      <w:r>
        <w:rPr>
          <w:rFonts w:ascii="Arial" w:hAnsi="Arial" w:cs="Arial"/>
          <w:sz w:val="18"/>
          <w:szCs w:val="18"/>
        </w:rPr>
        <w:t xml:space="preserve"> a</w:t>
      </w:r>
      <w:r w:rsidRPr="0001192F">
        <w:rPr>
          <w:rFonts w:ascii="Arial" w:hAnsi="Arial" w:cs="Arial"/>
          <w:sz w:val="18"/>
          <w:szCs w:val="18"/>
        </w:rPr>
        <w:t xml:space="preserve">pós </w:t>
      </w:r>
      <w:r>
        <w:rPr>
          <w:rFonts w:ascii="Arial" w:hAnsi="Arial" w:cs="Arial"/>
          <w:sz w:val="18"/>
          <w:szCs w:val="18"/>
        </w:rPr>
        <w:t>o professor de TCC1 receber esta ata preenchida</w:t>
      </w:r>
      <w:r w:rsidRPr="0001192F">
        <w:rPr>
          <w:rFonts w:ascii="Arial" w:hAnsi="Arial" w:cs="Arial"/>
          <w:sz w:val="18"/>
          <w:szCs w:val="18"/>
        </w:rPr>
        <w:t>. Caso julgue necessário fazer mais alguma consideração relacionada ao pré-projeto ou a defesa, favor usar o espaço abaixo.</w:t>
      </w:r>
    </w:p>
    <w:p w14:paraId="65A1F5A8" w14:textId="77777777" w:rsidR="00130553" w:rsidRDefault="00130553" w:rsidP="0001192F">
      <w:pPr>
        <w:spacing w:line="360" w:lineRule="auto"/>
        <w:jc w:val="both"/>
        <w:rPr>
          <w:rFonts w:ascii="Arial" w:hAnsi="Arial" w:cs="Arial"/>
          <w:sz w:val="22"/>
          <w:szCs w:val="22"/>
        </w:rPr>
      </w:pPr>
    </w:p>
    <w:p w14:paraId="115A1E94" w14:textId="77777777" w:rsidR="00130553" w:rsidRDefault="00130553" w:rsidP="0001192F">
      <w:pPr>
        <w:spacing w:line="360" w:lineRule="auto"/>
        <w:rPr>
          <w:rFonts w:ascii="Arial" w:hAnsi="Arial" w:cs="Arial"/>
          <w:sz w:val="22"/>
          <w:szCs w:val="22"/>
        </w:rPr>
      </w:pPr>
      <w:r>
        <w:rPr>
          <w:rFonts w:ascii="Arial" w:hAnsi="Arial" w:cs="Arial"/>
          <w:sz w:val="22"/>
          <w:szCs w:val="22"/>
        </w:rPr>
        <w:t>Observações da apresentação:</w:t>
      </w:r>
    </w:p>
    <w:p w14:paraId="4953C07F" w14:textId="77777777" w:rsidR="00130553" w:rsidRDefault="00130553" w:rsidP="0001192F">
      <w:pPr>
        <w:spacing w:line="360" w:lineRule="auto"/>
        <w:rPr>
          <w:rFonts w:ascii="Arial" w:hAnsi="Arial" w:cs="Arial"/>
          <w:sz w:val="22"/>
          <w:szCs w:val="22"/>
        </w:rPr>
      </w:pPr>
    </w:p>
    <w:p w14:paraId="2D0CB2D6" w14:textId="77777777" w:rsidR="00130553" w:rsidRDefault="00130553" w:rsidP="0001192F">
      <w:pPr>
        <w:spacing w:line="360" w:lineRule="auto"/>
        <w:rPr>
          <w:rFonts w:ascii="Arial" w:hAnsi="Arial" w:cs="Arial"/>
          <w:sz w:val="22"/>
          <w:szCs w:val="22"/>
        </w:rPr>
      </w:pPr>
      <w:r>
        <w:rPr>
          <w:rFonts w:ascii="Arial" w:hAnsi="Arial" w:cs="Arial"/>
          <w:sz w:val="22"/>
          <w:szCs w:val="22"/>
        </w:rPr>
        <w:t xml:space="preserve">A apresentação foi inicialmente marcada para dia 21/10/2021, às 8h00, porém o aluno não compareceu. Remarcada para dia 25/10/2021, a </w:t>
      </w:r>
      <w:proofErr w:type="spellStart"/>
      <w:r>
        <w:rPr>
          <w:rFonts w:ascii="Arial" w:hAnsi="Arial" w:cs="Arial"/>
          <w:sz w:val="22"/>
          <w:szCs w:val="22"/>
        </w:rPr>
        <w:t>pré</w:t>
      </w:r>
      <w:proofErr w:type="spellEnd"/>
      <w:r>
        <w:rPr>
          <w:rFonts w:ascii="Arial" w:hAnsi="Arial" w:cs="Arial"/>
          <w:sz w:val="22"/>
          <w:szCs w:val="22"/>
        </w:rPr>
        <w:t>-banca seguiu normalmente.</w:t>
      </w:r>
    </w:p>
    <w:p w14:paraId="5B358864" w14:textId="77777777" w:rsidR="00130553" w:rsidRDefault="00130553" w:rsidP="0001192F">
      <w:pPr>
        <w:spacing w:line="360" w:lineRule="auto"/>
        <w:rPr>
          <w:rFonts w:ascii="Arial" w:hAnsi="Arial" w:cs="Arial"/>
          <w:sz w:val="22"/>
          <w:szCs w:val="22"/>
        </w:rPr>
      </w:pPr>
    </w:p>
    <w:p w14:paraId="2FBE5D90" w14:textId="77777777" w:rsidR="00130553" w:rsidRDefault="00130553" w:rsidP="0001192F">
      <w:pPr>
        <w:spacing w:line="360" w:lineRule="auto"/>
        <w:rPr>
          <w:rFonts w:ascii="Arial" w:hAnsi="Arial" w:cs="Arial"/>
          <w:sz w:val="22"/>
          <w:szCs w:val="22"/>
        </w:rPr>
      </w:pPr>
    </w:p>
    <w:p w14:paraId="1B8E2844" w14:textId="77777777" w:rsidR="00130553" w:rsidRPr="0080416A" w:rsidRDefault="00130553" w:rsidP="0080416A">
      <w:pPr>
        <w:jc w:val="both"/>
      </w:pPr>
    </w:p>
    <w:sectPr w:rsidR="00130553" w:rsidRPr="0080416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Gilvan Justino" w:date="2021-10-06T21:30:00Z" w:initials="GJ">
    <w:p w14:paraId="13786574" w14:textId="77777777" w:rsidR="00130553" w:rsidRDefault="00130553" w:rsidP="004D69F4">
      <w:pPr>
        <w:pStyle w:val="Textodecomentrio"/>
      </w:pPr>
      <w:r>
        <w:rPr>
          <w:rStyle w:val="Refdecomentrio"/>
        </w:rPr>
        <w:annotationRef/>
      </w:r>
      <w:r>
        <w:t>Não utilizar 1ª pessoa</w:t>
      </w:r>
    </w:p>
  </w:comment>
  <w:comment w:id="10" w:author="Gilvan Justino" w:date="2021-10-06T21:33:00Z" w:initials="GJ">
    <w:p w14:paraId="0CD8C9D7" w14:textId="77777777" w:rsidR="00130553" w:rsidRDefault="00130553" w:rsidP="00B261CB">
      <w:pPr>
        <w:rPr>
          <w:sz w:val="20"/>
          <w:szCs w:val="20"/>
        </w:rPr>
      </w:pPr>
      <w:r>
        <w:rPr>
          <w:rStyle w:val="Refdecomentrio"/>
        </w:rPr>
        <w:annotationRef/>
      </w:r>
      <w:r>
        <w:t>seriam "softwares desktops" ou "softwares web"?</w:t>
      </w:r>
    </w:p>
    <w:p w14:paraId="73C40782" w14:textId="77777777" w:rsidR="00130553" w:rsidRDefault="00130553" w:rsidP="00B261CB">
      <w:pPr>
        <w:pStyle w:val="Textodecomentrio"/>
      </w:pPr>
      <w:r>
        <w:t>Talvez utilizar "softwares corporativos" ou "aplicações corporativas".</w:t>
      </w:r>
    </w:p>
  </w:comment>
  <w:comment w:id="12" w:author="Gilvan Justino" w:date="2021-10-06T21:35:00Z" w:initials="GJ">
    <w:p w14:paraId="4260EE3A" w14:textId="77777777" w:rsidR="00130553" w:rsidRDefault="00130553" w:rsidP="00700EBC">
      <w:pPr>
        <w:pStyle w:val="Textodecomentrio"/>
      </w:pPr>
      <w:r>
        <w:rPr>
          <w:rStyle w:val="Refdecomentrio"/>
        </w:rPr>
        <w:annotationRef/>
      </w:r>
      <w:r>
        <w:t>Acho que vale a pena explicar o porquê das empresas optarem por esta abordagem.</w:t>
      </w:r>
    </w:p>
  </w:comment>
  <w:comment w:id="13" w:author="Gilvan Justino" w:date="2021-10-06T21:36:00Z" w:initials="GJ">
    <w:p w14:paraId="1BA00568" w14:textId="77777777" w:rsidR="00130553" w:rsidRDefault="00130553" w:rsidP="007D7C13">
      <w:pPr>
        <w:pStyle w:val="Textodecomentrio"/>
      </w:pPr>
      <w:r>
        <w:rPr>
          <w:rStyle w:val="Refdecomentrio"/>
        </w:rPr>
        <w:annotationRef/>
      </w:r>
      <w:r>
        <w:t xml:space="preserve">Isto é uma opinião sua ou de </w:t>
      </w:r>
      <w:proofErr w:type="spellStart"/>
      <w:r>
        <w:t>Oehlman</w:t>
      </w:r>
      <w:proofErr w:type="spellEnd"/>
      <w:r>
        <w:t xml:space="preserve"> e Blanc (2012). Se for desses autores, referenciar.</w:t>
      </w:r>
    </w:p>
  </w:comment>
  <w:comment w:id="14" w:author="Gilvan Justino" w:date="2021-10-06T21:37:00Z" w:initials="GJ">
    <w:p w14:paraId="64FC348E" w14:textId="77777777" w:rsidR="00130553" w:rsidRDefault="00130553" w:rsidP="00C85305">
      <w:pPr>
        <w:pStyle w:val="Textodecomentrio"/>
      </w:pPr>
      <w:r>
        <w:rPr>
          <w:rStyle w:val="Refdecomentrio"/>
        </w:rPr>
        <w:annotationRef/>
      </w:r>
      <w:r>
        <w:t>"viável" foi usado no final do parágrafo abaixo. Evitar repetição próximas.</w:t>
      </w:r>
    </w:p>
  </w:comment>
  <w:comment w:id="19" w:author="Gilvan Justino" w:date="2021-10-06T21:50:00Z" w:initials="GJ">
    <w:p w14:paraId="3A791A41" w14:textId="77777777" w:rsidR="00130553" w:rsidRDefault="00130553" w:rsidP="004A2D34">
      <w:pPr>
        <w:pStyle w:val="Textodecomentrio"/>
      </w:pPr>
      <w:r>
        <w:rPr>
          <w:rStyle w:val="Refdecomentrio"/>
        </w:rPr>
        <w:annotationRef/>
      </w:r>
      <w:r>
        <w:t xml:space="preserve">Os sistemas distribuídos podem ser constituídos de dispositivos móveis. Talvez o mais apropriado seria dizer que "há algumas dificuldades no desenvolvimento de sistemas distribuídos em que os componentes são dispositivos móveis". </w:t>
      </w:r>
    </w:p>
  </w:comment>
  <w:comment w:id="20" w:author="Gilvan Justino" w:date="2021-10-06T21:53:00Z" w:initials="GJ">
    <w:p w14:paraId="52F11451" w14:textId="77777777" w:rsidR="00130553" w:rsidRDefault="00130553" w:rsidP="00535CD2">
      <w:pPr>
        <w:pStyle w:val="Textodecomentrio"/>
      </w:pPr>
      <w:r>
        <w:rPr>
          <w:rStyle w:val="Refdecomentrio"/>
        </w:rPr>
        <w:annotationRef/>
      </w:r>
      <w:r>
        <w:t>quem disse isso? Citar uma obra</w:t>
      </w:r>
    </w:p>
  </w:comment>
  <w:comment w:id="21" w:author="Gilvan Justino" w:date="2021-10-06T21:53:00Z" w:initials="GJ">
    <w:p w14:paraId="05A54610" w14:textId="77777777" w:rsidR="00130553" w:rsidRDefault="00130553" w:rsidP="009E1C24">
      <w:pPr>
        <w:pStyle w:val="Textodecomentrio"/>
      </w:pPr>
      <w:r>
        <w:rPr>
          <w:rStyle w:val="Refdecomentrio"/>
        </w:rPr>
        <w:annotationRef/>
      </w:r>
      <w:r>
        <w:t>quem disse isso? Citar uma obra</w:t>
      </w:r>
    </w:p>
  </w:comment>
  <w:comment w:id="22" w:author="Gilvan Justino" w:date="2021-10-10T17:48:00Z" w:initials="GJ">
    <w:p w14:paraId="307D9719" w14:textId="77777777" w:rsidR="00130553" w:rsidRDefault="00130553" w:rsidP="00410E12">
      <w:pPr>
        <w:pStyle w:val="Textodecomentrio"/>
      </w:pPr>
      <w:r>
        <w:rPr>
          <w:rStyle w:val="Refdecomentrio"/>
        </w:rPr>
        <w:annotationRef/>
      </w:r>
      <w:r>
        <w:t xml:space="preserve">serviço ou sistema? O "serviço" seria um sistema centralizado? </w:t>
      </w:r>
    </w:p>
  </w:comment>
  <w:comment w:id="23" w:author="Gilvan Justino" w:date="2021-10-10T17:50:00Z" w:initials="GJ">
    <w:p w14:paraId="5D1A7844" w14:textId="77777777" w:rsidR="00130553" w:rsidRDefault="00130553" w:rsidP="00594855">
      <w:pPr>
        <w:pStyle w:val="Textodecomentrio"/>
      </w:pPr>
      <w:r>
        <w:rPr>
          <w:rStyle w:val="Refdecomentrio"/>
        </w:rPr>
        <w:annotationRef/>
      </w:r>
      <w:r>
        <w:t>O "dispositivo móvel" seria apenas o hardware. A comunicação deste serviço seria com o software que está sendo executado neste dispositivo móvel, correto?</w:t>
      </w:r>
    </w:p>
  </w:comment>
  <w:comment w:id="38" w:author="Gilvan Justino" w:date="2021-10-10T22:57:00Z" w:initials="GJ">
    <w:p w14:paraId="5B84AEE7" w14:textId="77777777" w:rsidR="00130553" w:rsidRDefault="00130553" w:rsidP="00637286">
      <w:pPr>
        <w:pStyle w:val="Textodecomentrio"/>
      </w:pPr>
      <w:r>
        <w:rPr>
          <w:rStyle w:val="Refdecomentrio"/>
        </w:rPr>
        <w:annotationRef/>
      </w:r>
      <w:r>
        <w:t>Esta arquitetura seria "cliente/servidor" ou "p2p"?</w:t>
      </w:r>
    </w:p>
  </w:comment>
  <w:comment w:id="39" w:author="Gilvan Justino" w:date="2021-10-10T17:45:00Z" w:initials="GJ">
    <w:p w14:paraId="0C36CAD5" w14:textId="77777777" w:rsidR="00130553" w:rsidRDefault="00130553" w:rsidP="00750A51">
      <w:pPr>
        <w:pStyle w:val="Textodecomentrio"/>
      </w:pPr>
      <w:r>
        <w:rPr>
          <w:rStyle w:val="Refdecomentrio"/>
        </w:rPr>
        <w:annotationRef/>
      </w:r>
      <w:r>
        <w:t>Parece ser um objetivo bem amplo. Sugiro delimitar.</w:t>
      </w:r>
    </w:p>
  </w:comment>
  <w:comment w:id="41" w:author="Gilvan Justino" w:date="2021-10-10T17:52:00Z" w:initials="GJ">
    <w:p w14:paraId="2D100AF9" w14:textId="77777777" w:rsidR="00130553" w:rsidRDefault="00130553">
      <w:pPr>
        <w:pStyle w:val="Textodecomentrio"/>
      </w:pPr>
      <w:r>
        <w:rPr>
          <w:rStyle w:val="Refdecomentrio"/>
        </w:rPr>
        <w:annotationRef/>
      </w:r>
      <w:r>
        <w:t>Sistemas de mensageria, como "</w:t>
      </w:r>
      <w:proofErr w:type="spellStart"/>
      <w:r>
        <w:t>ActiveMq</w:t>
      </w:r>
      <w:proofErr w:type="spellEnd"/>
      <w:r>
        <w:t>", "Apache Kafka" e "</w:t>
      </w:r>
      <w:proofErr w:type="spellStart"/>
      <w:r>
        <w:t>RabbitMq</w:t>
      </w:r>
      <w:proofErr w:type="spellEnd"/>
      <w:r>
        <w:t xml:space="preserve">" parecem atender ao objetivo principal de possibilitar a construção de um sistema distribuído e escalável. </w:t>
      </w:r>
    </w:p>
    <w:p w14:paraId="5B81B1C5" w14:textId="77777777" w:rsidR="00130553" w:rsidRDefault="00130553">
      <w:pPr>
        <w:pStyle w:val="Textodecomentrio"/>
      </w:pPr>
      <w:r>
        <w:t>Com a leitura da Introdução deste pré-projeto me veio imediatamente à mente estas tecnologias. Não entendi o que se pretende resolver que estas ferramentas não resolvam.</w:t>
      </w:r>
    </w:p>
    <w:p w14:paraId="198DBF11" w14:textId="77777777" w:rsidR="00130553" w:rsidRDefault="00130553" w:rsidP="00670FAE">
      <w:pPr>
        <w:pStyle w:val="Textodecomentrio"/>
      </w:pPr>
      <w:r>
        <w:t>O que este trabalho vai resolver de diferente?</w:t>
      </w:r>
    </w:p>
  </w:comment>
  <w:comment w:id="49" w:author="Gilvan Justino" w:date="2021-10-10T22:09:00Z" w:initials="GJ">
    <w:p w14:paraId="6DE7A340" w14:textId="77777777" w:rsidR="00130553" w:rsidRDefault="00130553" w:rsidP="00750A51">
      <w:pPr>
        <w:pStyle w:val="Textodecomentrio"/>
      </w:pPr>
      <w:r>
        <w:rPr>
          <w:rStyle w:val="Refdecomentrio"/>
        </w:rPr>
        <w:annotationRef/>
      </w:r>
      <w:r>
        <w:t>uso de 1ª pessoa</w:t>
      </w:r>
    </w:p>
  </w:comment>
  <w:comment w:id="51" w:author="Gilvan Justino" w:date="2021-10-10T22:12:00Z" w:initials="GJ">
    <w:p w14:paraId="6A6EB14E" w14:textId="77777777" w:rsidR="00130553" w:rsidRDefault="00130553" w:rsidP="00C03CAF">
      <w:pPr>
        <w:pStyle w:val="Textodecomentrio"/>
      </w:pPr>
      <w:r>
        <w:rPr>
          <w:rStyle w:val="Refdecomentrio"/>
        </w:rPr>
        <w:annotationRef/>
      </w:r>
      <w:r>
        <w:t xml:space="preserve">O que são os </w:t>
      </w:r>
      <w:proofErr w:type="spellStart"/>
      <w:r>
        <w:t>feeds</w:t>
      </w:r>
      <w:proofErr w:type="spellEnd"/>
      <w:r>
        <w:t>?</w:t>
      </w:r>
    </w:p>
  </w:comment>
  <w:comment w:id="54" w:author="Gilvan Justino" w:date="2021-10-10T22:13:00Z" w:initials="GJ">
    <w:p w14:paraId="3394DC45" w14:textId="77777777" w:rsidR="00130553" w:rsidRDefault="00130553" w:rsidP="00550FA3">
      <w:pPr>
        <w:pStyle w:val="Textodecomentrio"/>
      </w:pPr>
      <w:r>
        <w:rPr>
          <w:rStyle w:val="Refdecomentrio"/>
        </w:rPr>
        <w:annotationRef/>
      </w:r>
      <w:r>
        <w:t>Acredito que estes três experimentos podem ser resumidos aqui. Não precisa detalha-los tanto.</w:t>
      </w:r>
    </w:p>
  </w:comment>
  <w:comment w:id="70" w:author="Gilvan Justino" w:date="2021-10-10T22:14:00Z" w:initials="GJ">
    <w:p w14:paraId="70D32239" w14:textId="77777777" w:rsidR="00130553" w:rsidRDefault="00130553" w:rsidP="009E2111">
      <w:pPr>
        <w:pStyle w:val="Textodecomentrio"/>
      </w:pPr>
      <w:r>
        <w:rPr>
          <w:rStyle w:val="Refdecomentrio"/>
        </w:rPr>
        <w:annotationRef/>
      </w:r>
      <w:r>
        <w:t>Ainda não está claro qual é o problema a ser resolvido.</w:t>
      </w:r>
    </w:p>
  </w:comment>
  <w:comment w:id="72" w:author="Gilvan Justino" w:date="2021-10-10T22:56:00Z" w:initials="GJ">
    <w:p w14:paraId="6ED4D8C5" w14:textId="77777777" w:rsidR="00130553" w:rsidRDefault="00130553" w:rsidP="00D1521E">
      <w:pPr>
        <w:pStyle w:val="Textodecomentrio"/>
      </w:pPr>
      <w:r>
        <w:rPr>
          <w:rStyle w:val="Refdecomentrio"/>
        </w:rPr>
        <w:annotationRef/>
      </w:r>
      <w:r>
        <w:t>Usando um banco de dados relacional é possível garantir isso?</w:t>
      </w:r>
    </w:p>
  </w:comment>
  <w:comment w:id="75" w:author="Dalton Solano dos Reis" w:date="2021-10-16T11:19:00Z" w:initials="DSdR">
    <w:p w14:paraId="2071D0B7" w14:textId="77777777" w:rsidR="00130553" w:rsidRPr="00854AB6" w:rsidRDefault="00130553">
      <w:pPr>
        <w:pStyle w:val="Textodecomentrio"/>
        <w:rPr>
          <w:lang w:val="en-US"/>
        </w:rPr>
      </w:pPr>
      <w:r>
        <w:rPr>
          <w:rStyle w:val="Refdecomentrio"/>
        </w:rPr>
        <w:annotationRef/>
      </w:r>
      <w:proofErr w:type="spellStart"/>
      <w:r w:rsidRPr="00854AB6">
        <w:rPr>
          <w:lang w:val="en-US"/>
        </w:rPr>
        <w:t>Oehlman</w:t>
      </w:r>
      <w:proofErr w:type="spellEnd"/>
      <w:r w:rsidRPr="00854AB6">
        <w:rPr>
          <w:lang w:val="en-US"/>
        </w:rPr>
        <w:t xml:space="preserve"> e Blanc (2012)</w:t>
      </w:r>
    </w:p>
  </w:comment>
  <w:comment w:id="76" w:author="Dalton Solano dos Reis" w:date="2021-10-16T11:19:00Z" w:initials="DSdR">
    <w:p w14:paraId="4960BB6C" w14:textId="77777777" w:rsidR="00130553" w:rsidRPr="00854AB6" w:rsidRDefault="00130553">
      <w:pPr>
        <w:pStyle w:val="Textodecomentrio"/>
        <w:rPr>
          <w:lang w:val="en-US"/>
        </w:rPr>
      </w:pPr>
      <w:r>
        <w:rPr>
          <w:rStyle w:val="Refdecomentrio"/>
        </w:rPr>
        <w:annotationRef/>
      </w:r>
      <w:r w:rsidRPr="00854AB6">
        <w:rPr>
          <w:lang w:val="en-US"/>
        </w:rPr>
        <w:t>Local Area Network (LAN)</w:t>
      </w:r>
    </w:p>
  </w:comment>
  <w:comment w:id="77" w:author="Dalton Solano dos Reis" w:date="2021-10-16T11:22:00Z" w:initials="DSdR">
    <w:p w14:paraId="1F02E7E4" w14:textId="77777777" w:rsidR="00130553" w:rsidRDefault="00130553">
      <w:pPr>
        <w:pStyle w:val="Textodecomentrio"/>
      </w:pPr>
      <w:r>
        <w:rPr>
          <w:rStyle w:val="Refdecomentrio"/>
        </w:rPr>
        <w:annotationRef/>
      </w:r>
      <w:r>
        <w:t>de “um</w:t>
      </w:r>
    </w:p>
  </w:comment>
  <w:comment w:id="78" w:author="Dalton Solano dos Reis" w:date="2021-10-16T11:23:00Z" w:initials="DSdR">
    <w:p w14:paraId="4D86DE82" w14:textId="77777777" w:rsidR="00130553" w:rsidRDefault="00130553">
      <w:pPr>
        <w:pStyle w:val="Textodecomentrio"/>
      </w:pPr>
      <w:r>
        <w:rPr>
          <w:rStyle w:val="Refdecomentrio"/>
        </w:rPr>
        <w:annotationRef/>
      </w:r>
      <w:r>
        <w:t>Borda envolta da figura.</w:t>
      </w:r>
    </w:p>
  </w:comment>
  <w:comment w:id="79" w:author="Dalton Solano dos Reis" w:date="2021-10-16T11:23:00Z" w:initials="DSdR">
    <w:p w14:paraId="4A130269" w14:textId="77777777" w:rsidR="00130553" w:rsidRDefault="00130553">
      <w:pPr>
        <w:pStyle w:val="Textodecomentrio"/>
      </w:pPr>
      <w:r>
        <w:rPr>
          <w:rStyle w:val="Refdecomentrio"/>
        </w:rPr>
        <w:annotationRef/>
      </w:r>
      <w:r>
        <w:t>Remover ponto final.</w:t>
      </w:r>
    </w:p>
  </w:comment>
  <w:comment w:id="80" w:author="Dalton Solano dos Reis" w:date="2021-10-16T11:24:00Z" w:initials="DSdR">
    <w:p w14:paraId="5650402C" w14:textId="77777777" w:rsidR="00130553" w:rsidRDefault="00130553">
      <w:pPr>
        <w:pStyle w:val="Textodecomentrio"/>
      </w:pPr>
      <w:r>
        <w:rPr>
          <w:rStyle w:val="Refdecomentrio"/>
        </w:rPr>
        <w:annotationRef/>
      </w:r>
      <w:r>
        <w:t>realizar o envio</w:t>
      </w:r>
    </w:p>
  </w:comment>
  <w:comment w:id="81" w:author="Dalton Solano dos Reis" w:date="2021-10-16T11:30:00Z" w:initials="DSdR">
    <w:p w14:paraId="5FBAC381" w14:textId="77777777" w:rsidR="00130553" w:rsidRPr="00854AB6" w:rsidRDefault="00130553">
      <w:pPr>
        <w:pStyle w:val="Textodecomentrio"/>
        <w:rPr>
          <w:lang w:val="en-US"/>
        </w:rPr>
      </w:pPr>
      <w:r>
        <w:rPr>
          <w:rStyle w:val="Refdecomentrio"/>
        </w:rPr>
        <w:annotationRef/>
      </w:r>
      <w:r w:rsidRPr="00854AB6">
        <w:rPr>
          <w:lang w:val="en-US"/>
        </w:rPr>
        <w:t>JavaScript Object Notation (JSON)</w:t>
      </w:r>
      <w:r w:rsidRPr="00854AB6">
        <w:rPr>
          <w:lang w:val="en-US"/>
        </w:rPr>
        <w:tab/>
      </w:r>
    </w:p>
  </w:comment>
  <w:comment w:id="82" w:author="Dalton Solano dos Reis" w:date="2021-10-16T11:31:00Z" w:initials="DSdR">
    <w:p w14:paraId="1AEB1ECE" w14:textId="77777777" w:rsidR="00130553" w:rsidRPr="00854AB6" w:rsidRDefault="00130553">
      <w:pPr>
        <w:pStyle w:val="Textodecomentrio"/>
        <w:rPr>
          <w:lang w:val="en-US"/>
        </w:rPr>
      </w:pPr>
      <w:r>
        <w:rPr>
          <w:rStyle w:val="Refdecomentrio"/>
        </w:rPr>
        <w:annotationRef/>
      </w:r>
      <w:proofErr w:type="spellStart"/>
      <w:r w:rsidRPr="00854AB6">
        <w:rPr>
          <w:lang w:val="en-US"/>
        </w:rPr>
        <w:t>HyperText</w:t>
      </w:r>
      <w:proofErr w:type="spellEnd"/>
      <w:r w:rsidRPr="00854AB6">
        <w:rPr>
          <w:lang w:val="en-US"/>
        </w:rPr>
        <w:t xml:space="preserve"> Transfer Protocol (HTTP)</w:t>
      </w:r>
    </w:p>
  </w:comment>
  <w:comment w:id="83" w:author="Dalton Solano dos Reis" w:date="2021-10-16T11:31:00Z" w:initials="DSdR">
    <w:p w14:paraId="490990BD" w14:textId="77777777" w:rsidR="00130553" w:rsidRDefault="00130553">
      <w:pPr>
        <w:pStyle w:val="Textodecomentrio"/>
      </w:pPr>
      <w:r>
        <w:rPr>
          <w:rStyle w:val="Refdecomentrio"/>
        </w:rPr>
        <w:annotationRef/>
      </w:r>
      <w:r w:rsidRPr="00A27F56">
        <w:t>Juntar com o parágrafo anterior. Evitar parágrafos com uma só frase.</w:t>
      </w:r>
    </w:p>
  </w:comment>
  <w:comment w:id="84" w:author="Dalton Solano dos Reis" w:date="2021-10-16T11:32:00Z" w:initials="DSdR">
    <w:p w14:paraId="0F027C94" w14:textId="77777777" w:rsidR="00130553" w:rsidRDefault="00130553">
      <w:pPr>
        <w:pStyle w:val="Textodecomentrio"/>
      </w:pPr>
      <w:r>
        <w:rPr>
          <w:rStyle w:val="Refdecomentrio"/>
        </w:rPr>
        <w:annotationRef/>
      </w:r>
      <w:r>
        <w:t>surgido abstrair</w:t>
      </w:r>
    </w:p>
  </w:comment>
  <w:comment w:id="85" w:author="Dalton Solano dos Reis" w:date="2021-10-16T11:51:00Z" w:initials="DSdR">
    <w:p w14:paraId="6D71EC0A" w14:textId="77777777" w:rsidR="00130553" w:rsidRDefault="00130553">
      <w:pPr>
        <w:pStyle w:val="Textodecomentrio"/>
      </w:pPr>
      <w:r>
        <w:rPr>
          <w:rStyle w:val="Refdecomentrio"/>
        </w:rPr>
        <w:annotationRef/>
      </w:r>
      <w:proofErr w:type="spellStart"/>
      <w:r w:rsidRPr="00270FB5">
        <w:t>EcoDiF</w:t>
      </w:r>
      <w:proofErr w:type="spellEnd"/>
      <w:r w:rsidRPr="00270FB5">
        <w:t xml:space="preserve">. O </w:t>
      </w:r>
      <w:proofErr w:type="spellStart"/>
      <w:r w:rsidRPr="00270FB5">
        <w:t>EcoDiF</w:t>
      </w:r>
      <w:proofErr w:type="spellEnd"/>
      <w:r w:rsidRPr="00270FB5">
        <w:t xml:space="preserve"> “[...] é</w:t>
      </w:r>
    </w:p>
  </w:comment>
  <w:comment w:id="86" w:author="Dalton Solano dos Reis" w:date="2021-10-16T11:52:00Z" w:initials="DSdR">
    <w:p w14:paraId="46793744" w14:textId="77777777" w:rsidR="00130553" w:rsidRDefault="00130553">
      <w:pPr>
        <w:pStyle w:val="Textodecomentrio"/>
      </w:pPr>
      <w:r>
        <w:rPr>
          <w:rStyle w:val="Refdecomentrio"/>
        </w:rPr>
        <w:annotationRef/>
      </w:r>
      <w:r w:rsidRPr="00270FB5">
        <w:t>trabalham de maneira</w:t>
      </w:r>
    </w:p>
  </w:comment>
  <w:comment w:id="87" w:author="Dalton Solano dos Reis" w:date="2021-10-16T11:52:00Z" w:initials="DSdR">
    <w:p w14:paraId="3349FA74" w14:textId="77777777" w:rsidR="00130553" w:rsidRDefault="00130553">
      <w:pPr>
        <w:pStyle w:val="Textodecomentrio"/>
      </w:pPr>
      <w:r>
        <w:rPr>
          <w:rStyle w:val="Refdecomentrio"/>
        </w:rPr>
        <w:annotationRef/>
      </w:r>
      <w:r w:rsidRPr="00270FB5">
        <w:t>Juntar com parágrafo anterior.</w:t>
      </w:r>
    </w:p>
  </w:comment>
  <w:comment w:id="88" w:author="Dalton Solano dos Reis" w:date="2021-10-16T11:53:00Z" w:initials="DSdR">
    <w:p w14:paraId="381A0A4F" w14:textId="77777777" w:rsidR="00130553" w:rsidRDefault="00130553">
      <w:pPr>
        <w:pStyle w:val="Textodecomentrio"/>
      </w:pPr>
      <w:r>
        <w:rPr>
          <w:rStyle w:val="Refdecomentrio"/>
        </w:rPr>
        <w:annotationRef/>
      </w:r>
      <w:r w:rsidRPr="00270FB5">
        <w:t>três</w:t>
      </w:r>
    </w:p>
  </w:comment>
  <w:comment w:id="89" w:author="Dalton Solano dos Reis" w:date="2021-10-16T11:53:00Z" w:initials="DSdR">
    <w:p w14:paraId="5A0A4E31" w14:textId="77777777" w:rsidR="00130553" w:rsidRDefault="00130553">
      <w:pPr>
        <w:pStyle w:val="Textodecomentrio"/>
      </w:pPr>
      <w:r>
        <w:rPr>
          <w:rStyle w:val="Refdecomentrio"/>
        </w:rPr>
        <w:annotationRef/>
      </w:r>
      <w:r w:rsidRPr="00270FB5">
        <w:t>comparar</w:t>
      </w:r>
    </w:p>
  </w:comment>
  <w:comment w:id="90" w:author="Dalton Solano dos Reis" w:date="2021-10-16T11:53:00Z" w:initials="DSdR">
    <w:p w14:paraId="5866914E" w14:textId="77777777" w:rsidR="00130553" w:rsidRDefault="00130553">
      <w:pPr>
        <w:pStyle w:val="Textodecomentrio"/>
      </w:pPr>
      <w:r>
        <w:rPr>
          <w:rStyle w:val="Refdecomentrio"/>
        </w:rPr>
        <w:annotationRef/>
      </w:r>
      <w:r w:rsidRPr="00270FB5">
        <w:t>Remover ponto final.</w:t>
      </w:r>
    </w:p>
  </w:comment>
  <w:comment w:id="91" w:author="Dalton Solano dos Reis" w:date="2021-10-16T11:53:00Z" w:initials="DSdR">
    <w:p w14:paraId="71E13F90" w14:textId="77777777" w:rsidR="00130553" w:rsidRDefault="00130553">
      <w:pPr>
        <w:pStyle w:val="Textodecomentrio"/>
      </w:pPr>
      <w:r>
        <w:rPr>
          <w:rStyle w:val="Refdecomentrio"/>
        </w:rPr>
        <w:annotationRef/>
      </w:r>
      <w:r w:rsidRPr="00270FB5">
        <w:t>Inserir ponto final.</w:t>
      </w:r>
    </w:p>
  </w:comment>
  <w:comment w:id="92" w:author="Dalton Solano dos Reis" w:date="2021-10-16T11:54:00Z" w:initials="DSdR">
    <w:p w14:paraId="69507C88" w14:textId="77777777" w:rsidR="00130553" w:rsidRDefault="00130553">
      <w:pPr>
        <w:pStyle w:val="Textodecomentrio"/>
      </w:pPr>
      <w:r>
        <w:rPr>
          <w:rStyle w:val="Refdecomentrio"/>
        </w:rPr>
        <w:annotationRef/>
      </w:r>
      <w:r w:rsidRPr="00270FB5">
        <w:t>Esta seção tem</w:t>
      </w:r>
    </w:p>
  </w:comment>
  <w:comment w:id="93" w:author="Dalton Solano dos Reis" w:date="2021-10-16T11:56:00Z" w:initials="DSdR">
    <w:p w14:paraId="4FC66C1C" w14:textId="77777777" w:rsidR="00130553" w:rsidRDefault="00130553">
      <w:pPr>
        <w:pStyle w:val="Textodecomentrio"/>
      </w:pPr>
      <w:r>
        <w:rPr>
          <w:rStyle w:val="Refdecomentrio"/>
        </w:rPr>
        <w:annotationRef/>
      </w:r>
      <w:r>
        <w:t>Ajustar recuo do parágrafo.</w:t>
      </w:r>
    </w:p>
  </w:comment>
  <w:comment w:id="94" w:author="Dalton Solano dos Reis" w:date="2021-10-16T11:54:00Z" w:initials="DSdR">
    <w:p w14:paraId="0A2E4DEF" w14:textId="77777777" w:rsidR="00130553" w:rsidRDefault="00130553">
      <w:pPr>
        <w:pStyle w:val="Textodecomentrio"/>
      </w:pPr>
      <w:r>
        <w:rPr>
          <w:rStyle w:val="Refdecomentrio"/>
        </w:rPr>
        <w:annotationRef/>
      </w:r>
      <w:r w:rsidRPr="00270FB5">
        <w:t>Ponto final.</w:t>
      </w:r>
    </w:p>
  </w:comment>
  <w:comment w:id="95" w:author="Dalton Solano dos Reis" w:date="2021-10-16T11:57:00Z" w:initials="DSdR">
    <w:p w14:paraId="2D70828C" w14:textId="77777777" w:rsidR="00130553" w:rsidRDefault="00130553">
      <w:pPr>
        <w:pStyle w:val="Textodecomentrio"/>
      </w:pPr>
      <w:r>
        <w:rPr>
          <w:rStyle w:val="Refdecomentrio"/>
        </w:rPr>
        <w:annotationRef/>
      </w:r>
      <w:r w:rsidRPr="00270FB5">
        <w:t>Juntar com o parágrafo anterior</w:t>
      </w:r>
    </w:p>
  </w:comment>
  <w:comment w:id="96" w:author="Dalton Solano dos Reis" w:date="2021-10-16T11:55:00Z" w:initials="DSdR">
    <w:p w14:paraId="504CFB97" w14:textId="77777777" w:rsidR="00130553" w:rsidRDefault="00130553">
      <w:pPr>
        <w:pStyle w:val="Textodecomentrio"/>
      </w:pPr>
      <w:r>
        <w:rPr>
          <w:rStyle w:val="Refdecomentrio"/>
        </w:rPr>
        <w:annotationRef/>
      </w:r>
      <w:r>
        <w:t>Iniciar os itens com letra minúscula.</w:t>
      </w:r>
    </w:p>
  </w:comment>
  <w:comment w:id="97" w:author="Dalton Solano dos Reis" w:date="2021-10-16T11:57:00Z" w:initials="DSdR">
    <w:p w14:paraId="345CBBAE" w14:textId="77777777" w:rsidR="00130553" w:rsidRDefault="00130553">
      <w:pPr>
        <w:pStyle w:val="Textodecomentrio"/>
      </w:pPr>
      <w:r>
        <w:rPr>
          <w:rStyle w:val="Refdecomentrio"/>
        </w:rPr>
        <w:annotationRef/>
      </w:r>
      <w:r w:rsidRPr="00270FB5">
        <w:t>estudar as</w:t>
      </w:r>
    </w:p>
  </w:comment>
  <w:comment w:id="98" w:author="Dalton Solano dos Reis" w:date="2021-10-16T11:57:00Z" w:initials="DSdR">
    <w:p w14:paraId="6498C44C" w14:textId="77777777" w:rsidR="00130553" w:rsidRDefault="00130553">
      <w:pPr>
        <w:pStyle w:val="Textodecomentrio"/>
      </w:pPr>
      <w:r>
        <w:rPr>
          <w:rStyle w:val="Refdecomentrio"/>
        </w:rPr>
        <w:annotationRef/>
      </w:r>
      <w:r w:rsidRPr="00270FB5">
        <w:t>especificar</w:t>
      </w:r>
    </w:p>
  </w:comment>
  <w:comment w:id="99" w:author="Dalton Solano dos Reis" w:date="2021-10-16T11:55:00Z" w:initials="DSdR">
    <w:p w14:paraId="53AF7964" w14:textId="77777777" w:rsidR="00130553" w:rsidRDefault="00130553">
      <w:pPr>
        <w:pStyle w:val="Textodecomentrio"/>
      </w:pPr>
      <w:r>
        <w:rPr>
          <w:rStyle w:val="Refdecomentrio"/>
        </w:rPr>
        <w:annotationRef/>
      </w:r>
      <w:r w:rsidRPr="00270FB5">
        <w:t>maio</w:t>
      </w:r>
    </w:p>
  </w:comment>
  <w:comment w:id="100" w:author="Dalton Solano dos Reis" w:date="2021-10-16T11:56:00Z" w:initials="DSdR">
    <w:p w14:paraId="0DD0CCBE" w14:textId="77777777" w:rsidR="00130553" w:rsidRDefault="00130553">
      <w:pPr>
        <w:pStyle w:val="Textodecomentrio"/>
      </w:pPr>
      <w:r>
        <w:rPr>
          <w:rStyle w:val="Refdecomentrio"/>
        </w:rPr>
        <w:annotationRef/>
      </w:r>
      <w:r>
        <w:t>Iniciar os itens com letra minúscula.</w:t>
      </w:r>
    </w:p>
  </w:comment>
  <w:comment w:id="101" w:author="Dalton Solano dos Reis" w:date="2021-10-16T11:58:00Z" w:initials="DSdR">
    <w:p w14:paraId="1E4B5F94" w14:textId="77777777" w:rsidR="00130553" w:rsidRDefault="00130553">
      <w:pPr>
        <w:pStyle w:val="Textodecomentrio"/>
      </w:pPr>
      <w:r>
        <w:rPr>
          <w:rStyle w:val="Refdecomentrio"/>
        </w:rPr>
        <w:annotationRef/>
      </w:r>
      <w:r w:rsidRPr="00270FB5">
        <w:t>estudar</w:t>
      </w:r>
    </w:p>
  </w:comment>
  <w:comment w:id="102" w:author="Dalton Solano dos Reis" w:date="2021-10-16T11:58:00Z" w:initials="DSdR">
    <w:p w14:paraId="4C9E8057" w14:textId="77777777" w:rsidR="00130553" w:rsidRDefault="00130553">
      <w:pPr>
        <w:pStyle w:val="Textodecomentrio"/>
      </w:pPr>
      <w:r>
        <w:rPr>
          <w:rStyle w:val="Refdecomentrio"/>
        </w:rPr>
        <w:annotationRef/>
      </w:r>
      <w:r w:rsidRPr="00270FB5">
        <w:t>especificar</w:t>
      </w:r>
    </w:p>
  </w:comment>
  <w:comment w:id="103" w:author="Dalton Solano dos Reis" w:date="2021-10-16T11:58:00Z" w:initials="DSdR">
    <w:p w14:paraId="77AE5FB2" w14:textId="77777777" w:rsidR="00130553" w:rsidRDefault="00130553">
      <w:pPr>
        <w:pStyle w:val="Textodecomentrio"/>
      </w:pPr>
      <w:r>
        <w:rPr>
          <w:rStyle w:val="Refdecomentrio"/>
        </w:rPr>
        <w:annotationRef/>
      </w:r>
      <w:r w:rsidRPr="00270FB5">
        <w:t>desenvolver</w:t>
      </w:r>
    </w:p>
  </w:comment>
  <w:comment w:id="104" w:author="Dalton Solano dos Reis" w:date="2021-10-16T11:58:00Z" w:initials="DSdR">
    <w:p w14:paraId="779A248D" w14:textId="77777777" w:rsidR="00130553" w:rsidRDefault="00130553">
      <w:pPr>
        <w:pStyle w:val="Textodecomentrio"/>
      </w:pPr>
      <w:r>
        <w:rPr>
          <w:rStyle w:val="Refdecomentrio"/>
        </w:rPr>
        <w:annotationRef/>
      </w:r>
      <w:r w:rsidRPr="00270FB5">
        <w:t>testar</w:t>
      </w:r>
    </w:p>
  </w:comment>
  <w:comment w:id="105" w:author="Dalton Solano dos Reis" w:date="2021-10-16T11:58:00Z" w:initials="DSdR">
    <w:p w14:paraId="6F791CD9" w14:textId="77777777" w:rsidR="00130553" w:rsidRDefault="00130553">
      <w:pPr>
        <w:pStyle w:val="Textodecomentrio"/>
      </w:pPr>
      <w:r>
        <w:rPr>
          <w:rStyle w:val="Refdecomentrio"/>
        </w:rPr>
        <w:annotationRef/>
      </w:r>
      <w:r w:rsidRPr="00270FB5">
        <w:t>avaliar</w:t>
      </w:r>
    </w:p>
  </w:comment>
  <w:comment w:id="106" w:author="Dalton Solano dos Reis" w:date="2021-10-16T11:59:00Z" w:initials="DSdR">
    <w:p w14:paraId="145492C4" w14:textId="77777777" w:rsidR="00130553" w:rsidRDefault="00130553">
      <w:pPr>
        <w:pStyle w:val="Textodecomentrio"/>
      </w:pPr>
      <w:r>
        <w:rPr>
          <w:rStyle w:val="Refdecomentrio"/>
        </w:rPr>
        <w:annotationRef/>
      </w:r>
      <w:r w:rsidRPr="00270FB5">
        <w:t>escrever</w:t>
      </w:r>
    </w:p>
  </w:comment>
  <w:comment w:id="107" w:author="Dalton Solano dos Reis" w:date="2021-10-16T11:59:00Z" w:initials="DSdR">
    <w:p w14:paraId="0B8F2C44" w14:textId="77777777" w:rsidR="00130553" w:rsidRDefault="00130553">
      <w:pPr>
        <w:pStyle w:val="Textodecomentrio"/>
      </w:pPr>
      <w:r>
        <w:rPr>
          <w:rStyle w:val="Refdecomentrio"/>
        </w:rPr>
        <w:annotationRef/>
      </w:r>
      <w:r w:rsidRPr="00270FB5">
        <w:t>Esta seção</w:t>
      </w:r>
    </w:p>
  </w:comment>
  <w:comment w:id="108" w:author="Dalton Solano dos Reis" w:date="2021-10-16T11:59:00Z" w:initials="DSdR">
    <w:p w14:paraId="0EA1F5FD" w14:textId="77777777" w:rsidR="00130553" w:rsidRDefault="00130553">
      <w:pPr>
        <w:pStyle w:val="Textodecomentrio"/>
      </w:pPr>
      <w:r>
        <w:rPr>
          <w:rStyle w:val="Refdecomentrio"/>
        </w:rPr>
        <w:annotationRef/>
      </w:r>
      <w:r w:rsidRPr="00270FB5">
        <w:t>“[...] um</w:t>
      </w:r>
    </w:p>
  </w:comment>
  <w:comment w:id="109" w:author="Dalton Solano dos Reis" w:date="2021-10-16T11:59:00Z" w:initials="DSdR">
    <w:p w14:paraId="766690BF" w14:textId="77777777" w:rsidR="00130553" w:rsidRDefault="00130553">
      <w:pPr>
        <w:pStyle w:val="Textodecomentrio"/>
      </w:pPr>
      <w:r>
        <w:rPr>
          <w:rStyle w:val="Refdecomentrio"/>
        </w:rPr>
        <w:annotationRef/>
      </w:r>
      <w:r>
        <w:t>Padrão ABNT para congresso.</w:t>
      </w:r>
    </w:p>
  </w:comment>
  <w:comment w:id="110" w:author="Dalton Solano dos Reis" w:date="2021-10-16T12:00:00Z" w:initials="DSdR">
    <w:p w14:paraId="57CBE52C" w14:textId="77777777" w:rsidR="00130553" w:rsidRDefault="00130553" w:rsidP="00270FB5">
      <w:pPr>
        <w:pStyle w:val="Textodecomentrio"/>
      </w:pPr>
      <w:r>
        <w:rPr>
          <w:rStyle w:val="Refdecomentrio"/>
        </w:rPr>
        <w:annotationRef/>
      </w:r>
      <w:r>
        <w:t>Não negrito.</w:t>
      </w:r>
    </w:p>
    <w:p w14:paraId="4423B781" w14:textId="77777777" w:rsidR="00130553" w:rsidRDefault="00130553" w:rsidP="00270FB5">
      <w:pPr>
        <w:pStyle w:val="Textodecomentrio"/>
      </w:pPr>
      <w:r>
        <w:t>Só a inicial em maiúsculo.</w:t>
      </w:r>
    </w:p>
  </w:comment>
  <w:comment w:id="111" w:author="Dalton Solano dos Reis" w:date="2021-10-16T12:01:00Z" w:initials="DSdR">
    <w:p w14:paraId="2943A6A2" w14:textId="77777777" w:rsidR="00130553" w:rsidRDefault="00130553">
      <w:pPr>
        <w:pStyle w:val="Textodecomentrio"/>
      </w:pPr>
      <w:r>
        <w:rPr>
          <w:rStyle w:val="Refdecomentrio"/>
        </w:rPr>
        <w:annotationRef/>
      </w:r>
      <w:r w:rsidRPr="00270FB5">
        <w:t>Não negrito.</w:t>
      </w:r>
    </w:p>
  </w:comment>
  <w:comment w:id="112" w:author="Dalton Solano dos Reis" w:date="2021-10-16T12:00:00Z" w:initials="DSdR">
    <w:p w14:paraId="235C555E" w14:textId="77777777" w:rsidR="00130553" w:rsidRDefault="00130553">
      <w:pPr>
        <w:pStyle w:val="Textodecomentrio"/>
      </w:pPr>
      <w:r>
        <w:rPr>
          <w:rStyle w:val="Refdecomentrio"/>
        </w:rPr>
        <w:annotationRef/>
      </w:r>
      <w:r w:rsidRPr="00270FB5">
        <w:t>Não negrito.</w:t>
      </w:r>
    </w:p>
  </w:comment>
  <w:comment w:id="113" w:author="Dalton Solano dos Reis" w:date="2021-10-16T12:01:00Z" w:initials="DSdR">
    <w:p w14:paraId="2843B9B0" w14:textId="77777777" w:rsidR="00130553" w:rsidRDefault="00130553">
      <w:pPr>
        <w:pStyle w:val="Textodecomentrio"/>
      </w:pPr>
      <w:r>
        <w:rPr>
          <w:rStyle w:val="Refdecomentrio"/>
        </w:rPr>
        <w:annotationRef/>
      </w:r>
      <w:r w:rsidRPr="00270FB5">
        <w:t>Só as inicias em maiúsculo.</w:t>
      </w:r>
    </w:p>
  </w:comment>
  <w:comment w:id="114" w:author="Dalton Solano dos Reis" w:date="2021-10-16T12:01:00Z" w:initials="DSdR">
    <w:p w14:paraId="493753CD" w14:textId="77777777" w:rsidR="00130553" w:rsidRDefault="00130553">
      <w:pPr>
        <w:pStyle w:val="Textodecomentrio"/>
      </w:pPr>
      <w:r>
        <w:rPr>
          <w:rStyle w:val="Refdecomentrio"/>
        </w:rPr>
        <w:annotationRef/>
      </w:r>
      <w:r w:rsidRPr="00270FB5">
        <w:t>Não negrito.</w:t>
      </w:r>
    </w:p>
  </w:comment>
  <w:comment w:id="115" w:author="Dalton Solano dos Reis" w:date="2021-10-21T08:49:00Z" w:initials="DSdR">
    <w:p w14:paraId="6A96C885" w14:textId="77777777" w:rsidR="00130553" w:rsidRDefault="00130553">
      <w:pPr>
        <w:pStyle w:val="Textodecomentrio"/>
      </w:pPr>
      <w:r>
        <w:rPr>
          <w:rStyle w:val="Refdecomentrio"/>
        </w:rPr>
        <w:annotationRef/>
      </w:r>
      <w:r>
        <w:t>Indicados no texto.</w:t>
      </w:r>
    </w:p>
  </w:comment>
  <w:comment w:id="116" w:author="Dalton Solano dos Reis" w:date="2021-10-21T08:50:00Z" w:initials="DSdR">
    <w:p w14:paraId="3597897B" w14:textId="77777777" w:rsidR="00130553" w:rsidRDefault="00130553">
      <w:pPr>
        <w:pStyle w:val="Textodecomentrio"/>
      </w:pPr>
      <w:r>
        <w:rPr>
          <w:rStyle w:val="Refdecomentrio"/>
        </w:rPr>
        <w:annotationRef/>
      </w:r>
      <w:r>
        <w:t>Indicados no texto.</w:t>
      </w:r>
    </w:p>
  </w:comment>
  <w:comment w:id="117" w:author="Dalton Solano dos Reis" w:date="2021-10-21T08:50:00Z" w:initials="DSdR">
    <w:p w14:paraId="1182147E" w14:textId="77777777" w:rsidR="00130553" w:rsidRDefault="00130553">
      <w:pPr>
        <w:pStyle w:val="Textodecomentrio"/>
      </w:pPr>
      <w:r>
        <w:rPr>
          <w:rStyle w:val="Refdecomentrio"/>
        </w:rPr>
        <w:annotationRef/>
      </w:r>
      <w:r>
        <w:t>Indicados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786574" w15:done="0"/>
  <w15:commentEx w15:paraId="73C40782" w15:done="0"/>
  <w15:commentEx w15:paraId="4260EE3A" w15:done="0"/>
  <w15:commentEx w15:paraId="1BA00568" w15:done="0"/>
  <w15:commentEx w15:paraId="64FC348E" w15:done="0"/>
  <w15:commentEx w15:paraId="3A791A41" w15:done="0"/>
  <w15:commentEx w15:paraId="52F11451" w15:done="0"/>
  <w15:commentEx w15:paraId="05A54610" w15:done="0"/>
  <w15:commentEx w15:paraId="307D9719" w15:done="0"/>
  <w15:commentEx w15:paraId="5D1A7844" w15:done="0"/>
  <w15:commentEx w15:paraId="5B84AEE7" w15:done="0"/>
  <w15:commentEx w15:paraId="0C36CAD5" w15:done="0"/>
  <w15:commentEx w15:paraId="198DBF11" w15:done="0"/>
  <w15:commentEx w15:paraId="6DE7A340" w15:done="0"/>
  <w15:commentEx w15:paraId="6A6EB14E" w15:done="0"/>
  <w15:commentEx w15:paraId="3394DC45" w15:done="0"/>
  <w15:commentEx w15:paraId="70D32239" w15:done="0"/>
  <w15:commentEx w15:paraId="6ED4D8C5" w15:done="0"/>
  <w15:commentEx w15:paraId="2071D0B7" w15:done="0"/>
  <w15:commentEx w15:paraId="4960BB6C" w15:done="0"/>
  <w15:commentEx w15:paraId="1F02E7E4" w15:done="0"/>
  <w15:commentEx w15:paraId="4D86DE82" w15:done="0"/>
  <w15:commentEx w15:paraId="4A130269" w15:done="0"/>
  <w15:commentEx w15:paraId="5650402C" w15:done="0"/>
  <w15:commentEx w15:paraId="5FBAC381" w15:done="0"/>
  <w15:commentEx w15:paraId="1AEB1ECE" w15:done="0"/>
  <w15:commentEx w15:paraId="490990BD" w15:done="0"/>
  <w15:commentEx w15:paraId="0F027C94" w15:done="0"/>
  <w15:commentEx w15:paraId="6D71EC0A" w15:done="0"/>
  <w15:commentEx w15:paraId="46793744" w15:done="0"/>
  <w15:commentEx w15:paraId="3349FA74" w15:done="0"/>
  <w15:commentEx w15:paraId="381A0A4F" w15:done="0"/>
  <w15:commentEx w15:paraId="5A0A4E31" w15:done="0"/>
  <w15:commentEx w15:paraId="5866914E" w15:done="0"/>
  <w15:commentEx w15:paraId="71E13F90" w15:done="0"/>
  <w15:commentEx w15:paraId="69507C88" w15:done="0"/>
  <w15:commentEx w15:paraId="4FC66C1C" w15:done="0"/>
  <w15:commentEx w15:paraId="0A2E4DEF" w15:done="0"/>
  <w15:commentEx w15:paraId="2D70828C" w15:done="0"/>
  <w15:commentEx w15:paraId="504CFB97" w15:done="0"/>
  <w15:commentEx w15:paraId="345CBBAE" w15:done="0"/>
  <w15:commentEx w15:paraId="6498C44C" w15:done="0"/>
  <w15:commentEx w15:paraId="53AF7964" w15:done="0"/>
  <w15:commentEx w15:paraId="0DD0CCBE" w15:done="0"/>
  <w15:commentEx w15:paraId="1E4B5F94" w15:done="0"/>
  <w15:commentEx w15:paraId="4C9E8057" w15:done="0"/>
  <w15:commentEx w15:paraId="77AE5FB2" w15:done="0"/>
  <w15:commentEx w15:paraId="779A248D" w15:done="0"/>
  <w15:commentEx w15:paraId="6F791CD9" w15:done="0"/>
  <w15:commentEx w15:paraId="145492C4" w15:done="0"/>
  <w15:commentEx w15:paraId="0B8F2C44" w15:done="0"/>
  <w15:commentEx w15:paraId="0EA1F5FD" w15:done="0"/>
  <w15:commentEx w15:paraId="766690BF" w15:done="0"/>
  <w15:commentEx w15:paraId="4423B781" w15:done="0"/>
  <w15:commentEx w15:paraId="2943A6A2" w15:done="0"/>
  <w15:commentEx w15:paraId="235C555E" w15:done="0"/>
  <w15:commentEx w15:paraId="2843B9B0" w15:done="0"/>
  <w15:commentEx w15:paraId="493753CD" w15:done="0"/>
  <w15:commentEx w15:paraId="6A96C885" w15:done="0"/>
  <w15:commentEx w15:paraId="3597897B" w15:done="0"/>
  <w15:commentEx w15:paraId="118214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8940C" w16cex:dateUtc="2021-10-07T00:30:00Z"/>
  <w16cex:commentExtensible w16cex:durableId="25089491" w16cex:dateUtc="2021-10-07T00:33:00Z"/>
  <w16cex:commentExtensible w16cex:durableId="2508951A" w16cex:dateUtc="2021-10-07T00:35:00Z"/>
  <w16cex:commentExtensible w16cex:durableId="25089551" w16cex:dateUtc="2021-10-07T00:36:00Z"/>
  <w16cex:commentExtensible w16cex:durableId="25089587" w16cex:dateUtc="2021-10-07T00:37:00Z"/>
  <w16cex:commentExtensible w16cex:durableId="25089896" w16cex:dateUtc="2021-10-07T00:50:00Z"/>
  <w16cex:commentExtensible w16cex:durableId="25089951" w16cex:dateUtc="2021-10-07T00:53:00Z"/>
  <w16cex:commentExtensible w16cex:durableId="25089977" w16cex:dateUtc="2021-10-07T00:53:00Z"/>
  <w16cex:commentExtensible w16cex:durableId="250DA5DA" w16cex:dateUtc="2021-10-10T20:48:00Z"/>
  <w16cex:commentExtensible w16cex:durableId="250DA674" w16cex:dateUtc="2021-10-10T20:50:00Z"/>
  <w16cex:commentExtensible w16cex:durableId="250DEE57" w16cex:dateUtc="2021-10-11T01:57:00Z"/>
  <w16cex:commentExtensible w16cex:durableId="250DA526" w16cex:dateUtc="2021-10-10T20:45:00Z"/>
  <w16cex:commentExtensible w16cex:durableId="250DA6FA" w16cex:dateUtc="2021-10-10T20:52:00Z"/>
  <w16cex:commentExtensible w16cex:durableId="250DE332" w16cex:dateUtc="2021-10-11T01:09:00Z"/>
  <w16cex:commentExtensible w16cex:durableId="250DE3C1" w16cex:dateUtc="2021-10-11T01:12:00Z"/>
  <w16cex:commentExtensible w16cex:durableId="250DE41C" w16cex:dateUtc="2021-10-11T01:13:00Z"/>
  <w16cex:commentExtensible w16cex:durableId="250DE456" w16cex:dateUtc="2021-10-11T01:14:00Z"/>
  <w16cex:commentExtensible w16cex:durableId="250DEE04" w16cex:dateUtc="2021-10-11T01:56:00Z"/>
  <w16cex:commentExtensible w16cex:durableId="251533B1" w16cex:dateUtc="2021-10-16T14:19:00Z"/>
  <w16cex:commentExtensible w16cex:durableId="251533D7" w16cex:dateUtc="2021-10-16T14:19:00Z"/>
  <w16cex:commentExtensible w16cex:durableId="25153477" w16cex:dateUtc="2021-10-16T14:22:00Z"/>
  <w16cex:commentExtensible w16cex:durableId="251534B8" w16cex:dateUtc="2021-10-16T14:23:00Z"/>
  <w16cex:commentExtensible w16cex:durableId="2515349C" w16cex:dateUtc="2021-10-16T14:23:00Z"/>
  <w16cex:commentExtensible w16cex:durableId="25153503" w16cex:dateUtc="2021-10-16T14:24:00Z"/>
  <w16cex:commentExtensible w16cex:durableId="2515365A" w16cex:dateUtc="2021-10-16T14:30:00Z"/>
  <w16cex:commentExtensible w16cex:durableId="2515367C" w16cex:dateUtc="2021-10-16T14:31:00Z"/>
  <w16cex:commentExtensible w16cex:durableId="251536A0" w16cex:dateUtc="2021-10-16T14:31:00Z"/>
  <w16cex:commentExtensible w16cex:durableId="251536CC" w16cex:dateUtc="2021-10-16T14:32:00Z"/>
  <w16cex:commentExtensible w16cex:durableId="25153B5A" w16cex:dateUtc="2021-10-16T14:51:00Z"/>
  <w16cex:commentExtensible w16cex:durableId="25153B7E" w16cex:dateUtc="2021-10-16T14:52:00Z"/>
  <w16cex:commentExtensible w16cex:durableId="25153B8C" w16cex:dateUtc="2021-10-16T14:52:00Z"/>
  <w16cex:commentExtensible w16cex:durableId="25153B9D" w16cex:dateUtc="2021-10-16T14:53:00Z"/>
  <w16cex:commentExtensible w16cex:durableId="25153BD3" w16cex:dateUtc="2021-10-16T14:53:00Z"/>
  <w16cex:commentExtensible w16cex:durableId="25153BB1" w16cex:dateUtc="2021-10-16T14:53:00Z"/>
  <w16cex:commentExtensible w16cex:durableId="25153BBE" w16cex:dateUtc="2021-10-16T14:53:00Z"/>
  <w16cex:commentExtensible w16cex:durableId="25153BE7" w16cex:dateUtc="2021-10-16T14:54:00Z"/>
  <w16cex:commentExtensible w16cex:durableId="25153C71" w16cex:dateUtc="2021-10-16T14:56:00Z"/>
  <w16cex:commentExtensible w16cex:durableId="25153C02" w16cex:dateUtc="2021-10-16T14:54:00Z"/>
  <w16cex:commentExtensible w16cex:durableId="25153C94" w16cex:dateUtc="2021-10-16T14:57:00Z"/>
  <w16cex:commentExtensible w16cex:durableId="25153C32" w16cex:dateUtc="2021-10-16T14:55:00Z"/>
  <w16cex:commentExtensible w16cex:durableId="25153CB8" w16cex:dateUtc="2021-10-16T14:57:00Z"/>
  <w16cex:commentExtensible w16cex:durableId="25153CA9" w16cex:dateUtc="2021-10-16T14:57:00Z"/>
  <w16cex:commentExtensible w16cex:durableId="25153C18" w16cex:dateUtc="2021-10-16T14:55:00Z"/>
  <w16cex:commentExtensible w16cex:durableId="25153C56" w16cex:dateUtc="2021-10-16T14:56:00Z"/>
  <w16cex:commentExtensible w16cex:durableId="25153CC9" w16cex:dateUtc="2021-10-16T14:58:00Z"/>
  <w16cex:commentExtensible w16cex:durableId="25153CD6" w16cex:dateUtc="2021-10-16T14:58:00Z"/>
  <w16cex:commentExtensible w16cex:durableId="25153CE1" w16cex:dateUtc="2021-10-16T14:58:00Z"/>
  <w16cex:commentExtensible w16cex:durableId="25153CEE" w16cex:dateUtc="2021-10-16T14:58:00Z"/>
  <w16cex:commentExtensible w16cex:durableId="25153CFA" w16cex:dateUtc="2021-10-16T14:58:00Z"/>
  <w16cex:commentExtensible w16cex:durableId="25153D07" w16cex:dateUtc="2021-10-16T14:59:00Z"/>
  <w16cex:commentExtensible w16cex:durableId="25153D17" w16cex:dateUtc="2021-10-16T14:59:00Z"/>
  <w16cex:commentExtensible w16cex:durableId="25153D2A" w16cex:dateUtc="2021-10-16T14:59:00Z"/>
  <w16cex:commentExtensible w16cex:durableId="25153D3E" w16cex:dateUtc="2021-10-16T14:59:00Z"/>
  <w16cex:commentExtensible w16cex:durableId="25153D63" w16cex:dateUtc="2021-10-16T15:00:00Z"/>
  <w16cex:commentExtensible w16cex:durableId="25153D87" w16cex:dateUtc="2021-10-16T15:01:00Z"/>
  <w16cex:commentExtensible w16cex:durableId="25153D74" w16cex:dateUtc="2021-10-16T15:00:00Z"/>
  <w16cex:commentExtensible w16cex:durableId="25153D96" w16cex:dateUtc="2021-10-16T15:01:00Z"/>
  <w16cex:commentExtensible w16cex:durableId="25153DA2" w16cex:dateUtc="2021-10-16T15:01:00Z"/>
  <w16cex:commentExtensible w16cex:durableId="251BA835" w16cex:dateUtc="2021-10-21T11:49:00Z"/>
  <w16cex:commentExtensible w16cex:durableId="251BA845" w16cex:dateUtc="2021-10-21T11:50:00Z"/>
  <w16cex:commentExtensible w16cex:durableId="251BA849" w16cex:dateUtc="2021-10-21T1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786574" w16cid:durableId="2508940C"/>
  <w16cid:commentId w16cid:paraId="73C40782" w16cid:durableId="25089491"/>
  <w16cid:commentId w16cid:paraId="4260EE3A" w16cid:durableId="2508951A"/>
  <w16cid:commentId w16cid:paraId="1BA00568" w16cid:durableId="25089551"/>
  <w16cid:commentId w16cid:paraId="64FC348E" w16cid:durableId="25089587"/>
  <w16cid:commentId w16cid:paraId="3A791A41" w16cid:durableId="25089896"/>
  <w16cid:commentId w16cid:paraId="52F11451" w16cid:durableId="25089951"/>
  <w16cid:commentId w16cid:paraId="05A54610" w16cid:durableId="25089977"/>
  <w16cid:commentId w16cid:paraId="307D9719" w16cid:durableId="250DA5DA"/>
  <w16cid:commentId w16cid:paraId="5D1A7844" w16cid:durableId="250DA674"/>
  <w16cid:commentId w16cid:paraId="5B84AEE7" w16cid:durableId="250DEE57"/>
  <w16cid:commentId w16cid:paraId="0C36CAD5" w16cid:durableId="250DA526"/>
  <w16cid:commentId w16cid:paraId="198DBF11" w16cid:durableId="250DA6FA"/>
  <w16cid:commentId w16cid:paraId="6DE7A340" w16cid:durableId="250DE332"/>
  <w16cid:commentId w16cid:paraId="6A6EB14E" w16cid:durableId="250DE3C1"/>
  <w16cid:commentId w16cid:paraId="3394DC45" w16cid:durableId="250DE41C"/>
  <w16cid:commentId w16cid:paraId="70D32239" w16cid:durableId="250DE456"/>
  <w16cid:commentId w16cid:paraId="6ED4D8C5" w16cid:durableId="250DEE04"/>
  <w16cid:commentId w16cid:paraId="2071D0B7" w16cid:durableId="251533B1"/>
  <w16cid:commentId w16cid:paraId="4960BB6C" w16cid:durableId="251533D7"/>
  <w16cid:commentId w16cid:paraId="1F02E7E4" w16cid:durableId="25153477"/>
  <w16cid:commentId w16cid:paraId="4D86DE82" w16cid:durableId="251534B8"/>
  <w16cid:commentId w16cid:paraId="4A130269" w16cid:durableId="2515349C"/>
  <w16cid:commentId w16cid:paraId="5650402C" w16cid:durableId="25153503"/>
  <w16cid:commentId w16cid:paraId="5FBAC381" w16cid:durableId="2515365A"/>
  <w16cid:commentId w16cid:paraId="1AEB1ECE" w16cid:durableId="2515367C"/>
  <w16cid:commentId w16cid:paraId="490990BD" w16cid:durableId="251536A0"/>
  <w16cid:commentId w16cid:paraId="0F027C94" w16cid:durableId="251536CC"/>
  <w16cid:commentId w16cid:paraId="6D71EC0A" w16cid:durableId="25153B5A"/>
  <w16cid:commentId w16cid:paraId="46793744" w16cid:durableId="25153B7E"/>
  <w16cid:commentId w16cid:paraId="3349FA74" w16cid:durableId="25153B8C"/>
  <w16cid:commentId w16cid:paraId="381A0A4F" w16cid:durableId="25153B9D"/>
  <w16cid:commentId w16cid:paraId="5A0A4E31" w16cid:durableId="25153BD3"/>
  <w16cid:commentId w16cid:paraId="5866914E" w16cid:durableId="25153BB1"/>
  <w16cid:commentId w16cid:paraId="71E13F90" w16cid:durableId="25153BBE"/>
  <w16cid:commentId w16cid:paraId="69507C88" w16cid:durableId="25153BE7"/>
  <w16cid:commentId w16cid:paraId="4FC66C1C" w16cid:durableId="25153C71"/>
  <w16cid:commentId w16cid:paraId="0A2E4DEF" w16cid:durableId="25153C02"/>
  <w16cid:commentId w16cid:paraId="2D70828C" w16cid:durableId="25153C94"/>
  <w16cid:commentId w16cid:paraId="504CFB97" w16cid:durableId="25153C32"/>
  <w16cid:commentId w16cid:paraId="345CBBAE" w16cid:durableId="25153CB8"/>
  <w16cid:commentId w16cid:paraId="6498C44C" w16cid:durableId="25153CA9"/>
  <w16cid:commentId w16cid:paraId="53AF7964" w16cid:durableId="25153C18"/>
  <w16cid:commentId w16cid:paraId="0DD0CCBE" w16cid:durableId="25153C56"/>
  <w16cid:commentId w16cid:paraId="1E4B5F94" w16cid:durableId="25153CC9"/>
  <w16cid:commentId w16cid:paraId="4C9E8057" w16cid:durableId="25153CD6"/>
  <w16cid:commentId w16cid:paraId="77AE5FB2" w16cid:durableId="25153CE1"/>
  <w16cid:commentId w16cid:paraId="779A248D" w16cid:durableId="25153CEE"/>
  <w16cid:commentId w16cid:paraId="6F791CD9" w16cid:durableId="25153CFA"/>
  <w16cid:commentId w16cid:paraId="145492C4" w16cid:durableId="25153D07"/>
  <w16cid:commentId w16cid:paraId="0B8F2C44" w16cid:durableId="25153D17"/>
  <w16cid:commentId w16cid:paraId="0EA1F5FD" w16cid:durableId="25153D2A"/>
  <w16cid:commentId w16cid:paraId="766690BF" w16cid:durableId="25153D3E"/>
  <w16cid:commentId w16cid:paraId="4423B781" w16cid:durableId="25153D63"/>
  <w16cid:commentId w16cid:paraId="2943A6A2" w16cid:durableId="25153D87"/>
  <w16cid:commentId w16cid:paraId="235C555E" w16cid:durableId="25153D74"/>
  <w16cid:commentId w16cid:paraId="2843B9B0" w16cid:durableId="25153D96"/>
  <w16cid:commentId w16cid:paraId="493753CD" w16cid:durableId="25153DA2"/>
  <w16cid:commentId w16cid:paraId="6A96C885" w16cid:durableId="251BA835"/>
  <w16cid:commentId w16cid:paraId="3597897B" w16cid:durableId="251BA845"/>
  <w16cid:commentId w16cid:paraId="1182147E" w16cid:durableId="251BA8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44DA256D"/>
    <w:multiLevelType w:val="hybridMultilevel"/>
    <w:tmpl w:val="0D40CD14"/>
    <w:lvl w:ilvl="0" w:tplc="FC8E875E">
      <w:start w:val="1"/>
      <w:numFmt w:val="bullet"/>
      <w:pStyle w:val="Sub-inciso"/>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van Justino">
    <w15:presenceInfo w15:providerId="None" w15:userId="Gilvan Justino"/>
  </w15:person>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130553"/>
    <w:rsid w:val="0029300C"/>
    <w:rsid w:val="0036712C"/>
    <w:rsid w:val="003C5448"/>
    <w:rsid w:val="00557348"/>
    <w:rsid w:val="005A5022"/>
    <w:rsid w:val="0080416A"/>
    <w:rsid w:val="00A151C9"/>
    <w:rsid w:val="00BC76D0"/>
    <w:rsid w:val="00C169FA"/>
    <w:rsid w:val="00DF6E9B"/>
    <w:rsid w:val="00FB6F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130553"/>
    <w:pPr>
      <w:keepNext/>
      <w:keepLines/>
      <w:numPr>
        <w:numId w:val="1"/>
      </w:numPr>
      <w:tabs>
        <w:tab w:val="left" w:pos="284"/>
      </w:tabs>
      <w:spacing w:before="120" w:line="360" w:lineRule="auto"/>
      <w:ind w:left="284" w:hanging="284"/>
      <w:jc w:val="both"/>
      <w:outlineLvl w:val="0"/>
    </w:pPr>
    <w:rPr>
      <w:rFonts w:ascii="Times New Roman" w:eastAsia="Times New Roman" w:hAnsi="Times New Roman" w:cs="Times New Roman"/>
      <w:b/>
      <w:caps/>
      <w:sz w:val="20"/>
      <w:lang w:eastAsia="pt-BR"/>
    </w:rPr>
  </w:style>
  <w:style w:type="paragraph" w:styleId="Ttulo2">
    <w:name w:val="heading 2"/>
    <w:aliases w:val="TF-TÍTULO 2"/>
    <w:next w:val="TF-TEXTO"/>
    <w:link w:val="Ttulo2Char"/>
    <w:autoRedefine/>
    <w:qFormat/>
    <w:rsid w:val="00130553"/>
    <w:pPr>
      <w:keepNext/>
      <w:keepLines/>
      <w:numPr>
        <w:ilvl w:val="1"/>
        <w:numId w:val="1"/>
      </w:numPr>
      <w:spacing w:before="120" w:after="120"/>
      <w:ind w:left="567" w:hanging="567"/>
      <w:jc w:val="both"/>
      <w:outlineLvl w:val="1"/>
    </w:pPr>
    <w:rPr>
      <w:rFonts w:ascii="Times New Roman" w:eastAsia="Times New Roman" w:hAnsi="Times New Roman" w:cs="Times New Roman"/>
      <w:caps/>
      <w:color w:val="000000"/>
      <w:sz w:val="20"/>
      <w:szCs w:val="20"/>
      <w:lang w:eastAsia="pt-BR"/>
    </w:rPr>
  </w:style>
  <w:style w:type="paragraph" w:styleId="Ttulo3">
    <w:name w:val="heading 3"/>
    <w:aliases w:val="TF-TÍTULO 3"/>
    <w:next w:val="TF-TEXTO"/>
    <w:link w:val="Ttulo3Char"/>
    <w:autoRedefine/>
    <w:qFormat/>
    <w:rsid w:val="00130553"/>
    <w:pPr>
      <w:keepNext/>
      <w:keepLines/>
      <w:numPr>
        <w:ilvl w:val="2"/>
        <w:numId w:val="1"/>
      </w:numPr>
      <w:spacing w:before="240" w:line="360" w:lineRule="auto"/>
      <w:ind w:left="851" w:hanging="851"/>
      <w:jc w:val="both"/>
      <w:outlineLvl w:val="2"/>
    </w:pPr>
    <w:rPr>
      <w:rFonts w:ascii="Times New Roman" w:eastAsia="Times New Roman" w:hAnsi="Times New Roman" w:cs="Times New Roman"/>
      <w:color w:val="000000"/>
      <w:sz w:val="20"/>
      <w:szCs w:val="20"/>
      <w:lang w:eastAsia="pt-BR"/>
    </w:rPr>
  </w:style>
  <w:style w:type="paragraph" w:styleId="Ttulo4">
    <w:name w:val="heading 4"/>
    <w:aliases w:val="TF-TÍTULO 4"/>
    <w:next w:val="TF-TEXTO"/>
    <w:link w:val="Ttulo4Char"/>
    <w:autoRedefine/>
    <w:qFormat/>
    <w:rsid w:val="00130553"/>
    <w:pPr>
      <w:keepNext/>
      <w:keepLines/>
      <w:numPr>
        <w:ilvl w:val="3"/>
        <w:numId w:val="1"/>
      </w:numPr>
      <w:spacing w:before="240" w:line="360" w:lineRule="auto"/>
      <w:ind w:left="992" w:hanging="992"/>
      <w:jc w:val="both"/>
      <w:outlineLvl w:val="3"/>
    </w:pPr>
    <w:rPr>
      <w:rFonts w:ascii="Times New Roman" w:eastAsia="Times New Roman" w:hAnsi="Times New Roman" w:cs="Times New Roman"/>
      <w:color w:val="000000"/>
      <w:sz w:val="20"/>
      <w:szCs w:val="20"/>
      <w:lang w:eastAsia="pt-BR"/>
    </w:rPr>
  </w:style>
  <w:style w:type="paragraph" w:styleId="Ttulo5">
    <w:name w:val="heading 5"/>
    <w:aliases w:val="TF-TÍTULO 5"/>
    <w:next w:val="TF-TEXTO"/>
    <w:link w:val="Ttulo5Char"/>
    <w:autoRedefine/>
    <w:qFormat/>
    <w:rsid w:val="00130553"/>
    <w:pPr>
      <w:keepNext/>
      <w:keepLines/>
      <w:numPr>
        <w:ilvl w:val="4"/>
        <w:numId w:val="1"/>
      </w:numPr>
      <w:spacing w:before="240" w:line="360" w:lineRule="auto"/>
      <w:ind w:left="1134" w:hanging="1134"/>
      <w:jc w:val="both"/>
      <w:outlineLvl w:val="4"/>
    </w:pPr>
    <w:rPr>
      <w:rFonts w:ascii="Times New Roman" w:eastAsia="Times New Roman" w:hAnsi="Times New Roman" w:cs="Times New Roman"/>
      <w:color w:val="000000"/>
      <w:sz w:val="20"/>
      <w:szCs w:val="20"/>
      <w:lang w:eastAsia="pt-BR"/>
    </w:rPr>
  </w:style>
  <w:style w:type="paragraph" w:styleId="Ttulo6">
    <w:name w:val="heading 6"/>
    <w:next w:val="TF-TEXTO"/>
    <w:link w:val="Ttulo6Char"/>
    <w:autoRedefine/>
    <w:qFormat/>
    <w:rsid w:val="00130553"/>
    <w:pPr>
      <w:keepNext/>
      <w:numPr>
        <w:ilvl w:val="5"/>
        <w:numId w:val="1"/>
      </w:numPr>
      <w:spacing w:before="360" w:after="240"/>
      <w:ind w:left="1276" w:hanging="1276"/>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130553"/>
    <w:pPr>
      <w:keepNext/>
      <w:numPr>
        <w:ilvl w:val="6"/>
        <w:numId w:val="1"/>
      </w:numPr>
      <w:spacing w:before="360" w:after="240"/>
      <w:ind w:left="1559" w:hanging="1559"/>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130553"/>
    <w:pPr>
      <w:keepNext/>
      <w:numPr>
        <w:ilvl w:val="7"/>
        <w:numId w:val="1"/>
      </w:numPr>
      <w:spacing w:before="360" w:after="240"/>
      <w:ind w:left="1843" w:hanging="1843"/>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130553"/>
    <w:pPr>
      <w:keepNext/>
      <w:numPr>
        <w:ilvl w:val="8"/>
        <w:numId w:val="1"/>
      </w:numPr>
      <w:spacing w:before="360" w:after="360"/>
      <w:ind w:left="1985" w:hanging="1985"/>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130553"/>
    <w:rPr>
      <w:rFonts w:ascii="Times New Roman" w:eastAsia="Times New Roman" w:hAnsi="Times New Roman" w:cs="Times New Roman"/>
      <w:b/>
      <w:caps/>
      <w:sz w:val="20"/>
      <w:lang w:eastAsia="pt-BR"/>
    </w:rPr>
  </w:style>
  <w:style w:type="character" w:customStyle="1" w:styleId="Ttulo2Char">
    <w:name w:val="Título 2 Char"/>
    <w:aliases w:val="TF-TÍTULO 2 Char"/>
    <w:basedOn w:val="Fontepargpadro"/>
    <w:link w:val="Ttulo2"/>
    <w:rsid w:val="00130553"/>
    <w:rPr>
      <w:rFonts w:ascii="Times New Roman" w:eastAsia="Times New Roman" w:hAnsi="Times New Roman" w:cs="Times New Roman"/>
      <w:caps/>
      <w:color w:val="000000"/>
      <w:sz w:val="20"/>
      <w:szCs w:val="20"/>
      <w:lang w:eastAsia="pt-BR"/>
    </w:rPr>
  </w:style>
  <w:style w:type="character" w:customStyle="1" w:styleId="Ttulo3Char">
    <w:name w:val="Título 3 Char"/>
    <w:basedOn w:val="Fontepargpadro"/>
    <w:link w:val="Ttulo3"/>
    <w:rsid w:val="00130553"/>
    <w:rPr>
      <w:rFonts w:ascii="Times New Roman" w:eastAsia="Times New Roman" w:hAnsi="Times New Roman" w:cs="Times New Roman"/>
      <w:color w:val="000000"/>
      <w:sz w:val="20"/>
      <w:szCs w:val="20"/>
      <w:lang w:eastAsia="pt-BR"/>
    </w:rPr>
  </w:style>
  <w:style w:type="character" w:customStyle="1" w:styleId="Ttulo4Char">
    <w:name w:val="Título 4 Char"/>
    <w:basedOn w:val="Fontepargpadro"/>
    <w:link w:val="Ttulo4"/>
    <w:rsid w:val="00130553"/>
    <w:rPr>
      <w:rFonts w:ascii="Times New Roman" w:eastAsia="Times New Roman" w:hAnsi="Times New Roman" w:cs="Times New Roman"/>
      <w:color w:val="000000"/>
      <w:sz w:val="20"/>
      <w:szCs w:val="20"/>
      <w:lang w:eastAsia="pt-BR"/>
    </w:rPr>
  </w:style>
  <w:style w:type="character" w:customStyle="1" w:styleId="Ttulo5Char">
    <w:name w:val="Título 5 Char"/>
    <w:basedOn w:val="Fontepargpadro"/>
    <w:link w:val="Ttulo5"/>
    <w:rsid w:val="00130553"/>
    <w:rPr>
      <w:rFonts w:ascii="Times New Roman" w:eastAsia="Times New Roman" w:hAnsi="Times New Roman" w:cs="Times New Roman"/>
      <w:color w:val="000000"/>
      <w:sz w:val="20"/>
      <w:szCs w:val="20"/>
      <w:lang w:eastAsia="pt-BR"/>
    </w:rPr>
  </w:style>
  <w:style w:type="character" w:customStyle="1" w:styleId="Ttulo6Char">
    <w:name w:val="Título 6 Char"/>
    <w:basedOn w:val="Fontepargpadro"/>
    <w:link w:val="Ttulo6"/>
    <w:rsid w:val="00130553"/>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130553"/>
    <w:rPr>
      <w:rFonts w:ascii="Times" w:eastAsia="Times New Roman" w:hAnsi="Times" w:cs="Times New Roman"/>
      <w:szCs w:val="20"/>
      <w:lang w:eastAsia="pt-BR"/>
    </w:rPr>
  </w:style>
  <w:style w:type="character" w:customStyle="1" w:styleId="Ttulo8Char">
    <w:name w:val="Título 8 Char"/>
    <w:basedOn w:val="Fontepargpadro"/>
    <w:link w:val="Ttulo8"/>
    <w:rsid w:val="00130553"/>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130553"/>
    <w:rPr>
      <w:rFonts w:ascii="Times New Roman" w:eastAsia="Times New Roman" w:hAnsi="Times New Roman" w:cs="Times New Roman"/>
      <w:b/>
      <w:color w:val="000000"/>
      <w:szCs w:val="20"/>
      <w:lang w:eastAsia="pt-BR"/>
    </w:rPr>
  </w:style>
  <w:style w:type="paragraph" w:customStyle="1" w:styleId="TF-TEXTO">
    <w:name w:val="TF-TEXTO"/>
    <w:qFormat/>
    <w:rsid w:val="00130553"/>
    <w:pPr>
      <w:spacing w:after="120"/>
      <w:ind w:firstLine="680"/>
      <w:jc w:val="both"/>
    </w:pPr>
    <w:rPr>
      <w:rFonts w:ascii="Times New Roman" w:eastAsia="Times New Roman" w:hAnsi="Times New Roman" w:cs="Times New Roman"/>
      <w:sz w:val="20"/>
      <w:szCs w:val="20"/>
      <w:lang w:eastAsia="pt-BR"/>
    </w:rPr>
  </w:style>
  <w:style w:type="paragraph" w:customStyle="1" w:styleId="TF-TEXTOQUADRO">
    <w:name w:val="TF-TEXTO QUADRO"/>
    <w:rsid w:val="00130553"/>
    <w:pPr>
      <w:keepNext/>
      <w:keepLines/>
    </w:pPr>
    <w:rPr>
      <w:rFonts w:ascii="Times New Roman" w:eastAsia="Times New Roman" w:hAnsi="Times New Roman" w:cs="Times New Roman"/>
      <w:sz w:val="20"/>
      <w:szCs w:val="20"/>
      <w:lang w:eastAsia="pt-BR"/>
    </w:rPr>
  </w:style>
  <w:style w:type="paragraph" w:customStyle="1" w:styleId="TF-refernciasbibliogrficasTTULO">
    <w:name w:val="TF-referências bibliográficas TÍTULO"/>
    <w:basedOn w:val="Normal"/>
    <w:next w:val="TF-REFERNCIASITEM"/>
    <w:rsid w:val="00130553"/>
    <w:pPr>
      <w:keepNext/>
      <w:spacing w:before="120"/>
      <w:jc w:val="center"/>
    </w:pPr>
    <w:rPr>
      <w:rFonts w:ascii="Times New Roman" w:eastAsia="Times New Roman" w:hAnsi="Times New Roman" w:cs="Times New Roman"/>
      <w:b/>
      <w:caps/>
      <w:sz w:val="20"/>
      <w:szCs w:val="20"/>
      <w:lang w:eastAsia="pt-BR"/>
    </w:rPr>
  </w:style>
  <w:style w:type="paragraph" w:customStyle="1" w:styleId="TF-SUBALNEAnvel1">
    <w:name w:val="TF-SUBALÍNEA nível 1"/>
    <w:basedOn w:val="TF-ALNEA"/>
    <w:rsid w:val="00130553"/>
    <w:pPr>
      <w:numPr>
        <w:ilvl w:val="1"/>
      </w:numPr>
    </w:pPr>
    <w:rPr>
      <w:rFonts w:ascii="Times" w:hAnsi="Times"/>
    </w:rPr>
  </w:style>
  <w:style w:type="paragraph" w:customStyle="1" w:styleId="TF-ALNEA">
    <w:name w:val="TF-ALÍNEA"/>
    <w:qFormat/>
    <w:rsid w:val="00130553"/>
    <w:pPr>
      <w:widowControl w:val="0"/>
      <w:numPr>
        <w:numId w:val="2"/>
      </w:numPr>
      <w:spacing w:after="120"/>
      <w:contextualSpacing/>
      <w:jc w:val="both"/>
    </w:pPr>
    <w:rPr>
      <w:rFonts w:ascii="Times New Roman" w:eastAsia="Times New Roman" w:hAnsi="Times New Roman" w:cs="Times New Roman"/>
      <w:sz w:val="20"/>
      <w:szCs w:val="20"/>
      <w:lang w:eastAsia="pt-BR"/>
    </w:rPr>
  </w:style>
  <w:style w:type="paragraph" w:customStyle="1" w:styleId="TF-SUBALNEAnvel2">
    <w:name w:val="TF-SUBALÍNEA nível 2"/>
    <w:basedOn w:val="TF-SUBALNEAnvel1"/>
    <w:rsid w:val="00130553"/>
    <w:pPr>
      <w:numPr>
        <w:ilvl w:val="2"/>
      </w:numPr>
    </w:pPr>
  </w:style>
  <w:style w:type="paragraph" w:customStyle="1" w:styleId="TF-LEGENDA">
    <w:name w:val="TF-LEGENDA"/>
    <w:basedOn w:val="Normal"/>
    <w:next w:val="TF-TEXTOQUADRO"/>
    <w:qFormat/>
    <w:rsid w:val="00130553"/>
    <w:pPr>
      <w:keepNext/>
      <w:keepLines/>
      <w:spacing w:before="60"/>
      <w:jc w:val="center"/>
      <w:outlineLvl w:val="0"/>
    </w:pPr>
    <w:rPr>
      <w:rFonts w:ascii="Times New Roman" w:eastAsia="Times New Roman" w:hAnsi="Times New Roman" w:cs="Times New Roman"/>
      <w:sz w:val="20"/>
      <w:szCs w:val="20"/>
      <w:lang w:eastAsia="pt-BR"/>
    </w:rPr>
  </w:style>
  <w:style w:type="paragraph" w:customStyle="1" w:styleId="TF-TTULO">
    <w:name w:val="TF-TÍTULO"/>
    <w:next w:val="Normal"/>
    <w:rsid w:val="00130553"/>
    <w:pPr>
      <w:spacing w:after="120"/>
      <w:jc w:val="center"/>
    </w:pPr>
    <w:rPr>
      <w:rFonts w:ascii="Times New Roman" w:eastAsia="Times New Roman" w:hAnsi="Times New Roman" w:cs="Times New Roman"/>
      <w:b/>
      <w:caps/>
      <w:szCs w:val="20"/>
      <w:lang w:eastAsia="pt-BR"/>
    </w:rPr>
  </w:style>
  <w:style w:type="paragraph" w:customStyle="1" w:styleId="TF-xAvalITEMTABELA">
    <w:name w:val="TF-xAval ITEM TABELA"/>
    <w:basedOn w:val="TF-xAvalITEMDETALHE"/>
    <w:rsid w:val="00130553"/>
    <w:pPr>
      <w:ind w:left="0"/>
      <w:jc w:val="center"/>
    </w:pPr>
  </w:style>
  <w:style w:type="paragraph" w:customStyle="1" w:styleId="TF-TEXTOQUADROCentralizado">
    <w:name w:val="TF-TEXTO QUADRO Centralizado"/>
    <w:basedOn w:val="TF-TEXTOQUADRO"/>
    <w:rsid w:val="00130553"/>
    <w:pPr>
      <w:jc w:val="center"/>
    </w:pPr>
  </w:style>
  <w:style w:type="paragraph" w:customStyle="1" w:styleId="TF-FIGURA">
    <w:name w:val="TF-FIGURA"/>
    <w:basedOn w:val="TF-TEXTO"/>
    <w:qFormat/>
    <w:rsid w:val="00130553"/>
    <w:pPr>
      <w:keepNext/>
      <w:spacing w:after="0"/>
      <w:ind w:firstLine="0"/>
      <w:jc w:val="center"/>
    </w:pPr>
  </w:style>
  <w:style w:type="paragraph" w:styleId="Textodecomentrio">
    <w:name w:val="annotation text"/>
    <w:basedOn w:val="Normal"/>
    <w:link w:val="TextodecomentrioChar"/>
    <w:uiPriority w:val="99"/>
    <w:unhideWhenUsed/>
    <w:rsid w:val="00130553"/>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130553"/>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130553"/>
    <w:rPr>
      <w:sz w:val="16"/>
      <w:szCs w:val="16"/>
    </w:rPr>
  </w:style>
  <w:style w:type="paragraph" w:customStyle="1" w:styleId="TF-AUTOR">
    <w:name w:val="TF-AUTOR"/>
    <w:basedOn w:val="Normal"/>
    <w:rsid w:val="00130553"/>
    <w:pPr>
      <w:keepNext/>
      <w:keepLines/>
      <w:spacing w:before="120"/>
      <w:jc w:val="center"/>
    </w:pPr>
    <w:rPr>
      <w:rFonts w:ascii="Times New Roman" w:eastAsia="Times New Roman" w:hAnsi="Times New Roman" w:cs="Times New Roman"/>
      <w:color w:val="000000"/>
      <w:sz w:val="20"/>
      <w:szCs w:val="20"/>
      <w:lang w:eastAsia="pt-BR"/>
    </w:rPr>
  </w:style>
  <w:style w:type="paragraph" w:customStyle="1" w:styleId="TF-FONTE">
    <w:name w:val="TF-FONTE"/>
    <w:next w:val="Normal"/>
    <w:qFormat/>
    <w:rsid w:val="00130553"/>
    <w:pPr>
      <w:spacing w:after="120"/>
      <w:jc w:val="center"/>
    </w:pPr>
    <w:rPr>
      <w:rFonts w:ascii="Times New Roman" w:eastAsia="Times New Roman" w:hAnsi="Times New Roman" w:cs="Times New Roman"/>
      <w:sz w:val="18"/>
      <w:szCs w:val="20"/>
      <w:lang w:eastAsia="pt-BR"/>
    </w:rPr>
  </w:style>
  <w:style w:type="paragraph" w:customStyle="1" w:styleId="TF-REFERNCIASITEM">
    <w:name w:val="TF-REFERÊNCIAS ITEM"/>
    <w:rsid w:val="00130553"/>
    <w:pPr>
      <w:keepLines/>
      <w:spacing w:before="120"/>
    </w:pPr>
    <w:rPr>
      <w:rFonts w:ascii="Times New Roman" w:eastAsia="Times New Roman" w:hAnsi="Times New Roman" w:cs="Times New Roman"/>
      <w:sz w:val="18"/>
      <w:szCs w:val="20"/>
      <w:lang w:eastAsia="pt-BR"/>
    </w:rPr>
  </w:style>
  <w:style w:type="paragraph" w:customStyle="1" w:styleId="TF-xAvalITEM">
    <w:name w:val="TF-xAval ITEM"/>
    <w:basedOn w:val="Normal"/>
    <w:rsid w:val="00130553"/>
    <w:pPr>
      <w:numPr>
        <w:numId w:val="5"/>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130553"/>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130553"/>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130553"/>
    <w:pPr>
      <w:tabs>
        <w:tab w:val="left" w:pos="708"/>
      </w:tabs>
      <w:ind w:left="720" w:hanging="720"/>
      <w:jc w:val="center"/>
    </w:pPr>
    <w:rPr>
      <w:rFonts w:ascii="Times New Roman" w:eastAsia="Times New Roman" w:hAnsi="Times New Roman" w:cs="Times New Roman"/>
      <w:caps/>
      <w:noProof/>
      <w:sz w:val="22"/>
      <w:szCs w:val="20"/>
      <w:lang w:eastAsia="pt-BR"/>
    </w:rPr>
  </w:style>
  <w:style w:type="paragraph" w:customStyle="1" w:styleId="Sub-inciso">
    <w:name w:val="Sub-inciso"/>
    <w:basedOn w:val="Normal"/>
    <w:rsid w:val="00130553"/>
    <w:pPr>
      <w:numPr>
        <w:numId w:val="7"/>
      </w:numPr>
    </w:pPr>
    <w:rPr>
      <w:rFonts w:ascii="Times New Roman" w:eastAsia="Times New Roman" w:hAnsi="Times New Roman" w:cs="Times New Roman"/>
      <w:lang w:eastAsia="pt-BR"/>
    </w:rPr>
  </w:style>
  <w:style w:type="paragraph" w:styleId="Recuodecorpodetexto">
    <w:name w:val="Body Text Indent"/>
    <w:basedOn w:val="Normal"/>
    <w:link w:val="RecuodecorpodetextoChar"/>
    <w:semiHidden/>
    <w:rsid w:val="00130553"/>
    <w:pPr>
      <w:spacing w:line="360" w:lineRule="auto"/>
      <w:ind w:firstLine="708"/>
    </w:pPr>
    <w:rPr>
      <w:rFonts w:ascii="Times New Roman" w:eastAsia="Times New Roman" w:hAnsi="Times New Roman" w:cs="Times New Roman"/>
      <w:lang w:eastAsia="pt-BR"/>
    </w:rPr>
  </w:style>
  <w:style w:type="character" w:customStyle="1" w:styleId="RecuodecorpodetextoChar">
    <w:name w:val="Recuo de corpo de texto Char"/>
    <w:basedOn w:val="Fontepargpadro"/>
    <w:link w:val="Recuodecorpodetexto"/>
    <w:semiHidden/>
    <w:rsid w:val="00130553"/>
    <w:rPr>
      <w:rFonts w:ascii="Times New Roman" w:eastAsia="Times New Roman" w:hAnsi="Times New Roman" w:cs="Times New Roman"/>
      <w:lang w:eastAsia="pt-BR"/>
    </w:rPr>
  </w:style>
  <w:style w:type="paragraph" w:styleId="Corpodetexto">
    <w:name w:val="Body Text"/>
    <w:basedOn w:val="Normal"/>
    <w:link w:val="CorpodetextoChar"/>
    <w:semiHidden/>
    <w:rsid w:val="00130553"/>
    <w:pPr>
      <w:spacing w:line="360" w:lineRule="auto"/>
      <w:jc w:val="both"/>
    </w:pPr>
    <w:rPr>
      <w:rFonts w:ascii="Times New Roman" w:eastAsia="Times New Roman" w:hAnsi="Times New Roman" w:cs="Times New Roman"/>
      <w:lang w:eastAsia="pt-BR"/>
    </w:rPr>
  </w:style>
  <w:style w:type="character" w:customStyle="1" w:styleId="CorpodetextoChar">
    <w:name w:val="Corpo de texto Char"/>
    <w:basedOn w:val="Fontepargpadro"/>
    <w:link w:val="Corpodetexto"/>
    <w:semiHidden/>
    <w:rsid w:val="00130553"/>
    <w:rPr>
      <w:rFonts w:ascii="Times New Roman" w:eastAsia="Times New Roman" w:hAnsi="Times New Roman" w:cs="Times New Roman"/>
      <w:lang w:eastAsia="pt-BR"/>
    </w:rPr>
  </w:style>
  <w:style w:type="table" w:styleId="GradeClara">
    <w:name w:val="Light Grid"/>
    <w:basedOn w:val="Tabelanormal"/>
    <w:uiPriority w:val="62"/>
    <w:rsid w:val="00130553"/>
    <w:rPr>
      <w:rFonts w:ascii="Times New Roman" w:eastAsia="Times New Roman" w:hAnsi="Times New Roman" w:cs="Times New Roman"/>
      <w:sz w:val="20"/>
      <w:szCs w:val="20"/>
      <w:lang w:eastAsia="pt-B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Fontepargpadro"/>
    <w:uiPriority w:val="99"/>
    <w:unhideWhenUsed/>
    <w:rsid w:val="00130553"/>
    <w:rPr>
      <w:color w:val="0563C1" w:themeColor="hyperlink"/>
      <w:u w:val="single"/>
    </w:rPr>
  </w:style>
  <w:style w:type="paragraph" w:styleId="Cabealho">
    <w:name w:val="header"/>
    <w:basedOn w:val="Normal"/>
    <w:link w:val="CabealhoChar"/>
    <w:uiPriority w:val="99"/>
    <w:rsid w:val="00130553"/>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130553"/>
    <w:rPr>
      <w:rFonts w:ascii="Times New Roman" w:eastAsia="Times New Roman" w:hAnsi="Times New Roman" w:cs="Times New Roman"/>
      <w:lang w:eastAsia="pt-BR"/>
    </w:rPr>
  </w:style>
  <w:style w:type="character" w:styleId="Nmerodepgina">
    <w:name w:val="page number"/>
    <w:basedOn w:val="Fontepargpadro"/>
    <w:semiHidden/>
    <w:rsid w:val="00130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mailto:dalton@furb.br"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mailto:dalton@furb.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7697</Words>
  <Characters>41566</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49165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7</cp:revision>
  <dcterms:created xsi:type="dcterms:W3CDTF">2021-10-26T15:09:00Z</dcterms:created>
  <dcterms:modified xsi:type="dcterms:W3CDTF">2021-10-27T13:09:00Z</dcterms:modified>
</cp:coreProperties>
</file>