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ink/ink1.xml" ContentType="application/inkml+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C3BC0A" w14:textId="0884528A" w:rsidR="00A151C9" w:rsidRPr="00AF68BE" w:rsidRDefault="00A151C9" w:rsidP="00A151C9">
      <w:pPr>
        <w:jc w:val="both"/>
        <w:rPr>
          <w:b/>
          <w:bCs/>
        </w:rPr>
      </w:pPr>
      <w:r w:rsidRPr="00AF68BE">
        <w:rPr>
          <w:b/>
          <w:bCs/>
        </w:rPr>
        <w:t xml:space="preserve">Disciplina: Trabalho de Conclusão de Curso I – </w:t>
      </w:r>
      <w:r>
        <w:rPr>
          <w:b/>
          <w:bCs/>
        </w:rPr>
        <w:t>BCC</w:t>
      </w:r>
    </w:p>
    <w:p w14:paraId="1711B1B0" w14:textId="77777777" w:rsidR="00A151C9" w:rsidRDefault="00A151C9" w:rsidP="00A151C9">
      <w:pPr>
        <w:jc w:val="both"/>
      </w:pPr>
    </w:p>
    <w:p w14:paraId="71376641" w14:textId="1CBED5A3" w:rsidR="00BC76D0" w:rsidRPr="00BC76D0" w:rsidRDefault="00BC76D0" w:rsidP="0036712C">
      <w:pPr>
        <w:jc w:val="both"/>
      </w:pPr>
      <w:r w:rsidRPr="00BC76D0">
        <w:t>Caro orienta</w:t>
      </w:r>
      <w:r>
        <w:t>ndo</w:t>
      </w:r>
      <w:r w:rsidRPr="00BC76D0">
        <w:t>,</w:t>
      </w:r>
    </w:p>
    <w:p w14:paraId="755AB688" w14:textId="77777777" w:rsidR="00BC76D0" w:rsidRPr="00BC76D0" w:rsidRDefault="00BC76D0" w:rsidP="0036712C">
      <w:pPr>
        <w:jc w:val="both"/>
      </w:pPr>
    </w:p>
    <w:p w14:paraId="04BE6055" w14:textId="151FA38A" w:rsidR="0036712C" w:rsidRDefault="00557348" w:rsidP="0036712C">
      <w:pPr>
        <w:jc w:val="both"/>
      </w:pPr>
      <w:r w:rsidRPr="00BC76D0">
        <w:t xml:space="preserve">segue </w:t>
      </w:r>
      <w:r>
        <w:t xml:space="preserve">abaixo o Termo de Compromisso, </w:t>
      </w:r>
      <w:r w:rsidR="00BC76D0">
        <w:t>as DUAS revisões do seu pré-projeto</w:t>
      </w:r>
      <w:r w:rsidR="0036712C">
        <w:t xml:space="preserve"> contendo a avaliação do professor “avaliador” e professor</w:t>
      </w:r>
      <w:r w:rsidR="00C169FA">
        <w:t xml:space="preserve"> </w:t>
      </w:r>
      <w:r w:rsidR="0036712C">
        <w:t>“TCC1”</w:t>
      </w:r>
      <w:r w:rsidR="00FB6F90">
        <w:t>, junto com as avaliações da defesa na banca de qualificação</w:t>
      </w:r>
      <w:r w:rsidR="0036712C">
        <w:t>. É muito importante que revise com cuidado e discuta possíveis dúvidas decorrente das revisões com o seu professor orientador, e com o professor de TCC1. Sempre procure fazer todos os ajustes solicitados, até mesmo o menores detalhes, pois todos são importantes e irão refletir na sua nota nesta disciplina.</w:t>
      </w:r>
    </w:p>
    <w:p w14:paraId="66BAFAB5" w14:textId="57F223E9" w:rsidR="00BC76D0" w:rsidRDefault="0080416A" w:rsidP="0080416A">
      <w:pPr>
        <w:jc w:val="both"/>
      </w:pPr>
      <w:r>
        <w:t>Mas, caso o professor orientador julgue que algumas anotações das revisões não devam ser feit</w:t>
      </w:r>
      <w:r w:rsidR="00DF6E9B">
        <w:t>a</w:t>
      </w:r>
      <w:r>
        <w:t>s, ou mesmo que sejam feit</w:t>
      </w:r>
      <w:r w:rsidR="00DF6E9B">
        <w:t>a</w:t>
      </w:r>
      <w:r>
        <w:t>s de forma diferente a solicitada pelo revisor, anexe ao final do seu projeto a ficha “Projeto</w:t>
      </w:r>
      <w:r w:rsidRPr="0080416A">
        <w:t xml:space="preserve">: </w:t>
      </w:r>
      <w:r>
        <w:t xml:space="preserve">Observações </w:t>
      </w:r>
      <w:r w:rsidRPr="0080416A">
        <w:t xml:space="preserve">– </w:t>
      </w:r>
      <w:r>
        <w:t>Professor Orientador” disponível no material da disciplina</w:t>
      </w:r>
      <w:r w:rsidR="00DF6E9B">
        <w:t>, e justifique o motivo.</w:t>
      </w:r>
    </w:p>
    <w:p w14:paraId="31CFE030" w14:textId="2AC7C82D" w:rsidR="00DF6E9B" w:rsidRDefault="00DF6E9B" w:rsidP="00DF6E9B">
      <w:pPr>
        <w:jc w:val="both"/>
      </w:pPr>
      <w:r>
        <w:t xml:space="preserve">Lembrem que agora o limite de páginas do projeto é </w:t>
      </w:r>
      <w:r w:rsidRPr="000E1852">
        <w:t>no máximo 1</w:t>
      </w:r>
      <w:r>
        <w:t>2</w:t>
      </w:r>
      <w:r w:rsidRPr="000E1852">
        <w:t xml:space="preserve"> (</w:t>
      </w:r>
      <w:r>
        <w:t>doze</w:t>
      </w:r>
      <w:r w:rsidRPr="000E1852">
        <w:t>) páginas</w:t>
      </w:r>
      <w:r>
        <w:t>. E que a seção de “Revisão Bibliográfica” deve ser complementada.</w:t>
      </w:r>
    </w:p>
    <w:p w14:paraId="125904E1" w14:textId="77777777" w:rsidR="00FB6F90" w:rsidRDefault="00FB6F90" w:rsidP="0080416A">
      <w:pPr>
        <w:jc w:val="both"/>
      </w:pPr>
    </w:p>
    <w:p w14:paraId="2577CADF" w14:textId="77777777" w:rsidR="0029300C" w:rsidRDefault="0029300C" w:rsidP="0029300C">
      <w:r>
        <w:t>Atenciosamente,</w:t>
      </w:r>
    </w:p>
    <w:p w14:paraId="7FAE85F4" w14:textId="77777777" w:rsidR="0029300C" w:rsidRDefault="0029300C" w:rsidP="0029300C"/>
    <w:p w14:paraId="787C6D35" w14:textId="4D57346C" w:rsidR="00DF6E9B" w:rsidRDefault="00DF6E9B">
      <w:r>
        <w:br w:type="page"/>
      </w:r>
    </w:p>
    <w:p w14:paraId="2582F76A" w14:textId="234AE6DB" w:rsidR="0080416A" w:rsidRDefault="00C26406" w:rsidP="0080416A">
      <w:pPr>
        <w:jc w:val="both"/>
      </w:pPr>
      <w:r>
        <w:rPr>
          <w:noProof/>
        </w:rPr>
        <w:lastRenderedPageBreak/>
        <w:drawing>
          <wp:inline distT="0" distB="0" distL="0" distR="0" wp14:anchorId="022CB07E" wp14:editId="01FEB3F8">
            <wp:extent cx="5400040" cy="764159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pic:nvPicPr>
                  <pic:blipFill>
                    <a:blip r:embed="rId5">
                      <a:extLst>
                        <a:ext uri="{28A0092B-C50C-407E-A947-70E740481C1C}">
                          <a14:useLocalDpi xmlns:a14="http://schemas.microsoft.com/office/drawing/2010/main" val="0"/>
                        </a:ext>
                      </a:extLst>
                    </a:blip>
                    <a:stretch>
                      <a:fillRect/>
                    </a:stretch>
                  </pic:blipFill>
                  <pic:spPr>
                    <a:xfrm>
                      <a:off x="0" y="0"/>
                      <a:ext cx="5400040" cy="7641590"/>
                    </a:xfrm>
                    <a:prstGeom prst="rect">
                      <a:avLst/>
                    </a:prstGeom>
                  </pic:spPr>
                </pic:pic>
              </a:graphicData>
            </a:graphic>
          </wp:inline>
        </w:drawing>
      </w:r>
    </w:p>
    <w:p w14:paraId="0B8732C6" w14:textId="5CB3822C" w:rsidR="00C26406" w:rsidRDefault="00C26406">
      <w:r>
        <w:br w:type="page"/>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238"/>
        <w:gridCol w:w="3256"/>
      </w:tblGrid>
      <w:tr w:rsidR="00C26406" w14:paraId="3919B3DD" w14:textId="77777777" w:rsidTr="00225EA3">
        <w:tc>
          <w:tcPr>
            <w:tcW w:w="9212" w:type="dxa"/>
            <w:gridSpan w:val="2"/>
            <w:shd w:val="clear" w:color="auto" w:fill="auto"/>
          </w:tcPr>
          <w:p w14:paraId="26B9986F" w14:textId="77777777" w:rsidR="00C26406" w:rsidRDefault="00C26406" w:rsidP="00225EA3">
            <w:pPr>
              <w:pStyle w:val="Cabealho"/>
              <w:tabs>
                <w:tab w:val="clear" w:pos="8640"/>
                <w:tab w:val="right" w:pos="8931"/>
              </w:tabs>
              <w:ind w:right="141"/>
              <w:jc w:val="center"/>
              <w:rPr>
                <w:rStyle w:val="Nmerodepgina"/>
              </w:rPr>
            </w:pPr>
            <w:bookmarkStart w:id="0" w:name="_Toc420723208"/>
            <w:bookmarkStart w:id="1" w:name="_Toc482682369"/>
            <w:bookmarkStart w:id="2" w:name="_Toc54164903"/>
            <w:bookmarkStart w:id="3" w:name="_Toc54165663"/>
            <w:bookmarkStart w:id="4" w:name="_Toc54169315"/>
            <w:bookmarkStart w:id="5" w:name="_Toc96347419"/>
            <w:bookmarkStart w:id="6" w:name="_Toc96357709"/>
            <w:bookmarkStart w:id="7" w:name="_Toc96491849"/>
            <w:bookmarkStart w:id="8" w:name="_Toc411603089"/>
            <w:r>
              <w:rPr>
                <w:rStyle w:val="Nmerodepgina"/>
              </w:rPr>
              <w:lastRenderedPageBreak/>
              <w:t>CURSO DE CIÊNCIA DA COMPUTAÇÃO – TCC</w:t>
            </w:r>
          </w:p>
        </w:tc>
      </w:tr>
      <w:tr w:rsidR="00C26406" w14:paraId="71DB4F9B" w14:textId="77777777" w:rsidTr="00225EA3">
        <w:tc>
          <w:tcPr>
            <w:tcW w:w="5778" w:type="dxa"/>
            <w:shd w:val="clear" w:color="auto" w:fill="auto"/>
          </w:tcPr>
          <w:p w14:paraId="2A160173" w14:textId="77777777" w:rsidR="00C26406" w:rsidRPr="003C5262" w:rsidRDefault="00C26406" w:rsidP="00225EA3">
            <w:pPr>
              <w:pStyle w:val="Cabealho"/>
              <w:tabs>
                <w:tab w:val="clear" w:pos="8640"/>
                <w:tab w:val="right" w:pos="8931"/>
              </w:tabs>
              <w:ind w:right="141"/>
            </w:pPr>
            <w:r>
              <w:rPr>
                <w:rStyle w:val="Nmerodepgina"/>
              </w:rPr>
              <w:t>( X ) PRÉ-PROJETO     (</w:t>
            </w:r>
            <w:r>
              <w:t xml:space="preserve">     ) </w:t>
            </w:r>
            <w:r>
              <w:rPr>
                <w:rStyle w:val="Nmerodepgina"/>
              </w:rPr>
              <w:t xml:space="preserve">PROJETO </w:t>
            </w:r>
          </w:p>
        </w:tc>
        <w:tc>
          <w:tcPr>
            <w:tcW w:w="3434" w:type="dxa"/>
            <w:shd w:val="clear" w:color="auto" w:fill="auto"/>
          </w:tcPr>
          <w:p w14:paraId="29425C4A" w14:textId="77777777" w:rsidR="00C26406" w:rsidRDefault="00C26406" w:rsidP="00225EA3">
            <w:pPr>
              <w:pStyle w:val="Cabealho"/>
              <w:tabs>
                <w:tab w:val="clear" w:pos="8640"/>
                <w:tab w:val="right" w:pos="8931"/>
              </w:tabs>
              <w:ind w:right="141"/>
              <w:rPr>
                <w:rStyle w:val="Nmerodepgina"/>
              </w:rPr>
            </w:pPr>
            <w:r>
              <w:rPr>
                <w:rStyle w:val="Nmerodepgina"/>
              </w:rPr>
              <w:t>ANO/SEMESTRE: 2021/2</w:t>
            </w:r>
          </w:p>
        </w:tc>
      </w:tr>
    </w:tbl>
    <w:p w14:paraId="0589ED84" w14:textId="77777777" w:rsidR="00C26406" w:rsidRDefault="00C26406" w:rsidP="001E682E">
      <w:pPr>
        <w:pStyle w:val="TF-TTULO"/>
      </w:pPr>
    </w:p>
    <w:p w14:paraId="17698C57" w14:textId="77777777" w:rsidR="00C26406" w:rsidRPr="00B00E04" w:rsidRDefault="00C26406" w:rsidP="001E682E">
      <w:pPr>
        <w:pStyle w:val="TF-TTULO"/>
      </w:pPr>
      <w:r w:rsidRPr="00A1602E">
        <w:t>UTILIZAÇÃO DE CLUSTERIZAÇÃO PARA AUXÍLIO EM TOMADA DE DECISÃO A PARTIR DE DADOS DE VAREJO</w:t>
      </w:r>
    </w:p>
    <w:p w14:paraId="47399F9A" w14:textId="77777777" w:rsidR="00C26406" w:rsidRDefault="00C26406" w:rsidP="00752038">
      <w:pPr>
        <w:pStyle w:val="TF-AUTOR0"/>
      </w:pPr>
      <w:r>
        <w:t>Henrique José Wilbert</w:t>
      </w:r>
    </w:p>
    <w:p w14:paraId="08ACA10E" w14:textId="77777777" w:rsidR="00C26406" w:rsidRDefault="00C26406" w:rsidP="001E682E">
      <w:pPr>
        <w:pStyle w:val="TF-AUTOR0"/>
      </w:pPr>
      <w:r>
        <w:t xml:space="preserve">Prof. Aurélio Faustino </w:t>
      </w:r>
      <w:proofErr w:type="spellStart"/>
      <w:r>
        <w:t>Hoppe</w:t>
      </w:r>
      <w:proofErr w:type="spellEnd"/>
      <w:r>
        <w:t xml:space="preserve"> – Orientador</w:t>
      </w:r>
    </w:p>
    <w:p w14:paraId="61AB3BD9" w14:textId="77777777" w:rsidR="00C26406" w:rsidRDefault="00C26406" w:rsidP="001E682E">
      <w:pPr>
        <w:pStyle w:val="TF-AUTOR0"/>
      </w:pPr>
      <w:r>
        <w:t xml:space="preserve">Prof. </w:t>
      </w:r>
      <w:r w:rsidRPr="00A1602E">
        <w:t xml:space="preserve">Christian Daniel </w:t>
      </w:r>
      <w:proofErr w:type="spellStart"/>
      <w:r w:rsidRPr="00A1602E">
        <w:t>Falaster</w:t>
      </w:r>
      <w:proofErr w:type="spellEnd"/>
      <w:r>
        <w:t xml:space="preserve"> – </w:t>
      </w:r>
      <w:proofErr w:type="spellStart"/>
      <w:r>
        <w:t>Coorientador</w:t>
      </w:r>
      <w:proofErr w:type="spellEnd"/>
    </w:p>
    <w:p w14:paraId="0123E2A8" w14:textId="77777777" w:rsidR="00C26406" w:rsidRDefault="00C26406" w:rsidP="00C43C82">
      <w:pPr>
        <w:pStyle w:val="Ttulo1"/>
      </w:pPr>
      <w:r w:rsidRPr="007D10F2">
        <w:t>Introdução</w:t>
      </w:r>
      <w:bookmarkEnd w:id="0"/>
      <w:bookmarkEnd w:id="1"/>
      <w:bookmarkEnd w:id="2"/>
      <w:bookmarkEnd w:id="3"/>
      <w:bookmarkEnd w:id="4"/>
      <w:bookmarkEnd w:id="5"/>
      <w:bookmarkEnd w:id="6"/>
      <w:bookmarkEnd w:id="7"/>
      <w:bookmarkEnd w:id="8"/>
    </w:p>
    <w:p w14:paraId="58BAECF2" w14:textId="77777777" w:rsidR="00C26406" w:rsidRDefault="00C26406" w:rsidP="00B02F00">
      <w:pPr>
        <w:pStyle w:val="TF-TEXTO"/>
      </w:pPr>
      <w:r>
        <w:t xml:space="preserve">Com a evolução da tecnologia de </w:t>
      </w:r>
      <w:r w:rsidRPr="00867D48">
        <w:t xml:space="preserve">informação a partir dos anos 80 e início dos anos 90, várias grandes empresas adotaram sistemas de gerenciamento na forma de softwares Enterprise </w:t>
      </w:r>
      <w:proofErr w:type="spellStart"/>
      <w:r w:rsidRPr="00867D48">
        <w:t>Resource</w:t>
      </w:r>
      <w:proofErr w:type="spellEnd"/>
      <w:r w:rsidRPr="00867D48">
        <w:t xml:space="preserve"> Planning (ERP) (RASHID; HOSSAIN; PATRICK, 2001, p.2). Estes softwares auxiliam em suas rotinas à nível operacional, seja no controle do estoque, fiscal, financeiro, transacional e até recursos humanos. A partir disso, alcançou-se um patamar de eficiência nunca concebido, visto que registros antes realizados em papel e caneta, passaram a ser produzidos automaticamente. Ainda segundo os autores, em paralelo a informatização </w:t>
      </w:r>
      <w:del w:id="9" w:author="Andreza Sartori" w:date="2021-10-15T15:59:00Z">
        <w:r w:rsidRPr="00867D48" w:rsidDel="009814B8">
          <w:delText xml:space="preserve">destes </w:delText>
        </w:r>
      </w:del>
      <w:ins w:id="10" w:author="Andreza Sartori" w:date="2021-10-15T15:59:00Z">
        <w:r w:rsidRPr="00867D48">
          <w:t>des</w:t>
        </w:r>
        <w:r>
          <w:t>s</w:t>
        </w:r>
        <w:r w:rsidRPr="00867D48">
          <w:t xml:space="preserve">es </w:t>
        </w:r>
      </w:ins>
      <w:r w:rsidRPr="00867D48">
        <w:t>processos, houve também um crescimento da quantidade de dados armazenados referentes à produtos, clientes, transações, gastos e receitas.</w:t>
      </w:r>
      <w:r>
        <w:t xml:space="preserve"> </w:t>
      </w:r>
    </w:p>
    <w:p w14:paraId="1620D64F" w14:textId="77777777" w:rsidR="00C26406" w:rsidRPr="00CF6759" w:rsidRDefault="00C26406" w:rsidP="00B02F00">
      <w:pPr>
        <w:pStyle w:val="TF-TEXTO"/>
      </w:pPr>
      <w:r>
        <w:t xml:space="preserve">Diante deste contexto, avançaram-se também as táticas de marketing direto, como por exemplo, o envio de catálogos por correio, até ofertas altamente objetivas, focando em indivíduos selecionados, cujas informações </w:t>
      </w:r>
      <w:r w:rsidRPr="00CF6759">
        <w:t xml:space="preserve">transacionais estavam presentes na base de </w:t>
      </w:r>
      <w:r w:rsidRPr="00E406A7">
        <w:t>dados. Percebeu-se que o foco das relações empresa-cliente não está em clientes novos, e sim em clientes já existentes nas bases de dados</w:t>
      </w:r>
      <w:r w:rsidRPr="00CF6759">
        <w:t>, visto que o custo para adquirir um cliente novo através de publicidade é muito maior que o custo de alimentar uma relação já existente (PETRISON; BLATTBERG; WANG, 1997, p.</w:t>
      </w:r>
      <w:r>
        <w:t xml:space="preserve"> </w:t>
      </w:r>
      <w:r w:rsidRPr="00CF6759">
        <w:t xml:space="preserve">119, tradução nossa). </w:t>
      </w:r>
    </w:p>
    <w:p w14:paraId="04CA6434" w14:textId="77777777" w:rsidR="00C26406" w:rsidRPr="00CF6759" w:rsidRDefault="00C26406" w:rsidP="00CF6759">
      <w:pPr>
        <w:pStyle w:val="TF-TEXTO"/>
      </w:pPr>
      <w:r w:rsidRPr="00CF6759">
        <w:t xml:space="preserve">Segundo </w:t>
      </w:r>
      <w:proofErr w:type="spellStart"/>
      <w:r w:rsidRPr="00CF6759">
        <w:t>Reinartz</w:t>
      </w:r>
      <w:proofErr w:type="spellEnd"/>
      <w:r w:rsidRPr="00CF6759">
        <w:t xml:space="preserve">, Thomas e </w:t>
      </w:r>
      <w:proofErr w:type="spellStart"/>
      <w:r w:rsidRPr="00CF6759">
        <w:t>Kumar</w:t>
      </w:r>
      <w:proofErr w:type="spellEnd"/>
      <w:r w:rsidRPr="00CF6759">
        <w:t xml:space="preserve"> (2005, p.77), quando empresas tratam os gastos entre aquisição e retenção de clientes, destinar menos recursos para a retenção impactará em uma lucratividade meno</w:t>
      </w:r>
      <w:r>
        <w:t>r</w:t>
      </w:r>
      <w:r w:rsidRPr="00CF6759">
        <w:t xml:space="preserve"> à longo prazo</w:t>
      </w:r>
      <w:r>
        <w:t>, comparando-se</w:t>
      </w:r>
      <w:r w:rsidRPr="00CF6759">
        <w:t xml:space="preserve"> </w:t>
      </w:r>
      <w:r>
        <w:t xml:space="preserve">a </w:t>
      </w:r>
      <w:r w:rsidRPr="00CF6759">
        <w:t>investimentos menores em aquisição de clientes</w:t>
      </w:r>
      <w:r w:rsidRPr="00E406A7">
        <w:t xml:space="preserve">. </w:t>
      </w:r>
      <w:commentRangeStart w:id="11"/>
      <w:r w:rsidRPr="00E406A7">
        <w:t xml:space="preserve">Ainda segundo os autores, no conceito de relações de retenção, atribui-se grande ênfase à lealdade e lucratividade de um cliente, sendo lealdade a tendência </w:t>
      </w:r>
      <w:del w:id="12" w:author="Andreza Sartori" w:date="2021-10-15T16:01:00Z">
        <w:r w:rsidRPr="00E406A7" w:rsidDel="00C2019C">
          <w:delText>do</w:delText>
        </w:r>
      </w:del>
      <w:ins w:id="13" w:author="Andreza Sartori" w:date="2021-10-15T16:01:00Z">
        <w:r w:rsidRPr="00E406A7">
          <w:t>de o</w:t>
        </w:r>
      </w:ins>
      <w:r w:rsidRPr="00E406A7">
        <w:t xml:space="preserve"> cliente comprar e a lucratividade, a medida geral de quanto lucro um cliente traz à empresa através de suas compras.</w:t>
      </w:r>
      <w:commentRangeEnd w:id="11"/>
      <w:r>
        <w:rPr>
          <w:rStyle w:val="Refdecomentrio"/>
        </w:rPr>
        <w:commentReference w:id="11"/>
      </w:r>
    </w:p>
    <w:p w14:paraId="6372C7A6" w14:textId="77777777" w:rsidR="00C26406" w:rsidRPr="00CF6759" w:rsidRDefault="00C26406" w:rsidP="00CF6759">
      <w:pPr>
        <w:pStyle w:val="TF-TEXTO"/>
      </w:pPr>
      <w:r>
        <w:t xml:space="preserve">De acordo </w:t>
      </w:r>
      <w:proofErr w:type="spellStart"/>
      <w:r w:rsidRPr="00CF6759">
        <w:t>Nguyen</w:t>
      </w:r>
      <w:proofErr w:type="spellEnd"/>
      <w:r>
        <w:t>,</w:t>
      </w:r>
      <w:r w:rsidRPr="00CF6759">
        <w:t xml:space="preserve"> </w:t>
      </w:r>
      <w:proofErr w:type="spellStart"/>
      <w:r w:rsidRPr="00CF6759">
        <w:t>Sherif</w:t>
      </w:r>
      <w:proofErr w:type="spellEnd"/>
      <w:r>
        <w:t xml:space="preserve"> e</w:t>
      </w:r>
      <w:r w:rsidRPr="00CF6759">
        <w:t xml:space="preserve"> </w:t>
      </w:r>
      <w:proofErr w:type="spellStart"/>
      <w:r w:rsidRPr="00CF6759">
        <w:t>Newby</w:t>
      </w:r>
      <w:proofErr w:type="spellEnd"/>
      <w:r w:rsidRPr="00CF6759">
        <w:t xml:space="preserve"> </w:t>
      </w:r>
      <w:r>
        <w:t>(</w:t>
      </w:r>
      <w:r w:rsidRPr="00CF6759">
        <w:t>2007, p.114)</w:t>
      </w:r>
      <w:r>
        <w:t xml:space="preserve"> com </w:t>
      </w:r>
      <w:r w:rsidRPr="00CF6759">
        <w:t>o avanço da gerência das relações com clientes foram abertas novas vias pelas quais sua lealdade e lucratividade pode ser cultivada, atraindo uma crescente demanda por parte de empresas, visto que a adoção destes meios permite</w:t>
      </w:r>
      <w:r>
        <w:t xml:space="preserve"> que as</w:t>
      </w:r>
      <w:r w:rsidRPr="00CF6759">
        <w:t xml:space="preserve"> organizaç</w:t>
      </w:r>
      <w:r>
        <w:t>ões</w:t>
      </w:r>
      <w:r w:rsidRPr="00CF6759">
        <w:t xml:space="preserve"> melhorar</w:t>
      </w:r>
      <w:r>
        <w:t>em</w:t>
      </w:r>
      <w:r w:rsidRPr="00CF6759">
        <w:t xml:space="preserve"> seu serviço ao consumidor, consequentemente gerando renda. Com isso, diferentes ferramentas acabam sendo utilizadas, como sistemas de recomendação que, geralmente em ramos e-commerce, levam em conta várias características pertinentes ao comportamento do cliente, construindo um perfil próprio</w:t>
      </w:r>
      <w:r>
        <w:t xml:space="preserve"> que será utilizado para realizar </w:t>
      </w:r>
      <w:r w:rsidRPr="00CF6759">
        <w:t>a recomendação de um produto que talvez seja de seu interesse. Outra ferramenta pertinente à lucros e lealdade é a segmentação, que visa separar uma única e confusa massa de clientes em segmentos homogêneos em termos de comportamento, permitindo o desenvolvimento de campanhas e estratégias de marketing especializadas à cada grupo de acordo com suas características (TSIPTSIS; CHORIANOPOULOS, 2009, p.4).</w:t>
      </w:r>
    </w:p>
    <w:p w14:paraId="45622450" w14:textId="77777777" w:rsidR="00C26406" w:rsidRPr="00CF6759" w:rsidRDefault="00C26406" w:rsidP="00CF6759">
      <w:pPr>
        <w:pStyle w:val="TF-TEXTO"/>
      </w:pPr>
      <w:r>
        <w:t xml:space="preserve">Em relação a </w:t>
      </w:r>
      <w:r w:rsidRPr="00CF6759">
        <w:t xml:space="preserve">segmentação de clientes, algumas métricas tornam-se relevantes nos contextos aos quais estão inseridas. Segundo Kumar (2008, p.29), o modelo </w:t>
      </w:r>
      <w:proofErr w:type="spellStart"/>
      <w:r w:rsidRPr="00CF6759">
        <w:t>Recency-Frequency-Monetary</w:t>
      </w:r>
      <w:proofErr w:type="spellEnd"/>
      <w:r w:rsidRPr="00CF6759">
        <w:t xml:space="preserve"> (RFM), é utilizado em empresas de venda por catálogo, enquanto empresas de high-tech tendem a usar </w:t>
      </w:r>
      <w:proofErr w:type="spellStart"/>
      <w:r w:rsidRPr="00CF6759">
        <w:t>Share</w:t>
      </w:r>
      <w:proofErr w:type="spellEnd"/>
      <w:r w:rsidRPr="00CF6759">
        <w:t xml:space="preserve"> </w:t>
      </w:r>
      <w:proofErr w:type="spellStart"/>
      <w:r w:rsidRPr="00CF6759">
        <w:t>of</w:t>
      </w:r>
      <w:proofErr w:type="spellEnd"/>
      <w:r w:rsidRPr="00CF6759">
        <w:t xml:space="preserve"> Wallet (SOW) para implementar suas estratégias de marketing. Já o modelo </w:t>
      </w:r>
      <w:proofErr w:type="spellStart"/>
      <w:r w:rsidRPr="00CF6759">
        <w:t>Past</w:t>
      </w:r>
      <w:proofErr w:type="spellEnd"/>
      <w:r w:rsidRPr="00CF6759">
        <w:t xml:space="preserve"> </w:t>
      </w:r>
      <w:proofErr w:type="spellStart"/>
      <w:r w:rsidRPr="00CF6759">
        <w:t>Customer</w:t>
      </w:r>
      <w:proofErr w:type="spellEnd"/>
      <w:r w:rsidRPr="00CF6759">
        <w:t xml:space="preserve"> </w:t>
      </w:r>
      <w:proofErr w:type="spellStart"/>
      <w:r w:rsidRPr="00CF6759">
        <w:t>Value</w:t>
      </w:r>
      <w:proofErr w:type="spellEnd"/>
      <w:r w:rsidRPr="00CF6759">
        <w:t xml:space="preserve"> (PCV), geralmente é utilizado em empresas de serviços financeiros. Dentre os modelos citados, o RFM é o que possui maior facilidade de aplicação em diversas áreas de comércio, varejo e supermercados, visto que são necessários apenas os dados transacionais dos clientes (vendas), dos quais são obtidos os atributos de </w:t>
      </w:r>
      <w:del w:id="14" w:author="Andreza Sartori" w:date="2021-10-15T16:05:00Z">
        <w:r w:rsidRPr="00CF6759" w:rsidDel="00481B3F">
          <w:delText xml:space="preserve">recência </w:delText>
        </w:r>
      </w:del>
      <w:proofErr w:type="spellStart"/>
      <w:ins w:id="15" w:author="Andreza Sartori" w:date="2021-10-15T16:05:00Z">
        <w:r>
          <w:t>R</w:t>
        </w:r>
        <w:r w:rsidRPr="00CF6759">
          <w:t>ecência</w:t>
        </w:r>
        <w:proofErr w:type="spellEnd"/>
        <w:r w:rsidRPr="00CF6759">
          <w:t xml:space="preserve"> </w:t>
        </w:r>
      </w:ins>
      <w:r w:rsidRPr="00CF6759">
        <w:t xml:space="preserve">(R), </w:t>
      </w:r>
      <w:del w:id="16" w:author="Andreza Sartori" w:date="2021-10-15T16:05:00Z">
        <w:r w:rsidRPr="00CF6759" w:rsidDel="00481B3F">
          <w:delText xml:space="preserve">frequência </w:delText>
        </w:r>
      </w:del>
      <w:ins w:id="17" w:author="Andreza Sartori" w:date="2021-10-15T16:05:00Z">
        <w:r>
          <w:t>F</w:t>
        </w:r>
        <w:r w:rsidRPr="00CF6759">
          <w:t xml:space="preserve">requência </w:t>
        </w:r>
      </w:ins>
      <w:r w:rsidRPr="00CF6759">
        <w:t xml:space="preserve">(F) e </w:t>
      </w:r>
      <w:del w:id="18" w:author="Andreza Sartori" w:date="2021-10-15T16:06:00Z">
        <w:r w:rsidRPr="00CF6759" w:rsidDel="00481B3F">
          <w:delText xml:space="preserve">monetário </w:delText>
        </w:r>
      </w:del>
      <w:ins w:id="19" w:author="Andreza Sartori" w:date="2021-10-15T16:06:00Z">
        <w:r>
          <w:t>M</w:t>
        </w:r>
        <w:r w:rsidRPr="00CF6759">
          <w:t xml:space="preserve">onetário </w:t>
        </w:r>
      </w:ins>
      <w:r w:rsidRPr="00CF6759">
        <w:t>(M).</w:t>
      </w:r>
    </w:p>
    <w:p w14:paraId="6117F850" w14:textId="77777777" w:rsidR="00C26406" w:rsidRDefault="00C26406" w:rsidP="00CF6759">
      <w:pPr>
        <w:pStyle w:val="TF-TEXTO"/>
      </w:pPr>
      <w:r w:rsidRPr="00CF6759">
        <w:t xml:space="preserve">A partir desses dados, segundo </w:t>
      </w:r>
      <w:proofErr w:type="spellStart"/>
      <w:r w:rsidRPr="00CF6759">
        <w:t>Tsiptsis</w:t>
      </w:r>
      <w:proofErr w:type="spellEnd"/>
      <w:r w:rsidRPr="00CF6759">
        <w:t xml:space="preserve"> e </w:t>
      </w:r>
      <w:proofErr w:type="spellStart"/>
      <w:r w:rsidRPr="00CF6759">
        <w:t>Chorianopoulos</w:t>
      </w:r>
      <w:proofErr w:type="spellEnd"/>
      <w:r w:rsidRPr="00CF6759">
        <w:t xml:space="preserve"> (2009, p.335), é possível detectar bons clientes a partir das melhores pontuações de RFM. Se o cliente efetuou uma compra recentemente, seu atributo R será alto. Caso ele compre muitas vezes ao longo de um determinado</w:t>
      </w:r>
      <w:r>
        <w:t xml:space="preserve"> período, seu atributo F será maior. E, por fim, caso seus gastos totais forem significativos, terá um atributo M alto. Ao categorizar o cliente dentro destas três características, é possível obter uma hierarquia de importância, tendo os clientes que possuem valores RFM altos no topo, e clientes que possuem valores baixos na base. Apesar destas </w:t>
      </w:r>
      <w:r>
        <w:lastRenderedPageBreak/>
        <w:t>vantagens, o modelo padrão original é um tanto quanto arbitrário, segmentando os clientes em quintis, cinco grupos com 20% dos clientes, não atentando-se às nuances e todas a interpretações que a base de clientes pode possuir. Além disso, o método também pode produzir uma grande quantidade de grupos, que por muitas vezes, não representam significativamente os clientes de um estabelecimento, e caso o método de quintis seja utilizado, 125 grupos serão criados. Outro ponto a se observar é a variada gama de interpretações que os atributos RFM podem ter em relação aos tipos de atividades dos estabelecimentos, sendo necessário a adaptação do modelo para cada empresa.</w:t>
      </w:r>
    </w:p>
    <w:p w14:paraId="6F9DFA70" w14:textId="77777777" w:rsidR="00C26406" w:rsidRPr="001C0212" w:rsidRDefault="00C26406" w:rsidP="00A07C45">
      <w:pPr>
        <w:pStyle w:val="TF-TEXTO"/>
      </w:pPr>
      <w:commentRangeStart w:id="20"/>
      <w:r w:rsidRPr="00FC266F">
        <w:t xml:space="preserve">Diante deste cenário, este trabalho propõe a criação de um artefato computacional que utilize o modelo RFM em conjunto com diferentes algoritmos de </w:t>
      </w:r>
      <w:proofErr w:type="spellStart"/>
      <w:r w:rsidRPr="00FC266F">
        <w:t>clusterização</w:t>
      </w:r>
      <w:proofErr w:type="spellEnd"/>
      <w:r>
        <w:t xml:space="preserve"> ao invés de quintis para segmentar clientes</w:t>
      </w:r>
      <w:r w:rsidRPr="00FC266F">
        <w:t>, extrai</w:t>
      </w:r>
      <w:r>
        <w:t>ndo</w:t>
      </w:r>
      <w:r w:rsidRPr="00FC266F">
        <w:t xml:space="preserve"> de maneira automática as informações de bases de dados, </w:t>
      </w:r>
      <w:r>
        <w:t>sendo</w:t>
      </w:r>
      <w:r w:rsidRPr="00FC266F">
        <w:t xml:space="preserve"> aplicado ao contexto de diversas empresa</w:t>
      </w:r>
      <w:r>
        <w:t>s de varejo, atacado e comércio</w:t>
      </w:r>
      <w:r w:rsidRPr="00FC266F">
        <w:t>, visando adequar-se dinamicamente à suas eventuais diferenças</w:t>
      </w:r>
      <w:r>
        <w:t xml:space="preserve"> de comportamento nos clientes.</w:t>
      </w:r>
      <w:commentRangeEnd w:id="20"/>
      <w:r>
        <w:rPr>
          <w:rStyle w:val="Refdecomentrio"/>
        </w:rPr>
        <w:commentReference w:id="20"/>
      </w:r>
    </w:p>
    <w:p w14:paraId="1A9D91AD" w14:textId="77777777" w:rsidR="00C26406" w:rsidRPr="007D10F2" w:rsidRDefault="00C26406" w:rsidP="00E638A0">
      <w:pPr>
        <w:pStyle w:val="Ttulo2"/>
      </w:pPr>
      <w:bookmarkStart w:id="21" w:name="_Toc419598576"/>
      <w:bookmarkStart w:id="22" w:name="_Toc420721317"/>
      <w:bookmarkStart w:id="23" w:name="_Toc420721467"/>
      <w:bookmarkStart w:id="24" w:name="_Toc420721562"/>
      <w:bookmarkStart w:id="25" w:name="_Toc420721768"/>
      <w:bookmarkStart w:id="26" w:name="_Toc420723209"/>
      <w:bookmarkStart w:id="27" w:name="_Toc482682370"/>
      <w:bookmarkStart w:id="28" w:name="_Toc54164904"/>
      <w:bookmarkStart w:id="29" w:name="_Toc54165664"/>
      <w:bookmarkStart w:id="30" w:name="_Toc54169316"/>
      <w:bookmarkStart w:id="31" w:name="_Toc96347426"/>
      <w:bookmarkStart w:id="32" w:name="_Toc96357710"/>
      <w:bookmarkStart w:id="33" w:name="_Toc96491850"/>
      <w:bookmarkStart w:id="34" w:name="_Toc411603090"/>
      <w:r w:rsidRPr="007D10F2">
        <w:t>OBJETIVOS</w:t>
      </w:r>
      <w:bookmarkEnd w:id="21"/>
      <w:bookmarkEnd w:id="22"/>
      <w:bookmarkEnd w:id="23"/>
      <w:bookmarkEnd w:id="24"/>
      <w:bookmarkEnd w:id="25"/>
      <w:bookmarkEnd w:id="26"/>
      <w:bookmarkEnd w:id="27"/>
      <w:bookmarkEnd w:id="28"/>
      <w:bookmarkEnd w:id="29"/>
      <w:bookmarkEnd w:id="30"/>
      <w:bookmarkEnd w:id="31"/>
      <w:bookmarkEnd w:id="32"/>
      <w:bookmarkEnd w:id="33"/>
      <w:bookmarkEnd w:id="34"/>
    </w:p>
    <w:p w14:paraId="29EA5E69" w14:textId="77777777" w:rsidR="00C26406" w:rsidRPr="00E70438" w:rsidRDefault="00C26406" w:rsidP="00C43C82">
      <w:pPr>
        <w:pStyle w:val="TF-TEXTO"/>
      </w:pPr>
      <w:r>
        <w:t xml:space="preserve"> </w:t>
      </w:r>
      <w:commentRangeStart w:id="35"/>
      <w:r w:rsidRPr="00E70438">
        <w:t>O objetivo deste trabalho é desenvolver um artefato computacional de auxílio à segmentação de clientes a partir de múltiplas bases de dados utilizando o modelo RFM.</w:t>
      </w:r>
      <w:commentRangeEnd w:id="35"/>
      <w:r>
        <w:rPr>
          <w:rStyle w:val="Refdecomentrio"/>
        </w:rPr>
        <w:commentReference w:id="35"/>
      </w:r>
    </w:p>
    <w:p w14:paraId="1F349D57" w14:textId="77777777" w:rsidR="00C26406" w:rsidRPr="00E70438" w:rsidRDefault="00C26406" w:rsidP="00C43C82">
      <w:pPr>
        <w:pStyle w:val="TF-TEXTO"/>
      </w:pPr>
      <w:r w:rsidRPr="00E70438">
        <w:t>Os objetivos específicos são:</w:t>
      </w:r>
    </w:p>
    <w:p w14:paraId="4084D91D" w14:textId="77777777" w:rsidR="00C26406" w:rsidRPr="00E70438" w:rsidRDefault="00C26406" w:rsidP="00E70438">
      <w:pPr>
        <w:pStyle w:val="TF-ALNEA"/>
      </w:pPr>
      <w:r w:rsidRPr="00E70438">
        <w:t xml:space="preserve">implementar e testar diferentes algoritmos de </w:t>
      </w:r>
      <w:proofErr w:type="spellStart"/>
      <w:r w:rsidRPr="00E70438">
        <w:t>clusterização</w:t>
      </w:r>
      <w:proofErr w:type="spellEnd"/>
      <w:r>
        <w:t>;</w:t>
      </w:r>
    </w:p>
    <w:p w14:paraId="438A0474" w14:textId="77777777" w:rsidR="00C26406" w:rsidRPr="00E70438" w:rsidRDefault="00C26406" w:rsidP="00E70438">
      <w:pPr>
        <w:pStyle w:val="TF-ALNEA"/>
      </w:pPr>
      <w:r w:rsidRPr="00E70438">
        <w:t>disponibilizar um mecanismo de visualização dos agrupamentos</w:t>
      </w:r>
      <w:r>
        <w:t>;</w:t>
      </w:r>
    </w:p>
    <w:p w14:paraId="20D9A498" w14:textId="77777777" w:rsidR="00C26406" w:rsidRPr="00E70438" w:rsidRDefault="00C26406" w:rsidP="00E70438">
      <w:pPr>
        <w:pStyle w:val="TF-ALNEA"/>
      </w:pPr>
      <w:r w:rsidRPr="00E70438">
        <w:t xml:space="preserve">avaliar a </w:t>
      </w:r>
      <w:commentRangeStart w:id="36"/>
      <w:r w:rsidRPr="00E70438">
        <w:t>qualidade</w:t>
      </w:r>
      <w:commentRangeEnd w:id="36"/>
      <w:r>
        <w:rPr>
          <w:rStyle w:val="Refdecomentrio"/>
        </w:rPr>
        <w:commentReference w:id="36"/>
      </w:r>
      <w:r w:rsidRPr="00E70438">
        <w:t xml:space="preserve"> em relação ao agrupamento dos clientes</w:t>
      </w:r>
      <w:r>
        <w:t>.</w:t>
      </w:r>
    </w:p>
    <w:p w14:paraId="588C1583" w14:textId="77777777" w:rsidR="00C26406" w:rsidRDefault="00C26406" w:rsidP="00424AD5">
      <w:pPr>
        <w:pStyle w:val="Ttulo1"/>
      </w:pPr>
      <w:bookmarkStart w:id="37" w:name="_Toc419598587"/>
      <w:r>
        <w:t xml:space="preserve">trabalhos </w:t>
      </w:r>
      <w:r w:rsidRPr="00FC4A9F">
        <w:t>correlatos</w:t>
      </w:r>
    </w:p>
    <w:p w14:paraId="11222892" w14:textId="77777777" w:rsidR="00C26406" w:rsidRPr="004E1041" w:rsidRDefault="00C26406" w:rsidP="00C43C82">
      <w:pPr>
        <w:pStyle w:val="TF-TEXTO"/>
      </w:pPr>
      <w:r>
        <w:t xml:space="preserve">Neste capítulo serão apresentados os trabalhos similares ao proposto. Na seção 2.1 é apresentado o trabalho de </w:t>
      </w:r>
      <w:proofErr w:type="spellStart"/>
      <w:r w:rsidRPr="00E54313">
        <w:t>Gustriansyah</w:t>
      </w:r>
      <w:proofErr w:type="spellEnd"/>
      <w:r w:rsidRPr="00E54313">
        <w:t xml:space="preserve">, </w:t>
      </w:r>
      <w:proofErr w:type="spellStart"/>
      <w:r w:rsidRPr="00E54313">
        <w:t>Suhandi</w:t>
      </w:r>
      <w:proofErr w:type="spellEnd"/>
      <w:r w:rsidRPr="00E54313">
        <w:t xml:space="preserve"> e Antony (2020)</w:t>
      </w:r>
      <w:r>
        <w:t xml:space="preserve">, que consiste na aplicação do modelo </w:t>
      </w:r>
      <w:proofErr w:type="spellStart"/>
      <w:r w:rsidRPr="00920BEF">
        <w:rPr>
          <w:i/>
          <w:iCs/>
        </w:rPr>
        <w:t>Recency</w:t>
      </w:r>
      <w:proofErr w:type="spellEnd"/>
      <w:r w:rsidRPr="00920BEF">
        <w:rPr>
          <w:i/>
          <w:iCs/>
        </w:rPr>
        <w:t xml:space="preserve"> </w:t>
      </w:r>
      <w:proofErr w:type="spellStart"/>
      <w:r w:rsidRPr="00920BEF">
        <w:rPr>
          <w:i/>
          <w:iCs/>
        </w:rPr>
        <w:t>Frequency</w:t>
      </w:r>
      <w:proofErr w:type="spellEnd"/>
      <w:r w:rsidRPr="00920BEF">
        <w:rPr>
          <w:i/>
          <w:iCs/>
        </w:rPr>
        <w:t xml:space="preserve"> </w:t>
      </w:r>
      <w:proofErr w:type="spellStart"/>
      <w:r w:rsidRPr="00920BEF">
        <w:rPr>
          <w:i/>
          <w:iCs/>
        </w:rPr>
        <w:t>Monetary</w:t>
      </w:r>
      <w:proofErr w:type="spellEnd"/>
      <w:r>
        <w:t xml:space="preserve"> (RFM) para </w:t>
      </w:r>
      <w:proofErr w:type="spellStart"/>
      <w:r>
        <w:t>clusterização</w:t>
      </w:r>
      <w:proofErr w:type="spellEnd"/>
      <w:r>
        <w:t xml:space="preserve"> de produtos utilizando K-</w:t>
      </w:r>
      <w:proofErr w:type="spellStart"/>
      <w:r>
        <w:t>means</w:t>
      </w:r>
      <w:proofErr w:type="spellEnd"/>
      <w:r>
        <w:t xml:space="preserve">, tendo como foco otimizar o número de clusters através de índices de validação. A seção 2.2 descreve o modelo de segmentação denominado </w:t>
      </w:r>
      <w:proofErr w:type="spellStart"/>
      <w:r>
        <w:rPr>
          <w:i/>
          <w:iCs/>
        </w:rPr>
        <w:t>L</w:t>
      </w:r>
      <w:r w:rsidRPr="00E27BA9">
        <w:rPr>
          <w:i/>
          <w:iCs/>
        </w:rPr>
        <w:t>ength</w:t>
      </w:r>
      <w:proofErr w:type="spellEnd"/>
      <w:r>
        <w:rPr>
          <w:i/>
          <w:iCs/>
        </w:rPr>
        <w:t xml:space="preserve">, </w:t>
      </w:r>
      <w:proofErr w:type="spellStart"/>
      <w:r>
        <w:rPr>
          <w:i/>
          <w:iCs/>
        </w:rPr>
        <w:t>R</w:t>
      </w:r>
      <w:r w:rsidRPr="00E27BA9">
        <w:rPr>
          <w:i/>
          <w:iCs/>
        </w:rPr>
        <w:t>ecency</w:t>
      </w:r>
      <w:proofErr w:type="spellEnd"/>
      <w:r w:rsidRPr="00E27BA9">
        <w:rPr>
          <w:i/>
          <w:iCs/>
        </w:rPr>
        <w:t>,</w:t>
      </w:r>
      <w:r>
        <w:rPr>
          <w:i/>
          <w:iCs/>
        </w:rPr>
        <w:t xml:space="preserve"> </w:t>
      </w:r>
      <w:proofErr w:type="spellStart"/>
      <w:r>
        <w:rPr>
          <w:i/>
          <w:iCs/>
        </w:rPr>
        <w:t>F</w:t>
      </w:r>
      <w:r w:rsidRPr="00E27BA9">
        <w:rPr>
          <w:i/>
          <w:iCs/>
        </w:rPr>
        <w:t>requency</w:t>
      </w:r>
      <w:proofErr w:type="spellEnd"/>
      <w:r w:rsidRPr="00E27BA9">
        <w:rPr>
          <w:i/>
          <w:iCs/>
        </w:rPr>
        <w:t>,</w:t>
      </w:r>
      <w:r>
        <w:rPr>
          <w:i/>
          <w:iCs/>
        </w:rPr>
        <w:t xml:space="preserve"> </w:t>
      </w:r>
      <w:proofErr w:type="spellStart"/>
      <w:r>
        <w:rPr>
          <w:i/>
          <w:iCs/>
        </w:rPr>
        <w:t>M</w:t>
      </w:r>
      <w:r w:rsidRPr="00E27BA9">
        <w:rPr>
          <w:i/>
          <w:iCs/>
        </w:rPr>
        <w:t>onetary</w:t>
      </w:r>
      <w:proofErr w:type="spellEnd"/>
      <w:r w:rsidRPr="00E27BA9">
        <w:rPr>
          <w:i/>
          <w:iCs/>
        </w:rPr>
        <w:t xml:space="preserve"> </w:t>
      </w:r>
      <w:proofErr w:type="spellStart"/>
      <w:r w:rsidRPr="00E27BA9">
        <w:rPr>
          <w:i/>
          <w:iCs/>
        </w:rPr>
        <w:t>and</w:t>
      </w:r>
      <w:proofErr w:type="spellEnd"/>
      <w:r w:rsidRPr="00E27BA9">
        <w:rPr>
          <w:i/>
          <w:iCs/>
        </w:rPr>
        <w:t xml:space="preserve"> </w:t>
      </w:r>
      <w:proofErr w:type="spellStart"/>
      <w:r>
        <w:rPr>
          <w:i/>
          <w:iCs/>
        </w:rPr>
        <w:t>P</w:t>
      </w:r>
      <w:r w:rsidRPr="00E27BA9">
        <w:rPr>
          <w:i/>
          <w:iCs/>
        </w:rPr>
        <w:t>eriodicity</w:t>
      </w:r>
      <w:proofErr w:type="spellEnd"/>
      <w:r>
        <w:t xml:space="preserve"> (LRFMP)</w:t>
      </w:r>
      <w:ins w:id="38" w:author="Andreza Sartori" w:date="2021-10-15T16:26:00Z">
        <w:r>
          <w:t xml:space="preserve"> </w:t>
        </w:r>
      </w:ins>
      <w:r>
        <w:t xml:space="preserve">proposto por </w:t>
      </w:r>
      <w:proofErr w:type="spellStart"/>
      <w:r w:rsidRPr="00E27BA9">
        <w:t>Peker</w:t>
      </w:r>
      <w:proofErr w:type="spellEnd"/>
      <w:r w:rsidRPr="00E27BA9">
        <w:t xml:space="preserve">, </w:t>
      </w:r>
      <w:proofErr w:type="spellStart"/>
      <w:r w:rsidRPr="00E27BA9">
        <w:t>Kocyigit</w:t>
      </w:r>
      <w:proofErr w:type="spellEnd"/>
      <w:r w:rsidRPr="00E27BA9">
        <w:t xml:space="preserve"> e </w:t>
      </w:r>
      <w:proofErr w:type="spellStart"/>
      <w:r w:rsidRPr="00E27BA9">
        <w:t>Eren</w:t>
      </w:r>
      <w:proofErr w:type="spellEnd"/>
      <w:r w:rsidRPr="00E27BA9">
        <w:t xml:space="preserve"> (2017)</w:t>
      </w:r>
      <w:r>
        <w:t xml:space="preserve">, ao qual considera a longevidade e a periodicidade. Por </w:t>
      </w:r>
      <w:del w:id="39" w:author="Andreza Sartori" w:date="2021-10-15T16:26:00Z">
        <w:r w:rsidDel="00A3326D">
          <w:delText>final</w:delText>
        </w:r>
      </w:del>
      <w:ins w:id="40" w:author="Andreza Sartori" w:date="2021-10-15T16:26:00Z">
        <w:r>
          <w:t>fim</w:t>
        </w:r>
      </w:ins>
      <w:r>
        <w:t>, na seção 2.3 detalha-se o modelo R+FM, sendo uma versão modificada do modelo original que foi aplicada em clientes de uma empresa de e-commerce (</w:t>
      </w:r>
      <w:r w:rsidRPr="00ED0DE3">
        <w:t xml:space="preserve">TAVAKOLI </w:t>
      </w:r>
      <w:r w:rsidRPr="00ED0DE3">
        <w:rPr>
          <w:i/>
          <w:iCs/>
        </w:rPr>
        <w:t>et al</w:t>
      </w:r>
      <w:r w:rsidRPr="00ED0DE3">
        <w:t>.</w:t>
      </w:r>
      <w:r>
        <w:t xml:space="preserve">, </w:t>
      </w:r>
      <w:r w:rsidRPr="00ED0DE3">
        <w:t>2018</w:t>
      </w:r>
      <w:r>
        <w:t>).</w:t>
      </w:r>
    </w:p>
    <w:p w14:paraId="667B24AE" w14:textId="77777777" w:rsidR="00C26406" w:rsidRPr="006D2968" w:rsidRDefault="00C26406" w:rsidP="00C43C82">
      <w:pPr>
        <w:pStyle w:val="Ttulo2"/>
        <w:rPr>
          <w:lang w:val="en-US"/>
        </w:rPr>
      </w:pPr>
      <w:r w:rsidRPr="006D2968">
        <w:rPr>
          <w:lang w:val="en-US"/>
        </w:rPr>
        <w:t xml:space="preserve">Clustering optimization in RFM analysis based on k-means </w:t>
      </w:r>
    </w:p>
    <w:p w14:paraId="1D3B1788" w14:textId="77777777" w:rsidR="00C26406" w:rsidRDefault="00C26406" w:rsidP="00C43C82">
      <w:pPr>
        <w:pStyle w:val="TF-TEXTO"/>
      </w:pPr>
      <w:proofErr w:type="spellStart"/>
      <w:r w:rsidRPr="00E54313">
        <w:t>Gustriansyah</w:t>
      </w:r>
      <w:proofErr w:type="spellEnd"/>
      <w:r w:rsidRPr="00E54313">
        <w:t xml:space="preserve">, </w:t>
      </w:r>
      <w:proofErr w:type="spellStart"/>
      <w:r w:rsidRPr="00E54313">
        <w:t>Suhandi</w:t>
      </w:r>
      <w:proofErr w:type="spellEnd"/>
      <w:r w:rsidRPr="00E54313">
        <w:t xml:space="preserve"> e Antony (2020)</w:t>
      </w:r>
      <w:r>
        <w:t xml:space="preserve"> utilizaram o algoritmo de </w:t>
      </w:r>
      <w:proofErr w:type="spellStart"/>
      <w:r>
        <w:t>clusterização</w:t>
      </w:r>
      <w:proofErr w:type="spellEnd"/>
      <w:r>
        <w:t xml:space="preserve"> K-</w:t>
      </w:r>
      <w:proofErr w:type="spellStart"/>
      <w:r>
        <w:t>means</w:t>
      </w:r>
      <w:proofErr w:type="spellEnd"/>
      <w:r>
        <w:t xml:space="preserve"> para agrupar </w:t>
      </w:r>
      <w:r w:rsidRPr="00CB00C1">
        <w:t>2.043</w:t>
      </w:r>
      <w:r>
        <w:t xml:space="preserve"> produtos de uma farmácia visando otimizar o manuseio de estoque. Foram utilizadas três características de acordo com o modelo </w:t>
      </w:r>
      <w:proofErr w:type="spellStart"/>
      <w:r w:rsidRPr="00920BEF">
        <w:rPr>
          <w:i/>
          <w:iCs/>
        </w:rPr>
        <w:t>Recency</w:t>
      </w:r>
      <w:proofErr w:type="spellEnd"/>
      <w:r w:rsidRPr="00920BEF">
        <w:rPr>
          <w:i/>
          <w:iCs/>
        </w:rPr>
        <w:t xml:space="preserve"> </w:t>
      </w:r>
      <w:proofErr w:type="spellStart"/>
      <w:r w:rsidRPr="00920BEF">
        <w:rPr>
          <w:i/>
          <w:iCs/>
        </w:rPr>
        <w:t>Frequency</w:t>
      </w:r>
      <w:proofErr w:type="spellEnd"/>
      <w:r w:rsidRPr="00920BEF">
        <w:rPr>
          <w:i/>
          <w:iCs/>
        </w:rPr>
        <w:t xml:space="preserve"> </w:t>
      </w:r>
      <w:proofErr w:type="spellStart"/>
      <w:r w:rsidRPr="00920BEF">
        <w:rPr>
          <w:i/>
          <w:iCs/>
        </w:rPr>
        <w:t>Monetary</w:t>
      </w:r>
      <w:proofErr w:type="spellEnd"/>
      <w:r>
        <w:t xml:space="preserve"> (RFM) para a separação dos produtos, levando em consideração dados transacionais capturados num período de um ano. O atributo </w:t>
      </w:r>
      <w:proofErr w:type="spellStart"/>
      <w:r>
        <w:t>recência</w:t>
      </w:r>
      <w:proofErr w:type="spellEnd"/>
      <w:r>
        <w:t xml:space="preserve"> classificou os produtos através da última venda realizada num intervalo de 1 a 364 dias. A frequência estabelece a quantidade de transações em que o produto ocorreu, variando num intervalo de 1 a </w:t>
      </w:r>
      <w:r w:rsidRPr="00945FF1">
        <w:t>14.872</w:t>
      </w:r>
      <w:r>
        <w:t xml:space="preserve">. Já o atributo monetário, refere-se ao valor total proveniente das vendas acumuladas do produto, sendo definido num intervalo entre 1250 e </w:t>
      </w:r>
      <w:r w:rsidRPr="00945FF1">
        <w:t>1.151.952.500</w:t>
      </w:r>
      <w:r>
        <w:t xml:space="preserve"> Rupias Indonésias (</w:t>
      </w:r>
      <w:proofErr w:type="spellStart"/>
      <w:r>
        <w:t>Rp</w:t>
      </w:r>
      <w:proofErr w:type="spellEnd"/>
      <w:r>
        <w:t xml:space="preserve">.). </w:t>
      </w:r>
    </w:p>
    <w:p w14:paraId="7F027A98" w14:textId="77777777" w:rsidR="00C26406" w:rsidRDefault="00C26406" w:rsidP="00C43C82">
      <w:pPr>
        <w:pStyle w:val="TF-TEXTO"/>
      </w:pPr>
      <w:r>
        <w:t xml:space="preserve">Após a atribuição de valores RFM aos produtos, foram utilizados oito índices de validação do melhor número de </w:t>
      </w:r>
      <w:r w:rsidRPr="006E4405">
        <w:rPr>
          <w:i/>
          <w:iCs/>
        </w:rPr>
        <w:t>clusters</w:t>
      </w:r>
      <w:r>
        <w:t xml:space="preserve">: </w:t>
      </w:r>
      <w:proofErr w:type="spellStart"/>
      <w:r w:rsidRPr="006E4405">
        <w:rPr>
          <w:i/>
          <w:iCs/>
        </w:rPr>
        <w:t>Elbow</w:t>
      </w:r>
      <w:proofErr w:type="spellEnd"/>
      <w:r w:rsidRPr="006E4405">
        <w:rPr>
          <w:i/>
          <w:iCs/>
        </w:rPr>
        <w:t xml:space="preserve"> </w:t>
      </w:r>
      <w:proofErr w:type="spellStart"/>
      <w:r w:rsidRPr="006E4405">
        <w:rPr>
          <w:i/>
          <w:iCs/>
        </w:rPr>
        <w:t>Method</w:t>
      </w:r>
      <w:proofErr w:type="spellEnd"/>
      <w:r>
        <w:t xml:space="preserve"> (EM), que calcula a variação </w:t>
      </w:r>
      <w:proofErr w:type="spellStart"/>
      <w:r>
        <w:t>intra-cluster</w:t>
      </w:r>
      <w:proofErr w:type="spellEnd"/>
      <w:r>
        <w:t xml:space="preserve"> conforme são aumentados os clusters e conclui que o melhor número é aquele que está no cotovelo (</w:t>
      </w:r>
      <w:proofErr w:type="spellStart"/>
      <w:r>
        <w:t>elbow</w:t>
      </w:r>
      <w:proofErr w:type="spellEnd"/>
      <w:r>
        <w:t xml:space="preserve">) da curva. </w:t>
      </w:r>
      <w:proofErr w:type="spellStart"/>
      <w:r w:rsidRPr="006E4405">
        <w:rPr>
          <w:i/>
          <w:iCs/>
        </w:rPr>
        <w:t>Silhouette</w:t>
      </w:r>
      <w:proofErr w:type="spellEnd"/>
      <w:r>
        <w:t xml:space="preserve"> </w:t>
      </w:r>
      <w:r w:rsidRPr="00322192">
        <w:rPr>
          <w:i/>
          <w:iCs/>
          <w:rPrChange w:id="41" w:author="Andreza Sartori" w:date="2021-10-15T16:28:00Z">
            <w:rPr/>
          </w:rPrChange>
        </w:rPr>
        <w:t>Index</w:t>
      </w:r>
      <w:r>
        <w:t xml:space="preserve"> (SI) que resulta em uma nota de -1 a 1 que indica a quão adequada é a classificação de um objeto dentro de um cluster em comparação aos outros. </w:t>
      </w:r>
      <w:proofErr w:type="spellStart"/>
      <w:r w:rsidRPr="006E4405">
        <w:rPr>
          <w:i/>
          <w:iCs/>
        </w:rPr>
        <w:t>Calinski-Harabasz</w:t>
      </w:r>
      <w:proofErr w:type="spellEnd"/>
      <w:r w:rsidRPr="006E4405">
        <w:rPr>
          <w:i/>
          <w:iCs/>
        </w:rPr>
        <w:t xml:space="preserve"> Index</w:t>
      </w:r>
      <w:r>
        <w:rPr>
          <w:i/>
          <w:iCs/>
        </w:rPr>
        <w:t xml:space="preserve"> </w:t>
      </w:r>
      <w:r>
        <w:t xml:space="preserve">(CHI) que também mede a adequação da quantidade de clusters levando em conta a dispersão entre e </w:t>
      </w:r>
      <w:proofErr w:type="spellStart"/>
      <w:r>
        <w:t>intra</w:t>
      </w:r>
      <w:proofErr w:type="spellEnd"/>
      <w:r>
        <w:t xml:space="preserve"> clusters. </w:t>
      </w:r>
      <w:r w:rsidRPr="006E4405">
        <w:rPr>
          <w:i/>
          <w:iCs/>
        </w:rPr>
        <w:t>Davies-</w:t>
      </w:r>
      <w:proofErr w:type="spellStart"/>
      <w:r w:rsidRPr="006E4405">
        <w:rPr>
          <w:i/>
          <w:iCs/>
        </w:rPr>
        <w:t>Bouldin</w:t>
      </w:r>
      <w:proofErr w:type="spellEnd"/>
      <w:r w:rsidRPr="006E4405">
        <w:rPr>
          <w:i/>
          <w:iCs/>
        </w:rPr>
        <w:t xml:space="preserve"> Index</w:t>
      </w:r>
      <w:r>
        <w:t xml:space="preserve"> (DBI) que calcula as similaridades entre clusters levando em conta as distâncias e tamanhos dos clusters, quanto menor este índice melhor a separação entre os clusters. </w:t>
      </w:r>
      <w:proofErr w:type="spellStart"/>
      <w:r w:rsidRPr="006E4405">
        <w:rPr>
          <w:i/>
          <w:iCs/>
        </w:rPr>
        <w:t>Ratkowski</w:t>
      </w:r>
      <w:proofErr w:type="spellEnd"/>
      <w:r w:rsidRPr="006E4405">
        <w:rPr>
          <w:i/>
          <w:iCs/>
        </w:rPr>
        <w:t xml:space="preserve"> Index</w:t>
      </w:r>
      <w:r>
        <w:t xml:space="preserve"> (RI) que é baseado na média da soma dos quadrados dos dados entre clusters e a soma total dos quadrados de cada dado dentro de um cluster, dentre as quantidades calculadas escolhe-se a que obtém um maior índice. </w:t>
      </w:r>
      <w:r w:rsidRPr="006E4405">
        <w:rPr>
          <w:i/>
          <w:iCs/>
        </w:rPr>
        <w:t>Hubert Index</w:t>
      </w:r>
      <w:r>
        <w:t xml:space="preserve"> (HI) que é um método visual que indica a quantidade preferida através de um pico no gráfico e é calculado pelo coeficiente de correlação entre matrizes de distância.</w:t>
      </w:r>
      <w:r w:rsidRPr="006E4405">
        <w:rPr>
          <w:i/>
          <w:iCs/>
        </w:rPr>
        <w:t xml:space="preserve"> Ball-Hall Index</w:t>
      </w:r>
      <w:r>
        <w:t xml:space="preserve"> (BHI) definido pela média da distância dos itens com os respectivos centroides do cluster, onde no gráfico o ponto de quantidade de clusters com maior diferença do anterior é sugerido. </w:t>
      </w:r>
      <w:proofErr w:type="spellStart"/>
      <w:r w:rsidRPr="006E4405">
        <w:rPr>
          <w:i/>
          <w:iCs/>
        </w:rPr>
        <w:t>Krzanowski-Lai</w:t>
      </w:r>
      <w:proofErr w:type="spellEnd"/>
      <w:r w:rsidRPr="006E4405">
        <w:rPr>
          <w:i/>
          <w:iCs/>
        </w:rPr>
        <w:t xml:space="preserve"> Index</w:t>
      </w:r>
      <w:r>
        <w:t xml:space="preserve"> (KLI), que propõe índices internos definidos pelas diferenças entre matrizes de dispersão, e aponta a melhor quantidade de clusters pelo maior número gerado ao realizar a equação com quantidade k. Constatou-se que a maioria deles indicou que o melhor número de clusters seria 3, com base nas condições de interpretação de cada índice explicadas anteriormente.</w:t>
      </w:r>
    </w:p>
    <w:p w14:paraId="1D261048" w14:textId="77777777" w:rsidR="00C26406" w:rsidRDefault="00C26406" w:rsidP="00C43C82">
      <w:pPr>
        <w:pStyle w:val="TF-TEXTO"/>
      </w:pPr>
      <w:r>
        <w:lastRenderedPageBreak/>
        <w:t xml:space="preserve">Segundo </w:t>
      </w:r>
      <w:proofErr w:type="spellStart"/>
      <w:r w:rsidRPr="00E54313">
        <w:t>Gustriansyah</w:t>
      </w:r>
      <w:proofErr w:type="spellEnd"/>
      <w:r w:rsidRPr="00E54313">
        <w:t xml:space="preserve">, </w:t>
      </w:r>
      <w:proofErr w:type="spellStart"/>
      <w:r w:rsidRPr="00E54313">
        <w:t>Suhandi</w:t>
      </w:r>
      <w:proofErr w:type="spellEnd"/>
      <w:r w:rsidRPr="00E54313">
        <w:t xml:space="preserve"> e Antony (2020)</w:t>
      </w:r>
      <w:r>
        <w:t xml:space="preserve"> nos testes para verificar os clusters gerados, utilizou-se a equação de variância (R). Sendo “R” o valor da divisão entre a distância média dos dados cluster (distância </w:t>
      </w:r>
      <w:proofErr w:type="spellStart"/>
      <w:r>
        <w:t>intra-cluster</w:t>
      </w:r>
      <w:proofErr w:type="spellEnd"/>
      <w:r>
        <w:t>) pela distância média dos dados em outros clusters (</w:t>
      </w:r>
      <w:proofErr w:type="spellStart"/>
      <w:r>
        <w:t>inter-cluster</w:t>
      </w:r>
      <w:proofErr w:type="spellEnd"/>
      <w:r>
        <w:t xml:space="preserve">). O valor médio alcançado para R foi de </w:t>
      </w:r>
      <w:r w:rsidRPr="00FD730B">
        <w:t>0.19113</w:t>
      </w:r>
      <w:r>
        <w:t>, sendo que quanto mais próximo de zero, maior a similaridade entre os membros dentro de cada cluster.</w:t>
      </w:r>
    </w:p>
    <w:p w14:paraId="584B65C2" w14:textId="77777777" w:rsidR="00C26406" w:rsidRDefault="00C26406" w:rsidP="00C43C82">
      <w:pPr>
        <w:pStyle w:val="TF-TEXTO"/>
      </w:pPr>
      <w:proofErr w:type="spellStart"/>
      <w:r w:rsidRPr="00E54313">
        <w:t>Gustriansyah</w:t>
      </w:r>
      <w:proofErr w:type="spellEnd"/>
      <w:r w:rsidRPr="00E54313">
        <w:t xml:space="preserve">, </w:t>
      </w:r>
      <w:proofErr w:type="spellStart"/>
      <w:r w:rsidRPr="00E54313">
        <w:t>Suhandi</w:t>
      </w:r>
      <w:proofErr w:type="spellEnd"/>
      <w:r w:rsidRPr="00E54313">
        <w:t xml:space="preserve"> e Antony (2020)</w:t>
      </w:r>
      <w:r>
        <w:t xml:space="preserve"> utilizaram o software R </w:t>
      </w:r>
      <w:proofErr w:type="spellStart"/>
      <w:r>
        <w:t>Programming</w:t>
      </w:r>
      <w:proofErr w:type="spellEnd"/>
      <w:r>
        <w:t xml:space="preserve"> para gerar a </w:t>
      </w:r>
      <w:proofErr w:type="spellStart"/>
      <w:r>
        <w:t>clusterização</w:t>
      </w:r>
      <w:proofErr w:type="spellEnd"/>
      <w:r>
        <w:t xml:space="preserve">, resultando na visualização demonstrada na </w:t>
      </w:r>
      <w:r>
        <w:fldChar w:fldCharType="begin"/>
      </w:r>
      <w:r>
        <w:instrText xml:space="preserve"> REF _Ref81598703 \h </w:instrText>
      </w:r>
      <w:r>
        <w:fldChar w:fldCharType="separate"/>
      </w:r>
      <w:r>
        <w:t xml:space="preserve">Figura </w:t>
      </w:r>
      <w:r>
        <w:rPr>
          <w:noProof/>
        </w:rPr>
        <w:t>1</w:t>
      </w:r>
      <w:r>
        <w:fldChar w:fldCharType="end"/>
      </w:r>
      <w:r>
        <w:t xml:space="preserve">, tendo dois clusters com densidade maior e um cluster mais disperso. </w:t>
      </w:r>
      <w:del w:id="42" w:author="Andreza Sartori" w:date="2021-10-15T16:36:00Z">
        <w:r w:rsidDel="00392ACF">
          <w:delText>Também se observa</w:delText>
        </w:r>
      </w:del>
      <w:ins w:id="43" w:author="Andreza Sartori" w:date="2021-10-15T16:36:00Z">
        <w:r>
          <w:t>É possível observar também</w:t>
        </w:r>
      </w:ins>
      <w:r>
        <w:t xml:space="preserve"> que o cluster em verde possui uma maior variância entre os próprios dados, enquanto os outros dois clusters possuem uma menor diferença interna.</w:t>
      </w:r>
    </w:p>
    <w:p w14:paraId="5F8BA7E1" w14:textId="77777777" w:rsidR="00C26406" w:rsidRDefault="00C26406" w:rsidP="00C43C82">
      <w:pPr>
        <w:pStyle w:val="TF-LEGENDA"/>
      </w:pPr>
      <w:bookmarkStart w:id="44" w:name="_Ref81598703"/>
      <w:r>
        <w:t xml:space="preserve">Figura </w:t>
      </w:r>
      <w:fldSimple w:instr=" SEQ Figura \* ARABIC ">
        <w:r>
          <w:rPr>
            <w:noProof/>
          </w:rPr>
          <w:t>1</w:t>
        </w:r>
      </w:fldSimple>
      <w:bookmarkEnd w:id="44"/>
      <w:r>
        <w:t xml:space="preserve"> – Três clusters gerados</w:t>
      </w:r>
    </w:p>
    <w:p w14:paraId="0BB44BDE" w14:textId="77777777" w:rsidR="00C26406" w:rsidRDefault="00C26406" w:rsidP="00C43C82">
      <w:pPr>
        <w:pStyle w:val="TF-FIGURA"/>
      </w:pPr>
      <w:r>
        <w:rPr>
          <w:noProof/>
        </w:rPr>
        <w:drawing>
          <wp:inline distT="0" distB="0" distL="0" distR="0" wp14:anchorId="3340468C" wp14:editId="43DF380F">
            <wp:extent cx="2853055" cy="2333625"/>
            <wp:effectExtent l="19050" t="19050" r="4445" b="952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3055" cy="2333625"/>
                    </a:xfrm>
                    <a:prstGeom prst="rect">
                      <a:avLst/>
                    </a:prstGeom>
                    <a:noFill/>
                    <a:ln w="12700" cmpd="sng">
                      <a:solidFill>
                        <a:srgbClr val="000000"/>
                      </a:solidFill>
                      <a:miter lim="800000"/>
                      <a:headEnd/>
                      <a:tailEnd/>
                    </a:ln>
                    <a:effectLst/>
                  </pic:spPr>
                </pic:pic>
              </a:graphicData>
            </a:graphic>
          </wp:inline>
        </w:drawing>
      </w:r>
    </w:p>
    <w:p w14:paraId="1ECF310F" w14:textId="77777777" w:rsidR="00C26406" w:rsidRDefault="00C26406" w:rsidP="00C43C82">
      <w:pPr>
        <w:pStyle w:val="TF-FONTE"/>
      </w:pPr>
      <w:r>
        <w:t xml:space="preserve">Fonte: </w:t>
      </w:r>
      <w:proofErr w:type="spellStart"/>
      <w:r w:rsidRPr="00E54313">
        <w:t>Gustriansyah</w:t>
      </w:r>
      <w:proofErr w:type="spellEnd"/>
      <w:r w:rsidRPr="00E54313">
        <w:t xml:space="preserve">, </w:t>
      </w:r>
      <w:proofErr w:type="spellStart"/>
      <w:r w:rsidRPr="00E54313">
        <w:t>Suhandi</w:t>
      </w:r>
      <w:proofErr w:type="spellEnd"/>
      <w:r w:rsidRPr="00E54313">
        <w:t xml:space="preserve"> e Antony (2020)</w:t>
      </w:r>
      <w:r>
        <w:t>.</w:t>
      </w:r>
    </w:p>
    <w:p w14:paraId="0D99C2C7" w14:textId="77777777" w:rsidR="00C26406" w:rsidRDefault="00C26406" w:rsidP="00C43C82">
      <w:pPr>
        <w:pStyle w:val="TF-TEXTO"/>
      </w:pPr>
      <w:r>
        <w:t xml:space="preserve">Segundo </w:t>
      </w:r>
      <w:proofErr w:type="spellStart"/>
      <w:r w:rsidRPr="00E54313">
        <w:t>Gustriansyah</w:t>
      </w:r>
      <w:proofErr w:type="spellEnd"/>
      <w:r w:rsidRPr="00E54313">
        <w:t xml:space="preserve">, </w:t>
      </w:r>
      <w:proofErr w:type="spellStart"/>
      <w:r w:rsidRPr="00E54313">
        <w:t>Suhandi</w:t>
      </w:r>
      <w:proofErr w:type="spellEnd"/>
      <w:r w:rsidRPr="00E54313">
        <w:t xml:space="preserve"> e Antony (2020)</w:t>
      </w:r>
      <w:r>
        <w:t xml:space="preserve"> também foram adquiridos os valores médios RFM para cada cluster, conforme apresenta a Tabela 1,</w:t>
      </w:r>
      <w:r w:rsidRPr="00FF400C">
        <w:t xml:space="preserve"> </w:t>
      </w:r>
      <w:r>
        <w:t xml:space="preserve">sendo que o cluster </w:t>
      </w:r>
      <w:del w:id="45" w:author="Andreza Sartori" w:date="2021-10-15T16:38:00Z">
        <w:r w:rsidDel="009F67A4">
          <w:delText xml:space="preserve">número </w:delText>
        </w:r>
      </w:del>
      <w:r>
        <w:t xml:space="preserve">3 possui a maior média dos três atributos, e o cluster 1 possui a menor média dos três. É possível identificar um intervalo entre os valores médios de cada atributo, indicando uma diferença significativa </w:t>
      </w:r>
      <w:proofErr w:type="spellStart"/>
      <w:r>
        <w:t>inter-cluster</w:t>
      </w:r>
      <w:proofErr w:type="spellEnd"/>
      <w:r>
        <w:t>.</w:t>
      </w:r>
    </w:p>
    <w:p w14:paraId="5ED1F3DB" w14:textId="77777777" w:rsidR="00C26406" w:rsidRDefault="00C26406" w:rsidP="00C43C82">
      <w:pPr>
        <w:pStyle w:val="TF-LEGENDA"/>
      </w:pPr>
      <w:r>
        <w:t xml:space="preserve">Tabela </w:t>
      </w:r>
      <w:fldSimple w:instr=" SEQ Tabela \* ARABIC ">
        <w:r>
          <w:rPr>
            <w:noProof/>
          </w:rPr>
          <w:t>1</w:t>
        </w:r>
      </w:fldSimple>
      <w:r>
        <w:t xml:space="preserve"> – Valores médios de RFM de cada cluster</w:t>
      </w:r>
    </w:p>
    <w:p w14:paraId="3784EECD" w14:textId="77777777" w:rsidR="00C26406" w:rsidRDefault="00C26406" w:rsidP="00C43C82">
      <w:pPr>
        <w:pStyle w:val="TF-FIGURA"/>
      </w:pPr>
      <w:r>
        <w:rPr>
          <w:noProof/>
        </w:rPr>
        <w:drawing>
          <wp:inline distT="0" distB="0" distL="0" distR="0" wp14:anchorId="65767110" wp14:editId="0BDC55F2">
            <wp:extent cx="3591560" cy="841248"/>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a:extLst>
                        <a:ext uri="{28A0092B-C50C-407E-A947-70E740481C1C}">
                          <a14:useLocalDpi xmlns:a14="http://schemas.microsoft.com/office/drawing/2010/main" val="0"/>
                        </a:ext>
                      </a:extLst>
                    </a:blip>
                    <a:srcRect b="5708"/>
                    <a:stretch/>
                  </pic:blipFill>
                  <pic:spPr bwMode="auto">
                    <a:xfrm>
                      <a:off x="0" y="0"/>
                      <a:ext cx="3591560" cy="841248"/>
                    </a:xfrm>
                    <a:prstGeom prst="rect">
                      <a:avLst/>
                    </a:prstGeom>
                    <a:noFill/>
                    <a:ln>
                      <a:noFill/>
                    </a:ln>
                    <a:extLst>
                      <a:ext uri="{53640926-AAD7-44D8-BBD7-CCE9431645EC}">
                        <a14:shadowObscured xmlns:a14="http://schemas.microsoft.com/office/drawing/2010/main"/>
                      </a:ext>
                    </a:extLst>
                  </pic:spPr>
                </pic:pic>
              </a:graphicData>
            </a:graphic>
          </wp:inline>
        </w:drawing>
      </w:r>
    </w:p>
    <w:p w14:paraId="01CA0AF0" w14:textId="77777777" w:rsidR="00C26406" w:rsidRPr="008736A3" w:rsidRDefault="00C26406" w:rsidP="00C43C82">
      <w:pPr>
        <w:pStyle w:val="TF-FONTE"/>
      </w:pPr>
      <w:r>
        <w:t xml:space="preserve">Fonte: </w:t>
      </w:r>
      <w:proofErr w:type="spellStart"/>
      <w:r w:rsidRPr="00E54313">
        <w:t>Gustriansyah</w:t>
      </w:r>
      <w:proofErr w:type="spellEnd"/>
      <w:r w:rsidRPr="00E54313">
        <w:t xml:space="preserve">, </w:t>
      </w:r>
      <w:proofErr w:type="spellStart"/>
      <w:r w:rsidRPr="00E54313">
        <w:t>Suhandi</w:t>
      </w:r>
      <w:proofErr w:type="spellEnd"/>
      <w:r w:rsidRPr="00E54313">
        <w:t xml:space="preserve"> e Antony (2020)</w:t>
      </w:r>
      <w:r>
        <w:t>.</w:t>
      </w:r>
    </w:p>
    <w:p w14:paraId="3F125235" w14:textId="77777777" w:rsidR="00C26406" w:rsidRDefault="00C26406" w:rsidP="00C43C82">
      <w:pPr>
        <w:pStyle w:val="TF-TEXTO"/>
      </w:pPr>
      <w:proofErr w:type="spellStart"/>
      <w:r w:rsidRPr="00E54313">
        <w:t>Gustriansyah</w:t>
      </w:r>
      <w:proofErr w:type="spellEnd"/>
      <w:r w:rsidRPr="00E54313">
        <w:t xml:space="preserve">, </w:t>
      </w:r>
      <w:proofErr w:type="spellStart"/>
      <w:r w:rsidRPr="00E54313">
        <w:t>Suhandi</w:t>
      </w:r>
      <w:proofErr w:type="spellEnd"/>
      <w:r w:rsidRPr="00E54313">
        <w:t xml:space="preserve"> e Antony (2020)</w:t>
      </w:r>
      <w:r>
        <w:t xml:space="preserve"> concluem que o método gerou clusters com alta similaridade em relação aos dados existentes, apresentado uma segmentação mais objetiva quando comparado ao modelo RFM tradicional no qual os dados são divididos igualmente em cinco segmentos (20% dos dados para a cada segmento). Além disso, os autores também sugerem como extensões a utilização de outros métodos para a comparação, como </w:t>
      </w:r>
      <w:proofErr w:type="spellStart"/>
      <w:r w:rsidRPr="00E618FB">
        <w:rPr>
          <w:i/>
          <w:iCs/>
        </w:rPr>
        <w:t>Particle</w:t>
      </w:r>
      <w:proofErr w:type="spellEnd"/>
      <w:r w:rsidRPr="00E618FB">
        <w:rPr>
          <w:i/>
          <w:iCs/>
        </w:rPr>
        <w:t xml:space="preserve"> </w:t>
      </w:r>
      <w:proofErr w:type="spellStart"/>
      <w:r w:rsidRPr="00E618FB">
        <w:rPr>
          <w:i/>
          <w:iCs/>
        </w:rPr>
        <w:t>Swarm</w:t>
      </w:r>
      <w:proofErr w:type="spellEnd"/>
      <w:r w:rsidRPr="00E618FB">
        <w:rPr>
          <w:i/>
          <w:iCs/>
        </w:rPr>
        <w:t xml:space="preserve"> </w:t>
      </w:r>
      <w:proofErr w:type="spellStart"/>
      <w:r w:rsidRPr="00E618FB">
        <w:rPr>
          <w:i/>
          <w:iCs/>
        </w:rPr>
        <w:t>Optimization</w:t>
      </w:r>
      <w:proofErr w:type="spellEnd"/>
      <w:r>
        <w:rPr>
          <w:i/>
          <w:iCs/>
        </w:rPr>
        <w:t xml:space="preserve"> </w:t>
      </w:r>
      <w:r>
        <w:t xml:space="preserve">(PSO), que é um método computacional que otimiza soluções para uma equação de uma certa medida de qualidade, </w:t>
      </w:r>
      <w:proofErr w:type="spellStart"/>
      <w:r>
        <w:t>medioide</w:t>
      </w:r>
      <w:proofErr w:type="spellEnd"/>
      <w:r>
        <w:t xml:space="preserve"> (centroides que são parte do conjunto de dados) ou </w:t>
      </w:r>
      <w:proofErr w:type="spellStart"/>
      <w:r w:rsidRPr="00E618FB">
        <w:rPr>
          <w:i/>
          <w:iCs/>
        </w:rPr>
        <w:t>maximizing-expectancy</w:t>
      </w:r>
      <w:proofErr w:type="spellEnd"/>
      <w:r>
        <w:t>, que é um método iterativo para encontrar estimativas de parâmetros para modelos estatísticos com variáveis não observadas.</w:t>
      </w:r>
    </w:p>
    <w:p w14:paraId="3CE89DDD" w14:textId="77777777" w:rsidR="00C26406" w:rsidRPr="006D2968" w:rsidRDefault="00C26406" w:rsidP="00C43C82">
      <w:pPr>
        <w:pStyle w:val="Ttulo2"/>
        <w:rPr>
          <w:lang w:val="en-US"/>
        </w:rPr>
      </w:pPr>
      <w:r w:rsidRPr="006D2968">
        <w:rPr>
          <w:lang w:val="en-US"/>
        </w:rPr>
        <w:t xml:space="preserve">LRFMP model for customer segmentation in the grocery retail industry: a case study </w:t>
      </w:r>
    </w:p>
    <w:p w14:paraId="42FCF343" w14:textId="77777777" w:rsidR="00C26406" w:rsidRDefault="00C26406" w:rsidP="00C43C82">
      <w:pPr>
        <w:pStyle w:val="TF-TEXTO"/>
      </w:pPr>
      <w:proofErr w:type="spellStart"/>
      <w:r w:rsidRPr="00E27BA9">
        <w:t>Peker</w:t>
      </w:r>
      <w:proofErr w:type="spellEnd"/>
      <w:r w:rsidRPr="00E27BA9">
        <w:t xml:space="preserve">, </w:t>
      </w:r>
      <w:proofErr w:type="spellStart"/>
      <w:r w:rsidRPr="00E27BA9">
        <w:t>Kocyigit</w:t>
      </w:r>
      <w:proofErr w:type="spellEnd"/>
      <w:r w:rsidRPr="00E27BA9">
        <w:t xml:space="preserve"> e </w:t>
      </w:r>
      <w:proofErr w:type="spellStart"/>
      <w:r w:rsidRPr="00E27BA9">
        <w:t>Eren</w:t>
      </w:r>
      <w:proofErr w:type="spellEnd"/>
      <w:r w:rsidRPr="00E27BA9">
        <w:t xml:space="preserve"> (2017)</w:t>
      </w:r>
      <w:r>
        <w:t xml:space="preserve"> propuseram o modelo </w:t>
      </w:r>
      <w:proofErr w:type="spellStart"/>
      <w:r>
        <w:rPr>
          <w:i/>
          <w:iCs/>
        </w:rPr>
        <w:t>L</w:t>
      </w:r>
      <w:r w:rsidRPr="00E27BA9">
        <w:rPr>
          <w:i/>
          <w:iCs/>
        </w:rPr>
        <w:t>ength</w:t>
      </w:r>
      <w:proofErr w:type="spellEnd"/>
      <w:r>
        <w:rPr>
          <w:i/>
          <w:iCs/>
        </w:rPr>
        <w:t xml:space="preserve">, </w:t>
      </w:r>
      <w:proofErr w:type="spellStart"/>
      <w:r>
        <w:rPr>
          <w:i/>
          <w:iCs/>
        </w:rPr>
        <w:t>R</w:t>
      </w:r>
      <w:r w:rsidRPr="00E27BA9">
        <w:rPr>
          <w:i/>
          <w:iCs/>
        </w:rPr>
        <w:t>ecency</w:t>
      </w:r>
      <w:proofErr w:type="spellEnd"/>
      <w:r w:rsidRPr="00E27BA9">
        <w:rPr>
          <w:i/>
          <w:iCs/>
        </w:rPr>
        <w:t>,</w:t>
      </w:r>
      <w:r>
        <w:rPr>
          <w:i/>
          <w:iCs/>
        </w:rPr>
        <w:t xml:space="preserve"> </w:t>
      </w:r>
      <w:proofErr w:type="spellStart"/>
      <w:r>
        <w:rPr>
          <w:i/>
          <w:iCs/>
        </w:rPr>
        <w:t>F</w:t>
      </w:r>
      <w:r w:rsidRPr="00E27BA9">
        <w:rPr>
          <w:i/>
          <w:iCs/>
        </w:rPr>
        <w:t>requency</w:t>
      </w:r>
      <w:proofErr w:type="spellEnd"/>
      <w:r w:rsidRPr="00E27BA9">
        <w:rPr>
          <w:i/>
          <w:iCs/>
        </w:rPr>
        <w:t>,</w:t>
      </w:r>
      <w:r>
        <w:rPr>
          <w:i/>
          <w:iCs/>
        </w:rPr>
        <w:t xml:space="preserve"> </w:t>
      </w:r>
      <w:proofErr w:type="spellStart"/>
      <w:r>
        <w:rPr>
          <w:i/>
          <w:iCs/>
        </w:rPr>
        <w:t>M</w:t>
      </w:r>
      <w:r w:rsidRPr="00E27BA9">
        <w:rPr>
          <w:i/>
          <w:iCs/>
        </w:rPr>
        <w:t>onetary</w:t>
      </w:r>
      <w:proofErr w:type="spellEnd"/>
      <w:r>
        <w:t xml:space="preserve"> (LRFM) denominado </w:t>
      </w:r>
      <w:proofErr w:type="spellStart"/>
      <w:r>
        <w:rPr>
          <w:i/>
          <w:iCs/>
        </w:rPr>
        <w:t>L</w:t>
      </w:r>
      <w:r w:rsidRPr="00E27BA9">
        <w:rPr>
          <w:i/>
          <w:iCs/>
        </w:rPr>
        <w:t>ength</w:t>
      </w:r>
      <w:proofErr w:type="spellEnd"/>
      <w:r>
        <w:rPr>
          <w:i/>
          <w:iCs/>
        </w:rPr>
        <w:t xml:space="preserve">, </w:t>
      </w:r>
      <w:proofErr w:type="spellStart"/>
      <w:r>
        <w:rPr>
          <w:i/>
          <w:iCs/>
        </w:rPr>
        <w:t>R</w:t>
      </w:r>
      <w:r w:rsidRPr="00E27BA9">
        <w:rPr>
          <w:i/>
          <w:iCs/>
        </w:rPr>
        <w:t>ecency</w:t>
      </w:r>
      <w:proofErr w:type="spellEnd"/>
      <w:r w:rsidRPr="00E27BA9">
        <w:rPr>
          <w:i/>
          <w:iCs/>
        </w:rPr>
        <w:t>,</w:t>
      </w:r>
      <w:r>
        <w:rPr>
          <w:i/>
          <w:iCs/>
        </w:rPr>
        <w:t xml:space="preserve"> </w:t>
      </w:r>
      <w:proofErr w:type="spellStart"/>
      <w:r>
        <w:rPr>
          <w:i/>
          <w:iCs/>
        </w:rPr>
        <w:t>F</w:t>
      </w:r>
      <w:r w:rsidRPr="00E27BA9">
        <w:rPr>
          <w:i/>
          <w:iCs/>
        </w:rPr>
        <w:t>requency</w:t>
      </w:r>
      <w:proofErr w:type="spellEnd"/>
      <w:r w:rsidRPr="00E27BA9">
        <w:rPr>
          <w:i/>
          <w:iCs/>
        </w:rPr>
        <w:t>,</w:t>
      </w:r>
      <w:r>
        <w:rPr>
          <w:i/>
          <w:iCs/>
        </w:rPr>
        <w:t xml:space="preserve"> </w:t>
      </w:r>
      <w:proofErr w:type="spellStart"/>
      <w:r>
        <w:rPr>
          <w:i/>
          <w:iCs/>
        </w:rPr>
        <w:t>M</w:t>
      </w:r>
      <w:r w:rsidRPr="00E27BA9">
        <w:rPr>
          <w:i/>
          <w:iCs/>
        </w:rPr>
        <w:t>onetary</w:t>
      </w:r>
      <w:proofErr w:type="spellEnd"/>
      <w:r w:rsidRPr="00E27BA9">
        <w:rPr>
          <w:i/>
          <w:iCs/>
        </w:rPr>
        <w:t xml:space="preserve"> </w:t>
      </w:r>
      <w:proofErr w:type="spellStart"/>
      <w:r w:rsidRPr="00E27BA9">
        <w:rPr>
          <w:i/>
          <w:iCs/>
        </w:rPr>
        <w:t>and</w:t>
      </w:r>
      <w:proofErr w:type="spellEnd"/>
      <w:r w:rsidRPr="00E27BA9">
        <w:rPr>
          <w:i/>
          <w:iCs/>
        </w:rPr>
        <w:t xml:space="preserve"> </w:t>
      </w:r>
      <w:proofErr w:type="spellStart"/>
      <w:r>
        <w:rPr>
          <w:i/>
          <w:iCs/>
        </w:rPr>
        <w:t>P</w:t>
      </w:r>
      <w:r w:rsidRPr="00E27BA9">
        <w:rPr>
          <w:i/>
          <w:iCs/>
        </w:rPr>
        <w:t>eriodicity</w:t>
      </w:r>
      <w:proofErr w:type="spellEnd"/>
      <w:r>
        <w:t xml:space="preserve"> (LRFMP) para classificar dados reais de 16.024 clientes de mercados de uma franquia na Turquia.  Para isso, utilizou-se o algoritmo K-</w:t>
      </w:r>
      <w:proofErr w:type="spellStart"/>
      <w:r>
        <w:t>means</w:t>
      </w:r>
      <w:proofErr w:type="spellEnd"/>
      <w:r>
        <w:t xml:space="preserve"> para segmentar os clientes e três índices de validação de clusters para a otimização das suas quantidades, </w:t>
      </w:r>
      <w:proofErr w:type="spellStart"/>
      <w:r w:rsidRPr="006E4405">
        <w:rPr>
          <w:i/>
          <w:iCs/>
        </w:rPr>
        <w:t>Silhouette</w:t>
      </w:r>
      <w:proofErr w:type="spellEnd"/>
      <w:r>
        <w:t xml:space="preserve"> Index (SI), </w:t>
      </w:r>
      <w:proofErr w:type="spellStart"/>
      <w:r w:rsidRPr="006E4405">
        <w:rPr>
          <w:i/>
          <w:iCs/>
        </w:rPr>
        <w:t>Calinski-Harabasz</w:t>
      </w:r>
      <w:proofErr w:type="spellEnd"/>
      <w:r w:rsidRPr="006E4405">
        <w:rPr>
          <w:i/>
          <w:iCs/>
        </w:rPr>
        <w:t xml:space="preserve"> Index</w:t>
      </w:r>
      <w:r>
        <w:rPr>
          <w:i/>
          <w:iCs/>
        </w:rPr>
        <w:t xml:space="preserve"> </w:t>
      </w:r>
      <w:r>
        <w:t xml:space="preserve">(CHI) e </w:t>
      </w:r>
      <w:r w:rsidRPr="006E4405">
        <w:rPr>
          <w:i/>
          <w:iCs/>
        </w:rPr>
        <w:t>Davies-</w:t>
      </w:r>
      <w:proofErr w:type="spellStart"/>
      <w:r w:rsidRPr="006E4405">
        <w:rPr>
          <w:i/>
          <w:iCs/>
        </w:rPr>
        <w:t>Bouldin</w:t>
      </w:r>
      <w:proofErr w:type="spellEnd"/>
      <w:r w:rsidRPr="006E4405">
        <w:rPr>
          <w:i/>
          <w:iCs/>
        </w:rPr>
        <w:t xml:space="preserve"> Index</w:t>
      </w:r>
      <w:r>
        <w:t xml:space="preserve"> (DBI). Após a segmentação dos dados, verificou-se estratégias de gerenciamento e relações com os clientes para aumentar a lucratividade, como tratamento preferencial para clientes importantes, implementação de cartões </w:t>
      </w:r>
      <w:r>
        <w:lastRenderedPageBreak/>
        <w:t xml:space="preserve">fidelidade para aumentar a frequência de compra de clientes não costumam comprar com frequência, promoções voltadas para clientes incertos com sua escolha de local de compra, dentre outras estratégias. </w:t>
      </w:r>
    </w:p>
    <w:p w14:paraId="7D0D3238" w14:textId="77777777" w:rsidR="00C26406" w:rsidRDefault="00C26406" w:rsidP="00C43C82">
      <w:pPr>
        <w:pStyle w:val="TF-TEXTO"/>
      </w:pPr>
      <w:r>
        <w:t xml:space="preserve">Primeiramente, </w:t>
      </w:r>
      <w:proofErr w:type="spellStart"/>
      <w:r w:rsidRPr="00E27BA9">
        <w:t>Peker</w:t>
      </w:r>
      <w:proofErr w:type="spellEnd"/>
      <w:r w:rsidRPr="00E27BA9">
        <w:t xml:space="preserve">, </w:t>
      </w:r>
      <w:proofErr w:type="spellStart"/>
      <w:r w:rsidRPr="00E27BA9">
        <w:t>Kocyigit</w:t>
      </w:r>
      <w:proofErr w:type="spellEnd"/>
      <w:r w:rsidRPr="00E27BA9">
        <w:t xml:space="preserve"> e </w:t>
      </w:r>
      <w:proofErr w:type="spellStart"/>
      <w:r w:rsidRPr="00E27BA9">
        <w:t>Eren</w:t>
      </w:r>
      <w:proofErr w:type="spellEnd"/>
      <w:r w:rsidRPr="00E27BA9">
        <w:t xml:space="preserve"> (2017)</w:t>
      </w:r>
      <w:r>
        <w:t xml:space="preserve"> adaptaram o modelo LRFM, incluindo o parâmetro </w:t>
      </w:r>
      <w:proofErr w:type="spellStart"/>
      <w:r w:rsidRPr="00D20881">
        <w:rPr>
          <w:i/>
          <w:iCs/>
        </w:rPr>
        <w:t>periodicity</w:t>
      </w:r>
      <w:proofErr w:type="spellEnd"/>
      <w:r>
        <w:t xml:space="preserve"> (periodicidade), pois a análise dos dados foi realizada a partir do histórico de compras em supermercados, que são estabelecimentos com alto número de visitas, tornando importante a regularidade nos padrões de visita e compra. </w:t>
      </w:r>
      <w:proofErr w:type="spellStart"/>
      <w:r w:rsidRPr="00E27BA9">
        <w:t>Peker</w:t>
      </w:r>
      <w:proofErr w:type="spellEnd"/>
      <w:r w:rsidRPr="00E27BA9">
        <w:t xml:space="preserve">, </w:t>
      </w:r>
      <w:proofErr w:type="spellStart"/>
      <w:r w:rsidRPr="00E27BA9">
        <w:t>Kocyigit</w:t>
      </w:r>
      <w:proofErr w:type="spellEnd"/>
      <w:r w:rsidRPr="00E27BA9">
        <w:t xml:space="preserve"> e </w:t>
      </w:r>
      <w:proofErr w:type="spellStart"/>
      <w:r w:rsidRPr="00E27BA9">
        <w:t>Eren</w:t>
      </w:r>
      <w:proofErr w:type="spellEnd"/>
      <w:r w:rsidRPr="00E27BA9">
        <w:t xml:space="preserve"> (2017)</w:t>
      </w:r>
      <w:r>
        <w:t xml:space="preserve"> definem a periodicidade como a regularidade das visitas de um determinado cliente. </w:t>
      </w:r>
      <w:commentRangeStart w:id="46"/>
      <w:r>
        <w:t>Sendo</w:t>
      </w:r>
      <w:commentRangeEnd w:id="46"/>
      <w:r>
        <w:rPr>
          <w:rStyle w:val="Refdecomentrio"/>
        </w:rPr>
        <w:commentReference w:id="46"/>
      </w:r>
      <w:r>
        <w:t xml:space="preserve"> atribuída como o desvio padrão dos tempos </w:t>
      </w:r>
      <w:proofErr w:type="spellStart"/>
      <w:r>
        <w:t>inter-visita</w:t>
      </w:r>
      <w:proofErr w:type="spellEnd"/>
      <w:r>
        <w:t xml:space="preserve"> do cliente (quantia de dias entre duas visitas consecutivas). Se um cliente possui valores baixos de periodicidade, significa que este realiza visitas ou compras em intervalos fixos, podendo caracterizá-lo como cliente regular. Além disso, os autores também modificaram o atributo de </w:t>
      </w:r>
      <w:proofErr w:type="spellStart"/>
      <w:r>
        <w:t>recência</w:t>
      </w:r>
      <w:proofErr w:type="spellEnd"/>
      <w:r>
        <w:t xml:space="preserve">, transformando-o na média das diferenças entre a data das três últimas compras e a data atual, ao invés da simples diferença entre a data da última compra e a data atual estabelecida no modelo RFM padrão. </w:t>
      </w:r>
    </w:p>
    <w:p w14:paraId="7E4C8939" w14:textId="77777777" w:rsidR="00C26406" w:rsidRDefault="00C26406" w:rsidP="00C43C82">
      <w:pPr>
        <w:pStyle w:val="TF-TEXTO"/>
      </w:pPr>
      <w:r>
        <w:t xml:space="preserve">Após adquirir os atributos LRFMP dos dados transacionais dos clientes, </w:t>
      </w:r>
      <w:proofErr w:type="spellStart"/>
      <w:r w:rsidRPr="00E27BA9">
        <w:t>Peker</w:t>
      </w:r>
      <w:proofErr w:type="spellEnd"/>
      <w:r w:rsidRPr="00E27BA9">
        <w:t xml:space="preserve">, </w:t>
      </w:r>
      <w:proofErr w:type="spellStart"/>
      <w:r w:rsidRPr="00E27BA9">
        <w:t>Kocyigit</w:t>
      </w:r>
      <w:proofErr w:type="spellEnd"/>
      <w:r w:rsidRPr="00E27BA9">
        <w:t xml:space="preserve"> e </w:t>
      </w:r>
      <w:proofErr w:type="spellStart"/>
      <w:r w:rsidRPr="00E27BA9">
        <w:t>Eren</w:t>
      </w:r>
      <w:proofErr w:type="spellEnd"/>
      <w:r w:rsidRPr="00E27BA9">
        <w:t xml:space="preserve"> (2017)</w:t>
      </w:r>
      <w:r>
        <w:t xml:space="preserve"> aplicaram um método de normalização simples nos dados, considerando o intervalo de 0 e 1. Esta normalização foi feita pois os valores LRFMP variam em relação ao intervalo e escala, fato que poderia afetar negativamente a análise dos clusters.</w:t>
      </w:r>
    </w:p>
    <w:p w14:paraId="59394BB6" w14:textId="77777777" w:rsidR="00C26406" w:rsidRDefault="00C26406" w:rsidP="00FC266F">
      <w:pPr>
        <w:pStyle w:val="TF-TEXTO"/>
      </w:pPr>
      <w:r>
        <w:t xml:space="preserve">Antes de aplicar a </w:t>
      </w:r>
      <w:proofErr w:type="spellStart"/>
      <w:r>
        <w:t>clusterização</w:t>
      </w:r>
      <w:proofErr w:type="spellEnd"/>
      <w:r>
        <w:t xml:space="preserve">, </w:t>
      </w:r>
      <w:proofErr w:type="spellStart"/>
      <w:r w:rsidRPr="00E27BA9">
        <w:t>Peker</w:t>
      </w:r>
      <w:proofErr w:type="spellEnd"/>
      <w:r w:rsidRPr="00E27BA9">
        <w:t xml:space="preserve">, </w:t>
      </w:r>
      <w:proofErr w:type="spellStart"/>
      <w:r w:rsidRPr="00E27BA9">
        <w:t>Kocyigit</w:t>
      </w:r>
      <w:proofErr w:type="spellEnd"/>
      <w:r w:rsidRPr="00E27BA9">
        <w:t xml:space="preserve"> e </w:t>
      </w:r>
      <w:proofErr w:type="spellStart"/>
      <w:r w:rsidRPr="00E27BA9">
        <w:t>Eren</w:t>
      </w:r>
      <w:proofErr w:type="spellEnd"/>
      <w:r w:rsidRPr="00E27BA9">
        <w:t xml:space="preserve"> (2017)</w:t>
      </w:r>
      <w:r>
        <w:t xml:space="preserve"> utilizaram três índices para validação da quantidade possível de clusters: </w:t>
      </w:r>
      <w:proofErr w:type="spellStart"/>
      <w:r w:rsidRPr="006E4405">
        <w:rPr>
          <w:i/>
          <w:iCs/>
        </w:rPr>
        <w:t>Silhouette</w:t>
      </w:r>
      <w:proofErr w:type="spellEnd"/>
      <w:r>
        <w:t xml:space="preserve"> Index (SI) que resulta em uma nota de -1 a 1 que indica o quão adequada é a classificação de um objeto dentro de um cluster em comparação aos outros, quanto maior o valor, melhor. </w:t>
      </w:r>
      <w:proofErr w:type="spellStart"/>
      <w:r w:rsidRPr="006E4405">
        <w:rPr>
          <w:i/>
          <w:iCs/>
        </w:rPr>
        <w:t>Calinski-Harabasz</w:t>
      </w:r>
      <w:proofErr w:type="spellEnd"/>
      <w:r w:rsidRPr="006E4405">
        <w:rPr>
          <w:i/>
          <w:iCs/>
        </w:rPr>
        <w:t xml:space="preserve"> Index</w:t>
      </w:r>
      <w:r>
        <w:rPr>
          <w:i/>
          <w:iCs/>
        </w:rPr>
        <w:t xml:space="preserve"> </w:t>
      </w:r>
      <w:r>
        <w:t xml:space="preserve">(CHI) que mede a adequação da quantidade de clusters levando em conta a dispersão entre e </w:t>
      </w:r>
      <w:proofErr w:type="spellStart"/>
      <w:r>
        <w:t>intra</w:t>
      </w:r>
      <w:proofErr w:type="spellEnd"/>
      <w:r>
        <w:t xml:space="preserve"> clusters, um valor alto é preferido. </w:t>
      </w:r>
      <w:r w:rsidRPr="006E4405">
        <w:rPr>
          <w:i/>
          <w:iCs/>
        </w:rPr>
        <w:t>Davies-</w:t>
      </w:r>
      <w:proofErr w:type="spellStart"/>
      <w:r w:rsidRPr="006E4405">
        <w:rPr>
          <w:i/>
          <w:iCs/>
        </w:rPr>
        <w:t>Bouldin</w:t>
      </w:r>
      <w:proofErr w:type="spellEnd"/>
      <w:r w:rsidRPr="006E4405">
        <w:rPr>
          <w:i/>
          <w:iCs/>
        </w:rPr>
        <w:t xml:space="preserve"> Index</w:t>
      </w:r>
      <w:r>
        <w:t xml:space="preserve"> (DBI) que calcula as similaridades entre clusters levando em conta as distâncias e tamanhos dos clusters, quanto menor este índice melhor será a separação entre os clusters. A partir deles, </w:t>
      </w:r>
      <w:proofErr w:type="spellStart"/>
      <w:r w:rsidRPr="00E27BA9">
        <w:t>Peker</w:t>
      </w:r>
      <w:proofErr w:type="spellEnd"/>
      <w:r w:rsidRPr="00E27BA9">
        <w:t xml:space="preserve">, </w:t>
      </w:r>
      <w:proofErr w:type="spellStart"/>
      <w:r w:rsidRPr="00E27BA9">
        <w:t>Kocyigit</w:t>
      </w:r>
      <w:proofErr w:type="spellEnd"/>
      <w:r w:rsidRPr="00E27BA9">
        <w:t xml:space="preserve"> e </w:t>
      </w:r>
      <w:proofErr w:type="spellStart"/>
      <w:r w:rsidRPr="00E27BA9">
        <w:t>Eren</w:t>
      </w:r>
      <w:proofErr w:type="spellEnd"/>
      <w:r w:rsidRPr="00E27BA9">
        <w:t xml:space="preserve"> (2017)</w:t>
      </w:r>
      <w:r>
        <w:t xml:space="preserve"> executaram o algoritmo K-</w:t>
      </w:r>
      <w:proofErr w:type="spellStart"/>
      <w:r>
        <w:t>means</w:t>
      </w:r>
      <w:proofErr w:type="spellEnd"/>
      <w:r>
        <w:t xml:space="preserve"> variando o k de 2 a 9, e os resultados destas iterações foram avaliadas utilizando os três índices. Com base nos resultados, decidiu-se utilizar um número de 5 clusters, pois 2 dos 3 índices sugerem 5 como sendo a quantidade ideal.</w:t>
      </w:r>
    </w:p>
    <w:p w14:paraId="061A76A3" w14:textId="77777777" w:rsidR="00C26406" w:rsidRDefault="00C26406" w:rsidP="00FC266F">
      <w:pPr>
        <w:pStyle w:val="TF-TEXTO"/>
      </w:pPr>
      <w:proofErr w:type="spellStart"/>
      <w:r w:rsidRPr="00E27BA9">
        <w:t>Peker</w:t>
      </w:r>
      <w:proofErr w:type="spellEnd"/>
      <w:r w:rsidRPr="00E27BA9">
        <w:t xml:space="preserve">, </w:t>
      </w:r>
      <w:proofErr w:type="spellStart"/>
      <w:r w:rsidRPr="00E27BA9">
        <w:t>Kocyigit</w:t>
      </w:r>
      <w:proofErr w:type="spellEnd"/>
      <w:r w:rsidRPr="00E27BA9">
        <w:t xml:space="preserve"> e </w:t>
      </w:r>
      <w:proofErr w:type="spellStart"/>
      <w:r w:rsidRPr="00E27BA9">
        <w:t>Eren</w:t>
      </w:r>
      <w:proofErr w:type="spellEnd"/>
      <w:r w:rsidRPr="00E27BA9">
        <w:t xml:space="preserve"> (2017)</w:t>
      </w:r>
      <w:r>
        <w:t xml:space="preserve"> utilizaram uma base de dados de uma franquia de mercados que possui mais de dez lojas na cidade de </w:t>
      </w:r>
      <w:proofErr w:type="spellStart"/>
      <w:r>
        <w:t>Antália</w:t>
      </w:r>
      <w:proofErr w:type="spellEnd"/>
      <w:r>
        <w:t xml:space="preserve"> na Turquia. Os dados são compostos por cerca de dois milhões de transações de 16.024 clientes num período de dois anos. Foram removidos os clientes com menos que três compras. Além disso, os autores removeram dados duplicados, transações com valores faltantes assim como, </w:t>
      </w:r>
      <w:del w:id="47" w:author="Andreza Sartori" w:date="2021-10-15T16:51:00Z">
        <w:r w:rsidDel="00F00970">
          <w:delText xml:space="preserve">também </w:delText>
        </w:r>
      </w:del>
      <w:r>
        <w:t>agregaram as compras dentro de um mesmo dia. Depois dessas operações, a quantidade de clientes caiu para 10.471, sendo aplicado na sequência o K-</w:t>
      </w:r>
      <w:proofErr w:type="spellStart"/>
      <w:r>
        <w:t>means</w:t>
      </w:r>
      <w:proofErr w:type="spellEnd"/>
      <w:r>
        <w:t xml:space="preserve">. A </w:t>
      </w:r>
      <w:r>
        <w:fldChar w:fldCharType="begin"/>
      </w:r>
      <w:r>
        <w:instrText xml:space="preserve"> REF _Ref81932986 \h </w:instrText>
      </w:r>
      <w:r>
        <w:fldChar w:fldCharType="separate"/>
      </w:r>
      <w:r>
        <w:t xml:space="preserve">Tabela </w:t>
      </w:r>
      <w:r>
        <w:rPr>
          <w:noProof/>
        </w:rPr>
        <w:t>2</w:t>
      </w:r>
      <w:r>
        <w:fldChar w:fldCharType="end"/>
      </w:r>
      <w:r>
        <w:t xml:space="preserve"> demonstra a quantidade de clientes nos clusters, os valores médios de LRFMP para cada cluster. Já na última coluna, aplicou-se uma técnica no qual o atributo do cluster recebe uma seta para cima </w:t>
      </w:r>
      <w:r w:rsidRPr="00A5460A">
        <w:t>(↑)</w:t>
      </w:r>
      <w:r>
        <w:t xml:space="preserve"> caso o seu valor for maior que a média do atributo dos outros clusters, e uma seta para baixo </w:t>
      </w:r>
      <w:r w:rsidRPr="00A5460A">
        <w:t>(↓)</w:t>
      </w:r>
      <w:r>
        <w:t>, caso seu valor for menor que a média.</w:t>
      </w:r>
    </w:p>
    <w:p w14:paraId="404605CF" w14:textId="77777777" w:rsidR="00C26406" w:rsidRDefault="00C26406" w:rsidP="00C43C82">
      <w:pPr>
        <w:pStyle w:val="TF-LEGENDA"/>
      </w:pPr>
      <w:bookmarkStart w:id="48" w:name="_Ref81932986"/>
      <w:r>
        <w:t xml:space="preserve">Tabela </w:t>
      </w:r>
      <w:fldSimple w:instr=" SEQ Tabela \* ARABIC ">
        <w:r>
          <w:rPr>
            <w:noProof/>
          </w:rPr>
          <w:t>2</w:t>
        </w:r>
      </w:fldSimple>
      <w:bookmarkEnd w:id="48"/>
      <w:r>
        <w:t xml:space="preserve"> – Valores médios dos clusters</w:t>
      </w:r>
    </w:p>
    <w:p w14:paraId="5959B1AF" w14:textId="77777777" w:rsidR="00C26406" w:rsidRDefault="00C26406" w:rsidP="00C43C82">
      <w:pPr>
        <w:pStyle w:val="TF-FIGURA"/>
      </w:pPr>
      <w:r>
        <w:rPr>
          <w:noProof/>
        </w:rPr>
        <w:drawing>
          <wp:inline distT="0" distB="0" distL="0" distR="0" wp14:anchorId="1ED9E44E" wp14:editId="28185170">
            <wp:extent cx="5192869" cy="1236268"/>
            <wp:effectExtent l="0" t="0" r="0" b="254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2">
                      <a:extLst>
                        <a:ext uri="{28A0092B-C50C-407E-A947-70E740481C1C}">
                          <a14:useLocalDpi xmlns:a14="http://schemas.microsoft.com/office/drawing/2010/main" val="0"/>
                        </a:ext>
                      </a:extLst>
                    </a:blip>
                    <a:srcRect t="4713" b="6779"/>
                    <a:stretch/>
                  </pic:blipFill>
                  <pic:spPr bwMode="auto">
                    <a:xfrm>
                      <a:off x="0" y="0"/>
                      <a:ext cx="5193665" cy="1236457"/>
                    </a:xfrm>
                    <a:prstGeom prst="rect">
                      <a:avLst/>
                    </a:prstGeom>
                    <a:noFill/>
                    <a:ln>
                      <a:noFill/>
                    </a:ln>
                    <a:extLst>
                      <a:ext uri="{53640926-AAD7-44D8-BBD7-CCE9431645EC}">
                        <a14:shadowObscured xmlns:a14="http://schemas.microsoft.com/office/drawing/2010/main"/>
                      </a:ext>
                    </a:extLst>
                  </pic:spPr>
                </pic:pic>
              </a:graphicData>
            </a:graphic>
          </wp:inline>
        </w:drawing>
      </w:r>
    </w:p>
    <w:p w14:paraId="61027E75" w14:textId="77777777" w:rsidR="00C26406" w:rsidRDefault="00C26406" w:rsidP="00C43C82">
      <w:pPr>
        <w:pStyle w:val="TF-TEXTO"/>
        <w:jc w:val="center"/>
      </w:pPr>
      <w:r>
        <w:t xml:space="preserve">Fonte: </w:t>
      </w:r>
      <w:proofErr w:type="spellStart"/>
      <w:r w:rsidRPr="00E33690">
        <w:t>Peker</w:t>
      </w:r>
      <w:proofErr w:type="spellEnd"/>
      <w:r w:rsidRPr="00E33690">
        <w:t xml:space="preserve">, </w:t>
      </w:r>
      <w:proofErr w:type="spellStart"/>
      <w:r w:rsidRPr="00E33690">
        <w:t>Kocyigit</w:t>
      </w:r>
      <w:proofErr w:type="spellEnd"/>
      <w:r w:rsidRPr="00E33690">
        <w:t xml:space="preserve"> e </w:t>
      </w:r>
      <w:proofErr w:type="spellStart"/>
      <w:r w:rsidRPr="00E33690">
        <w:t>Eren</w:t>
      </w:r>
      <w:proofErr w:type="spellEnd"/>
      <w:r w:rsidRPr="00E33690">
        <w:t xml:space="preserve"> (2017)</w:t>
      </w:r>
      <w:r>
        <w:t>.</w:t>
      </w:r>
    </w:p>
    <w:p w14:paraId="37BA4052" w14:textId="77777777" w:rsidR="00C26406" w:rsidRDefault="00C26406" w:rsidP="00C43C82">
      <w:pPr>
        <w:pStyle w:val="TF-TEXTO"/>
      </w:pPr>
      <w:r>
        <w:t xml:space="preserve">A partir destes resultados, </w:t>
      </w:r>
      <w:proofErr w:type="spellStart"/>
      <w:r w:rsidRPr="00E27BA9">
        <w:t>Peker</w:t>
      </w:r>
      <w:proofErr w:type="spellEnd"/>
      <w:r w:rsidRPr="00E27BA9">
        <w:t xml:space="preserve">, </w:t>
      </w:r>
      <w:proofErr w:type="spellStart"/>
      <w:r w:rsidRPr="00E27BA9">
        <w:t>Kocyigit</w:t>
      </w:r>
      <w:proofErr w:type="spellEnd"/>
      <w:r w:rsidRPr="00E27BA9">
        <w:t xml:space="preserve"> e </w:t>
      </w:r>
      <w:proofErr w:type="spellStart"/>
      <w:r w:rsidRPr="00E27BA9">
        <w:t>Eren</w:t>
      </w:r>
      <w:proofErr w:type="spellEnd"/>
      <w:r w:rsidRPr="00E27BA9">
        <w:t xml:space="preserve"> (2017)</w:t>
      </w:r>
      <w:r>
        <w:t xml:space="preserve"> descreveram as características dos grupos. O grupo 1 representa clientes leais de alta contribuição que, apesar de comporem a menor parcela dos clientes (5,14%), possuem a maior contribuição total entre os grupos. Também é possível observar, que este grupo possui a menor periodicidade média de todos, caracterizando estes clientes como regulares. O grupo 2, representando a maior parcela dos clientes (44,70%) foi classificado como clientes leais de baixa contribuição pois apesar de visitar mais frequentemente as lojas, não possuem tanta contribuição quanto o grupo 1. O grupo 3, com tamanho de 10,42%, foi classificado como clientes incertos, pois possui o atributo de longevidade alto e </w:t>
      </w:r>
      <w:proofErr w:type="spellStart"/>
      <w:r>
        <w:t>recência</w:t>
      </w:r>
      <w:proofErr w:type="spellEnd"/>
      <w:r>
        <w:t xml:space="preserve"> também alta, significando que são clientes com longa história de compra, porém sem muitas compras recentes, vale notar que este grupo possui o maior valor de periodicidade de todos os grupos, caracterizando-o como um grupo de clientes sem rotina de compra definida. O grupo 4 e 5 foram classificados como clientes perdidos, visto que possuem poucas compras recentes, baixa frequência, e baixa longevidade, denotando um cliente que tem uma pouca interação com a franquia. O </w:t>
      </w:r>
      <w:r>
        <w:lastRenderedPageBreak/>
        <w:t>grupo 4, contendo uma pequena parcela de 7,81% dos clientes, gasta consideravelmente mais, logo foi classificado como contribuição alta, e o 5, cuja parcela é 31,93%, classificado como contribuição baixa.</w:t>
      </w:r>
    </w:p>
    <w:p w14:paraId="7F426041" w14:textId="77777777" w:rsidR="00C26406" w:rsidRDefault="00C26406" w:rsidP="00C43C82">
      <w:pPr>
        <w:pStyle w:val="TF-TEXTO"/>
      </w:pPr>
      <w:r>
        <w:t xml:space="preserve">A partir desta classificação, </w:t>
      </w:r>
      <w:proofErr w:type="spellStart"/>
      <w:r w:rsidRPr="00276C9A">
        <w:t>Peker</w:t>
      </w:r>
      <w:proofErr w:type="spellEnd"/>
      <w:r w:rsidRPr="00276C9A">
        <w:t xml:space="preserve">, </w:t>
      </w:r>
      <w:proofErr w:type="spellStart"/>
      <w:r w:rsidRPr="00276C9A">
        <w:t>Kocyigit</w:t>
      </w:r>
      <w:proofErr w:type="spellEnd"/>
      <w:r w:rsidRPr="00276C9A">
        <w:t xml:space="preserve"> e </w:t>
      </w:r>
      <w:proofErr w:type="spellStart"/>
      <w:r w:rsidRPr="00276C9A">
        <w:t>Eren</w:t>
      </w:r>
      <w:proofErr w:type="spellEnd"/>
      <w:r w:rsidRPr="00276C9A">
        <w:t xml:space="preserve"> (2017) </w:t>
      </w:r>
      <w:r>
        <w:t>estabeleceram</w:t>
      </w:r>
      <w:r w:rsidRPr="00276C9A">
        <w:t xml:space="preserve"> estratégias para cada grupo de clientes, como tratamento especial (vagas de estacionamento preferencial, presentes de aniversário, filas preferenciais) para clientes do grupo 1, de maneira a não perder a relação leal com a loja. Para </w:t>
      </w:r>
      <w:r>
        <w:t xml:space="preserve">os </w:t>
      </w:r>
      <w:r w:rsidRPr="00276C9A">
        <w:t>grupos 3,</w:t>
      </w:r>
      <w:r>
        <w:t xml:space="preserve"> </w:t>
      </w:r>
      <w:r w:rsidRPr="00276C9A">
        <w:t xml:space="preserve">4 e 5 cuja frequência é baixa, foi sugerida a adoção de programas de cartão fidelidade para aumentar a frequência deles. Para clientes incertos como no grupo 3, </w:t>
      </w:r>
      <w:r>
        <w:t>aplicou-se</w:t>
      </w:r>
      <w:r w:rsidRPr="00276C9A">
        <w:t xml:space="preserve"> descontos e promoções, de maneira a incentivar os clientes, supostamente sensíveis aos preços, a voltar sua atenção </w:t>
      </w:r>
      <w:r>
        <w:t>à franquia</w:t>
      </w:r>
      <w:r w:rsidRPr="00276C9A">
        <w:t>. Para clientes perdidos, sugeriu-se uma análise mais profunda sobre o motivo da perda, como análise de feedback, inferência de motivos, dentre outros.</w:t>
      </w:r>
    </w:p>
    <w:p w14:paraId="30738EFB" w14:textId="77777777" w:rsidR="00C26406" w:rsidRPr="00ED0DE3" w:rsidRDefault="00C26406" w:rsidP="00C43C82">
      <w:pPr>
        <w:pStyle w:val="TF-TEXTO"/>
      </w:pPr>
      <w:r w:rsidRPr="00ED0DE3">
        <w:t xml:space="preserve">Por fim, </w:t>
      </w:r>
      <w:proofErr w:type="spellStart"/>
      <w:r w:rsidRPr="00ED0DE3">
        <w:t>Peker</w:t>
      </w:r>
      <w:proofErr w:type="spellEnd"/>
      <w:r w:rsidRPr="00ED0DE3">
        <w:t xml:space="preserve">, </w:t>
      </w:r>
      <w:proofErr w:type="spellStart"/>
      <w:r w:rsidRPr="00ED0DE3">
        <w:t>Kocyigit</w:t>
      </w:r>
      <w:proofErr w:type="spellEnd"/>
      <w:r w:rsidRPr="00ED0DE3">
        <w:t xml:space="preserve"> e </w:t>
      </w:r>
      <w:proofErr w:type="spellStart"/>
      <w:r w:rsidRPr="00ED0DE3">
        <w:t>Eren</w:t>
      </w:r>
      <w:proofErr w:type="spellEnd"/>
      <w:r w:rsidRPr="00ED0DE3">
        <w:t xml:space="preserve"> (2017) concluem que o estudo contribuiu com a proposta de um novo modelo RFM, que possibilita uma análise mais profunda que o seu modelo original, visto que as características utilizadas e modificadas permitem uma melhor definição do comportamento de cada cliente. Outra contribuição </w:t>
      </w:r>
      <w:r>
        <w:t>foi</w:t>
      </w:r>
      <w:r w:rsidRPr="00ED0DE3">
        <w:t xml:space="preserve"> a adição do atribu</w:t>
      </w:r>
      <w:del w:id="49" w:author="Andreza Sartori" w:date="2021-10-15T17:06:00Z">
        <w:r w:rsidRPr="00ED0DE3" w:rsidDel="00D95984">
          <w:delText>i</w:delText>
        </w:r>
      </w:del>
      <w:r w:rsidRPr="00ED0DE3">
        <w:t>to periodicidade (P) no modelo</w:t>
      </w:r>
      <w:ins w:id="50" w:author="Andreza Sartori" w:date="2021-10-15T17:07:00Z">
        <w:r>
          <w:t>,</w:t>
        </w:r>
      </w:ins>
      <w:r w:rsidRPr="00ED0DE3">
        <w:t xml:space="preserve"> que, ao contrário do modelo RFM padrão, permite identificar se os clientes de um grupo variam em sua rotina de compras. Outra melhoria apontada é a modificação do atributo de </w:t>
      </w:r>
      <w:proofErr w:type="spellStart"/>
      <w:r w:rsidRPr="00ED0DE3">
        <w:t>recência</w:t>
      </w:r>
      <w:proofErr w:type="spellEnd"/>
      <w:r w:rsidRPr="00ED0DE3">
        <w:t xml:space="preserve">, que uma vez calculado como uma média, permite uma caracterização mais precisa que o atributo R comumente utilizado. Uma das limitações destacadas pelos autores é a localidade do estudo, pois foi realizado somente com dados originários de uma cidade, sendo que o comportamento de clientes pode variar de acordo com as diferentes localidades onde é feita a análise. A partir disso, sugere-se uma análise mais ampla contemplando outros locais. Outra sugestão feita por </w:t>
      </w:r>
      <w:proofErr w:type="spellStart"/>
      <w:r w:rsidRPr="00ED0DE3">
        <w:t>Peker</w:t>
      </w:r>
      <w:proofErr w:type="spellEnd"/>
      <w:r w:rsidRPr="00ED0DE3">
        <w:t xml:space="preserve">, </w:t>
      </w:r>
      <w:proofErr w:type="spellStart"/>
      <w:r w:rsidRPr="00ED0DE3">
        <w:t>Kocyigit</w:t>
      </w:r>
      <w:proofErr w:type="spellEnd"/>
      <w:r w:rsidRPr="00ED0DE3">
        <w:t xml:space="preserve"> e </w:t>
      </w:r>
      <w:proofErr w:type="spellStart"/>
      <w:r w:rsidRPr="00ED0DE3">
        <w:t>Eren</w:t>
      </w:r>
      <w:proofErr w:type="spellEnd"/>
      <w:r w:rsidRPr="00ED0DE3">
        <w:t xml:space="preserve"> (2017) é a adição de novos atributos ao modelo, como a quantidade de produtos comprados, quantidade de produtos perecíveis e não perecíveis comprados, a fim de promover uma interpretação mais profunda do comportamento.</w:t>
      </w:r>
    </w:p>
    <w:p w14:paraId="5C410647" w14:textId="77777777" w:rsidR="00C26406" w:rsidRPr="006D2968" w:rsidRDefault="00C26406" w:rsidP="00C43C82">
      <w:pPr>
        <w:pStyle w:val="Ttulo2"/>
        <w:rPr>
          <w:lang w:val="en-US"/>
        </w:rPr>
      </w:pPr>
      <w:r w:rsidRPr="006D2968">
        <w:rPr>
          <w:lang w:val="en-US"/>
        </w:rPr>
        <w:t>Customer segmentation and strategy development based on user behavior analysis, RFM model and data mining techniques: a case study</w:t>
      </w:r>
    </w:p>
    <w:p w14:paraId="459ABC7E" w14:textId="77777777" w:rsidR="00C26406" w:rsidRPr="00ED0DE3" w:rsidRDefault="00C26406" w:rsidP="00C43C82">
      <w:pPr>
        <w:pStyle w:val="TF-TEXTO"/>
      </w:pPr>
      <w:proofErr w:type="spellStart"/>
      <w:r w:rsidRPr="00ED0DE3">
        <w:t>Tavakoli</w:t>
      </w:r>
      <w:proofErr w:type="spellEnd"/>
      <w:r w:rsidRPr="00ED0DE3">
        <w:t xml:space="preserve"> </w:t>
      </w:r>
      <w:r w:rsidRPr="00ED0DE3">
        <w:rPr>
          <w:i/>
          <w:iCs/>
        </w:rPr>
        <w:t>et al</w:t>
      </w:r>
      <w:r w:rsidRPr="00ED0DE3">
        <w:t xml:space="preserve">. (2018) desenvolveram o modelo RFM, denominado “R+FM”, sendo utilizado em conjunto com o algoritmo de </w:t>
      </w:r>
      <w:proofErr w:type="spellStart"/>
      <w:r w:rsidRPr="00ED0DE3">
        <w:t>clusterização</w:t>
      </w:r>
      <w:proofErr w:type="spellEnd"/>
      <w:r w:rsidRPr="00ED0DE3">
        <w:t xml:space="preserve"> K-</w:t>
      </w:r>
      <w:proofErr w:type="spellStart"/>
      <w:r w:rsidRPr="00ED0DE3">
        <w:t>means</w:t>
      </w:r>
      <w:proofErr w:type="spellEnd"/>
      <w:r w:rsidRPr="00ED0DE3">
        <w:t xml:space="preserve"> para segmentar 3 milhões de clientes da maior empresa de </w:t>
      </w:r>
      <w:r w:rsidRPr="00ED0DE3">
        <w:rPr>
          <w:i/>
          <w:iCs/>
        </w:rPr>
        <w:t xml:space="preserve">E-commerce </w:t>
      </w:r>
      <w:r w:rsidRPr="00ED0DE3">
        <w:t xml:space="preserve">do Oriente Médio. Além disso, o modelo de segmentação foi comparado com o utilizado pela empresa, sendo aplicado em uma campanha de </w:t>
      </w:r>
      <w:r>
        <w:t xml:space="preserve">Short </w:t>
      </w:r>
      <w:proofErr w:type="spellStart"/>
      <w:r>
        <w:t>Message</w:t>
      </w:r>
      <w:proofErr w:type="spellEnd"/>
      <w:r>
        <w:t xml:space="preserve"> Service</w:t>
      </w:r>
      <w:r w:rsidRPr="00ED0DE3">
        <w:t xml:space="preserve"> </w:t>
      </w:r>
      <w:r>
        <w:t>(</w:t>
      </w:r>
      <w:r w:rsidRPr="00ED0DE3">
        <w:t>SMS</w:t>
      </w:r>
      <w:r>
        <w:t>)</w:t>
      </w:r>
      <w:r w:rsidRPr="00ED0DE3">
        <w:t xml:space="preserve"> focada em aumentar os ganhos de cada segmento.</w:t>
      </w:r>
    </w:p>
    <w:p w14:paraId="5C3DFA6C" w14:textId="77777777" w:rsidR="00C26406" w:rsidRPr="00ED0DE3" w:rsidRDefault="00C26406" w:rsidP="00C43C82">
      <w:pPr>
        <w:pStyle w:val="TF-TEXTO"/>
      </w:pPr>
      <w:proofErr w:type="spellStart"/>
      <w:r w:rsidRPr="00ED0DE3">
        <w:t>Tavakoli</w:t>
      </w:r>
      <w:proofErr w:type="spellEnd"/>
      <w:r w:rsidRPr="00ED0DE3">
        <w:t xml:space="preserve"> </w:t>
      </w:r>
      <w:r w:rsidRPr="00ED0DE3">
        <w:rPr>
          <w:i/>
          <w:iCs/>
        </w:rPr>
        <w:t>et al</w:t>
      </w:r>
      <w:r w:rsidRPr="00ED0DE3">
        <w:t xml:space="preserve">. (2018) defendem a utilização de um novo modelo de caracterização de clientes, argumentando que o modelo ideal necessita adaptar-se às mudanças de comportamento dos clientes, possuir certa independência de supervisão, levando em consideração a similaridade dos comportamentos dos clientes e a relação entre os atributos Frequência e Monetário. Para isso, construiu-se uma variante do modelo </w:t>
      </w:r>
      <w:proofErr w:type="spellStart"/>
      <w:r w:rsidRPr="00ED0DE3">
        <w:t>Recency</w:t>
      </w:r>
      <w:proofErr w:type="spellEnd"/>
      <w:r w:rsidRPr="00ED0DE3">
        <w:t xml:space="preserve">, </w:t>
      </w:r>
      <w:proofErr w:type="spellStart"/>
      <w:r w:rsidRPr="00ED0DE3">
        <w:t>Monetary</w:t>
      </w:r>
      <w:proofErr w:type="spellEnd"/>
      <w:r w:rsidRPr="00ED0DE3">
        <w:t xml:space="preserve">, </w:t>
      </w:r>
      <w:proofErr w:type="spellStart"/>
      <w:r w:rsidRPr="00ED0DE3">
        <w:t>Frequency</w:t>
      </w:r>
      <w:proofErr w:type="spellEnd"/>
      <w:r w:rsidRPr="00ED0DE3">
        <w:t xml:space="preserve"> (RFM) denominado de R+FM, que possui o atributo de </w:t>
      </w:r>
      <w:proofErr w:type="spellStart"/>
      <w:r w:rsidRPr="00ED0DE3">
        <w:t>recência</w:t>
      </w:r>
      <w:proofErr w:type="spellEnd"/>
      <w:r w:rsidRPr="00ED0DE3">
        <w:t xml:space="preserve"> separado dos demais, utilizando uma segmentação à parte do modelo FM. Os autores separaram os clientes em 3 grupos: os que compraram recentemente (cuja última compra foi dentro de 90 dias), denominados de ativos, clientes que compraram em um passado recente (cuja última compra foi entre 90 e 365 dias), denominados de expirando e por fim, os clientes que não compraram por um longo tempo (cuja última compra foi a mais de 365 dias), denominados de expirados. Para o atributo de frequência, </w:t>
      </w:r>
      <w:proofErr w:type="spellStart"/>
      <w:r w:rsidRPr="00ED0DE3">
        <w:t>Tavakoli</w:t>
      </w:r>
      <w:proofErr w:type="spellEnd"/>
      <w:r w:rsidRPr="00ED0DE3">
        <w:t xml:space="preserve"> </w:t>
      </w:r>
      <w:r w:rsidRPr="0006267B">
        <w:rPr>
          <w:i/>
          <w:iCs/>
        </w:rPr>
        <w:t>et al</w:t>
      </w:r>
      <w:r w:rsidRPr="00ED0DE3">
        <w:t xml:space="preserve">. (2018) atentaram-se especialmente com a data da primeira compra, pois acreditam que a frequência tem uma importância maior conforme sua </w:t>
      </w:r>
      <w:proofErr w:type="spellStart"/>
      <w:r w:rsidRPr="00ED0DE3">
        <w:t>recência</w:t>
      </w:r>
      <w:proofErr w:type="spellEnd"/>
      <w:r w:rsidRPr="00ED0DE3">
        <w:t>. Logo, definiram a frequência como a quantidade de compras dividida pela quantidade de dias desde a primeira compra, utilizando também uma função exponencial de decaimento, que efetivamente atribui um peso maior para anos mais recentes, sendo cada ano duas vezes mais pesado que o ano anterior. Como atributo monetário, estabeleceu-se a média dos valores das compras de um cliente, visto que um valor de soma total de compras, segundo os autores, estaria encorajando duas vezes os clientes.</w:t>
      </w:r>
    </w:p>
    <w:p w14:paraId="50BCFA78" w14:textId="77777777" w:rsidR="00C26406" w:rsidRPr="00ED0DE3" w:rsidRDefault="00C26406" w:rsidP="00C43C82">
      <w:pPr>
        <w:pStyle w:val="TF-TEXTO"/>
      </w:pPr>
      <w:r w:rsidRPr="00ED0DE3">
        <w:t xml:space="preserve">Após a definição do modelo, </w:t>
      </w:r>
      <w:proofErr w:type="spellStart"/>
      <w:r w:rsidRPr="00ED0DE3">
        <w:t>Tavakoli</w:t>
      </w:r>
      <w:proofErr w:type="spellEnd"/>
      <w:r w:rsidRPr="00ED0DE3">
        <w:t xml:space="preserve"> </w:t>
      </w:r>
      <w:r w:rsidRPr="0006267B">
        <w:rPr>
          <w:i/>
          <w:iCs/>
        </w:rPr>
        <w:t>et al</w:t>
      </w:r>
      <w:r w:rsidRPr="00ED0DE3">
        <w:t xml:space="preserve">. (2018), balancearam a relação entre frequência e monetário, criando a quarta característica que é definida pela combinação linear dos dois atributos, que nada mais é que a soma de cada atributo ponderada pelo peso de cada um. No tratamento dos dados, utilizou-se a técnica de remoção de </w:t>
      </w:r>
      <w:r w:rsidRPr="00ED0DE3">
        <w:rPr>
          <w:i/>
          <w:iCs/>
        </w:rPr>
        <w:t>outliers</w:t>
      </w:r>
      <w:r w:rsidRPr="00ED0DE3">
        <w:t xml:space="preserve"> (clientes que não se encaixam no padrão normal) que não se encontram dentro dos intervalos interquartis, que são os intervalos que possuem os dados que pertencem à tendência média do conjunto de dados em geral. Também foram escalados os atributos de frequência e monetário para que seus intervalos sejam iguais, sendo aplicada a normalização </w:t>
      </w:r>
      <w:r w:rsidRPr="00ED0DE3">
        <w:rPr>
          <w:i/>
          <w:iCs/>
        </w:rPr>
        <w:t>min-</w:t>
      </w:r>
      <w:proofErr w:type="spellStart"/>
      <w:r w:rsidRPr="00ED0DE3">
        <w:rPr>
          <w:i/>
          <w:iCs/>
        </w:rPr>
        <w:t>max</w:t>
      </w:r>
      <w:proofErr w:type="spellEnd"/>
      <w:r w:rsidRPr="00ED0DE3">
        <w:t xml:space="preserve">, que transforma os valores para estarem dentro do intervalo entre 1 e 0. Como os dados monetários e de frequência tratados possuem uma característica de cauda longa, fenômeno estatístico onde os dados são distribuídos de forma </w:t>
      </w:r>
      <w:r w:rsidRPr="00ED0DE3">
        <w:lastRenderedPageBreak/>
        <w:t>decrescente, foi aplicada uma transformação logarítmica para normalizar a distribuição, visto que a quantidade de valores baixos é muito alta, podendo atrapalhar a análise.</w:t>
      </w:r>
    </w:p>
    <w:p w14:paraId="7CE1A362" w14:textId="77777777" w:rsidR="00C26406" w:rsidRPr="00ED0DE3" w:rsidRDefault="00C26406" w:rsidP="00C43C82">
      <w:pPr>
        <w:pStyle w:val="TF-TEXTO"/>
      </w:pPr>
      <w:r w:rsidRPr="00ED0DE3">
        <w:t xml:space="preserve">Como existem duas segmentações (R e FM), </w:t>
      </w:r>
      <w:proofErr w:type="spellStart"/>
      <w:r w:rsidRPr="00ED0DE3">
        <w:t>Tavakoli</w:t>
      </w:r>
      <w:proofErr w:type="spellEnd"/>
      <w:r w:rsidRPr="00ED0DE3">
        <w:t xml:space="preserve"> </w:t>
      </w:r>
      <w:r w:rsidRPr="00ED0DE3">
        <w:rPr>
          <w:i/>
          <w:iCs/>
        </w:rPr>
        <w:t>et al</w:t>
      </w:r>
      <w:r w:rsidRPr="00ED0DE3">
        <w:t xml:space="preserve">. (2018) estabeleceram segmentos FM para cada segmento R, resultando nos seguintes grupos: para clientes ativos existem os grupos de alto valor, médio valor com alto monetário, médio valor com alta frequência e baixo valor. Para clientes que estão expirando existem os grupos de alto, médio e baixo valores, sendo aplicado também para clientes expirados. Estes grupos foram definidos por </w:t>
      </w:r>
      <w:proofErr w:type="spellStart"/>
      <w:r w:rsidRPr="00ED0DE3">
        <w:t>Tavakoli</w:t>
      </w:r>
      <w:proofErr w:type="spellEnd"/>
      <w:r w:rsidRPr="00ED0DE3">
        <w:t xml:space="preserve"> </w:t>
      </w:r>
      <w:r w:rsidRPr="0006267B">
        <w:rPr>
          <w:i/>
          <w:iCs/>
        </w:rPr>
        <w:t>et al</w:t>
      </w:r>
      <w:r w:rsidRPr="00ED0DE3">
        <w:t xml:space="preserve">. (2018) com ajuda da empresa de </w:t>
      </w:r>
      <w:r w:rsidRPr="00ED0DE3">
        <w:rPr>
          <w:i/>
          <w:iCs/>
        </w:rPr>
        <w:t>E-commerce</w:t>
      </w:r>
      <w:r w:rsidRPr="00ED0DE3">
        <w:t xml:space="preserve"> </w:t>
      </w:r>
      <w:proofErr w:type="spellStart"/>
      <w:r w:rsidRPr="00ED0DE3">
        <w:t>Digikala</w:t>
      </w:r>
      <w:proofErr w:type="spellEnd"/>
      <w:r w:rsidRPr="00ED0DE3">
        <w:t>. A partir disso, aplicou-se o K-</w:t>
      </w:r>
      <w:proofErr w:type="spellStart"/>
      <w:r w:rsidRPr="00ED0DE3">
        <w:t>means</w:t>
      </w:r>
      <w:proofErr w:type="spellEnd"/>
      <w:r w:rsidRPr="00ED0DE3">
        <w:t xml:space="preserve"> com k=4 para o grupo de clientes ativos, k=3 para o grupo de clientes expirando e k=3 para o grupo de clientes expirados, resultando em um total de 10 clusters. Na </w:t>
      </w:r>
      <w:r w:rsidRPr="00ED0DE3">
        <w:fldChar w:fldCharType="begin"/>
      </w:r>
      <w:r w:rsidRPr="00ED0DE3">
        <w:instrText xml:space="preserve"> REF _Ref82265108 \h </w:instrText>
      </w:r>
      <w:r>
        <w:instrText xml:space="preserve"> \* MERGEFORMAT </w:instrText>
      </w:r>
      <w:r w:rsidRPr="00ED0DE3">
        <w:fldChar w:fldCharType="separate"/>
      </w:r>
      <w:r w:rsidRPr="00ED0DE3">
        <w:t xml:space="preserve">Figura </w:t>
      </w:r>
      <w:r>
        <w:rPr>
          <w:noProof/>
        </w:rPr>
        <w:t>2</w:t>
      </w:r>
      <w:r w:rsidRPr="00ED0DE3">
        <w:fldChar w:fldCharType="end"/>
      </w:r>
      <w:r w:rsidRPr="00ED0DE3">
        <w:t xml:space="preserve"> são identificados os clusters gerados somente a partir do grupo de clientes ativos, organizados em um gráfico de valor monetário por frequência. Sendo o cluster de cor verde composto pelos clientes de alto valor, o cluster de cor amarela composto pelos clientes de médio valor com alto monetário, o cluster de cor azul composto pelos clientes de médio valor com alta frequência, e por fim, o cluster de cor roxa composto pelos clientes de baixo valor.</w:t>
      </w:r>
    </w:p>
    <w:p w14:paraId="7745E5FA" w14:textId="77777777" w:rsidR="00C26406" w:rsidRPr="0006267B" w:rsidRDefault="00C26406" w:rsidP="0006267B">
      <w:pPr>
        <w:pStyle w:val="TF-LEGENDA"/>
      </w:pPr>
      <w:bookmarkStart w:id="51" w:name="_Ref82265108"/>
      <w:r w:rsidRPr="0006267B">
        <w:t xml:space="preserve">Figura </w:t>
      </w:r>
      <w:fldSimple w:instr=" SEQ Figura \* ARABIC ">
        <w:r w:rsidRPr="0006267B">
          <w:t>2</w:t>
        </w:r>
      </w:fldSimple>
      <w:bookmarkEnd w:id="51"/>
      <w:r w:rsidRPr="0006267B">
        <w:t xml:space="preserve"> – Clusters do grupo de clientes ativos</w:t>
      </w:r>
    </w:p>
    <w:p w14:paraId="4F949FEE" w14:textId="77777777" w:rsidR="00C26406" w:rsidRPr="00ED0DE3" w:rsidRDefault="00C26406" w:rsidP="00C43C82">
      <w:pPr>
        <w:pStyle w:val="TF-FIGURA"/>
      </w:pPr>
      <w:r>
        <w:rPr>
          <w:noProof/>
        </w:rPr>
        <w:drawing>
          <wp:inline distT="0" distB="0" distL="0" distR="0" wp14:anchorId="47F90C01" wp14:editId="384E65CB">
            <wp:extent cx="3143250" cy="2188597"/>
            <wp:effectExtent l="19050" t="19050" r="19050" b="2159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t="7535"/>
                    <a:stretch>
                      <a:fillRect/>
                    </a:stretch>
                  </pic:blipFill>
                  <pic:spPr bwMode="auto">
                    <a:xfrm>
                      <a:off x="0" y="0"/>
                      <a:ext cx="3148122" cy="2191990"/>
                    </a:xfrm>
                    <a:prstGeom prst="rect">
                      <a:avLst/>
                    </a:prstGeom>
                    <a:noFill/>
                    <a:ln w="6350" cmpd="sng">
                      <a:solidFill>
                        <a:srgbClr val="000000"/>
                      </a:solidFill>
                      <a:miter lim="800000"/>
                      <a:headEnd/>
                      <a:tailEnd/>
                    </a:ln>
                    <a:effectLst/>
                  </pic:spPr>
                </pic:pic>
              </a:graphicData>
            </a:graphic>
          </wp:inline>
        </w:drawing>
      </w:r>
    </w:p>
    <w:p w14:paraId="13C84DE6" w14:textId="77777777" w:rsidR="00C26406" w:rsidRPr="00ED0DE3" w:rsidRDefault="00C26406" w:rsidP="00C43C82">
      <w:pPr>
        <w:pStyle w:val="TF-FONTE"/>
      </w:pPr>
      <w:r w:rsidRPr="00ED0DE3">
        <w:t xml:space="preserve">Fonte: </w:t>
      </w:r>
      <w:proofErr w:type="spellStart"/>
      <w:r w:rsidRPr="00ED0DE3">
        <w:t>Tavakoli</w:t>
      </w:r>
      <w:proofErr w:type="spellEnd"/>
      <w:r w:rsidRPr="00ED0DE3">
        <w:t xml:space="preserve"> </w:t>
      </w:r>
      <w:r w:rsidRPr="0006267B">
        <w:rPr>
          <w:i/>
          <w:iCs/>
        </w:rPr>
        <w:t>et al</w:t>
      </w:r>
      <w:r w:rsidRPr="00ED0DE3">
        <w:t>. (2018).</w:t>
      </w:r>
    </w:p>
    <w:p w14:paraId="06611B45" w14:textId="77777777" w:rsidR="00C26406" w:rsidRPr="00ED0DE3" w:rsidRDefault="00C26406" w:rsidP="00C43C82">
      <w:pPr>
        <w:pStyle w:val="TF-TEXTO"/>
      </w:pPr>
      <w:r w:rsidRPr="00ED0DE3">
        <w:t xml:space="preserve">Após a geração dos grupos, </w:t>
      </w:r>
      <w:proofErr w:type="spellStart"/>
      <w:r w:rsidRPr="00ED0DE3">
        <w:t>Tavakoli</w:t>
      </w:r>
      <w:proofErr w:type="spellEnd"/>
      <w:r w:rsidRPr="00ED0DE3">
        <w:t xml:space="preserve"> </w:t>
      </w:r>
      <w:r w:rsidRPr="0006267B">
        <w:rPr>
          <w:i/>
          <w:iCs/>
        </w:rPr>
        <w:t>et al</w:t>
      </w:r>
      <w:r w:rsidRPr="00ED0DE3">
        <w:t xml:space="preserve">. (2018) discorrem sobre possíveis estratégias para cada segmento. </w:t>
      </w:r>
      <w:commentRangeStart w:id="52"/>
      <w:r w:rsidRPr="00ED0DE3">
        <w:t>Sugerindo</w:t>
      </w:r>
      <w:commentRangeEnd w:id="52"/>
      <w:r>
        <w:rPr>
          <w:rStyle w:val="Refdecomentrio"/>
        </w:rPr>
        <w:commentReference w:id="52"/>
      </w:r>
      <w:r w:rsidRPr="00ED0DE3">
        <w:t xml:space="preserve"> um maior foco em clientes ativos com valor médio e baixo, bem como a manutenção de clientes já valiosos. Os autores também enfatizam a importância em recuperar os clientes do grupo expirando, cuja chance de retorno não é tão baixa quanto o grupo expirado, que por si só requer uma estratégia especial de reengajamento dos clientes à empresa.</w:t>
      </w:r>
    </w:p>
    <w:p w14:paraId="565FC7B5" w14:textId="77777777" w:rsidR="00C26406" w:rsidRPr="00ED0DE3" w:rsidRDefault="00C26406" w:rsidP="00C43C82">
      <w:pPr>
        <w:pStyle w:val="TF-TEXTO"/>
      </w:pPr>
      <w:r w:rsidRPr="00ED0DE3">
        <w:t xml:space="preserve">Além da elaboração de estratégias, </w:t>
      </w:r>
      <w:proofErr w:type="spellStart"/>
      <w:r w:rsidRPr="00ED0DE3">
        <w:t>Tavakoli</w:t>
      </w:r>
      <w:proofErr w:type="spellEnd"/>
      <w:r w:rsidRPr="00ED0DE3">
        <w:t xml:space="preserve"> </w:t>
      </w:r>
      <w:r w:rsidRPr="00EB49CD">
        <w:rPr>
          <w:i/>
          <w:iCs/>
        </w:rPr>
        <w:t>et al</w:t>
      </w:r>
      <w:r w:rsidRPr="00ED0DE3">
        <w:t>. (2018) implementaram uma campanha de SMS focada somente no segmento de clientes ativos (</w:t>
      </w:r>
      <w:proofErr w:type="spellStart"/>
      <w:r w:rsidRPr="00ED0DE3">
        <w:t>recência</w:t>
      </w:r>
      <w:proofErr w:type="spellEnd"/>
      <w:r w:rsidRPr="00ED0DE3">
        <w:t xml:space="preserve"> abaixo de 90 dias), pois a empresa já tinha realizado outras campanhas em clientes ativos anteriormente. Nesta campanha cada cliente foi presenteado com um </w:t>
      </w:r>
      <w:r w:rsidRPr="00ED0DE3">
        <w:rPr>
          <w:i/>
          <w:iCs/>
        </w:rPr>
        <w:t>Voucher</w:t>
      </w:r>
      <w:r w:rsidRPr="00ED0DE3">
        <w:t xml:space="preserve"> condizente com o segmento ao qual o cliente pertencia. Para clientes ativos com valor alto foi oferecido um desconto de 10 por cento com um desconto máximo de até $20, com o objetivo de manter a lealdade destes clientes. Para clientes ativos de valor médio com alto valor monetário, foi oferecido um desconto de 10 por cento com um desconto máximo de até $10, o valor foi menor pois o objetivo era aumentar frequência de compra destes clientes, que em tese já gastam bastante. Para clientes ativos de valor médio com alta frequência foi oferecido um desconto de 10 por cento com um desconto máximo de até $20 para vendas que custem mais que $50 (que é o valor médio gasto por este segmento), incentivando assim uma compra de maior valor. Por fim, para clientes ativos de baixo valor, foi oferecido um desconto de 10 por cento com um desconto máximo de até $20, com o objetivo de converter estes clientes em mais leais.</w:t>
      </w:r>
    </w:p>
    <w:p w14:paraId="337D59F3" w14:textId="77777777" w:rsidR="00C26406" w:rsidRPr="00ED0DE3" w:rsidRDefault="00C26406" w:rsidP="00C43C82">
      <w:pPr>
        <w:pStyle w:val="TF-TEXTO"/>
      </w:pPr>
      <w:r w:rsidRPr="00ED0DE3">
        <w:t xml:space="preserve">Para a análise da campanha, </w:t>
      </w:r>
      <w:proofErr w:type="spellStart"/>
      <w:r w:rsidRPr="00ED0DE3">
        <w:t>Tavakoli</w:t>
      </w:r>
      <w:proofErr w:type="spellEnd"/>
      <w:r w:rsidRPr="00ED0DE3">
        <w:t xml:space="preserve"> </w:t>
      </w:r>
      <w:r w:rsidRPr="00EB49CD">
        <w:rPr>
          <w:i/>
          <w:iCs/>
        </w:rPr>
        <w:t>et al</w:t>
      </w:r>
      <w:r w:rsidRPr="00ED0DE3">
        <w:t xml:space="preserve">. (2018) selecionaram aleatoriamente 20% dos clientes de cada segmento para compor um grupo de controle, cujos </w:t>
      </w:r>
      <w:r w:rsidRPr="00ED0DE3">
        <w:rPr>
          <w:i/>
          <w:iCs/>
        </w:rPr>
        <w:t>Vouchers</w:t>
      </w:r>
      <w:r w:rsidRPr="00ED0DE3">
        <w:t xml:space="preserve"> não foram enviados. Este grupo de controle foi comparado com os outros grupos da campanha para obter um valor de referência do aumento do valor monetário após sua conclusão. Os resultados alcançados por </w:t>
      </w:r>
      <w:proofErr w:type="spellStart"/>
      <w:r w:rsidRPr="00ED0DE3">
        <w:t>Tavakoli</w:t>
      </w:r>
      <w:proofErr w:type="spellEnd"/>
      <w:r w:rsidRPr="00ED0DE3">
        <w:t xml:space="preserve"> </w:t>
      </w:r>
      <w:r w:rsidRPr="00EB49CD">
        <w:rPr>
          <w:i/>
          <w:iCs/>
        </w:rPr>
        <w:t>et al</w:t>
      </w:r>
      <w:r w:rsidRPr="00ED0DE3">
        <w:t>. (2018) podem ser observados n</w:t>
      </w:r>
      <w:r>
        <w:t>o Quadro 1</w:t>
      </w:r>
      <w:r w:rsidRPr="00ED0DE3">
        <w:t>, ao qual percebe-se um aumento de $14,30 na média monetária dos clientes ativos com alta frequência, mais do que o aumento de $3,20 sofrido pelo grupo de controle. É possível também observar que a média monetária de todos os grupos alvo da campanha aumentou consideravelmente, enquanto o grupo de controle aumentou pouco ou até diminuiu, indicando uma efetividade no objetivo da campanha.</w:t>
      </w:r>
    </w:p>
    <w:p w14:paraId="6AF08808" w14:textId="77777777" w:rsidR="00C26406" w:rsidRPr="00ED0DE3" w:rsidRDefault="00C26406" w:rsidP="00C43C82">
      <w:pPr>
        <w:pStyle w:val="TF-LEGENDA"/>
      </w:pPr>
      <w:r>
        <w:lastRenderedPageBreak/>
        <w:t>Quadro 1</w:t>
      </w:r>
      <w:r w:rsidRPr="00ED0DE3">
        <w:t xml:space="preserve"> – Dados da média monetária do grupo de controle e</w:t>
      </w:r>
      <w:r>
        <w:t xml:space="preserve"> grupo de</w:t>
      </w:r>
      <w:r w:rsidRPr="00ED0DE3">
        <w:t xml:space="preserve"> campanha</w:t>
      </w:r>
    </w:p>
    <w:p w14:paraId="289F830F" w14:textId="77777777" w:rsidR="00C26406" w:rsidRPr="00ED0DE3" w:rsidRDefault="00C26406" w:rsidP="00C43C82">
      <w:pPr>
        <w:pStyle w:val="TF-FIGURA"/>
      </w:pPr>
      <w:r>
        <w:rPr>
          <w:noProof/>
        </w:rPr>
        <w:drawing>
          <wp:inline distT="0" distB="0" distL="0" distR="0" wp14:anchorId="32A3F803" wp14:editId="576E47B5">
            <wp:extent cx="5693181" cy="840679"/>
            <wp:effectExtent l="0" t="0" r="3175"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4">
                      <a:extLst>
                        <a:ext uri="{28A0092B-C50C-407E-A947-70E740481C1C}">
                          <a14:useLocalDpi xmlns:a14="http://schemas.microsoft.com/office/drawing/2010/main" val="0"/>
                        </a:ext>
                      </a:extLst>
                    </a:blip>
                    <a:srcRect l="889" t="5557" r="1145" b="3998"/>
                    <a:stretch/>
                  </pic:blipFill>
                  <pic:spPr bwMode="auto">
                    <a:xfrm>
                      <a:off x="0" y="0"/>
                      <a:ext cx="5761484" cy="850765"/>
                    </a:xfrm>
                    <a:prstGeom prst="rect">
                      <a:avLst/>
                    </a:prstGeom>
                    <a:noFill/>
                    <a:ln>
                      <a:noFill/>
                    </a:ln>
                    <a:extLst>
                      <a:ext uri="{53640926-AAD7-44D8-BBD7-CCE9431645EC}">
                        <a14:shadowObscured xmlns:a14="http://schemas.microsoft.com/office/drawing/2010/main"/>
                      </a:ext>
                    </a:extLst>
                  </pic:spPr>
                </pic:pic>
              </a:graphicData>
            </a:graphic>
          </wp:inline>
        </w:drawing>
      </w:r>
    </w:p>
    <w:p w14:paraId="0A739C83" w14:textId="77777777" w:rsidR="00C26406" w:rsidRPr="00ED0DE3" w:rsidRDefault="00C26406" w:rsidP="00C43C82">
      <w:pPr>
        <w:pStyle w:val="TF-FONTE"/>
      </w:pPr>
      <w:r w:rsidRPr="00ED0DE3">
        <w:t xml:space="preserve">Fonte: </w:t>
      </w:r>
      <w:proofErr w:type="spellStart"/>
      <w:r w:rsidRPr="00ED0DE3">
        <w:t>Tavakoli</w:t>
      </w:r>
      <w:proofErr w:type="spellEnd"/>
      <w:r w:rsidRPr="00ED0DE3">
        <w:t xml:space="preserve"> </w:t>
      </w:r>
      <w:r w:rsidRPr="00EB49CD">
        <w:rPr>
          <w:i/>
          <w:iCs/>
        </w:rPr>
        <w:t>et al</w:t>
      </w:r>
      <w:r w:rsidRPr="00ED0DE3">
        <w:t>. (2018).</w:t>
      </w:r>
    </w:p>
    <w:p w14:paraId="1047FAB3" w14:textId="77777777" w:rsidR="00C26406" w:rsidRDefault="00C26406" w:rsidP="00C43C82">
      <w:pPr>
        <w:pStyle w:val="TF-TEXTO"/>
      </w:pPr>
      <w:proofErr w:type="spellStart"/>
      <w:r w:rsidRPr="00ED0DE3">
        <w:t>Tavakoli</w:t>
      </w:r>
      <w:proofErr w:type="spellEnd"/>
      <w:r w:rsidRPr="00ED0DE3">
        <w:t xml:space="preserve"> </w:t>
      </w:r>
      <w:r w:rsidRPr="00ED0DE3">
        <w:rPr>
          <w:i/>
          <w:iCs/>
        </w:rPr>
        <w:t>et al</w:t>
      </w:r>
      <w:r w:rsidRPr="00ED0DE3">
        <w:t xml:space="preserve">. (2018) </w:t>
      </w:r>
      <w:r>
        <w:t xml:space="preserve">concluem que </w:t>
      </w:r>
      <w:r w:rsidRPr="00ED0DE3">
        <w:t xml:space="preserve">houve uma melhora no desempenho da campanha lançada em comparação com as anteriores, indicando ainda, que </w:t>
      </w:r>
      <w:r>
        <w:t>elas</w:t>
      </w:r>
      <w:r w:rsidRPr="00ED0DE3">
        <w:t xml:space="preserve"> obtinham uma taxa de compra de 0,1 por cento, sendo que a campanha lançada </w:t>
      </w:r>
      <w:r>
        <w:t>para validação do modelo</w:t>
      </w:r>
      <w:r w:rsidRPr="00ED0DE3">
        <w:t xml:space="preserve"> obteve uma taxa de 1 por cento, cerca de dez vezes mais efetivo. O</w:t>
      </w:r>
      <w:r>
        <w:t>s autores justificam esta melhora ao processo de segmentação do modelo</w:t>
      </w:r>
      <w:r w:rsidRPr="00ED0DE3">
        <w:t xml:space="preserve">, resultando em clusters mais significativos, facilitando </w:t>
      </w:r>
      <w:r>
        <w:t>a</w:t>
      </w:r>
      <w:r w:rsidRPr="00ED0DE3">
        <w:t xml:space="preserve"> aplicação de vouchers específicos</w:t>
      </w:r>
      <w:r>
        <w:t xml:space="preserve">. Por fim, </w:t>
      </w:r>
      <w:proofErr w:type="spellStart"/>
      <w:r w:rsidRPr="00E34DD9">
        <w:t>Tavakoli</w:t>
      </w:r>
      <w:proofErr w:type="spellEnd"/>
      <w:r w:rsidRPr="00E34DD9">
        <w:t xml:space="preserve"> </w:t>
      </w:r>
      <w:r w:rsidRPr="00ED738A">
        <w:rPr>
          <w:i/>
          <w:iCs/>
        </w:rPr>
        <w:t>et al</w:t>
      </w:r>
      <w:r w:rsidRPr="00E34DD9">
        <w:t>. (2018)</w:t>
      </w:r>
      <w:r>
        <w:t xml:space="preserve"> sugerem o melhoramento da definição do atributo de </w:t>
      </w:r>
      <w:proofErr w:type="spellStart"/>
      <w:r>
        <w:t>recência</w:t>
      </w:r>
      <w:proofErr w:type="spellEnd"/>
      <w:r>
        <w:t xml:space="preserve"> de forma que seja mais útil ao time de marketing. Também recomendam calcular o </w:t>
      </w:r>
      <w:proofErr w:type="spellStart"/>
      <w:r>
        <w:t>Customer</w:t>
      </w:r>
      <w:proofErr w:type="spellEnd"/>
      <w:r>
        <w:t xml:space="preserve"> </w:t>
      </w:r>
      <w:proofErr w:type="spellStart"/>
      <w:r>
        <w:t>Lifetime</w:t>
      </w:r>
      <w:proofErr w:type="spellEnd"/>
      <w:r>
        <w:t xml:space="preserve"> </w:t>
      </w:r>
      <w:proofErr w:type="spellStart"/>
      <w:r>
        <w:t>Value</w:t>
      </w:r>
      <w:proofErr w:type="spellEnd"/>
      <w:r>
        <w:t xml:space="preserve"> (CLV), que atribui o valor vitalício à cada segmento e cliente, de forma a quantificar o valor que um cliente pode proporcionar à empresa.</w:t>
      </w:r>
    </w:p>
    <w:p w14:paraId="346965D7" w14:textId="77777777" w:rsidR="00C26406" w:rsidRDefault="00C26406" w:rsidP="00424AD5">
      <w:pPr>
        <w:pStyle w:val="Ttulo1"/>
      </w:pPr>
      <w:bookmarkStart w:id="53" w:name="_Toc54164921"/>
      <w:bookmarkStart w:id="54" w:name="_Toc54165675"/>
      <w:bookmarkStart w:id="55" w:name="_Toc54169333"/>
      <w:bookmarkStart w:id="56" w:name="_Toc96347439"/>
      <w:bookmarkStart w:id="57" w:name="_Toc96357723"/>
      <w:bookmarkStart w:id="58" w:name="_Toc96491866"/>
      <w:bookmarkStart w:id="59" w:name="_Toc411603107"/>
      <w:bookmarkEnd w:id="37"/>
      <w:r>
        <w:t>proposta do protótipo</w:t>
      </w:r>
    </w:p>
    <w:p w14:paraId="4A74C784" w14:textId="77777777" w:rsidR="00C26406" w:rsidRDefault="00C26406" w:rsidP="0043045C">
      <w:pPr>
        <w:pStyle w:val="TF-TEXTO"/>
      </w:pPr>
      <w:r>
        <w:t>Esse capítulo visa apresentar a justificativa para a elaboração deste trabalho, os requisitos que serão seguidos e a metodologia que será utilizada. Será apresentada também uma breve revisão bibliográfica das principais áreas de estudo que serão exploradas, bem como os principais termos utilizados.</w:t>
      </w:r>
    </w:p>
    <w:p w14:paraId="7D16E7B2" w14:textId="77777777" w:rsidR="00C26406" w:rsidRDefault="00C26406" w:rsidP="00E638A0">
      <w:pPr>
        <w:pStyle w:val="Ttulo2"/>
      </w:pPr>
      <w:bookmarkStart w:id="60" w:name="_Toc54164915"/>
      <w:bookmarkStart w:id="61" w:name="_Toc54165669"/>
      <w:bookmarkStart w:id="62" w:name="_Toc54169327"/>
      <w:bookmarkStart w:id="63" w:name="_Toc96347433"/>
      <w:bookmarkStart w:id="64" w:name="_Toc96357717"/>
      <w:bookmarkStart w:id="65" w:name="_Toc96491860"/>
      <w:bookmarkStart w:id="66" w:name="_Toc351015594"/>
      <w:r>
        <w:t>JUSTIFICATIVA</w:t>
      </w:r>
    </w:p>
    <w:p w14:paraId="72C38236" w14:textId="77777777" w:rsidR="00C26406" w:rsidRDefault="00C26406" w:rsidP="00C43C82">
      <w:pPr>
        <w:pStyle w:val="TF-TEXTO"/>
      </w:pPr>
      <w:r>
        <w:t xml:space="preserve">No </w:t>
      </w:r>
      <w:r>
        <w:fldChar w:fldCharType="begin"/>
      </w:r>
      <w:r>
        <w:instrText xml:space="preserve"> REF _Ref57318354 \h </w:instrText>
      </w:r>
      <w:r>
        <w:fldChar w:fldCharType="separate"/>
      </w:r>
      <w:r>
        <w:t>Quadro 2</w:t>
      </w:r>
      <w:r>
        <w:fldChar w:fldCharType="end"/>
      </w:r>
      <w:r>
        <w:t xml:space="preserve"> é apresentado um comparativo entre os trabalhos correlatos. As linhas representam as características relevantes e as colunas representam os trabalhos.</w:t>
      </w:r>
    </w:p>
    <w:p w14:paraId="516736D8" w14:textId="77777777" w:rsidR="00C26406" w:rsidRPr="00C25ED0" w:rsidRDefault="00C26406" w:rsidP="00C43C82">
      <w:pPr>
        <w:pStyle w:val="TF-LEGENDA"/>
      </w:pPr>
      <w:bookmarkStart w:id="67" w:name="_Ref57318354"/>
      <w:r>
        <w:t>Quadro 2</w:t>
      </w:r>
      <w:bookmarkEnd w:id="67"/>
      <w:r>
        <w:t xml:space="preserve"> – Comparativo entre os trabalhos correlatos</w:t>
      </w:r>
    </w:p>
    <w:tbl>
      <w:tblPr>
        <w:tblW w:w="906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56"/>
        <w:gridCol w:w="1559"/>
        <w:gridCol w:w="1984"/>
        <w:gridCol w:w="2268"/>
      </w:tblGrid>
      <w:tr w:rsidR="00C26406" w14:paraId="46497503" w14:textId="77777777" w:rsidTr="00316116">
        <w:trPr>
          <w:trHeight w:val="673"/>
          <w:jc w:val="center"/>
        </w:trPr>
        <w:tc>
          <w:tcPr>
            <w:tcW w:w="3256" w:type="dxa"/>
            <w:tcBorders>
              <w:tl2br w:val="single" w:sz="4" w:space="0" w:color="auto"/>
            </w:tcBorders>
            <w:shd w:val="clear" w:color="auto" w:fill="BFBFBF"/>
          </w:tcPr>
          <w:p w14:paraId="7FAFE597" w14:textId="77777777" w:rsidR="00C26406" w:rsidRDefault="00C26406" w:rsidP="00BA692B">
            <w:pPr>
              <w:pStyle w:val="TF-TEXTOQUADRODireita"/>
            </w:pPr>
            <w:r>
              <w:t xml:space="preserve">              Correlatos</w:t>
            </w:r>
          </w:p>
          <w:p w14:paraId="1A07CBFE" w14:textId="77777777" w:rsidR="00C26406" w:rsidRDefault="00C26406" w:rsidP="00BA692B">
            <w:pPr>
              <w:pStyle w:val="TF-TEXTOQUADRO"/>
            </w:pPr>
          </w:p>
          <w:p w14:paraId="382985BF" w14:textId="77777777" w:rsidR="00C26406" w:rsidRDefault="00C26406" w:rsidP="00BA692B">
            <w:pPr>
              <w:pStyle w:val="TF-TEXTOQUADRO"/>
            </w:pPr>
            <w:r>
              <w:t>Características</w:t>
            </w:r>
          </w:p>
        </w:tc>
        <w:tc>
          <w:tcPr>
            <w:tcW w:w="1559" w:type="dxa"/>
            <w:shd w:val="clear" w:color="auto" w:fill="BFBFBF"/>
            <w:vAlign w:val="center"/>
          </w:tcPr>
          <w:p w14:paraId="2BFCCC40" w14:textId="77777777" w:rsidR="00C26406" w:rsidRDefault="00C26406" w:rsidP="00BA692B">
            <w:pPr>
              <w:pStyle w:val="TF-TEXTOQUADROCentralizado"/>
            </w:pPr>
            <w:proofErr w:type="spellStart"/>
            <w:r w:rsidRPr="00EB7324">
              <w:t>Gustriansyah</w:t>
            </w:r>
            <w:proofErr w:type="spellEnd"/>
            <w:r w:rsidRPr="00EB7324">
              <w:t xml:space="preserve">, </w:t>
            </w:r>
            <w:proofErr w:type="spellStart"/>
            <w:r w:rsidRPr="00EB7324">
              <w:t>Suhandi</w:t>
            </w:r>
            <w:proofErr w:type="spellEnd"/>
            <w:r w:rsidRPr="00EB7324">
              <w:t xml:space="preserve"> e Antony (2020)</w:t>
            </w:r>
          </w:p>
        </w:tc>
        <w:tc>
          <w:tcPr>
            <w:tcW w:w="1984" w:type="dxa"/>
            <w:shd w:val="clear" w:color="auto" w:fill="BFBFBF"/>
            <w:vAlign w:val="center"/>
          </w:tcPr>
          <w:p w14:paraId="1C348141" w14:textId="77777777" w:rsidR="00C26406" w:rsidRDefault="00C26406" w:rsidP="00BA692B">
            <w:pPr>
              <w:pStyle w:val="TF-TEXTOQUADROCentralizado"/>
            </w:pPr>
            <w:proofErr w:type="spellStart"/>
            <w:r w:rsidRPr="00EB7324">
              <w:t>Peker</w:t>
            </w:r>
            <w:proofErr w:type="spellEnd"/>
            <w:r w:rsidRPr="00EB7324">
              <w:t xml:space="preserve">, </w:t>
            </w:r>
            <w:proofErr w:type="spellStart"/>
            <w:r w:rsidRPr="00EB7324">
              <w:t>Kocyigit</w:t>
            </w:r>
            <w:proofErr w:type="spellEnd"/>
            <w:r w:rsidRPr="00EB7324">
              <w:t xml:space="preserve"> e </w:t>
            </w:r>
            <w:proofErr w:type="spellStart"/>
            <w:r w:rsidRPr="00EB7324">
              <w:t>Eren</w:t>
            </w:r>
            <w:proofErr w:type="spellEnd"/>
            <w:r w:rsidRPr="00EB7324">
              <w:t xml:space="preserve"> (2017)</w:t>
            </w:r>
          </w:p>
        </w:tc>
        <w:tc>
          <w:tcPr>
            <w:tcW w:w="2268" w:type="dxa"/>
            <w:shd w:val="clear" w:color="auto" w:fill="BFBFBF"/>
            <w:vAlign w:val="center"/>
          </w:tcPr>
          <w:p w14:paraId="254F5176" w14:textId="77777777" w:rsidR="00C26406" w:rsidRDefault="00C26406" w:rsidP="00BA692B">
            <w:pPr>
              <w:pStyle w:val="TF-TEXTOQUADROCentralizado"/>
            </w:pPr>
            <w:proofErr w:type="spellStart"/>
            <w:r w:rsidRPr="00EB7324">
              <w:t>Tavakoli</w:t>
            </w:r>
            <w:proofErr w:type="spellEnd"/>
            <w:r w:rsidRPr="00EB7324">
              <w:t xml:space="preserve"> </w:t>
            </w:r>
            <w:r w:rsidRPr="00676358">
              <w:rPr>
                <w:i/>
                <w:iCs/>
              </w:rPr>
              <w:t>et al</w:t>
            </w:r>
            <w:r w:rsidRPr="00EB7324">
              <w:t xml:space="preserve">. </w:t>
            </w:r>
          </w:p>
          <w:p w14:paraId="6EF4F435" w14:textId="77777777" w:rsidR="00C26406" w:rsidRDefault="00C26406" w:rsidP="00BA692B">
            <w:pPr>
              <w:pStyle w:val="TF-TEXTOQUADROCentralizado"/>
            </w:pPr>
            <w:r w:rsidRPr="00EB7324">
              <w:t>(2018)</w:t>
            </w:r>
          </w:p>
        </w:tc>
      </w:tr>
      <w:tr w:rsidR="00C26406" w14:paraId="5C0DC292" w14:textId="77777777" w:rsidTr="00316116">
        <w:trPr>
          <w:trHeight w:val="135"/>
          <w:jc w:val="center"/>
        </w:trPr>
        <w:tc>
          <w:tcPr>
            <w:tcW w:w="3256" w:type="dxa"/>
            <w:shd w:val="clear" w:color="auto" w:fill="auto"/>
            <w:vAlign w:val="center"/>
          </w:tcPr>
          <w:p w14:paraId="0B1AD354" w14:textId="77777777" w:rsidR="00C26406" w:rsidRDefault="00C26406" w:rsidP="00BA692B">
            <w:pPr>
              <w:pStyle w:val="TF-TEXTOQUADRO"/>
            </w:pPr>
            <w:r>
              <w:t xml:space="preserve">Alvo da </w:t>
            </w:r>
            <w:proofErr w:type="spellStart"/>
            <w:r>
              <w:t>clusterização</w:t>
            </w:r>
            <w:proofErr w:type="spellEnd"/>
          </w:p>
        </w:tc>
        <w:tc>
          <w:tcPr>
            <w:tcW w:w="1559" w:type="dxa"/>
            <w:shd w:val="clear" w:color="auto" w:fill="auto"/>
            <w:vAlign w:val="center"/>
          </w:tcPr>
          <w:p w14:paraId="1F29EBD3" w14:textId="77777777" w:rsidR="00C26406" w:rsidRDefault="00C26406" w:rsidP="00BA692B">
            <w:pPr>
              <w:pStyle w:val="TF-TEXTOQUADROCentralizado"/>
            </w:pPr>
            <w:r>
              <w:t>Produtos</w:t>
            </w:r>
          </w:p>
        </w:tc>
        <w:tc>
          <w:tcPr>
            <w:tcW w:w="1984" w:type="dxa"/>
            <w:shd w:val="clear" w:color="auto" w:fill="auto"/>
            <w:vAlign w:val="center"/>
          </w:tcPr>
          <w:p w14:paraId="2648BADF" w14:textId="77777777" w:rsidR="00C26406" w:rsidRDefault="00C26406" w:rsidP="00BA692B">
            <w:pPr>
              <w:pStyle w:val="TF-TEXTOQUADROCentralizado"/>
            </w:pPr>
            <w:r>
              <w:t>Clientes</w:t>
            </w:r>
          </w:p>
        </w:tc>
        <w:tc>
          <w:tcPr>
            <w:tcW w:w="2268" w:type="dxa"/>
            <w:shd w:val="clear" w:color="auto" w:fill="auto"/>
            <w:vAlign w:val="center"/>
          </w:tcPr>
          <w:p w14:paraId="4F35BFD9" w14:textId="77777777" w:rsidR="00C26406" w:rsidRDefault="00C26406" w:rsidP="00BA692B">
            <w:pPr>
              <w:pStyle w:val="TF-TEXTOQUADROCentralizado"/>
            </w:pPr>
            <w:r>
              <w:t>Clientes</w:t>
            </w:r>
          </w:p>
        </w:tc>
      </w:tr>
      <w:tr w:rsidR="00C26406" w14:paraId="6405B41D" w14:textId="77777777" w:rsidTr="00316116">
        <w:trPr>
          <w:trHeight w:val="84"/>
          <w:jc w:val="center"/>
        </w:trPr>
        <w:tc>
          <w:tcPr>
            <w:tcW w:w="3256" w:type="dxa"/>
            <w:shd w:val="clear" w:color="auto" w:fill="auto"/>
            <w:vAlign w:val="center"/>
          </w:tcPr>
          <w:p w14:paraId="16EE339B" w14:textId="77777777" w:rsidR="00C26406" w:rsidRDefault="00C26406" w:rsidP="00BA692B">
            <w:pPr>
              <w:pStyle w:val="TF-TEXTOQUADRO"/>
            </w:pPr>
            <w:r>
              <w:t>Modelo utilizado</w:t>
            </w:r>
          </w:p>
        </w:tc>
        <w:tc>
          <w:tcPr>
            <w:tcW w:w="1559" w:type="dxa"/>
            <w:shd w:val="clear" w:color="auto" w:fill="auto"/>
            <w:vAlign w:val="center"/>
          </w:tcPr>
          <w:p w14:paraId="4B3E8F9C" w14:textId="77777777" w:rsidR="00C26406" w:rsidRDefault="00C26406" w:rsidP="00BA692B">
            <w:pPr>
              <w:pStyle w:val="TF-TEXTOQUADROCentralizado"/>
            </w:pPr>
            <w:r>
              <w:t>RFM</w:t>
            </w:r>
          </w:p>
        </w:tc>
        <w:tc>
          <w:tcPr>
            <w:tcW w:w="1984" w:type="dxa"/>
            <w:shd w:val="clear" w:color="auto" w:fill="auto"/>
            <w:vAlign w:val="center"/>
          </w:tcPr>
          <w:p w14:paraId="3A182665" w14:textId="77777777" w:rsidR="00C26406" w:rsidRDefault="00C26406" w:rsidP="00BA692B">
            <w:pPr>
              <w:pStyle w:val="TF-TEXTOQUADROCentralizado"/>
            </w:pPr>
            <w:r>
              <w:t>LRFMP</w:t>
            </w:r>
          </w:p>
        </w:tc>
        <w:tc>
          <w:tcPr>
            <w:tcW w:w="2268" w:type="dxa"/>
            <w:shd w:val="clear" w:color="auto" w:fill="auto"/>
            <w:vAlign w:val="center"/>
          </w:tcPr>
          <w:p w14:paraId="4B85B88C" w14:textId="77777777" w:rsidR="00C26406" w:rsidRDefault="00C26406" w:rsidP="00BA692B">
            <w:pPr>
              <w:pStyle w:val="TF-TEXTOQUADROCentralizado"/>
            </w:pPr>
            <w:r>
              <w:t>R+FM</w:t>
            </w:r>
          </w:p>
        </w:tc>
      </w:tr>
      <w:tr w:rsidR="00C26406" w14:paraId="75A62A74" w14:textId="77777777" w:rsidTr="00316116">
        <w:trPr>
          <w:trHeight w:val="160"/>
          <w:jc w:val="center"/>
        </w:trPr>
        <w:tc>
          <w:tcPr>
            <w:tcW w:w="3256" w:type="dxa"/>
            <w:shd w:val="clear" w:color="auto" w:fill="auto"/>
            <w:vAlign w:val="center"/>
          </w:tcPr>
          <w:p w14:paraId="49DBB3E5" w14:textId="77777777" w:rsidR="00C26406" w:rsidRDefault="00C26406" w:rsidP="00BA692B">
            <w:pPr>
              <w:pStyle w:val="TF-TEXTOQUADRO"/>
            </w:pPr>
            <w:r>
              <w:t>Objetivo da segmentação</w:t>
            </w:r>
          </w:p>
        </w:tc>
        <w:tc>
          <w:tcPr>
            <w:tcW w:w="1559" w:type="dxa"/>
            <w:shd w:val="clear" w:color="auto" w:fill="auto"/>
            <w:vAlign w:val="center"/>
          </w:tcPr>
          <w:p w14:paraId="0C913F99" w14:textId="77777777" w:rsidR="00C26406" w:rsidRDefault="00C26406" w:rsidP="00BA692B">
            <w:pPr>
              <w:pStyle w:val="TF-TEXTOQUADROCentralizado"/>
            </w:pPr>
            <w:r>
              <w:t>Gerenciamento de estoque</w:t>
            </w:r>
          </w:p>
        </w:tc>
        <w:tc>
          <w:tcPr>
            <w:tcW w:w="1984" w:type="dxa"/>
            <w:shd w:val="clear" w:color="auto" w:fill="auto"/>
            <w:vAlign w:val="center"/>
          </w:tcPr>
          <w:p w14:paraId="3B41772C" w14:textId="77777777" w:rsidR="00C26406" w:rsidRDefault="00C26406" w:rsidP="00BA692B">
            <w:pPr>
              <w:pStyle w:val="TF-TEXTOQUADROCentralizado"/>
            </w:pPr>
            <w:r>
              <w:t>Gerenciamento das relações com cliente</w:t>
            </w:r>
          </w:p>
        </w:tc>
        <w:tc>
          <w:tcPr>
            <w:tcW w:w="2268" w:type="dxa"/>
            <w:shd w:val="clear" w:color="auto" w:fill="auto"/>
            <w:vAlign w:val="center"/>
          </w:tcPr>
          <w:p w14:paraId="59859B5D" w14:textId="77777777" w:rsidR="00C26406" w:rsidRDefault="00C26406" w:rsidP="00BA692B">
            <w:pPr>
              <w:pStyle w:val="TF-TEXTOQUADROCentralizado"/>
            </w:pPr>
            <w:r>
              <w:t>Gerenciamento das relações com cliente</w:t>
            </w:r>
          </w:p>
        </w:tc>
      </w:tr>
      <w:tr w:rsidR="00C26406" w14:paraId="717AED28" w14:textId="77777777" w:rsidTr="00316116">
        <w:trPr>
          <w:trHeight w:val="340"/>
          <w:jc w:val="center"/>
        </w:trPr>
        <w:tc>
          <w:tcPr>
            <w:tcW w:w="3256" w:type="dxa"/>
            <w:shd w:val="clear" w:color="auto" w:fill="auto"/>
            <w:vAlign w:val="center"/>
          </w:tcPr>
          <w:p w14:paraId="02B7A505" w14:textId="77777777" w:rsidR="00C26406" w:rsidRDefault="00C26406" w:rsidP="00BA692B">
            <w:pPr>
              <w:pStyle w:val="TF-TEXTOQUADRO"/>
            </w:pPr>
            <w:r>
              <w:t xml:space="preserve">Algoritmo de </w:t>
            </w:r>
            <w:proofErr w:type="spellStart"/>
            <w:r>
              <w:t>clusterização</w:t>
            </w:r>
            <w:proofErr w:type="spellEnd"/>
            <w:r>
              <w:t xml:space="preserve"> utilizado</w:t>
            </w:r>
          </w:p>
        </w:tc>
        <w:tc>
          <w:tcPr>
            <w:tcW w:w="1559" w:type="dxa"/>
            <w:shd w:val="clear" w:color="auto" w:fill="auto"/>
            <w:vAlign w:val="center"/>
          </w:tcPr>
          <w:p w14:paraId="5A42747A" w14:textId="77777777" w:rsidR="00C26406" w:rsidRDefault="00C26406" w:rsidP="00BA692B">
            <w:pPr>
              <w:pStyle w:val="TF-TEXTOQUADROCentralizado"/>
            </w:pPr>
            <w:r>
              <w:t>K-</w:t>
            </w:r>
            <w:proofErr w:type="spellStart"/>
            <w:r>
              <w:t>means</w:t>
            </w:r>
            <w:proofErr w:type="spellEnd"/>
          </w:p>
        </w:tc>
        <w:tc>
          <w:tcPr>
            <w:tcW w:w="1984" w:type="dxa"/>
            <w:shd w:val="clear" w:color="auto" w:fill="auto"/>
            <w:vAlign w:val="center"/>
          </w:tcPr>
          <w:p w14:paraId="427B46FC" w14:textId="77777777" w:rsidR="00C26406" w:rsidRDefault="00C26406" w:rsidP="00BA692B">
            <w:pPr>
              <w:pStyle w:val="TF-TEXTOQUADROCentralizado"/>
            </w:pPr>
            <w:r>
              <w:t>K-</w:t>
            </w:r>
            <w:proofErr w:type="spellStart"/>
            <w:r>
              <w:t>means</w:t>
            </w:r>
            <w:proofErr w:type="spellEnd"/>
          </w:p>
        </w:tc>
        <w:tc>
          <w:tcPr>
            <w:tcW w:w="2268" w:type="dxa"/>
            <w:shd w:val="clear" w:color="auto" w:fill="auto"/>
            <w:vAlign w:val="center"/>
          </w:tcPr>
          <w:p w14:paraId="0E5F1A26" w14:textId="77777777" w:rsidR="00C26406" w:rsidRDefault="00C26406" w:rsidP="00BA692B">
            <w:pPr>
              <w:pStyle w:val="TF-TEXTOQUADROCentralizado"/>
            </w:pPr>
            <w:r>
              <w:t>K-</w:t>
            </w:r>
            <w:proofErr w:type="spellStart"/>
            <w:r>
              <w:t>means</w:t>
            </w:r>
            <w:proofErr w:type="spellEnd"/>
          </w:p>
        </w:tc>
      </w:tr>
      <w:tr w:rsidR="00C26406" w14:paraId="5860D37D" w14:textId="77777777" w:rsidTr="00316116">
        <w:trPr>
          <w:trHeight w:val="343"/>
          <w:jc w:val="center"/>
        </w:trPr>
        <w:tc>
          <w:tcPr>
            <w:tcW w:w="3256" w:type="dxa"/>
            <w:shd w:val="clear" w:color="auto" w:fill="auto"/>
            <w:vAlign w:val="center"/>
          </w:tcPr>
          <w:p w14:paraId="13E91111" w14:textId="77777777" w:rsidR="00C26406" w:rsidRDefault="00C26406" w:rsidP="00BA692B">
            <w:pPr>
              <w:pStyle w:val="TF-TEXTOQUADRO"/>
            </w:pPr>
            <w:r>
              <w:t>Foco metodológico</w:t>
            </w:r>
          </w:p>
        </w:tc>
        <w:tc>
          <w:tcPr>
            <w:tcW w:w="1559" w:type="dxa"/>
            <w:shd w:val="clear" w:color="auto" w:fill="auto"/>
            <w:vAlign w:val="center"/>
          </w:tcPr>
          <w:p w14:paraId="6F4084A0" w14:textId="77777777" w:rsidR="00C26406" w:rsidRDefault="00C26406" w:rsidP="00BA692B">
            <w:pPr>
              <w:pStyle w:val="TF-TEXTOQUADROCentralizado"/>
            </w:pPr>
            <w:r>
              <w:t>Otimização de k com diferentes métricas</w:t>
            </w:r>
          </w:p>
        </w:tc>
        <w:tc>
          <w:tcPr>
            <w:tcW w:w="1984" w:type="dxa"/>
            <w:shd w:val="clear" w:color="auto" w:fill="auto"/>
            <w:vAlign w:val="center"/>
          </w:tcPr>
          <w:p w14:paraId="192CEAF5" w14:textId="77777777" w:rsidR="00C26406" w:rsidRDefault="00C26406" w:rsidP="00BA692B">
            <w:pPr>
              <w:pStyle w:val="TF-TEXTOQUADROCentralizado"/>
            </w:pPr>
            <w:r>
              <w:t>Formulação de um modelo novo e análise dos resultados</w:t>
            </w:r>
          </w:p>
        </w:tc>
        <w:tc>
          <w:tcPr>
            <w:tcW w:w="2268" w:type="dxa"/>
            <w:shd w:val="clear" w:color="auto" w:fill="auto"/>
            <w:vAlign w:val="center"/>
          </w:tcPr>
          <w:p w14:paraId="6B3E8428" w14:textId="77777777" w:rsidR="00C26406" w:rsidRDefault="00C26406" w:rsidP="00BA692B">
            <w:pPr>
              <w:pStyle w:val="TF-TEXTOQUADROCentralizado"/>
            </w:pPr>
            <w:r>
              <w:t>Formulação de um modelo novo e campanha de ofertas</w:t>
            </w:r>
          </w:p>
        </w:tc>
      </w:tr>
      <w:tr w:rsidR="00C26406" w14:paraId="37D84FAD" w14:textId="77777777" w:rsidTr="00316116">
        <w:trPr>
          <w:trHeight w:val="272"/>
          <w:jc w:val="center"/>
        </w:trPr>
        <w:tc>
          <w:tcPr>
            <w:tcW w:w="3256" w:type="dxa"/>
            <w:shd w:val="clear" w:color="auto" w:fill="auto"/>
            <w:vAlign w:val="center"/>
          </w:tcPr>
          <w:p w14:paraId="159E3E0D" w14:textId="77777777" w:rsidR="00C26406" w:rsidRDefault="00C26406" w:rsidP="00BA692B">
            <w:pPr>
              <w:pStyle w:val="TF-TEXTOQUADRO"/>
            </w:pPr>
            <w:r>
              <w:t>Número de dados (clientes/produtos)</w:t>
            </w:r>
          </w:p>
        </w:tc>
        <w:tc>
          <w:tcPr>
            <w:tcW w:w="1559" w:type="dxa"/>
            <w:shd w:val="clear" w:color="auto" w:fill="auto"/>
            <w:vAlign w:val="center"/>
          </w:tcPr>
          <w:p w14:paraId="72BF31D1" w14:textId="77777777" w:rsidR="00C26406" w:rsidRDefault="00C26406" w:rsidP="00BA692B">
            <w:pPr>
              <w:pStyle w:val="TF-TEXTOQUADROCentralizado"/>
            </w:pPr>
            <w:r>
              <w:t>2.043</w:t>
            </w:r>
          </w:p>
        </w:tc>
        <w:tc>
          <w:tcPr>
            <w:tcW w:w="1984" w:type="dxa"/>
            <w:shd w:val="clear" w:color="auto" w:fill="auto"/>
            <w:vAlign w:val="center"/>
          </w:tcPr>
          <w:p w14:paraId="2BE70880" w14:textId="77777777" w:rsidR="00C26406" w:rsidRDefault="00C26406" w:rsidP="00BA692B">
            <w:pPr>
              <w:pStyle w:val="TF-TEXTOQUADROCentralizado"/>
            </w:pPr>
            <w:r>
              <w:t>16.024</w:t>
            </w:r>
          </w:p>
        </w:tc>
        <w:tc>
          <w:tcPr>
            <w:tcW w:w="2268" w:type="dxa"/>
            <w:shd w:val="clear" w:color="auto" w:fill="auto"/>
            <w:vAlign w:val="center"/>
          </w:tcPr>
          <w:p w14:paraId="593DEDCA" w14:textId="77777777" w:rsidR="00C26406" w:rsidRDefault="00C26406" w:rsidP="00BA692B">
            <w:pPr>
              <w:pStyle w:val="TF-TEXTOQUADROCentralizado"/>
            </w:pPr>
            <w:r>
              <w:t>~3.000.000</w:t>
            </w:r>
          </w:p>
        </w:tc>
      </w:tr>
      <w:tr w:rsidR="00C26406" w14:paraId="1050E79B" w14:textId="77777777" w:rsidTr="00316116">
        <w:trPr>
          <w:trHeight w:val="70"/>
          <w:jc w:val="center"/>
        </w:trPr>
        <w:tc>
          <w:tcPr>
            <w:tcW w:w="3256" w:type="dxa"/>
            <w:shd w:val="clear" w:color="auto" w:fill="auto"/>
            <w:vAlign w:val="center"/>
          </w:tcPr>
          <w:p w14:paraId="00756BE7" w14:textId="77777777" w:rsidR="00C26406" w:rsidRDefault="00C26406" w:rsidP="00BA692B">
            <w:pPr>
              <w:pStyle w:val="TF-TEXTOQUADRO"/>
            </w:pPr>
            <w:r>
              <w:t>Quantidade de índices para validação de k</w:t>
            </w:r>
          </w:p>
        </w:tc>
        <w:tc>
          <w:tcPr>
            <w:tcW w:w="1559" w:type="dxa"/>
            <w:shd w:val="clear" w:color="auto" w:fill="auto"/>
            <w:vAlign w:val="center"/>
          </w:tcPr>
          <w:p w14:paraId="33B93E68" w14:textId="77777777" w:rsidR="00C26406" w:rsidRDefault="00C26406" w:rsidP="00BA692B">
            <w:pPr>
              <w:pStyle w:val="TF-TEXTOQUADROCentralizado"/>
            </w:pPr>
            <w:r>
              <w:t>8</w:t>
            </w:r>
          </w:p>
        </w:tc>
        <w:tc>
          <w:tcPr>
            <w:tcW w:w="1984" w:type="dxa"/>
            <w:shd w:val="clear" w:color="auto" w:fill="auto"/>
            <w:vAlign w:val="center"/>
          </w:tcPr>
          <w:p w14:paraId="649BEC2E" w14:textId="77777777" w:rsidR="00C26406" w:rsidRPr="00E300F9" w:rsidRDefault="00C26406" w:rsidP="00BA692B">
            <w:pPr>
              <w:pStyle w:val="TF-TEXTOQUADROCentralizado"/>
            </w:pPr>
            <w:r>
              <w:t>3</w:t>
            </w:r>
          </w:p>
        </w:tc>
        <w:tc>
          <w:tcPr>
            <w:tcW w:w="2268" w:type="dxa"/>
            <w:shd w:val="clear" w:color="auto" w:fill="auto"/>
            <w:vAlign w:val="center"/>
          </w:tcPr>
          <w:p w14:paraId="4CC0823B" w14:textId="77777777" w:rsidR="00C26406" w:rsidRDefault="00C26406" w:rsidP="00BA692B">
            <w:pPr>
              <w:pStyle w:val="TF-TEXTOQUADROCentralizado"/>
            </w:pPr>
            <w:r>
              <w:t>-</w:t>
            </w:r>
          </w:p>
        </w:tc>
      </w:tr>
      <w:tr w:rsidR="00C26406" w14:paraId="390E5E8B" w14:textId="77777777" w:rsidTr="00316116">
        <w:trPr>
          <w:trHeight w:val="70"/>
          <w:jc w:val="center"/>
        </w:trPr>
        <w:tc>
          <w:tcPr>
            <w:tcW w:w="3256" w:type="dxa"/>
            <w:shd w:val="clear" w:color="auto" w:fill="auto"/>
            <w:vAlign w:val="center"/>
          </w:tcPr>
          <w:p w14:paraId="0AD1D471" w14:textId="77777777" w:rsidR="00C26406" w:rsidRDefault="00C26406" w:rsidP="00BA692B">
            <w:pPr>
              <w:pStyle w:val="TF-TEXTOQUADRO"/>
            </w:pPr>
            <w:r>
              <w:t>Quantidade de clusters gerados</w:t>
            </w:r>
          </w:p>
        </w:tc>
        <w:tc>
          <w:tcPr>
            <w:tcW w:w="1559" w:type="dxa"/>
            <w:shd w:val="clear" w:color="auto" w:fill="auto"/>
            <w:vAlign w:val="center"/>
          </w:tcPr>
          <w:p w14:paraId="2ECFB032" w14:textId="77777777" w:rsidR="00C26406" w:rsidRDefault="00C26406" w:rsidP="00BA692B">
            <w:pPr>
              <w:pStyle w:val="TF-TEXTOQUADROCentralizado"/>
            </w:pPr>
            <w:r>
              <w:t>3</w:t>
            </w:r>
          </w:p>
        </w:tc>
        <w:tc>
          <w:tcPr>
            <w:tcW w:w="1984" w:type="dxa"/>
            <w:shd w:val="clear" w:color="auto" w:fill="auto"/>
            <w:vAlign w:val="center"/>
          </w:tcPr>
          <w:p w14:paraId="70A72A07" w14:textId="77777777" w:rsidR="00C26406" w:rsidRDefault="00C26406" w:rsidP="00BA692B">
            <w:pPr>
              <w:pStyle w:val="TF-TEXTOQUADROCentralizado"/>
            </w:pPr>
            <w:r>
              <w:t>5</w:t>
            </w:r>
          </w:p>
        </w:tc>
        <w:tc>
          <w:tcPr>
            <w:tcW w:w="2268" w:type="dxa"/>
            <w:shd w:val="clear" w:color="auto" w:fill="auto"/>
            <w:vAlign w:val="center"/>
          </w:tcPr>
          <w:p w14:paraId="580453C4" w14:textId="77777777" w:rsidR="00C26406" w:rsidRDefault="00C26406" w:rsidP="00BA692B">
            <w:pPr>
              <w:pStyle w:val="TF-TEXTOQUADROCentralizado"/>
            </w:pPr>
            <w:r>
              <w:t>10</w:t>
            </w:r>
          </w:p>
        </w:tc>
      </w:tr>
      <w:tr w:rsidR="00C26406" w14:paraId="16F62E74" w14:textId="77777777" w:rsidTr="00316116">
        <w:trPr>
          <w:trHeight w:val="70"/>
          <w:jc w:val="center"/>
        </w:trPr>
        <w:tc>
          <w:tcPr>
            <w:tcW w:w="3256" w:type="dxa"/>
            <w:shd w:val="clear" w:color="auto" w:fill="auto"/>
            <w:vAlign w:val="center"/>
          </w:tcPr>
          <w:p w14:paraId="774DDA40" w14:textId="77777777" w:rsidR="00C26406" w:rsidRDefault="00C26406" w:rsidP="00BA692B">
            <w:pPr>
              <w:pStyle w:val="TF-TEXTOQUADRO"/>
            </w:pPr>
            <w:r>
              <w:t>Inferências sobre os dados</w:t>
            </w:r>
          </w:p>
        </w:tc>
        <w:tc>
          <w:tcPr>
            <w:tcW w:w="1559" w:type="dxa"/>
            <w:shd w:val="clear" w:color="auto" w:fill="auto"/>
            <w:vAlign w:val="center"/>
          </w:tcPr>
          <w:p w14:paraId="00BACEB4" w14:textId="77777777" w:rsidR="00C26406" w:rsidRDefault="00C26406" w:rsidP="00BA692B">
            <w:pPr>
              <w:pStyle w:val="TF-TEXTOQUADROCentralizado"/>
            </w:pPr>
            <w:r>
              <w:t>-</w:t>
            </w:r>
          </w:p>
        </w:tc>
        <w:tc>
          <w:tcPr>
            <w:tcW w:w="1984" w:type="dxa"/>
            <w:shd w:val="clear" w:color="auto" w:fill="auto"/>
            <w:vAlign w:val="center"/>
          </w:tcPr>
          <w:p w14:paraId="19986FD6" w14:textId="77777777" w:rsidR="00C26406" w:rsidRDefault="00C26406" w:rsidP="00BA692B">
            <w:pPr>
              <w:pStyle w:val="TF-TEXTOQUADROCentralizado"/>
            </w:pPr>
            <w:r>
              <w:t>Sim</w:t>
            </w:r>
          </w:p>
        </w:tc>
        <w:tc>
          <w:tcPr>
            <w:tcW w:w="2268" w:type="dxa"/>
            <w:shd w:val="clear" w:color="auto" w:fill="auto"/>
            <w:vAlign w:val="center"/>
          </w:tcPr>
          <w:p w14:paraId="0807312D" w14:textId="77777777" w:rsidR="00C26406" w:rsidRDefault="00C26406" w:rsidP="00BA692B">
            <w:pPr>
              <w:pStyle w:val="TF-TEXTOQUADROCentralizado"/>
            </w:pPr>
            <w:r>
              <w:t>Sim</w:t>
            </w:r>
          </w:p>
        </w:tc>
      </w:tr>
    </w:tbl>
    <w:p w14:paraId="7D60E294" w14:textId="77777777" w:rsidR="00C26406" w:rsidRDefault="00C26406" w:rsidP="00C43C82">
      <w:pPr>
        <w:pStyle w:val="TF-FONTE"/>
      </w:pPr>
      <w:r w:rsidRPr="00E43D3C">
        <w:t>Fonte: elaborado pelo autor.</w:t>
      </w:r>
    </w:p>
    <w:p w14:paraId="08E14670" w14:textId="77777777" w:rsidR="00C26406" w:rsidRDefault="00C26406" w:rsidP="00C43C82">
      <w:pPr>
        <w:pStyle w:val="TF-TEXTO"/>
      </w:pPr>
      <w:r>
        <w:t xml:space="preserve">A partir do </w:t>
      </w:r>
      <w:r>
        <w:fldChar w:fldCharType="begin"/>
      </w:r>
      <w:r>
        <w:instrText xml:space="preserve"> REF _Ref57318354 \h </w:instrText>
      </w:r>
      <w:r>
        <w:fldChar w:fldCharType="separate"/>
      </w:r>
      <w:r>
        <w:t>Quadro 2</w:t>
      </w:r>
      <w:r>
        <w:fldChar w:fldCharType="end"/>
      </w:r>
      <w:r>
        <w:t xml:space="preserve">, pode-se observar que </w:t>
      </w:r>
      <w:proofErr w:type="spellStart"/>
      <w:r w:rsidRPr="00EB7324">
        <w:t>Gustriansyah</w:t>
      </w:r>
      <w:proofErr w:type="spellEnd"/>
      <w:r w:rsidRPr="00EB7324">
        <w:t xml:space="preserve">, </w:t>
      </w:r>
      <w:proofErr w:type="spellStart"/>
      <w:r w:rsidRPr="00EB7324">
        <w:t>Suhandi</w:t>
      </w:r>
      <w:proofErr w:type="spellEnd"/>
      <w:r w:rsidRPr="00EB7324">
        <w:t xml:space="preserve"> e Antony (2020)</w:t>
      </w:r>
      <w:r>
        <w:t xml:space="preserve"> </w:t>
      </w:r>
      <w:proofErr w:type="spellStart"/>
      <w:r>
        <w:t>clusterizaram</w:t>
      </w:r>
      <w:proofErr w:type="spellEnd"/>
      <w:r>
        <w:t xml:space="preserve"> produtos de uma base de dados utilizando o modelo RFM padrão. Já </w:t>
      </w:r>
      <w:proofErr w:type="spellStart"/>
      <w:r w:rsidRPr="00EB7324">
        <w:t>Peker</w:t>
      </w:r>
      <w:proofErr w:type="spellEnd"/>
      <w:r w:rsidRPr="00EB7324">
        <w:t xml:space="preserve">, </w:t>
      </w:r>
      <w:proofErr w:type="spellStart"/>
      <w:r w:rsidRPr="00EB7324">
        <w:t>Kocyigit</w:t>
      </w:r>
      <w:proofErr w:type="spellEnd"/>
      <w:r w:rsidRPr="00EB7324">
        <w:t xml:space="preserve"> e </w:t>
      </w:r>
      <w:proofErr w:type="spellStart"/>
      <w:r w:rsidRPr="00EB7324">
        <w:t>Eren</w:t>
      </w:r>
      <w:proofErr w:type="spellEnd"/>
      <w:r w:rsidRPr="00EB7324">
        <w:t xml:space="preserve"> (2017)</w:t>
      </w:r>
      <w:r>
        <w:t xml:space="preserve"> optaram pelo desenvolvimento de um modelo novo, considerando a periodicidade (LRFMP). </w:t>
      </w:r>
      <w:proofErr w:type="spellStart"/>
      <w:r w:rsidRPr="00EB7324">
        <w:t>Tavakoli</w:t>
      </w:r>
      <w:proofErr w:type="spellEnd"/>
      <w:r w:rsidRPr="00EB7324">
        <w:t xml:space="preserve"> </w:t>
      </w:r>
      <w:r w:rsidRPr="00B35C51">
        <w:rPr>
          <w:i/>
          <w:iCs/>
        </w:rPr>
        <w:t>et al</w:t>
      </w:r>
      <w:r w:rsidRPr="00EB7324">
        <w:t>. (2018)</w:t>
      </w:r>
      <w:r>
        <w:t xml:space="preserve"> também desenvolveram um novo modelo, ao qual a característica </w:t>
      </w:r>
      <w:proofErr w:type="spellStart"/>
      <w:r>
        <w:t>recência</w:t>
      </w:r>
      <w:proofErr w:type="spellEnd"/>
      <w:r>
        <w:t xml:space="preserve"> foi modificada e separada (R+FM).</w:t>
      </w:r>
    </w:p>
    <w:p w14:paraId="4557D987" w14:textId="77777777" w:rsidR="00C26406" w:rsidRDefault="00C26406" w:rsidP="00C43C82">
      <w:pPr>
        <w:pStyle w:val="TF-TEXTO"/>
      </w:pPr>
      <w:proofErr w:type="spellStart"/>
      <w:r w:rsidRPr="00EB7324">
        <w:t>Gustriansyah</w:t>
      </w:r>
      <w:proofErr w:type="spellEnd"/>
      <w:r w:rsidRPr="00EB7324">
        <w:t xml:space="preserve">, </w:t>
      </w:r>
      <w:proofErr w:type="spellStart"/>
      <w:r w:rsidRPr="00EB7324">
        <w:t>Suhandi</w:t>
      </w:r>
      <w:proofErr w:type="spellEnd"/>
      <w:r w:rsidRPr="00EB7324">
        <w:t xml:space="preserve"> e Antony (2020)</w:t>
      </w:r>
      <w:r>
        <w:t xml:space="preserve"> tinham como objetivo melhorar o gerenciamento de estoque, prezando por uma segmentação mais conclusiva sobre os produtos, visto que o modelo RFM padrão define segmentos arbitrariamente sem adequar-se às peculiaridades dos dados, enquanto o modelo aplicado através de k-</w:t>
      </w:r>
      <w:proofErr w:type="spellStart"/>
      <w:r>
        <w:t>means</w:t>
      </w:r>
      <w:proofErr w:type="spellEnd"/>
      <w:r>
        <w:t xml:space="preserve"> alcançou uma segmentação com dados altamente similares em cada cluster. Por outro lado, </w:t>
      </w:r>
      <w:proofErr w:type="spellStart"/>
      <w:r w:rsidRPr="00EB7324">
        <w:t>Peker</w:t>
      </w:r>
      <w:proofErr w:type="spellEnd"/>
      <w:r w:rsidRPr="00EB7324">
        <w:t xml:space="preserve">, </w:t>
      </w:r>
      <w:proofErr w:type="spellStart"/>
      <w:r w:rsidRPr="00EB7324">
        <w:t>Kocyigit</w:t>
      </w:r>
      <w:proofErr w:type="spellEnd"/>
      <w:r w:rsidRPr="00EB7324">
        <w:t xml:space="preserve"> e </w:t>
      </w:r>
      <w:proofErr w:type="spellStart"/>
      <w:r w:rsidRPr="00EB7324">
        <w:t>Eren</w:t>
      </w:r>
      <w:proofErr w:type="spellEnd"/>
      <w:r w:rsidRPr="00EB7324">
        <w:t xml:space="preserve"> (2017)</w:t>
      </w:r>
      <w:r>
        <w:t xml:space="preserve"> e </w:t>
      </w:r>
      <w:proofErr w:type="spellStart"/>
      <w:r w:rsidRPr="00EB7324">
        <w:t>Tavakoli</w:t>
      </w:r>
      <w:proofErr w:type="spellEnd"/>
      <w:r w:rsidRPr="00EB7324">
        <w:t xml:space="preserve"> </w:t>
      </w:r>
      <w:r w:rsidRPr="001B4BD2">
        <w:rPr>
          <w:i/>
          <w:iCs/>
        </w:rPr>
        <w:t>et al</w:t>
      </w:r>
      <w:r w:rsidRPr="00EB7324">
        <w:t>. (2018)</w:t>
      </w:r>
      <w:r>
        <w:t xml:space="preserve"> objetivavam o gerenciamento das relações com os clientes através de estratégias focadas em segmentos, visando aumentar a renda que eles fornecem à</w:t>
      </w:r>
      <w:r w:rsidRPr="00083179">
        <w:t xml:space="preserve"> </w:t>
      </w:r>
      <w:r>
        <w:t>empresa. Todos os autores utilizaram o algoritmo K-</w:t>
      </w:r>
      <w:proofErr w:type="spellStart"/>
      <w:r>
        <w:t>means</w:t>
      </w:r>
      <w:proofErr w:type="spellEnd"/>
      <w:r>
        <w:t xml:space="preserve">, por ser confiável e amplamente difundido. Vale ressaltar que no trabalho de </w:t>
      </w:r>
      <w:proofErr w:type="spellStart"/>
      <w:r w:rsidRPr="00EB7324">
        <w:t>Gustriansyah</w:t>
      </w:r>
      <w:proofErr w:type="spellEnd"/>
      <w:r w:rsidRPr="00EB7324">
        <w:t xml:space="preserve">, </w:t>
      </w:r>
      <w:proofErr w:type="spellStart"/>
      <w:r w:rsidRPr="00EB7324">
        <w:t>Suhandi</w:t>
      </w:r>
      <w:proofErr w:type="spellEnd"/>
      <w:r w:rsidRPr="00EB7324">
        <w:t xml:space="preserve"> e Antony (2020)</w:t>
      </w:r>
      <w:r>
        <w:t xml:space="preserve">, o algoritmo teve um </w:t>
      </w:r>
      <w:r>
        <w:lastRenderedPageBreak/>
        <w:t>foco metodológico maior, visto que foram utilizados 8 índices de validação para k clusters, visando otimizar a organização dos segmentos.</w:t>
      </w:r>
    </w:p>
    <w:p w14:paraId="5640FBA4" w14:textId="77777777" w:rsidR="00C26406" w:rsidRDefault="00C26406" w:rsidP="00C43C82">
      <w:pPr>
        <w:pStyle w:val="TF-TEXTO"/>
      </w:pPr>
      <w:r>
        <w:t xml:space="preserve">A quantidade de dados segmentados variou bastante entre os três trabalhos devido aos diferentes contextos de aplicação. </w:t>
      </w:r>
      <w:proofErr w:type="spellStart"/>
      <w:r w:rsidRPr="00EB7324">
        <w:t>Gustriansyah</w:t>
      </w:r>
      <w:proofErr w:type="spellEnd"/>
      <w:r w:rsidRPr="00EB7324">
        <w:t xml:space="preserve">, </w:t>
      </w:r>
      <w:proofErr w:type="spellStart"/>
      <w:r w:rsidRPr="00EB7324">
        <w:t>Suhandi</w:t>
      </w:r>
      <w:proofErr w:type="spellEnd"/>
      <w:r w:rsidRPr="00EB7324">
        <w:t xml:space="preserve"> e Antony (2020)</w:t>
      </w:r>
      <w:r>
        <w:t xml:space="preserve"> tinham 2.043 produtos na base de dados para segmentar, resultando em 3 clusters. Já </w:t>
      </w:r>
      <w:proofErr w:type="spellStart"/>
      <w:r w:rsidRPr="00EB7324">
        <w:t>Peker</w:t>
      </w:r>
      <w:proofErr w:type="spellEnd"/>
      <w:r w:rsidRPr="00EB7324">
        <w:t xml:space="preserve">, </w:t>
      </w:r>
      <w:proofErr w:type="spellStart"/>
      <w:r w:rsidRPr="00EB7324">
        <w:t>Kocyigit</w:t>
      </w:r>
      <w:proofErr w:type="spellEnd"/>
      <w:r w:rsidRPr="00EB7324">
        <w:t xml:space="preserve"> e </w:t>
      </w:r>
      <w:proofErr w:type="spellStart"/>
      <w:r w:rsidRPr="00EB7324">
        <w:t>Eren</w:t>
      </w:r>
      <w:proofErr w:type="spellEnd"/>
      <w:r w:rsidRPr="00EB7324">
        <w:t xml:space="preserve"> (2017)</w:t>
      </w:r>
      <w:r>
        <w:t xml:space="preserve"> possuíam o registro de 16.024 clientes de uma rede de padarias, sendo especificados 5 segmentos, obtidos através de uma análise por três índices de validação (</w:t>
      </w:r>
      <w:proofErr w:type="spellStart"/>
      <w:r>
        <w:t>Silhouette</w:t>
      </w:r>
      <w:proofErr w:type="spellEnd"/>
      <w:r>
        <w:t xml:space="preserve">, </w:t>
      </w:r>
      <w:proofErr w:type="spellStart"/>
      <w:r w:rsidRPr="00FC1EEA">
        <w:t>Calinski-Harabasz</w:t>
      </w:r>
      <w:proofErr w:type="spellEnd"/>
      <w:r>
        <w:t xml:space="preserve"> e Davies-</w:t>
      </w:r>
      <w:proofErr w:type="spellStart"/>
      <w:r>
        <w:t>Bouldin</w:t>
      </w:r>
      <w:proofErr w:type="spellEnd"/>
      <w:r w:rsidRPr="00C43C82">
        <w:rPr>
          <w:rFonts w:ascii="AdvOT8cb2ddbd" w:eastAsia="Calibri" w:hAnsi="AdvOT8cb2ddbd" w:cs="AdvOT8cb2ddbd"/>
          <w:sz w:val="19"/>
          <w:szCs w:val="19"/>
          <w:lang w:eastAsia="en-US"/>
        </w:rPr>
        <w:t>)</w:t>
      </w:r>
      <w:r>
        <w:t xml:space="preserve">. Por fim, </w:t>
      </w:r>
      <w:proofErr w:type="spellStart"/>
      <w:r w:rsidRPr="00EB7324">
        <w:t>Tavakoli</w:t>
      </w:r>
      <w:proofErr w:type="spellEnd"/>
      <w:r w:rsidRPr="00EB7324">
        <w:t xml:space="preserve"> </w:t>
      </w:r>
      <w:r w:rsidRPr="00110207">
        <w:rPr>
          <w:i/>
          <w:iCs/>
        </w:rPr>
        <w:t>et al</w:t>
      </w:r>
      <w:r w:rsidRPr="00EB7324">
        <w:t>. (2018)</w:t>
      </w:r>
      <w:r>
        <w:t xml:space="preserve"> agruparam dados de 3 milhões de clientes pertencentes à base de dados de um </w:t>
      </w:r>
      <w:del w:id="68" w:author="Andreza Sartori" w:date="2021-10-15T18:10:00Z">
        <w:r w:rsidDel="00803AF9">
          <w:delText>E</w:delText>
        </w:r>
      </w:del>
      <w:ins w:id="69" w:author="Andreza Sartori" w:date="2021-10-15T18:10:00Z">
        <w:r>
          <w:t>e</w:t>
        </w:r>
      </w:ins>
      <w:r>
        <w:t xml:space="preserve">-commerce do Oriente Médio, resultando em 10 clusters, sendo 3 pertencentes à característica de </w:t>
      </w:r>
      <w:proofErr w:type="spellStart"/>
      <w:r>
        <w:t>recência</w:t>
      </w:r>
      <w:proofErr w:type="spellEnd"/>
      <w:r>
        <w:t xml:space="preserve">, e os outros 7 distribuídos entre as características de frequência e monetária. </w:t>
      </w:r>
      <w:commentRangeStart w:id="70"/>
      <w:r>
        <w:t xml:space="preserve">Ressalta </w:t>
      </w:r>
      <w:commentRangeEnd w:id="70"/>
      <w:r>
        <w:rPr>
          <w:rStyle w:val="Refdecomentrio"/>
        </w:rPr>
        <w:commentReference w:id="70"/>
      </w:r>
      <w:r>
        <w:t xml:space="preserve">que </w:t>
      </w:r>
      <w:proofErr w:type="spellStart"/>
      <w:r w:rsidRPr="00541927">
        <w:t>Tavakoli</w:t>
      </w:r>
      <w:proofErr w:type="spellEnd"/>
      <w:r w:rsidRPr="00541927">
        <w:t xml:space="preserve"> </w:t>
      </w:r>
      <w:r w:rsidRPr="00AA3EB7">
        <w:rPr>
          <w:i/>
          <w:iCs/>
        </w:rPr>
        <w:t>et al</w:t>
      </w:r>
      <w:r w:rsidRPr="00541927">
        <w:t xml:space="preserve">. (2018) </w:t>
      </w:r>
      <w:r>
        <w:t>testaram o modelo em produção</w:t>
      </w:r>
      <w:r w:rsidRPr="00541927">
        <w:t>, montando uma campanha que focava no segmento de clientes ativos, visando primariamente aumentar os lucros da empresa, utilizando também um grupo de controle e comparação de renda antes e depois da campanha.</w:t>
      </w:r>
    </w:p>
    <w:p w14:paraId="16029620" w14:textId="77777777" w:rsidR="00C26406" w:rsidRDefault="00C26406" w:rsidP="00C43C82">
      <w:pPr>
        <w:pStyle w:val="TF-TEXTO"/>
      </w:pPr>
      <w:proofErr w:type="spellStart"/>
      <w:r w:rsidRPr="00EB7324">
        <w:t>Gustriansyah</w:t>
      </w:r>
      <w:proofErr w:type="spellEnd"/>
      <w:r w:rsidRPr="00EB7324">
        <w:t xml:space="preserve">, </w:t>
      </w:r>
      <w:proofErr w:type="spellStart"/>
      <w:r w:rsidRPr="00EB7324">
        <w:t>Suhandi</w:t>
      </w:r>
      <w:proofErr w:type="spellEnd"/>
      <w:r w:rsidRPr="00EB7324">
        <w:t xml:space="preserve"> e Antony (2020</w:t>
      </w:r>
      <w:r>
        <w:t xml:space="preserve">) demonstraram a possibilidade da aplicação de RFM fora do uso convencional de segmentação de clientes, e adquiriram clusters com uma variância média de </w:t>
      </w:r>
      <w:r w:rsidRPr="00FA25F4">
        <w:t>0.19113</w:t>
      </w:r>
      <w:r>
        <w:t xml:space="preserve">. Além disso, os autores sugeriram outras formas de comparação de dados, </w:t>
      </w:r>
      <w:r w:rsidRPr="00541927">
        <w:t xml:space="preserve">como </w:t>
      </w:r>
      <w:proofErr w:type="spellStart"/>
      <w:r w:rsidRPr="00541927">
        <w:t>Particle</w:t>
      </w:r>
      <w:proofErr w:type="spellEnd"/>
      <w:r w:rsidRPr="00541927">
        <w:t xml:space="preserve"> </w:t>
      </w:r>
      <w:proofErr w:type="spellStart"/>
      <w:r w:rsidRPr="00541927">
        <w:t>Swarm</w:t>
      </w:r>
      <w:proofErr w:type="spellEnd"/>
      <w:r w:rsidRPr="00541927">
        <w:t xml:space="preserve"> </w:t>
      </w:r>
      <w:proofErr w:type="spellStart"/>
      <w:r w:rsidRPr="00541927">
        <w:t>Optimization</w:t>
      </w:r>
      <w:proofErr w:type="spellEnd"/>
      <w:r w:rsidRPr="00541927">
        <w:t xml:space="preserve"> (PSO), </w:t>
      </w:r>
      <w:proofErr w:type="spellStart"/>
      <w:r w:rsidRPr="00541927">
        <w:t>medioides</w:t>
      </w:r>
      <w:proofErr w:type="spellEnd"/>
      <w:r w:rsidRPr="00541927">
        <w:t xml:space="preserve"> ou até </w:t>
      </w:r>
      <w:proofErr w:type="spellStart"/>
      <w:r w:rsidRPr="00541927">
        <w:rPr>
          <w:i/>
          <w:iCs/>
        </w:rPr>
        <w:t>maximizing-expectancy</w:t>
      </w:r>
      <w:proofErr w:type="spellEnd"/>
      <w:r w:rsidRPr="00541927">
        <w:t>.</w:t>
      </w:r>
      <w:r>
        <w:t xml:space="preserve"> </w:t>
      </w:r>
      <w:proofErr w:type="spellStart"/>
      <w:r w:rsidRPr="00EB7324">
        <w:t>Peker</w:t>
      </w:r>
      <w:proofErr w:type="spellEnd"/>
      <w:r w:rsidRPr="00EB7324">
        <w:t xml:space="preserve">, </w:t>
      </w:r>
      <w:proofErr w:type="spellStart"/>
      <w:r w:rsidRPr="00EB7324">
        <w:t>Kocyigit</w:t>
      </w:r>
      <w:proofErr w:type="spellEnd"/>
      <w:r w:rsidRPr="00EB7324">
        <w:t xml:space="preserve"> e </w:t>
      </w:r>
      <w:proofErr w:type="spellStart"/>
      <w:r w:rsidRPr="00EB7324">
        <w:t>Eren</w:t>
      </w:r>
      <w:proofErr w:type="spellEnd"/>
      <w:r w:rsidRPr="00EB7324">
        <w:t xml:space="preserve"> (2017)</w:t>
      </w:r>
      <w:r>
        <w:t xml:space="preserve"> segmentaram clientes de uma rede de mercados na Turquia em “clientes leais de alta contribuição”, “clientes leais de baixa contribuição”, “clientes incertos”, “clientes perdidos de alto gasto” e “clientes perdidos de baixo gasto”. Desta maneira, os autores providenciaram visões e estratégias (promoções, ofertas, regalias) de aumento de renda sobre os comportamentos dos clientes, porém limitaram-se a aplicar em um segmento específico de mercado. Por fim, </w:t>
      </w:r>
      <w:proofErr w:type="spellStart"/>
      <w:r w:rsidRPr="00EB7324">
        <w:t>Tavakoli</w:t>
      </w:r>
      <w:proofErr w:type="spellEnd"/>
      <w:r w:rsidRPr="00EB7324">
        <w:t xml:space="preserve"> </w:t>
      </w:r>
      <w:r w:rsidRPr="00B35C51">
        <w:rPr>
          <w:i/>
          <w:iCs/>
        </w:rPr>
        <w:t>et al</w:t>
      </w:r>
      <w:r w:rsidRPr="00EB7324">
        <w:t>. (2018)</w:t>
      </w:r>
      <w:r>
        <w:t xml:space="preserve"> agruparam clientes de uma empresa de </w:t>
      </w:r>
      <w:del w:id="71" w:author="Andreza Sartori" w:date="2021-10-15T18:12:00Z">
        <w:r w:rsidDel="00E970D3">
          <w:delText>E</w:delText>
        </w:r>
      </w:del>
      <w:ins w:id="72" w:author="Andreza Sartori" w:date="2021-10-15T18:12:00Z">
        <w:r>
          <w:t>e</w:t>
        </w:r>
      </w:ins>
      <w:r>
        <w:t xml:space="preserve">-commerce com base em sua </w:t>
      </w:r>
      <w:proofErr w:type="spellStart"/>
      <w:r>
        <w:t>recência</w:t>
      </w:r>
      <w:proofErr w:type="spellEnd"/>
      <w:r>
        <w:t>, resultando em clientes “Ativos”, “Expirando” e “Expirados”, e destes segmentos, sucessivamente separados em grupos de “Alto”, “Médio” e “Baixo” valores, validando posteriormente a segmentação através de uma campanha de ofertas para os clientes do grupo “Ativos”.</w:t>
      </w:r>
    </w:p>
    <w:p w14:paraId="7C461167" w14:textId="77777777" w:rsidR="00C26406" w:rsidRDefault="00C26406" w:rsidP="00C43C82">
      <w:pPr>
        <w:pStyle w:val="TF-TEXTO"/>
      </w:pPr>
      <w:r>
        <w:t xml:space="preserve">Todos os trabalhos aqui citados procuraram implementar o modelo RFM num contexto de </w:t>
      </w:r>
      <w:proofErr w:type="spellStart"/>
      <w:r>
        <w:t>clusterização</w:t>
      </w:r>
      <w:proofErr w:type="spellEnd"/>
      <w:r>
        <w:t xml:space="preserve"> por K-</w:t>
      </w:r>
      <w:proofErr w:type="spellStart"/>
      <w:r>
        <w:t>means</w:t>
      </w:r>
      <w:proofErr w:type="spellEnd"/>
      <w:r>
        <w:t xml:space="preserve">, alterando o modelo e o manejo dos dados de acordo com cada categoria, seja ele produto ou cliente, varejo ou mercado. Com isso, criaram-se atributos e foram modificados alguns já existentes para atender às especificidades de cada contexto, visto que todos os trabalhos focaram em uma só base de dados, inevitavelmente adequando-se às mesmas. </w:t>
      </w:r>
    </w:p>
    <w:p w14:paraId="27169D12" w14:textId="77777777" w:rsidR="00C26406" w:rsidRPr="0075781C" w:rsidRDefault="00C26406" w:rsidP="00C43C82">
      <w:pPr>
        <w:pStyle w:val="TF-TEXTO"/>
      </w:pPr>
      <w:r w:rsidRPr="00CE17A9">
        <w:t xml:space="preserve">Desta forma, este trabalho demonstra ser relevante, pois almeja aplicar o modelo RFM em conjunto com </w:t>
      </w:r>
      <w:commentRangeStart w:id="73"/>
      <w:r w:rsidRPr="00CE17A9">
        <w:t xml:space="preserve">vários algoritmos de </w:t>
      </w:r>
      <w:proofErr w:type="spellStart"/>
      <w:r w:rsidRPr="00CE17A9">
        <w:t>clusterização</w:t>
      </w:r>
      <w:proofErr w:type="spellEnd"/>
      <w:r w:rsidRPr="00CE17A9">
        <w:t xml:space="preserve"> </w:t>
      </w:r>
      <w:commentRangeEnd w:id="73"/>
      <w:r>
        <w:rPr>
          <w:rStyle w:val="Refdecomentrio"/>
        </w:rPr>
        <w:commentReference w:id="73"/>
      </w:r>
      <w:r w:rsidRPr="00CE17A9">
        <w:t xml:space="preserve">em forma de um artefato computacional que se adeque à vários contextos </w:t>
      </w:r>
      <w:commentRangeStart w:id="74"/>
      <w:r w:rsidRPr="00CE17A9">
        <w:t xml:space="preserve">(mercado, comércio, varejo etc.), </w:t>
      </w:r>
      <w:commentRangeEnd w:id="74"/>
      <w:r>
        <w:rPr>
          <w:rStyle w:val="Refdecomentrio"/>
        </w:rPr>
        <w:commentReference w:id="74"/>
      </w:r>
      <w:r w:rsidRPr="00CE17A9">
        <w:t xml:space="preserve">utilizando </w:t>
      </w:r>
      <w:r>
        <w:t>várias</w:t>
      </w:r>
      <w:r w:rsidRPr="00CE17A9">
        <w:t xml:space="preserve"> bases de dados reais para testar a validade dos algoritmos utilizados. Vislumbra-se utilizar três índices para validação da qualidade dos clusters (</w:t>
      </w:r>
      <w:proofErr w:type="spellStart"/>
      <w:r w:rsidRPr="00CE17A9">
        <w:t>Silhouette</w:t>
      </w:r>
      <w:proofErr w:type="spellEnd"/>
      <w:r w:rsidRPr="00CE17A9">
        <w:t xml:space="preserve">, </w:t>
      </w:r>
      <w:proofErr w:type="spellStart"/>
      <w:r w:rsidRPr="00CE17A9">
        <w:t>Calinski-Harabasz</w:t>
      </w:r>
      <w:proofErr w:type="spellEnd"/>
      <w:r w:rsidRPr="00CE17A9">
        <w:t xml:space="preserve"> e Davies-</w:t>
      </w:r>
      <w:proofErr w:type="spellStart"/>
      <w:r w:rsidRPr="00CE17A9">
        <w:t>Bouldin</w:t>
      </w:r>
      <w:proofErr w:type="spellEnd"/>
      <w:r w:rsidRPr="00CE17A9">
        <w:rPr>
          <w:rFonts w:ascii="AdvOT8cb2ddbd" w:eastAsia="Calibri" w:hAnsi="AdvOT8cb2ddbd" w:cs="AdvOT8cb2ddbd"/>
          <w:sz w:val="19"/>
          <w:szCs w:val="19"/>
          <w:lang w:eastAsia="en-US"/>
        </w:rPr>
        <w:t xml:space="preserve">). </w:t>
      </w:r>
      <w:r w:rsidRPr="008B3205">
        <w:rPr>
          <w:rFonts w:eastAsia="Calibri"/>
          <w:rPrChange w:id="75" w:author="Andreza Sartori" w:date="2021-10-15T16:20:00Z">
            <w:rPr>
              <w:rFonts w:ascii="AdvOT8cb2ddbd" w:eastAsia="Calibri" w:hAnsi="AdvOT8cb2ddbd" w:cs="AdvOT8cb2ddbd"/>
              <w:sz w:val="19"/>
              <w:szCs w:val="19"/>
              <w:lang w:eastAsia="en-US"/>
            </w:rPr>
          </w:rPrChange>
        </w:rPr>
        <w:t xml:space="preserve">Além disso, deseja-se obter clusters significativos e coerentes com cada segmento de mercado aplicado.  Outra contribuição deste trabalho seria no âmbito comercial, com a geração de informações sobre as similaridades de clientes de cada segmento de mercado, podendo auxiliar gestores e administradores de empresas a obter uma visão crítica sobre os comportamentos de clientes ao longo das diferentes bases de dados, podendo também denotar características comuns a todos. Outra relevância seria a utilização deste trabalho em ambiente acadêmico, visto que serão aplicados diferentes algoritmos de </w:t>
      </w:r>
      <w:proofErr w:type="spellStart"/>
      <w:r w:rsidRPr="008B3205">
        <w:rPr>
          <w:rFonts w:eastAsia="Calibri"/>
          <w:rPrChange w:id="76" w:author="Andreza Sartori" w:date="2021-10-15T16:20:00Z">
            <w:rPr>
              <w:rFonts w:ascii="AdvOT8cb2ddbd" w:eastAsia="Calibri" w:hAnsi="AdvOT8cb2ddbd" w:cs="AdvOT8cb2ddbd"/>
              <w:sz w:val="19"/>
              <w:szCs w:val="19"/>
              <w:lang w:eastAsia="en-US"/>
            </w:rPr>
          </w:rPrChange>
        </w:rPr>
        <w:t>clusterização</w:t>
      </w:r>
      <w:proofErr w:type="spellEnd"/>
      <w:r w:rsidRPr="008B3205">
        <w:rPr>
          <w:rFonts w:eastAsia="Calibri"/>
          <w:rPrChange w:id="77" w:author="Andreza Sartori" w:date="2021-10-15T16:20:00Z">
            <w:rPr>
              <w:rFonts w:ascii="AdvOT8cb2ddbd" w:eastAsia="Calibri" w:hAnsi="AdvOT8cb2ddbd" w:cs="AdvOT8cb2ddbd"/>
              <w:sz w:val="19"/>
              <w:szCs w:val="19"/>
              <w:lang w:eastAsia="en-US"/>
            </w:rPr>
          </w:rPrChange>
        </w:rPr>
        <w:t>, podendo providenciar informações sobre seus desempenhos e qualidade de agrupamento, além de ser aplicados processos de obtenção, limpeza e transformação de dados.</w:t>
      </w:r>
    </w:p>
    <w:p w14:paraId="299490BC" w14:textId="77777777" w:rsidR="00C26406" w:rsidRDefault="00C26406" w:rsidP="00E638A0">
      <w:pPr>
        <w:pStyle w:val="Ttulo2"/>
      </w:pPr>
      <w:r>
        <w:t>REQUISITOS PRINCIPAIS DO PROBLEMA A SER TRABALHADO</w:t>
      </w:r>
      <w:bookmarkEnd w:id="60"/>
      <w:bookmarkEnd w:id="61"/>
      <w:bookmarkEnd w:id="62"/>
      <w:bookmarkEnd w:id="63"/>
      <w:bookmarkEnd w:id="64"/>
      <w:bookmarkEnd w:id="65"/>
      <w:bookmarkEnd w:id="66"/>
    </w:p>
    <w:p w14:paraId="438143EE" w14:textId="77777777" w:rsidR="00C26406" w:rsidRDefault="00C26406" w:rsidP="00C43C82">
      <w:pPr>
        <w:pStyle w:val="TF-TEXTO"/>
      </w:pPr>
      <w:r>
        <w:t>O artefato computacional a ser desenvolvido deverá:</w:t>
      </w:r>
    </w:p>
    <w:p w14:paraId="5117CDD0" w14:textId="77777777" w:rsidR="00C26406" w:rsidRDefault="00C26406" w:rsidP="00C26406">
      <w:pPr>
        <w:pStyle w:val="TF-ALNEA"/>
        <w:numPr>
          <w:ilvl w:val="0"/>
          <w:numId w:val="4"/>
        </w:numPr>
      </w:pPr>
      <w:r>
        <w:t>adquirir os dados transacionais de clientes a partir de um banco de dados (Requisito Funcional - RF);</w:t>
      </w:r>
    </w:p>
    <w:p w14:paraId="193F81ED" w14:textId="77777777" w:rsidR="00C26406" w:rsidRDefault="00C26406" w:rsidP="00C26406">
      <w:pPr>
        <w:pStyle w:val="TF-ALNEA"/>
        <w:numPr>
          <w:ilvl w:val="0"/>
          <w:numId w:val="4"/>
        </w:numPr>
      </w:pPr>
      <w:r>
        <w:t>extrair dos clientes as características (</w:t>
      </w:r>
      <w:proofErr w:type="spellStart"/>
      <w:r>
        <w:t>recência</w:t>
      </w:r>
      <w:proofErr w:type="spellEnd"/>
      <w:r>
        <w:t>, frequência e monetária) utilizadas no modelo RFM (RF);</w:t>
      </w:r>
    </w:p>
    <w:p w14:paraId="34682103" w14:textId="77777777" w:rsidR="00C26406" w:rsidRDefault="00C26406" w:rsidP="00C26406">
      <w:pPr>
        <w:pStyle w:val="TF-ALNEA"/>
        <w:numPr>
          <w:ilvl w:val="0"/>
          <w:numId w:val="4"/>
        </w:numPr>
      </w:pPr>
      <w:r>
        <w:t>filtrar os clientes sem quantidade de compras relevantes (RF);</w:t>
      </w:r>
    </w:p>
    <w:p w14:paraId="19C7479C" w14:textId="77777777" w:rsidR="00C26406" w:rsidRDefault="00C26406" w:rsidP="00C26406">
      <w:pPr>
        <w:pStyle w:val="TF-ALNEA"/>
        <w:numPr>
          <w:ilvl w:val="0"/>
          <w:numId w:val="4"/>
        </w:numPr>
      </w:pPr>
      <w:r>
        <w:t>normalizar os dados para evitar disparidades nas escalas dos dados, principalmente no atributo monetário (RF);</w:t>
      </w:r>
    </w:p>
    <w:p w14:paraId="0D12E525" w14:textId="77777777" w:rsidR="00C26406" w:rsidRDefault="00C26406" w:rsidP="00C26406">
      <w:pPr>
        <w:pStyle w:val="TF-ALNEA"/>
        <w:numPr>
          <w:ilvl w:val="0"/>
          <w:numId w:val="4"/>
        </w:numPr>
      </w:pPr>
      <w:r>
        <w:t>aplicar três índices de validação (</w:t>
      </w:r>
      <w:proofErr w:type="spellStart"/>
      <w:r>
        <w:t>Silhouette</w:t>
      </w:r>
      <w:proofErr w:type="spellEnd"/>
      <w:r>
        <w:t xml:space="preserve">, </w:t>
      </w:r>
      <w:proofErr w:type="spellStart"/>
      <w:r>
        <w:t>Calinski-Harabasz</w:t>
      </w:r>
      <w:proofErr w:type="spellEnd"/>
      <w:r>
        <w:t xml:space="preserve"> e Davies-</w:t>
      </w:r>
      <w:proofErr w:type="spellStart"/>
      <w:r>
        <w:t>Bouldin</w:t>
      </w:r>
      <w:proofErr w:type="spellEnd"/>
      <w:r w:rsidRPr="00C43C82">
        <w:rPr>
          <w:rFonts w:ascii="AdvOT8cb2ddbd" w:eastAsia="Calibri" w:hAnsi="AdvOT8cb2ddbd" w:cs="AdvOT8cb2ddbd"/>
          <w:sz w:val="19"/>
          <w:szCs w:val="19"/>
          <w:lang w:eastAsia="en-US"/>
        </w:rPr>
        <w:t xml:space="preserve">) </w:t>
      </w:r>
      <w:r>
        <w:t xml:space="preserve">para verificar a qualidade dos clusters (RF); </w:t>
      </w:r>
    </w:p>
    <w:p w14:paraId="28ED7C22" w14:textId="77777777" w:rsidR="00C26406" w:rsidRDefault="00C26406" w:rsidP="00C26406">
      <w:pPr>
        <w:pStyle w:val="TF-ALNEA"/>
        <w:numPr>
          <w:ilvl w:val="0"/>
          <w:numId w:val="4"/>
        </w:numPr>
      </w:pPr>
      <w:r>
        <w:t>apresentar em um gráfico 3D os clientes, com sua localização definida pela pontuação do cliente nas características RFM (RF);</w:t>
      </w:r>
    </w:p>
    <w:p w14:paraId="39BFE6F7" w14:textId="77777777" w:rsidR="00C26406" w:rsidRDefault="00C26406" w:rsidP="00C26406">
      <w:pPr>
        <w:pStyle w:val="TF-ALNEA"/>
        <w:numPr>
          <w:ilvl w:val="0"/>
          <w:numId w:val="4"/>
        </w:numPr>
      </w:pPr>
      <w:r>
        <w:t xml:space="preserve">utilizar algoritmos de </w:t>
      </w:r>
      <w:proofErr w:type="spellStart"/>
      <w:r>
        <w:t>clusterização</w:t>
      </w:r>
      <w:proofErr w:type="spellEnd"/>
      <w:r>
        <w:t xml:space="preserve"> tais como K-</w:t>
      </w:r>
      <w:proofErr w:type="spellStart"/>
      <w:r>
        <w:t>means</w:t>
      </w:r>
      <w:proofErr w:type="spellEnd"/>
      <w:r>
        <w:t xml:space="preserve">, </w:t>
      </w:r>
      <w:proofErr w:type="spellStart"/>
      <w:r>
        <w:t>mean</w:t>
      </w:r>
      <w:proofErr w:type="spellEnd"/>
      <w:r>
        <w:t xml:space="preserve">-shift e </w:t>
      </w:r>
      <w:commentRangeStart w:id="78"/>
      <w:r>
        <w:t>DBSCAN</w:t>
      </w:r>
      <w:commentRangeEnd w:id="78"/>
      <w:r>
        <w:rPr>
          <w:rStyle w:val="Refdecomentrio"/>
        </w:rPr>
        <w:commentReference w:id="78"/>
      </w:r>
      <w:r>
        <w:t xml:space="preserve"> (RF);</w:t>
      </w:r>
    </w:p>
    <w:p w14:paraId="120C5791" w14:textId="77777777" w:rsidR="00C26406" w:rsidRDefault="00C26406" w:rsidP="00C26406">
      <w:pPr>
        <w:pStyle w:val="TF-ALNEA"/>
        <w:numPr>
          <w:ilvl w:val="0"/>
          <w:numId w:val="4"/>
        </w:numPr>
      </w:pPr>
      <w:r>
        <w:t>utilizar a linguagem Python para o desenvolvimento (Requisito Não Funcional - RNF);</w:t>
      </w:r>
    </w:p>
    <w:p w14:paraId="7E88143D" w14:textId="77777777" w:rsidR="00C26406" w:rsidRDefault="00C26406" w:rsidP="00C26406">
      <w:pPr>
        <w:pStyle w:val="TF-ALNEA"/>
        <w:numPr>
          <w:ilvl w:val="0"/>
          <w:numId w:val="4"/>
        </w:numPr>
      </w:pPr>
      <w:r>
        <w:lastRenderedPageBreak/>
        <w:t>utilizar o ambiente de desenvolvimento Jupyter Notebook (RNF);</w:t>
      </w:r>
    </w:p>
    <w:p w14:paraId="457D5BB3" w14:textId="77777777" w:rsidR="00C26406" w:rsidRPr="00286FED" w:rsidRDefault="00C26406" w:rsidP="00C26406">
      <w:pPr>
        <w:pStyle w:val="TF-ALNEA"/>
        <w:numPr>
          <w:ilvl w:val="0"/>
          <w:numId w:val="4"/>
        </w:numPr>
      </w:pPr>
      <w:r>
        <w:t>utilizar o banco de dados PostgreSQL para ler os dados das bases utilizadas (RNF).</w:t>
      </w:r>
    </w:p>
    <w:p w14:paraId="7533BF76" w14:textId="77777777" w:rsidR="00C26406" w:rsidRDefault="00C26406" w:rsidP="00E638A0">
      <w:pPr>
        <w:pStyle w:val="Ttulo2"/>
      </w:pPr>
      <w:r>
        <w:t>METODOLOGIA</w:t>
      </w:r>
    </w:p>
    <w:p w14:paraId="5D44FF1C" w14:textId="77777777" w:rsidR="00C26406" w:rsidRDefault="00C26406" w:rsidP="00C43C82">
      <w:pPr>
        <w:pStyle w:val="TF-TEXTO"/>
      </w:pPr>
      <w:r w:rsidRPr="00C25ED0">
        <w:t>O trabalho será desenvolvido observando as seguintes etapas:</w:t>
      </w:r>
    </w:p>
    <w:p w14:paraId="3AFBCF15" w14:textId="77777777" w:rsidR="00C26406" w:rsidRDefault="00C26406" w:rsidP="00C26406">
      <w:pPr>
        <w:pStyle w:val="TF-ALNEA"/>
        <w:numPr>
          <w:ilvl w:val="0"/>
          <w:numId w:val="17"/>
        </w:numPr>
      </w:pPr>
      <w:r>
        <w:t xml:space="preserve">levantamento bibliográfico: pesquisar trabalhos relacionados e estudar sobre </w:t>
      </w:r>
      <w:r w:rsidRPr="00A91385">
        <w:t xml:space="preserve">o modelo RFM e suas aplicações, </w:t>
      </w:r>
      <w:r>
        <w:t xml:space="preserve">algoritmos de </w:t>
      </w:r>
      <w:proofErr w:type="spellStart"/>
      <w:r>
        <w:t>clusterização</w:t>
      </w:r>
      <w:proofErr w:type="spellEnd"/>
      <w:r w:rsidRPr="00A91385">
        <w:t>, métodos de tratamento de dados e índices de validação</w:t>
      </w:r>
      <w:r w:rsidRPr="00424AD5">
        <w:t>;</w:t>
      </w:r>
    </w:p>
    <w:p w14:paraId="69442068" w14:textId="77777777" w:rsidR="00C26406" w:rsidRDefault="00C26406" w:rsidP="00C26406">
      <w:pPr>
        <w:pStyle w:val="TF-ALNEA"/>
        <w:numPr>
          <w:ilvl w:val="0"/>
          <w:numId w:val="17"/>
        </w:numPr>
      </w:pPr>
      <w:r>
        <w:t xml:space="preserve">seleção de bases de dados: obter bases de dados de usuários cedidas pela empresa </w:t>
      </w:r>
      <w:proofErr w:type="spellStart"/>
      <w:r>
        <w:t>Intelidata</w:t>
      </w:r>
      <w:proofErr w:type="spellEnd"/>
      <w:r>
        <w:t xml:space="preserve"> Informática, desenvolvedora de software de gestão comercial. Serão selecionadas conforme sua adequação ao objetivo do trabalho, variando em tamanho e segmento de mercado;</w:t>
      </w:r>
    </w:p>
    <w:p w14:paraId="759C366E" w14:textId="77777777" w:rsidR="00C26406" w:rsidRDefault="00C26406" w:rsidP="00C26406">
      <w:pPr>
        <w:pStyle w:val="TF-ALNEA"/>
        <w:numPr>
          <w:ilvl w:val="0"/>
          <w:numId w:val="17"/>
        </w:numPr>
      </w:pPr>
      <w:r w:rsidRPr="00CC49E9">
        <w:t>defini</w:t>
      </w:r>
      <w:r>
        <w:t>ção d</w:t>
      </w:r>
      <w:r w:rsidRPr="00CC49E9">
        <w:t>as características</w:t>
      </w:r>
      <w:r>
        <w:t xml:space="preserve"> do modelo RFM: definir os atributos</w:t>
      </w:r>
      <w:r w:rsidRPr="00CC49E9">
        <w:t xml:space="preserve"> utilizad</w:t>
      </w:r>
      <w:r>
        <w:t>o</w:t>
      </w:r>
      <w:r w:rsidRPr="00CC49E9">
        <w:t>s para caracterizar os clientes</w:t>
      </w:r>
      <w:r>
        <w:t xml:space="preserve"> no modelo RFM;</w:t>
      </w:r>
    </w:p>
    <w:p w14:paraId="04E11572" w14:textId="77777777" w:rsidR="00C26406" w:rsidRDefault="00C26406" w:rsidP="00C26406">
      <w:pPr>
        <w:pStyle w:val="TF-ALNEA"/>
        <w:numPr>
          <w:ilvl w:val="0"/>
          <w:numId w:val="17"/>
        </w:numPr>
      </w:pPr>
      <w:r w:rsidRPr="00CC49E9">
        <w:t>defini</w:t>
      </w:r>
      <w:r>
        <w:t>ção de métricas do modelo RFM: definir</w:t>
      </w:r>
      <w:r w:rsidRPr="00CC49E9">
        <w:t xml:space="preserve"> as métricas para </w:t>
      </w:r>
      <w:r>
        <w:t>mensuração e atribuição</w:t>
      </w:r>
      <w:r w:rsidRPr="00CC49E9">
        <w:t xml:space="preserve"> de pontuação de cada característica</w:t>
      </w:r>
      <w:r>
        <w:t xml:space="preserve"> no modelo RFM;</w:t>
      </w:r>
    </w:p>
    <w:p w14:paraId="4A007714" w14:textId="77777777" w:rsidR="00C26406" w:rsidRDefault="00C26406" w:rsidP="00C26406">
      <w:pPr>
        <w:pStyle w:val="TF-ALNEA"/>
        <w:numPr>
          <w:ilvl w:val="0"/>
          <w:numId w:val="17"/>
        </w:numPr>
      </w:pPr>
      <w:r>
        <w:t xml:space="preserve">definição dos algoritmos de </w:t>
      </w:r>
      <w:proofErr w:type="spellStart"/>
      <w:r>
        <w:t>clusterização</w:t>
      </w:r>
      <w:proofErr w:type="spellEnd"/>
      <w:r>
        <w:t xml:space="preserve">: pesquisar e escolher o algoritmo de </w:t>
      </w:r>
      <w:proofErr w:type="spellStart"/>
      <w:r>
        <w:t>clusterização</w:t>
      </w:r>
      <w:proofErr w:type="spellEnd"/>
      <w:r>
        <w:t xml:space="preserve"> que realizará o agrupamento das características RFM;</w:t>
      </w:r>
    </w:p>
    <w:p w14:paraId="0EE50ABE" w14:textId="77777777" w:rsidR="00C26406" w:rsidRDefault="00C26406" w:rsidP="00C43C82">
      <w:pPr>
        <w:pStyle w:val="TF-ALNEA"/>
      </w:pPr>
      <w:r>
        <w:t>implementação: implementar o artefato computacional de segmentação levando em consideração as etapas (b) até (e), utilizando a linguagem Python;</w:t>
      </w:r>
    </w:p>
    <w:p w14:paraId="03D9D1A6" w14:textId="77777777" w:rsidR="00C26406" w:rsidRPr="00FF40D8" w:rsidRDefault="00C26406" w:rsidP="00C43C82">
      <w:pPr>
        <w:pStyle w:val="TF-ALNEA"/>
      </w:pPr>
      <w:r w:rsidRPr="00FF40D8">
        <w:t xml:space="preserve">análise dos clusters: </w:t>
      </w:r>
      <w:r>
        <w:t xml:space="preserve">avaliar a qualidade dos clusters gerados a partir dos diferentes algoritmos de </w:t>
      </w:r>
      <w:proofErr w:type="spellStart"/>
      <w:r>
        <w:t>clusterização</w:t>
      </w:r>
      <w:proofErr w:type="spellEnd"/>
      <w:r>
        <w:t xml:space="preserve"> e seus comportamentos em múltiplas bases de dados, aplicando índices de validação e apresentando-os na forma de gráficos.</w:t>
      </w:r>
    </w:p>
    <w:p w14:paraId="564C90BD" w14:textId="77777777" w:rsidR="00C26406" w:rsidRPr="00C25ED0" w:rsidRDefault="00C26406" w:rsidP="00C43C82">
      <w:pPr>
        <w:pStyle w:val="TF-TEXTO"/>
      </w:pPr>
      <w:r w:rsidRPr="00C25ED0">
        <w:t>As etapas serão realizadas nos períodos relacionados no</w:t>
      </w:r>
      <w:r>
        <w:t xml:space="preserve"> Quadro 3</w:t>
      </w:r>
      <w:r w:rsidRPr="00C25ED0">
        <w:t>.</w:t>
      </w:r>
    </w:p>
    <w:p w14:paraId="52598EC8" w14:textId="77777777" w:rsidR="00C26406" w:rsidRPr="00607D71" w:rsidRDefault="00C26406" w:rsidP="00C43C82">
      <w:pPr>
        <w:pStyle w:val="TF-LEGENDA"/>
      </w:pPr>
      <w:bookmarkStart w:id="79" w:name="_Ref57318818"/>
      <w:r>
        <w:t>Quadro 3</w:t>
      </w:r>
      <w:bookmarkEnd w:id="79"/>
      <w:r w:rsidRPr="00607D71">
        <w:t xml:space="preserve"> – Cronograma de atividades a serem realizadas</w:t>
      </w:r>
    </w:p>
    <w:tbl>
      <w:tblPr>
        <w:tblW w:w="771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4815"/>
        <w:gridCol w:w="284"/>
        <w:gridCol w:w="284"/>
        <w:gridCol w:w="273"/>
        <w:gridCol w:w="284"/>
        <w:gridCol w:w="11"/>
        <w:gridCol w:w="273"/>
        <w:gridCol w:w="284"/>
        <w:gridCol w:w="11"/>
        <w:gridCol w:w="273"/>
        <w:gridCol w:w="284"/>
        <w:gridCol w:w="11"/>
        <w:gridCol w:w="273"/>
        <w:gridCol w:w="352"/>
      </w:tblGrid>
      <w:tr w:rsidR="00C26406" w:rsidRPr="007E0D87" w14:paraId="1D6D1B94" w14:textId="77777777" w:rsidTr="001E6B2A">
        <w:trPr>
          <w:cantSplit/>
          <w:jc w:val="center"/>
        </w:trPr>
        <w:tc>
          <w:tcPr>
            <w:tcW w:w="4815" w:type="dxa"/>
            <w:tcBorders>
              <w:top w:val="single" w:sz="4" w:space="0" w:color="auto"/>
              <w:left w:val="single" w:sz="4" w:space="0" w:color="auto"/>
              <w:bottom w:val="nil"/>
              <w:right w:val="single" w:sz="4" w:space="0" w:color="auto"/>
            </w:tcBorders>
            <w:shd w:val="clear" w:color="auto" w:fill="A6A6A6"/>
          </w:tcPr>
          <w:p w14:paraId="50C76C9E" w14:textId="77777777" w:rsidR="00C26406" w:rsidRPr="007E0D87" w:rsidRDefault="00C26406" w:rsidP="00BA692B">
            <w:pPr>
              <w:pStyle w:val="TF-TEXTOQUADRO"/>
            </w:pPr>
          </w:p>
        </w:tc>
        <w:tc>
          <w:tcPr>
            <w:tcW w:w="2897" w:type="dxa"/>
            <w:gridSpan w:val="13"/>
            <w:tcBorders>
              <w:top w:val="single" w:sz="4" w:space="0" w:color="auto"/>
              <w:left w:val="single" w:sz="4" w:space="0" w:color="auto"/>
              <w:right w:val="single" w:sz="4" w:space="0" w:color="auto"/>
            </w:tcBorders>
            <w:shd w:val="clear" w:color="auto" w:fill="A6A6A6"/>
          </w:tcPr>
          <w:p w14:paraId="0D9EBAB3" w14:textId="77777777" w:rsidR="00C26406" w:rsidRPr="007E0D87" w:rsidRDefault="00C26406" w:rsidP="00BA692B">
            <w:pPr>
              <w:pStyle w:val="TF-TEXTOQUADROCentralizado"/>
            </w:pPr>
            <w:r>
              <w:t>2022</w:t>
            </w:r>
          </w:p>
        </w:tc>
      </w:tr>
      <w:tr w:rsidR="00C26406" w:rsidRPr="007E0D87" w14:paraId="6E03AFC6" w14:textId="77777777" w:rsidTr="001E6B2A">
        <w:trPr>
          <w:cantSplit/>
          <w:jc w:val="center"/>
        </w:trPr>
        <w:tc>
          <w:tcPr>
            <w:tcW w:w="4815" w:type="dxa"/>
            <w:tcBorders>
              <w:top w:val="nil"/>
              <w:left w:val="single" w:sz="4" w:space="0" w:color="auto"/>
              <w:bottom w:val="nil"/>
            </w:tcBorders>
            <w:shd w:val="clear" w:color="auto" w:fill="A6A6A6"/>
          </w:tcPr>
          <w:p w14:paraId="7DC7B93B" w14:textId="77777777" w:rsidR="00C26406" w:rsidRPr="007E0D87" w:rsidRDefault="00C26406" w:rsidP="00BA692B">
            <w:pPr>
              <w:pStyle w:val="TF-TEXTOQUADRO"/>
            </w:pPr>
          </w:p>
        </w:tc>
        <w:tc>
          <w:tcPr>
            <w:tcW w:w="568" w:type="dxa"/>
            <w:gridSpan w:val="2"/>
            <w:shd w:val="clear" w:color="auto" w:fill="A6A6A6"/>
          </w:tcPr>
          <w:p w14:paraId="7219FCAC" w14:textId="77777777" w:rsidR="00C26406" w:rsidRDefault="00C26406" w:rsidP="00BA692B">
            <w:pPr>
              <w:pStyle w:val="TF-TEXTOQUADROCentralizado"/>
            </w:pPr>
            <w:r>
              <w:t>fev.</w:t>
            </w:r>
          </w:p>
        </w:tc>
        <w:tc>
          <w:tcPr>
            <w:tcW w:w="568" w:type="dxa"/>
            <w:gridSpan w:val="3"/>
            <w:shd w:val="clear" w:color="auto" w:fill="A6A6A6"/>
          </w:tcPr>
          <w:p w14:paraId="69FF5695" w14:textId="77777777" w:rsidR="00C26406" w:rsidRPr="007E0D87" w:rsidRDefault="00C26406" w:rsidP="00BA692B">
            <w:pPr>
              <w:pStyle w:val="TF-TEXTOQUADROCentralizado"/>
            </w:pPr>
            <w:r>
              <w:t>mar</w:t>
            </w:r>
            <w:r w:rsidRPr="007E0D87">
              <w:t>.</w:t>
            </w:r>
          </w:p>
        </w:tc>
        <w:tc>
          <w:tcPr>
            <w:tcW w:w="568" w:type="dxa"/>
            <w:gridSpan w:val="3"/>
            <w:shd w:val="clear" w:color="auto" w:fill="A6A6A6"/>
          </w:tcPr>
          <w:p w14:paraId="03A974F7" w14:textId="77777777" w:rsidR="00C26406" w:rsidRPr="007E0D87" w:rsidRDefault="00C26406" w:rsidP="00BA692B">
            <w:pPr>
              <w:pStyle w:val="TF-TEXTOQUADROCentralizado"/>
            </w:pPr>
            <w:r>
              <w:t>abr</w:t>
            </w:r>
            <w:r w:rsidRPr="007E0D87">
              <w:t>.</w:t>
            </w:r>
          </w:p>
        </w:tc>
        <w:tc>
          <w:tcPr>
            <w:tcW w:w="568" w:type="dxa"/>
            <w:gridSpan w:val="3"/>
            <w:shd w:val="clear" w:color="auto" w:fill="A6A6A6"/>
          </w:tcPr>
          <w:p w14:paraId="16F8CB40" w14:textId="77777777" w:rsidR="00C26406" w:rsidRPr="007E0D87" w:rsidRDefault="00C26406" w:rsidP="00BA692B">
            <w:pPr>
              <w:pStyle w:val="TF-TEXTOQUADROCentralizado"/>
            </w:pPr>
            <w:r>
              <w:t>maio</w:t>
            </w:r>
          </w:p>
        </w:tc>
        <w:tc>
          <w:tcPr>
            <w:tcW w:w="625" w:type="dxa"/>
            <w:gridSpan w:val="2"/>
            <w:shd w:val="clear" w:color="auto" w:fill="A6A6A6"/>
          </w:tcPr>
          <w:p w14:paraId="619A0D78" w14:textId="77777777" w:rsidR="00C26406" w:rsidRPr="007E0D87" w:rsidRDefault="00C26406" w:rsidP="00BA692B">
            <w:pPr>
              <w:pStyle w:val="TF-TEXTOQUADROCentralizado"/>
            </w:pPr>
            <w:r>
              <w:t>jun</w:t>
            </w:r>
            <w:r w:rsidRPr="007E0D87">
              <w:t>.</w:t>
            </w:r>
          </w:p>
        </w:tc>
      </w:tr>
      <w:tr w:rsidR="00C26406" w:rsidRPr="007E0D87" w14:paraId="65830F9C" w14:textId="77777777" w:rsidTr="001E6B2A">
        <w:trPr>
          <w:cantSplit/>
          <w:jc w:val="center"/>
        </w:trPr>
        <w:tc>
          <w:tcPr>
            <w:tcW w:w="4815" w:type="dxa"/>
            <w:tcBorders>
              <w:top w:val="nil"/>
              <w:left w:val="single" w:sz="4" w:space="0" w:color="auto"/>
            </w:tcBorders>
            <w:shd w:val="clear" w:color="auto" w:fill="A6A6A6"/>
          </w:tcPr>
          <w:p w14:paraId="1E7B3073" w14:textId="77777777" w:rsidR="00C26406" w:rsidRPr="007E0D87" w:rsidRDefault="00C26406" w:rsidP="00BA692B">
            <w:pPr>
              <w:pStyle w:val="TF-TEXTOQUADRO"/>
            </w:pPr>
            <w:r w:rsidRPr="007E0D87">
              <w:t>etapas / quinzenas</w:t>
            </w:r>
          </w:p>
        </w:tc>
        <w:tc>
          <w:tcPr>
            <w:tcW w:w="284" w:type="dxa"/>
            <w:shd w:val="clear" w:color="auto" w:fill="A6A6A6"/>
          </w:tcPr>
          <w:p w14:paraId="76FE6671" w14:textId="77777777" w:rsidR="00C26406" w:rsidRDefault="00C26406" w:rsidP="00BA692B">
            <w:pPr>
              <w:pStyle w:val="TF-TEXTOQUADROCentralizado"/>
            </w:pPr>
            <w:r>
              <w:t>1</w:t>
            </w:r>
          </w:p>
        </w:tc>
        <w:tc>
          <w:tcPr>
            <w:tcW w:w="284" w:type="dxa"/>
            <w:shd w:val="clear" w:color="auto" w:fill="A6A6A6"/>
          </w:tcPr>
          <w:p w14:paraId="18AD05DF" w14:textId="77777777" w:rsidR="00C26406" w:rsidRDefault="00C26406" w:rsidP="00BA692B">
            <w:pPr>
              <w:pStyle w:val="TF-TEXTOQUADROCentralizado"/>
            </w:pPr>
            <w:r>
              <w:t>2</w:t>
            </w:r>
          </w:p>
        </w:tc>
        <w:tc>
          <w:tcPr>
            <w:tcW w:w="273" w:type="dxa"/>
            <w:tcBorders>
              <w:bottom w:val="single" w:sz="4" w:space="0" w:color="auto"/>
            </w:tcBorders>
            <w:shd w:val="clear" w:color="auto" w:fill="A6A6A6"/>
          </w:tcPr>
          <w:p w14:paraId="40C70990" w14:textId="77777777" w:rsidR="00C26406" w:rsidRPr="007E0D87" w:rsidRDefault="00C26406" w:rsidP="00BA692B">
            <w:pPr>
              <w:pStyle w:val="TF-TEXTOQUADROCentralizado"/>
            </w:pPr>
            <w:r>
              <w:t>1</w:t>
            </w:r>
          </w:p>
        </w:tc>
        <w:tc>
          <w:tcPr>
            <w:tcW w:w="284" w:type="dxa"/>
            <w:tcBorders>
              <w:bottom w:val="single" w:sz="4" w:space="0" w:color="auto"/>
            </w:tcBorders>
            <w:shd w:val="clear" w:color="auto" w:fill="A6A6A6"/>
          </w:tcPr>
          <w:p w14:paraId="2EC6B314" w14:textId="77777777" w:rsidR="00C26406" w:rsidRPr="007E0D87" w:rsidRDefault="00C26406" w:rsidP="00BA692B">
            <w:pPr>
              <w:pStyle w:val="TF-TEXTOQUADROCentralizado"/>
            </w:pPr>
            <w:r>
              <w:t>2</w:t>
            </w:r>
          </w:p>
        </w:tc>
        <w:tc>
          <w:tcPr>
            <w:tcW w:w="284" w:type="dxa"/>
            <w:gridSpan w:val="2"/>
            <w:tcBorders>
              <w:bottom w:val="single" w:sz="4" w:space="0" w:color="auto"/>
            </w:tcBorders>
            <w:shd w:val="clear" w:color="auto" w:fill="A6A6A6"/>
          </w:tcPr>
          <w:p w14:paraId="17D0D0F9" w14:textId="77777777" w:rsidR="00C26406" w:rsidRPr="007E0D87" w:rsidRDefault="00C26406" w:rsidP="00BA692B">
            <w:pPr>
              <w:pStyle w:val="TF-TEXTOQUADROCentralizado"/>
            </w:pPr>
            <w:r w:rsidRPr="007E0D87">
              <w:t>1</w:t>
            </w:r>
          </w:p>
        </w:tc>
        <w:tc>
          <w:tcPr>
            <w:tcW w:w="284" w:type="dxa"/>
            <w:tcBorders>
              <w:bottom w:val="single" w:sz="4" w:space="0" w:color="auto"/>
            </w:tcBorders>
            <w:shd w:val="clear" w:color="auto" w:fill="A6A6A6"/>
          </w:tcPr>
          <w:p w14:paraId="40ED979B" w14:textId="77777777" w:rsidR="00C26406" w:rsidRPr="007E0D87" w:rsidRDefault="00C26406" w:rsidP="00BA692B">
            <w:pPr>
              <w:pStyle w:val="TF-TEXTOQUADROCentralizado"/>
            </w:pPr>
            <w:r w:rsidRPr="007E0D87">
              <w:t>2</w:t>
            </w:r>
          </w:p>
        </w:tc>
        <w:tc>
          <w:tcPr>
            <w:tcW w:w="284" w:type="dxa"/>
            <w:gridSpan w:val="2"/>
            <w:tcBorders>
              <w:bottom w:val="single" w:sz="4" w:space="0" w:color="auto"/>
            </w:tcBorders>
            <w:shd w:val="clear" w:color="auto" w:fill="A6A6A6"/>
          </w:tcPr>
          <w:p w14:paraId="75DDE328" w14:textId="77777777" w:rsidR="00C26406" w:rsidRPr="007E0D87" w:rsidRDefault="00C26406" w:rsidP="00BA692B">
            <w:pPr>
              <w:pStyle w:val="TF-TEXTOQUADROCentralizado"/>
            </w:pPr>
            <w:r w:rsidRPr="007E0D87">
              <w:t>1</w:t>
            </w:r>
          </w:p>
        </w:tc>
        <w:tc>
          <w:tcPr>
            <w:tcW w:w="284" w:type="dxa"/>
            <w:tcBorders>
              <w:bottom w:val="single" w:sz="4" w:space="0" w:color="auto"/>
            </w:tcBorders>
            <w:shd w:val="clear" w:color="auto" w:fill="A6A6A6"/>
          </w:tcPr>
          <w:p w14:paraId="5C606B2B" w14:textId="77777777" w:rsidR="00C26406" w:rsidRPr="007E0D87" w:rsidRDefault="00C26406" w:rsidP="00BA692B">
            <w:pPr>
              <w:pStyle w:val="TF-TEXTOQUADROCentralizado"/>
            </w:pPr>
            <w:r w:rsidRPr="007E0D87">
              <w:t>2</w:t>
            </w:r>
          </w:p>
        </w:tc>
        <w:tc>
          <w:tcPr>
            <w:tcW w:w="284" w:type="dxa"/>
            <w:gridSpan w:val="2"/>
            <w:tcBorders>
              <w:bottom w:val="single" w:sz="4" w:space="0" w:color="auto"/>
            </w:tcBorders>
            <w:shd w:val="clear" w:color="auto" w:fill="A6A6A6"/>
          </w:tcPr>
          <w:p w14:paraId="79FC315A" w14:textId="77777777" w:rsidR="00C26406" w:rsidRPr="007E0D87" w:rsidRDefault="00C26406" w:rsidP="00BA692B">
            <w:pPr>
              <w:pStyle w:val="TF-TEXTOQUADROCentralizado"/>
            </w:pPr>
            <w:r w:rsidRPr="007E0D87">
              <w:t>1</w:t>
            </w:r>
          </w:p>
        </w:tc>
        <w:tc>
          <w:tcPr>
            <w:tcW w:w="352" w:type="dxa"/>
            <w:tcBorders>
              <w:bottom w:val="single" w:sz="4" w:space="0" w:color="auto"/>
            </w:tcBorders>
            <w:shd w:val="clear" w:color="auto" w:fill="A6A6A6"/>
          </w:tcPr>
          <w:p w14:paraId="5AFE36A4" w14:textId="77777777" w:rsidR="00C26406" w:rsidRPr="007E0D87" w:rsidRDefault="00C26406" w:rsidP="00BA692B">
            <w:pPr>
              <w:pStyle w:val="TF-TEXTOQUADROCentralizado"/>
            </w:pPr>
            <w:r w:rsidRPr="007E0D87">
              <w:t>2</w:t>
            </w:r>
          </w:p>
        </w:tc>
      </w:tr>
      <w:tr w:rsidR="00C26406" w:rsidRPr="007E0D87" w14:paraId="36A5F38A" w14:textId="77777777" w:rsidTr="001E6B2A">
        <w:trPr>
          <w:jc w:val="center"/>
        </w:trPr>
        <w:tc>
          <w:tcPr>
            <w:tcW w:w="4815" w:type="dxa"/>
            <w:tcBorders>
              <w:left w:val="single" w:sz="4" w:space="0" w:color="auto"/>
            </w:tcBorders>
          </w:tcPr>
          <w:p w14:paraId="6FFAD24C" w14:textId="77777777" w:rsidR="00C26406" w:rsidRPr="00A91385" w:rsidRDefault="00C26406" w:rsidP="00BA692B">
            <w:pPr>
              <w:pStyle w:val="TF-TEXTOQUADRO"/>
              <w:rPr>
                <w:bCs/>
              </w:rPr>
            </w:pPr>
            <w:r w:rsidRPr="00A91385">
              <w:rPr>
                <w:bCs/>
              </w:rPr>
              <w:t>levantamento bibliográfico</w:t>
            </w:r>
          </w:p>
        </w:tc>
        <w:tc>
          <w:tcPr>
            <w:tcW w:w="284" w:type="dxa"/>
            <w:shd w:val="clear" w:color="auto" w:fill="auto"/>
          </w:tcPr>
          <w:p w14:paraId="0462ACC4" w14:textId="77777777" w:rsidR="00C26406" w:rsidRPr="007E0D87" w:rsidRDefault="00C26406" w:rsidP="00BA692B">
            <w:pPr>
              <w:pStyle w:val="TF-TEXTOQUADROCentralizado"/>
            </w:pPr>
          </w:p>
        </w:tc>
        <w:tc>
          <w:tcPr>
            <w:tcW w:w="284" w:type="dxa"/>
            <w:shd w:val="clear" w:color="auto" w:fill="A6A6A6" w:themeFill="background1" w:themeFillShade="A6"/>
          </w:tcPr>
          <w:p w14:paraId="588A981E" w14:textId="77777777" w:rsidR="00C26406" w:rsidRPr="007E0D87" w:rsidRDefault="00C26406" w:rsidP="00BA692B">
            <w:pPr>
              <w:pStyle w:val="TF-TEXTOQUADROCentralizado"/>
            </w:pPr>
          </w:p>
        </w:tc>
        <w:tc>
          <w:tcPr>
            <w:tcW w:w="273" w:type="dxa"/>
            <w:tcBorders>
              <w:bottom w:val="single" w:sz="4" w:space="0" w:color="auto"/>
            </w:tcBorders>
            <w:shd w:val="clear" w:color="auto" w:fill="auto"/>
          </w:tcPr>
          <w:p w14:paraId="57FAAA96" w14:textId="77777777" w:rsidR="00C26406" w:rsidRPr="007E0D87" w:rsidRDefault="00C26406" w:rsidP="00BA692B">
            <w:pPr>
              <w:pStyle w:val="TF-TEXTOQUADROCentralizado"/>
            </w:pPr>
          </w:p>
        </w:tc>
        <w:tc>
          <w:tcPr>
            <w:tcW w:w="284" w:type="dxa"/>
            <w:tcBorders>
              <w:bottom w:val="single" w:sz="4" w:space="0" w:color="auto"/>
            </w:tcBorders>
            <w:shd w:val="clear" w:color="auto" w:fill="auto"/>
          </w:tcPr>
          <w:p w14:paraId="466F27B7" w14:textId="77777777" w:rsidR="00C26406" w:rsidRPr="007E0D87" w:rsidRDefault="00C26406" w:rsidP="00BA692B">
            <w:pPr>
              <w:pStyle w:val="TF-TEXTOQUADROCentralizado"/>
            </w:pPr>
          </w:p>
        </w:tc>
        <w:tc>
          <w:tcPr>
            <w:tcW w:w="284" w:type="dxa"/>
            <w:gridSpan w:val="2"/>
            <w:tcBorders>
              <w:bottom w:val="single" w:sz="4" w:space="0" w:color="auto"/>
            </w:tcBorders>
          </w:tcPr>
          <w:p w14:paraId="31536E8C" w14:textId="77777777" w:rsidR="00C26406" w:rsidRPr="007E0D87" w:rsidRDefault="00C26406" w:rsidP="00BA692B">
            <w:pPr>
              <w:pStyle w:val="TF-TEXTOQUADROCentralizado"/>
            </w:pPr>
          </w:p>
        </w:tc>
        <w:tc>
          <w:tcPr>
            <w:tcW w:w="284" w:type="dxa"/>
            <w:tcBorders>
              <w:bottom w:val="single" w:sz="4" w:space="0" w:color="auto"/>
            </w:tcBorders>
          </w:tcPr>
          <w:p w14:paraId="68C4CD3E" w14:textId="77777777" w:rsidR="00C26406" w:rsidRPr="007E0D87" w:rsidRDefault="00C26406" w:rsidP="00BA692B">
            <w:pPr>
              <w:pStyle w:val="TF-TEXTOQUADROCentralizado"/>
            </w:pPr>
          </w:p>
        </w:tc>
        <w:tc>
          <w:tcPr>
            <w:tcW w:w="284" w:type="dxa"/>
            <w:gridSpan w:val="2"/>
            <w:tcBorders>
              <w:bottom w:val="single" w:sz="4" w:space="0" w:color="auto"/>
            </w:tcBorders>
          </w:tcPr>
          <w:p w14:paraId="6102C24D" w14:textId="77777777" w:rsidR="00C26406" w:rsidRPr="007E0D87" w:rsidRDefault="00C26406" w:rsidP="00BA692B">
            <w:pPr>
              <w:pStyle w:val="TF-TEXTOQUADROCentralizado"/>
            </w:pPr>
          </w:p>
        </w:tc>
        <w:tc>
          <w:tcPr>
            <w:tcW w:w="284" w:type="dxa"/>
            <w:tcBorders>
              <w:bottom w:val="single" w:sz="4" w:space="0" w:color="auto"/>
            </w:tcBorders>
          </w:tcPr>
          <w:p w14:paraId="41E4EAB3" w14:textId="77777777" w:rsidR="00C26406" w:rsidRPr="007E0D87" w:rsidRDefault="00C26406" w:rsidP="00BA692B">
            <w:pPr>
              <w:pStyle w:val="TF-TEXTOQUADROCentralizado"/>
            </w:pPr>
          </w:p>
        </w:tc>
        <w:tc>
          <w:tcPr>
            <w:tcW w:w="284" w:type="dxa"/>
            <w:gridSpan w:val="2"/>
            <w:tcBorders>
              <w:bottom w:val="single" w:sz="4" w:space="0" w:color="auto"/>
            </w:tcBorders>
          </w:tcPr>
          <w:p w14:paraId="060CAFFF" w14:textId="77777777" w:rsidR="00C26406" w:rsidRPr="007E0D87" w:rsidRDefault="00C26406" w:rsidP="00BA692B">
            <w:pPr>
              <w:pStyle w:val="TF-TEXTOQUADROCentralizado"/>
            </w:pPr>
          </w:p>
        </w:tc>
        <w:tc>
          <w:tcPr>
            <w:tcW w:w="352" w:type="dxa"/>
            <w:tcBorders>
              <w:bottom w:val="single" w:sz="4" w:space="0" w:color="auto"/>
            </w:tcBorders>
          </w:tcPr>
          <w:p w14:paraId="2FC86A62" w14:textId="77777777" w:rsidR="00C26406" w:rsidRPr="007E0D87" w:rsidRDefault="00C26406" w:rsidP="00BA692B">
            <w:pPr>
              <w:pStyle w:val="TF-TEXTOQUADROCentralizado"/>
            </w:pPr>
          </w:p>
        </w:tc>
      </w:tr>
      <w:tr w:rsidR="00C26406" w:rsidRPr="007E0D87" w14:paraId="74D64A75" w14:textId="77777777" w:rsidTr="001E6B2A">
        <w:trPr>
          <w:jc w:val="center"/>
        </w:trPr>
        <w:tc>
          <w:tcPr>
            <w:tcW w:w="4815" w:type="dxa"/>
            <w:tcBorders>
              <w:left w:val="single" w:sz="4" w:space="0" w:color="auto"/>
            </w:tcBorders>
          </w:tcPr>
          <w:p w14:paraId="177CC8FB" w14:textId="77777777" w:rsidR="00C26406" w:rsidRPr="00A91385" w:rsidRDefault="00C26406" w:rsidP="00BA692B">
            <w:pPr>
              <w:pStyle w:val="TF-TEXTOQUADRO"/>
            </w:pPr>
            <w:r>
              <w:t>seleção de bases de dados</w:t>
            </w:r>
          </w:p>
        </w:tc>
        <w:tc>
          <w:tcPr>
            <w:tcW w:w="284" w:type="dxa"/>
            <w:shd w:val="clear" w:color="auto" w:fill="auto"/>
          </w:tcPr>
          <w:p w14:paraId="2937027A" w14:textId="77777777" w:rsidR="00C26406" w:rsidRPr="007E0D87" w:rsidRDefault="00C26406" w:rsidP="00BA692B">
            <w:pPr>
              <w:pStyle w:val="TF-TEXTOQUADROCentralizado"/>
            </w:pPr>
          </w:p>
        </w:tc>
        <w:tc>
          <w:tcPr>
            <w:tcW w:w="284" w:type="dxa"/>
            <w:shd w:val="clear" w:color="auto" w:fill="auto"/>
          </w:tcPr>
          <w:p w14:paraId="3E66CC20" w14:textId="77777777" w:rsidR="00C26406" w:rsidRPr="007E0D87" w:rsidRDefault="00C26406" w:rsidP="00BA692B">
            <w:pPr>
              <w:pStyle w:val="TF-TEXTOQUADROCentralizado"/>
            </w:pPr>
          </w:p>
        </w:tc>
        <w:tc>
          <w:tcPr>
            <w:tcW w:w="273" w:type="dxa"/>
            <w:tcBorders>
              <w:top w:val="single" w:sz="4" w:space="0" w:color="auto"/>
            </w:tcBorders>
            <w:shd w:val="clear" w:color="auto" w:fill="A6A6A6" w:themeFill="background1" w:themeFillShade="A6"/>
          </w:tcPr>
          <w:p w14:paraId="08B1BE3F" w14:textId="77777777" w:rsidR="00C26406" w:rsidRPr="007E0D87" w:rsidRDefault="00C26406" w:rsidP="00BA692B">
            <w:pPr>
              <w:pStyle w:val="TF-TEXTOQUADROCentralizado"/>
            </w:pPr>
          </w:p>
        </w:tc>
        <w:tc>
          <w:tcPr>
            <w:tcW w:w="284" w:type="dxa"/>
            <w:tcBorders>
              <w:top w:val="single" w:sz="4" w:space="0" w:color="auto"/>
            </w:tcBorders>
            <w:shd w:val="clear" w:color="auto" w:fill="A6A6A6"/>
          </w:tcPr>
          <w:p w14:paraId="25DC2977" w14:textId="77777777" w:rsidR="00C26406" w:rsidRPr="007E0D87" w:rsidRDefault="00C26406" w:rsidP="00BA692B">
            <w:pPr>
              <w:pStyle w:val="TF-TEXTOQUADROCentralizado"/>
            </w:pPr>
          </w:p>
        </w:tc>
        <w:tc>
          <w:tcPr>
            <w:tcW w:w="284" w:type="dxa"/>
            <w:gridSpan w:val="2"/>
            <w:tcBorders>
              <w:top w:val="single" w:sz="4" w:space="0" w:color="auto"/>
            </w:tcBorders>
          </w:tcPr>
          <w:p w14:paraId="0A2F8503" w14:textId="77777777" w:rsidR="00C26406" w:rsidRPr="007E0D87" w:rsidRDefault="00C26406" w:rsidP="00BA692B">
            <w:pPr>
              <w:pStyle w:val="TF-TEXTOQUADROCentralizado"/>
            </w:pPr>
          </w:p>
        </w:tc>
        <w:tc>
          <w:tcPr>
            <w:tcW w:w="284" w:type="dxa"/>
            <w:tcBorders>
              <w:top w:val="single" w:sz="4" w:space="0" w:color="auto"/>
            </w:tcBorders>
          </w:tcPr>
          <w:p w14:paraId="5C0E8234" w14:textId="77777777" w:rsidR="00C26406" w:rsidRPr="007E0D87" w:rsidRDefault="00C26406" w:rsidP="00BA692B">
            <w:pPr>
              <w:pStyle w:val="TF-TEXTOQUADROCentralizado"/>
            </w:pPr>
          </w:p>
        </w:tc>
        <w:tc>
          <w:tcPr>
            <w:tcW w:w="284" w:type="dxa"/>
            <w:gridSpan w:val="2"/>
            <w:tcBorders>
              <w:top w:val="single" w:sz="4" w:space="0" w:color="auto"/>
            </w:tcBorders>
          </w:tcPr>
          <w:p w14:paraId="33A5F4FC" w14:textId="77777777" w:rsidR="00C26406" w:rsidRPr="007E0D87" w:rsidRDefault="00C26406" w:rsidP="00BA692B">
            <w:pPr>
              <w:pStyle w:val="TF-TEXTOQUADROCentralizado"/>
            </w:pPr>
          </w:p>
        </w:tc>
        <w:tc>
          <w:tcPr>
            <w:tcW w:w="284" w:type="dxa"/>
            <w:tcBorders>
              <w:top w:val="single" w:sz="4" w:space="0" w:color="auto"/>
            </w:tcBorders>
          </w:tcPr>
          <w:p w14:paraId="00B43733" w14:textId="77777777" w:rsidR="00C26406" w:rsidRPr="007E0D87" w:rsidRDefault="00C26406" w:rsidP="00BA692B">
            <w:pPr>
              <w:pStyle w:val="TF-TEXTOQUADROCentralizado"/>
            </w:pPr>
          </w:p>
        </w:tc>
        <w:tc>
          <w:tcPr>
            <w:tcW w:w="284" w:type="dxa"/>
            <w:gridSpan w:val="2"/>
            <w:tcBorders>
              <w:top w:val="single" w:sz="4" w:space="0" w:color="auto"/>
            </w:tcBorders>
          </w:tcPr>
          <w:p w14:paraId="1CB6563A" w14:textId="77777777" w:rsidR="00C26406" w:rsidRPr="007E0D87" w:rsidRDefault="00C26406" w:rsidP="00BA692B">
            <w:pPr>
              <w:pStyle w:val="TF-TEXTOQUADROCentralizado"/>
            </w:pPr>
          </w:p>
        </w:tc>
        <w:tc>
          <w:tcPr>
            <w:tcW w:w="352" w:type="dxa"/>
            <w:tcBorders>
              <w:top w:val="single" w:sz="4" w:space="0" w:color="auto"/>
            </w:tcBorders>
          </w:tcPr>
          <w:p w14:paraId="1A16B97A" w14:textId="77777777" w:rsidR="00C26406" w:rsidRPr="007E0D87" w:rsidRDefault="00C26406" w:rsidP="00BA692B">
            <w:pPr>
              <w:pStyle w:val="TF-TEXTOQUADROCentralizado"/>
            </w:pPr>
          </w:p>
        </w:tc>
      </w:tr>
      <w:tr w:rsidR="00C26406" w:rsidRPr="007E0D87" w14:paraId="2AF68D20" w14:textId="77777777" w:rsidTr="001E6B2A">
        <w:trPr>
          <w:jc w:val="center"/>
        </w:trPr>
        <w:tc>
          <w:tcPr>
            <w:tcW w:w="4815" w:type="dxa"/>
            <w:tcBorders>
              <w:left w:val="single" w:sz="4" w:space="0" w:color="auto"/>
            </w:tcBorders>
          </w:tcPr>
          <w:p w14:paraId="5BF3577C" w14:textId="77777777" w:rsidR="00C26406" w:rsidRPr="00A91385" w:rsidRDefault="00C26406" w:rsidP="00BA692B">
            <w:pPr>
              <w:pStyle w:val="TF-TEXTOQUADRO"/>
            </w:pPr>
            <w:r w:rsidRPr="00CC49E9">
              <w:t>defini</w:t>
            </w:r>
            <w:r>
              <w:t>ção d</w:t>
            </w:r>
            <w:r w:rsidRPr="00CC49E9">
              <w:t>as características</w:t>
            </w:r>
            <w:r>
              <w:t xml:space="preserve"> do modelo RFM</w:t>
            </w:r>
          </w:p>
        </w:tc>
        <w:tc>
          <w:tcPr>
            <w:tcW w:w="284" w:type="dxa"/>
            <w:shd w:val="clear" w:color="auto" w:fill="auto"/>
          </w:tcPr>
          <w:p w14:paraId="217024B6" w14:textId="77777777" w:rsidR="00C26406" w:rsidRPr="007E0D87" w:rsidRDefault="00C26406" w:rsidP="00BA692B">
            <w:pPr>
              <w:pStyle w:val="TF-TEXTOQUADROCentralizado"/>
            </w:pPr>
          </w:p>
        </w:tc>
        <w:tc>
          <w:tcPr>
            <w:tcW w:w="284" w:type="dxa"/>
            <w:shd w:val="clear" w:color="auto" w:fill="auto"/>
          </w:tcPr>
          <w:p w14:paraId="663D2CD6" w14:textId="77777777" w:rsidR="00C26406" w:rsidRPr="007E0D87" w:rsidRDefault="00C26406" w:rsidP="00BA692B">
            <w:pPr>
              <w:pStyle w:val="TF-TEXTOQUADROCentralizado"/>
            </w:pPr>
          </w:p>
        </w:tc>
        <w:tc>
          <w:tcPr>
            <w:tcW w:w="273" w:type="dxa"/>
            <w:tcBorders>
              <w:top w:val="single" w:sz="4" w:space="0" w:color="auto"/>
            </w:tcBorders>
            <w:shd w:val="clear" w:color="auto" w:fill="auto"/>
          </w:tcPr>
          <w:p w14:paraId="53EDFBF6" w14:textId="77777777" w:rsidR="00C26406" w:rsidRPr="007E0D87" w:rsidRDefault="00C26406" w:rsidP="00BA692B">
            <w:pPr>
              <w:pStyle w:val="TF-TEXTOQUADROCentralizado"/>
            </w:pPr>
          </w:p>
        </w:tc>
        <w:tc>
          <w:tcPr>
            <w:tcW w:w="284" w:type="dxa"/>
            <w:tcBorders>
              <w:top w:val="single" w:sz="4" w:space="0" w:color="auto"/>
            </w:tcBorders>
            <w:shd w:val="clear" w:color="auto" w:fill="A6A6A6"/>
          </w:tcPr>
          <w:p w14:paraId="6BE7ED9F" w14:textId="77777777" w:rsidR="00C26406" w:rsidRPr="007E0D87" w:rsidRDefault="00C26406" w:rsidP="00BA692B">
            <w:pPr>
              <w:pStyle w:val="TF-TEXTOQUADROCentralizado"/>
            </w:pPr>
          </w:p>
        </w:tc>
        <w:tc>
          <w:tcPr>
            <w:tcW w:w="284" w:type="dxa"/>
            <w:gridSpan w:val="2"/>
            <w:tcBorders>
              <w:top w:val="single" w:sz="4" w:space="0" w:color="auto"/>
            </w:tcBorders>
            <w:shd w:val="clear" w:color="auto" w:fill="A6A6A6" w:themeFill="background1" w:themeFillShade="A6"/>
          </w:tcPr>
          <w:p w14:paraId="3B93E420" w14:textId="77777777" w:rsidR="00C26406" w:rsidRPr="007E0D87" w:rsidRDefault="00C26406" w:rsidP="00BA692B">
            <w:pPr>
              <w:pStyle w:val="TF-TEXTOQUADROCentralizado"/>
            </w:pPr>
          </w:p>
        </w:tc>
        <w:tc>
          <w:tcPr>
            <w:tcW w:w="284" w:type="dxa"/>
            <w:tcBorders>
              <w:top w:val="single" w:sz="4" w:space="0" w:color="auto"/>
            </w:tcBorders>
          </w:tcPr>
          <w:p w14:paraId="33A360BD" w14:textId="77777777" w:rsidR="00C26406" w:rsidRPr="007E0D87" w:rsidRDefault="00C26406" w:rsidP="00BA692B">
            <w:pPr>
              <w:pStyle w:val="TF-TEXTOQUADROCentralizado"/>
            </w:pPr>
          </w:p>
        </w:tc>
        <w:tc>
          <w:tcPr>
            <w:tcW w:w="284" w:type="dxa"/>
            <w:gridSpan w:val="2"/>
            <w:tcBorders>
              <w:top w:val="single" w:sz="4" w:space="0" w:color="auto"/>
            </w:tcBorders>
          </w:tcPr>
          <w:p w14:paraId="1DC30695" w14:textId="77777777" w:rsidR="00C26406" w:rsidRPr="007E0D87" w:rsidRDefault="00C26406" w:rsidP="00BA692B">
            <w:pPr>
              <w:pStyle w:val="TF-TEXTOQUADROCentralizado"/>
            </w:pPr>
          </w:p>
        </w:tc>
        <w:tc>
          <w:tcPr>
            <w:tcW w:w="284" w:type="dxa"/>
            <w:tcBorders>
              <w:top w:val="single" w:sz="4" w:space="0" w:color="auto"/>
            </w:tcBorders>
          </w:tcPr>
          <w:p w14:paraId="5DE04663" w14:textId="77777777" w:rsidR="00C26406" w:rsidRPr="007E0D87" w:rsidRDefault="00C26406" w:rsidP="00BA692B">
            <w:pPr>
              <w:pStyle w:val="TF-TEXTOQUADROCentralizado"/>
            </w:pPr>
          </w:p>
        </w:tc>
        <w:tc>
          <w:tcPr>
            <w:tcW w:w="284" w:type="dxa"/>
            <w:gridSpan w:val="2"/>
            <w:tcBorders>
              <w:top w:val="single" w:sz="4" w:space="0" w:color="auto"/>
            </w:tcBorders>
          </w:tcPr>
          <w:p w14:paraId="7FF93002" w14:textId="77777777" w:rsidR="00C26406" w:rsidRPr="007E0D87" w:rsidRDefault="00C26406" w:rsidP="00BA692B">
            <w:pPr>
              <w:pStyle w:val="TF-TEXTOQUADROCentralizado"/>
            </w:pPr>
          </w:p>
        </w:tc>
        <w:tc>
          <w:tcPr>
            <w:tcW w:w="352" w:type="dxa"/>
            <w:tcBorders>
              <w:top w:val="single" w:sz="4" w:space="0" w:color="auto"/>
            </w:tcBorders>
          </w:tcPr>
          <w:p w14:paraId="15B3BA16" w14:textId="77777777" w:rsidR="00C26406" w:rsidRPr="007E0D87" w:rsidRDefault="00C26406" w:rsidP="00BA692B">
            <w:pPr>
              <w:pStyle w:val="TF-TEXTOQUADROCentralizado"/>
            </w:pPr>
          </w:p>
        </w:tc>
      </w:tr>
      <w:tr w:rsidR="00C26406" w:rsidRPr="007E0D87" w14:paraId="0F4E12D6" w14:textId="77777777" w:rsidTr="001E6B2A">
        <w:trPr>
          <w:jc w:val="center"/>
        </w:trPr>
        <w:tc>
          <w:tcPr>
            <w:tcW w:w="4815" w:type="dxa"/>
            <w:tcBorders>
              <w:left w:val="single" w:sz="4" w:space="0" w:color="auto"/>
            </w:tcBorders>
          </w:tcPr>
          <w:p w14:paraId="4F90C1C4" w14:textId="77777777" w:rsidR="00C26406" w:rsidRPr="00A91385" w:rsidRDefault="00C26406" w:rsidP="00BA692B">
            <w:pPr>
              <w:pStyle w:val="TF-TEXTOQUADRO"/>
            </w:pPr>
            <w:r w:rsidRPr="00CC49E9">
              <w:t>defini</w:t>
            </w:r>
            <w:r>
              <w:t>ção de métricas do modelo RFM</w:t>
            </w:r>
          </w:p>
        </w:tc>
        <w:tc>
          <w:tcPr>
            <w:tcW w:w="284" w:type="dxa"/>
            <w:shd w:val="clear" w:color="auto" w:fill="auto"/>
          </w:tcPr>
          <w:p w14:paraId="7F665E6E" w14:textId="77777777" w:rsidR="00C26406" w:rsidRPr="007E0D87" w:rsidRDefault="00C26406" w:rsidP="00BA692B">
            <w:pPr>
              <w:pStyle w:val="TF-TEXTOQUADROCentralizado"/>
            </w:pPr>
          </w:p>
        </w:tc>
        <w:tc>
          <w:tcPr>
            <w:tcW w:w="284" w:type="dxa"/>
            <w:shd w:val="clear" w:color="auto" w:fill="auto"/>
          </w:tcPr>
          <w:p w14:paraId="1541A730" w14:textId="77777777" w:rsidR="00C26406" w:rsidRPr="007E0D87" w:rsidRDefault="00C26406" w:rsidP="00BA692B">
            <w:pPr>
              <w:pStyle w:val="TF-TEXTOQUADROCentralizado"/>
            </w:pPr>
          </w:p>
        </w:tc>
        <w:tc>
          <w:tcPr>
            <w:tcW w:w="273" w:type="dxa"/>
            <w:tcBorders>
              <w:top w:val="single" w:sz="4" w:space="0" w:color="auto"/>
            </w:tcBorders>
          </w:tcPr>
          <w:p w14:paraId="12B78E6B" w14:textId="77777777" w:rsidR="00C26406" w:rsidRPr="007E0D87" w:rsidRDefault="00C26406" w:rsidP="00BA692B">
            <w:pPr>
              <w:pStyle w:val="TF-TEXTOQUADROCentralizado"/>
            </w:pPr>
          </w:p>
        </w:tc>
        <w:tc>
          <w:tcPr>
            <w:tcW w:w="284" w:type="dxa"/>
            <w:tcBorders>
              <w:top w:val="single" w:sz="4" w:space="0" w:color="auto"/>
            </w:tcBorders>
            <w:shd w:val="clear" w:color="auto" w:fill="auto"/>
          </w:tcPr>
          <w:p w14:paraId="26DF5845" w14:textId="77777777" w:rsidR="00C26406" w:rsidRPr="007E0D87" w:rsidRDefault="00C26406" w:rsidP="00BA692B">
            <w:pPr>
              <w:pStyle w:val="TF-TEXTOQUADROCentralizado"/>
            </w:pPr>
          </w:p>
        </w:tc>
        <w:tc>
          <w:tcPr>
            <w:tcW w:w="284" w:type="dxa"/>
            <w:gridSpan w:val="2"/>
            <w:tcBorders>
              <w:top w:val="single" w:sz="4" w:space="0" w:color="auto"/>
            </w:tcBorders>
            <w:shd w:val="clear" w:color="auto" w:fill="AEAAAA"/>
          </w:tcPr>
          <w:p w14:paraId="614A07C9" w14:textId="77777777" w:rsidR="00C26406" w:rsidRPr="007E0D87" w:rsidRDefault="00C26406" w:rsidP="00BA692B">
            <w:pPr>
              <w:pStyle w:val="TF-TEXTOQUADROCentralizado"/>
            </w:pPr>
          </w:p>
        </w:tc>
        <w:tc>
          <w:tcPr>
            <w:tcW w:w="284" w:type="dxa"/>
            <w:tcBorders>
              <w:top w:val="single" w:sz="4" w:space="0" w:color="auto"/>
            </w:tcBorders>
          </w:tcPr>
          <w:p w14:paraId="7019971D" w14:textId="77777777" w:rsidR="00C26406" w:rsidRPr="007E0D87" w:rsidRDefault="00C26406" w:rsidP="00BA692B">
            <w:pPr>
              <w:pStyle w:val="TF-TEXTOQUADROCentralizado"/>
            </w:pPr>
          </w:p>
        </w:tc>
        <w:tc>
          <w:tcPr>
            <w:tcW w:w="284" w:type="dxa"/>
            <w:gridSpan w:val="2"/>
            <w:tcBorders>
              <w:top w:val="single" w:sz="4" w:space="0" w:color="auto"/>
            </w:tcBorders>
          </w:tcPr>
          <w:p w14:paraId="20C71F5C" w14:textId="77777777" w:rsidR="00C26406" w:rsidRPr="007E0D87" w:rsidRDefault="00C26406" w:rsidP="00BA692B">
            <w:pPr>
              <w:pStyle w:val="TF-TEXTOQUADROCentralizado"/>
            </w:pPr>
          </w:p>
        </w:tc>
        <w:tc>
          <w:tcPr>
            <w:tcW w:w="284" w:type="dxa"/>
            <w:tcBorders>
              <w:top w:val="single" w:sz="4" w:space="0" w:color="auto"/>
            </w:tcBorders>
          </w:tcPr>
          <w:p w14:paraId="120ACE96" w14:textId="77777777" w:rsidR="00C26406" w:rsidRPr="007E0D87" w:rsidRDefault="00C26406" w:rsidP="00BA692B">
            <w:pPr>
              <w:pStyle w:val="TF-TEXTOQUADROCentralizado"/>
            </w:pPr>
          </w:p>
        </w:tc>
        <w:tc>
          <w:tcPr>
            <w:tcW w:w="284" w:type="dxa"/>
            <w:gridSpan w:val="2"/>
            <w:tcBorders>
              <w:top w:val="single" w:sz="4" w:space="0" w:color="auto"/>
            </w:tcBorders>
          </w:tcPr>
          <w:p w14:paraId="43A412E1" w14:textId="77777777" w:rsidR="00C26406" w:rsidRPr="007E0D87" w:rsidRDefault="00C26406" w:rsidP="00BA692B">
            <w:pPr>
              <w:pStyle w:val="TF-TEXTOQUADROCentralizado"/>
            </w:pPr>
          </w:p>
        </w:tc>
        <w:tc>
          <w:tcPr>
            <w:tcW w:w="352" w:type="dxa"/>
            <w:tcBorders>
              <w:top w:val="single" w:sz="4" w:space="0" w:color="auto"/>
            </w:tcBorders>
          </w:tcPr>
          <w:p w14:paraId="08751909" w14:textId="77777777" w:rsidR="00C26406" w:rsidRPr="007E0D87" w:rsidRDefault="00C26406" w:rsidP="00BA692B">
            <w:pPr>
              <w:pStyle w:val="TF-TEXTOQUADROCentralizado"/>
            </w:pPr>
          </w:p>
        </w:tc>
      </w:tr>
      <w:tr w:rsidR="00C26406" w:rsidRPr="007E0D87" w14:paraId="6CF4DE3F" w14:textId="77777777" w:rsidTr="001E6B2A">
        <w:trPr>
          <w:jc w:val="center"/>
        </w:trPr>
        <w:tc>
          <w:tcPr>
            <w:tcW w:w="4815" w:type="dxa"/>
            <w:tcBorders>
              <w:left w:val="single" w:sz="4" w:space="0" w:color="auto"/>
            </w:tcBorders>
          </w:tcPr>
          <w:p w14:paraId="413567CB" w14:textId="77777777" w:rsidR="00C26406" w:rsidRPr="00A91385" w:rsidRDefault="00C26406" w:rsidP="00BA692B">
            <w:pPr>
              <w:pStyle w:val="TF-TEXTOQUADRO"/>
            </w:pPr>
            <w:r>
              <w:t xml:space="preserve">definição dos algoritmos de </w:t>
            </w:r>
            <w:proofErr w:type="spellStart"/>
            <w:r>
              <w:t>clusterização</w:t>
            </w:r>
            <w:proofErr w:type="spellEnd"/>
          </w:p>
        </w:tc>
        <w:tc>
          <w:tcPr>
            <w:tcW w:w="284" w:type="dxa"/>
            <w:shd w:val="clear" w:color="auto" w:fill="auto"/>
          </w:tcPr>
          <w:p w14:paraId="38DBBE99" w14:textId="77777777" w:rsidR="00C26406" w:rsidRPr="007E0D87" w:rsidRDefault="00C26406" w:rsidP="00BA692B">
            <w:pPr>
              <w:pStyle w:val="TF-TEXTOQUADROCentralizado"/>
            </w:pPr>
          </w:p>
        </w:tc>
        <w:tc>
          <w:tcPr>
            <w:tcW w:w="284" w:type="dxa"/>
            <w:shd w:val="clear" w:color="auto" w:fill="auto"/>
          </w:tcPr>
          <w:p w14:paraId="612BC3FA" w14:textId="77777777" w:rsidR="00C26406" w:rsidRPr="007E0D87" w:rsidRDefault="00C26406" w:rsidP="00BA692B">
            <w:pPr>
              <w:pStyle w:val="TF-TEXTOQUADROCentralizado"/>
            </w:pPr>
          </w:p>
        </w:tc>
        <w:tc>
          <w:tcPr>
            <w:tcW w:w="273" w:type="dxa"/>
            <w:tcBorders>
              <w:bottom w:val="single" w:sz="4" w:space="0" w:color="auto"/>
            </w:tcBorders>
          </w:tcPr>
          <w:p w14:paraId="670A4A33" w14:textId="77777777" w:rsidR="00C26406" w:rsidRPr="007E0D87" w:rsidRDefault="00C26406" w:rsidP="00BA692B">
            <w:pPr>
              <w:pStyle w:val="TF-TEXTOQUADROCentralizado"/>
            </w:pPr>
          </w:p>
        </w:tc>
        <w:tc>
          <w:tcPr>
            <w:tcW w:w="284" w:type="dxa"/>
            <w:tcBorders>
              <w:bottom w:val="single" w:sz="4" w:space="0" w:color="auto"/>
            </w:tcBorders>
            <w:shd w:val="clear" w:color="auto" w:fill="auto"/>
          </w:tcPr>
          <w:p w14:paraId="10CD7473" w14:textId="77777777" w:rsidR="00C26406" w:rsidRPr="007E0D87" w:rsidRDefault="00C26406" w:rsidP="00BA692B">
            <w:pPr>
              <w:pStyle w:val="TF-TEXTOQUADROCentralizado"/>
            </w:pPr>
          </w:p>
        </w:tc>
        <w:tc>
          <w:tcPr>
            <w:tcW w:w="284" w:type="dxa"/>
            <w:gridSpan w:val="2"/>
            <w:tcBorders>
              <w:bottom w:val="single" w:sz="4" w:space="0" w:color="auto"/>
            </w:tcBorders>
            <w:shd w:val="clear" w:color="auto" w:fill="A6A6A6"/>
          </w:tcPr>
          <w:p w14:paraId="34F92529" w14:textId="77777777" w:rsidR="00C26406" w:rsidRPr="007E0D87" w:rsidRDefault="00C26406" w:rsidP="00BA692B">
            <w:pPr>
              <w:pStyle w:val="TF-TEXTOQUADROCentralizado"/>
            </w:pPr>
          </w:p>
        </w:tc>
        <w:tc>
          <w:tcPr>
            <w:tcW w:w="284" w:type="dxa"/>
            <w:tcBorders>
              <w:bottom w:val="single" w:sz="4" w:space="0" w:color="auto"/>
            </w:tcBorders>
            <w:shd w:val="clear" w:color="auto" w:fill="A6A6A6"/>
          </w:tcPr>
          <w:p w14:paraId="55137760" w14:textId="77777777" w:rsidR="00C26406" w:rsidRPr="007E0D87" w:rsidRDefault="00C26406" w:rsidP="00BA692B">
            <w:pPr>
              <w:pStyle w:val="TF-TEXTOQUADROCentralizado"/>
            </w:pPr>
          </w:p>
        </w:tc>
        <w:tc>
          <w:tcPr>
            <w:tcW w:w="284" w:type="dxa"/>
            <w:gridSpan w:val="2"/>
            <w:tcBorders>
              <w:bottom w:val="single" w:sz="4" w:space="0" w:color="auto"/>
            </w:tcBorders>
            <w:shd w:val="clear" w:color="auto" w:fill="auto"/>
          </w:tcPr>
          <w:p w14:paraId="66D783C7" w14:textId="77777777" w:rsidR="00C26406" w:rsidRPr="007E0D87" w:rsidRDefault="00C26406" w:rsidP="00BA692B">
            <w:pPr>
              <w:pStyle w:val="TF-TEXTOQUADROCentralizado"/>
            </w:pPr>
          </w:p>
        </w:tc>
        <w:tc>
          <w:tcPr>
            <w:tcW w:w="284" w:type="dxa"/>
            <w:tcBorders>
              <w:bottom w:val="single" w:sz="4" w:space="0" w:color="auto"/>
            </w:tcBorders>
          </w:tcPr>
          <w:p w14:paraId="74E74454" w14:textId="77777777" w:rsidR="00C26406" w:rsidRPr="007E0D87" w:rsidRDefault="00C26406" w:rsidP="00BA692B">
            <w:pPr>
              <w:pStyle w:val="TF-TEXTOQUADROCentralizado"/>
            </w:pPr>
          </w:p>
        </w:tc>
        <w:tc>
          <w:tcPr>
            <w:tcW w:w="284" w:type="dxa"/>
            <w:gridSpan w:val="2"/>
            <w:tcBorders>
              <w:bottom w:val="single" w:sz="4" w:space="0" w:color="auto"/>
            </w:tcBorders>
          </w:tcPr>
          <w:p w14:paraId="67353EF4" w14:textId="77777777" w:rsidR="00C26406" w:rsidRPr="007E0D87" w:rsidRDefault="00C26406" w:rsidP="00BA692B">
            <w:pPr>
              <w:pStyle w:val="TF-TEXTOQUADROCentralizado"/>
            </w:pPr>
          </w:p>
        </w:tc>
        <w:tc>
          <w:tcPr>
            <w:tcW w:w="352" w:type="dxa"/>
            <w:tcBorders>
              <w:bottom w:val="single" w:sz="4" w:space="0" w:color="auto"/>
            </w:tcBorders>
          </w:tcPr>
          <w:p w14:paraId="00BCFAF9" w14:textId="77777777" w:rsidR="00C26406" w:rsidRPr="007E0D87" w:rsidRDefault="00C26406" w:rsidP="00BA692B">
            <w:pPr>
              <w:pStyle w:val="TF-TEXTOQUADROCentralizado"/>
            </w:pPr>
          </w:p>
        </w:tc>
      </w:tr>
      <w:tr w:rsidR="00C26406" w:rsidRPr="007E0D87" w14:paraId="40C54A79" w14:textId="77777777" w:rsidTr="001E6B2A">
        <w:trPr>
          <w:jc w:val="center"/>
        </w:trPr>
        <w:tc>
          <w:tcPr>
            <w:tcW w:w="4815" w:type="dxa"/>
            <w:tcBorders>
              <w:left w:val="single" w:sz="4" w:space="0" w:color="auto"/>
            </w:tcBorders>
          </w:tcPr>
          <w:p w14:paraId="08FF1525" w14:textId="77777777" w:rsidR="00C26406" w:rsidRPr="00A91385" w:rsidRDefault="00C26406" w:rsidP="00BA692B">
            <w:pPr>
              <w:pStyle w:val="TF-TEXTOQUADRO"/>
              <w:rPr>
                <w:rStyle w:val="normaltextrun"/>
              </w:rPr>
            </w:pPr>
            <w:r>
              <w:t>implementação</w:t>
            </w:r>
          </w:p>
        </w:tc>
        <w:tc>
          <w:tcPr>
            <w:tcW w:w="284" w:type="dxa"/>
            <w:shd w:val="clear" w:color="auto" w:fill="auto"/>
          </w:tcPr>
          <w:p w14:paraId="3CDAEE01" w14:textId="77777777" w:rsidR="00C26406" w:rsidRPr="007E0D87" w:rsidRDefault="00C26406" w:rsidP="00BA692B">
            <w:pPr>
              <w:pStyle w:val="TF-TEXTOQUADROCentralizado"/>
            </w:pPr>
          </w:p>
        </w:tc>
        <w:tc>
          <w:tcPr>
            <w:tcW w:w="284" w:type="dxa"/>
            <w:shd w:val="clear" w:color="auto" w:fill="auto"/>
          </w:tcPr>
          <w:p w14:paraId="35E973BB" w14:textId="77777777" w:rsidR="00C26406" w:rsidRPr="007E0D87" w:rsidRDefault="00C26406" w:rsidP="00BA692B">
            <w:pPr>
              <w:pStyle w:val="TF-TEXTOQUADROCentralizado"/>
            </w:pPr>
          </w:p>
        </w:tc>
        <w:tc>
          <w:tcPr>
            <w:tcW w:w="273" w:type="dxa"/>
          </w:tcPr>
          <w:p w14:paraId="58099ED4" w14:textId="77777777" w:rsidR="00C26406" w:rsidRPr="007E0D87" w:rsidRDefault="00C26406" w:rsidP="00BA692B">
            <w:pPr>
              <w:pStyle w:val="TF-TEXTOQUADROCentralizado"/>
            </w:pPr>
          </w:p>
        </w:tc>
        <w:tc>
          <w:tcPr>
            <w:tcW w:w="284" w:type="dxa"/>
          </w:tcPr>
          <w:p w14:paraId="041F1950" w14:textId="77777777" w:rsidR="00C26406" w:rsidRPr="007E0D87" w:rsidRDefault="00C26406" w:rsidP="00BA692B">
            <w:pPr>
              <w:pStyle w:val="TF-TEXTOQUADROCentralizado"/>
            </w:pPr>
          </w:p>
        </w:tc>
        <w:tc>
          <w:tcPr>
            <w:tcW w:w="284" w:type="dxa"/>
            <w:gridSpan w:val="2"/>
            <w:shd w:val="clear" w:color="auto" w:fill="auto"/>
          </w:tcPr>
          <w:p w14:paraId="381AD3ED" w14:textId="77777777" w:rsidR="00C26406" w:rsidRPr="007E0D87" w:rsidRDefault="00C26406" w:rsidP="00BA692B">
            <w:pPr>
              <w:pStyle w:val="TF-TEXTOQUADROCentralizado"/>
            </w:pPr>
          </w:p>
        </w:tc>
        <w:tc>
          <w:tcPr>
            <w:tcW w:w="284" w:type="dxa"/>
            <w:shd w:val="clear" w:color="auto" w:fill="A6A6A6" w:themeFill="background1" w:themeFillShade="A6"/>
          </w:tcPr>
          <w:p w14:paraId="7840F7F9" w14:textId="77777777" w:rsidR="00C26406" w:rsidRPr="007E0D87" w:rsidRDefault="00C26406" w:rsidP="00BA692B">
            <w:pPr>
              <w:pStyle w:val="TF-TEXTOQUADROCentralizado"/>
            </w:pPr>
          </w:p>
        </w:tc>
        <w:tc>
          <w:tcPr>
            <w:tcW w:w="284" w:type="dxa"/>
            <w:gridSpan w:val="2"/>
            <w:shd w:val="clear" w:color="auto" w:fill="A6A6A6"/>
          </w:tcPr>
          <w:p w14:paraId="6F75F33B" w14:textId="77777777" w:rsidR="00C26406" w:rsidRPr="007E0D87" w:rsidRDefault="00C26406" w:rsidP="00BA692B">
            <w:pPr>
              <w:pStyle w:val="TF-TEXTOQUADROCentralizado"/>
            </w:pPr>
          </w:p>
        </w:tc>
        <w:tc>
          <w:tcPr>
            <w:tcW w:w="284" w:type="dxa"/>
            <w:shd w:val="clear" w:color="auto" w:fill="A6A6A6"/>
          </w:tcPr>
          <w:p w14:paraId="1B010E4E" w14:textId="77777777" w:rsidR="00C26406" w:rsidRPr="007E0D87" w:rsidRDefault="00C26406" w:rsidP="00BA692B">
            <w:pPr>
              <w:pStyle w:val="TF-TEXTOQUADROCentralizado"/>
            </w:pPr>
          </w:p>
        </w:tc>
        <w:tc>
          <w:tcPr>
            <w:tcW w:w="284" w:type="dxa"/>
            <w:gridSpan w:val="2"/>
            <w:shd w:val="clear" w:color="auto" w:fill="A6A6A6"/>
          </w:tcPr>
          <w:p w14:paraId="128E8128" w14:textId="77777777" w:rsidR="00C26406" w:rsidRPr="007E0D87" w:rsidRDefault="00C26406" w:rsidP="00BA692B">
            <w:pPr>
              <w:pStyle w:val="TF-TEXTOQUADROCentralizado"/>
            </w:pPr>
          </w:p>
        </w:tc>
        <w:tc>
          <w:tcPr>
            <w:tcW w:w="352" w:type="dxa"/>
          </w:tcPr>
          <w:p w14:paraId="7FFDA58F" w14:textId="77777777" w:rsidR="00C26406" w:rsidRPr="007E0D87" w:rsidRDefault="00C26406" w:rsidP="00BA692B">
            <w:pPr>
              <w:pStyle w:val="TF-TEXTOQUADROCentralizado"/>
            </w:pPr>
          </w:p>
        </w:tc>
      </w:tr>
      <w:tr w:rsidR="00C26406" w:rsidRPr="007E0D87" w14:paraId="73CE2829" w14:textId="77777777" w:rsidTr="001E6B2A">
        <w:trPr>
          <w:jc w:val="center"/>
        </w:trPr>
        <w:tc>
          <w:tcPr>
            <w:tcW w:w="4815" w:type="dxa"/>
            <w:tcBorders>
              <w:left w:val="single" w:sz="4" w:space="0" w:color="auto"/>
              <w:bottom w:val="single" w:sz="4" w:space="0" w:color="auto"/>
            </w:tcBorders>
          </w:tcPr>
          <w:p w14:paraId="6BC6D09B" w14:textId="77777777" w:rsidR="00C26406" w:rsidRPr="00A91385" w:rsidRDefault="00C26406" w:rsidP="00BA692B">
            <w:pPr>
              <w:pStyle w:val="TF-TEXTOQUADRO"/>
            </w:pPr>
            <w:r w:rsidRPr="00FF40D8">
              <w:t>análise dos clusters</w:t>
            </w:r>
          </w:p>
        </w:tc>
        <w:tc>
          <w:tcPr>
            <w:tcW w:w="284" w:type="dxa"/>
            <w:tcBorders>
              <w:bottom w:val="single" w:sz="4" w:space="0" w:color="auto"/>
            </w:tcBorders>
            <w:shd w:val="clear" w:color="auto" w:fill="auto"/>
          </w:tcPr>
          <w:p w14:paraId="453DC38B" w14:textId="77777777" w:rsidR="00C26406" w:rsidRPr="007E0D87" w:rsidRDefault="00C26406" w:rsidP="00BA692B">
            <w:pPr>
              <w:pStyle w:val="TF-TEXTOQUADROCentralizado"/>
            </w:pPr>
          </w:p>
        </w:tc>
        <w:tc>
          <w:tcPr>
            <w:tcW w:w="284" w:type="dxa"/>
            <w:tcBorders>
              <w:bottom w:val="single" w:sz="4" w:space="0" w:color="auto"/>
            </w:tcBorders>
            <w:shd w:val="clear" w:color="auto" w:fill="auto"/>
          </w:tcPr>
          <w:p w14:paraId="6D838170" w14:textId="77777777" w:rsidR="00C26406" w:rsidRPr="007E0D87" w:rsidRDefault="00C26406" w:rsidP="00BA692B">
            <w:pPr>
              <w:pStyle w:val="TF-TEXTOQUADROCentralizado"/>
            </w:pPr>
          </w:p>
        </w:tc>
        <w:tc>
          <w:tcPr>
            <w:tcW w:w="273" w:type="dxa"/>
            <w:tcBorders>
              <w:bottom w:val="single" w:sz="4" w:space="0" w:color="auto"/>
            </w:tcBorders>
          </w:tcPr>
          <w:p w14:paraId="69098CA3" w14:textId="77777777" w:rsidR="00C26406" w:rsidRPr="007E0D87" w:rsidRDefault="00C26406" w:rsidP="00BA692B">
            <w:pPr>
              <w:pStyle w:val="TF-TEXTOQUADROCentralizado"/>
            </w:pPr>
          </w:p>
        </w:tc>
        <w:tc>
          <w:tcPr>
            <w:tcW w:w="284" w:type="dxa"/>
            <w:tcBorders>
              <w:bottom w:val="single" w:sz="4" w:space="0" w:color="auto"/>
            </w:tcBorders>
          </w:tcPr>
          <w:p w14:paraId="2E65393C" w14:textId="77777777" w:rsidR="00C26406" w:rsidRPr="007E0D87" w:rsidRDefault="00C26406" w:rsidP="00BA692B">
            <w:pPr>
              <w:pStyle w:val="TF-TEXTOQUADROCentralizado"/>
            </w:pPr>
          </w:p>
        </w:tc>
        <w:tc>
          <w:tcPr>
            <w:tcW w:w="284" w:type="dxa"/>
            <w:gridSpan w:val="2"/>
            <w:tcBorders>
              <w:bottom w:val="single" w:sz="4" w:space="0" w:color="auto"/>
            </w:tcBorders>
          </w:tcPr>
          <w:p w14:paraId="7C517B79" w14:textId="77777777" w:rsidR="00C26406" w:rsidRPr="007E0D87" w:rsidRDefault="00C26406" w:rsidP="00BA692B">
            <w:pPr>
              <w:pStyle w:val="TF-TEXTOQUADROCentralizado"/>
            </w:pPr>
          </w:p>
        </w:tc>
        <w:tc>
          <w:tcPr>
            <w:tcW w:w="284" w:type="dxa"/>
            <w:tcBorders>
              <w:bottom w:val="single" w:sz="4" w:space="0" w:color="auto"/>
            </w:tcBorders>
          </w:tcPr>
          <w:p w14:paraId="5CFAD880" w14:textId="77777777" w:rsidR="00C26406" w:rsidRPr="007E0D87" w:rsidRDefault="00C26406" w:rsidP="00BA692B">
            <w:pPr>
              <w:pStyle w:val="TF-TEXTOQUADROCentralizado"/>
            </w:pPr>
          </w:p>
        </w:tc>
        <w:tc>
          <w:tcPr>
            <w:tcW w:w="284" w:type="dxa"/>
            <w:gridSpan w:val="2"/>
            <w:tcBorders>
              <w:bottom w:val="single" w:sz="4" w:space="0" w:color="auto"/>
            </w:tcBorders>
            <w:shd w:val="clear" w:color="auto" w:fill="A6A6A6" w:themeFill="background1" w:themeFillShade="A6"/>
          </w:tcPr>
          <w:p w14:paraId="1E5096F8" w14:textId="77777777" w:rsidR="00C26406" w:rsidRPr="007E0D87" w:rsidRDefault="00C26406" w:rsidP="00BA692B">
            <w:pPr>
              <w:pStyle w:val="TF-TEXTOQUADROCentralizado"/>
            </w:pPr>
          </w:p>
        </w:tc>
        <w:tc>
          <w:tcPr>
            <w:tcW w:w="284" w:type="dxa"/>
            <w:tcBorders>
              <w:bottom w:val="single" w:sz="4" w:space="0" w:color="auto"/>
            </w:tcBorders>
            <w:shd w:val="clear" w:color="auto" w:fill="AEAAAA"/>
          </w:tcPr>
          <w:p w14:paraId="14BC7439" w14:textId="77777777" w:rsidR="00C26406" w:rsidRPr="007E0D87" w:rsidRDefault="00C26406" w:rsidP="00BA692B">
            <w:pPr>
              <w:pStyle w:val="TF-TEXTOQUADROCentralizado"/>
            </w:pPr>
          </w:p>
        </w:tc>
        <w:tc>
          <w:tcPr>
            <w:tcW w:w="284" w:type="dxa"/>
            <w:gridSpan w:val="2"/>
            <w:tcBorders>
              <w:bottom w:val="single" w:sz="4" w:space="0" w:color="auto"/>
            </w:tcBorders>
            <w:shd w:val="clear" w:color="auto" w:fill="A6A6A6"/>
          </w:tcPr>
          <w:p w14:paraId="1CC3772A" w14:textId="77777777" w:rsidR="00C26406" w:rsidRPr="007E0D87" w:rsidRDefault="00C26406" w:rsidP="00BA692B">
            <w:pPr>
              <w:pStyle w:val="TF-TEXTOQUADROCentralizado"/>
            </w:pPr>
          </w:p>
        </w:tc>
        <w:tc>
          <w:tcPr>
            <w:tcW w:w="352" w:type="dxa"/>
            <w:tcBorders>
              <w:bottom w:val="single" w:sz="4" w:space="0" w:color="auto"/>
            </w:tcBorders>
            <w:shd w:val="clear" w:color="auto" w:fill="A6A6A6"/>
          </w:tcPr>
          <w:p w14:paraId="11BF528A" w14:textId="77777777" w:rsidR="00C26406" w:rsidRPr="007E0D87" w:rsidRDefault="00C26406" w:rsidP="00BA692B">
            <w:pPr>
              <w:pStyle w:val="TF-TEXTOQUADROCentralizado"/>
            </w:pPr>
          </w:p>
        </w:tc>
      </w:tr>
    </w:tbl>
    <w:p w14:paraId="46E7974B" w14:textId="77777777" w:rsidR="00C26406" w:rsidRPr="00E43D3C" w:rsidRDefault="00C26406" w:rsidP="00C43C82">
      <w:pPr>
        <w:pStyle w:val="TF-FONTE"/>
      </w:pPr>
      <w:r w:rsidRPr="00E43D3C">
        <w:t>Fonte: elaborado pelo autor.</w:t>
      </w:r>
    </w:p>
    <w:p w14:paraId="3DA3EF63" w14:textId="77777777" w:rsidR="00C26406" w:rsidRPr="007A1883" w:rsidRDefault="00C26406" w:rsidP="00424AD5">
      <w:pPr>
        <w:pStyle w:val="Ttulo1"/>
      </w:pPr>
      <w:r>
        <w:t>REVISÃO BIBLIOGRÁFICA</w:t>
      </w:r>
    </w:p>
    <w:p w14:paraId="55238C52" w14:textId="77777777" w:rsidR="00C26406" w:rsidRDefault="00C26406" w:rsidP="00C43C82">
      <w:pPr>
        <w:pStyle w:val="TF-TEXTO"/>
      </w:pPr>
      <w:r>
        <w:t xml:space="preserve">Neste capítulo serão brevemente aprofundados os assuntos que servirão de base para a realização deste trabalho. Serão tratados os temas de </w:t>
      </w:r>
      <w:proofErr w:type="spellStart"/>
      <w:r>
        <w:t>clustering</w:t>
      </w:r>
      <w:proofErr w:type="spellEnd"/>
      <w:r>
        <w:t>, modelo RFM e índices de validação de clusters.</w:t>
      </w:r>
    </w:p>
    <w:p w14:paraId="4FCAFA15" w14:textId="77777777" w:rsidR="00C26406" w:rsidRPr="003C3EF9" w:rsidRDefault="00C26406" w:rsidP="00C43C82">
      <w:pPr>
        <w:pStyle w:val="TF-TEXTO"/>
      </w:pPr>
      <w:r>
        <w:t xml:space="preserve">Para </w:t>
      </w:r>
      <w:proofErr w:type="spellStart"/>
      <w:r>
        <w:t>Cherkassky</w:t>
      </w:r>
      <w:proofErr w:type="spellEnd"/>
      <w:r>
        <w:t xml:space="preserve"> e </w:t>
      </w:r>
      <w:proofErr w:type="spellStart"/>
      <w:r>
        <w:t>Mulier</w:t>
      </w:r>
      <w:proofErr w:type="spellEnd"/>
      <w:r>
        <w:t xml:space="preserve"> (2007), </w:t>
      </w:r>
      <w:proofErr w:type="spellStart"/>
      <w:r>
        <w:t>clustering</w:t>
      </w:r>
      <w:proofErr w:type="spellEnd"/>
      <w:r>
        <w:t xml:space="preserve"> se trata do problema de separar um conjunto de dados em grupos chamados de “clusters” baseado em alguma medida de similaridade. O objetivo é encontrar um conjunto de clusters dos quais as amostras dentro dos mesmos são mais similares entre si do que quando comparadas com amostras de outros clusters. Existem vários algoritmos para </w:t>
      </w:r>
      <w:proofErr w:type="spellStart"/>
      <w:r>
        <w:t>clusterizar</w:t>
      </w:r>
      <w:proofErr w:type="spellEnd"/>
      <w:r>
        <w:t xml:space="preserve"> dados, </w:t>
      </w:r>
      <w:commentRangeStart w:id="80"/>
      <w:r>
        <w:t>especializando-se em situações específicas,</w:t>
      </w:r>
      <w:commentRangeEnd w:id="80"/>
      <w:r>
        <w:rPr>
          <w:rStyle w:val="Refdecomentrio"/>
        </w:rPr>
        <w:commentReference w:id="80"/>
      </w:r>
      <w:r>
        <w:t xml:space="preserve"> como o </w:t>
      </w:r>
      <w:commentRangeStart w:id="81"/>
      <w:proofErr w:type="spellStart"/>
      <w:r w:rsidRPr="003C3EF9">
        <w:rPr>
          <w:i/>
          <w:iCs/>
        </w:rPr>
        <w:t>Density-based</w:t>
      </w:r>
      <w:proofErr w:type="spellEnd"/>
      <w:r w:rsidRPr="003C3EF9">
        <w:rPr>
          <w:i/>
          <w:iCs/>
        </w:rPr>
        <w:t xml:space="preserve"> </w:t>
      </w:r>
      <w:proofErr w:type="spellStart"/>
      <w:r w:rsidRPr="003C3EF9">
        <w:rPr>
          <w:i/>
          <w:iCs/>
        </w:rPr>
        <w:t>spatial</w:t>
      </w:r>
      <w:proofErr w:type="spellEnd"/>
      <w:r w:rsidRPr="003C3EF9">
        <w:rPr>
          <w:i/>
          <w:iCs/>
        </w:rPr>
        <w:t xml:space="preserve"> </w:t>
      </w:r>
      <w:proofErr w:type="spellStart"/>
      <w:r w:rsidRPr="003C3EF9">
        <w:rPr>
          <w:i/>
          <w:iCs/>
        </w:rPr>
        <w:t>clustering</w:t>
      </w:r>
      <w:proofErr w:type="spellEnd"/>
      <w:r w:rsidRPr="003C3EF9">
        <w:rPr>
          <w:i/>
          <w:iCs/>
        </w:rPr>
        <w:t xml:space="preserve"> </w:t>
      </w:r>
      <w:proofErr w:type="spellStart"/>
      <w:r w:rsidRPr="003C3EF9">
        <w:rPr>
          <w:i/>
          <w:iCs/>
        </w:rPr>
        <w:t>of</w:t>
      </w:r>
      <w:proofErr w:type="spellEnd"/>
      <w:r w:rsidRPr="003C3EF9">
        <w:rPr>
          <w:i/>
          <w:iCs/>
        </w:rPr>
        <w:t xml:space="preserve"> </w:t>
      </w:r>
      <w:proofErr w:type="spellStart"/>
      <w:r w:rsidRPr="003C3EF9">
        <w:rPr>
          <w:i/>
          <w:iCs/>
        </w:rPr>
        <w:t>applications</w:t>
      </w:r>
      <w:proofErr w:type="spellEnd"/>
      <w:r w:rsidRPr="003C3EF9">
        <w:rPr>
          <w:i/>
          <w:iCs/>
        </w:rPr>
        <w:t xml:space="preserve"> </w:t>
      </w:r>
      <w:proofErr w:type="spellStart"/>
      <w:r w:rsidRPr="003C3EF9">
        <w:rPr>
          <w:i/>
          <w:iCs/>
        </w:rPr>
        <w:t>with</w:t>
      </w:r>
      <w:proofErr w:type="spellEnd"/>
      <w:r w:rsidRPr="003C3EF9">
        <w:rPr>
          <w:i/>
          <w:iCs/>
        </w:rPr>
        <w:t xml:space="preserve"> </w:t>
      </w:r>
      <w:proofErr w:type="spellStart"/>
      <w:r w:rsidRPr="003C3EF9">
        <w:rPr>
          <w:i/>
          <w:iCs/>
        </w:rPr>
        <w:t>noise</w:t>
      </w:r>
      <w:proofErr w:type="spellEnd"/>
      <w:r>
        <w:t xml:space="preserve"> </w:t>
      </w:r>
      <w:commentRangeEnd w:id="81"/>
      <w:r>
        <w:rPr>
          <w:rStyle w:val="Refdecomentrio"/>
        </w:rPr>
        <w:commentReference w:id="81"/>
      </w:r>
      <w:r>
        <w:t xml:space="preserve">(DBSCAN), que é um algoritmo que agrupa dados baseado em sua densidade, utilizando conceitos de pontos núcleo, pontos vizinhos e ruído. Outro método utilizado é o </w:t>
      </w:r>
      <w:proofErr w:type="spellStart"/>
      <w:r w:rsidRPr="003C3EF9">
        <w:rPr>
          <w:i/>
          <w:iCs/>
        </w:rPr>
        <w:t>Hierarchical</w:t>
      </w:r>
      <w:proofErr w:type="spellEnd"/>
      <w:r w:rsidRPr="003C3EF9">
        <w:rPr>
          <w:i/>
          <w:iCs/>
        </w:rPr>
        <w:t xml:space="preserve"> </w:t>
      </w:r>
      <w:proofErr w:type="spellStart"/>
      <w:r w:rsidRPr="003C3EF9">
        <w:rPr>
          <w:i/>
          <w:iCs/>
        </w:rPr>
        <w:t>Clustering</w:t>
      </w:r>
      <w:proofErr w:type="spellEnd"/>
      <w:r>
        <w:t>, que constrói uma hierarquia de clusters, podendo aplicar abordagens de cima para baixo, onde as observações parte</w:t>
      </w:r>
      <w:ins w:id="82" w:author="Andreza Sartori" w:date="2021-10-15T18:19:00Z">
        <w:r>
          <w:t>m</w:t>
        </w:r>
      </w:ins>
      <w:r>
        <w:t xml:space="preserve"> de um cluster que é dividido em outros menores, ou a abordagem de baixo para cima, onde cada dado inicia como um cluster, e é então agrupado conforme o algoritmo é executado. Por fim, um dos algoritmos mais utilizados é o K-</w:t>
      </w:r>
      <w:proofErr w:type="spellStart"/>
      <w:r>
        <w:t>means</w:t>
      </w:r>
      <w:proofErr w:type="spellEnd"/>
      <w:r>
        <w:t>, cuja orientação é focada em centroides, ou seja, seus clusters são representados por um ponto central (não necessariamente fazendo parte do conjunto de dados) que possui a menor distância possível entre si mesmo e o resto dos dados do cluster.</w:t>
      </w:r>
    </w:p>
    <w:p w14:paraId="38E8DEBB" w14:textId="77777777" w:rsidR="00C26406" w:rsidRDefault="00C26406" w:rsidP="00C43C82">
      <w:pPr>
        <w:pStyle w:val="TF-TEXTO"/>
      </w:pPr>
      <w:r>
        <w:t xml:space="preserve">Segundo Hughes (2011), o modelo RFM é “Um meio antigo e altamente preditivo de determinar quem irá responder e comprar. Um método de codificar clientes existentes. Usado para prever resposta, tamanho médio de pedido, e outros fatores”. Este modelo categoriza geralmente clientes através das características de </w:t>
      </w:r>
      <w:proofErr w:type="spellStart"/>
      <w:r>
        <w:t>recência</w:t>
      </w:r>
      <w:proofErr w:type="spellEnd"/>
      <w:r>
        <w:t xml:space="preserve"> (R), frequência (F) e monetária (M). As métricas utilizadas para medir tais características podem variar, porém geralmente classificam </w:t>
      </w:r>
      <w:proofErr w:type="spellStart"/>
      <w:r>
        <w:t>recência</w:t>
      </w:r>
      <w:proofErr w:type="spellEnd"/>
      <w:r>
        <w:t xml:space="preserve"> como a quantidade de dias desde a </w:t>
      </w:r>
      <w:r>
        <w:lastRenderedPageBreak/>
        <w:t xml:space="preserve">última compra, frequência como a quantidade de compras dentro de um determinado período, e monetária como o total acumulado de todas as vendas realizadas para um cliente. Este modelo é muito utilizado em marketing direto, onde os meios de comunicação são diretamente entre a empresa e o consumidor, realizado através de mídias sociais, e-mail, mensagens SMS ou até pelo correio. No estudo realizado por </w:t>
      </w:r>
      <w:proofErr w:type="spellStart"/>
      <w:r>
        <w:t>Verhoef</w:t>
      </w:r>
      <w:proofErr w:type="spellEnd"/>
      <w:r>
        <w:t xml:space="preserve"> </w:t>
      </w:r>
      <w:r w:rsidRPr="008901BE">
        <w:rPr>
          <w:i/>
          <w:iCs/>
        </w:rPr>
        <w:t>et al</w:t>
      </w:r>
      <w:r>
        <w:t>. (2003), cerca de 90% das empresas questionadas sobre a aplicação métodos de segmentação (como o RFM) afirmam que possuíam como objetivo a seleção de alvos, ou seja, encontrar o segmento de clientes que mais se identificam com a empresa, e 64,4% citaram como objetivo o tratamento diferencial de clientes, com promoções, preços e ofertas especiais.</w:t>
      </w:r>
    </w:p>
    <w:p w14:paraId="58B58360" w14:textId="77777777" w:rsidR="00C26406" w:rsidRDefault="00C26406" w:rsidP="005F640E">
      <w:pPr>
        <w:pStyle w:val="TF-TEXTO"/>
      </w:pPr>
      <w:commentRangeStart w:id="83"/>
      <w:r>
        <w:t xml:space="preserve">O índice de </w:t>
      </w:r>
      <w:proofErr w:type="spellStart"/>
      <w:r>
        <w:t>Silhouette</w:t>
      </w:r>
      <w:proofErr w:type="spellEnd"/>
      <w:r>
        <w:t xml:space="preserve"> é utilizado no conceito de </w:t>
      </w:r>
      <w:proofErr w:type="spellStart"/>
      <w:r>
        <w:t>clusterização</w:t>
      </w:r>
      <w:proofErr w:type="spellEnd"/>
      <w:r>
        <w:t xml:space="preserve">, para analisar a qualidade de um dado localizado em determinado cluster, levando em conta a distância média entre clusters. Com o cálculo deste índice, valores próximos de 1 para um determinado dado em um cluster são considerados bons, valores perto de 0 indicam que o dado está entre clusters e caso o valor seja próximo de -1 significa que provavelmente o dado está no cluster errado. O índice de </w:t>
      </w:r>
      <w:proofErr w:type="spellStart"/>
      <w:r>
        <w:t>Calinski-Harabasz</w:t>
      </w:r>
      <w:proofErr w:type="spellEnd"/>
      <w:r>
        <w:t xml:space="preserve"> é definido como a razão de duas somas calculadas entre todos os clusters: a soma da dispersão </w:t>
      </w:r>
      <w:proofErr w:type="spellStart"/>
      <w:r>
        <w:t>intra-clusters</w:t>
      </w:r>
      <w:proofErr w:type="spellEnd"/>
      <w:r>
        <w:t xml:space="preserve"> e soma da dispersão </w:t>
      </w:r>
      <w:proofErr w:type="spellStart"/>
      <w:r>
        <w:t>inter-clusters</w:t>
      </w:r>
      <w:proofErr w:type="spellEnd"/>
      <w:r>
        <w:t xml:space="preserve">. Quanto maior seu valor, melhor a performance da </w:t>
      </w:r>
      <w:proofErr w:type="spellStart"/>
      <w:r>
        <w:t>clusterização</w:t>
      </w:r>
      <w:proofErr w:type="spellEnd"/>
      <w:r>
        <w:t xml:space="preserve"> observada. Por fim, o índice de Davies-</w:t>
      </w:r>
      <w:proofErr w:type="spellStart"/>
      <w:r>
        <w:t>Bouldin</w:t>
      </w:r>
      <w:proofErr w:type="spellEnd"/>
      <w:r>
        <w:t xml:space="preserve"> indica a similaridade média entre clusters, levando em conta sua distância e tamanho. Um valor baixo para este índice indica uma melhor separação entre os clusters.</w:t>
      </w:r>
      <w:commentRangeEnd w:id="83"/>
      <w:r>
        <w:rPr>
          <w:rStyle w:val="Refdecomentrio"/>
        </w:rPr>
        <w:commentReference w:id="83"/>
      </w:r>
    </w:p>
    <w:p w14:paraId="467DD2BD" w14:textId="77777777" w:rsidR="00C26406" w:rsidRDefault="00C26406" w:rsidP="00641D88">
      <w:pPr>
        <w:pStyle w:val="TF-refernciasbibliogrficasTTULO"/>
      </w:pPr>
      <w:bookmarkStart w:id="84" w:name="_Toc351015602"/>
      <w:bookmarkEnd w:id="53"/>
      <w:bookmarkEnd w:id="54"/>
      <w:bookmarkEnd w:id="55"/>
      <w:bookmarkEnd w:id="56"/>
      <w:bookmarkEnd w:id="57"/>
      <w:bookmarkEnd w:id="58"/>
      <w:bookmarkEnd w:id="59"/>
      <w:r>
        <w:t>Referências</w:t>
      </w:r>
      <w:bookmarkEnd w:id="84"/>
    </w:p>
    <w:p w14:paraId="640A86D5" w14:textId="77777777" w:rsidR="00C26406" w:rsidRPr="006D2968" w:rsidRDefault="00C26406" w:rsidP="00641D88">
      <w:pPr>
        <w:pStyle w:val="TF-TEXTO"/>
        <w:ind w:firstLine="0"/>
        <w:rPr>
          <w:lang w:val="en-US"/>
        </w:rPr>
      </w:pPr>
      <w:commentRangeStart w:id="85"/>
      <w:r>
        <w:t xml:space="preserve">CHERKASSKY, Vladimir S.; MULIER, Filip. </w:t>
      </w:r>
      <w:r w:rsidRPr="006D2968">
        <w:rPr>
          <w:lang w:val="en-US"/>
        </w:rPr>
        <w:t xml:space="preserve">Methods for data reduction and dimensionality reduction. In: CHERKASSKY, Vladimir S.; MULIER, Filip. </w:t>
      </w:r>
      <w:r w:rsidRPr="006D2968">
        <w:rPr>
          <w:rStyle w:val="Forte"/>
          <w:lang w:val="en-US"/>
        </w:rPr>
        <w:t>Learning from data</w:t>
      </w:r>
      <w:r w:rsidRPr="006D2968">
        <w:rPr>
          <w:lang w:val="en-US"/>
        </w:rPr>
        <w:t xml:space="preserve">: concepts, theory, and methods. 2. ed. Hoboken: </w:t>
      </w:r>
      <w:proofErr w:type="spellStart"/>
      <w:r w:rsidRPr="006D2968">
        <w:rPr>
          <w:lang w:val="en-US"/>
        </w:rPr>
        <w:t>Ieee</w:t>
      </w:r>
      <w:proofErr w:type="spellEnd"/>
      <w:r w:rsidRPr="006D2968">
        <w:rPr>
          <w:lang w:val="en-US"/>
        </w:rPr>
        <w:t xml:space="preserve"> Press, 2007. Cap. 6, p. 191</w:t>
      </w:r>
      <w:commentRangeEnd w:id="85"/>
      <w:r>
        <w:rPr>
          <w:rStyle w:val="Refdecomentrio"/>
        </w:rPr>
        <w:commentReference w:id="85"/>
      </w:r>
    </w:p>
    <w:p w14:paraId="02E381FC" w14:textId="77777777" w:rsidR="00C26406" w:rsidRPr="006D2968" w:rsidRDefault="00C26406" w:rsidP="00641D88">
      <w:pPr>
        <w:pStyle w:val="TF-TEXTO"/>
        <w:ind w:firstLine="0"/>
        <w:rPr>
          <w:lang w:val="en-US"/>
        </w:rPr>
      </w:pPr>
      <w:r w:rsidRPr="006D2968">
        <w:rPr>
          <w:lang w:val="en-US"/>
        </w:rPr>
        <w:t xml:space="preserve">GUSTRIANSYAH, </w:t>
      </w:r>
      <w:proofErr w:type="spellStart"/>
      <w:r w:rsidRPr="006D2968">
        <w:rPr>
          <w:lang w:val="en-US"/>
        </w:rPr>
        <w:t>Rendra</w:t>
      </w:r>
      <w:proofErr w:type="spellEnd"/>
      <w:r w:rsidRPr="006D2968">
        <w:rPr>
          <w:lang w:val="en-US"/>
        </w:rPr>
        <w:t xml:space="preserve">; SUHANDI, </w:t>
      </w:r>
      <w:proofErr w:type="spellStart"/>
      <w:r w:rsidRPr="006D2968">
        <w:rPr>
          <w:lang w:val="en-US"/>
        </w:rPr>
        <w:t>Nazori</w:t>
      </w:r>
      <w:proofErr w:type="spellEnd"/>
      <w:r w:rsidRPr="006D2968">
        <w:rPr>
          <w:lang w:val="en-US"/>
        </w:rPr>
        <w:t xml:space="preserve">; ANTONY, Fery. Clustering optimization in RFM analysis Based on k-Means. </w:t>
      </w:r>
      <w:r w:rsidRPr="006D2968">
        <w:rPr>
          <w:rStyle w:val="Forte"/>
          <w:lang w:val="en-US"/>
        </w:rPr>
        <w:t>Indonesian Journal Of Electrical Engineering And Computer Science</w:t>
      </w:r>
      <w:r w:rsidRPr="006D2968">
        <w:rPr>
          <w:lang w:val="en-US"/>
        </w:rPr>
        <w:t>, [S</w:t>
      </w:r>
      <w:r w:rsidRPr="006D2968">
        <w:rPr>
          <w:rStyle w:val="nfase"/>
          <w:lang w:val="en-US"/>
        </w:rPr>
        <w:t>. l</w:t>
      </w:r>
      <w:r w:rsidRPr="006D2968">
        <w:rPr>
          <w:lang w:val="en-US"/>
        </w:rPr>
        <w:t xml:space="preserve">], v. 18, n. 1, p. 470-477, abr. 2020. </w:t>
      </w:r>
      <w:r>
        <w:t xml:space="preserve">Mensal. Disponível em: http://ijeecs.iaescore.com/index.php/IJEECS/article/view/20264. </w:t>
      </w:r>
      <w:proofErr w:type="spellStart"/>
      <w:r w:rsidRPr="006D2968">
        <w:rPr>
          <w:lang w:val="en-US"/>
        </w:rPr>
        <w:t>Acesso</w:t>
      </w:r>
      <w:proofErr w:type="spellEnd"/>
      <w:r w:rsidRPr="006D2968">
        <w:rPr>
          <w:lang w:val="en-US"/>
        </w:rPr>
        <w:t xml:space="preserve"> </w:t>
      </w:r>
      <w:proofErr w:type="spellStart"/>
      <w:r w:rsidRPr="006D2968">
        <w:rPr>
          <w:lang w:val="en-US"/>
        </w:rPr>
        <w:t>em</w:t>
      </w:r>
      <w:proofErr w:type="spellEnd"/>
      <w:r w:rsidRPr="006D2968">
        <w:rPr>
          <w:lang w:val="en-US"/>
        </w:rPr>
        <w:t>: 02 set. 2021</w:t>
      </w:r>
    </w:p>
    <w:p w14:paraId="6CFE4389" w14:textId="77777777" w:rsidR="00C26406" w:rsidRPr="006D2968" w:rsidRDefault="00C26406" w:rsidP="00641D88">
      <w:pPr>
        <w:pStyle w:val="TF-TEXTO"/>
        <w:ind w:firstLine="0"/>
        <w:rPr>
          <w:lang w:val="en-US"/>
        </w:rPr>
      </w:pPr>
      <w:r w:rsidRPr="006D2968">
        <w:rPr>
          <w:lang w:val="en-US"/>
        </w:rPr>
        <w:t xml:space="preserve">HUGHES, Arthur Middleton. </w:t>
      </w:r>
      <w:r w:rsidRPr="006D2968">
        <w:rPr>
          <w:rStyle w:val="Forte"/>
          <w:lang w:val="en-US"/>
        </w:rPr>
        <w:t>Strategic Database Marketing 4e</w:t>
      </w:r>
      <w:r w:rsidRPr="006D2968">
        <w:rPr>
          <w:lang w:val="en-US"/>
        </w:rPr>
        <w:t>: the masterplan for starting and managing a profitable, customer-based marketing program. 4. ed. [S. l.]: McGraw-Hill, 2011. 608 p.</w:t>
      </w:r>
    </w:p>
    <w:p w14:paraId="7171D84E" w14:textId="77777777" w:rsidR="00C26406" w:rsidRPr="006D2968" w:rsidRDefault="00C26406" w:rsidP="00641D88">
      <w:pPr>
        <w:pStyle w:val="TF-TEXTO"/>
        <w:ind w:firstLine="0"/>
        <w:rPr>
          <w:lang w:val="en-US"/>
        </w:rPr>
      </w:pPr>
      <w:r w:rsidRPr="006D2968">
        <w:rPr>
          <w:lang w:val="en-US"/>
        </w:rPr>
        <w:t xml:space="preserve">KUMAR, V. </w:t>
      </w:r>
      <w:r w:rsidRPr="006D2968">
        <w:rPr>
          <w:rStyle w:val="Forte"/>
          <w:lang w:val="en-US"/>
        </w:rPr>
        <w:t>Managing Customers for Profit</w:t>
      </w:r>
      <w:r w:rsidRPr="006D2968">
        <w:rPr>
          <w:lang w:val="en-US"/>
        </w:rPr>
        <w:t>: strategies to increase profits and build loyalty. Upper Saddle River: Pearson Prentice Hall, 2008. 296 p.</w:t>
      </w:r>
    </w:p>
    <w:p w14:paraId="37840AB8" w14:textId="77777777" w:rsidR="00C26406" w:rsidRPr="006D2968" w:rsidRDefault="00C26406" w:rsidP="00746165">
      <w:pPr>
        <w:pStyle w:val="TF-TEXTO"/>
        <w:ind w:firstLine="0"/>
        <w:rPr>
          <w:lang w:val="en-US"/>
        </w:rPr>
      </w:pPr>
      <w:r w:rsidRPr="006D2968">
        <w:rPr>
          <w:lang w:val="en-US"/>
        </w:rPr>
        <w:t xml:space="preserve">NGUYEN, </w:t>
      </w:r>
      <w:proofErr w:type="spellStart"/>
      <w:r w:rsidRPr="006D2968">
        <w:rPr>
          <w:lang w:val="en-US"/>
        </w:rPr>
        <w:t>Thuyuyen</w:t>
      </w:r>
      <w:proofErr w:type="spellEnd"/>
      <w:r w:rsidRPr="006D2968">
        <w:rPr>
          <w:lang w:val="en-US"/>
        </w:rPr>
        <w:t xml:space="preserve"> H.; SHERIF, Joseph S.; NEWBY, Michael. Strategies for successful CRM implementation. Information Management &amp; Computer Security, [</w:t>
      </w:r>
      <w:proofErr w:type="spellStart"/>
      <w:r w:rsidRPr="006D2968">
        <w:rPr>
          <w:lang w:val="en-US"/>
        </w:rPr>
        <w:t>S.l.</w:t>
      </w:r>
      <w:proofErr w:type="spellEnd"/>
      <w:r w:rsidRPr="006D2968">
        <w:rPr>
          <w:lang w:val="en-US"/>
        </w:rPr>
        <w:t xml:space="preserve">], v. 15, n. 2, p. 102-115, </w:t>
      </w:r>
      <w:proofErr w:type="spellStart"/>
      <w:r w:rsidRPr="006D2968">
        <w:rPr>
          <w:lang w:val="en-US"/>
        </w:rPr>
        <w:t>maio</w:t>
      </w:r>
      <w:proofErr w:type="spellEnd"/>
      <w:r w:rsidRPr="006D2968">
        <w:rPr>
          <w:lang w:val="en-US"/>
        </w:rPr>
        <w:t xml:space="preserve"> 2007. </w:t>
      </w:r>
      <w:r w:rsidRPr="00746165">
        <w:t xml:space="preserve">Disponível em: https://www.emerald.com/insight/content/doi/10.1108/09685220710748001/full/html?journalCode=imcs. </w:t>
      </w:r>
      <w:proofErr w:type="spellStart"/>
      <w:r w:rsidRPr="006D2968">
        <w:rPr>
          <w:lang w:val="en-US"/>
        </w:rPr>
        <w:t>Acesso</w:t>
      </w:r>
      <w:proofErr w:type="spellEnd"/>
      <w:r w:rsidRPr="006D2968">
        <w:rPr>
          <w:lang w:val="en-US"/>
        </w:rPr>
        <w:t xml:space="preserve"> </w:t>
      </w:r>
      <w:proofErr w:type="spellStart"/>
      <w:r w:rsidRPr="006D2968">
        <w:rPr>
          <w:lang w:val="en-US"/>
        </w:rPr>
        <w:t>em</w:t>
      </w:r>
      <w:proofErr w:type="spellEnd"/>
      <w:r w:rsidRPr="006D2968">
        <w:rPr>
          <w:lang w:val="en-US"/>
        </w:rPr>
        <w:t>: 26 set. 2021.</w:t>
      </w:r>
    </w:p>
    <w:p w14:paraId="5F9BFB5A" w14:textId="77777777" w:rsidR="00C26406" w:rsidRPr="006D2968" w:rsidRDefault="00C26406" w:rsidP="00641D88">
      <w:pPr>
        <w:pStyle w:val="TF-TEXTO"/>
        <w:ind w:firstLine="0"/>
        <w:rPr>
          <w:lang w:val="en-US"/>
        </w:rPr>
      </w:pPr>
      <w:r w:rsidRPr="006D2968">
        <w:rPr>
          <w:lang w:val="en-US"/>
        </w:rPr>
        <w:t xml:space="preserve">PEKER, Serhat; KOCYIGIT, Altan; EREN, P. Erhan. LRFMP model for customer segmentation in the grocery retail industry: a case study. </w:t>
      </w:r>
      <w:r w:rsidRPr="006D2968">
        <w:rPr>
          <w:rStyle w:val="Forte"/>
          <w:lang w:val="en-US"/>
        </w:rPr>
        <w:t>Marketing Intelligence &amp; Planning</w:t>
      </w:r>
      <w:r w:rsidRPr="006D2968">
        <w:rPr>
          <w:lang w:val="en-US"/>
        </w:rPr>
        <w:t>, [</w:t>
      </w:r>
      <w:proofErr w:type="spellStart"/>
      <w:r w:rsidRPr="006D2968">
        <w:rPr>
          <w:lang w:val="en-US"/>
        </w:rPr>
        <w:t>S.l.</w:t>
      </w:r>
      <w:proofErr w:type="spellEnd"/>
      <w:r w:rsidRPr="006D2968">
        <w:rPr>
          <w:lang w:val="en-US"/>
        </w:rPr>
        <w:t xml:space="preserve">], v. 35, n. 4, p. 544-559, 6 </w:t>
      </w:r>
      <w:proofErr w:type="spellStart"/>
      <w:r w:rsidRPr="006D2968">
        <w:rPr>
          <w:lang w:val="en-US"/>
        </w:rPr>
        <w:t>maio</w:t>
      </w:r>
      <w:proofErr w:type="spellEnd"/>
      <w:r w:rsidRPr="006D2968">
        <w:rPr>
          <w:lang w:val="en-US"/>
        </w:rPr>
        <w:t xml:space="preserve"> 2017. Emerald. http://dx.doi.org/10.1108/mip-11-2016-0210. </w:t>
      </w:r>
      <w:r>
        <w:t xml:space="preserve">Disponível em: https://www.emerald.com/insight/content/doi/10.1108/MIP-11-2016-0210/full/html. </w:t>
      </w:r>
      <w:proofErr w:type="spellStart"/>
      <w:r w:rsidRPr="006D2968">
        <w:rPr>
          <w:lang w:val="en-US"/>
        </w:rPr>
        <w:t>Acesso</w:t>
      </w:r>
      <w:proofErr w:type="spellEnd"/>
      <w:r w:rsidRPr="006D2968">
        <w:rPr>
          <w:lang w:val="en-US"/>
        </w:rPr>
        <w:t xml:space="preserve"> </w:t>
      </w:r>
      <w:proofErr w:type="spellStart"/>
      <w:r w:rsidRPr="006D2968">
        <w:rPr>
          <w:lang w:val="en-US"/>
        </w:rPr>
        <w:t>em</w:t>
      </w:r>
      <w:proofErr w:type="spellEnd"/>
      <w:r w:rsidRPr="006D2968">
        <w:rPr>
          <w:lang w:val="en-US"/>
        </w:rPr>
        <w:t>: 07 set. 2021.</w:t>
      </w:r>
    </w:p>
    <w:p w14:paraId="7E06829C" w14:textId="77777777" w:rsidR="00C26406" w:rsidRPr="006D2968" w:rsidRDefault="00C26406" w:rsidP="00641D88">
      <w:pPr>
        <w:pStyle w:val="TF-TEXTO"/>
        <w:ind w:firstLine="0"/>
        <w:rPr>
          <w:lang w:val="en-US"/>
        </w:rPr>
      </w:pPr>
      <w:r w:rsidRPr="006D2968">
        <w:rPr>
          <w:lang w:val="en-US"/>
        </w:rPr>
        <w:t xml:space="preserve">PETRISON, Lisa A.; BLATTBERG, Robert C.; WANG, Paul. Database marketing: past, present, and future. </w:t>
      </w:r>
      <w:r w:rsidRPr="006D2968">
        <w:rPr>
          <w:rStyle w:val="Forte"/>
          <w:lang w:val="en-US"/>
        </w:rPr>
        <w:t>Journal Of Direct Marketing</w:t>
      </w:r>
      <w:r w:rsidRPr="006D2968">
        <w:rPr>
          <w:lang w:val="en-US"/>
        </w:rPr>
        <w:t>, [</w:t>
      </w:r>
      <w:proofErr w:type="spellStart"/>
      <w:r w:rsidRPr="006D2968">
        <w:rPr>
          <w:lang w:val="en-US"/>
        </w:rPr>
        <w:t>S.l.</w:t>
      </w:r>
      <w:proofErr w:type="spellEnd"/>
      <w:r w:rsidRPr="006D2968">
        <w:rPr>
          <w:lang w:val="en-US"/>
        </w:rPr>
        <w:t xml:space="preserve">], v. 11, n. 4, p. 109-125, mar. 1997. </w:t>
      </w:r>
      <w:proofErr w:type="spellStart"/>
      <w:r>
        <w:t>Wiley</w:t>
      </w:r>
      <w:proofErr w:type="spellEnd"/>
      <w:r>
        <w:t xml:space="preserve">. http://dx.doi.org/10.1002/(sici)1522-7138(199723)11:43.0.co;2-g. Disponível em: https://onlinelibrary.wiley.com/doi/10.1002/(SICI)1522-7138(199723)11:4%3C109::AID-DIR12%3E3.0.CO;2-G. </w:t>
      </w:r>
      <w:proofErr w:type="spellStart"/>
      <w:r w:rsidRPr="006D2968">
        <w:rPr>
          <w:lang w:val="en-US"/>
        </w:rPr>
        <w:t>Acesso</w:t>
      </w:r>
      <w:proofErr w:type="spellEnd"/>
      <w:r w:rsidRPr="006D2968">
        <w:rPr>
          <w:lang w:val="en-US"/>
        </w:rPr>
        <w:t xml:space="preserve"> </w:t>
      </w:r>
      <w:proofErr w:type="spellStart"/>
      <w:r w:rsidRPr="006D2968">
        <w:rPr>
          <w:lang w:val="en-US"/>
        </w:rPr>
        <w:t>em</w:t>
      </w:r>
      <w:proofErr w:type="spellEnd"/>
      <w:r w:rsidRPr="006D2968">
        <w:rPr>
          <w:lang w:val="en-US"/>
        </w:rPr>
        <w:t>: 19 set. 2021.</w:t>
      </w:r>
    </w:p>
    <w:p w14:paraId="5ACD8F7C" w14:textId="77777777" w:rsidR="00C26406" w:rsidRPr="006D2968" w:rsidRDefault="00C26406" w:rsidP="00641D88">
      <w:pPr>
        <w:pStyle w:val="TF-TEXTO"/>
        <w:ind w:firstLine="0"/>
        <w:rPr>
          <w:lang w:val="en-US"/>
        </w:rPr>
      </w:pPr>
      <w:r w:rsidRPr="006D2968">
        <w:rPr>
          <w:lang w:val="en-US"/>
        </w:rPr>
        <w:t xml:space="preserve">RASHID, Mohammad A.; HOSSAIN, Liaquat; PATRICK, Jon David. The Evolution of ERP Systems: a historical perspective. In: NAH, Fiona Fui-Hoon. </w:t>
      </w:r>
      <w:r w:rsidRPr="006D2968">
        <w:rPr>
          <w:rStyle w:val="Forte"/>
          <w:lang w:val="en-US"/>
        </w:rPr>
        <w:t>Enterprise Resource Planning</w:t>
      </w:r>
      <w:r w:rsidRPr="006D2968">
        <w:rPr>
          <w:lang w:val="en-US"/>
        </w:rPr>
        <w:t xml:space="preserve">: solutions and management. </w:t>
      </w:r>
      <w:r>
        <w:t xml:space="preserve">Hershey: </w:t>
      </w:r>
      <w:proofErr w:type="spellStart"/>
      <w:r>
        <w:t>Irm</w:t>
      </w:r>
      <w:proofErr w:type="spellEnd"/>
      <w:r>
        <w:t xml:space="preserve"> Press, 2001. p. 35-50. Disponível em: https://books.google.com.br/books?id=qBcJwDWk4ioC&amp;lpg=PR1&amp;ots=9MrXoQhaRL&amp;dq=Enterprise%20Resource%20Planning%3A%20Solutions%20and%20Management&amp;lr&amp;hl=pt-BR&amp;pg=PR1#v=onepage&amp;q=Enterprise%20Resource%20Planning:%20Solutions%20and%20Management&amp;f=false. </w:t>
      </w:r>
      <w:proofErr w:type="spellStart"/>
      <w:r w:rsidRPr="006D2968">
        <w:rPr>
          <w:lang w:val="en-US"/>
        </w:rPr>
        <w:t>Acesso</w:t>
      </w:r>
      <w:proofErr w:type="spellEnd"/>
      <w:r w:rsidRPr="006D2968">
        <w:rPr>
          <w:lang w:val="en-US"/>
        </w:rPr>
        <w:t xml:space="preserve"> </w:t>
      </w:r>
      <w:proofErr w:type="spellStart"/>
      <w:r w:rsidRPr="006D2968">
        <w:rPr>
          <w:lang w:val="en-US"/>
        </w:rPr>
        <w:t>em</w:t>
      </w:r>
      <w:proofErr w:type="spellEnd"/>
      <w:r w:rsidRPr="006D2968">
        <w:rPr>
          <w:lang w:val="en-US"/>
        </w:rPr>
        <w:t>: 19 set. 2021.</w:t>
      </w:r>
    </w:p>
    <w:p w14:paraId="1B0668C8" w14:textId="77777777" w:rsidR="00C26406" w:rsidRPr="006D2968" w:rsidRDefault="00C26406" w:rsidP="00641D88">
      <w:pPr>
        <w:pStyle w:val="TF-TEXTO"/>
        <w:ind w:firstLine="0"/>
        <w:rPr>
          <w:lang w:val="en-US"/>
        </w:rPr>
      </w:pPr>
      <w:r w:rsidRPr="006D2968">
        <w:rPr>
          <w:lang w:val="en-US"/>
        </w:rPr>
        <w:t xml:space="preserve">REINARTZ, Werner; THOMAS, Jacquelyn S.; KUMAR, V. Balancing Acquisition and Retention Resources to Maximize Customer Profitability. </w:t>
      </w:r>
      <w:r w:rsidRPr="006D2968">
        <w:rPr>
          <w:rStyle w:val="Forte"/>
          <w:lang w:val="en-US"/>
        </w:rPr>
        <w:t>Journal Of Marketing</w:t>
      </w:r>
      <w:r w:rsidRPr="006D2968">
        <w:rPr>
          <w:lang w:val="en-US"/>
        </w:rPr>
        <w:t>, [</w:t>
      </w:r>
      <w:proofErr w:type="spellStart"/>
      <w:r w:rsidRPr="006D2968">
        <w:rPr>
          <w:lang w:val="en-US"/>
        </w:rPr>
        <w:t>S.l.</w:t>
      </w:r>
      <w:proofErr w:type="spellEnd"/>
      <w:r w:rsidRPr="006D2968">
        <w:rPr>
          <w:lang w:val="en-US"/>
        </w:rPr>
        <w:t xml:space="preserve">], v. 69, n. 1, p. 63-79, </w:t>
      </w:r>
      <w:proofErr w:type="spellStart"/>
      <w:r w:rsidRPr="006D2968">
        <w:rPr>
          <w:lang w:val="en-US"/>
        </w:rPr>
        <w:t>jan.</w:t>
      </w:r>
      <w:proofErr w:type="spellEnd"/>
      <w:r w:rsidRPr="006D2968">
        <w:rPr>
          <w:lang w:val="en-US"/>
        </w:rPr>
        <w:t xml:space="preserve"> 2005.</w:t>
      </w:r>
    </w:p>
    <w:p w14:paraId="5FEE873D" w14:textId="77777777" w:rsidR="00C26406" w:rsidRPr="006D2968" w:rsidRDefault="00C26406" w:rsidP="00641D88">
      <w:pPr>
        <w:pStyle w:val="TF-TEXTO"/>
        <w:ind w:firstLine="0"/>
        <w:rPr>
          <w:lang w:val="en-US"/>
        </w:rPr>
      </w:pPr>
      <w:r w:rsidRPr="006D2968">
        <w:rPr>
          <w:lang w:val="en-US"/>
        </w:rPr>
        <w:lastRenderedPageBreak/>
        <w:t xml:space="preserve">TAVAKOLI, Mohammadreza </w:t>
      </w:r>
      <w:r w:rsidRPr="006D2968">
        <w:rPr>
          <w:rStyle w:val="nfase"/>
          <w:lang w:val="en-US"/>
        </w:rPr>
        <w:t>et al</w:t>
      </w:r>
      <w:r w:rsidRPr="006D2968">
        <w:rPr>
          <w:lang w:val="en-US"/>
        </w:rPr>
        <w:t xml:space="preserve">. Customer Segmentation and Strategy Development Based on User Behavior Analysis, RFM Model and Data Mining Techniques: a case study. In: 2018 IEEE 15TH INTERNATIONAL CONFERENCE ON E-BUSINESS ENGINEERING (ICEBE), 15., 2018, </w:t>
      </w:r>
      <w:proofErr w:type="spellStart"/>
      <w:r w:rsidRPr="006D2968">
        <w:rPr>
          <w:lang w:val="en-US"/>
        </w:rPr>
        <w:t>Xiam</w:t>
      </w:r>
      <w:proofErr w:type="spellEnd"/>
      <w:r w:rsidRPr="006D2968">
        <w:rPr>
          <w:lang w:val="en-US"/>
        </w:rPr>
        <w:t xml:space="preserve">. </w:t>
      </w:r>
      <w:proofErr w:type="spellStart"/>
      <w:r>
        <w:rPr>
          <w:rStyle w:val="Forte"/>
        </w:rPr>
        <w:t>Proceedings</w:t>
      </w:r>
      <w:proofErr w:type="spellEnd"/>
      <w:r>
        <w:rPr>
          <w:rStyle w:val="Forte"/>
        </w:rPr>
        <w:t xml:space="preserve"> [...] . </w:t>
      </w:r>
      <w:r>
        <w:t>[</w:t>
      </w:r>
      <w:proofErr w:type="spellStart"/>
      <w:r>
        <w:t>S.l</w:t>
      </w:r>
      <w:proofErr w:type="spellEnd"/>
      <w:r>
        <w:t xml:space="preserve">.]: </w:t>
      </w:r>
      <w:proofErr w:type="spellStart"/>
      <w:r>
        <w:t>Ieee</w:t>
      </w:r>
      <w:proofErr w:type="spellEnd"/>
      <w:r>
        <w:t xml:space="preserve">, 2018. p. 119-126. Disponível em: https://www.researchgate.net/publication/330027350_Customer_Segmentation_and_Strategy_Development_Based_on_User_Behavior_Analysis_RFM_Model_and_Data_Mining_Techniques_A_Case_Study. </w:t>
      </w:r>
      <w:proofErr w:type="spellStart"/>
      <w:r w:rsidRPr="006D2968">
        <w:rPr>
          <w:lang w:val="en-US"/>
        </w:rPr>
        <w:t>Acesso</w:t>
      </w:r>
      <w:proofErr w:type="spellEnd"/>
      <w:r w:rsidRPr="006D2968">
        <w:rPr>
          <w:lang w:val="en-US"/>
        </w:rPr>
        <w:t xml:space="preserve"> </w:t>
      </w:r>
      <w:proofErr w:type="spellStart"/>
      <w:r w:rsidRPr="006D2968">
        <w:rPr>
          <w:lang w:val="en-US"/>
        </w:rPr>
        <w:t>em</w:t>
      </w:r>
      <w:proofErr w:type="spellEnd"/>
      <w:r w:rsidRPr="006D2968">
        <w:rPr>
          <w:lang w:val="en-US"/>
        </w:rPr>
        <w:t>: 11 set. 2021.</w:t>
      </w:r>
    </w:p>
    <w:p w14:paraId="5CC70D0B" w14:textId="77777777" w:rsidR="00C26406" w:rsidRPr="006D2968" w:rsidRDefault="00C26406" w:rsidP="00A4118A">
      <w:pPr>
        <w:pStyle w:val="TF-TEXTO"/>
        <w:ind w:firstLine="0"/>
        <w:rPr>
          <w:lang w:val="en-US"/>
        </w:rPr>
      </w:pPr>
      <w:r w:rsidRPr="006D2968">
        <w:rPr>
          <w:lang w:val="en-US"/>
        </w:rPr>
        <w:t>TSIPTSIS, Konstantinos K.; CHORIANOPOULOS, Antonios. Data Mining Techniques in CRM: inside customer segmentation. Chichester: John Wiley &amp; Sons, 2009. 374 p.</w:t>
      </w:r>
    </w:p>
    <w:p w14:paraId="5B4C4FB0" w14:textId="77777777" w:rsidR="00C26406" w:rsidRDefault="00C26406" w:rsidP="00641D88">
      <w:pPr>
        <w:pStyle w:val="TF-TEXTO"/>
        <w:ind w:firstLine="0"/>
      </w:pPr>
      <w:r w:rsidRPr="006D2968">
        <w:rPr>
          <w:lang w:val="en-US"/>
        </w:rPr>
        <w:t xml:space="preserve">VERHOEF, Peter C </w:t>
      </w:r>
      <w:r w:rsidRPr="006D2968">
        <w:rPr>
          <w:i/>
          <w:iCs/>
          <w:lang w:val="en-US"/>
        </w:rPr>
        <w:t>et al</w:t>
      </w:r>
      <w:r w:rsidRPr="006D2968">
        <w:rPr>
          <w:lang w:val="en-US"/>
        </w:rPr>
        <w:t xml:space="preserve">. The commercial use of segmentation and predictive modeling techniques for database marketing in the Netherlands. </w:t>
      </w:r>
      <w:proofErr w:type="spellStart"/>
      <w:r>
        <w:rPr>
          <w:rStyle w:val="Forte"/>
        </w:rPr>
        <w:t>Decision</w:t>
      </w:r>
      <w:proofErr w:type="spellEnd"/>
      <w:r>
        <w:rPr>
          <w:rStyle w:val="Forte"/>
        </w:rPr>
        <w:t xml:space="preserve"> </w:t>
      </w:r>
      <w:proofErr w:type="spellStart"/>
      <w:r>
        <w:rPr>
          <w:rStyle w:val="Forte"/>
        </w:rPr>
        <w:t>Support</w:t>
      </w:r>
      <w:proofErr w:type="spellEnd"/>
      <w:r>
        <w:rPr>
          <w:rStyle w:val="Forte"/>
        </w:rPr>
        <w:t xml:space="preserve"> Systems</w:t>
      </w:r>
      <w:r>
        <w:t>, [</w:t>
      </w:r>
      <w:proofErr w:type="spellStart"/>
      <w:r>
        <w:t>S.l</w:t>
      </w:r>
      <w:proofErr w:type="spellEnd"/>
      <w:r>
        <w:t>.], v. 34, n. 4, p. 471-481, mar. 2003. Disponível em: https://liacs.leidenuniv.nl/~puttenpwhvander/library/Others/segmpredmodel-hoekstra.pdf. Acesso em: 19 set. 2021.</w:t>
      </w:r>
    </w:p>
    <w:p w14:paraId="1999F3F9" w14:textId="77777777" w:rsidR="00C26406" w:rsidRDefault="00C26406">
      <w:pPr>
        <w:rPr>
          <w:sz w:val="20"/>
        </w:rPr>
      </w:pPr>
      <w:r>
        <w:br w:type="page"/>
      </w:r>
    </w:p>
    <w:p w14:paraId="4231538D" w14:textId="77777777" w:rsidR="00C26406" w:rsidRPr="00320BFA" w:rsidRDefault="00C26406" w:rsidP="00B9651F">
      <w:pPr>
        <w:pStyle w:val="TF-xAvalTTULO"/>
      </w:pPr>
      <w:r w:rsidRPr="00320BFA">
        <w:lastRenderedPageBreak/>
        <w:t>FORMULÁRIO  DE  avaliação</w:t>
      </w:r>
      <w:r>
        <w:t xml:space="preserve"> </w:t>
      </w:r>
      <w:r w:rsidRPr="00320BFA">
        <w:t xml:space="preserve">– PROFESSOR </w:t>
      </w:r>
      <w:r>
        <w:t>AVALIADOR</w:t>
      </w:r>
    </w:p>
    <w:p w14:paraId="795F159F" w14:textId="77777777" w:rsidR="00C26406" w:rsidRDefault="00C26406" w:rsidP="00B9651F">
      <w:pPr>
        <w:pStyle w:val="TF-xAvalLINHA"/>
      </w:pPr>
      <w:r w:rsidRPr="00320BFA">
        <w:t>Avaliador(a):</w:t>
      </w:r>
      <w:r w:rsidRPr="00320BFA">
        <w:tab/>
      </w:r>
      <w:r w:rsidRPr="00B9651F">
        <w:rPr>
          <w:b/>
          <w:bCs/>
        </w:rPr>
        <w:t>Andreza Sartori</w:t>
      </w:r>
    </w:p>
    <w:p w14:paraId="4FCD66F4" w14:textId="77777777" w:rsidR="00C26406" w:rsidRPr="00C767AD" w:rsidRDefault="00C26406" w:rsidP="00B9651F">
      <w:pPr>
        <w:pStyle w:val="TF-xAvalLINHA"/>
        <w:tabs>
          <w:tab w:val="left" w:leader="underscore" w:pos="6237"/>
        </w:tabs>
        <w:rPr>
          <w:sz w:val="16"/>
          <w:szCs w:val="21"/>
        </w:rPr>
      </w:pPr>
      <w:r w:rsidRPr="00C767AD">
        <w:rPr>
          <w:sz w:val="16"/>
          <w:szCs w:val="21"/>
        </w:rPr>
        <w:t>Atenção: quando o avaliador marcar algum item como atende parcialmente ou não atende, deve obrigatoriamente indicar os motivos no texto, para que o aluno saiba o porquê da avaliação.</w:t>
      </w:r>
    </w:p>
    <w:tbl>
      <w:tblPr>
        <w:tblW w:w="5000" w:type="pct"/>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4A0" w:firstRow="1" w:lastRow="0" w:firstColumn="1" w:lastColumn="0" w:noHBand="0" w:noVBand="1"/>
      </w:tblPr>
      <w:tblGrid>
        <w:gridCol w:w="638"/>
        <w:gridCol w:w="6507"/>
        <w:gridCol w:w="395"/>
        <w:gridCol w:w="494"/>
        <w:gridCol w:w="440"/>
      </w:tblGrid>
      <w:tr w:rsidR="00C26406" w:rsidRPr="00320BFA" w14:paraId="74A5C22A" w14:textId="77777777" w:rsidTr="00225EA3">
        <w:trPr>
          <w:cantSplit/>
          <w:trHeight w:val="1071"/>
          <w:jc w:val="center"/>
        </w:trPr>
        <w:tc>
          <w:tcPr>
            <w:tcW w:w="4193" w:type="pct"/>
            <w:gridSpan w:val="2"/>
            <w:tcBorders>
              <w:top w:val="single" w:sz="12" w:space="0" w:color="auto"/>
              <w:left w:val="single" w:sz="12" w:space="0" w:color="auto"/>
              <w:bottom w:val="single" w:sz="12" w:space="0" w:color="auto"/>
              <w:right w:val="single" w:sz="4" w:space="0" w:color="auto"/>
            </w:tcBorders>
            <w:vAlign w:val="center"/>
            <w:hideMark/>
          </w:tcPr>
          <w:p w14:paraId="15F37197" w14:textId="77777777" w:rsidR="00C26406" w:rsidRPr="00320BFA" w:rsidRDefault="00C26406" w:rsidP="00225EA3">
            <w:pPr>
              <w:pStyle w:val="TF-xAvalITEMTABELA"/>
            </w:pPr>
            <w:r w:rsidRPr="00320BFA">
              <w:t>ASPECTOS   AVALIADOS</w:t>
            </w:r>
            <w:r>
              <w:rPr>
                <w:vertAlign w:val="superscript"/>
              </w:rPr>
              <w:t>1</w:t>
            </w:r>
          </w:p>
        </w:tc>
        <w:tc>
          <w:tcPr>
            <w:tcW w:w="241" w:type="pct"/>
            <w:tcBorders>
              <w:top w:val="single" w:sz="12" w:space="0" w:color="auto"/>
              <w:left w:val="single" w:sz="4" w:space="0" w:color="auto"/>
              <w:bottom w:val="single" w:sz="12" w:space="0" w:color="auto"/>
              <w:right w:val="single" w:sz="4" w:space="0" w:color="auto"/>
            </w:tcBorders>
            <w:textDirection w:val="btLr"/>
            <w:hideMark/>
          </w:tcPr>
          <w:p w14:paraId="37596441" w14:textId="77777777" w:rsidR="00C26406" w:rsidRPr="00320BFA" w:rsidRDefault="00C26406" w:rsidP="00225EA3">
            <w:pPr>
              <w:pStyle w:val="TF-xAvalITEMTABELA"/>
            </w:pPr>
            <w:r w:rsidRPr="00320BFA">
              <w:t>Atende</w:t>
            </w:r>
          </w:p>
        </w:tc>
        <w:tc>
          <w:tcPr>
            <w:tcW w:w="299" w:type="pct"/>
            <w:tcBorders>
              <w:top w:val="single" w:sz="12" w:space="0" w:color="auto"/>
              <w:left w:val="single" w:sz="4" w:space="0" w:color="auto"/>
              <w:bottom w:val="single" w:sz="12" w:space="0" w:color="auto"/>
              <w:right w:val="single" w:sz="4" w:space="0" w:color="auto"/>
            </w:tcBorders>
            <w:textDirection w:val="btLr"/>
            <w:hideMark/>
          </w:tcPr>
          <w:p w14:paraId="7B67E681" w14:textId="77777777" w:rsidR="00C26406" w:rsidRPr="00320BFA" w:rsidRDefault="00C26406" w:rsidP="00225EA3">
            <w:pPr>
              <w:pStyle w:val="TF-xAvalITEMTABELA"/>
            </w:pPr>
            <w:r w:rsidRPr="00320BFA">
              <w:t>atende parcialmente</w:t>
            </w:r>
          </w:p>
        </w:tc>
        <w:tc>
          <w:tcPr>
            <w:tcW w:w="267" w:type="pct"/>
            <w:tcBorders>
              <w:top w:val="single" w:sz="12" w:space="0" w:color="auto"/>
              <w:left w:val="single" w:sz="4" w:space="0" w:color="auto"/>
              <w:bottom w:val="single" w:sz="12" w:space="0" w:color="auto"/>
              <w:right w:val="single" w:sz="12" w:space="0" w:color="auto"/>
            </w:tcBorders>
            <w:textDirection w:val="btLr"/>
            <w:hideMark/>
          </w:tcPr>
          <w:p w14:paraId="5C02DB59" w14:textId="77777777" w:rsidR="00C26406" w:rsidRPr="00320BFA" w:rsidRDefault="00C26406" w:rsidP="00225EA3">
            <w:pPr>
              <w:pStyle w:val="TF-xAvalITEMTABELA"/>
            </w:pPr>
            <w:r w:rsidRPr="00320BFA">
              <w:t>não atende</w:t>
            </w:r>
          </w:p>
        </w:tc>
      </w:tr>
      <w:tr w:rsidR="00C26406" w:rsidRPr="00320BFA" w14:paraId="3D37F730" w14:textId="77777777" w:rsidTr="00225EA3">
        <w:trPr>
          <w:cantSplit/>
          <w:trHeight w:val="319"/>
          <w:jc w:val="center"/>
        </w:trPr>
        <w:tc>
          <w:tcPr>
            <w:tcW w:w="346"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1616C77C" w14:textId="77777777" w:rsidR="00C26406" w:rsidRPr="0000224C" w:rsidRDefault="00C26406" w:rsidP="00225EA3">
            <w:pPr>
              <w:pStyle w:val="TF-xAvalITEMTABELA"/>
            </w:pPr>
            <w:r w:rsidRPr="00030341">
              <w:t>ASPECTOS TÉCNICOS</w:t>
            </w:r>
          </w:p>
        </w:tc>
        <w:tc>
          <w:tcPr>
            <w:tcW w:w="3847" w:type="pct"/>
            <w:tcBorders>
              <w:top w:val="single" w:sz="12" w:space="0" w:color="auto"/>
              <w:left w:val="single" w:sz="4" w:space="0" w:color="auto"/>
              <w:bottom w:val="single" w:sz="4" w:space="0" w:color="auto"/>
              <w:right w:val="single" w:sz="4" w:space="0" w:color="auto"/>
            </w:tcBorders>
            <w:hideMark/>
          </w:tcPr>
          <w:p w14:paraId="02EFAE33" w14:textId="77777777" w:rsidR="00C26406" w:rsidRPr="00320BFA" w:rsidRDefault="00C26406" w:rsidP="00C26406">
            <w:pPr>
              <w:pStyle w:val="TF-xAvalITEM"/>
              <w:numPr>
                <w:ilvl w:val="0"/>
                <w:numId w:val="11"/>
              </w:numPr>
            </w:pPr>
            <w:r w:rsidRPr="00320BFA">
              <w:t>INTRODUÇÃO</w:t>
            </w:r>
          </w:p>
          <w:p w14:paraId="3FFA9F50" w14:textId="77777777" w:rsidR="00C26406" w:rsidRPr="00320BFA" w:rsidRDefault="00C26406" w:rsidP="00225EA3">
            <w:pPr>
              <w:pStyle w:val="TF-xAvalITEMDETALHE"/>
            </w:pPr>
            <w:r w:rsidRPr="00320BFA">
              <w:t>O tema de pesquisa está devidamente contextualizado/delimitado?</w:t>
            </w:r>
          </w:p>
        </w:tc>
        <w:tc>
          <w:tcPr>
            <w:tcW w:w="241" w:type="pct"/>
            <w:tcBorders>
              <w:top w:val="single" w:sz="12" w:space="0" w:color="auto"/>
              <w:left w:val="single" w:sz="4" w:space="0" w:color="auto"/>
              <w:bottom w:val="single" w:sz="4" w:space="0" w:color="auto"/>
              <w:right w:val="single" w:sz="4" w:space="0" w:color="auto"/>
            </w:tcBorders>
          </w:tcPr>
          <w:p w14:paraId="0CBE902B" w14:textId="77777777" w:rsidR="00C26406" w:rsidRPr="00320BFA" w:rsidRDefault="00C26406" w:rsidP="00225EA3">
            <w:pPr>
              <w:ind w:left="709" w:hanging="709"/>
              <w:jc w:val="both"/>
              <w:rPr>
                <w:sz w:val="18"/>
              </w:rPr>
            </w:pPr>
            <w:r>
              <w:rPr>
                <w:sz w:val="18"/>
              </w:rPr>
              <w:t>X</w:t>
            </w:r>
          </w:p>
        </w:tc>
        <w:tc>
          <w:tcPr>
            <w:tcW w:w="299" w:type="pct"/>
            <w:tcBorders>
              <w:top w:val="single" w:sz="12" w:space="0" w:color="auto"/>
              <w:left w:val="single" w:sz="4" w:space="0" w:color="auto"/>
              <w:bottom w:val="single" w:sz="4" w:space="0" w:color="auto"/>
              <w:right w:val="single" w:sz="4" w:space="0" w:color="auto"/>
            </w:tcBorders>
          </w:tcPr>
          <w:p w14:paraId="05AD6C69" w14:textId="77777777" w:rsidR="00C26406" w:rsidRPr="00320BFA" w:rsidRDefault="00C26406" w:rsidP="00225EA3">
            <w:pPr>
              <w:ind w:left="709" w:hanging="709"/>
              <w:jc w:val="both"/>
              <w:rPr>
                <w:sz w:val="18"/>
              </w:rPr>
            </w:pPr>
          </w:p>
        </w:tc>
        <w:tc>
          <w:tcPr>
            <w:tcW w:w="267" w:type="pct"/>
            <w:tcBorders>
              <w:top w:val="single" w:sz="12" w:space="0" w:color="auto"/>
              <w:left w:val="single" w:sz="4" w:space="0" w:color="auto"/>
              <w:bottom w:val="single" w:sz="4" w:space="0" w:color="auto"/>
              <w:right w:val="single" w:sz="12" w:space="0" w:color="auto"/>
            </w:tcBorders>
          </w:tcPr>
          <w:p w14:paraId="6924A0C1" w14:textId="77777777" w:rsidR="00C26406" w:rsidRPr="00320BFA" w:rsidRDefault="00C26406" w:rsidP="00225EA3">
            <w:pPr>
              <w:ind w:left="709" w:hanging="709"/>
              <w:jc w:val="both"/>
              <w:rPr>
                <w:sz w:val="18"/>
              </w:rPr>
            </w:pPr>
          </w:p>
        </w:tc>
      </w:tr>
      <w:tr w:rsidR="00C26406" w:rsidRPr="00320BFA" w14:paraId="0D87609A" w14:textId="77777777" w:rsidTr="00225EA3">
        <w:trPr>
          <w:cantSplit/>
          <w:trHeight w:val="245"/>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2712B592" w14:textId="77777777" w:rsidR="00C26406" w:rsidRPr="00320BFA" w:rsidRDefault="00C26406" w:rsidP="00225EA3">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13CC604F" w14:textId="77777777" w:rsidR="00C26406" w:rsidRPr="00320BFA" w:rsidRDefault="00C26406" w:rsidP="00225EA3">
            <w:pPr>
              <w:pStyle w:val="TF-xAvalITEMDETALHE"/>
            </w:pPr>
            <w:r w:rsidRPr="00320BFA">
              <w:t>O problema está claramente formulado?</w:t>
            </w:r>
          </w:p>
        </w:tc>
        <w:tc>
          <w:tcPr>
            <w:tcW w:w="241" w:type="pct"/>
            <w:tcBorders>
              <w:top w:val="single" w:sz="4" w:space="0" w:color="auto"/>
              <w:left w:val="single" w:sz="4" w:space="0" w:color="auto"/>
              <w:bottom w:val="single" w:sz="4" w:space="0" w:color="auto"/>
              <w:right w:val="single" w:sz="4" w:space="0" w:color="auto"/>
            </w:tcBorders>
          </w:tcPr>
          <w:p w14:paraId="22976801" w14:textId="77777777" w:rsidR="00C26406" w:rsidRPr="00320BFA" w:rsidRDefault="00C26406" w:rsidP="00225EA3">
            <w:pPr>
              <w:ind w:left="709" w:hanging="709"/>
              <w:jc w:val="both"/>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257DB5C6" w14:textId="77777777" w:rsidR="00C26406" w:rsidRPr="00320BFA" w:rsidRDefault="00C26406" w:rsidP="00225EA3">
            <w:pPr>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62B32460" w14:textId="77777777" w:rsidR="00C26406" w:rsidRPr="00320BFA" w:rsidRDefault="00C26406" w:rsidP="00225EA3">
            <w:pPr>
              <w:ind w:left="709" w:hanging="709"/>
              <w:jc w:val="both"/>
              <w:rPr>
                <w:sz w:val="18"/>
              </w:rPr>
            </w:pPr>
          </w:p>
        </w:tc>
      </w:tr>
      <w:tr w:rsidR="00C26406" w:rsidRPr="00320BFA" w14:paraId="0B6D791E" w14:textId="77777777" w:rsidTr="00225EA3">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1D91B2BD" w14:textId="77777777" w:rsidR="00C26406" w:rsidRPr="00320BFA" w:rsidRDefault="00C26406" w:rsidP="00225EA3">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7982B860" w14:textId="77777777" w:rsidR="00C26406" w:rsidRPr="00320BFA" w:rsidRDefault="00C26406" w:rsidP="00C26406">
            <w:pPr>
              <w:pStyle w:val="TF-xAvalITEM"/>
              <w:numPr>
                <w:ilvl w:val="0"/>
                <w:numId w:val="11"/>
              </w:numPr>
            </w:pPr>
            <w:r w:rsidRPr="00320BFA">
              <w:t>OBJETIVOS</w:t>
            </w:r>
          </w:p>
          <w:p w14:paraId="26E8322A" w14:textId="77777777" w:rsidR="00C26406" w:rsidRPr="00320BFA" w:rsidRDefault="00C26406" w:rsidP="00225EA3">
            <w:pPr>
              <w:pStyle w:val="TF-xAvalITEMDETALHE"/>
            </w:pPr>
            <w:r w:rsidRPr="00320BFA">
              <w:t>O objetivo principal está claramente definido e é passível de ser alcançado?</w:t>
            </w:r>
          </w:p>
        </w:tc>
        <w:tc>
          <w:tcPr>
            <w:tcW w:w="241" w:type="pct"/>
            <w:tcBorders>
              <w:top w:val="single" w:sz="4" w:space="0" w:color="auto"/>
              <w:left w:val="single" w:sz="4" w:space="0" w:color="auto"/>
              <w:bottom w:val="single" w:sz="4" w:space="0" w:color="auto"/>
              <w:right w:val="single" w:sz="4" w:space="0" w:color="auto"/>
            </w:tcBorders>
          </w:tcPr>
          <w:p w14:paraId="34D92F54" w14:textId="77777777" w:rsidR="00C26406" w:rsidRPr="00320BFA" w:rsidRDefault="00C26406" w:rsidP="00225EA3">
            <w:pPr>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0AF97A97" w14:textId="77777777" w:rsidR="00C26406" w:rsidRPr="00320BFA" w:rsidRDefault="00C26406" w:rsidP="00225EA3">
            <w:pPr>
              <w:ind w:left="709" w:hanging="709"/>
              <w:jc w:val="both"/>
              <w:rPr>
                <w:sz w:val="18"/>
              </w:rPr>
            </w:pPr>
            <w:r>
              <w:rPr>
                <w:sz w:val="18"/>
              </w:rPr>
              <w:t>X</w:t>
            </w:r>
          </w:p>
        </w:tc>
        <w:tc>
          <w:tcPr>
            <w:tcW w:w="267" w:type="pct"/>
            <w:tcBorders>
              <w:top w:val="single" w:sz="4" w:space="0" w:color="auto"/>
              <w:left w:val="single" w:sz="4" w:space="0" w:color="auto"/>
              <w:bottom w:val="single" w:sz="4" w:space="0" w:color="auto"/>
              <w:right w:val="single" w:sz="12" w:space="0" w:color="auto"/>
            </w:tcBorders>
          </w:tcPr>
          <w:p w14:paraId="1FE0BADD" w14:textId="77777777" w:rsidR="00C26406" w:rsidRPr="00320BFA" w:rsidRDefault="00C26406" w:rsidP="00225EA3">
            <w:pPr>
              <w:ind w:left="709" w:hanging="709"/>
              <w:jc w:val="both"/>
              <w:rPr>
                <w:sz w:val="18"/>
              </w:rPr>
            </w:pPr>
          </w:p>
        </w:tc>
      </w:tr>
      <w:tr w:rsidR="00C26406" w:rsidRPr="00320BFA" w14:paraId="276A1EE5" w14:textId="77777777" w:rsidTr="00225EA3">
        <w:trPr>
          <w:cantSplit/>
          <w:trHeight w:val="130"/>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01CC3CA8" w14:textId="77777777" w:rsidR="00C26406" w:rsidRPr="00320BFA" w:rsidRDefault="00C26406" w:rsidP="00225EA3">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133FBAD2" w14:textId="77777777" w:rsidR="00C26406" w:rsidRPr="00320BFA" w:rsidRDefault="00C26406" w:rsidP="00225EA3">
            <w:pPr>
              <w:pStyle w:val="TF-xAvalITEMDETALHE"/>
            </w:pPr>
            <w:r w:rsidRPr="00320BFA">
              <w:t xml:space="preserve">Os objetivos específicos são coerentes com o objetivo principal? </w:t>
            </w:r>
          </w:p>
        </w:tc>
        <w:tc>
          <w:tcPr>
            <w:tcW w:w="241" w:type="pct"/>
            <w:tcBorders>
              <w:top w:val="single" w:sz="4" w:space="0" w:color="auto"/>
              <w:left w:val="single" w:sz="4" w:space="0" w:color="auto"/>
              <w:bottom w:val="single" w:sz="4" w:space="0" w:color="auto"/>
              <w:right w:val="single" w:sz="4" w:space="0" w:color="auto"/>
            </w:tcBorders>
          </w:tcPr>
          <w:p w14:paraId="0EEED034" w14:textId="77777777" w:rsidR="00C26406" w:rsidRPr="00320BFA" w:rsidRDefault="00C26406" w:rsidP="00225EA3">
            <w:pPr>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7AB6110F" w14:textId="77777777" w:rsidR="00C26406" w:rsidRPr="00320BFA" w:rsidRDefault="00C26406" w:rsidP="00225EA3">
            <w:pPr>
              <w:ind w:left="709" w:hanging="709"/>
              <w:jc w:val="both"/>
              <w:rPr>
                <w:sz w:val="18"/>
              </w:rPr>
            </w:pPr>
            <w:r>
              <w:rPr>
                <w:sz w:val="18"/>
              </w:rPr>
              <w:t>X</w:t>
            </w:r>
          </w:p>
        </w:tc>
        <w:tc>
          <w:tcPr>
            <w:tcW w:w="267" w:type="pct"/>
            <w:tcBorders>
              <w:top w:val="single" w:sz="4" w:space="0" w:color="auto"/>
              <w:left w:val="single" w:sz="4" w:space="0" w:color="auto"/>
              <w:bottom w:val="single" w:sz="4" w:space="0" w:color="auto"/>
              <w:right w:val="single" w:sz="12" w:space="0" w:color="auto"/>
            </w:tcBorders>
          </w:tcPr>
          <w:p w14:paraId="35B9792A" w14:textId="77777777" w:rsidR="00C26406" w:rsidRPr="00320BFA" w:rsidRDefault="00C26406" w:rsidP="00225EA3">
            <w:pPr>
              <w:ind w:left="709" w:hanging="709"/>
              <w:jc w:val="both"/>
              <w:rPr>
                <w:sz w:val="18"/>
              </w:rPr>
            </w:pPr>
          </w:p>
        </w:tc>
      </w:tr>
      <w:tr w:rsidR="00C26406" w:rsidRPr="00320BFA" w14:paraId="26D50FE6" w14:textId="77777777" w:rsidTr="00225EA3">
        <w:trPr>
          <w:cantSplit/>
          <w:trHeight w:val="413"/>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2D2FFA7A" w14:textId="77777777" w:rsidR="00C26406" w:rsidRPr="00320BFA" w:rsidRDefault="00C26406" w:rsidP="00225EA3">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24A8F882" w14:textId="77777777" w:rsidR="00C26406" w:rsidRPr="00320BFA" w:rsidRDefault="00C26406" w:rsidP="00C26406">
            <w:pPr>
              <w:pStyle w:val="TF-xAvalITEM"/>
              <w:numPr>
                <w:ilvl w:val="0"/>
                <w:numId w:val="11"/>
              </w:numPr>
            </w:pPr>
            <w:r w:rsidRPr="00320BFA">
              <w:t>TRABALHOS CORRELATOS</w:t>
            </w:r>
          </w:p>
          <w:p w14:paraId="01525312" w14:textId="77777777" w:rsidR="00C26406" w:rsidRPr="00320BFA" w:rsidRDefault="00C26406" w:rsidP="00225EA3">
            <w:pPr>
              <w:pStyle w:val="TF-xAvalITEMDETALHE"/>
            </w:pPr>
            <w:r w:rsidRPr="00320BFA">
              <w:t>São apresentados trabalhos correlatos, bem como descritas as principais funcionalidades e os pontos fortes e fracos?</w:t>
            </w:r>
          </w:p>
        </w:tc>
        <w:tc>
          <w:tcPr>
            <w:tcW w:w="241" w:type="pct"/>
            <w:tcBorders>
              <w:top w:val="single" w:sz="4" w:space="0" w:color="auto"/>
              <w:left w:val="single" w:sz="4" w:space="0" w:color="auto"/>
              <w:bottom w:val="single" w:sz="4" w:space="0" w:color="auto"/>
              <w:right w:val="single" w:sz="4" w:space="0" w:color="auto"/>
            </w:tcBorders>
          </w:tcPr>
          <w:p w14:paraId="4E4983B9" w14:textId="77777777" w:rsidR="00C26406" w:rsidRPr="00320BFA" w:rsidRDefault="00C26406" w:rsidP="00225EA3">
            <w:pPr>
              <w:ind w:left="709" w:hanging="709"/>
              <w:jc w:val="both"/>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754F3429" w14:textId="77777777" w:rsidR="00C26406" w:rsidRPr="00320BFA" w:rsidRDefault="00C26406" w:rsidP="00225EA3">
            <w:pPr>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7A90FA08" w14:textId="77777777" w:rsidR="00C26406" w:rsidRPr="00320BFA" w:rsidRDefault="00C26406" w:rsidP="00225EA3">
            <w:pPr>
              <w:ind w:left="709" w:hanging="709"/>
              <w:jc w:val="both"/>
              <w:rPr>
                <w:sz w:val="18"/>
              </w:rPr>
            </w:pPr>
          </w:p>
        </w:tc>
      </w:tr>
      <w:tr w:rsidR="00C26406" w:rsidRPr="00320BFA" w14:paraId="072F91FE" w14:textId="77777777" w:rsidTr="00225EA3">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56CFC24B" w14:textId="77777777" w:rsidR="00C26406" w:rsidRPr="00320BFA" w:rsidRDefault="00C26406" w:rsidP="00225EA3">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7B5DABFB" w14:textId="77777777" w:rsidR="00C26406" w:rsidRPr="00320BFA" w:rsidRDefault="00C26406" w:rsidP="00C26406">
            <w:pPr>
              <w:pStyle w:val="TF-xAvalITEM"/>
              <w:numPr>
                <w:ilvl w:val="0"/>
                <w:numId w:val="11"/>
              </w:numPr>
            </w:pPr>
            <w:r w:rsidRPr="00320BFA">
              <w:t>JUSTIFICATIVA</w:t>
            </w:r>
          </w:p>
          <w:p w14:paraId="539BBC3C" w14:textId="77777777" w:rsidR="00C26406" w:rsidRPr="00320BFA" w:rsidRDefault="00C26406" w:rsidP="00225EA3">
            <w:pPr>
              <w:pStyle w:val="TF-xAvalITEMDETALHE"/>
            </w:pPr>
            <w:r w:rsidRPr="00320BFA">
              <w:t>Foi apresentado e discutido um quadro relacionando os trabalhos correlatos e suas principais funcionalidades com a proposta apresentada?</w:t>
            </w:r>
          </w:p>
        </w:tc>
        <w:tc>
          <w:tcPr>
            <w:tcW w:w="241" w:type="pct"/>
            <w:tcBorders>
              <w:top w:val="single" w:sz="4" w:space="0" w:color="auto"/>
              <w:left w:val="single" w:sz="4" w:space="0" w:color="auto"/>
              <w:bottom w:val="single" w:sz="4" w:space="0" w:color="auto"/>
              <w:right w:val="single" w:sz="4" w:space="0" w:color="auto"/>
            </w:tcBorders>
          </w:tcPr>
          <w:p w14:paraId="189133F9" w14:textId="77777777" w:rsidR="00C26406" w:rsidRPr="00320BFA" w:rsidRDefault="00C26406" w:rsidP="00225EA3">
            <w:pPr>
              <w:ind w:left="709" w:hanging="709"/>
              <w:jc w:val="both"/>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158399B2" w14:textId="77777777" w:rsidR="00C26406" w:rsidRPr="00320BFA" w:rsidRDefault="00C26406" w:rsidP="00225EA3">
            <w:pPr>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74AC0B04" w14:textId="77777777" w:rsidR="00C26406" w:rsidRPr="00320BFA" w:rsidRDefault="00C26406" w:rsidP="00225EA3">
            <w:pPr>
              <w:ind w:left="709" w:hanging="709"/>
              <w:jc w:val="both"/>
              <w:rPr>
                <w:sz w:val="18"/>
              </w:rPr>
            </w:pPr>
          </w:p>
        </w:tc>
      </w:tr>
      <w:tr w:rsidR="00C26406" w:rsidRPr="00320BFA" w14:paraId="6FA5929B" w14:textId="77777777" w:rsidTr="00225EA3">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4700625D" w14:textId="77777777" w:rsidR="00C26406" w:rsidRPr="00320BFA" w:rsidRDefault="00C26406" w:rsidP="00225EA3">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74CA6040" w14:textId="77777777" w:rsidR="00C26406" w:rsidRPr="00320BFA" w:rsidRDefault="00C26406" w:rsidP="00225EA3">
            <w:pPr>
              <w:pStyle w:val="TF-xAvalITEMDETALHE"/>
            </w:pPr>
            <w:r w:rsidRPr="00320BFA">
              <w:t>São apresentados argumentos científicos, técnicos ou metodológicos que justificam a proposta?</w:t>
            </w:r>
          </w:p>
        </w:tc>
        <w:tc>
          <w:tcPr>
            <w:tcW w:w="241" w:type="pct"/>
            <w:tcBorders>
              <w:top w:val="single" w:sz="4" w:space="0" w:color="auto"/>
              <w:left w:val="single" w:sz="4" w:space="0" w:color="auto"/>
              <w:bottom w:val="single" w:sz="4" w:space="0" w:color="auto"/>
              <w:right w:val="single" w:sz="4" w:space="0" w:color="auto"/>
            </w:tcBorders>
          </w:tcPr>
          <w:p w14:paraId="12DB689F" w14:textId="77777777" w:rsidR="00C26406" w:rsidRPr="00320BFA" w:rsidRDefault="00C26406" w:rsidP="00225EA3">
            <w:pPr>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0649487F" w14:textId="77777777" w:rsidR="00C26406" w:rsidRPr="00320BFA" w:rsidRDefault="00C26406" w:rsidP="00225EA3">
            <w:pPr>
              <w:ind w:left="709" w:hanging="709"/>
              <w:jc w:val="both"/>
              <w:rPr>
                <w:sz w:val="18"/>
              </w:rPr>
            </w:pPr>
            <w:r>
              <w:rPr>
                <w:sz w:val="18"/>
              </w:rPr>
              <w:t>X</w:t>
            </w:r>
          </w:p>
        </w:tc>
        <w:tc>
          <w:tcPr>
            <w:tcW w:w="267" w:type="pct"/>
            <w:tcBorders>
              <w:top w:val="single" w:sz="4" w:space="0" w:color="auto"/>
              <w:left w:val="single" w:sz="4" w:space="0" w:color="auto"/>
              <w:bottom w:val="single" w:sz="4" w:space="0" w:color="auto"/>
              <w:right w:val="single" w:sz="12" w:space="0" w:color="auto"/>
            </w:tcBorders>
          </w:tcPr>
          <w:p w14:paraId="446EF479" w14:textId="77777777" w:rsidR="00C26406" w:rsidRPr="00320BFA" w:rsidRDefault="00C26406" w:rsidP="00225EA3">
            <w:pPr>
              <w:ind w:left="709" w:hanging="709"/>
              <w:jc w:val="both"/>
              <w:rPr>
                <w:sz w:val="18"/>
              </w:rPr>
            </w:pPr>
          </w:p>
        </w:tc>
      </w:tr>
      <w:tr w:rsidR="00C26406" w:rsidRPr="00320BFA" w14:paraId="28CEF6B9" w14:textId="77777777" w:rsidTr="00225EA3">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3DF63D8B" w14:textId="77777777" w:rsidR="00C26406" w:rsidRPr="00320BFA" w:rsidRDefault="00C26406" w:rsidP="00225EA3">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2AA3D371" w14:textId="77777777" w:rsidR="00C26406" w:rsidRPr="00320BFA" w:rsidRDefault="00C26406" w:rsidP="00225EA3">
            <w:pPr>
              <w:pStyle w:val="TF-xAvalITEMDETALHE"/>
            </w:pPr>
            <w:r w:rsidRPr="00320BFA">
              <w:t>São apresentadas as contribuições teóricas, práticas ou sociais que justificam a proposta?</w:t>
            </w:r>
          </w:p>
        </w:tc>
        <w:tc>
          <w:tcPr>
            <w:tcW w:w="241" w:type="pct"/>
            <w:tcBorders>
              <w:top w:val="single" w:sz="4" w:space="0" w:color="auto"/>
              <w:left w:val="single" w:sz="4" w:space="0" w:color="auto"/>
              <w:bottom w:val="single" w:sz="4" w:space="0" w:color="auto"/>
              <w:right w:val="single" w:sz="4" w:space="0" w:color="auto"/>
            </w:tcBorders>
          </w:tcPr>
          <w:p w14:paraId="69F356A3" w14:textId="77777777" w:rsidR="00C26406" w:rsidRPr="00320BFA" w:rsidRDefault="00C26406" w:rsidP="00225EA3">
            <w:pPr>
              <w:ind w:left="709" w:hanging="709"/>
              <w:jc w:val="both"/>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374F9B15" w14:textId="77777777" w:rsidR="00C26406" w:rsidRPr="00320BFA" w:rsidRDefault="00C26406" w:rsidP="00225EA3">
            <w:pPr>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03FD55BD" w14:textId="77777777" w:rsidR="00C26406" w:rsidRPr="00320BFA" w:rsidRDefault="00C26406" w:rsidP="00225EA3">
            <w:pPr>
              <w:ind w:left="709" w:hanging="709"/>
              <w:jc w:val="both"/>
              <w:rPr>
                <w:sz w:val="18"/>
              </w:rPr>
            </w:pPr>
          </w:p>
        </w:tc>
      </w:tr>
      <w:tr w:rsidR="00C26406" w:rsidRPr="00320BFA" w14:paraId="35797049" w14:textId="77777777" w:rsidTr="00225EA3">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26DBE07D" w14:textId="77777777" w:rsidR="00C26406" w:rsidRPr="00320BFA" w:rsidRDefault="00C26406" w:rsidP="00225EA3">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5C3FE79C" w14:textId="77777777" w:rsidR="00C26406" w:rsidRPr="00320BFA" w:rsidRDefault="00C26406" w:rsidP="00C26406">
            <w:pPr>
              <w:pStyle w:val="TF-xAvalITEM"/>
              <w:numPr>
                <w:ilvl w:val="0"/>
                <w:numId w:val="11"/>
              </w:numPr>
            </w:pPr>
            <w:r w:rsidRPr="00320BFA">
              <w:t>REQUISITOS PRINCIPAIS DO PROBLEMA A SER TRABALHADO</w:t>
            </w:r>
          </w:p>
          <w:p w14:paraId="1AA54176" w14:textId="77777777" w:rsidR="00C26406" w:rsidRPr="00320BFA" w:rsidRDefault="00C26406" w:rsidP="00225EA3">
            <w:pPr>
              <w:pStyle w:val="TF-xAvalITEMDETALHE"/>
            </w:pPr>
            <w:r w:rsidRPr="00320BFA">
              <w:t xml:space="preserve">Os requisitos funcionais e não funcionais foram claramente descritos?  </w:t>
            </w:r>
          </w:p>
        </w:tc>
        <w:tc>
          <w:tcPr>
            <w:tcW w:w="241" w:type="pct"/>
            <w:tcBorders>
              <w:top w:val="single" w:sz="4" w:space="0" w:color="auto"/>
              <w:left w:val="single" w:sz="4" w:space="0" w:color="auto"/>
              <w:bottom w:val="single" w:sz="4" w:space="0" w:color="auto"/>
              <w:right w:val="single" w:sz="4" w:space="0" w:color="auto"/>
            </w:tcBorders>
          </w:tcPr>
          <w:p w14:paraId="50CD1406" w14:textId="77777777" w:rsidR="00C26406" w:rsidRPr="00320BFA" w:rsidRDefault="00C26406" w:rsidP="00225EA3">
            <w:pPr>
              <w:ind w:left="709" w:hanging="709"/>
              <w:jc w:val="both"/>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668600F2" w14:textId="77777777" w:rsidR="00C26406" w:rsidRPr="00320BFA" w:rsidRDefault="00C26406" w:rsidP="00225EA3">
            <w:pPr>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3DDF2ACB" w14:textId="77777777" w:rsidR="00C26406" w:rsidRPr="00320BFA" w:rsidRDefault="00C26406" w:rsidP="00225EA3">
            <w:pPr>
              <w:ind w:left="709" w:hanging="709"/>
              <w:jc w:val="both"/>
              <w:rPr>
                <w:sz w:val="18"/>
              </w:rPr>
            </w:pPr>
          </w:p>
        </w:tc>
      </w:tr>
      <w:tr w:rsidR="00C26406" w:rsidRPr="00320BFA" w14:paraId="5EB7637F" w14:textId="77777777" w:rsidTr="00225EA3">
        <w:trPr>
          <w:cantSplit/>
          <w:trHeight w:val="447"/>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0ED55F63" w14:textId="77777777" w:rsidR="00C26406" w:rsidRPr="00320BFA" w:rsidRDefault="00C26406" w:rsidP="00225EA3">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2AB91BA7" w14:textId="77777777" w:rsidR="00C26406" w:rsidRPr="00320BFA" w:rsidRDefault="00C26406" w:rsidP="00C26406">
            <w:pPr>
              <w:pStyle w:val="TF-xAvalITEM"/>
              <w:numPr>
                <w:ilvl w:val="0"/>
                <w:numId w:val="11"/>
              </w:numPr>
            </w:pPr>
            <w:r w:rsidRPr="00320BFA">
              <w:t>METODOLOGIA</w:t>
            </w:r>
          </w:p>
          <w:p w14:paraId="1A66A279" w14:textId="77777777" w:rsidR="00C26406" w:rsidRPr="00320BFA" w:rsidRDefault="00C26406" w:rsidP="00225EA3">
            <w:pPr>
              <w:pStyle w:val="TF-xAvalITEMDETALHE"/>
            </w:pPr>
            <w:r w:rsidRPr="00320BFA">
              <w:t>Foram relacionadas todas as etapas necessárias para o desenvolvimento do TCC?</w:t>
            </w:r>
          </w:p>
        </w:tc>
        <w:tc>
          <w:tcPr>
            <w:tcW w:w="241" w:type="pct"/>
            <w:tcBorders>
              <w:top w:val="single" w:sz="4" w:space="0" w:color="auto"/>
              <w:left w:val="single" w:sz="4" w:space="0" w:color="auto"/>
              <w:bottom w:val="single" w:sz="4" w:space="0" w:color="auto"/>
              <w:right w:val="single" w:sz="4" w:space="0" w:color="auto"/>
            </w:tcBorders>
          </w:tcPr>
          <w:p w14:paraId="6E73B666" w14:textId="77777777" w:rsidR="00C26406" w:rsidRPr="00320BFA" w:rsidRDefault="00C26406" w:rsidP="00225EA3">
            <w:pPr>
              <w:ind w:left="709" w:hanging="709"/>
              <w:jc w:val="both"/>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68295AF7" w14:textId="77777777" w:rsidR="00C26406" w:rsidRPr="00320BFA" w:rsidRDefault="00C26406" w:rsidP="00225EA3">
            <w:pPr>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1593B5F0" w14:textId="77777777" w:rsidR="00C26406" w:rsidRPr="00320BFA" w:rsidRDefault="00C26406" w:rsidP="00225EA3">
            <w:pPr>
              <w:ind w:left="709" w:hanging="709"/>
              <w:jc w:val="both"/>
              <w:rPr>
                <w:sz w:val="18"/>
              </w:rPr>
            </w:pPr>
          </w:p>
        </w:tc>
      </w:tr>
      <w:tr w:rsidR="00C26406" w:rsidRPr="00320BFA" w14:paraId="72B2DB02" w14:textId="77777777" w:rsidTr="00225EA3">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3C70D887" w14:textId="77777777" w:rsidR="00C26406" w:rsidRPr="00320BFA" w:rsidRDefault="00C26406" w:rsidP="00225EA3">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502F8144" w14:textId="77777777" w:rsidR="00C26406" w:rsidRPr="00320BFA" w:rsidRDefault="00C26406" w:rsidP="00225EA3">
            <w:pPr>
              <w:pStyle w:val="TF-xAvalITEMDETALHE"/>
            </w:pPr>
            <w:r w:rsidRPr="00320BFA">
              <w:t>Os métodos, recursos e o cronograma estão devidamente apresentados e são compatíveis com a metodologia proposta?</w:t>
            </w:r>
          </w:p>
        </w:tc>
        <w:tc>
          <w:tcPr>
            <w:tcW w:w="241" w:type="pct"/>
            <w:tcBorders>
              <w:top w:val="single" w:sz="4" w:space="0" w:color="auto"/>
              <w:left w:val="single" w:sz="4" w:space="0" w:color="auto"/>
              <w:bottom w:val="single" w:sz="4" w:space="0" w:color="auto"/>
              <w:right w:val="single" w:sz="4" w:space="0" w:color="auto"/>
            </w:tcBorders>
          </w:tcPr>
          <w:p w14:paraId="497EFFD2" w14:textId="77777777" w:rsidR="00C26406" w:rsidRPr="00320BFA" w:rsidRDefault="00C26406" w:rsidP="00225EA3">
            <w:pPr>
              <w:ind w:left="709" w:hanging="709"/>
              <w:jc w:val="both"/>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2828E745" w14:textId="77777777" w:rsidR="00C26406" w:rsidRPr="00320BFA" w:rsidRDefault="00C26406" w:rsidP="00225EA3">
            <w:pPr>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443CFC96" w14:textId="77777777" w:rsidR="00C26406" w:rsidRPr="00320BFA" w:rsidRDefault="00C26406" w:rsidP="00225EA3">
            <w:pPr>
              <w:ind w:left="709" w:hanging="709"/>
              <w:jc w:val="both"/>
              <w:rPr>
                <w:sz w:val="18"/>
              </w:rPr>
            </w:pPr>
          </w:p>
        </w:tc>
      </w:tr>
      <w:tr w:rsidR="00C26406" w:rsidRPr="00320BFA" w14:paraId="34642836" w14:textId="77777777" w:rsidTr="00225EA3">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5288D7BB" w14:textId="77777777" w:rsidR="00C26406" w:rsidRPr="00320BFA" w:rsidRDefault="00C26406" w:rsidP="00225EA3">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66C91273" w14:textId="77777777" w:rsidR="00C26406" w:rsidRPr="00320BFA" w:rsidRDefault="00C26406" w:rsidP="00C26406">
            <w:pPr>
              <w:pStyle w:val="TF-xAvalITEM"/>
              <w:numPr>
                <w:ilvl w:val="0"/>
                <w:numId w:val="11"/>
              </w:numPr>
            </w:pPr>
            <w:r w:rsidRPr="00320BFA">
              <w:t>REVISÃO BIBLIOGRÁFICA</w:t>
            </w:r>
            <w:r>
              <w:t xml:space="preserve"> (atenção para a diferença de conteúdo entre projeto e pré-projeto)</w:t>
            </w:r>
          </w:p>
          <w:p w14:paraId="4AD5A6BC" w14:textId="77777777" w:rsidR="00C26406" w:rsidRPr="00320BFA" w:rsidRDefault="00C26406" w:rsidP="00225EA3">
            <w:pPr>
              <w:pStyle w:val="TF-xAvalITEMDETALHE"/>
            </w:pPr>
            <w:r w:rsidRPr="00320BFA">
              <w:t>Os assuntos apresentados são suficientes e têm relação com o tema do TCC?</w:t>
            </w:r>
          </w:p>
        </w:tc>
        <w:tc>
          <w:tcPr>
            <w:tcW w:w="241" w:type="pct"/>
            <w:tcBorders>
              <w:top w:val="single" w:sz="4" w:space="0" w:color="auto"/>
              <w:left w:val="single" w:sz="4" w:space="0" w:color="auto"/>
              <w:bottom w:val="single" w:sz="4" w:space="0" w:color="auto"/>
              <w:right w:val="single" w:sz="4" w:space="0" w:color="auto"/>
            </w:tcBorders>
          </w:tcPr>
          <w:p w14:paraId="016A55CA" w14:textId="77777777" w:rsidR="00C26406" w:rsidRPr="00320BFA" w:rsidRDefault="00C26406" w:rsidP="00225EA3">
            <w:pPr>
              <w:ind w:left="709" w:hanging="709"/>
              <w:jc w:val="both"/>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6769D18A" w14:textId="77777777" w:rsidR="00C26406" w:rsidRPr="00320BFA" w:rsidRDefault="00C26406" w:rsidP="00225EA3">
            <w:pPr>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61988CF3" w14:textId="77777777" w:rsidR="00C26406" w:rsidRPr="00320BFA" w:rsidRDefault="00C26406" w:rsidP="00225EA3">
            <w:pPr>
              <w:ind w:left="709" w:hanging="709"/>
              <w:jc w:val="both"/>
              <w:rPr>
                <w:sz w:val="18"/>
              </w:rPr>
            </w:pPr>
          </w:p>
        </w:tc>
      </w:tr>
      <w:tr w:rsidR="00C26406" w:rsidRPr="00320BFA" w14:paraId="7E654F04" w14:textId="77777777" w:rsidTr="00225EA3">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0167629B" w14:textId="77777777" w:rsidR="00C26406" w:rsidRPr="00320BFA" w:rsidRDefault="00C26406" w:rsidP="00225EA3">
            <w:pPr>
              <w:rPr>
                <w:sz w:val="18"/>
              </w:rPr>
            </w:pPr>
          </w:p>
        </w:tc>
        <w:tc>
          <w:tcPr>
            <w:tcW w:w="3847" w:type="pct"/>
            <w:tcBorders>
              <w:top w:val="single" w:sz="4" w:space="0" w:color="auto"/>
              <w:left w:val="single" w:sz="4" w:space="0" w:color="auto"/>
              <w:bottom w:val="single" w:sz="12" w:space="0" w:color="auto"/>
              <w:right w:val="single" w:sz="4" w:space="0" w:color="auto"/>
            </w:tcBorders>
            <w:hideMark/>
          </w:tcPr>
          <w:p w14:paraId="763E969E" w14:textId="77777777" w:rsidR="00C26406" w:rsidRPr="00320BFA" w:rsidRDefault="00C26406" w:rsidP="00225EA3">
            <w:pPr>
              <w:pStyle w:val="TF-xAvalITEMDETALHE"/>
            </w:pPr>
            <w:r w:rsidRPr="00320BFA">
              <w:t>As referências contemplam adequadamente os assuntos abordados (são indicadas obras atualizadas e as mais importantes da área)?</w:t>
            </w:r>
          </w:p>
        </w:tc>
        <w:tc>
          <w:tcPr>
            <w:tcW w:w="241" w:type="pct"/>
            <w:tcBorders>
              <w:top w:val="single" w:sz="4" w:space="0" w:color="auto"/>
              <w:left w:val="single" w:sz="4" w:space="0" w:color="auto"/>
              <w:bottom w:val="single" w:sz="12" w:space="0" w:color="auto"/>
              <w:right w:val="single" w:sz="4" w:space="0" w:color="auto"/>
            </w:tcBorders>
          </w:tcPr>
          <w:p w14:paraId="5A252216" w14:textId="77777777" w:rsidR="00C26406" w:rsidRPr="00320BFA" w:rsidRDefault="00C26406" w:rsidP="00225EA3">
            <w:pPr>
              <w:ind w:left="709" w:hanging="709"/>
              <w:jc w:val="both"/>
              <w:rPr>
                <w:sz w:val="18"/>
              </w:rPr>
            </w:pPr>
          </w:p>
        </w:tc>
        <w:tc>
          <w:tcPr>
            <w:tcW w:w="299" w:type="pct"/>
            <w:tcBorders>
              <w:top w:val="single" w:sz="4" w:space="0" w:color="auto"/>
              <w:left w:val="single" w:sz="4" w:space="0" w:color="auto"/>
              <w:bottom w:val="single" w:sz="12" w:space="0" w:color="auto"/>
              <w:right w:val="single" w:sz="4" w:space="0" w:color="auto"/>
            </w:tcBorders>
          </w:tcPr>
          <w:p w14:paraId="5D998094" w14:textId="77777777" w:rsidR="00C26406" w:rsidRPr="00320BFA" w:rsidRDefault="00C26406" w:rsidP="00225EA3">
            <w:pPr>
              <w:ind w:left="709" w:hanging="709"/>
              <w:jc w:val="both"/>
              <w:rPr>
                <w:sz w:val="18"/>
              </w:rPr>
            </w:pPr>
            <w:r>
              <w:rPr>
                <w:sz w:val="18"/>
              </w:rPr>
              <w:t>X</w:t>
            </w:r>
          </w:p>
        </w:tc>
        <w:tc>
          <w:tcPr>
            <w:tcW w:w="267" w:type="pct"/>
            <w:tcBorders>
              <w:top w:val="single" w:sz="4" w:space="0" w:color="auto"/>
              <w:left w:val="single" w:sz="4" w:space="0" w:color="auto"/>
              <w:bottom w:val="single" w:sz="12" w:space="0" w:color="auto"/>
              <w:right w:val="single" w:sz="12" w:space="0" w:color="auto"/>
            </w:tcBorders>
          </w:tcPr>
          <w:p w14:paraId="64E69EC1" w14:textId="77777777" w:rsidR="00C26406" w:rsidRPr="00320BFA" w:rsidRDefault="00C26406" w:rsidP="00225EA3">
            <w:pPr>
              <w:ind w:left="709" w:hanging="709"/>
              <w:jc w:val="both"/>
              <w:rPr>
                <w:sz w:val="18"/>
              </w:rPr>
            </w:pPr>
          </w:p>
        </w:tc>
      </w:tr>
      <w:tr w:rsidR="00C26406" w:rsidRPr="00320BFA" w14:paraId="4EDA5AA7" w14:textId="77777777" w:rsidTr="00225EA3">
        <w:trPr>
          <w:cantSplit/>
          <w:trHeight w:val="451"/>
          <w:jc w:val="center"/>
        </w:trPr>
        <w:tc>
          <w:tcPr>
            <w:tcW w:w="346"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0F9544CB" w14:textId="77777777" w:rsidR="00C26406" w:rsidRPr="0000224C" w:rsidRDefault="00C26406" w:rsidP="00225EA3">
            <w:pPr>
              <w:pStyle w:val="TF-xAvalITEMTABELA"/>
            </w:pPr>
            <w:r w:rsidRPr="0000224C">
              <w:t>ASPECTOS METODOLÓGICOS</w:t>
            </w:r>
          </w:p>
        </w:tc>
        <w:tc>
          <w:tcPr>
            <w:tcW w:w="3847" w:type="pct"/>
            <w:tcBorders>
              <w:top w:val="single" w:sz="12" w:space="0" w:color="auto"/>
              <w:left w:val="single" w:sz="4" w:space="0" w:color="auto"/>
              <w:bottom w:val="single" w:sz="4" w:space="0" w:color="auto"/>
              <w:right w:val="single" w:sz="4" w:space="0" w:color="auto"/>
            </w:tcBorders>
            <w:hideMark/>
          </w:tcPr>
          <w:p w14:paraId="6C7CC86E" w14:textId="77777777" w:rsidR="00C26406" w:rsidRPr="00320BFA" w:rsidRDefault="00C26406" w:rsidP="00C26406">
            <w:pPr>
              <w:pStyle w:val="TF-xAvalITEM"/>
              <w:numPr>
                <w:ilvl w:val="0"/>
                <w:numId w:val="11"/>
              </w:numPr>
            </w:pPr>
            <w:r w:rsidRPr="00320BFA">
              <w:t>LINGUAGEM USADA (redação)</w:t>
            </w:r>
          </w:p>
          <w:p w14:paraId="0A221601" w14:textId="77777777" w:rsidR="00C26406" w:rsidRPr="00320BFA" w:rsidRDefault="00C26406" w:rsidP="00225EA3">
            <w:pPr>
              <w:pStyle w:val="TF-xAvalITEMDETALHE"/>
            </w:pPr>
            <w:r w:rsidRPr="00320BFA">
              <w:t>O texto completo é coerente e redigido corretamente em língua portuguesa, usando linguagem formal/científica?</w:t>
            </w:r>
          </w:p>
        </w:tc>
        <w:tc>
          <w:tcPr>
            <w:tcW w:w="241" w:type="pct"/>
            <w:tcBorders>
              <w:top w:val="single" w:sz="12" w:space="0" w:color="auto"/>
              <w:left w:val="single" w:sz="4" w:space="0" w:color="auto"/>
              <w:bottom w:val="single" w:sz="4" w:space="0" w:color="auto"/>
              <w:right w:val="single" w:sz="4" w:space="0" w:color="auto"/>
            </w:tcBorders>
          </w:tcPr>
          <w:p w14:paraId="58B2E985" w14:textId="77777777" w:rsidR="00C26406" w:rsidRPr="00320BFA" w:rsidRDefault="00C26406" w:rsidP="00225EA3">
            <w:pPr>
              <w:ind w:left="709" w:hanging="709"/>
              <w:jc w:val="both"/>
              <w:rPr>
                <w:sz w:val="18"/>
              </w:rPr>
            </w:pPr>
            <w:r>
              <w:rPr>
                <w:sz w:val="18"/>
              </w:rPr>
              <w:t>X</w:t>
            </w:r>
          </w:p>
        </w:tc>
        <w:tc>
          <w:tcPr>
            <w:tcW w:w="299" w:type="pct"/>
            <w:tcBorders>
              <w:top w:val="single" w:sz="12" w:space="0" w:color="auto"/>
              <w:left w:val="single" w:sz="4" w:space="0" w:color="auto"/>
              <w:bottom w:val="single" w:sz="4" w:space="0" w:color="auto"/>
              <w:right w:val="single" w:sz="4" w:space="0" w:color="auto"/>
            </w:tcBorders>
          </w:tcPr>
          <w:p w14:paraId="62B58641" w14:textId="77777777" w:rsidR="00C26406" w:rsidRPr="00320BFA" w:rsidRDefault="00C26406" w:rsidP="00225EA3">
            <w:pPr>
              <w:ind w:left="709" w:hanging="709"/>
              <w:jc w:val="both"/>
              <w:rPr>
                <w:sz w:val="18"/>
              </w:rPr>
            </w:pPr>
          </w:p>
        </w:tc>
        <w:tc>
          <w:tcPr>
            <w:tcW w:w="267" w:type="pct"/>
            <w:tcBorders>
              <w:top w:val="single" w:sz="12" w:space="0" w:color="auto"/>
              <w:left w:val="single" w:sz="4" w:space="0" w:color="auto"/>
              <w:bottom w:val="single" w:sz="4" w:space="0" w:color="auto"/>
              <w:right w:val="single" w:sz="12" w:space="0" w:color="auto"/>
            </w:tcBorders>
          </w:tcPr>
          <w:p w14:paraId="68EC5DE0" w14:textId="77777777" w:rsidR="00C26406" w:rsidRPr="00320BFA" w:rsidRDefault="00C26406" w:rsidP="00225EA3">
            <w:pPr>
              <w:ind w:left="709" w:hanging="709"/>
              <w:jc w:val="both"/>
              <w:rPr>
                <w:sz w:val="18"/>
              </w:rPr>
            </w:pPr>
          </w:p>
        </w:tc>
      </w:tr>
      <w:tr w:rsidR="00C26406" w:rsidRPr="00320BFA" w14:paraId="42B6E0DA" w14:textId="77777777" w:rsidTr="00225EA3">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29D4914F" w14:textId="77777777" w:rsidR="00C26406" w:rsidRPr="00320BFA" w:rsidRDefault="00C26406" w:rsidP="00225EA3">
            <w:pPr>
              <w:rPr>
                <w:sz w:val="18"/>
              </w:rPr>
            </w:pPr>
          </w:p>
        </w:tc>
        <w:tc>
          <w:tcPr>
            <w:tcW w:w="3847" w:type="pct"/>
            <w:tcBorders>
              <w:top w:val="single" w:sz="4" w:space="0" w:color="auto"/>
              <w:left w:val="single" w:sz="4" w:space="0" w:color="auto"/>
              <w:bottom w:val="single" w:sz="12" w:space="0" w:color="auto"/>
              <w:right w:val="single" w:sz="4" w:space="0" w:color="auto"/>
            </w:tcBorders>
            <w:hideMark/>
          </w:tcPr>
          <w:p w14:paraId="5AD758F7" w14:textId="77777777" w:rsidR="00C26406" w:rsidRPr="00320BFA" w:rsidRDefault="00C26406" w:rsidP="00225EA3">
            <w:pPr>
              <w:pStyle w:val="TF-xAvalITEMDETALHE"/>
            </w:pPr>
            <w:r w:rsidRPr="00320BFA">
              <w:t>A exposição do assunto é ordenada (as ideias estão bem encadeadas e a linguagem utilizada é clara)?</w:t>
            </w:r>
          </w:p>
        </w:tc>
        <w:tc>
          <w:tcPr>
            <w:tcW w:w="241" w:type="pct"/>
            <w:tcBorders>
              <w:top w:val="single" w:sz="4" w:space="0" w:color="auto"/>
              <w:left w:val="single" w:sz="4" w:space="0" w:color="auto"/>
              <w:bottom w:val="single" w:sz="12" w:space="0" w:color="auto"/>
              <w:right w:val="single" w:sz="4" w:space="0" w:color="auto"/>
            </w:tcBorders>
          </w:tcPr>
          <w:p w14:paraId="127CF0B2" w14:textId="77777777" w:rsidR="00C26406" w:rsidRPr="00320BFA" w:rsidRDefault="00C26406" w:rsidP="00225EA3">
            <w:pPr>
              <w:ind w:left="709" w:hanging="709"/>
              <w:jc w:val="both"/>
              <w:rPr>
                <w:sz w:val="18"/>
              </w:rPr>
            </w:pPr>
            <w:r>
              <w:rPr>
                <w:sz w:val="18"/>
              </w:rPr>
              <w:t>X</w:t>
            </w:r>
          </w:p>
        </w:tc>
        <w:tc>
          <w:tcPr>
            <w:tcW w:w="299" w:type="pct"/>
            <w:tcBorders>
              <w:top w:val="single" w:sz="4" w:space="0" w:color="auto"/>
              <w:left w:val="single" w:sz="4" w:space="0" w:color="auto"/>
              <w:bottom w:val="single" w:sz="12" w:space="0" w:color="auto"/>
              <w:right w:val="single" w:sz="4" w:space="0" w:color="auto"/>
            </w:tcBorders>
          </w:tcPr>
          <w:p w14:paraId="5E2AA4E5" w14:textId="77777777" w:rsidR="00C26406" w:rsidRPr="00320BFA" w:rsidRDefault="00C26406" w:rsidP="00225EA3">
            <w:pPr>
              <w:ind w:left="709" w:hanging="709"/>
              <w:jc w:val="both"/>
              <w:rPr>
                <w:sz w:val="18"/>
              </w:rPr>
            </w:pPr>
          </w:p>
        </w:tc>
        <w:tc>
          <w:tcPr>
            <w:tcW w:w="267" w:type="pct"/>
            <w:tcBorders>
              <w:top w:val="single" w:sz="4" w:space="0" w:color="auto"/>
              <w:left w:val="single" w:sz="4" w:space="0" w:color="auto"/>
              <w:bottom w:val="single" w:sz="12" w:space="0" w:color="auto"/>
              <w:right w:val="single" w:sz="12" w:space="0" w:color="auto"/>
            </w:tcBorders>
          </w:tcPr>
          <w:p w14:paraId="2504C2EE" w14:textId="77777777" w:rsidR="00C26406" w:rsidRPr="00320BFA" w:rsidRDefault="00C26406" w:rsidP="00225EA3">
            <w:pPr>
              <w:ind w:left="709" w:hanging="709"/>
              <w:jc w:val="both"/>
              <w:rPr>
                <w:sz w:val="18"/>
              </w:rPr>
            </w:pPr>
          </w:p>
        </w:tc>
      </w:tr>
    </w:tbl>
    <w:p w14:paraId="7CDCF477" w14:textId="77777777" w:rsidR="00C26406" w:rsidRDefault="00C26406" w:rsidP="00B9651F">
      <w:pPr>
        <w:pStyle w:val="TF-xAvalLINHA"/>
        <w:tabs>
          <w:tab w:val="left" w:leader="underscore" w:pos="6237"/>
        </w:tabs>
      </w:pPr>
    </w:p>
    <w:p w14:paraId="439B814D" w14:textId="77777777" w:rsidR="00C26406" w:rsidRDefault="00C26406" w:rsidP="00B9651F">
      <w:pPr>
        <w:pStyle w:val="TF-xAvalTTULO"/>
        <w:ind w:left="0" w:firstLine="0"/>
        <w:jc w:val="left"/>
      </w:pPr>
    </w:p>
    <w:p w14:paraId="3FBC3B6B" w14:textId="77777777" w:rsidR="00C26406" w:rsidRDefault="00C26406" w:rsidP="00B9651F">
      <w:pPr>
        <w:pStyle w:val="TF-xAvalTTULO"/>
      </w:pPr>
    </w:p>
    <w:p w14:paraId="6D95C8EE" w14:textId="303214A2" w:rsidR="00C26406" w:rsidRDefault="00C26406">
      <w:r>
        <w:br w:type="page"/>
      </w:r>
    </w:p>
    <w:tbl>
      <w:tblPr>
        <w:tblW w:w="5000" w:type="pct"/>
        <w:tblLook w:val="0000" w:firstRow="0" w:lastRow="0" w:firstColumn="0" w:lastColumn="0" w:noHBand="0" w:noVBand="0"/>
      </w:tblPr>
      <w:tblGrid>
        <w:gridCol w:w="2568"/>
        <w:gridCol w:w="5936"/>
      </w:tblGrid>
      <w:tr w:rsidR="00C26406" w14:paraId="687324C0" w14:textId="77777777" w:rsidTr="00671D82">
        <w:trPr>
          <w:trHeight w:val="721"/>
        </w:trPr>
        <w:tc>
          <w:tcPr>
            <w:tcW w:w="988" w:type="pct"/>
            <w:tcBorders>
              <w:top w:val="nil"/>
              <w:left w:val="nil"/>
              <w:bottom w:val="nil"/>
              <w:right w:val="nil"/>
            </w:tcBorders>
            <w:vAlign w:val="center"/>
          </w:tcPr>
          <w:p w14:paraId="60B655D9" w14:textId="77777777" w:rsidR="00C26406" w:rsidRDefault="00C26406" w:rsidP="00B30858">
            <w:pPr>
              <w:pStyle w:val="Ttulo3"/>
            </w:pPr>
            <w:r>
              <w:rPr>
                <w:noProof/>
              </w:rPr>
              <w:lastRenderedPageBreak/>
              <w:drawing>
                <wp:inline distT="0" distB="0" distL="0" distR="0" wp14:anchorId="5E9E4DD5" wp14:editId="7A1CD4EB">
                  <wp:extent cx="943117" cy="590550"/>
                  <wp:effectExtent l="0" t="0" r="9525" b="0"/>
                  <wp:docPr id="7" name="Imagem 7"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logo"/>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43117" cy="590550"/>
                          </a:xfrm>
                          <a:prstGeom prst="rect">
                            <a:avLst/>
                          </a:prstGeom>
                          <a:noFill/>
                          <a:ln>
                            <a:noFill/>
                          </a:ln>
                        </pic:spPr>
                      </pic:pic>
                    </a:graphicData>
                  </a:graphic>
                </wp:inline>
              </w:drawing>
            </w:r>
          </w:p>
        </w:tc>
        <w:tc>
          <w:tcPr>
            <w:tcW w:w="4012" w:type="pct"/>
            <w:tcBorders>
              <w:top w:val="nil"/>
              <w:left w:val="nil"/>
              <w:bottom w:val="nil"/>
              <w:right w:val="nil"/>
            </w:tcBorders>
          </w:tcPr>
          <w:p w14:paraId="4E085CE4" w14:textId="77777777" w:rsidR="00C26406" w:rsidRPr="00951D18" w:rsidRDefault="00C26406" w:rsidP="00671D82">
            <w:pPr>
              <w:jc w:val="both"/>
              <w:rPr>
                <w:rFonts w:ascii="Arial" w:hAnsi="Arial" w:cs="Arial"/>
                <w:b/>
                <w:smallCaps/>
                <w:sz w:val="22"/>
                <w:szCs w:val="20"/>
              </w:rPr>
            </w:pPr>
            <w:r w:rsidRPr="00951D18">
              <w:rPr>
                <w:rFonts w:ascii="Arial" w:hAnsi="Arial" w:cs="Arial"/>
                <w:b/>
                <w:smallCaps/>
                <w:sz w:val="22"/>
                <w:szCs w:val="20"/>
              </w:rPr>
              <w:t>Universidade Regional de Blumenau</w:t>
            </w:r>
          </w:p>
          <w:p w14:paraId="31E088B8" w14:textId="77777777" w:rsidR="00C26406" w:rsidRDefault="00C26406" w:rsidP="00671D82">
            <w:pPr>
              <w:jc w:val="both"/>
              <w:rPr>
                <w:rFonts w:ascii="Arial" w:hAnsi="Arial" w:cs="Arial"/>
                <w:b/>
                <w:smallCaps/>
                <w:sz w:val="22"/>
                <w:szCs w:val="20"/>
              </w:rPr>
            </w:pPr>
            <w:r w:rsidRPr="00951D18">
              <w:rPr>
                <w:rFonts w:ascii="Arial" w:hAnsi="Arial" w:cs="Arial"/>
                <w:b/>
                <w:smallCaps/>
                <w:sz w:val="22"/>
                <w:szCs w:val="20"/>
              </w:rPr>
              <w:t>Centro de Ciências Exatas e Naturais</w:t>
            </w:r>
          </w:p>
          <w:p w14:paraId="0DE9D848" w14:textId="77777777" w:rsidR="00C26406" w:rsidRDefault="00C26406" w:rsidP="00671D82">
            <w:pPr>
              <w:jc w:val="both"/>
              <w:rPr>
                <w:rFonts w:ascii="Arial" w:hAnsi="Arial" w:cs="Arial"/>
                <w:b/>
                <w:smallCaps/>
                <w:sz w:val="22"/>
                <w:szCs w:val="20"/>
              </w:rPr>
            </w:pPr>
            <w:r w:rsidRPr="00951D18">
              <w:rPr>
                <w:rFonts w:ascii="Arial" w:hAnsi="Arial" w:cs="Arial"/>
                <w:b/>
                <w:smallCaps/>
                <w:sz w:val="22"/>
                <w:szCs w:val="20"/>
              </w:rPr>
              <w:t>Disciplina: Trabalho de Conclusão de Curso I</w:t>
            </w:r>
          </w:p>
          <w:p w14:paraId="5F1B0909" w14:textId="77777777" w:rsidR="00C26406" w:rsidRDefault="00C26406" w:rsidP="00671D82">
            <w:pPr>
              <w:jc w:val="both"/>
              <w:rPr>
                <w:rFonts w:ascii="Arial" w:hAnsi="Arial" w:cs="Arial"/>
                <w:b/>
                <w:smallCaps/>
                <w:sz w:val="22"/>
                <w:szCs w:val="20"/>
              </w:rPr>
            </w:pPr>
            <w:r>
              <w:rPr>
                <w:rFonts w:ascii="Arial" w:hAnsi="Arial" w:cs="Arial"/>
                <w:b/>
                <w:smallCaps/>
                <w:sz w:val="22"/>
                <w:szCs w:val="20"/>
              </w:rPr>
              <w:t xml:space="preserve">Curso: </w:t>
            </w:r>
            <w:r>
              <w:rPr>
                <w:rFonts w:ascii="Arial" w:hAnsi="Arial" w:cs="Arial"/>
                <w:b/>
                <w:smallCaps/>
                <w:sz w:val="22"/>
                <w:szCs w:val="20"/>
              </w:rPr>
              <w:fldChar w:fldCharType="begin"/>
            </w:r>
            <w:r>
              <w:rPr>
                <w:rFonts w:ascii="Arial" w:hAnsi="Arial" w:cs="Arial"/>
                <w:b/>
                <w:smallCaps/>
                <w:sz w:val="22"/>
                <w:szCs w:val="20"/>
              </w:rPr>
              <w:instrText xml:space="preserve"> MERGEFIELD Curso </w:instrText>
            </w:r>
            <w:r>
              <w:rPr>
                <w:rFonts w:ascii="Arial" w:hAnsi="Arial" w:cs="Arial"/>
                <w:b/>
                <w:smallCaps/>
                <w:sz w:val="22"/>
                <w:szCs w:val="20"/>
              </w:rPr>
              <w:fldChar w:fldCharType="separate"/>
            </w:r>
            <w:r>
              <w:rPr>
                <w:rFonts w:ascii="Arial" w:hAnsi="Arial" w:cs="Arial"/>
                <w:b/>
                <w:smallCaps/>
                <w:noProof/>
                <w:sz w:val="22"/>
                <w:szCs w:val="20"/>
              </w:rPr>
              <w:t>CIÊNCIA DA COMPUTAÇÃO</w:t>
            </w:r>
            <w:r>
              <w:rPr>
                <w:rFonts w:ascii="Arial" w:hAnsi="Arial" w:cs="Arial"/>
                <w:b/>
                <w:smallCaps/>
                <w:sz w:val="22"/>
                <w:szCs w:val="20"/>
              </w:rPr>
              <w:fldChar w:fldCharType="end"/>
            </w:r>
            <w:r>
              <w:rPr>
                <w:rFonts w:ascii="Arial" w:hAnsi="Arial" w:cs="Arial"/>
                <w:b/>
                <w:smallCaps/>
                <w:sz w:val="22"/>
                <w:szCs w:val="20"/>
              </w:rPr>
              <w:t xml:space="preserve"> - BCC</w:t>
            </w:r>
          </w:p>
          <w:p w14:paraId="2B369808" w14:textId="77777777" w:rsidR="00C26406" w:rsidRPr="00951D18" w:rsidRDefault="00C26406" w:rsidP="00671D82">
            <w:pPr>
              <w:jc w:val="both"/>
              <w:rPr>
                <w:smallCaps/>
                <w:sz w:val="22"/>
              </w:rPr>
            </w:pPr>
          </w:p>
        </w:tc>
      </w:tr>
    </w:tbl>
    <w:p w14:paraId="2455BC48" w14:textId="77777777" w:rsidR="00C26406" w:rsidRDefault="00C26406">
      <w:pPr>
        <w:spacing w:line="360" w:lineRule="auto"/>
        <w:rPr>
          <w:rFonts w:ascii="Arial" w:hAnsi="Arial" w:cs="Arial"/>
          <w:sz w:val="22"/>
        </w:rPr>
      </w:pPr>
    </w:p>
    <w:p w14:paraId="0824EA87" w14:textId="77777777" w:rsidR="00C26406" w:rsidRPr="00126703" w:rsidRDefault="00C26406" w:rsidP="000C4C02">
      <w:pPr>
        <w:spacing w:line="360" w:lineRule="auto"/>
        <w:jc w:val="center"/>
        <w:rPr>
          <w:rFonts w:ascii="Arial" w:hAnsi="Arial" w:cs="Arial"/>
          <w:b/>
          <w:sz w:val="22"/>
          <w:u w:val="single"/>
        </w:rPr>
      </w:pPr>
      <w:r w:rsidRPr="00126703">
        <w:rPr>
          <w:rFonts w:ascii="Arial" w:hAnsi="Arial" w:cs="Arial"/>
          <w:b/>
          <w:sz w:val="22"/>
          <w:u w:val="single"/>
        </w:rPr>
        <w:t>ATA D</w:t>
      </w:r>
      <w:r>
        <w:rPr>
          <w:rFonts w:ascii="Arial" w:hAnsi="Arial" w:cs="Arial"/>
          <w:b/>
          <w:sz w:val="22"/>
          <w:u w:val="single"/>
        </w:rPr>
        <w:t xml:space="preserve">A </w:t>
      </w:r>
      <w:r w:rsidRPr="00126703">
        <w:rPr>
          <w:rFonts w:ascii="Arial" w:hAnsi="Arial" w:cs="Arial"/>
          <w:b/>
          <w:sz w:val="22"/>
          <w:u w:val="single"/>
        </w:rPr>
        <w:t xml:space="preserve">DEFESA: BANCA </w:t>
      </w:r>
      <w:r>
        <w:rPr>
          <w:rFonts w:ascii="Arial" w:hAnsi="Arial" w:cs="Arial"/>
          <w:b/>
          <w:sz w:val="22"/>
          <w:u w:val="single"/>
        </w:rPr>
        <w:t>DO PRÉ-PROJETO</w:t>
      </w:r>
    </w:p>
    <w:p w14:paraId="0B4604C1" w14:textId="77777777" w:rsidR="00C26406" w:rsidRDefault="00C26406" w:rsidP="00B30858">
      <w:pPr>
        <w:pStyle w:val="Recuodecorpodetexto"/>
        <w:spacing w:before="120"/>
        <w:ind w:firstLine="0"/>
        <w:jc w:val="both"/>
        <w:rPr>
          <w:rFonts w:ascii="Arial" w:hAnsi="Arial" w:cs="Arial"/>
          <w:sz w:val="22"/>
        </w:rPr>
      </w:pPr>
      <w:r>
        <w:rPr>
          <w:rFonts w:ascii="Arial" w:hAnsi="Arial" w:cs="Arial"/>
          <w:sz w:val="22"/>
        </w:rPr>
        <w:t>Venho,  por  meio  deste</w:t>
      </w:r>
      <w:r w:rsidRPr="00B939B7">
        <w:rPr>
          <w:rFonts w:ascii="Arial" w:hAnsi="Arial" w:cs="Arial"/>
          <w:sz w:val="22"/>
        </w:rPr>
        <w:t>,</w:t>
      </w:r>
      <w:r>
        <w:rPr>
          <w:rFonts w:ascii="Arial" w:hAnsi="Arial" w:cs="Arial"/>
          <w:sz w:val="22"/>
        </w:rPr>
        <w:t xml:space="preserve"> </w:t>
      </w:r>
      <w:r w:rsidRPr="00B939B7">
        <w:rPr>
          <w:rFonts w:ascii="Arial" w:hAnsi="Arial" w:cs="Arial"/>
          <w:sz w:val="22"/>
        </w:rPr>
        <w:t xml:space="preserve"> manifestar</w:t>
      </w:r>
      <w:r>
        <w:rPr>
          <w:rFonts w:ascii="Arial" w:hAnsi="Arial" w:cs="Arial"/>
          <w:sz w:val="22"/>
        </w:rPr>
        <w:t xml:space="preserve"> </w:t>
      </w:r>
      <w:r w:rsidRPr="00B939B7">
        <w:rPr>
          <w:rFonts w:ascii="Arial" w:hAnsi="Arial" w:cs="Arial"/>
          <w:sz w:val="22"/>
        </w:rPr>
        <w:t xml:space="preserve"> </w:t>
      </w:r>
      <w:r>
        <w:rPr>
          <w:rFonts w:ascii="Arial" w:hAnsi="Arial" w:cs="Arial"/>
          <w:sz w:val="22"/>
        </w:rPr>
        <w:t xml:space="preserve">minha  avaliação </w:t>
      </w:r>
      <w:r w:rsidRPr="00B939B7">
        <w:rPr>
          <w:rFonts w:ascii="Arial" w:hAnsi="Arial" w:cs="Arial"/>
          <w:sz w:val="22"/>
        </w:rPr>
        <w:t xml:space="preserve"> sobre</w:t>
      </w:r>
      <w:r>
        <w:rPr>
          <w:rFonts w:ascii="Arial" w:hAnsi="Arial" w:cs="Arial"/>
          <w:sz w:val="22"/>
        </w:rPr>
        <w:t xml:space="preserve">  a  </w:t>
      </w:r>
      <w:r w:rsidRPr="00B30858">
        <w:rPr>
          <w:rFonts w:ascii="Arial" w:hAnsi="Arial" w:cs="Arial"/>
          <w:b/>
          <w:sz w:val="22"/>
        </w:rPr>
        <w:t>apresentação</w:t>
      </w:r>
      <w:r>
        <w:rPr>
          <w:rFonts w:ascii="Arial" w:hAnsi="Arial" w:cs="Arial"/>
          <w:sz w:val="22"/>
        </w:rPr>
        <w:t xml:space="preserve">  d</w:t>
      </w:r>
      <w:r w:rsidRPr="00B939B7">
        <w:rPr>
          <w:rFonts w:ascii="Arial" w:hAnsi="Arial" w:cs="Arial"/>
          <w:sz w:val="22"/>
        </w:rPr>
        <w:t xml:space="preserve">o </w:t>
      </w:r>
      <w:r>
        <w:rPr>
          <w:rFonts w:ascii="Arial" w:hAnsi="Arial" w:cs="Arial"/>
          <w:sz w:val="22"/>
        </w:rPr>
        <w:t xml:space="preserve">  Pré-Projeto  de  TCC</w:t>
      </w:r>
      <w:r w:rsidRPr="00B939B7">
        <w:rPr>
          <w:rFonts w:ascii="Arial" w:hAnsi="Arial" w:cs="Arial"/>
          <w:sz w:val="22"/>
        </w:rPr>
        <w:t xml:space="preserve"> </w:t>
      </w:r>
    </w:p>
    <w:p w14:paraId="18310D13" w14:textId="77777777" w:rsidR="00C26406" w:rsidRDefault="00C26406" w:rsidP="00B30858">
      <w:pPr>
        <w:pStyle w:val="Recuodecorpodetexto"/>
        <w:spacing w:before="120"/>
        <w:ind w:firstLine="0"/>
        <w:jc w:val="both"/>
        <w:rPr>
          <w:rFonts w:ascii="Arial" w:hAnsi="Arial" w:cs="Arial"/>
          <w:b/>
          <w:sz w:val="22"/>
        </w:rPr>
      </w:pPr>
      <w:r w:rsidRPr="00B939B7">
        <w:rPr>
          <w:rFonts w:ascii="Arial" w:hAnsi="Arial" w:cs="Arial"/>
          <w:sz w:val="22"/>
        </w:rPr>
        <w:t>realizado pelo(a) acadêmico(a),</w:t>
      </w:r>
      <w:r>
        <w:rPr>
          <w:rFonts w:ascii="Arial" w:hAnsi="Arial" w:cs="Arial"/>
          <w:sz w:val="22"/>
        </w:rPr>
        <w:t xml:space="preserve"> </w:t>
      </w:r>
      <w:r w:rsidRPr="00670DD7">
        <w:rPr>
          <w:rFonts w:ascii="Arial" w:hAnsi="Arial" w:cs="Arial"/>
          <w:sz w:val="22"/>
        </w:rPr>
        <w:t>Henrique</w:t>
      </w:r>
      <w:r>
        <w:rPr>
          <w:rFonts w:ascii="Arial" w:hAnsi="Arial" w:cs="Arial"/>
          <w:sz w:val="22"/>
        </w:rPr>
        <w:t xml:space="preserve"> </w:t>
      </w:r>
      <w:r w:rsidRPr="00670DD7">
        <w:rPr>
          <w:rFonts w:ascii="Arial" w:hAnsi="Arial" w:cs="Arial"/>
          <w:sz w:val="22"/>
        </w:rPr>
        <w:t>Jose</w:t>
      </w:r>
      <w:r>
        <w:rPr>
          <w:rFonts w:ascii="Arial" w:hAnsi="Arial" w:cs="Arial"/>
          <w:sz w:val="22"/>
        </w:rPr>
        <w:t xml:space="preserve"> </w:t>
      </w:r>
      <w:r w:rsidRPr="00670DD7">
        <w:rPr>
          <w:rFonts w:ascii="Arial" w:hAnsi="Arial" w:cs="Arial"/>
          <w:sz w:val="22"/>
        </w:rPr>
        <w:t>Wilbert</w:t>
      </w:r>
      <w:r>
        <w:rPr>
          <w:rFonts w:ascii="Arial" w:hAnsi="Arial" w:cs="Arial"/>
          <w:sz w:val="22"/>
        </w:rPr>
        <w:t xml:space="preserve"> </w:t>
      </w:r>
      <w:r w:rsidRPr="00B939B7">
        <w:rPr>
          <w:rFonts w:ascii="Arial" w:hAnsi="Arial" w:cs="Arial"/>
          <w:sz w:val="22"/>
        </w:rPr>
        <w:t xml:space="preserve">no </w:t>
      </w:r>
      <w:r>
        <w:rPr>
          <w:rFonts w:ascii="Arial" w:hAnsi="Arial" w:cs="Arial"/>
          <w:b/>
          <w:smallCaps/>
          <w:sz w:val="22"/>
        </w:rPr>
        <w:t>SEGUNDO SEMESTRE de 2021</w:t>
      </w:r>
      <w:r w:rsidRPr="00B939B7">
        <w:rPr>
          <w:rFonts w:ascii="Arial" w:hAnsi="Arial" w:cs="Arial"/>
          <w:sz w:val="22"/>
        </w:rPr>
        <w:t xml:space="preserve">, </w:t>
      </w:r>
      <w:r w:rsidRPr="0028211F">
        <w:rPr>
          <w:rFonts w:ascii="Arial" w:hAnsi="Arial" w:cs="Arial"/>
          <w:sz w:val="22"/>
        </w:rPr>
        <w:t xml:space="preserve">com o título  </w:t>
      </w:r>
      <w:r w:rsidRPr="00670DD7">
        <w:rPr>
          <w:rFonts w:ascii="Arial" w:hAnsi="Arial" w:cs="Arial"/>
          <w:sz w:val="22"/>
        </w:rPr>
        <w:t>UTILIZAÇÃO DE CLUSTERIZAÇÃO PARA AUXÍLIO EM TOMADA DE DECISÃO A PARTIR DE DADOS DE VAREJ</w:t>
      </w:r>
      <w:r>
        <w:rPr>
          <w:rFonts w:ascii="Arial" w:hAnsi="Arial" w:cs="Arial"/>
          <w:sz w:val="22"/>
        </w:rPr>
        <w:t>O</w:t>
      </w:r>
      <w:r w:rsidRPr="00646F0D">
        <w:rPr>
          <w:rFonts w:ascii="Arial" w:hAnsi="Arial" w:cs="Arial"/>
          <w:sz w:val="22"/>
        </w:rPr>
        <w:t>,</w:t>
      </w:r>
      <w:r w:rsidRPr="0028211F">
        <w:rPr>
          <w:rFonts w:ascii="Arial" w:hAnsi="Arial" w:cs="Arial"/>
          <w:sz w:val="22"/>
        </w:rPr>
        <w:t xml:space="preserve"> sob orientação </w:t>
      </w:r>
      <w:r w:rsidRPr="004F3C7A">
        <w:rPr>
          <w:rFonts w:ascii="Arial" w:hAnsi="Arial" w:cs="Arial"/>
          <w:sz w:val="22"/>
        </w:rPr>
        <w:t xml:space="preserve">do </w:t>
      </w:r>
      <w:proofErr w:type="spellStart"/>
      <w:r w:rsidRPr="004F3C7A">
        <w:rPr>
          <w:rFonts w:ascii="Arial" w:hAnsi="Arial" w:cs="Arial"/>
          <w:sz w:val="22"/>
        </w:rPr>
        <w:t>prof</w:t>
      </w:r>
      <w:proofErr w:type="spellEnd"/>
      <w:r w:rsidRPr="004F3C7A">
        <w:rPr>
          <w:rFonts w:ascii="Arial" w:hAnsi="Arial" w:cs="Arial"/>
          <w:sz w:val="22"/>
        </w:rPr>
        <w:t xml:space="preserve">(a). </w:t>
      </w:r>
      <w:r w:rsidRPr="00CA3F73">
        <w:rPr>
          <w:rFonts w:ascii="Arial" w:eastAsiaTheme="majorEastAsia" w:hAnsi="Arial" w:cs="Arial"/>
          <w:sz w:val="22"/>
        </w:rPr>
        <w:t xml:space="preserve">Aurélio Faustino </w:t>
      </w:r>
      <w:proofErr w:type="spellStart"/>
      <w:r w:rsidRPr="00CA3F73">
        <w:rPr>
          <w:rFonts w:ascii="Arial" w:eastAsiaTheme="majorEastAsia" w:hAnsi="Arial" w:cs="Arial"/>
          <w:sz w:val="22"/>
        </w:rPr>
        <w:t>Hoppe</w:t>
      </w:r>
      <w:proofErr w:type="spellEnd"/>
      <w:r>
        <w:rPr>
          <w:rFonts w:ascii="Arial" w:hAnsi="Arial" w:cs="Arial"/>
          <w:sz w:val="22"/>
        </w:rPr>
        <w:t>.</w:t>
      </w:r>
    </w:p>
    <w:p w14:paraId="2CCF44C8" w14:textId="77777777" w:rsidR="00C26406" w:rsidRDefault="00C26406" w:rsidP="00610451">
      <w:pPr>
        <w:pStyle w:val="Recuodecorpodetexto"/>
        <w:spacing w:before="120"/>
        <w:ind w:firstLine="0"/>
        <w:jc w:val="both"/>
        <w:rPr>
          <w:rFonts w:ascii="Arial" w:hAnsi="Arial" w:cs="Arial"/>
          <w:sz w:val="22"/>
        </w:rPr>
      </w:pPr>
    </w:p>
    <w:p w14:paraId="268E6CF2" w14:textId="77777777" w:rsidR="00C26406" w:rsidRDefault="00C26406" w:rsidP="00610451">
      <w:pPr>
        <w:pStyle w:val="Recuodecorpodetexto"/>
        <w:spacing w:before="120"/>
        <w:ind w:firstLine="0"/>
        <w:jc w:val="both"/>
        <w:rPr>
          <w:rFonts w:ascii="Arial" w:hAnsi="Arial" w:cs="Arial"/>
          <w:sz w:val="22"/>
        </w:rPr>
      </w:pPr>
      <w:r>
        <w:rPr>
          <w:rFonts w:ascii="Arial" w:hAnsi="Arial" w:cs="Arial"/>
          <w:sz w:val="22"/>
        </w:rPr>
        <w:t>A</w:t>
      </w:r>
      <w:r w:rsidRPr="00B939B7">
        <w:rPr>
          <w:rFonts w:ascii="Arial" w:hAnsi="Arial" w:cs="Arial"/>
          <w:sz w:val="22"/>
        </w:rPr>
        <w:t xml:space="preserve"> referid</w:t>
      </w:r>
      <w:r>
        <w:rPr>
          <w:rFonts w:ascii="Arial" w:hAnsi="Arial" w:cs="Arial"/>
          <w:sz w:val="22"/>
        </w:rPr>
        <w:t>a</w:t>
      </w:r>
      <w:r w:rsidRPr="00B939B7">
        <w:rPr>
          <w:rFonts w:ascii="Arial" w:hAnsi="Arial" w:cs="Arial"/>
          <w:sz w:val="22"/>
        </w:rPr>
        <w:t xml:space="preserve"> </w:t>
      </w:r>
      <w:r>
        <w:rPr>
          <w:rFonts w:ascii="Arial" w:hAnsi="Arial" w:cs="Arial"/>
          <w:sz w:val="22"/>
        </w:rPr>
        <w:t xml:space="preserve">apresentação obteve a seguinte </w:t>
      </w:r>
      <w:r w:rsidRPr="00EE2758">
        <w:rPr>
          <w:rFonts w:ascii="Arial" w:hAnsi="Arial" w:cs="Arial"/>
          <w:sz w:val="22"/>
          <w:u w:val="single"/>
        </w:rPr>
        <w:t>nota</w:t>
      </w:r>
      <w:r w:rsidRPr="00B939B7">
        <w:rPr>
          <w:rFonts w:ascii="Arial" w:hAnsi="Arial" w:cs="Arial"/>
          <w:sz w:val="22"/>
        </w:rPr>
        <w:t>:</w:t>
      </w:r>
    </w:p>
    <w:tbl>
      <w:tblPr>
        <w:tblStyle w:val="GradeClara"/>
        <w:tblW w:w="0" w:type="auto"/>
        <w:jc w:val="center"/>
        <w:tblLayout w:type="fixed"/>
        <w:tblLook w:val="06E0" w:firstRow="1" w:lastRow="1" w:firstColumn="1" w:lastColumn="0" w:noHBand="1" w:noVBand="1"/>
      </w:tblPr>
      <w:tblGrid>
        <w:gridCol w:w="5670"/>
        <w:gridCol w:w="1519"/>
        <w:gridCol w:w="236"/>
      </w:tblGrid>
      <w:tr w:rsidR="00C26406" w14:paraId="732E9D7B" w14:textId="77777777" w:rsidTr="00716722">
        <w:trPr>
          <w:cnfStyle w:val="100000000000" w:firstRow="1" w:lastRow="0" w:firstColumn="0" w:lastColumn="0" w:oddVBand="0" w:evenVBand="0" w:oddHBand="0" w:evenHBand="0" w:firstRowFirstColumn="0" w:firstRowLastColumn="0" w:lastRowFirstColumn="0" w:lastRowLastColumn="0"/>
          <w:trHeight w:hRule="exact" w:val="603"/>
          <w:jc w:val="center"/>
        </w:trPr>
        <w:tc>
          <w:tcPr>
            <w:cnfStyle w:val="001000000000" w:firstRow="0" w:lastRow="0" w:firstColumn="1" w:lastColumn="0" w:oddVBand="0" w:evenVBand="0" w:oddHBand="0" w:evenHBand="0" w:firstRowFirstColumn="0" w:firstRowLastColumn="0" w:lastRowFirstColumn="0" w:lastRowLastColumn="0"/>
            <w:tcW w:w="5670" w:type="dxa"/>
            <w:vAlign w:val="center"/>
          </w:tcPr>
          <w:p w14:paraId="40F653E9" w14:textId="77777777" w:rsidR="00C26406" w:rsidRDefault="00C26406" w:rsidP="00716722">
            <w:pPr>
              <w:pStyle w:val="Corpodetexto"/>
              <w:spacing w:line="240" w:lineRule="auto"/>
              <w:jc w:val="left"/>
              <w:rPr>
                <w:rFonts w:ascii="Arial" w:hAnsi="Arial" w:cs="Arial"/>
                <w:sz w:val="22"/>
              </w:rPr>
            </w:pPr>
            <w:r>
              <w:rPr>
                <w:rFonts w:ascii="Arial" w:hAnsi="Arial" w:cs="Arial"/>
                <w:sz w:val="22"/>
              </w:rPr>
              <w:t>Componente da Banca</w:t>
            </w:r>
          </w:p>
        </w:tc>
        <w:tc>
          <w:tcPr>
            <w:tcW w:w="1519" w:type="dxa"/>
            <w:vAlign w:val="center"/>
          </w:tcPr>
          <w:p w14:paraId="44FDDCDF" w14:textId="77777777" w:rsidR="00C26406" w:rsidRDefault="00C26406" w:rsidP="00B30858">
            <w:pPr>
              <w:pStyle w:val="Corpodetexto"/>
              <w:spacing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2"/>
              </w:rPr>
            </w:pPr>
            <w:r>
              <w:rPr>
                <w:rFonts w:ascii="Arial" w:hAnsi="Arial" w:cs="Arial"/>
                <w:sz w:val="22"/>
              </w:rPr>
              <w:t>Nota</w:t>
            </w:r>
          </w:p>
          <w:p w14:paraId="5A0F3EF0" w14:textId="77777777" w:rsidR="00C26406" w:rsidRDefault="00C26406" w:rsidP="00B30858">
            <w:pPr>
              <w:pStyle w:val="Corpodetexto"/>
              <w:spacing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2"/>
              </w:rPr>
            </w:pPr>
            <w:r>
              <w:rPr>
                <w:rFonts w:ascii="Arial" w:hAnsi="Arial" w:cs="Arial"/>
                <w:sz w:val="22"/>
              </w:rPr>
              <w:t>(de 0 a 10)</w:t>
            </w:r>
          </w:p>
        </w:tc>
        <w:tc>
          <w:tcPr>
            <w:tcW w:w="236" w:type="dxa"/>
            <w:tcBorders>
              <w:top w:val="nil"/>
              <w:left w:val="single" w:sz="4" w:space="0" w:color="auto"/>
              <w:bottom w:val="nil"/>
              <w:right w:val="nil"/>
            </w:tcBorders>
            <w:vAlign w:val="center"/>
          </w:tcPr>
          <w:p w14:paraId="15EE548F" w14:textId="77777777" w:rsidR="00C26406" w:rsidRDefault="00C26406" w:rsidP="00B46D59">
            <w:pPr>
              <w:pStyle w:val="Corpodetexto"/>
              <w:spacing w:line="240" w:lineRule="auto"/>
              <w:jc w:val="left"/>
              <w:cnfStyle w:val="100000000000" w:firstRow="1" w:lastRow="0" w:firstColumn="0" w:lastColumn="0" w:oddVBand="0" w:evenVBand="0" w:oddHBand="0" w:evenHBand="0" w:firstRowFirstColumn="0" w:firstRowLastColumn="0" w:lastRowFirstColumn="0" w:lastRowLastColumn="0"/>
              <w:rPr>
                <w:rFonts w:ascii="Arial" w:hAnsi="Arial" w:cs="Arial"/>
                <w:sz w:val="22"/>
              </w:rPr>
            </w:pPr>
          </w:p>
        </w:tc>
      </w:tr>
      <w:tr w:rsidR="00C26406" w14:paraId="63C572D5" w14:textId="77777777" w:rsidTr="00716722">
        <w:trPr>
          <w:cnfStyle w:val="010000000000" w:firstRow="0" w:lastRow="1" w:firstColumn="0" w:lastColumn="0" w:oddVBand="0" w:evenVBand="0" w:oddHBand="0" w:evenHBand="0" w:firstRowFirstColumn="0" w:firstRowLastColumn="0" w:lastRowFirstColumn="0" w:lastRowLastColumn="0"/>
          <w:trHeight w:hRule="exact" w:val="1052"/>
          <w:jc w:val="center"/>
        </w:trPr>
        <w:tc>
          <w:tcPr>
            <w:cnfStyle w:val="001000000000" w:firstRow="0" w:lastRow="0" w:firstColumn="1" w:lastColumn="0" w:oddVBand="0" w:evenVBand="0" w:oddHBand="0" w:evenHBand="0" w:firstRowFirstColumn="0" w:firstRowLastColumn="0" w:lastRowFirstColumn="0" w:lastRowLastColumn="0"/>
            <w:tcW w:w="5670" w:type="dxa"/>
            <w:vAlign w:val="center"/>
          </w:tcPr>
          <w:p w14:paraId="5E5C65FA" w14:textId="77777777" w:rsidR="00C26406" w:rsidRDefault="00C26406" w:rsidP="0081369D">
            <w:pPr>
              <w:pStyle w:val="Corpodetexto"/>
              <w:spacing w:line="240" w:lineRule="auto"/>
              <w:jc w:val="left"/>
              <w:rPr>
                <w:rFonts w:ascii="Arial" w:hAnsi="Arial" w:cs="Arial"/>
                <w:sz w:val="22"/>
              </w:rPr>
            </w:pPr>
            <w:r>
              <w:rPr>
                <w:rFonts w:ascii="Arial" w:hAnsi="Arial" w:cs="Arial"/>
                <w:sz w:val="22"/>
              </w:rPr>
              <w:t xml:space="preserve">Professor(a) Avaliador(a): </w:t>
            </w:r>
          </w:p>
          <w:p w14:paraId="19C1100C" w14:textId="77777777" w:rsidR="00C26406" w:rsidRPr="00CA3F73" w:rsidRDefault="00C26406" w:rsidP="00CA3F73">
            <w:pPr>
              <w:pStyle w:val="Corpodetexto"/>
              <w:rPr>
                <w:rFonts w:ascii="Arial" w:hAnsi="Arial" w:cs="Arial"/>
                <w:b w:val="0"/>
                <w:bCs w:val="0"/>
                <w:sz w:val="22"/>
              </w:rPr>
            </w:pPr>
            <w:r w:rsidRPr="00CA3F73">
              <w:rPr>
                <w:rFonts w:ascii="Arial" w:hAnsi="Arial" w:cs="Arial"/>
                <w:b w:val="0"/>
                <w:bCs w:val="0"/>
                <w:sz w:val="22"/>
              </w:rPr>
              <w:t xml:space="preserve"> Andreza Sartori</w:t>
            </w:r>
          </w:p>
        </w:tc>
        <w:tc>
          <w:tcPr>
            <w:tcW w:w="1519" w:type="dxa"/>
            <w:vAlign w:val="center"/>
          </w:tcPr>
          <w:p w14:paraId="1E91693D" w14:textId="77777777" w:rsidR="00C26406" w:rsidRDefault="00C26406" w:rsidP="0001192F">
            <w:pPr>
              <w:pStyle w:val="Corpodetexto"/>
              <w:spacing w:line="240" w:lineRule="auto"/>
              <w:jc w:val="center"/>
              <w:cnfStyle w:val="010000000000" w:firstRow="0" w:lastRow="1" w:firstColumn="0" w:lastColumn="0" w:oddVBand="0" w:evenVBand="0" w:oddHBand="0" w:evenHBand="0" w:firstRowFirstColumn="0" w:firstRowLastColumn="0" w:lastRowFirstColumn="0" w:lastRowLastColumn="0"/>
              <w:rPr>
                <w:rFonts w:ascii="Arial" w:hAnsi="Arial" w:cs="Arial"/>
                <w:sz w:val="22"/>
              </w:rPr>
            </w:pPr>
            <w:r>
              <w:rPr>
                <w:rFonts w:ascii="Arial" w:hAnsi="Arial" w:cs="Arial"/>
                <w:sz w:val="22"/>
              </w:rPr>
              <w:t>10,0</w:t>
            </w:r>
          </w:p>
        </w:tc>
        <w:tc>
          <w:tcPr>
            <w:tcW w:w="236" w:type="dxa"/>
            <w:tcBorders>
              <w:top w:val="nil"/>
              <w:left w:val="single" w:sz="4" w:space="0" w:color="auto"/>
              <w:bottom w:val="nil"/>
              <w:right w:val="nil"/>
            </w:tcBorders>
            <w:vAlign w:val="center"/>
          </w:tcPr>
          <w:p w14:paraId="4B7F0A92" w14:textId="77777777" w:rsidR="00C26406" w:rsidRDefault="00C26406" w:rsidP="00B46D59">
            <w:pPr>
              <w:pStyle w:val="Corpodetexto"/>
              <w:spacing w:line="240" w:lineRule="auto"/>
              <w:jc w:val="left"/>
              <w:cnfStyle w:val="010000000000" w:firstRow="0" w:lastRow="1" w:firstColumn="0" w:lastColumn="0" w:oddVBand="0" w:evenVBand="0" w:oddHBand="0" w:evenHBand="0" w:firstRowFirstColumn="0" w:firstRowLastColumn="0" w:lastRowFirstColumn="0" w:lastRowLastColumn="0"/>
              <w:rPr>
                <w:rFonts w:ascii="Arial" w:hAnsi="Arial" w:cs="Arial"/>
                <w:sz w:val="22"/>
              </w:rPr>
            </w:pPr>
          </w:p>
        </w:tc>
      </w:tr>
    </w:tbl>
    <w:p w14:paraId="28D32F85" w14:textId="77777777" w:rsidR="00C26406" w:rsidRDefault="00C26406" w:rsidP="00584D96">
      <w:pPr>
        <w:spacing w:line="360" w:lineRule="auto"/>
        <w:jc w:val="right"/>
        <w:rPr>
          <w:rFonts w:ascii="Arial" w:hAnsi="Arial" w:cs="Arial"/>
          <w:sz w:val="22"/>
          <w:szCs w:val="22"/>
        </w:rPr>
      </w:pPr>
    </w:p>
    <w:p w14:paraId="48D2C880" w14:textId="77777777" w:rsidR="00C26406" w:rsidRPr="0001192F" w:rsidRDefault="00C26406" w:rsidP="0001192F">
      <w:pPr>
        <w:spacing w:line="360" w:lineRule="auto"/>
        <w:jc w:val="both"/>
        <w:rPr>
          <w:rFonts w:ascii="Arial" w:hAnsi="Arial" w:cs="Arial"/>
          <w:sz w:val="18"/>
          <w:szCs w:val="18"/>
        </w:rPr>
      </w:pPr>
      <w:r w:rsidRPr="0001192F">
        <w:rPr>
          <w:rFonts w:ascii="Arial" w:hAnsi="Arial" w:cs="Arial"/>
          <w:b/>
          <w:bCs/>
          <w:sz w:val="18"/>
          <w:szCs w:val="18"/>
        </w:rPr>
        <w:t>ATENÇÃO</w:t>
      </w:r>
      <w:r>
        <w:rPr>
          <w:rFonts w:ascii="Arial" w:hAnsi="Arial" w:cs="Arial"/>
          <w:sz w:val="18"/>
          <w:szCs w:val="18"/>
        </w:rPr>
        <w:t>.</w:t>
      </w:r>
      <w:r w:rsidRPr="0001192F">
        <w:rPr>
          <w:rFonts w:ascii="Arial" w:hAnsi="Arial" w:cs="Arial"/>
          <w:sz w:val="18"/>
          <w:szCs w:val="18"/>
        </w:rPr>
        <w:t xml:space="preserve"> </w:t>
      </w:r>
      <w:r>
        <w:rPr>
          <w:rFonts w:ascii="Arial" w:hAnsi="Arial" w:cs="Arial"/>
          <w:sz w:val="18"/>
          <w:szCs w:val="18"/>
        </w:rPr>
        <w:t xml:space="preserve">A nota acima se refere somente a apresentação do pré-projeto e vai ser repassada para o </w:t>
      </w:r>
      <w:r w:rsidRPr="0001192F">
        <w:rPr>
          <w:rFonts w:ascii="Arial" w:hAnsi="Arial" w:cs="Arial"/>
          <w:sz w:val="18"/>
          <w:szCs w:val="18"/>
        </w:rPr>
        <w:t>aluno (orientando)</w:t>
      </w:r>
      <w:r>
        <w:rPr>
          <w:rFonts w:ascii="Arial" w:hAnsi="Arial" w:cs="Arial"/>
          <w:sz w:val="18"/>
          <w:szCs w:val="18"/>
        </w:rPr>
        <w:t>. Favor preencher os campos acima e enviar por e-mail ao professor de TCC1 (</w:t>
      </w:r>
      <w:hyperlink r:id="rId16" w:history="1">
        <w:r w:rsidRPr="00F72701">
          <w:rPr>
            <w:rStyle w:val="Hyperlink"/>
            <w:rFonts w:ascii="Arial" w:hAnsi="Arial" w:cs="Arial"/>
            <w:sz w:val="18"/>
            <w:szCs w:val="18"/>
          </w:rPr>
          <w:t>dalton@furb.br</w:t>
        </w:r>
      </w:hyperlink>
      <w:r>
        <w:rPr>
          <w:rFonts w:ascii="Arial" w:hAnsi="Arial" w:cs="Arial"/>
          <w:sz w:val="18"/>
          <w:szCs w:val="18"/>
        </w:rPr>
        <w:t>). N</w:t>
      </w:r>
      <w:r w:rsidRPr="0001192F">
        <w:rPr>
          <w:rFonts w:ascii="Arial" w:hAnsi="Arial" w:cs="Arial"/>
          <w:sz w:val="18"/>
          <w:szCs w:val="18"/>
        </w:rPr>
        <w:t>ão passar o arquivo com as anotações da revisão já enviado ao professor de TCC1</w:t>
      </w:r>
      <w:r>
        <w:rPr>
          <w:rFonts w:ascii="Arial" w:hAnsi="Arial" w:cs="Arial"/>
          <w:sz w:val="18"/>
          <w:szCs w:val="18"/>
        </w:rPr>
        <w:t xml:space="preserve"> </w:t>
      </w:r>
      <w:r w:rsidRPr="0001192F">
        <w:rPr>
          <w:rFonts w:ascii="Arial" w:hAnsi="Arial" w:cs="Arial"/>
          <w:sz w:val="18"/>
          <w:szCs w:val="18"/>
        </w:rPr>
        <w:t xml:space="preserve">para o orientando e nem para o </w:t>
      </w:r>
      <w:r>
        <w:rPr>
          <w:rFonts w:ascii="Arial" w:hAnsi="Arial" w:cs="Arial"/>
          <w:sz w:val="18"/>
          <w:szCs w:val="18"/>
        </w:rPr>
        <w:t xml:space="preserve">professor </w:t>
      </w:r>
      <w:r w:rsidRPr="0001192F">
        <w:rPr>
          <w:rFonts w:ascii="Arial" w:hAnsi="Arial" w:cs="Arial"/>
          <w:sz w:val="18"/>
          <w:szCs w:val="18"/>
        </w:rPr>
        <w:t xml:space="preserve">orientador. Após </w:t>
      </w:r>
      <w:r>
        <w:rPr>
          <w:rFonts w:ascii="Arial" w:hAnsi="Arial" w:cs="Arial"/>
          <w:sz w:val="18"/>
          <w:szCs w:val="18"/>
        </w:rPr>
        <w:t xml:space="preserve">o professor de TCC1 receber esta ata preenchida, </w:t>
      </w:r>
      <w:r w:rsidRPr="0001192F">
        <w:rPr>
          <w:rFonts w:ascii="Arial" w:hAnsi="Arial" w:cs="Arial"/>
          <w:sz w:val="18"/>
          <w:szCs w:val="18"/>
        </w:rPr>
        <w:t xml:space="preserve">o professor de TCC1 vai disponibilizar </w:t>
      </w:r>
      <w:r>
        <w:rPr>
          <w:rFonts w:ascii="Arial" w:hAnsi="Arial" w:cs="Arial"/>
          <w:sz w:val="18"/>
          <w:szCs w:val="18"/>
        </w:rPr>
        <w:t>para o</w:t>
      </w:r>
      <w:r w:rsidRPr="0001192F">
        <w:rPr>
          <w:rFonts w:ascii="Arial" w:hAnsi="Arial" w:cs="Arial"/>
          <w:sz w:val="18"/>
          <w:szCs w:val="18"/>
        </w:rPr>
        <w:t xml:space="preserve"> orientando/orientador os arquivos com as revisões. Caso julgue necessário fazer mais alguma consideração relacionada ao pré-projeto ou a defesa, favor usar o espaço abaixo.</w:t>
      </w:r>
    </w:p>
    <w:p w14:paraId="59629F67" w14:textId="77777777" w:rsidR="00C26406" w:rsidRDefault="00C26406" w:rsidP="0001192F">
      <w:pPr>
        <w:spacing w:line="360" w:lineRule="auto"/>
        <w:jc w:val="both"/>
        <w:rPr>
          <w:rFonts w:ascii="Arial" w:hAnsi="Arial" w:cs="Arial"/>
          <w:sz w:val="22"/>
          <w:szCs w:val="22"/>
        </w:rPr>
      </w:pPr>
    </w:p>
    <w:p w14:paraId="378A2881" w14:textId="77777777" w:rsidR="00C26406" w:rsidRDefault="00C26406" w:rsidP="0001192F">
      <w:pPr>
        <w:spacing w:line="360" w:lineRule="auto"/>
        <w:rPr>
          <w:rFonts w:ascii="Arial" w:hAnsi="Arial" w:cs="Arial"/>
          <w:sz w:val="22"/>
          <w:szCs w:val="22"/>
        </w:rPr>
      </w:pPr>
      <w:r>
        <w:rPr>
          <w:rFonts w:ascii="Arial" w:hAnsi="Arial" w:cs="Arial"/>
          <w:sz w:val="22"/>
          <w:szCs w:val="22"/>
        </w:rPr>
        <w:t>Observações da apresentação:</w:t>
      </w:r>
    </w:p>
    <w:p w14:paraId="4A40C0E4" w14:textId="77777777" w:rsidR="00C26406" w:rsidRDefault="00C26406" w:rsidP="0001192F">
      <w:pPr>
        <w:spacing w:line="360" w:lineRule="auto"/>
        <w:rPr>
          <w:rFonts w:ascii="Arial" w:hAnsi="Arial" w:cs="Arial"/>
          <w:sz w:val="22"/>
          <w:szCs w:val="22"/>
        </w:rPr>
      </w:pPr>
    </w:p>
    <w:p w14:paraId="3134D77A" w14:textId="77777777" w:rsidR="00C26406" w:rsidRDefault="00C26406" w:rsidP="0001192F">
      <w:pPr>
        <w:spacing w:line="360" w:lineRule="auto"/>
        <w:rPr>
          <w:rFonts w:ascii="Arial" w:hAnsi="Arial" w:cs="Arial"/>
          <w:sz w:val="22"/>
          <w:szCs w:val="22"/>
        </w:rPr>
      </w:pPr>
    </w:p>
    <w:p w14:paraId="533B2555" w14:textId="77777777" w:rsidR="00C26406" w:rsidRDefault="00C26406" w:rsidP="0001192F">
      <w:pPr>
        <w:spacing w:line="360" w:lineRule="auto"/>
        <w:rPr>
          <w:rFonts w:ascii="Arial" w:hAnsi="Arial" w:cs="Arial"/>
          <w:sz w:val="22"/>
          <w:szCs w:val="22"/>
        </w:rPr>
      </w:pPr>
    </w:p>
    <w:p w14:paraId="1F1408B2" w14:textId="77777777" w:rsidR="00C26406" w:rsidRDefault="00C26406" w:rsidP="0001192F">
      <w:pPr>
        <w:spacing w:line="360" w:lineRule="auto"/>
        <w:rPr>
          <w:rFonts w:ascii="Arial" w:hAnsi="Arial" w:cs="Arial"/>
          <w:sz w:val="22"/>
          <w:szCs w:val="22"/>
        </w:rPr>
      </w:pPr>
    </w:p>
    <w:p w14:paraId="0C4E6059" w14:textId="3F2134D5" w:rsidR="00C26406" w:rsidRDefault="00C26406">
      <w:r>
        <w:br w:type="page"/>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238"/>
        <w:gridCol w:w="3256"/>
      </w:tblGrid>
      <w:tr w:rsidR="00C26406" w14:paraId="687552E4" w14:textId="77777777" w:rsidTr="00225EA3">
        <w:tc>
          <w:tcPr>
            <w:tcW w:w="9212" w:type="dxa"/>
            <w:gridSpan w:val="2"/>
            <w:shd w:val="clear" w:color="auto" w:fill="auto"/>
          </w:tcPr>
          <w:p w14:paraId="40005979" w14:textId="77777777" w:rsidR="00C26406" w:rsidRDefault="00C26406" w:rsidP="00225EA3">
            <w:pPr>
              <w:pStyle w:val="Cabealho"/>
              <w:tabs>
                <w:tab w:val="clear" w:pos="8640"/>
                <w:tab w:val="right" w:pos="8931"/>
              </w:tabs>
              <w:ind w:right="141"/>
              <w:jc w:val="center"/>
              <w:rPr>
                <w:rStyle w:val="Nmerodepgina"/>
              </w:rPr>
            </w:pPr>
            <w:r>
              <w:rPr>
                <w:rStyle w:val="Nmerodepgina"/>
              </w:rPr>
              <w:lastRenderedPageBreak/>
              <w:t>CURSO DE CIÊNCIA DA COMPUTAÇÃO – TCC</w:t>
            </w:r>
          </w:p>
        </w:tc>
      </w:tr>
      <w:tr w:rsidR="00C26406" w14:paraId="0C13F557" w14:textId="77777777" w:rsidTr="00225EA3">
        <w:tc>
          <w:tcPr>
            <w:tcW w:w="5778" w:type="dxa"/>
            <w:shd w:val="clear" w:color="auto" w:fill="auto"/>
          </w:tcPr>
          <w:p w14:paraId="77F9F028" w14:textId="77777777" w:rsidR="00C26406" w:rsidRPr="003C5262" w:rsidRDefault="00C26406" w:rsidP="00225EA3">
            <w:pPr>
              <w:pStyle w:val="Cabealho"/>
              <w:tabs>
                <w:tab w:val="clear" w:pos="8640"/>
                <w:tab w:val="right" w:pos="8931"/>
              </w:tabs>
              <w:ind w:right="141"/>
            </w:pPr>
            <w:r>
              <w:rPr>
                <w:rStyle w:val="Nmerodepgina"/>
              </w:rPr>
              <w:t>( X ) PRÉ-PROJETO     (</w:t>
            </w:r>
            <w:r>
              <w:t xml:space="preserve">     ) </w:t>
            </w:r>
            <w:r>
              <w:rPr>
                <w:rStyle w:val="Nmerodepgina"/>
              </w:rPr>
              <w:t xml:space="preserve">PROJETO </w:t>
            </w:r>
          </w:p>
        </w:tc>
        <w:tc>
          <w:tcPr>
            <w:tcW w:w="3434" w:type="dxa"/>
            <w:shd w:val="clear" w:color="auto" w:fill="auto"/>
          </w:tcPr>
          <w:p w14:paraId="4A7F2DFC" w14:textId="77777777" w:rsidR="00C26406" w:rsidRDefault="00C26406" w:rsidP="00225EA3">
            <w:pPr>
              <w:pStyle w:val="Cabealho"/>
              <w:tabs>
                <w:tab w:val="clear" w:pos="8640"/>
                <w:tab w:val="right" w:pos="8931"/>
              </w:tabs>
              <w:ind w:right="141"/>
              <w:rPr>
                <w:rStyle w:val="Nmerodepgina"/>
              </w:rPr>
            </w:pPr>
            <w:r>
              <w:rPr>
                <w:rStyle w:val="Nmerodepgina"/>
              </w:rPr>
              <w:t>ANO/SEMESTRE: 2021/2</w:t>
            </w:r>
          </w:p>
        </w:tc>
      </w:tr>
    </w:tbl>
    <w:p w14:paraId="74B7C772" w14:textId="77777777" w:rsidR="00C26406" w:rsidRDefault="00C26406" w:rsidP="001E682E">
      <w:pPr>
        <w:pStyle w:val="TF-TTULO"/>
      </w:pPr>
    </w:p>
    <w:p w14:paraId="496B4D23" w14:textId="77777777" w:rsidR="00C26406" w:rsidRPr="00B00E04" w:rsidRDefault="00C26406" w:rsidP="001E682E">
      <w:pPr>
        <w:pStyle w:val="TF-TTULO"/>
      </w:pPr>
      <w:r w:rsidRPr="00A1602E">
        <w:t>UTILIZAÇÃO DE CLUSTERIZAÇÃO PARA AUXÍLIO EM TOMADA DE DECISÃO A PARTIR DE DADOS DE VAREJO</w:t>
      </w:r>
    </w:p>
    <w:p w14:paraId="347B00C5" w14:textId="77777777" w:rsidR="00C26406" w:rsidRDefault="00C26406" w:rsidP="00752038">
      <w:pPr>
        <w:pStyle w:val="TF-AUTOR0"/>
      </w:pPr>
      <w:r>
        <w:t>Henrique José Wilbert</w:t>
      </w:r>
    </w:p>
    <w:p w14:paraId="6DD96339" w14:textId="77777777" w:rsidR="00C26406" w:rsidRDefault="00C26406" w:rsidP="001E682E">
      <w:pPr>
        <w:pStyle w:val="TF-AUTOR0"/>
      </w:pPr>
      <w:r>
        <w:t xml:space="preserve">Prof. Aurélio Faustino </w:t>
      </w:r>
      <w:proofErr w:type="spellStart"/>
      <w:r>
        <w:t>Hoppe</w:t>
      </w:r>
      <w:proofErr w:type="spellEnd"/>
      <w:r>
        <w:t xml:space="preserve"> – Orientador</w:t>
      </w:r>
    </w:p>
    <w:p w14:paraId="47C083DB" w14:textId="77777777" w:rsidR="00C26406" w:rsidRDefault="00C26406" w:rsidP="001E682E">
      <w:pPr>
        <w:pStyle w:val="TF-AUTOR0"/>
      </w:pPr>
      <w:r>
        <w:t xml:space="preserve">Prof. </w:t>
      </w:r>
      <w:r w:rsidRPr="00A1602E">
        <w:t xml:space="preserve">Christian Daniel </w:t>
      </w:r>
      <w:proofErr w:type="spellStart"/>
      <w:r w:rsidRPr="00A1602E">
        <w:t>Falaster</w:t>
      </w:r>
      <w:proofErr w:type="spellEnd"/>
      <w:r>
        <w:t xml:space="preserve"> – </w:t>
      </w:r>
      <w:proofErr w:type="spellStart"/>
      <w:r>
        <w:t>Coorientador</w:t>
      </w:r>
      <w:proofErr w:type="spellEnd"/>
    </w:p>
    <w:p w14:paraId="3F8F5607" w14:textId="77777777" w:rsidR="00C26406" w:rsidRDefault="00C26406" w:rsidP="00C43C82">
      <w:pPr>
        <w:pStyle w:val="Ttulo1"/>
      </w:pPr>
      <w:r w:rsidRPr="007D10F2">
        <w:t>Introdução</w:t>
      </w:r>
    </w:p>
    <w:p w14:paraId="78E432D7" w14:textId="77777777" w:rsidR="00C26406" w:rsidRDefault="00C26406" w:rsidP="00B02F00">
      <w:pPr>
        <w:pStyle w:val="TF-TEXTO"/>
      </w:pPr>
      <w:r>
        <w:t xml:space="preserve">Com a evolução da tecnologia de </w:t>
      </w:r>
      <w:r w:rsidRPr="00867D48">
        <w:t xml:space="preserve">informação a partir dos anos 80 e início dos anos 90, várias grandes empresas adotaram sistemas de gerenciamento na forma de softwares Enterprise </w:t>
      </w:r>
      <w:proofErr w:type="spellStart"/>
      <w:r w:rsidRPr="00867D48">
        <w:t>Resource</w:t>
      </w:r>
      <w:proofErr w:type="spellEnd"/>
      <w:r w:rsidRPr="00867D48">
        <w:t xml:space="preserve"> Planning (ERP) (RASHID; HOSSAIN; PATRICK, 2001, p.2). Estes softwares auxiliam em suas rotinas à nível operacional, seja no controle do estoque, fiscal, financeiro, transacional e até recursos humanos. A partir disso, alcançou-se um patamar de eficiência nunca concebido, visto que registros antes realizados em papel e caneta, passaram a ser produzidos automaticamente. Ainda segundo os autores, em paralelo a informatização </w:t>
      </w:r>
      <w:commentRangeStart w:id="86"/>
      <w:r w:rsidRPr="00867D48">
        <w:t xml:space="preserve">destes </w:t>
      </w:r>
      <w:commentRangeEnd w:id="86"/>
      <w:r>
        <w:rPr>
          <w:rStyle w:val="Refdecomentrio"/>
        </w:rPr>
        <w:commentReference w:id="86"/>
      </w:r>
      <w:r w:rsidRPr="00867D48">
        <w:t>processos, houve também um crescimento da quantidade de dados armazenados referentes à produtos, clientes, transações, gastos e receitas.</w:t>
      </w:r>
      <w:r>
        <w:t xml:space="preserve"> </w:t>
      </w:r>
    </w:p>
    <w:p w14:paraId="657F5C50" w14:textId="77777777" w:rsidR="00C26406" w:rsidRPr="00CF6759" w:rsidRDefault="00C26406" w:rsidP="00B02F00">
      <w:pPr>
        <w:pStyle w:val="TF-TEXTO"/>
      </w:pPr>
      <w:r>
        <w:t xml:space="preserve">Diante deste contexto, avançaram-se também as táticas de marketing direto, como por exemplo, o envio de catálogos por correio, até ofertas altamente objetivas, focando em indivíduos selecionados, cujas informações </w:t>
      </w:r>
      <w:r w:rsidRPr="00CF6759">
        <w:t xml:space="preserve">transacionais estavam presentes na base de </w:t>
      </w:r>
      <w:r w:rsidRPr="00E406A7">
        <w:t>dados. Percebeu-se que o foco das relações empresa-cliente não está em clientes novos, e sim em clientes já existentes nas bases de dados</w:t>
      </w:r>
      <w:r w:rsidRPr="00CF6759">
        <w:t>, visto que o custo para adquirir um cliente novo através de publicidade é muito maior que o custo de alimentar uma relação já existente (PETRISON; BLATTBERG; WANG, 1997, p.</w:t>
      </w:r>
      <w:r>
        <w:t xml:space="preserve"> </w:t>
      </w:r>
      <w:r w:rsidRPr="00CF6759">
        <w:t>119</w:t>
      </w:r>
      <w:commentRangeStart w:id="87"/>
      <w:r w:rsidRPr="00CF6759">
        <w:t>, tradução nossa</w:t>
      </w:r>
      <w:commentRangeEnd w:id="87"/>
      <w:r>
        <w:rPr>
          <w:rStyle w:val="Refdecomentrio"/>
        </w:rPr>
        <w:commentReference w:id="87"/>
      </w:r>
      <w:r w:rsidRPr="00CF6759">
        <w:t xml:space="preserve">). </w:t>
      </w:r>
    </w:p>
    <w:p w14:paraId="62054CCA" w14:textId="77777777" w:rsidR="00C26406" w:rsidRPr="00CF6759" w:rsidRDefault="00C26406" w:rsidP="00CF6759">
      <w:pPr>
        <w:pStyle w:val="TF-TEXTO"/>
      </w:pPr>
      <w:r w:rsidRPr="00CF6759">
        <w:t xml:space="preserve">Segundo </w:t>
      </w:r>
      <w:proofErr w:type="spellStart"/>
      <w:r w:rsidRPr="00CF6759">
        <w:t>Reinartz</w:t>
      </w:r>
      <w:proofErr w:type="spellEnd"/>
      <w:r w:rsidRPr="00CF6759">
        <w:t xml:space="preserve">, Thomas e </w:t>
      </w:r>
      <w:proofErr w:type="spellStart"/>
      <w:r w:rsidRPr="00CF6759">
        <w:t>Kumar</w:t>
      </w:r>
      <w:proofErr w:type="spellEnd"/>
      <w:r w:rsidRPr="00CF6759">
        <w:t xml:space="preserve"> (2005, p.77), quando empresas tratam os gastos entre aquisição e retenção de clientes, destinar menos recursos para a retenção impactará em uma lucratividade meno</w:t>
      </w:r>
      <w:r>
        <w:t>r</w:t>
      </w:r>
      <w:r w:rsidRPr="00CF6759">
        <w:t xml:space="preserve"> à longo prazo</w:t>
      </w:r>
      <w:r>
        <w:t>, comparando-se</w:t>
      </w:r>
      <w:r w:rsidRPr="00CF6759">
        <w:t xml:space="preserve"> </w:t>
      </w:r>
      <w:r>
        <w:t xml:space="preserve">a </w:t>
      </w:r>
      <w:r w:rsidRPr="00CF6759">
        <w:t>investimentos menores em aquisição de clientes</w:t>
      </w:r>
      <w:r w:rsidRPr="00E406A7">
        <w:t>. Ainda segundo os autores, no conceito de relações de retenção, atribui-se grande ênfase à lealdade e lucratividade de um cliente, sendo lealdade a tendência do cliente comprar e a lucratividade, a medida geral de quanto lucro um cliente traz à empresa através de suas compras.</w:t>
      </w:r>
    </w:p>
    <w:p w14:paraId="005FD886" w14:textId="77777777" w:rsidR="00C26406" w:rsidRPr="00CF6759" w:rsidRDefault="00C26406" w:rsidP="00CF6759">
      <w:pPr>
        <w:pStyle w:val="TF-TEXTO"/>
      </w:pPr>
      <w:r>
        <w:t xml:space="preserve">De acordo </w:t>
      </w:r>
      <w:proofErr w:type="spellStart"/>
      <w:r w:rsidRPr="00CF6759">
        <w:t>Nguyen</w:t>
      </w:r>
      <w:proofErr w:type="spellEnd"/>
      <w:r>
        <w:t>,</w:t>
      </w:r>
      <w:r w:rsidRPr="00CF6759">
        <w:t xml:space="preserve"> </w:t>
      </w:r>
      <w:proofErr w:type="spellStart"/>
      <w:r w:rsidRPr="00CF6759">
        <w:t>Sherif</w:t>
      </w:r>
      <w:proofErr w:type="spellEnd"/>
      <w:r>
        <w:t xml:space="preserve"> e</w:t>
      </w:r>
      <w:r w:rsidRPr="00CF6759">
        <w:t xml:space="preserve"> </w:t>
      </w:r>
      <w:proofErr w:type="spellStart"/>
      <w:r w:rsidRPr="00CF6759">
        <w:t>Newby</w:t>
      </w:r>
      <w:proofErr w:type="spellEnd"/>
      <w:r w:rsidRPr="00CF6759">
        <w:t xml:space="preserve"> </w:t>
      </w:r>
      <w:r>
        <w:t>(</w:t>
      </w:r>
      <w:r w:rsidRPr="00CF6759">
        <w:t>2007, p.114)</w:t>
      </w:r>
      <w:r>
        <w:t xml:space="preserve"> com </w:t>
      </w:r>
      <w:r w:rsidRPr="00CF6759">
        <w:t>o avanço da gerência das relações com clientes foram abertas novas vias pelas quais sua lealdade e lucratividade pode ser cultivada, atraindo uma crescente demanda por parte de empresas, visto que a adoção destes meios permite</w:t>
      </w:r>
      <w:r>
        <w:t xml:space="preserve"> que as</w:t>
      </w:r>
      <w:r w:rsidRPr="00CF6759">
        <w:t xml:space="preserve"> organizaç</w:t>
      </w:r>
      <w:r>
        <w:t>ões</w:t>
      </w:r>
      <w:r w:rsidRPr="00CF6759">
        <w:t xml:space="preserve"> melhorar</w:t>
      </w:r>
      <w:r>
        <w:t>em</w:t>
      </w:r>
      <w:r w:rsidRPr="00CF6759">
        <w:t xml:space="preserve"> seu serviço ao consumidor, consequentemente gerando renda. Com isso, diferentes ferramentas acabam sendo utilizadas, como sistemas de recomendação que, geralmente em ramos e-commerce, levam em conta várias características pertinentes ao comportamento do cliente, construindo um perfil próprio</w:t>
      </w:r>
      <w:r>
        <w:t xml:space="preserve"> que será utilizado para realizar </w:t>
      </w:r>
      <w:r w:rsidRPr="00CF6759">
        <w:t>a recomendação de um produto que talvez seja de seu interesse. Outra ferramenta pertinente à lucros e lealdade é a segmentação, que visa separar uma única e confusa massa de clientes em segmentos homogêneos em termos de comportamento, permitindo o desenvolvimento de campanhas e estratégias de marketing especializadas à cada grupo de acordo com suas características (TSIPTSIS; CHORIANOPOULOS, 2009, p.4).</w:t>
      </w:r>
    </w:p>
    <w:p w14:paraId="780238CF" w14:textId="77777777" w:rsidR="00C26406" w:rsidRPr="00CF6759" w:rsidRDefault="00C26406" w:rsidP="00CF6759">
      <w:pPr>
        <w:pStyle w:val="TF-TEXTO"/>
      </w:pPr>
      <w:r>
        <w:t xml:space="preserve">Em relação a </w:t>
      </w:r>
      <w:r w:rsidRPr="00CF6759">
        <w:t xml:space="preserve">segmentação de clientes, algumas métricas tornam-se relevantes nos contextos aos quais estão inseridas. Segundo </w:t>
      </w:r>
      <w:proofErr w:type="spellStart"/>
      <w:r w:rsidRPr="00CF6759">
        <w:t>Kumar</w:t>
      </w:r>
      <w:proofErr w:type="spellEnd"/>
      <w:r w:rsidRPr="00CF6759">
        <w:t xml:space="preserve"> (2008, p.29), o modelo </w:t>
      </w:r>
      <w:commentRangeStart w:id="88"/>
      <w:proofErr w:type="spellStart"/>
      <w:r w:rsidRPr="00CF6759">
        <w:t>Recency-Frequency-Monetary</w:t>
      </w:r>
      <w:proofErr w:type="spellEnd"/>
      <w:r w:rsidRPr="00CF6759">
        <w:t xml:space="preserve"> </w:t>
      </w:r>
      <w:commentRangeEnd w:id="88"/>
      <w:r>
        <w:rPr>
          <w:rStyle w:val="Refdecomentrio"/>
        </w:rPr>
        <w:commentReference w:id="88"/>
      </w:r>
      <w:r w:rsidRPr="00CF6759">
        <w:t xml:space="preserve">(RFM), é utilizado em empresas de venda por catálogo, enquanto empresas de </w:t>
      </w:r>
      <w:commentRangeStart w:id="89"/>
      <w:r w:rsidRPr="00CF6759">
        <w:t xml:space="preserve">high-tech </w:t>
      </w:r>
      <w:commentRangeEnd w:id="89"/>
      <w:r>
        <w:rPr>
          <w:rStyle w:val="Refdecomentrio"/>
        </w:rPr>
        <w:commentReference w:id="89"/>
      </w:r>
      <w:r w:rsidRPr="00CF6759">
        <w:t xml:space="preserve">tendem a usar </w:t>
      </w:r>
      <w:proofErr w:type="spellStart"/>
      <w:r w:rsidRPr="00CF6759">
        <w:t>Share</w:t>
      </w:r>
      <w:proofErr w:type="spellEnd"/>
      <w:r w:rsidRPr="00CF6759">
        <w:t xml:space="preserve"> </w:t>
      </w:r>
      <w:proofErr w:type="spellStart"/>
      <w:r w:rsidRPr="00CF6759">
        <w:t>of</w:t>
      </w:r>
      <w:proofErr w:type="spellEnd"/>
      <w:r w:rsidRPr="00CF6759">
        <w:t xml:space="preserve"> Wallet (SOW) para implementar suas estratégias de marketing. Já o modelo </w:t>
      </w:r>
      <w:proofErr w:type="spellStart"/>
      <w:r w:rsidRPr="00CF6759">
        <w:t>Past</w:t>
      </w:r>
      <w:proofErr w:type="spellEnd"/>
      <w:r w:rsidRPr="00CF6759">
        <w:t xml:space="preserve"> </w:t>
      </w:r>
      <w:proofErr w:type="spellStart"/>
      <w:r w:rsidRPr="00CF6759">
        <w:t>Customer</w:t>
      </w:r>
      <w:proofErr w:type="spellEnd"/>
      <w:r w:rsidRPr="00CF6759">
        <w:t xml:space="preserve"> </w:t>
      </w:r>
      <w:proofErr w:type="spellStart"/>
      <w:r w:rsidRPr="00CF6759">
        <w:t>Value</w:t>
      </w:r>
      <w:proofErr w:type="spellEnd"/>
      <w:r w:rsidRPr="00CF6759">
        <w:t xml:space="preserve"> (PCV), geralmente é utilizado em empresas de serviços financeiros. Dentre os modelos citados, o RFM é o que possui maior facilidade de aplicação em diversas áreas de comércio, varejo e supermercados, visto que são necessários apenas os dados transacionais dos clientes (vendas), dos quais são obtidos os atributos de </w:t>
      </w:r>
      <w:commentRangeStart w:id="90"/>
      <w:proofErr w:type="spellStart"/>
      <w:r w:rsidRPr="00CF6759">
        <w:t>recência</w:t>
      </w:r>
      <w:proofErr w:type="spellEnd"/>
      <w:r w:rsidRPr="00CF6759">
        <w:t xml:space="preserve"> </w:t>
      </w:r>
      <w:commentRangeEnd w:id="90"/>
      <w:r>
        <w:rPr>
          <w:rStyle w:val="Refdecomentrio"/>
        </w:rPr>
        <w:commentReference w:id="90"/>
      </w:r>
      <w:r w:rsidRPr="00CF6759">
        <w:t xml:space="preserve">(R), </w:t>
      </w:r>
      <w:commentRangeStart w:id="91"/>
      <w:r w:rsidRPr="00CF6759">
        <w:t xml:space="preserve">frequência </w:t>
      </w:r>
      <w:commentRangeEnd w:id="91"/>
      <w:r>
        <w:rPr>
          <w:rStyle w:val="Refdecomentrio"/>
        </w:rPr>
        <w:commentReference w:id="91"/>
      </w:r>
      <w:r w:rsidRPr="00CF6759">
        <w:t xml:space="preserve">(F) e </w:t>
      </w:r>
      <w:commentRangeStart w:id="92"/>
      <w:r w:rsidRPr="00CF6759">
        <w:t xml:space="preserve">monetário </w:t>
      </w:r>
      <w:commentRangeEnd w:id="92"/>
      <w:r>
        <w:rPr>
          <w:rStyle w:val="Refdecomentrio"/>
        </w:rPr>
        <w:commentReference w:id="92"/>
      </w:r>
      <w:r w:rsidRPr="00CF6759">
        <w:t>(M).</w:t>
      </w:r>
    </w:p>
    <w:p w14:paraId="084A5CE2" w14:textId="77777777" w:rsidR="00C26406" w:rsidRDefault="00C26406" w:rsidP="00CF6759">
      <w:pPr>
        <w:pStyle w:val="TF-TEXTO"/>
      </w:pPr>
      <w:r w:rsidRPr="00CF6759">
        <w:t xml:space="preserve">A partir desses dados, segundo </w:t>
      </w:r>
      <w:proofErr w:type="spellStart"/>
      <w:r w:rsidRPr="00CF6759">
        <w:t>Tsiptsis</w:t>
      </w:r>
      <w:proofErr w:type="spellEnd"/>
      <w:r w:rsidRPr="00CF6759">
        <w:t xml:space="preserve"> e </w:t>
      </w:r>
      <w:proofErr w:type="spellStart"/>
      <w:r w:rsidRPr="00CF6759">
        <w:t>Chorianopoulos</w:t>
      </w:r>
      <w:proofErr w:type="spellEnd"/>
      <w:r w:rsidRPr="00CF6759">
        <w:t xml:space="preserve"> (2009, p.335), é possível detectar bons clientes a partir das melhores pontuações de RFM. Se o cliente efetuou uma compra recentemente, seu atributo R será alto. Caso ele compre muitas vezes ao longo de um determinado</w:t>
      </w:r>
      <w:r>
        <w:t xml:space="preserve"> período, seu atributo F será maior. E, por fim, caso seus gastos totais forem significativos, terá um atributo M alto. Ao categorizar o cliente dentro destas três características, é possível obter uma hierarquia de importância, tendo os clientes que possuem valores RFM altos no topo, e clientes que possuem valores baixos na base. Apesar destas </w:t>
      </w:r>
      <w:r>
        <w:lastRenderedPageBreak/>
        <w:t>vantagens, o modelo padrão original é um tanto quanto arbitrário, segmentando os clientes em quintis, cinco grupos com 20% dos clientes, não atentando-se às nuances e todas a interpretações que a base de clientes pode possuir. Além disso, o método também pode produzir uma grande quantidade de grupos, que por muitas vezes, não representam significativamente os clientes de um estabelecimento, e caso o método de quintis seja utilizado, 125 grupos serão criados. Outro ponto a se observar é a variada gama de interpretações que os atributos RFM podem ter em relação aos tipos de atividades dos estabelecimentos, sendo necessário a adaptação do modelo para cada empresa.</w:t>
      </w:r>
    </w:p>
    <w:p w14:paraId="27D9F962" w14:textId="77777777" w:rsidR="00C26406" w:rsidRPr="001C0212" w:rsidRDefault="00C26406" w:rsidP="00A07C45">
      <w:pPr>
        <w:pStyle w:val="TF-TEXTO"/>
      </w:pPr>
      <w:r w:rsidRPr="00FC266F">
        <w:t xml:space="preserve">Diante deste cenário, este trabalho propõe a criação de um </w:t>
      </w:r>
      <w:commentRangeStart w:id="93"/>
      <w:r w:rsidRPr="00FC266F">
        <w:t xml:space="preserve">artefato computacional </w:t>
      </w:r>
      <w:commentRangeEnd w:id="93"/>
      <w:r>
        <w:rPr>
          <w:rStyle w:val="Refdecomentrio"/>
        </w:rPr>
        <w:commentReference w:id="93"/>
      </w:r>
      <w:r w:rsidRPr="00FC266F">
        <w:t xml:space="preserve">que utilize o modelo RFM em conjunto com diferentes algoritmos de </w:t>
      </w:r>
      <w:proofErr w:type="spellStart"/>
      <w:r w:rsidRPr="00FC266F">
        <w:t>clusterização</w:t>
      </w:r>
      <w:proofErr w:type="spellEnd"/>
      <w:r>
        <w:t xml:space="preserve"> ao invés de quintis para segmentar </w:t>
      </w:r>
      <w:commentRangeStart w:id="94"/>
      <w:r>
        <w:t>clientes</w:t>
      </w:r>
      <w:r w:rsidRPr="00FC266F">
        <w:t>, extrai</w:t>
      </w:r>
      <w:r>
        <w:t>ndo</w:t>
      </w:r>
      <w:commentRangeEnd w:id="94"/>
      <w:r>
        <w:rPr>
          <w:rStyle w:val="Refdecomentrio"/>
        </w:rPr>
        <w:commentReference w:id="94"/>
      </w:r>
      <w:r w:rsidRPr="00FC266F">
        <w:t xml:space="preserve"> de maneira automática as informações de bases de dados, </w:t>
      </w:r>
      <w:r>
        <w:t>sendo</w:t>
      </w:r>
      <w:r w:rsidRPr="00FC266F">
        <w:t xml:space="preserve"> aplicado ao contexto de diversas empresa</w:t>
      </w:r>
      <w:r>
        <w:t>s de varejo, atacado e comércio</w:t>
      </w:r>
      <w:r w:rsidRPr="00FC266F">
        <w:t>, visando adequar-se dinamicamente à suas eventuais diferenças</w:t>
      </w:r>
      <w:r>
        <w:t xml:space="preserve"> de comportamento nos clientes.</w:t>
      </w:r>
    </w:p>
    <w:p w14:paraId="7040EFAD" w14:textId="77777777" w:rsidR="00C26406" w:rsidRPr="007D10F2" w:rsidRDefault="00C26406" w:rsidP="00E638A0">
      <w:pPr>
        <w:pStyle w:val="Ttulo2"/>
      </w:pPr>
      <w:r w:rsidRPr="007D10F2">
        <w:t>OBJETIVOS</w:t>
      </w:r>
    </w:p>
    <w:p w14:paraId="0637C034" w14:textId="77777777" w:rsidR="00C26406" w:rsidRPr="00E70438" w:rsidRDefault="00C26406" w:rsidP="00C43C82">
      <w:pPr>
        <w:pStyle w:val="TF-TEXTO"/>
      </w:pPr>
      <w:r>
        <w:t xml:space="preserve"> </w:t>
      </w:r>
      <w:r w:rsidRPr="00E70438">
        <w:t xml:space="preserve">O objetivo deste trabalho é desenvolver um </w:t>
      </w:r>
      <w:commentRangeStart w:id="95"/>
      <w:r w:rsidRPr="00E70438">
        <w:t xml:space="preserve">artefato computacional </w:t>
      </w:r>
      <w:commentRangeEnd w:id="95"/>
      <w:r>
        <w:rPr>
          <w:rStyle w:val="Refdecomentrio"/>
        </w:rPr>
        <w:commentReference w:id="95"/>
      </w:r>
      <w:r w:rsidRPr="00E70438">
        <w:t>de auxílio à segmentação de clientes a partir de múltiplas bases de dados utilizando o modelo RFM.</w:t>
      </w:r>
    </w:p>
    <w:p w14:paraId="23D54436" w14:textId="77777777" w:rsidR="00C26406" w:rsidRPr="00E70438" w:rsidRDefault="00C26406" w:rsidP="00C43C82">
      <w:pPr>
        <w:pStyle w:val="TF-TEXTO"/>
      </w:pPr>
      <w:r w:rsidRPr="00E70438">
        <w:t>Os objetivos específicos são:</w:t>
      </w:r>
    </w:p>
    <w:p w14:paraId="47A6A3BC" w14:textId="77777777" w:rsidR="00C26406" w:rsidRPr="00E70438" w:rsidRDefault="00C26406" w:rsidP="00E70438">
      <w:pPr>
        <w:pStyle w:val="TF-ALNEA"/>
      </w:pPr>
      <w:r w:rsidRPr="00E70438">
        <w:t xml:space="preserve">implementar e testar diferentes algoritmos de </w:t>
      </w:r>
      <w:proofErr w:type="spellStart"/>
      <w:r w:rsidRPr="00E70438">
        <w:t>clusterização</w:t>
      </w:r>
      <w:proofErr w:type="spellEnd"/>
      <w:r>
        <w:t>;</w:t>
      </w:r>
    </w:p>
    <w:p w14:paraId="5EE42E26" w14:textId="77777777" w:rsidR="00C26406" w:rsidRPr="00E70438" w:rsidRDefault="00C26406" w:rsidP="00E70438">
      <w:pPr>
        <w:pStyle w:val="TF-ALNEA"/>
      </w:pPr>
      <w:r w:rsidRPr="00E70438">
        <w:t>disponibilizar um mecanismo de visualização dos agrupamentos</w:t>
      </w:r>
      <w:r>
        <w:t>;</w:t>
      </w:r>
    </w:p>
    <w:p w14:paraId="72CB5340" w14:textId="77777777" w:rsidR="00C26406" w:rsidRPr="00E70438" w:rsidRDefault="00C26406" w:rsidP="00E70438">
      <w:pPr>
        <w:pStyle w:val="TF-ALNEA"/>
      </w:pPr>
      <w:r w:rsidRPr="00E70438">
        <w:t>avaliar a qualidade em relação ao agrupamento dos clientes</w:t>
      </w:r>
      <w:r>
        <w:t>.</w:t>
      </w:r>
    </w:p>
    <w:p w14:paraId="7D45AA38" w14:textId="77777777" w:rsidR="00C26406" w:rsidRDefault="00C26406" w:rsidP="00424AD5">
      <w:pPr>
        <w:pStyle w:val="Ttulo1"/>
      </w:pPr>
      <w:r>
        <w:t xml:space="preserve">trabalhos </w:t>
      </w:r>
      <w:r w:rsidRPr="00FC4A9F">
        <w:t>correlatos</w:t>
      </w:r>
    </w:p>
    <w:p w14:paraId="74A01CCD" w14:textId="77777777" w:rsidR="00C26406" w:rsidRPr="004E1041" w:rsidRDefault="00C26406" w:rsidP="00C43C82">
      <w:pPr>
        <w:pStyle w:val="TF-TEXTO"/>
      </w:pPr>
      <w:commentRangeStart w:id="96"/>
      <w:r>
        <w:t xml:space="preserve">Neste capítulo </w:t>
      </w:r>
      <w:commentRangeEnd w:id="96"/>
      <w:r>
        <w:rPr>
          <w:rStyle w:val="Refdecomentrio"/>
        </w:rPr>
        <w:commentReference w:id="96"/>
      </w:r>
      <w:r>
        <w:t xml:space="preserve">serão apresentados os trabalhos similares ao proposto. Na seção 2.1 é apresentado o trabalho de </w:t>
      </w:r>
      <w:proofErr w:type="spellStart"/>
      <w:r w:rsidRPr="00E54313">
        <w:t>Gustriansyah</w:t>
      </w:r>
      <w:proofErr w:type="spellEnd"/>
      <w:r w:rsidRPr="00E54313">
        <w:t xml:space="preserve">, </w:t>
      </w:r>
      <w:proofErr w:type="spellStart"/>
      <w:r w:rsidRPr="00E54313">
        <w:t>Suhandi</w:t>
      </w:r>
      <w:proofErr w:type="spellEnd"/>
      <w:r w:rsidRPr="00E54313">
        <w:t xml:space="preserve"> e Antony (2020)</w:t>
      </w:r>
      <w:r>
        <w:t xml:space="preserve">, que consiste na aplicação do modelo </w:t>
      </w:r>
      <w:proofErr w:type="spellStart"/>
      <w:r w:rsidRPr="00920BEF">
        <w:rPr>
          <w:i/>
          <w:iCs/>
        </w:rPr>
        <w:t>Recency</w:t>
      </w:r>
      <w:proofErr w:type="spellEnd"/>
      <w:r w:rsidRPr="00920BEF">
        <w:rPr>
          <w:i/>
          <w:iCs/>
        </w:rPr>
        <w:t xml:space="preserve"> </w:t>
      </w:r>
      <w:proofErr w:type="spellStart"/>
      <w:r w:rsidRPr="00920BEF">
        <w:rPr>
          <w:i/>
          <w:iCs/>
        </w:rPr>
        <w:t>Frequency</w:t>
      </w:r>
      <w:proofErr w:type="spellEnd"/>
      <w:r w:rsidRPr="00920BEF">
        <w:rPr>
          <w:i/>
          <w:iCs/>
        </w:rPr>
        <w:t xml:space="preserve"> </w:t>
      </w:r>
      <w:proofErr w:type="spellStart"/>
      <w:r w:rsidRPr="00920BEF">
        <w:rPr>
          <w:i/>
          <w:iCs/>
        </w:rPr>
        <w:t>Monetary</w:t>
      </w:r>
      <w:proofErr w:type="spellEnd"/>
      <w:r>
        <w:t xml:space="preserve"> (RFM) para </w:t>
      </w:r>
      <w:proofErr w:type="spellStart"/>
      <w:r>
        <w:t>clusterização</w:t>
      </w:r>
      <w:proofErr w:type="spellEnd"/>
      <w:r>
        <w:t xml:space="preserve"> de produtos utilizando K-</w:t>
      </w:r>
      <w:proofErr w:type="spellStart"/>
      <w:r>
        <w:t>means</w:t>
      </w:r>
      <w:proofErr w:type="spellEnd"/>
      <w:r>
        <w:t xml:space="preserve">, tendo como foco otimizar o número de clusters através de índices de validação. A seção 2.2 descreve o modelo de segmentação denominado </w:t>
      </w:r>
      <w:proofErr w:type="spellStart"/>
      <w:r>
        <w:rPr>
          <w:i/>
          <w:iCs/>
        </w:rPr>
        <w:t>L</w:t>
      </w:r>
      <w:r w:rsidRPr="00E27BA9">
        <w:rPr>
          <w:i/>
          <w:iCs/>
        </w:rPr>
        <w:t>ength</w:t>
      </w:r>
      <w:proofErr w:type="spellEnd"/>
      <w:r>
        <w:rPr>
          <w:i/>
          <w:iCs/>
        </w:rPr>
        <w:t xml:space="preserve">, </w:t>
      </w:r>
      <w:proofErr w:type="spellStart"/>
      <w:r>
        <w:rPr>
          <w:i/>
          <w:iCs/>
        </w:rPr>
        <w:t>R</w:t>
      </w:r>
      <w:r w:rsidRPr="00E27BA9">
        <w:rPr>
          <w:i/>
          <w:iCs/>
        </w:rPr>
        <w:t>ecency</w:t>
      </w:r>
      <w:proofErr w:type="spellEnd"/>
      <w:r w:rsidRPr="00E27BA9">
        <w:rPr>
          <w:i/>
          <w:iCs/>
        </w:rPr>
        <w:t>,</w:t>
      </w:r>
      <w:r>
        <w:rPr>
          <w:i/>
          <w:iCs/>
        </w:rPr>
        <w:t xml:space="preserve"> </w:t>
      </w:r>
      <w:proofErr w:type="spellStart"/>
      <w:r>
        <w:rPr>
          <w:i/>
          <w:iCs/>
        </w:rPr>
        <w:t>F</w:t>
      </w:r>
      <w:r w:rsidRPr="00E27BA9">
        <w:rPr>
          <w:i/>
          <w:iCs/>
        </w:rPr>
        <w:t>requency</w:t>
      </w:r>
      <w:proofErr w:type="spellEnd"/>
      <w:r w:rsidRPr="00E27BA9">
        <w:rPr>
          <w:i/>
          <w:iCs/>
        </w:rPr>
        <w:t>,</w:t>
      </w:r>
      <w:r>
        <w:rPr>
          <w:i/>
          <w:iCs/>
        </w:rPr>
        <w:t xml:space="preserve"> </w:t>
      </w:r>
      <w:proofErr w:type="spellStart"/>
      <w:r>
        <w:rPr>
          <w:i/>
          <w:iCs/>
        </w:rPr>
        <w:t>M</w:t>
      </w:r>
      <w:r w:rsidRPr="00E27BA9">
        <w:rPr>
          <w:i/>
          <w:iCs/>
        </w:rPr>
        <w:t>onetary</w:t>
      </w:r>
      <w:proofErr w:type="spellEnd"/>
      <w:r w:rsidRPr="00E27BA9">
        <w:rPr>
          <w:i/>
          <w:iCs/>
        </w:rPr>
        <w:t xml:space="preserve"> </w:t>
      </w:r>
      <w:proofErr w:type="spellStart"/>
      <w:r w:rsidRPr="00E27BA9">
        <w:rPr>
          <w:i/>
          <w:iCs/>
        </w:rPr>
        <w:t>and</w:t>
      </w:r>
      <w:proofErr w:type="spellEnd"/>
      <w:r w:rsidRPr="00E27BA9">
        <w:rPr>
          <w:i/>
          <w:iCs/>
        </w:rPr>
        <w:t xml:space="preserve"> </w:t>
      </w:r>
      <w:proofErr w:type="spellStart"/>
      <w:r>
        <w:rPr>
          <w:i/>
          <w:iCs/>
        </w:rPr>
        <w:t>P</w:t>
      </w:r>
      <w:r w:rsidRPr="00E27BA9">
        <w:rPr>
          <w:i/>
          <w:iCs/>
        </w:rPr>
        <w:t>eriodicity</w:t>
      </w:r>
      <w:proofErr w:type="spellEnd"/>
      <w:r>
        <w:t xml:space="preserve"> (LRFMP</w:t>
      </w:r>
      <w:commentRangeStart w:id="97"/>
      <w:r>
        <w:t>)p</w:t>
      </w:r>
      <w:commentRangeEnd w:id="97"/>
      <w:r>
        <w:rPr>
          <w:rStyle w:val="Refdecomentrio"/>
        </w:rPr>
        <w:commentReference w:id="97"/>
      </w:r>
      <w:r>
        <w:t xml:space="preserve">roposto por </w:t>
      </w:r>
      <w:proofErr w:type="spellStart"/>
      <w:r w:rsidRPr="00E27BA9">
        <w:t>Peker</w:t>
      </w:r>
      <w:proofErr w:type="spellEnd"/>
      <w:r w:rsidRPr="00E27BA9">
        <w:t xml:space="preserve">, </w:t>
      </w:r>
      <w:proofErr w:type="spellStart"/>
      <w:r w:rsidRPr="00E27BA9">
        <w:t>Kocyigit</w:t>
      </w:r>
      <w:proofErr w:type="spellEnd"/>
      <w:r w:rsidRPr="00E27BA9">
        <w:t xml:space="preserve"> e </w:t>
      </w:r>
      <w:proofErr w:type="spellStart"/>
      <w:r w:rsidRPr="00E27BA9">
        <w:t>Eren</w:t>
      </w:r>
      <w:proofErr w:type="spellEnd"/>
      <w:r w:rsidRPr="00E27BA9">
        <w:t xml:space="preserve"> (2017)</w:t>
      </w:r>
      <w:r>
        <w:t xml:space="preserve">, ao qual considera a longevidade e a periodicidade. Por </w:t>
      </w:r>
      <w:commentRangeStart w:id="98"/>
      <w:r>
        <w:t>final</w:t>
      </w:r>
      <w:commentRangeEnd w:id="98"/>
      <w:r>
        <w:rPr>
          <w:rStyle w:val="Refdecomentrio"/>
        </w:rPr>
        <w:commentReference w:id="98"/>
      </w:r>
      <w:r>
        <w:t>, na seção 2.3 detalha-se o modelo R+FM, sendo uma versão modificada do modelo original que foi aplicada em clientes de uma empresa de e-commerce (</w:t>
      </w:r>
      <w:r w:rsidRPr="00ED0DE3">
        <w:t xml:space="preserve">TAVAKOLI </w:t>
      </w:r>
      <w:r w:rsidRPr="00ED0DE3">
        <w:rPr>
          <w:i/>
          <w:iCs/>
        </w:rPr>
        <w:t>et al</w:t>
      </w:r>
      <w:r w:rsidRPr="00ED0DE3">
        <w:t>.</w:t>
      </w:r>
      <w:r>
        <w:t xml:space="preserve">, </w:t>
      </w:r>
      <w:r w:rsidRPr="00ED0DE3">
        <w:t>2018</w:t>
      </w:r>
      <w:r>
        <w:t>).</w:t>
      </w:r>
    </w:p>
    <w:p w14:paraId="3D7DEB6B" w14:textId="77777777" w:rsidR="00C26406" w:rsidRPr="006D2968" w:rsidRDefault="00C26406" w:rsidP="00C43C82">
      <w:pPr>
        <w:pStyle w:val="Ttulo2"/>
        <w:rPr>
          <w:lang w:val="en-US"/>
        </w:rPr>
      </w:pPr>
      <w:r w:rsidRPr="006D2968">
        <w:rPr>
          <w:lang w:val="en-US"/>
        </w:rPr>
        <w:t xml:space="preserve">Clustering optimization in RFM analysis based on k-means </w:t>
      </w:r>
    </w:p>
    <w:p w14:paraId="22BD46F5" w14:textId="77777777" w:rsidR="00C26406" w:rsidRDefault="00C26406" w:rsidP="00C43C82">
      <w:pPr>
        <w:pStyle w:val="TF-TEXTO"/>
      </w:pPr>
      <w:proofErr w:type="spellStart"/>
      <w:r w:rsidRPr="00E54313">
        <w:t>Gustriansyah</w:t>
      </w:r>
      <w:proofErr w:type="spellEnd"/>
      <w:r w:rsidRPr="00E54313">
        <w:t xml:space="preserve">, </w:t>
      </w:r>
      <w:proofErr w:type="spellStart"/>
      <w:r w:rsidRPr="00E54313">
        <w:t>Suhandi</w:t>
      </w:r>
      <w:proofErr w:type="spellEnd"/>
      <w:r w:rsidRPr="00E54313">
        <w:t xml:space="preserve"> e Antony (2020)</w:t>
      </w:r>
      <w:r>
        <w:t xml:space="preserve"> utilizaram o algoritmo de </w:t>
      </w:r>
      <w:proofErr w:type="spellStart"/>
      <w:r>
        <w:t>clusterização</w:t>
      </w:r>
      <w:proofErr w:type="spellEnd"/>
      <w:r>
        <w:t xml:space="preserve"> K-</w:t>
      </w:r>
      <w:proofErr w:type="spellStart"/>
      <w:r>
        <w:t>means</w:t>
      </w:r>
      <w:proofErr w:type="spellEnd"/>
      <w:r>
        <w:t xml:space="preserve"> para agrupar </w:t>
      </w:r>
      <w:r w:rsidRPr="00CB00C1">
        <w:t>2.043</w:t>
      </w:r>
      <w:r>
        <w:t xml:space="preserve"> produtos de uma farmácia visando otimizar o manuseio de estoque. Foram utilizadas três características de acordo com o modelo </w:t>
      </w:r>
      <w:proofErr w:type="spellStart"/>
      <w:r w:rsidRPr="00920BEF">
        <w:rPr>
          <w:i/>
          <w:iCs/>
        </w:rPr>
        <w:t>Recency</w:t>
      </w:r>
      <w:proofErr w:type="spellEnd"/>
      <w:r w:rsidRPr="00920BEF">
        <w:rPr>
          <w:i/>
          <w:iCs/>
        </w:rPr>
        <w:t xml:space="preserve"> </w:t>
      </w:r>
      <w:proofErr w:type="spellStart"/>
      <w:r w:rsidRPr="00920BEF">
        <w:rPr>
          <w:i/>
          <w:iCs/>
        </w:rPr>
        <w:t>Frequency</w:t>
      </w:r>
      <w:proofErr w:type="spellEnd"/>
      <w:r w:rsidRPr="00920BEF">
        <w:rPr>
          <w:i/>
          <w:iCs/>
        </w:rPr>
        <w:t xml:space="preserve"> </w:t>
      </w:r>
      <w:proofErr w:type="spellStart"/>
      <w:r w:rsidRPr="00920BEF">
        <w:rPr>
          <w:i/>
          <w:iCs/>
        </w:rPr>
        <w:t>Monetary</w:t>
      </w:r>
      <w:proofErr w:type="spellEnd"/>
      <w:r>
        <w:t xml:space="preserve"> (RFM) para a separação dos produtos, levando em consideração dados transacionais capturados num período de um ano. O atributo </w:t>
      </w:r>
      <w:proofErr w:type="spellStart"/>
      <w:r>
        <w:t>recência</w:t>
      </w:r>
      <w:proofErr w:type="spellEnd"/>
      <w:r>
        <w:t xml:space="preserve"> classificou os produtos através da última venda realizada num intervalo de 1 a 364 dias. A frequência estabelece a quantidade de transações em que o produto ocorreu, variando num intervalo de 1 a </w:t>
      </w:r>
      <w:r w:rsidRPr="00945FF1">
        <w:t>14.872</w:t>
      </w:r>
      <w:r>
        <w:t xml:space="preserve">. Já o atributo monetário, refere-se ao valor total proveniente das vendas acumuladas do produto, sendo definido num intervalo entre </w:t>
      </w:r>
      <w:commentRangeStart w:id="99"/>
      <w:r>
        <w:t>1250</w:t>
      </w:r>
      <w:commentRangeEnd w:id="99"/>
      <w:r>
        <w:rPr>
          <w:rStyle w:val="Refdecomentrio"/>
        </w:rPr>
        <w:commentReference w:id="99"/>
      </w:r>
      <w:r>
        <w:t xml:space="preserve"> e </w:t>
      </w:r>
      <w:r w:rsidRPr="00945FF1">
        <w:t>1.151.952.500</w:t>
      </w:r>
      <w:r>
        <w:t xml:space="preserve"> Rupias Indonésias (</w:t>
      </w:r>
      <w:proofErr w:type="spellStart"/>
      <w:r>
        <w:t>Rp</w:t>
      </w:r>
      <w:proofErr w:type="spellEnd"/>
      <w:r>
        <w:t xml:space="preserve">.). </w:t>
      </w:r>
    </w:p>
    <w:p w14:paraId="5257EBBC" w14:textId="77777777" w:rsidR="00C26406" w:rsidRDefault="00C26406" w:rsidP="00C43C82">
      <w:pPr>
        <w:pStyle w:val="TF-TEXTO"/>
      </w:pPr>
      <w:r>
        <w:t xml:space="preserve">Após a atribuição de valores RFM aos produtos, foram utilizados oito índices de validação do melhor número de </w:t>
      </w:r>
      <w:r w:rsidRPr="006E4405">
        <w:rPr>
          <w:i/>
          <w:iCs/>
        </w:rPr>
        <w:t>clusters</w:t>
      </w:r>
      <w:r>
        <w:t xml:space="preserve">: </w:t>
      </w:r>
      <w:proofErr w:type="spellStart"/>
      <w:r w:rsidRPr="006E4405">
        <w:rPr>
          <w:i/>
          <w:iCs/>
        </w:rPr>
        <w:t>Elbow</w:t>
      </w:r>
      <w:proofErr w:type="spellEnd"/>
      <w:r w:rsidRPr="006E4405">
        <w:rPr>
          <w:i/>
          <w:iCs/>
        </w:rPr>
        <w:t xml:space="preserve"> </w:t>
      </w:r>
      <w:proofErr w:type="spellStart"/>
      <w:r w:rsidRPr="006E4405">
        <w:rPr>
          <w:i/>
          <w:iCs/>
        </w:rPr>
        <w:t>Method</w:t>
      </w:r>
      <w:proofErr w:type="spellEnd"/>
      <w:r>
        <w:t xml:space="preserve"> (EM), que calcula a variação </w:t>
      </w:r>
      <w:proofErr w:type="spellStart"/>
      <w:r>
        <w:t>intra-cluster</w:t>
      </w:r>
      <w:proofErr w:type="spellEnd"/>
      <w:r>
        <w:t xml:space="preserve"> conforme são aumentados os clusters e conclui que o melhor número é aquele que está no cotovelo (</w:t>
      </w:r>
      <w:proofErr w:type="spellStart"/>
      <w:r>
        <w:t>elbow</w:t>
      </w:r>
      <w:proofErr w:type="spellEnd"/>
      <w:r>
        <w:t xml:space="preserve">) da curva. </w:t>
      </w:r>
      <w:proofErr w:type="spellStart"/>
      <w:r w:rsidRPr="006E4405">
        <w:rPr>
          <w:i/>
          <w:iCs/>
        </w:rPr>
        <w:t>Silhouette</w:t>
      </w:r>
      <w:proofErr w:type="spellEnd"/>
      <w:r>
        <w:t xml:space="preserve"> Index (SI) que resulta em uma nota de -1 a 1 que indica a quão adequada é a classificação de um objeto dentro de um cluster em comparação aos outros. </w:t>
      </w:r>
      <w:proofErr w:type="spellStart"/>
      <w:r w:rsidRPr="006E4405">
        <w:rPr>
          <w:i/>
          <w:iCs/>
        </w:rPr>
        <w:t>Calinski-Harabasz</w:t>
      </w:r>
      <w:proofErr w:type="spellEnd"/>
      <w:r w:rsidRPr="006E4405">
        <w:rPr>
          <w:i/>
          <w:iCs/>
        </w:rPr>
        <w:t xml:space="preserve"> Index</w:t>
      </w:r>
      <w:r>
        <w:rPr>
          <w:i/>
          <w:iCs/>
        </w:rPr>
        <w:t xml:space="preserve"> </w:t>
      </w:r>
      <w:r>
        <w:t xml:space="preserve">(CHI) que também mede a adequação da quantidade de clusters levando em conta a dispersão entre e </w:t>
      </w:r>
      <w:proofErr w:type="spellStart"/>
      <w:r>
        <w:t>intra</w:t>
      </w:r>
      <w:proofErr w:type="spellEnd"/>
      <w:r>
        <w:t xml:space="preserve"> clusters. </w:t>
      </w:r>
      <w:r w:rsidRPr="006E4405">
        <w:rPr>
          <w:i/>
          <w:iCs/>
        </w:rPr>
        <w:t>Davies-</w:t>
      </w:r>
      <w:proofErr w:type="spellStart"/>
      <w:r w:rsidRPr="006E4405">
        <w:rPr>
          <w:i/>
          <w:iCs/>
        </w:rPr>
        <w:t>Bouldin</w:t>
      </w:r>
      <w:proofErr w:type="spellEnd"/>
      <w:r w:rsidRPr="006E4405">
        <w:rPr>
          <w:i/>
          <w:iCs/>
        </w:rPr>
        <w:t xml:space="preserve"> Index</w:t>
      </w:r>
      <w:r>
        <w:t xml:space="preserve"> (DBI) que calcula as similaridades entre clusters levando em conta as distâncias e tamanhos dos clusters, quanto menor este índice melhor a separação entre os clusters. </w:t>
      </w:r>
      <w:proofErr w:type="spellStart"/>
      <w:r w:rsidRPr="006E4405">
        <w:rPr>
          <w:i/>
          <w:iCs/>
        </w:rPr>
        <w:t>Ratkowski</w:t>
      </w:r>
      <w:proofErr w:type="spellEnd"/>
      <w:r w:rsidRPr="006E4405">
        <w:rPr>
          <w:i/>
          <w:iCs/>
        </w:rPr>
        <w:t xml:space="preserve"> Index</w:t>
      </w:r>
      <w:r>
        <w:t xml:space="preserve"> (RI) que é baseado na média da soma dos quadrados dos dados entre clusters e a soma total dos quadrados de cada dado dentro de um cluster, dentre as quantidades calculadas escolhe-se a que obtém um maior índice. </w:t>
      </w:r>
      <w:r w:rsidRPr="006E4405">
        <w:rPr>
          <w:i/>
          <w:iCs/>
        </w:rPr>
        <w:t>Hubert Index</w:t>
      </w:r>
      <w:r>
        <w:t xml:space="preserve"> (HI) que é um método visual que indica a quantidade preferida através de um pico no gráfico e é calculado pelo coeficiente de correlação entre matrizes de distância.</w:t>
      </w:r>
      <w:r w:rsidRPr="006E4405">
        <w:rPr>
          <w:i/>
          <w:iCs/>
        </w:rPr>
        <w:t xml:space="preserve"> Ball-Hall Index</w:t>
      </w:r>
      <w:r>
        <w:t xml:space="preserve"> (BHI) definido pela média da distância dos itens com os respectivos centroides do cluster, onde no gráfico o ponto de quantidade de clusters com maior diferença do anterior é sugerido. </w:t>
      </w:r>
      <w:proofErr w:type="spellStart"/>
      <w:r w:rsidRPr="006E4405">
        <w:rPr>
          <w:i/>
          <w:iCs/>
        </w:rPr>
        <w:t>Krzanowski-Lai</w:t>
      </w:r>
      <w:proofErr w:type="spellEnd"/>
      <w:r w:rsidRPr="006E4405">
        <w:rPr>
          <w:i/>
          <w:iCs/>
        </w:rPr>
        <w:t xml:space="preserve"> Index</w:t>
      </w:r>
      <w:r>
        <w:t xml:space="preserve"> (KLI), que propõe índices internos definidos pelas diferenças entre matrizes de dispersão, e aponta a melhor quantidade de clusters pelo maior número gerado ao realizar a equação com quantidade k. Constatou-se que a maioria deles indicou que o melhor número de clusters seria 3, com base nas condições de interpretação de cada índice explicadas anteriormente.</w:t>
      </w:r>
    </w:p>
    <w:p w14:paraId="11FB771F" w14:textId="77777777" w:rsidR="00C26406" w:rsidRDefault="00C26406" w:rsidP="00C43C82">
      <w:pPr>
        <w:pStyle w:val="TF-TEXTO"/>
      </w:pPr>
      <w:r>
        <w:lastRenderedPageBreak/>
        <w:t xml:space="preserve">Segundo </w:t>
      </w:r>
      <w:proofErr w:type="spellStart"/>
      <w:r w:rsidRPr="00E54313">
        <w:t>Gustriansyah</w:t>
      </w:r>
      <w:proofErr w:type="spellEnd"/>
      <w:r w:rsidRPr="00E54313">
        <w:t xml:space="preserve">, </w:t>
      </w:r>
      <w:proofErr w:type="spellStart"/>
      <w:r w:rsidRPr="00E54313">
        <w:t>Suhandi</w:t>
      </w:r>
      <w:proofErr w:type="spellEnd"/>
      <w:r w:rsidRPr="00E54313">
        <w:t xml:space="preserve"> e Antony (2020)</w:t>
      </w:r>
      <w:r>
        <w:t xml:space="preserve"> nos testes para verificar os clusters gerados, utilizou-se a equação de variância (R). Sendo “R” o valor da divisão entre a distância média dos dados cluster (distância </w:t>
      </w:r>
      <w:proofErr w:type="spellStart"/>
      <w:r>
        <w:t>intra-cluster</w:t>
      </w:r>
      <w:proofErr w:type="spellEnd"/>
      <w:r>
        <w:t>) pela distância média dos dados em outros clusters (</w:t>
      </w:r>
      <w:proofErr w:type="spellStart"/>
      <w:r>
        <w:t>inter-cluster</w:t>
      </w:r>
      <w:proofErr w:type="spellEnd"/>
      <w:r>
        <w:t xml:space="preserve">). O valor médio alcançado para R foi de </w:t>
      </w:r>
      <w:r w:rsidRPr="00FD730B">
        <w:t>0.19113</w:t>
      </w:r>
      <w:r>
        <w:t>, sendo que quanto mais próximo de zero, maior a similaridade entre os membros dentro de cada cluster.</w:t>
      </w:r>
    </w:p>
    <w:p w14:paraId="7715A258" w14:textId="77777777" w:rsidR="00C26406" w:rsidRDefault="00C26406" w:rsidP="00C43C82">
      <w:pPr>
        <w:pStyle w:val="TF-TEXTO"/>
      </w:pPr>
      <w:proofErr w:type="spellStart"/>
      <w:r w:rsidRPr="00E54313">
        <w:t>Gustriansyah</w:t>
      </w:r>
      <w:proofErr w:type="spellEnd"/>
      <w:r w:rsidRPr="00E54313">
        <w:t xml:space="preserve">, </w:t>
      </w:r>
      <w:proofErr w:type="spellStart"/>
      <w:r w:rsidRPr="00E54313">
        <w:t>Suhandi</w:t>
      </w:r>
      <w:proofErr w:type="spellEnd"/>
      <w:r w:rsidRPr="00E54313">
        <w:t xml:space="preserve"> e Antony (2020)</w:t>
      </w:r>
      <w:r>
        <w:t xml:space="preserve"> utilizaram o software R </w:t>
      </w:r>
      <w:proofErr w:type="spellStart"/>
      <w:r>
        <w:t>Programming</w:t>
      </w:r>
      <w:proofErr w:type="spellEnd"/>
      <w:r>
        <w:t xml:space="preserve"> para gerar a </w:t>
      </w:r>
      <w:proofErr w:type="spellStart"/>
      <w:r>
        <w:t>clusterização</w:t>
      </w:r>
      <w:proofErr w:type="spellEnd"/>
      <w:r>
        <w:t xml:space="preserve">, resultando na visualização demonstrada na </w:t>
      </w:r>
      <w:r>
        <w:fldChar w:fldCharType="begin"/>
      </w:r>
      <w:r>
        <w:instrText xml:space="preserve"> REF _Ref81598703 \h </w:instrText>
      </w:r>
      <w:r>
        <w:fldChar w:fldCharType="separate"/>
      </w:r>
      <w:r>
        <w:t xml:space="preserve">Figura </w:t>
      </w:r>
      <w:r>
        <w:rPr>
          <w:noProof/>
        </w:rPr>
        <w:t>1</w:t>
      </w:r>
      <w:r>
        <w:fldChar w:fldCharType="end"/>
      </w:r>
      <w:r>
        <w:t>, tendo dois clusters com densidade maior e um cluster mais disperso. Também se observa que o cluster em verde possui uma maior variância entre os próprios dados, enquanto os outros dois clusters possuem uma menor diferença interna.</w:t>
      </w:r>
    </w:p>
    <w:p w14:paraId="1402121E" w14:textId="77777777" w:rsidR="00C26406" w:rsidRDefault="00C26406" w:rsidP="00C43C82">
      <w:pPr>
        <w:pStyle w:val="TF-LEGENDA"/>
      </w:pPr>
      <w:r>
        <w:t xml:space="preserve">Figura </w:t>
      </w:r>
      <w:fldSimple w:instr=" SEQ Figura \* ARABIC ">
        <w:r>
          <w:rPr>
            <w:noProof/>
          </w:rPr>
          <w:t>1</w:t>
        </w:r>
      </w:fldSimple>
      <w:r>
        <w:t xml:space="preserve"> – Três clusters gerados</w:t>
      </w:r>
    </w:p>
    <w:p w14:paraId="2E7DBE06" w14:textId="77777777" w:rsidR="00C26406" w:rsidRDefault="00C26406" w:rsidP="00C43C82">
      <w:pPr>
        <w:pStyle w:val="TF-FIGURA"/>
      </w:pPr>
      <w:r>
        <w:rPr>
          <w:noProof/>
        </w:rPr>
        <w:drawing>
          <wp:inline distT="0" distB="0" distL="0" distR="0" wp14:anchorId="45496621" wp14:editId="2BDFE8BD">
            <wp:extent cx="2853055" cy="2333625"/>
            <wp:effectExtent l="19050" t="19050" r="4445" b="952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3055" cy="2333625"/>
                    </a:xfrm>
                    <a:prstGeom prst="rect">
                      <a:avLst/>
                    </a:prstGeom>
                    <a:noFill/>
                    <a:ln w="12700" cmpd="sng">
                      <a:solidFill>
                        <a:srgbClr val="000000"/>
                      </a:solidFill>
                      <a:miter lim="800000"/>
                      <a:headEnd/>
                      <a:tailEnd/>
                    </a:ln>
                    <a:effectLst/>
                  </pic:spPr>
                </pic:pic>
              </a:graphicData>
            </a:graphic>
          </wp:inline>
        </w:drawing>
      </w:r>
    </w:p>
    <w:p w14:paraId="28EFBDB4" w14:textId="77777777" w:rsidR="00C26406" w:rsidRDefault="00C26406" w:rsidP="00C43C82">
      <w:pPr>
        <w:pStyle w:val="TF-FONTE"/>
      </w:pPr>
      <w:r>
        <w:t xml:space="preserve">Fonte: </w:t>
      </w:r>
      <w:proofErr w:type="spellStart"/>
      <w:r w:rsidRPr="00E54313">
        <w:t>Gustriansyah</w:t>
      </w:r>
      <w:proofErr w:type="spellEnd"/>
      <w:r w:rsidRPr="00E54313">
        <w:t xml:space="preserve">, </w:t>
      </w:r>
      <w:proofErr w:type="spellStart"/>
      <w:r w:rsidRPr="00E54313">
        <w:t>Suhandi</w:t>
      </w:r>
      <w:proofErr w:type="spellEnd"/>
      <w:r w:rsidRPr="00E54313">
        <w:t xml:space="preserve"> e Antony (2020)</w:t>
      </w:r>
      <w:r>
        <w:t>.</w:t>
      </w:r>
    </w:p>
    <w:p w14:paraId="104D6DD9" w14:textId="77777777" w:rsidR="00C26406" w:rsidRDefault="00C26406" w:rsidP="00C43C82">
      <w:pPr>
        <w:pStyle w:val="TF-TEXTO"/>
      </w:pPr>
      <w:r>
        <w:t xml:space="preserve">Segundo </w:t>
      </w:r>
      <w:proofErr w:type="spellStart"/>
      <w:r w:rsidRPr="00E54313">
        <w:t>Gustriansyah</w:t>
      </w:r>
      <w:proofErr w:type="spellEnd"/>
      <w:r w:rsidRPr="00E54313">
        <w:t xml:space="preserve">, </w:t>
      </w:r>
      <w:proofErr w:type="spellStart"/>
      <w:r w:rsidRPr="00E54313">
        <w:t>Suhandi</w:t>
      </w:r>
      <w:proofErr w:type="spellEnd"/>
      <w:r w:rsidRPr="00E54313">
        <w:t xml:space="preserve"> e Antony (2020)</w:t>
      </w:r>
      <w:r>
        <w:t xml:space="preserve"> também foram adquiridos os valores médios RFM para cada cluster, conforme apresenta a Tabela 1,</w:t>
      </w:r>
      <w:r w:rsidRPr="00FF400C">
        <w:t xml:space="preserve"> </w:t>
      </w:r>
      <w:r>
        <w:t xml:space="preserve">sendo que o cluster </w:t>
      </w:r>
      <w:commentRangeStart w:id="100"/>
      <w:r>
        <w:t xml:space="preserve">número </w:t>
      </w:r>
      <w:commentRangeEnd w:id="100"/>
      <w:r>
        <w:rPr>
          <w:rStyle w:val="Refdecomentrio"/>
        </w:rPr>
        <w:commentReference w:id="100"/>
      </w:r>
      <w:r>
        <w:t xml:space="preserve">3 possui a maior média dos três atributos, e o cluster 1 possui a menor média dos três. É possível identificar um intervalo entre os valores médios de cada atributo, indicando uma diferença significativa </w:t>
      </w:r>
      <w:proofErr w:type="spellStart"/>
      <w:r>
        <w:t>inter-cluster</w:t>
      </w:r>
      <w:proofErr w:type="spellEnd"/>
      <w:r>
        <w:t>.</w:t>
      </w:r>
    </w:p>
    <w:p w14:paraId="057BCDF1" w14:textId="77777777" w:rsidR="00C26406" w:rsidRDefault="00C26406" w:rsidP="00C43C82">
      <w:pPr>
        <w:pStyle w:val="TF-LEGENDA"/>
      </w:pPr>
      <w:r>
        <w:t xml:space="preserve">Tabela </w:t>
      </w:r>
      <w:fldSimple w:instr=" SEQ Tabela \* ARABIC ">
        <w:r>
          <w:rPr>
            <w:noProof/>
          </w:rPr>
          <w:t>1</w:t>
        </w:r>
      </w:fldSimple>
      <w:r>
        <w:t xml:space="preserve"> – Valores médios de RFM de cada cluster</w:t>
      </w:r>
    </w:p>
    <w:p w14:paraId="79983B30" w14:textId="77777777" w:rsidR="00C26406" w:rsidRDefault="00C26406" w:rsidP="00C43C82">
      <w:pPr>
        <w:pStyle w:val="TF-FIGURA"/>
      </w:pPr>
      <w:r>
        <w:rPr>
          <w:noProof/>
        </w:rPr>
        <w:drawing>
          <wp:inline distT="0" distB="0" distL="0" distR="0" wp14:anchorId="47F071F4" wp14:editId="6E506891">
            <wp:extent cx="3591560" cy="841248"/>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a:extLst>
                        <a:ext uri="{28A0092B-C50C-407E-A947-70E740481C1C}">
                          <a14:useLocalDpi xmlns:a14="http://schemas.microsoft.com/office/drawing/2010/main" val="0"/>
                        </a:ext>
                      </a:extLst>
                    </a:blip>
                    <a:srcRect b="5708"/>
                    <a:stretch/>
                  </pic:blipFill>
                  <pic:spPr bwMode="auto">
                    <a:xfrm>
                      <a:off x="0" y="0"/>
                      <a:ext cx="3591560" cy="841248"/>
                    </a:xfrm>
                    <a:prstGeom prst="rect">
                      <a:avLst/>
                    </a:prstGeom>
                    <a:noFill/>
                    <a:ln>
                      <a:noFill/>
                    </a:ln>
                    <a:extLst>
                      <a:ext uri="{53640926-AAD7-44D8-BBD7-CCE9431645EC}">
                        <a14:shadowObscured xmlns:a14="http://schemas.microsoft.com/office/drawing/2010/main"/>
                      </a:ext>
                    </a:extLst>
                  </pic:spPr>
                </pic:pic>
              </a:graphicData>
            </a:graphic>
          </wp:inline>
        </w:drawing>
      </w:r>
    </w:p>
    <w:p w14:paraId="602399D2" w14:textId="77777777" w:rsidR="00C26406" w:rsidRPr="008736A3" w:rsidRDefault="00C26406" w:rsidP="00C43C82">
      <w:pPr>
        <w:pStyle w:val="TF-FONTE"/>
      </w:pPr>
      <w:r>
        <w:t xml:space="preserve">Fonte: </w:t>
      </w:r>
      <w:proofErr w:type="spellStart"/>
      <w:r w:rsidRPr="00E54313">
        <w:t>Gustriansyah</w:t>
      </w:r>
      <w:proofErr w:type="spellEnd"/>
      <w:r w:rsidRPr="00E54313">
        <w:t xml:space="preserve">, </w:t>
      </w:r>
      <w:proofErr w:type="spellStart"/>
      <w:r w:rsidRPr="00E54313">
        <w:t>Suhandi</w:t>
      </w:r>
      <w:proofErr w:type="spellEnd"/>
      <w:r w:rsidRPr="00E54313">
        <w:t xml:space="preserve"> e Antony (2020)</w:t>
      </w:r>
      <w:r>
        <w:t>.</w:t>
      </w:r>
    </w:p>
    <w:p w14:paraId="50D0F105" w14:textId="77777777" w:rsidR="00C26406" w:rsidRDefault="00C26406" w:rsidP="00C43C82">
      <w:pPr>
        <w:pStyle w:val="TF-TEXTO"/>
      </w:pPr>
      <w:proofErr w:type="spellStart"/>
      <w:r w:rsidRPr="00E54313">
        <w:t>Gustriansyah</w:t>
      </w:r>
      <w:proofErr w:type="spellEnd"/>
      <w:r w:rsidRPr="00E54313">
        <w:t xml:space="preserve">, </w:t>
      </w:r>
      <w:proofErr w:type="spellStart"/>
      <w:r w:rsidRPr="00E54313">
        <w:t>Suhandi</w:t>
      </w:r>
      <w:proofErr w:type="spellEnd"/>
      <w:r w:rsidRPr="00E54313">
        <w:t xml:space="preserve"> e Antony (2020)</w:t>
      </w:r>
      <w:r>
        <w:t xml:space="preserve"> concluem que o método gerou clusters com alta similaridade em relação aos dados existentes, apresentado uma segmentação mais objetiva quando comparado ao modelo RFM tradicional no qual os dados são divididos igualmente em cinco segmentos (20% dos dados para a cada segmento). Além disso, os autores também sugerem como extensões a utilização de outros métodos para a comparação, como </w:t>
      </w:r>
      <w:proofErr w:type="spellStart"/>
      <w:r w:rsidRPr="00E618FB">
        <w:rPr>
          <w:i/>
          <w:iCs/>
        </w:rPr>
        <w:t>Particle</w:t>
      </w:r>
      <w:proofErr w:type="spellEnd"/>
      <w:r w:rsidRPr="00E618FB">
        <w:rPr>
          <w:i/>
          <w:iCs/>
        </w:rPr>
        <w:t xml:space="preserve"> </w:t>
      </w:r>
      <w:proofErr w:type="spellStart"/>
      <w:r w:rsidRPr="00E618FB">
        <w:rPr>
          <w:i/>
          <w:iCs/>
        </w:rPr>
        <w:t>Swarm</w:t>
      </w:r>
      <w:proofErr w:type="spellEnd"/>
      <w:r w:rsidRPr="00E618FB">
        <w:rPr>
          <w:i/>
          <w:iCs/>
        </w:rPr>
        <w:t xml:space="preserve"> </w:t>
      </w:r>
      <w:proofErr w:type="spellStart"/>
      <w:r w:rsidRPr="00E618FB">
        <w:rPr>
          <w:i/>
          <w:iCs/>
        </w:rPr>
        <w:t>Optimization</w:t>
      </w:r>
      <w:proofErr w:type="spellEnd"/>
      <w:r>
        <w:rPr>
          <w:i/>
          <w:iCs/>
        </w:rPr>
        <w:t xml:space="preserve"> </w:t>
      </w:r>
      <w:r>
        <w:t xml:space="preserve">(PSO), que é um método computacional que otimiza soluções para uma equação de uma certa medida de qualidade, </w:t>
      </w:r>
      <w:proofErr w:type="spellStart"/>
      <w:r>
        <w:t>medioide</w:t>
      </w:r>
      <w:proofErr w:type="spellEnd"/>
      <w:r>
        <w:t xml:space="preserve"> (centroides que são parte do conjunto de dados) ou </w:t>
      </w:r>
      <w:proofErr w:type="spellStart"/>
      <w:r w:rsidRPr="00E618FB">
        <w:rPr>
          <w:i/>
          <w:iCs/>
        </w:rPr>
        <w:t>maximizing-expectancy</w:t>
      </w:r>
      <w:proofErr w:type="spellEnd"/>
      <w:r>
        <w:t>, que é um método iterativo para encontrar estimativas de parâmetros para modelos estatísticos com variáveis não observadas.</w:t>
      </w:r>
    </w:p>
    <w:p w14:paraId="7ABB1D96" w14:textId="77777777" w:rsidR="00C26406" w:rsidRPr="006D2968" w:rsidRDefault="00C26406" w:rsidP="00C43C82">
      <w:pPr>
        <w:pStyle w:val="Ttulo2"/>
        <w:rPr>
          <w:lang w:val="en-US"/>
        </w:rPr>
      </w:pPr>
      <w:r w:rsidRPr="006D2968">
        <w:rPr>
          <w:lang w:val="en-US"/>
        </w:rPr>
        <w:t xml:space="preserve">LRFMP model for customer segmentation in the grocery retail industry: a case study </w:t>
      </w:r>
    </w:p>
    <w:p w14:paraId="776AFC59" w14:textId="77777777" w:rsidR="00C26406" w:rsidRDefault="00C26406" w:rsidP="00C43C82">
      <w:pPr>
        <w:pStyle w:val="TF-TEXTO"/>
      </w:pPr>
      <w:proofErr w:type="spellStart"/>
      <w:r w:rsidRPr="00E27BA9">
        <w:t>Peker</w:t>
      </w:r>
      <w:proofErr w:type="spellEnd"/>
      <w:r w:rsidRPr="00E27BA9">
        <w:t xml:space="preserve">, </w:t>
      </w:r>
      <w:proofErr w:type="spellStart"/>
      <w:r w:rsidRPr="00E27BA9">
        <w:t>Kocyigit</w:t>
      </w:r>
      <w:proofErr w:type="spellEnd"/>
      <w:r w:rsidRPr="00E27BA9">
        <w:t xml:space="preserve"> e </w:t>
      </w:r>
      <w:proofErr w:type="spellStart"/>
      <w:r w:rsidRPr="00E27BA9">
        <w:t>Eren</w:t>
      </w:r>
      <w:proofErr w:type="spellEnd"/>
      <w:r w:rsidRPr="00E27BA9">
        <w:t xml:space="preserve"> (2017)</w:t>
      </w:r>
      <w:r>
        <w:t xml:space="preserve"> propuseram o modelo </w:t>
      </w:r>
      <w:proofErr w:type="spellStart"/>
      <w:r>
        <w:rPr>
          <w:i/>
          <w:iCs/>
        </w:rPr>
        <w:t>L</w:t>
      </w:r>
      <w:r w:rsidRPr="00E27BA9">
        <w:rPr>
          <w:i/>
          <w:iCs/>
        </w:rPr>
        <w:t>ength</w:t>
      </w:r>
      <w:proofErr w:type="spellEnd"/>
      <w:r>
        <w:rPr>
          <w:i/>
          <w:iCs/>
        </w:rPr>
        <w:t xml:space="preserve">, </w:t>
      </w:r>
      <w:proofErr w:type="spellStart"/>
      <w:r>
        <w:rPr>
          <w:i/>
          <w:iCs/>
        </w:rPr>
        <w:t>R</w:t>
      </w:r>
      <w:r w:rsidRPr="00E27BA9">
        <w:rPr>
          <w:i/>
          <w:iCs/>
        </w:rPr>
        <w:t>ecency</w:t>
      </w:r>
      <w:proofErr w:type="spellEnd"/>
      <w:r w:rsidRPr="00E27BA9">
        <w:rPr>
          <w:i/>
          <w:iCs/>
        </w:rPr>
        <w:t>,</w:t>
      </w:r>
      <w:r>
        <w:rPr>
          <w:i/>
          <w:iCs/>
        </w:rPr>
        <w:t xml:space="preserve"> </w:t>
      </w:r>
      <w:proofErr w:type="spellStart"/>
      <w:r>
        <w:rPr>
          <w:i/>
          <w:iCs/>
        </w:rPr>
        <w:t>F</w:t>
      </w:r>
      <w:r w:rsidRPr="00E27BA9">
        <w:rPr>
          <w:i/>
          <w:iCs/>
        </w:rPr>
        <w:t>requency</w:t>
      </w:r>
      <w:proofErr w:type="spellEnd"/>
      <w:r w:rsidRPr="00E27BA9">
        <w:rPr>
          <w:i/>
          <w:iCs/>
        </w:rPr>
        <w:t>,</w:t>
      </w:r>
      <w:r>
        <w:rPr>
          <w:i/>
          <w:iCs/>
        </w:rPr>
        <w:t xml:space="preserve"> </w:t>
      </w:r>
      <w:proofErr w:type="spellStart"/>
      <w:r>
        <w:rPr>
          <w:i/>
          <w:iCs/>
        </w:rPr>
        <w:t>M</w:t>
      </w:r>
      <w:r w:rsidRPr="00E27BA9">
        <w:rPr>
          <w:i/>
          <w:iCs/>
        </w:rPr>
        <w:t>onetary</w:t>
      </w:r>
      <w:proofErr w:type="spellEnd"/>
      <w:r>
        <w:t xml:space="preserve"> (LRFM) denominado </w:t>
      </w:r>
      <w:proofErr w:type="spellStart"/>
      <w:r>
        <w:rPr>
          <w:i/>
          <w:iCs/>
        </w:rPr>
        <w:t>L</w:t>
      </w:r>
      <w:r w:rsidRPr="00E27BA9">
        <w:rPr>
          <w:i/>
          <w:iCs/>
        </w:rPr>
        <w:t>ength</w:t>
      </w:r>
      <w:proofErr w:type="spellEnd"/>
      <w:r>
        <w:rPr>
          <w:i/>
          <w:iCs/>
        </w:rPr>
        <w:t xml:space="preserve">, </w:t>
      </w:r>
      <w:proofErr w:type="spellStart"/>
      <w:r>
        <w:rPr>
          <w:i/>
          <w:iCs/>
        </w:rPr>
        <w:t>R</w:t>
      </w:r>
      <w:r w:rsidRPr="00E27BA9">
        <w:rPr>
          <w:i/>
          <w:iCs/>
        </w:rPr>
        <w:t>ecency</w:t>
      </w:r>
      <w:proofErr w:type="spellEnd"/>
      <w:r w:rsidRPr="00E27BA9">
        <w:rPr>
          <w:i/>
          <w:iCs/>
        </w:rPr>
        <w:t>,</w:t>
      </w:r>
      <w:r>
        <w:rPr>
          <w:i/>
          <w:iCs/>
        </w:rPr>
        <w:t xml:space="preserve"> </w:t>
      </w:r>
      <w:proofErr w:type="spellStart"/>
      <w:r>
        <w:rPr>
          <w:i/>
          <w:iCs/>
        </w:rPr>
        <w:t>F</w:t>
      </w:r>
      <w:r w:rsidRPr="00E27BA9">
        <w:rPr>
          <w:i/>
          <w:iCs/>
        </w:rPr>
        <w:t>requency</w:t>
      </w:r>
      <w:proofErr w:type="spellEnd"/>
      <w:r w:rsidRPr="00E27BA9">
        <w:rPr>
          <w:i/>
          <w:iCs/>
        </w:rPr>
        <w:t>,</w:t>
      </w:r>
      <w:r>
        <w:rPr>
          <w:i/>
          <w:iCs/>
        </w:rPr>
        <w:t xml:space="preserve"> </w:t>
      </w:r>
      <w:proofErr w:type="spellStart"/>
      <w:r>
        <w:rPr>
          <w:i/>
          <w:iCs/>
        </w:rPr>
        <w:t>M</w:t>
      </w:r>
      <w:r w:rsidRPr="00E27BA9">
        <w:rPr>
          <w:i/>
          <w:iCs/>
        </w:rPr>
        <w:t>onetary</w:t>
      </w:r>
      <w:proofErr w:type="spellEnd"/>
      <w:r w:rsidRPr="00E27BA9">
        <w:rPr>
          <w:i/>
          <w:iCs/>
        </w:rPr>
        <w:t xml:space="preserve"> </w:t>
      </w:r>
      <w:proofErr w:type="spellStart"/>
      <w:r w:rsidRPr="00E27BA9">
        <w:rPr>
          <w:i/>
          <w:iCs/>
        </w:rPr>
        <w:t>and</w:t>
      </w:r>
      <w:proofErr w:type="spellEnd"/>
      <w:r w:rsidRPr="00E27BA9">
        <w:rPr>
          <w:i/>
          <w:iCs/>
        </w:rPr>
        <w:t xml:space="preserve"> </w:t>
      </w:r>
      <w:proofErr w:type="spellStart"/>
      <w:r>
        <w:rPr>
          <w:i/>
          <w:iCs/>
        </w:rPr>
        <w:t>P</w:t>
      </w:r>
      <w:r w:rsidRPr="00E27BA9">
        <w:rPr>
          <w:i/>
          <w:iCs/>
        </w:rPr>
        <w:t>eriodicity</w:t>
      </w:r>
      <w:proofErr w:type="spellEnd"/>
      <w:r>
        <w:t xml:space="preserve"> (LRFMP) para classificar dados reais de 16.024 clientes de mercados de uma franquia na Turquia.  Para isso, utilizou-se o algoritmo K-</w:t>
      </w:r>
      <w:proofErr w:type="spellStart"/>
      <w:r>
        <w:t>means</w:t>
      </w:r>
      <w:proofErr w:type="spellEnd"/>
      <w:r>
        <w:t xml:space="preserve"> para segmentar os clientes e três índices de validação de clusters para a otimização das suas quantidades, </w:t>
      </w:r>
      <w:proofErr w:type="spellStart"/>
      <w:r w:rsidRPr="006E4405">
        <w:rPr>
          <w:i/>
          <w:iCs/>
        </w:rPr>
        <w:t>Silhouette</w:t>
      </w:r>
      <w:proofErr w:type="spellEnd"/>
      <w:r>
        <w:t xml:space="preserve"> Index (SI), </w:t>
      </w:r>
      <w:proofErr w:type="spellStart"/>
      <w:r w:rsidRPr="006E4405">
        <w:rPr>
          <w:i/>
          <w:iCs/>
        </w:rPr>
        <w:t>Calinski-Harabasz</w:t>
      </w:r>
      <w:proofErr w:type="spellEnd"/>
      <w:r w:rsidRPr="006E4405">
        <w:rPr>
          <w:i/>
          <w:iCs/>
        </w:rPr>
        <w:t xml:space="preserve"> Index</w:t>
      </w:r>
      <w:r>
        <w:rPr>
          <w:i/>
          <w:iCs/>
        </w:rPr>
        <w:t xml:space="preserve"> </w:t>
      </w:r>
      <w:r>
        <w:t xml:space="preserve">(CHI) e </w:t>
      </w:r>
      <w:r w:rsidRPr="006E4405">
        <w:rPr>
          <w:i/>
          <w:iCs/>
        </w:rPr>
        <w:t>Davies-</w:t>
      </w:r>
      <w:proofErr w:type="spellStart"/>
      <w:r w:rsidRPr="006E4405">
        <w:rPr>
          <w:i/>
          <w:iCs/>
        </w:rPr>
        <w:t>Bouldin</w:t>
      </w:r>
      <w:proofErr w:type="spellEnd"/>
      <w:r w:rsidRPr="006E4405">
        <w:rPr>
          <w:i/>
          <w:iCs/>
        </w:rPr>
        <w:t xml:space="preserve"> Index</w:t>
      </w:r>
      <w:r>
        <w:t xml:space="preserve"> (DBI). Após a segmentação dos dados, verificou-se estratégias de gerenciamento e relações com os clientes para aumentar a lucratividade, como tratamento preferencial para clientes importantes, implementação de cartões </w:t>
      </w:r>
      <w:r>
        <w:lastRenderedPageBreak/>
        <w:t xml:space="preserve">fidelidade para aumentar a frequência de compra de clientes não costumam comprar com frequência, promoções voltadas para clientes incertos com sua escolha de local de compra, dentre outras estratégias. </w:t>
      </w:r>
    </w:p>
    <w:p w14:paraId="5E5FE215" w14:textId="77777777" w:rsidR="00C26406" w:rsidRDefault="00C26406" w:rsidP="00C43C82">
      <w:pPr>
        <w:pStyle w:val="TF-TEXTO"/>
      </w:pPr>
      <w:r>
        <w:t xml:space="preserve">Primeiramente, </w:t>
      </w:r>
      <w:proofErr w:type="spellStart"/>
      <w:r w:rsidRPr="00E27BA9">
        <w:t>Peker</w:t>
      </w:r>
      <w:proofErr w:type="spellEnd"/>
      <w:r w:rsidRPr="00E27BA9">
        <w:t xml:space="preserve">, </w:t>
      </w:r>
      <w:proofErr w:type="spellStart"/>
      <w:r w:rsidRPr="00E27BA9">
        <w:t>Kocyigit</w:t>
      </w:r>
      <w:proofErr w:type="spellEnd"/>
      <w:r w:rsidRPr="00E27BA9">
        <w:t xml:space="preserve"> e </w:t>
      </w:r>
      <w:proofErr w:type="spellStart"/>
      <w:r w:rsidRPr="00E27BA9">
        <w:t>Eren</w:t>
      </w:r>
      <w:proofErr w:type="spellEnd"/>
      <w:r w:rsidRPr="00E27BA9">
        <w:t xml:space="preserve"> (2017)</w:t>
      </w:r>
      <w:r>
        <w:t xml:space="preserve"> adaptaram o modelo LRFM, incluindo o parâmetro </w:t>
      </w:r>
      <w:proofErr w:type="spellStart"/>
      <w:r w:rsidRPr="00D20881">
        <w:rPr>
          <w:i/>
          <w:iCs/>
        </w:rPr>
        <w:t>periodicity</w:t>
      </w:r>
      <w:proofErr w:type="spellEnd"/>
      <w:r>
        <w:t xml:space="preserve"> (periodicidade), pois a análise dos dados foi realizada a partir do histórico de compras em supermercados, que são estabelecimentos com alto número de visitas, tornando importante a regularidade nos padrões de visita e compra. </w:t>
      </w:r>
      <w:proofErr w:type="spellStart"/>
      <w:r w:rsidRPr="00E27BA9">
        <w:t>Peker</w:t>
      </w:r>
      <w:proofErr w:type="spellEnd"/>
      <w:r w:rsidRPr="00E27BA9">
        <w:t xml:space="preserve">, </w:t>
      </w:r>
      <w:proofErr w:type="spellStart"/>
      <w:r w:rsidRPr="00E27BA9">
        <w:t>Kocyigit</w:t>
      </w:r>
      <w:proofErr w:type="spellEnd"/>
      <w:r w:rsidRPr="00E27BA9">
        <w:t xml:space="preserve"> e </w:t>
      </w:r>
      <w:proofErr w:type="spellStart"/>
      <w:r w:rsidRPr="00E27BA9">
        <w:t>Eren</w:t>
      </w:r>
      <w:proofErr w:type="spellEnd"/>
      <w:r w:rsidRPr="00E27BA9">
        <w:t xml:space="preserve"> (2017)</w:t>
      </w:r>
      <w:r>
        <w:t xml:space="preserve"> definem a periodicidade como a regularidade das visitas de um determinado cliente. </w:t>
      </w:r>
      <w:commentRangeStart w:id="101"/>
      <w:r>
        <w:t xml:space="preserve">Sendo </w:t>
      </w:r>
      <w:commentRangeEnd w:id="101"/>
      <w:r>
        <w:rPr>
          <w:rStyle w:val="Refdecomentrio"/>
        </w:rPr>
        <w:commentReference w:id="101"/>
      </w:r>
      <w:r>
        <w:t xml:space="preserve">atribuída como o desvio padrão dos tempos </w:t>
      </w:r>
      <w:proofErr w:type="spellStart"/>
      <w:r>
        <w:t>inter-visita</w:t>
      </w:r>
      <w:proofErr w:type="spellEnd"/>
      <w:r>
        <w:t xml:space="preserve"> do cliente (quantia de dias entre duas visitas consecutivas). Se um cliente possui valores baixos de periodicidade, significa que este realiza visitas ou compras em intervalos fixos, podendo caracterizá-lo como cliente regular. Além disso, os autores também modificaram o atributo de </w:t>
      </w:r>
      <w:proofErr w:type="spellStart"/>
      <w:r>
        <w:t>recência</w:t>
      </w:r>
      <w:proofErr w:type="spellEnd"/>
      <w:r>
        <w:t xml:space="preserve">, transformando-o na média das diferenças entre a data das três últimas compras e a data atual, ao invés da simples diferença entre a data da última compra e a data atual estabelecida no modelo RFM padrão. </w:t>
      </w:r>
    </w:p>
    <w:p w14:paraId="1F71344B" w14:textId="77777777" w:rsidR="00C26406" w:rsidRDefault="00C26406" w:rsidP="00C43C82">
      <w:pPr>
        <w:pStyle w:val="TF-TEXTO"/>
      </w:pPr>
      <w:r>
        <w:t xml:space="preserve">Após adquirir os atributos LRFMP dos dados transacionais dos clientes, </w:t>
      </w:r>
      <w:proofErr w:type="spellStart"/>
      <w:r w:rsidRPr="00E27BA9">
        <w:t>Peker</w:t>
      </w:r>
      <w:proofErr w:type="spellEnd"/>
      <w:r w:rsidRPr="00E27BA9">
        <w:t xml:space="preserve">, </w:t>
      </w:r>
      <w:proofErr w:type="spellStart"/>
      <w:r w:rsidRPr="00E27BA9">
        <w:t>Kocyigit</w:t>
      </w:r>
      <w:proofErr w:type="spellEnd"/>
      <w:r w:rsidRPr="00E27BA9">
        <w:t xml:space="preserve"> e </w:t>
      </w:r>
      <w:proofErr w:type="spellStart"/>
      <w:r w:rsidRPr="00E27BA9">
        <w:t>Eren</w:t>
      </w:r>
      <w:proofErr w:type="spellEnd"/>
      <w:r w:rsidRPr="00E27BA9">
        <w:t xml:space="preserve"> (2017)</w:t>
      </w:r>
      <w:r>
        <w:t xml:space="preserve"> aplicaram um método de normalização simples nos dados, considerando o intervalo de 0 e 1. Esta normalização foi feita pois os valores LRFMP variam em relação ao intervalo e escala, fato que poderia afetar negativamente a análise dos clusters.</w:t>
      </w:r>
    </w:p>
    <w:p w14:paraId="54EFF3F7" w14:textId="77777777" w:rsidR="00C26406" w:rsidRDefault="00C26406" w:rsidP="00FC266F">
      <w:pPr>
        <w:pStyle w:val="TF-TEXTO"/>
      </w:pPr>
      <w:r>
        <w:t xml:space="preserve">Antes de aplicar a </w:t>
      </w:r>
      <w:proofErr w:type="spellStart"/>
      <w:r>
        <w:t>clusterização</w:t>
      </w:r>
      <w:proofErr w:type="spellEnd"/>
      <w:r>
        <w:t xml:space="preserve">, </w:t>
      </w:r>
      <w:proofErr w:type="spellStart"/>
      <w:r w:rsidRPr="00E27BA9">
        <w:t>Peker</w:t>
      </w:r>
      <w:proofErr w:type="spellEnd"/>
      <w:r w:rsidRPr="00E27BA9">
        <w:t xml:space="preserve">, </w:t>
      </w:r>
      <w:proofErr w:type="spellStart"/>
      <w:r w:rsidRPr="00E27BA9">
        <w:t>Kocyigit</w:t>
      </w:r>
      <w:proofErr w:type="spellEnd"/>
      <w:r w:rsidRPr="00E27BA9">
        <w:t xml:space="preserve"> e </w:t>
      </w:r>
      <w:proofErr w:type="spellStart"/>
      <w:r w:rsidRPr="00E27BA9">
        <w:t>Eren</w:t>
      </w:r>
      <w:proofErr w:type="spellEnd"/>
      <w:r w:rsidRPr="00E27BA9">
        <w:t xml:space="preserve"> (2017)</w:t>
      </w:r>
      <w:r>
        <w:t xml:space="preserve"> utilizaram três índices para validação da quantidade possível de clusters: </w:t>
      </w:r>
      <w:proofErr w:type="spellStart"/>
      <w:r w:rsidRPr="006E4405">
        <w:rPr>
          <w:i/>
          <w:iCs/>
        </w:rPr>
        <w:t>Silhouette</w:t>
      </w:r>
      <w:proofErr w:type="spellEnd"/>
      <w:r>
        <w:t xml:space="preserve"> Index (SI) que resulta em uma nota de -1 a 1 que indica o quão adequada é a classificação de um objeto dentro de um cluster em comparação aos outros, quanto maior o valor, melhor. </w:t>
      </w:r>
      <w:proofErr w:type="spellStart"/>
      <w:r w:rsidRPr="006E4405">
        <w:rPr>
          <w:i/>
          <w:iCs/>
        </w:rPr>
        <w:t>Calinski-Harabasz</w:t>
      </w:r>
      <w:proofErr w:type="spellEnd"/>
      <w:r w:rsidRPr="006E4405">
        <w:rPr>
          <w:i/>
          <w:iCs/>
        </w:rPr>
        <w:t xml:space="preserve"> Index</w:t>
      </w:r>
      <w:r>
        <w:rPr>
          <w:i/>
          <w:iCs/>
        </w:rPr>
        <w:t xml:space="preserve"> </w:t>
      </w:r>
      <w:r>
        <w:t xml:space="preserve">(CHI) que mede a adequação da quantidade de clusters levando em conta a dispersão entre e </w:t>
      </w:r>
      <w:proofErr w:type="spellStart"/>
      <w:r>
        <w:t>intra</w:t>
      </w:r>
      <w:proofErr w:type="spellEnd"/>
      <w:r>
        <w:t xml:space="preserve"> clusters, um valor alto é preferido. </w:t>
      </w:r>
      <w:r w:rsidRPr="006E4405">
        <w:rPr>
          <w:i/>
          <w:iCs/>
        </w:rPr>
        <w:t>Davies-</w:t>
      </w:r>
      <w:proofErr w:type="spellStart"/>
      <w:r w:rsidRPr="006E4405">
        <w:rPr>
          <w:i/>
          <w:iCs/>
        </w:rPr>
        <w:t>Bouldin</w:t>
      </w:r>
      <w:proofErr w:type="spellEnd"/>
      <w:r w:rsidRPr="006E4405">
        <w:rPr>
          <w:i/>
          <w:iCs/>
        </w:rPr>
        <w:t xml:space="preserve"> Index</w:t>
      </w:r>
      <w:r>
        <w:t xml:space="preserve"> (DBI) que calcula as similaridades entre clusters levando em conta as distâncias e tamanhos dos clusters, quanto menor este índice melhor será a separação entre os clusters. A partir deles, </w:t>
      </w:r>
      <w:proofErr w:type="spellStart"/>
      <w:r w:rsidRPr="00E27BA9">
        <w:t>Peker</w:t>
      </w:r>
      <w:proofErr w:type="spellEnd"/>
      <w:r w:rsidRPr="00E27BA9">
        <w:t xml:space="preserve">, </w:t>
      </w:r>
      <w:proofErr w:type="spellStart"/>
      <w:r w:rsidRPr="00E27BA9">
        <w:t>Kocyigit</w:t>
      </w:r>
      <w:proofErr w:type="spellEnd"/>
      <w:r w:rsidRPr="00E27BA9">
        <w:t xml:space="preserve"> e </w:t>
      </w:r>
      <w:proofErr w:type="spellStart"/>
      <w:r w:rsidRPr="00E27BA9">
        <w:t>Eren</w:t>
      </w:r>
      <w:proofErr w:type="spellEnd"/>
      <w:r w:rsidRPr="00E27BA9">
        <w:t xml:space="preserve"> (2017)</w:t>
      </w:r>
      <w:r>
        <w:t xml:space="preserve"> executaram o algoritmo K-</w:t>
      </w:r>
      <w:proofErr w:type="spellStart"/>
      <w:r>
        <w:t>means</w:t>
      </w:r>
      <w:proofErr w:type="spellEnd"/>
      <w:r>
        <w:t xml:space="preserve"> variando o k de 2 a 9, e os resultados destas iterações foram avaliadas utilizando os três índices. Com base nos resultados, decidiu-se utilizar um número de 5 clusters, pois 2 dos 3 índices sugerem 5 como sendo a quantidade ideal.</w:t>
      </w:r>
    </w:p>
    <w:p w14:paraId="146F38F4" w14:textId="77777777" w:rsidR="00C26406" w:rsidRDefault="00C26406" w:rsidP="00FC266F">
      <w:pPr>
        <w:pStyle w:val="TF-TEXTO"/>
      </w:pPr>
      <w:proofErr w:type="spellStart"/>
      <w:r w:rsidRPr="00E27BA9">
        <w:t>Peker</w:t>
      </w:r>
      <w:proofErr w:type="spellEnd"/>
      <w:r w:rsidRPr="00E27BA9">
        <w:t xml:space="preserve">, </w:t>
      </w:r>
      <w:proofErr w:type="spellStart"/>
      <w:r w:rsidRPr="00E27BA9">
        <w:t>Kocyigit</w:t>
      </w:r>
      <w:proofErr w:type="spellEnd"/>
      <w:r w:rsidRPr="00E27BA9">
        <w:t xml:space="preserve"> e </w:t>
      </w:r>
      <w:proofErr w:type="spellStart"/>
      <w:r w:rsidRPr="00E27BA9">
        <w:t>Eren</w:t>
      </w:r>
      <w:proofErr w:type="spellEnd"/>
      <w:r w:rsidRPr="00E27BA9">
        <w:t xml:space="preserve"> (2017)</w:t>
      </w:r>
      <w:r>
        <w:t xml:space="preserve"> utilizaram uma base de dados de uma franquia de mercados que possui mais de dez lojas na cidade de </w:t>
      </w:r>
      <w:proofErr w:type="spellStart"/>
      <w:r>
        <w:t>Antália</w:t>
      </w:r>
      <w:proofErr w:type="spellEnd"/>
      <w:r>
        <w:t xml:space="preserve"> na Turquia. Os dados são compostos por cerca de dois milhões de transações de 16.024 clientes num período de dois anos. Foram removidos os clientes com menos que três compras. Além disso, os autores removeram dados duplicados, transações com valores faltantes assim como, também agregaram as compras dentro de um mesmo dia. Depois dessas operações, a quantidade de clientes caiu para 10.471, sendo aplicado na sequência o K-</w:t>
      </w:r>
      <w:proofErr w:type="spellStart"/>
      <w:r>
        <w:t>means</w:t>
      </w:r>
      <w:proofErr w:type="spellEnd"/>
      <w:r>
        <w:t xml:space="preserve">. A </w:t>
      </w:r>
      <w:r>
        <w:fldChar w:fldCharType="begin"/>
      </w:r>
      <w:r>
        <w:instrText xml:space="preserve"> REF _Ref81932986 \h </w:instrText>
      </w:r>
      <w:r>
        <w:fldChar w:fldCharType="separate"/>
      </w:r>
      <w:r>
        <w:t xml:space="preserve">Tabela </w:t>
      </w:r>
      <w:r>
        <w:rPr>
          <w:noProof/>
        </w:rPr>
        <w:t>2</w:t>
      </w:r>
      <w:r>
        <w:fldChar w:fldCharType="end"/>
      </w:r>
      <w:r>
        <w:t xml:space="preserve"> demonstra a quantidade de clientes nos clusters, os valores médios de LRFMP para cada cluster. Já na última coluna, aplicou-se uma técnica no qual o atributo do cluster recebe uma seta para cima </w:t>
      </w:r>
      <w:r w:rsidRPr="00A5460A">
        <w:t>(↑)</w:t>
      </w:r>
      <w:r>
        <w:t xml:space="preserve"> caso o seu valor for maior que a média do atributo dos outros clusters, e uma seta para baixo </w:t>
      </w:r>
      <w:r w:rsidRPr="00A5460A">
        <w:t>(↓)</w:t>
      </w:r>
      <w:r>
        <w:t>, caso seu valor for menor que a média.</w:t>
      </w:r>
    </w:p>
    <w:p w14:paraId="09E8A38A" w14:textId="77777777" w:rsidR="00C26406" w:rsidRDefault="00C26406" w:rsidP="00C43C82">
      <w:pPr>
        <w:pStyle w:val="TF-LEGENDA"/>
      </w:pPr>
      <w:r>
        <w:t xml:space="preserve">Tabela </w:t>
      </w:r>
      <w:fldSimple w:instr=" SEQ Tabela \* ARABIC ">
        <w:r>
          <w:rPr>
            <w:noProof/>
          </w:rPr>
          <w:t>2</w:t>
        </w:r>
      </w:fldSimple>
      <w:r>
        <w:t xml:space="preserve"> – Valores médios dos clusters</w:t>
      </w:r>
    </w:p>
    <w:p w14:paraId="3CD68FC4" w14:textId="77777777" w:rsidR="00C26406" w:rsidRDefault="00C26406" w:rsidP="00C43C82">
      <w:pPr>
        <w:pStyle w:val="TF-FIGURA"/>
      </w:pPr>
      <w:r>
        <w:rPr>
          <w:noProof/>
        </w:rPr>
        <w:drawing>
          <wp:inline distT="0" distB="0" distL="0" distR="0" wp14:anchorId="1DC87518" wp14:editId="2E40DB48">
            <wp:extent cx="5192869" cy="1236268"/>
            <wp:effectExtent l="0" t="0" r="0" b="254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2">
                      <a:extLst>
                        <a:ext uri="{28A0092B-C50C-407E-A947-70E740481C1C}">
                          <a14:useLocalDpi xmlns:a14="http://schemas.microsoft.com/office/drawing/2010/main" val="0"/>
                        </a:ext>
                      </a:extLst>
                    </a:blip>
                    <a:srcRect t="4713" b="6779"/>
                    <a:stretch/>
                  </pic:blipFill>
                  <pic:spPr bwMode="auto">
                    <a:xfrm>
                      <a:off x="0" y="0"/>
                      <a:ext cx="5193665" cy="1236457"/>
                    </a:xfrm>
                    <a:prstGeom prst="rect">
                      <a:avLst/>
                    </a:prstGeom>
                    <a:noFill/>
                    <a:ln>
                      <a:noFill/>
                    </a:ln>
                    <a:extLst>
                      <a:ext uri="{53640926-AAD7-44D8-BBD7-CCE9431645EC}">
                        <a14:shadowObscured xmlns:a14="http://schemas.microsoft.com/office/drawing/2010/main"/>
                      </a:ext>
                    </a:extLst>
                  </pic:spPr>
                </pic:pic>
              </a:graphicData>
            </a:graphic>
          </wp:inline>
        </w:drawing>
      </w:r>
    </w:p>
    <w:p w14:paraId="0E56399C" w14:textId="77777777" w:rsidR="00C26406" w:rsidRDefault="00C26406" w:rsidP="00C43C82">
      <w:pPr>
        <w:pStyle w:val="TF-TEXTO"/>
        <w:jc w:val="center"/>
      </w:pPr>
      <w:r>
        <w:t xml:space="preserve">Fonte: </w:t>
      </w:r>
      <w:proofErr w:type="spellStart"/>
      <w:r w:rsidRPr="00E33690">
        <w:t>Peker</w:t>
      </w:r>
      <w:proofErr w:type="spellEnd"/>
      <w:r w:rsidRPr="00E33690">
        <w:t xml:space="preserve">, </w:t>
      </w:r>
      <w:proofErr w:type="spellStart"/>
      <w:r w:rsidRPr="00E33690">
        <w:t>Kocyigit</w:t>
      </w:r>
      <w:proofErr w:type="spellEnd"/>
      <w:r w:rsidRPr="00E33690">
        <w:t xml:space="preserve"> e </w:t>
      </w:r>
      <w:proofErr w:type="spellStart"/>
      <w:r w:rsidRPr="00E33690">
        <w:t>Eren</w:t>
      </w:r>
      <w:proofErr w:type="spellEnd"/>
      <w:r w:rsidRPr="00E33690">
        <w:t xml:space="preserve"> (2017)</w:t>
      </w:r>
      <w:r>
        <w:t>.</w:t>
      </w:r>
    </w:p>
    <w:p w14:paraId="1CECBC43" w14:textId="77777777" w:rsidR="00C26406" w:rsidRDefault="00C26406" w:rsidP="00C43C82">
      <w:pPr>
        <w:pStyle w:val="TF-TEXTO"/>
      </w:pPr>
      <w:r>
        <w:t xml:space="preserve">A partir destes resultados, </w:t>
      </w:r>
      <w:proofErr w:type="spellStart"/>
      <w:r w:rsidRPr="00E27BA9">
        <w:t>Peker</w:t>
      </w:r>
      <w:proofErr w:type="spellEnd"/>
      <w:r w:rsidRPr="00E27BA9">
        <w:t xml:space="preserve">, </w:t>
      </w:r>
      <w:proofErr w:type="spellStart"/>
      <w:r w:rsidRPr="00E27BA9">
        <w:t>Kocyigit</w:t>
      </w:r>
      <w:proofErr w:type="spellEnd"/>
      <w:r w:rsidRPr="00E27BA9">
        <w:t xml:space="preserve"> e </w:t>
      </w:r>
      <w:proofErr w:type="spellStart"/>
      <w:r w:rsidRPr="00E27BA9">
        <w:t>Eren</w:t>
      </w:r>
      <w:proofErr w:type="spellEnd"/>
      <w:r w:rsidRPr="00E27BA9">
        <w:t xml:space="preserve"> (2017)</w:t>
      </w:r>
      <w:r>
        <w:t xml:space="preserve"> descreveram as características dos grupos. O grupo 1 representa clientes leais de alta contribuição que, apesar de comporem a menor parcela dos clientes (5,14%), possuem a maior contribuição total entre os grupos. Também é possível observar, que este grupo possui a menor periodicidade média de todos, caracterizando estes clientes como regulares. O grupo 2, representando a maior parcela dos clientes (44,70%) foi classificado como clientes leais de baixa contribuição pois apesar de visitar mais frequentemente as lojas, não possuem tanta contribuição quanto o grupo 1. O grupo 3, com tamanho de 10,42%, foi classificado como clientes incertos, pois possui o atributo de longevidade alto e </w:t>
      </w:r>
      <w:proofErr w:type="spellStart"/>
      <w:r>
        <w:t>recência</w:t>
      </w:r>
      <w:proofErr w:type="spellEnd"/>
      <w:r>
        <w:t xml:space="preserve"> também alta, significando que são clientes com longa história de compra, porém sem muitas compras </w:t>
      </w:r>
      <w:commentRangeStart w:id="102"/>
      <w:r>
        <w:t xml:space="preserve">recentes, vale </w:t>
      </w:r>
      <w:commentRangeEnd w:id="102"/>
      <w:r>
        <w:rPr>
          <w:rStyle w:val="Refdecomentrio"/>
        </w:rPr>
        <w:commentReference w:id="102"/>
      </w:r>
      <w:r>
        <w:t xml:space="preserve">notar que este grupo possui o maior valor de periodicidade de todos os grupos, caracterizando-o como um grupo de clientes sem rotina de compra definida. O grupo 4 e 5 foram classificados como clientes perdidos, visto que possuem poucas compras recentes, baixa frequência, e baixa longevidade, denotando um cliente que tem uma pouca interação com a franquia. O </w:t>
      </w:r>
      <w:r>
        <w:lastRenderedPageBreak/>
        <w:t>grupo 4, contendo uma pequena parcela de 7,81% dos clientes, gasta consideravelmente mais, logo foi classificado como contribuição alta, e o 5, cuja parcela é 31,93%, classificado como contribuição baixa.</w:t>
      </w:r>
    </w:p>
    <w:p w14:paraId="40FF1EB9" w14:textId="77777777" w:rsidR="00C26406" w:rsidRDefault="00C26406" w:rsidP="00C43C82">
      <w:pPr>
        <w:pStyle w:val="TF-TEXTO"/>
      </w:pPr>
      <w:r>
        <w:t xml:space="preserve">A partir desta classificação, </w:t>
      </w:r>
      <w:proofErr w:type="spellStart"/>
      <w:r w:rsidRPr="00276C9A">
        <w:t>Peker</w:t>
      </w:r>
      <w:proofErr w:type="spellEnd"/>
      <w:r w:rsidRPr="00276C9A">
        <w:t xml:space="preserve">, </w:t>
      </w:r>
      <w:proofErr w:type="spellStart"/>
      <w:r w:rsidRPr="00276C9A">
        <w:t>Kocyigit</w:t>
      </w:r>
      <w:proofErr w:type="spellEnd"/>
      <w:r w:rsidRPr="00276C9A">
        <w:t xml:space="preserve"> e </w:t>
      </w:r>
      <w:proofErr w:type="spellStart"/>
      <w:r w:rsidRPr="00276C9A">
        <w:t>Eren</w:t>
      </w:r>
      <w:proofErr w:type="spellEnd"/>
      <w:r w:rsidRPr="00276C9A">
        <w:t xml:space="preserve"> (2017) </w:t>
      </w:r>
      <w:r>
        <w:t>estabeleceram</w:t>
      </w:r>
      <w:r w:rsidRPr="00276C9A">
        <w:t xml:space="preserve"> estratégias para cada grupo de clientes, como tratamento especial (vagas de estacionamento preferencial, presentes de aniversário, filas preferenciais) para clientes do grupo 1, de maneira a não perder a relação leal com a loja. Para </w:t>
      </w:r>
      <w:r>
        <w:t xml:space="preserve">os </w:t>
      </w:r>
      <w:r w:rsidRPr="00276C9A">
        <w:t>grupos 3,</w:t>
      </w:r>
      <w:r>
        <w:t xml:space="preserve"> </w:t>
      </w:r>
      <w:r w:rsidRPr="00276C9A">
        <w:t xml:space="preserve">4 e 5 cuja frequência é baixa, foi sugerida a adoção de programas de cartão fidelidade para aumentar a frequência deles. Para clientes incertos como no grupo 3, </w:t>
      </w:r>
      <w:r>
        <w:t>aplicou-se</w:t>
      </w:r>
      <w:r w:rsidRPr="00276C9A">
        <w:t xml:space="preserve"> descontos e promoções, de maneira a incentivar os clientes, supostamente sensíveis aos preços, a voltar sua atenção </w:t>
      </w:r>
      <w:r>
        <w:t>à franquia</w:t>
      </w:r>
      <w:r w:rsidRPr="00276C9A">
        <w:t>. Para clientes perdidos, sugeriu-se uma análise mais profunda sobre o motivo da perda, como análise de feedback, inferência de motivos, dentre outros.</w:t>
      </w:r>
    </w:p>
    <w:p w14:paraId="164A6485" w14:textId="77777777" w:rsidR="00C26406" w:rsidRPr="00ED0DE3" w:rsidRDefault="00C26406" w:rsidP="00C43C82">
      <w:pPr>
        <w:pStyle w:val="TF-TEXTO"/>
      </w:pPr>
      <w:r w:rsidRPr="00ED0DE3">
        <w:t xml:space="preserve">Por fim, </w:t>
      </w:r>
      <w:proofErr w:type="spellStart"/>
      <w:r w:rsidRPr="00ED0DE3">
        <w:t>Peker</w:t>
      </w:r>
      <w:proofErr w:type="spellEnd"/>
      <w:r w:rsidRPr="00ED0DE3">
        <w:t xml:space="preserve">, </w:t>
      </w:r>
      <w:proofErr w:type="spellStart"/>
      <w:r w:rsidRPr="00ED0DE3">
        <w:t>Kocyigit</w:t>
      </w:r>
      <w:proofErr w:type="spellEnd"/>
      <w:r w:rsidRPr="00ED0DE3">
        <w:t xml:space="preserve"> e </w:t>
      </w:r>
      <w:proofErr w:type="spellStart"/>
      <w:r w:rsidRPr="00ED0DE3">
        <w:t>Eren</w:t>
      </w:r>
      <w:proofErr w:type="spellEnd"/>
      <w:r w:rsidRPr="00ED0DE3">
        <w:t xml:space="preserve"> (2017) concluem que o estudo contribuiu com a proposta de um novo modelo RFM, que possibilita uma análise mais profunda que o seu modelo original, visto que as características utilizadas e modificadas permitem uma melhor definição do comportamento de cada cliente. Outra contribuição </w:t>
      </w:r>
      <w:r>
        <w:t>foi</w:t>
      </w:r>
      <w:r w:rsidRPr="00ED0DE3">
        <w:t xml:space="preserve"> a adição do </w:t>
      </w:r>
      <w:proofErr w:type="spellStart"/>
      <w:r w:rsidRPr="00ED0DE3">
        <w:t>atribuito</w:t>
      </w:r>
      <w:proofErr w:type="spellEnd"/>
      <w:r w:rsidRPr="00ED0DE3">
        <w:t xml:space="preserve"> periodicidade (P) no modelo que, ao contrário do modelo RFM padrão, permite identificar se os clientes de um grupo variam em sua rotina de compras. Outra melhoria apontada é a modificação do atributo de </w:t>
      </w:r>
      <w:proofErr w:type="spellStart"/>
      <w:r w:rsidRPr="00ED0DE3">
        <w:t>recência</w:t>
      </w:r>
      <w:proofErr w:type="spellEnd"/>
      <w:r w:rsidRPr="00ED0DE3">
        <w:t xml:space="preserve">, que uma vez calculado como uma média, permite uma caracterização mais precisa que o atributo R comumente utilizado. Uma das limitações destacadas pelos autores é a localidade do estudo, pois foi realizado somente com dados originários de uma cidade, sendo que o comportamento de clientes pode variar de acordo com as diferentes localidades onde é feita a análise. A partir disso, sugere-se uma análise mais ampla contemplando outros locais. Outra sugestão feita por </w:t>
      </w:r>
      <w:proofErr w:type="spellStart"/>
      <w:r w:rsidRPr="00ED0DE3">
        <w:t>Peker</w:t>
      </w:r>
      <w:proofErr w:type="spellEnd"/>
      <w:r w:rsidRPr="00ED0DE3">
        <w:t xml:space="preserve">, </w:t>
      </w:r>
      <w:proofErr w:type="spellStart"/>
      <w:r w:rsidRPr="00ED0DE3">
        <w:t>Kocyigit</w:t>
      </w:r>
      <w:proofErr w:type="spellEnd"/>
      <w:r w:rsidRPr="00ED0DE3">
        <w:t xml:space="preserve"> e </w:t>
      </w:r>
      <w:proofErr w:type="spellStart"/>
      <w:r w:rsidRPr="00ED0DE3">
        <w:t>Eren</w:t>
      </w:r>
      <w:proofErr w:type="spellEnd"/>
      <w:r w:rsidRPr="00ED0DE3">
        <w:t xml:space="preserve"> (2017) é a adição de novos atributos ao modelo, como a quantidade de produtos comprados, quantidade de produtos perecíveis e não perecíveis comprados, a fim de promover uma interpretação mais profunda do comportamento.</w:t>
      </w:r>
    </w:p>
    <w:p w14:paraId="3EFEF678" w14:textId="77777777" w:rsidR="00C26406" w:rsidRPr="006D2968" w:rsidRDefault="00C26406" w:rsidP="00C43C82">
      <w:pPr>
        <w:pStyle w:val="Ttulo2"/>
        <w:rPr>
          <w:lang w:val="en-US"/>
        </w:rPr>
      </w:pPr>
      <w:r w:rsidRPr="006D2968">
        <w:rPr>
          <w:lang w:val="en-US"/>
        </w:rPr>
        <w:t>Customer segmentation and strategy development based on user behavior analysis, RFM model and data mining techniques: a case study</w:t>
      </w:r>
    </w:p>
    <w:p w14:paraId="56421D41" w14:textId="77777777" w:rsidR="00C26406" w:rsidRPr="00ED0DE3" w:rsidRDefault="00C26406" w:rsidP="00C43C82">
      <w:pPr>
        <w:pStyle w:val="TF-TEXTO"/>
      </w:pPr>
      <w:proofErr w:type="spellStart"/>
      <w:r w:rsidRPr="00ED0DE3">
        <w:t>Tavakoli</w:t>
      </w:r>
      <w:proofErr w:type="spellEnd"/>
      <w:r w:rsidRPr="00ED0DE3">
        <w:t xml:space="preserve"> </w:t>
      </w:r>
      <w:r w:rsidRPr="00ED0DE3">
        <w:rPr>
          <w:i/>
          <w:iCs/>
        </w:rPr>
        <w:t>et al</w:t>
      </w:r>
      <w:r w:rsidRPr="00ED0DE3">
        <w:t xml:space="preserve">. (2018) desenvolveram o modelo RFM, denominado “R+FM”, sendo utilizado em conjunto com o algoritmo de </w:t>
      </w:r>
      <w:proofErr w:type="spellStart"/>
      <w:r w:rsidRPr="00ED0DE3">
        <w:t>clusterização</w:t>
      </w:r>
      <w:proofErr w:type="spellEnd"/>
      <w:r w:rsidRPr="00ED0DE3">
        <w:t xml:space="preserve"> K-</w:t>
      </w:r>
      <w:proofErr w:type="spellStart"/>
      <w:r w:rsidRPr="00ED0DE3">
        <w:t>means</w:t>
      </w:r>
      <w:proofErr w:type="spellEnd"/>
      <w:r w:rsidRPr="00ED0DE3">
        <w:t xml:space="preserve"> para segmentar 3 milhões de clientes da maior empresa de </w:t>
      </w:r>
      <w:r w:rsidRPr="00ED0DE3">
        <w:rPr>
          <w:i/>
          <w:iCs/>
        </w:rPr>
        <w:t xml:space="preserve">E-commerce </w:t>
      </w:r>
      <w:r w:rsidRPr="00ED0DE3">
        <w:t xml:space="preserve">do Oriente Médio. Além disso, o modelo de segmentação foi comparado com o utilizado pela empresa, sendo aplicado em uma campanha de </w:t>
      </w:r>
      <w:r>
        <w:t xml:space="preserve">Short </w:t>
      </w:r>
      <w:proofErr w:type="spellStart"/>
      <w:r>
        <w:t>Message</w:t>
      </w:r>
      <w:proofErr w:type="spellEnd"/>
      <w:r>
        <w:t xml:space="preserve"> Service</w:t>
      </w:r>
      <w:r w:rsidRPr="00ED0DE3">
        <w:t xml:space="preserve"> </w:t>
      </w:r>
      <w:r>
        <w:t>(</w:t>
      </w:r>
      <w:r w:rsidRPr="00ED0DE3">
        <w:t>SMS</w:t>
      </w:r>
      <w:r>
        <w:t>)</w:t>
      </w:r>
      <w:r w:rsidRPr="00ED0DE3">
        <w:t xml:space="preserve"> focada em aumentar os ganhos de cada segmento.</w:t>
      </w:r>
    </w:p>
    <w:p w14:paraId="41692147" w14:textId="77777777" w:rsidR="00C26406" w:rsidRPr="00ED0DE3" w:rsidRDefault="00C26406" w:rsidP="00C43C82">
      <w:pPr>
        <w:pStyle w:val="TF-TEXTO"/>
      </w:pPr>
      <w:proofErr w:type="spellStart"/>
      <w:r w:rsidRPr="00ED0DE3">
        <w:t>Tavakoli</w:t>
      </w:r>
      <w:proofErr w:type="spellEnd"/>
      <w:r w:rsidRPr="00ED0DE3">
        <w:t xml:space="preserve"> </w:t>
      </w:r>
      <w:r w:rsidRPr="00ED0DE3">
        <w:rPr>
          <w:i/>
          <w:iCs/>
        </w:rPr>
        <w:t>et al</w:t>
      </w:r>
      <w:r w:rsidRPr="00ED0DE3">
        <w:t xml:space="preserve">. (2018) defendem a utilização de um novo modelo de caracterização de clientes, argumentando que o modelo ideal necessita adaptar-se às mudanças de comportamento dos clientes, possuir certa independência de supervisão, levando em consideração a similaridade dos comportamentos dos clientes e a relação entre os atributos Frequência e Monetário. Para isso, construiu-se uma variante do modelo </w:t>
      </w:r>
      <w:proofErr w:type="spellStart"/>
      <w:r w:rsidRPr="00ED0DE3">
        <w:t>Recency</w:t>
      </w:r>
      <w:proofErr w:type="spellEnd"/>
      <w:r w:rsidRPr="00ED0DE3">
        <w:t xml:space="preserve">, </w:t>
      </w:r>
      <w:proofErr w:type="spellStart"/>
      <w:r w:rsidRPr="00ED0DE3">
        <w:t>Monetary</w:t>
      </w:r>
      <w:proofErr w:type="spellEnd"/>
      <w:r w:rsidRPr="00ED0DE3">
        <w:t xml:space="preserve">, </w:t>
      </w:r>
      <w:proofErr w:type="spellStart"/>
      <w:r w:rsidRPr="00ED0DE3">
        <w:t>Frequency</w:t>
      </w:r>
      <w:proofErr w:type="spellEnd"/>
      <w:r w:rsidRPr="00ED0DE3">
        <w:t xml:space="preserve"> (RFM) denominado de R+FM, que possui o atributo de </w:t>
      </w:r>
      <w:proofErr w:type="spellStart"/>
      <w:r w:rsidRPr="00ED0DE3">
        <w:t>recência</w:t>
      </w:r>
      <w:proofErr w:type="spellEnd"/>
      <w:r w:rsidRPr="00ED0DE3">
        <w:t xml:space="preserve"> separado dos demais, utilizando uma segmentação à parte do modelo FM. Os autores separaram os clientes em 3 grupos: os que compraram recentemente (cuja última compra foi dentro de 90 dias), denominados de ativos, clientes que compraram em um passado recente (cuja última compra foi entre 90 e 365 dias), denominados de expirando e por fim, os clientes que não compraram por um longo tempo (cuja última compra foi a mais de 365 dias), denominados de expirados. Para o atributo de frequência, </w:t>
      </w:r>
      <w:proofErr w:type="spellStart"/>
      <w:r w:rsidRPr="00ED0DE3">
        <w:t>Tavakoli</w:t>
      </w:r>
      <w:proofErr w:type="spellEnd"/>
      <w:r w:rsidRPr="00ED0DE3">
        <w:t xml:space="preserve"> </w:t>
      </w:r>
      <w:r w:rsidRPr="0006267B">
        <w:rPr>
          <w:i/>
          <w:iCs/>
        </w:rPr>
        <w:t>et al</w:t>
      </w:r>
      <w:r w:rsidRPr="00ED0DE3">
        <w:t xml:space="preserve">. (2018) atentaram-se especialmente com a data da primeira compra, pois acreditam que a frequência tem uma importância maior conforme sua </w:t>
      </w:r>
      <w:proofErr w:type="spellStart"/>
      <w:r w:rsidRPr="00ED0DE3">
        <w:t>recência</w:t>
      </w:r>
      <w:proofErr w:type="spellEnd"/>
      <w:r w:rsidRPr="00ED0DE3">
        <w:t>. Logo, definiram a frequência como a quantidade de compras dividida pela quantidade de dias desde a primeira compra, utilizando também uma função exponencial de decaimento, que efetivamente atribui um peso maior para anos mais recentes, sendo cada ano duas vezes mais pesado que o ano anterior. Como atributo monetário, estabeleceu-se a média dos valores das compras de um cliente, visto que um valor de soma total de compras, segundo os autores, estaria encorajando duas vezes os clientes.</w:t>
      </w:r>
    </w:p>
    <w:p w14:paraId="792E7263" w14:textId="77777777" w:rsidR="00C26406" w:rsidRPr="00ED0DE3" w:rsidRDefault="00C26406" w:rsidP="00C43C82">
      <w:pPr>
        <w:pStyle w:val="TF-TEXTO"/>
      </w:pPr>
      <w:r w:rsidRPr="00ED0DE3">
        <w:t xml:space="preserve">Após a definição do modelo, </w:t>
      </w:r>
      <w:proofErr w:type="spellStart"/>
      <w:r w:rsidRPr="00ED0DE3">
        <w:t>Tavakoli</w:t>
      </w:r>
      <w:proofErr w:type="spellEnd"/>
      <w:r w:rsidRPr="00ED0DE3">
        <w:t xml:space="preserve"> </w:t>
      </w:r>
      <w:r w:rsidRPr="0006267B">
        <w:rPr>
          <w:i/>
          <w:iCs/>
        </w:rPr>
        <w:t>et al</w:t>
      </w:r>
      <w:r w:rsidRPr="00ED0DE3">
        <w:t xml:space="preserve">. (2018), balancearam a relação entre frequência e monetário, criando a quarta característica que é definida pela combinação linear dos dois atributos, que nada mais é que a soma de cada atributo ponderada pelo peso de cada um. No tratamento dos dados, utilizou-se a técnica de remoção de </w:t>
      </w:r>
      <w:proofErr w:type="spellStart"/>
      <w:r w:rsidRPr="00ED0DE3">
        <w:rPr>
          <w:i/>
          <w:iCs/>
        </w:rPr>
        <w:t>outliers</w:t>
      </w:r>
      <w:proofErr w:type="spellEnd"/>
      <w:r w:rsidRPr="00ED0DE3">
        <w:t xml:space="preserve"> (clientes que não se encaixam no padrão normal) que não se encontram dentro dos intervalos interquartis, que são os intervalos que possuem os dados que pertencem à tendência média do conjunto de dados em geral. Também foram escalados os atributos de frequência e monetário para que seus intervalos sejam iguais, sendo aplicada a normalização </w:t>
      </w:r>
      <w:r w:rsidRPr="00ED0DE3">
        <w:rPr>
          <w:i/>
          <w:iCs/>
        </w:rPr>
        <w:t>min-</w:t>
      </w:r>
      <w:proofErr w:type="spellStart"/>
      <w:r w:rsidRPr="00ED0DE3">
        <w:rPr>
          <w:i/>
          <w:iCs/>
        </w:rPr>
        <w:t>max</w:t>
      </w:r>
      <w:proofErr w:type="spellEnd"/>
      <w:r w:rsidRPr="00ED0DE3">
        <w:t xml:space="preserve">, que transforma os valores para estarem dentro do intervalo entre 1 e 0. Como os dados monetários e de frequência tratados possuem uma característica de cauda longa, fenômeno estatístico onde os dados são distribuídos de forma </w:t>
      </w:r>
      <w:r w:rsidRPr="00ED0DE3">
        <w:lastRenderedPageBreak/>
        <w:t>decrescente, foi aplicada uma transformação logarítmica para normalizar a distribuição, visto que a quantidade de valores baixos é muito alta, podendo atrapalhar a análise.</w:t>
      </w:r>
    </w:p>
    <w:p w14:paraId="05E738C1" w14:textId="77777777" w:rsidR="00C26406" w:rsidRPr="00ED0DE3" w:rsidRDefault="00C26406" w:rsidP="00C43C82">
      <w:pPr>
        <w:pStyle w:val="TF-TEXTO"/>
      </w:pPr>
      <w:r w:rsidRPr="00ED0DE3">
        <w:t xml:space="preserve">Como existem duas segmentações (R e FM), </w:t>
      </w:r>
      <w:proofErr w:type="spellStart"/>
      <w:r w:rsidRPr="00ED0DE3">
        <w:t>Tavakoli</w:t>
      </w:r>
      <w:proofErr w:type="spellEnd"/>
      <w:r w:rsidRPr="00ED0DE3">
        <w:t xml:space="preserve"> </w:t>
      </w:r>
      <w:r w:rsidRPr="00ED0DE3">
        <w:rPr>
          <w:i/>
          <w:iCs/>
        </w:rPr>
        <w:t>et al</w:t>
      </w:r>
      <w:r w:rsidRPr="00ED0DE3">
        <w:t xml:space="preserve">. (2018) estabeleceram segmentos FM para cada segmento R, resultando nos seguintes grupos: para clientes ativos existem os grupos de alto valor, médio valor com alto monetário, médio valor com alta frequência e baixo valor. Para clientes que estão expirando existem os grupos de alto, médio e baixo valores, sendo aplicado também para clientes expirados. Estes grupos foram definidos por </w:t>
      </w:r>
      <w:proofErr w:type="spellStart"/>
      <w:r w:rsidRPr="00ED0DE3">
        <w:t>Tavakoli</w:t>
      </w:r>
      <w:proofErr w:type="spellEnd"/>
      <w:r w:rsidRPr="00ED0DE3">
        <w:t xml:space="preserve"> </w:t>
      </w:r>
      <w:r w:rsidRPr="0006267B">
        <w:rPr>
          <w:i/>
          <w:iCs/>
        </w:rPr>
        <w:t>et al</w:t>
      </w:r>
      <w:r w:rsidRPr="00ED0DE3">
        <w:t xml:space="preserve">. (2018) com ajuda da empresa de </w:t>
      </w:r>
      <w:r w:rsidRPr="00ED0DE3">
        <w:rPr>
          <w:i/>
          <w:iCs/>
        </w:rPr>
        <w:t>E-commerce</w:t>
      </w:r>
      <w:r w:rsidRPr="00ED0DE3">
        <w:t xml:space="preserve"> </w:t>
      </w:r>
      <w:proofErr w:type="spellStart"/>
      <w:r w:rsidRPr="00ED0DE3">
        <w:t>Digikala</w:t>
      </w:r>
      <w:proofErr w:type="spellEnd"/>
      <w:r w:rsidRPr="00ED0DE3">
        <w:t>. A partir disso, aplicou-se o K-</w:t>
      </w:r>
      <w:proofErr w:type="spellStart"/>
      <w:r w:rsidRPr="00ED0DE3">
        <w:t>means</w:t>
      </w:r>
      <w:proofErr w:type="spellEnd"/>
      <w:r w:rsidRPr="00ED0DE3">
        <w:t xml:space="preserve"> com k=4 para o grupo de clientes ativos, k=3 para o grupo de clientes expirando e k=3 para o grupo de clientes expirados, resultando em um total de 10 clusters. Na </w:t>
      </w:r>
      <w:r w:rsidRPr="00ED0DE3">
        <w:fldChar w:fldCharType="begin"/>
      </w:r>
      <w:r w:rsidRPr="00ED0DE3">
        <w:instrText xml:space="preserve"> REF _Ref82265108 \h </w:instrText>
      </w:r>
      <w:r>
        <w:instrText xml:space="preserve"> \* MERGEFORMAT </w:instrText>
      </w:r>
      <w:r w:rsidRPr="00ED0DE3">
        <w:fldChar w:fldCharType="separate"/>
      </w:r>
      <w:r w:rsidRPr="00ED0DE3">
        <w:t xml:space="preserve">Figura </w:t>
      </w:r>
      <w:r>
        <w:rPr>
          <w:noProof/>
        </w:rPr>
        <w:t>2</w:t>
      </w:r>
      <w:r w:rsidRPr="00ED0DE3">
        <w:fldChar w:fldCharType="end"/>
      </w:r>
      <w:r w:rsidRPr="00ED0DE3">
        <w:t xml:space="preserve"> são identificados os clusters gerados somente a partir do grupo de clientes ativos, organizados em um gráfico de valor monetário por frequência. Sendo o cluster de cor verde composto pelos clientes de alto valor, o cluster de cor amarela composto pelos clientes de médio valor com alto monetário, o cluster de cor azul composto pelos clientes de médio valor com alta frequência, e por fim, o cluster de cor roxa composto pelos clientes de baixo valor.</w:t>
      </w:r>
    </w:p>
    <w:p w14:paraId="1278F019" w14:textId="77777777" w:rsidR="00C26406" w:rsidRPr="0006267B" w:rsidRDefault="00C26406" w:rsidP="0006267B">
      <w:pPr>
        <w:pStyle w:val="TF-LEGENDA"/>
      </w:pPr>
      <w:r w:rsidRPr="0006267B">
        <w:t xml:space="preserve">Figura </w:t>
      </w:r>
      <w:fldSimple w:instr=" SEQ Figura \* ARABIC ">
        <w:r w:rsidRPr="0006267B">
          <w:t>2</w:t>
        </w:r>
      </w:fldSimple>
      <w:r w:rsidRPr="0006267B">
        <w:t xml:space="preserve"> – Clusters do grupo de clientes ativos</w:t>
      </w:r>
    </w:p>
    <w:p w14:paraId="449FBA76" w14:textId="77777777" w:rsidR="00C26406" w:rsidRPr="00ED0DE3" w:rsidRDefault="00C26406" w:rsidP="00C43C82">
      <w:pPr>
        <w:pStyle w:val="TF-FIGURA"/>
      </w:pPr>
      <w:r>
        <w:rPr>
          <w:noProof/>
        </w:rPr>
        <w:drawing>
          <wp:inline distT="0" distB="0" distL="0" distR="0" wp14:anchorId="09293087" wp14:editId="0C375694">
            <wp:extent cx="3143250" cy="2188597"/>
            <wp:effectExtent l="19050" t="19050" r="19050" b="2159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t="7535"/>
                    <a:stretch>
                      <a:fillRect/>
                    </a:stretch>
                  </pic:blipFill>
                  <pic:spPr bwMode="auto">
                    <a:xfrm>
                      <a:off x="0" y="0"/>
                      <a:ext cx="3148122" cy="2191990"/>
                    </a:xfrm>
                    <a:prstGeom prst="rect">
                      <a:avLst/>
                    </a:prstGeom>
                    <a:noFill/>
                    <a:ln w="6350" cmpd="sng">
                      <a:solidFill>
                        <a:srgbClr val="000000"/>
                      </a:solidFill>
                      <a:miter lim="800000"/>
                      <a:headEnd/>
                      <a:tailEnd/>
                    </a:ln>
                    <a:effectLst/>
                  </pic:spPr>
                </pic:pic>
              </a:graphicData>
            </a:graphic>
          </wp:inline>
        </w:drawing>
      </w:r>
    </w:p>
    <w:p w14:paraId="3EC1105E" w14:textId="77777777" w:rsidR="00C26406" w:rsidRPr="00ED0DE3" w:rsidRDefault="00C26406" w:rsidP="00C43C82">
      <w:pPr>
        <w:pStyle w:val="TF-FONTE"/>
      </w:pPr>
      <w:r w:rsidRPr="00ED0DE3">
        <w:t xml:space="preserve">Fonte: </w:t>
      </w:r>
      <w:proofErr w:type="spellStart"/>
      <w:r w:rsidRPr="00ED0DE3">
        <w:t>Tavakoli</w:t>
      </w:r>
      <w:proofErr w:type="spellEnd"/>
      <w:r w:rsidRPr="00ED0DE3">
        <w:t xml:space="preserve"> </w:t>
      </w:r>
      <w:r w:rsidRPr="0006267B">
        <w:rPr>
          <w:i/>
          <w:iCs/>
        </w:rPr>
        <w:t>et al</w:t>
      </w:r>
      <w:r w:rsidRPr="00ED0DE3">
        <w:t>. (2018).</w:t>
      </w:r>
    </w:p>
    <w:p w14:paraId="0F9DB547" w14:textId="77777777" w:rsidR="00C26406" w:rsidRPr="00ED0DE3" w:rsidRDefault="00C26406" w:rsidP="00C43C82">
      <w:pPr>
        <w:pStyle w:val="TF-TEXTO"/>
      </w:pPr>
      <w:r w:rsidRPr="00ED0DE3">
        <w:t xml:space="preserve">Após a geração dos grupos, </w:t>
      </w:r>
      <w:proofErr w:type="spellStart"/>
      <w:r w:rsidRPr="00ED0DE3">
        <w:t>Tavakoli</w:t>
      </w:r>
      <w:proofErr w:type="spellEnd"/>
      <w:r w:rsidRPr="00ED0DE3">
        <w:t xml:space="preserve"> </w:t>
      </w:r>
      <w:r w:rsidRPr="0006267B">
        <w:rPr>
          <w:i/>
          <w:iCs/>
        </w:rPr>
        <w:t>et al</w:t>
      </w:r>
      <w:r w:rsidRPr="00ED0DE3">
        <w:t xml:space="preserve">. (2018) discorrem sobre possíveis estratégias para cada segmento. </w:t>
      </w:r>
      <w:commentRangeStart w:id="103"/>
      <w:r w:rsidRPr="00ED0DE3">
        <w:t xml:space="preserve">Sugerindo </w:t>
      </w:r>
      <w:commentRangeEnd w:id="103"/>
      <w:r>
        <w:rPr>
          <w:rStyle w:val="Refdecomentrio"/>
        </w:rPr>
        <w:commentReference w:id="103"/>
      </w:r>
      <w:r w:rsidRPr="00ED0DE3">
        <w:t>um maior foco em clientes ativos com valor médio e baixo, bem como a manutenção de clientes já valiosos. Os autores também enfatizam a importância em recuperar os clientes do grupo expirando, cuja chance de retorno não é tão baixa quanto o grupo expirado, que por si só requer uma estratégia especial de reengajamento dos clientes à empresa.</w:t>
      </w:r>
    </w:p>
    <w:p w14:paraId="30401114" w14:textId="77777777" w:rsidR="00C26406" w:rsidRPr="00ED0DE3" w:rsidRDefault="00C26406" w:rsidP="00C43C82">
      <w:pPr>
        <w:pStyle w:val="TF-TEXTO"/>
      </w:pPr>
      <w:r w:rsidRPr="00ED0DE3">
        <w:t xml:space="preserve">Além da elaboração de estratégias, </w:t>
      </w:r>
      <w:proofErr w:type="spellStart"/>
      <w:r w:rsidRPr="00ED0DE3">
        <w:t>Tavakoli</w:t>
      </w:r>
      <w:proofErr w:type="spellEnd"/>
      <w:r w:rsidRPr="00ED0DE3">
        <w:t xml:space="preserve"> </w:t>
      </w:r>
      <w:r w:rsidRPr="00EB49CD">
        <w:rPr>
          <w:i/>
          <w:iCs/>
        </w:rPr>
        <w:t>et al</w:t>
      </w:r>
      <w:r w:rsidRPr="00ED0DE3">
        <w:t>. (2018) implementaram uma campanha de SMS focada somente no segmento de clientes ativos (</w:t>
      </w:r>
      <w:proofErr w:type="spellStart"/>
      <w:r w:rsidRPr="00ED0DE3">
        <w:t>recência</w:t>
      </w:r>
      <w:proofErr w:type="spellEnd"/>
      <w:r w:rsidRPr="00ED0DE3">
        <w:t xml:space="preserve"> abaixo de 90 dias), pois a empresa já tinha realizado outras campanhas em clientes ativos anteriormente. Nesta campanha cada cliente foi presenteado com um </w:t>
      </w:r>
      <w:r w:rsidRPr="00ED0DE3">
        <w:rPr>
          <w:i/>
          <w:iCs/>
        </w:rPr>
        <w:t>Voucher</w:t>
      </w:r>
      <w:r w:rsidRPr="00ED0DE3">
        <w:t xml:space="preserve"> condizente com o segmento ao qual o cliente pertencia. Para clientes ativos com valor alto foi oferecido um desconto de 10 por cento com um desconto máximo de até $20, com o objetivo de manter a lealdade destes clientes. Para clientes ativos de valor médio com alto valor monetário, foi oferecido um desconto de 10 por cento com um desconto máximo de até $10, o valor foi menor pois o objetivo era aumentar frequência de compra destes clientes, que em tese já gastam bastante. Para clientes ativos de valor médio com alta frequência foi oferecido um desconto de 10 por cento com um desconto máximo de até $20 para vendas que custem mais que $50 (que é o valor médio gasto por este segmento), incentivando assim uma compra de maior valor. Por fim, para clientes ativos de baixo valor, foi oferecido um desconto de 10 por cento com um desconto máximo de até $20, com o objetivo de converter estes clientes em mais leais.</w:t>
      </w:r>
    </w:p>
    <w:p w14:paraId="24DBED28" w14:textId="77777777" w:rsidR="00C26406" w:rsidRPr="00ED0DE3" w:rsidRDefault="00C26406" w:rsidP="00C43C82">
      <w:pPr>
        <w:pStyle w:val="TF-TEXTO"/>
      </w:pPr>
      <w:r w:rsidRPr="00ED0DE3">
        <w:t xml:space="preserve">Para a análise da campanha, </w:t>
      </w:r>
      <w:proofErr w:type="spellStart"/>
      <w:r w:rsidRPr="00ED0DE3">
        <w:t>Tavakoli</w:t>
      </w:r>
      <w:proofErr w:type="spellEnd"/>
      <w:r w:rsidRPr="00ED0DE3">
        <w:t xml:space="preserve"> </w:t>
      </w:r>
      <w:r w:rsidRPr="00EB49CD">
        <w:rPr>
          <w:i/>
          <w:iCs/>
        </w:rPr>
        <w:t>et al</w:t>
      </w:r>
      <w:r w:rsidRPr="00ED0DE3">
        <w:t xml:space="preserve">. (2018) selecionaram aleatoriamente 20% dos clientes de cada segmento para compor um grupo de controle, cujos </w:t>
      </w:r>
      <w:r w:rsidRPr="00ED0DE3">
        <w:rPr>
          <w:i/>
          <w:iCs/>
        </w:rPr>
        <w:t>Vouchers</w:t>
      </w:r>
      <w:r w:rsidRPr="00ED0DE3">
        <w:t xml:space="preserve"> não foram enviados. Este grupo de controle foi comparado com os outros grupos da campanha para obter um valor de referência do aumento do valor monetário após sua conclusão. Os resultados alcançados por </w:t>
      </w:r>
      <w:proofErr w:type="spellStart"/>
      <w:r w:rsidRPr="00ED0DE3">
        <w:t>Tavakoli</w:t>
      </w:r>
      <w:proofErr w:type="spellEnd"/>
      <w:r w:rsidRPr="00ED0DE3">
        <w:t xml:space="preserve"> </w:t>
      </w:r>
      <w:r w:rsidRPr="00EB49CD">
        <w:rPr>
          <w:i/>
          <w:iCs/>
        </w:rPr>
        <w:t>et al</w:t>
      </w:r>
      <w:r w:rsidRPr="00ED0DE3">
        <w:t>. (2018) podem ser observados n</w:t>
      </w:r>
      <w:r>
        <w:t>o Quadro 1</w:t>
      </w:r>
      <w:r w:rsidRPr="00ED0DE3">
        <w:t>, ao qual percebe-se um aumento de $14,30 na média monetária dos clientes ativos com alta frequência, mais do que o aumento de $3,20 sofrido pelo grupo de controle. É possível também observar que a média monetária de todos os grupos alvo da campanha aumentou consideravelmente, enquanto o grupo de controle aumentou pouco ou até diminuiu, indicando uma efetividade no objetivo da campanha.</w:t>
      </w:r>
    </w:p>
    <w:p w14:paraId="2425D68C" w14:textId="77777777" w:rsidR="00C26406" w:rsidRPr="00ED0DE3" w:rsidRDefault="00C26406" w:rsidP="00C43C82">
      <w:pPr>
        <w:pStyle w:val="TF-LEGENDA"/>
      </w:pPr>
      <w:r>
        <w:lastRenderedPageBreak/>
        <w:t>Quadro 1</w:t>
      </w:r>
      <w:r w:rsidRPr="00ED0DE3">
        <w:t xml:space="preserve"> – Dados da média monetária do grupo de controle e</w:t>
      </w:r>
      <w:r>
        <w:t xml:space="preserve"> grupo de</w:t>
      </w:r>
      <w:r w:rsidRPr="00ED0DE3">
        <w:t xml:space="preserve"> campanha</w:t>
      </w:r>
    </w:p>
    <w:p w14:paraId="5AA4897B" w14:textId="77777777" w:rsidR="00C26406" w:rsidRPr="00ED0DE3" w:rsidRDefault="00C26406" w:rsidP="00C43C82">
      <w:pPr>
        <w:pStyle w:val="TF-FIGURA"/>
      </w:pPr>
      <w:r>
        <w:rPr>
          <w:noProof/>
        </w:rPr>
        <w:drawing>
          <wp:inline distT="0" distB="0" distL="0" distR="0" wp14:anchorId="420133B2" wp14:editId="43291BE4">
            <wp:extent cx="5693181" cy="840679"/>
            <wp:effectExtent l="0" t="0" r="3175"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4">
                      <a:extLst>
                        <a:ext uri="{28A0092B-C50C-407E-A947-70E740481C1C}">
                          <a14:useLocalDpi xmlns:a14="http://schemas.microsoft.com/office/drawing/2010/main" val="0"/>
                        </a:ext>
                      </a:extLst>
                    </a:blip>
                    <a:srcRect l="889" t="5557" r="1145" b="3998"/>
                    <a:stretch/>
                  </pic:blipFill>
                  <pic:spPr bwMode="auto">
                    <a:xfrm>
                      <a:off x="0" y="0"/>
                      <a:ext cx="5761484" cy="850765"/>
                    </a:xfrm>
                    <a:prstGeom prst="rect">
                      <a:avLst/>
                    </a:prstGeom>
                    <a:noFill/>
                    <a:ln>
                      <a:noFill/>
                    </a:ln>
                    <a:extLst>
                      <a:ext uri="{53640926-AAD7-44D8-BBD7-CCE9431645EC}">
                        <a14:shadowObscured xmlns:a14="http://schemas.microsoft.com/office/drawing/2010/main"/>
                      </a:ext>
                    </a:extLst>
                  </pic:spPr>
                </pic:pic>
              </a:graphicData>
            </a:graphic>
          </wp:inline>
        </w:drawing>
      </w:r>
    </w:p>
    <w:p w14:paraId="753B1E9A" w14:textId="77777777" w:rsidR="00C26406" w:rsidRPr="00ED0DE3" w:rsidRDefault="00C26406" w:rsidP="00C43C82">
      <w:pPr>
        <w:pStyle w:val="TF-FONTE"/>
      </w:pPr>
      <w:r w:rsidRPr="00ED0DE3">
        <w:t xml:space="preserve">Fonte: </w:t>
      </w:r>
      <w:proofErr w:type="spellStart"/>
      <w:r w:rsidRPr="00ED0DE3">
        <w:t>Tavakoli</w:t>
      </w:r>
      <w:proofErr w:type="spellEnd"/>
      <w:r w:rsidRPr="00ED0DE3">
        <w:t xml:space="preserve"> </w:t>
      </w:r>
      <w:r w:rsidRPr="00EB49CD">
        <w:rPr>
          <w:i/>
          <w:iCs/>
        </w:rPr>
        <w:t>et al</w:t>
      </w:r>
      <w:r w:rsidRPr="00ED0DE3">
        <w:t>. (2018).</w:t>
      </w:r>
    </w:p>
    <w:p w14:paraId="781201DD" w14:textId="77777777" w:rsidR="00C26406" w:rsidRDefault="00C26406" w:rsidP="00C43C82">
      <w:pPr>
        <w:pStyle w:val="TF-TEXTO"/>
      </w:pPr>
      <w:proofErr w:type="spellStart"/>
      <w:r w:rsidRPr="00ED0DE3">
        <w:t>Tavakoli</w:t>
      </w:r>
      <w:proofErr w:type="spellEnd"/>
      <w:r w:rsidRPr="00ED0DE3">
        <w:t xml:space="preserve"> </w:t>
      </w:r>
      <w:r w:rsidRPr="00ED0DE3">
        <w:rPr>
          <w:i/>
          <w:iCs/>
        </w:rPr>
        <w:t>et al</w:t>
      </w:r>
      <w:r w:rsidRPr="00ED0DE3">
        <w:t xml:space="preserve">. (2018) </w:t>
      </w:r>
      <w:r>
        <w:t xml:space="preserve">concluem que </w:t>
      </w:r>
      <w:r w:rsidRPr="00ED0DE3">
        <w:t xml:space="preserve">houve uma melhora no desempenho da campanha lançada em comparação com as anteriores, indicando ainda, que </w:t>
      </w:r>
      <w:r>
        <w:t>elas</w:t>
      </w:r>
      <w:r w:rsidRPr="00ED0DE3">
        <w:t xml:space="preserve"> obtinham uma taxa de compra de 0,1 por cento, sendo que a campanha lançada </w:t>
      </w:r>
      <w:r>
        <w:t>para validação do modelo</w:t>
      </w:r>
      <w:r w:rsidRPr="00ED0DE3">
        <w:t xml:space="preserve"> obteve uma taxa de 1 por cento, cerca de dez vezes mais efetivo. O</w:t>
      </w:r>
      <w:r>
        <w:t>s autores justificam esta melhora ao processo de segmentação do modelo</w:t>
      </w:r>
      <w:r w:rsidRPr="00ED0DE3">
        <w:t xml:space="preserve">, resultando em clusters mais significativos, facilitando </w:t>
      </w:r>
      <w:r>
        <w:t>a</w:t>
      </w:r>
      <w:r w:rsidRPr="00ED0DE3">
        <w:t xml:space="preserve"> aplicação de vouchers específicos</w:t>
      </w:r>
      <w:r>
        <w:t xml:space="preserve">. Por fim, </w:t>
      </w:r>
      <w:proofErr w:type="spellStart"/>
      <w:r w:rsidRPr="00E34DD9">
        <w:t>Tavakoli</w:t>
      </w:r>
      <w:proofErr w:type="spellEnd"/>
      <w:r w:rsidRPr="00E34DD9">
        <w:t xml:space="preserve"> </w:t>
      </w:r>
      <w:r w:rsidRPr="00ED738A">
        <w:rPr>
          <w:i/>
          <w:iCs/>
        </w:rPr>
        <w:t>et al</w:t>
      </w:r>
      <w:r w:rsidRPr="00E34DD9">
        <w:t>. (2018)</w:t>
      </w:r>
      <w:r>
        <w:t xml:space="preserve"> sugerem o melhoramento da definição do atributo de </w:t>
      </w:r>
      <w:proofErr w:type="spellStart"/>
      <w:r>
        <w:t>recência</w:t>
      </w:r>
      <w:proofErr w:type="spellEnd"/>
      <w:r>
        <w:t xml:space="preserve"> de forma que seja mais útil ao time de marketing. Também recomendam calcular o </w:t>
      </w:r>
      <w:proofErr w:type="spellStart"/>
      <w:r>
        <w:t>Customer</w:t>
      </w:r>
      <w:proofErr w:type="spellEnd"/>
      <w:r>
        <w:t xml:space="preserve"> </w:t>
      </w:r>
      <w:proofErr w:type="spellStart"/>
      <w:r>
        <w:t>Lifetime</w:t>
      </w:r>
      <w:proofErr w:type="spellEnd"/>
      <w:r>
        <w:t xml:space="preserve"> </w:t>
      </w:r>
      <w:proofErr w:type="spellStart"/>
      <w:r>
        <w:t>Value</w:t>
      </w:r>
      <w:proofErr w:type="spellEnd"/>
      <w:r>
        <w:t xml:space="preserve"> (CLV), que atribui o valor vitalício à cada segmento e cliente, de forma a quantificar o valor que um cliente pode proporcionar à empresa.</w:t>
      </w:r>
    </w:p>
    <w:p w14:paraId="65DE684E" w14:textId="77777777" w:rsidR="00C26406" w:rsidRDefault="00C26406" w:rsidP="00424AD5">
      <w:pPr>
        <w:pStyle w:val="Ttulo1"/>
      </w:pPr>
      <w:r>
        <w:t>proposta do protótipo</w:t>
      </w:r>
    </w:p>
    <w:p w14:paraId="20545D44" w14:textId="77777777" w:rsidR="00C26406" w:rsidRDefault="00C26406" w:rsidP="0043045C">
      <w:pPr>
        <w:pStyle w:val="TF-TEXTO"/>
      </w:pPr>
      <w:commentRangeStart w:id="104"/>
      <w:r>
        <w:t xml:space="preserve">Esse capítulo </w:t>
      </w:r>
      <w:commentRangeEnd w:id="104"/>
      <w:r>
        <w:rPr>
          <w:rStyle w:val="Refdecomentrio"/>
        </w:rPr>
        <w:commentReference w:id="104"/>
      </w:r>
      <w:r>
        <w:t xml:space="preserve">visa apresentar a justificativa para a elaboração deste trabalho, os requisitos que serão seguidos e a metodologia que será utilizada. </w:t>
      </w:r>
      <w:commentRangeStart w:id="105"/>
      <w:r>
        <w:t>Será apresentada também uma breve revisão bibliográfica das principais áreas de estudo que serão exploradas, bem como os principais termos utilizados.</w:t>
      </w:r>
      <w:commentRangeEnd w:id="105"/>
      <w:r>
        <w:rPr>
          <w:rStyle w:val="Refdecomentrio"/>
        </w:rPr>
        <w:commentReference w:id="105"/>
      </w:r>
    </w:p>
    <w:p w14:paraId="5F8AC6E1" w14:textId="77777777" w:rsidR="00C26406" w:rsidRDefault="00C26406" w:rsidP="00E638A0">
      <w:pPr>
        <w:pStyle w:val="Ttulo2"/>
      </w:pPr>
      <w:r>
        <w:t>JUSTIFICATIVA</w:t>
      </w:r>
    </w:p>
    <w:p w14:paraId="69FC8306" w14:textId="77777777" w:rsidR="00C26406" w:rsidRDefault="00C26406" w:rsidP="00C43C82">
      <w:pPr>
        <w:pStyle w:val="TF-TEXTO"/>
      </w:pPr>
      <w:r>
        <w:t xml:space="preserve">No </w:t>
      </w:r>
      <w:r>
        <w:fldChar w:fldCharType="begin"/>
      </w:r>
      <w:r>
        <w:instrText xml:space="preserve"> REF _Ref57318354 \h </w:instrText>
      </w:r>
      <w:r>
        <w:fldChar w:fldCharType="separate"/>
      </w:r>
      <w:r>
        <w:t>Quadro 2</w:t>
      </w:r>
      <w:r>
        <w:fldChar w:fldCharType="end"/>
      </w:r>
      <w:r>
        <w:t xml:space="preserve"> é apresentado um comparativo entre os trabalhos correlatos. As linhas representam as características relevantes e as colunas representam os trabalhos.</w:t>
      </w:r>
    </w:p>
    <w:p w14:paraId="173B5C7E" w14:textId="77777777" w:rsidR="00C26406" w:rsidRPr="00C25ED0" w:rsidRDefault="00C26406" w:rsidP="00C43C82">
      <w:pPr>
        <w:pStyle w:val="TF-LEGENDA"/>
      </w:pPr>
      <w:r>
        <w:t>Quadro 2 – Comparativo entre os trabalhos correlatos</w:t>
      </w:r>
    </w:p>
    <w:tbl>
      <w:tblPr>
        <w:tblW w:w="906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56"/>
        <w:gridCol w:w="1559"/>
        <w:gridCol w:w="1984"/>
        <w:gridCol w:w="2268"/>
      </w:tblGrid>
      <w:tr w:rsidR="00C26406" w14:paraId="6A0354D0" w14:textId="77777777" w:rsidTr="00316116">
        <w:trPr>
          <w:trHeight w:val="673"/>
          <w:jc w:val="center"/>
        </w:trPr>
        <w:tc>
          <w:tcPr>
            <w:tcW w:w="3256" w:type="dxa"/>
            <w:tcBorders>
              <w:tl2br w:val="single" w:sz="4" w:space="0" w:color="auto"/>
            </w:tcBorders>
            <w:shd w:val="clear" w:color="auto" w:fill="BFBFBF"/>
          </w:tcPr>
          <w:p w14:paraId="5B58030C" w14:textId="77777777" w:rsidR="00C26406" w:rsidRDefault="00C26406" w:rsidP="00BA692B">
            <w:pPr>
              <w:pStyle w:val="TF-TEXTOQUADRODireita"/>
            </w:pPr>
            <w:r>
              <w:t xml:space="preserve">              Correlatos</w:t>
            </w:r>
          </w:p>
          <w:p w14:paraId="5A79C2D1" w14:textId="77777777" w:rsidR="00C26406" w:rsidRDefault="00C26406" w:rsidP="00BA692B">
            <w:pPr>
              <w:pStyle w:val="TF-TEXTOQUADRO"/>
            </w:pPr>
          </w:p>
          <w:p w14:paraId="0C33B581" w14:textId="77777777" w:rsidR="00C26406" w:rsidRDefault="00C26406" w:rsidP="00BA692B">
            <w:pPr>
              <w:pStyle w:val="TF-TEXTOQUADRO"/>
            </w:pPr>
            <w:r>
              <w:t>Características</w:t>
            </w:r>
          </w:p>
        </w:tc>
        <w:tc>
          <w:tcPr>
            <w:tcW w:w="1559" w:type="dxa"/>
            <w:shd w:val="clear" w:color="auto" w:fill="BFBFBF"/>
            <w:vAlign w:val="center"/>
          </w:tcPr>
          <w:p w14:paraId="36C6C6B8" w14:textId="77777777" w:rsidR="00C26406" w:rsidRDefault="00C26406" w:rsidP="00BA692B">
            <w:pPr>
              <w:pStyle w:val="TF-TEXTOQUADROCentralizado"/>
            </w:pPr>
            <w:proofErr w:type="spellStart"/>
            <w:r w:rsidRPr="00EB7324">
              <w:t>Gustriansyah</w:t>
            </w:r>
            <w:proofErr w:type="spellEnd"/>
            <w:r w:rsidRPr="00EB7324">
              <w:t xml:space="preserve">, </w:t>
            </w:r>
            <w:proofErr w:type="spellStart"/>
            <w:r w:rsidRPr="00EB7324">
              <w:t>Suhandi</w:t>
            </w:r>
            <w:proofErr w:type="spellEnd"/>
            <w:r w:rsidRPr="00EB7324">
              <w:t xml:space="preserve"> e Antony (2020)</w:t>
            </w:r>
          </w:p>
        </w:tc>
        <w:tc>
          <w:tcPr>
            <w:tcW w:w="1984" w:type="dxa"/>
            <w:shd w:val="clear" w:color="auto" w:fill="BFBFBF"/>
            <w:vAlign w:val="center"/>
          </w:tcPr>
          <w:p w14:paraId="02C244CF" w14:textId="77777777" w:rsidR="00C26406" w:rsidRDefault="00C26406" w:rsidP="00BA692B">
            <w:pPr>
              <w:pStyle w:val="TF-TEXTOQUADROCentralizado"/>
            </w:pPr>
            <w:proofErr w:type="spellStart"/>
            <w:r w:rsidRPr="00EB7324">
              <w:t>Peker</w:t>
            </w:r>
            <w:proofErr w:type="spellEnd"/>
            <w:r w:rsidRPr="00EB7324">
              <w:t xml:space="preserve">, </w:t>
            </w:r>
            <w:proofErr w:type="spellStart"/>
            <w:r w:rsidRPr="00EB7324">
              <w:t>Kocyigit</w:t>
            </w:r>
            <w:proofErr w:type="spellEnd"/>
            <w:r w:rsidRPr="00EB7324">
              <w:t xml:space="preserve"> e </w:t>
            </w:r>
            <w:proofErr w:type="spellStart"/>
            <w:r w:rsidRPr="00EB7324">
              <w:t>Eren</w:t>
            </w:r>
            <w:proofErr w:type="spellEnd"/>
            <w:r w:rsidRPr="00EB7324">
              <w:t xml:space="preserve"> (2017)</w:t>
            </w:r>
          </w:p>
        </w:tc>
        <w:tc>
          <w:tcPr>
            <w:tcW w:w="2268" w:type="dxa"/>
            <w:shd w:val="clear" w:color="auto" w:fill="BFBFBF"/>
            <w:vAlign w:val="center"/>
          </w:tcPr>
          <w:p w14:paraId="71D66302" w14:textId="77777777" w:rsidR="00C26406" w:rsidRDefault="00C26406" w:rsidP="00BA692B">
            <w:pPr>
              <w:pStyle w:val="TF-TEXTOQUADROCentralizado"/>
            </w:pPr>
            <w:proofErr w:type="spellStart"/>
            <w:r w:rsidRPr="00EB7324">
              <w:t>Tavakoli</w:t>
            </w:r>
            <w:proofErr w:type="spellEnd"/>
            <w:r w:rsidRPr="00EB7324">
              <w:t xml:space="preserve"> </w:t>
            </w:r>
            <w:r w:rsidRPr="00676358">
              <w:rPr>
                <w:i/>
                <w:iCs/>
              </w:rPr>
              <w:t>et al</w:t>
            </w:r>
            <w:r w:rsidRPr="00EB7324">
              <w:t xml:space="preserve">. </w:t>
            </w:r>
          </w:p>
          <w:p w14:paraId="48A12B34" w14:textId="77777777" w:rsidR="00C26406" w:rsidRDefault="00C26406" w:rsidP="00BA692B">
            <w:pPr>
              <w:pStyle w:val="TF-TEXTOQUADROCentralizado"/>
            </w:pPr>
            <w:r w:rsidRPr="00EB7324">
              <w:t>(2018)</w:t>
            </w:r>
          </w:p>
        </w:tc>
      </w:tr>
      <w:tr w:rsidR="00C26406" w14:paraId="674C93DE" w14:textId="77777777" w:rsidTr="00316116">
        <w:trPr>
          <w:trHeight w:val="135"/>
          <w:jc w:val="center"/>
        </w:trPr>
        <w:tc>
          <w:tcPr>
            <w:tcW w:w="3256" w:type="dxa"/>
            <w:shd w:val="clear" w:color="auto" w:fill="auto"/>
            <w:vAlign w:val="center"/>
          </w:tcPr>
          <w:p w14:paraId="1CD9911F" w14:textId="77777777" w:rsidR="00C26406" w:rsidRDefault="00C26406" w:rsidP="00BA692B">
            <w:pPr>
              <w:pStyle w:val="TF-TEXTOQUADRO"/>
            </w:pPr>
            <w:r>
              <w:t xml:space="preserve">Alvo da </w:t>
            </w:r>
            <w:proofErr w:type="spellStart"/>
            <w:r>
              <w:t>clusterização</w:t>
            </w:r>
            <w:proofErr w:type="spellEnd"/>
          </w:p>
        </w:tc>
        <w:tc>
          <w:tcPr>
            <w:tcW w:w="1559" w:type="dxa"/>
            <w:shd w:val="clear" w:color="auto" w:fill="auto"/>
            <w:vAlign w:val="center"/>
          </w:tcPr>
          <w:p w14:paraId="61A118C4" w14:textId="77777777" w:rsidR="00C26406" w:rsidRDefault="00C26406" w:rsidP="00BA692B">
            <w:pPr>
              <w:pStyle w:val="TF-TEXTOQUADROCentralizado"/>
            </w:pPr>
            <w:r>
              <w:t>Produtos</w:t>
            </w:r>
          </w:p>
        </w:tc>
        <w:tc>
          <w:tcPr>
            <w:tcW w:w="1984" w:type="dxa"/>
            <w:shd w:val="clear" w:color="auto" w:fill="auto"/>
            <w:vAlign w:val="center"/>
          </w:tcPr>
          <w:p w14:paraId="7C40147B" w14:textId="77777777" w:rsidR="00C26406" w:rsidRDefault="00C26406" w:rsidP="00BA692B">
            <w:pPr>
              <w:pStyle w:val="TF-TEXTOQUADROCentralizado"/>
            </w:pPr>
            <w:r>
              <w:t>Clientes</w:t>
            </w:r>
          </w:p>
        </w:tc>
        <w:tc>
          <w:tcPr>
            <w:tcW w:w="2268" w:type="dxa"/>
            <w:shd w:val="clear" w:color="auto" w:fill="auto"/>
            <w:vAlign w:val="center"/>
          </w:tcPr>
          <w:p w14:paraId="415EA77F" w14:textId="77777777" w:rsidR="00C26406" w:rsidRDefault="00C26406" w:rsidP="00BA692B">
            <w:pPr>
              <w:pStyle w:val="TF-TEXTOQUADROCentralizado"/>
            </w:pPr>
            <w:r>
              <w:t>Clientes</w:t>
            </w:r>
          </w:p>
        </w:tc>
      </w:tr>
      <w:tr w:rsidR="00C26406" w14:paraId="75B485BB" w14:textId="77777777" w:rsidTr="00316116">
        <w:trPr>
          <w:trHeight w:val="84"/>
          <w:jc w:val="center"/>
        </w:trPr>
        <w:tc>
          <w:tcPr>
            <w:tcW w:w="3256" w:type="dxa"/>
            <w:shd w:val="clear" w:color="auto" w:fill="auto"/>
            <w:vAlign w:val="center"/>
          </w:tcPr>
          <w:p w14:paraId="7FD19897" w14:textId="77777777" w:rsidR="00C26406" w:rsidRDefault="00C26406" w:rsidP="00BA692B">
            <w:pPr>
              <w:pStyle w:val="TF-TEXTOQUADRO"/>
            </w:pPr>
            <w:r>
              <w:t>Modelo utilizado</w:t>
            </w:r>
          </w:p>
        </w:tc>
        <w:tc>
          <w:tcPr>
            <w:tcW w:w="1559" w:type="dxa"/>
            <w:shd w:val="clear" w:color="auto" w:fill="auto"/>
            <w:vAlign w:val="center"/>
          </w:tcPr>
          <w:p w14:paraId="26D7DD1B" w14:textId="77777777" w:rsidR="00C26406" w:rsidRDefault="00C26406" w:rsidP="00BA692B">
            <w:pPr>
              <w:pStyle w:val="TF-TEXTOQUADROCentralizado"/>
            </w:pPr>
            <w:r>
              <w:t>RFM</w:t>
            </w:r>
          </w:p>
        </w:tc>
        <w:tc>
          <w:tcPr>
            <w:tcW w:w="1984" w:type="dxa"/>
            <w:shd w:val="clear" w:color="auto" w:fill="auto"/>
            <w:vAlign w:val="center"/>
          </w:tcPr>
          <w:p w14:paraId="424A1F36" w14:textId="77777777" w:rsidR="00C26406" w:rsidRDefault="00C26406" w:rsidP="00BA692B">
            <w:pPr>
              <w:pStyle w:val="TF-TEXTOQUADROCentralizado"/>
            </w:pPr>
            <w:r>
              <w:t>LRFMP</w:t>
            </w:r>
          </w:p>
        </w:tc>
        <w:tc>
          <w:tcPr>
            <w:tcW w:w="2268" w:type="dxa"/>
            <w:shd w:val="clear" w:color="auto" w:fill="auto"/>
            <w:vAlign w:val="center"/>
          </w:tcPr>
          <w:p w14:paraId="309C429E" w14:textId="77777777" w:rsidR="00C26406" w:rsidRDefault="00C26406" w:rsidP="00BA692B">
            <w:pPr>
              <w:pStyle w:val="TF-TEXTOQUADROCentralizado"/>
            </w:pPr>
            <w:r>
              <w:t>R+FM</w:t>
            </w:r>
          </w:p>
        </w:tc>
      </w:tr>
      <w:tr w:rsidR="00C26406" w14:paraId="376C7503" w14:textId="77777777" w:rsidTr="00316116">
        <w:trPr>
          <w:trHeight w:val="160"/>
          <w:jc w:val="center"/>
        </w:trPr>
        <w:tc>
          <w:tcPr>
            <w:tcW w:w="3256" w:type="dxa"/>
            <w:shd w:val="clear" w:color="auto" w:fill="auto"/>
            <w:vAlign w:val="center"/>
          </w:tcPr>
          <w:p w14:paraId="297B4B13" w14:textId="77777777" w:rsidR="00C26406" w:rsidRDefault="00C26406" w:rsidP="00BA692B">
            <w:pPr>
              <w:pStyle w:val="TF-TEXTOQUADRO"/>
            </w:pPr>
            <w:r>
              <w:t>Objetivo da segmentação</w:t>
            </w:r>
          </w:p>
        </w:tc>
        <w:tc>
          <w:tcPr>
            <w:tcW w:w="1559" w:type="dxa"/>
            <w:shd w:val="clear" w:color="auto" w:fill="auto"/>
            <w:vAlign w:val="center"/>
          </w:tcPr>
          <w:p w14:paraId="79FBE05B" w14:textId="77777777" w:rsidR="00C26406" w:rsidRDefault="00C26406" w:rsidP="00BA692B">
            <w:pPr>
              <w:pStyle w:val="TF-TEXTOQUADROCentralizado"/>
            </w:pPr>
            <w:r>
              <w:t>Gerenciamento de estoque</w:t>
            </w:r>
          </w:p>
        </w:tc>
        <w:tc>
          <w:tcPr>
            <w:tcW w:w="1984" w:type="dxa"/>
            <w:shd w:val="clear" w:color="auto" w:fill="auto"/>
            <w:vAlign w:val="center"/>
          </w:tcPr>
          <w:p w14:paraId="4EDAF5B3" w14:textId="77777777" w:rsidR="00C26406" w:rsidRDefault="00C26406" w:rsidP="00BA692B">
            <w:pPr>
              <w:pStyle w:val="TF-TEXTOQUADROCentralizado"/>
            </w:pPr>
            <w:r>
              <w:t>Gerenciamento das relações com cliente</w:t>
            </w:r>
          </w:p>
        </w:tc>
        <w:tc>
          <w:tcPr>
            <w:tcW w:w="2268" w:type="dxa"/>
            <w:shd w:val="clear" w:color="auto" w:fill="auto"/>
            <w:vAlign w:val="center"/>
          </w:tcPr>
          <w:p w14:paraId="4110AA92" w14:textId="77777777" w:rsidR="00C26406" w:rsidRDefault="00C26406" w:rsidP="00BA692B">
            <w:pPr>
              <w:pStyle w:val="TF-TEXTOQUADROCentralizado"/>
            </w:pPr>
            <w:r>
              <w:t>Gerenciamento das relações com cliente</w:t>
            </w:r>
          </w:p>
        </w:tc>
      </w:tr>
      <w:tr w:rsidR="00C26406" w14:paraId="287D5C22" w14:textId="77777777" w:rsidTr="00316116">
        <w:trPr>
          <w:trHeight w:val="340"/>
          <w:jc w:val="center"/>
        </w:trPr>
        <w:tc>
          <w:tcPr>
            <w:tcW w:w="3256" w:type="dxa"/>
            <w:shd w:val="clear" w:color="auto" w:fill="auto"/>
            <w:vAlign w:val="center"/>
          </w:tcPr>
          <w:p w14:paraId="56D1C2FD" w14:textId="77777777" w:rsidR="00C26406" w:rsidRDefault="00C26406" w:rsidP="00BA692B">
            <w:pPr>
              <w:pStyle w:val="TF-TEXTOQUADRO"/>
            </w:pPr>
            <w:r>
              <w:t xml:space="preserve">Algoritmo de </w:t>
            </w:r>
            <w:proofErr w:type="spellStart"/>
            <w:r>
              <w:t>clusterização</w:t>
            </w:r>
            <w:proofErr w:type="spellEnd"/>
            <w:r>
              <w:t xml:space="preserve"> utilizado</w:t>
            </w:r>
          </w:p>
        </w:tc>
        <w:tc>
          <w:tcPr>
            <w:tcW w:w="1559" w:type="dxa"/>
            <w:shd w:val="clear" w:color="auto" w:fill="auto"/>
            <w:vAlign w:val="center"/>
          </w:tcPr>
          <w:p w14:paraId="48324804" w14:textId="77777777" w:rsidR="00C26406" w:rsidRDefault="00C26406" w:rsidP="00BA692B">
            <w:pPr>
              <w:pStyle w:val="TF-TEXTOQUADROCentralizado"/>
            </w:pPr>
            <w:r>
              <w:t>K-</w:t>
            </w:r>
            <w:proofErr w:type="spellStart"/>
            <w:r>
              <w:t>means</w:t>
            </w:r>
            <w:proofErr w:type="spellEnd"/>
          </w:p>
        </w:tc>
        <w:tc>
          <w:tcPr>
            <w:tcW w:w="1984" w:type="dxa"/>
            <w:shd w:val="clear" w:color="auto" w:fill="auto"/>
            <w:vAlign w:val="center"/>
          </w:tcPr>
          <w:p w14:paraId="4C018EB4" w14:textId="77777777" w:rsidR="00C26406" w:rsidRDefault="00C26406" w:rsidP="00BA692B">
            <w:pPr>
              <w:pStyle w:val="TF-TEXTOQUADROCentralizado"/>
            </w:pPr>
            <w:r>
              <w:t>K-</w:t>
            </w:r>
            <w:proofErr w:type="spellStart"/>
            <w:r>
              <w:t>means</w:t>
            </w:r>
            <w:proofErr w:type="spellEnd"/>
          </w:p>
        </w:tc>
        <w:tc>
          <w:tcPr>
            <w:tcW w:w="2268" w:type="dxa"/>
            <w:shd w:val="clear" w:color="auto" w:fill="auto"/>
            <w:vAlign w:val="center"/>
          </w:tcPr>
          <w:p w14:paraId="72CC73A4" w14:textId="77777777" w:rsidR="00C26406" w:rsidRDefault="00C26406" w:rsidP="00BA692B">
            <w:pPr>
              <w:pStyle w:val="TF-TEXTOQUADROCentralizado"/>
            </w:pPr>
            <w:r>
              <w:t>K-</w:t>
            </w:r>
            <w:proofErr w:type="spellStart"/>
            <w:r>
              <w:t>means</w:t>
            </w:r>
            <w:proofErr w:type="spellEnd"/>
          </w:p>
        </w:tc>
      </w:tr>
      <w:tr w:rsidR="00C26406" w14:paraId="01D56C00" w14:textId="77777777" w:rsidTr="00316116">
        <w:trPr>
          <w:trHeight w:val="343"/>
          <w:jc w:val="center"/>
        </w:trPr>
        <w:tc>
          <w:tcPr>
            <w:tcW w:w="3256" w:type="dxa"/>
            <w:shd w:val="clear" w:color="auto" w:fill="auto"/>
            <w:vAlign w:val="center"/>
          </w:tcPr>
          <w:p w14:paraId="6C443A13" w14:textId="77777777" w:rsidR="00C26406" w:rsidRDefault="00C26406" w:rsidP="00BA692B">
            <w:pPr>
              <w:pStyle w:val="TF-TEXTOQUADRO"/>
            </w:pPr>
            <w:r>
              <w:t>Foco metodológico</w:t>
            </w:r>
          </w:p>
        </w:tc>
        <w:tc>
          <w:tcPr>
            <w:tcW w:w="1559" w:type="dxa"/>
            <w:shd w:val="clear" w:color="auto" w:fill="auto"/>
            <w:vAlign w:val="center"/>
          </w:tcPr>
          <w:p w14:paraId="1074CDD0" w14:textId="77777777" w:rsidR="00C26406" w:rsidRDefault="00C26406" w:rsidP="00BA692B">
            <w:pPr>
              <w:pStyle w:val="TF-TEXTOQUADROCentralizado"/>
            </w:pPr>
            <w:r>
              <w:t>Otimização de k com diferentes métricas</w:t>
            </w:r>
          </w:p>
        </w:tc>
        <w:tc>
          <w:tcPr>
            <w:tcW w:w="1984" w:type="dxa"/>
            <w:shd w:val="clear" w:color="auto" w:fill="auto"/>
            <w:vAlign w:val="center"/>
          </w:tcPr>
          <w:p w14:paraId="6C084F0B" w14:textId="77777777" w:rsidR="00C26406" w:rsidRDefault="00C26406" w:rsidP="00BA692B">
            <w:pPr>
              <w:pStyle w:val="TF-TEXTOQUADROCentralizado"/>
            </w:pPr>
            <w:r>
              <w:t>Formulação de um modelo novo e análise dos resultados</w:t>
            </w:r>
          </w:p>
        </w:tc>
        <w:tc>
          <w:tcPr>
            <w:tcW w:w="2268" w:type="dxa"/>
            <w:shd w:val="clear" w:color="auto" w:fill="auto"/>
            <w:vAlign w:val="center"/>
          </w:tcPr>
          <w:p w14:paraId="15CD58D4" w14:textId="77777777" w:rsidR="00C26406" w:rsidRDefault="00C26406" w:rsidP="00BA692B">
            <w:pPr>
              <w:pStyle w:val="TF-TEXTOQUADROCentralizado"/>
            </w:pPr>
            <w:r>
              <w:t>Formulação de um modelo novo e campanha de ofertas</w:t>
            </w:r>
          </w:p>
        </w:tc>
      </w:tr>
      <w:tr w:rsidR="00C26406" w14:paraId="08AEEFDB" w14:textId="77777777" w:rsidTr="00316116">
        <w:trPr>
          <w:trHeight w:val="272"/>
          <w:jc w:val="center"/>
        </w:trPr>
        <w:tc>
          <w:tcPr>
            <w:tcW w:w="3256" w:type="dxa"/>
            <w:shd w:val="clear" w:color="auto" w:fill="auto"/>
            <w:vAlign w:val="center"/>
          </w:tcPr>
          <w:p w14:paraId="739CEB34" w14:textId="77777777" w:rsidR="00C26406" w:rsidRDefault="00C26406" w:rsidP="00BA692B">
            <w:pPr>
              <w:pStyle w:val="TF-TEXTOQUADRO"/>
            </w:pPr>
            <w:r>
              <w:t>Número de dados (clientes/produtos)</w:t>
            </w:r>
          </w:p>
        </w:tc>
        <w:tc>
          <w:tcPr>
            <w:tcW w:w="1559" w:type="dxa"/>
            <w:shd w:val="clear" w:color="auto" w:fill="auto"/>
            <w:vAlign w:val="center"/>
          </w:tcPr>
          <w:p w14:paraId="65F8145D" w14:textId="77777777" w:rsidR="00C26406" w:rsidRDefault="00C26406" w:rsidP="00BA692B">
            <w:pPr>
              <w:pStyle w:val="TF-TEXTOQUADROCentralizado"/>
            </w:pPr>
            <w:r>
              <w:t>2.043</w:t>
            </w:r>
          </w:p>
        </w:tc>
        <w:tc>
          <w:tcPr>
            <w:tcW w:w="1984" w:type="dxa"/>
            <w:shd w:val="clear" w:color="auto" w:fill="auto"/>
            <w:vAlign w:val="center"/>
          </w:tcPr>
          <w:p w14:paraId="793228E5" w14:textId="77777777" w:rsidR="00C26406" w:rsidRDefault="00C26406" w:rsidP="00BA692B">
            <w:pPr>
              <w:pStyle w:val="TF-TEXTOQUADROCentralizado"/>
            </w:pPr>
            <w:r>
              <w:t>16.024</w:t>
            </w:r>
          </w:p>
        </w:tc>
        <w:tc>
          <w:tcPr>
            <w:tcW w:w="2268" w:type="dxa"/>
            <w:shd w:val="clear" w:color="auto" w:fill="auto"/>
            <w:vAlign w:val="center"/>
          </w:tcPr>
          <w:p w14:paraId="1457D5BA" w14:textId="77777777" w:rsidR="00C26406" w:rsidRDefault="00C26406" w:rsidP="00BA692B">
            <w:pPr>
              <w:pStyle w:val="TF-TEXTOQUADROCentralizado"/>
            </w:pPr>
            <w:r>
              <w:t>~3.000.000</w:t>
            </w:r>
          </w:p>
        </w:tc>
      </w:tr>
      <w:tr w:rsidR="00C26406" w14:paraId="7856285A" w14:textId="77777777" w:rsidTr="00316116">
        <w:trPr>
          <w:trHeight w:val="70"/>
          <w:jc w:val="center"/>
        </w:trPr>
        <w:tc>
          <w:tcPr>
            <w:tcW w:w="3256" w:type="dxa"/>
            <w:shd w:val="clear" w:color="auto" w:fill="auto"/>
            <w:vAlign w:val="center"/>
          </w:tcPr>
          <w:p w14:paraId="3A344946" w14:textId="77777777" w:rsidR="00C26406" w:rsidRDefault="00C26406" w:rsidP="00BA692B">
            <w:pPr>
              <w:pStyle w:val="TF-TEXTOQUADRO"/>
            </w:pPr>
            <w:r>
              <w:t>Quantidade de índices para validação de k</w:t>
            </w:r>
          </w:p>
        </w:tc>
        <w:tc>
          <w:tcPr>
            <w:tcW w:w="1559" w:type="dxa"/>
            <w:shd w:val="clear" w:color="auto" w:fill="auto"/>
            <w:vAlign w:val="center"/>
          </w:tcPr>
          <w:p w14:paraId="02EBDC6C" w14:textId="77777777" w:rsidR="00C26406" w:rsidRDefault="00C26406" w:rsidP="00BA692B">
            <w:pPr>
              <w:pStyle w:val="TF-TEXTOQUADROCentralizado"/>
            </w:pPr>
            <w:r>
              <w:t>8</w:t>
            </w:r>
          </w:p>
        </w:tc>
        <w:tc>
          <w:tcPr>
            <w:tcW w:w="1984" w:type="dxa"/>
            <w:shd w:val="clear" w:color="auto" w:fill="auto"/>
            <w:vAlign w:val="center"/>
          </w:tcPr>
          <w:p w14:paraId="2D73D47B" w14:textId="77777777" w:rsidR="00C26406" w:rsidRPr="00E300F9" w:rsidRDefault="00C26406" w:rsidP="00BA692B">
            <w:pPr>
              <w:pStyle w:val="TF-TEXTOQUADROCentralizado"/>
            </w:pPr>
            <w:r>
              <w:t>3</w:t>
            </w:r>
          </w:p>
        </w:tc>
        <w:tc>
          <w:tcPr>
            <w:tcW w:w="2268" w:type="dxa"/>
            <w:shd w:val="clear" w:color="auto" w:fill="auto"/>
            <w:vAlign w:val="center"/>
          </w:tcPr>
          <w:p w14:paraId="4FAB43D5" w14:textId="77777777" w:rsidR="00C26406" w:rsidRDefault="00C26406" w:rsidP="00BA692B">
            <w:pPr>
              <w:pStyle w:val="TF-TEXTOQUADROCentralizado"/>
            </w:pPr>
            <w:r>
              <w:t>-</w:t>
            </w:r>
          </w:p>
        </w:tc>
      </w:tr>
      <w:tr w:rsidR="00C26406" w14:paraId="38938BC4" w14:textId="77777777" w:rsidTr="00316116">
        <w:trPr>
          <w:trHeight w:val="70"/>
          <w:jc w:val="center"/>
        </w:trPr>
        <w:tc>
          <w:tcPr>
            <w:tcW w:w="3256" w:type="dxa"/>
            <w:shd w:val="clear" w:color="auto" w:fill="auto"/>
            <w:vAlign w:val="center"/>
          </w:tcPr>
          <w:p w14:paraId="1C570D11" w14:textId="77777777" w:rsidR="00C26406" w:rsidRDefault="00C26406" w:rsidP="00BA692B">
            <w:pPr>
              <w:pStyle w:val="TF-TEXTOQUADRO"/>
            </w:pPr>
            <w:r>
              <w:t>Quantidade de clusters gerados</w:t>
            </w:r>
          </w:p>
        </w:tc>
        <w:tc>
          <w:tcPr>
            <w:tcW w:w="1559" w:type="dxa"/>
            <w:shd w:val="clear" w:color="auto" w:fill="auto"/>
            <w:vAlign w:val="center"/>
          </w:tcPr>
          <w:p w14:paraId="529D0F21" w14:textId="77777777" w:rsidR="00C26406" w:rsidRDefault="00C26406" w:rsidP="00BA692B">
            <w:pPr>
              <w:pStyle w:val="TF-TEXTOQUADROCentralizado"/>
            </w:pPr>
            <w:r>
              <w:t>3</w:t>
            </w:r>
          </w:p>
        </w:tc>
        <w:tc>
          <w:tcPr>
            <w:tcW w:w="1984" w:type="dxa"/>
            <w:shd w:val="clear" w:color="auto" w:fill="auto"/>
            <w:vAlign w:val="center"/>
          </w:tcPr>
          <w:p w14:paraId="6E5A498A" w14:textId="77777777" w:rsidR="00C26406" w:rsidRDefault="00C26406" w:rsidP="00BA692B">
            <w:pPr>
              <w:pStyle w:val="TF-TEXTOQUADROCentralizado"/>
            </w:pPr>
            <w:r>
              <w:t>5</w:t>
            </w:r>
          </w:p>
        </w:tc>
        <w:tc>
          <w:tcPr>
            <w:tcW w:w="2268" w:type="dxa"/>
            <w:shd w:val="clear" w:color="auto" w:fill="auto"/>
            <w:vAlign w:val="center"/>
          </w:tcPr>
          <w:p w14:paraId="18C42A32" w14:textId="77777777" w:rsidR="00C26406" w:rsidRDefault="00C26406" w:rsidP="00BA692B">
            <w:pPr>
              <w:pStyle w:val="TF-TEXTOQUADROCentralizado"/>
            </w:pPr>
            <w:r>
              <w:t>10</w:t>
            </w:r>
          </w:p>
        </w:tc>
      </w:tr>
      <w:tr w:rsidR="00C26406" w14:paraId="54E29BB5" w14:textId="77777777" w:rsidTr="00316116">
        <w:trPr>
          <w:trHeight w:val="70"/>
          <w:jc w:val="center"/>
        </w:trPr>
        <w:tc>
          <w:tcPr>
            <w:tcW w:w="3256" w:type="dxa"/>
            <w:shd w:val="clear" w:color="auto" w:fill="auto"/>
            <w:vAlign w:val="center"/>
          </w:tcPr>
          <w:p w14:paraId="0F65C29C" w14:textId="77777777" w:rsidR="00C26406" w:rsidRDefault="00C26406" w:rsidP="00BA692B">
            <w:pPr>
              <w:pStyle w:val="TF-TEXTOQUADRO"/>
            </w:pPr>
            <w:r>
              <w:t>Inferências sobre os dados</w:t>
            </w:r>
          </w:p>
        </w:tc>
        <w:tc>
          <w:tcPr>
            <w:tcW w:w="1559" w:type="dxa"/>
            <w:shd w:val="clear" w:color="auto" w:fill="auto"/>
            <w:vAlign w:val="center"/>
          </w:tcPr>
          <w:p w14:paraId="4DE79D6F" w14:textId="77777777" w:rsidR="00C26406" w:rsidRDefault="00C26406" w:rsidP="00BA692B">
            <w:pPr>
              <w:pStyle w:val="TF-TEXTOQUADROCentralizado"/>
            </w:pPr>
            <w:r>
              <w:t>-</w:t>
            </w:r>
          </w:p>
        </w:tc>
        <w:tc>
          <w:tcPr>
            <w:tcW w:w="1984" w:type="dxa"/>
            <w:shd w:val="clear" w:color="auto" w:fill="auto"/>
            <w:vAlign w:val="center"/>
          </w:tcPr>
          <w:p w14:paraId="498F7F18" w14:textId="77777777" w:rsidR="00C26406" w:rsidRDefault="00C26406" w:rsidP="00BA692B">
            <w:pPr>
              <w:pStyle w:val="TF-TEXTOQUADROCentralizado"/>
            </w:pPr>
            <w:r>
              <w:t>Sim</w:t>
            </w:r>
          </w:p>
        </w:tc>
        <w:tc>
          <w:tcPr>
            <w:tcW w:w="2268" w:type="dxa"/>
            <w:shd w:val="clear" w:color="auto" w:fill="auto"/>
            <w:vAlign w:val="center"/>
          </w:tcPr>
          <w:p w14:paraId="210B9868" w14:textId="77777777" w:rsidR="00C26406" w:rsidRDefault="00C26406" w:rsidP="00BA692B">
            <w:pPr>
              <w:pStyle w:val="TF-TEXTOQUADROCentralizado"/>
            </w:pPr>
            <w:r>
              <w:t>Sim</w:t>
            </w:r>
          </w:p>
        </w:tc>
      </w:tr>
    </w:tbl>
    <w:p w14:paraId="147C4500" w14:textId="77777777" w:rsidR="00C26406" w:rsidRDefault="00C26406" w:rsidP="00C43C82">
      <w:pPr>
        <w:pStyle w:val="TF-FONTE"/>
      </w:pPr>
      <w:r w:rsidRPr="00E43D3C">
        <w:t>Fonte: elaborado pelo autor.</w:t>
      </w:r>
    </w:p>
    <w:p w14:paraId="7E6FC718" w14:textId="77777777" w:rsidR="00C26406" w:rsidRDefault="00C26406" w:rsidP="00C43C82">
      <w:pPr>
        <w:pStyle w:val="TF-TEXTO"/>
      </w:pPr>
      <w:r>
        <w:t xml:space="preserve">A partir do </w:t>
      </w:r>
      <w:r>
        <w:fldChar w:fldCharType="begin"/>
      </w:r>
      <w:r>
        <w:instrText xml:space="preserve"> REF _Ref57318354 \h </w:instrText>
      </w:r>
      <w:r>
        <w:fldChar w:fldCharType="separate"/>
      </w:r>
      <w:r>
        <w:t>Quadro 2</w:t>
      </w:r>
      <w:r>
        <w:fldChar w:fldCharType="end"/>
      </w:r>
      <w:r>
        <w:t xml:space="preserve">, pode-se observar que </w:t>
      </w:r>
      <w:proofErr w:type="spellStart"/>
      <w:r w:rsidRPr="00EB7324">
        <w:t>Gustriansyah</w:t>
      </w:r>
      <w:proofErr w:type="spellEnd"/>
      <w:r w:rsidRPr="00EB7324">
        <w:t xml:space="preserve">, </w:t>
      </w:r>
      <w:proofErr w:type="spellStart"/>
      <w:r w:rsidRPr="00EB7324">
        <w:t>Suhandi</w:t>
      </w:r>
      <w:proofErr w:type="spellEnd"/>
      <w:r w:rsidRPr="00EB7324">
        <w:t xml:space="preserve"> e Antony (2020)</w:t>
      </w:r>
      <w:r>
        <w:t xml:space="preserve"> </w:t>
      </w:r>
      <w:proofErr w:type="spellStart"/>
      <w:r>
        <w:t>clusterizaram</w:t>
      </w:r>
      <w:proofErr w:type="spellEnd"/>
      <w:r>
        <w:t xml:space="preserve"> produtos de uma base de dados utilizando o modelo RFM padrão. Já </w:t>
      </w:r>
      <w:proofErr w:type="spellStart"/>
      <w:r w:rsidRPr="00EB7324">
        <w:t>Peker</w:t>
      </w:r>
      <w:proofErr w:type="spellEnd"/>
      <w:r w:rsidRPr="00EB7324">
        <w:t xml:space="preserve">, </w:t>
      </w:r>
      <w:proofErr w:type="spellStart"/>
      <w:r w:rsidRPr="00EB7324">
        <w:t>Kocyigit</w:t>
      </w:r>
      <w:proofErr w:type="spellEnd"/>
      <w:r w:rsidRPr="00EB7324">
        <w:t xml:space="preserve"> e </w:t>
      </w:r>
      <w:proofErr w:type="spellStart"/>
      <w:r w:rsidRPr="00EB7324">
        <w:t>Eren</w:t>
      </w:r>
      <w:proofErr w:type="spellEnd"/>
      <w:r w:rsidRPr="00EB7324">
        <w:t xml:space="preserve"> (2017)</w:t>
      </w:r>
      <w:r>
        <w:t xml:space="preserve"> optaram pelo desenvolvimento de um modelo novo, considerando a periodicidade (LRFMP). </w:t>
      </w:r>
      <w:proofErr w:type="spellStart"/>
      <w:r w:rsidRPr="00EB7324">
        <w:t>Tavakoli</w:t>
      </w:r>
      <w:proofErr w:type="spellEnd"/>
      <w:r w:rsidRPr="00EB7324">
        <w:t xml:space="preserve"> </w:t>
      </w:r>
      <w:r w:rsidRPr="00B35C51">
        <w:rPr>
          <w:i/>
          <w:iCs/>
        </w:rPr>
        <w:t>et al</w:t>
      </w:r>
      <w:r w:rsidRPr="00EB7324">
        <w:t>. (2018)</w:t>
      </w:r>
      <w:r>
        <w:t xml:space="preserve"> também desenvolveram um novo modelo, ao qual a característica </w:t>
      </w:r>
      <w:proofErr w:type="spellStart"/>
      <w:r>
        <w:t>recência</w:t>
      </w:r>
      <w:proofErr w:type="spellEnd"/>
      <w:r>
        <w:t xml:space="preserve"> foi modificada e separada (R+FM).</w:t>
      </w:r>
    </w:p>
    <w:p w14:paraId="2135E978" w14:textId="77777777" w:rsidR="00C26406" w:rsidRDefault="00C26406" w:rsidP="00C43C82">
      <w:pPr>
        <w:pStyle w:val="TF-TEXTO"/>
      </w:pPr>
      <w:proofErr w:type="spellStart"/>
      <w:r w:rsidRPr="00EB7324">
        <w:t>Gustriansyah</w:t>
      </w:r>
      <w:proofErr w:type="spellEnd"/>
      <w:r w:rsidRPr="00EB7324">
        <w:t xml:space="preserve">, </w:t>
      </w:r>
      <w:proofErr w:type="spellStart"/>
      <w:r w:rsidRPr="00EB7324">
        <w:t>Suhandi</w:t>
      </w:r>
      <w:proofErr w:type="spellEnd"/>
      <w:r w:rsidRPr="00EB7324">
        <w:t xml:space="preserve"> e Antony (2020)</w:t>
      </w:r>
      <w:r>
        <w:t xml:space="preserve"> tinham como objetivo melhorar o gerenciamento de estoque, prezando por uma segmentação mais conclusiva sobre os produtos, visto que o modelo RFM padrão define segmentos arbitrariamente sem adequar-se às peculiaridades dos dados, enquanto o modelo aplicado através de k-</w:t>
      </w:r>
      <w:proofErr w:type="spellStart"/>
      <w:r>
        <w:t>means</w:t>
      </w:r>
      <w:proofErr w:type="spellEnd"/>
      <w:r>
        <w:t xml:space="preserve"> alcançou uma segmentação com dados altamente similares em cada cluster. Por outro lado, </w:t>
      </w:r>
      <w:proofErr w:type="spellStart"/>
      <w:r w:rsidRPr="00EB7324">
        <w:t>Peker</w:t>
      </w:r>
      <w:proofErr w:type="spellEnd"/>
      <w:r w:rsidRPr="00EB7324">
        <w:t xml:space="preserve">, </w:t>
      </w:r>
      <w:proofErr w:type="spellStart"/>
      <w:r w:rsidRPr="00EB7324">
        <w:t>Kocyigit</w:t>
      </w:r>
      <w:proofErr w:type="spellEnd"/>
      <w:r w:rsidRPr="00EB7324">
        <w:t xml:space="preserve"> e </w:t>
      </w:r>
      <w:proofErr w:type="spellStart"/>
      <w:r w:rsidRPr="00EB7324">
        <w:t>Eren</w:t>
      </w:r>
      <w:proofErr w:type="spellEnd"/>
      <w:r w:rsidRPr="00EB7324">
        <w:t xml:space="preserve"> (2017)</w:t>
      </w:r>
      <w:r>
        <w:t xml:space="preserve"> e </w:t>
      </w:r>
      <w:proofErr w:type="spellStart"/>
      <w:r w:rsidRPr="00EB7324">
        <w:t>Tavakoli</w:t>
      </w:r>
      <w:proofErr w:type="spellEnd"/>
      <w:r w:rsidRPr="00EB7324">
        <w:t xml:space="preserve"> </w:t>
      </w:r>
      <w:r w:rsidRPr="001B4BD2">
        <w:rPr>
          <w:i/>
          <w:iCs/>
        </w:rPr>
        <w:t>et al</w:t>
      </w:r>
      <w:r w:rsidRPr="00EB7324">
        <w:t>. (2018)</w:t>
      </w:r>
      <w:r>
        <w:t xml:space="preserve"> objetivavam o gerenciamento das relações com os clientes através de estratégias focadas em segmentos, visando aumentar a renda que eles fornecem à</w:t>
      </w:r>
      <w:r w:rsidRPr="00083179">
        <w:t xml:space="preserve"> </w:t>
      </w:r>
      <w:r>
        <w:t>empresa. Todos os autores utilizaram o algoritmo K-</w:t>
      </w:r>
      <w:proofErr w:type="spellStart"/>
      <w:r>
        <w:t>means</w:t>
      </w:r>
      <w:proofErr w:type="spellEnd"/>
      <w:r>
        <w:t xml:space="preserve">, por ser confiável e amplamente difundido. Vale ressaltar que no trabalho de </w:t>
      </w:r>
      <w:proofErr w:type="spellStart"/>
      <w:r w:rsidRPr="00EB7324">
        <w:t>Gustriansyah</w:t>
      </w:r>
      <w:proofErr w:type="spellEnd"/>
      <w:r w:rsidRPr="00EB7324">
        <w:t xml:space="preserve">, </w:t>
      </w:r>
      <w:proofErr w:type="spellStart"/>
      <w:r w:rsidRPr="00EB7324">
        <w:t>Suhandi</w:t>
      </w:r>
      <w:proofErr w:type="spellEnd"/>
      <w:r w:rsidRPr="00EB7324">
        <w:t xml:space="preserve"> e Antony (2020)</w:t>
      </w:r>
      <w:r>
        <w:t xml:space="preserve">, o algoritmo teve um </w:t>
      </w:r>
      <w:r>
        <w:lastRenderedPageBreak/>
        <w:t>foco metodológico maior, visto que foram utilizados 8 índices de validação para k clusters, visando otimizar a organização dos segmentos.</w:t>
      </w:r>
    </w:p>
    <w:p w14:paraId="2C4A5CEA" w14:textId="77777777" w:rsidR="00C26406" w:rsidRDefault="00C26406" w:rsidP="00C43C82">
      <w:pPr>
        <w:pStyle w:val="TF-TEXTO"/>
      </w:pPr>
      <w:r>
        <w:t xml:space="preserve">A quantidade de dados segmentados variou bastante entre os três trabalhos devido aos diferentes contextos de aplicação. </w:t>
      </w:r>
      <w:proofErr w:type="spellStart"/>
      <w:r w:rsidRPr="00EB7324">
        <w:t>Gustriansyah</w:t>
      </w:r>
      <w:proofErr w:type="spellEnd"/>
      <w:r w:rsidRPr="00EB7324">
        <w:t xml:space="preserve">, </w:t>
      </w:r>
      <w:proofErr w:type="spellStart"/>
      <w:r w:rsidRPr="00EB7324">
        <w:t>Suhandi</w:t>
      </w:r>
      <w:proofErr w:type="spellEnd"/>
      <w:r w:rsidRPr="00EB7324">
        <w:t xml:space="preserve"> e Antony (2020)</w:t>
      </w:r>
      <w:r>
        <w:t xml:space="preserve"> tinham 2.043 produtos na base de dados para segmentar, resultando em 3 clusters. Já </w:t>
      </w:r>
      <w:proofErr w:type="spellStart"/>
      <w:r w:rsidRPr="00EB7324">
        <w:t>Peker</w:t>
      </w:r>
      <w:proofErr w:type="spellEnd"/>
      <w:r w:rsidRPr="00EB7324">
        <w:t xml:space="preserve">, </w:t>
      </w:r>
      <w:proofErr w:type="spellStart"/>
      <w:r w:rsidRPr="00EB7324">
        <w:t>Kocyigit</w:t>
      </w:r>
      <w:proofErr w:type="spellEnd"/>
      <w:r w:rsidRPr="00EB7324">
        <w:t xml:space="preserve"> e </w:t>
      </w:r>
      <w:proofErr w:type="spellStart"/>
      <w:r w:rsidRPr="00EB7324">
        <w:t>Eren</w:t>
      </w:r>
      <w:proofErr w:type="spellEnd"/>
      <w:r w:rsidRPr="00EB7324">
        <w:t xml:space="preserve"> (2017)</w:t>
      </w:r>
      <w:r>
        <w:t xml:space="preserve"> possuíam o registro de 16.024 clientes de uma rede de padarias, sendo especificados 5 segmentos, obtidos através de uma análise por três índices de validação (</w:t>
      </w:r>
      <w:proofErr w:type="spellStart"/>
      <w:r>
        <w:t>Silhouette</w:t>
      </w:r>
      <w:proofErr w:type="spellEnd"/>
      <w:r>
        <w:t xml:space="preserve">, </w:t>
      </w:r>
      <w:proofErr w:type="spellStart"/>
      <w:r w:rsidRPr="00FC1EEA">
        <w:t>Calinski-Harabasz</w:t>
      </w:r>
      <w:proofErr w:type="spellEnd"/>
      <w:r>
        <w:t xml:space="preserve"> e Davies-</w:t>
      </w:r>
      <w:proofErr w:type="spellStart"/>
      <w:r>
        <w:t>Bouldin</w:t>
      </w:r>
      <w:proofErr w:type="spellEnd"/>
      <w:r w:rsidRPr="00C43C82">
        <w:rPr>
          <w:rFonts w:ascii="AdvOT8cb2ddbd" w:eastAsia="Calibri" w:hAnsi="AdvOT8cb2ddbd" w:cs="AdvOT8cb2ddbd"/>
          <w:sz w:val="19"/>
          <w:szCs w:val="19"/>
          <w:lang w:eastAsia="en-US"/>
        </w:rPr>
        <w:t>)</w:t>
      </w:r>
      <w:r>
        <w:t xml:space="preserve">. Por fim, </w:t>
      </w:r>
      <w:proofErr w:type="spellStart"/>
      <w:r w:rsidRPr="00EB7324">
        <w:t>Tavakoli</w:t>
      </w:r>
      <w:proofErr w:type="spellEnd"/>
      <w:r w:rsidRPr="00EB7324">
        <w:t xml:space="preserve"> </w:t>
      </w:r>
      <w:r w:rsidRPr="00110207">
        <w:rPr>
          <w:i/>
          <w:iCs/>
        </w:rPr>
        <w:t>et al</w:t>
      </w:r>
      <w:r w:rsidRPr="00EB7324">
        <w:t>. (2018)</w:t>
      </w:r>
      <w:r>
        <w:t xml:space="preserve"> agruparam dados de 3 milhões de clientes pertencentes à base de dados de um E-commerce do Oriente Médio, resultando em 10 clusters, sendo 3 pertencentes à característica de </w:t>
      </w:r>
      <w:proofErr w:type="spellStart"/>
      <w:r>
        <w:t>recência</w:t>
      </w:r>
      <w:proofErr w:type="spellEnd"/>
      <w:r>
        <w:t xml:space="preserve">, e os outros 7 distribuídos entre as características de frequência e monetária. Ressalta que </w:t>
      </w:r>
      <w:proofErr w:type="spellStart"/>
      <w:r w:rsidRPr="00541927">
        <w:t>Tavakoli</w:t>
      </w:r>
      <w:proofErr w:type="spellEnd"/>
      <w:r w:rsidRPr="00541927">
        <w:t xml:space="preserve"> </w:t>
      </w:r>
      <w:r w:rsidRPr="00AA3EB7">
        <w:rPr>
          <w:i/>
          <w:iCs/>
        </w:rPr>
        <w:t>et al</w:t>
      </w:r>
      <w:r w:rsidRPr="00541927">
        <w:t xml:space="preserve">. (2018) </w:t>
      </w:r>
      <w:r>
        <w:t>testaram o modelo em produção</w:t>
      </w:r>
      <w:r w:rsidRPr="00541927">
        <w:t>, montando uma campanha que focava no segmento de clientes ativos, visando primariamente aumentar os lucros da empresa, utilizando também um grupo de controle e comparação de renda antes e depois da campanha.</w:t>
      </w:r>
    </w:p>
    <w:p w14:paraId="3BDB38F3" w14:textId="77777777" w:rsidR="00C26406" w:rsidRDefault="00C26406" w:rsidP="00C43C82">
      <w:pPr>
        <w:pStyle w:val="TF-TEXTO"/>
      </w:pPr>
      <w:proofErr w:type="spellStart"/>
      <w:r w:rsidRPr="00EB7324">
        <w:t>Gustriansyah</w:t>
      </w:r>
      <w:proofErr w:type="spellEnd"/>
      <w:r w:rsidRPr="00EB7324">
        <w:t xml:space="preserve">, </w:t>
      </w:r>
      <w:proofErr w:type="spellStart"/>
      <w:r w:rsidRPr="00EB7324">
        <w:t>Suhandi</w:t>
      </w:r>
      <w:proofErr w:type="spellEnd"/>
      <w:r w:rsidRPr="00EB7324">
        <w:t xml:space="preserve"> e Antony (2020</w:t>
      </w:r>
      <w:r>
        <w:t xml:space="preserve">) demonstraram a possibilidade da aplicação de RFM fora do uso convencional de segmentação de clientes, e adquiriram clusters com uma variância média de </w:t>
      </w:r>
      <w:r w:rsidRPr="00FA25F4">
        <w:t>0.19113</w:t>
      </w:r>
      <w:r>
        <w:t xml:space="preserve">. Além disso, os autores sugeriram outras formas de comparação de dados, </w:t>
      </w:r>
      <w:r w:rsidRPr="00541927">
        <w:t xml:space="preserve">como </w:t>
      </w:r>
      <w:proofErr w:type="spellStart"/>
      <w:r w:rsidRPr="00541927">
        <w:t>Particle</w:t>
      </w:r>
      <w:proofErr w:type="spellEnd"/>
      <w:r w:rsidRPr="00541927">
        <w:t xml:space="preserve"> </w:t>
      </w:r>
      <w:proofErr w:type="spellStart"/>
      <w:r w:rsidRPr="00541927">
        <w:t>Swarm</w:t>
      </w:r>
      <w:proofErr w:type="spellEnd"/>
      <w:r w:rsidRPr="00541927">
        <w:t xml:space="preserve"> </w:t>
      </w:r>
      <w:proofErr w:type="spellStart"/>
      <w:r w:rsidRPr="00541927">
        <w:t>Optimization</w:t>
      </w:r>
      <w:proofErr w:type="spellEnd"/>
      <w:r w:rsidRPr="00541927">
        <w:t xml:space="preserve"> (PSO), </w:t>
      </w:r>
      <w:proofErr w:type="spellStart"/>
      <w:r w:rsidRPr="00541927">
        <w:t>medioides</w:t>
      </w:r>
      <w:proofErr w:type="spellEnd"/>
      <w:r w:rsidRPr="00541927">
        <w:t xml:space="preserve"> ou até </w:t>
      </w:r>
      <w:proofErr w:type="spellStart"/>
      <w:r w:rsidRPr="00541927">
        <w:rPr>
          <w:i/>
          <w:iCs/>
        </w:rPr>
        <w:t>maximizing-expectancy</w:t>
      </w:r>
      <w:proofErr w:type="spellEnd"/>
      <w:r w:rsidRPr="00541927">
        <w:t>.</w:t>
      </w:r>
      <w:r>
        <w:t xml:space="preserve"> </w:t>
      </w:r>
      <w:proofErr w:type="spellStart"/>
      <w:r w:rsidRPr="00EB7324">
        <w:t>Peker</w:t>
      </w:r>
      <w:proofErr w:type="spellEnd"/>
      <w:r w:rsidRPr="00EB7324">
        <w:t xml:space="preserve">, </w:t>
      </w:r>
      <w:proofErr w:type="spellStart"/>
      <w:r w:rsidRPr="00EB7324">
        <w:t>Kocyigit</w:t>
      </w:r>
      <w:proofErr w:type="spellEnd"/>
      <w:r w:rsidRPr="00EB7324">
        <w:t xml:space="preserve"> e </w:t>
      </w:r>
      <w:proofErr w:type="spellStart"/>
      <w:r w:rsidRPr="00EB7324">
        <w:t>Eren</w:t>
      </w:r>
      <w:proofErr w:type="spellEnd"/>
      <w:r w:rsidRPr="00EB7324">
        <w:t xml:space="preserve"> (2017)</w:t>
      </w:r>
      <w:r>
        <w:t xml:space="preserve"> segmentaram clientes de uma rede de mercados na Turquia em “clientes leais de alta contribuição”, “clientes leais de baixa contribuição”, “clientes incertos”, “clientes perdidos de alto gasto” e “clientes perdidos de baixo gasto”. Desta maneira, os autores providenciaram visões e estratégias (promoções, ofertas, regalias) de aumento de renda sobre os comportamentos dos clientes, porém limitaram-se a aplicar em um segmento específico de mercado. Por fim, </w:t>
      </w:r>
      <w:proofErr w:type="spellStart"/>
      <w:r w:rsidRPr="00EB7324">
        <w:t>Tavakoli</w:t>
      </w:r>
      <w:proofErr w:type="spellEnd"/>
      <w:r w:rsidRPr="00EB7324">
        <w:t xml:space="preserve"> </w:t>
      </w:r>
      <w:r w:rsidRPr="00B35C51">
        <w:rPr>
          <w:i/>
          <w:iCs/>
        </w:rPr>
        <w:t>et al</w:t>
      </w:r>
      <w:r w:rsidRPr="00EB7324">
        <w:t>. (2018)</w:t>
      </w:r>
      <w:r>
        <w:t xml:space="preserve"> agruparam clientes de uma empresa de E-commerce com base em sua </w:t>
      </w:r>
      <w:proofErr w:type="spellStart"/>
      <w:r>
        <w:t>recência</w:t>
      </w:r>
      <w:proofErr w:type="spellEnd"/>
      <w:r>
        <w:t>, resultando em clientes “Ativos”, “Expirando” e “Expirados”, e destes segmentos, sucessivamente separados em grupos de “Alto”, “Médio” e “Baixo” valores, validando posteriormente a segmentação através de uma campanha de ofertas para os clientes do grupo “Ativos”.</w:t>
      </w:r>
    </w:p>
    <w:p w14:paraId="6424A81A" w14:textId="77777777" w:rsidR="00C26406" w:rsidRDefault="00C26406" w:rsidP="00C43C82">
      <w:pPr>
        <w:pStyle w:val="TF-TEXTO"/>
      </w:pPr>
      <w:r>
        <w:t xml:space="preserve">Todos os trabalhos aqui citados procuraram implementar o modelo RFM num contexto de </w:t>
      </w:r>
      <w:proofErr w:type="spellStart"/>
      <w:r>
        <w:t>clusterização</w:t>
      </w:r>
      <w:proofErr w:type="spellEnd"/>
      <w:r>
        <w:t xml:space="preserve"> por K-</w:t>
      </w:r>
      <w:proofErr w:type="spellStart"/>
      <w:r>
        <w:t>means</w:t>
      </w:r>
      <w:proofErr w:type="spellEnd"/>
      <w:r>
        <w:t xml:space="preserve">, alterando o modelo e o manejo dos dados de acordo com cada categoria, seja ele produto ou cliente, varejo ou mercado. Com isso, criaram-se atributos e foram modificados alguns já existentes para atender às especificidades de cada contexto, visto que todos os trabalhos focaram em uma só base de dados, inevitavelmente adequando-se às mesmas. </w:t>
      </w:r>
    </w:p>
    <w:p w14:paraId="6D51E7E0" w14:textId="77777777" w:rsidR="00C26406" w:rsidRPr="0075781C" w:rsidRDefault="00C26406" w:rsidP="00C43C82">
      <w:pPr>
        <w:pStyle w:val="TF-TEXTO"/>
      </w:pPr>
      <w:r>
        <w:rPr>
          <w:noProof/>
        </w:rPr>
        <mc:AlternateContent>
          <mc:Choice Requires="wpi">
            <w:drawing>
              <wp:anchor distT="0" distB="0" distL="114300" distR="114300" simplePos="0" relativeHeight="251659264" behindDoc="0" locked="0" layoutInCell="1" allowOverlap="1" wp14:anchorId="1B1FC6B5" wp14:editId="2D16CF2B">
                <wp:simplePos x="0" y="0"/>
                <wp:positionH relativeFrom="column">
                  <wp:posOffset>-250532</wp:posOffset>
                </wp:positionH>
                <wp:positionV relativeFrom="paragraph">
                  <wp:posOffset>533009</wp:posOffset>
                </wp:positionV>
                <wp:extent cx="6200640" cy="1292760"/>
                <wp:effectExtent l="38100" t="38100" r="48260" b="41275"/>
                <wp:wrapNone/>
                <wp:docPr id="8" name="Tinta 8"/>
                <wp:cNvGraphicFramePr/>
                <a:graphic xmlns:a="http://schemas.openxmlformats.org/drawingml/2006/main">
                  <a:graphicData uri="http://schemas.microsoft.com/office/word/2010/wordprocessingInk">
                    <w14:contentPart bwMode="auto" r:id="rId17">
                      <w14:nvContentPartPr>
                        <w14:cNvContentPartPr/>
                      </w14:nvContentPartPr>
                      <w14:xfrm>
                        <a:off x="0" y="0"/>
                        <a:ext cx="6200640" cy="1292760"/>
                      </w14:xfrm>
                    </w14:contentPart>
                  </a:graphicData>
                </a:graphic>
              </wp:anchor>
            </w:drawing>
          </mc:Choice>
          <mc:Fallback>
            <w:pict>
              <v:shapetype w14:anchorId="7AC18D3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Tinta 8" o:spid="_x0000_s1026" type="#_x0000_t75" style="position:absolute;margin-left:-20.45pt;margin-top:41.25pt;width:489.7pt;height:103.2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">
                <v:imagedata r:id="rId18" o:title=""/>
              </v:shape>
            </w:pict>
          </mc:Fallback>
        </mc:AlternateContent>
      </w:r>
      <w:r w:rsidRPr="00CE17A9">
        <w:t xml:space="preserve">Desta forma, este trabalho demonstra ser relevante, pois almeja aplicar o modelo RFM em conjunto com vários algoritmos de </w:t>
      </w:r>
      <w:proofErr w:type="spellStart"/>
      <w:r w:rsidRPr="00CE17A9">
        <w:t>clusterização</w:t>
      </w:r>
      <w:proofErr w:type="spellEnd"/>
      <w:r w:rsidRPr="00CE17A9">
        <w:t xml:space="preserve"> em forma de um </w:t>
      </w:r>
      <w:commentRangeStart w:id="106"/>
      <w:r w:rsidRPr="00CE17A9">
        <w:t xml:space="preserve">artefato computacional </w:t>
      </w:r>
      <w:commentRangeEnd w:id="106"/>
      <w:r>
        <w:rPr>
          <w:rStyle w:val="Refdecomentrio"/>
        </w:rPr>
        <w:commentReference w:id="106"/>
      </w:r>
      <w:r w:rsidRPr="00CE17A9">
        <w:t xml:space="preserve">que se adeque à vários contextos (mercado, comércio, varejo etc.), utilizando </w:t>
      </w:r>
      <w:r>
        <w:t>várias</w:t>
      </w:r>
      <w:r w:rsidRPr="00CE17A9">
        <w:t xml:space="preserve"> bases de dados reais para testar a validade dos algoritmos utilizados. Vislumbra-se utilizar três índices para validação da qualidade dos clusters (</w:t>
      </w:r>
      <w:proofErr w:type="spellStart"/>
      <w:r w:rsidRPr="00CE17A9">
        <w:t>Silhouette</w:t>
      </w:r>
      <w:proofErr w:type="spellEnd"/>
      <w:r w:rsidRPr="00CE17A9">
        <w:t xml:space="preserve">, </w:t>
      </w:r>
      <w:proofErr w:type="spellStart"/>
      <w:r w:rsidRPr="00CE17A9">
        <w:t>Calinski-Harabasz</w:t>
      </w:r>
      <w:proofErr w:type="spellEnd"/>
      <w:r w:rsidRPr="00CE17A9">
        <w:t xml:space="preserve"> e Davies-</w:t>
      </w:r>
      <w:proofErr w:type="spellStart"/>
      <w:r w:rsidRPr="00CE17A9">
        <w:t>Bouldin</w:t>
      </w:r>
      <w:proofErr w:type="spellEnd"/>
      <w:r w:rsidRPr="00CE17A9">
        <w:rPr>
          <w:rFonts w:ascii="AdvOT8cb2ddbd" w:eastAsia="Calibri" w:hAnsi="AdvOT8cb2ddbd" w:cs="AdvOT8cb2ddbd"/>
          <w:sz w:val="19"/>
          <w:szCs w:val="19"/>
          <w:lang w:eastAsia="en-US"/>
        </w:rPr>
        <w:t xml:space="preserve">). </w:t>
      </w:r>
      <w:commentRangeStart w:id="107"/>
      <w:r w:rsidRPr="00CE17A9">
        <w:rPr>
          <w:rFonts w:ascii="AdvOT8cb2ddbd" w:eastAsia="Calibri" w:hAnsi="AdvOT8cb2ddbd" w:cs="AdvOT8cb2ddbd"/>
          <w:sz w:val="19"/>
          <w:szCs w:val="19"/>
          <w:lang w:eastAsia="en-US"/>
        </w:rPr>
        <w:t>Além</w:t>
      </w:r>
      <w:commentRangeEnd w:id="107"/>
      <w:r>
        <w:rPr>
          <w:rStyle w:val="Refdecomentrio"/>
        </w:rPr>
        <w:commentReference w:id="107"/>
      </w:r>
      <w:r w:rsidRPr="00CE17A9">
        <w:rPr>
          <w:rFonts w:ascii="AdvOT8cb2ddbd" w:eastAsia="Calibri" w:hAnsi="AdvOT8cb2ddbd" w:cs="AdvOT8cb2ddbd"/>
          <w:sz w:val="19"/>
          <w:szCs w:val="19"/>
          <w:lang w:eastAsia="en-US"/>
        </w:rPr>
        <w:t xml:space="preserve"> disso, deseja-se obter clusters significativos e coerentes com cada segmento de mercado aplicado.  Outra contribuição deste trabalho seria no âmbito comercial, com a geração de informações sobre as similaridades de clientes de cada segmento de mercado, podendo auxiliar gestores e administradores de empresas a obter uma visão crítica sobre os comportamentos de clientes ao longo das diferentes bases de dados, podendo também denotar características comuns a todos. Outra relevância seria a utilização deste trabalho em ambiente acadêmico, visto que serão aplicados diferentes algoritmos de </w:t>
      </w:r>
      <w:proofErr w:type="spellStart"/>
      <w:r w:rsidRPr="00CE17A9">
        <w:rPr>
          <w:rFonts w:ascii="AdvOT8cb2ddbd" w:eastAsia="Calibri" w:hAnsi="AdvOT8cb2ddbd" w:cs="AdvOT8cb2ddbd"/>
          <w:sz w:val="19"/>
          <w:szCs w:val="19"/>
          <w:lang w:eastAsia="en-US"/>
        </w:rPr>
        <w:t>clusterização</w:t>
      </w:r>
      <w:proofErr w:type="spellEnd"/>
      <w:r w:rsidRPr="00CE17A9">
        <w:rPr>
          <w:rFonts w:ascii="AdvOT8cb2ddbd" w:eastAsia="Calibri" w:hAnsi="AdvOT8cb2ddbd" w:cs="AdvOT8cb2ddbd"/>
          <w:sz w:val="19"/>
          <w:szCs w:val="19"/>
          <w:lang w:eastAsia="en-US"/>
        </w:rPr>
        <w:t>, podendo providenciar informações sobre seus desempenhos</w:t>
      </w:r>
      <w:r>
        <w:rPr>
          <w:rFonts w:ascii="AdvOT8cb2ddbd" w:eastAsia="Calibri" w:hAnsi="AdvOT8cb2ddbd" w:cs="AdvOT8cb2ddbd"/>
          <w:sz w:val="19"/>
          <w:szCs w:val="19"/>
          <w:lang w:eastAsia="en-US"/>
        </w:rPr>
        <w:t xml:space="preserve"> e qualidade de agrupamento</w:t>
      </w:r>
      <w:r w:rsidRPr="00CE17A9">
        <w:rPr>
          <w:rFonts w:ascii="AdvOT8cb2ddbd" w:eastAsia="Calibri" w:hAnsi="AdvOT8cb2ddbd" w:cs="AdvOT8cb2ddbd"/>
          <w:sz w:val="19"/>
          <w:szCs w:val="19"/>
          <w:lang w:eastAsia="en-US"/>
        </w:rPr>
        <w:t>, além de ser aplicados processos de obtenção, limpeza e transformação de dados.</w:t>
      </w:r>
    </w:p>
    <w:p w14:paraId="7A3974EE" w14:textId="77777777" w:rsidR="00C26406" w:rsidRDefault="00C26406" w:rsidP="00E638A0">
      <w:pPr>
        <w:pStyle w:val="Ttulo2"/>
      </w:pPr>
      <w:r>
        <w:t>REQUISITOS PRINCIPAIS DO PROBLEMA A SER TRABALHADO</w:t>
      </w:r>
    </w:p>
    <w:p w14:paraId="0947D8B5" w14:textId="77777777" w:rsidR="00C26406" w:rsidRDefault="00C26406" w:rsidP="00C43C82">
      <w:pPr>
        <w:pStyle w:val="TF-TEXTO"/>
      </w:pPr>
      <w:r>
        <w:t xml:space="preserve">O </w:t>
      </w:r>
      <w:commentRangeStart w:id="108"/>
      <w:r>
        <w:t xml:space="preserve">artefato computacional </w:t>
      </w:r>
      <w:commentRangeEnd w:id="108"/>
      <w:r>
        <w:rPr>
          <w:rStyle w:val="Refdecomentrio"/>
        </w:rPr>
        <w:commentReference w:id="108"/>
      </w:r>
      <w:r>
        <w:t>a ser desenvolvido deverá:</w:t>
      </w:r>
    </w:p>
    <w:p w14:paraId="2451502D" w14:textId="77777777" w:rsidR="00C26406" w:rsidRDefault="00C26406" w:rsidP="00C26406">
      <w:pPr>
        <w:pStyle w:val="TF-ALNEA"/>
        <w:numPr>
          <w:ilvl w:val="0"/>
          <w:numId w:val="4"/>
        </w:numPr>
      </w:pPr>
      <w:r>
        <w:t>adquirir os dados transacionais de clientes a partir de um banco de dados (Requisito Funcional - RF);</w:t>
      </w:r>
    </w:p>
    <w:p w14:paraId="5E7D9F92" w14:textId="77777777" w:rsidR="00C26406" w:rsidRDefault="00C26406" w:rsidP="00C26406">
      <w:pPr>
        <w:pStyle w:val="TF-ALNEA"/>
        <w:numPr>
          <w:ilvl w:val="0"/>
          <w:numId w:val="4"/>
        </w:numPr>
      </w:pPr>
      <w:r>
        <w:t>extrair dos clientes as características (</w:t>
      </w:r>
      <w:proofErr w:type="spellStart"/>
      <w:r>
        <w:t>recência</w:t>
      </w:r>
      <w:proofErr w:type="spellEnd"/>
      <w:r>
        <w:t>, frequência e monetária) utilizadas no modelo RFM (RF);</w:t>
      </w:r>
    </w:p>
    <w:p w14:paraId="145F79FC" w14:textId="77777777" w:rsidR="00C26406" w:rsidRDefault="00C26406" w:rsidP="00C26406">
      <w:pPr>
        <w:pStyle w:val="TF-ALNEA"/>
        <w:numPr>
          <w:ilvl w:val="0"/>
          <w:numId w:val="4"/>
        </w:numPr>
      </w:pPr>
      <w:r>
        <w:t>filtrar os clientes sem quantidade de compras relevantes (RF);</w:t>
      </w:r>
    </w:p>
    <w:p w14:paraId="2DD77923" w14:textId="77777777" w:rsidR="00C26406" w:rsidRDefault="00C26406" w:rsidP="00C26406">
      <w:pPr>
        <w:pStyle w:val="TF-ALNEA"/>
        <w:numPr>
          <w:ilvl w:val="0"/>
          <w:numId w:val="4"/>
        </w:numPr>
      </w:pPr>
      <w:r>
        <w:t>normalizar os dados para evitar disparidades nas escalas dos dados, principalmente no atributo monetário (RF);</w:t>
      </w:r>
    </w:p>
    <w:p w14:paraId="3E4EFD38" w14:textId="77777777" w:rsidR="00C26406" w:rsidRDefault="00C26406" w:rsidP="00C26406">
      <w:pPr>
        <w:pStyle w:val="TF-ALNEA"/>
        <w:numPr>
          <w:ilvl w:val="0"/>
          <w:numId w:val="4"/>
        </w:numPr>
      </w:pPr>
      <w:r>
        <w:t>aplicar três índices de validação (</w:t>
      </w:r>
      <w:proofErr w:type="spellStart"/>
      <w:r>
        <w:t>Silhouette</w:t>
      </w:r>
      <w:proofErr w:type="spellEnd"/>
      <w:r>
        <w:t xml:space="preserve">, </w:t>
      </w:r>
      <w:proofErr w:type="spellStart"/>
      <w:r>
        <w:t>Calinski-Harabasz</w:t>
      </w:r>
      <w:proofErr w:type="spellEnd"/>
      <w:r>
        <w:t xml:space="preserve"> e Davies-</w:t>
      </w:r>
      <w:proofErr w:type="spellStart"/>
      <w:r>
        <w:t>Bouldin</w:t>
      </w:r>
      <w:proofErr w:type="spellEnd"/>
      <w:r w:rsidRPr="00C43C82">
        <w:rPr>
          <w:rFonts w:ascii="AdvOT8cb2ddbd" w:eastAsia="Calibri" w:hAnsi="AdvOT8cb2ddbd" w:cs="AdvOT8cb2ddbd"/>
          <w:sz w:val="19"/>
          <w:szCs w:val="19"/>
          <w:lang w:eastAsia="en-US"/>
        </w:rPr>
        <w:t xml:space="preserve">) </w:t>
      </w:r>
      <w:r>
        <w:t xml:space="preserve">para verificar a qualidade dos clusters (RF); </w:t>
      </w:r>
    </w:p>
    <w:p w14:paraId="77552E73" w14:textId="77777777" w:rsidR="00C26406" w:rsidRDefault="00C26406" w:rsidP="00C26406">
      <w:pPr>
        <w:pStyle w:val="TF-ALNEA"/>
        <w:numPr>
          <w:ilvl w:val="0"/>
          <w:numId w:val="4"/>
        </w:numPr>
      </w:pPr>
      <w:r>
        <w:t>apresentar em um gráfico 3D os clientes, com sua localização definida pela pontuação do cliente nas características RFM (RF);</w:t>
      </w:r>
    </w:p>
    <w:p w14:paraId="19E3DB34" w14:textId="77777777" w:rsidR="00C26406" w:rsidRDefault="00C26406" w:rsidP="00C26406">
      <w:pPr>
        <w:pStyle w:val="TF-ALNEA"/>
        <w:numPr>
          <w:ilvl w:val="0"/>
          <w:numId w:val="4"/>
        </w:numPr>
      </w:pPr>
      <w:r>
        <w:t xml:space="preserve">utilizar algoritmos de </w:t>
      </w:r>
      <w:proofErr w:type="spellStart"/>
      <w:r>
        <w:t>clusterização</w:t>
      </w:r>
      <w:proofErr w:type="spellEnd"/>
      <w:r>
        <w:t xml:space="preserve"> tais como K-</w:t>
      </w:r>
      <w:proofErr w:type="spellStart"/>
      <w:r>
        <w:t>means</w:t>
      </w:r>
      <w:proofErr w:type="spellEnd"/>
      <w:r>
        <w:t xml:space="preserve">, </w:t>
      </w:r>
      <w:proofErr w:type="spellStart"/>
      <w:r>
        <w:t>mean</w:t>
      </w:r>
      <w:proofErr w:type="spellEnd"/>
      <w:r>
        <w:t>-shift e DBSCAN (RF);</w:t>
      </w:r>
    </w:p>
    <w:p w14:paraId="555D233F" w14:textId="77777777" w:rsidR="00C26406" w:rsidRDefault="00C26406" w:rsidP="00C26406">
      <w:pPr>
        <w:pStyle w:val="TF-ALNEA"/>
        <w:numPr>
          <w:ilvl w:val="0"/>
          <w:numId w:val="4"/>
        </w:numPr>
      </w:pPr>
      <w:r>
        <w:lastRenderedPageBreak/>
        <w:t>utilizar a linguagem Python para o desenvolvimento (Requisito Não Funcional - RNF);</w:t>
      </w:r>
    </w:p>
    <w:p w14:paraId="711DFB0E" w14:textId="77777777" w:rsidR="00C26406" w:rsidRDefault="00C26406" w:rsidP="00C26406">
      <w:pPr>
        <w:pStyle w:val="TF-ALNEA"/>
        <w:numPr>
          <w:ilvl w:val="0"/>
          <w:numId w:val="4"/>
        </w:numPr>
      </w:pPr>
      <w:r>
        <w:t xml:space="preserve">utilizar o ambiente de desenvolvimento </w:t>
      </w:r>
      <w:proofErr w:type="spellStart"/>
      <w:r>
        <w:t>Jupyter</w:t>
      </w:r>
      <w:proofErr w:type="spellEnd"/>
      <w:r>
        <w:t xml:space="preserve"> Notebook (RNF);</w:t>
      </w:r>
    </w:p>
    <w:p w14:paraId="263539C1" w14:textId="77777777" w:rsidR="00C26406" w:rsidRPr="00286FED" w:rsidRDefault="00C26406" w:rsidP="00C26406">
      <w:pPr>
        <w:pStyle w:val="TF-ALNEA"/>
        <w:numPr>
          <w:ilvl w:val="0"/>
          <w:numId w:val="4"/>
        </w:numPr>
      </w:pPr>
      <w:r>
        <w:t xml:space="preserve">utilizar o banco de dados </w:t>
      </w:r>
      <w:proofErr w:type="spellStart"/>
      <w:r>
        <w:t>PostgreSQL</w:t>
      </w:r>
      <w:proofErr w:type="spellEnd"/>
      <w:r>
        <w:t xml:space="preserve"> para ler os dados das bases utilizadas (RNF).</w:t>
      </w:r>
    </w:p>
    <w:p w14:paraId="62F569B8" w14:textId="77777777" w:rsidR="00C26406" w:rsidRDefault="00C26406" w:rsidP="00E638A0">
      <w:pPr>
        <w:pStyle w:val="Ttulo2"/>
      </w:pPr>
      <w:r>
        <w:t>METODOLOGIA</w:t>
      </w:r>
    </w:p>
    <w:p w14:paraId="7BE5920E" w14:textId="77777777" w:rsidR="00C26406" w:rsidRDefault="00C26406" w:rsidP="00C43C82">
      <w:pPr>
        <w:pStyle w:val="TF-TEXTO"/>
      </w:pPr>
      <w:r w:rsidRPr="00C25ED0">
        <w:t>O trabalho será desenvolvido observando as seguintes etapas:</w:t>
      </w:r>
    </w:p>
    <w:p w14:paraId="3121179A" w14:textId="77777777" w:rsidR="00C26406" w:rsidRDefault="00C26406" w:rsidP="00C26406">
      <w:pPr>
        <w:pStyle w:val="TF-ALNEA"/>
        <w:numPr>
          <w:ilvl w:val="0"/>
          <w:numId w:val="17"/>
        </w:numPr>
      </w:pPr>
      <w:r>
        <w:t xml:space="preserve">levantamento bibliográfico: pesquisar trabalhos relacionados e estudar sobre </w:t>
      </w:r>
      <w:r w:rsidRPr="00A91385">
        <w:t xml:space="preserve">o modelo RFM e suas aplicações, </w:t>
      </w:r>
      <w:r>
        <w:t xml:space="preserve">algoritmos de </w:t>
      </w:r>
      <w:proofErr w:type="spellStart"/>
      <w:r>
        <w:t>clusterização</w:t>
      </w:r>
      <w:proofErr w:type="spellEnd"/>
      <w:r w:rsidRPr="00A91385">
        <w:t>, métodos de tratamento de dados e índices de validação</w:t>
      </w:r>
      <w:r w:rsidRPr="00424AD5">
        <w:t>;</w:t>
      </w:r>
    </w:p>
    <w:p w14:paraId="5D9333CE" w14:textId="77777777" w:rsidR="00C26406" w:rsidRDefault="00C26406" w:rsidP="00C26406">
      <w:pPr>
        <w:pStyle w:val="TF-ALNEA"/>
        <w:numPr>
          <w:ilvl w:val="0"/>
          <w:numId w:val="17"/>
        </w:numPr>
      </w:pPr>
      <w:r>
        <w:t xml:space="preserve">seleção de bases de dados: obter bases de dados de usuários cedidas pela empresa </w:t>
      </w:r>
      <w:proofErr w:type="spellStart"/>
      <w:r>
        <w:t>Intelidata</w:t>
      </w:r>
      <w:proofErr w:type="spellEnd"/>
      <w:r>
        <w:t xml:space="preserve"> Informática, desenvolvedora de software de gestão comercial. Serão selecionadas conforme sua adequação ao objetivo do trabalho, variando em tamanho e segmento de mercado;</w:t>
      </w:r>
    </w:p>
    <w:p w14:paraId="73373CE6" w14:textId="77777777" w:rsidR="00C26406" w:rsidRDefault="00C26406" w:rsidP="00C26406">
      <w:pPr>
        <w:pStyle w:val="TF-ALNEA"/>
        <w:numPr>
          <w:ilvl w:val="0"/>
          <w:numId w:val="17"/>
        </w:numPr>
      </w:pPr>
      <w:r w:rsidRPr="00CC49E9">
        <w:t>defini</w:t>
      </w:r>
      <w:r>
        <w:t>ção d</w:t>
      </w:r>
      <w:r w:rsidRPr="00CC49E9">
        <w:t>as características</w:t>
      </w:r>
      <w:r>
        <w:t xml:space="preserve"> do modelo RFM: definir os atributos</w:t>
      </w:r>
      <w:r w:rsidRPr="00CC49E9">
        <w:t xml:space="preserve"> utilizad</w:t>
      </w:r>
      <w:r>
        <w:t>o</w:t>
      </w:r>
      <w:r w:rsidRPr="00CC49E9">
        <w:t>s para caracterizar os clientes</w:t>
      </w:r>
      <w:r>
        <w:t xml:space="preserve"> no modelo RFM;</w:t>
      </w:r>
    </w:p>
    <w:p w14:paraId="2928464E" w14:textId="77777777" w:rsidR="00C26406" w:rsidRDefault="00C26406" w:rsidP="00C26406">
      <w:pPr>
        <w:pStyle w:val="TF-ALNEA"/>
        <w:numPr>
          <w:ilvl w:val="0"/>
          <w:numId w:val="17"/>
        </w:numPr>
      </w:pPr>
      <w:r w:rsidRPr="00CC49E9">
        <w:t>defini</w:t>
      </w:r>
      <w:r>
        <w:t>ção de métricas do modelo RFM: definir</w:t>
      </w:r>
      <w:r w:rsidRPr="00CC49E9">
        <w:t xml:space="preserve"> as métricas para </w:t>
      </w:r>
      <w:r>
        <w:t>mensuração e atribuição</w:t>
      </w:r>
      <w:r w:rsidRPr="00CC49E9">
        <w:t xml:space="preserve"> de pontuação de cada característica</w:t>
      </w:r>
      <w:r>
        <w:t xml:space="preserve"> no modelo RFM;</w:t>
      </w:r>
    </w:p>
    <w:p w14:paraId="091DF6D4" w14:textId="77777777" w:rsidR="00C26406" w:rsidRDefault="00C26406" w:rsidP="00C26406">
      <w:pPr>
        <w:pStyle w:val="TF-ALNEA"/>
        <w:numPr>
          <w:ilvl w:val="0"/>
          <w:numId w:val="17"/>
        </w:numPr>
      </w:pPr>
      <w:r>
        <w:t xml:space="preserve">definição dos algoritmos de </w:t>
      </w:r>
      <w:proofErr w:type="spellStart"/>
      <w:r>
        <w:t>clusterização</w:t>
      </w:r>
      <w:proofErr w:type="spellEnd"/>
      <w:r>
        <w:t xml:space="preserve">: pesquisar e escolher o algoritmo de </w:t>
      </w:r>
      <w:proofErr w:type="spellStart"/>
      <w:r>
        <w:t>clusterização</w:t>
      </w:r>
      <w:proofErr w:type="spellEnd"/>
      <w:r>
        <w:t xml:space="preserve"> que realizará o agrupamento das características RFM;</w:t>
      </w:r>
    </w:p>
    <w:p w14:paraId="5D92EA59" w14:textId="77777777" w:rsidR="00C26406" w:rsidRDefault="00C26406" w:rsidP="00C43C82">
      <w:pPr>
        <w:pStyle w:val="TF-ALNEA"/>
      </w:pPr>
      <w:r>
        <w:t xml:space="preserve">implementação: implementar o </w:t>
      </w:r>
      <w:commentRangeStart w:id="109"/>
      <w:r>
        <w:t xml:space="preserve">artefato computacional </w:t>
      </w:r>
      <w:commentRangeEnd w:id="109"/>
      <w:r>
        <w:rPr>
          <w:rStyle w:val="Refdecomentrio"/>
        </w:rPr>
        <w:commentReference w:id="109"/>
      </w:r>
      <w:r>
        <w:t>de segmentação levando em consideração as etapas (b) até (e), utilizando a linguagem Python;</w:t>
      </w:r>
    </w:p>
    <w:p w14:paraId="68352F2C" w14:textId="77777777" w:rsidR="00C26406" w:rsidRPr="00FF40D8" w:rsidRDefault="00C26406" w:rsidP="00C43C82">
      <w:pPr>
        <w:pStyle w:val="TF-ALNEA"/>
      </w:pPr>
      <w:r w:rsidRPr="00FF40D8">
        <w:t xml:space="preserve">análise dos clusters: </w:t>
      </w:r>
      <w:r>
        <w:t xml:space="preserve">avaliar a qualidade dos clusters gerados a partir dos diferentes algoritmos de </w:t>
      </w:r>
      <w:proofErr w:type="spellStart"/>
      <w:r>
        <w:t>clusterização</w:t>
      </w:r>
      <w:proofErr w:type="spellEnd"/>
      <w:r>
        <w:t xml:space="preserve"> e seus comportamentos em múltiplas bases de dados, aplicando índices de validação e apresentando-os na forma de gráficos.</w:t>
      </w:r>
    </w:p>
    <w:p w14:paraId="5B5F98D4" w14:textId="77777777" w:rsidR="00C26406" w:rsidRPr="00C25ED0" w:rsidRDefault="00C26406" w:rsidP="00C43C82">
      <w:pPr>
        <w:pStyle w:val="TF-TEXTO"/>
      </w:pPr>
      <w:r w:rsidRPr="00C25ED0">
        <w:t>As etapas serão realizadas nos períodos relacionados no</w:t>
      </w:r>
      <w:r>
        <w:t xml:space="preserve"> Quadro 3</w:t>
      </w:r>
      <w:r w:rsidRPr="00C25ED0">
        <w:t>.</w:t>
      </w:r>
    </w:p>
    <w:p w14:paraId="7D76E1CA" w14:textId="77777777" w:rsidR="00C26406" w:rsidRPr="00607D71" w:rsidRDefault="00C26406" w:rsidP="00C43C82">
      <w:pPr>
        <w:pStyle w:val="TF-LEGENDA"/>
      </w:pPr>
      <w:r>
        <w:t>Quadro 3</w:t>
      </w:r>
      <w:r w:rsidRPr="00607D71">
        <w:t xml:space="preserve"> – Cronograma de atividades a serem realizadas</w:t>
      </w:r>
    </w:p>
    <w:tbl>
      <w:tblPr>
        <w:tblW w:w="771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4815"/>
        <w:gridCol w:w="284"/>
        <w:gridCol w:w="284"/>
        <w:gridCol w:w="273"/>
        <w:gridCol w:w="284"/>
        <w:gridCol w:w="11"/>
        <w:gridCol w:w="273"/>
        <w:gridCol w:w="284"/>
        <w:gridCol w:w="11"/>
        <w:gridCol w:w="273"/>
        <w:gridCol w:w="284"/>
        <w:gridCol w:w="11"/>
        <w:gridCol w:w="273"/>
        <w:gridCol w:w="352"/>
      </w:tblGrid>
      <w:tr w:rsidR="00C26406" w:rsidRPr="007E0D87" w14:paraId="5D61437B" w14:textId="77777777" w:rsidTr="001E6B2A">
        <w:trPr>
          <w:cantSplit/>
          <w:jc w:val="center"/>
        </w:trPr>
        <w:tc>
          <w:tcPr>
            <w:tcW w:w="4815" w:type="dxa"/>
            <w:tcBorders>
              <w:top w:val="single" w:sz="4" w:space="0" w:color="auto"/>
              <w:left w:val="single" w:sz="4" w:space="0" w:color="auto"/>
              <w:bottom w:val="nil"/>
              <w:right w:val="single" w:sz="4" w:space="0" w:color="auto"/>
            </w:tcBorders>
            <w:shd w:val="clear" w:color="auto" w:fill="A6A6A6"/>
          </w:tcPr>
          <w:p w14:paraId="54C10E59" w14:textId="77777777" w:rsidR="00C26406" w:rsidRPr="007E0D87" w:rsidRDefault="00C26406" w:rsidP="00BA692B">
            <w:pPr>
              <w:pStyle w:val="TF-TEXTOQUADRO"/>
            </w:pPr>
          </w:p>
        </w:tc>
        <w:tc>
          <w:tcPr>
            <w:tcW w:w="2897" w:type="dxa"/>
            <w:gridSpan w:val="13"/>
            <w:tcBorders>
              <w:top w:val="single" w:sz="4" w:space="0" w:color="auto"/>
              <w:left w:val="single" w:sz="4" w:space="0" w:color="auto"/>
              <w:right w:val="single" w:sz="4" w:space="0" w:color="auto"/>
            </w:tcBorders>
            <w:shd w:val="clear" w:color="auto" w:fill="A6A6A6"/>
          </w:tcPr>
          <w:p w14:paraId="0D5051DD" w14:textId="77777777" w:rsidR="00C26406" w:rsidRPr="007E0D87" w:rsidRDefault="00C26406" w:rsidP="00BA692B">
            <w:pPr>
              <w:pStyle w:val="TF-TEXTOQUADROCentralizado"/>
            </w:pPr>
            <w:r>
              <w:t>2022</w:t>
            </w:r>
          </w:p>
        </w:tc>
      </w:tr>
      <w:tr w:rsidR="00C26406" w:rsidRPr="007E0D87" w14:paraId="1AA40E8F" w14:textId="77777777" w:rsidTr="001E6B2A">
        <w:trPr>
          <w:cantSplit/>
          <w:jc w:val="center"/>
        </w:trPr>
        <w:tc>
          <w:tcPr>
            <w:tcW w:w="4815" w:type="dxa"/>
            <w:tcBorders>
              <w:top w:val="nil"/>
              <w:left w:val="single" w:sz="4" w:space="0" w:color="auto"/>
              <w:bottom w:val="nil"/>
            </w:tcBorders>
            <w:shd w:val="clear" w:color="auto" w:fill="A6A6A6"/>
          </w:tcPr>
          <w:p w14:paraId="7766A85C" w14:textId="77777777" w:rsidR="00C26406" w:rsidRPr="007E0D87" w:rsidRDefault="00C26406" w:rsidP="00BA692B">
            <w:pPr>
              <w:pStyle w:val="TF-TEXTOQUADRO"/>
            </w:pPr>
          </w:p>
        </w:tc>
        <w:tc>
          <w:tcPr>
            <w:tcW w:w="568" w:type="dxa"/>
            <w:gridSpan w:val="2"/>
            <w:shd w:val="clear" w:color="auto" w:fill="A6A6A6"/>
          </w:tcPr>
          <w:p w14:paraId="3855DA18" w14:textId="77777777" w:rsidR="00C26406" w:rsidRDefault="00C26406" w:rsidP="00BA692B">
            <w:pPr>
              <w:pStyle w:val="TF-TEXTOQUADROCentralizado"/>
            </w:pPr>
            <w:r>
              <w:t>fev.</w:t>
            </w:r>
          </w:p>
        </w:tc>
        <w:tc>
          <w:tcPr>
            <w:tcW w:w="568" w:type="dxa"/>
            <w:gridSpan w:val="3"/>
            <w:shd w:val="clear" w:color="auto" w:fill="A6A6A6"/>
          </w:tcPr>
          <w:p w14:paraId="509C8A2F" w14:textId="77777777" w:rsidR="00C26406" w:rsidRPr="007E0D87" w:rsidRDefault="00C26406" w:rsidP="00BA692B">
            <w:pPr>
              <w:pStyle w:val="TF-TEXTOQUADROCentralizado"/>
            </w:pPr>
            <w:r>
              <w:t>mar</w:t>
            </w:r>
            <w:r w:rsidRPr="007E0D87">
              <w:t>.</w:t>
            </w:r>
          </w:p>
        </w:tc>
        <w:tc>
          <w:tcPr>
            <w:tcW w:w="568" w:type="dxa"/>
            <w:gridSpan w:val="3"/>
            <w:shd w:val="clear" w:color="auto" w:fill="A6A6A6"/>
          </w:tcPr>
          <w:p w14:paraId="206E0125" w14:textId="77777777" w:rsidR="00C26406" w:rsidRPr="007E0D87" w:rsidRDefault="00C26406" w:rsidP="00BA692B">
            <w:pPr>
              <w:pStyle w:val="TF-TEXTOQUADROCentralizado"/>
            </w:pPr>
            <w:r>
              <w:t>abr</w:t>
            </w:r>
            <w:r w:rsidRPr="007E0D87">
              <w:t>.</w:t>
            </w:r>
          </w:p>
        </w:tc>
        <w:tc>
          <w:tcPr>
            <w:tcW w:w="568" w:type="dxa"/>
            <w:gridSpan w:val="3"/>
            <w:shd w:val="clear" w:color="auto" w:fill="A6A6A6"/>
          </w:tcPr>
          <w:p w14:paraId="372EBAA3" w14:textId="77777777" w:rsidR="00C26406" w:rsidRPr="007E0D87" w:rsidRDefault="00C26406" w:rsidP="00BA692B">
            <w:pPr>
              <w:pStyle w:val="TF-TEXTOQUADROCentralizado"/>
            </w:pPr>
            <w:r>
              <w:t>maio</w:t>
            </w:r>
          </w:p>
        </w:tc>
        <w:tc>
          <w:tcPr>
            <w:tcW w:w="625" w:type="dxa"/>
            <w:gridSpan w:val="2"/>
            <w:shd w:val="clear" w:color="auto" w:fill="A6A6A6"/>
          </w:tcPr>
          <w:p w14:paraId="16BAE306" w14:textId="77777777" w:rsidR="00C26406" w:rsidRPr="007E0D87" w:rsidRDefault="00C26406" w:rsidP="00BA692B">
            <w:pPr>
              <w:pStyle w:val="TF-TEXTOQUADROCentralizado"/>
            </w:pPr>
            <w:r>
              <w:t>jun</w:t>
            </w:r>
            <w:r w:rsidRPr="007E0D87">
              <w:t>.</w:t>
            </w:r>
          </w:p>
        </w:tc>
      </w:tr>
      <w:tr w:rsidR="00C26406" w:rsidRPr="007E0D87" w14:paraId="2794E601" w14:textId="77777777" w:rsidTr="001E6B2A">
        <w:trPr>
          <w:cantSplit/>
          <w:jc w:val="center"/>
        </w:trPr>
        <w:tc>
          <w:tcPr>
            <w:tcW w:w="4815" w:type="dxa"/>
            <w:tcBorders>
              <w:top w:val="nil"/>
              <w:left w:val="single" w:sz="4" w:space="0" w:color="auto"/>
            </w:tcBorders>
            <w:shd w:val="clear" w:color="auto" w:fill="A6A6A6"/>
          </w:tcPr>
          <w:p w14:paraId="22CF5254" w14:textId="77777777" w:rsidR="00C26406" w:rsidRPr="007E0D87" w:rsidRDefault="00C26406" w:rsidP="00BA692B">
            <w:pPr>
              <w:pStyle w:val="TF-TEXTOQUADRO"/>
            </w:pPr>
            <w:r w:rsidRPr="007E0D87">
              <w:t>etapas / quinzenas</w:t>
            </w:r>
          </w:p>
        </w:tc>
        <w:tc>
          <w:tcPr>
            <w:tcW w:w="284" w:type="dxa"/>
            <w:shd w:val="clear" w:color="auto" w:fill="A6A6A6"/>
          </w:tcPr>
          <w:p w14:paraId="069613D8" w14:textId="77777777" w:rsidR="00C26406" w:rsidRDefault="00C26406" w:rsidP="00BA692B">
            <w:pPr>
              <w:pStyle w:val="TF-TEXTOQUADROCentralizado"/>
            </w:pPr>
            <w:r>
              <w:t>1</w:t>
            </w:r>
          </w:p>
        </w:tc>
        <w:tc>
          <w:tcPr>
            <w:tcW w:w="284" w:type="dxa"/>
            <w:shd w:val="clear" w:color="auto" w:fill="A6A6A6"/>
          </w:tcPr>
          <w:p w14:paraId="46840934" w14:textId="77777777" w:rsidR="00C26406" w:rsidRDefault="00C26406" w:rsidP="00BA692B">
            <w:pPr>
              <w:pStyle w:val="TF-TEXTOQUADROCentralizado"/>
            </w:pPr>
            <w:r>
              <w:t>2</w:t>
            </w:r>
          </w:p>
        </w:tc>
        <w:tc>
          <w:tcPr>
            <w:tcW w:w="273" w:type="dxa"/>
            <w:tcBorders>
              <w:bottom w:val="single" w:sz="4" w:space="0" w:color="auto"/>
            </w:tcBorders>
            <w:shd w:val="clear" w:color="auto" w:fill="A6A6A6"/>
          </w:tcPr>
          <w:p w14:paraId="5261F185" w14:textId="77777777" w:rsidR="00C26406" w:rsidRPr="007E0D87" w:rsidRDefault="00C26406" w:rsidP="00BA692B">
            <w:pPr>
              <w:pStyle w:val="TF-TEXTOQUADROCentralizado"/>
            </w:pPr>
            <w:r>
              <w:t>1</w:t>
            </w:r>
          </w:p>
        </w:tc>
        <w:tc>
          <w:tcPr>
            <w:tcW w:w="284" w:type="dxa"/>
            <w:tcBorders>
              <w:bottom w:val="single" w:sz="4" w:space="0" w:color="auto"/>
            </w:tcBorders>
            <w:shd w:val="clear" w:color="auto" w:fill="A6A6A6"/>
          </w:tcPr>
          <w:p w14:paraId="127B6F29" w14:textId="77777777" w:rsidR="00C26406" w:rsidRPr="007E0D87" w:rsidRDefault="00C26406" w:rsidP="00BA692B">
            <w:pPr>
              <w:pStyle w:val="TF-TEXTOQUADROCentralizado"/>
            </w:pPr>
            <w:r>
              <w:t>2</w:t>
            </w:r>
          </w:p>
        </w:tc>
        <w:tc>
          <w:tcPr>
            <w:tcW w:w="284" w:type="dxa"/>
            <w:gridSpan w:val="2"/>
            <w:tcBorders>
              <w:bottom w:val="single" w:sz="4" w:space="0" w:color="auto"/>
            </w:tcBorders>
            <w:shd w:val="clear" w:color="auto" w:fill="A6A6A6"/>
          </w:tcPr>
          <w:p w14:paraId="24642454" w14:textId="77777777" w:rsidR="00C26406" w:rsidRPr="007E0D87" w:rsidRDefault="00C26406" w:rsidP="00BA692B">
            <w:pPr>
              <w:pStyle w:val="TF-TEXTOQUADROCentralizado"/>
            </w:pPr>
            <w:r w:rsidRPr="007E0D87">
              <w:t>1</w:t>
            </w:r>
          </w:p>
        </w:tc>
        <w:tc>
          <w:tcPr>
            <w:tcW w:w="284" w:type="dxa"/>
            <w:tcBorders>
              <w:bottom w:val="single" w:sz="4" w:space="0" w:color="auto"/>
            </w:tcBorders>
            <w:shd w:val="clear" w:color="auto" w:fill="A6A6A6"/>
          </w:tcPr>
          <w:p w14:paraId="30D27957" w14:textId="77777777" w:rsidR="00C26406" w:rsidRPr="007E0D87" w:rsidRDefault="00C26406" w:rsidP="00BA692B">
            <w:pPr>
              <w:pStyle w:val="TF-TEXTOQUADROCentralizado"/>
            </w:pPr>
            <w:r w:rsidRPr="007E0D87">
              <w:t>2</w:t>
            </w:r>
          </w:p>
        </w:tc>
        <w:tc>
          <w:tcPr>
            <w:tcW w:w="284" w:type="dxa"/>
            <w:gridSpan w:val="2"/>
            <w:tcBorders>
              <w:bottom w:val="single" w:sz="4" w:space="0" w:color="auto"/>
            </w:tcBorders>
            <w:shd w:val="clear" w:color="auto" w:fill="A6A6A6"/>
          </w:tcPr>
          <w:p w14:paraId="1585DBBF" w14:textId="77777777" w:rsidR="00C26406" w:rsidRPr="007E0D87" w:rsidRDefault="00C26406" w:rsidP="00BA692B">
            <w:pPr>
              <w:pStyle w:val="TF-TEXTOQUADROCentralizado"/>
            </w:pPr>
            <w:r w:rsidRPr="007E0D87">
              <w:t>1</w:t>
            </w:r>
          </w:p>
        </w:tc>
        <w:tc>
          <w:tcPr>
            <w:tcW w:w="284" w:type="dxa"/>
            <w:tcBorders>
              <w:bottom w:val="single" w:sz="4" w:space="0" w:color="auto"/>
            </w:tcBorders>
            <w:shd w:val="clear" w:color="auto" w:fill="A6A6A6"/>
          </w:tcPr>
          <w:p w14:paraId="4B4BD965" w14:textId="77777777" w:rsidR="00C26406" w:rsidRPr="007E0D87" w:rsidRDefault="00C26406" w:rsidP="00BA692B">
            <w:pPr>
              <w:pStyle w:val="TF-TEXTOQUADROCentralizado"/>
            </w:pPr>
            <w:r w:rsidRPr="007E0D87">
              <w:t>2</w:t>
            </w:r>
          </w:p>
        </w:tc>
        <w:tc>
          <w:tcPr>
            <w:tcW w:w="284" w:type="dxa"/>
            <w:gridSpan w:val="2"/>
            <w:tcBorders>
              <w:bottom w:val="single" w:sz="4" w:space="0" w:color="auto"/>
            </w:tcBorders>
            <w:shd w:val="clear" w:color="auto" w:fill="A6A6A6"/>
          </w:tcPr>
          <w:p w14:paraId="37DFDB92" w14:textId="77777777" w:rsidR="00C26406" w:rsidRPr="007E0D87" w:rsidRDefault="00C26406" w:rsidP="00BA692B">
            <w:pPr>
              <w:pStyle w:val="TF-TEXTOQUADROCentralizado"/>
            </w:pPr>
            <w:r w:rsidRPr="007E0D87">
              <w:t>1</w:t>
            </w:r>
          </w:p>
        </w:tc>
        <w:tc>
          <w:tcPr>
            <w:tcW w:w="352" w:type="dxa"/>
            <w:tcBorders>
              <w:bottom w:val="single" w:sz="4" w:space="0" w:color="auto"/>
            </w:tcBorders>
            <w:shd w:val="clear" w:color="auto" w:fill="A6A6A6"/>
          </w:tcPr>
          <w:p w14:paraId="21F74EC0" w14:textId="77777777" w:rsidR="00C26406" w:rsidRPr="007E0D87" w:rsidRDefault="00C26406" w:rsidP="00BA692B">
            <w:pPr>
              <w:pStyle w:val="TF-TEXTOQUADROCentralizado"/>
            </w:pPr>
            <w:r w:rsidRPr="007E0D87">
              <w:t>2</w:t>
            </w:r>
          </w:p>
        </w:tc>
      </w:tr>
      <w:tr w:rsidR="00C26406" w:rsidRPr="007E0D87" w14:paraId="4062B0D2" w14:textId="77777777" w:rsidTr="001E6B2A">
        <w:trPr>
          <w:jc w:val="center"/>
        </w:trPr>
        <w:tc>
          <w:tcPr>
            <w:tcW w:w="4815" w:type="dxa"/>
            <w:tcBorders>
              <w:left w:val="single" w:sz="4" w:space="0" w:color="auto"/>
            </w:tcBorders>
          </w:tcPr>
          <w:p w14:paraId="16488E6E" w14:textId="77777777" w:rsidR="00C26406" w:rsidRPr="00A91385" w:rsidRDefault="00C26406" w:rsidP="00BA692B">
            <w:pPr>
              <w:pStyle w:val="TF-TEXTOQUADRO"/>
              <w:rPr>
                <w:bCs/>
              </w:rPr>
            </w:pPr>
            <w:r w:rsidRPr="00A91385">
              <w:rPr>
                <w:bCs/>
              </w:rPr>
              <w:t>levantamento bibliográfico</w:t>
            </w:r>
          </w:p>
        </w:tc>
        <w:tc>
          <w:tcPr>
            <w:tcW w:w="284" w:type="dxa"/>
            <w:shd w:val="clear" w:color="auto" w:fill="auto"/>
          </w:tcPr>
          <w:p w14:paraId="788CD22C" w14:textId="77777777" w:rsidR="00C26406" w:rsidRPr="007E0D87" w:rsidRDefault="00C26406" w:rsidP="00BA692B">
            <w:pPr>
              <w:pStyle w:val="TF-TEXTOQUADROCentralizado"/>
            </w:pPr>
          </w:p>
        </w:tc>
        <w:tc>
          <w:tcPr>
            <w:tcW w:w="284" w:type="dxa"/>
            <w:shd w:val="clear" w:color="auto" w:fill="A6A6A6" w:themeFill="background1" w:themeFillShade="A6"/>
          </w:tcPr>
          <w:p w14:paraId="4D67D560" w14:textId="77777777" w:rsidR="00C26406" w:rsidRPr="007E0D87" w:rsidRDefault="00C26406" w:rsidP="00BA692B">
            <w:pPr>
              <w:pStyle w:val="TF-TEXTOQUADROCentralizado"/>
            </w:pPr>
          </w:p>
        </w:tc>
        <w:tc>
          <w:tcPr>
            <w:tcW w:w="273" w:type="dxa"/>
            <w:tcBorders>
              <w:bottom w:val="single" w:sz="4" w:space="0" w:color="auto"/>
            </w:tcBorders>
            <w:shd w:val="clear" w:color="auto" w:fill="auto"/>
          </w:tcPr>
          <w:p w14:paraId="2371933A" w14:textId="77777777" w:rsidR="00C26406" w:rsidRPr="007E0D87" w:rsidRDefault="00C26406" w:rsidP="00BA692B">
            <w:pPr>
              <w:pStyle w:val="TF-TEXTOQUADROCentralizado"/>
            </w:pPr>
          </w:p>
        </w:tc>
        <w:tc>
          <w:tcPr>
            <w:tcW w:w="284" w:type="dxa"/>
            <w:tcBorders>
              <w:bottom w:val="single" w:sz="4" w:space="0" w:color="auto"/>
            </w:tcBorders>
            <w:shd w:val="clear" w:color="auto" w:fill="auto"/>
          </w:tcPr>
          <w:p w14:paraId="5729D942" w14:textId="77777777" w:rsidR="00C26406" w:rsidRPr="007E0D87" w:rsidRDefault="00C26406" w:rsidP="00BA692B">
            <w:pPr>
              <w:pStyle w:val="TF-TEXTOQUADROCentralizado"/>
            </w:pPr>
          </w:p>
        </w:tc>
        <w:tc>
          <w:tcPr>
            <w:tcW w:w="284" w:type="dxa"/>
            <w:gridSpan w:val="2"/>
            <w:tcBorders>
              <w:bottom w:val="single" w:sz="4" w:space="0" w:color="auto"/>
            </w:tcBorders>
          </w:tcPr>
          <w:p w14:paraId="7B8093DC" w14:textId="77777777" w:rsidR="00C26406" w:rsidRPr="007E0D87" w:rsidRDefault="00C26406" w:rsidP="00BA692B">
            <w:pPr>
              <w:pStyle w:val="TF-TEXTOQUADROCentralizado"/>
            </w:pPr>
          </w:p>
        </w:tc>
        <w:tc>
          <w:tcPr>
            <w:tcW w:w="284" w:type="dxa"/>
            <w:tcBorders>
              <w:bottom w:val="single" w:sz="4" w:space="0" w:color="auto"/>
            </w:tcBorders>
          </w:tcPr>
          <w:p w14:paraId="0EB56BCA" w14:textId="77777777" w:rsidR="00C26406" w:rsidRPr="007E0D87" w:rsidRDefault="00C26406" w:rsidP="00BA692B">
            <w:pPr>
              <w:pStyle w:val="TF-TEXTOQUADROCentralizado"/>
            </w:pPr>
          </w:p>
        </w:tc>
        <w:tc>
          <w:tcPr>
            <w:tcW w:w="284" w:type="dxa"/>
            <w:gridSpan w:val="2"/>
            <w:tcBorders>
              <w:bottom w:val="single" w:sz="4" w:space="0" w:color="auto"/>
            </w:tcBorders>
          </w:tcPr>
          <w:p w14:paraId="60F4EA70" w14:textId="77777777" w:rsidR="00C26406" w:rsidRPr="007E0D87" w:rsidRDefault="00C26406" w:rsidP="00BA692B">
            <w:pPr>
              <w:pStyle w:val="TF-TEXTOQUADROCentralizado"/>
            </w:pPr>
          </w:p>
        </w:tc>
        <w:tc>
          <w:tcPr>
            <w:tcW w:w="284" w:type="dxa"/>
            <w:tcBorders>
              <w:bottom w:val="single" w:sz="4" w:space="0" w:color="auto"/>
            </w:tcBorders>
          </w:tcPr>
          <w:p w14:paraId="2ED2C486" w14:textId="77777777" w:rsidR="00C26406" w:rsidRPr="007E0D87" w:rsidRDefault="00C26406" w:rsidP="00BA692B">
            <w:pPr>
              <w:pStyle w:val="TF-TEXTOQUADROCentralizado"/>
            </w:pPr>
          </w:p>
        </w:tc>
        <w:tc>
          <w:tcPr>
            <w:tcW w:w="284" w:type="dxa"/>
            <w:gridSpan w:val="2"/>
            <w:tcBorders>
              <w:bottom w:val="single" w:sz="4" w:space="0" w:color="auto"/>
            </w:tcBorders>
          </w:tcPr>
          <w:p w14:paraId="66CA097E" w14:textId="77777777" w:rsidR="00C26406" w:rsidRPr="007E0D87" w:rsidRDefault="00C26406" w:rsidP="00BA692B">
            <w:pPr>
              <w:pStyle w:val="TF-TEXTOQUADROCentralizado"/>
            </w:pPr>
          </w:p>
        </w:tc>
        <w:tc>
          <w:tcPr>
            <w:tcW w:w="352" w:type="dxa"/>
            <w:tcBorders>
              <w:bottom w:val="single" w:sz="4" w:space="0" w:color="auto"/>
            </w:tcBorders>
          </w:tcPr>
          <w:p w14:paraId="6FDB052E" w14:textId="77777777" w:rsidR="00C26406" w:rsidRPr="007E0D87" w:rsidRDefault="00C26406" w:rsidP="00BA692B">
            <w:pPr>
              <w:pStyle w:val="TF-TEXTOQUADROCentralizado"/>
            </w:pPr>
          </w:p>
        </w:tc>
      </w:tr>
      <w:tr w:rsidR="00C26406" w:rsidRPr="007E0D87" w14:paraId="787749D2" w14:textId="77777777" w:rsidTr="001E6B2A">
        <w:trPr>
          <w:jc w:val="center"/>
        </w:trPr>
        <w:tc>
          <w:tcPr>
            <w:tcW w:w="4815" w:type="dxa"/>
            <w:tcBorders>
              <w:left w:val="single" w:sz="4" w:space="0" w:color="auto"/>
            </w:tcBorders>
          </w:tcPr>
          <w:p w14:paraId="25262C8D" w14:textId="77777777" w:rsidR="00C26406" w:rsidRPr="00A91385" w:rsidRDefault="00C26406" w:rsidP="00BA692B">
            <w:pPr>
              <w:pStyle w:val="TF-TEXTOQUADRO"/>
            </w:pPr>
            <w:r>
              <w:t>seleção de bases de dados</w:t>
            </w:r>
          </w:p>
        </w:tc>
        <w:tc>
          <w:tcPr>
            <w:tcW w:w="284" w:type="dxa"/>
            <w:shd w:val="clear" w:color="auto" w:fill="auto"/>
          </w:tcPr>
          <w:p w14:paraId="4487E2E8" w14:textId="77777777" w:rsidR="00C26406" w:rsidRPr="007E0D87" w:rsidRDefault="00C26406" w:rsidP="00BA692B">
            <w:pPr>
              <w:pStyle w:val="TF-TEXTOQUADROCentralizado"/>
            </w:pPr>
          </w:p>
        </w:tc>
        <w:tc>
          <w:tcPr>
            <w:tcW w:w="284" w:type="dxa"/>
            <w:shd w:val="clear" w:color="auto" w:fill="auto"/>
          </w:tcPr>
          <w:p w14:paraId="2C18B546" w14:textId="77777777" w:rsidR="00C26406" w:rsidRPr="007E0D87" w:rsidRDefault="00C26406" w:rsidP="00BA692B">
            <w:pPr>
              <w:pStyle w:val="TF-TEXTOQUADROCentralizado"/>
            </w:pPr>
          </w:p>
        </w:tc>
        <w:tc>
          <w:tcPr>
            <w:tcW w:w="273" w:type="dxa"/>
            <w:tcBorders>
              <w:top w:val="single" w:sz="4" w:space="0" w:color="auto"/>
            </w:tcBorders>
            <w:shd w:val="clear" w:color="auto" w:fill="A6A6A6" w:themeFill="background1" w:themeFillShade="A6"/>
          </w:tcPr>
          <w:p w14:paraId="4AEF13D9" w14:textId="77777777" w:rsidR="00C26406" w:rsidRPr="007E0D87" w:rsidRDefault="00C26406" w:rsidP="00BA692B">
            <w:pPr>
              <w:pStyle w:val="TF-TEXTOQUADROCentralizado"/>
            </w:pPr>
          </w:p>
        </w:tc>
        <w:tc>
          <w:tcPr>
            <w:tcW w:w="284" w:type="dxa"/>
            <w:tcBorders>
              <w:top w:val="single" w:sz="4" w:space="0" w:color="auto"/>
            </w:tcBorders>
            <w:shd w:val="clear" w:color="auto" w:fill="A6A6A6"/>
          </w:tcPr>
          <w:p w14:paraId="50D9485E" w14:textId="77777777" w:rsidR="00C26406" w:rsidRPr="007E0D87" w:rsidRDefault="00C26406" w:rsidP="00BA692B">
            <w:pPr>
              <w:pStyle w:val="TF-TEXTOQUADROCentralizado"/>
            </w:pPr>
          </w:p>
        </w:tc>
        <w:tc>
          <w:tcPr>
            <w:tcW w:w="284" w:type="dxa"/>
            <w:gridSpan w:val="2"/>
            <w:tcBorders>
              <w:top w:val="single" w:sz="4" w:space="0" w:color="auto"/>
            </w:tcBorders>
          </w:tcPr>
          <w:p w14:paraId="3ABA2480" w14:textId="77777777" w:rsidR="00C26406" w:rsidRPr="007E0D87" w:rsidRDefault="00C26406" w:rsidP="00BA692B">
            <w:pPr>
              <w:pStyle w:val="TF-TEXTOQUADROCentralizado"/>
            </w:pPr>
          </w:p>
        </w:tc>
        <w:tc>
          <w:tcPr>
            <w:tcW w:w="284" w:type="dxa"/>
            <w:tcBorders>
              <w:top w:val="single" w:sz="4" w:space="0" w:color="auto"/>
            </w:tcBorders>
          </w:tcPr>
          <w:p w14:paraId="121720FD" w14:textId="77777777" w:rsidR="00C26406" w:rsidRPr="007E0D87" w:rsidRDefault="00C26406" w:rsidP="00BA692B">
            <w:pPr>
              <w:pStyle w:val="TF-TEXTOQUADROCentralizado"/>
            </w:pPr>
          </w:p>
        </w:tc>
        <w:tc>
          <w:tcPr>
            <w:tcW w:w="284" w:type="dxa"/>
            <w:gridSpan w:val="2"/>
            <w:tcBorders>
              <w:top w:val="single" w:sz="4" w:space="0" w:color="auto"/>
            </w:tcBorders>
          </w:tcPr>
          <w:p w14:paraId="1C593F43" w14:textId="77777777" w:rsidR="00C26406" w:rsidRPr="007E0D87" w:rsidRDefault="00C26406" w:rsidP="00BA692B">
            <w:pPr>
              <w:pStyle w:val="TF-TEXTOQUADROCentralizado"/>
            </w:pPr>
          </w:p>
        </w:tc>
        <w:tc>
          <w:tcPr>
            <w:tcW w:w="284" w:type="dxa"/>
            <w:tcBorders>
              <w:top w:val="single" w:sz="4" w:space="0" w:color="auto"/>
            </w:tcBorders>
          </w:tcPr>
          <w:p w14:paraId="26DCAD68" w14:textId="77777777" w:rsidR="00C26406" w:rsidRPr="007E0D87" w:rsidRDefault="00C26406" w:rsidP="00BA692B">
            <w:pPr>
              <w:pStyle w:val="TF-TEXTOQUADROCentralizado"/>
            </w:pPr>
          </w:p>
        </w:tc>
        <w:tc>
          <w:tcPr>
            <w:tcW w:w="284" w:type="dxa"/>
            <w:gridSpan w:val="2"/>
            <w:tcBorders>
              <w:top w:val="single" w:sz="4" w:space="0" w:color="auto"/>
            </w:tcBorders>
          </w:tcPr>
          <w:p w14:paraId="7AF52DDE" w14:textId="77777777" w:rsidR="00C26406" w:rsidRPr="007E0D87" w:rsidRDefault="00C26406" w:rsidP="00BA692B">
            <w:pPr>
              <w:pStyle w:val="TF-TEXTOQUADROCentralizado"/>
            </w:pPr>
          </w:p>
        </w:tc>
        <w:tc>
          <w:tcPr>
            <w:tcW w:w="352" w:type="dxa"/>
            <w:tcBorders>
              <w:top w:val="single" w:sz="4" w:space="0" w:color="auto"/>
            </w:tcBorders>
          </w:tcPr>
          <w:p w14:paraId="2AED9B9B" w14:textId="77777777" w:rsidR="00C26406" w:rsidRPr="007E0D87" w:rsidRDefault="00C26406" w:rsidP="00BA692B">
            <w:pPr>
              <w:pStyle w:val="TF-TEXTOQUADROCentralizado"/>
            </w:pPr>
          </w:p>
        </w:tc>
      </w:tr>
      <w:tr w:rsidR="00C26406" w:rsidRPr="007E0D87" w14:paraId="779B66E3" w14:textId="77777777" w:rsidTr="001E6B2A">
        <w:trPr>
          <w:jc w:val="center"/>
        </w:trPr>
        <w:tc>
          <w:tcPr>
            <w:tcW w:w="4815" w:type="dxa"/>
            <w:tcBorders>
              <w:left w:val="single" w:sz="4" w:space="0" w:color="auto"/>
            </w:tcBorders>
          </w:tcPr>
          <w:p w14:paraId="1357E631" w14:textId="77777777" w:rsidR="00C26406" w:rsidRPr="00A91385" w:rsidRDefault="00C26406" w:rsidP="00BA692B">
            <w:pPr>
              <w:pStyle w:val="TF-TEXTOQUADRO"/>
            </w:pPr>
            <w:r w:rsidRPr="00CC49E9">
              <w:t>defini</w:t>
            </w:r>
            <w:r>
              <w:t>ção d</w:t>
            </w:r>
            <w:r w:rsidRPr="00CC49E9">
              <w:t>as características</w:t>
            </w:r>
            <w:r>
              <w:t xml:space="preserve"> do modelo RFM</w:t>
            </w:r>
          </w:p>
        </w:tc>
        <w:tc>
          <w:tcPr>
            <w:tcW w:w="284" w:type="dxa"/>
            <w:shd w:val="clear" w:color="auto" w:fill="auto"/>
          </w:tcPr>
          <w:p w14:paraId="2E26A4AB" w14:textId="77777777" w:rsidR="00C26406" w:rsidRPr="007E0D87" w:rsidRDefault="00C26406" w:rsidP="00BA692B">
            <w:pPr>
              <w:pStyle w:val="TF-TEXTOQUADROCentralizado"/>
            </w:pPr>
          </w:p>
        </w:tc>
        <w:tc>
          <w:tcPr>
            <w:tcW w:w="284" w:type="dxa"/>
            <w:shd w:val="clear" w:color="auto" w:fill="auto"/>
          </w:tcPr>
          <w:p w14:paraId="1B87F6CF" w14:textId="77777777" w:rsidR="00C26406" w:rsidRPr="007E0D87" w:rsidRDefault="00C26406" w:rsidP="00BA692B">
            <w:pPr>
              <w:pStyle w:val="TF-TEXTOQUADROCentralizado"/>
            </w:pPr>
          </w:p>
        </w:tc>
        <w:tc>
          <w:tcPr>
            <w:tcW w:w="273" w:type="dxa"/>
            <w:tcBorders>
              <w:top w:val="single" w:sz="4" w:space="0" w:color="auto"/>
            </w:tcBorders>
            <w:shd w:val="clear" w:color="auto" w:fill="auto"/>
          </w:tcPr>
          <w:p w14:paraId="4A143000" w14:textId="77777777" w:rsidR="00C26406" w:rsidRPr="007E0D87" w:rsidRDefault="00C26406" w:rsidP="00BA692B">
            <w:pPr>
              <w:pStyle w:val="TF-TEXTOQUADROCentralizado"/>
            </w:pPr>
          </w:p>
        </w:tc>
        <w:tc>
          <w:tcPr>
            <w:tcW w:w="284" w:type="dxa"/>
            <w:tcBorders>
              <w:top w:val="single" w:sz="4" w:space="0" w:color="auto"/>
            </w:tcBorders>
            <w:shd w:val="clear" w:color="auto" w:fill="A6A6A6"/>
          </w:tcPr>
          <w:p w14:paraId="038250D0" w14:textId="77777777" w:rsidR="00C26406" w:rsidRPr="007E0D87" w:rsidRDefault="00C26406" w:rsidP="00BA692B">
            <w:pPr>
              <w:pStyle w:val="TF-TEXTOQUADROCentralizado"/>
            </w:pPr>
          </w:p>
        </w:tc>
        <w:tc>
          <w:tcPr>
            <w:tcW w:w="284" w:type="dxa"/>
            <w:gridSpan w:val="2"/>
            <w:tcBorders>
              <w:top w:val="single" w:sz="4" w:space="0" w:color="auto"/>
            </w:tcBorders>
            <w:shd w:val="clear" w:color="auto" w:fill="A6A6A6" w:themeFill="background1" w:themeFillShade="A6"/>
          </w:tcPr>
          <w:p w14:paraId="3962E2C0" w14:textId="77777777" w:rsidR="00C26406" w:rsidRPr="007E0D87" w:rsidRDefault="00C26406" w:rsidP="00BA692B">
            <w:pPr>
              <w:pStyle w:val="TF-TEXTOQUADROCentralizado"/>
            </w:pPr>
          </w:p>
        </w:tc>
        <w:tc>
          <w:tcPr>
            <w:tcW w:w="284" w:type="dxa"/>
            <w:tcBorders>
              <w:top w:val="single" w:sz="4" w:space="0" w:color="auto"/>
            </w:tcBorders>
          </w:tcPr>
          <w:p w14:paraId="21A1B984" w14:textId="77777777" w:rsidR="00C26406" w:rsidRPr="007E0D87" w:rsidRDefault="00C26406" w:rsidP="00BA692B">
            <w:pPr>
              <w:pStyle w:val="TF-TEXTOQUADROCentralizado"/>
            </w:pPr>
          </w:p>
        </w:tc>
        <w:tc>
          <w:tcPr>
            <w:tcW w:w="284" w:type="dxa"/>
            <w:gridSpan w:val="2"/>
            <w:tcBorders>
              <w:top w:val="single" w:sz="4" w:space="0" w:color="auto"/>
            </w:tcBorders>
          </w:tcPr>
          <w:p w14:paraId="5456C7A8" w14:textId="77777777" w:rsidR="00C26406" w:rsidRPr="007E0D87" w:rsidRDefault="00C26406" w:rsidP="00BA692B">
            <w:pPr>
              <w:pStyle w:val="TF-TEXTOQUADROCentralizado"/>
            </w:pPr>
          </w:p>
        </w:tc>
        <w:tc>
          <w:tcPr>
            <w:tcW w:w="284" w:type="dxa"/>
            <w:tcBorders>
              <w:top w:val="single" w:sz="4" w:space="0" w:color="auto"/>
            </w:tcBorders>
          </w:tcPr>
          <w:p w14:paraId="2036558B" w14:textId="77777777" w:rsidR="00C26406" w:rsidRPr="007E0D87" w:rsidRDefault="00C26406" w:rsidP="00BA692B">
            <w:pPr>
              <w:pStyle w:val="TF-TEXTOQUADROCentralizado"/>
            </w:pPr>
          </w:p>
        </w:tc>
        <w:tc>
          <w:tcPr>
            <w:tcW w:w="284" w:type="dxa"/>
            <w:gridSpan w:val="2"/>
            <w:tcBorders>
              <w:top w:val="single" w:sz="4" w:space="0" w:color="auto"/>
            </w:tcBorders>
          </w:tcPr>
          <w:p w14:paraId="5F7C8358" w14:textId="77777777" w:rsidR="00C26406" w:rsidRPr="007E0D87" w:rsidRDefault="00C26406" w:rsidP="00BA692B">
            <w:pPr>
              <w:pStyle w:val="TF-TEXTOQUADROCentralizado"/>
            </w:pPr>
          </w:p>
        </w:tc>
        <w:tc>
          <w:tcPr>
            <w:tcW w:w="352" w:type="dxa"/>
            <w:tcBorders>
              <w:top w:val="single" w:sz="4" w:space="0" w:color="auto"/>
            </w:tcBorders>
          </w:tcPr>
          <w:p w14:paraId="46C7BC9B" w14:textId="77777777" w:rsidR="00C26406" w:rsidRPr="007E0D87" w:rsidRDefault="00C26406" w:rsidP="00BA692B">
            <w:pPr>
              <w:pStyle w:val="TF-TEXTOQUADROCentralizado"/>
            </w:pPr>
          </w:p>
        </w:tc>
      </w:tr>
      <w:tr w:rsidR="00C26406" w:rsidRPr="007E0D87" w14:paraId="1116B21C" w14:textId="77777777" w:rsidTr="001E6B2A">
        <w:trPr>
          <w:jc w:val="center"/>
        </w:trPr>
        <w:tc>
          <w:tcPr>
            <w:tcW w:w="4815" w:type="dxa"/>
            <w:tcBorders>
              <w:left w:val="single" w:sz="4" w:space="0" w:color="auto"/>
            </w:tcBorders>
          </w:tcPr>
          <w:p w14:paraId="1FC717D7" w14:textId="77777777" w:rsidR="00C26406" w:rsidRPr="00A91385" w:rsidRDefault="00C26406" w:rsidP="00BA692B">
            <w:pPr>
              <w:pStyle w:val="TF-TEXTOQUADRO"/>
            </w:pPr>
            <w:r w:rsidRPr="00CC49E9">
              <w:t>defini</w:t>
            </w:r>
            <w:r>
              <w:t>ção de métricas do modelo RFM</w:t>
            </w:r>
          </w:p>
        </w:tc>
        <w:tc>
          <w:tcPr>
            <w:tcW w:w="284" w:type="dxa"/>
            <w:shd w:val="clear" w:color="auto" w:fill="auto"/>
          </w:tcPr>
          <w:p w14:paraId="33EA52DF" w14:textId="77777777" w:rsidR="00C26406" w:rsidRPr="007E0D87" w:rsidRDefault="00C26406" w:rsidP="00BA692B">
            <w:pPr>
              <w:pStyle w:val="TF-TEXTOQUADROCentralizado"/>
            </w:pPr>
          </w:p>
        </w:tc>
        <w:tc>
          <w:tcPr>
            <w:tcW w:w="284" w:type="dxa"/>
            <w:shd w:val="clear" w:color="auto" w:fill="auto"/>
          </w:tcPr>
          <w:p w14:paraId="3F79FE97" w14:textId="77777777" w:rsidR="00C26406" w:rsidRPr="007E0D87" w:rsidRDefault="00C26406" w:rsidP="00BA692B">
            <w:pPr>
              <w:pStyle w:val="TF-TEXTOQUADROCentralizado"/>
            </w:pPr>
          </w:p>
        </w:tc>
        <w:tc>
          <w:tcPr>
            <w:tcW w:w="273" w:type="dxa"/>
            <w:tcBorders>
              <w:top w:val="single" w:sz="4" w:space="0" w:color="auto"/>
            </w:tcBorders>
          </w:tcPr>
          <w:p w14:paraId="4628CEEE" w14:textId="77777777" w:rsidR="00C26406" w:rsidRPr="007E0D87" w:rsidRDefault="00C26406" w:rsidP="00BA692B">
            <w:pPr>
              <w:pStyle w:val="TF-TEXTOQUADROCentralizado"/>
            </w:pPr>
          </w:p>
        </w:tc>
        <w:tc>
          <w:tcPr>
            <w:tcW w:w="284" w:type="dxa"/>
            <w:tcBorders>
              <w:top w:val="single" w:sz="4" w:space="0" w:color="auto"/>
            </w:tcBorders>
            <w:shd w:val="clear" w:color="auto" w:fill="auto"/>
          </w:tcPr>
          <w:p w14:paraId="269765C4" w14:textId="77777777" w:rsidR="00C26406" w:rsidRPr="007E0D87" w:rsidRDefault="00C26406" w:rsidP="00BA692B">
            <w:pPr>
              <w:pStyle w:val="TF-TEXTOQUADROCentralizado"/>
            </w:pPr>
          </w:p>
        </w:tc>
        <w:tc>
          <w:tcPr>
            <w:tcW w:w="284" w:type="dxa"/>
            <w:gridSpan w:val="2"/>
            <w:tcBorders>
              <w:top w:val="single" w:sz="4" w:space="0" w:color="auto"/>
            </w:tcBorders>
            <w:shd w:val="clear" w:color="auto" w:fill="AEAAAA"/>
          </w:tcPr>
          <w:p w14:paraId="1927D9DC" w14:textId="77777777" w:rsidR="00C26406" w:rsidRPr="007E0D87" w:rsidRDefault="00C26406" w:rsidP="00BA692B">
            <w:pPr>
              <w:pStyle w:val="TF-TEXTOQUADROCentralizado"/>
            </w:pPr>
          </w:p>
        </w:tc>
        <w:tc>
          <w:tcPr>
            <w:tcW w:w="284" w:type="dxa"/>
            <w:tcBorders>
              <w:top w:val="single" w:sz="4" w:space="0" w:color="auto"/>
            </w:tcBorders>
          </w:tcPr>
          <w:p w14:paraId="28DD959B" w14:textId="77777777" w:rsidR="00C26406" w:rsidRPr="007E0D87" w:rsidRDefault="00C26406" w:rsidP="00BA692B">
            <w:pPr>
              <w:pStyle w:val="TF-TEXTOQUADROCentralizado"/>
            </w:pPr>
          </w:p>
        </w:tc>
        <w:tc>
          <w:tcPr>
            <w:tcW w:w="284" w:type="dxa"/>
            <w:gridSpan w:val="2"/>
            <w:tcBorders>
              <w:top w:val="single" w:sz="4" w:space="0" w:color="auto"/>
            </w:tcBorders>
          </w:tcPr>
          <w:p w14:paraId="57C11620" w14:textId="77777777" w:rsidR="00C26406" w:rsidRPr="007E0D87" w:rsidRDefault="00C26406" w:rsidP="00BA692B">
            <w:pPr>
              <w:pStyle w:val="TF-TEXTOQUADROCentralizado"/>
            </w:pPr>
          </w:p>
        </w:tc>
        <w:tc>
          <w:tcPr>
            <w:tcW w:w="284" w:type="dxa"/>
            <w:tcBorders>
              <w:top w:val="single" w:sz="4" w:space="0" w:color="auto"/>
            </w:tcBorders>
          </w:tcPr>
          <w:p w14:paraId="257ABA05" w14:textId="77777777" w:rsidR="00C26406" w:rsidRPr="007E0D87" w:rsidRDefault="00C26406" w:rsidP="00BA692B">
            <w:pPr>
              <w:pStyle w:val="TF-TEXTOQUADROCentralizado"/>
            </w:pPr>
          </w:p>
        </w:tc>
        <w:tc>
          <w:tcPr>
            <w:tcW w:w="284" w:type="dxa"/>
            <w:gridSpan w:val="2"/>
            <w:tcBorders>
              <w:top w:val="single" w:sz="4" w:space="0" w:color="auto"/>
            </w:tcBorders>
          </w:tcPr>
          <w:p w14:paraId="703F16F9" w14:textId="77777777" w:rsidR="00C26406" w:rsidRPr="007E0D87" w:rsidRDefault="00C26406" w:rsidP="00BA692B">
            <w:pPr>
              <w:pStyle w:val="TF-TEXTOQUADROCentralizado"/>
            </w:pPr>
          </w:p>
        </w:tc>
        <w:tc>
          <w:tcPr>
            <w:tcW w:w="352" w:type="dxa"/>
            <w:tcBorders>
              <w:top w:val="single" w:sz="4" w:space="0" w:color="auto"/>
            </w:tcBorders>
          </w:tcPr>
          <w:p w14:paraId="3F614166" w14:textId="77777777" w:rsidR="00C26406" w:rsidRPr="007E0D87" w:rsidRDefault="00C26406" w:rsidP="00BA692B">
            <w:pPr>
              <w:pStyle w:val="TF-TEXTOQUADROCentralizado"/>
            </w:pPr>
          </w:p>
        </w:tc>
      </w:tr>
      <w:tr w:rsidR="00C26406" w:rsidRPr="007E0D87" w14:paraId="2A66E169" w14:textId="77777777" w:rsidTr="001E6B2A">
        <w:trPr>
          <w:jc w:val="center"/>
        </w:trPr>
        <w:tc>
          <w:tcPr>
            <w:tcW w:w="4815" w:type="dxa"/>
            <w:tcBorders>
              <w:left w:val="single" w:sz="4" w:space="0" w:color="auto"/>
            </w:tcBorders>
          </w:tcPr>
          <w:p w14:paraId="2EBB9DA9" w14:textId="77777777" w:rsidR="00C26406" w:rsidRPr="00A91385" w:rsidRDefault="00C26406" w:rsidP="00BA692B">
            <w:pPr>
              <w:pStyle w:val="TF-TEXTOQUADRO"/>
            </w:pPr>
            <w:r>
              <w:t xml:space="preserve">definição dos algoritmos de </w:t>
            </w:r>
            <w:proofErr w:type="spellStart"/>
            <w:r>
              <w:t>clusterização</w:t>
            </w:r>
            <w:proofErr w:type="spellEnd"/>
          </w:p>
        </w:tc>
        <w:tc>
          <w:tcPr>
            <w:tcW w:w="284" w:type="dxa"/>
            <w:shd w:val="clear" w:color="auto" w:fill="auto"/>
          </w:tcPr>
          <w:p w14:paraId="6E9C2CCA" w14:textId="77777777" w:rsidR="00C26406" w:rsidRPr="007E0D87" w:rsidRDefault="00C26406" w:rsidP="00BA692B">
            <w:pPr>
              <w:pStyle w:val="TF-TEXTOQUADROCentralizado"/>
            </w:pPr>
          </w:p>
        </w:tc>
        <w:tc>
          <w:tcPr>
            <w:tcW w:w="284" w:type="dxa"/>
            <w:shd w:val="clear" w:color="auto" w:fill="auto"/>
          </w:tcPr>
          <w:p w14:paraId="786F3DC3" w14:textId="77777777" w:rsidR="00C26406" w:rsidRPr="007E0D87" w:rsidRDefault="00C26406" w:rsidP="00BA692B">
            <w:pPr>
              <w:pStyle w:val="TF-TEXTOQUADROCentralizado"/>
            </w:pPr>
          </w:p>
        </w:tc>
        <w:tc>
          <w:tcPr>
            <w:tcW w:w="273" w:type="dxa"/>
            <w:tcBorders>
              <w:bottom w:val="single" w:sz="4" w:space="0" w:color="auto"/>
            </w:tcBorders>
          </w:tcPr>
          <w:p w14:paraId="5EA14FC2" w14:textId="77777777" w:rsidR="00C26406" w:rsidRPr="007E0D87" w:rsidRDefault="00C26406" w:rsidP="00BA692B">
            <w:pPr>
              <w:pStyle w:val="TF-TEXTOQUADROCentralizado"/>
            </w:pPr>
          </w:p>
        </w:tc>
        <w:tc>
          <w:tcPr>
            <w:tcW w:w="284" w:type="dxa"/>
            <w:tcBorders>
              <w:bottom w:val="single" w:sz="4" w:space="0" w:color="auto"/>
            </w:tcBorders>
            <w:shd w:val="clear" w:color="auto" w:fill="auto"/>
          </w:tcPr>
          <w:p w14:paraId="6D7DB14C" w14:textId="77777777" w:rsidR="00C26406" w:rsidRPr="007E0D87" w:rsidRDefault="00C26406" w:rsidP="00BA692B">
            <w:pPr>
              <w:pStyle w:val="TF-TEXTOQUADROCentralizado"/>
            </w:pPr>
          </w:p>
        </w:tc>
        <w:tc>
          <w:tcPr>
            <w:tcW w:w="284" w:type="dxa"/>
            <w:gridSpan w:val="2"/>
            <w:tcBorders>
              <w:bottom w:val="single" w:sz="4" w:space="0" w:color="auto"/>
            </w:tcBorders>
            <w:shd w:val="clear" w:color="auto" w:fill="A6A6A6"/>
          </w:tcPr>
          <w:p w14:paraId="0A079910" w14:textId="77777777" w:rsidR="00C26406" w:rsidRPr="007E0D87" w:rsidRDefault="00C26406" w:rsidP="00BA692B">
            <w:pPr>
              <w:pStyle w:val="TF-TEXTOQUADROCentralizado"/>
            </w:pPr>
          </w:p>
        </w:tc>
        <w:tc>
          <w:tcPr>
            <w:tcW w:w="284" w:type="dxa"/>
            <w:tcBorders>
              <w:bottom w:val="single" w:sz="4" w:space="0" w:color="auto"/>
            </w:tcBorders>
            <w:shd w:val="clear" w:color="auto" w:fill="A6A6A6"/>
          </w:tcPr>
          <w:p w14:paraId="6087B661" w14:textId="77777777" w:rsidR="00C26406" w:rsidRPr="007E0D87" w:rsidRDefault="00C26406" w:rsidP="00BA692B">
            <w:pPr>
              <w:pStyle w:val="TF-TEXTOQUADROCentralizado"/>
            </w:pPr>
          </w:p>
        </w:tc>
        <w:tc>
          <w:tcPr>
            <w:tcW w:w="284" w:type="dxa"/>
            <w:gridSpan w:val="2"/>
            <w:tcBorders>
              <w:bottom w:val="single" w:sz="4" w:space="0" w:color="auto"/>
            </w:tcBorders>
            <w:shd w:val="clear" w:color="auto" w:fill="auto"/>
          </w:tcPr>
          <w:p w14:paraId="516C9096" w14:textId="77777777" w:rsidR="00C26406" w:rsidRPr="007E0D87" w:rsidRDefault="00C26406" w:rsidP="00BA692B">
            <w:pPr>
              <w:pStyle w:val="TF-TEXTOQUADROCentralizado"/>
            </w:pPr>
          </w:p>
        </w:tc>
        <w:tc>
          <w:tcPr>
            <w:tcW w:w="284" w:type="dxa"/>
            <w:tcBorders>
              <w:bottom w:val="single" w:sz="4" w:space="0" w:color="auto"/>
            </w:tcBorders>
          </w:tcPr>
          <w:p w14:paraId="4CF3B32B" w14:textId="77777777" w:rsidR="00C26406" w:rsidRPr="007E0D87" w:rsidRDefault="00C26406" w:rsidP="00BA692B">
            <w:pPr>
              <w:pStyle w:val="TF-TEXTOQUADROCentralizado"/>
            </w:pPr>
          </w:p>
        </w:tc>
        <w:tc>
          <w:tcPr>
            <w:tcW w:w="284" w:type="dxa"/>
            <w:gridSpan w:val="2"/>
            <w:tcBorders>
              <w:bottom w:val="single" w:sz="4" w:space="0" w:color="auto"/>
            </w:tcBorders>
          </w:tcPr>
          <w:p w14:paraId="3C2D48F2" w14:textId="77777777" w:rsidR="00C26406" w:rsidRPr="007E0D87" w:rsidRDefault="00C26406" w:rsidP="00BA692B">
            <w:pPr>
              <w:pStyle w:val="TF-TEXTOQUADROCentralizado"/>
            </w:pPr>
          </w:p>
        </w:tc>
        <w:tc>
          <w:tcPr>
            <w:tcW w:w="352" w:type="dxa"/>
            <w:tcBorders>
              <w:bottom w:val="single" w:sz="4" w:space="0" w:color="auto"/>
            </w:tcBorders>
          </w:tcPr>
          <w:p w14:paraId="30543AF7" w14:textId="77777777" w:rsidR="00C26406" w:rsidRPr="007E0D87" w:rsidRDefault="00C26406" w:rsidP="00BA692B">
            <w:pPr>
              <w:pStyle w:val="TF-TEXTOQUADROCentralizado"/>
            </w:pPr>
          </w:p>
        </w:tc>
      </w:tr>
      <w:tr w:rsidR="00C26406" w:rsidRPr="007E0D87" w14:paraId="512BBB4F" w14:textId="77777777" w:rsidTr="001E6B2A">
        <w:trPr>
          <w:jc w:val="center"/>
        </w:trPr>
        <w:tc>
          <w:tcPr>
            <w:tcW w:w="4815" w:type="dxa"/>
            <w:tcBorders>
              <w:left w:val="single" w:sz="4" w:space="0" w:color="auto"/>
            </w:tcBorders>
          </w:tcPr>
          <w:p w14:paraId="47E23E27" w14:textId="77777777" w:rsidR="00C26406" w:rsidRPr="00A91385" w:rsidRDefault="00C26406" w:rsidP="00BA692B">
            <w:pPr>
              <w:pStyle w:val="TF-TEXTOQUADRO"/>
              <w:rPr>
                <w:rStyle w:val="normaltextrun"/>
              </w:rPr>
            </w:pPr>
            <w:r>
              <w:t>implementação</w:t>
            </w:r>
          </w:p>
        </w:tc>
        <w:tc>
          <w:tcPr>
            <w:tcW w:w="284" w:type="dxa"/>
            <w:shd w:val="clear" w:color="auto" w:fill="auto"/>
          </w:tcPr>
          <w:p w14:paraId="4D77432C" w14:textId="77777777" w:rsidR="00C26406" w:rsidRPr="007E0D87" w:rsidRDefault="00C26406" w:rsidP="00BA692B">
            <w:pPr>
              <w:pStyle w:val="TF-TEXTOQUADROCentralizado"/>
            </w:pPr>
          </w:p>
        </w:tc>
        <w:tc>
          <w:tcPr>
            <w:tcW w:w="284" w:type="dxa"/>
            <w:shd w:val="clear" w:color="auto" w:fill="auto"/>
          </w:tcPr>
          <w:p w14:paraId="7358C320" w14:textId="77777777" w:rsidR="00C26406" w:rsidRPr="007E0D87" w:rsidRDefault="00C26406" w:rsidP="00BA692B">
            <w:pPr>
              <w:pStyle w:val="TF-TEXTOQUADROCentralizado"/>
            </w:pPr>
          </w:p>
        </w:tc>
        <w:tc>
          <w:tcPr>
            <w:tcW w:w="273" w:type="dxa"/>
          </w:tcPr>
          <w:p w14:paraId="2F42A228" w14:textId="77777777" w:rsidR="00C26406" w:rsidRPr="007E0D87" w:rsidRDefault="00C26406" w:rsidP="00BA692B">
            <w:pPr>
              <w:pStyle w:val="TF-TEXTOQUADROCentralizado"/>
            </w:pPr>
          </w:p>
        </w:tc>
        <w:tc>
          <w:tcPr>
            <w:tcW w:w="284" w:type="dxa"/>
          </w:tcPr>
          <w:p w14:paraId="2A539201" w14:textId="77777777" w:rsidR="00C26406" w:rsidRPr="007E0D87" w:rsidRDefault="00C26406" w:rsidP="00BA692B">
            <w:pPr>
              <w:pStyle w:val="TF-TEXTOQUADROCentralizado"/>
            </w:pPr>
          </w:p>
        </w:tc>
        <w:tc>
          <w:tcPr>
            <w:tcW w:w="284" w:type="dxa"/>
            <w:gridSpan w:val="2"/>
            <w:shd w:val="clear" w:color="auto" w:fill="auto"/>
          </w:tcPr>
          <w:p w14:paraId="6314F00D" w14:textId="77777777" w:rsidR="00C26406" w:rsidRPr="007E0D87" w:rsidRDefault="00C26406" w:rsidP="00BA692B">
            <w:pPr>
              <w:pStyle w:val="TF-TEXTOQUADROCentralizado"/>
            </w:pPr>
          </w:p>
        </w:tc>
        <w:tc>
          <w:tcPr>
            <w:tcW w:w="284" w:type="dxa"/>
            <w:shd w:val="clear" w:color="auto" w:fill="A6A6A6" w:themeFill="background1" w:themeFillShade="A6"/>
          </w:tcPr>
          <w:p w14:paraId="354A0BB3" w14:textId="77777777" w:rsidR="00C26406" w:rsidRPr="007E0D87" w:rsidRDefault="00C26406" w:rsidP="00BA692B">
            <w:pPr>
              <w:pStyle w:val="TF-TEXTOQUADROCentralizado"/>
            </w:pPr>
          </w:p>
        </w:tc>
        <w:tc>
          <w:tcPr>
            <w:tcW w:w="284" w:type="dxa"/>
            <w:gridSpan w:val="2"/>
            <w:shd w:val="clear" w:color="auto" w:fill="A6A6A6"/>
          </w:tcPr>
          <w:p w14:paraId="74AF97DC" w14:textId="77777777" w:rsidR="00C26406" w:rsidRPr="007E0D87" w:rsidRDefault="00C26406" w:rsidP="00BA692B">
            <w:pPr>
              <w:pStyle w:val="TF-TEXTOQUADROCentralizado"/>
            </w:pPr>
          </w:p>
        </w:tc>
        <w:tc>
          <w:tcPr>
            <w:tcW w:w="284" w:type="dxa"/>
            <w:shd w:val="clear" w:color="auto" w:fill="A6A6A6"/>
          </w:tcPr>
          <w:p w14:paraId="0F61B7DB" w14:textId="77777777" w:rsidR="00C26406" w:rsidRPr="007E0D87" w:rsidRDefault="00C26406" w:rsidP="00BA692B">
            <w:pPr>
              <w:pStyle w:val="TF-TEXTOQUADROCentralizado"/>
            </w:pPr>
          </w:p>
        </w:tc>
        <w:tc>
          <w:tcPr>
            <w:tcW w:w="284" w:type="dxa"/>
            <w:gridSpan w:val="2"/>
            <w:shd w:val="clear" w:color="auto" w:fill="A6A6A6"/>
          </w:tcPr>
          <w:p w14:paraId="32D6F373" w14:textId="77777777" w:rsidR="00C26406" w:rsidRPr="007E0D87" w:rsidRDefault="00C26406" w:rsidP="00BA692B">
            <w:pPr>
              <w:pStyle w:val="TF-TEXTOQUADROCentralizado"/>
            </w:pPr>
          </w:p>
        </w:tc>
        <w:tc>
          <w:tcPr>
            <w:tcW w:w="352" w:type="dxa"/>
          </w:tcPr>
          <w:p w14:paraId="7B4640AA" w14:textId="77777777" w:rsidR="00C26406" w:rsidRPr="007E0D87" w:rsidRDefault="00C26406" w:rsidP="00BA692B">
            <w:pPr>
              <w:pStyle w:val="TF-TEXTOQUADROCentralizado"/>
            </w:pPr>
          </w:p>
        </w:tc>
      </w:tr>
      <w:tr w:rsidR="00C26406" w:rsidRPr="007E0D87" w14:paraId="28AC87D1" w14:textId="77777777" w:rsidTr="001E6B2A">
        <w:trPr>
          <w:jc w:val="center"/>
        </w:trPr>
        <w:tc>
          <w:tcPr>
            <w:tcW w:w="4815" w:type="dxa"/>
            <w:tcBorders>
              <w:left w:val="single" w:sz="4" w:space="0" w:color="auto"/>
              <w:bottom w:val="single" w:sz="4" w:space="0" w:color="auto"/>
            </w:tcBorders>
          </w:tcPr>
          <w:p w14:paraId="15BDA1CA" w14:textId="77777777" w:rsidR="00C26406" w:rsidRPr="00A91385" w:rsidRDefault="00C26406" w:rsidP="00BA692B">
            <w:pPr>
              <w:pStyle w:val="TF-TEXTOQUADRO"/>
            </w:pPr>
            <w:r w:rsidRPr="00FF40D8">
              <w:t>análise dos clusters</w:t>
            </w:r>
          </w:p>
        </w:tc>
        <w:tc>
          <w:tcPr>
            <w:tcW w:w="284" w:type="dxa"/>
            <w:tcBorders>
              <w:bottom w:val="single" w:sz="4" w:space="0" w:color="auto"/>
            </w:tcBorders>
            <w:shd w:val="clear" w:color="auto" w:fill="auto"/>
          </w:tcPr>
          <w:p w14:paraId="26F47EED" w14:textId="77777777" w:rsidR="00C26406" w:rsidRPr="007E0D87" w:rsidRDefault="00C26406" w:rsidP="00BA692B">
            <w:pPr>
              <w:pStyle w:val="TF-TEXTOQUADROCentralizado"/>
            </w:pPr>
          </w:p>
        </w:tc>
        <w:tc>
          <w:tcPr>
            <w:tcW w:w="284" w:type="dxa"/>
            <w:tcBorders>
              <w:bottom w:val="single" w:sz="4" w:space="0" w:color="auto"/>
            </w:tcBorders>
            <w:shd w:val="clear" w:color="auto" w:fill="auto"/>
          </w:tcPr>
          <w:p w14:paraId="0CB61AF3" w14:textId="77777777" w:rsidR="00C26406" w:rsidRPr="007E0D87" w:rsidRDefault="00C26406" w:rsidP="00BA692B">
            <w:pPr>
              <w:pStyle w:val="TF-TEXTOQUADROCentralizado"/>
            </w:pPr>
          </w:p>
        </w:tc>
        <w:tc>
          <w:tcPr>
            <w:tcW w:w="273" w:type="dxa"/>
            <w:tcBorders>
              <w:bottom w:val="single" w:sz="4" w:space="0" w:color="auto"/>
            </w:tcBorders>
          </w:tcPr>
          <w:p w14:paraId="41348F61" w14:textId="77777777" w:rsidR="00C26406" w:rsidRPr="007E0D87" w:rsidRDefault="00C26406" w:rsidP="00BA692B">
            <w:pPr>
              <w:pStyle w:val="TF-TEXTOQUADROCentralizado"/>
            </w:pPr>
          </w:p>
        </w:tc>
        <w:tc>
          <w:tcPr>
            <w:tcW w:w="284" w:type="dxa"/>
            <w:tcBorders>
              <w:bottom w:val="single" w:sz="4" w:space="0" w:color="auto"/>
            </w:tcBorders>
          </w:tcPr>
          <w:p w14:paraId="186D516F" w14:textId="77777777" w:rsidR="00C26406" w:rsidRPr="007E0D87" w:rsidRDefault="00C26406" w:rsidP="00BA692B">
            <w:pPr>
              <w:pStyle w:val="TF-TEXTOQUADROCentralizado"/>
            </w:pPr>
          </w:p>
        </w:tc>
        <w:tc>
          <w:tcPr>
            <w:tcW w:w="284" w:type="dxa"/>
            <w:gridSpan w:val="2"/>
            <w:tcBorders>
              <w:bottom w:val="single" w:sz="4" w:space="0" w:color="auto"/>
            </w:tcBorders>
          </w:tcPr>
          <w:p w14:paraId="34D9D6F5" w14:textId="77777777" w:rsidR="00C26406" w:rsidRPr="007E0D87" w:rsidRDefault="00C26406" w:rsidP="00BA692B">
            <w:pPr>
              <w:pStyle w:val="TF-TEXTOQUADROCentralizado"/>
            </w:pPr>
          </w:p>
        </w:tc>
        <w:tc>
          <w:tcPr>
            <w:tcW w:w="284" w:type="dxa"/>
            <w:tcBorders>
              <w:bottom w:val="single" w:sz="4" w:space="0" w:color="auto"/>
            </w:tcBorders>
          </w:tcPr>
          <w:p w14:paraId="2418415C" w14:textId="77777777" w:rsidR="00C26406" w:rsidRPr="007E0D87" w:rsidRDefault="00C26406" w:rsidP="00BA692B">
            <w:pPr>
              <w:pStyle w:val="TF-TEXTOQUADROCentralizado"/>
            </w:pPr>
          </w:p>
        </w:tc>
        <w:tc>
          <w:tcPr>
            <w:tcW w:w="284" w:type="dxa"/>
            <w:gridSpan w:val="2"/>
            <w:tcBorders>
              <w:bottom w:val="single" w:sz="4" w:space="0" w:color="auto"/>
            </w:tcBorders>
            <w:shd w:val="clear" w:color="auto" w:fill="A6A6A6" w:themeFill="background1" w:themeFillShade="A6"/>
          </w:tcPr>
          <w:p w14:paraId="51901D6B" w14:textId="77777777" w:rsidR="00C26406" w:rsidRPr="007E0D87" w:rsidRDefault="00C26406" w:rsidP="00BA692B">
            <w:pPr>
              <w:pStyle w:val="TF-TEXTOQUADROCentralizado"/>
            </w:pPr>
          </w:p>
        </w:tc>
        <w:tc>
          <w:tcPr>
            <w:tcW w:w="284" w:type="dxa"/>
            <w:tcBorders>
              <w:bottom w:val="single" w:sz="4" w:space="0" w:color="auto"/>
            </w:tcBorders>
            <w:shd w:val="clear" w:color="auto" w:fill="AEAAAA"/>
          </w:tcPr>
          <w:p w14:paraId="20C57827" w14:textId="77777777" w:rsidR="00C26406" w:rsidRPr="007E0D87" w:rsidRDefault="00C26406" w:rsidP="00BA692B">
            <w:pPr>
              <w:pStyle w:val="TF-TEXTOQUADROCentralizado"/>
            </w:pPr>
          </w:p>
        </w:tc>
        <w:tc>
          <w:tcPr>
            <w:tcW w:w="284" w:type="dxa"/>
            <w:gridSpan w:val="2"/>
            <w:tcBorders>
              <w:bottom w:val="single" w:sz="4" w:space="0" w:color="auto"/>
            </w:tcBorders>
            <w:shd w:val="clear" w:color="auto" w:fill="A6A6A6"/>
          </w:tcPr>
          <w:p w14:paraId="529F2152" w14:textId="77777777" w:rsidR="00C26406" w:rsidRPr="007E0D87" w:rsidRDefault="00C26406" w:rsidP="00BA692B">
            <w:pPr>
              <w:pStyle w:val="TF-TEXTOQUADROCentralizado"/>
            </w:pPr>
          </w:p>
        </w:tc>
        <w:tc>
          <w:tcPr>
            <w:tcW w:w="352" w:type="dxa"/>
            <w:tcBorders>
              <w:bottom w:val="single" w:sz="4" w:space="0" w:color="auto"/>
            </w:tcBorders>
            <w:shd w:val="clear" w:color="auto" w:fill="A6A6A6"/>
          </w:tcPr>
          <w:p w14:paraId="3DCE269F" w14:textId="77777777" w:rsidR="00C26406" w:rsidRPr="007E0D87" w:rsidRDefault="00C26406" w:rsidP="00BA692B">
            <w:pPr>
              <w:pStyle w:val="TF-TEXTOQUADROCentralizado"/>
            </w:pPr>
          </w:p>
        </w:tc>
      </w:tr>
    </w:tbl>
    <w:p w14:paraId="7DE31F89" w14:textId="77777777" w:rsidR="00C26406" w:rsidRPr="00E43D3C" w:rsidRDefault="00C26406" w:rsidP="00C43C82">
      <w:pPr>
        <w:pStyle w:val="TF-FONTE"/>
      </w:pPr>
      <w:r w:rsidRPr="00E43D3C">
        <w:t>Fonte: elaborado pelo autor.</w:t>
      </w:r>
    </w:p>
    <w:p w14:paraId="0D3DB6F8" w14:textId="77777777" w:rsidR="00C26406" w:rsidRPr="007A1883" w:rsidRDefault="00C26406" w:rsidP="00424AD5">
      <w:pPr>
        <w:pStyle w:val="Ttulo1"/>
      </w:pPr>
      <w:r>
        <w:t>REVISÃO BIBLIOGRÁFICA</w:t>
      </w:r>
    </w:p>
    <w:p w14:paraId="13A106A9" w14:textId="77777777" w:rsidR="00C26406" w:rsidRDefault="00C26406" w:rsidP="00C43C82">
      <w:pPr>
        <w:pStyle w:val="TF-TEXTO"/>
      </w:pPr>
      <w:commentRangeStart w:id="110"/>
      <w:r>
        <w:t xml:space="preserve">Neste capítulo </w:t>
      </w:r>
      <w:commentRangeEnd w:id="110"/>
      <w:r>
        <w:rPr>
          <w:rStyle w:val="Refdecomentrio"/>
        </w:rPr>
        <w:commentReference w:id="110"/>
      </w:r>
      <w:r>
        <w:t xml:space="preserve">serão brevemente aprofundados os assuntos que servirão de base para a realização deste trabalho. Serão tratados os temas de </w:t>
      </w:r>
      <w:proofErr w:type="spellStart"/>
      <w:r>
        <w:t>clustering</w:t>
      </w:r>
      <w:proofErr w:type="spellEnd"/>
      <w:r>
        <w:t>, modelo RFM e índices de validação de clusters.</w:t>
      </w:r>
    </w:p>
    <w:p w14:paraId="23894E93" w14:textId="77777777" w:rsidR="00C26406" w:rsidRPr="003C3EF9" w:rsidRDefault="00C26406" w:rsidP="00C43C82">
      <w:pPr>
        <w:pStyle w:val="TF-TEXTO"/>
      </w:pPr>
      <w:r>
        <w:t xml:space="preserve">Para </w:t>
      </w:r>
      <w:proofErr w:type="spellStart"/>
      <w:r>
        <w:t>Cherkassky</w:t>
      </w:r>
      <w:proofErr w:type="spellEnd"/>
      <w:r>
        <w:t xml:space="preserve"> e </w:t>
      </w:r>
      <w:proofErr w:type="spellStart"/>
      <w:r>
        <w:t>Mulier</w:t>
      </w:r>
      <w:proofErr w:type="spellEnd"/>
      <w:r>
        <w:t xml:space="preserve"> (2007), </w:t>
      </w:r>
      <w:proofErr w:type="spellStart"/>
      <w:r>
        <w:t>clustering</w:t>
      </w:r>
      <w:proofErr w:type="spellEnd"/>
      <w:r>
        <w:t xml:space="preserve"> se trata do problema de separar um conjunto de dados em grupos chamados de “clusters” baseado em alguma medida de similaridade. O objetivo é encontrar um conjunto de clusters dos quais as amostras dentro dos mesmos são mais similares entre si do que quando comparadas com amostras de outros clusters. Existem vários algoritmos para </w:t>
      </w:r>
      <w:proofErr w:type="spellStart"/>
      <w:r>
        <w:t>clusterizar</w:t>
      </w:r>
      <w:proofErr w:type="spellEnd"/>
      <w:r>
        <w:t xml:space="preserve"> dados, especializando-se em situações específicas, como o </w:t>
      </w:r>
      <w:proofErr w:type="spellStart"/>
      <w:r w:rsidRPr="003C3EF9">
        <w:rPr>
          <w:i/>
          <w:iCs/>
        </w:rPr>
        <w:t>Density-</w:t>
      </w:r>
      <w:commentRangeStart w:id="111"/>
      <w:r w:rsidRPr="003C3EF9">
        <w:rPr>
          <w:i/>
          <w:iCs/>
        </w:rPr>
        <w:t>b</w:t>
      </w:r>
      <w:commentRangeEnd w:id="111"/>
      <w:r>
        <w:rPr>
          <w:rStyle w:val="Refdecomentrio"/>
        </w:rPr>
        <w:commentReference w:id="111"/>
      </w:r>
      <w:r w:rsidRPr="003C3EF9">
        <w:rPr>
          <w:i/>
          <w:iCs/>
        </w:rPr>
        <w:t>ased</w:t>
      </w:r>
      <w:proofErr w:type="spellEnd"/>
      <w:r w:rsidRPr="003C3EF9">
        <w:rPr>
          <w:i/>
          <w:iCs/>
        </w:rPr>
        <w:t xml:space="preserve"> </w:t>
      </w:r>
      <w:commentRangeStart w:id="112"/>
      <w:proofErr w:type="spellStart"/>
      <w:r w:rsidRPr="003C3EF9">
        <w:rPr>
          <w:i/>
          <w:iCs/>
        </w:rPr>
        <w:t>s</w:t>
      </w:r>
      <w:commentRangeEnd w:id="112"/>
      <w:r>
        <w:rPr>
          <w:rStyle w:val="Refdecomentrio"/>
        </w:rPr>
        <w:commentReference w:id="112"/>
      </w:r>
      <w:r w:rsidRPr="003C3EF9">
        <w:rPr>
          <w:i/>
          <w:iCs/>
        </w:rPr>
        <w:t>patial</w:t>
      </w:r>
      <w:proofErr w:type="spellEnd"/>
      <w:r w:rsidRPr="003C3EF9">
        <w:rPr>
          <w:i/>
          <w:iCs/>
        </w:rPr>
        <w:t xml:space="preserve"> </w:t>
      </w:r>
      <w:commentRangeStart w:id="113"/>
      <w:proofErr w:type="spellStart"/>
      <w:r w:rsidRPr="003C3EF9">
        <w:rPr>
          <w:i/>
          <w:iCs/>
        </w:rPr>
        <w:t>c</w:t>
      </w:r>
      <w:commentRangeEnd w:id="113"/>
      <w:r>
        <w:rPr>
          <w:rStyle w:val="Refdecomentrio"/>
        </w:rPr>
        <w:commentReference w:id="113"/>
      </w:r>
      <w:r w:rsidRPr="003C3EF9">
        <w:rPr>
          <w:i/>
          <w:iCs/>
        </w:rPr>
        <w:t>lustering</w:t>
      </w:r>
      <w:proofErr w:type="spellEnd"/>
      <w:r w:rsidRPr="003C3EF9">
        <w:rPr>
          <w:i/>
          <w:iCs/>
        </w:rPr>
        <w:t xml:space="preserve"> </w:t>
      </w:r>
      <w:proofErr w:type="spellStart"/>
      <w:r w:rsidRPr="003C3EF9">
        <w:rPr>
          <w:i/>
          <w:iCs/>
        </w:rPr>
        <w:t>of</w:t>
      </w:r>
      <w:proofErr w:type="spellEnd"/>
      <w:r w:rsidRPr="003C3EF9">
        <w:rPr>
          <w:i/>
          <w:iCs/>
        </w:rPr>
        <w:t xml:space="preserve"> </w:t>
      </w:r>
      <w:commentRangeStart w:id="114"/>
      <w:proofErr w:type="spellStart"/>
      <w:r w:rsidRPr="003C3EF9">
        <w:rPr>
          <w:i/>
          <w:iCs/>
        </w:rPr>
        <w:t>a</w:t>
      </w:r>
      <w:commentRangeEnd w:id="114"/>
      <w:r>
        <w:rPr>
          <w:rStyle w:val="Refdecomentrio"/>
        </w:rPr>
        <w:commentReference w:id="114"/>
      </w:r>
      <w:r w:rsidRPr="003C3EF9">
        <w:rPr>
          <w:i/>
          <w:iCs/>
        </w:rPr>
        <w:t>pplications</w:t>
      </w:r>
      <w:proofErr w:type="spellEnd"/>
      <w:r w:rsidRPr="003C3EF9">
        <w:rPr>
          <w:i/>
          <w:iCs/>
        </w:rPr>
        <w:t xml:space="preserve"> </w:t>
      </w:r>
      <w:proofErr w:type="spellStart"/>
      <w:r w:rsidRPr="003C3EF9">
        <w:rPr>
          <w:i/>
          <w:iCs/>
        </w:rPr>
        <w:t>with</w:t>
      </w:r>
      <w:proofErr w:type="spellEnd"/>
      <w:r w:rsidRPr="003C3EF9">
        <w:rPr>
          <w:i/>
          <w:iCs/>
        </w:rPr>
        <w:t xml:space="preserve"> </w:t>
      </w:r>
      <w:commentRangeStart w:id="115"/>
      <w:proofErr w:type="spellStart"/>
      <w:r w:rsidRPr="003C3EF9">
        <w:rPr>
          <w:i/>
          <w:iCs/>
        </w:rPr>
        <w:t>n</w:t>
      </w:r>
      <w:commentRangeEnd w:id="115"/>
      <w:r>
        <w:rPr>
          <w:rStyle w:val="Refdecomentrio"/>
        </w:rPr>
        <w:commentReference w:id="115"/>
      </w:r>
      <w:r w:rsidRPr="003C3EF9">
        <w:rPr>
          <w:i/>
          <w:iCs/>
        </w:rPr>
        <w:t>oise</w:t>
      </w:r>
      <w:proofErr w:type="spellEnd"/>
      <w:r>
        <w:t xml:space="preserve"> (DBSCAN), que é um algoritmo que agrupa dados baseado em sua densidade, utilizando conceitos de pontos núcleo, pontos vizinhos e ruído. Outro método utilizado é o </w:t>
      </w:r>
      <w:proofErr w:type="spellStart"/>
      <w:r w:rsidRPr="003C3EF9">
        <w:rPr>
          <w:i/>
          <w:iCs/>
        </w:rPr>
        <w:t>Hierarchical</w:t>
      </w:r>
      <w:proofErr w:type="spellEnd"/>
      <w:r w:rsidRPr="003C3EF9">
        <w:rPr>
          <w:i/>
          <w:iCs/>
        </w:rPr>
        <w:t xml:space="preserve"> </w:t>
      </w:r>
      <w:proofErr w:type="spellStart"/>
      <w:r w:rsidRPr="003C3EF9">
        <w:rPr>
          <w:i/>
          <w:iCs/>
        </w:rPr>
        <w:t>Clustering</w:t>
      </w:r>
      <w:proofErr w:type="spellEnd"/>
      <w:r>
        <w:t>, que constrói uma hierarquia de clusters, podendo aplicar abordagens de cima para baixo, onde as observações parte de um cluster que é dividido em outros menores, ou a abordagem de baixo para cima, onde cada dado inicia como um cluster, e é então agrupado conforme o algoritmo é executado. Por fim, um dos algoritmos mais utilizados é o K-</w:t>
      </w:r>
      <w:proofErr w:type="spellStart"/>
      <w:r>
        <w:t>means</w:t>
      </w:r>
      <w:proofErr w:type="spellEnd"/>
      <w:r>
        <w:t>, cuja orientação é focada em centroides, ou seja, seus clusters são representados por um ponto central (não necessariamente fazendo parte do conjunto de dados) que possui a menor distância possível entre si mesmo e o resto dos dados do cluster.</w:t>
      </w:r>
    </w:p>
    <w:p w14:paraId="65981453" w14:textId="77777777" w:rsidR="00C26406" w:rsidRDefault="00C26406" w:rsidP="00C43C82">
      <w:pPr>
        <w:pStyle w:val="TF-TEXTO"/>
      </w:pPr>
      <w:r>
        <w:t xml:space="preserve">Segundo Hughes (2011), o modelo RFM é “Um meio antigo e altamente preditivo de determinar quem irá responder e comprar. Um método de codificar clientes existentes. Usado para prever resposta, tamanho médio de pedido, e outros fatores”. Este modelo categoriza geralmente clientes através das características de </w:t>
      </w:r>
      <w:proofErr w:type="spellStart"/>
      <w:r>
        <w:t>recência</w:t>
      </w:r>
      <w:proofErr w:type="spellEnd"/>
      <w:r>
        <w:t xml:space="preserve"> (R), frequência (F) e monetária (M). As métricas utilizadas para medir tais </w:t>
      </w:r>
      <w:r>
        <w:lastRenderedPageBreak/>
        <w:t xml:space="preserve">características podem variar, porém geralmente classificam </w:t>
      </w:r>
      <w:proofErr w:type="spellStart"/>
      <w:r>
        <w:t>recência</w:t>
      </w:r>
      <w:proofErr w:type="spellEnd"/>
      <w:r>
        <w:t xml:space="preserve"> como a quantidade de dias desde a última compra, frequência como a quantidade de compras dentro de um determinado período, e monetária como o total acumulado de todas as vendas realizadas para um cliente. Este modelo é muito utilizado em marketing direto, onde os meios de comunicação são diretamente entre a empresa e o consumidor, realizado através de mídias sociais, e-mail, mensagens SMS ou até pelo correio. No estudo realizado por </w:t>
      </w:r>
      <w:proofErr w:type="spellStart"/>
      <w:r>
        <w:t>Verhoef</w:t>
      </w:r>
      <w:proofErr w:type="spellEnd"/>
      <w:r>
        <w:t xml:space="preserve"> </w:t>
      </w:r>
      <w:r w:rsidRPr="008901BE">
        <w:rPr>
          <w:i/>
          <w:iCs/>
        </w:rPr>
        <w:t>et al</w:t>
      </w:r>
      <w:r>
        <w:t>. (2003), cerca de 90% das empresas questionadas sobre a aplicação métodos de segmentação (como o RFM) afirmam que possuíam como objetivo a seleção de alvos, ou seja, encontrar o segmento de clientes que mais se identificam com a empresa, e 64,4% citaram como objetivo o tratamento diferencial de clientes, com promoções, preços e ofertas especiais.</w:t>
      </w:r>
    </w:p>
    <w:p w14:paraId="16509377" w14:textId="77777777" w:rsidR="00C26406" w:rsidRDefault="00C26406" w:rsidP="005F640E">
      <w:pPr>
        <w:pStyle w:val="TF-TEXTO"/>
      </w:pPr>
      <w:r>
        <w:t xml:space="preserve">O índice de </w:t>
      </w:r>
      <w:proofErr w:type="spellStart"/>
      <w:r>
        <w:t>Silhouette</w:t>
      </w:r>
      <w:proofErr w:type="spellEnd"/>
      <w:r>
        <w:t xml:space="preserve"> é utilizado no conceito de </w:t>
      </w:r>
      <w:proofErr w:type="spellStart"/>
      <w:r>
        <w:t>clusterização</w:t>
      </w:r>
      <w:proofErr w:type="spellEnd"/>
      <w:r>
        <w:t xml:space="preserve">, para analisar a qualidade de um dado localizado em determinado cluster, levando em conta a distância média entre clusters. Com o cálculo deste índice, valores próximos de 1 para um determinado dado em um cluster são considerados bons, valores perto de 0 indicam que o dado está entre clusters e caso o valor seja próximo de -1 significa que provavelmente o dado está no cluster errado. O índice de </w:t>
      </w:r>
      <w:proofErr w:type="spellStart"/>
      <w:r>
        <w:t>Calinski-Harabasz</w:t>
      </w:r>
      <w:proofErr w:type="spellEnd"/>
      <w:r>
        <w:t xml:space="preserve"> é definido como a razão de duas somas calculadas entre todos os clusters: a soma da dispersão </w:t>
      </w:r>
      <w:proofErr w:type="spellStart"/>
      <w:r>
        <w:t>intra-clusters</w:t>
      </w:r>
      <w:proofErr w:type="spellEnd"/>
      <w:r>
        <w:t xml:space="preserve"> e soma da dispersão </w:t>
      </w:r>
      <w:proofErr w:type="spellStart"/>
      <w:r>
        <w:t>inter-clusters</w:t>
      </w:r>
      <w:proofErr w:type="spellEnd"/>
      <w:r>
        <w:t xml:space="preserve">. Quanto maior seu valor, melhor a performance da </w:t>
      </w:r>
      <w:proofErr w:type="spellStart"/>
      <w:r>
        <w:t>clusterização</w:t>
      </w:r>
      <w:proofErr w:type="spellEnd"/>
      <w:r>
        <w:t xml:space="preserve"> observada. Por fim, o índice de Davies-</w:t>
      </w:r>
      <w:proofErr w:type="spellStart"/>
      <w:r>
        <w:t>Bouldin</w:t>
      </w:r>
      <w:proofErr w:type="spellEnd"/>
      <w:r>
        <w:t xml:space="preserve"> indica a similaridade média entre clusters, levando em conta sua distância e tamanho. Um valor baixo para este índice indica uma melhor separação entre os clusters.</w:t>
      </w:r>
    </w:p>
    <w:p w14:paraId="2C35F182" w14:textId="77777777" w:rsidR="00C26406" w:rsidRDefault="00C26406" w:rsidP="00641D88">
      <w:pPr>
        <w:pStyle w:val="TF-refernciasbibliogrficasTTULO"/>
      </w:pPr>
      <w:commentRangeStart w:id="116"/>
      <w:r>
        <w:t>Re</w:t>
      </w:r>
      <w:commentRangeEnd w:id="116"/>
      <w:r>
        <w:rPr>
          <w:rStyle w:val="Refdecomentrio"/>
          <w:b w:val="0"/>
          <w:caps w:val="0"/>
        </w:rPr>
        <w:commentReference w:id="116"/>
      </w:r>
      <w:r>
        <w:t>ferências</w:t>
      </w:r>
    </w:p>
    <w:p w14:paraId="2C7EC153" w14:textId="77777777" w:rsidR="00C26406" w:rsidRPr="006D2968" w:rsidRDefault="00C26406" w:rsidP="00641D88">
      <w:pPr>
        <w:pStyle w:val="TF-TEXTO"/>
        <w:ind w:firstLine="0"/>
        <w:rPr>
          <w:lang w:val="en-US"/>
        </w:rPr>
      </w:pPr>
      <w:r>
        <w:t xml:space="preserve">CHERKASSKY, Vladimir S.; MULIER, Filip. </w:t>
      </w:r>
      <w:r w:rsidRPr="006D2968">
        <w:rPr>
          <w:lang w:val="en-US"/>
        </w:rPr>
        <w:t xml:space="preserve">Methods for data reduction and dimensionality reduction. </w:t>
      </w:r>
      <w:commentRangeStart w:id="117"/>
      <w:r w:rsidRPr="006D2968">
        <w:rPr>
          <w:lang w:val="en-US"/>
        </w:rPr>
        <w:t>In</w:t>
      </w:r>
      <w:commentRangeEnd w:id="117"/>
      <w:r>
        <w:rPr>
          <w:rStyle w:val="Refdecomentrio"/>
        </w:rPr>
        <w:commentReference w:id="117"/>
      </w:r>
      <w:r w:rsidRPr="006D2968">
        <w:rPr>
          <w:lang w:val="en-US"/>
        </w:rPr>
        <w:t xml:space="preserve">: CHERKASSKY, Vladimir S.; MULIER, Filip. </w:t>
      </w:r>
      <w:r w:rsidRPr="006D2968">
        <w:rPr>
          <w:rStyle w:val="Forte"/>
          <w:lang w:val="en-US"/>
        </w:rPr>
        <w:t>Learning from data</w:t>
      </w:r>
      <w:r w:rsidRPr="006D2968">
        <w:rPr>
          <w:lang w:val="en-US"/>
        </w:rPr>
        <w:t xml:space="preserve">: concepts, theory, and methods. 2. ed. Hoboken: </w:t>
      </w:r>
      <w:proofErr w:type="spellStart"/>
      <w:r w:rsidRPr="006D2968">
        <w:rPr>
          <w:lang w:val="en-US"/>
        </w:rPr>
        <w:t>Ieee</w:t>
      </w:r>
      <w:proofErr w:type="spellEnd"/>
      <w:r w:rsidRPr="006D2968">
        <w:rPr>
          <w:lang w:val="en-US"/>
        </w:rPr>
        <w:t xml:space="preserve"> Press, 2007. Cap. 6, p. 191</w:t>
      </w:r>
    </w:p>
    <w:p w14:paraId="15CB505E" w14:textId="77777777" w:rsidR="00C26406" w:rsidRPr="006D2968" w:rsidRDefault="00C26406" w:rsidP="00641D88">
      <w:pPr>
        <w:pStyle w:val="TF-TEXTO"/>
        <w:ind w:firstLine="0"/>
        <w:rPr>
          <w:lang w:val="en-US"/>
        </w:rPr>
      </w:pPr>
      <w:r w:rsidRPr="006D2968">
        <w:rPr>
          <w:lang w:val="en-US"/>
        </w:rPr>
        <w:t xml:space="preserve">GUSTRIANSYAH, </w:t>
      </w:r>
      <w:proofErr w:type="spellStart"/>
      <w:r w:rsidRPr="006D2968">
        <w:rPr>
          <w:lang w:val="en-US"/>
        </w:rPr>
        <w:t>Rendra</w:t>
      </w:r>
      <w:proofErr w:type="spellEnd"/>
      <w:r w:rsidRPr="006D2968">
        <w:rPr>
          <w:lang w:val="en-US"/>
        </w:rPr>
        <w:t xml:space="preserve">; SUHANDI, </w:t>
      </w:r>
      <w:proofErr w:type="spellStart"/>
      <w:r w:rsidRPr="006D2968">
        <w:rPr>
          <w:lang w:val="en-US"/>
        </w:rPr>
        <w:t>Nazori</w:t>
      </w:r>
      <w:proofErr w:type="spellEnd"/>
      <w:r w:rsidRPr="006D2968">
        <w:rPr>
          <w:lang w:val="en-US"/>
        </w:rPr>
        <w:t xml:space="preserve">; ANTONY, </w:t>
      </w:r>
      <w:proofErr w:type="spellStart"/>
      <w:r w:rsidRPr="006D2968">
        <w:rPr>
          <w:lang w:val="en-US"/>
        </w:rPr>
        <w:t>Fery</w:t>
      </w:r>
      <w:proofErr w:type="spellEnd"/>
      <w:r w:rsidRPr="006D2968">
        <w:rPr>
          <w:lang w:val="en-US"/>
        </w:rPr>
        <w:t xml:space="preserve">. Clustering optimization in RFM analysis Based on k-Means. </w:t>
      </w:r>
      <w:r w:rsidRPr="006D2968">
        <w:rPr>
          <w:rStyle w:val="Forte"/>
          <w:lang w:val="en-US"/>
        </w:rPr>
        <w:t>Indonesian Journal Of Electrical Engineering And Computer Science</w:t>
      </w:r>
      <w:r w:rsidRPr="006D2968">
        <w:rPr>
          <w:lang w:val="en-US"/>
        </w:rPr>
        <w:t>, [S</w:t>
      </w:r>
      <w:r w:rsidRPr="006D2968">
        <w:rPr>
          <w:rStyle w:val="nfase"/>
          <w:lang w:val="en-US"/>
        </w:rPr>
        <w:t>. l</w:t>
      </w:r>
      <w:r w:rsidRPr="006D2968">
        <w:rPr>
          <w:lang w:val="en-US"/>
        </w:rPr>
        <w:t xml:space="preserve">], v. 18, n. 1, p. 470-477, abr. 2020. </w:t>
      </w:r>
      <w:r>
        <w:t xml:space="preserve">Mensal. Disponível em: http://ijeecs.iaescore.com/index.php/IJEECS/article/view/20264. </w:t>
      </w:r>
      <w:proofErr w:type="spellStart"/>
      <w:r w:rsidRPr="006D2968">
        <w:rPr>
          <w:lang w:val="en-US"/>
        </w:rPr>
        <w:t>Acesso</w:t>
      </w:r>
      <w:proofErr w:type="spellEnd"/>
      <w:r w:rsidRPr="006D2968">
        <w:rPr>
          <w:lang w:val="en-US"/>
        </w:rPr>
        <w:t xml:space="preserve"> </w:t>
      </w:r>
      <w:proofErr w:type="spellStart"/>
      <w:r w:rsidRPr="006D2968">
        <w:rPr>
          <w:lang w:val="en-US"/>
        </w:rPr>
        <w:t>em</w:t>
      </w:r>
      <w:proofErr w:type="spellEnd"/>
      <w:r w:rsidRPr="006D2968">
        <w:rPr>
          <w:lang w:val="en-US"/>
        </w:rPr>
        <w:t>: 02 set. 2021</w:t>
      </w:r>
    </w:p>
    <w:p w14:paraId="33D6D701" w14:textId="77777777" w:rsidR="00C26406" w:rsidRPr="006D2968" w:rsidRDefault="00C26406" w:rsidP="00641D88">
      <w:pPr>
        <w:pStyle w:val="TF-TEXTO"/>
        <w:ind w:firstLine="0"/>
        <w:rPr>
          <w:lang w:val="en-US"/>
        </w:rPr>
      </w:pPr>
      <w:r w:rsidRPr="006D2968">
        <w:rPr>
          <w:lang w:val="en-US"/>
        </w:rPr>
        <w:t xml:space="preserve">HUGHES, Arthur </w:t>
      </w:r>
      <w:commentRangeStart w:id="118"/>
      <w:r w:rsidRPr="006D2968">
        <w:rPr>
          <w:lang w:val="en-US"/>
        </w:rPr>
        <w:t>Middleton</w:t>
      </w:r>
      <w:commentRangeEnd w:id="118"/>
      <w:r>
        <w:rPr>
          <w:rStyle w:val="Refdecomentrio"/>
        </w:rPr>
        <w:commentReference w:id="118"/>
      </w:r>
      <w:r w:rsidRPr="006D2968">
        <w:rPr>
          <w:lang w:val="en-US"/>
        </w:rPr>
        <w:t xml:space="preserve">. </w:t>
      </w:r>
      <w:r w:rsidRPr="006D2968">
        <w:rPr>
          <w:rStyle w:val="Forte"/>
          <w:lang w:val="en-US"/>
        </w:rPr>
        <w:t>Strategic Database Marketing 4e</w:t>
      </w:r>
      <w:r w:rsidRPr="006D2968">
        <w:rPr>
          <w:lang w:val="en-US"/>
        </w:rPr>
        <w:t>: the masterplan for starting and managing a profitable, customer-based marketing program. 4. ed. [S. l.]: McGraw-Hill, 2011. 608 p.</w:t>
      </w:r>
    </w:p>
    <w:p w14:paraId="54030553" w14:textId="77777777" w:rsidR="00C26406" w:rsidRPr="006D2968" w:rsidRDefault="00C26406" w:rsidP="00641D88">
      <w:pPr>
        <w:pStyle w:val="TF-TEXTO"/>
        <w:ind w:firstLine="0"/>
        <w:rPr>
          <w:lang w:val="en-US"/>
        </w:rPr>
      </w:pPr>
      <w:r w:rsidRPr="006D2968">
        <w:rPr>
          <w:lang w:val="en-US"/>
        </w:rPr>
        <w:t xml:space="preserve">KUMAR, V. </w:t>
      </w:r>
      <w:r w:rsidRPr="006D2968">
        <w:rPr>
          <w:rStyle w:val="Forte"/>
          <w:lang w:val="en-US"/>
        </w:rPr>
        <w:t>Managing Customers for Profit</w:t>
      </w:r>
      <w:r w:rsidRPr="006D2968">
        <w:rPr>
          <w:lang w:val="en-US"/>
        </w:rPr>
        <w:t>: strategies to increase profits and build loyalty. Upper Saddle River: Pearson Prentice Hall, 2008. 296 p.</w:t>
      </w:r>
    </w:p>
    <w:p w14:paraId="12F01154" w14:textId="77777777" w:rsidR="00C26406" w:rsidRPr="006D2968" w:rsidRDefault="00C26406" w:rsidP="00746165">
      <w:pPr>
        <w:pStyle w:val="TF-TEXTO"/>
        <w:ind w:firstLine="0"/>
        <w:rPr>
          <w:lang w:val="en-US"/>
        </w:rPr>
      </w:pPr>
      <w:r w:rsidRPr="006D2968">
        <w:rPr>
          <w:lang w:val="en-US"/>
        </w:rPr>
        <w:t xml:space="preserve">NGUYEN, </w:t>
      </w:r>
      <w:proofErr w:type="spellStart"/>
      <w:r w:rsidRPr="006D2968">
        <w:rPr>
          <w:lang w:val="en-US"/>
        </w:rPr>
        <w:t>Thuyuyen</w:t>
      </w:r>
      <w:proofErr w:type="spellEnd"/>
      <w:r w:rsidRPr="006D2968">
        <w:rPr>
          <w:lang w:val="en-US"/>
        </w:rPr>
        <w:t xml:space="preserve"> H.; SHERIF, Joseph S.; NEWBY, Michael. </w:t>
      </w:r>
      <w:commentRangeStart w:id="119"/>
      <w:r w:rsidRPr="006D2968">
        <w:rPr>
          <w:lang w:val="en-US"/>
        </w:rPr>
        <w:t>Strategies for successful CRM implementation</w:t>
      </w:r>
      <w:commentRangeEnd w:id="119"/>
      <w:r>
        <w:rPr>
          <w:rStyle w:val="Refdecomentrio"/>
        </w:rPr>
        <w:commentReference w:id="119"/>
      </w:r>
      <w:r w:rsidRPr="006D2968">
        <w:rPr>
          <w:lang w:val="en-US"/>
        </w:rPr>
        <w:t>. Information Management &amp; Computer Security, [</w:t>
      </w:r>
      <w:proofErr w:type="spellStart"/>
      <w:r w:rsidRPr="006D2968">
        <w:rPr>
          <w:lang w:val="en-US"/>
        </w:rPr>
        <w:t>S.l.</w:t>
      </w:r>
      <w:proofErr w:type="spellEnd"/>
      <w:r w:rsidRPr="006D2968">
        <w:rPr>
          <w:lang w:val="en-US"/>
        </w:rPr>
        <w:t xml:space="preserve">], v. 15, n. 2, p. 102-115, </w:t>
      </w:r>
      <w:proofErr w:type="spellStart"/>
      <w:r w:rsidRPr="006D2968">
        <w:rPr>
          <w:lang w:val="en-US"/>
        </w:rPr>
        <w:t>maio</w:t>
      </w:r>
      <w:proofErr w:type="spellEnd"/>
      <w:r w:rsidRPr="006D2968">
        <w:rPr>
          <w:lang w:val="en-US"/>
        </w:rPr>
        <w:t xml:space="preserve"> 2007. </w:t>
      </w:r>
      <w:r w:rsidRPr="00746165">
        <w:t xml:space="preserve">Disponível em: https://www.emerald.com/insight/content/doi/10.1108/09685220710748001/full/html?journalCode=imcs. </w:t>
      </w:r>
      <w:proofErr w:type="spellStart"/>
      <w:r w:rsidRPr="006D2968">
        <w:rPr>
          <w:lang w:val="en-US"/>
        </w:rPr>
        <w:t>Acesso</w:t>
      </w:r>
      <w:proofErr w:type="spellEnd"/>
      <w:r w:rsidRPr="006D2968">
        <w:rPr>
          <w:lang w:val="en-US"/>
        </w:rPr>
        <w:t xml:space="preserve"> </w:t>
      </w:r>
      <w:proofErr w:type="spellStart"/>
      <w:r w:rsidRPr="006D2968">
        <w:rPr>
          <w:lang w:val="en-US"/>
        </w:rPr>
        <w:t>em</w:t>
      </w:r>
      <w:proofErr w:type="spellEnd"/>
      <w:r w:rsidRPr="006D2968">
        <w:rPr>
          <w:lang w:val="en-US"/>
        </w:rPr>
        <w:t>: 26 set. 2021.</w:t>
      </w:r>
    </w:p>
    <w:p w14:paraId="1ED584A1" w14:textId="77777777" w:rsidR="00C26406" w:rsidRPr="006D2968" w:rsidRDefault="00C26406" w:rsidP="00641D88">
      <w:pPr>
        <w:pStyle w:val="TF-TEXTO"/>
        <w:ind w:firstLine="0"/>
        <w:rPr>
          <w:lang w:val="en-US"/>
        </w:rPr>
      </w:pPr>
      <w:r w:rsidRPr="006D2968">
        <w:rPr>
          <w:lang w:val="en-US"/>
        </w:rPr>
        <w:t xml:space="preserve">PEKER, </w:t>
      </w:r>
      <w:proofErr w:type="spellStart"/>
      <w:r w:rsidRPr="006D2968">
        <w:rPr>
          <w:lang w:val="en-US"/>
        </w:rPr>
        <w:t>Serhat</w:t>
      </w:r>
      <w:proofErr w:type="spellEnd"/>
      <w:r w:rsidRPr="006D2968">
        <w:rPr>
          <w:lang w:val="en-US"/>
        </w:rPr>
        <w:t xml:space="preserve">; KOCYIGIT, </w:t>
      </w:r>
      <w:proofErr w:type="spellStart"/>
      <w:r w:rsidRPr="006D2968">
        <w:rPr>
          <w:lang w:val="en-US"/>
        </w:rPr>
        <w:t>Altan</w:t>
      </w:r>
      <w:proofErr w:type="spellEnd"/>
      <w:r w:rsidRPr="006D2968">
        <w:rPr>
          <w:lang w:val="en-US"/>
        </w:rPr>
        <w:t xml:space="preserve">; EREN, P. Erhan. LRFMP model for customer segmentation in the grocery retail industry: a case study. </w:t>
      </w:r>
      <w:r w:rsidRPr="006D2968">
        <w:rPr>
          <w:rStyle w:val="Forte"/>
          <w:lang w:val="en-US"/>
        </w:rPr>
        <w:t>Marketing Intelligence &amp; Planning</w:t>
      </w:r>
      <w:r w:rsidRPr="006D2968">
        <w:rPr>
          <w:lang w:val="en-US"/>
        </w:rPr>
        <w:t>, [</w:t>
      </w:r>
      <w:proofErr w:type="spellStart"/>
      <w:r w:rsidRPr="006D2968">
        <w:rPr>
          <w:lang w:val="en-US"/>
        </w:rPr>
        <w:t>S.l.</w:t>
      </w:r>
      <w:proofErr w:type="spellEnd"/>
      <w:r w:rsidRPr="006D2968">
        <w:rPr>
          <w:lang w:val="en-US"/>
        </w:rPr>
        <w:t xml:space="preserve">], v. 35, n. 4, p. 544-559, 6 </w:t>
      </w:r>
      <w:proofErr w:type="spellStart"/>
      <w:r w:rsidRPr="006D2968">
        <w:rPr>
          <w:lang w:val="en-US"/>
        </w:rPr>
        <w:t>maio</w:t>
      </w:r>
      <w:proofErr w:type="spellEnd"/>
      <w:r w:rsidRPr="006D2968">
        <w:rPr>
          <w:lang w:val="en-US"/>
        </w:rPr>
        <w:t xml:space="preserve"> 2017. Emerald. http://dx.doi.org/10.1108/mip-11-2016-0210. </w:t>
      </w:r>
      <w:r>
        <w:t xml:space="preserve">Disponível em: https://www.emerald.com/insight/content/doi/10.1108/MIP-11-2016-0210/full/html. </w:t>
      </w:r>
      <w:proofErr w:type="spellStart"/>
      <w:r w:rsidRPr="006D2968">
        <w:rPr>
          <w:lang w:val="en-US"/>
        </w:rPr>
        <w:t>Acesso</w:t>
      </w:r>
      <w:proofErr w:type="spellEnd"/>
      <w:r w:rsidRPr="006D2968">
        <w:rPr>
          <w:lang w:val="en-US"/>
        </w:rPr>
        <w:t xml:space="preserve"> </w:t>
      </w:r>
      <w:proofErr w:type="spellStart"/>
      <w:r w:rsidRPr="006D2968">
        <w:rPr>
          <w:lang w:val="en-US"/>
        </w:rPr>
        <w:t>em</w:t>
      </w:r>
      <w:proofErr w:type="spellEnd"/>
      <w:r w:rsidRPr="006D2968">
        <w:rPr>
          <w:lang w:val="en-US"/>
        </w:rPr>
        <w:t>: 07 set. 2021.</w:t>
      </w:r>
    </w:p>
    <w:p w14:paraId="004DE86A" w14:textId="77777777" w:rsidR="00C26406" w:rsidRPr="006D2968" w:rsidRDefault="00C26406" w:rsidP="00641D88">
      <w:pPr>
        <w:pStyle w:val="TF-TEXTO"/>
        <w:ind w:firstLine="0"/>
        <w:rPr>
          <w:lang w:val="en-US"/>
        </w:rPr>
      </w:pPr>
      <w:r w:rsidRPr="006D2968">
        <w:rPr>
          <w:lang w:val="en-US"/>
        </w:rPr>
        <w:t xml:space="preserve">PETRISON, Lisa A.; BLATTBERG, Robert C.; WANG, Paul. Database marketing: past, present, and future. </w:t>
      </w:r>
      <w:r w:rsidRPr="006D2968">
        <w:rPr>
          <w:rStyle w:val="Forte"/>
          <w:lang w:val="en-US"/>
        </w:rPr>
        <w:t>Journal Of Direct Marketing</w:t>
      </w:r>
      <w:r w:rsidRPr="006D2968">
        <w:rPr>
          <w:lang w:val="en-US"/>
        </w:rPr>
        <w:t>, [</w:t>
      </w:r>
      <w:proofErr w:type="spellStart"/>
      <w:r w:rsidRPr="006D2968">
        <w:rPr>
          <w:lang w:val="en-US"/>
        </w:rPr>
        <w:t>S.l.</w:t>
      </w:r>
      <w:proofErr w:type="spellEnd"/>
      <w:r w:rsidRPr="006D2968">
        <w:rPr>
          <w:lang w:val="en-US"/>
        </w:rPr>
        <w:t xml:space="preserve">], v. 11, n. 4, p. 109-125, mar. 1997. </w:t>
      </w:r>
      <w:proofErr w:type="spellStart"/>
      <w:r>
        <w:t>Wiley</w:t>
      </w:r>
      <w:proofErr w:type="spellEnd"/>
      <w:r>
        <w:t xml:space="preserve">. http://dx.doi.org/10.1002/(sici)1522-7138(199723)11:43.0.co;2-g. Disponível em: https://onlinelibrary.wiley.com/doi/10.1002/(SICI)1522-7138(199723)11:4%3C109::AID-DIR12%3E3.0.CO;2-G. </w:t>
      </w:r>
      <w:proofErr w:type="spellStart"/>
      <w:r w:rsidRPr="006D2968">
        <w:rPr>
          <w:lang w:val="en-US"/>
        </w:rPr>
        <w:t>Acesso</w:t>
      </w:r>
      <w:proofErr w:type="spellEnd"/>
      <w:r w:rsidRPr="006D2968">
        <w:rPr>
          <w:lang w:val="en-US"/>
        </w:rPr>
        <w:t xml:space="preserve"> </w:t>
      </w:r>
      <w:proofErr w:type="spellStart"/>
      <w:r w:rsidRPr="006D2968">
        <w:rPr>
          <w:lang w:val="en-US"/>
        </w:rPr>
        <w:t>em</w:t>
      </w:r>
      <w:proofErr w:type="spellEnd"/>
      <w:r w:rsidRPr="006D2968">
        <w:rPr>
          <w:lang w:val="en-US"/>
        </w:rPr>
        <w:t>: 19 set. 2021.</w:t>
      </w:r>
    </w:p>
    <w:p w14:paraId="47D9C867" w14:textId="77777777" w:rsidR="00C26406" w:rsidRPr="006D2968" w:rsidRDefault="00C26406" w:rsidP="00641D88">
      <w:pPr>
        <w:pStyle w:val="TF-TEXTO"/>
        <w:ind w:firstLine="0"/>
        <w:rPr>
          <w:lang w:val="en-US"/>
        </w:rPr>
      </w:pPr>
      <w:r w:rsidRPr="006D2968">
        <w:rPr>
          <w:lang w:val="en-US"/>
        </w:rPr>
        <w:t xml:space="preserve">RASHID, Mohammad A.; HOSSAIN, Liaquat; PATRICK, Jon David. The Evolution of ERP Systems: a historical perspective. In: NAH, Fiona </w:t>
      </w:r>
      <w:proofErr w:type="spellStart"/>
      <w:r w:rsidRPr="006D2968">
        <w:rPr>
          <w:lang w:val="en-US"/>
        </w:rPr>
        <w:t>Fui-Hoon</w:t>
      </w:r>
      <w:proofErr w:type="spellEnd"/>
      <w:r w:rsidRPr="006D2968">
        <w:rPr>
          <w:lang w:val="en-US"/>
        </w:rPr>
        <w:t xml:space="preserve">. </w:t>
      </w:r>
      <w:r w:rsidRPr="006D2968">
        <w:rPr>
          <w:rStyle w:val="Forte"/>
          <w:lang w:val="en-US"/>
        </w:rPr>
        <w:t>Enterprise Resource Planning</w:t>
      </w:r>
      <w:r w:rsidRPr="006D2968">
        <w:rPr>
          <w:lang w:val="en-US"/>
        </w:rPr>
        <w:t xml:space="preserve">: solutions and management. </w:t>
      </w:r>
      <w:r>
        <w:t xml:space="preserve">Hershey: </w:t>
      </w:r>
      <w:proofErr w:type="spellStart"/>
      <w:r>
        <w:t>Irm</w:t>
      </w:r>
      <w:proofErr w:type="spellEnd"/>
      <w:r>
        <w:t xml:space="preserve"> Press, 2001. p. 35-50. Disponível em: https://books.google.com.br/books?id=qBcJwDWk4ioC&amp;lpg=PR1&amp;ots=9MrXoQhaRL&amp;dq=Enterprise%20Resource%20Planning%3A%20Solutions%20and%20Management&amp;lr&amp;hl=pt-BR&amp;pg=PR1#v=onepage&amp;q=Enterprise%20Resource%20Planning:%20Solutions%20and%20Management&amp;f=false. </w:t>
      </w:r>
      <w:proofErr w:type="spellStart"/>
      <w:r w:rsidRPr="006D2968">
        <w:rPr>
          <w:lang w:val="en-US"/>
        </w:rPr>
        <w:t>Acesso</w:t>
      </w:r>
      <w:proofErr w:type="spellEnd"/>
      <w:r w:rsidRPr="006D2968">
        <w:rPr>
          <w:lang w:val="en-US"/>
        </w:rPr>
        <w:t xml:space="preserve"> </w:t>
      </w:r>
      <w:proofErr w:type="spellStart"/>
      <w:r w:rsidRPr="006D2968">
        <w:rPr>
          <w:lang w:val="en-US"/>
        </w:rPr>
        <w:t>em</w:t>
      </w:r>
      <w:proofErr w:type="spellEnd"/>
      <w:r w:rsidRPr="006D2968">
        <w:rPr>
          <w:lang w:val="en-US"/>
        </w:rPr>
        <w:t>: 19 set. 2021.</w:t>
      </w:r>
    </w:p>
    <w:p w14:paraId="08EA0378" w14:textId="77777777" w:rsidR="00C26406" w:rsidRPr="006D2968" w:rsidRDefault="00C26406" w:rsidP="00641D88">
      <w:pPr>
        <w:pStyle w:val="TF-TEXTO"/>
        <w:ind w:firstLine="0"/>
        <w:rPr>
          <w:lang w:val="en-US"/>
        </w:rPr>
      </w:pPr>
      <w:r w:rsidRPr="006D2968">
        <w:rPr>
          <w:lang w:val="en-US"/>
        </w:rPr>
        <w:t xml:space="preserve">REINARTZ, Werner; THOMAS, Jacquelyn S.; KUMAR, V. Balancing Acquisition and Retention Resources to Maximize Customer Profitability. </w:t>
      </w:r>
      <w:r w:rsidRPr="006D2968">
        <w:rPr>
          <w:rStyle w:val="Forte"/>
          <w:lang w:val="en-US"/>
        </w:rPr>
        <w:t>Journal Of Marketing</w:t>
      </w:r>
      <w:r w:rsidRPr="006D2968">
        <w:rPr>
          <w:lang w:val="en-US"/>
        </w:rPr>
        <w:t>, [</w:t>
      </w:r>
      <w:proofErr w:type="spellStart"/>
      <w:r w:rsidRPr="006D2968">
        <w:rPr>
          <w:lang w:val="en-US"/>
        </w:rPr>
        <w:t>S.l.</w:t>
      </w:r>
      <w:proofErr w:type="spellEnd"/>
      <w:r w:rsidRPr="006D2968">
        <w:rPr>
          <w:lang w:val="en-US"/>
        </w:rPr>
        <w:t xml:space="preserve">], v. 69, n. 1, p. 63-79, </w:t>
      </w:r>
      <w:proofErr w:type="spellStart"/>
      <w:r w:rsidRPr="006D2968">
        <w:rPr>
          <w:lang w:val="en-US"/>
        </w:rPr>
        <w:t>jan.</w:t>
      </w:r>
      <w:proofErr w:type="spellEnd"/>
      <w:r w:rsidRPr="006D2968">
        <w:rPr>
          <w:lang w:val="en-US"/>
        </w:rPr>
        <w:t xml:space="preserve"> 2005.</w:t>
      </w:r>
    </w:p>
    <w:p w14:paraId="1493D19D" w14:textId="77777777" w:rsidR="00C26406" w:rsidRPr="006D2968" w:rsidRDefault="00C26406" w:rsidP="00641D88">
      <w:pPr>
        <w:pStyle w:val="TF-TEXTO"/>
        <w:ind w:firstLine="0"/>
        <w:rPr>
          <w:lang w:val="en-US"/>
        </w:rPr>
      </w:pPr>
      <w:r w:rsidRPr="006D2968">
        <w:rPr>
          <w:lang w:val="en-US"/>
        </w:rPr>
        <w:lastRenderedPageBreak/>
        <w:t xml:space="preserve">TAVAKOLI, Mohammadreza </w:t>
      </w:r>
      <w:r w:rsidRPr="006D2968">
        <w:rPr>
          <w:rStyle w:val="nfase"/>
          <w:lang w:val="en-US"/>
        </w:rPr>
        <w:t>et al</w:t>
      </w:r>
      <w:r w:rsidRPr="006D2968">
        <w:rPr>
          <w:lang w:val="en-US"/>
        </w:rPr>
        <w:t xml:space="preserve">. Customer Segmentation and Strategy Development Based on User Behavior Analysis, RFM Model and Data Mining Techniques: a case study. In: 2018 IEEE 15TH INTERNATIONAL CONFERENCE ON E-BUSINESS ENGINEERING (ICEBE), 15., 2018, </w:t>
      </w:r>
      <w:proofErr w:type="spellStart"/>
      <w:r w:rsidRPr="006D2968">
        <w:rPr>
          <w:lang w:val="en-US"/>
        </w:rPr>
        <w:t>Xiam</w:t>
      </w:r>
      <w:proofErr w:type="spellEnd"/>
      <w:r w:rsidRPr="006D2968">
        <w:rPr>
          <w:lang w:val="en-US"/>
        </w:rPr>
        <w:t xml:space="preserve">. </w:t>
      </w:r>
      <w:proofErr w:type="spellStart"/>
      <w:r>
        <w:rPr>
          <w:rStyle w:val="Forte"/>
        </w:rPr>
        <w:t>Proceedings</w:t>
      </w:r>
      <w:proofErr w:type="spellEnd"/>
      <w:r>
        <w:rPr>
          <w:rStyle w:val="Forte"/>
        </w:rPr>
        <w:t xml:space="preserve"> [...] . </w:t>
      </w:r>
      <w:r>
        <w:t>[</w:t>
      </w:r>
      <w:proofErr w:type="spellStart"/>
      <w:r>
        <w:t>S.l</w:t>
      </w:r>
      <w:proofErr w:type="spellEnd"/>
      <w:r>
        <w:t xml:space="preserve">.]: </w:t>
      </w:r>
      <w:proofErr w:type="spellStart"/>
      <w:r>
        <w:t>Ieee</w:t>
      </w:r>
      <w:proofErr w:type="spellEnd"/>
      <w:r>
        <w:t xml:space="preserve">, 2018. p. 119-126. Disponível em: https://www.researchgate.net/publication/330027350_Customer_Segmentation_and_Strategy_Development_Based_on_User_Behavior_Analysis_RFM_Model_and_Data_Mining_Techniques_A_Case_Study. </w:t>
      </w:r>
      <w:proofErr w:type="spellStart"/>
      <w:r w:rsidRPr="006D2968">
        <w:rPr>
          <w:lang w:val="en-US"/>
        </w:rPr>
        <w:t>Acesso</w:t>
      </w:r>
      <w:proofErr w:type="spellEnd"/>
      <w:r w:rsidRPr="006D2968">
        <w:rPr>
          <w:lang w:val="en-US"/>
        </w:rPr>
        <w:t xml:space="preserve"> </w:t>
      </w:r>
      <w:proofErr w:type="spellStart"/>
      <w:r w:rsidRPr="006D2968">
        <w:rPr>
          <w:lang w:val="en-US"/>
        </w:rPr>
        <w:t>em</w:t>
      </w:r>
      <w:proofErr w:type="spellEnd"/>
      <w:r w:rsidRPr="006D2968">
        <w:rPr>
          <w:lang w:val="en-US"/>
        </w:rPr>
        <w:t>: 11 set. 2021.</w:t>
      </w:r>
    </w:p>
    <w:p w14:paraId="05DD1E4C" w14:textId="77777777" w:rsidR="00C26406" w:rsidRPr="006D2968" w:rsidRDefault="00C26406" w:rsidP="00A4118A">
      <w:pPr>
        <w:pStyle w:val="TF-TEXTO"/>
        <w:ind w:firstLine="0"/>
        <w:rPr>
          <w:lang w:val="en-US"/>
        </w:rPr>
      </w:pPr>
      <w:r w:rsidRPr="006D2968">
        <w:rPr>
          <w:lang w:val="en-US"/>
        </w:rPr>
        <w:t xml:space="preserve">TSIPTSIS, Konstantinos K.; CHORIANOPOULOS, </w:t>
      </w:r>
      <w:proofErr w:type="spellStart"/>
      <w:r w:rsidRPr="006D2968">
        <w:rPr>
          <w:lang w:val="en-US"/>
        </w:rPr>
        <w:t>Antonios</w:t>
      </w:r>
      <w:proofErr w:type="spellEnd"/>
      <w:r w:rsidRPr="006D2968">
        <w:rPr>
          <w:lang w:val="en-US"/>
        </w:rPr>
        <w:t xml:space="preserve">. </w:t>
      </w:r>
      <w:commentRangeStart w:id="120"/>
      <w:r w:rsidRPr="006D2968">
        <w:rPr>
          <w:lang w:val="en-US"/>
        </w:rPr>
        <w:t>Data Mining Techniques in CRM</w:t>
      </w:r>
      <w:commentRangeEnd w:id="120"/>
      <w:r>
        <w:rPr>
          <w:rStyle w:val="Refdecomentrio"/>
        </w:rPr>
        <w:commentReference w:id="120"/>
      </w:r>
      <w:r w:rsidRPr="006D2968">
        <w:rPr>
          <w:lang w:val="en-US"/>
        </w:rPr>
        <w:t>: inside customer segmentation. Chichester: John Wiley &amp; Sons, 2009. 374 p.</w:t>
      </w:r>
    </w:p>
    <w:p w14:paraId="0EE00E2C" w14:textId="77777777" w:rsidR="00C26406" w:rsidRDefault="00C26406" w:rsidP="00641D88">
      <w:pPr>
        <w:pStyle w:val="TF-TEXTO"/>
        <w:ind w:firstLine="0"/>
      </w:pPr>
      <w:r w:rsidRPr="006D2968">
        <w:rPr>
          <w:lang w:val="en-US"/>
        </w:rPr>
        <w:t xml:space="preserve">VERHOEF, Peter C </w:t>
      </w:r>
      <w:r w:rsidRPr="006D2968">
        <w:rPr>
          <w:i/>
          <w:iCs/>
          <w:lang w:val="en-US"/>
        </w:rPr>
        <w:t>et al</w:t>
      </w:r>
      <w:r w:rsidRPr="006D2968">
        <w:rPr>
          <w:lang w:val="en-US"/>
        </w:rPr>
        <w:t xml:space="preserve">. The commercial use of segmentation and predictive modeling techniques for database marketing in the Netherlands. </w:t>
      </w:r>
      <w:proofErr w:type="spellStart"/>
      <w:r>
        <w:rPr>
          <w:rStyle w:val="Forte"/>
        </w:rPr>
        <w:t>Decision</w:t>
      </w:r>
      <w:proofErr w:type="spellEnd"/>
      <w:r>
        <w:rPr>
          <w:rStyle w:val="Forte"/>
        </w:rPr>
        <w:t xml:space="preserve"> </w:t>
      </w:r>
      <w:proofErr w:type="spellStart"/>
      <w:r>
        <w:rPr>
          <w:rStyle w:val="Forte"/>
        </w:rPr>
        <w:t>Support</w:t>
      </w:r>
      <w:proofErr w:type="spellEnd"/>
      <w:r>
        <w:rPr>
          <w:rStyle w:val="Forte"/>
        </w:rPr>
        <w:t xml:space="preserve"> Systems</w:t>
      </w:r>
      <w:r>
        <w:t>, [</w:t>
      </w:r>
      <w:proofErr w:type="spellStart"/>
      <w:r>
        <w:t>S.l</w:t>
      </w:r>
      <w:proofErr w:type="spellEnd"/>
      <w:r>
        <w:t>.], v. 34, n. 4, p. 471-481, mar. 2003. Disponível em: https://liacs.leidenuniv.nl/~puttenpwhvander/library/Others/segmpredmodel-hoekstra.pdf. Acesso em: 19 set. 2021.</w:t>
      </w:r>
    </w:p>
    <w:p w14:paraId="448C692E" w14:textId="77777777" w:rsidR="00C26406" w:rsidRDefault="00C26406" w:rsidP="00F85B68"/>
    <w:p w14:paraId="59ABD038" w14:textId="77777777" w:rsidR="00C26406" w:rsidRDefault="00C26406">
      <w:pPr>
        <w:rPr>
          <w:sz w:val="20"/>
        </w:rPr>
      </w:pPr>
      <w:r>
        <w:rPr>
          <w:sz w:val="20"/>
        </w:rPr>
        <w:br w:type="page"/>
      </w:r>
    </w:p>
    <w:p w14:paraId="2F5FCB43" w14:textId="77777777" w:rsidR="00C26406" w:rsidRPr="00320BFA" w:rsidRDefault="00C26406" w:rsidP="0087532D">
      <w:pPr>
        <w:pStyle w:val="TF-xAvalTTULO"/>
      </w:pPr>
      <w:r>
        <w:lastRenderedPageBreak/>
        <w:t>FORMULÁRIO  DE  avaliação BCC</w:t>
      </w:r>
      <w:r w:rsidRPr="00320BFA">
        <w:t xml:space="preserve"> – PROFESSOR TCC I</w:t>
      </w:r>
    </w:p>
    <w:p w14:paraId="090597CB" w14:textId="77777777" w:rsidR="00C26406" w:rsidRDefault="00C26406" w:rsidP="0087532D">
      <w:pPr>
        <w:pStyle w:val="TF-xAvalLINHA"/>
      </w:pPr>
      <w:r w:rsidRPr="00320BFA">
        <w:t>Avaliador(a):</w:t>
      </w:r>
      <w:r w:rsidRPr="00320BFA">
        <w:tab/>
      </w:r>
      <w:r>
        <w:t>Dalton Solano dos Reis</w:t>
      </w:r>
    </w:p>
    <w:p w14:paraId="369D010B" w14:textId="77777777" w:rsidR="00C26406" w:rsidRPr="00320BFA" w:rsidRDefault="00C26406" w:rsidP="0087532D">
      <w:pPr>
        <w:pStyle w:val="TF-xAvalLINHA"/>
      </w:pPr>
    </w:p>
    <w:tbl>
      <w:tblPr>
        <w:tblW w:w="5000" w:type="pct"/>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391"/>
        <w:gridCol w:w="6764"/>
        <w:gridCol w:w="439"/>
        <w:gridCol w:w="443"/>
        <w:gridCol w:w="437"/>
      </w:tblGrid>
      <w:tr w:rsidR="00C26406" w:rsidRPr="00320BFA" w14:paraId="7C894042" w14:textId="77777777" w:rsidTr="00353A57">
        <w:trPr>
          <w:cantSplit/>
          <w:trHeight w:val="1071"/>
          <w:jc w:val="center"/>
        </w:trPr>
        <w:tc>
          <w:tcPr>
            <w:tcW w:w="4208" w:type="pct"/>
            <w:gridSpan w:val="2"/>
            <w:tcBorders>
              <w:top w:val="single" w:sz="12" w:space="0" w:color="auto"/>
              <w:left w:val="single" w:sz="12" w:space="0" w:color="auto"/>
              <w:bottom w:val="single" w:sz="12" w:space="0" w:color="auto"/>
              <w:right w:val="single" w:sz="4" w:space="0" w:color="auto"/>
            </w:tcBorders>
            <w:vAlign w:val="center"/>
            <w:hideMark/>
          </w:tcPr>
          <w:p w14:paraId="403DC29C" w14:textId="77777777" w:rsidR="00C26406" w:rsidRPr="00320BFA" w:rsidRDefault="00C26406" w:rsidP="00353A57">
            <w:pPr>
              <w:pStyle w:val="TF-xAvalITEMTABELA"/>
            </w:pPr>
            <w:r w:rsidRPr="00320BFA">
              <w:t>ASPECTOS   AVALIADOS</w:t>
            </w:r>
            <w:r>
              <w:rPr>
                <w:vertAlign w:val="superscript"/>
              </w:rPr>
              <w:t>1</w:t>
            </w:r>
          </w:p>
        </w:tc>
        <w:tc>
          <w:tcPr>
            <w:tcW w:w="264" w:type="pct"/>
            <w:tcBorders>
              <w:top w:val="single" w:sz="12" w:space="0" w:color="auto"/>
              <w:left w:val="single" w:sz="4" w:space="0" w:color="auto"/>
              <w:bottom w:val="single" w:sz="12" w:space="0" w:color="auto"/>
              <w:right w:val="single" w:sz="4" w:space="0" w:color="auto"/>
            </w:tcBorders>
            <w:textDirection w:val="btLr"/>
            <w:hideMark/>
          </w:tcPr>
          <w:p w14:paraId="1C5FBCAE" w14:textId="77777777" w:rsidR="00C26406" w:rsidRPr="00320BFA" w:rsidRDefault="00C26406" w:rsidP="00353A57">
            <w:pPr>
              <w:pStyle w:val="TF-xAvalITEMTABELA"/>
            </w:pPr>
            <w:r w:rsidRPr="00320BFA">
              <w:t>atende</w:t>
            </w:r>
          </w:p>
        </w:tc>
        <w:tc>
          <w:tcPr>
            <w:tcW w:w="266" w:type="pct"/>
            <w:tcBorders>
              <w:top w:val="single" w:sz="12" w:space="0" w:color="auto"/>
              <w:left w:val="single" w:sz="4" w:space="0" w:color="auto"/>
              <w:bottom w:val="single" w:sz="12" w:space="0" w:color="auto"/>
              <w:right w:val="single" w:sz="4" w:space="0" w:color="auto"/>
            </w:tcBorders>
            <w:textDirection w:val="btLr"/>
            <w:hideMark/>
          </w:tcPr>
          <w:p w14:paraId="1FD6292B" w14:textId="77777777" w:rsidR="00C26406" w:rsidRPr="00320BFA" w:rsidRDefault="00C26406" w:rsidP="00353A57">
            <w:pPr>
              <w:pStyle w:val="TF-xAvalITEMTABELA"/>
            </w:pPr>
            <w:r w:rsidRPr="00320BFA">
              <w:t>atende parcialmente</w:t>
            </w:r>
          </w:p>
        </w:tc>
        <w:tc>
          <w:tcPr>
            <w:tcW w:w="262" w:type="pct"/>
            <w:tcBorders>
              <w:top w:val="single" w:sz="12" w:space="0" w:color="auto"/>
              <w:left w:val="single" w:sz="4" w:space="0" w:color="auto"/>
              <w:bottom w:val="single" w:sz="12" w:space="0" w:color="auto"/>
              <w:right w:val="single" w:sz="12" w:space="0" w:color="auto"/>
            </w:tcBorders>
            <w:textDirection w:val="btLr"/>
            <w:hideMark/>
          </w:tcPr>
          <w:p w14:paraId="75F614CF" w14:textId="77777777" w:rsidR="00C26406" w:rsidRPr="00320BFA" w:rsidRDefault="00C26406" w:rsidP="00353A57">
            <w:pPr>
              <w:pStyle w:val="TF-xAvalITEMTABELA"/>
            </w:pPr>
            <w:r w:rsidRPr="00320BFA">
              <w:t>não atende</w:t>
            </w:r>
          </w:p>
        </w:tc>
      </w:tr>
      <w:tr w:rsidR="00C26406" w:rsidRPr="00320BFA" w14:paraId="1F5C964D" w14:textId="77777777" w:rsidTr="00353A57">
        <w:trPr>
          <w:cantSplit/>
          <w:trHeight w:val="319"/>
          <w:jc w:val="center"/>
        </w:trPr>
        <w:tc>
          <w:tcPr>
            <w:tcW w:w="212"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387315F1" w14:textId="77777777" w:rsidR="00C26406" w:rsidRPr="00320BFA" w:rsidRDefault="00C26406" w:rsidP="00353A57">
            <w:pPr>
              <w:pStyle w:val="TF-xAvalITEMTABELA"/>
            </w:pPr>
            <w:r w:rsidRPr="003A3E3C">
              <w:t>ASPECTOS TÉCNICOS</w:t>
            </w:r>
          </w:p>
        </w:tc>
        <w:tc>
          <w:tcPr>
            <w:tcW w:w="3996" w:type="pct"/>
            <w:tcBorders>
              <w:top w:val="single" w:sz="12" w:space="0" w:color="auto"/>
              <w:left w:val="single" w:sz="4" w:space="0" w:color="auto"/>
              <w:bottom w:val="single" w:sz="4" w:space="0" w:color="auto"/>
              <w:right w:val="single" w:sz="4" w:space="0" w:color="auto"/>
            </w:tcBorders>
            <w:hideMark/>
          </w:tcPr>
          <w:p w14:paraId="321DA308" w14:textId="77777777" w:rsidR="00C26406" w:rsidRPr="00821EE8" w:rsidRDefault="00C26406" w:rsidP="00C26406">
            <w:pPr>
              <w:pStyle w:val="TF-xAvalITEM"/>
              <w:numPr>
                <w:ilvl w:val="0"/>
                <w:numId w:val="11"/>
              </w:numPr>
            </w:pPr>
            <w:r w:rsidRPr="00821EE8">
              <w:t>INTRODUÇÃO</w:t>
            </w:r>
          </w:p>
          <w:p w14:paraId="360433A3" w14:textId="77777777" w:rsidR="00C26406" w:rsidRPr="00821EE8" w:rsidRDefault="00C26406" w:rsidP="00353A57">
            <w:pPr>
              <w:pStyle w:val="TF-xAvalITEMDETALHE"/>
            </w:pPr>
            <w:r w:rsidRPr="00821EE8">
              <w:t>O tema de pesquisa está devidamente contextualizado/delimitado?</w:t>
            </w:r>
          </w:p>
        </w:tc>
        <w:tc>
          <w:tcPr>
            <w:tcW w:w="264" w:type="pct"/>
            <w:tcBorders>
              <w:top w:val="single" w:sz="12" w:space="0" w:color="auto"/>
              <w:left w:val="single" w:sz="4" w:space="0" w:color="auto"/>
              <w:bottom w:val="single" w:sz="4" w:space="0" w:color="auto"/>
              <w:right w:val="single" w:sz="4" w:space="0" w:color="auto"/>
            </w:tcBorders>
          </w:tcPr>
          <w:p w14:paraId="5A3DC3DD" w14:textId="77777777" w:rsidR="00C26406" w:rsidRPr="00320BFA" w:rsidRDefault="00C26406" w:rsidP="00353A57">
            <w:pPr>
              <w:ind w:left="709" w:hanging="709"/>
              <w:jc w:val="center"/>
              <w:rPr>
                <w:sz w:val="18"/>
              </w:rPr>
            </w:pPr>
            <w:r>
              <w:rPr>
                <w:sz w:val="18"/>
              </w:rPr>
              <w:t>X</w:t>
            </w:r>
          </w:p>
        </w:tc>
        <w:tc>
          <w:tcPr>
            <w:tcW w:w="266" w:type="pct"/>
            <w:tcBorders>
              <w:top w:val="single" w:sz="12" w:space="0" w:color="auto"/>
              <w:left w:val="single" w:sz="4" w:space="0" w:color="auto"/>
              <w:bottom w:val="single" w:sz="4" w:space="0" w:color="auto"/>
              <w:right w:val="single" w:sz="4" w:space="0" w:color="auto"/>
            </w:tcBorders>
          </w:tcPr>
          <w:p w14:paraId="0E8FD259" w14:textId="77777777" w:rsidR="00C26406" w:rsidRPr="00320BFA" w:rsidRDefault="00C26406" w:rsidP="00353A57">
            <w:pPr>
              <w:ind w:left="709" w:hanging="709"/>
              <w:jc w:val="center"/>
              <w:rPr>
                <w:sz w:val="18"/>
              </w:rPr>
            </w:pPr>
          </w:p>
        </w:tc>
        <w:tc>
          <w:tcPr>
            <w:tcW w:w="262" w:type="pct"/>
            <w:tcBorders>
              <w:top w:val="single" w:sz="12" w:space="0" w:color="auto"/>
              <w:left w:val="single" w:sz="4" w:space="0" w:color="auto"/>
              <w:bottom w:val="single" w:sz="4" w:space="0" w:color="auto"/>
              <w:right w:val="single" w:sz="12" w:space="0" w:color="auto"/>
            </w:tcBorders>
          </w:tcPr>
          <w:p w14:paraId="3E856ABC" w14:textId="77777777" w:rsidR="00C26406" w:rsidRPr="00320BFA" w:rsidRDefault="00C26406" w:rsidP="00353A57">
            <w:pPr>
              <w:ind w:left="709" w:hanging="709"/>
              <w:jc w:val="center"/>
              <w:rPr>
                <w:sz w:val="18"/>
              </w:rPr>
            </w:pPr>
          </w:p>
        </w:tc>
      </w:tr>
      <w:tr w:rsidR="00C26406" w:rsidRPr="00320BFA" w14:paraId="55400ABF" w14:textId="77777777" w:rsidTr="00353A57">
        <w:trPr>
          <w:cantSplit/>
          <w:trHeight w:val="245"/>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3DFEBFF2" w14:textId="77777777" w:rsidR="00C26406" w:rsidRPr="00320BFA" w:rsidRDefault="00C26406" w:rsidP="00353A57">
            <w:pPr>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711674B0" w14:textId="77777777" w:rsidR="00C26406" w:rsidRPr="00821EE8" w:rsidRDefault="00C26406" w:rsidP="00353A57">
            <w:pPr>
              <w:pStyle w:val="TF-xAvalITEMDETALHE"/>
            </w:pPr>
            <w:r w:rsidRPr="00821EE8">
              <w:t>O problema está claramente formulado?</w:t>
            </w:r>
          </w:p>
        </w:tc>
        <w:tc>
          <w:tcPr>
            <w:tcW w:w="264" w:type="pct"/>
            <w:tcBorders>
              <w:top w:val="single" w:sz="4" w:space="0" w:color="auto"/>
              <w:left w:val="single" w:sz="4" w:space="0" w:color="auto"/>
              <w:bottom w:val="single" w:sz="4" w:space="0" w:color="auto"/>
              <w:right w:val="single" w:sz="4" w:space="0" w:color="auto"/>
            </w:tcBorders>
          </w:tcPr>
          <w:p w14:paraId="0587729C" w14:textId="77777777" w:rsidR="00C26406" w:rsidRPr="00320BFA" w:rsidRDefault="00C26406" w:rsidP="00353A57">
            <w:pPr>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38448917" w14:textId="77777777" w:rsidR="00C26406" w:rsidRPr="00320BFA" w:rsidRDefault="00C26406" w:rsidP="00353A57">
            <w:pPr>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384BF699" w14:textId="77777777" w:rsidR="00C26406" w:rsidRPr="00320BFA" w:rsidRDefault="00C26406" w:rsidP="00353A57">
            <w:pPr>
              <w:ind w:left="709" w:hanging="709"/>
              <w:jc w:val="center"/>
              <w:rPr>
                <w:sz w:val="18"/>
              </w:rPr>
            </w:pPr>
          </w:p>
        </w:tc>
      </w:tr>
      <w:tr w:rsidR="00C26406" w:rsidRPr="00320BFA" w14:paraId="32398488" w14:textId="77777777" w:rsidTr="00353A57">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14E91FF3" w14:textId="77777777" w:rsidR="00C26406" w:rsidRPr="00320BFA" w:rsidRDefault="00C26406" w:rsidP="00353A57">
            <w:pPr>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4E7B6998" w14:textId="77777777" w:rsidR="00C26406" w:rsidRPr="00320BFA" w:rsidRDefault="00C26406" w:rsidP="00C26406">
            <w:pPr>
              <w:pStyle w:val="TF-xAvalITEM"/>
              <w:numPr>
                <w:ilvl w:val="0"/>
                <w:numId w:val="11"/>
              </w:numPr>
            </w:pPr>
            <w:r w:rsidRPr="00320BFA">
              <w:t>OBJETIVOS</w:t>
            </w:r>
          </w:p>
          <w:p w14:paraId="6F8ECE86" w14:textId="77777777" w:rsidR="00C26406" w:rsidRPr="00320BFA" w:rsidRDefault="00C26406" w:rsidP="00353A57">
            <w:pPr>
              <w:pStyle w:val="TF-xAvalITEMDETALHE"/>
            </w:pPr>
            <w:r w:rsidRPr="00320BFA">
              <w:t xml:space="preserve">O objetivo principal está claramente definido </w:t>
            </w:r>
            <w:r w:rsidRPr="00821EE8">
              <w:t>e é passível de ser alcançado</w:t>
            </w:r>
            <w:r w:rsidRPr="00320BFA">
              <w:t>?</w:t>
            </w:r>
          </w:p>
        </w:tc>
        <w:tc>
          <w:tcPr>
            <w:tcW w:w="264" w:type="pct"/>
            <w:tcBorders>
              <w:top w:val="single" w:sz="4" w:space="0" w:color="auto"/>
              <w:left w:val="single" w:sz="4" w:space="0" w:color="auto"/>
              <w:bottom w:val="single" w:sz="4" w:space="0" w:color="auto"/>
              <w:right w:val="single" w:sz="4" w:space="0" w:color="auto"/>
            </w:tcBorders>
          </w:tcPr>
          <w:p w14:paraId="5495D082" w14:textId="77777777" w:rsidR="00C26406" w:rsidRPr="00320BFA" w:rsidRDefault="00C26406" w:rsidP="00353A57">
            <w:pPr>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126CDF60" w14:textId="77777777" w:rsidR="00C26406" w:rsidRPr="00320BFA" w:rsidRDefault="00C26406" w:rsidP="00353A57">
            <w:pPr>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75C218AC" w14:textId="77777777" w:rsidR="00C26406" w:rsidRPr="00320BFA" w:rsidRDefault="00C26406" w:rsidP="00353A57">
            <w:pPr>
              <w:ind w:left="709" w:hanging="709"/>
              <w:jc w:val="center"/>
              <w:rPr>
                <w:sz w:val="18"/>
              </w:rPr>
            </w:pPr>
          </w:p>
        </w:tc>
      </w:tr>
      <w:tr w:rsidR="00C26406" w:rsidRPr="00320BFA" w14:paraId="24883677" w14:textId="77777777" w:rsidTr="00353A57">
        <w:trPr>
          <w:cantSplit/>
          <w:trHeight w:val="130"/>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639E2D98" w14:textId="77777777" w:rsidR="00C26406" w:rsidRPr="00320BFA" w:rsidRDefault="00C26406" w:rsidP="00353A57">
            <w:pPr>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46481867" w14:textId="77777777" w:rsidR="00C26406" w:rsidRPr="00320BFA" w:rsidRDefault="00C26406" w:rsidP="00353A57">
            <w:pPr>
              <w:pStyle w:val="TF-xAvalITEMDETALHE"/>
            </w:pPr>
            <w:r w:rsidRPr="00320BFA">
              <w:t xml:space="preserve">Os objetivos específicos são coerentes com o objetivo principal? </w:t>
            </w:r>
          </w:p>
        </w:tc>
        <w:tc>
          <w:tcPr>
            <w:tcW w:w="264" w:type="pct"/>
            <w:tcBorders>
              <w:top w:val="single" w:sz="4" w:space="0" w:color="auto"/>
              <w:left w:val="single" w:sz="4" w:space="0" w:color="auto"/>
              <w:bottom w:val="single" w:sz="4" w:space="0" w:color="auto"/>
              <w:right w:val="single" w:sz="4" w:space="0" w:color="auto"/>
            </w:tcBorders>
          </w:tcPr>
          <w:p w14:paraId="56DD0EBE" w14:textId="77777777" w:rsidR="00C26406" w:rsidRPr="00320BFA" w:rsidRDefault="00C26406" w:rsidP="00353A57">
            <w:pPr>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798B7B5E" w14:textId="77777777" w:rsidR="00C26406" w:rsidRPr="00320BFA" w:rsidRDefault="00C26406" w:rsidP="00353A57">
            <w:pPr>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7708B803" w14:textId="77777777" w:rsidR="00C26406" w:rsidRPr="00320BFA" w:rsidRDefault="00C26406" w:rsidP="00353A57">
            <w:pPr>
              <w:ind w:left="709" w:hanging="709"/>
              <w:jc w:val="center"/>
              <w:rPr>
                <w:sz w:val="18"/>
              </w:rPr>
            </w:pPr>
          </w:p>
        </w:tc>
      </w:tr>
      <w:tr w:rsidR="00C26406" w:rsidRPr="00320BFA" w14:paraId="65764ADF" w14:textId="77777777" w:rsidTr="00353A57">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189E31F3" w14:textId="77777777" w:rsidR="00C26406" w:rsidRPr="00320BFA" w:rsidRDefault="00C26406" w:rsidP="00353A57">
            <w:pPr>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07EEEC08" w14:textId="77777777" w:rsidR="00C26406" w:rsidRPr="00EE20C1" w:rsidRDefault="00C26406" w:rsidP="00C26406">
            <w:pPr>
              <w:pStyle w:val="TF-xAvalITEM"/>
              <w:numPr>
                <w:ilvl w:val="0"/>
                <w:numId w:val="11"/>
              </w:numPr>
            </w:pPr>
            <w:r w:rsidRPr="00EE20C1">
              <w:t>JUSTIFICATIVA</w:t>
            </w:r>
          </w:p>
          <w:p w14:paraId="73E19D95" w14:textId="77777777" w:rsidR="00C26406" w:rsidRPr="00EE20C1" w:rsidRDefault="00C26406" w:rsidP="00353A57">
            <w:pPr>
              <w:pStyle w:val="TF-xAvalITEM"/>
              <w:numPr>
                <w:ilvl w:val="0"/>
                <w:numId w:val="0"/>
              </w:numPr>
              <w:ind w:left="360"/>
            </w:pPr>
            <w:r w:rsidRPr="00EE20C1">
              <w:t>São apresentados argumentos científicos, técnicos ou metodológicos que justificam a proposta?</w:t>
            </w:r>
          </w:p>
        </w:tc>
        <w:tc>
          <w:tcPr>
            <w:tcW w:w="264" w:type="pct"/>
            <w:tcBorders>
              <w:top w:val="single" w:sz="4" w:space="0" w:color="auto"/>
              <w:left w:val="single" w:sz="4" w:space="0" w:color="auto"/>
              <w:bottom w:val="single" w:sz="4" w:space="0" w:color="auto"/>
              <w:right w:val="single" w:sz="4" w:space="0" w:color="auto"/>
            </w:tcBorders>
          </w:tcPr>
          <w:p w14:paraId="3167638D" w14:textId="77777777" w:rsidR="00C26406" w:rsidRPr="00320BFA" w:rsidRDefault="00C26406" w:rsidP="00353A57">
            <w:pPr>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6662ECF7" w14:textId="77777777" w:rsidR="00C26406" w:rsidRPr="00320BFA" w:rsidRDefault="00C26406" w:rsidP="00353A57">
            <w:pPr>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7C29AA46" w14:textId="77777777" w:rsidR="00C26406" w:rsidRPr="00320BFA" w:rsidRDefault="00C26406" w:rsidP="00353A57">
            <w:pPr>
              <w:ind w:left="709" w:hanging="709"/>
              <w:jc w:val="center"/>
              <w:rPr>
                <w:sz w:val="18"/>
              </w:rPr>
            </w:pPr>
          </w:p>
        </w:tc>
      </w:tr>
      <w:tr w:rsidR="00C26406" w:rsidRPr="00320BFA" w14:paraId="35CBB924" w14:textId="77777777" w:rsidTr="00353A57">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06232834" w14:textId="77777777" w:rsidR="00C26406" w:rsidRPr="00320BFA" w:rsidRDefault="00C26406" w:rsidP="00353A57">
            <w:pPr>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0DCA088B" w14:textId="77777777" w:rsidR="00C26406" w:rsidRPr="00EE20C1" w:rsidRDefault="00C26406" w:rsidP="00353A57">
            <w:pPr>
              <w:pStyle w:val="TF-xAvalITEMDETALHE"/>
            </w:pPr>
            <w:r w:rsidRPr="00EE20C1">
              <w:t>São apresentadas as contribuições teóricas, práticas ou sociais que justificam a proposta?</w:t>
            </w:r>
          </w:p>
        </w:tc>
        <w:tc>
          <w:tcPr>
            <w:tcW w:w="264" w:type="pct"/>
            <w:tcBorders>
              <w:top w:val="single" w:sz="4" w:space="0" w:color="auto"/>
              <w:left w:val="single" w:sz="4" w:space="0" w:color="auto"/>
              <w:bottom w:val="single" w:sz="4" w:space="0" w:color="auto"/>
              <w:right w:val="single" w:sz="4" w:space="0" w:color="auto"/>
            </w:tcBorders>
          </w:tcPr>
          <w:p w14:paraId="1AB67213" w14:textId="77777777" w:rsidR="00C26406" w:rsidRPr="00320BFA" w:rsidRDefault="00C26406" w:rsidP="00353A57">
            <w:pPr>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6442F181" w14:textId="77777777" w:rsidR="00C26406" w:rsidRPr="00320BFA" w:rsidRDefault="00C26406" w:rsidP="00353A57">
            <w:pPr>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7737E150" w14:textId="77777777" w:rsidR="00C26406" w:rsidRPr="00320BFA" w:rsidRDefault="00C26406" w:rsidP="00353A57">
            <w:pPr>
              <w:ind w:left="709" w:hanging="709"/>
              <w:jc w:val="center"/>
              <w:rPr>
                <w:sz w:val="18"/>
              </w:rPr>
            </w:pPr>
          </w:p>
        </w:tc>
      </w:tr>
      <w:tr w:rsidR="00C26406" w:rsidRPr="00320BFA" w14:paraId="42364F23" w14:textId="77777777" w:rsidTr="00353A57">
        <w:trPr>
          <w:cantSplit/>
          <w:trHeight w:val="447"/>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638A7650" w14:textId="77777777" w:rsidR="00C26406" w:rsidRPr="00320BFA" w:rsidRDefault="00C26406" w:rsidP="00353A57">
            <w:pPr>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51E9CBE7" w14:textId="77777777" w:rsidR="00C26406" w:rsidRPr="00320BFA" w:rsidRDefault="00C26406" w:rsidP="00C26406">
            <w:pPr>
              <w:pStyle w:val="TF-xAvalITEM"/>
              <w:numPr>
                <w:ilvl w:val="0"/>
                <w:numId w:val="11"/>
              </w:numPr>
            </w:pPr>
            <w:r w:rsidRPr="00320BFA">
              <w:t>METODOLOGIA</w:t>
            </w:r>
          </w:p>
          <w:p w14:paraId="11404BE4" w14:textId="77777777" w:rsidR="00C26406" w:rsidRPr="00320BFA" w:rsidRDefault="00C26406" w:rsidP="00353A57">
            <w:pPr>
              <w:pStyle w:val="TF-xAvalITEMDETALHE"/>
            </w:pPr>
            <w:r w:rsidRPr="00320BFA">
              <w:t>Foram relacionadas todas as etapas necessárias para o desenvolvimento do TCC?</w:t>
            </w:r>
          </w:p>
        </w:tc>
        <w:tc>
          <w:tcPr>
            <w:tcW w:w="264" w:type="pct"/>
            <w:tcBorders>
              <w:top w:val="single" w:sz="4" w:space="0" w:color="auto"/>
              <w:left w:val="single" w:sz="4" w:space="0" w:color="auto"/>
              <w:bottom w:val="single" w:sz="4" w:space="0" w:color="auto"/>
              <w:right w:val="single" w:sz="4" w:space="0" w:color="auto"/>
            </w:tcBorders>
          </w:tcPr>
          <w:p w14:paraId="6AAC1DAD" w14:textId="77777777" w:rsidR="00C26406" w:rsidRPr="00320BFA" w:rsidRDefault="00C26406" w:rsidP="00353A57">
            <w:pPr>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67FB6A5C" w14:textId="77777777" w:rsidR="00C26406" w:rsidRPr="00320BFA" w:rsidRDefault="00C26406" w:rsidP="00353A57">
            <w:pPr>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332C3692" w14:textId="77777777" w:rsidR="00C26406" w:rsidRPr="00320BFA" w:rsidRDefault="00C26406" w:rsidP="00353A57">
            <w:pPr>
              <w:ind w:left="709" w:hanging="709"/>
              <w:jc w:val="center"/>
              <w:rPr>
                <w:sz w:val="18"/>
              </w:rPr>
            </w:pPr>
          </w:p>
        </w:tc>
      </w:tr>
      <w:tr w:rsidR="00C26406" w:rsidRPr="00320BFA" w14:paraId="43B3F224" w14:textId="77777777" w:rsidTr="00353A57">
        <w:trPr>
          <w:cantSplit/>
          <w:trHeight w:val="249"/>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3886D239" w14:textId="77777777" w:rsidR="00C26406" w:rsidRPr="00320BFA" w:rsidRDefault="00C26406" w:rsidP="00353A57">
            <w:pPr>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273BACC0" w14:textId="77777777" w:rsidR="00C26406" w:rsidRPr="00320BFA" w:rsidRDefault="00C26406" w:rsidP="00353A57">
            <w:pPr>
              <w:pStyle w:val="TF-xAvalITEMDETALHE"/>
            </w:pPr>
            <w:r w:rsidRPr="00320BFA">
              <w:t>Os métodos, recursos e o cronograma estão devidamente apresentados?</w:t>
            </w:r>
          </w:p>
        </w:tc>
        <w:tc>
          <w:tcPr>
            <w:tcW w:w="264" w:type="pct"/>
            <w:tcBorders>
              <w:top w:val="single" w:sz="4" w:space="0" w:color="auto"/>
              <w:left w:val="single" w:sz="4" w:space="0" w:color="auto"/>
              <w:bottom w:val="single" w:sz="4" w:space="0" w:color="auto"/>
              <w:right w:val="single" w:sz="4" w:space="0" w:color="auto"/>
            </w:tcBorders>
          </w:tcPr>
          <w:p w14:paraId="375F05A3" w14:textId="77777777" w:rsidR="00C26406" w:rsidRPr="00320BFA" w:rsidRDefault="00C26406" w:rsidP="00353A57">
            <w:pPr>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5368076B" w14:textId="77777777" w:rsidR="00C26406" w:rsidRPr="00320BFA" w:rsidRDefault="00C26406" w:rsidP="00353A57">
            <w:pPr>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58F17F78" w14:textId="77777777" w:rsidR="00C26406" w:rsidRPr="00320BFA" w:rsidRDefault="00C26406" w:rsidP="00353A57">
            <w:pPr>
              <w:ind w:left="709" w:hanging="709"/>
              <w:jc w:val="center"/>
              <w:rPr>
                <w:sz w:val="18"/>
              </w:rPr>
            </w:pPr>
          </w:p>
        </w:tc>
      </w:tr>
      <w:tr w:rsidR="00C26406" w:rsidRPr="00320BFA" w14:paraId="4EB9120C" w14:textId="77777777" w:rsidTr="00353A57">
        <w:trPr>
          <w:cantSplit/>
          <w:trHeight w:val="249"/>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695D16DB" w14:textId="77777777" w:rsidR="00C26406" w:rsidRPr="00320BFA" w:rsidRDefault="00C26406" w:rsidP="00353A57">
            <w:pPr>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3342D036" w14:textId="77777777" w:rsidR="00C26406" w:rsidRPr="00801036" w:rsidRDefault="00C26406" w:rsidP="00C26406">
            <w:pPr>
              <w:pStyle w:val="TF-xAvalITEM"/>
              <w:numPr>
                <w:ilvl w:val="0"/>
                <w:numId w:val="11"/>
              </w:numPr>
            </w:pPr>
            <w:r w:rsidRPr="00801036">
              <w:t>REVISÃO BIBLIOGRÁFICA (atenção para a diferença de conteúdo entre projeto e pré-projeto)</w:t>
            </w:r>
          </w:p>
          <w:p w14:paraId="253A7CBD" w14:textId="77777777" w:rsidR="00C26406" w:rsidRPr="00801036" w:rsidRDefault="00C26406" w:rsidP="00353A57">
            <w:pPr>
              <w:pStyle w:val="TF-xAvalITEMDETALHE"/>
            </w:pPr>
            <w:r w:rsidRPr="00801036">
              <w:t>Os assuntos apresentados são suficientes e têm relação com o tema do TCC?</w:t>
            </w:r>
          </w:p>
        </w:tc>
        <w:tc>
          <w:tcPr>
            <w:tcW w:w="264" w:type="pct"/>
            <w:tcBorders>
              <w:top w:val="single" w:sz="4" w:space="0" w:color="auto"/>
              <w:left w:val="single" w:sz="4" w:space="0" w:color="auto"/>
              <w:bottom w:val="single" w:sz="4" w:space="0" w:color="auto"/>
              <w:right w:val="single" w:sz="4" w:space="0" w:color="auto"/>
            </w:tcBorders>
          </w:tcPr>
          <w:p w14:paraId="4FD01F53" w14:textId="77777777" w:rsidR="00C26406" w:rsidRPr="00801036" w:rsidRDefault="00C26406" w:rsidP="00353A57">
            <w:pPr>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7E4E839F" w14:textId="77777777" w:rsidR="00C26406" w:rsidRPr="00801036" w:rsidRDefault="00C26406" w:rsidP="00353A57">
            <w:pPr>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251C6E1D" w14:textId="77777777" w:rsidR="00C26406" w:rsidRPr="00320BFA" w:rsidRDefault="00C26406" w:rsidP="00353A57">
            <w:pPr>
              <w:ind w:left="709" w:hanging="709"/>
              <w:jc w:val="center"/>
              <w:rPr>
                <w:sz w:val="18"/>
              </w:rPr>
            </w:pPr>
          </w:p>
        </w:tc>
      </w:tr>
      <w:tr w:rsidR="00C26406" w:rsidRPr="00320BFA" w14:paraId="1735DC7F" w14:textId="77777777" w:rsidTr="00353A57">
        <w:trPr>
          <w:cantSplit/>
          <w:trHeight w:val="451"/>
          <w:jc w:val="center"/>
        </w:trPr>
        <w:tc>
          <w:tcPr>
            <w:tcW w:w="212"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2CF62316" w14:textId="77777777" w:rsidR="00C26406" w:rsidRPr="00320BFA" w:rsidRDefault="00C26406" w:rsidP="00353A57">
            <w:pPr>
              <w:pStyle w:val="TF-xAvalITEMTABELA"/>
            </w:pPr>
            <w:r w:rsidRPr="00320BFA">
              <w:t>ASPECTOS METODOLÓGICOS</w:t>
            </w:r>
          </w:p>
        </w:tc>
        <w:tc>
          <w:tcPr>
            <w:tcW w:w="3996" w:type="pct"/>
            <w:tcBorders>
              <w:top w:val="single" w:sz="12" w:space="0" w:color="auto"/>
              <w:left w:val="single" w:sz="4" w:space="0" w:color="auto"/>
              <w:bottom w:val="single" w:sz="4" w:space="0" w:color="auto"/>
              <w:right w:val="single" w:sz="4" w:space="0" w:color="auto"/>
            </w:tcBorders>
            <w:hideMark/>
          </w:tcPr>
          <w:p w14:paraId="79ACDCD4" w14:textId="77777777" w:rsidR="00C26406" w:rsidRPr="00320BFA" w:rsidRDefault="00C26406" w:rsidP="00C26406">
            <w:pPr>
              <w:pStyle w:val="TF-xAvalITEM"/>
              <w:numPr>
                <w:ilvl w:val="0"/>
                <w:numId w:val="11"/>
              </w:numPr>
            </w:pPr>
            <w:r w:rsidRPr="00320BFA">
              <w:t>LINGUAGEM USADA (redação)</w:t>
            </w:r>
          </w:p>
          <w:p w14:paraId="77A0A90C" w14:textId="77777777" w:rsidR="00C26406" w:rsidRPr="00320BFA" w:rsidRDefault="00C26406" w:rsidP="00353A57">
            <w:pPr>
              <w:pStyle w:val="TF-xAvalITEMDETALHE"/>
            </w:pPr>
            <w:r w:rsidRPr="00320BFA">
              <w:t>O texto completo é coerente e redigido corretamente em língua portuguesa, usando linguagem formal/científica?</w:t>
            </w:r>
          </w:p>
        </w:tc>
        <w:tc>
          <w:tcPr>
            <w:tcW w:w="264" w:type="pct"/>
            <w:tcBorders>
              <w:top w:val="single" w:sz="12" w:space="0" w:color="auto"/>
              <w:left w:val="single" w:sz="4" w:space="0" w:color="auto"/>
              <w:bottom w:val="single" w:sz="4" w:space="0" w:color="auto"/>
              <w:right w:val="single" w:sz="4" w:space="0" w:color="auto"/>
            </w:tcBorders>
          </w:tcPr>
          <w:p w14:paraId="69823142" w14:textId="77777777" w:rsidR="00C26406" w:rsidRPr="00320BFA" w:rsidRDefault="00C26406" w:rsidP="00353A57">
            <w:pPr>
              <w:ind w:left="709" w:hanging="709"/>
              <w:jc w:val="center"/>
              <w:rPr>
                <w:sz w:val="18"/>
              </w:rPr>
            </w:pPr>
            <w:r>
              <w:rPr>
                <w:sz w:val="18"/>
              </w:rPr>
              <w:t>X</w:t>
            </w:r>
          </w:p>
        </w:tc>
        <w:tc>
          <w:tcPr>
            <w:tcW w:w="266" w:type="pct"/>
            <w:tcBorders>
              <w:top w:val="single" w:sz="12" w:space="0" w:color="auto"/>
              <w:left w:val="single" w:sz="4" w:space="0" w:color="auto"/>
              <w:bottom w:val="single" w:sz="4" w:space="0" w:color="auto"/>
              <w:right w:val="single" w:sz="4" w:space="0" w:color="auto"/>
            </w:tcBorders>
          </w:tcPr>
          <w:p w14:paraId="42A8B394" w14:textId="77777777" w:rsidR="00C26406" w:rsidRPr="00320BFA" w:rsidRDefault="00C26406" w:rsidP="00353A57">
            <w:pPr>
              <w:ind w:left="709" w:hanging="709"/>
              <w:jc w:val="center"/>
              <w:rPr>
                <w:sz w:val="18"/>
              </w:rPr>
            </w:pPr>
          </w:p>
        </w:tc>
        <w:tc>
          <w:tcPr>
            <w:tcW w:w="262" w:type="pct"/>
            <w:tcBorders>
              <w:top w:val="single" w:sz="12" w:space="0" w:color="auto"/>
              <w:left w:val="single" w:sz="4" w:space="0" w:color="auto"/>
              <w:bottom w:val="single" w:sz="4" w:space="0" w:color="auto"/>
              <w:right w:val="single" w:sz="12" w:space="0" w:color="auto"/>
            </w:tcBorders>
          </w:tcPr>
          <w:p w14:paraId="5CFDFF3E" w14:textId="77777777" w:rsidR="00C26406" w:rsidRPr="00320BFA" w:rsidRDefault="00C26406" w:rsidP="00353A57">
            <w:pPr>
              <w:ind w:left="709" w:hanging="709"/>
              <w:jc w:val="center"/>
              <w:rPr>
                <w:sz w:val="18"/>
              </w:rPr>
            </w:pPr>
          </w:p>
        </w:tc>
      </w:tr>
      <w:tr w:rsidR="00C26406" w:rsidRPr="00320BFA" w14:paraId="663BBBE2" w14:textId="77777777" w:rsidTr="00353A57">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0858A7FE" w14:textId="77777777" w:rsidR="00C26406" w:rsidRPr="00320BFA" w:rsidRDefault="00C26406" w:rsidP="00353A57">
            <w:pPr>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4C31630F" w14:textId="77777777" w:rsidR="00C26406" w:rsidRPr="00320BFA" w:rsidRDefault="00C26406" w:rsidP="00353A57">
            <w:pPr>
              <w:pStyle w:val="TF-xAvalITEMDETALHE"/>
            </w:pPr>
            <w:r w:rsidRPr="00320BFA">
              <w:t>A exposição do assunto é ordenada (as ideias estão bem encadeadas e a linguagem utilizada é clara)?</w:t>
            </w:r>
          </w:p>
        </w:tc>
        <w:tc>
          <w:tcPr>
            <w:tcW w:w="264" w:type="pct"/>
            <w:tcBorders>
              <w:top w:val="single" w:sz="4" w:space="0" w:color="auto"/>
              <w:left w:val="single" w:sz="4" w:space="0" w:color="auto"/>
              <w:bottom w:val="single" w:sz="4" w:space="0" w:color="auto"/>
              <w:right w:val="single" w:sz="4" w:space="0" w:color="auto"/>
            </w:tcBorders>
          </w:tcPr>
          <w:p w14:paraId="1DB22199" w14:textId="77777777" w:rsidR="00C26406" w:rsidRPr="00320BFA" w:rsidRDefault="00C26406" w:rsidP="00353A57">
            <w:pPr>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55BFBAAE" w14:textId="77777777" w:rsidR="00C26406" w:rsidRPr="00320BFA" w:rsidRDefault="00C26406" w:rsidP="00353A57">
            <w:pPr>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376985B8" w14:textId="77777777" w:rsidR="00C26406" w:rsidRPr="00320BFA" w:rsidRDefault="00C26406" w:rsidP="00353A57">
            <w:pPr>
              <w:ind w:left="709" w:hanging="709"/>
              <w:jc w:val="center"/>
              <w:rPr>
                <w:sz w:val="18"/>
              </w:rPr>
            </w:pPr>
          </w:p>
        </w:tc>
      </w:tr>
      <w:tr w:rsidR="00C26406" w:rsidRPr="00320BFA" w14:paraId="016D476D" w14:textId="77777777" w:rsidTr="00353A57">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1CA3B75A" w14:textId="77777777" w:rsidR="00C26406" w:rsidRPr="00320BFA" w:rsidRDefault="00C26406" w:rsidP="00353A57">
            <w:pPr>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4FBDC0E6" w14:textId="77777777" w:rsidR="00C26406" w:rsidRPr="00320BFA" w:rsidRDefault="00C26406" w:rsidP="00C26406">
            <w:pPr>
              <w:pStyle w:val="TF-xAvalITEM"/>
              <w:numPr>
                <w:ilvl w:val="0"/>
                <w:numId w:val="11"/>
              </w:numPr>
            </w:pPr>
            <w:r w:rsidRPr="00320BFA">
              <w:t>ORGANIZAÇÃO E APRESENTAÇÃO GRÁFICA DO TEXTO</w:t>
            </w:r>
          </w:p>
          <w:p w14:paraId="3D9E2327" w14:textId="77777777" w:rsidR="00C26406" w:rsidRPr="00320BFA" w:rsidRDefault="00C26406" w:rsidP="00353A57">
            <w:pPr>
              <w:pStyle w:val="TF-xAvalITEMDETALHE"/>
            </w:pPr>
            <w:r w:rsidRPr="00320BFA">
              <w:t>A organização e apresentação dos capítulos, seções, subseções e parágrafos estão de acordo com o modelo estabelecido?</w:t>
            </w:r>
          </w:p>
        </w:tc>
        <w:tc>
          <w:tcPr>
            <w:tcW w:w="264" w:type="pct"/>
            <w:tcBorders>
              <w:top w:val="single" w:sz="4" w:space="0" w:color="auto"/>
              <w:left w:val="single" w:sz="4" w:space="0" w:color="auto"/>
              <w:bottom w:val="single" w:sz="4" w:space="0" w:color="auto"/>
              <w:right w:val="single" w:sz="4" w:space="0" w:color="auto"/>
            </w:tcBorders>
          </w:tcPr>
          <w:p w14:paraId="76B762B6" w14:textId="77777777" w:rsidR="00C26406" w:rsidRPr="00320BFA" w:rsidRDefault="00C26406" w:rsidP="00353A57">
            <w:pPr>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7452CE42" w14:textId="77777777" w:rsidR="00C26406" w:rsidRPr="00320BFA" w:rsidRDefault="00C26406" w:rsidP="00353A57">
            <w:pPr>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27BFBAC8" w14:textId="77777777" w:rsidR="00C26406" w:rsidRPr="00320BFA" w:rsidRDefault="00C26406" w:rsidP="00353A57">
            <w:pPr>
              <w:ind w:left="709" w:hanging="709"/>
              <w:jc w:val="center"/>
              <w:rPr>
                <w:sz w:val="18"/>
              </w:rPr>
            </w:pPr>
          </w:p>
        </w:tc>
      </w:tr>
      <w:tr w:rsidR="00C26406" w:rsidRPr="00320BFA" w14:paraId="02CE1DFE" w14:textId="77777777" w:rsidTr="00353A57">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5859DFFC" w14:textId="77777777" w:rsidR="00C26406" w:rsidRPr="00320BFA" w:rsidRDefault="00C26406" w:rsidP="00353A57">
            <w:pPr>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0AF2BA04" w14:textId="77777777" w:rsidR="00C26406" w:rsidRPr="00320BFA" w:rsidRDefault="00C26406" w:rsidP="00C26406">
            <w:pPr>
              <w:pStyle w:val="TF-xAvalITEM"/>
              <w:numPr>
                <w:ilvl w:val="0"/>
                <w:numId w:val="11"/>
              </w:numPr>
            </w:pPr>
            <w:r w:rsidRPr="00320BFA">
              <w:t>ILUSTRAÇÕES (figuras, quadros, tabelas)</w:t>
            </w:r>
          </w:p>
          <w:p w14:paraId="1CD6E6E0" w14:textId="77777777" w:rsidR="00C26406" w:rsidRPr="00320BFA" w:rsidRDefault="00C26406" w:rsidP="00353A57">
            <w:pPr>
              <w:pStyle w:val="TF-xAvalITEMDETALHE"/>
            </w:pPr>
            <w:r w:rsidRPr="00320BFA">
              <w:t>As ilustrações são legíveis e obedecem às normas da ABNT?</w:t>
            </w:r>
          </w:p>
        </w:tc>
        <w:tc>
          <w:tcPr>
            <w:tcW w:w="264" w:type="pct"/>
            <w:tcBorders>
              <w:top w:val="single" w:sz="4" w:space="0" w:color="auto"/>
              <w:left w:val="single" w:sz="4" w:space="0" w:color="auto"/>
              <w:bottom w:val="single" w:sz="4" w:space="0" w:color="auto"/>
              <w:right w:val="single" w:sz="4" w:space="0" w:color="auto"/>
            </w:tcBorders>
          </w:tcPr>
          <w:p w14:paraId="7B63D46C" w14:textId="77777777" w:rsidR="00C26406" w:rsidRPr="00320BFA" w:rsidRDefault="00C26406" w:rsidP="00353A57">
            <w:pPr>
              <w:spacing w:before="80" w:after="80"/>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3FD92427" w14:textId="77777777" w:rsidR="00C26406" w:rsidRPr="00320BFA" w:rsidRDefault="00C26406" w:rsidP="00353A57">
            <w:pPr>
              <w:spacing w:before="80" w:after="8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084CBBD2" w14:textId="77777777" w:rsidR="00C26406" w:rsidRPr="00320BFA" w:rsidRDefault="00C26406" w:rsidP="00353A57">
            <w:pPr>
              <w:spacing w:before="80" w:after="80"/>
              <w:ind w:left="709" w:hanging="709"/>
              <w:jc w:val="center"/>
              <w:rPr>
                <w:sz w:val="18"/>
              </w:rPr>
            </w:pPr>
          </w:p>
        </w:tc>
      </w:tr>
      <w:tr w:rsidR="00C26406" w:rsidRPr="00320BFA" w14:paraId="039F2D77" w14:textId="77777777" w:rsidTr="00353A57">
        <w:trPr>
          <w:cantSplit/>
          <w:trHeight w:val="386"/>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38613D51" w14:textId="77777777" w:rsidR="00C26406" w:rsidRPr="00320BFA" w:rsidRDefault="00C26406" w:rsidP="00353A57">
            <w:pPr>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057A0E12" w14:textId="77777777" w:rsidR="00C26406" w:rsidRPr="00320BFA" w:rsidRDefault="00C26406" w:rsidP="00C26406">
            <w:pPr>
              <w:pStyle w:val="TF-xAvalITEM"/>
              <w:numPr>
                <w:ilvl w:val="0"/>
                <w:numId w:val="11"/>
              </w:numPr>
            </w:pPr>
            <w:r w:rsidRPr="00320BFA">
              <w:t>REFERÊNCIAS E CITAÇÕES</w:t>
            </w:r>
          </w:p>
          <w:p w14:paraId="367A7127" w14:textId="77777777" w:rsidR="00C26406" w:rsidRPr="00320BFA" w:rsidRDefault="00C26406" w:rsidP="00353A57">
            <w:pPr>
              <w:pStyle w:val="TF-xAvalITEMDETALHE"/>
            </w:pPr>
            <w:r w:rsidRPr="00320BFA">
              <w:t>As referências obedecem às normas da ABNT?</w:t>
            </w:r>
          </w:p>
        </w:tc>
        <w:tc>
          <w:tcPr>
            <w:tcW w:w="264" w:type="pct"/>
            <w:tcBorders>
              <w:top w:val="single" w:sz="4" w:space="0" w:color="auto"/>
              <w:left w:val="single" w:sz="4" w:space="0" w:color="auto"/>
              <w:bottom w:val="single" w:sz="4" w:space="0" w:color="auto"/>
              <w:right w:val="single" w:sz="4" w:space="0" w:color="auto"/>
            </w:tcBorders>
          </w:tcPr>
          <w:p w14:paraId="1253A9E1" w14:textId="77777777" w:rsidR="00C26406" w:rsidRPr="00320BFA" w:rsidRDefault="00C26406" w:rsidP="00353A57">
            <w:pPr>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2EA8E5DF" w14:textId="77777777" w:rsidR="00C26406" w:rsidRPr="00320BFA" w:rsidRDefault="00C26406" w:rsidP="00353A57">
            <w:pPr>
              <w:ind w:left="709" w:hanging="709"/>
              <w:jc w:val="center"/>
              <w:rPr>
                <w:sz w:val="18"/>
              </w:rPr>
            </w:pPr>
            <w:r>
              <w:rPr>
                <w:sz w:val="18"/>
              </w:rPr>
              <w:t>X</w:t>
            </w:r>
          </w:p>
        </w:tc>
        <w:tc>
          <w:tcPr>
            <w:tcW w:w="262" w:type="pct"/>
            <w:tcBorders>
              <w:top w:val="single" w:sz="4" w:space="0" w:color="auto"/>
              <w:left w:val="single" w:sz="4" w:space="0" w:color="auto"/>
              <w:bottom w:val="single" w:sz="4" w:space="0" w:color="auto"/>
              <w:right w:val="single" w:sz="12" w:space="0" w:color="auto"/>
            </w:tcBorders>
          </w:tcPr>
          <w:p w14:paraId="20875A48" w14:textId="77777777" w:rsidR="00C26406" w:rsidRPr="00320BFA" w:rsidRDefault="00C26406" w:rsidP="00353A57">
            <w:pPr>
              <w:ind w:left="709" w:hanging="709"/>
              <w:jc w:val="center"/>
              <w:rPr>
                <w:sz w:val="18"/>
              </w:rPr>
            </w:pPr>
          </w:p>
        </w:tc>
      </w:tr>
      <w:tr w:rsidR="00C26406" w:rsidRPr="00320BFA" w14:paraId="42E28A96" w14:textId="77777777" w:rsidTr="00353A57">
        <w:trPr>
          <w:cantSplit/>
          <w:trHeight w:val="386"/>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0C9FCF47" w14:textId="77777777" w:rsidR="00C26406" w:rsidRPr="00320BFA" w:rsidRDefault="00C26406" w:rsidP="00353A57">
            <w:pPr>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69DF8E3D" w14:textId="77777777" w:rsidR="00C26406" w:rsidRPr="00320BFA" w:rsidRDefault="00C26406" w:rsidP="00353A57">
            <w:pPr>
              <w:pStyle w:val="TF-xAvalITEMDETALHE"/>
            </w:pPr>
            <w:r w:rsidRPr="00320BFA">
              <w:t>As citações obedecem às normas da ABNT?</w:t>
            </w:r>
          </w:p>
        </w:tc>
        <w:tc>
          <w:tcPr>
            <w:tcW w:w="264" w:type="pct"/>
            <w:tcBorders>
              <w:top w:val="single" w:sz="4" w:space="0" w:color="auto"/>
              <w:left w:val="single" w:sz="4" w:space="0" w:color="auto"/>
              <w:bottom w:val="single" w:sz="4" w:space="0" w:color="auto"/>
              <w:right w:val="single" w:sz="4" w:space="0" w:color="auto"/>
            </w:tcBorders>
          </w:tcPr>
          <w:p w14:paraId="4060A3E2" w14:textId="77777777" w:rsidR="00C26406" w:rsidRPr="00320BFA" w:rsidRDefault="00C26406" w:rsidP="00353A57">
            <w:pPr>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567BFA41" w14:textId="77777777" w:rsidR="00C26406" w:rsidRPr="00320BFA" w:rsidRDefault="00C26406" w:rsidP="00353A57">
            <w:pPr>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6D3C71B1" w14:textId="77777777" w:rsidR="00C26406" w:rsidRPr="00320BFA" w:rsidRDefault="00C26406" w:rsidP="00353A57">
            <w:pPr>
              <w:ind w:left="709" w:hanging="709"/>
              <w:jc w:val="center"/>
              <w:rPr>
                <w:sz w:val="18"/>
              </w:rPr>
            </w:pPr>
          </w:p>
        </w:tc>
      </w:tr>
      <w:tr w:rsidR="00C26406" w:rsidRPr="00320BFA" w14:paraId="7172575A" w14:textId="77777777" w:rsidTr="00353A57">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07EB7CEE" w14:textId="77777777" w:rsidR="00C26406" w:rsidRPr="00320BFA" w:rsidRDefault="00C26406" w:rsidP="00353A57">
            <w:pPr>
              <w:rPr>
                <w:sz w:val="18"/>
              </w:rPr>
            </w:pPr>
          </w:p>
        </w:tc>
        <w:tc>
          <w:tcPr>
            <w:tcW w:w="3996" w:type="pct"/>
            <w:tcBorders>
              <w:top w:val="single" w:sz="4" w:space="0" w:color="auto"/>
              <w:left w:val="single" w:sz="4" w:space="0" w:color="auto"/>
              <w:bottom w:val="single" w:sz="12" w:space="0" w:color="auto"/>
              <w:right w:val="single" w:sz="4" w:space="0" w:color="auto"/>
            </w:tcBorders>
            <w:hideMark/>
          </w:tcPr>
          <w:p w14:paraId="7024612B" w14:textId="77777777" w:rsidR="00C26406" w:rsidRPr="00320BFA" w:rsidRDefault="00C26406" w:rsidP="00353A57">
            <w:pPr>
              <w:pStyle w:val="TF-xAvalITEMDETALHE"/>
            </w:pPr>
            <w:r w:rsidRPr="00320BFA">
              <w:t>Todos os documentos citados foram referenciados e vice-versa, isto é, as citações e referências são consistentes?</w:t>
            </w:r>
          </w:p>
        </w:tc>
        <w:tc>
          <w:tcPr>
            <w:tcW w:w="264" w:type="pct"/>
            <w:tcBorders>
              <w:top w:val="single" w:sz="4" w:space="0" w:color="auto"/>
              <w:left w:val="single" w:sz="4" w:space="0" w:color="auto"/>
              <w:bottom w:val="single" w:sz="12" w:space="0" w:color="auto"/>
              <w:right w:val="single" w:sz="4" w:space="0" w:color="auto"/>
            </w:tcBorders>
          </w:tcPr>
          <w:p w14:paraId="3EB09CFE" w14:textId="77777777" w:rsidR="00C26406" w:rsidRPr="00320BFA" w:rsidRDefault="00C26406" w:rsidP="00353A57">
            <w:pPr>
              <w:ind w:left="709" w:hanging="709"/>
              <w:jc w:val="center"/>
              <w:rPr>
                <w:sz w:val="18"/>
              </w:rPr>
            </w:pPr>
            <w:r>
              <w:rPr>
                <w:sz w:val="18"/>
              </w:rPr>
              <w:t>X</w:t>
            </w:r>
          </w:p>
        </w:tc>
        <w:tc>
          <w:tcPr>
            <w:tcW w:w="266" w:type="pct"/>
            <w:tcBorders>
              <w:top w:val="single" w:sz="4" w:space="0" w:color="auto"/>
              <w:left w:val="single" w:sz="4" w:space="0" w:color="auto"/>
              <w:bottom w:val="single" w:sz="12" w:space="0" w:color="auto"/>
              <w:right w:val="single" w:sz="4" w:space="0" w:color="auto"/>
            </w:tcBorders>
          </w:tcPr>
          <w:p w14:paraId="1883852E" w14:textId="77777777" w:rsidR="00C26406" w:rsidRPr="00320BFA" w:rsidRDefault="00C26406" w:rsidP="00353A57">
            <w:pPr>
              <w:ind w:left="709" w:hanging="709"/>
              <w:jc w:val="center"/>
              <w:rPr>
                <w:sz w:val="18"/>
              </w:rPr>
            </w:pPr>
          </w:p>
        </w:tc>
        <w:tc>
          <w:tcPr>
            <w:tcW w:w="262" w:type="pct"/>
            <w:tcBorders>
              <w:top w:val="single" w:sz="4" w:space="0" w:color="auto"/>
              <w:left w:val="single" w:sz="4" w:space="0" w:color="auto"/>
              <w:bottom w:val="single" w:sz="12" w:space="0" w:color="auto"/>
              <w:right w:val="single" w:sz="12" w:space="0" w:color="auto"/>
            </w:tcBorders>
          </w:tcPr>
          <w:p w14:paraId="08990570" w14:textId="77777777" w:rsidR="00C26406" w:rsidRPr="00320BFA" w:rsidRDefault="00C26406" w:rsidP="00353A57">
            <w:pPr>
              <w:ind w:left="709" w:hanging="709"/>
              <w:jc w:val="center"/>
              <w:rPr>
                <w:sz w:val="18"/>
              </w:rPr>
            </w:pPr>
          </w:p>
        </w:tc>
      </w:tr>
    </w:tbl>
    <w:p w14:paraId="4A8E0457" w14:textId="77777777" w:rsidR="00C26406" w:rsidRPr="00F85B68" w:rsidRDefault="00C26406" w:rsidP="00F85B68">
      <w:pPr>
        <w:rPr>
          <w:sz w:val="20"/>
        </w:rPr>
      </w:pPr>
    </w:p>
    <w:p w14:paraId="77F493C9" w14:textId="5E1AFD3F" w:rsidR="00C26406" w:rsidRDefault="00C26406" w:rsidP="0080416A">
      <w:pPr>
        <w:jc w:val="both"/>
      </w:pPr>
    </w:p>
    <w:p w14:paraId="4C723CF1" w14:textId="5598C856" w:rsidR="00C26406" w:rsidRDefault="00C26406">
      <w:r>
        <w:br w:type="page"/>
      </w:r>
    </w:p>
    <w:tbl>
      <w:tblPr>
        <w:tblW w:w="5000" w:type="pct"/>
        <w:tblLook w:val="0000" w:firstRow="0" w:lastRow="0" w:firstColumn="0" w:lastColumn="0" w:noHBand="0" w:noVBand="0"/>
      </w:tblPr>
      <w:tblGrid>
        <w:gridCol w:w="2568"/>
        <w:gridCol w:w="5936"/>
      </w:tblGrid>
      <w:tr w:rsidR="00C26406" w14:paraId="15F9511D" w14:textId="77777777" w:rsidTr="00671D82">
        <w:trPr>
          <w:trHeight w:val="721"/>
        </w:trPr>
        <w:tc>
          <w:tcPr>
            <w:tcW w:w="988" w:type="pct"/>
            <w:tcBorders>
              <w:top w:val="nil"/>
              <w:left w:val="nil"/>
              <w:bottom w:val="nil"/>
              <w:right w:val="nil"/>
            </w:tcBorders>
            <w:vAlign w:val="center"/>
          </w:tcPr>
          <w:p w14:paraId="59012274" w14:textId="77777777" w:rsidR="00C26406" w:rsidRDefault="00C26406" w:rsidP="00B30858">
            <w:pPr>
              <w:pStyle w:val="Ttulo3"/>
            </w:pPr>
            <w:r>
              <w:rPr>
                <w:noProof/>
              </w:rPr>
              <w:lastRenderedPageBreak/>
              <w:drawing>
                <wp:inline distT="0" distB="0" distL="0" distR="0" wp14:anchorId="312D2858" wp14:editId="2C718931">
                  <wp:extent cx="943117" cy="590550"/>
                  <wp:effectExtent l="0" t="0" r="9525" b="0"/>
                  <wp:docPr id="14" name="Imagem 1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logo"/>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43117" cy="590550"/>
                          </a:xfrm>
                          <a:prstGeom prst="rect">
                            <a:avLst/>
                          </a:prstGeom>
                          <a:noFill/>
                          <a:ln>
                            <a:noFill/>
                          </a:ln>
                        </pic:spPr>
                      </pic:pic>
                    </a:graphicData>
                  </a:graphic>
                </wp:inline>
              </w:drawing>
            </w:r>
          </w:p>
        </w:tc>
        <w:tc>
          <w:tcPr>
            <w:tcW w:w="4012" w:type="pct"/>
            <w:tcBorders>
              <w:top w:val="nil"/>
              <w:left w:val="nil"/>
              <w:bottom w:val="nil"/>
              <w:right w:val="nil"/>
            </w:tcBorders>
          </w:tcPr>
          <w:p w14:paraId="1B939096" w14:textId="77777777" w:rsidR="00C26406" w:rsidRPr="00951D18" w:rsidRDefault="00C26406" w:rsidP="00671D82">
            <w:pPr>
              <w:jc w:val="both"/>
              <w:rPr>
                <w:rFonts w:ascii="Arial" w:hAnsi="Arial" w:cs="Arial"/>
                <w:b/>
                <w:smallCaps/>
                <w:sz w:val="22"/>
                <w:szCs w:val="20"/>
              </w:rPr>
            </w:pPr>
            <w:r w:rsidRPr="00951D18">
              <w:rPr>
                <w:rFonts w:ascii="Arial" w:hAnsi="Arial" w:cs="Arial"/>
                <w:b/>
                <w:smallCaps/>
                <w:sz w:val="22"/>
                <w:szCs w:val="20"/>
              </w:rPr>
              <w:t>Universidade Regional de Blumenau</w:t>
            </w:r>
          </w:p>
          <w:p w14:paraId="071E992C" w14:textId="77777777" w:rsidR="00C26406" w:rsidRDefault="00C26406" w:rsidP="00671D82">
            <w:pPr>
              <w:jc w:val="both"/>
              <w:rPr>
                <w:rFonts w:ascii="Arial" w:hAnsi="Arial" w:cs="Arial"/>
                <w:b/>
                <w:smallCaps/>
                <w:sz w:val="22"/>
                <w:szCs w:val="20"/>
              </w:rPr>
            </w:pPr>
            <w:r w:rsidRPr="00951D18">
              <w:rPr>
                <w:rFonts w:ascii="Arial" w:hAnsi="Arial" w:cs="Arial"/>
                <w:b/>
                <w:smallCaps/>
                <w:sz w:val="22"/>
                <w:szCs w:val="20"/>
              </w:rPr>
              <w:t>Centro de Ciências Exatas e Naturais</w:t>
            </w:r>
          </w:p>
          <w:p w14:paraId="3BE6D5D2" w14:textId="77777777" w:rsidR="00C26406" w:rsidRDefault="00C26406" w:rsidP="00671D82">
            <w:pPr>
              <w:jc w:val="both"/>
              <w:rPr>
                <w:rFonts w:ascii="Arial" w:hAnsi="Arial" w:cs="Arial"/>
                <w:b/>
                <w:smallCaps/>
                <w:sz w:val="22"/>
                <w:szCs w:val="20"/>
              </w:rPr>
            </w:pPr>
            <w:r w:rsidRPr="00951D18">
              <w:rPr>
                <w:rFonts w:ascii="Arial" w:hAnsi="Arial" w:cs="Arial"/>
                <w:b/>
                <w:smallCaps/>
                <w:sz w:val="22"/>
                <w:szCs w:val="20"/>
              </w:rPr>
              <w:t>Disciplina: Trabalho de Conclusão de Curso I</w:t>
            </w:r>
          </w:p>
          <w:p w14:paraId="21A5B2E8" w14:textId="77777777" w:rsidR="00C26406" w:rsidRDefault="00C26406" w:rsidP="00671D82">
            <w:pPr>
              <w:jc w:val="both"/>
              <w:rPr>
                <w:rFonts w:ascii="Arial" w:hAnsi="Arial" w:cs="Arial"/>
                <w:b/>
                <w:smallCaps/>
                <w:sz w:val="22"/>
                <w:szCs w:val="20"/>
              </w:rPr>
            </w:pPr>
            <w:r>
              <w:rPr>
                <w:rFonts w:ascii="Arial" w:hAnsi="Arial" w:cs="Arial"/>
                <w:b/>
                <w:smallCaps/>
                <w:sz w:val="22"/>
                <w:szCs w:val="20"/>
              </w:rPr>
              <w:t xml:space="preserve">Curso: </w:t>
            </w:r>
            <w:r>
              <w:rPr>
                <w:rFonts w:ascii="Arial" w:hAnsi="Arial" w:cs="Arial"/>
                <w:b/>
                <w:smallCaps/>
                <w:sz w:val="22"/>
                <w:szCs w:val="20"/>
              </w:rPr>
              <w:fldChar w:fldCharType="begin"/>
            </w:r>
            <w:r>
              <w:rPr>
                <w:rFonts w:ascii="Arial" w:hAnsi="Arial" w:cs="Arial"/>
                <w:b/>
                <w:smallCaps/>
                <w:sz w:val="22"/>
                <w:szCs w:val="20"/>
              </w:rPr>
              <w:instrText xml:space="preserve"> MERGEFIELD Curso </w:instrText>
            </w:r>
            <w:r>
              <w:rPr>
                <w:rFonts w:ascii="Arial" w:hAnsi="Arial" w:cs="Arial"/>
                <w:b/>
                <w:smallCaps/>
                <w:sz w:val="22"/>
                <w:szCs w:val="20"/>
              </w:rPr>
              <w:fldChar w:fldCharType="separate"/>
            </w:r>
            <w:r>
              <w:rPr>
                <w:rFonts w:ascii="Arial" w:hAnsi="Arial" w:cs="Arial"/>
                <w:b/>
                <w:smallCaps/>
                <w:noProof/>
                <w:sz w:val="22"/>
                <w:szCs w:val="20"/>
              </w:rPr>
              <w:t>CIÊNCIA DA COMPUTAÇÃO</w:t>
            </w:r>
            <w:r>
              <w:rPr>
                <w:rFonts w:ascii="Arial" w:hAnsi="Arial" w:cs="Arial"/>
                <w:b/>
                <w:smallCaps/>
                <w:sz w:val="22"/>
                <w:szCs w:val="20"/>
              </w:rPr>
              <w:fldChar w:fldCharType="end"/>
            </w:r>
            <w:r>
              <w:rPr>
                <w:rFonts w:ascii="Arial" w:hAnsi="Arial" w:cs="Arial"/>
                <w:b/>
                <w:smallCaps/>
                <w:sz w:val="22"/>
                <w:szCs w:val="20"/>
              </w:rPr>
              <w:t xml:space="preserve"> - BCC</w:t>
            </w:r>
          </w:p>
          <w:p w14:paraId="6CCD2B0C" w14:textId="77777777" w:rsidR="00C26406" w:rsidRPr="00951D18" w:rsidRDefault="00C26406" w:rsidP="00671D82">
            <w:pPr>
              <w:jc w:val="both"/>
              <w:rPr>
                <w:smallCaps/>
                <w:sz w:val="22"/>
              </w:rPr>
            </w:pPr>
          </w:p>
        </w:tc>
      </w:tr>
    </w:tbl>
    <w:p w14:paraId="18A992CA" w14:textId="77777777" w:rsidR="00C26406" w:rsidRDefault="00C26406">
      <w:pPr>
        <w:spacing w:line="360" w:lineRule="auto"/>
        <w:rPr>
          <w:rFonts w:ascii="Arial" w:hAnsi="Arial" w:cs="Arial"/>
          <w:sz w:val="22"/>
        </w:rPr>
      </w:pPr>
    </w:p>
    <w:p w14:paraId="3C710D46" w14:textId="77777777" w:rsidR="00C26406" w:rsidRPr="00126703" w:rsidRDefault="00C26406" w:rsidP="000C4C02">
      <w:pPr>
        <w:spacing w:line="360" w:lineRule="auto"/>
        <w:jc w:val="center"/>
        <w:rPr>
          <w:rFonts w:ascii="Arial" w:hAnsi="Arial" w:cs="Arial"/>
          <w:b/>
          <w:sz w:val="22"/>
          <w:u w:val="single"/>
        </w:rPr>
      </w:pPr>
      <w:r w:rsidRPr="00126703">
        <w:rPr>
          <w:rFonts w:ascii="Arial" w:hAnsi="Arial" w:cs="Arial"/>
          <w:b/>
          <w:sz w:val="22"/>
          <w:u w:val="single"/>
        </w:rPr>
        <w:t>ATA D</w:t>
      </w:r>
      <w:r>
        <w:rPr>
          <w:rFonts w:ascii="Arial" w:hAnsi="Arial" w:cs="Arial"/>
          <w:b/>
          <w:sz w:val="22"/>
          <w:u w:val="single"/>
        </w:rPr>
        <w:t xml:space="preserve">A </w:t>
      </w:r>
      <w:r w:rsidRPr="00126703">
        <w:rPr>
          <w:rFonts w:ascii="Arial" w:hAnsi="Arial" w:cs="Arial"/>
          <w:b/>
          <w:sz w:val="22"/>
          <w:u w:val="single"/>
        </w:rPr>
        <w:t xml:space="preserve">DEFESA: BANCA </w:t>
      </w:r>
      <w:r>
        <w:rPr>
          <w:rFonts w:ascii="Arial" w:hAnsi="Arial" w:cs="Arial"/>
          <w:b/>
          <w:sz w:val="22"/>
          <w:u w:val="single"/>
        </w:rPr>
        <w:t>DO PRÉ-PROJETO</w:t>
      </w:r>
    </w:p>
    <w:p w14:paraId="5817119E" w14:textId="77777777" w:rsidR="00C26406" w:rsidRPr="00670DD7" w:rsidRDefault="00C26406" w:rsidP="00670DD7">
      <w:pPr>
        <w:pStyle w:val="Recuodecorpodetexto"/>
        <w:spacing w:before="120"/>
        <w:jc w:val="both"/>
        <w:rPr>
          <w:rFonts w:ascii="Arial" w:hAnsi="Arial" w:cs="Arial"/>
          <w:sz w:val="22"/>
        </w:rPr>
      </w:pPr>
      <w:r>
        <w:rPr>
          <w:rFonts w:ascii="Arial" w:hAnsi="Arial" w:cs="Arial"/>
          <w:sz w:val="22"/>
        </w:rPr>
        <w:t>Venho,  por  meio  deste</w:t>
      </w:r>
      <w:r w:rsidRPr="00B939B7">
        <w:rPr>
          <w:rFonts w:ascii="Arial" w:hAnsi="Arial" w:cs="Arial"/>
          <w:sz w:val="22"/>
        </w:rPr>
        <w:t>,</w:t>
      </w:r>
      <w:r>
        <w:rPr>
          <w:rFonts w:ascii="Arial" w:hAnsi="Arial" w:cs="Arial"/>
          <w:sz w:val="22"/>
        </w:rPr>
        <w:t xml:space="preserve"> </w:t>
      </w:r>
      <w:r w:rsidRPr="00B939B7">
        <w:rPr>
          <w:rFonts w:ascii="Arial" w:hAnsi="Arial" w:cs="Arial"/>
          <w:sz w:val="22"/>
        </w:rPr>
        <w:t xml:space="preserve"> manifestar</w:t>
      </w:r>
      <w:r>
        <w:rPr>
          <w:rFonts w:ascii="Arial" w:hAnsi="Arial" w:cs="Arial"/>
          <w:sz w:val="22"/>
        </w:rPr>
        <w:t xml:space="preserve"> </w:t>
      </w:r>
      <w:r w:rsidRPr="00B939B7">
        <w:rPr>
          <w:rFonts w:ascii="Arial" w:hAnsi="Arial" w:cs="Arial"/>
          <w:sz w:val="22"/>
        </w:rPr>
        <w:t xml:space="preserve"> </w:t>
      </w:r>
      <w:r>
        <w:rPr>
          <w:rFonts w:ascii="Arial" w:hAnsi="Arial" w:cs="Arial"/>
          <w:sz w:val="22"/>
        </w:rPr>
        <w:t xml:space="preserve">minha  avaliação </w:t>
      </w:r>
      <w:r w:rsidRPr="00B939B7">
        <w:rPr>
          <w:rFonts w:ascii="Arial" w:hAnsi="Arial" w:cs="Arial"/>
          <w:sz w:val="22"/>
        </w:rPr>
        <w:t xml:space="preserve"> sobre</w:t>
      </w:r>
      <w:r>
        <w:rPr>
          <w:rFonts w:ascii="Arial" w:hAnsi="Arial" w:cs="Arial"/>
          <w:sz w:val="22"/>
        </w:rPr>
        <w:t xml:space="preserve">  a  </w:t>
      </w:r>
      <w:r w:rsidRPr="00B30858">
        <w:rPr>
          <w:rFonts w:ascii="Arial" w:hAnsi="Arial" w:cs="Arial"/>
          <w:b/>
          <w:sz w:val="22"/>
        </w:rPr>
        <w:t>apresentação</w:t>
      </w:r>
      <w:r>
        <w:rPr>
          <w:rFonts w:ascii="Arial" w:hAnsi="Arial" w:cs="Arial"/>
          <w:sz w:val="22"/>
        </w:rPr>
        <w:t xml:space="preserve">  d</w:t>
      </w:r>
      <w:r w:rsidRPr="00B939B7">
        <w:rPr>
          <w:rFonts w:ascii="Arial" w:hAnsi="Arial" w:cs="Arial"/>
          <w:sz w:val="22"/>
        </w:rPr>
        <w:t xml:space="preserve">o </w:t>
      </w:r>
      <w:r>
        <w:rPr>
          <w:rFonts w:ascii="Arial" w:hAnsi="Arial" w:cs="Arial"/>
          <w:sz w:val="22"/>
        </w:rPr>
        <w:t xml:space="preserve">  Pré-Projeto  de  TCC </w:t>
      </w:r>
      <w:r w:rsidRPr="00B939B7">
        <w:rPr>
          <w:rFonts w:ascii="Arial" w:hAnsi="Arial" w:cs="Arial"/>
          <w:sz w:val="22"/>
        </w:rPr>
        <w:t>realizado pelo(a) acadêmico(a),</w:t>
      </w:r>
      <w:r>
        <w:rPr>
          <w:rFonts w:ascii="Arial" w:hAnsi="Arial" w:cs="Arial"/>
          <w:sz w:val="22"/>
        </w:rPr>
        <w:t xml:space="preserve"> </w:t>
      </w:r>
      <w:r w:rsidRPr="00670DD7">
        <w:rPr>
          <w:rFonts w:ascii="Arial" w:hAnsi="Arial" w:cs="Arial"/>
          <w:sz w:val="22"/>
        </w:rPr>
        <w:t>Henrique</w:t>
      </w:r>
      <w:r>
        <w:rPr>
          <w:rFonts w:ascii="Arial" w:hAnsi="Arial" w:cs="Arial"/>
          <w:sz w:val="22"/>
        </w:rPr>
        <w:t xml:space="preserve"> </w:t>
      </w:r>
      <w:r w:rsidRPr="00670DD7">
        <w:rPr>
          <w:rFonts w:ascii="Arial" w:hAnsi="Arial" w:cs="Arial"/>
          <w:sz w:val="22"/>
        </w:rPr>
        <w:t>Jose</w:t>
      </w:r>
      <w:r>
        <w:rPr>
          <w:rFonts w:ascii="Arial" w:hAnsi="Arial" w:cs="Arial"/>
          <w:sz w:val="22"/>
        </w:rPr>
        <w:t xml:space="preserve"> </w:t>
      </w:r>
      <w:r w:rsidRPr="00670DD7">
        <w:rPr>
          <w:rFonts w:ascii="Arial" w:hAnsi="Arial" w:cs="Arial"/>
          <w:sz w:val="22"/>
        </w:rPr>
        <w:t>Wilbert</w:t>
      </w:r>
      <w:r>
        <w:rPr>
          <w:rFonts w:ascii="Arial" w:hAnsi="Arial" w:cs="Arial"/>
          <w:sz w:val="22"/>
        </w:rPr>
        <w:t xml:space="preserve"> </w:t>
      </w:r>
      <w:r w:rsidRPr="00B939B7">
        <w:rPr>
          <w:rFonts w:ascii="Arial" w:hAnsi="Arial" w:cs="Arial"/>
          <w:sz w:val="22"/>
        </w:rPr>
        <w:t xml:space="preserve">no </w:t>
      </w:r>
      <w:r>
        <w:rPr>
          <w:rFonts w:ascii="Arial" w:hAnsi="Arial" w:cs="Arial"/>
          <w:b/>
          <w:smallCaps/>
          <w:sz w:val="22"/>
        </w:rPr>
        <w:t>SEGUNDO SEMESTRE de 2021</w:t>
      </w:r>
      <w:r w:rsidRPr="00B939B7">
        <w:rPr>
          <w:rFonts w:ascii="Arial" w:hAnsi="Arial" w:cs="Arial"/>
          <w:sz w:val="22"/>
        </w:rPr>
        <w:t xml:space="preserve">, </w:t>
      </w:r>
      <w:r w:rsidRPr="00BF077D">
        <w:rPr>
          <w:rFonts w:ascii="Arial" w:hAnsi="Arial" w:cs="Arial"/>
          <w:sz w:val="22"/>
        </w:rPr>
        <w:t>com o título</w:t>
      </w:r>
      <w:r>
        <w:rPr>
          <w:rFonts w:ascii="Arial" w:hAnsi="Arial" w:cs="Arial"/>
          <w:sz w:val="22"/>
        </w:rPr>
        <w:t xml:space="preserve"> </w:t>
      </w:r>
      <w:r w:rsidRPr="00670DD7">
        <w:rPr>
          <w:rFonts w:ascii="Arial" w:hAnsi="Arial" w:cs="Arial"/>
          <w:sz w:val="22"/>
        </w:rPr>
        <w:t>UTILIZAÇÃO DE CLUSTERIZAÇÃO PARA AUXÍLIO EM TOMADA DE DECISÃO A PARTIR DE DADOS DE VAREJ</w:t>
      </w:r>
      <w:r>
        <w:rPr>
          <w:rFonts w:ascii="Arial" w:hAnsi="Arial" w:cs="Arial"/>
          <w:sz w:val="22"/>
        </w:rPr>
        <w:t>O</w:t>
      </w:r>
      <w:r w:rsidRPr="00BF077D">
        <w:rPr>
          <w:rFonts w:ascii="Arial" w:hAnsi="Arial" w:cs="Arial"/>
          <w:sz w:val="22"/>
        </w:rPr>
        <w:t>.</w:t>
      </w:r>
    </w:p>
    <w:p w14:paraId="080BB66A" w14:textId="77777777" w:rsidR="00C26406" w:rsidRDefault="00C26406" w:rsidP="00610451">
      <w:pPr>
        <w:pStyle w:val="Recuodecorpodetexto"/>
        <w:spacing w:before="120"/>
        <w:ind w:firstLine="0"/>
        <w:jc w:val="both"/>
        <w:rPr>
          <w:rFonts w:ascii="Arial" w:hAnsi="Arial" w:cs="Arial"/>
          <w:sz w:val="22"/>
        </w:rPr>
      </w:pPr>
    </w:p>
    <w:p w14:paraId="4461B615" w14:textId="77777777" w:rsidR="00C26406" w:rsidRDefault="00C26406" w:rsidP="00610451">
      <w:pPr>
        <w:pStyle w:val="Recuodecorpodetexto"/>
        <w:spacing w:before="120"/>
        <w:ind w:firstLine="0"/>
        <w:jc w:val="both"/>
        <w:rPr>
          <w:rFonts w:ascii="Arial" w:hAnsi="Arial" w:cs="Arial"/>
          <w:sz w:val="22"/>
        </w:rPr>
      </w:pPr>
      <w:r>
        <w:rPr>
          <w:rFonts w:ascii="Arial" w:hAnsi="Arial" w:cs="Arial"/>
          <w:sz w:val="22"/>
        </w:rPr>
        <w:t>A</w:t>
      </w:r>
      <w:r w:rsidRPr="00B939B7">
        <w:rPr>
          <w:rFonts w:ascii="Arial" w:hAnsi="Arial" w:cs="Arial"/>
          <w:sz w:val="22"/>
        </w:rPr>
        <w:t xml:space="preserve"> referid</w:t>
      </w:r>
      <w:r>
        <w:rPr>
          <w:rFonts w:ascii="Arial" w:hAnsi="Arial" w:cs="Arial"/>
          <w:sz w:val="22"/>
        </w:rPr>
        <w:t>a</w:t>
      </w:r>
      <w:r w:rsidRPr="00B939B7">
        <w:rPr>
          <w:rFonts w:ascii="Arial" w:hAnsi="Arial" w:cs="Arial"/>
          <w:sz w:val="22"/>
        </w:rPr>
        <w:t xml:space="preserve"> </w:t>
      </w:r>
      <w:r>
        <w:rPr>
          <w:rFonts w:ascii="Arial" w:hAnsi="Arial" w:cs="Arial"/>
          <w:sz w:val="22"/>
        </w:rPr>
        <w:t xml:space="preserve">apresentação obteve a seguinte </w:t>
      </w:r>
      <w:r w:rsidRPr="00EE2758">
        <w:rPr>
          <w:rFonts w:ascii="Arial" w:hAnsi="Arial" w:cs="Arial"/>
          <w:sz w:val="22"/>
          <w:u w:val="single"/>
        </w:rPr>
        <w:t>nota</w:t>
      </w:r>
      <w:r w:rsidRPr="00B939B7">
        <w:rPr>
          <w:rFonts w:ascii="Arial" w:hAnsi="Arial" w:cs="Arial"/>
          <w:sz w:val="22"/>
        </w:rPr>
        <w:t>:</w:t>
      </w:r>
    </w:p>
    <w:tbl>
      <w:tblPr>
        <w:tblStyle w:val="GradeClara"/>
        <w:tblW w:w="0" w:type="auto"/>
        <w:jc w:val="center"/>
        <w:tblLayout w:type="fixed"/>
        <w:tblLook w:val="06E0" w:firstRow="1" w:lastRow="1" w:firstColumn="1" w:lastColumn="0" w:noHBand="1" w:noVBand="1"/>
      </w:tblPr>
      <w:tblGrid>
        <w:gridCol w:w="5670"/>
        <w:gridCol w:w="1519"/>
        <w:gridCol w:w="236"/>
      </w:tblGrid>
      <w:tr w:rsidR="00C26406" w14:paraId="16BD4072" w14:textId="77777777" w:rsidTr="00716722">
        <w:trPr>
          <w:cnfStyle w:val="100000000000" w:firstRow="1" w:lastRow="0" w:firstColumn="0" w:lastColumn="0" w:oddVBand="0" w:evenVBand="0" w:oddHBand="0" w:evenHBand="0" w:firstRowFirstColumn="0" w:firstRowLastColumn="0" w:lastRowFirstColumn="0" w:lastRowLastColumn="0"/>
          <w:trHeight w:hRule="exact" w:val="603"/>
          <w:jc w:val="center"/>
        </w:trPr>
        <w:tc>
          <w:tcPr>
            <w:cnfStyle w:val="001000000000" w:firstRow="0" w:lastRow="0" w:firstColumn="1" w:lastColumn="0" w:oddVBand="0" w:evenVBand="0" w:oddHBand="0" w:evenHBand="0" w:firstRowFirstColumn="0" w:firstRowLastColumn="0" w:lastRowFirstColumn="0" w:lastRowLastColumn="0"/>
            <w:tcW w:w="5670" w:type="dxa"/>
            <w:vAlign w:val="center"/>
          </w:tcPr>
          <w:p w14:paraId="73931898" w14:textId="77777777" w:rsidR="00C26406" w:rsidRDefault="00C26406" w:rsidP="00716722">
            <w:pPr>
              <w:pStyle w:val="Corpodetexto"/>
              <w:spacing w:line="240" w:lineRule="auto"/>
              <w:jc w:val="left"/>
              <w:rPr>
                <w:rFonts w:ascii="Arial" w:hAnsi="Arial" w:cs="Arial"/>
                <w:sz w:val="22"/>
              </w:rPr>
            </w:pPr>
            <w:r>
              <w:rPr>
                <w:rFonts w:ascii="Arial" w:hAnsi="Arial" w:cs="Arial"/>
                <w:sz w:val="22"/>
              </w:rPr>
              <w:t>Componente da Banca</w:t>
            </w:r>
          </w:p>
        </w:tc>
        <w:tc>
          <w:tcPr>
            <w:tcW w:w="1519" w:type="dxa"/>
            <w:vAlign w:val="center"/>
          </w:tcPr>
          <w:p w14:paraId="6D237EAB" w14:textId="77777777" w:rsidR="00C26406" w:rsidRDefault="00C26406" w:rsidP="00B30858">
            <w:pPr>
              <w:pStyle w:val="Corpodetexto"/>
              <w:spacing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2"/>
              </w:rPr>
            </w:pPr>
            <w:r>
              <w:rPr>
                <w:rFonts w:ascii="Arial" w:hAnsi="Arial" w:cs="Arial"/>
                <w:sz w:val="22"/>
              </w:rPr>
              <w:t>Nota</w:t>
            </w:r>
          </w:p>
          <w:p w14:paraId="05BF6547" w14:textId="77777777" w:rsidR="00C26406" w:rsidRDefault="00C26406" w:rsidP="00B30858">
            <w:pPr>
              <w:pStyle w:val="Corpodetexto"/>
              <w:spacing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2"/>
              </w:rPr>
            </w:pPr>
            <w:r>
              <w:rPr>
                <w:rFonts w:ascii="Arial" w:hAnsi="Arial" w:cs="Arial"/>
                <w:sz w:val="22"/>
              </w:rPr>
              <w:t>(de 0 a 10)</w:t>
            </w:r>
          </w:p>
        </w:tc>
        <w:tc>
          <w:tcPr>
            <w:tcW w:w="236" w:type="dxa"/>
            <w:tcBorders>
              <w:top w:val="nil"/>
              <w:left w:val="single" w:sz="4" w:space="0" w:color="auto"/>
              <w:bottom w:val="nil"/>
              <w:right w:val="nil"/>
            </w:tcBorders>
            <w:vAlign w:val="center"/>
          </w:tcPr>
          <w:p w14:paraId="1A9D11B6" w14:textId="77777777" w:rsidR="00C26406" w:rsidRDefault="00C26406" w:rsidP="00B46D59">
            <w:pPr>
              <w:pStyle w:val="Corpodetexto"/>
              <w:spacing w:line="240" w:lineRule="auto"/>
              <w:jc w:val="left"/>
              <w:cnfStyle w:val="100000000000" w:firstRow="1" w:lastRow="0" w:firstColumn="0" w:lastColumn="0" w:oddVBand="0" w:evenVBand="0" w:oddHBand="0" w:evenHBand="0" w:firstRowFirstColumn="0" w:firstRowLastColumn="0" w:lastRowFirstColumn="0" w:lastRowLastColumn="0"/>
              <w:rPr>
                <w:rFonts w:ascii="Arial" w:hAnsi="Arial" w:cs="Arial"/>
                <w:sz w:val="22"/>
              </w:rPr>
            </w:pPr>
          </w:p>
        </w:tc>
      </w:tr>
      <w:tr w:rsidR="00C26406" w14:paraId="147D4E61" w14:textId="77777777" w:rsidTr="00716722">
        <w:trPr>
          <w:cnfStyle w:val="010000000000" w:firstRow="0" w:lastRow="1" w:firstColumn="0" w:lastColumn="0" w:oddVBand="0" w:evenVBand="0" w:oddHBand="0" w:evenHBand="0" w:firstRowFirstColumn="0" w:firstRowLastColumn="0" w:lastRowFirstColumn="0" w:lastRowLastColumn="0"/>
          <w:trHeight w:hRule="exact" w:val="1052"/>
          <w:jc w:val="center"/>
        </w:trPr>
        <w:tc>
          <w:tcPr>
            <w:cnfStyle w:val="001000000000" w:firstRow="0" w:lastRow="0" w:firstColumn="1" w:lastColumn="0" w:oddVBand="0" w:evenVBand="0" w:oddHBand="0" w:evenHBand="0" w:firstRowFirstColumn="0" w:firstRowLastColumn="0" w:lastRowFirstColumn="0" w:lastRowLastColumn="0"/>
            <w:tcW w:w="5670" w:type="dxa"/>
            <w:vAlign w:val="center"/>
          </w:tcPr>
          <w:p w14:paraId="755E1A45" w14:textId="77777777" w:rsidR="00C26406" w:rsidRDefault="00C26406" w:rsidP="0054485F">
            <w:pPr>
              <w:pStyle w:val="Corpodetexto"/>
              <w:spacing w:line="240" w:lineRule="auto"/>
              <w:jc w:val="left"/>
              <w:rPr>
                <w:rFonts w:ascii="Arial" w:hAnsi="Arial" w:cs="Arial"/>
                <w:sz w:val="22"/>
              </w:rPr>
            </w:pPr>
            <w:r>
              <w:rPr>
                <w:rFonts w:ascii="Arial" w:hAnsi="Arial" w:cs="Arial"/>
                <w:sz w:val="22"/>
              </w:rPr>
              <w:t xml:space="preserve">Professor(a) Orientador(a): </w:t>
            </w:r>
          </w:p>
          <w:p w14:paraId="3622C67F" w14:textId="77777777" w:rsidR="00C26406" w:rsidRPr="00670DD7" w:rsidRDefault="00C26406" w:rsidP="00670DD7">
            <w:pPr>
              <w:pStyle w:val="Corpodetexto"/>
              <w:rPr>
                <w:rFonts w:ascii="Arial" w:hAnsi="Arial" w:cs="Arial"/>
                <w:b w:val="0"/>
                <w:bCs w:val="0"/>
                <w:sz w:val="22"/>
              </w:rPr>
            </w:pPr>
            <w:r w:rsidRPr="00670DD7">
              <w:rPr>
                <w:rFonts w:ascii="Arial" w:hAnsi="Arial" w:cs="Arial"/>
                <w:b w:val="0"/>
                <w:bCs w:val="0"/>
                <w:sz w:val="22"/>
              </w:rPr>
              <w:t xml:space="preserve"> Aurélio Faustino Hoppe</w:t>
            </w:r>
          </w:p>
        </w:tc>
        <w:tc>
          <w:tcPr>
            <w:tcW w:w="1519" w:type="dxa"/>
            <w:vAlign w:val="center"/>
          </w:tcPr>
          <w:p w14:paraId="6F25D2AC" w14:textId="77777777" w:rsidR="00C26406" w:rsidRDefault="00C26406" w:rsidP="0001192F">
            <w:pPr>
              <w:pStyle w:val="Corpodetexto"/>
              <w:spacing w:line="240" w:lineRule="auto"/>
              <w:jc w:val="center"/>
              <w:cnfStyle w:val="010000000000" w:firstRow="0" w:lastRow="1" w:firstColumn="0" w:lastColumn="0" w:oddVBand="0" w:evenVBand="0" w:oddHBand="0" w:evenHBand="0" w:firstRowFirstColumn="0" w:firstRowLastColumn="0" w:lastRowFirstColumn="0" w:lastRowLastColumn="0"/>
              <w:rPr>
                <w:rFonts w:ascii="Arial" w:hAnsi="Arial" w:cs="Arial"/>
                <w:sz w:val="22"/>
              </w:rPr>
            </w:pPr>
            <w:r>
              <w:rPr>
                <w:rFonts w:ascii="Arial" w:hAnsi="Arial" w:cs="Arial"/>
                <w:sz w:val="22"/>
              </w:rPr>
              <w:t>10,0</w:t>
            </w:r>
          </w:p>
        </w:tc>
        <w:tc>
          <w:tcPr>
            <w:tcW w:w="236" w:type="dxa"/>
            <w:tcBorders>
              <w:top w:val="nil"/>
              <w:left w:val="single" w:sz="4" w:space="0" w:color="auto"/>
              <w:bottom w:val="nil"/>
              <w:right w:val="nil"/>
            </w:tcBorders>
            <w:vAlign w:val="center"/>
          </w:tcPr>
          <w:p w14:paraId="190FF6D7" w14:textId="77777777" w:rsidR="00C26406" w:rsidRDefault="00C26406" w:rsidP="00B46D59">
            <w:pPr>
              <w:pStyle w:val="Corpodetexto"/>
              <w:spacing w:line="240" w:lineRule="auto"/>
              <w:jc w:val="left"/>
              <w:cnfStyle w:val="010000000000" w:firstRow="0" w:lastRow="1" w:firstColumn="0" w:lastColumn="0" w:oddVBand="0" w:evenVBand="0" w:oddHBand="0" w:evenHBand="0" w:firstRowFirstColumn="0" w:firstRowLastColumn="0" w:lastRowFirstColumn="0" w:lastRowLastColumn="0"/>
              <w:rPr>
                <w:rFonts w:ascii="Arial" w:hAnsi="Arial" w:cs="Arial"/>
                <w:sz w:val="22"/>
              </w:rPr>
            </w:pPr>
          </w:p>
        </w:tc>
      </w:tr>
    </w:tbl>
    <w:p w14:paraId="2634A287" w14:textId="77777777" w:rsidR="00C26406" w:rsidRDefault="00C26406" w:rsidP="0072263E">
      <w:pPr>
        <w:pStyle w:val="Recuodecorpodetexto"/>
        <w:spacing w:before="240"/>
        <w:ind w:firstLine="0"/>
        <w:jc w:val="both"/>
        <w:rPr>
          <w:rFonts w:ascii="Arial" w:hAnsi="Arial" w:cs="Arial"/>
          <w:sz w:val="22"/>
        </w:rPr>
      </w:pPr>
      <w:r>
        <w:rPr>
          <w:rFonts w:ascii="Arial" w:hAnsi="Arial" w:cs="Arial"/>
          <w:sz w:val="22"/>
        </w:rPr>
        <w:t>A apresentação aconteceu em _</w:t>
      </w:r>
      <w:r w:rsidRPr="006744E4">
        <w:rPr>
          <w:rFonts w:ascii="Arial" w:hAnsi="Arial" w:cs="Arial"/>
          <w:sz w:val="22"/>
          <w:u w:val="single"/>
        </w:rPr>
        <w:t>25</w:t>
      </w:r>
      <w:r>
        <w:rPr>
          <w:rFonts w:ascii="Arial" w:hAnsi="Arial" w:cs="Arial"/>
          <w:sz w:val="22"/>
        </w:rPr>
        <w:t>__/ _</w:t>
      </w:r>
      <w:r w:rsidRPr="006744E4">
        <w:rPr>
          <w:rFonts w:ascii="Arial" w:hAnsi="Arial" w:cs="Arial"/>
          <w:sz w:val="22"/>
          <w:u w:val="single"/>
        </w:rPr>
        <w:t>10</w:t>
      </w:r>
      <w:r>
        <w:rPr>
          <w:rFonts w:ascii="Arial" w:hAnsi="Arial" w:cs="Arial"/>
          <w:sz w:val="22"/>
        </w:rPr>
        <w:t>_ / 2021 na sala de reunião virtual do MS-</w:t>
      </w:r>
      <w:proofErr w:type="spellStart"/>
      <w:r>
        <w:rPr>
          <w:rFonts w:ascii="Arial" w:hAnsi="Arial" w:cs="Arial"/>
          <w:sz w:val="22"/>
        </w:rPr>
        <w:t>Teams</w:t>
      </w:r>
      <w:proofErr w:type="spellEnd"/>
      <w:r>
        <w:rPr>
          <w:rFonts w:ascii="Arial" w:hAnsi="Arial" w:cs="Arial"/>
          <w:sz w:val="22"/>
        </w:rPr>
        <w:t>, tendo início às _</w:t>
      </w:r>
      <w:r w:rsidRPr="006744E4">
        <w:rPr>
          <w:rFonts w:ascii="Arial" w:hAnsi="Arial" w:cs="Arial"/>
          <w:sz w:val="22"/>
          <w:u w:val="single"/>
        </w:rPr>
        <w:t>17</w:t>
      </w:r>
      <w:r>
        <w:rPr>
          <w:rFonts w:ascii="Arial" w:hAnsi="Arial" w:cs="Arial"/>
          <w:sz w:val="22"/>
        </w:rPr>
        <w:t>_:_</w:t>
      </w:r>
      <w:r w:rsidRPr="006744E4">
        <w:rPr>
          <w:rFonts w:ascii="Arial" w:hAnsi="Arial" w:cs="Arial"/>
          <w:sz w:val="22"/>
          <w:u w:val="single"/>
        </w:rPr>
        <w:t>30</w:t>
      </w:r>
      <w:r>
        <w:rPr>
          <w:rFonts w:ascii="Arial" w:hAnsi="Arial" w:cs="Arial"/>
          <w:sz w:val="22"/>
        </w:rPr>
        <w:t xml:space="preserve">_ </w:t>
      </w:r>
      <w:proofErr w:type="spellStart"/>
      <w:r>
        <w:rPr>
          <w:rFonts w:ascii="Arial" w:hAnsi="Arial" w:cs="Arial"/>
          <w:sz w:val="22"/>
        </w:rPr>
        <w:t>hs</w:t>
      </w:r>
      <w:proofErr w:type="spellEnd"/>
      <w:r>
        <w:rPr>
          <w:rFonts w:ascii="Arial" w:hAnsi="Arial" w:cs="Arial"/>
          <w:sz w:val="22"/>
        </w:rPr>
        <w:t xml:space="preserve"> e foi encerrada às _18_:_</w:t>
      </w:r>
      <w:r w:rsidRPr="006744E4">
        <w:rPr>
          <w:rFonts w:ascii="Arial" w:hAnsi="Arial" w:cs="Arial"/>
          <w:sz w:val="22"/>
          <w:u w:val="single"/>
        </w:rPr>
        <w:t>00</w:t>
      </w:r>
      <w:r>
        <w:rPr>
          <w:rFonts w:ascii="Arial" w:hAnsi="Arial" w:cs="Arial"/>
          <w:sz w:val="22"/>
        </w:rPr>
        <w:t xml:space="preserve">_ </w:t>
      </w:r>
      <w:proofErr w:type="spellStart"/>
      <w:r>
        <w:rPr>
          <w:rFonts w:ascii="Arial" w:hAnsi="Arial" w:cs="Arial"/>
          <w:sz w:val="22"/>
        </w:rPr>
        <w:t>hs</w:t>
      </w:r>
      <w:proofErr w:type="spellEnd"/>
      <w:r>
        <w:rPr>
          <w:rFonts w:ascii="Arial" w:hAnsi="Arial" w:cs="Arial"/>
          <w:sz w:val="22"/>
        </w:rPr>
        <w:t>.</w:t>
      </w:r>
    </w:p>
    <w:p w14:paraId="4C4BCCDD" w14:textId="77777777" w:rsidR="00C26406" w:rsidRDefault="00C26406" w:rsidP="00584D96">
      <w:pPr>
        <w:spacing w:line="360" w:lineRule="auto"/>
        <w:jc w:val="right"/>
        <w:rPr>
          <w:rFonts w:ascii="Arial" w:hAnsi="Arial" w:cs="Arial"/>
          <w:sz w:val="22"/>
          <w:szCs w:val="22"/>
        </w:rPr>
      </w:pPr>
    </w:p>
    <w:p w14:paraId="12FF207E" w14:textId="77777777" w:rsidR="00C26406" w:rsidRPr="0001192F" w:rsidRDefault="00C26406" w:rsidP="0001192F">
      <w:pPr>
        <w:spacing w:line="360" w:lineRule="auto"/>
        <w:jc w:val="both"/>
        <w:rPr>
          <w:rFonts w:ascii="Arial" w:hAnsi="Arial" w:cs="Arial"/>
          <w:sz w:val="18"/>
          <w:szCs w:val="18"/>
        </w:rPr>
      </w:pPr>
      <w:r w:rsidRPr="0001192F">
        <w:rPr>
          <w:rFonts w:ascii="Arial" w:hAnsi="Arial" w:cs="Arial"/>
          <w:b/>
          <w:bCs/>
          <w:sz w:val="18"/>
          <w:szCs w:val="18"/>
        </w:rPr>
        <w:t>ATENÇÃO</w:t>
      </w:r>
      <w:r>
        <w:rPr>
          <w:rFonts w:ascii="Arial" w:hAnsi="Arial" w:cs="Arial"/>
          <w:sz w:val="18"/>
          <w:szCs w:val="18"/>
        </w:rPr>
        <w:t>.</w:t>
      </w:r>
      <w:r w:rsidRPr="0001192F">
        <w:rPr>
          <w:rFonts w:ascii="Arial" w:hAnsi="Arial" w:cs="Arial"/>
          <w:sz w:val="18"/>
          <w:szCs w:val="18"/>
        </w:rPr>
        <w:t xml:space="preserve"> </w:t>
      </w:r>
      <w:r>
        <w:rPr>
          <w:rFonts w:ascii="Arial" w:hAnsi="Arial" w:cs="Arial"/>
          <w:sz w:val="18"/>
          <w:szCs w:val="18"/>
        </w:rPr>
        <w:t xml:space="preserve">A nota acima se refere somente a apresentação do pré-projeto e vai ser repassada para o </w:t>
      </w:r>
      <w:r w:rsidRPr="0001192F">
        <w:rPr>
          <w:rFonts w:ascii="Arial" w:hAnsi="Arial" w:cs="Arial"/>
          <w:sz w:val="18"/>
          <w:szCs w:val="18"/>
        </w:rPr>
        <w:t>aluno (orientando)</w:t>
      </w:r>
      <w:r>
        <w:rPr>
          <w:rFonts w:ascii="Arial" w:hAnsi="Arial" w:cs="Arial"/>
          <w:sz w:val="18"/>
          <w:szCs w:val="18"/>
        </w:rPr>
        <w:t>. Favor preencher os campos acima e enviar por e-mail ao professor de TCC1 (</w:t>
      </w:r>
      <w:hyperlink r:id="rId19" w:history="1">
        <w:r w:rsidRPr="00F72701">
          <w:rPr>
            <w:rStyle w:val="Hyperlink"/>
            <w:rFonts w:ascii="Arial" w:hAnsi="Arial" w:cs="Arial"/>
            <w:sz w:val="18"/>
            <w:szCs w:val="18"/>
          </w:rPr>
          <w:t>dalton@furb.br</w:t>
        </w:r>
      </w:hyperlink>
      <w:r>
        <w:rPr>
          <w:rFonts w:ascii="Arial" w:hAnsi="Arial" w:cs="Arial"/>
          <w:sz w:val="18"/>
          <w:szCs w:val="18"/>
        </w:rPr>
        <w:t xml:space="preserve">). Lembro que os </w:t>
      </w:r>
      <w:r w:rsidRPr="0001192F">
        <w:rPr>
          <w:rFonts w:ascii="Arial" w:hAnsi="Arial" w:cs="Arial"/>
          <w:sz w:val="18"/>
          <w:szCs w:val="18"/>
        </w:rPr>
        <w:t>arquivo</w:t>
      </w:r>
      <w:r>
        <w:rPr>
          <w:rFonts w:ascii="Arial" w:hAnsi="Arial" w:cs="Arial"/>
          <w:sz w:val="18"/>
          <w:szCs w:val="18"/>
        </w:rPr>
        <w:t>s</w:t>
      </w:r>
      <w:r w:rsidRPr="0001192F">
        <w:rPr>
          <w:rFonts w:ascii="Arial" w:hAnsi="Arial" w:cs="Arial"/>
          <w:sz w:val="18"/>
          <w:szCs w:val="18"/>
        </w:rPr>
        <w:t xml:space="preserve"> com as anotações da</w:t>
      </w:r>
      <w:r>
        <w:rPr>
          <w:rFonts w:ascii="Arial" w:hAnsi="Arial" w:cs="Arial"/>
          <w:sz w:val="18"/>
          <w:szCs w:val="18"/>
        </w:rPr>
        <w:t>s</w:t>
      </w:r>
      <w:r w:rsidRPr="0001192F">
        <w:rPr>
          <w:rFonts w:ascii="Arial" w:hAnsi="Arial" w:cs="Arial"/>
          <w:sz w:val="18"/>
          <w:szCs w:val="18"/>
        </w:rPr>
        <w:t xml:space="preserve"> revis</w:t>
      </w:r>
      <w:r>
        <w:rPr>
          <w:rFonts w:ascii="Arial" w:hAnsi="Arial" w:cs="Arial"/>
          <w:sz w:val="18"/>
          <w:szCs w:val="18"/>
        </w:rPr>
        <w:t xml:space="preserve">ões do professor de TCC1 e Avaliador serão </w:t>
      </w:r>
      <w:r w:rsidRPr="0001192F">
        <w:rPr>
          <w:rFonts w:ascii="Arial" w:hAnsi="Arial" w:cs="Arial"/>
          <w:sz w:val="18"/>
          <w:szCs w:val="18"/>
        </w:rPr>
        <w:t>enviado</w:t>
      </w:r>
      <w:r>
        <w:rPr>
          <w:rFonts w:ascii="Arial" w:hAnsi="Arial" w:cs="Arial"/>
          <w:sz w:val="18"/>
          <w:szCs w:val="18"/>
        </w:rPr>
        <w:t>s para o</w:t>
      </w:r>
      <w:r w:rsidRPr="0001192F">
        <w:rPr>
          <w:rFonts w:ascii="Arial" w:hAnsi="Arial" w:cs="Arial"/>
          <w:sz w:val="18"/>
          <w:szCs w:val="18"/>
        </w:rPr>
        <w:t xml:space="preserve"> orientando</w:t>
      </w:r>
      <w:r>
        <w:rPr>
          <w:rFonts w:ascii="Arial" w:hAnsi="Arial" w:cs="Arial"/>
          <w:sz w:val="18"/>
          <w:szCs w:val="18"/>
        </w:rPr>
        <w:t xml:space="preserve"> </w:t>
      </w:r>
      <w:r w:rsidRPr="0001192F">
        <w:rPr>
          <w:rFonts w:ascii="Arial" w:hAnsi="Arial" w:cs="Arial"/>
          <w:sz w:val="18"/>
          <w:szCs w:val="18"/>
        </w:rPr>
        <w:t>e</w:t>
      </w:r>
      <w:r>
        <w:rPr>
          <w:rFonts w:ascii="Arial" w:hAnsi="Arial" w:cs="Arial"/>
          <w:sz w:val="18"/>
          <w:szCs w:val="18"/>
        </w:rPr>
        <w:t xml:space="preserve"> professor </w:t>
      </w:r>
      <w:r w:rsidRPr="0001192F">
        <w:rPr>
          <w:rFonts w:ascii="Arial" w:hAnsi="Arial" w:cs="Arial"/>
          <w:sz w:val="18"/>
          <w:szCs w:val="18"/>
        </w:rPr>
        <w:t>orientador</w:t>
      </w:r>
      <w:r>
        <w:rPr>
          <w:rFonts w:ascii="Arial" w:hAnsi="Arial" w:cs="Arial"/>
          <w:sz w:val="18"/>
          <w:szCs w:val="18"/>
        </w:rPr>
        <w:t xml:space="preserve"> a</w:t>
      </w:r>
      <w:r w:rsidRPr="0001192F">
        <w:rPr>
          <w:rFonts w:ascii="Arial" w:hAnsi="Arial" w:cs="Arial"/>
          <w:sz w:val="18"/>
          <w:szCs w:val="18"/>
        </w:rPr>
        <w:t xml:space="preserve">pós </w:t>
      </w:r>
      <w:r>
        <w:rPr>
          <w:rFonts w:ascii="Arial" w:hAnsi="Arial" w:cs="Arial"/>
          <w:sz w:val="18"/>
          <w:szCs w:val="18"/>
        </w:rPr>
        <w:t>o professor de TCC1 receber esta ata preenchida</w:t>
      </w:r>
      <w:r w:rsidRPr="0001192F">
        <w:rPr>
          <w:rFonts w:ascii="Arial" w:hAnsi="Arial" w:cs="Arial"/>
          <w:sz w:val="18"/>
          <w:szCs w:val="18"/>
        </w:rPr>
        <w:t>. Caso julgue necessário fazer mais alguma consideração relacionada ao pré-projeto ou a defesa, favor usar o espaço abaixo.</w:t>
      </w:r>
    </w:p>
    <w:p w14:paraId="608E2BF5" w14:textId="77777777" w:rsidR="00C26406" w:rsidRDefault="00C26406" w:rsidP="0001192F">
      <w:pPr>
        <w:spacing w:line="360" w:lineRule="auto"/>
        <w:jc w:val="both"/>
        <w:rPr>
          <w:rFonts w:ascii="Arial" w:hAnsi="Arial" w:cs="Arial"/>
          <w:sz w:val="22"/>
          <w:szCs w:val="22"/>
        </w:rPr>
      </w:pPr>
    </w:p>
    <w:p w14:paraId="493939F5" w14:textId="77777777" w:rsidR="00C26406" w:rsidRDefault="00C26406" w:rsidP="0001192F">
      <w:pPr>
        <w:spacing w:line="360" w:lineRule="auto"/>
        <w:rPr>
          <w:rFonts w:ascii="Arial" w:hAnsi="Arial" w:cs="Arial"/>
          <w:sz w:val="22"/>
          <w:szCs w:val="22"/>
        </w:rPr>
      </w:pPr>
      <w:r>
        <w:rPr>
          <w:rFonts w:ascii="Arial" w:hAnsi="Arial" w:cs="Arial"/>
          <w:sz w:val="22"/>
          <w:szCs w:val="22"/>
        </w:rPr>
        <w:t>Observações da apresentação:</w:t>
      </w:r>
    </w:p>
    <w:p w14:paraId="337151AF" w14:textId="77777777" w:rsidR="00C26406" w:rsidRDefault="00C26406" w:rsidP="0001192F">
      <w:pPr>
        <w:spacing w:line="360" w:lineRule="auto"/>
        <w:rPr>
          <w:rFonts w:ascii="Arial" w:hAnsi="Arial" w:cs="Arial"/>
          <w:sz w:val="22"/>
          <w:szCs w:val="22"/>
        </w:rPr>
      </w:pPr>
    </w:p>
    <w:p w14:paraId="1D576CB6" w14:textId="77777777" w:rsidR="00C26406" w:rsidRDefault="00C26406" w:rsidP="0001192F">
      <w:pPr>
        <w:spacing w:line="360" w:lineRule="auto"/>
        <w:rPr>
          <w:rFonts w:ascii="Arial" w:hAnsi="Arial" w:cs="Arial"/>
          <w:sz w:val="22"/>
          <w:szCs w:val="22"/>
        </w:rPr>
      </w:pPr>
    </w:p>
    <w:p w14:paraId="3DF23631" w14:textId="77777777" w:rsidR="00C26406" w:rsidRDefault="00C26406" w:rsidP="0001192F">
      <w:pPr>
        <w:spacing w:line="360" w:lineRule="auto"/>
        <w:rPr>
          <w:rFonts w:ascii="Arial" w:hAnsi="Arial" w:cs="Arial"/>
          <w:sz w:val="22"/>
          <w:szCs w:val="22"/>
        </w:rPr>
      </w:pPr>
    </w:p>
    <w:p w14:paraId="1015D8DC" w14:textId="77777777" w:rsidR="00C26406" w:rsidRDefault="00C26406" w:rsidP="0001192F">
      <w:pPr>
        <w:spacing w:line="360" w:lineRule="auto"/>
        <w:rPr>
          <w:rFonts w:ascii="Arial" w:hAnsi="Arial" w:cs="Arial"/>
          <w:sz w:val="22"/>
          <w:szCs w:val="22"/>
        </w:rPr>
      </w:pPr>
    </w:p>
    <w:p w14:paraId="614A5C76" w14:textId="77777777" w:rsidR="00C26406" w:rsidRPr="0080416A" w:rsidRDefault="00C26406" w:rsidP="0080416A">
      <w:pPr>
        <w:jc w:val="both"/>
      </w:pPr>
    </w:p>
    <w:sectPr w:rsidR="00C26406" w:rsidRPr="0080416A">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1" w:author="Andreza Sartori" w:date="2021-10-15T16:01:00Z" w:initials="AS">
    <w:p w14:paraId="3CC1C292" w14:textId="77777777" w:rsidR="00C26406" w:rsidRDefault="00C26406">
      <w:pPr>
        <w:pStyle w:val="Textodecomentrio"/>
      </w:pPr>
      <w:r>
        <w:rPr>
          <w:rStyle w:val="Refdecomentrio"/>
        </w:rPr>
        <w:annotationRef/>
      </w:r>
      <w:r>
        <w:t>Tem a questão da indicação também. Um cliente feliz indica outros clientes.</w:t>
      </w:r>
    </w:p>
  </w:comment>
  <w:comment w:id="20" w:author="Andreza Sartori" w:date="2021-10-15T16:14:00Z" w:initials="AS">
    <w:p w14:paraId="70523061" w14:textId="77777777" w:rsidR="00C26406" w:rsidRDefault="00C26406">
      <w:pPr>
        <w:pStyle w:val="Textodecomentrio"/>
      </w:pPr>
      <w:r>
        <w:rPr>
          <w:rStyle w:val="Refdecomentrio"/>
        </w:rPr>
        <w:annotationRef/>
      </w:r>
      <w:r>
        <w:t>Poderias dividir esta frase em 2</w:t>
      </w:r>
    </w:p>
  </w:comment>
  <w:comment w:id="35" w:author="Andreza Sartori" w:date="2021-10-15T16:16:00Z" w:initials="AS">
    <w:p w14:paraId="1C16F52C" w14:textId="77777777" w:rsidR="00C26406" w:rsidRDefault="00C26406">
      <w:pPr>
        <w:pStyle w:val="Textodecomentrio"/>
      </w:pPr>
      <w:r>
        <w:rPr>
          <w:rStyle w:val="Refdecomentrio"/>
        </w:rPr>
        <w:annotationRef/>
      </w:r>
      <w:r>
        <w:t>Desenvolver é metodologia.</w:t>
      </w:r>
    </w:p>
    <w:p w14:paraId="37C85D3F" w14:textId="77777777" w:rsidR="00C26406" w:rsidRDefault="00C26406">
      <w:pPr>
        <w:pStyle w:val="Textodecomentrio"/>
      </w:pPr>
    </w:p>
    <w:p w14:paraId="1CADFF93" w14:textId="77777777" w:rsidR="00C26406" w:rsidRDefault="00C26406">
      <w:pPr>
        <w:pStyle w:val="Textodecomentrio"/>
      </w:pPr>
      <w:r>
        <w:t xml:space="preserve">Faltou falar do uso da </w:t>
      </w:r>
      <w:proofErr w:type="spellStart"/>
      <w:r>
        <w:t>clusterização</w:t>
      </w:r>
      <w:proofErr w:type="spellEnd"/>
      <w:r>
        <w:t xml:space="preserve"> aqui</w:t>
      </w:r>
    </w:p>
  </w:comment>
  <w:comment w:id="36" w:author="Andreza Sartori" w:date="2021-10-15T16:17:00Z" w:initials="AS">
    <w:p w14:paraId="5A325B08" w14:textId="77777777" w:rsidR="00C26406" w:rsidRDefault="00C26406">
      <w:pPr>
        <w:pStyle w:val="Textodecomentrio"/>
      </w:pPr>
      <w:r>
        <w:rPr>
          <w:rStyle w:val="Refdecomentrio"/>
        </w:rPr>
        <w:annotationRef/>
      </w:r>
      <w:r>
        <w:t>Do que?</w:t>
      </w:r>
    </w:p>
  </w:comment>
  <w:comment w:id="46" w:author="Andreza Sartori" w:date="2021-10-15T16:40:00Z" w:initials="AS">
    <w:p w14:paraId="58DB1753" w14:textId="77777777" w:rsidR="00C26406" w:rsidRDefault="00C26406">
      <w:pPr>
        <w:pStyle w:val="Textodecomentrio"/>
      </w:pPr>
      <w:r>
        <w:rPr>
          <w:rStyle w:val="Refdecomentrio"/>
        </w:rPr>
        <w:annotationRef/>
      </w:r>
      <w:r w:rsidRPr="0086435A">
        <w:t>Deve-se evitar iniciar a frase com gerúndio. Gerúndio complementa alguma ideia.</w:t>
      </w:r>
    </w:p>
  </w:comment>
  <w:comment w:id="52" w:author="Andreza Sartori" w:date="2021-10-15T17:16:00Z" w:initials="AS">
    <w:p w14:paraId="681AA7B0" w14:textId="77777777" w:rsidR="00C26406" w:rsidRDefault="00C26406">
      <w:pPr>
        <w:pStyle w:val="Textodecomentrio"/>
      </w:pPr>
      <w:r>
        <w:rPr>
          <w:rStyle w:val="Refdecomentrio"/>
        </w:rPr>
        <w:annotationRef/>
      </w:r>
      <w:r w:rsidRPr="001605BA">
        <w:t>Deve-se evitar iniciar a frase com gerúndio. Gerúndio complementa alguma ideia.</w:t>
      </w:r>
    </w:p>
    <w:p w14:paraId="619FF14A" w14:textId="77777777" w:rsidR="00C26406" w:rsidRDefault="00C26406">
      <w:pPr>
        <w:pStyle w:val="Textodecomentrio"/>
      </w:pPr>
    </w:p>
    <w:p w14:paraId="4FF8825E" w14:textId="77777777" w:rsidR="00C26406" w:rsidRDefault="00C26406">
      <w:pPr>
        <w:pStyle w:val="Textodecomentrio"/>
      </w:pPr>
      <w:r>
        <w:t>Podes unir esta frase com a anterior.</w:t>
      </w:r>
    </w:p>
  </w:comment>
  <w:comment w:id="70" w:author="Andreza Sartori" w:date="2021-10-15T18:10:00Z" w:initials="AS">
    <w:p w14:paraId="0BAE2BDD" w14:textId="77777777" w:rsidR="00C26406" w:rsidRDefault="00C26406">
      <w:pPr>
        <w:pStyle w:val="Textodecomentrio"/>
      </w:pPr>
      <w:r>
        <w:rPr>
          <w:rStyle w:val="Refdecomentrio"/>
        </w:rPr>
        <w:annotationRef/>
      </w:r>
      <w:r>
        <w:t>Quem?</w:t>
      </w:r>
    </w:p>
  </w:comment>
  <w:comment w:id="73" w:author="Andreza Sartori" w:date="2021-10-15T18:14:00Z" w:initials="AS">
    <w:p w14:paraId="33D57D5A" w14:textId="77777777" w:rsidR="00C26406" w:rsidRDefault="00C26406">
      <w:pPr>
        <w:pStyle w:val="Textodecomentrio"/>
      </w:pPr>
      <w:r>
        <w:rPr>
          <w:rStyle w:val="Refdecomentrio"/>
        </w:rPr>
        <w:annotationRef/>
      </w:r>
      <w:r>
        <w:t>Como?</w:t>
      </w:r>
    </w:p>
  </w:comment>
  <w:comment w:id="74" w:author="Andreza Sartori" w:date="2021-10-15T18:15:00Z" w:initials="AS">
    <w:p w14:paraId="2036A4CA" w14:textId="77777777" w:rsidR="00C26406" w:rsidRDefault="00C26406">
      <w:pPr>
        <w:pStyle w:val="Textodecomentrio"/>
      </w:pPr>
      <w:r>
        <w:rPr>
          <w:rStyle w:val="Refdecomentrio"/>
        </w:rPr>
        <w:annotationRef/>
      </w:r>
      <w:r>
        <w:t>Isso é possível? Não é um escopo muito amplo para um TCC?</w:t>
      </w:r>
    </w:p>
  </w:comment>
  <w:comment w:id="78" w:author="Andreza Sartori" w:date="2021-10-15T16:23:00Z" w:initials="AS">
    <w:p w14:paraId="6B5C8A9C" w14:textId="77777777" w:rsidR="00C26406" w:rsidRDefault="00C26406">
      <w:pPr>
        <w:pStyle w:val="Textodecomentrio"/>
      </w:pPr>
      <w:r>
        <w:rPr>
          <w:rStyle w:val="Refdecomentrio"/>
        </w:rPr>
        <w:annotationRef/>
      </w:r>
      <w:r>
        <w:t>Coloque o significado da sigla</w:t>
      </w:r>
    </w:p>
  </w:comment>
  <w:comment w:id="80" w:author="Andreza Sartori" w:date="2021-10-15T18:18:00Z" w:initials="AS">
    <w:p w14:paraId="583E6979" w14:textId="77777777" w:rsidR="00C26406" w:rsidRDefault="00C26406">
      <w:pPr>
        <w:pStyle w:val="Textodecomentrio"/>
      </w:pPr>
      <w:r>
        <w:rPr>
          <w:rStyle w:val="Refdecomentrio"/>
        </w:rPr>
        <w:annotationRef/>
      </w:r>
      <w:r>
        <w:t>redundante</w:t>
      </w:r>
    </w:p>
  </w:comment>
  <w:comment w:id="81" w:author="Andreza Sartori" w:date="2021-10-15T18:19:00Z" w:initials="AS">
    <w:p w14:paraId="6D6128E3" w14:textId="77777777" w:rsidR="00C26406" w:rsidRDefault="00C26406">
      <w:pPr>
        <w:pStyle w:val="Textodecomentrio"/>
      </w:pPr>
      <w:r>
        <w:rPr>
          <w:rStyle w:val="Refdecomentrio"/>
        </w:rPr>
        <w:annotationRef/>
      </w:r>
      <w:r>
        <w:t>1ª letra maiúscula</w:t>
      </w:r>
    </w:p>
  </w:comment>
  <w:comment w:id="83" w:author="Andreza Sartori" w:date="2021-10-15T18:28:00Z" w:initials="AS">
    <w:p w14:paraId="436A75D0" w14:textId="77777777" w:rsidR="00C26406" w:rsidRDefault="00C26406">
      <w:pPr>
        <w:pStyle w:val="Textodecomentrio"/>
      </w:pPr>
      <w:r>
        <w:rPr>
          <w:rStyle w:val="Refdecomentrio"/>
        </w:rPr>
        <w:annotationRef/>
      </w:r>
      <w:r>
        <w:t>Fonte?</w:t>
      </w:r>
    </w:p>
  </w:comment>
  <w:comment w:id="85" w:author="Andreza Sartori" w:date="2021-10-15T18:27:00Z" w:initials="AS">
    <w:p w14:paraId="66369563" w14:textId="77777777" w:rsidR="00C26406" w:rsidRDefault="00C26406">
      <w:pPr>
        <w:pStyle w:val="Textodecomentrio"/>
      </w:pPr>
      <w:r>
        <w:rPr>
          <w:rStyle w:val="Refdecomentrio"/>
        </w:rPr>
        <w:annotationRef/>
      </w:r>
      <w:r>
        <w:t>Não está de acordo com a norma</w:t>
      </w:r>
    </w:p>
  </w:comment>
  <w:comment w:id="86" w:author="Dalton Solano dos Reis" w:date="2021-10-18T20:14:00Z" w:initials="DSdR">
    <w:p w14:paraId="5F166E0D" w14:textId="77777777" w:rsidR="00C26406" w:rsidRDefault="00C26406">
      <w:pPr>
        <w:pStyle w:val="Textodecomentrio"/>
      </w:pPr>
      <w:r>
        <w:rPr>
          <w:rStyle w:val="Refdecomentrio"/>
        </w:rPr>
        <w:annotationRef/>
      </w:r>
      <w:r>
        <w:t>desses</w:t>
      </w:r>
    </w:p>
  </w:comment>
  <w:comment w:id="87" w:author="Dalton Solano dos Reis" w:date="2021-10-18T16:25:00Z" w:initials="DSdR">
    <w:p w14:paraId="7A88C2DC" w14:textId="77777777" w:rsidR="00C26406" w:rsidRDefault="00C26406">
      <w:pPr>
        <w:pStyle w:val="Textodecomentrio"/>
      </w:pPr>
      <w:r>
        <w:rPr>
          <w:rStyle w:val="Refdecomentrio"/>
        </w:rPr>
        <w:annotationRef/>
      </w:r>
      <w:r>
        <w:t>Remover.</w:t>
      </w:r>
    </w:p>
    <w:p w14:paraId="6BA85F77" w14:textId="77777777" w:rsidR="00C26406" w:rsidRDefault="00C26406">
      <w:pPr>
        <w:pStyle w:val="Textodecomentrio"/>
      </w:pPr>
      <w:r>
        <w:t>Só em citação direta.</w:t>
      </w:r>
    </w:p>
  </w:comment>
  <w:comment w:id="88" w:author="Dalton Solano dos Reis" w:date="2021-10-18T20:21:00Z" w:initials="DSdR">
    <w:p w14:paraId="356347A6" w14:textId="77777777" w:rsidR="00C26406" w:rsidRDefault="00C26406">
      <w:pPr>
        <w:pStyle w:val="Textodecomentrio"/>
      </w:pPr>
      <w:r>
        <w:rPr>
          <w:rStyle w:val="Refdecomentrio"/>
        </w:rPr>
        <w:annotationRef/>
      </w:r>
      <w:r>
        <w:t>Itálico.</w:t>
      </w:r>
    </w:p>
  </w:comment>
  <w:comment w:id="89" w:author="Dalton Solano dos Reis" w:date="2021-10-18T16:29:00Z" w:initials="DSdR">
    <w:p w14:paraId="3CC0890A" w14:textId="77777777" w:rsidR="00C26406" w:rsidRDefault="00C26406">
      <w:pPr>
        <w:pStyle w:val="Textodecomentrio"/>
      </w:pPr>
      <w:r>
        <w:rPr>
          <w:rStyle w:val="Refdecomentrio"/>
        </w:rPr>
        <w:annotationRef/>
      </w:r>
      <w:r>
        <w:t>Itálico.</w:t>
      </w:r>
    </w:p>
  </w:comment>
  <w:comment w:id="90" w:author="Dalton Solano dos Reis" w:date="2021-10-18T20:16:00Z" w:initials="DSdR">
    <w:p w14:paraId="41562763" w14:textId="77777777" w:rsidR="00C26406" w:rsidRDefault="00C26406">
      <w:pPr>
        <w:pStyle w:val="Textodecomentrio"/>
      </w:pPr>
      <w:r>
        <w:rPr>
          <w:rStyle w:val="Refdecomentrio"/>
        </w:rPr>
        <w:annotationRef/>
      </w:r>
      <w:proofErr w:type="spellStart"/>
      <w:r>
        <w:rPr>
          <w:rStyle w:val="Refdecomentrio"/>
        </w:rPr>
        <w:t>R</w:t>
      </w:r>
      <w:r w:rsidRPr="00CF6759">
        <w:t>ecência</w:t>
      </w:r>
      <w:proofErr w:type="spellEnd"/>
    </w:p>
  </w:comment>
  <w:comment w:id="91" w:author="Dalton Solano dos Reis" w:date="2021-10-18T20:17:00Z" w:initials="DSdR">
    <w:p w14:paraId="2131EA3E" w14:textId="77777777" w:rsidR="00C26406" w:rsidRDefault="00C26406">
      <w:pPr>
        <w:pStyle w:val="Textodecomentrio"/>
      </w:pPr>
      <w:r>
        <w:rPr>
          <w:rStyle w:val="Refdecomentrio"/>
        </w:rPr>
        <w:annotationRef/>
      </w:r>
      <w:r>
        <w:rPr>
          <w:rStyle w:val="Refdecomentrio"/>
        </w:rPr>
        <w:t>F</w:t>
      </w:r>
      <w:r w:rsidRPr="00CF6759">
        <w:t>requência</w:t>
      </w:r>
    </w:p>
  </w:comment>
  <w:comment w:id="92" w:author="Dalton Solano dos Reis" w:date="2021-10-18T20:17:00Z" w:initials="DSdR">
    <w:p w14:paraId="12F407DF" w14:textId="77777777" w:rsidR="00C26406" w:rsidRDefault="00C26406">
      <w:pPr>
        <w:pStyle w:val="Textodecomentrio"/>
      </w:pPr>
      <w:r>
        <w:rPr>
          <w:rStyle w:val="Refdecomentrio"/>
        </w:rPr>
        <w:annotationRef/>
      </w:r>
      <w:r>
        <w:rPr>
          <w:rStyle w:val="Refdecomentrio"/>
        </w:rPr>
        <w:t>M</w:t>
      </w:r>
      <w:r w:rsidRPr="00CF6759">
        <w:t>onetário</w:t>
      </w:r>
    </w:p>
  </w:comment>
  <w:comment w:id="93" w:author="Dalton Solano dos Reis" w:date="2021-10-18T16:32:00Z" w:initials="DSdR">
    <w:p w14:paraId="36DEA418" w14:textId="77777777" w:rsidR="00C26406" w:rsidRDefault="00C26406">
      <w:pPr>
        <w:pStyle w:val="Textodecomentrio"/>
      </w:pPr>
      <w:r>
        <w:rPr>
          <w:rStyle w:val="Refdecomentrio"/>
        </w:rPr>
        <w:annotationRef/>
      </w:r>
      <w:r>
        <w:t>Sei que ainda pode não se ter certeza o que será implementado. Mas sugiro utilizar algo mais expressivo, mesmo que depois com o desenvolvimento do TCC se altere.</w:t>
      </w:r>
    </w:p>
  </w:comment>
  <w:comment w:id="94" w:author="Dalton Solano dos Reis" w:date="2021-10-18T20:18:00Z" w:initials="DSdR">
    <w:p w14:paraId="1649FB65" w14:textId="77777777" w:rsidR="00C26406" w:rsidRDefault="00C26406">
      <w:pPr>
        <w:pStyle w:val="Textodecomentrio"/>
      </w:pPr>
      <w:r>
        <w:rPr>
          <w:rStyle w:val="Refdecomentrio"/>
        </w:rPr>
        <w:annotationRef/>
      </w:r>
      <w:r>
        <w:t>Clientes. Também</w:t>
      </w:r>
      <w:r w:rsidRPr="00FC266F">
        <w:t xml:space="preserve"> extrai</w:t>
      </w:r>
      <w:r>
        <w:t>ndo</w:t>
      </w:r>
    </w:p>
  </w:comment>
  <w:comment w:id="95" w:author="Dalton Solano dos Reis" w:date="2021-10-18T16:33:00Z" w:initials="DSdR">
    <w:p w14:paraId="2F3E20E4" w14:textId="77777777" w:rsidR="00C26406" w:rsidRDefault="00C26406">
      <w:pPr>
        <w:pStyle w:val="Textodecomentrio"/>
      </w:pPr>
      <w:r>
        <w:rPr>
          <w:rStyle w:val="Refdecomentrio"/>
        </w:rPr>
        <w:annotationRef/>
      </w:r>
      <w:r>
        <w:t>Menos genérico.</w:t>
      </w:r>
    </w:p>
  </w:comment>
  <w:comment w:id="96" w:author="Dalton Solano dos Reis" w:date="2021-10-18T16:34:00Z" w:initials="DSdR">
    <w:p w14:paraId="7D80A470" w14:textId="77777777" w:rsidR="00C26406" w:rsidRDefault="00C26406">
      <w:pPr>
        <w:pStyle w:val="Textodecomentrio"/>
      </w:pPr>
      <w:r>
        <w:rPr>
          <w:rStyle w:val="Refdecomentrio"/>
        </w:rPr>
        <w:annotationRef/>
      </w:r>
      <w:r>
        <w:t>Nesta seção</w:t>
      </w:r>
    </w:p>
  </w:comment>
  <w:comment w:id="97" w:author="Dalton Solano dos Reis" w:date="2021-10-18T16:35:00Z" w:initials="DSdR">
    <w:p w14:paraId="4B31662E" w14:textId="77777777" w:rsidR="00C26406" w:rsidRDefault="00C26406">
      <w:pPr>
        <w:pStyle w:val="Textodecomentrio"/>
      </w:pPr>
      <w:r>
        <w:rPr>
          <w:rStyle w:val="Refdecomentrio"/>
        </w:rPr>
        <w:annotationRef/>
      </w:r>
      <w:r>
        <w:t>Espaço em branco.</w:t>
      </w:r>
    </w:p>
  </w:comment>
  <w:comment w:id="98" w:author="Dalton Solano dos Reis" w:date="2021-10-18T20:19:00Z" w:initials="DSdR">
    <w:p w14:paraId="4129D88A" w14:textId="77777777" w:rsidR="00C26406" w:rsidRDefault="00C26406">
      <w:pPr>
        <w:pStyle w:val="Textodecomentrio"/>
      </w:pPr>
      <w:r>
        <w:rPr>
          <w:rStyle w:val="Refdecomentrio"/>
        </w:rPr>
        <w:annotationRef/>
      </w:r>
      <w:r>
        <w:t>fim</w:t>
      </w:r>
    </w:p>
  </w:comment>
  <w:comment w:id="99" w:author="Dalton Solano dos Reis" w:date="2021-10-18T16:38:00Z" w:initials="DSdR">
    <w:p w14:paraId="7D64FA33" w14:textId="77777777" w:rsidR="00C26406" w:rsidRDefault="00C26406">
      <w:pPr>
        <w:pStyle w:val="Textodecomentrio"/>
      </w:pPr>
      <w:r>
        <w:rPr>
          <w:rStyle w:val="Refdecomentrio"/>
        </w:rPr>
        <w:annotationRef/>
      </w:r>
      <w:r>
        <w:t>1.250</w:t>
      </w:r>
    </w:p>
  </w:comment>
  <w:comment w:id="100" w:author="Dalton Solano dos Reis" w:date="2021-10-18T20:22:00Z" w:initials="DSdR">
    <w:p w14:paraId="25DF6F17" w14:textId="77777777" w:rsidR="00C26406" w:rsidRDefault="00C26406">
      <w:pPr>
        <w:pStyle w:val="Textodecomentrio"/>
      </w:pPr>
      <w:r>
        <w:rPr>
          <w:rStyle w:val="Refdecomentrio"/>
        </w:rPr>
        <w:annotationRef/>
      </w:r>
      <w:r>
        <w:t>Remover.</w:t>
      </w:r>
    </w:p>
  </w:comment>
  <w:comment w:id="101" w:author="Dalton Solano dos Reis" w:date="2021-10-18T20:24:00Z" w:initials="DSdR">
    <w:p w14:paraId="07B582E0" w14:textId="77777777" w:rsidR="00C26406" w:rsidRDefault="00C26406">
      <w:pPr>
        <w:pStyle w:val="Textodecomentrio"/>
      </w:pPr>
      <w:r>
        <w:rPr>
          <w:rStyle w:val="Refdecomentrio"/>
        </w:rPr>
        <w:annotationRef/>
      </w:r>
      <w:r>
        <w:t>Evitar iniciar frase c/ gerúndio.</w:t>
      </w:r>
    </w:p>
  </w:comment>
  <w:comment w:id="102" w:author="Dalton Solano dos Reis" w:date="2021-10-18T16:54:00Z" w:initials="DSdR">
    <w:p w14:paraId="596A83B8" w14:textId="77777777" w:rsidR="00C26406" w:rsidRDefault="00C26406">
      <w:pPr>
        <w:pStyle w:val="Textodecomentrio"/>
      </w:pPr>
      <w:r>
        <w:rPr>
          <w:rStyle w:val="Refdecomentrio"/>
        </w:rPr>
        <w:annotationRef/>
      </w:r>
      <w:r>
        <w:t>Recentes. Vale</w:t>
      </w:r>
    </w:p>
  </w:comment>
  <w:comment w:id="103" w:author="Dalton Solano dos Reis" w:date="2021-10-18T22:01:00Z" w:initials="DSdR">
    <w:p w14:paraId="664C1A75" w14:textId="77777777" w:rsidR="00C26406" w:rsidRDefault="00C26406">
      <w:pPr>
        <w:pStyle w:val="Textodecomentrio"/>
      </w:pPr>
      <w:r>
        <w:rPr>
          <w:rStyle w:val="Refdecomentrio"/>
        </w:rPr>
        <w:annotationRef/>
      </w:r>
      <w:r>
        <w:t>Evitar iniciar frase c/ gerúndio.</w:t>
      </w:r>
    </w:p>
  </w:comment>
  <w:comment w:id="104" w:author="Dalton Solano dos Reis" w:date="2021-10-18T17:11:00Z" w:initials="DSdR">
    <w:p w14:paraId="109FFAEF" w14:textId="77777777" w:rsidR="00C26406" w:rsidRDefault="00C26406">
      <w:pPr>
        <w:pStyle w:val="Textodecomentrio"/>
      </w:pPr>
      <w:r>
        <w:rPr>
          <w:rStyle w:val="Refdecomentrio"/>
        </w:rPr>
        <w:annotationRef/>
      </w:r>
      <w:r>
        <w:t>Essa seção</w:t>
      </w:r>
    </w:p>
  </w:comment>
  <w:comment w:id="105" w:author="Dalton Solano dos Reis" w:date="2021-10-18T17:12:00Z" w:initials="DSdR">
    <w:p w14:paraId="646A6309" w14:textId="77777777" w:rsidR="00C26406" w:rsidRDefault="00C26406">
      <w:pPr>
        <w:pStyle w:val="Textodecomentrio"/>
      </w:pPr>
      <w:r>
        <w:rPr>
          <w:rStyle w:val="Refdecomentrio"/>
        </w:rPr>
        <w:annotationRef/>
      </w:r>
      <w:r>
        <w:t>Remover.</w:t>
      </w:r>
    </w:p>
    <w:p w14:paraId="606643A8" w14:textId="77777777" w:rsidR="00C26406" w:rsidRDefault="00C26406">
      <w:pPr>
        <w:pStyle w:val="Textodecomentrio"/>
      </w:pPr>
      <w:r>
        <w:t>Preâmbulo da próxima seção.</w:t>
      </w:r>
    </w:p>
  </w:comment>
  <w:comment w:id="106" w:author="Dalton Solano dos Reis" w:date="2021-10-18T17:18:00Z" w:initials="DSdR">
    <w:p w14:paraId="4E3E79BE" w14:textId="77777777" w:rsidR="00C26406" w:rsidRDefault="00C26406">
      <w:pPr>
        <w:pStyle w:val="Textodecomentrio"/>
      </w:pPr>
      <w:r>
        <w:rPr>
          <w:rStyle w:val="Refdecomentrio"/>
        </w:rPr>
        <w:annotationRef/>
      </w:r>
      <w:r>
        <w:t>Menos genérico.</w:t>
      </w:r>
    </w:p>
  </w:comment>
  <w:comment w:id="107" w:author="Dalton Solano dos Reis" w:date="2021-10-18T22:04:00Z" w:initials="DSdR">
    <w:p w14:paraId="4DD15593" w14:textId="77777777" w:rsidR="00C26406" w:rsidRDefault="00C26406">
      <w:pPr>
        <w:pStyle w:val="Textodecomentrio"/>
      </w:pPr>
      <w:r>
        <w:rPr>
          <w:rStyle w:val="Refdecomentrio"/>
        </w:rPr>
        <w:annotationRef/>
      </w:r>
      <w:r>
        <w:t>Arrumar formato da fonte.</w:t>
      </w:r>
    </w:p>
  </w:comment>
  <w:comment w:id="108" w:author="Dalton Solano dos Reis" w:date="2021-10-18T17:19:00Z" w:initials="DSdR">
    <w:p w14:paraId="72CCC34A" w14:textId="77777777" w:rsidR="00C26406" w:rsidRDefault="00C26406">
      <w:pPr>
        <w:pStyle w:val="Textodecomentrio"/>
      </w:pPr>
      <w:r>
        <w:rPr>
          <w:rStyle w:val="Refdecomentrio"/>
        </w:rPr>
        <w:annotationRef/>
      </w:r>
      <w:r>
        <w:t>Menos genérico.</w:t>
      </w:r>
    </w:p>
  </w:comment>
  <w:comment w:id="109" w:author="Dalton Solano dos Reis" w:date="2021-10-18T17:21:00Z" w:initials="DSdR">
    <w:p w14:paraId="346CD463" w14:textId="77777777" w:rsidR="00C26406" w:rsidRDefault="00C26406">
      <w:pPr>
        <w:pStyle w:val="Textodecomentrio"/>
      </w:pPr>
      <w:r>
        <w:rPr>
          <w:rStyle w:val="Refdecomentrio"/>
        </w:rPr>
        <w:annotationRef/>
      </w:r>
      <w:r>
        <w:t>Menos genérico.</w:t>
      </w:r>
    </w:p>
  </w:comment>
  <w:comment w:id="110" w:author="Dalton Solano dos Reis" w:date="2021-10-18T17:22:00Z" w:initials="DSdR">
    <w:p w14:paraId="4E1CA006" w14:textId="77777777" w:rsidR="00C26406" w:rsidRDefault="00C26406">
      <w:pPr>
        <w:pStyle w:val="Textodecomentrio"/>
      </w:pPr>
      <w:r>
        <w:rPr>
          <w:rStyle w:val="Refdecomentrio"/>
        </w:rPr>
        <w:annotationRef/>
      </w:r>
      <w:r>
        <w:t>Nesta seção</w:t>
      </w:r>
    </w:p>
  </w:comment>
  <w:comment w:id="111" w:author="Dalton Solano dos Reis" w:date="2021-10-18T17:24:00Z" w:initials="DSdR">
    <w:p w14:paraId="3B33D9A7" w14:textId="77777777" w:rsidR="00C26406" w:rsidRDefault="00C26406">
      <w:pPr>
        <w:pStyle w:val="Textodecomentrio"/>
      </w:pPr>
      <w:r>
        <w:rPr>
          <w:rStyle w:val="Refdecomentrio"/>
        </w:rPr>
        <w:annotationRef/>
      </w:r>
      <w:r>
        <w:t>Maiúsculo.</w:t>
      </w:r>
    </w:p>
  </w:comment>
  <w:comment w:id="112" w:author="Dalton Solano dos Reis" w:date="2021-10-18T17:24:00Z" w:initials="DSdR">
    <w:p w14:paraId="4F319C7B" w14:textId="77777777" w:rsidR="00C26406" w:rsidRDefault="00C26406">
      <w:pPr>
        <w:pStyle w:val="Textodecomentrio"/>
      </w:pPr>
      <w:r>
        <w:rPr>
          <w:rStyle w:val="Refdecomentrio"/>
        </w:rPr>
        <w:annotationRef/>
      </w:r>
      <w:r>
        <w:t>Maiúsculo.</w:t>
      </w:r>
    </w:p>
  </w:comment>
  <w:comment w:id="113" w:author="Dalton Solano dos Reis" w:date="2021-10-18T17:24:00Z" w:initials="DSdR">
    <w:p w14:paraId="3D4CF918" w14:textId="77777777" w:rsidR="00C26406" w:rsidRDefault="00C26406">
      <w:pPr>
        <w:pStyle w:val="Textodecomentrio"/>
      </w:pPr>
      <w:r>
        <w:rPr>
          <w:rStyle w:val="Refdecomentrio"/>
        </w:rPr>
        <w:annotationRef/>
      </w:r>
      <w:r>
        <w:t>Maiúsculo.</w:t>
      </w:r>
    </w:p>
  </w:comment>
  <w:comment w:id="114" w:author="Dalton Solano dos Reis" w:date="2021-10-18T17:24:00Z" w:initials="DSdR">
    <w:p w14:paraId="4CFCE276" w14:textId="77777777" w:rsidR="00C26406" w:rsidRDefault="00C26406">
      <w:pPr>
        <w:pStyle w:val="Textodecomentrio"/>
      </w:pPr>
      <w:r>
        <w:rPr>
          <w:rStyle w:val="Refdecomentrio"/>
        </w:rPr>
        <w:annotationRef/>
      </w:r>
      <w:r>
        <w:t>Maiúsculo.</w:t>
      </w:r>
    </w:p>
  </w:comment>
  <w:comment w:id="115" w:author="Dalton Solano dos Reis" w:date="2021-10-18T17:24:00Z" w:initials="DSdR">
    <w:p w14:paraId="1C88B36B" w14:textId="77777777" w:rsidR="00C26406" w:rsidRDefault="00C26406">
      <w:pPr>
        <w:pStyle w:val="Textodecomentrio"/>
      </w:pPr>
      <w:r>
        <w:rPr>
          <w:rStyle w:val="Refdecomentrio"/>
        </w:rPr>
        <w:annotationRef/>
      </w:r>
      <w:r>
        <w:t>Maiúsculo.</w:t>
      </w:r>
    </w:p>
  </w:comment>
  <w:comment w:id="116" w:author="Dalton Solano dos Reis" w:date="2021-10-19T21:54:00Z" w:initials="DSdR">
    <w:p w14:paraId="4357CE96" w14:textId="77777777" w:rsidR="00C26406" w:rsidRDefault="00C26406">
      <w:pPr>
        <w:pStyle w:val="Textodecomentrio"/>
      </w:pPr>
      <w:r>
        <w:rPr>
          <w:rStyle w:val="Refdecomentrio"/>
        </w:rPr>
        <w:annotationRef/>
      </w:r>
      <w:r>
        <w:t>Arrumar estilo do formato das referências abaixo.</w:t>
      </w:r>
    </w:p>
    <w:p w14:paraId="1A9D2B9C" w14:textId="77777777" w:rsidR="00C26406" w:rsidRDefault="00C26406">
      <w:pPr>
        <w:pStyle w:val="Textodecomentrio"/>
      </w:pPr>
      <w:r>
        <w:t xml:space="preserve">Usar estilo </w:t>
      </w:r>
      <w:r w:rsidRPr="006960D3">
        <w:t>TF-REFERÊNCIAS ITEM</w:t>
      </w:r>
    </w:p>
    <w:p w14:paraId="1A9EAE5B" w14:textId="77777777" w:rsidR="00C26406" w:rsidRDefault="00C26406">
      <w:pPr>
        <w:pStyle w:val="Textodecomentrio"/>
      </w:pPr>
      <w:r>
        <w:t>Exe.: texto não justificado.</w:t>
      </w:r>
    </w:p>
  </w:comment>
  <w:comment w:id="117" w:author="Dalton Solano dos Reis" w:date="2021-10-18T22:05:00Z" w:initials="DSdR">
    <w:p w14:paraId="549392C1" w14:textId="77777777" w:rsidR="00C26406" w:rsidRDefault="00C26406">
      <w:pPr>
        <w:pStyle w:val="Textodecomentrio"/>
      </w:pPr>
      <w:r>
        <w:rPr>
          <w:rStyle w:val="Refdecomentrio"/>
        </w:rPr>
        <w:annotationRef/>
      </w:r>
      <w:r>
        <w:t>Norma ABNT: evento.</w:t>
      </w:r>
    </w:p>
  </w:comment>
  <w:comment w:id="118" w:author="Dalton Solano dos Reis" w:date="2021-10-18T22:06:00Z" w:initials="DSdR">
    <w:p w14:paraId="3C71CAB5" w14:textId="77777777" w:rsidR="00C26406" w:rsidRDefault="00C26406">
      <w:pPr>
        <w:pStyle w:val="Textodecomentrio"/>
      </w:pPr>
      <w:r>
        <w:rPr>
          <w:rStyle w:val="Refdecomentrio"/>
        </w:rPr>
        <w:annotationRef/>
      </w:r>
      <w:r>
        <w:t>Abreviar.</w:t>
      </w:r>
    </w:p>
  </w:comment>
  <w:comment w:id="119" w:author="Dalton Solano dos Reis" w:date="2021-10-18T22:06:00Z" w:initials="DSdR">
    <w:p w14:paraId="747A5E5D" w14:textId="77777777" w:rsidR="00C26406" w:rsidRDefault="00C26406">
      <w:pPr>
        <w:pStyle w:val="Textodecomentrio"/>
      </w:pPr>
      <w:r>
        <w:rPr>
          <w:rStyle w:val="Refdecomentrio"/>
        </w:rPr>
        <w:annotationRef/>
      </w:r>
      <w:r>
        <w:t>Negrito.</w:t>
      </w:r>
    </w:p>
  </w:comment>
  <w:comment w:id="120" w:author="Dalton Solano dos Reis" w:date="2021-10-18T22:12:00Z" w:initials="DSdR">
    <w:p w14:paraId="1583031C" w14:textId="77777777" w:rsidR="00C26406" w:rsidRDefault="00C26406">
      <w:pPr>
        <w:pStyle w:val="Textodecomentrio"/>
      </w:pPr>
      <w:r>
        <w:rPr>
          <w:rStyle w:val="Refdecomentrio"/>
        </w:rPr>
        <w:annotationRef/>
      </w:r>
      <w:r>
        <w:t>Negrito.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CC1C292" w15:done="0"/>
  <w15:commentEx w15:paraId="70523061" w15:done="0"/>
  <w15:commentEx w15:paraId="1CADFF93" w15:done="0"/>
  <w15:commentEx w15:paraId="5A325B08" w15:done="0"/>
  <w15:commentEx w15:paraId="58DB1753" w15:done="0"/>
  <w15:commentEx w15:paraId="4FF8825E" w15:done="0"/>
  <w15:commentEx w15:paraId="0BAE2BDD" w15:done="0"/>
  <w15:commentEx w15:paraId="33D57D5A" w15:done="0"/>
  <w15:commentEx w15:paraId="2036A4CA" w15:done="0"/>
  <w15:commentEx w15:paraId="6B5C8A9C" w15:done="0"/>
  <w15:commentEx w15:paraId="583E6979" w15:done="0"/>
  <w15:commentEx w15:paraId="6D6128E3" w15:done="0"/>
  <w15:commentEx w15:paraId="436A75D0" w15:done="0"/>
  <w15:commentEx w15:paraId="66369563" w15:done="0"/>
  <w15:commentEx w15:paraId="5F166E0D" w15:done="0"/>
  <w15:commentEx w15:paraId="6BA85F77" w15:done="0"/>
  <w15:commentEx w15:paraId="356347A6" w15:done="0"/>
  <w15:commentEx w15:paraId="3CC0890A" w15:done="0"/>
  <w15:commentEx w15:paraId="41562763" w15:done="0"/>
  <w15:commentEx w15:paraId="2131EA3E" w15:done="0"/>
  <w15:commentEx w15:paraId="12F407DF" w15:done="0"/>
  <w15:commentEx w15:paraId="36DEA418" w15:done="0"/>
  <w15:commentEx w15:paraId="1649FB65" w15:done="0"/>
  <w15:commentEx w15:paraId="2F3E20E4" w15:done="0"/>
  <w15:commentEx w15:paraId="7D80A470" w15:done="0"/>
  <w15:commentEx w15:paraId="4B31662E" w15:done="0"/>
  <w15:commentEx w15:paraId="4129D88A" w15:done="0"/>
  <w15:commentEx w15:paraId="7D64FA33" w15:done="0"/>
  <w15:commentEx w15:paraId="25DF6F17" w15:done="0"/>
  <w15:commentEx w15:paraId="07B582E0" w15:done="0"/>
  <w15:commentEx w15:paraId="596A83B8" w15:done="0"/>
  <w15:commentEx w15:paraId="664C1A75" w15:done="0"/>
  <w15:commentEx w15:paraId="109FFAEF" w15:done="0"/>
  <w15:commentEx w15:paraId="606643A8" w15:done="0"/>
  <w15:commentEx w15:paraId="4E3E79BE" w15:done="0"/>
  <w15:commentEx w15:paraId="4DD15593" w15:done="0"/>
  <w15:commentEx w15:paraId="72CCC34A" w15:done="0"/>
  <w15:commentEx w15:paraId="346CD463" w15:done="0"/>
  <w15:commentEx w15:paraId="4E1CA006" w15:done="0"/>
  <w15:commentEx w15:paraId="3B33D9A7" w15:done="0"/>
  <w15:commentEx w15:paraId="4F319C7B" w15:done="0"/>
  <w15:commentEx w15:paraId="3D4CF918" w15:done="0"/>
  <w15:commentEx w15:paraId="4CFCE276" w15:done="0"/>
  <w15:commentEx w15:paraId="1C88B36B" w15:done="0"/>
  <w15:commentEx w15:paraId="1A9EAE5B" w15:done="0"/>
  <w15:commentEx w15:paraId="549392C1" w15:done="0"/>
  <w15:commentEx w15:paraId="3C71CAB5" w15:done="0"/>
  <w15:commentEx w15:paraId="747A5E5D" w15:done="0"/>
  <w15:commentEx w15:paraId="1583031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142464" w16cex:dateUtc="2021-10-15T19:01:00Z"/>
  <w16cex:commentExtensible w16cex:durableId="25142762" w16cex:dateUtc="2021-10-15T19:14:00Z"/>
  <w16cex:commentExtensible w16cex:durableId="251427C9" w16cex:dateUtc="2021-10-15T19:16:00Z"/>
  <w16cex:commentExtensible w16cex:durableId="25142829" w16cex:dateUtc="2021-10-15T19:17:00Z"/>
  <w16cex:commentExtensible w16cex:durableId="25142D6C" w16cex:dateUtc="2021-10-15T19:40:00Z"/>
  <w16cex:commentExtensible w16cex:durableId="251435D8" w16cex:dateUtc="2021-10-15T20:16:00Z"/>
  <w16cex:commentExtensible w16cex:durableId="251442A6" w16cex:dateUtc="2021-10-15T21:10:00Z"/>
  <w16cex:commentExtensible w16cex:durableId="25144390" w16cex:dateUtc="2021-10-15T21:14:00Z"/>
  <w16cex:commentExtensible w16cex:durableId="251443A4" w16cex:dateUtc="2021-10-15T21:15:00Z"/>
  <w16cex:commentExtensible w16cex:durableId="25142982" w16cex:dateUtc="2021-10-15T19:23:00Z"/>
  <w16cex:commentExtensible w16cex:durableId="2514448B" w16cex:dateUtc="2021-10-15T21:18:00Z"/>
  <w16cex:commentExtensible w16cex:durableId="251444AB" w16cex:dateUtc="2021-10-15T21:19:00Z"/>
  <w16cex:commentExtensible w16cex:durableId="251446B3" w16cex:dateUtc="2021-10-15T21:28:00Z"/>
  <w16cex:commentExtensible w16cex:durableId="2514467D" w16cex:dateUtc="2021-10-15T21:27:00Z"/>
  <w16cex:commentExtensible w16cex:durableId="25185428" w16cex:dateUtc="2021-10-18T23:14:00Z"/>
  <w16cex:commentExtensible w16cex:durableId="25181E61" w16cex:dateUtc="2021-10-18T19:25:00Z"/>
  <w16cex:commentExtensible w16cex:durableId="251855AD" w16cex:dateUtc="2021-10-18T23:21:00Z"/>
  <w16cex:commentExtensible w16cex:durableId="25181F5B" w16cex:dateUtc="2021-10-18T19:29:00Z"/>
  <w16cex:commentExtensible w16cex:durableId="2518552B" w16cex:dateUtc="2021-10-18T23:16:00Z"/>
  <w16cex:commentExtensible w16cex:durableId="2518552C" w16cex:dateUtc="2021-10-18T23:17:00Z"/>
  <w16cex:commentExtensible w16cex:durableId="2518552D" w16cex:dateUtc="2021-10-18T23:17:00Z"/>
  <w16cex:commentExtensible w16cex:durableId="25182061" w16cex:dateUtc="2021-10-18T19:32:00Z"/>
  <w16cex:commentExtensible w16cex:durableId="2518552E" w16cex:dateUtc="2021-10-18T23:18:00Z"/>
  <w16cex:commentExtensible w16cex:durableId="2518206B" w16cex:dateUtc="2021-10-18T19:33:00Z"/>
  <w16cex:commentExtensible w16cex:durableId="2518209A" w16cex:dateUtc="2021-10-18T19:34:00Z"/>
  <w16cex:commentExtensible w16cex:durableId="251820D6" w16cex:dateUtc="2021-10-18T19:35:00Z"/>
  <w16cex:commentExtensible w16cex:durableId="2518555E" w16cex:dateUtc="2021-10-18T23:19:00Z"/>
  <w16cex:commentExtensible w16cex:durableId="2518216E" w16cex:dateUtc="2021-10-18T19:38:00Z"/>
  <w16cex:commentExtensible w16cex:durableId="25185623" w16cex:dateUtc="2021-10-18T23:22:00Z"/>
  <w16cex:commentExtensible w16cex:durableId="25185664" w16cex:dateUtc="2021-10-18T23:24:00Z"/>
  <w16cex:commentExtensible w16cex:durableId="2518254A" w16cex:dateUtc="2021-10-18T19:54:00Z"/>
  <w16cex:commentExtensible w16cex:durableId="25186D2C" w16cex:dateUtc="2021-10-19T01:01:00Z"/>
  <w16cex:commentExtensible w16cex:durableId="2518294C" w16cex:dateUtc="2021-10-18T20:11:00Z"/>
  <w16cex:commentExtensible w16cex:durableId="25182962" w16cex:dateUtc="2021-10-18T20:12:00Z"/>
  <w16cex:commentExtensible w16cex:durableId="25182ADA" w16cex:dateUtc="2021-10-18T20:18:00Z"/>
  <w16cex:commentExtensible w16cex:durableId="25186DDD" w16cex:dateUtc="2021-10-19T01:04:00Z"/>
  <w16cex:commentExtensible w16cex:durableId="25182B29" w16cex:dateUtc="2021-10-18T20:19:00Z"/>
  <w16cex:commentExtensible w16cex:durableId="25182BB7" w16cex:dateUtc="2021-10-18T20:21:00Z"/>
  <w16cex:commentExtensible w16cex:durableId="25182BE9" w16cex:dateUtc="2021-10-18T20:22:00Z"/>
  <w16cex:commentExtensible w16cex:durableId="25182C32" w16cex:dateUtc="2021-10-18T20:24:00Z"/>
  <w16cex:commentExtensible w16cex:durableId="25182C45" w16cex:dateUtc="2021-10-18T20:24:00Z"/>
  <w16cex:commentExtensible w16cex:durableId="25182C4D" w16cex:dateUtc="2021-10-18T20:24:00Z"/>
  <w16cex:commentExtensible w16cex:durableId="25182C59" w16cex:dateUtc="2021-10-18T20:24:00Z"/>
  <w16cex:commentExtensible w16cex:durableId="25182C5F" w16cex:dateUtc="2021-10-18T20:24:00Z"/>
  <w16cex:commentExtensible w16cex:durableId="2519BD0F" w16cex:dateUtc="2021-10-20T00:54:00Z"/>
  <w16cex:commentExtensible w16cex:durableId="25186E39" w16cex:dateUtc="2021-10-19T01:05:00Z"/>
  <w16cex:commentExtensible w16cex:durableId="25186E5A" w16cex:dateUtc="2021-10-19T01:06:00Z"/>
  <w16cex:commentExtensible w16cex:durableId="25186E74" w16cex:dateUtc="2021-10-19T01:06:00Z"/>
  <w16cex:commentExtensible w16cex:durableId="25186FCA" w16cex:dateUtc="2021-10-19T01: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CC1C292" w16cid:durableId="25142464"/>
  <w16cid:commentId w16cid:paraId="70523061" w16cid:durableId="25142762"/>
  <w16cid:commentId w16cid:paraId="1CADFF93" w16cid:durableId="251427C9"/>
  <w16cid:commentId w16cid:paraId="5A325B08" w16cid:durableId="25142829"/>
  <w16cid:commentId w16cid:paraId="58DB1753" w16cid:durableId="25142D6C"/>
  <w16cid:commentId w16cid:paraId="4FF8825E" w16cid:durableId="251435D8"/>
  <w16cid:commentId w16cid:paraId="0BAE2BDD" w16cid:durableId="251442A6"/>
  <w16cid:commentId w16cid:paraId="33D57D5A" w16cid:durableId="25144390"/>
  <w16cid:commentId w16cid:paraId="2036A4CA" w16cid:durableId="251443A4"/>
  <w16cid:commentId w16cid:paraId="6B5C8A9C" w16cid:durableId="25142982"/>
  <w16cid:commentId w16cid:paraId="583E6979" w16cid:durableId="2514448B"/>
  <w16cid:commentId w16cid:paraId="6D6128E3" w16cid:durableId="251444AB"/>
  <w16cid:commentId w16cid:paraId="436A75D0" w16cid:durableId="251446B3"/>
  <w16cid:commentId w16cid:paraId="66369563" w16cid:durableId="2514467D"/>
  <w16cid:commentId w16cid:paraId="5F166E0D" w16cid:durableId="25185428"/>
  <w16cid:commentId w16cid:paraId="6BA85F77" w16cid:durableId="25181E61"/>
  <w16cid:commentId w16cid:paraId="356347A6" w16cid:durableId="251855AD"/>
  <w16cid:commentId w16cid:paraId="3CC0890A" w16cid:durableId="25181F5B"/>
  <w16cid:commentId w16cid:paraId="41562763" w16cid:durableId="2518552B"/>
  <w16cid:commentId w16cid:paraId="2131EA3E" w16cid:durableId="2518552C"/>
  <w16cid:commentId w16cid:paraId="12F407DF" w16cid:durableId="2518552D"/>
  <w16cid:commentId w16cid:paraId="36DEA418" w16cid:durableId="25182061"/>
  <w16cid:commentId w16cid:paraId="1649FB65" w16cid:durableId="2518552E"/>
  <w16cid:commentId w16cid:paraId="2F3E20E4" w16cid:durableId="2518206B"/>
  <w16cid:commentId w16cid:paraId="7D80A470" w16cid:durableId="2518209A"/>
  <w16cid:commentId w16cid:paraId="4B31662E" w16cid:durableId="251820D6"/>
  <w16cid:commentId w16cid:paraId="4129D88A" w16cid:durableId="2518555E"/>
  <w16cid:commentId w16cid:paraId="7D64FA33" w16cid:durableId="2518216E"/>
  <w16cid:commentId w16cid:paraId="25DF6F17" w16cid:durableId="25185623"/>
  <w16cid:commentId w16cid:paraId="07B582E0" w16cid:durableId="25185664"/>
  <w16cid:commentId w16cid:paraId="596A83B8" w16cid:durableId="2518254A"/>
  <w16cid:commentId w16cid:paraId="664C1A75" w16cid:durableId="25186D2C"/>
  <w16cid:commentId w16cid:paraId="109FFAEF" w16cid:durableId="2518294C"/>
  <w16cid:commentId w16cid:paraId="606643A8" w16cid:durableId="25182962"/>
  <w16cid:commentId w16cid:paraId="4E3E79BE" w16cid:durableId="25182ADA"/>
  <w16cid:commentId w16cid:paraId="4DD15593" w16cid:durableId="25186DDD"/>
  <w16cid:commentId w16cid:paraId="72CCC34A" w16cid:durableId="25182B29"/>
  <w16cid:commentId w16cid:paraId="346CD463" w16cid:durableId="25182BB7"/>
  <w16cid:commentId w16cid:paraId="4E1CA006" w16cid:durableId="25182BE9"/>
  <w16cid:commentId w16cid:paraId="3B33D9A7" w16cid:durableId="25182C32"/>
  <w16cid:commentId w16cid:paraId="4F319C7B" w16cid:durableId="25182C45"/>
  <w16cid:commentId w16cid:paraId="3D4CF918" w16cid:durableId="25182C4D"/>
  <w16cid:commentId w16cid:paraId="4CFCE276" w16cid:durableId="25182C59"/>
  <w16cid:commentId w16cid:paraId="1C88B36B" w16cid:durableId="25182C5F"/>
  <w16cid:commentId w16cid:paraId="1A9EAE5B" w16cid:durableId="2519BD0F"/>
  <w16cid:commentId w16cid:paraId="549392C1" w16cid:durableId="25186E39"/>
  <w16cid:commentId w16cid:paraId="3C71CAB5" w16cid:durableId="25186E5A"/>
  <w16cid:commentId w16cid:paraId="747A5E5D" w16cid:durableId="25186E74"/>
  <w16cid:commentId w16cid:paraId="1583031C" w16cid:durableId="25186FC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w:panose1 w:val="02000500000000000000"/>
    <w:charset w:val="00"/>
    <w:family w:val="auto"/>
    <w:pitch w:val="variable"/>
    <w:sig w:usb0="E00002FF" w:usb1="5000205A"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w:panose1 w:val="02000500000000000000"/>
    <w:charset w:val="00"/>
    <w:family w:val="auto"/>
    <w:pitch w:val="variable"/>
    <w:sig w:usb0="00000003"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AdvOT8cb2ddbd">
    <w:altName w:val="Cambria"/>
    <w:panose1 w:val="020B0604020202020204"/>
    <w:charset w:val="00"/>
    <w:family w:val="roman"/>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24E25218"/>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0D7F68A2"/>
    <w:multiLevelType w:val="multilevel"/>
    <w:tmpl w:val="FD88D4AA"/>
    <w:lvl w:ilvl="0">
      <w:start w:val="1"/>
      <w:numFmt w:val="lowerLetter"/>
      <w:pStyle w:val="TF-ALNEA"/>
      <w:lvlText w:val="%1)"/>
      <w:lvlJc w:val="left"/>
      <w:pPr>
        <w:tabs>
          <w:tab w:val="num" w:pos="1077"/>
        </w:tabs>
        <w:ind w:left="1077"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3"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4" w15:restartNumberingAfterBreak="0">
    <w:nsid w:val="44DA256D"/>
    <w:multiLevelType w:val="hybridMultilevel"/>
    <w:tmpl w:val="0D40CD14"/>
    <w:lvl w:ilvl="0" w:tplc="FC8E875E">
      <w:start w:val="1"/>
      <w:numFmt w:val="bullet"/>
      <w:pStyle w:val="Sub-inciso"/>
      <w:lvlText w:val=""/>
      <w:lvlJc w:val="left"/>
      <w:pPr>
        <w:tabs>
          <w:tab w:val="num" w:pos="360"/>
        </w:tabs>
        <w:ind w:left="360" w:hanging="360"/>
      </w:pPr>
      <w:rPr>
        <w:rFonts w:ascii="Symbol" w:hAnsi="Symbol" w:hint="default"/>
      </w:rPr>
    </w:lvl>
    <w:lvl w:ilvl="1" w:tplc="04160003" w:tentative="1">
      <w:start w:val="1"/>
      <w:numFmt w:val="bullet"/>
      <w:lvlText w:val="o"/>
      <w:lvlJc w:val="left"/>
      <w:pPr>
        <w:tabs>
          <w:tab w:val="num" w:pos="1080"/>
        </w:tabs>
        <w:ind w:left="1080" w:hanging="360"/>
      </w:pPr>
      <w:rPr>
        <w:rFonts w:ascii="Courier New" w:hAnsi="Courier New" w:hint="default"/>
      </w:rPr>
    </w:lvl>
    <w:lvl w:ilvl="2" w:tplc="04160005" w:tentative="1">
      <w:start w:val="1"/>
      <w:numFmt w:val="bullet"/>
      <w:lvlText w:val=""/>
      <w:lvlJc w:val="left"/>
      <w:pPr>
        <w:tabs>
          <w:tab w:val="num" w:pos="1800"/>
        </w:tabs>
        <w:ind w:left="1800" w:hanging="360"/>
      </w:pPr>
      <w:rPr>
        <w:rFonts w:ascii="Wingdings" w:hAnsi="Wingdings" w:hint="default"/>
      </w:rPr>
    </w:lvl>
    <w:lvl w:ilvl="3" w:tplc="04160001" w:tentative="1">
      <w:start w:val="1"/>
      <w:numFmt w:val="bullet"/>
      <w:lvlText w:val=""/>
      <w:lvlJc w:val="left"/>
      <w:pPr>
        <w:tabs>
          <w:tab w:val="num" w:pos="2520"/>
        </w:tabs>
        <w:ind w:left="2520" w:hanging="360"/>
      </w:pPr>
      <w:rPr>
        <w:rFonts w:ascii="Symbol" w:hAnsi="Symbol" w:hint="default"/>
      </w:rPr>
    </w:lvl>
    <w:lvl w:ilvl="4" w:tplc="04160003" w:tentative="1">
      <w:start w:val="1"/>
      <w:numFmt w:val="bullet"/>
      <w:lvlText w:val="o"/>
      <w:lvlJc w:val="left"/>
      <w:pPr>
        <w:tabs>
          <w:tab w:val="num" w:pos="3240"/>
        </w:tabs>
        <w:ind w:left="3240" w:hanging="360"/>
      </w:pPr>
      <w:rPr>
        <w:rFonts w:ascii="Courier New" w:hAnsi="Courier New" w:hint="default"/>
      </w:rPr>
    </w:lvl>
    <w:lvl w:ilvl="5" w:tplc="04160005" w:tentative="1">
      <w:start w:val="1"/>
      <w:numFmt w:val="bullet"/>
      <w:lvlText w:val=""/>
      <w:lvlJc w:val="left"/>
      <w:pPr>
        <w:tabs>
          <w:tab w:val="num" w:pos="3960"/>
        </w:tabs>
        <w:ind w:left="3960" w:hanging="360"/>
      </w:pPr>
      <w:rPr>
        <w:rFonts w:ascii="Wingdings" w:hAnsi="Wingdings" w:hint="default"/>
      </w:rPr>
    </w:lvl>
    <w:lvl w:ilvl="6" w:tplc="04160001" w:tentative="1">
      <w:start w:val="1"/>
      <w:numFmt w:val="bullet"/>
      <w:lvlText w:val=""/>
      <w:lvlJc w:val="left"/>
      <w:pPr>
        <w:tabs>
          <w:tab w:val="num" w:pos="4680"/>
        </w:tabs>
        <w:ind w:left="4680" w:hanging="360"/>
      </w:pPr>
      <w:rPr>
        <w:rFonts w:ascii="Symbol" w:hAnsi="Symbol" w:hint="default"/>
      </w:rPr>
    </w:lvl>
    <w:lvl w:ilvl="7" w:tplc="04160003" w:tentative="1">
      <w:start w:val="1"/>
      <w:numFmt w:val="bullet"/>
      <w:lvlText w:val="o"/>
      <w:lvlJc w:val="left"/>
      <w:pPr>
        <w:tabs>
          <w:tab w:val="num" w:pos="5400"/>
        </w:tabs>
        <w:ind w:left="5400" w:hanging="360"/>
      </w:pPr>
      <w:rPr>
        <w:rFonts w:ascii="Courier New" w:hAnsi="Courier New" w:hint="default"/>
      </w:rPr>
    </w:lvl>
    <w:lvl w:ilvl="8" w:tplc="0416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6" w15:restartNumberingAfterBreak="0">
    <w:nsid w:val="795F0AE5"/>
    <w:multiLevelType w:val="multilevel"/>
    <w:tmpl w:val="7E1A0E16"/>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7"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num w:numId="1">
    <w:abstractNumId w:val="0"/>
  </w:num>
  <w:num w:numId="2">
    <w:abstractNumId w:val="2"/>
  </w:num>
  <w:num w:numId="3">
    <w:abstractNumId w:val="1"/>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num>
  <w:num w:numId="10">
    <w:abstractNumId w:val="5"/>
  </w:num>
  <w:num w:numId="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7"/>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1"/>
    </w:lvlOverride>
  </w:num>
  <w:num w:numId="18">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dreza Sartori">
    <w15:presenceInfo w15:providerId="None" w15:userId="Andreza Sartori"/>
  </w15:person>
  <w15:person w15:author="Dalton Solano dos Reis">
    <w15:presenceInfo w15:providerId="AD" w15:userId="S::dalton@furb.br::6af4c44a-d9df-45de-a1b2-d9ee411f49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9"/>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76D0"/>
    <w:rsid w:val="0029300C"/>
    <w:rsid w:val="0036712C"/>
    <w:rsid w:val="003C5448"/>
    <w:rsid w:val="00557348"/>
    <w:rsid w:val="005A5022"/>
    <w:rsid w:val="0080416A"/>
    <w:rsid w:val="00A151C9"/>
    <w:rsid w:val="00BC76D0"/>
    <w:rsid w:val="00C169FA"/>
    <w:rsid w:val="00C26406"/>
    <w:rsid w:val="00DF6E9B"/>
    <w:rsid w:val="00FB6F9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E73F1"/>
  <w15:chartTrackingRefBased/>
  <w15:docId w15:val="{5D1C6105-EC14-664D-B44B-93EF353B1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0" w:unhideWhenUsed="1"/>
    <w:lsdException w:name="toc 7" w:semiHidden="1" w:uiPriority="0" w:unhideWhenUsed="1"/>
    <w:lsdException w:name="toc 8" w:semiHidden="1" w:uiPriority="0"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iPriority="0"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iPriority="0"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aliases w:val="TF-TÍTULO 1"/>
    <w:basedOn w:val="Normal"/>
    <w:next w:val="TF-TEXTO"/>
    <w:link w:val="Ttulo1Char"/>
    <w:autoRedefine/>
    <w:qFormat/>
    <w:rsid w:val="00C26406"/>
    <w:pPr>
      <w:keepNext/>
      <w:keepLines/>
      <w:numPr>
        <w:numId w:val="1"/>
      </w:numPr>
      <w:tabs>
        <w:tab w:val="left" w:pos="284"/>
      </w:tabs>
      <w:spacing w:before="120" w:line="360" w:lineRule="auto"/>
      <w:ind w:left="284" w:hanging="284"/>
      <w:jc w:val="both"/>
      <w:outlineLvl w:val="0"/>
    </w:pPr>
    <w:rPr>
      <w:rFonts w:ascii="Times New Roman" w:eastAsia="Times New Roman" w:hAnsi="Times New Roman" w:cs="Times New Roman"/>
      <w:b/>
      <w:caps/>
      <w:sz w:val="20"/>
      <w:lang w:eastAsia="pt-BR"/>
    </w:rPr>
  </w:style>
  <w:style w:type="paragraph" w:styleId="Ttulo2">
    <w:name w:val="heading 2"/>
    <w:aliases w:val="TF-TÍTULO 2"/>
    <w:next w:val="TF-TEXTO"/>
    <w:link w:val="Ttulo2Char"/>
    <w:autoRedefine/>
    <w:qFormat/>
    <w:rsid w:val="00C26406"/>
    <w:pPr>
      <w:keepNext/>
      <w:keepLines/>
      <w:numPr>
        <w:ilvl w:val="1"/>
        <w:numId w:val="1"/>
      </w:numPr>
      <w:spacing w:before="120" w:after="120"/>
      <w:ind w:left="567" w:hanging="567"/>
      <w:jc w:val="both"/>
      <w:outlineLvl w:val="1"/>
    </w:pPr>
    <w:rPr>
      <w:rFonts w:ascii="Times New Roman" w:eastAsia="Times New Roman" w:hAnsi="Times New Roman" w:cs="Times New Roman"/>
      <w:caps/>
      <w:color w:val="000000"/>
      <w:sz w:val="20"/>
      <w:szCs w:val="20"/>
      <w:lang w:eastAsia="pt-BR"/>
    </w:rPr>
  </w:style>
  <w:style w:type="paragraph" w:styleId="Ttulo3">
    <w:name w:val="heading 3"/>
    <w:aliases w:val="TF-TÍTULO 3"/>
    <w:next w:val="TF-TEXTO"/>
    <w:link w:val="Ttulo3Char"/>
    <w:autoRedefine/>
    <w:qFormat/>
    <w:rsid w:val="00C26406"/>
    <w:pPr>
      <w:keepNext/>
      <w:keepLines/>
      <w:numPr>
        <w:ilvl w:val="2"/>
        <w:numId w:val="1"/>
      </w:numPr>
      <w:spacing w:before="240" w:line="360" w:lineRule="auto"/>
      <w:ind w:left="851" w:hanging="851"/>
      <w:jc w:val="both"/>
      <w:outlineLvl w:val="2"/>
    </w:pPr>
    <w:rPr>
      <w:rFonts w:ascii="Times New Roman" w:eastAsia="Times New Roman" w:hAnsi="Times New Roman" w:cs="Times New Roman"/>
      <w:color w:val="000000"/>
      <w:sz w:val="20"/>
      <w:szCs w:val="20"/>
      <w:lang w:eastAsia="pt-BR"/>
    </w:rPr>
  </w:style>
  <w:style w:type="paragraph" w:styleId="Ttulo4">
    <w:name w:val="heading 4"/>
    <w:aliases w:val="TF-TÍTULO 4"/>
    <w:next w:val="TF-TEXTO"/>
    <w:link w:val="Ttulo4Char"/>
    <w:autoRedefine/>
    <w:qFormat/>
    <w:rsid w:val="00C26406"/>
    <w:pPr>
      <w:keepNext/>
      <w:keepLines/>
      <w:numPr>
        <w:ilvl w:val="3"/>
        <w:numId w:val="1"/>
      </w:numPr>
      <w:spacing w:before="240" w:line="360" w:lineRule="auto"/>
      <w:ind w:left="992" w:hanging="992"/>
      <w:jc w:val="both"/>
      <w:outlineLvl w:val="3"/>
    </w:pPr>
    <w:rPr>
      <w:rFonts w:ascii="Times New Roman" w:eastAsia="Times New Roman" w:hAnsi="Times New Roman" w:cs="Times New Roman"/>
      <w:color w:val="000000"/>
      <w:sz w:val="20"/>
      <w:szCs w:val="20"/>
      <w:lang w:eastAsia="pt-BR"/>
    </w:rPr>
  </w:style>
  <w:style w:type="paragraph" w:styleId="Ttulo5">
    <w:name w:val="heading 5"/>
    <w:aliases w:val="TF-TÍTULO 5"/>
    <w:next w:val="TF-TEXTO"/>
    <w:link w:val="Ttulo5Char"/>
    <w:autoRedefine/>
    <w:qFormat/>
    <w:rsid w:val="00C26406"/>
    <w:pPr>
      <w:keepNext/>
      <w:keepLines/>
      <w:numPr>
        <w:ilvl w:val="4"/>
        <w:numId w:val="1"/>
      </w:numPr>
      <w:spacing w:before="240" w:line="360" w:lineRule="auto"/>
      <w:ind w:left="1134" w:hanging="1134"/>
      <w:jc w:val="both"/>
      <w:outlineLvl w:val="4"/>
    </w:pPr>
    <w:rPr>
      <w:rFonts w:ascii="Times New Roman" w:eastAsia="Times New Roman" w:hAnsi="Times New Roman" w:cs="Times New Roman"/>
      <w:color w:val="000000"/>
      <w:sz w:val="20"/>
      <w:szCs w:val="20"/>
      <w:lang w:eastAsia="pt-BR"/>
    </w:rPr>
  </w:style>
  <w:style w:type="paragraph" w:styleId="Ttulo6">
    <w:name w:val="heading 6"/>
    <w:next w:val="TF-TEXTO"/>
    <w:link w:val="Ttulo6Char"/>
    <w:autoRedefine/>
    <w:qFormat/>
    <w:rsid w:val="00C26406"/>
    <w:pPr>
      <w:keepNext/>
      <w:numPr>
        <w:ilvl w:val="5"/>
        <w:numId w:val="1"/>
      </w:numPr>
      <w:spacing w:before="360" w:after="240"/>
      <w:ind w:left="1276" w:hanging="1276"/>
      <w:jc w:val="both"/>
      <w:outlineLvl w:val="5"/>
    </w:pPr>
    <w:rPr>
      <w:rFonts w:ascii="Times New Roman" w:eastAsia="Times New Roman" w:hAnsi="Times New Roman" w:cs="Times New Roman"/>
      <w:noProof/>
      <w:color w:val="000000"/>
      <w:szCs w:val="20"/>
      <w:lang w:eastAsia="pt-BR"/>
    </w:rPr>
  </w:style>
  <w:style w:type="paragraph" w:styleId="Ttulo7">
    <w:name w:val="heading 7"/>
    <w:next w:val="TF-TEXTO"/>
    <w:link w:val="Ttulo7Char"/>
    <w:autoRedefine/>
    <w:qFormat/>
    <w:rsid w:val="00C26406"/>
    <w:pPr>
      <w:keepNext/>
      <w:numPr>
        <w:ilvl w:val="6"/>
        <w:numId w:val="1"/>
      </w:numPr>
      <w:spacing w:before="360" w:after="240"/>
      <w:ind w:left="1559" w:hanging="1559"/>
      <w:jc w:val="both"/>
      <w:outlineLvl w:val="6"/>
    </w:pPr>
    <w:rPr>
      <w:rFonts w:ascii="Times" w:eastAsia="Times New Roman" w:hAnsi="Times" w:cs="Times New Roman"/>
      <w:szCs w:val="20"/>
      <w:lang w:eastAsia="pt-BR"/>
    </w:rPr>
  </w:style>
  <w:style w:type="paragraph" w:styleId="Ttulo8">
    <w:name w:val="heading 8"/>
    <w:next w:val="TF-TEXTO"/>
    <w:link w:val="Ttulo8Char"/>
    <w:autoRedefine/>
    <w:qFormat/>
    <w:rsid w:val="00C26406"/>
    <w:pPr>
      <w:keepNext/>
      <w:numPr>
        <w:ilvl w:val="7"/>
        <w:numId w:val="1"/>
      </w:numPr>
      <w:spacing w:before="360" w:after="240"/>
      <w:ind w:left="1843" w:hanging="1843"/>
      <w:jc w:val="both"/>
      <w:outlineLvl w:val="7"/>
    </w:pPr>
    <w:rPr>
      <w:rFonts w:ascii="Times" w:eastAsia="Times New Roman" w:hAnsi="Times" w:cs="Times New Roman"/>
      <w:color w:val="000000"/>
      <w:szCs w:val="20"/>
      <w:lang w:eastAsia="pt-BR"/>
    </w:rPr>
  </w:style>
  <w:style w:type="paragraph" w:styleId="Ttulo9">
    <w:name w:val="heading 9"/>
    <w:next w:val="TF-TEXTO"/>
    <w:link w:val="Ttulo9Char"/>
    <w:qFormat/>
    <w:rsid w:val="00C26406"/>
    <w:pPr>
      <w:keepNext/>
      <w:numPr>
        <w:ilvl w:val="8"/>
        <w:numId w:val="1"/>
      </w:numPr>
      <w:spacing w:before="360" w:after="360"/>
      <w:ind w:left="1985" w:hanging="1985"/>
      <w:jc w:val="both"/>
      <w:outlineLvl w:val="8"/>
    </w:pPr>
    <w:rPr>
      <w:rFonts w:ascii="Times New Roman" w:eastAsia="Times New Roman" w:hAnsi="Times New Roman" w:cs="Times New Roman"/>
      <w:b/>
      <w:color w:val="000000"/>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rsid w:val="00C26406"/>
    <w:rPr>
      <w:rFonts w:ascii="Times New Roman" w:eastAsia="Times New Roman" w:hAnsi="Times New Roman" w:cs="Times New Roman"/>
      <w:b/>
      <w:caps/>
      <w:sz w:val="20"/>
      <w:lang w:eastAsia="pt-BR"/>
    </w:rPr>
  </w:style>
  <w:style w:type="character" w:customStyle="1" w:styleId="Ttulo2Char">
    <w:name w:val="Título 2 Char"/>
    <w:aliases w:val="TF-TÍTULO 2 Char"/>
    <w:basedOn w:val="Fontepargpadro"/>
    <w:link w:val="Ttulo2"/>
    <w:rsid w:val="00C26406"/>
    <w:rPr>
      <w:rFonts w:ascii="Times New Roman" w:eastAsia="Times New Roman" w:hAnsi="Times New Roman" w:cs="Times New Roman"/>
      <w:caps/>
      <w:color w:val="000000"/>
      <w:sz w:val="20"/>
      <w:szCs w:val="20"/>
      <w:lang w:eastAsia="pt-BR"/>
    </w:rPr>
  </w:style>
  <w:style w:type="character" w:customStyle="1" w:styleId="Ttulo3Char">
    <w:name w:val="Título 3 Char"/>
    <w:basedOn w:val="Fontepargpadro"/>
    <w:link w:val="Ttulo3"/>
    <w:rsid w:val="00C26406"/>
    <w:rPr>
      <w:rFonts w:ascii="Times New Roman" w:eastAsia="Times New Roman" w:hAnsi="Times New Roman" w:cs="Times New Roman"/>
      <w:color w:val="000000"/>
      <w:sz w:val="20"/>
      <w:szCs w:val="20"/>
      <w:lang w:eastAsia="pt-BR"/>
    </w:rPr>
  </w:style>
  <w:style w:type="character" w:customStyle="1" w:styleId="Ttulo4Char">
    <w:name w:val="Título 4 Char"/>
    <w:basedOn w:val="Fontepargpadro"/>
    <w:link w:val="Ttulo4"/>
    <w:rsid w:val="00C26406"/>
    <w:rPr>
      <w:rFonts w:ascii="Times New Roman" w:eastAsia="Times New Roman" w:hAnsi="Times New Roman" w:cs="Times New Roman"/>
      <w:color w:val="000000"/>
      <w:sz w:val="20"/>
      <w:szCs w:val="20"/>
      <w:lang w:eastAsia="pt-BR"/>
    </w:rPr>
  </w:style>
  <w:style w:type="character" w:customStyle="1" w:styleId="Ttulo5Char">
    <w:name w:val="Título 5 Char"/>
    <w:basedOn w:val="Fontepargpadro"/>
    <w:link w:val="Ttulo5"/>
    <w:rsid w:val="00C26406"/>
    <w:rPr>
      <w:rFonts w:ascii="Times New Roman" w:eastAsia="Times New Roman" w:hAnsi="Times New Roman" w:cs="Times New Roman"/>
      <w:color w:val="000000"/>
      <w:sz w:val="20"/>
      <w:szCs w:val="20"/>
      <w:lang w:eastAsia="pt-BR"/>
    </w:rPr>
  </w:style>
  <w:style w:type="character" w:customStyle="1" w:styleId="Ttulo6Char">
    <w:name w:val="Título 6 Char"/>
    <w:basedOn w:val="Fontepargpadro"/>
    <w:link w:val="Ttulo6"/>
    <w:rsid w:val="00C26406"/>
    <w:rPr>
      <w:rFonts w:ascii="Times New Roman" w:eastAsia="Times New Roman" w:hAnsi="Times New Roman" w:cs="Times New Roman"/>
      <w:noProof/>
      <w:color w:val="000000"/>
      <w:szCs w:val="20"/>
      <w:lang w:eastAsia="pt-BR"/>
    </w:rPr>
  </w:style>
  <w:style w:type="character" w:customStyle="1" w:styleId="Ttulo7Char">
    <w:name w:val="Título 7 Char"/>
    <w:basedOn w:val="Fontepargpadro"/>
    <w:link w:val="Ttulo7"/>
    <w:rsid w:val="00C26406"/>
    <w:rPr>
      <w:rFonts w:ascii="Times" w:eastAsia="Times New Roman" w:hAnsi="Times" w:cs="Times New Roman"/>
      <w:szCs w:val="20"/>
      <w:lang w:eastAsia="pt-BR"/>
    </w:rPr>
  </w:style>
  <w:style w:type="character" w:customStyle="1" w:styleId="Ttulo8Char">
    <w:name w:val="Título 8 Char"/>
    <w:basedOn w:val="Fontepargpadro"/>
    <w:link w:val="Ttulo8"/>
    <w:rsid w:val="00C26406"/>
    <w:rPr>
      <w:rFonts w:ascii="Times" w:eastAsia="Times New Roman" w:hAnsi="Times" w:cs="Times New Roman"/>
      <w:color w:val="000000"/>
      <w:szCs w:val="20"/>
      <w:lang w:eastAsia="pt-BR"/>
    </w:rPr>
  </w:style>
  <w:style w:type="character" w:customStyle="1" w:styleId="Ttulo9Char">
    <w:name w:val="Título 9 Char"/>
    <w:basedOn w:val="Fontepargpadro"/>
    <w:link w:val="Ttulo9"/>
    <w:rsid w:val="00C26406"/>
    <w:rPr>
      <w:rFonts w:ascii="Times New Roman" w:eastAsia="Times New Roman" w:hAnsi="Times New Roman" w:cs="Times New Roman"/>
      <w:b/>
      <w:color w:val="000000"/>
      <w:szCs w:val="20"/>
      <w:lang w:eastAsia="pt-BR"/>
    </w:rPr>
  </w:style>
  <w:style w:type="paragraph" w:customStyle="1" w:styleId="TF-TEXTO">
    <w:name w:val="TF-TEXTO"/>
    <w:qFormat/>
    <w:rsid w:val="00C26406"/>
    <w:pPr>
      <w:spacing w:after="120"/>
      <w:ind w:firstLine="680"/>
      <w:jc w:val="both"/>
    </w:pPr>
    <w:rPr>
      <w:rFonts w:ascii="Times New Roman" w:eastAsia="Times New Roman" w:hAnsi="Times New Roman" w:cs="Times New Roman"/>
      <w:sz w:val="20"/>
      <w:szCs w:val="20"/>
      <w:lang w:eastAsia="pt-BR"/>
    </w:rPr>
  </w:style>
  <w:style w:type="paragraph" w:styleId="ndicedeilustraes">
    <w:name w:val="table of figures"/>
    <w:basedOn w:val="Normal"/>
    <w:next w:val="Normal"/>
    <w:uiPriority w:val="99"/>
    <w:rsid w:val="00C26406"/>
    <w:pPr>
      <w:spacing w:line="360" w:lineRule="auto"/>
      <w:ind w:left="1134" w:hanging="1134"/>
    </w:pPr>
    <w:rPr>
      <w:rFonts w:ascii="Times New Roman" w:eastAsia="Times New Roman" w:hAnsi="Times New Roman" w:cs="Times New Roman"/>
      <w:lang w:eastAsia="pt-BR"/>
    </w:rPr>
  </w:style>
  <w:style w:type="paragraph" w:customStyle="1" w:styleId="TF-capaCABEALHO">
    <w:name w:val="TF-capa CABEÇALHO"/>
    <w:semiHidden/>
    <w:rsid w:val="00C26406"/>
    <w:pPr>
      <w:spacing w:line="480" w:lineRule="auto"/>
      <w:jc w:val="center"/>
    </w:pPr>
    <w:rPr>
      <w:rFonts w:ascii="Times New Roman" w:eastAsia="Times New Roman" w:hAnsi="Times New Roman" w:cs="Times New Roman"/>
      <w:b/>
      <w:caps/>
      <w:szCs w:val="20"/>
      <w:lang w:eastAsia="pt-BR"/>
    </w:rPr>
  </w:style>
  <w:style w:type="paragraph" w:customStyle="1" w:styleId="TF-capaTTULO">
    <w:name w:val="TF-capa TÍTULO"/>
    <w:next w:val="TF-capaAUTOR"/>
    <w:semiHidden/>
    <w:rsid w:val="00C26406"/>
    <w:pPr>
      <w:spacing w:before="4600" w:line="480" w:lineRule="auto"/>
      <w:jc w:val="center"/>
    </w:pPr>
    <w:rPr>
      <w:rFonts w:ascii="Times New Roman" w:eastAsia="Times New Roman" w:hAnsi="Times New Roman" w:cs="Times New Roman"/>
      <w:b/>
      <w:caps/>
      <w:sz w:val="32"/>
      <w:szCs w:val="20"/>
      <w:lang w:eastAsia="pt-BR"/>
    </w:rPr>
  </w:style>
  <w:style w:type="paragraph" w:customStyle="1" w:styleId="TF-capaAUTOR">
    <w:name w:val="TF-capa AUTOR"/>
    <w:semiHidden/>
    <w:rsid w:val="00C26406"/>
    <w:pPr>
      <w:spacing w:before="720"/>
      <w:jc w:val="right"/>
    </w:pPr>
    <w:rPr>
      <w:rFonts w:ascii="Times New Roman" w:eastAsia="Times New Roman" w:hAnsi="Times New Roman" w:cs="Times New Roman"/>
      <w:b/>
      <w:caps/>
      <w:szCs w:val="20"/>
      <w:lang w:eastAsia="pt-BR"/>
    </w:rPr>
  </w:style>
  <w:style w:type="paragraph" w:customStyle="1" w:styleId="TF-capaID">
    <w:name w:val="TF-capa ID"/>
    <w:semiHidden/>
    <w:rsid w:val="00C26406"/>
    <w:pPr>
      <w:jc w:val="right"/>
    </w:pPr>
    <w:rPr>
      <w:rFonts w:ascii="Times New Roman" w:eastAsia="Times New Roman" w:hAnsi="Times New Roman" w:cs="Times New Roman"/>
      <w:b/>
      <w:caps/>
      <w:szCs w:val="20"/>
      <w:lang w:eastAsia="pt-BR"/>
    </w:rPr>
  </w:style>
  <w:style w:type="paragraph" w:customStyle="1" w:styleId="TF-folharostoAUTOR">
    <w:name w:val="TF-folha rosto AUTOR"/>
    <w:basedOn w:val="TF-capaAUTOR"/>
    <w:semiHidden/>
    <w:rsid w:val="00C26406"/>
    <w:pPr>
      <w:widowControl w:val="0"/>
      <w:spacing w:before="0"/>
      <w:jc w:val="center"/>
    </w:pPr>
  </w:style>
  <w:style w:type="paragraph" w:customStyle="1" w:styleId="TF-folharostoFINALIDADE">
    <w:name w:val="TF-folha rosto FINALIDADE"/>
    <w:semiHidden/>
    <w:rsid w:val="00C26406"/>
    <w:pPr>
      <w:spacing w:before="720"/>
      <w:ind w:left="4536"/>
      <w:jc w:val="both"/>
    </w:pPr>
    <w:rPr>
      <w:rFonts w:ascii="Times New Roman" w:eastAsia="Times New Roman" w:hAnsi="Times New Roman" w:cs="Times New Roman"/>
      <w:color w:val="000000"/>
      <w:szCs w:val="20"/>
      <w:lang w:eastAsia="pt-BR"/>
    </w:rPr>
  </w:style>
  <w:style w:type="paragraph" w:customStyle="1" w:styleId="TF-folharostoTTULO">
    <w:name w:val="TF-folha rosto TÍTULO"/>
    <w:basedOn w:val="TF-capaTTULO"/>
    <w:semiHidden/>
    <w:rsid w:val="00C26406"/>
    <w:pPr>
      <w:spacing w:before="2000"/>
    </w:pPr>
  </w:style>
  <w:style w:type="paragraph" w:customStyle="1" w:styleId="TF-autor">
    <w:name w:val="TF-autor"/>
    <w:basedOn w:val="TF-folharostoFINALIDADE"/>
    <w:semiHidden/>
    <w:rsid w:val="00C26406"/>
    <w:pPr>
      <w:keepNext/>
      <w:keepLines/>
      <w:spacing w:before="0"/>
      <w:ind w:left="0"/>
      <w:jc w:val="right"/>
    </w:pPr>
  </w:style>
  <w:style w:type="paragraph" w:customStyle="1" w:styleId="TF-folharostoANO">
    <w:name w:val="TF-folha rosto ANO"/>
    <w:next w:val="TF-folharostoID"/>
    <w:semiHidden/>
    <w:rsid w:val="00C26406"/>
    <w:pPr>
      <w:jc w:val="center"/>
    </w:pPr>
    <w:rPr>
      <w:rFonts w:ascii="Times New Roman" w:eastAsia="Times New Roman" w:hAnsi="Times New Roman" w:cs="Times New Roman"/>
      <w:b/>
      <w:caps/>
      <w:color w:val="000000"/>
      <w:szCs w:val="20"/>
      <w:lang w:eastAsia="pt-BR"/>
    </w:rPr>
  </w:style>
  <w:style w:type="paragraph" w:customStyle="1" w:styleId="TF-folharostoID">
    <w:name w:val="TF-folha rosto ID"/>
    <w:basedOn w:val="TF-capaID"/>
    <w:semiHidden/>
    <w:rsid w:val="00C26406"/>
  </w:style>
  <w:style w:type="paragraph" w:customStyle="1" w:styleId="TF-folhaaprovaoTTULO">
    <w:name w:val="TF-folha aprovação TÍTULO"/>
    <w:basedOn w:val="TF-capaTTULO"/>
    <w:semiHidden/>
    <w:rsid w:val="00C26406"/>
    <w:pPr>
      <w:pageBreakBefore/>
      <w:spacing w:before="0"/>
    </w:pPr>
  </w:style>
  <w:style w:type="paragraph" w:customStyle="1" w:styleId="TF-folhaaprovaoPOR">
    <w:name w:val="TF-folha aprovação POR"/>
    <w:semiHidden/>
    <w:rsid w:val="00C26406"/>
    <w:pPr>
      <w:spacing w:before="1000"/>
      <w:jc w:val="center"/>
    </w:pPr>
    <w:rPr>
      <w:rFonts w:ascii="Times New Roman" w:eastAsia="Times New Roman" w:hAnsi="Times New Roman" w:cs="Times New Roman"/>
      <w:color w:val="000000"/>
      <w:szCs w:val="20"/>
      <w:lang w:eastAsia="pt-BR"/>
    </w:rPr>
  </w:style>
  <w:style w:type="paragraph" w:customStyle="1" w:styleId="TF-folhaaprovaoAUTOR">
    <w:name w:val="TF-folha aprovação AUTOR"/>
    <w:semiHidden/>
    <w:rsid w:val="00C26406"/>
    <w:pPr>
      <w:spacing w:before="1000"/>
      <w:jc w:val="center"/>
    </w:pPr>
    <w:rPr>
      <w:rFonts w:ascii="Times New Roman" w:eastAsia="Times New Roman" w:hAnsi="Times New Roman" w:cs="Times New Roman"/>
      <w:b/>
      <w:caps/>
      <w:szCs w:val="20"/>
      <w:lang w:eastAsia="pt-BR"/>
    </w:rPr>
  </w:style>
  <w:style w:type="paragraph" w:customStyle="1" w:styleId="TF-folhaaprovaoASSINATURA">
    <w:name w:val="TF-folha aprovação ASSINATURA"/>
    <w:semiHidden/>
    <w:rsid w:val="00C26406"/>
    <w:pPr>
      <w:spacing w:before="360"/>
      <w:ind w:left="2268"/>
    </w:pPr>
    <w:rPr>
      <w:rFonts w:ascii="Times New Roman" w:eastAsia="Times New Roman" w:hAnsi="Times New Roman" w:cs="Times New Roman"/>
      <w:b/>
      <w:color w:val="000000"/>
      <w:szCs w:val="20"/>
      <w:lang w:eastAsia="pt-BR"/>
    </w:rPr>
  </w:style>
  <w:style w:type="paragraph" w:customStyle="1" w:styleId="TF-folhaaprovaoFUNO">
    <w:name w:val="TF-folha aprovação FUNÇÃO"/>
    <w:semiHidden/>
    <w:rsid w:val="00C26406"/>
    <w:pPr>
      <w:tabs>
        <w:tab w:val="left" w:pos="2268"/>
      </w:tabs>
    </w:pPr>
    <w:rPr>
      <w:rFonts w:ascii="Times New Roman" w:eastAsia="Times New Roman" w:hAnsi="Times New Roman" w:cs="Times New Roman"/>
      <w:color w:val="000000"/>
      <w:szCs w:val="20"/>
      <w:lang w:eastAsia="pt-BR"/>
    </w:rPr>
  </w:style>
  <w:style w:type="paragraph" w:customStyle="1" w:styleId="TF-folhaaprovaoDATA">
    <w:name w:val="TF-folha aprovação DATA"/>
    <w:semiHidden/>
    <w:rsid w:val="00C26406"/>
    <w:pPr>
      <w:keepLines/>
      <w:jc w:val="center"/>
    </w:pPr>
    <w:rPr>
      <w:rFonts w:ascii="Times New Roman" w:eastAsia="Times New Roman" w:hAnsi="Times New Roman" w:cs="Times New Roman"/>
      <w:color w:val="000000"/>
      <w:szCs w:val="20"/>
      <w:lang w:eastAsia="pt-BR"/>
    </w:rPr>
  </w:style>
  <w:style w:type="paragraph" w:customStyle="1" w:styleId="TF-folhaaprovaoFINALIDADE">
    <w:name w:val="TF-folha aprovação FINALIDADE"/>
    <w:semiHidden/>
    <w:rsid w:val="00C26406"/>
    <w:pPr>
      <w:spacing w:before="1000" w:after="1000"/>
      <w:ind w:left="4536"/>
      <w:jc w:val="both"/>
    </w:pPr>
    <w:rPr>
      <w:rFonts w:ascii="Times New Roman" w:eastAsia="Times New Roman" w:hAnsi="Times New Roman" w:cs="Times New Roman"/>
      <w:color w:val="000000"/>
      <w:szCs w:val="20"/>
      <w:lang w:eastAsia="pt-BR"/>
    </w:rPr>
  </w:style>
  <w:style w:type="paragraph" w:customStyle="1" w:styleId="TF-capaLOCAL">
    <w:name w:val="TF-capa LOCAL"/>
    <w:next w:val="TF-capaANO"/>
    <w:semiHidden/>
    <w:rsid w:val="00C26406"/>
    <w:pPr>
      <w:jc w:val="center"/>
    </w:pPr>
    <w:rPr>
      <w:rFonts w:ascii="Times New Roman" w:eastAsia="Times New Roman" w:hAnsi="Times New Roman" w:cs="Times New Roman"/>
      <w:b/>
      <w:caps/>
      <w:szCs w:val="20"/>
      <w:lang w:eastAsia="pt-BR"/>
    </w:rPr>
  </w:style>
  <w:style w:type="paragraph" w:customStyle="1" w:styleId="TF-capaANO">
    <w:name w:val="TF-capa ANO"/>
    <w:next w:val="TF-capaID"/>
    <w:semiHidden/>
    <w:rsid w:val="00C26406"/>
    <w:pPr>
      <w:jc w:val="center"/>
    </w:pPr>
    <w:rPr>
      <w:rFonts w:ascii="Times New Roman" w:eastAsia="Times New Roman" w:hAnsi="Times New Roman" w:cs="Times New Roman"/>
      <w:b/>
      <w:caps/>
      <w:szCs w:val="20"/>
      <w:lang w:eastAsia="pt-BR"/>
    </w:rPr>
  </w:style>
  <w:style w:type="paragraph" w:customStyle="1" w:styleId="TF-folharostoLOCAL">
    <w:name w:val="TF-folha rosto LOCAL"/>
    <w:semiHidden/>
    <w:rsid w:val="00C26406"/>
    <w:pPr>
      <w:jc w:val="center"/>
    </w:pPr>
    <w:rPr>
      <w:rFonts w:ascii="Times New Roman" w:eastAsia="Times New Roman" w:hAnsi="Times New Roman" w:cs="Times New Roman"/>
      <w:b/>
      <w:caps/>
      <w:szCs w:val="20"/>
      <w:lang w:eastAsia="pt-BR"/>
    </w:rPr>
  </w:style>
  <w:style w:type="paragraph" w:customStyle="1" w:styleId="TF-dedicatria">
    <w:name w:val="TF-dedicatória"/>
    <w:semiHidden/>
    <w:rsid w:val="00C26406"/>
    <w:pPr>
      <w:keepLines/>
      <w:pageBreakBefore/>
      <w:spacing w:before="6400"/>
      <w:ind w:left="4536"/>
      <w:jc w:val="both"/>
    </w:pPr>
    <w:rPr>
      <w:rFonts w:ascii="Times New Roman" w:eastAsia="Times New Roman" w:hAnsi="Times New Roman" w:cs="Times New Roman"/>
      <w:szCs w:val="20"/>
      <w:lang w:eastAsia="pt-BR"/>
    </w:rPr>
  </w:style>
  <w:style w:type="paragraph" w:customStyle="1" w:styleId="TF-agradecimentosTEXTO">
    <w:name w:val="TF-agradecimentos TEXTO"/>
    <w:semiHidden/>
    <w:rsid w:val="00C26406"/>
    <w:pPr>
      <w:spacing w:line="480" w:lineRule="auto"/>
      <w:ind w:firstLine="680"/>
      <w:jc w:val="both"/>
    </w:pPr>
    <w:rPr>
      <w:rFonts w:ascii="Times New Roman" w:eastAsia="Times New Roman" w:hAnsi="Times New Roman" w:cs="Times New Roman"/>
      <w:szCs w:val="20"/>
      <w:lang w:eastAsia="pt-BR"/>
    </w:rPr>
  </w:style>
  <w:style w:type="paragraph" w:styleId="Ttulo">
    <w:name w:val="Title"/>
    <w:basedOn w:val="Normal"/>
    <w:link w:val="TtuloChar"/>
    <w:qFormat/>
    <w:rsid w:val="00C26406"/>
    <w:pPr>
      <w:keepNext/>
      <w:keepLines/>
      <w:spacing w:before="240" w:after="60"/>
      <w:jc w:val="center"/>
      <w:outlineLvl w:val="0"/>
    </w:pPr>
    <w:rPr>
      <w:rFonts w:ascii="Arial" w:eastAsia="Times New Roman" w:hAnsi="Arial" w:cs="Arial"/>
      <w:b/>
      <w:bCs/>
      <w:kern w:val="28"/>
      <w:sz w:val="32"/>
      <w:szCs w:val="32"/>
      <w:lang w:eastAsia="pt-BR"/>
    </w:rPr>
  </w:style>
  <w:style w:type="character" w:customStyle="1" w:styleId="TtuloChar">
    <w:name w:val="Título Char"/>
    <w:basedOn w:val="Fontepargpadro"/>
    <w:link w:val="Ttulo"/>
    <w:rsid w:val="00C26406"/>
    <w:rPr>
      <w:rFonts w:ascii="Arial" w:eastAsia="Times New Roman" w:hAnsi="Arial" w:cs="Arial"/>
      <w:b/>
      <w:bCs/>
      <w:kern w:val="28"/>
      <w:sz w:val="32"/>
      <w:szCs w:val="32"/>
      <w:lang w:eastAsia="pt-BR"/>
    </w:rPr>
  </w:style>
  <w:style w:type="paragraph" w:customStyle="1" w:styleId="TF-epgrafeTEXTO">
    <w:name w:val="TF-epígrafe TEXTO"/>
    <w:next w:val="TF-epgrafeAUTOR"/>
    <w:semiHidden/>
    <w:rsid w:val="00C26406"/>
    <w:pPr>
      <w:pageBreakBefore/>
      <w:spacing w:before="6400"/>
      <w:ind w:left="4536"/>
      <w:jc w:val="both"/>
    </w:pPr>
    <w:rPr>
      <w:rFonts w:ascii="Times New Roman" w:eastAsia="Times New Roman" w:hAnsi="Times New Roman" w:cs="Times New Roman"/>
      <w:szCs w:val="20"/>
      <w:lang w:eastAsia="pt-BR"/>
    </w:rPr>
  </w:style>
  <w:style w:type="paragraph" w:customStyle="1" w:styleId="TF-epgrafeAUTOR">
    <w:name w:val="TF-epígrafe AUTOR"/>
    <w:semiHidden/>
    <w:rsid w:val="00C26406"/>
    <w:pPr>
      <w:spacing w:before="120" w:line="480" w:lineRule="auto"/>
      <w:jc w:val="right"/>
    </w:pPr>
    <w:rPr>
      <w:rFonts w:ascii="Times New Roman" w:eastAsia="Times New Roman" w:hAnsi="Times New Roman" w:cs="Times New Roman"/>
      <w:szCs w:val="20"/>
      <w:lang w:eastAsia="pt-BR"/>
    </w:rPr>
  </w:style>
  <w:style w:type="paragraph" w:customStyle="1" w:styleId="TF-abstractTTULO">
    <w:name w:val="TF-abstract TÍTULO"/>
    <w:basedOn w:val="Normal"/>
    <w:next w:val="TF-abstractTEXTO"/>
    <w:semiHidden/>
    <w:rsid w:val="00C26406"/>
    <w:pPr>
      <w:pageBreakBefore/>
      <w:jc w:val="center"/>
    </w:pPr>
    <w:rPr>
      <w:rFonts w:ascii="Times New Roman" w:eastAsia="Times New Roman" w:hAnsi="Times New Roman" w:cs="Times New Roman"/>
      <w:b/>
      <w:caps/>
      <w:sz w:val="28"/>
      <w:szCs w:val="20"/>
      <w:lang w:eastAsia="pt-BR"/>
    </w:rPr>
  </w:style>
  <w:style w:type="paragraph" w:customStyle="1" w:styleId="TF-abstractTEXTO">
    <w:name w:val="TF-abstract TEXTO"/>
    <w:basedOn w:val="TF-resumoTEXTO"/>
    <w:next w:val="TF-abstractKEY-WORDS"/>
    <w:semiHidden/>
    <w:rsid w:val="00C26406"/>
  </w:style>
  <w:style w:type="paragraph" w:customStyle="1" w:styleId="TF-resumoTEXTO">
    <w:name w:val="TF-resumo TEXTO"/>
    <w:next w:val="TF-resumoPALAVRAS-CHAVE"/>
    <w:semiHidden/>
    <w:rsid w:val="00C26406"/>
    <w:pPr>
      <w:spacing w:line="360" w:lineRule="auto"/>
      <w:jc w:val="both"/>
    </w:pPr>
    <w:rPr>
      <w:rFonts w:ascii="Times New Roman" w:eastAsia="Times New Roman" w:hAnsi="Times New Roman" w:cs="Times New Roman"/>
      <w:szCs w:val="20"/>
      <w:lang w:eastAsia="pt-BR"/>
    </w:rPr>
  </w:style>
  <w:style w:type="paragraph" w:customStyle="1" w:styleId="TF-resumoPALAVRAS-CHAVE">
    <w:name w:val="TF-resumo PALAVRAS-CHAVE"/>
    <w:basedOn w:val="TF-resumoTEXTO"/>
    <w:semiHidden/>
    <w:rsid w:val="00C26406"/>
    <w:pPr>
      <w:spacing w:before="240"/>
    </w:pPr>
  </w:style>
  <w:style w:type="paragraph" w:customStyle="1" w:styleId="TF-abstractKEY-WORDS">
    <w:name w:val="TF-abstract KEY-WORDS"/>
    <w:basedOn w:val="TF-resumoPALAVRAS-CHAVE"/>
    <w:semiHidden/>
    <w:rsid w:val="00C26406"/>
  </w:style>
  <w:style w:type="paragraph" w:customStyle="1" w:styleId="TF-listadeilustraesTTULO">
    <w:name w:val="TF-lista de ilustrações TÍTULO"/>
    <w:basedOn w:val="Normal"/>
    <w:semiHidden/>
    <w:rsid w:val="00C26406"/>
    <w:pPr>
      <w:pageBreakBefore/>
      <w:jc w:val="center"/>
    </w:pPr>
    <w:rPr>
      <w:rFonts w:ascii="Times New Roman" w:eastAsia="Times New Roman" w:hAnsi="Times New Roman" w:cs="Times New Roman"/>
      <w:b/>
      <w:caps/>
      <w:sz w:val="28"/>
      <w:szCs w:val="20"/>
      <w:lang w:eastAsia="pt-BR"/>
    </w:rPr>
  </w:style>
  <w:style w:type="paragraph" w:customStyle="1" w:styleId="TF-listadetabelasTTULO">
    <w:name w:val="TF-lista de tabelas TÍTULO"/>
    <w:basedOn w:val="Normal"/>
    <w:next w:val="TF-TEXTOQUADRO"/>
    <w:semiHidden/>
    <w:rsid w:val="00C26406"/>
    <w:pPr>
      <w:keepNext/>
      <w:jc w:val="center"/>
    </w:pPr>
    <w:rPr>
      <w:rFonts w:ascii="Times New Roman" w:eastAsia="Times New Roman" w:hAnsi="Times New Roman" w:cs="Times New Roman"/>
      <w:b/>
      <w:caps/>
      <w:sz w:val="28"/>
      <w:szCs w:val="20"/>
      <w:lang w:eastAsia="pt-BR"/>
    </w:rPr>
  </w:style>
  <w:style w:type="paragraph" w:customStyle="1" w:styleId="TF-TEXTOQUADRO">
    <w:name w:val="TF-TEXTO QUADRO"/>
    <w:rsid w:val="00C26406"/>
    <w:pPr>
      <w:keepNext/>
      <w:keepLines/>
    </w:pPr>
    <w:rPr>
      <w:rFonts w:ascii="Times New Roman" w:eastAsia="Times New Roman" w:hAnsi="Times New Roman" w:cs="Times New Roman"/>
      <w:sz w:val="20"/>
      <w:szCs w:val="20"/>
      <w:lang w:eastAsia="pt-BR"/>
    </w:rPr>
  </w:style>
  <w:style w:type="paragraph" w:customStyle="1" w:styleId="TF-listadesmbolosTTULO">
    <w:name w:val="TF-lista de símbolos TÍTULO"/>
    <w:basedOn w:val="Normal"/>
    <w:next w:val="TF-listadesmbolosITEM"/>
    <w:semiHidden/>
    <w:rsid w:val="00C26406"/>
    <w:pPr>
      <w:jc w:val="center"/>
    </w:pPr>
    <w:rPr>
      <w:rFonts w:ascii="Times New Roman" w:eastAsia="Times New Roman" w:hAnsi="Times New Roman" w:cs="Times New Roman"/>
      <w:b/>
      <w:caps/>
      <w:sz w:val="28"/>
      <w:szCs w:val="20"/>
      <w:lang w:eastAsia="pt-BR"/>
    </w:rPr>
  </w:style>
  <w:style w:type="paragraph" w:customStyle="1" w:styleId="TF-listadesmbolosITEM">
    <w:name w:val="TF-lista de símbolos ITEM"/>
    <w:basedOn w:val="TF-listadesiglasITEM"/>
    <w:semiHidden/>
    <w:rsid w:val="00C26406"/>
  </w:style>
  <w:style w:type="paragraph" w:customStyle="1" w:styleId="TF-listadesiglasITEM">
    <w:name w:val="TF-lista de siglas ITEM"/>
    <w:semiHidden/>
    <w:rsid w:val="00C26406"/>
    <w:pPr>
      <w:spacing w:line="480" w:lineRule="auto"/>
      <w:jc w:val="both"/>
    </w:pPr>
    <w:rPr>
      <w:rFonts w:ascii="Times New Roman" w:eastAsia="Times New Roman" w:hAnsi="Times New Roman" w:cs="Times New Roman"/>
      <w:szCs w:val="20"/>
      <w:lang w:eastAsia="pt-BR"/>
    </w:rPr>
  </w:style>
  <w:style w:type="paragraph" w:customStyle="1" w:styleId="TF-sumrioTTULO">
    <w:name w:val="TF-sumário TÍTULO"/>
    <w:basedOn w:val="Normal"/>
    <w:semiHidden/>
    <w:rsid w:val="00C26406"/>
    <w:pPr>
      <w:pageBreakBefore/>
      <w:jc w:val="center"/>
    </w:pPr>
    <w:rPr>
      <w:rFonts w:ascii="Times New Roman" w:eastAsia="Times New Roman" w:hAnsi="Times New Roman" w:cs="Times New Roman"/>
      <w:b/>
      <w:caps/>
      <w:sz w:val="28"/>
      <w:szCs w:val="20"/>
      <w:lang w:eastAsia="pt-BR"/>
    </w:rPr>
  </w:style>
  <w:style w:type="paragraph" w:customStyle="1" w:styleId="TF-refernciasbibliogrficasTTULO">
    <w:name w:val="TF-referências bibliográficas TÍTULO"/>
    <w:basedOn w:val="Normal"/>
    <w:next w:val="TF-refernciasITEM"/>
    <w:rsid w:val="00C26406"/>
    <w:pPr>
      <w:keepNext/>
      <w:spacing w:before="120"/>
      <w:jc w:val="center"/>
    </w:pPr>
    <w:rPr>
      <w:rFonts w:ascii="Times New Roman" w:eastAsia="Times New Roman" w:hAnsi="Times New Roman" w:cs="Times New Roman"/>
      <w:b/>
      <w:caps/>
      <w:sz w:val="20"/>
      <w:szCs w:val="20"/>
      <w:lang w:eastAsia="pt-BR"/>
    </w:rPr>
  </w:style>
  <w:style w:type="paragraph" w:customStyle="1" w:styleId="TF-refernciasITEM">
    <w:name w:val="TF-referências ITEM"/>
    <w:rsid w:val="00C26406"/>
    <w:pPr>
      <w:keepLines/>
      <w:spacing w:after="120"/>
    </w:pPr>
    <w:rPr>
      <w:rFonts w:ascii="Times New Roman" w:eastAsia="Times New Roman" w:hAnsi="Times New Roman" w:cs="Times New Roman"/>
      <w:sz w:val="20"/>
      <w:szCs w:val="20"/>
      <w:lang w:eastAsia="pt-BR"/>
    </w:rPr>
  </w:style>
  <w:style w:type="paragraph" w:customStyle="1" w:styleId="TF-SUBALNEAnvel1">
    <w:name w:val="TF-SUBALÍNEA nível 1"/>
    <w:basedOn w:val="TF-ALNEA"/>
    <w:rsid w:val="00C26406"/>
    <w:pPr>
      <w:numPr>
        <w:ilvl w:val="1"/>
      </w:numPr>
    </w:pPr>
    <w:rPr>
      <w:rFonts w:ascii="Times" w:hAnsi="Times"/>
    </w:rPr>
  </w:style>
  <w:style w:type="paragraph" w:customStyle="1" w:styleId="TF-ALNEA">
    <w:name w:val="TF-ALÍNEA"/>
    <w:qFormat/>
    <w:rsid w:val="00C26406"/>
    <w:pPr>
      <w:widowControl w:val="0"/>
      <w:numPr>
        <w:numId w:val="2"/>
      </w:numPr>
      <w:spacing w:after="120"/>
      <w:contextualSpacing/>
      <w:jc w:val="both"/>
    </w:pPr>
    <w:rPr>
      <w:rFonts w:ascii="Times New Roman" w:eastAsia="Times New Roman" w:hAnsi="Times New Roman" w:cs="Times New Roman"/>
      <w:sz w:val="20"/>
      <w:szCs w:val="20"/>
      <w:lang w:eastAsia="pt-BR"/>
    </w:rPr>
  </w:style>
  <w:style w:type="paragraph" w:customStyle="1" w:styleId="TF-resumoTTULO">
    <w:name w:val="TF-resumo TÍTULO"/>
    <w:basedOn w:val="Normal"/>
    <w:next w:val="TF-resumoTEXTO"/>
    <w:semiHidden/>
    <w:rsid w:val="00C26406"/>
    <w:pPr>
      <w:pageBreakBefore/>
      <w:jc w:val="center"/>
    </w:pPr>
    <w:rPr>
      <w:rFonts w:ascii="Times New Roman" w:eastAsia="Times New Roman" w:hAnsi="Times New Roman" w:cs="Times New Roman"/>
      <w:b/>
      <w:caps/>
      <w:sz w:val="28"/>
      <w:szCs w:val="20"/>
      <w:lang w:eastAsia="pt-BR"/>
    </w:rPr>
  </w:style>
  <w:style w:type="paragraph" w:customStyle="1" w:styleId="TF-SUBALNEAnvel2">
    <w:name w:val="TF-SUBALÍNEA nível 2"/>
    <w:basedOn w:val="TF-SUBALNEAnvel1"/>
    <w:rsid w:val="00C26406"/>
    <w:pPr>
      <w:numPr>
        <w:ilvl w:val="2"/>
      </w:numPr>
    </w:pPr>
  </w:style>
  <w:style w:type="paragraph" w:styleId="Cabealho">
    <w:name w:val="header"/>
    <w:basedOn w:val="Normal"/>
    <w:link w:val="CabealhoChar"/>
    <w:uiPriority w:val="99"/>
    <w:rsid w:val="00C26406"/>
    <w:pPr>
      <w:keepNext/>
      <w:keepLines/>
      <w:tabs>
        <w:tab w:val="center" w:pos="4320"/>
        <w:tab w:val="right" w:pos="8640"/>
      </w:tabs>
    </w:pPr>
    <w:rPr>
      <w:rFonts w:ascii="Times New Roman" w:eastAsia="Times New Roman" w:hAnsi="Times New Roman" w:cs="Times New Roman"/>
      <w:lang w:eastAsia="pt-BR"/>
    </w:rPr>
  </w:style>
  <w:style w:type="character" w:customStyle="1" w:styleId="CabealhoChar">
    <w:name w:val="Cabeçalho Char"/>
    <w:basedOn w:val="Fontepargpadro"/>
    <w:link w:val="Cabealho"/>
    <w:uiPriority w:val="99"/>
    <w:rsid w:val="00C26406"/>
    <w:rPr>
      <w:rFonts w:ascii="Times New Roman" w:eastAsia="Times New Roman" w:hAnsi="Times New Roman" w:cs="Times New Roman"/>
      <w:lang w:eastAsia="pt-BR"/>
    </w:rPr>
  </w:style>
  <w:style w:type="paragraph" w:styleId="Rodap">
    <w:name w:val="footer"/>
    <w:basedOn w:val="Normal"/>
    <w:link w:val="RodapChar"/>
    <w:uiPriority w:val="99"/>
    <w:rsid w:val="00C26406"/>
    <w:pPr>
      <w:keepNext/>
      <w:keepLines/>
      <w:tabs>
        <w:tab w:val="center" w:pos="4320"/>
        <w:tab w:val="right" w:pos="8640"/>
      </w:tabs>
    </w:pPr>
    <w:rPr>
      <w:rFonts w:ascii="Times New Roman" w:eastAsia="Times New Roman" w:hAnsi="Times New Roman" w:cs="Times New Roman"/>
      <w:sz w:val="20"/>
      <w:lang w:eastAsia="pt-BR"/>
    </w:rPr>
  </w:style>
  <w:style w:type="character" w:customStyle="1" w:styleId="RodapChar">
    <w:name w:val="Rodapé Char"/>
    <w:basedOn w:val="Fontepargpadro"/>
    <w:link w:val="Rodap"/>
    <w:uiPriority w:val="99"/>
    <w:rsid w:val="00C26406"/>
    <w:rPr>
      <w:rFonts w:ascii="Times New Roman" w:eastAsia="Times New Roman" w:hAnsi="Times New Roman" w:cs="Times New Roman"/>
      <w:sz w:val="20"/>
      <w:lang w:eastAsia="pt-BR"/>
    </w:rPr>
  </w:style>
  <w:style w:type="character" w:styleId="Nmerodepgina">
    <w:name w:val="page number"/>
    <w:basedOn w:val="Fontepargpadro"/>
    <w:semiHidden/>
    <w:rsid w:val="00C26406"/>
  </w:style>
  <w:style w:type="paragraph" w:styleId="Sumrio2">
    <w:name w:val="toc 2"/>
    <w:basedOn w:val="Sumrio1"/>
    <w:autoRedefine/>
    <w:uiPriority w:val="39"/>
    <w:rsid w:val="00C26406"/>
    <w:pPr>
      <w:tabs>
        <w:tab w:val="left" w:pos="426"/>
      </w:tabs>
      <w:ind w:left="425" w:hanging="425"/>
    </w:pPr>
    <w:rPr>
      <w:b w:val="0"/>
    </w:rPr>
  </w:style>
  <w:style w:type="paragraph" w:styleId="Sumrio1">
    <w:name w:val="toc 1"/>
    <w:autoRedefine/>
    <w:uiPriority w:val="39"/>
    <w:rsid w:val="00C26406"/>
    <w:pPr>
      <w:tabs>
        <w:tab w:val="left" w:pos="284"/>
        <w:tab w:val="right" w:leader="dot" w:pos="9062"/>
      </w:tabs>
      <w:spacing w:line="360" w:lineRule="auto"/>
      <w:ind w:left="284" w:hanging="284"/>
      <w:jc w:val="both"/>
    </w:pPr>
    <w:rPr>
      <w:rFonts w:ascii="Times New Roman" w:eastAsia="Times New Roman" w:hAnsi="Times New Roman" w:cs="Times New Roman"/>
      <w:b/>
      <w:caps/>
      <w:noProof/>
      <w:color w:val="000000"/>
      <w:szCs w:val="20"/>
      <w:lang w:eastAsia="pt-BR"/>
    </w:rPr>
  </w:style>
  <w:style w:type="paragraph" w:styleId="Sumrio3">
    <w:name w:val="toc 3"/>
    <w:autoRedefine/>
    <w:uiPriority w:val="39"/>
    <w:rsid w:val="00C26406"/>
    <w:pPr>
      <w:tabs>
        <w:tab w:val="left" w:pos="567"/>
        <w:tab w:val="right" w:leader="dot" w:pos="9062"/>
      </w:tabs>
      <w:spacing w:line="360" w:lineRule="auto"/>
      <w:ind w:left="567" w:hanging="567"/>
      <w:jc w:val="both"/>
    </w:pPr>
    <w:rPr>
      <w:rFonts w:ascii="Times New Roman" w:eastAsia="Times New Roman" w:hAnsi="Times New Roman" w:cs="Times New Roman"/>
      <w:noProof/>
      <w:color w:val="000000"/>
      <w:szCs w:val="20"/>
      <w:lang w:eastAsia="pt-BR"/>
    </w:rPr>
  </w:style>
  <w:style w:type="paragraph" w:styleId="Sumrio4">
    <w:name w:val="toc 4"/>
    <w:basedOn w:val="Sumrio3"/>
    <w:next w:val="Sumrio3"/>
    <w:autoRedefine/>
    <w:uiPriority w:val="39"/>
    <w:rsid w:val="00C26406"/>
    <w:pPr>
      <w:tabs>
        <w:tab w:val="left" w:pos="709"/>
      </w:tabs>
      <w:ind w:left="709" w:hanging="709"/>
    </w:pPr>
  </w:style>
  <w:style w:type="paragraph" w:styleId="Sumrio5">
    <w:name w:val="toc 5"/>
    <w:basedOn w:val="Sumrio4"/>
    <w:autoRedefine/>
    <w:uiPriority w:val="39"/>
    <w:rsid w:val="00C26406"/>
    <w:pPr>
      <w:tabs>
        <w:tab w:val="left" w:pos="993"/>
      </w:tabs>
      <w:ind w:left="992" w:hanging="992"/>
    </w:pPr>
  </w:style>
  <w:style w:type="paragraph" w:styleId="Sumrio6">
    <w:name w:val="toc 6"/>
    <w:basedOn w:val="Sumrio5"/>
    <w:autoRedefine/>
    <w:semiHidden/>
    <w:rsid w:val="00C26406"/>
    <w:pPr>
      <w:tabs>
        <w:tab w:val="left" w:pos="1134"/>
      </w:tabs>
      <w:ind w:left="1134" w:hanging="1134"/>
    </w:pPr>
  </w:style>
  <w:style w:type="paragraph" w:styleId="Sumrio7">
    <w:name w:val="toc 7"/>
    <w:basedOn w:val="Sumrio6"/>
    <w:autoRedefine/>
    <w:semiHidden/>
    <w:rsid w:val="00C26406"/>
    <w:pPr>
      <w:tabs>
        <w:tab w:val="left" w:pos="1276"/>
      </w:tabs>
      <w:ind w:left="1276" w:hanging="1276"/>
    </w:pPr>
  </w:style>
  <w:style w:type="paragraph" w:styleId="Sumrio8">
    <w:name w:val="toc 8"/>
    <w:basedOn w:val="Sumrio7"/>
    <w:autoRedefine/>
    <w:semiHidden/>
    <w:rsid w:val="00C26406"/>
    <w:pPr>
      <w:tabs>
        <w:tab w:val="left" w:pos="1418"/>
      </w:tabs>
      <w:ind w:left="1418" w:hanging="1418"/>
    </w:pPr>
  </w:style>
  <w:style w:type="paragraph" w:styleId="Sumrio9">
    <w:name w:val="toc 9"/>
    <w:basedOn w:val="Sumrio8"/>
    <w:autoRedefine/>
    <w:uiPriority w:val="39"/>
    <w:rsid w:val="00C26406"/>
    <w:pPr>
      <w:tabs>
        <w:tab w:val="left" w:pos="1701"/>
      </w:tabs>
      <w:ind w:left="0" w:firstLine="0"/>
    </w:pPr>
    <w:rPr>
      <w:b/>
    </w:rPr>
  </w:style>
  <w:style w:type="paragraph" w:styleId="Lista5">
    <w:name w:val="List 5"/>
    <w:basedOn w:val="Normal"/>
    <w:semiHidden/>
    <w:rsid w:val="00C26406"/>
    <w:pPr>
      <w:keepNext/>
      <w:keepLines/>
      <w:ind w:left="1415" w:hanging="283"/>
    </w:pPr>
    <w:rPr>
      <w:rFonts w:ascii="Times New Roman" w:eastAsia="Times New Roman" w:hAnsi="Times New Roman" w:cs="Times New Roman"/>
      <w:lang w:eastAsia="pt-BR"/>
    </w:rPr>
  </w:style>
  <w:style w:type="character" w:styleId="Hyperlink">
    <w:name w:val="Hyperlink"/>
    <w:uiPriority w:val="99"/>
    <w:rsid w:val="00C26406"/>
    <w:rPr>
      <w:noProof/>
      <w:color w:val="0000FF"/>
      <w:u w:val="single"/>
    </w:rPr>
  </w:style>
  <w:style w:type="paragraph" w:customStyle="1" w:styleId="TF-apndiceTTULO">
    <w:name w:val="TF-apêndice TÍTULO"/>
    <w:next w:val="TF-TEXTO"/>
    <w:semiHidden/>
    <w:rsid w:val="00C26406"/>
    <w:pPr>
      <w:pageBreakBefore/>
      <w:spacing w:line="360" w:lineRule="auto"/>
      <w:jc w:val="both"/>
    </w:pPr>
    <w:rPr>
      <w:rFonts w:ascii="Times New Roman" w:eastAsia="Times New Roman" w:hAnsi="Times New Roman" w:cs="Times New Roman"/>
      <w:b/>
      <w:szCs w:val="20"/>
      <w:lang w:eastAsia="pt-BR"/>
    </w:rPr>
  </w:style>
  <w:style w:type="paragraph" w:customStyle="1" w:styleId="TF-anexoTTULO">
    <w:name w:val="TF-anexo TÍTULO"/>
    <w:next w:val="TF-TEXTO"/>
    <w:semiHidden/>
    <w:rsid w:val="00C26406"/>
    <w:pPr>
      <w:pageBreakBefore/>
      <w:spacing w:line="360" w:lineRule="auto"/>
      <w:jc w:val="both"/>
    </w:pPr>
    <w:rPr>
      <w:rFonts w:ascii="Times New Roman" w:eastAsia="Times New Roman" w:hAnsi="Times New Roman" w:cs="Times New Roman"/>
      <w:b/>
      <w:szCs w:val="20"/>
      <w:lang w:eastAsia="pt-BR"/>
    </w:rPr>
  </w:style>
  <w:style w:type="paragraph" w:customStyle="1" w:styleId="TF-texto-figuracommoldura">
    <w:name w:val="TF-texto-figura com moldura"/>
    <w:next w:val="TF-ilustraoFONTE"/>
    <w:semiHidden/>
    <w:rsid w:val="00C26406"/>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eastAsia="Times New Roman" w:hAnsi="Times" w:cs="Times New Roman"/>
      <w:szCs w:val="20"/>
      <w:lang w:eastAsia="pt-BR"/>
    </w:rPr>
  </w:style>
  <w:style w:type="paragraph" w:customStyle="1" w:styleId="TF-ilustraoFONTE">
    <w:name w:val="TF-ilustração FONTE"/>
    <w:next w:val="Normal"/>
    <w:semiHidden/>
    <w:rsid w:val="00C26406"/>
    <w:pPr>
      <w:keepNext/>
    </w:pPr>
    <w:rPr>
      <w:rFonts w:ascii="Times New Roman" w:eastAsia="Times New Roman" w:hAnsi="Times New Roman" w:cs="Times New Roman"/>
      <w:sz w:val="20"/>
      <w:szCs w:val="20"/>
      <w:lang w:eastAsia="pt-BR"/>
    </w:rPr>
  </w:style>
  <w:style w:type="paragraph" w:customStyle="1" w:styleId="TF-textocompargrafo">
    <w:name w:val="TF-texto com parágrafo"/>
    <w:semiHidden/>
    <w:rsid w:val="00C26406"/>
    <w:pPr>
      <w:spacing w:before="240" w:line="360" w:lineRule="auto"/>
      <w:ind w:firstLine="680"/>
      <w:jc w:val="both"/>
    </w:pPr>
    <w:rPr>
      <w:rFonts w:ascii="Times New Roman" w:eastAsia="Times New Roman" w:hAnsi="Times New Roman" w:cs="Times New Roman"/>
      <w:color w:val="000000"/>
      <w:szCs w:val="20"/>
      <w:lang w:eastAsia="pt-BR"/>
    </w:rPr>
  </w:style>
  <w:style w:type="paragraph" w:customStyle="1" w:styleId="TF-agradecimentosTTULO">
    <w:name w:val="TF-agradecimentos TÍTULO"/>
    <w:basedOn w:val="Normal"/>
    <w:next w:val="TF-agradecimentosTEXTO"/>
    <w:semiHidden/>
    <w:rsid w:val="00C26406"/>
    <w:pPr>
      <w:pageBreakBefore/>
      <w:jc w:val="center"/>
    </w:pPr>
    <w:rPr>
      <w:rFonts w:ascii="Times New Roman" w:eastAsia="Times New Roman" w:hAnsi="Times New Roman" w:cs="Times New Roman"/>
      <w:b/>
      <w:caps/>
      <w:szCs w:val="20"/>
      <w:lang w:eastAsia="pt-BR"/>
    </w:rPr>
  </w:style>
  <w:style w:type="paragraph" w:customStyle="1" w:styleId="TF-LEGENDA">
    <w:name w:val="TF-LEGENDA"/>
    <w:basedOn w:val="Normal"/>
    <w:next w:val="TF-TEXTOQUADRO"/>
    <w:qFormat/>
    <w:rsid w:val="00C26406"/>
    <w:pPr>
      <w:keepNext/>
      <w:keepLines/>
      <w:spacing w:before="60"/>
      <w:jc w:val="center"/>
      <w:outlineLvl w:val="0"/>
    </w:pPr>
    <w:rPr>
      <w:rFonts w:ascii="Times New Roman" w:eastAsia="Times New Roman" w:hAnsi="Times New Roman" w:cs="Times New Roman"/>
      <w:sz w:val="20"/>
      <w:szCs w:val="20"/>
      <w:lang w:eastAsia="pt-BR"/>
    </w:rPr>
  </w:style>
  <w:style w:type="paragraph" w:customStyle="1" w:styleId="TF-listadesiglasTTULO">
    <w:name w:val="TF-lista de siglas TÍTULO"/>
    <w:basedOn w:val="Normal"/>
    <w:next w:val="TF-listadesiglasITEM"/>
    <w:semiHidden/>
    <w:rsid w:val="00C26406"/>
    <w:pPr>
      <w:pageBreakBefore/>
      <w:jc w:val="center"/>
    </w:pPr>
    <w:rPr>
      <w:rFonts w:ascii="Times New Roman" w:eastAsia="Times New Roman" w:hAnsi="Times New Roman" w:cs="Times New Roman"/>
      <w:b/>
      <w:caps/>
      <w:sz w:val="28"/>
      <w:szCs w:val="20"/>
      <w:lang w:eastAsia="pt-BR"/>
    </w:rPr>
  </w:style>
  <w:style w:type="paragraph" w:customStyle="1" w:styleId="TF-TTULO">
    <w:name w:val="TF-TÍTULO"/>
    <w:next w:val="Normal"/>
    <w:rsid w:val="00C26406"/>
    <w:pPr>
      <w:spacing w:after="120"/>
      <w:jc w:val="center"/>
    </w:pPr>
    <w:rPr>
      <w:rFonts w:ascii="Times New Roman" w:eastAsia="Times New Roman" w:hAnsi="Times New Roman" w:cs="Times New Roman"/>
      <w:b/>
      <w:caps/>
      <w:szCs w:val="20"/>
      <w:lang w:eastAsia="pt-BR"/>
    </w:rPr>
  </w:style>
  <w:style w:type="paragraph" w:customStyle="1" w:styleId="TF-CITAO">
    <w:name w:val="TF-CITAÇÃO"/>
    <w:next w:val="TF-TEXTO"/>
    <w:rsid w:val="00C26406"/>
    <w:pPr>
      <w:widowControl w:val="0"/>
      <w:spacing w:after="160"/>
      <w:ind w:left="2268"/>
      <w:jc w:val="both"/>
    </w:pPr>
    <w:rPr>
      <w:rFonts w:ascii="Times New Roman" w:eastAsia="Times New Roman" w:hAnsi="Times New Roman" w:cs="Times New Roman"/>
      <w:sz w:val="20"/>
      <w:szCs w:val="20"/>
      <w:lang w:eastAsia="pt-BR"/>
    </w:rPr>
  </w:style>
  <w:style w:type="paragraph" w:customStyle="1" w:styleId="TF-tabelaFONTE">
    <w:name w:val="TF-tabela FONTE"/>
    <w:basedOn w:val="TF-ilustraoFONTE"/>
    <w:semiHidden/>
    <w:rsid w:val="00C26406"/>
    <w:pPr>
      <w:spacing w:after="160"/>
    </w:pPr>
  </w:style>
  <w:style w:type="paragraph" w:customStyle="1" w:styleId="xl24">
    <w:name w:val="xl24"/>
    <w:basedOn w:val="Normal"/>
    <w:rsid w:val="00C26406"/>
    <w:pPr>
      <w:keepNext/>
      <w:keepLines/>
      <w:pBdr>
        <w:left w:val="single" w:sz="4" w:space="0" w:color="auto"/>
        <w:bottom w:val="single" w:sz="4" w:space="0" w:color="auto"/>
        <w:right w:val="single" w:sz="4" w:space="0" w:color="auto"/>
      </w:pBdr>
      <w:spacing w:before="100" w:beforeAutospacing="1" w:after="100" w:afterAutospacing="1"/>
      <w:jc w:val="center"/>
      <w:textAlignment w:val="top"/>
    </w:pPr>
    <w:rPr>
      <w:rFonts w:ascii="Times New Roman" w:eastAsia="Times New Roman" w:hAnsi="Times New Roman" w:cs="Times New Roman"/>
      <w:lang w:eastAsia="pt-BR"/>
    </w:rPr>
  </w:style>
  <w:style w:type="character" w:styleId="VarivelHTML">
    <w:name w:val="HTML Variable"/>
    <w:semiHidden/>
    <w:rsid w:val="00C26406"/>
    <w:rPr>
      <w:i/>
      <w:iCs/>
    </w:rPr>
  </w:style>
  <w:style w:type="paragraph" w:customStyle="1" w:styleId="TF-xAvalITEMTABELA">
    <w:name w:val="TF-xAval ITEM TABELA"/>
    <w:basedOn w:val="TF-xAvalITEMDETALHE"/>
    <w:rsid w:val="00C26406"/>
    <w:pPr>
      <w:ind w:left="0"/>
      <w:jc w:val="center"/>
    </w:pPr>
  </w:style>
  <w:style w:type="paragraph" w:customStyle="1" w:styleId="TF-ilustraoTEXTO">
    <w:name w:val="TF-ilustração TEXTO"/>
    <w:semiHidden/>
    <w:rsid w:val="00C26406"/>
    <w:pPr>
      <w:keepNext/>
    </w:pPr>
    <w:rPr>
      <w:rFonts w:ascii="Times New Roman" w:eastAsia="Times New Roman" w:hAnsi="Times New Roman" w:cs="Times New Roman"/>
      <w:sz w:val="22"/>
      <w:szCs w:val="20"/>
      <w:lang w:eastAsia="pt-BR"/>
    </w:rPr>
  </w:style>
  <w:style w:type="paragraph" w:customStyle="1" w:styleId="TF-subalineasn2">
    <w:name w:val="TF-subalineas n2"/>
    <w:basedOn w:val="TF-alneacomletras"/>
    <w:autoRedefine/>
    <w:semiHidden/>
    <w:rsid w:val="00C26406"/>
    <w:pPr>
      <w:numPr>
        <w:ilvl w:val="1"/>
      </w:numPr>
      <w:tabs>
        <w:tab w:val="clear" w:pos="1398"/>
        <w:tab w:val="num" w:pos="360"/>
        <w:tab w:val="num" w:pos="1440"/>
      </w:tabs>
      <w:ind w:left="1440" w:hanging="360"/>
    </w:pPr>
  </w:style>
  <w:style w:type="paragraph" w:customStyle="1" w:styleId="TF-alneacomletras">
    <w:name w:val="TF-alínea com letras"/>
    <w:autoRedefine/>
    <w:semiHidden/>
    <w:rsid w:val="00C26406"/>
    <w:pPr>
      <w:numPr>
        <w:numId w:val="3"/>
      </w:numPr>
      <w:tabs>
        <w:tab w:val="clear" w:pos="1040"/>
        <w:tab w:val="num" w:pos="1077"/>
      </w:tabs>
      <w:spacing w:line="360" w:lineRule="auto"/>
      <w:ind w:left="1077" w:hanging="397"/>
      <w:jc w:val="both"/>
    </w:pPr>
    <w:rPr>
      <w:rFonts w:ascii="Times New Roman" w:eastAsia="Times New Roman" w:hAnsi="Times New Roman" w:cs="Times New Roman"/>
      <w:color w:val="000000"/>
      <w:szCs w:val="20"/>
      <w:lang w:eastAsia="pt-BR"/>
    </w:rPr>
  </w:style>
  <w:style w:type="paragraph" w:customStyle="1" w:styleId="TF-listas-preenchimentoentre">
    <w:name w:val="TF-listas - preenchimento entre"/>
    <w:basedOn w:val="TF-listadetabelasTTULO"/>
    <w:next w:val="TF-listadetabelasTTULO"/>
    <w:semiHidden/>
    <w:rsid w:val="00C26406"/>
  </w:style>
  <w:style w:type="paragraph" w:customStyle="1" w:styleId="TF-subalineasn3">
    <w:name w:val="TF-subalineas n3"/>
    <w:basedOn w:val="TF-subalineasn2"/>
    <w:autoRedefine/>
    <w:semiHidden/>
    <w:rsid w:val="00C26406"/>
    <w:pPr>
      <w:numPr>
        <w:ilvl w:val="2"/>
      </w:numPr>
      <w:tabs>
        <w:tab w:val="clear" w:pos="1721"/>
        <w:tab w:val="num" w:pos="360"/>
        <w:tab w:val="num" w:pos="1440"/>
        <w:tab w:val="num" w:pos="1758"/>
        <w:tab w:val="num" w:pos="2160"/>
      </w:tabs>
      <w:ind w:left="2160" w:hanging="360"/>
    </w:pPr>
  </w:style>
  <w:style w:type="paragraph" w:customStyle="1" w:styleId="TF-conteudo-quadro">
    <w:name w:val="TF-conteudo-quadro"/>
    <w:semiHidden/>
    <w:rsid w:val="00C26406"/>
    <w:pPr>
      <w:keepNext/>
      <w:keepLines/>
    </w:pPr>
    <w:rPr>
      <w:rFonts w:ascii="Courier" w:eastAsia="Times New Roman" w:hAnsi="Courier" w:cs="Times New Roman"/>
      <w:sz w:val="20"/>
      <w:szCs w:val="20"/>
      <w:lang w:val="en-US" w:eastAsia="pt-BR"/>
    </w:rPr>
  </w:style>
  <w:style w:type="paragraph" w:customStyle="1" w:styleId="TF-TEXTOQUADROCentralizado">
    <w:name w:val="TF-TEXTO QUADRO Centralizado"/>
    <w:basedOn w:val="TF-TEXTOQUADRO"/>
    <w:rsid w:val="00C26406"/>
    <w:pPr>
      <w:jc w:val="center"/>
    </w:pPr>
  </w:style>
  <w:style w:type="paragraph" w:styleId="Textodebalo">
    <w:name w:val="Balloon Text"/>
    <w:basedOn w:val="Normal"/>
    <w:link w:val="TextodebaloChar"/>
    <w:uiPriority w:val="99"/>
    <w:semiHidden/>
    <w:unhideWhenUsed/>
    <w:rsid w:val="00C26406"/>
    <w:pPr>
      <w:keepNext/>
      <w:keepLines/>
    </w:pPr>
    <w:rPr>
      <w:rFonts w:ascii="Tahoma" w:eastAsia="Times New Roman" w:hAnsi="Tahoma" w:cs="Times New Roman"/>
      <w:sz w:val="16"/>
      <w:szCs w:val="16"/>
      <w:lang w:val="x-none" w:eastAsia="x-none"/>
    </w:rPr>
  </w:style>
  <w:style w:type="character" w:customStyle="1" w:styleId="TextodebaloChar">
    <w:name w:val="Texto de balão Char"/>
    <w:basedOn w:val="Fontepargpadro"/>
    <w:link w:val="Textodebalo"/>
    <w:uiPriority w:val="99"/>
    <w:semiHidden/>
    <w:rsid w:val="00C26406"/>
    <w:rPr>
      <w:rFonts w:ascii="Tahoma" w:eastAsia="Times New Roman" w:hAnsi="Tahoma" w:cs="Times New Roman"/>
      <w:sz w:val="16"/>
      <w:szCs w:val="16"/>
      <w:lang w:val="x-none" w:eastAsia="x-none"/>
    </w:rPr>
  </w:style>
  <w:style w:type="paragraph" w:customStyle="1" w:styleId="TF-TEXTOQUADRODireita">
    <w:name w:val="TF-TEXTO QUADRO Direita"/>
    <w:basedOn w:val="TF-TEXTOQUADRO"/>
    <w:rsid w:val="00C26406"/>
    <w:pPr>
      <w:jc w:val="right"/>
    </w:pPr>
  </w:style>
  <w:style w:type="table" w:styleId="Tabelacomgrade">
    <w:name w:val="Table Grid"/>
    <w:basedOn w:val="Tabelanormal"/>
    <w:uiPriority w:val="59"/>
    <w:rsid w:val="00C26406"/>
    <w:rPr>
      <w:rFonts w:ascii="Times New Roman" w:eastAsia="Times New Roman" w:hAnsi="Times New Roman" w:cs="Times New Roman"/>
      <w:sz w:val="20"/>
      <w:szCs w:val="20"/>
      <w:lang w:eastAsia="pt-BR"/>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C26406"/>
  </w:style>
  <w:style w:type="paragraph" w:customStyle="1" w:styleId="TF-LEGENDA-Tabela">
    <w:name w:val="TF-LEGENDA-Tabela"/>
    <w:basedOn w:val="TF-LEGENDA"/>
    <w:semiHidden/>
    <w:qFormat/>
    <w:rsid w:val="00C26406"/>
  </w:style>
  <w:style w:type="paragraph" w:customStyle="1" w:styleId="TF-FIGURA">
    <w:name w:val="TF-FIGURA"/>
    <w:basedOn w:val="TF-TEXTO"/>
    <w:qFormat/>
    <w:rsid w:val="00C26406"/>
    <w:pPr>
      <w:keepNext/>
      <w:spacing w:after="0"/>
      <w:ind w:firstLine="0"/>
      <w:jc w:val="center"/>
    </w:pPr>
  </w:style>
  <w:style w:type="character" w:customStyle="1" w:styleId="TF-COURIER10">
    <w:name w:val="TF-COURIER10"/>
    <w:qFormat/>
    <w:rsid w:val="00C26406"/>
    <w:rPr>
      <w:rFonts w:ascii="Courier New" w:hAnsi="Courier New"/>
      <w:sz w:val="20"/>
    </w:rPr>
  </w:style>
  <w:style w:type="paragraph" w:customStyle="1" w:styleId="TtuloIntroduo">
    <w:name w:val="Título Introdução"/>
    <w:basedOn w:val="Ttulo1"/>
    <w:qFormat/>
    <w:rsid w:val="00C26406"/>
    <w:pPr>
      <w:spacing w:before="480"/>
    </w:pPr>
  </w:style>
  <w:style w:type="paragraph" w:styleId="Textodecomentrio">
    <w:name w:val="annotation text"/>
    <w:basedOn w:val="Normal"/>
    <w:link w:val="TextodecomentrioChar"/>
    <w:uiPriority w:val="99"/>
    <w:semiHidden/>
    <w:unhideWhenUsed/>
    <w:rsid w:val="00C26406"/>
    <w:pPr>
      <w:keepNext/>
      <w:keepLines/>
    </w:pPr>
    <w:rPr>
      <w:rFonts w:ascii="Times New Roman" w:eastAsia="Times New Roman" w:hAnsi="Times New Roman" w:cs="Times New Roman"/>
      <w:sz w:val="20"/>
      <w:szCs w:val="20"/>
      <w:lang w:eastAsia="pt-BR"/>
    </w:rPr>
  </w:style>
  <w:style w:type="character" w:customStyle="1" w:styleId="TextodecomentrioChar">
    <w:name w:val="Texto de comentário Char"/>
    <w:basedOn w:val="Fontepargpadro"/>
    <w:link w:val="Textodecomentrio"/>
    <w:uiPriority w:val="99"/>
    <w:semiHidden/>
    <w:rsid w:val="00C26406"/>
    <w:rPr>
      <w:rFonts w:ascii="Times New Roman" w:eastAsia="Times New Roman" w:hAnsi="Times New Roman" w:cs="Times New Roman"/>
      <w:sz w:val="20"/>
      <w:szCs w:val="20"/>
      <w:lang w:eastAsia="pt-BR"/>
    </w:rPr>
  </w:style>
  <w:style w:type="character" w:styleId="Refdecomentrio">
    <w:name w:val="annotation reference"/>
    <w:uiPriority w:val="99"/>
    <w:semiHidden/>
    <w:unhideWhenUsed/>
    <w:rsid w:val="00C26406"/>
    <w:rPr>
      <w:sz w:val="16"/>
      <w:szCs w:val="16"/>
    </w:rPr>
  </w:style>
  <w:style w:type="paragraph" w:styleId="Assuntodocomentrio">
    <w:name w:val="annotation subject"/>
    <w:basedOn w:val="Textodecomentrio"/>
    <w:next w:val="Textodecomentrio"/>
    <w:link w:val="AssuntodocomentrioChar"/>
    <w:uiPriority w:val="99"/>
    <w:semiHidden/>
    <w:unhideWhenUsed/>
    <w:rsid w:val="00C26406"/>
    <w:rPr>
      <w:b/>
      <w:bCs/>
      <w:lang w:val="x-none" w:eastAsia="x-none"/>
    </w:rPr>
  </w:style>
  <w:style w:type="character" w:customStyle="1" w:styleId="AssuntodocomentrioChar">
    <w:name w:val="Assunto do comentário Char"/>
    <w:basedOn w:val="TextodecomentrioChar"/>
    <w:link w:val="Assuntodocomentrio"/>
    <w:uiPriority w:val="99"/>
    <w:semiHidden/>
    <w:rsid w:val="00C26406"/>
    <w:rPr>
      <w:rFonts w:ascii="Times New Roman" w:eastAsia="Times New Roman" w:hAnsi="Times New Roman" w:cs="Times New Roman"/>
      <w:b/>
      <w:bCs/>
      <w:sz w:val="20"/>
      <w:szCs w:val="20"/>
      <w:lang w:val="x-none" w:eastAsia="x-none"/>
    </w:rPr>
  </w:style>
  <w:style w:type="paragraph" w:styleId="Reviso">
    <w:name w:val="Revision"/>
    <w:hidden/>
    <w:uiPriority w:val="99"/>
    <w:semiHidden/>
    <w:rsid w:val="00C26406"/>
    <w:rPr>
      <w:rFonts w:ascii="Times New Roman" w:eastAsia="Times New Roman" w:hAnsi="Times New Roman" w:cs="Times New Roman"/>
      <w:lang w:eastAsia="pt-BR"/>
    </w:rPr>
  </w:style>
  <w:style w:type="paragraph" w:styleId="Textodenotaderodap">
    <w:name w:val="footnote text"/>
    <w:basedOn w:val="Normal"/>
    <w:link w:val="TextodenotaderodapChar"/>
    <w:uiPriority w:val="99"/>
    <w:semiHidden/>
    <w:unhideWhenUsed/>
    <w:rsid w:val="00C26406"/>
    <w:pPr>
      <w:keepNext/>
      <w:keepLines/>
    </w:pPr>
    <w:rPr>
      <w:rFonts w:ascii="Times New Roman" w:eastAsia="Times New Roman" w:hAnsi="Times New Roman" w:cs="Times New Roman"/>
      <w:sz w:val="20"/>
      <w:szCs w:val="20"/>
      <w:lang w:eastAsia="pt-BR"/>
    </w:rPr>
  </w:style>
  <w:style w:type="character" w:customStyle="1" w:styleId="TextodenotaderodapChar">
    <w:name w:val="Texto de nota de rodapé Char"/>
    <w:basedOn w:val="Fontepargpadro"/>
    <w:link w:val="Textodenotaderodap"/>
    <w:uiPriority w:val="99"/>
    <w:semiHidden/>
    <w:rsid w:val="00C26406"/>
    <w:rPr>
      <w:rFonts w:ascii="Times New Roman" w:eastAsia="Times New Roman" w:hAnsi="Times New Roman" w:cs="Times New Roman"/>
      <w:sz w:val="20"/>
      <w:szCs w:val="20"/>
      <w:lang w:eastAsia="pt-BR"/>
    </w:rPr>
  </w:style>
  <w:style w:type="character" w:styleId="Refdenotaderodap">
    <w:name w:val="footnote reference"/>
    <w:semiHidden/>
    <w:unhideWhenUsed/>
    <w:rsid w:val="00C26406"/>
    <w:rPr>
      <w:vertAlign w:val="superscript"/>
    </w:rPr>
  </w:style>
  <w:style w:type="paragraph" w:customStyle="1" w:styleId="TF-orientador">
    <w:name w:val="TF-orientador"/>
    <w:basedOn w:val="TF-autor"/>
    <w:semiHidden/>
    <w:qFormat/>
    <w:rsid w:val="00C26406"/>
    <w:pPr>
      <w:spacing w:after="480"/>
    </w:pPr>
  </w:style>
  <w:style w:type="paragraph" w:customStyle="1" w:styleId="TF-avaliaoCABEALHO">
    <w:name w:val="TF-avaliação CABEÇALHO"/>
    <w:basedOn w:val="Normal"/>
    <w:semiHidden/>
    <w:rsid w:val="00C26406"/>
    <w:rPr>
      <w:rFonts w:ascii="Times New Roman" w:eastAsia="Times New Roman" w:hAnsi="Times New Roman" w:cs="Times New Roman"/>
      <w:lang w:eastAsia="pt-BR"/>
    </w:rPr>
  </w:style>
  <w:style w:type="paragraph" w:customStyle="1" w:styleId="TF-avaliaoTTULOTCC">
    <w:name w:val="TF-avaliação TÍTULO TCC"/>
    <w:basedOn w:val="Normal"/>
    <w:semiHidden/>
    <w:rsid w:val="00C26406"/>
    <w:pPr>
      <w:spacing w:before="240"/>
      <w:ind w:left="1276" w:hanging="1276"/>
      <w:jc w:val="both"/>
    </w:pPr>
    <w:rPr>
      <w:rFonts w:ascii="Times New Roman" w:eastAsia="Times New Roman" w:hAnsi="Times New Roman" w:cs="Times New Roman"/>
      <w:caps/>
      <w:lang w:eastAsia="pt-BR"/>
    </w:rPr>
  </w:style>
  <w:style w:type="paragraph" w:customStyle="1" w:styleId="TF-avaliaoTTULO1">
    <w:name w:val="TF-avaliação TÍTULO 1"/>
    <w:semiHidden/>
    <w:rsid w:val="00C26406"/>
    <w:pPr>
      <w:numPr>
        <w:numId w:val="9"/>
      </w:numPr>
      <w:tabs>
        <w:tab w:val="clear" w:pos="720"/>
        <w:tab w:val="left" w:pos="284"/>
        <w:tab w:val="num" w:pos="1077"/>
      </w:tabs>
      <w:spacing w:before="240"/>
      <w:ind w:left="1077" w:hanging="397"/>
    </w:pPr>
    <w:rPr>
      <w:rFonts w:ascii="Times New Roman" w:eastAsia="Times New Roman" w:hAnsi="Times New Roman" w:cs="Times New Roman"/>
      <w:b/>
      <w:caps/>
      <w:noProof/>
      <w:szCs w:val="20"/>
      <w:lang w:eastAsia="pt-BR"/>
    </w:rPr>
  </w:style>
  <w:style w:type="paragraph" w:customStyle="1" w:styleId="TF-avaliaoTTULO2c">
    <w:name w:val="TF-avaliação TÍTULO 2c"/>
    <w:basedOn w:val="TF-avaliaoTTULO1"/>
    <w:semiHidden/>
    <w:rsid w:val="00C26406"/>
    <w:pPr>
      <w:numPr>
        <w:ilvl w:val="1"/>
      </w:numPr>
      <w:tabs>
        <w:tab w:val="clear" w:pos="737"/>
        <w:tab w:val="num" w:pos="1418"/>
      </w:tabs>
      <w:spacing w:before="400" w:after="100"/>
      <w:ind w:left="1418" w:hanging="380"/>
    </w:pPr>
    <w:rPr>
      <w:b w:val="0"/>
    </w:rPr>
  </w:style>
  <w:style w:type="paragraph" w:customStyle="1" w:styleId="TF-avaliaotexto">
    <w:name w:val="TF-avaliação texto"/>
    <w:basedOn w:val="TF-TEXTO"/>
    <w:semiHidden/>
    <w:qFormat/>
    <w:rsid w:val="00C26406"/>
    <w:pPr>
      <w:ind w:firstLine="0"/>
    </w:pPr>
  </w:style>
  <w:style w:type="paragraph" w:customStyle="1" w:styleId="TF-avaliaoQUADRO">
    <w:name w:val="TF-avaliação QUADRO"/>
    <w:basedOn w:val="Normal"/>
    <w:semiHidden/>
    <w:rsid w:val="00C26406"/>
    <w:pPr>
      <w:spacing w:before="60" w:after="60"/>
    </w:pPr>
    <w:rPr>
      <w:rFonts w:ascii="Times New Roman" w:eastAsia="Times New Roman" w:hAnsi="Times New Roman" w:cs="Times New Roman"/>
      <w:sz w:val="20"/>
      <w:lang w:eastAsia="pt-BR"/>
    </w:rPr>
  </w:style>
  <w:style w:type="paragraph" w:customStyle="1" w:styleId="TF-AUTOR0">
    <w:name w:val="TF-AUTOR"/>
    <w:basedOn w:val="Normal"/>
    <w:rsid w:val="00C26406"/>
    <w:pPr>
      <w:keepNext/>
      <w:keepLines/>
      <w:spacing w:before="120"/>
      <w:jc w:val="center"/>
    </w:pPr>
    <w:rPr>
      <w:rFonts w:ascii="Times New Roman" w:eastAsia="Times New Roman" w:hAnsi="Times New Roman" w:cs="Times New Roman"/>
      <w:color w:val="000000"/>
      <w:sz w:val="20"/>
      <w:szCs w:val="20"/>
      <w:lang w:eastAsia="pt-BR"/>
    </w:rPr>
  </w:style>
  <w:style w:type="paragraph" w:customStyle="1" w:styleId="TF-CDIGO-FONTE">
    <w:name w:val="TF-CÓDIGO-FONTE"/>
    <w:rsid w:val="00C26406"/>
    <w:pPr>
      <w:keepNext/>
      <w:keepLines/>
    </w:pPr>
    <w:rPr>
      <w:rFonts w:ascii="Courier" w:eastAsia="Times New Roman" w:hAnsi="Courier" w:cs="Times New Roman"/>
      <w:sz w:val="20"/>
      <w:szCs w:val="20"/>
      <w:lang w:val="en-US" w:eastAsia="pt-BR"/>
    </w:rPr>
  </w:style>
  <w:style w:type="paragraph" w:customStyle="1" w:styleId="TF-FONTE">
    <w:name w:val="TF-FONTE"/>
    <w:next w:val="Normal"/>
    <w:qFormat/>
    <w:rsid w:val="00C26406"/>
    <w:pPr>
      <w:spacing w:after="120"/>
      <w:jc w:val="center"/>
    </w:pPr>
    <w:rPr>
      <w:rFonts w:ascii="Times New Roman" w:eastAsia="Times New Roman" w:hAnsi="Times New Roman" w:cs="Times New Roman"/>
      <w:sz w:val="18"/>
      <w:szCs w:val="20"/>
      <w:lang w:eastAsia="pt-BR"/>
    </w:rPr>
  </w:style>
  <w:style w:type="paragraph" w:customStyle="1" w:styleId="TF-REFERNCIASITEM0">
    <w:name w:val="TF-REFERÊNCIAS ITEM"/>
    <w:rsid w:val="00C26406"/>
    <w:pPr>
      <w:keepLines/>
      <w:spacing w:before="120"/>
    </w:pPr>
    <w:rPr>
      <w:rFonts w:ascii="Times New Roman" w:eastAsia="Times New Roman" w:hAnsi="Times New Roman" w:cs="Times New Roman"/>
      <w:sz w:val="18"/>
      <w:szCs w:val="20"/>
      <w:lang w:eastAsia="pt-BR"/>
    </w:rPr>
  </w:style>
  <w:style w:type="paragraph" w:customStyle="1" w:styleId="TF-xAvalITEM">
    <w:name w:val="TF-xAval ITEM"/>
    <w:basedOn w:val="Normal"/>
    <w:rsid w:val="00C26406"/>
    <w:pPr>
      <w:numPr>
        <w:numId w:val="10"/>
      </w:numPr>
      <w:jc w:val="both"/>
    </w:pPr>
    <w:rPr>
      <w:rFonts w:ascii="Times New Roman" w:eastAsia="Times New Roman" w:hAnsi="Times New Roman" w:cs="Times New Roman"/>
      <w:sz w:val="18"/>
      <w:lang w:eastAsia="pt-BR"/>
    </w:rPr>
  </w:style>
  <w:style w:type="paragraph" w:customStyle="1" w:styleId="TF-xAvalITEMDETALHE">
    <w:name w:val="TF-xAval ITEM DETALHE"/>
    <w:basedOn w:val="Normal"/>
    <w:rsid w:val="00C26406"/>
    <w:pPr>
      <w:numPr>
        <w:ilvl w:val="1"/>
      </w:numPr>
      <w:ind w:left="353"/>
      <w:jc w:val="both"/>
    </w:pPr>
    <w:rPr>
      <w:rFonts w:ascii="Times New Roman" w:eastAsia="Times New Roman" w:hAnsi="Times New Roman" w:cs="Times New Roman"/>
      <w:sz w:val="18"/>
      <w:lang w:eastAsia="pt-BR"/>
    </w:rPr>
  </w:style>
  <w:style w:type="paragraph" w:customStyle="1" w:styleId="TF-xAvalLINHA">
    <w:name w:val="TF-xAval LINHA"/>
    <w:basedOn w:val="Normal"/>
    <w:rsid w:val="00C26406"/>
    <w:pPr>
      <w:tabs>
        <w:tab w:val="left" w:pos="1134"/>
        <w:tab w:val="left" w:leader="underscore" w:pos="9072"/>
      </w:tabs>
      <w:spacing w:before="180" w:after="60"/>
    </w:pPr>
    <w:rPr>
      <w:rFonts w:ascii="Times New Roman" w:eastAsia="Times New Roman" w:hAnsi="Times New Roman" w:cs="Times New Roman"/>
      <w:sz w:val="20"/>
      <w:lang w:eastAsia="pt-BR"/>
    </w:rPr>
  </w:style>
  <w:style w:type="paragraph" w:customStyle="1" w:styleId="TF-xAvalTTULO">
    <w:name w:val="TF-xAval TÍTULO"/>
    <w:basedOn w:val="Normal"/>
    <w:rsid w:val="00C26406"/>
    <w:pPr>
      <w:tabs>
        <w:tab w:val="left" w:pos="708"/>
      </w:tabs>
      <w:ind w:left="720" w:hanging="720"/>
      <w:jc w:val="center"/>
    </w:pPr>
    <w:rPr>
      <w:rFonts w:ascii="Times New Roman" w:eastAsia="Times New Roman" w:hAnsi="Times New Roman" w:cs="Times New Roman"/>
      <w:caps/>
      <w:noProof/>
      <w:sz w:val="22"/>
      <w:szCs w:val="20"/>
      <w:lang w:eastAsia="pt-BR"/>
    </w:rPr>
  </w:style>
  <w:style w:type="character" w:styleId="Forte">
    <w:name w:val="Strong"/>
    <w:uiPriority w:val="22"/>
    <w:qFormat/>
    <w:rsid w:val="00C26406"/>
    <w:rPr>
      <w:b/>
      <w:bCs/>
    </w:rPr>
  </w:style>
  <w:style w:type="character" w:styleId="nfase">
    <w:name w:val="Emphasis"/>
    <w:uiPriority w:val="20"/>
    <w:qFormat/>
    <w:rsid w:val="00C26406"/>
    <w:rPr>
      <w:i/>
      <w:iCs/>
    </w:rPr>
  </w:style>
  <w:style w:type="character" w:customStyle="1" w:styleId="normaltextrun">
    <w:name w:val="normaltextrun"/>
    <w:rsid w:val="00C26406"/>
  </w:style>
  <w:style w:type="paragraph" w:customStyle="1" w:styleId="Sub-inciso">
    <w:name w:val="Sub-inciso"/>
    <w:basedOn w:val="Normal"/>
    <w:rsid w:val="00C26406"/>
    <w:pPr>
      <w:numPr>
        <w:numId w:val="18"/>
      </w:numPr>
    </w:pPr>
    <w:rPr>
      <w:rFonts w:ascii="Times New Roman" w:eastAsia="Times New Roman" w:hAnsi="Times New Roman" w:cs="Times New Roman"/>
      <w:lang w:eastAsia="pt-BR"/>
    </w:rPr>
  </w:style>
  <w:style w:type="paragraph" w:styleId="Recuodecorpodetexto">
    <w:name w:val="Body Text Indent"/>
    <w:basedOn w:val="Normal"/>
    <w:link w:val="RecuodecorpodetextoChar"/>
    <w:semiHidden/>
    <w:rsid w:val="00C26406"/>
    <w:pPr>
      <w:spacing w:line="360" w:lineRule="auto"/>
      <w:ind w:firstLine="708"/>
    </w:pPr>
    <w:rPr>
      <w:rFonts w:ascii="Times New Roman" w:eastAsia="Times New Roman" w:hAnsi="Times New Roman" w:cs="Times New Roman"/>
      <w:lang w:eastAsia="pt-BR"/>
    </w:rPr>
  </w:style>
  <w:style w:type="character" w:customStyle="1" w:styleId="RecuodecorpodetextoChar">
    <w:name w:val="Recuo de corpo de texto Char"/>
    <w:basedOn w:val="Fontepargpadro"/>
    <w:link w:val="Recuodecorpodetexto"/>
    <w:semiHidden/>
    <w:rsid w:val="00C26406"/>
    <w:rPr>
      <w:rFonts w:ascii="Times New Roman" w:eastAsia="Times New Roman" w:hAnsi="Times New Roman" w:cs="Times New Roman"/>
      <w:lang w:eastAsia="pt-BR"/>
    </w:rPr>
  </w:style>
  <w:style w:type="paragraph" w:styleId="Corpodetexto">
    <w:name w:val="Body Text"/>
    <w:basedOn w:val="Normal"/>
    <w:link w:val="CorpodetextoChar"/>
    <w:semiHidden/>
    <w:rsid w:val="00C26406"/>
    <w:pPr>
      <w:spacing w:line="360" w:lineRule="auto"/>
      <w:jc w:val="both"/>
    </w:pPr>
    <w:rPr>
      <w:rFonts w:ascii="Times New Roman" w:eastAsia="Times New Roman" w:hAnsi="Times New Roman" w:cs="Times New Roman"/>
      <w:lang w:eastAsia="pt-BR"/>
    </w:rPr>
  </w:style>
  <w:style w:type="character" w:customStyle="1" w:styleId="CorpodetextoChar">
    <w:name w:val="Corpo de texto Char"/>
    <w:basedOn w:val="Fontepargpadro"/>
    <w:link w:val="Corpodetexto"/>
    <w:semiHidden/>
    <w:rsid w:val="00C26406"/>
    <w:rPr>
      <w:rFonts w:ascii="Times New Roman" w:eastAsia="Times New Roman" w:hAnsi="Times New Roman" w:cs="Times New Roman"/>
      <w:lang w:eastAsia="pt-BR"/>
    </w:rPr>
  </w:style>
  <w:style w:type="table" w:styleId="GradeClara">
    <w:name w:val="Light Grid"/>
    <w:basedOn w:val="Tabelanormal"/>
    <w:uiPriority w:val="62"/>
    <w:rsid w:val="00C26406"/>
    <w:rPr>
      <w:rFonts w:ascii="Times New Roman" w:eastAsia="Times New Roman" w:hAnsi="Times New Roman" w:cs="Times New Roman"/>
      <w:sz w:val="20"/>
      <w:szCs w:val="20"/>
      <w:lang w:eastAsia="pt-BR"/>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5.emf"/><Relationship Id="rId18" Type="http://schemas.openxmlformats.org/officeDocument/2006/relationships/image" Target="media/image8.png"/><Relationship Id="rId3" Type="http://schemas.openxmlformats.org/officeDocument/2006/relationships/settings" Target="settings.xml"/><Relationship Id="rId21" Type="http://schemas.microsoft.com/office/2011/relationships/people" Target="people.xml"/><Relationship Id="rId7" Type="http://schemas.microsoft.com/office/2011/relationships/commentsExtended" Target="commentsExtended.xml"/><Relationship Id="rId12" Type="http://schemas.openxmlformats.org/officeDocument/2006/relationships/image" Target="media/image4.png"/><Relationship Id="rId17" Type="http://schemas.openxmlformats.org/officeDocument/2006/relationships/customXml" Target="ink/ink1.xml"/><Relationship Id="rId2" Type="http://schemas.openxmlformats.org/officeDocument/2006/relationships/styles" Target="styles.xml"/><Relationship Id="rId16" Type="http://schemas.openxmlformats.org/officeDocument/2006/relationships/hyperlink" Target="mailto:dalton@furb.br"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image" Target="media/image3.png"/><Relationship Id="rId5" Type="http://schemas.openxmlformats.org/officeDocument/2006/relationships/image" Target="media/image1.emf"/><Relationship Id="rId15" Type="http://schemas.openxmlformats.org/officeDocument/2006/relationships/image" Target="media/image7.png"/><Relationship Id="rId10" Type="http://schemas.openxmlformats.org/officeDocument/2006/relationships/image" Target="media/image2.emf"/><Relationship Id="rId19" Type="http://schemas.openxmlformats.org/officeDocument/2006/relationships/hyperlink" Target="mailto:dalton@furb.br" TargetMode="External"/><Relationship Id="rId4" Type="http://schemas.openxmlformats.org/officeDocument/2006/relationships/webSettings" Target="webSettings.xml"/><Relationship Id="rId9" Type="http://schemas.microsoft.com/office/2018/08/relationships/commentsExtensible" Target="commentsExtensible.xml"/><Relationship Id="rId14" Type="http://schemas.openxmlformats.org/officeDocument/2006/relationships/image" Target="media/image6.png"/><Relationship Id="rId22"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26T19:43:40.367"/>
    </inkml:context>
    <inkml:brush xml:id="br0">
      <inkml:brushProperty name="width" value="0.05" units="cm"/>
      <inkml:brushProperty name="height" value="0.05" units="cm"/>
      <inkml:brushProperty name="color" value="#E71224"/>
    </inkml:brush>
  </inkml:definitions>
  <inkml:trace contextRef="#ctx0" brushRef="#br0">4740 143 24575,'-1'6'0,"1"12"0,-2-5 0,2 12 0,-2-9 0,1 3 0,0 1 0,-2 0 0,3-2 0,-1 0 0,1 1 0,0-2 0,-1 3 0,0-4 0,-1 3 0,1 1 0,1-1 0,0 0 0,0-6 0,0-2 0,-1-1 0,0-1 0,1 1 0,0 7 0,0 0 0,0 3 0,0 0 0,0-6 0,0-3 0,0 4 0,-11-11 0,-26 1 0,-9-14 0,-28-3 0,-9-7 0,31 12 0,-2 0 0,2 0 0,1 1 0,-2 2 0,2 1 0,-14-1 0,19 2 0,23-1 0,12 2 0,6 1 0,0 0 0,-2 1 0,-5 0 0,-11 0 0,-1 1 0,-15-2 0,-4 1 0,-4-1 0,-3 2 0,13-2 0,4 1 0,2 1 0,-4 1 0,2-2 0,-7 2 0,8-3 0,0 1 0,-1-1 0,3 0 0,4 0 0,-1 0 0,7 1 0,-3 0 0,-1 0 0,1-1 0,0 1 0,-2 0 0,-2 2 0,-1 1 0,-7-3 0,3 3 0,3-4 0,-3 2 0,6-2 0,1 1 0,-4 0 0,2 1 0,-2 0 0,1 0 0,-8 1 0,7 0 0,-11 1 0,9 0 0,1-3 0,1 0 0,5-1 0,0 0 0,5 1 0,1 0 0,3 0 0,-3-1 0,-4 0 0,-2 0 0,-5 1 0,1-1 0,-2 1 0,-1-1 0,-1 0 0,0 0 0,-1 2 0,-1-1 0,4 2 0,-5-1 0,5-1 0,-1-1 0,-6 0 0,6 0 0,-5 1 0,-2-1 0,-1 1 0,-9-2 0,7 1 0,-10-3 0,17 1 0,-6 0 0,8 0 0,1 0 0,-1 0 0,-27-1 0,19 0 0,-26 0 0,31 1 0,-7 1 0,-1-1 0,1-1 0,-11 1 0,7-2 0,0 2 0,8-1 0,1 0 0,4 1 0,4 0 0,-4 1 0,6 1 0,-9-2 0,-3 2 0,-11-5 0,10 5 0,-9-5 0,12 4 0,-1-2 0,2 0 0,4 0 0,4 2 0,-2-1 0,-13 1 0,4-1 0,-10 0 0,6-1 0,4 2 0,-4-2 0,8 0 0,2 1 0,6 1 0,3 1 0,3 0 0,5 1 0,0 1 0,5 3 0,1-1 0,2 0 0,2-1 0,0-1 0,3 2 0,-1 0 0,0 2 0,0 1 0,0 1 0,-1 1 0,2 1 0,-3 3 0,-1 11 0,-4 2 0,-2 7 0,1 7 0,-1 1 0,6 0 0,1 8 0,4-2 0,1 5 0,1 7 0,-2-4 0,2-1 0,0 0 0,0-5 0,0 3 0,0 3 0,3-4 0,-1-2 0,3 3 0,-3-8 0,2 5 0,-2 8 0,6 1 0,-3 0 0,3-3 0,-6-16 0,2-3 0,-4-3 0,4 3 0,0-1 0,4 14 0,3-4 0,-2 4 0,1-4 0,-2-3 0,4 0 0,1 13 0,4-4 0,-2-1 0,2-8 0,-5-10 0,-3-5 0,-5-4 0,0-1 0,-4-4 0,1 4 0,-1 1 0,0 0 0,0 6 0,0 9 0,1-4 0,1 6 0,-1-13 0,2-2 0,-2 7 0,1 3 0,0 2 0,-1-3 0,1-6 0,-1-5 0,4 8 0,1 5 0,3 4 0,1 3 0,0-14 0,-4-9 0,-2-6 0,-4-5 0,1 2 0,1 3 0,-1-3 0,3 0 0,0-3 0,-1 0 0,1-3 0,16 7 0,11 1 0,13 3 0,14 5 0,6-1 0,6 3 0,-22-7 0,0 0 0,36 6 0,-36-5 0,-1-1 0,23-1 0,1 1 0,-25-11 0,15 0 0,-22-1 0,19 0 0,-17 0 0,18 0 0,-12-3 0,27 1 0,-13-2 0,28 0 0,-20 0 0,24 0 0,-11 0 0,-2 0 0,5 0 0,-26 0 0,27-2 0,-17 2 0,-14-1 0,2 0 0,41 1 0,-20 0 0,0 0 0,-23 0 0,-2 0 0,18 0 0,-3 0 0,12 0 0,10 0 0,-31-2 0,8 0 0,-12 1 0,-4-1 0,8 0 0,-18 2 0,15-5 0,-16 5 0,8-5 0,-16 5 0,13-4 0,-3 3 0,8-3 0,14 2 0,9 0 0,6-2 0,-26 4 0,1 0 0,45-4 0,1 2 0,-48 1 0,-1 0 0,36-1 0,9 2 0,-3-4 0,-2 4 0,-4-8 0,7 0 0,-3-7 0,-7 1 0,3-2 0,-16 3 0,-3 5 0,-9-2 0,-11 4 0,-12-2 0,1 0 0,-5-1 0,-1 1 0,6-2 0,-6 3 0,0 0 0,-2 2 0,-6 0 0,3-2 0,-5 0 0,2-1 0,-2-3 0,2 0 0,1-4 0,-3 2 0,1-2 0,-6 0 0,4-5 0,-4-4 0,4-5 0,-6 0 0,-1 7 0,-3 3 0,-4 6 0,0 3 0,-1-1 0,-1 3 0,1-1 0,-2 0 0,4-1 0,-1 1 0,3 0 0,-2 3 0,-3 3 0,0 2 0,-1 0 0,4-1 0,6 0 0,22 1 0,4-1 0,14 2 0,-5 0 0,-7 3 0,13 2 0,7-3 0,0 5 0,15-5 0,-15 1 0,3-1 0,-6 1 0,-11-1 0,-2 0 0,0 2 0,-5-3 0,16 2 0,-8-3 0,26 0 0,5 0 0,1 0 0,15 0 0,-19 2 0,-20-1 0,3 0 0,-9 0 0,2 0-272,28 2 0,4-1 272,-21 0 0,1-1 0,25 0 0,0 1 0,-27-1 0,0 0 0,9 0 0,-2 0 0,24 0 0,-38-1 0,0 2 0,25 1 0,-24-2 0,2 1 0,38 6 0,-45-6 0,-1 0 0,3 2 0,-2-1 544,26-1-544,22 0 0,-26-2 0,17 0 0,-18 0 0,24 0 0,-10 0 0,-30 0 0,0 0 0,43 0 0,-37 0 0,2 0 0,-4 0 0,-2 0 0,2 0 0,1 0 0,11 0 0,-2 0 0,-19 0 0,1 0 0,15 0 0,0 0 0,22 0 0,-32 0 0,0 0 0,21 0 0,16 2 0,-36-2 0,-4 2 0,-18-2 0,-3 0 0,3 1 0,12 1 0,7 1 0,36 3 0,-30-3 0,4-1-532,5 3 1,5 0 531,-11 0 0,5 1 0,0 0-544,4 0 1,1 0 0,0 1 543,-2 3 0,0 0 0,2-1 0,13-3 0,4-2 0,-2 1-691,-12 1 1,-1 1 0,2-2 690,14-2 0,3-2 0,-1 0 0,-9 1 0,-2 0 0,2 0 0,11 1 0,3 0 0,-6 0 0,-23-1 0,-4 0 0,2 0-339,14 2 1,1-1 0,-4 0 338,6 0 0,-4-1 279,-4 1 1,-3-1-280,-7-2 0,-4 0 1398,28-2-1398,6 0 0,-47-2 0,0-1 0,49-1 0,-4-1 0,-42 2 0,0 0 0,39 2 2195,0-3-2195,-2 4 1303,-16 0-1303,-8-3 324,-1 0-324,-13-1 0,-9 3 0,-1-1 0,-13 1 0,-3-1 0,-2 1 0,-8 1 0,-1 2 0,3-2 0,6 0 0,12 1 0,5 0 0,2 1 0,0-2 0,12-1 0,1-1 0,6-4 0,-2 0 0,-2-4 0,-1 2 0,6-4 0,-1 2 0,-3 1 0,2-1 0,0 1 0,-15 2 0,4-3 0,-21 2 0,-2 1 0,-5 1 0,-4 1 0,-6 3 0,-6 0 0,-2 2 0,1-5 0,3 2 0,5-9 0,4-1 0,-1-3 0,3-3 0,-3 3 0,2-4 0,-4 1 0,2-1 0,-4-1 0,2-2 0,-1-10 0,5-2 0,7-22 0,-2 6 0,5-12 0,-2 1 0,-4 3 0,2-4 0,-8-1 0,-2 1 0,-7 1 0,0 11 0,-4 2 0,0 18 0,-1-7 0,-1 13 0,-1 3 0,0 5 0,0 3 0,0 3 0,0-1 0,1 0 0,-1-1 0,1-7 0,-1-1 0,0-2 0,0-6 0,0 3 0,2-4 0,-1-3 0,1 2 0,0-2 0,-1-1 0,1 0 0,0 0 0,0 2 0,0 3 0,0-1 0,0 7 0,-1-1 0,2 5 0,-3 5 0,1-3 0,-1 3 0,0 3 0,0-2 0,0 5 0,0 2 0,0 2 0,0 2 0,0-8 0,0 5 0,0-9 0,0 3 0,0 2 0,0-5 0,-1 3 0,1-1 0,-2 0 0,2 0 0,-2-2 0,0-5 0,0-3 0,-1-1 0,-1-6 0,0 4 0,-1 2 0,1 1 0,-1 5 0,3 1 0,-2-4 0,1 4 0,1-1 0,-2-2 0,0 3 0,-1-3 0,-1 3 0,1-2 0,-1 0 0,-1-6 0,-1 0 0,2-1 0,-2-2 0,0 3 0,0-1 0,-4-2 0,1 3 0,0-1 0,0 4 0,3 2 0,0 5 0,2 2 0,-1 3 0,1 2 0,-2 0 0,1 2 0,-1 1 0,-2-3 0,0 2 0,-3-1 0,0 1 0,-1 1 0,-3 1 0,-1 0 0,-3 0 0,0-3 0,0 4 0,1-3 0,-3 4 0,6-1 0,-2 2 0,3-2 0,4 2 0,-4-1 0,-3-1 0,-10-2 0,-12-1 0,5 2 0,2 0 0,15 5 0,6-2 0,0 2 0,3-1 0,-1 1 0,-5 0 0,-9 0 0,-11 0 0,-1 0 0,-3 0 0,4 0 0,4 0 0,-2 1 0,3 1 0,4-1 0,-5 0 0,5-1 0,-1 0 0,-3 2 0,-7-2 0,3 1 0,-12-1 0,8 0 0,0 0 0,1-2 0,3 1 0,3-4 0,-10 5 0,-8-3 0,-3 3 0,-12-1 0,6-3 0,-3-1 0,-6 1 0,12 1 0,2 1 0,14 2 0,10-1 0,0 1 0,1 0 0,-3 0 0,4 0 0,-6-1 0,7 0 0,-11 0 0,-13-1 0,-4 0 0,-5 0 0,7-3 0,-1 4 0,10-3 0,-12 4 0,18 0 0,-9 0 0,15 0 0,-10-2 0,9 2 0,-14-3 0,3 3 0,-5-2 0,-11 2 0,12 0 0,-22 0 0,16 0 0,-19 0 0,15 0 0,-13 0 0,18 0 0,-17 0 0,19 0 0,-25 0 0,19-1 0,-19-1 0,13 0 0,0 0 0,1 2 0,17 0 0,-5 0 0,18 0 0,2 0 0,-6-1 0,-7 0 0,-14 0 0,-11 1 0,-3 0 0,0 0 0,-9-7 0,-11 3 0,8-7 0,31 8 0,0 0 0,-31-5 0,-1 3 0,-9-6 0,1 9 0,6-6 0,4 8 0,28 0 0,14 0 0,2 2 0,10-2 0,-4 2 0,-1-1 0,-6 0 0,-3 0 0,-18 0 0,-3-2 0,4 1 0,-3-2 0,11-1 0,-8 1 0,-7-5 0,1 5 0,-5-3 0,-8 4 0,0 2 0,-3 1 0,-15 0 0,10 1 0,-6-2 0,5 2 0,22-1 0,3 0 0,-6 0 0,9-2 0,-2 0 0,9 1 0,17 0 0,4 1 0,7-1 0,4 2 0,3-2 0,-6 3 0,-5-4 0,-3 5 0,-16-1 0,-5 0 0,-5 1 0,-17-3 0,2 0 0,5-2 0,-1 0 0,16 0 0,6 1 0,-3 1 0,11 2 0,-2-2 0,-5 1 0,-9-3 0,-4 1 0,-19 0 0,16 0 0,-8-1 0,20 0 0,-13 0 0,14 0 0,-20 0 0,0 0 0,2 2 0,-17-2 0,8 2 0,-3-4 0,0 2 0,23-2 0,4 1 0,7 1 0,11-2 0,-1 2 0,7 0 0,4 0 0,0 0 0,-3 0 0,3 0 0,0 0 0,-2 0 0,-4-1 0,-4-1 0,-16-2 0,-9 0 0,-5-1 0,-8-1 0,1 1 0,4-1 0,-11-1 0,6-1 0,-11 0 0,1-5 0,-9 2 0,20 0 0,-16 3 0,20 3 0,0 1 0,6 2 0,4-2 0,8 0 0,-6-1 0,13 2 0,3 2 0,4 1 0,6 0 0,3 0 0,2 1 0,3 0 0,1 1 0,-6 0 0,-1 0 0,-1-1 0,-2 2 0,-6-1 0,-9-1 0,-27-1 0,11 0 0,-3 0 0,16 0 0,10 0 0,7 0 0,2 0 0,14 0 0,-2 2 0,-2 0 0,-1 1 0,-5 0 0,-4-1 0,-5 3 0,2-2 0,-6 3 0,8-3 0,4 2 0,0 0 0,13-1 0,-2-2 0,10 0 0,-4-1 0,2 1 0,-7 0 0,-3 0 0,-3-1 0,-16-1 0,-2 0 0,-3 1 0,4 0 0,8 1 0,3 0 0,6-2 0,3 1 0,8-1 0,-2 1 0,-14 4 0,-8 0 0,-10 1 0,-2 0 0,14-3 0,5 0 0,12-1 0,8-2 0,-6 7 0,0 1 0,-2 2 0,3-2 0,7-4 0,1-3 0,1-1 0,1-4 0,-1 2 0,2-1 0</inkml:trace>
</inkml:ink>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28</Pages>
  <Words>15142</Words>
  <Characters>81769</Characters>
  <Application>Microsoft Office Word</Application>
  <DocSecurity>0</DocSecurity>
  <Lines>681</Lines>
  <Paragraphs>193</Paragraphs>
  <ScaleCrop>false</ScaleCrop>
  <HeadingPairs>
    <vt:vector size="2" baseType="variant">
      <vt:variant>
        <vt:lpstr>Título</vt:lpstr>
      </vt:variant>
      <vt:variant>
        <vt:i4>1</vt:i4>
      </vt:variant>
    </vt:vector>
  </HeadingPairs>
  <TitlesOfParts>
    <vt:vector size="1" baseType="lpstr">
      <vt:lpstr/>
    </vt:vector>
  </TitlesOfParts>
  <Company>FURB - Universidade Regional de Blumenau</Company>
  <LinksUpToDate>false</LinksUpToDate>
  <CharactersWithSpaces>96718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Dalton Solano dos Reis</dc:creator>
  <cp:keywords/>
  <dc:description/>
  <cp:lastModifiedBy>Dalton Solano dos Reis</cp:lastModifiedBy>
  <cp:revision>8</cp:revision>
  <dcterms:created xsi:type="dcterms:W3CDTF">2021-10-26T15:09:00Z</dcterms:created>
  <dcterms:modified xsi:type="dcterms:W3CDTF">2021-10-26T19:44:00Z</dcterms:modified>
</cp:coreProperties>
</file>