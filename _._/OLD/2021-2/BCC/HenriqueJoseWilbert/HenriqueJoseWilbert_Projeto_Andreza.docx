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6"/>
        <w:gridCol w:w="3648"/>
      </w:tblGrid>
      <w:tr w:rsidR="00060F50" w14:paraId="36EBD33C" w14:textId="77777777" w:rsidTr="005F5236">
        <w:tc>
          <w:tcPr>
            <w:tcW w:w="9072" w:type="dxa"/>
            <w:gridSpan w:val="2"/>
            <w:shd w:val="clear" w:color="auto" w:fill="auto"/>
          </w:tcPr>
          <w:p w14:paraId="2CB856EF" w14:textId="77777777" w:rsidR="00060F50" w:rsidRDefault="00060F50"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060F50" w14:paraId="4369FCEE" w14:textId="77777777" w:rsidTr="005F5236">
        <w:tc>
          <w:tcPr>
            <w:tcW w:w="5387" w:type="dxa"/>
            <w:shd w:val="clear" w:color="auto" w:fill="auto"/>
          </w:tcPr>
          <w:p w14:paraId="1013786C" w14:textId="38A17726" w:rsidR="00060F50" w:rsidRPr="003C5262" w:rsidRDefault="00060F50" w:rsidP="005F5236">
            <w:pPr>
              <w:pStyle w:val="Cabealho"/>
              <w:tabs>
                <w:tab w:val="clear" w:pos="8640"/>
                <w:tab w:val="right" w:pos="8931"/>
              </w:tabs>
              <w:ind w:right="141"/>
            </w:pPr>
            <w:proofErr w:type="gramStart"/>
            <w:r>
              <w:rPr>
                <w:rStyle w:val="Nmerodepgina"/>
              </w:rPr>
              <w:t xml:space="preserve">(  </w:t>
            </w:r>
            <w:proofErr w:type="gramEnd"/>
            <w:r>
              <w:rPr>
                <w:rStyle w:val="Nmerodepgina"/>
              </w:rPr>
              <w:t xml:space="preserve">  ) PRÉ-PROJETO     (</w:t>
            </w:r>
            <w:r>
              <w:t xml:space="preserve">  X  ) </w:t>
            </w:r>
            <w:r>
              <w:rPr>
                <w:rStyle w:val="Nmerodepgina"/>
              </w:rPr>
              <w:t xml:space="preserve">PROJETO </w:t>
            </w:r>
          </w:p>
        </w:tc>
        <w:tc>
          <w:tcPr>
            <w:tcW w:w="3685" w:type="dxa"/>
            <w:shd w:val="clear" w:color="auto" w:fill="auto"/>
          </w:tcPr>
          <w:p w14:paraId="55FF6F9F" w14:textId="4B83CB41" w:rsidR="00060F50" w:rsidRDefault="00060F50" w:rsidP="005F5236">
            <w:pPr>
              <w:pStyle w:val="Cabealho"/>
              <w:tabs>
                <w:tab w:val="clear" w:pos="8640"/>
                <w:tab w:val="right" w:pos="8931"/>
              </w:tabs>
              <w:ind w:right="141"/>
              <w:rPr>
                <w:rStyle w:val="Nmerodepgina"/>
              </w:rPr>
            </w:pPr>
            <w:r>
              <w:rPr>
                <w:rStyle w:val="Nmerodepgina"/>
              </w:rPr>
              <w:t>ANO/SEMESTRE: 2021/2</w:t>
            </w:r>
          </w:p>
        </w:tc>
      </w:tr>
    </w:tbl>
    <w:p w14:paraId="7C7CC701" w14:textId="77777777" w:rsidR="00060F50" w:rsidRDefault="00060F50" w:rsidP="001E682E">
      <w:pPr>
        <w:pStyle w:val="TF-TTULO"/>
      </w:pPr>
    </w:p>
    <w:p w14:paraId="147108DD" w14:textId="124BAEC7"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Coorientador</w:t>
      </w:r>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26466E91"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informatização des</w:t>
      </w:r>
      <w:r w:rsidR="00136DCA">
        <w:t>s</w:t>
      </w:r>
      <w:r w:rsidR="001768C5" w:rsidRPr="00867D48">
        <w:t xml:space="preserve">es 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3A7DD2B"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catálogos por correio, até ofertas altamente objetivas</w:t>
      </w:r>
      <w:r w:rsidR="00823CCB">
        <w:t xml:space="preserve"> para </w:t>
      </w:r>
      <w:r w:rsidR="001B6D5E">
        <w:t xml:space="preserve">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w:t>
      </w:r>
      <w:r w:rsidR="00823CCB">
        <w:t xml:space="preserve">então </w:t>
      </w:r>
      <w:r w:rsidR="006954E4" w:rsidRPr="00E406A7">
        <w:t xml:space="preserve">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r w:rsidR="00022955" w:rsidRPr="00CF6759">
        <w:t xml:space="preserve">. </w:t>
      </w:r>
    </w:p>
    <w:p w14:paraId="74972D9B" w14:textId="13A56E67" w:rsidR="00901FAB" w:rsidRPr="00CF6759" w:rsidRDefault="00022955" w:rsidP="00CF6759">
      <w:pPr>
        <w:pStyle w:val="TF-TEXTO"/>
      </w:pPr>
      <w:r w:rsidRPr="00CF6759">
        <w:t xml:space="preserve">Segundo </w:t>
      </w:r>
      <w:proofErr w:type="spellStart"/>
      <w:r w:rsidRPr="00CF6759">
        <w:t>Reinartz</w:t>
      </w:r>
      <w:proofErr w:type="spellEnd"/>
      <w:r w:rsidRPr="00CF6759">
        <w:t>, Thomas e Kumar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sendo lealdade a tendência d</w:t>
      </w:r>
      <w:r w:rsidR="00136DCA">
        <w:t>e o</w:t>
      </w:r>
      <w:r w:rsidR="00AE0A17" w:rsidRPr="00E406A7">
        <w:t xml:space="preserve">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51E9F9FD" w:rsidR="00022955" w:rsidRPr="00CF6759" w:rsidRDefault="00E00823" w:rsidP="00CF6759">
      <w:pPr>
        <w:pStyle w:val="TF-TEXTO"/>
      </w:pPr>
      <w:r>
        <w:t xml:space="preserve">De acordo </w:t>
      </w:r>
      <w:r w:rsidR="004A3EBA" w:rsidRPr="00CF6759">
        <w:t>Nguyen</w:t>
      </w:r>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3F15190B"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Kumar (2008, p.</w:t>
      </w:r>
      <w:r w:rsidR="00426F72">
        <w:t xml:space="preserve"> </w:t>
      </w:r>
      <w:r w:rsidR="001C0212" w:rsidRPr="00CF6759">
        <w:t xml:space="preserve">29), </w:t>
      </w:r>
      <w:r w:rsidR="002D21B8" w:rsidRPr="00CF6759">
        <w:t xml:space="preserve">o modelo </w:t>
      </w:r>
      <w:proofErr w:type="spellStart"/>
      <w:r w:rsidR="002D21B8" w:rsidRPr="00C6643D">
        <w:rPr>
          <w:i/>
          <w:iCs/>
        </w:rPr>
        <w:t>Recency-Frequency-Monetary</w:t>
      </w:r>
      <w:proofErr w:type="spellEnd"/>
      <w:r w:rsidR="002D21B8" w:rsidRPr="00CF6759">
        <w:t xml:space="preserve"> (RFM), </w:t>
      </w:r>
      <w:r w:rsidR="00474EA3" w:rsidRPr="00CF6759">
        <w:t xml:space="preserve">é </w:t>
      </w:r>
      <w:r w:rsidR="002D21B8" w:rsidRPr="00CF6759">
        <w:t>utilizado em e</w:t>
      </w:r>
      <w:r w:rsidR="001C0212" w:rsidRPr="00CF6759">
        <w:t xml:space="preserve">mpresas de venda por catálogo, enquanto empresas de </w:t>
      </w:r>
      <w:r w:rsidR="001C0212" w:rsidRPr="00C6643D">
        <w:rPr>
          <w:i/>
          <w:iCs/>
        </w:rPr>
        <w:t>high-tech</w:t>
      </w:r>
      <w:r w:rsidR="001C0212" w:rsidRPr="00CF6759">
        <w:t xml:space="preserve"> 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w:t>
      </w:r>
      <w:r w:rsidR="00A5142C" w:rsidRPr="00CF6759">
        <w:t>(vendas)</w:t>
      </w:r>
      <w:r w:rsidR="00A5142C">
        <w:t xml:space="preserve"> </w:t>
      </w:r>
      <w:r w:rsidR="006C187D" w:rsidRPr="00CF6759">
        <w:t xml:space="preserve">dos clientes, dos quais são obtidos os atributos de </w:t>
      </w:r>
      <w:proofErr w:type="spellStart"/>
      <w:r w:rsidR="00136DCA">
        <w:t>R</w:t>
      </w:r>
      <w:r w:rsidR="006C187D" w:rsidRPr="00CF6759">
        <w:t>ecência</w:t>
      </w:r>
      <w:proofErr w:type="spellEnd"/>
      <w:r w:rsidR="006C187D" w:rsidRPr="00CF6759">
        <w:t xml:space="preserve"> (R), </w:t>
      </w:r>
      <w:r w:rsidR="00136DCA">
        <w:t>F</w:t>
      </w:r>
      <w:r w:rsidR="006C187D" w:rsidRPr="00CF6759">
        <w:t xml:space="preserve">requência (F) </w:t>
      </w:r>
      <w:proofErr w:type="gramStart"/>
      <w:r w:rsidR="006C187D" w:rsidRPr="00CF6759">
        <w:t xml:space="preserve">e </w:t>
      </w:r>
      <w:r w:rsidR="00136DCA">
        <w:t>M</w:t>
      </w:r>
      <w:r w:rsidR="006C187D" w:rsidRPr="00CF6759">
        <w:t>onetário</w:t>
      </w:r>
      <w:proofErr w:type="gramEnd"/>
      <w:r w:rsidR="006C187D" w:rsidRPr="00CF6759">
        <w:t xml:space="preserve"> (M).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6CE1E745"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artefato computacional 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para segmentar clientes</w:t>
      </w:r>
      <w:r w:rsidR="00C6643D" w:rsidRPr="002D4DA0">
        <w:t>. Também</w:t>
      </w:r>
      <w:r w:rsidR="00B05956" w:rsidRPr="002D4DA0">
        <w:t xml:space="preserve"> será </w:t>
      </w:r>
      <w:r w:rsidR="00C6643D" w:rsidRPr="002D4DA0">
        <w:t>e</w:t>
      </w:r>
      <w:r w:rsidR="005757FE" w:rsidRPr="002D4DA0">
        <w:t>xtra</w:t>
      </w:r>
      <w:r w:rsidR="00B05956" w:rsidRPr="002D4DA0">
        <w:t>í</w:t>
      </w:r>
      <w:r w:rsidR="00C6643D" w:rsidRPr="002D4DA0">
        <w:t>do</w:t>
      </w:r>
      <w:r w:rsidR="005757FE" w:rsidRPr="002D4DA0">
        <w:t xml:space="preserve"> de maneira automática as informações de </w:t>
      </w:r>
      <w:r w:rsidR="00CE505B" w:rsidRPr="002D4DA0">
        <w:t xml:space="preserve">múltiplas </w:t>
      </w:r>
      <w:r w:rsidR="005757FE" w:rsidRPr="002D4DA0">
        <w:t>bases de dados</w:t>
      </w:r>
      <w:r w:rsidR="00B05956" w:rsidRPr="002D4DA0">
        <w:t xml:space="preserve"> </w:t>
      </w:r>
      <w:r w:rsidR="00CE505B" w:rsidRPr="002D4DA0">
        <w:t>(</w:t>
      </w:r>
      <w:r w:rsidR="00B05956" w:rsidRPr="002D4DA0">
        <w:t>atacado, varejo e comércio</w:t>
      </w:r>
      <w:r w:rsidR="00CE505B" w:rsidRPr="002D4DA0">
        <w:t>)</w:t>
      </w:r>
      <w:r w:rsidR="005757FE" w:rsidRPr="002D4DA0">
        <w:t xml:space="preserve">, </w:t>
      </w:r>
      <w:r w:rsidRPr="002D4DA0">
        <w:t>visando</w:t>
      </w:r>
      <w:r w:rsidR="00ED77AB" w:rsidRPr="002D4DA0">
        <w:t xml:space="preserve"> adequar</w:t>
      </w:r>
      <w:r w:rsidRPr="002D4DA0">
        <w:t>-se dinamicamente</w:t>
      </w:r>
      <w:r w:rsidR="00ED77AB" w:rsidRPr="002D4DA0">
        <w:t xml:space="preserve"> </w:t>
      </w:r>
      <w:r w:rsidR="00B05956" w:rsidRPr="002D4DA0">
        <w:t xml:space="preserve">em relação </w:t>
      </w:r>
      <w:r w:rsidR="00ED77AB" w:rsidRPr="002D4DA0">
        <w:t>a eventuais diferenças</w:t>
      </w:r>
      <w:r w:rsidR="00902976" w:rsidRPr="002D4DA0">
        <w:t xml:space="preserve"> de comportamento </w:t>
      </w:r>
      <w:r w:rsidR="00302F7D" w:rsidRPr="002D4DA0">
        <w:t>d</w:t>
      </w:r>
      <w:r w:rsidR="00902976" w:rsidRPr="002D4DA0">
        <w:t>os clientes</w:t>
      </w:r>
      <w:r w:rsidR="00CE17A9" w:rsidRPr="002D4DA0">
        <w:t>.</w:t>
      </w:r>
    </w:p>
    <w:p w14:paraId="152C20A3" w14:textId="07AFE8CB"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BF35DB2" w14:textId="10074D2E" w:rsidR="00AF67E3" w:rsidRPr="00E70438" w:rsidRDefault="00C35E57" w:rsidP="00C43C82">
      <w:pPr>
        <w:pStyle w:val="TF-TEXTO"/>
      </w:pPr>
      <w:r>
        <w:t xml:space="preserve"> </w:t>
      </w:r>
      <w:r w:rsidR="00C43C82" w:rsidRPr="00E70438">
        <w:t xml:space="preserve">O objetivo deste trabalho é </w:t>
      </w:r>
      <w:r w:rsidR="00136DCA">
        <w:t>disponibilizar</w:t>
      </w:r>
      <w:r w:rsidR="0082476B" w:rsidRPr="00E70438">
        <w:t xml:space="preserve"> </w:t>
      </w:r>
      <w:r w:rsidR="00C43C82" w:rsidRPr="00E70438">
        <w:t xml:space="preserve">um </w:t>
      </w:r>
      <w:r w:rsidR="00E70438" w:rsidRPr="00E70438">
        <w:t>artefato computacional</w:t>
      </w:r>
      <w:r w:rsidR="004D30D2" w:rsidRPr="00E70438">
        <w:t xml:space="preserve"> 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 xml:space="preserve">utilizando o modelo </w:t>
      </w:r>
      <w:proofErr w:type="spellStart"/>
      <w:ins w:id="23" w:author="Andreza Sartori" w:date="2021-12-08T08:18:00Z">
        <w:r w:rsidR="00DB3FFC" w:rsidRPr="00C6643D">
          <w:rPr>
            <w:i/>
            <w:iCs/>
          </w:rPr>
          <w:t>Recency-Frequency-Monetary</w:t>
        </w:r>
        <w:proofErr w:type="spellEnd"/>
        <w:r w:rsidR="00DB3FFC" w:rsidRPr="00CF6759">
          <w:t xml:space="preserve"> </w:t>
        </w:r>
        <w:r w:rsidR="00DB3FFC">
          <w:t>(</w:t>
        </w:r>
      </w:ins>
      <w:r w:rsidR="004D30D2" w:rsidRPr="00E70438">
        <w:t>RFM</w:t>
      </w:r>
      <w:ins w:id="24" w:author="Andreza Sartori" w:date="2021-12-08T08:18:00Z">
        <w:r w:rsidR="00DB3FFC">
          <w:t>)</w:t>
        </w:r>
      </w:ins>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w:t>
      </w:r>
      <w:commentRangeStart w:id="25"/>
      <w:r w:rsidRPr="00E70438">
        <w:t xml:space="preserve">algoritmos de </w:t>
      </w:r>
      <w:proofErr w:type="spellStart"/>
      <w:r w:rsidRPr="00E70438">
        <w:t>clusterização</w:t>
      </w:r>
      <w:proofErr w:type="spellEnd"/>
      <w:r w:rsidR="00106DED">
        <w:t>;</w:t>
      </w:r>
      <w:commentRangeEnd w:id="25"/>
      <w:r w:rsidR="00DB3FFC">
        <w:rPr>
          <w:rStyle w:val="Refdecomentrio"/>
        </w:rPr>
        <w:commentReference w:id="25"/>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7C82CF58" w:rsidR="00E70438" w:rsidRPr="00E70438" w:rsidRDefault="00E70438" w:rsidP="00E70438">
      <w:pPr>
        <w:pStyle w:val="TF-ALNEA"/>
      </w:pPr>
      <w:r w:rsidRPr="00E70438">
        <w:t xml:space="preserve">avaliar a qualidade </w:t>
      </w:r>
      <w:r w:rsidR="00136DCA">
        <w:t xml:space="preserve">dos clusters </w:t>
      </w:r>
      <w:r w:rsidRPr="00E70438">
        <w:t xml:space="preserve">em relação </w:t>
      </w:r>
      <w:r w:rsidR="00136DCA">
        <w:t>à sua separação e homogeneidade</w:t>
      </w:r>
      <w:r w:rsidR="00106DED">
        <w:t>.</w:t>
      </w:r>
    </w:p>
    <w:p w14:paraId="0F83796A" w14:textId="77777777" w:rsidR="00A44581" w:rsidRDefault="00A44581" w:rsidP="00424AD5">
      <w:pPr>
        <w:pStyle w:val="Ttulo1"/>
      </w:pPr>
      <w:bookmarkStart w:id="26" w:name="_Toc419598587"/>
      <w:r>
        <w:t xml:space="preserve">trabalhos </w:t>
      </w:r>
      <w:r w:rsidRPr="00FC4A9F">
        <w:t>correlatos</w:t>
      </w:r>
    </w:p>
    <w:p w14:paraId="6124AEFB" w14:textId="2B16567D" w:rsidR="00C43C82" w:rsidRPr="004E1041" w:rsidRDefault="00272835" w:rsidP="00C43C82">
      <w:pPr>
        <w:pStyle w:val="TF-TEXTO"/>
      </w:pPr>
      <w:r>
        <w:t>Nest</w:t>
      </w:r>
      <w:r w:rsidR="00C6643D">
        <w:t>a</w:t>
      </w:r>
      <w:r>
        <w:t xml:space="preserve"> </w:t>
      </w:r>
      <w:r w:rsidR="00C6643D">
        <w:t xml:space="preserve">seção </w:t>
      </w:r>
      <w:r>
        <w:t xml:space="preserve">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r w:rsidR="00C6643D">
        <w:t xml:space="preserve"> </w:t>
      </w:r>
      <w:r w:rsidR="001C1EF9">
        <w:t xml:space="preserve">proposto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periodicidade. Por f</w:t>
      </w:r>
      <w:r w:rsidR="00136DCA">
        <w:t>im</w:t>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8F23E2" w:rsidRDefault="00C43C82" w:rsidP="00C43C82">
      <w:pPr>
        <w:pStyle w:val="Ttulo2"/>
        <w:rPr>
          <w:lang w:val="en-US"/>
        </w:rPr>
      </w:pPr>
      <w:r w:rsidRPr="008F23E2">
        <w:rPr>
          <w:lang w:val="en-US"/>
        </w:rPr>
        <w:t xml:space="preserve">Clustering optimization in RFM analysis based on k-means </w:t>
      </w:r>
    </w:p>
    <w:p w14:paraId="291870C8" w14:textId="0748232F"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Já o atributo monetário, refere-se ao valor total proveniente das vendas acumuladas do produto, sendo definido num intervalo entre 1</w:t>
      </w:r>
      <w:r w:rsidR="00C6643D">
        <w:t>.</w:t>
      </w:r>
      <w:r>
        <w:t xml:space="preserve">250 e </w:t>
      </w:r>
      <w:r w:rsidRPr="00945FF1">
        <w:t>1.151.952.500</w:t>
      </w:r>
      <w:r>
        <w:t xml:space="preserve"> Rupias Indonésias (</w:t>
      </w:r>
      <w:proofErr w:type="spellStart"/>
      <w:r>
        <w:t>Rp</w:t>
      </w:r>
      <w:proofErr w:type="spellEnd"/>
      <w:r>
        <w:t xml:space="preserve">.). </w:t>
      </w:r>
    </w:p>
    <w:p w14:paraId="29AB6979" w14:textId="60A0F13C"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w:t>
      </w:r>
      <w:proofErr w:type="spellEnd"/>
      <w:r w:rsidR="00B1283A">
        <w:t xml:space="preserve"> c</w:t>
      </w:r>
      <w:r>
        <w:t>luster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w:t>
      </w:r>
      <w:r w:rsidRPr="00136DCA">
        <w:rPr>
          <w:i/>
          <w:iCs/>
        </w:rPr>
        <w:t>Index</w:t>
      </w:r>
      <w:r>
        <w:t xml:space="preserve">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w:t>
      </w:r>
      <w:proofErr w:type="spellEnd"/>
      <w:r w:rsidRPr="006E4405">
        <w:rPr>
          <w:i/>
          <w:iCs/>
        </w:rPr>
        <w:t>-Lai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78D6228D" w:rsidR="00C43C82" w:rsidRDefault="00C43C82" w:rsidP="00C43C82">
      <w:pPr>
        <w:pStyle w:val="TF-TEXTO"/>
      </w:pPr>
      <w:proofErr w:type="spellStart"/>
      <w:r w:rsidRPr="00E54313">
        <w:lastRenderedPageBreak/>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136DCA">
        <w:t>É possível observar também</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27" w:name="_Ref81598703"/>
      <w:r>
        <w:t xml:space="preserve">Figura </w:t>
      </w:r>
      <w:fldSimple w:instr=" SEQ Figura \* ARABIC ">
        <w:r w:rsidR="0043045C">
          <w:rPr>
            <w:noProof/>
          </w:rPr>
          <w:t>1</w:t>
        </w:r>
      </w:fldSimple>
      <w:bookmarkEnd w:id="27"/>
      <w:r>
        <w:t xml:space="preserve"> – Três clusters gerados</w:t>
      </w:r>
    </w:p>
    <w:p w14:paraId="7861F422" w14:textId="3805CE41" w:rsidR="00C43C82" w:rsidRDefault="00D87546" w:rsidP="00C43C82">
      <w:pPr>
        <w:pStyle w:val="TF-FIGURA"/>
      </w:pPr>
      <w:r>
        <w:rPr>
          <w:noProof/>
        </w:rPr>
        <w:drawing>
          <wp:inline distT="0" distB="0" distL="0" distR="0" wp14:anchorId="20B38120" wp14:editId="08821AA0">
            <wp:extent cx="2400300" cy="1963299"/>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6324" cy="197640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49F87761"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fldSimple w:instr=" SEQ Tabela \* ARABIC ">
        <w:r w:rsidR="0043045C">
          <w:rPr>
            <w:noProof/>
          </w:rPr>
          <w:t>1</w:t>
        </w:r>
      </w:fldSimple>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8F23E2" w:rsidRDefault="00C43C82" w:rsidP="00C43C82">
      <w:pPr>
        <w:pStyle w:val="Ttulo2"/>
        <w:rPr>
          <w:lang w:val="en-US"/>
        </w:rPr>
      </w:pPr>
      <w:r w:rsidRPr="008F23E2">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57A7C37" w:rsidR="00C43C82" w:rsidRDefault="00C43C82" w:rsidP="00C43C82">
      <w:pPr>
        <w:pStyle w:val="TF-TEXTO"/>
      </w:pPr>
      <w:r>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w:t>
      </w:r>
      <w:r w:rsidR="00136DCA">
        <w:t>, e é definida</w:t>
      </w:r>
      <w:r>
        <w:t xml:space="preserve"> </w:t>
      </w:r>
      <w:r w:rsidR="00136DCA">
        <w:t>pelo</w:t>
      </w:r>
      <w:r>
        <w:t xml:space="preserve"> desvio padrão dos </w:t>
      </w:r>
      <w:r w:rsidR="00136DCA">
        <w:t xml:space="preserve">seus </w:t>
      </w:r>
      <w:r>
        <w:t xml:space="preserve">tempos </w:t>
      </w:r>
      <w:proofErr w:type="spellStart"/>
      <w:proofErr w:type="gramStart"/>
      <w:r>
        <w:t>inter-visita</w:t>
      </w:r>
      <w:proofErr w:type="spellEnd"/>
      <w:proofErr w:type="gramEnd"/>
      <w:r w:rsidR="00C6643D">
        <w:t xml:space="preserve"> </w:t>
      </w:r>
      <w:r>
        <w:t xml:space="preserve">(quantia de dias entre duas </w:t>
      </w:r>
      <w:r>
        <w:lastRenderedPageBreak/>
        <w:t xml:space="preserve">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39FFADA2"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28" w:name="_Ref81932986"/>
      <w:r>
        <w:t xml:space="preserve">Tabela </w:t>
      </w:r>
      <w:fldSimple w:instr=" SEQ Tabela \* ARABIC ">
        <w:r w:rsidR="00FC266F">
          <w:rPr>
            <w:noProof/>
          </w:rPr>
          <w:t>2</w:t>
        </w:r>
      </w:fldSimple>
      <w:bookmarkEnd w:id="28"/>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03FFF15C">
            <wp:extent cx="4676775" cy="111340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3" b="6779"/>
                    <a:stretch/>
                  </pic:blipFill>
                  <pic:spPr bwMode="auto">
                    <a:xfrm>
                      <a:off x="0" y="0"/>
                      <a:ext cx="4721843" cy="1124130"/>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22DA746D"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recentes</w:t>
      </w:r>
      <w:r w:rsidR="00FF37CC">
        <w:t>. V</w:t>
      </w:r>
      <w:r>
        <w:t>ale 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w:t>
      </w:r>
      <w:r w:rsidRPr="00276C9A">
        <w:lastRenderedPageBreak/>
        <w:t xml:space="preserve">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7AE2610"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r w:rsidR="00136DCA" w:rsidRPr="00ED0DE3">
        <w:t>atributo</w:t>
      </w:r>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8F23E2" w:rsidRDefault="00C43C82" w:rsidP="00C43C82">
      <w:pPr>
        <w:pStyle w:val="Ttulo2"/>
        <w:rPr>
          <w:lang w:val="en-US"/>
        </w:rPr>
      </w:pPr>
      <w:r w:rsidRPr="008F23E2">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r w:rsidRPr="00ED0DE3">
        <w:rPr>
          <w:i/>
          <w:iCs/>
        </w:rPr>
        <w:t>outliers</w:t>
      </w:r>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29" w:name="_Ref82265108"/>
      <w:r w:rsidRPr="0006267B">
        <w:lastRenderedPageBreak/>
        <w:t xml:space="preserve">Figura </w:t>
      </w:r>
      <w:fldSimple w:instr=" SEQ Figura \* ARABIC ">
        <w:r w:rsidR="0043045C" w:rsidRPr="0006267B">
          <w:t>2</w:t>
        </w:r>
      </w:fldSimple>
      <w:bookmarkEnd w:id="29"/>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536C6BAD">
            <wp:extent cx="2619375" cy="1823833"/>
            <wp:effectExtent l="19050" t="19050" r="9525" b="2413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t="7535"/>
                    <a:stretch>
                      <a:fillRect/>
                    </a:stretch>
                  </pic:blipFill>
                  <pic:spPr bwMode="auto">
                    <a:xfrm>
                      <a:off x="0" y="0"/>
                      <a:ext cx="2638318" cy="1837023"/>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1FBBA6BC"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(2018) discorrem sobre possíveis estratégias para cada segmento</w:t>
      </w:r>
      <w:r w:rsidR="00136DCA">
        <w:t>, s</w:t>
      </w:r>
      <w:r w:rsidRPr="00ED0DE3">
        <w:t>ugerindo 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6"/>
      <w:r>
        <w:lastRenderedPageBreak/>
        <w:t>proposta</w:t>
      </w:r>
      <w:r w:rsidR="0043045C">
        <w:t xml:space="preserve"> do protótipo</w:t>
      </w:r>
    </w:p>
    <w:p w14:paraId="53B8BCB5" w14:textId="424C69B0" w:rsidR="0043045C" w:rsidRDefault="0043045C" w:rsidP="0043045C">
      <w:pPr>
        <w:pStyle w:val="TF-TEXTO"/>
      </w:pPr>
      <w:r>
        <w:t>Ess</w:t>
      </w:r>
      <w:r w:rsidR="00FF37CC">
        <w:t>a</w:t>
      </w:r>
      <w:r>
        <w:t xml:space="preserve"> </w:t>
      </w:r>
      <w:r w:rsidR="00FF37CC">
        <w:t>seção</w:t>
      </w:r>
      <w:r>
        <w:t xml:space="preserve"> visa apresentar a justificativa para a elaboração deste trabalho, os requisitos que serão seguidos e a metodologia que será utilizada</w:t>
      </w:r>
      <w:r w:rsidR="00FF37CC">
        <w:t>.</w:t>
      </w:r>
    </w:p>
    <w:p w14:paraId="29D16A9A" w14:textId="77777777" w:rsidR="00451B94" w:rsidRDefault="00451B94" w:rsidP="00E638A0">
      <w:pPr>
        <w:pStyle w:val="Ttulo2"/>
      </w:pPr>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44" w:name="_Ref57318354"/>
      <w:r>
        <w:t xml:space="preserve">Quadro </w:t>
      </w:r>
      <w:r w:rsidR="00FC266F">
        <w:t>2</w:t>
      </w:r>
      <w:bookmarkEnd w:id="44"/>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proofErr w:type="gramStart"/>
            <w:r>
              <w:t>means</w:t>
            </w:r>
            <w:proofErr w:type="spellEnd"/>
            <w:proofErr w:type="gram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proofErr w:type="gramStart"/>
            <w:r>
              <w:t>means</w:t>
            </w:r>
            <w:proofErr w:type="spellEnd"/>
            <w:proofErr w:type="gram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proofErr w:type="gramStart"/>
            <w:r>
              <w:t>means</w:t>
            </w:r>
            <w:proofErr w:type="spellEnd"/>
            <w:proofErr w:type="gram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1613D322"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r w:rsidR="00921ED4">
        <w:t>agruparam</w:t>
      </w:r>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2523C0E1"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w:t>
      </w:r>
      <w:r w:rsidR="00C6643D">
        <w:t>e</w:t>
      </w:r>
      <w:r>
        <w:t xml:space="preserv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Ressalta</w:t>
      </w:r>
      <w:r w:rsidR="00C6643D">
        <w:t>-se</w:t>
      </w:r>
      <w:r w:rsidR="00AA3EB7">
        <w:t xml:space="preserve">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7FE95592"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w:t>
      </w:r>
      <w:r w:rsidR="00B77E94">
        <w:lastRenderedPageBreak/>
        <w:t>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w:t>
      </w:r>
      <w:r w:rsidR="00C6643D">
        <w:t>e</w:t>
      </w:r>
      <w:r>
        <w:t xml:space="preserv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03D998B0" w:rsidR="006B0760" w:rsidRPr="008F5C26" w:rsidRDefault="00C43C82" w:rsidP="008F5C26">
      <w:pPr>
        <w:pStyle w:val="TF-TEXTO"/>
      </w:pPr>
      <w:r w:rsidRPr="008F5C26">
        <w:t xml:space="preserve">Desta forma, este trabalho demonstra ser relevante, pois almeja </w:t>
      </w:r>
      <w:r w:rsidR="00CE17A9" w:rsidRPr="008F5C26">
        <w:t>aplicar o</w:t>
      </w:r>
      <w:r w:rsidRPr="008F5C26">
        <w:t xml:space="preserve"> modelo RFM </w:t>
      </w:r>
      <w:r w:rsidR="00CE17A9" w:rsidRPr="008F5C26">
        <w:t xml:space="preserve">em conjunto com vários algoritmos de </w:t>
      </w:r>
      <w:proofErr w:type="spellStart"/>
      <w:r w:rsidR="00CE17A9" w:rsidRPr="008F5C26">
        <w:t>clusterização</w:t>
      </w:r>
      <w:proofErr w:type="spellEnd"/>
      <w:r w:rsidR="00C6643D" w:rsidRPr="008F5C26">
        <w:t xml:space="preserve"> para realizar a segmentação </w:t>
      </w:r>
      <w:r w:rsidR="00BA34B6">
        <w:t>a partir de</w:t>
      </w:r>
      <w:r w:rsidR="00C6643D" w:rsidRPr="008F5C26">
        <w:t xml:space="preserve"> atributos</w:t>
      </w:r>
      <w:r w:rsidR="00E04E88" w:rsidRPr="008F5C26">
        <w:t xml:space="preserve"> que realcem </w:t>
      </w:r>
      <w:r w:rsidR="006314E8" w:rsidRPr="008F5C26">
        <w:t xml:space="preserve">o comportamento </w:t>
      </w:r>
      <w:r w:rsidR="00E04E88" w:rsidRPr="008F5C26">
        <w:t>dos clientes</w:t>
      </w:r>
      <w:r w:rsidR="00C6643D" w:rsidRPr="008F5C26">
        <w:t>,</w:t>
      </w:r>
      <w:r w:rsidR="00CE17A9" w:rsidRPr="008F5C26">
        <w:t xml:space="preserve"> </w:t>
      </w:r>
      <w:r w:rsidR="00BA34B6">
        <w:t>disponibilizando</w:t>
      </w:r>
      <w:r w:rsidR="00CE17A9" w:rsidRPr="008F5C26">
        <w:t xml:space="preserve"> um artefato computacional</w:t>
      </w:r>
      <w:r w:rsidRPr="008F5C26">
        <w:t xml:space="preserve"> que se adeque à vários contextos (mercado, comércio, varejo etc.), utilizando </w:t>
      </w:r>
      <w:r w:rsidR="00AA4B56" w:rsidRPr="008F5C26">
        <w:t>várias</w:t>
      </w:r>
      <w:r w:rsidRPr="008F5C26">
        <w:t xml:space="preserve"> bases de dados reais para testar a validade</w:t>
      </w:r>
      <w:r w:rsidR="00CE17A9" w:rsidRPr="008F5C26">
        <w:t xml:space="preserve"> dos algoritmos utilizados</w:t>
      </w:r>
      <w:r w:rsidR="006314E8" w:rsidRPr="008F5C26">
        <w:t xml:space="preserve">. </w:t>
      </w:r>
      <w:r w:rsidR="00201B65">
        <w:t>I</w:t>
      </w:r>
      <w:r w:rsidR="006314E8" w:rsidRPr="008F5C26">
        <w:t>nicialmente o cenário de análise ser</w:t>
      </w:r>
      <w:r w:rsidR="008F5C26" w:rsidRPr="008F5C26">
        <w:t>á</w:t>
      </w:r>
      <w:r w:rsidR="006314E8" w:rsidRPr="008F5C26">
        <w:t xml:space="preserve"> </w:t>
      </w:r>
      <w:r w:rsidR="008F5C26" w:rsidRPr="008F5C26">
        <w:t xml:space="preserve">o </w:t>
      </w:r>
      <w:r w:rsidR="006314E8" w:rsidRPr="008F5C26">
        <w:t>varejo e</w:t>
      </w:r>
      <w:r w:rsidR="00BA34B6">
        <w:t>,</w:t>
      </w:r>
      <w:r w:rsidR="006314E8" w:rsidRPr="008F5C26">
        <w:t xml:space="preserve"> conforme os resultados alcançados, serão testados </w:t>
      </w:r>
      <w:r w:rsidR="008F5C26" w:rsidRPr="008F5C26">
        <w:t xml:space="preserve">em </w:t>
      </w:r>
      <w:r w:rsidR="006314E8" w:rsidRPr="008F5C26">
        <w:t>outr</w:t>
      </w:r>
      <w:r w:rsidR="008F5C26" w:rsidRPr="008F5C26">
        <w:t>as bases/</w:t>
      </w:r>
      <w:r w:rsidR="006314E8" w:rsidRPr="008F5C26">
        <w:t>cenários</w:t>
      </w:r>
      <w:r w:rsidRPr="008F5C26">
        <w:t xml:space="preserve">. </w:t>
      </w:r>
      <w:commentRangeStart w:id="45"/>
      <w:r w:rsidRPr="008F5C26">
        <w:t>Vis</w:t>
      </w:r>
      <w:r w:rsidR="00B77E94" w:rsidRPr="008F5C26">
        <w:t>lumbra</w:t>
      </w:r>
      <w:commentRangeEnd w:id="45"/>
      <w:r w:rsidR="005D2D58">
        <w:rPr>
          <w:rStyle w:val="Refdecomentrio"/>
        </w:rPr>
        <w:commentReference w:id="45"/>
      </w:r>
      <w:r w:rsidR="00B77E94" w:rsidRPr="008F5C26">
        <w:t>-se</w:t>
      </w:r>
      <w:r w:rsidRPr="008F5C26">
        <w:t xml:space="preserve"> utilizar três índices </w:t>
      </w:r>
      <w:r w:rsidR="008504D0" w:rsidRPr="008F5C26">
        <w:t>(</w:t>
      </w:r>
      <w:proofErr w:type="spellStart"/>
      <w:r w:rsidR="008504D0" w:rsidRPr="008F5C26">
        <w:t>Silhouette</w:t>
      </w:r>
      <w:proofErr w:type="spellEnd"/>
      <w:r w:rsidR="008504D0" w:rsidRPr="008F5C26">
        <w:t xml:space="preserve">, </w:t>
      </w:r>
      <w:proofErr w:type="spellStart"/>
      <w:r w:rsidR="008504D0" w:rsidRPr="008F5C26">
        <w:t>Calinski-Harabasz</w:t>
      </w:r>
      <w:proofErr w:type="spellEnd"/>
      <w:r w:rsidR="008504D0" w:rsidRPr="008F5C26">
        <w:t xml:space="preserve"> e Davies-</w:t>
      </w:r>
      <w:proofErr w:type="spellStart"/>
      <w:r w:rsidR="008504D0" w:rsidRPr="008F5C26">
        <w:t>Bouldin</w:t>
      </w:r>
      <w:proofErr w:type="spellEnd"/>
      <w:r w:rsidR="008504D0" w:rsidRPr="008F5C26">
        <w:rPr>
          <w:rFonts w:eastAsia="Calibri"/>
        </w:rPr>
        <w:t xml:space="preserve">) </w:t>
      </w:r>
      <w:r w:rsidRPr="008F5C26">
        <w:t xml:space="preserve">para validação da </w:t>
      </w:r>
      <w:r w:rsidR="00CE17A9" w:rsidRPr="008F5C26">
        <w:t>qualidade</w:t>
      </w:r>
      <w:r w:rsidRPr="008F5C26">
        <w:t xml:space="preserve"> d</w:t>
      </w:r>
      <w:r w:rsidR="00CE17A9" w:rsidRPr="008F5C26">
        <w:t>os</w:t>
      </w:r>
      <w:r w:rsidRPr="008F5C26">
        <w:t xml:space="preserve"> clusters</w:t>
      </w:r>
      <w:r w:rsidR="008504D0" w:rsidRPr="008F5C26">
        <w:t xml:space="preserve"> em relação à sua separação e homogeneidade</w:t>
      </w:r>
      <w:r w:rsidRPr="008F5C26">
        <w:rPr>
          <w:rFonts w:eastAsia="Calibri"/>
        </w:rPr>
        <w:t xml:space="preserve">. Além disso, deseja-se obter clusters significativos e coerentes com cada segmento de mercado aplicado. Outra contribuição deste trabalho </w:t>
      </w:r>
      <w:r w:rsidR="00201B65">
        <w:rPr>
          <w:rFonts w:eastAsia="Calibri"/>
        </w:rPr>
        <w:t>refere-se</w:t>
      </w:r>
      <w:r w:rsidRPr="008F5C26">
        <w:rPr>
          <w:rFonts w:eastAsia="Calibri"/>
        </w:rPr>
        <w:t xml:space="preserve"> </w:t>
      </w:r>
      <w:r w:rsidR="00201B65">
        <w:rPr>
          <w:rFonts w:eastAsia="Calibri"/>
        </w:rPr>
        <w:t>a</w:t>
      </w:r>
      <w:r w:rsidRPr="008F5C26">
        <w:rPr>
          <w:rFonts w:eastAsia="Calibri"/>
        </w:rPr>
        <w:t>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8F5C26">
        <w:rPr>
          <w:rFonts w:eastAsia="Calibri"/>
        </w:rPr>
        <w:t xml:space="preserve"> serão aplicados diferentes algoritmos de </w:t>
      </w:r>
      <w:proofErr w:type="spellStart"/>
      <w:r w:rsidR="00CE17A9" w:rsidRPr="008F5C26">
        <w:rPr>
          <w:rFonts w:eastAsia="Calibri"/>
        </w:rPr>
        <w:t>clusterização</w:t>
      </w:r>
      <w:proofErr w:type="spellEnd"/>
      <w:r w:rsidRPr="008F5C26">
        <w:rPr>
          <w:rFonts w:eastAsia="Calibri"/>
        </w:rPr>
        <w:t xml:space="preserve">, podendo providenciar informações sobre </w:t>
      </w:r>
      <w:r w:rsidR="00CE17A9" w:rsidRPr="008F5C26">
        <w:rPr>
          <w:rFonts w:eastAsia="Calibri"/>
        </w:rPr>
        <w:t>seus desempenhos</w:t>
      </w:r>
      <w:r w:rsidR="00460AB5" w:rsidRPr="008F5C26">
        <w:rPr>
          <w:rFonts w:eastAsia="Calibri"/>
        </w:rPr>
        <w:t xml:space="preserve"> e qualidade de agrupamento</w:t>
      </w:r>
      <w:r w:rsidRPr="008F5C26">
        <w:rPr>
          <w:rFonts w:eastAsia="Calibri"/>
        </w:rPr>
        <w:t xml:space="preserve">, </w:t>
      </w:r>
      <w:r w:rsidR="00CE17A9" w:rsidRPr="008F5C26">
        <w:rPr>
          <w:rFonts w:eastAsia="Calibri"/>
        </w:rPr>
        <w:t>além de</w:t>
      </w:r>
      <w:r w:rsidRPr="008F5C26">
        <w:rPr>
          <w:rFonts w:eastAsia="Calibri"/>
        </w:rPr>
        <w:t xml:space="preserve"> ser aplicados processos de obtenção, limpeza e transformação de dados</w:t>
      </w:r>
      <w:r w:rsidR="00B77E94" w:rsidRPr="008F5C26">
        <w:rPr>
          <w:rFonts w:eastAsia="Calibri"/>
        </w:rPr>
        <w:t>.</w:t>
      </w:r>
    </w:p>
    <w:p w14:paraId="51E0058B" w14:textId="77777777" w:rsidR="00451B94" w:rsidRDefault="00451B94" w:rsidP="00E638A0">
      <w:pPr>
        <w:pStyle w:val="Ttulo2"/>
      </w:pPr>
      <w:r>
        <w:t>REQUISITOS PRINCIPAIS DO PROBLEMA A SER TRABALHADO</w:t>
      </w:r>
      <w:bookmarkEnd w:id="37"/>
      <w:bookmarkEnd w:id="38"/>
      <w:bookmarkEnd w:id="39"/>
      <w:bookmarkEnd w:id="40"/>
      <w:bookmarkEnd w:id="41"/>
      <w:bookmarkEnd w:id="42"/>
      <w:bookmarkEnd w:id="43"/>
    </w:p>
    <w:p w14:paraId="35CBE4EA" w14:textId="68EEAF2D" w:rsidR="00C43C82" w:rsidRDefault="00C43C82" w:rsidP="00C43C82">
      <w:pPr>
        <w:pStyle w:val="TF-TEXTO"/>
      </w:pPr>
      <w:r>
        <w:t xml:space="preserve">O </w:t>
      </w:r>
      <w:r w:rsidR="00EF6B4E">
        <w:t>artefato computacional</w:t>
      </w:r>
      <w:r>
        <w:t xml:space="preserve"> </w:t>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0B978C4C" w:rsidR="00C43C82" w:rsidRPr="00E63082" w:rsidRDefault="00C43C82" w:rsidP="00C43C82">
      <w:pPr>
        <w:pStyle w:val="TF-ALNEA"/>
        <w:numPr>
          <w:ilvl w:val="0"/>
          <w:numId w:val="5"/>
        </w:numPr>
      </w:pPr>
      <w:r w:rsidRPr="00E63082">
        <w:t>utilizar algoritmo</w:t>
      </w:r>
      <w:r w:rsidR="00FF40D8" w:rsidRPr="00E63082">
        <w:t>s</w:t>
      </w:r>
      <w:r w:rsidRPr="00E63082">
        <w:t xml:space="preserve"> de </w:t>
      </w:r>
      <w:proofErr w:type="spellStart"/>
      <w:r w:rsidRPr="00E63082">
        <w:t>clusterização</w:t>
      </w:r>
      <w:proofErr w:type="spellEnd"/>
      <w:r w:rsidRPr="00E63082">
        <w:t xml:space="preserve"> </w:t>
      </w:r>
      <w:r w:rsidR="00FF40D8" w:rsidRPr="00E63082">
        <w:t xml:space="preserve">tais como </w:t>
      </w:r>
      <w:r w:rsidR="00CB052A" w:rsidRPr="00E63082">
        <w:t xml:space="preserve">hierárquicos, </w:t>
      </w:r>
      <w:r w:rsidRPr="00E63082">
        <w:t>K-</w:t>
      </w:r>
      <w:proofErr w:type="spellStart"/>
      <w:r w:rsidRPr="00E63082">
        <w:t>means</w:t>
      </w:r>
      <w:proofErr w:type="spellEnd"/>
      <w:r w:rsidR="00CB052A" w:rsidRPr="00E63082">
        <w:t xml:space="preserve"> </w:t>
      </w:r>
      <w:r w:rsidR="00FF40D8" w:rsidRPr="00E63082">
        <w:t xml:space="preserve">e </w:t>
      </w:r>
      <w:proofErr w:type="spellStart"/>
      <w:r w:rsidR="00FF37CC" w:rsidRPr="00E63082">
        <w:rPr>
          <w:i/>
          <w:iCs/>
        </w:rPr>
        <w:t>Density-Based</w:t>
      </w:r>
      <w:proofErr w:type="spellEnd"/>
      <w:r w:rsidR="00FF37CC" w:rsidRPr="00E63082">
        <w:rPr>
          <w:i/>
          <w:iCs/>
        </w:rPr>
        <w:t xml:space="preserve"> </w:t>
      </w:r>
      <w:proofErr w:type="spellStart"/>
      <w:r w:rsidR="00FF37CC" w:rsidRPr="00E63082">
        <w:rPr>
          <w:i/>
          <w:iCs/>
        </w:rPr>
        <w:t>Spatial</w:t>
      </w:r>
      <w:proofErr w:type="spellEnd"/>
      <w:r w:rsidR="00FF37CC" w:rsidRPr="00E63082">
        <w:rPr>
          <w:i/>
          <w:iCs/>
        </w:rPr>
        <w:t xml:space="preserve"> </w:t>
      </w:r>
      <w:proofErr w:type="spellStart"/>
      <w:r w:rsidR="00FF37CC" w:rsidRPr="00E63082">
        <w:rPr>
          <w:i/>
          <w:iCs/>
        </w:rPr>
        <w:t>Clustering</w:t>
      </w:r>
      <w:proofErr w:type="spellEnd"/>
      <w:r w:rsidR="00FF37CC" w:rsidRPr="00E63082">
        <w:rPr>
          <w:i/>
          <w:iCs/>
        </w:rPr>
        <w:t xml:space="preserve"> </w:t>
      </w:r>
      <w:proofErr w:type="spellStart"/>
      <w:r w:rsidR="00FF37CC" w:rsidRPr="00E63082">
        <w:rPr>
          <w:i/>
          <w:iCs/>
        </w:rPr>
        <w:t>of</w:t>
      </w:r>
      <w:proofErr w:type="spellEnd"/>
      <w:r w:rsidR="00FF37CC" w:rsidRPr="00E63082">
        <w:rPr>
          <w:i/>
          <w:iCs/>
        </w:rPr>
        <w:t xml:space="preserve"> </w:t>
      </w:r>
      <w:proofErr w:type="spellStart"/>
      <w:r w:rsidR="00FF37CC" w:rsidRPr="00E63082">
        <w:rPr>
          <w:i/>
          <w:iCs/>
        </w:rPr>
        <w:t>Applications</w:t>
      </w:r>
      <w:proofErr w:type="spellEnd"/>
      <w:r w:rsidR="00FF37CC" w:rsidRPr="00E63082">
        <w:rPr>
          <w:i/>
          <w:iCs/>
        </w:rPr>
        <w:t xml:space="preserve"> </w:t>
      </w:r>
      <w:proofErr w:type="spellStart"/>
      <w:r w:rsidR="00FF37CC" w:rsidRPr="00E63082">
        <w:rPr>
          <w:i/>
          <w:iCs/>
        </w:rPr>
        <w:t>With</w:t>
      </w:r>
      <w:proofErr w:type="spellEnd"/>
      <w:r w:rsidR="00FF37CC" w:rsidRPr="00E63082">
        <w:rPr>
          <w:i/>
          <w:iCs/>
        </w:rPr>
        <w:t xml:space="preserve"> </w:t>
      </w:r>
      <w:proofErr w:type="spellStart"/>
      <w:r w:rsidR="00FF37CC" w:rsidRPr="00E63082">
        <w:rPr>
          <w:i/>
          <w:iCs/>
        </w:rPr>
        <w:t>Noise</w:t>
      </w:r>
      <w:proofErr w:type="spellEnd"/>
      <w:r w:rsidR="00FF37CC" w:rsidRPr="00E63082">
        <w:t xml:space="preserve"> </w:t>
      </w:r>
      <w:r w:rsidR="00C6643D" w:rsidRPr="00E63082">
        <w:t>(</w:t>
      </w:r>
      <w:r w:rsidR="00FF40D8" w:rsidRPr="00E63082">
        <w:t>DBSCAN</w:t>
      </w:r>
      <w:r w:rsidR="00C6643D" w:rsidRPr="00E63082">
        <w:t>)</w:t>
      </w:r>
      <w:r w:rsidR="00FF40D8" w:rsidRPr="00E63082">
        <w:t xml:space="preserve"> </w:t>
      </w:r>
      <w:r w:rsidRPr="00E63082">
        <w:t>(RF)</w:t>
      </w:r>
      <w:r w:rsidR="00B77E94" w:rsidRPr="00E63082">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utilizar o ambiente de desenvolvimento Jupyter Notebook (RNF);</w:t>
      </w:r>
    </w:p>
    <w:p w14:paraId="1A41784B" w14:textId="4B965510" w:rsidR="00451B94" w:rsidRPr="00286FED" w:rsidRDefault="00C43C82" w:rsidP="00C43C82">
      <w:pPr>
        <w:pStyle w:val="TF-ALNEA"/>
        <w:numPr>
          <w:ilvl w:val="0"/>
          <w:numId w:val="5"/>
        </w:numPr>
      </w:pPr>
      <w:r>
        <w:t>utilizar o banco de dados PostgreSQL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r w:rsidR="00FF40D8">
        <w:t>artefato computacional</w:t>
      </w:r>
      <w:r>
        <w:t xml:space="preserve"> de segmentação </w:t>
      </w:r>
      <w:r w:rsidR="00FF40D8">
        <w:t>levando em consideração as etapas (b) até (e), utilizando a</w:t>
      </w:r>
      <w:r>
        <w:t xml:space="preserve"> linguagem Python;</w:t>
      </w:r>
    </w:p>
    <w:p w14:paraId="11DB1A26" w14:textId="25461B77" w:rsidR="00C43C82" w:rsidRPr="00FF40D8" w:rsidRDefault="00C43C82" w:rsidP="00C43C82">
      <w:pPr>
        <w:pStyle w:val="TF-ALNEA"/>
        <w:numPr>
          <w:ilvl w:val="0"/>
          <w:numId w:val="2"/>
        </w:numPr>
      </w:pPr>
      <w:r w:rsidRPr="00FF40D8">
        <w:lastRenderedPageBreak/>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xml:space="preserve">, aplicando índices de validação </w:t>
      </w:r>
      <w:r w:rsidR="00371297">
        <w:t>e</w:t>
      </w:r>
      <w:r w:rsidR="001E6B2A">
        <w:t xml:space="preserve"> apresentando</w:t>
      </w:r>
      <w:r w:rsidR="00371297">
        <w:t xml:space="preserve"> os agrupamentos</w:t>
      </w:r>
      <w:r w:rsidR="001E6B2A">
        <w:t xml:space="preserve"> na forma de gráficos</w:t>
      </w:r>
      <w:r w:rsidR="00371297">
        <w:t>, de maneira que a sua separação e homogeneidade possam ser observadas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46" w:name="_Ref57318818"/>
      <w:r>
        <w:t xml:space="preserve">Quadro </w:t>
      </w:r>
      <w:r w:rsidR="00FC266F">
        <w:t>3</w:t>
      </w:r>
      <w:bookmarkEnd w:id="46"/>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62C19777" w14:textId="23F61522" w:rsidR="008034A4" w:rsidRPr="00AB25BD" w:rsidRDefault="00BF5478" w:rsidP="008034A4">
      <w:pPr>
        <w:pStyle w:val="TF-TEXTO"/>
      </w:pPr>
      <w:r w:rsidRPr="00AB25BD">
        <w:t>Nest</w:t>
      </w:r>
      <w:r w:rsidR="00FF37CC" w:rsidRPr="00AB25BD">
        <w:t>a</w:t>
      </w:r>
      <w:r w:rsidRPr="00AB25BD">
        <w:t xml:space="preserve"> </w:t>
      </w:r>
      <w:r w:rsidR="00FF37CC" w:rsidRPr="00AB25BD">
        <w:t>seção</w:t>
      </w:r>
      <w:r w:rsidRPr="00AB25BD">
        <w:t xml:space="preserve"> </w:t>
      </w:r>
      <w:r w:rsidR="001330F4" w:rsidRPr="00AB25BD">
        <w:t xml:space="preserve">são abordados </w:t>
      </w:r>
      <w:r w:rsidRPr="00AB25BD">
        <w:t xml:space="preserve">os assuntos que servirão de base para a realização deste trabalho. </w:t>
      </w:r>
      <w:r w:rsidR="00AD3B7A" w:rsidRPr="00AB25BD">
        <w:t xml:space="preserve">A seção 4.1 </w:t>
      </w:r>
      <w:r w:rsidR="008F23E2" w:rsidRPr="00AB25BD">
        <w:t xml:space="preserve">discorre sobre </w:t>
      </w:r>
      <w:proofErr w:type="spellStart"/>
      <w:r w:rsidRPr="00AB25BD">
        <w:t>clusteri</w:t>
      </w:r>
      <w:r w:rsidR="00AD3B7A" w:rsidRPr="00AB25BD">
        <w:t>ng</w:t>
      </w:r>
      <w:proofErr w:type="spellEnd"/>
      <w:r w:rsidR="008F23E2" w:rsidRPr="00AB25BD">
        <w:t>. A</w:t>
      </w:r>
      <w:r w:rsidR="00AD3B7A" w:rsidRPr="00AB25BD">
        <w:t xml:space="preserve"> seção 4.2 </w:t>
      </w:r>
      <w:r w:rsidR="008F23E2" w:rsidRPr="00AB25BD">
        <w:t xml:space="preserve">apresenta </w:t>
      </w:r>
      <w:r w:rsidR="00AD3B7A" w:rsidRPr="00AB25BD">
        <w:t>o</w:t>
      </w:r>
      <w:r w:rsidRPr="00AB25BD">
        <w:t xml:space="preserve"> modelo RFM</w:t>
      </w:r>
      <w:r w:rsidR="00AD3B7A" w:rsidRPr="00AB25BD">
        <w:t>. Por fim</w:t>
      </w:r>
      <w:r w:rsidR="008F23E2" w:rsidRPr="00AB25BD">
        <w:t>,</w:t>
      </w:r>
      <w:r w:rsidR="00AD3B7A" w:rsidRPr="00AB25BD">
        <w:t xml:space="preserve"> a seção 4.3 </w:t>
      </w:r>
      <w:r w:rsidR="008F23E2" w:rsidRPr="00AB25BD">
        <w:t xml:space="preserve">aborda os </w:t>
      </w:r>
      <w:r w:rsidRPr="00AB25BD">
        <w:t>índices de validação de clusters.</w:t>
      </w:r>
    </w:p>
    <w:p w14:paraId="13EC6875" w14:textId="7F317FEA" w:rsidR="00B718F9" w:rsidRPr="00AB25BD" w:rsidRDefault="00AD3B7A" w:rsidP="00AD3B7A">
      <w:pPr>
        <w:pStyle w:val="Ttulo2"/>
      </w:pPr>
      <w:r w:rsidRPr="00AB25BD">
        <w:t>Clustering</w:t>
      </w:r>
    </w:p>
    <w:p w14:paraId="7D4FE64B" w14:textId="19880515" w:rsidR="00B92DFA" w:rsidRPr="00AB25BD" w:rsidRDefault="00C43C82" w:rsidP="008034A4">
      <w:pPr>
        <w:pStyle w:val="TF-TEXTO"/>
      </w:pPr>
      <w:r w:rsidRPr="00AB25BD">
        <w:t xml:space="preserve">Para </w:t>
      </w:r>
      <w:proofErr w:type="spellStart"/>
      <w:r w:rsidRPr="00AB25BD">
        <w:t>Cherkassky</w:t>
      </w:r>
      <w:proofErr w:type="spellEnd"/>
      <w:r w:rsidRPr="00AB25BD">
        <w:t xml:space="preserve"> e </w:t>
      </w:r>
      <w:proofErr w:type="spellStart"/>
      <w:r w:rsidRPr="00AB25BD">
        <w:t>Mulier</w:t>
      </w:r>
      <w:proofErr w:type="spellEnd"/>
      <w:r w:rsidRPr="00AB25BD">
        <w:t xml:space="preserve"> (2007), </w:t>
      </w:r>
      <w:proofErr w:type="spellStart"/>
      <w:r w:rsidRPr="00AB25BD">
        <w:t>clustering</w:t>
      </w:r>
      <w:proofErr w:type="spellEnd"/>
      <w:r w:rsidRPr="00AB25BD">
        <w:t xml:space="preserve"> se trata do problema de separar um conjunto de dados em grupos chamados de “clusters” baseado em alguma medida de similaridade. O objetivo é encontrar um conjunto de clusters dos quais as amostras </w:t>
      </w:r>
      <w:commentRangeStart w:id="47"/>
      <w:proofErr w:type="gramStart"/>
      <w:r w:rsidRPr="00AB25BD">
        <w:t>dentro dos mesmos</w:t>
      </w:r>
      <w:proofErr w:type="gramEnd"/>
      <w:r w:rsidRPr="00AB25BD">
        <w:t xml:space="preserve"> </w:t>
      </w:r>
      <w:commentRangeEnd w:id="47"/>
      <w:r w:rsidR="00336211">
        <w:rPr>
          <w:rStyle w:val="Refdecomentrio"/>
        </w:rPr>
        <w:commentReference w:id="47"/>
      </w:r>
      <w:r w:rsidRPr="00AB25BD">
        <w:t>são mais similares entre si do que quando comparadas com amostras de outros clusters</w:t>
      </w:r>
      <w:r w:rsidR="005F0661" w:rsidRPr="00AB25BD">
        <w:t>. A análise destes clusters consiste no fato de que a medida de similaridade entre eles é escolhida subjetivamente baseado na sua habilidade de criar clusters interessantes ao analista.</w:t>
      </w:r>
      <w:r w:rsidR="00B92DFA" w:rsidRPr="00AB25BD">
        <w:t xml:space="preserve"> </w:t>
      </w:r>
      <w:proofErr w:type="spellStart"/>
      <w:r w:rsidR="00B57906" w:rsidRPr="00AB25BD">
        <w:t>Cherkassky</w:t>
      </w:r>
      <w:proofErr w:type="spellEnd"/>
      <w:r w:rsidR="00B57906" w:rsidRPr="00AB25BD">
        <w:t xml:space="preserve"> e </w:t>
      </w:r>
      <w:proofErr w:type="spellStart"/>
      <w:r w:rsidR="00B57906" w:rsidRPr="00AB25BD">
        <w:t>Mulier</w:t>
      </w:r>
      <w:proofErr w:type="spellEnd"/>
      <w:r w:rsidR="00B57906" w:rsidRPr="00AB25BD">
        <w:t xml:space="preserve"> (2007)</w:t>
      </w:r>
      <w:r w:rsidR="00B92DFA" w:rsidRPr="00AB25BD">
        <w:t xml:space="preserve"> classificam os algoritmos em</w:t>
      </w:r>
      <w:r w:rsidR="00B57906" w:rsidRPr="00AB25BD">
        <w:t xml:space="preserve"> dois tipos principais</w:t>
      </w:r>
      <w:r w:rsidR="001330F4" w:rsidRPr="00AB25BD">
        <w:t>: (i)</w:t>
      </w:r>
      <w:r w:rsidR="00B57906" w:rsidRPr="00AB25BD">
        <w:t xml:space="preserve"> H</w:t>
      </w:r>
      <w:r w:rsidR="00B92DFA" w:rsidRPr="00AB25BD">
        <w:t>ierárquicos, seguindo uma estrutura de árvores</w:t>
      </w:r>
      <w:r w:rsidR="008F23E2" w:rsidRPr="00AB25BD">
        <w:t xml:space="preserve">; </w:t>
      </w:r>
      <w:r w:rsidR="001330F4" w:rsidRPr="00AB25BD">
        <w:t>(</w:t>
      </w:r>
      <w:proofErr w:type="spellStart"/>
      <w:r w:rsidR="001330F4" w:rsidRPr="00AB25BD">
        <w:t>ii</w:t>
      </w:r>
      <w:proofErr w:type="spellEnd"/>
      <w:r w:rsidR="001330F4" w:rsidRPr="00AB25BD">
        <w:t>)</w:t>
      </w:r>
      <w:r w:rsidR="00B92DFA" w:rsidRPr="00AB25BD">
        <w:t xml:space="preserve"> </w:t>
      </w:r>
      <w:r w:rsidR="001330F4" w:rsidRPr="00AB25BD">
        <w:t>P</w:t>
      </w:r>
      <w:r w:rsidR="00B92DFA" w:rsidRPr="00AB25BD">
        <w:t>articionais</w:t>
      </w:r>
      <w:r w:rsidR="005D6514" w:rsidRPr="00AB25BD">
        <w:t>, que geram clusters a partir de sucessivas secções</w:t>
      </w:r>
      <w:r w:rsidR="00B92DFA" w:rsidRPr="00AB25BD">
        <w:t>, cujos métodos são identificados em dois grupos: particionais onde cada dado é atribuído à um e somente à um cluster</w:t>
      </w:r>
      <w:r w:rsidR="008F23E2" w:rsidRPr="00AB25BD">
        <w:t xml:space="preserve"> e</w:t>
      </w:r>
      <w:r w:rsidR="00B92DFA" w:rsidRPr="00AB25BD">
        <w:t xml:space="preserve"> particionais </w:t>
      </w:r>
      <w:r w:rsidR="008F23E2" w:rsidRPr="00AB25BD">
        <w:t xml:space="preserve">que podem </w:t>
      </w:r>
      <w:r w:rsidR="00B92DFA" w:rsidRPr="00AB25BD">
        <w:t>pertencer à vários clusters</w:t>
      </w:r>
      <w:r w:rsidR="005D6514" w:rsidRPr="00AB25BD">
        <w:t>.</w:t>
      </w:r>
    </w:p>
    <w:p w14:paraId="194635CA" w14:textId="4F263BAA" w:rsidR="00B0667B" w:rsidRPr="00B425C3" w:rsidRDefault="003E34F9" w:rsidP="00B0667B">
      <w:pPr>
        <w:pStyle w:val="TF-TEXTO"/>
      </w:pPr>
      <w:r w:rsidRPr="00AB25BD">
        <w:t xml:space="preserve">Segundo Schubert </w:t>
      </w:r>
      <w:r w:rsidRPr="00AB25BD">
        <w:rPr>
          <w:i/>
          <w:iCs/>
        </w:rPr>
        <w:t>et al</w:t>
      </w:r>
      <w:r w:rsidRPr="00AB25BD">
        <w:t xml:space="preserve">. (2017), o algoritmo </w:t>
      </w:r>
      <w:proofErr w:type="spellStart"/>
      <w:r w:rsidR="001330F4" w:rsidRPr="00AB25BD">
        <w:rPr>
          <w:i/>
          <w:iCs/>
        </w:rPr>
        <w:t>Density-Based</w:t>
      </w:r>
      <w:proofErr w:type="spellEnd"/>
      <w:r w:rsidR="001330F4" w:rsidRPr="00AB25BD">
        <w:rPr>
          <w:i/>
          <w:iCs/>
        </w:rPr>
        <w:t xml:space="preserve"> </w:t>
      </w:r>
      <w:proofErr w:type="spellStart"/>
      <w:r w:rsidR="001330F4" w:rsidRPr="00AB25BD">
        <w:rPr>
          <w:i/>
          <w:iCs/>
        </w:rPr>
        <w:t>Spatial</w:t>
      </w:r>
      <w:proofErr w:type="spellEnd"/>
      <w:r w:rsidR="001330F4" w:rsidRPr="00AB25BD">
        <w:rPr>
          <w:i/>
          <w:iCs/>
        </w:rPr>
        <w:t xml:space="preserve"> </w:t>
      </w:r>
      <w:proofErr w:type="spellStart"/>
      <w:r w:rsidR="001330F4" w:rsidRPr="00AB25BD">
        <w:rPr>
          <w:i/>
          <w:iCs/>
        </w:rPr>
        <w:t>Clustering</w:t>
      </w:r>
      <w:proofErr w:type="spellEnd"/>
      <w:r w:rsidR="001330F4" w:rsidRPr="00AB25BD">
        <w:rPr>
          <w:i/>
          <w:iCs/>
        </w:rPr>
        <w:t xml:space="preserve"> </w:t>
      </w:r>
      <w:proofErr w:type="spellStart"/>
      <w:r w:rsidR="001330F4" w:rsidRPr="00AB25BD">
        <w:rPr>
          <w:i/>
          <w:iCs/>
        </w:rPr>
        <w:t>of</w:t>
      </w:r>
      <w:proofErr w:type="spellEnd"/>
      <w:r w:rsidR="001330F4" w:rsidRPr="00AB25BD">
        <w:rPr>
          <w:i/>
          <w:iCs/>
        </w:rPr>
        <w:t xml:space="preserve"> </w:t>
      </w:r>
      <w:proofErr w:type="spellStart"/>
      <w:r w:rsidR="001330F4" w:rsidRPr="00AB25BD">
        <w:rPr>
          <w:i/>
          <w:iCs/>
        </w:rPr>
        <w:t>Applications</w:t>
      </w:r>
      <w:proofErr w:type="spellEnd"/>
      <w:r w:rsidR="001330F4" w:rsidRPr="00AB25BD">
        <w:rPr>
          <w:i/>
          <w:iCs/>
        </w:rPr>
        <w:t xml:space="preserve"> </w:t>
      </w:r>
      <w:proofErr w:type="spellStart"/>
      <w:r w:rsidR="001330F4" w:rsidRPr="00AB25BD">
        <w:rPr>
          <w:i/>
          <w:iCs/>
        </w:rPr>
        <w:t>With</w:t>
      </w:r>
      <w:proofErr w:type="spellEnd"/>
      <w:r w:rsidR="001330F4" w:rsidRPr="00AB25BD">
        <w:rPr>
          <w:i/>
          <w:iCs/>
        </w:rPr>
        <w:t xml:space="preserve"> </w:t>
      </w:r>
      <w:proofErr w:type="spellStart"/>
      <w:r w:rsidR="001330F4" w:rsidRPr="00AB25BD">
        <w:rPr>
          <w:i/>
          <w:iCs/>
        </w:rPr>
        <w:t>Noise</w:t>
      </w:r>
      <w:proofErr w:type="spellEnd"/>
      <w:r w:rsidR="001330F4" w:rsidRPr="00AB25BD">
        <w:t xml:space="preserve"> (DBSCAN</w:t>
      </w:r>
      <w:r w:rsidR="004219FC" w:rsidRPr="00AB25BD">
        <w:t>)</w:t>
      </w:r>
      <w:r w:rsidR="001330F4" w:rsidRPr="00AB25BD">
        <w:t xml:space="preserve"> </w:t>
      </w:r>
      <w:r w:rsidRPr="00AB25BD">
        <w:t>foi publicado em 1996</w:t>
      </w:r>
      <w:r w:rsidR="001330F4" w:rsidRPr="00AB25BD">
        <w:t xml:space="preserve">, sendo </w:t>
      </w:r>
      <w:r w:rsidR="00A24500" w:rsidRPr="00AB25BD">
        <w:t xml:space="preserve">comumente </w:t>
      </w:r>
      <w:r w:rsidRPr="00AB25BD">
        <w:t xml:space="preserve">utilizado com sucesso em várias aplicações do mundo real. </w:t>
      </w:r>
      <w:r w:rsidR="00B0667B" w:rsidRPr="00AB25BD">
        <w:t xml:space="preserve">Schubert </w:t>
      </w:r>
      <w:r w:rsidR="00B0667B" w:rsidRPr="00AB25BD">
        <w:rPr>
          <w:i/>
          <w:iCs/>
        </w:rPr>
        <w:t>et al</w:t>
      </w:r>
      <w:r w:rsidR="00B0667B" w:rsidRPr="00AB25BD">
        <w:t xml:space="preserve">. (2017) </w:t>
      </w:r>
      <w:r w:rsidR="00A24500" w:rsidRPr="00AB25BD">
        <w:t>apontam</w:t>
      </w:r>
      <w:r w:rsidR="00B0667B" w:rsidRPr="00AB25BD">
        <w:t xml:space="preserve"> que o modelo </w:t>
      </w:r>
      <w:r w:rsidRPr="00AB25BD">
        <w:t>DBSCAN</w:t>
      </w:r>
      <w:r w:rsidR="00B0667B" w:rsidRPr="00AB25BD">
        <w:t xml:space="preserve"> utiliza uma estimação de densidade mínima simples, baseada no número </w:t>
      </w:r>
      <w:r w:rsidR="00E410BF" w:rsidRPr="00AB25BD">
        <w:t xml:space="preserve">mínimo </w:t>
      </w:r>
      <w:r w:rsidR="00B0667B" w:rsidRPr="00AB25BD">
        <w:t>de vizinhos (</w:t>
      </w:r>
      <w:proofErr w:type="spellStart"/>
      <w:r w:rsidR="00B0667B" w:rsidRPr="00AB25BD">
        <w:rPr>
          <w:i/>
          <w:iCs/>
        </w:rPr>
        <w:t>minPts</w:t>
      </w:r>
      <w:proofErr w:type="spellEnd"/>
      <w:r w:rsidR="00B0667B" w:rsidRPr="00AB25BD">
        <w:t xml:space="preserve">) dentro de um raio ε, cuja medida de distância é arbitrária. </w:t>
      </w:r>
      <w:r w:rsidR="00A24500" w:rsidRPr="00AB25BD">
        <w:t>A partir disso, o</w:t>
      </w:r>
      <w:r w:rsidR="00B0667B" w:rsidRPr="00AB25BD">
        <w:t xml:space="preserve">bjetos com mais que o número mínimo de vizinhos dentro do raio (incluindo o ponto analisado) </w:t>
      </w:r>
      <w:r w:rsidR="00780AB4" w:rsidRPr="00AB25BD">
        <w:t>são considerados como pontos centrais</w:t>
      </w:r>
      <w:r w:rsidR="00B0667B" w:rsidRPr="00AB25BD">
        <w:t xml:space="preserve">. </w:t>
      </w:r>
      <w:r w:rsidR="00780AB4" w:rsidRPr="00AB25BD">
        <w:t xml:space="preserve">Todos os vizinhos de um ponto central que estejam dentro do raio </w:t>
      </w:r>
      <w:r w:rsidR="00B0667B" w:rsidRPr="00AB25BD">
        <w:t xml:space="preserve">ε </w:t>
      </w:r>
      <w:r w:rsidR="00780AB4" w:rsidRPr="00AB25BD">
        <w:t xml:space="preserve">são considerados parte </w:t>
      </w:r>
      <w:proofErr w:type="gramStart"/>
      <w:r w:rsidR="00780AB4" w:rsidRPr="00AB25BD">
        <w:t>do mesmo</w:t>
      </w:r>
      <w:proofErr w:type="gramEnd"/>
      <w:r w:rsidR="00780AB4" w:rsidRPr="00AB25BD">
        <w:t xml:space="preserve"> cluster que o ponto central</w:t>
      </w:r>
      <w:r w:rsidR="00B0667B" w:rsidRPr="00AB25BD">
        <w:t xml:space="preserve">. </w:t>
      </w:r>
      <w:r w:rsidR="00780AB4" w:rsidRPr="00AB25BD">
        <w:t>Se qualquer um desses vizinhos for também um ponto central</w:t>
      </w:r>
      <w:r w:rsidR="00B0667B" w:rsidRPr="00AB25BD">
        <w:t>,</w:t>
      </w:r>
      <w:r w:rsidR="00780AB4" w:rsidRPr="00AB25BD">
        <w:t xml:space="preserve"> suas vizinhanças são incluídas no cluster. </w:t>
      </w:r>
      <w:r w:rsidR="00A24500" w:rsidRPr="00AB25BD">
        <w:t>Além disso, p</w:t>
      </w:r>
      <w:r w:rsidR="00E410BF" w:rsidRPr="00AB25BD">
        <w:t xml:space="preserve">ontos não centrais </w:t>
      </w:r>
      <w:r w:rsidR="00A24500" w:rsidRPr="00AB25BD">
        <w:t>d</w:t>
      </w:r>
      <w:r w:rsidR="00E410BF" w:rsidRPr="00AB25BD">
        <w:t>este cluster são chamados de pontos-limite</w:t>
      </w:r>
      <w:r w:rsidR="00C90B4A" w:rsidRPr="00AB25BD">
        <w:t>. P</w:t>
      </w:r>
      <w:r w:rsidR="00E410BF" w:rsidRPr="00AB25BD">
        <w:t>ontos que não são alcançáveis por qualquer ponto central são considerados ruído e não pertencem a nenhum cluster</w:t>
      </w:r>
      <w:r w:rsidR="00B0667B" w:rsidRPr="00AB25BD">
        <w:t>.</w:t>
      </w:r>
      <w:r w:rsidR="00B425C3" w:rsidRPr="00AB25BD">
        <w:t xml:space="preserve"> A </w:t>
      </w:r>
      <w:r w:rsidR="00B425C3" w:rsidRPr="00AB25BD">
        <w:fldChar w:fldCharType="begin"/>
      </w:r>
      <w:r w:rsidR="00B425C3" w:rsidRPr="00AB25BD">
        <w:instrText xml:space="preserve"> REF _Ref87187696 \h </w:instrText>
      </w:r>
      <w:r w:rsidR="00AB25BD">
        <w:instrText xml:space="preserve"> \* MERGEFORMAT </w:instrText>
      </w:r>
      <w:r w:rsidR="00B425C3" w:rsidRPr="00AB25BD">
        <w:fldChar w:fldCharType="separate"/>
      </w:r>
      <w:r w:rsidR="00B425C3" w:rsidRPr="00AB25BD">
        <w:t xml:space="preserve">Figura </w:t>
      </w:r>
      <w:r w:rsidR="00B425C3" w:rsidRPr="00AB25BD">
        <w:rPr>
          <w:noProof/>
        </w:rPr>
        <w:t>3</w:t>
      </w:r>
      <w:r w:rsidR="00B425C3" w:rsidRPr="00AB25BD">
        <w:fldChar w:fldCharType="end"/>
      </w:r>
      <w:r w:rsidR="00B425C3" w:rsidRPr="00AB25BD">
        <w:t xml:space="preserve"> </w:t>
      </w:r>
      <w:r w:rsidR="00A24500" w:rsidRPr="00AB25BD">
        <w:t>exemplifica o funcionamento do</w:t>
      </w:r>
      <w:r w:rsidR="00B425C3" w:rsidRPr="00AB25BD">
        <w:t xml:space="preserve"> DBSCAN</w:t>
      </w:r>
      <w:r w:rsidR="00B425C3">
        <w:t xml:space="preserve">. O parâmetro </w:t>
      </w:r>
      <w:proofErr w:type="spellStart"/>
      <w:r w:rsidR="00B425C3" w:rsidRPr="00B425C3">
        <w:rPr>
          <w:i/>
          <w:iCs/>
        </w:rPr>
        <w:t>minPts</w:t>
      </w:r>
      <w:proofErr w:type="spellEnd"/>
      <w:r w:rsidR="00B425C3">
        <w:rPr>
          <w:i/>
          <w:iCs/>
        </w:rPr>
        <w:t xml:space="preserve"> </w:t>
      </w:r>
      <w:r w:rsidR="00B425C3">
        <w:t xml:space="preserve">é 4, o raio </w:t>
      </w:r>
      <w:r w:rsidR="00B425C3" w:rsidRPr="00B0667B">
        <w:t>ε</w:t>
      </w:r>
      <w:r w:rsidR="00B425C3">
        <w:t xml:space="preserve"> é denotado pelos círculos, N é um ponto ruído, A são pontos centrais e B e C são pontos-limite</w:t>
      </w:r>
      <w:r w:rsidR="005027AA">
        <w:t>.</w:t>
      </w:r>
    </w:p>
    <w:p w14:paraId="4A6A0F67" w14:textId="0CD549C5" w:rsidR="00FD2093" w:rsidRPr="0006267B" w:rsidRDefault="00FD2093" w:rsidP="00FD2093">
      <w:pPr>
        <w:pStyle w:val="TF-LEGENDA"/>
      </w:pPr>
      <w:bookmarkStart w:id="48" w:name="_Ref87187696"/>
      <w:r w:rsidRPr="0006267B">
        <w:t xml:space="preserve">Figura </w:t>
      </w:r>
      <w:fldSimple w:instr=" SEQ Figura \* ARABIC ">
        <w:r>
          <w:rPr>
            <w:noProof/>
          </w:rPr>
          <w:t>3</w:t>
        </w:r>
      </w:fldSimple>
      <w:bookmarkEnd w:id="48"/>
      <w:r w:rsidRPr="0006267B">
        <w:t xml:space="preserve"> – </w:t>
      </w:r>
      <w:r>
        <w:t>Exemplo do modelo DBSCAN</w:t>
      </w:r>
    </w:p>
    <w:p w14:paraId="61DDCD0A" w14:textId="424C1BA3" w:rsidR="00FD2093" w:rsidRPr="00ED0DE3" w:rsidRDefault="00FD2093" w:rsidP="00FD2093">
      <w:pPr>
        <w:pStyle w:val="TF-FIGURA"/>
      </w:pPr>
      <w:r w:rsidRPr="00FD2093">
        <w:rPr>
          <w:noProof/>
        </w:rPr>
        <w:drawing>
          <wp:inline distT="0" distB="0" distL="0" distR="0" wp14:anchorId="7CCD17D9" wp14:editId="43AB9CA6">
            <wp:extent cx="2040338" cy="1469756"/>
            <wp:effectExtent l="19050" t="19050" r="17145" b="1651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0"/>
                    <a:stretch>
                      <a:fillRect/>
                    </a:stretch>
                  </pic:blipFill>
                  <pic:spPr>
                    <a:xfrm>
                      <a:off x="0" y="0"/>
                      <a:ext cx="2088395" cy="1504374"/>
                    </a:xfrm>
                    <a:prstGeom prst="rect">
                      <a:avLst/>
                    </a:prstGeom>
                    <a:ln>
                      <a:solidFill>
                        <a:schemeClr val="tx1"/>
                      </a:solidFill>
                    </a:ln>
                  </pic:spPr>
                </pic:pic>
              </a:graphicData>
            </a:graphic>
          </wp:inline>
        </w:drawing>
      </w:r>
    </w:p>
    <w:p w14:paraId="69D85CDB" w14:textId="71C400D7" w:rsidR="00146293" w:rsidRPr="00DB3FFC" w:rsidRDefault="00FD2093" w:rsidP="00146293">
      <w:pPr>
        <w:pStyle w:val="TF-FONTE"/>
      </w:pPr>
      <w:r w:rsidRPr="00DB3FFC">
        <w:t xml:space="preserve">Fonte: Schubert </w:t>
      </w:r>
      <w:r w:rsidRPr="00DB3FFC">
        <w:rPr>
          <w:i/>
          <w:iCs/>
        </w:rPr>
        <w:t>et al</w:t>
      </w:r>
      <w:r w:rsidRPr="00DB3FFC">
        <w:t>. (2017).</w:t>
      </w:r>
    </w:p>
    <w:p w14:paraId="33AC4F35" w14:textId="1BEEB218" w:rsidR="00146293" w:rsidRDefault="003E34F9" w:rsidP="003E34F9">
      <w:pPr>
        <w:pStyle w:val="TF-TEXTO"/>
      </w:pPr>
      <w:r w:rsidRPr="00DB3FFC">
        <w:lastRenderedPageBreak/>
        <w:t xml:space="preserve">Zhao </w:t>
      </w:r>
      <w:r w:rsidRPr="00DB3FFC">
        <w:rPr>
          <w:i/>
          <w:iCs/>
        </w:rPr>
        <w:t>et al</w:t>
      </w:r>
      <w:r w:rsidRPr="00DB3FFC">
        <w:t xml:space="preserve">. </w:t>
      </w:r>
      <w:r w:rsidRPr="00721A2A">
        <w:t>(2005)</w:t>
      </w:r>
      <w:r>
        <w:t xml:space="preserve"> </w:t>
      </w:r>
      <w:r w:rsidR="00B544F0">
        <w:t>ressaltam</w:t>
      </w:r>
      <w:r w:rsidRPr="00325C0F">
        <w:t xml:space="preserve"> que a maioria dos algoritmos de </w:t>
      </w:r>
      <w:proofErr w:type="spellStart"/>
      <w:r w:rsidRPr="00325C0F">
        <w:rPr>
          <w:i/>
          <w:iCs/>
        </w:rPr>
        <w:t>Hierarchical</w:t>
      </w:r>
      <w:proofErr w:type="spellEnd"/>
      <w:r w:rsidRPr="00325C0F">
        <w:rPr>
          <w:i/>
          <w:iCs/>
        </w:rPr>
        <w:t xml:space="preserve"> </w:t>
      </w:r>
      <w:proofErr w:type="spellStart"/>
      <w:r w:rsidRPr="00325C0F">
        <w:rPr>
          <w:i/>
          <w:iCs/>
        </w:rPr>
        <w:t>Clustering</w:t>
      </w:r>
      <w:proofErr w:type="spellEnd"/>
      <w:r w:rsidRPr="00325C0F">
        <w:t xml:space="preserve"> são </w:t>
      </w:r>
      <w:proofErr w:type="spellStart"/>
      <w:r w:rsidRPr="00325C0F">
        <w:t>aglomerativos</w:t>
      </w:r>
      <w:proofErr w:type="spellEnd"/>
      <w:r w:rsidRPr="00325C0F">
        <w:t>, cujos objetos são inicialmente designados para um cluster</w:t>
      </w:r>
      <w:r w:rsidR="00C90B4A" w:rsidRPr="00325C0F">
        <w:t xml:space="preserve">. A partir disso, </w:t>
      </w:r>
      <w:r w:rsidRPr="00325C0F">
        <w:t xml:space="preserve">clusters são repetidamente combinados até que a árvore de clusters </w:t>
      </w:r>
      <w:r w:rsidRPr="00AB25BD">
        <w:t xml:space="preserve">total </w:t>
      </w:r>
      <w:r w:rsidR="00102BBD" w:rsidRPr="00AB25BD">
        <w:t>seja</w:t>
      </w:r>
      <w:r w:rsidRPr="00AB25BD">
        <w:t xml:space="preserve"> formada, </w:t>
      </w:r>
      <w:r w:rsidR="00B544F0" w:rsidRPr="00AB25BD">
        <w:t xml:space="preserve">ao qual </w:t>
      </w:r>
      <w:r w:rsidRPr="00AB25BD">
        <w:t>seleciona</w:t>
      </w:r>
      <w:r w:rsidR="00102BBD" w:rsidRPr="00AB25BD">
        <w:t>-se</w:t>
      </w:r>
      <w:r w:rsidRPr="00AB25BD">
        <w:t xml:space="preserve"> uma altura de corte para obter os clusters desejados. Apesar disso, os autores descrevem que algoritmos particionais também podem ser utilizados para obter soluções hierárquicas através de sequências de bissecções repetidas. </w:t>
      </w:r>
      <w:r w:rsidR="00146293" w:rsidRPr="00AB25BD">
        <w:t xml:space="preserve">Segundo </w:t>
      </w:r>
      <w:r w:rsidR="00721A2A" w:rsidRPr="00AB25BD">
        <w:t xml:space="preserve">Zhao </w:t>
      </w:r>
      <w:r w:rsidR="00721A2A" w:rsidRPr="00AB25BD">
        <w:rPr>
          <w:i/>
          <w:iCs/>
        </w:rPr>
        <w:t>et al</w:t>
      </w:r>
      <w:r w:rsidR="00721A2A" w:rsidRPr="00AB25BD">
        <w:t>. (2005),</w:t>
      </w:r>
      <w:r w:rsidR="00146293" w:rsidRPr="00AB25BD">
        <w:t xml:space="preserve"> na abordagem hierárquica </w:t>
      </w:r>
      <w:proofErr w:type="spellStart"/>
      <w:r w:rsidR="00146293" w:rsidRPr="00AB25BD">
        <w:t>aglomerativa</w:t>
      </w:r>
      <w:proofErr w:type="spellEnd"/>
      <w:r w:rsidR="00146293" w:rsidRPr="00AB25BD">
        <w:t xml:space="preserve">, o parâmetro-chave é o método usado para determinar o par de clusters a serem unidos a cada </w:t>
      </w:r>
      <w:r w:rsidR="00034130" w:rsidRPr="00AB25BD">
        <w:t>execução do algoritmo. Na maioria das abordagens o par mais similar é selecionado, podendo ser feito de várias maneiras tradicionais como a s</w:t>
      </w:r>
      <w:r w:rsidR="00034130" w:rsidRPr="00AB25BD">
        <w:rPr>
          <w:i/>
          <w:iCs/>
        </w:rPr>
        <w:t>ingle-link</w:t>
      </w:r>
      <w:r w:rsidR="00034130" w:rsidRPr="00AB25BD">
        <w:t xml:space="preserve">, </w:t>
      </w:r>
      <w:r w:rsidR="00034130" w:rsidRPr="00AB25BD">
        <w:rPr>
          <w:i/>
          <w:iCs/>
        </w:rPr>
        <w:t>complete-link</w:t>
      </w:r>
      <w:r w:rsidR="00034130" w:rsidRPr="00AB25BD">
        <w:t xml:space="preserve"> e média grupal (ou </w:t>
      </w:r>
      <w:proofErr w:type="spellStart"/>
      <w:r w:rsidR="003F0C7B" w:rsidRPr="003F0C7B">
        <w:rPr>
          <w:i/>
          <w:iCs/>
        </w:rPr>
        <w:t>U</w:t>
      </w:r>
      <w:r w:rsidR="00034130" w:rsidRPr="00AB25BD">
        <w:rPr>
          <w:i/>
          <w:iCs/>
        </w:rPr>
        <w:t>nwetghted</w:t>
      </w:r>
      <w:proofErr w:type="spellEnd"/>
      <w:r w:rsidR="00034130" w:rsidRPr="00AB25BD">
        <w:rPr>
          <w:i/>
          <w:iCs/>
        </w:rPr>
        <w:t xml:space="preserve"> </w:t>
      </w:r>
      <w:proofErr w:type="spellStart"/>
      <w:r w:rsidR="003F0C7B">
        <w:rPr>
          <w:i/>
          <w:iCs/>
        </w:rPr>
        <w:t>P</w:t>
      </w:r>
      <w:r w:rsidR="00034130" w:rsidRPr="00AB25BD">
        <w:rPr>
          <w:i/>
          <w:iCs/>
        </w:rPr>
        <w:t>air</w:t>
      </w:r>
      <w:proofErr w:type="spellEnd"/>
      <w:r w:rsidR="00034130" w:rsidRPr="00AB25BD">
        <w:rPr>
          <w:i/>
          <w:iCs/>
        </w:rPr>
        <w:t xml:space="preserve"> </w:t>
      </w:r>
      <w:proofErr w:type="spellStart"/>
      <w:r w:rsidR="003F0C7B">
        <w:rPr>
          <w:i/>
          <w:iCs/>
        </w:rPr>
        <w:t>G</w:t>
      </w:r>
      <w:r w:rsidR="00034130" w:rsidRPr="00AB25BD">
        <w:rPr>
          <w:i/>
          <w:iCs/>
        </w:rPr>
        <w:t>roup</w:t>
      </w:r>
      <w:proofErr w:type="spellEnd"/>
      <w:r w:rsidR="00034130" w:rsidRPr="00AB25BD">
        <w:rPr>
          <w:i/>
          <w:iCs/>
        </w:rPr>
        <w:t xml:space="preserve"> </w:t>
      </w:r>
      <w:proofErr w:type="spellStart"/>
      <w:r w:rsidR="003F0C7B">
        <w:rPr>
          <w:i/>
          <w:iCs/>
        </w:rPr>
        <w:t>M</w:t>
      </w:r>
      <w:r w:rsidR="00034130" w:rsidRPr="00AB25BD">
        <w:rPr>
          <w:i/>
          <w:iCs/>
        </w:rPr>
        <w:t>ethod</w:t>
      </w:r>
      <w:proofErr w:type="spellEnd"/>
      <w:r w:rsidR="00034130" w:rsidRPr="00AB25BD">
        <w:rPr>
          <w:i/>
          <w:iCs/>
        </w:rPr>
        <w:t xml:space="preserve"> </w:t>
      </w:r>
      <w:proofErr w:type="spellStart"/>
      <w:r w:rsidR="00034130" w:rsidRPr="00AB25BD">
        <w:rPr>
          <w:i/>
          <w:iCs/>
        </w:rPr>
        <w:t>with</w:t>
      </w:r>
      <w:proofErr w:type="spellEnd"/>
      <w:r w:rsidR="00034130" w:rsidRPr="00AB25BD">
        <w:rPr>
          <w:i/>
          <w:iCs/>
        </w:rPr>
        <w:t xml:space="preserve"> </w:t>
      </w:r>
      <w:proofErr w:type="spellStart"/>
      <w:r w:rsidR="003F0C7B">
        <w:rPr>
          <w:i/>
          <w:iCs/>
        </w:rPr>
        <w:t>A</w:t>
      </w:r>
      <w:r w:rsidR="00034130" w:rsidRPr="00AB25BD">
        <w:rPr>
          <w:i/>
          <w:iCs/>
        </w:rPr>
        <w:t>rithmetic</w:t>
      </w:r>
      <w:proofErr w:type="spellEnd"/>
      <w:r w:rsidR="00034130" w:rsidRPr="00AB25BD">
        <w:rPr>
          <w:i/>
          <w:iCs/>
        </w:rPr>
        <w:t xml:space="preserve"> </w:t>
      </w:r>
      <w:proofErr w:type="spellStart"/>
      <w:r w:rsidR="00034130" w:rsidRPr="00AB25BD">
        <w:rPr>
          <w:i/>
          <w:iCs/>
        </w:rPr>
        <w:t>mean</w:t>
      </w:r>
      <w:proofErr w:type="spellEnd"/>
      <w:r w:rsidR="00034130" w:rsidRPr="00AB25BD">
        <w:rPr>
          <w:i/>
          <w:iCs/>
        </w:rPr>
        <w:t xml:space="preserve"> </w:t>
      </w:r>
      <w:r w:rsidR="003F0C7B">
        <w:t xml:space="preserve">- </w:t>
      </w:r>
      <w:r w:rsidR="00034130" w:rsidRPr="00AB25BD">
        <w:t xml:space="preserve">UPGMA). O esquema </w:t>
      </w:r>
      <w:r w:rsidR="00034130" w:rsidRPr="00AB25BD">
        <w:rPr>
          <w:i/>
          <w:iCs/>
        </w:rPr>
        <w:t>single-link</w:t>
      </w:r>
      <w:r w:rsidR="00034130" w:rsidRPr="00AB25BD">
        <w:t xml:space="preserve"> mede a similaridade de dois clusters </w:t>
      </w:r>
      <w:r w:rsidR="0033605B" w:rsidRPr="00AB25BD">
        <w:t>através dos pontos mais próximos entre eles</w:t>
      </w:r>
      <w:r w:rsidR="00B544F0" w:rsidRPr="00AB25BD">
        <w:t>.</w:t>
      </w:r>
      <w:r w:rsidR="002B5200" w:rsidRPr="00AB25BD">
        <w:t xml:space="preserve"> </w:t>
      </w:r>
      <w:r w:rsidR="00B544F0" w:rsidRPr="00AB25BD">
        <w:t>J</w:t>
      </w:r>
      <w:r w:rsidR="002B5200" w:rsidRPr="00AB25BD">
        <w:t xml:space="preserve">á o </w:t>
      </w:r>
      <w:r w:rsidR="002B5200" w:rsidRPr="00AB25BD">
        <w:rPr>
          <w:i/>
          <w:iCs/>
        </w:rPr>
        <w:t>complete-link</w:t>
      </w:r>
      <w:r w:rsidR="002B5200" w:rsidRPr="00AB25BD">
        <w:t xml:space="preserve"> mede inversamente, de maneira que a similaridade</w:t>
      </w:r>
      <w:r w:rsidR="0033605B" w:rsidRPr="00AB25BD">
        <w:t xml:space="preserve"> é obtida através dos pontos mais distantes entre os dois</w:t>
      </w:r>
      <w:r w:rsidR="0033605B">
        <w:t xml:space="preserve"> clusters</w:t>
      </w:r>
      <w:r w:rsidR="002B5200">
        <w:t>.</w:t>
      </w:r>
      <w:r w:rsidR="00AD29FA">
        <w:t xml:space="preserve"> Por fim, o método UPGMA leva em consideração a distância média entre elementos de cada cluster</w:t>
      </w:r>
      <w:r w:rsidR="00AD0050">
        <w:t>.</w:t>
      </w:r>
    </w:p>
    <w:p w14:paraId="5198F0A8" w14:textId="08C0A9D7" w:rsidR="008034A4" w:rsidRDefault="00AD0050" w:rsidP="008034A4">
      <w:pPr>
        <w:pStyle w:val="TF-TEXTO"/>
      </w:pPr>
      <w:r>
        <w:t xml:space="preserve">De acordo com </w:t>
      </w:r>
      <w:proofErr w:type="spellStart"/>
      <w:r w:rsidRPr="00AD0050">
        <w:t>Ghosh</w:t>
      </w:r>
      <w:proofErr w:type="spellEnd"/>
      <w:r w:rsidRPr="00AD0050">
        <w:t xml:space="preserve"> e Kumar (</w:t>
      </w:r>
      <w:r w:rsidRPr="00325C0F">
        <w:t>2013),</w:t>
      </w:r>
      <w:r w:rsidR="00304615" w:rsidRPr="00325C0F">
        <w:t xml:space="preserve"> o</w:t>
      </w:r>
      <w:r w:rsidRPr="00325C0F">
        <w:t xml:space="preserve"> K-</w:t>
      </w:r>
      <w:proofErr w:type="spellStart"/>
      <w:r w:rsidRPr="00325C0F">
        <w:t>means</w:t>
      </w:r>
      <w:proofErr w:type="spellEnd"/>
      <w:r w:rsidR="004B794D" w:rsidRPr="00325C0F">
        <w:t xml:space="preserve"> é um método de particionamento </w:t>
      </w:r>
      <w:r w:rsidR="00B544F0">
        <w:t xml:space="preserve">mais </w:t>
      </w:r>
      <w:r w:rsidR="004B794D" w:rsidRPr="00325C0F">
        <w:t>aplicado para analisar dados, separando os objetos em clusters mutuamente exclusivos (K) de maneira que os objetos de cada cluster fiquem tão perto entre si quanto possível,</w:t>
      </w:r>
      <w:r w:rsidR="005E5358" w:rsidRPr="00325C0F">
        <w:t xml:space="preserve"> porém</w:t>
      </w:r>
      <w:r w:rsidR="005E5358">
        <w:t xml:space="preserve"> tão longe quanto possível de objetos em clusters diferentes. Cada cluster </w:t>
      </w:r>
      <w:r w:rsidR="003E34F9">
        <w:t>possui um</w:t>
      </w:r>
      <w:r w:rsidR="005E5358">
        <w:t xml:space="preserve"> ponto central (centroide), </w:t>
      </w:r>
      <w:r w:rsidR="003E34F9">
        <w:t>cuja localização é obtida através da média da localização de todos os pontos pertencentes ao cluster.</w:t>
      </w:r>
      <w:r w:rsidR="00ED1911">
        <w:t xml:space="preserve"> Segundo </w:t>
      </w:r>
      <w:proofErr w:type="spellStart"/>
      <w:r w:rsidR="00ED1911" w:rsidRPr="00AD0050">
        <w:t>Ghosh</w:t>
      </w:r>
      <w:proofErr w:type="spellEnd"/>
      <w:r w:rsidR="00ED1911" w:rsidRPr="00AD0050">
        <w:t xml:space="preserve"> e </w:t>
      </w:r>
      <w:r w:rsidR="00ED1911" w:rsidRPr="00325C0F">
        <w:t>Kumar (2013)</w:t>
      </w:r>
      <w:r w:rsidR="00304615" w:rsidRPr="00325C0F">
        <w:t>,</w:t>
      </w:r>
      <w:r w:rsidR="00ED1911" w:rsidRPr="00325C0F">
        <w:t xml:space="preserve"> o algoritmo baseia-se na constante atualização da posição do</w:t>
      </w:r>
      <w:r w:rsidR="00B57906" w:rsidRPr="00325C0F">
        <w:t>s</w:t>
      </w:r>
      <w:r w:rsidR="00ED1911" w:rsidRPr="00325C0F">
        <w:t xml:space="preserve"> centroide</w:t>
      </w:r>
      <w:r w:rsidR="00B1283A" w:rsidRPr="00325C0F">
        <w:t>s</w:t>
      </w:r>
      <w:r w:rsidR="00ED1911" w:rsidRPr="00325C0F">
        <w:t xml:space="preserve"> e recálculo dos pontos mais próximos, sendo que inicialmente os k-centroides são aleatoriamente distribuídos no espaço. O algoritmo acaba sua</w:t>
      </w:r>
      <w:r w:rsidR="00ED1911">
        <w:t xml:space="preserve"> execução</w:t>
      </w:r>
      <w:r w:rsidR="00B57906">
        <w:t xml:space="preserve"> quando nenhum ponto muda de cluster ou nenhum centroide se move.</w:t>
      </w:r>
    </w:p>
    <w:p w14:paraId="3470DDDD" w14:textId="125A6E24" w:rsidR="00AD3B7A" w:rsidRPr="003C3EF9" w:rsidRDefault="00AD3B7A" w:rsidP="00FA41D1">
      <w:pPr>
        <w:pStyle w:val="Ttulo2"/>
      </w:pPr>
      <w:r>
        <w:t xml:space="preserve">Modelo </w:t>
      </w:r>
      <w:commentRangeStart w:id="49"/>
      <w:r>
        <w:t>rfm</w:t>
      </w:r>
      <w:commentRangeEnd w:id="49"/>
      <w:r w:rsidR="00705180">
        <w:rPr>
          <w:rStyle w:val="Refdecomentrio"/>
          <w:caps w:val="0"/>
          <w:color w:val="auto"/>
        </w:rPr>
        <w:commentReference w:id="49"/>
      </w:r>
    </w:p>
    <w:p w14:paraId="27F44379" w14:textId="6DF008F0" w:rsidR="00E4542B" w:rsidRDefault="00C43C82" w:rsidP="005609D3">
      <w:pPr>
        <w:pStyle w:val="TF-TEXTO"/>
      </w:pPr>
      <w:r>
        <w:t xml:space="preserve">Segundo Hughes (2011), o modelo RFM é “Um meio antigo e altamente preditivo de determinar quem irá responder e </w:t>
      </w:r>
      <w:r w:rsidRPr="005609D3">
        <w:t xml:space="preserve">comprar. Um método de codificar clientes existentes. Usado para prever resposta, tamanho médio de pedido, e outros fatores”. Este modelo categoriza geralmente clientes através das características de </w:t>
      </w:r>
      <w:proofErr w:type="spellStart"/>
      <w:r w:rsidR="000E6D79">
        <w:t>R</w:t>
      </w:r>
      <w:r w:rsidRPr="005609D3">
        <w:t>ecência</w:t>
      </w:r>
      <w:proofErr w:type="spellEnd"/>
      <w:r w:rsidRPr="005609D3">
        <w:t xml:space="preserve"> (R), </w:t>
      </w:r>
      <w:r w:rsidR="000E6D79">
        <w:t>F</w:t>
      </w:r>
      <w:r w:rsidRPr="005609D3">
        <w:t xml:space="preserve">requência (F) </w:t>
      </w:r>
      <w:proofErr w:type="gramStart"/>
      <w:r w:rsidRPr="005609D3">
        <w:t xml:space="preserve">e </w:t>
      </w:r>
      <w:r w:rsidR="000E6D79">
        <w:t>M</w:t>
      </w:r>
      <w:r w:rsidRPr="005609D3">
        <w:t>onetária</w:t>
      </w:r>
      <w:proofErr w:type="gramEnd"/>
      <w:r w:rsidRPr="005609D3">
        <w:t xml:space="preserve"> (M). As métricas utilizadas para medir tais características podem variar, porém geralmente classificam </w:t>
      </w:r>
      <w:proofErr w:type="spellStart"/>
      <w:r w:rsidRPr="005609D3">
        <w:t>recência</w:t>
      </w:r>
      <w:proofErr w:type="spellEnd"/>
      <w:r w:rsidRPr="005609D3">
        <w:t xml:space="preserve"> como a quantidade de dias desde a última compra, frequência como a quantidade de compras dentro de um determinado período, e monetária como o total acumulado de todas as vendas realizadas para um cliente.</w:t>
      </w:r>
    </w:p>
    <w:p w14:paraId="60B62ADD" w14:textId="31DB0121" w:rsidR="005609D3" w:rsidRPr="00AB25BD" w:rsidRDefault="00C43C82" w:rsidP="005609D3">
      <w:pPr>
        <w:pStyle w:val="TF-TEXTO"/>
      </w:pPr>
      <w:r w:rsidRPr="005609D3">
        <w:t xml:space="preserve">No estudo realizado por </w:t>
      </w:r>
      <w:proofErr w:type="spellStart"/>
      <w:r w:rsidRPr="005609D3">
        <w:t>Verhoef</w:t>
      </w:r>
      <w:proofErr w:type="spellEnd"/>
      <w:r w:rsidRPr="005609D3">
        <w:t xml:space="preserve"> </w:t>
      </w:r>
      <w:r w:rsidRPr="005609D3">
        <w:rPr>
          <w:i/>
          <w:iCs/>
        </w:rPr>
        <w:t>et al</w:t>
      </w:r>
      <w:r w:rsidRPr="005609D3">
        <w:t xml:space="preserve">. (2003), cerca de 90% das empresas questionadas sobre a aplicação métodos de segmentação (como o RFM) afirmam que possuíam como objetivo a seleção de alvos, ou seja, encontrar o segmento de clientes que mais se identificam com a empresa, e 64,4% citaram como objetivo o </w:t>
      </w:r>
      <w:r w:rsidRPr="00325C0F">
        <w:t>tratamento diferencial de clientes, com promoções, preços e ofertas especiais.</w:t>
      </w:r>
      <w:r w:rsidR="00E4542B" w:rsidRPr="00325C0F">
        <w:t xml:space="preserve"> </w:t>
      </w:r>
      <w:proofErr w:type="spellStart"/>
      <w:r w:rsidR="00E4542B" w:rsidRPr="00325C0F">
        <w:t>Verhoef</w:t>
      </w:r>
      <w:proofErr w:type="spellEnd"/>
      <w:r w:rsidR="00E4542B" w:rsidRPr="00325C0F">
        <w:t xml:space="preserve"> </w:t>
      </w:r>
      <w:r w:rsidR="00E4542B" w:rsidRPr="00325C0F">
        <w:rPr>
          <w:i/>
          <w:iCs/>
        </w:rPr>
        <w:t>et al</w:t>
      </w:r>
      <w:r w:rsidR="00E4542B" w:rsidRPr="00325C0F">
        <w:t>. (2003)</w:t>
      </w:r>
      <w:r w:rsidR="00E1774A" w:rsidRPr="00325C0F">
        <w:t xml:space="preserve"> ainda</w:t>
      </w:r>
      <w:r w:rsidR="00E4542B" w:rsidRPr="00325C0F">
        <w:t xml:space="preserve"> evidencia</w:t>
      </w:r>
      <w:r w:rsidR="001834F4" w:rsidRPr="00325C0F">
        <w:t>m</w:t>
      </w:r>
      <w:r w:rsidR="00E4542B" w:rsidRPr="00325C0F">
        <w:t xml:space="preserve"> que este model</w:t>
      </w:r>
      <w:r w:rsidR="00E4542B" w:rsidRPr="00AB25BD">
        <w:t xml:space="preserve">o é geralmente utilizado em marketing direto, onde </w:t>
      </w:r>
      <w:r w:rsidR="00C60DDE" w:rsidRPr="00AB25BD">
        <w:t>a</w:t>
      </w:r>
      <w:r w:rsidR="00E4542B" w:rsidRPr="00AB25BD">
        <w:t xml:space="preserve"> comunicação </w:t>
      </w:r>
      <w:r w:rsidR="00C60DDE" w:rsidRPr="00AB25BD">
        <w:t xml:space="preserve">acontece </w:t>
      </w:r>
      <w:r w:rsidR="00E4542B" w:rsidRPr="00AB25BD">
        <w:t>diretamente entre a empresa e o consumidor, realizad</w:t>
      </w:r>
      <w:r w:rsidR="00C60DDE" w:rsidRPr="00AB25BD">
        <w:t>a</w:t>
      </w:r>
      <w:r w:rsidR="00E4542B" w:rsidRPr="00AB25BD">
        <w:t xml:space="preserve"> através de mídias sociais, e-mail, mensagens SMS ou até pelo correio.</w:t>
      </w:r>
    </w:p>
    <w:p w14:paraId="6AD9C03B" w14:textId="49F1C97D" w:rsidR="004C77A5" w:rsidRPr="00AB25BD" w:rsidRDefault="007A7FC2" w:rsidP="005609D3">
      <w:pPr>
        <w:pStyle w:val="TF-TEXTO"/>
      </w:pPr>
      <w:proofErr w:type="spellStart"/>
      <w:r w:rsidRPr="007A7FC2">
        <w:t>Christy</w:t>
      </w:r>
      <w:proofErr w:type="spellEnd"/>
      <w:r w:rsidRPr="007A7FC2">
        <w:t xml:space="preserve"> </w:t>
      </w:r>
      <w:r w:rsidRPr="003F0C7B">
        <w:rPr>
          <w:i/>
          <w:iCs/>
        </w:rPr>
        <w:t>et al</w:t>
      </w:r>
      <w:r w:rsidRPr="007A7FC2">
        <w:t>. (2021)</w:t>
      </w:r>
      <w:r w:rsidR="005609D3" w:rsidRPr="00AB25BD">
        <w:t xml:space="preserve"> indica</w:t>
      </w:r>
      <w:r>
        <w:t>m</w:t>
      </w:r>
      <w:r w:rsidR="005609D3" w:rsidRPr="00AB25BD">
        <w:t xml:space="preserve"> que o propósito da pontuação RFM é projetar comportamentos futuros, ajudando nas decisões de segmentação posteriores. Para </w:t>
      </w:r>
      <w:r w:rsidR="00205A20" w:rsidRPr="00AB25BD">
        <w:t>realizar</w:t>
      </w:r>
      <w:r w:rsidR="005609D3" w:rsidRPr="00AB25BD">
        <w:t xml:space="preserve"> essa projeção, é importante </w:t>
      </w:r>
      <w:r w:rsidR="00C60DDE" w:rsidRPr="00AB25BD">
        <w:t>transformar</w:t>
      </w:r>
      <w:r w:rsidR="00337BB7" w:rsidRPr="00AB25BD">
        <w:t xml:space="preserve"> este comportamento em números que podem ser utilizados ao longo do tempo.</w:t>
      </w:r>
      <w:r w:rsidR="009E6F64" w:rsidRPr="00AB25BD">
        <w:t xml:space="preserve"> Um método comum de atribuição de pontuação seria utilizando quintis, </w:t>
      </w:r>
      <w:r w:rsidR="000E6D79" w:rsidRPr="00AB25BD">
        <w:t xml:space="preserve">sendo este </w:t>
      </w:r>
      <w:r w:rsidR="009E6F64" w:rsidRPr="00AB25BD">
        <w:t xml:space="preserve">um dos métodos mais utilizados. </w:t>
      </w:r>
      <w:r w:rsidR="00205A20" w:rsidRPr="00AB25BD">
        <w:t>Ele</w:t>
      </w:r>
      <w:r w:rsidR="009E6F64" w:rsidRPr="00AB25BD">
        <w:t xml:space="preserve"> consiste em organizar os clientes em ordem decrescente (melhor para pior), dividi-los em 5 grupos de tamanhos iguais, os melhores recebem a pontuação de 5 e os piores 1. Os melhores clientes então, </w:t>
      </w:r>
      <w:r w:rsidR="00361243" w:rsidRPr="00AB25BD">
        <w:t>teriam a pontuação</w:t>
      </w:r>
      <w:r w:rsidR="00404F6C">
        <w:t xml:space="preserve"> total</w:t>
      </w:r>
      <w:ins w:id="50" w:author="Andreza Sartori" w:date="2021-12-08T09:03:00Z">
        <w:r w:rsidR="00FB4D27">
          <w:t xml:space="preserve"> de</w:t>
        </w:r>
      </w:ins>
      <w:r w:rsidR="00361243" w:rsidRPr="00AB25BD">
        <w:t xml:space="preserve"> </w:t>
      </w:r>
      <w:commentRangeStart w:id="51"/>
      <w:r w:rsidR="00361243" w:rsidRPr="00AB25BD">
        <w:t>5,5,5.</w:t>
      </w:r>
      <w:commentRangeEnd w:id="51"/>
      <w:r w:rsidR="00FB4D27">
        <w:rPr>
          <w:rStyle w:val="Refdecomentrio"/>
        </w:rPr>
        <w:commentReference w:id="51"/>
      </w:r>
    </w:p>
    <w:p w14:paraId="2FED6B0B" w14:textId="220C1269" w:rsidR="00F33A1D" w:rsidRPr="00AB25BD" w:rsidRDefault="00361243" w:rsidP="00F33A1D">
      <w:pPr>
        <w:pStyle w:val="TF-TEXTO"/>
      </w:pPr>
      <w:r w:rsidRPr="00AB25BD">
        <w:t xml:space="preserve">Segundo </w:t>
      </w:r>
      <w:proofErr w:type="spellStart"/>
      <w:r w:rsidR="002E5250" w:rsidRPr="002E5250">
        <w:t>Tsoy</w:t>
      </w:r>
      <w:proofErr w:type="spellEnd"/>
      <w:r w:rsidR="002E5250" w:rsidRPr="002E5250">
        <w:t xml:space="preserve"> e </w:t>
      </w:r>
      <w:proofErr w:type="spellStart"/>
      <w:r w:rsidR="002E5250" w:rsidRPr="002E5250">
        <w:t>Shchekoldin</w:t>
      </w:r>
      <w:proofErr w:type="spellEnd"/>
      <w:r w:rsidR="002E5250" w:rsidRPr="002E5250">
        <w:t xml:space="preserve"> (2016)</w:t>
      </w:r>
      <w:r w:rsidRPr="00AB25BD">
        <w:t>, o método de quintis possui alguns problemas, sendo um deles a dificuldade de detectar nuances dentro de cada quintil</w:t>
      </w:r>
      <w:r w:rsidR="00BC53A1" w:rsidRPr="00AB25BD">
        <w:t>, muitas vezes agrupando clientes com comportamentos muito diferentes. Isto se aplica geralmente nos quintis do topo,</w:t>
      </w:r>
      <w:r w:rsidRPr="00AB25BD">
        <w:t xml:space="preserve"> </w:t>
      </w:r>
      <w:r w:rsidR="00BC53A1" w:rsidRPr="00AB25BD">
        <w:t>onde há um número bem pequeno de clientes muito importantes, e um número grande de clientes menos importantes, deixando claro uma heterogeneidade presente dentro do próprio grupo em questão.</w:t>
      </w:r>
      <w:r w:rsidR="00AE1CC1" w:rsidRPr="00AB25BD">
        <w:t xml:space="preserve"> Outras vezes, nos quintis baixos, o</w:t>
      </w:r>
      <w:r w:rsidR="002E5250">
        <w:t>s</w:t>
      </w:r>
      <w:r w:rsidR="00AE1CC1" w:rsidRPr="00AB25BD">
        <w:t xml:space="preserve"> autor</w:t>
      </w:r>
      <w:r w:rsidR="002E5250">
        <w:t>es</w:t>
      </w:r>
      <w:r w:rsidR="00AE1CC1" w:rsidRPr="00AB25BD">
        <w:t xml:space="preserve"> afirma</w:t>
      </w:r>
      <w:r w:rsidR="002E5250">
        <w:t>m</w:t>
      </w:r>
      <w:r w:rsidR="00AE1CC1" w:rsidRPr="00AB25BD">
        <w:t xml:space="preserve"> que este método tende arbitrariamente a separar clientes com comportamentos parecidos</w:t>
      </w:r>
      <w:r w:rsidR="00F33A1D" w:rsidRPr="00AB25BD">
        <w:t>.</w:t>
      </w:r>
    </w:p>
    <w:p w14:paraId="66E83C81" w14:textId="6240651C" w:rsidR="00E1774A" w:rsidRPr="00AB25BD" w:rsidRDefault="00731E2F" w:rsidP="00453383">
      <w:pPr>
        <w:pStyle w:val="TF-TEXTO"/>
      </w:pPr>
      <w:r>
        <w:t>D</w:t>
      </w:r>
      <w:r w:rsidR="00281111" w:rsidRPr="00AB25BD">
        <w:t xml:space="preserve">e acordo com </w:t>
      </w:r>
      <w:r w:rsidRPr="00731E2F">
        <w:t xml:space="preserve">Safari, Safari e </w:t>
      </w:r>
      <w:proofErr w:type="spellStart"/>
      <w:r w:rsidRPr="00731E2F">
        <w:t>Montazer</w:t>
      </w:r>
      <w:proofErr w:type="spellEnd"/>
      <w:r w:rsidRPr="00731E2F">
        <w:t xml:space="preserve"> (2016)</w:t>
      </w:r>
      <w:r w:rsidR="00281111" w:rsidRPr="00AB25BD">
        <w:t>, u</w:t>
      </w:r>
      <w:r w:rsidR="00D03F99" w:rsidRPr="00AB25BD">
        <w:t xml:space="preserve">m dos processos mais importantes da aplicação do modelo RFM é </w:t>
      </w:r>
      <w:r w:rsidR="007C3296">
        <w:t>a designação do</w:t>
      </w:r>
      <w:r w:rsidR="00D03F99" w:rsidRPr="00AB25BD">
        <w:t xml:space="preserve"> peso dos atributos</w:t>
      </w:r>
      <w:r w:rsidR="00453383">
        <w:t xml:space="preserve"> seguida da </w:t>
      </w:r>
      <w:r w:rsidR="003E292C" w:rsidRPr="00AB25BD">
        <w:t>pondera</w:t>
      </w:r>
      <w:r w:rsidR="00453383">
        <w:t>ção,</w:t>
      </w:r>
      <w:r w:rsidR="003E292C" w:rsidRPr="00AB25BD">
        <w:t xml:space="preserve"> </w:t>
      </w:r>
      <w:r w:rsidR="00453383">
        <w:t xml:space="preserve">onde é </w:t>
      </w:r>
      <w:r w:rsidR="003E292C" w:rsidRPr="00AB25BD">
        <w:t>multiplicado o peso</w:t>
      </w:r>
      <w:r w:rsidR="000E6D79" w:rsidRPr="00AB25BD">
        <w:t xml:space="preserve"> desejado</w:t>
      </w:r>
      <w:r w:rsidR="003E292C" w:rsidRPr="00AB25BD">
        <w:t xml:space="preserve"> pelo próprio valo</w:t>
      </w:r>
      <w:r w:rsidR="00453383">
        <w:t>r do atributo</w:t>
      </w:r>
      <w:r w:rsidR="003E292C" w:rsidRPr="00AB25BD">
        <w:t xml:space="preserve">. As fórmulas mais utilizadas tendem a priorizar </w:t>
      </w:r>
      <w:proofErr w:type="spellStart"/>
      <w:r w:rsidR="003E292C" w:rsidRPr="00AB25BD">
        <w:t>recência</w:t>
      </w:r>
      <w:proofErr w:type="spellEnd"/>
      <w:r w:rsidR="003E292C" w:rsidRPr="00AB25BD">
        <w:t xml:space="preserve"> acima de todos, seguido de frequência e por último monetário</w:t>
      </w:r>
      <w:r w:rsidR="007C3296">
        <w:t xml:space="preserve">. </w:t>
      </w:r>
      <w:r w:rsidR="007C3296" w:rsidRPr="00AB25BD">
        <w:t>Desta maneira, elevando clientes recentes à uma prioridade maior que os outros</w:t>
      </w:r>
      <w:r w:rsidR="00453383">
        <w:t>. Segundo os autores, e</w:t>
      </w:r>
      <w:r>
        <w:t>sta designação pode variar de acordo com o contexto de cada empresa que emprega o modelo RFM</w:t>
      </w:r>
      <w:r w:rsidR="007C3296">
        <w:t>, requerendo conhecimento prévio do ramo de negócios do estabelecimento para a correta atribuição de pesos</w:t>
      </w:r>
      <w:r w:rsidR="00E4542B" w:rsidRPr="00AB25BD">
        <w:t>.</w:t>
      </w:r>
    </w:p>
    <w:bookmarkEnd w:id="30"/>
    <w:bookmarkEnd w:id="31"/>
    <w:bookmarkEnd w:id="32"/>
    <w:bookmarkEnd w:id="33"/>
    <w:bookmarkEnd w:id="34"/>
    <w:bookmarkEnd w:id="35"/>
    <w:bookmarkEnd w:id="36"/>
    <w:p w14:paraId="23450AEB" w14:textId="328F5289" w:rsidR="002F5A88" w:rsidRPr="00AB25BD" w:rsidRDefault="002F5A88" w:rsidP="008D1FCF">
      <w:pPr>
        <w:pStyle w:val="Ttulo2"/>
      </w:pPr>
      <w:r w:rsidRPr="00AB25BD">
        <w:t>índices de validação</w:t>
      </w:r>
    </w:p>
    <w:p w14:paraId="2AC096D0" w14:textId="0CF7E376" w:rsidR="002F5A88" w:rsidRPr="00AB25BD" w:rsidRDefault="002F5A88" w:rsidP="002F5A88">
      <w:pPr>
        <w:pStyle w:val="TF-TEXTO"/>
      </w:pPr>
      <w:r w:rsidRPr="00AB25BD">
        <w:t xml:space="preserve">Para </w:t>
      </w: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uma validação de clusters considera a qualidade do resultado de um algoritmo de cluster, tentando achar a separação que melhor se encaixa com a natureza dos dados. </w:t>
      </w:r>
      <w:r w:rsidRPr="00AB25BD">
        <w:lastRenderedPageBreak/>
        <w:t>O número de clusters dado como parâmetro para vários algoritmos deveria ser decidido com base na estrutura natural dos dados, porém não há solução clara sobre o melhor número de clusters</w:t>
      </w:r>
      <w:r w:rsidR="0010008A" w:rsidRPr="00AB25BD">
        <w:t>.</w:t>
      </w:r>
    </w:p>
    <w:p w14:paraId="3966814E" w14:textId="055A28E8" w:rsidR="002F5A88" w:rsidRDefault="002F5A88" w:rsidP="002F5A88">
      <w:pPr>
        <w:pStyle w:val="TF-TEXTO"/>
      </w:pPr>
      <w:proofErr w:type="spellStart"/>
      <w:r w:rsidRPr="00AB25BD">
        <w:t>Hämäläinen</w:t>
      </w:r>
      <w:proofErr w:type="spellEnd"/>
      <w:r w:rsidRPr="00AB25BD">
        <w:t xml:space="preserve">, </w:t>
      </w:r>
      <w:proofErr w:type="spellStart"/>
      <w:r w:rsidRPr="00AB25BD">
        <w:t>Jauhiainen</w:t>
      </w:r>
      <w:proofErr w:type="spellEnd"/>
      <w:r w:rsidRPr="00AB25BD">
        <w:t xml:space="preserve"> e </w:t>
      </w:r>
      <w:proofErr w:type="spellStart"/>
      <w:r w:rsidRPr="00AB25BD">
        <w:t>Kärkkäinen</w:t>
      </w:r>
      <w:proofErr w:type="spellEnd"/>
      <w:r w:rsidRPr="00AB25BD">
        <w:t xml:space="preserve"> (2017) destacam que os índices de validação medem </w:t>
      </w:r>
      <w:r w:rsidR="00F004D6" w:rsidRPr="00AB25BD">
        <w:t xml:space="preserve">a </w:t>
      </w:r>
      <w:r w:rsidR="001B4F83" w:rsidRPr="00AB25BD">
        <w:t>tangibilidade</w:t>
      </w:r>
      <w:r w:rsidRPr="00AB25BD">
        <w:t xml:space="preserve"> </w:t>
      </w:r>
      <w:r w:rsidR="00F004D6" w:rsidRPr="00AB25BD">
        <w:t xml:space="preserve">do </w:t>
      </w:r>
      <w:r w:rsidRPr="00AB25BD">
        <w:t>objetivo, sendo est</w:t>
      </w:r>
      <w:r w:rsidR="00F004D6" w:rsidRPr="00AB25BD">
        <w:t>a</w:t>
      </w:r>
      <w:r w:rsidRPr="00AB25BD">
        <w:t xml:space="preserve">, uma alta similaridade entre os dados dentro de um cluster e uma alta diferença entre os dados de clusters diferentes. Essas medidas são chamadas de separação </w:t>
      </w:r>
      <w:proofErr w:type="spellStart"/>
      <w:r w:rsidRPr="00AB25BD">
        <w:t>intra</w:t>
      </w:r>
      <w:proofErr w:type="spellEnd"/>
      <w:r w:rsidRPr="00AB25BD">
        <w:t xml:space="preserve"> e </w:t>
      </w:r>
      <w:proofErr w:type="spellStart"/>
      <w:r w:rsidRPr="00AB25BD">
        <w:t>inter</w:t>
      </w:r>
      <w:proofErr w:type="spellEnd"/>
      <w:r w:rsidRPr="00AB25BD">
        <w:t xml:space="preserve"> cluster, respectivamente. Uma boa medida de separação </w:t>
      </w:r>
      <w:proofErr w:type="spellStart"/>
      <w:r w:rsidRPr="00AB25BD">
        <w:t>intra-cluster</w:t>
      </w:r>
      <w:proofErr w:type="spellEnd"/>
      <w:r w:rsidRPr="00AB25BD">
        <w:t xml:space="preserve"> possui números baixos, já uma boa medida de separação </w:t>
      </w:r>
      <w:proofErr w:type="spellStart"/>
      <w:r w:rsidRPr="00AB25BD">
        <w:t>inter</w:t>
      </w:r>
      <w:proofErr w:type="spellEnd"/>
      <w:r w:rsidRPr="00AB25BD">
        <w:t xml:space="preserve"> cluster possui números altos. Os autores ainda </w:t>
      </w:r>
      <w:r w:rsidR="00F004D6" w:rsidRPr="00AB25BD">
        <w:t>destacam</w:t>
      </w:r>
      <w:r w:rsidRPr="00AB25BD">
        <w:t xml:space="preserve"> que nenhum índice de validação é perfeito para qualquer contexto, alguns índices são mais adequados à diferentes tipos de dados, logo recomenda-se utilizar múltiplos índices para a análise de clusters. </w:t>
      </w:r>
      <w:proofErr w:type="spellStart"/>
      <w:r w:rsidRPr="00AB25BD">
        <w:t>Arbelaitz</w:t>
      </w:r>
      <w:proofErr w:type="spellEnd"/>
      <w:r w:rsidRPr="00AB25BD">
        <w:t xml:space="preserve"> </w:t>
      </w:r>
      <w:r w:rsidRPr="00AB25BD">
        <w:rPr>
          <w:i/>
          <w:iCs/>
        </w:rPr>
        <w:t>et al</w:t>
      </w:r>
      <w:r w:rsidRPr="00AB25BD">
        <w:t>. (2013) concluem em seu estudo através de uma análise estatística, que dos 30 índices pesquisados,</w:t>
      </w:r>
      <w:r w:rsidRPr="00325C0F">
        <w:t xml:space="preserve"> 10 provam</w:t>
      </w:r>
      <w:r>
        <w:t xml:space="preserve"> ser recomendáveis para utilização. No topo desta lista</w:t>
      </w:r>
      <w:r w:rsidR="00F3188A">
        <w:t>,</w:t>
      </w:r>
      <w:r>
        <w:t xml:space="preserve"> encontram-se os índices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t xml:space="preserve">. </w:t>
      </w:r>
    </w:p>
    <w:p w14:paraId="51627EEF" w14:textId="550DD3E5" w:rsidR="002F5A88" w:rsidRPr="00AB25BD" w:rsidRDefault="002F5A88" w:rsidP="00325C0F">
      <w:pPr>
        <w:pStyle w:val="TF-TEXTO"/>
      </w:pPr>
      <w:r>
        <w:t xml:space="preserve">De acordo com </w:t>
      </w:r>
      <w:proofErr w:type="spellStart"/>
      <w:r>
        <w:t>Rousseeuw</w:t>
      </w:r>
      <w:proofErr w:type="spellEnd"/>
      <w:r>
        <w:t xml:space="preserve"> (1987), para gerar o índice de </w:t>
      </w:r>
      <w:proofErr w:type="spellStart"/>
      <w:r>
        <w:t>Silhouette</w:t>
      </w:r>
      <w:proofErr w:type="spellEnd"/>
      <w:r>
        <w:t xml:space="preserve"> de um dado, são necessárias apenas duas coisas: os clusters obtidos e o conjunto das distâncias entre todos os dados observados</w:t>
      </w:r>
      <w:r w:rsidR="00CB052A">
        <w:t>, sendo c</w:t>
      </w:r>
      <w:r w:rsidR="00AB25BD" w:rsidRPr="00CB052A">
        <w:t xml:space="preserve">alculado para cada </w:t>
      </w:r>
      <w:r w:rsidRPr="00CB052A">
        <w:rPr>
          <w:i/>
          <w:iCs/>
        </w:rPr>
        <w:t>i</w:t>
      </w:r>
      <w:r w:rsidRPr="00CB052A">
        <w:t xml:space="preserve"> </w:t>
      </w:r>
      <w:r w:rsidR="00AB25BD" w:rsidRPr="00CB052A">
        <w:t xml:space="preserve">o seu respectivo </w:t>
      </w:r>
      <w:r w:rsidRPr="00CB052A">
        <w:t xml:space="preserve">índice </w:t>
      </w:r>
      <w:proofErr w:type="spellStart"/>
      <w:r w:rsidRPr="00CB052A">
        <w:t>Silhouette</w:t>
      </w:r>
      <w:proofErr w:type="spellEnd"/>
      <w:r w:rsidR="00AB25BD" w:rsidRPr="00CB052A">
        <w:t xml:space="preserve"> </w:t>
      </w:r>
      <w:r w:rsidR="00AB25BD" w:rsidRPr="00CB052A">
        <w:rPr>
          <w:i/>
          <w:iCs/>
        </w:rPr>
        <w:t>s(i)</w:t>
      </w:r>
      <w:r>
        <w:t xml:space="preserve">. </w:t>
      </w:r>
      <w:r w:rsidR="009A19EC">
        <w:t xml:space="preserve">Calcula-se </w:t>
      </w:r>
      <w:r w:rsidR="00CB052A">
        <w:t>também</w:t>
      </w:r>
      <w:r>
        <w:t xml:space="preserve"> a média de dissimilaridade das distâncias de </w:t>
      </w:r>
      <w:r>
        <w:rPr>
          <w:i/>
          <w:iCs/>
        </w:rPr>
        <w:t>i</w:t>
      </w:r>
      <w:r>
        <w:t xml:space="preserve"> com o resto dos dados do cluster de </w:t>
      </w:r>
      <w:r>
        <w:rPr>
          <w:i/>
          <w:iCs/>
        </w:rPr>
        <w:t>i</w:t>
      </w:r>
      <w:r>
        <w:t xml:space="preserve">, denotado </w:t>
      </w:r>
      <w:proofErr w:type="spellStart"/>
      <w:r>
        <w:t>por</w:t>
      </w:r>
      <w:proofErr w:type="spellEnd"/>
      <w:r>
        <w:t xml:space="preserve"> </w:t>
      </w:r>
      <w:r>
        <w:rPr>
          <w:i/>
          <w:iCs/>
        </w:rPr>
        <w:t>a(i)</w:t>
      </w:r>
      <w:r>
        <w:t xml:space="preserve">. No passo seguinte, é obtido o valor mínimo entre as distâncias de </w:t>
      </w:r>
      <w:r>
        <w:rPr>
          <w:i/>
          <w:iCs/>
        </w:rPr>
        <w:t>i</w:t>
      </w:r>
      <w:r>
        <w:t xml:space="preserve"> e </w:t>
      </w:r>
      <w:r w:rsidRPr="00AB25BD">
        <w:t xml:space="preserve">qualquer outro cluster (é descoberto então o cluster vizinho de </w:t>
      </w:r>
      <w:r w:rsidRPr="00AB25BD">
        <w:rPr>
          <w:i/>
          <w:iCs/>
        </w:rPr>
        <w:t>i</w:t>
      </w:r>
      <w:r w:rsidRPr="00AB25BD">
        <w:t xml:space="preserve">, ou seja, o cluster com que </w:t>
      </w:r>
      <w:r w:rsidRPr="00AB25BD">
        <w:rPr>
          <w:i/>
          <w:iCs/>
        </w:rPr>
        <w:t>i</w:t>
      </w:r>
      <w:r w:rsidRPr="00AB25BD">
        <w:t xml:space="preserve"> mais se encaixaria caso não estivesse em seu cluster original), denotado por </w:t>
      </w:r>
      <w:r w:rsidRPr="00AB25BD">
        <w:rPr>
          <w:i/>
          <w:iCs/>
        </w:rPr>
        <w:t>b(i)</w:t>
      </w:r>
      <w:r w:rsidRPr="00AB25BD">
        <w:t xml:space="preserve">. Este processo pode ser resumido pela Equação 1, que resulta em num número entre -1 e 1, sendo -1 uma categorização ruim do objeto </w:t>
      </w:r>
      <w:r w:rsidRPr="00AB25BD">
        <w:rPr>
          <w:i/>
          <w:iCs/>
        </w:rPr>
        <w:t>i</w:t>
      </w:r>
      <w:r w:rsidRPr="00AB25BD">
        <w:t xml:space="preserve"> (não condizente com seu cluster atual) e sendo 1 uma categorização ótima. Para obter a qualidade da </w:t>
      </w:r>
      <w:proofErr w:type="spellStart"/>
      <w:r w:rsidRPr="00AB25BD">
        <w:t>clusterização</w:t>
      </w:r>
      <w:proofErr w:type="spellEnd"/>
      <w:r w:rsidRPr="00AB25BD">
        <w:t xml:space="preserve"> em geral, é obtida a média de </w:t>
      </w:r>
      <w:r w:rsidRPr="00AB25BD">
        <w:rPr>
          <w:i/>
          <w:iCs/>
        </w:rPr>
        <w:t>s(i)</w:t>
      </w:r>
      <w:r w:rsidRPr="00AB25BD">
        <w:t xml:space="preserve"> para todos os objetos </w:t>
      </w:r>
      <w:r w:rsidRPr="00AB25BD">
        <w:rPr>
          <w:i/>
          <w:iCs/>
        </w:rPr>
        <w:t>i</w:t>
      </w:r>
      <w:r w:rsidRPr="00AB25BD">
        <w:t xml:space="preserve"> do conjunto de dados.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365145" w:rsidRPr="00AB25BD" w14:paraId="23A58894" w14:textId="77777777" w:rsidTr="00F004D6">
        <w:tc>
          <w:tcPr>
            <w:tcW w:w="350" w:type="pct"/>
          </w:tcPr>
          <w:p w14:paraId="665247D4" w14:textId="77777777" w:rsidR="00365145" w:rsidRPr="00AB25BD" w:rsidRDefault="00365145" w:rsidP="00325C0F">
            <w:pPr>
              <w:pStyle w:val="TF-TEXTO"/>
              <w:ind w:firstLine="0"/>
            </w:pPr>
          </w:p>
        </w:tc>
        <w:tc>
          <w:tcPr>
            <w:tcW w:w="4300" w:type="pct"/>
          </w:tcPr>
          <w:p w14:paraId="7D9A73AB" w14:textId="79245EF9" w:rsidR="00365145" w:rsidRPr="00AB25BD" w:rsidRDefault="00365145" w:rsidP="00694505">
            <w:pPr>
              <w:pStyle w:val="TF-TEXTO"/>
              <w:keepNext/>
              <w:ind w:firstLine="0"/>
            </w:pPr>
            <m:oMathPara>
              <m:oMathParaPr>
                <m:jc m:val="center"/>
              </m:oMathParaPr>
              <m:oMath>
                <m:r>
                  <w:rPr>
                    <w:rFonts w:ascii="Cambria Math" w:hAnsi="Cambria Math"/>
                  </w:rPr>
                  <m:t>s</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-a(i)</m:t>
                    </m:r>
                  </m:num>
                  <m:den>
                    <m:r>
                      <m:rPr>
                        <m:sty m:val="p"/>
                      </m:rPr>
                      <w:rPr>
                        <w:rFonts w:ascii="Cambria Math" w:hAnsi="Cambria Math"/>
                      </w:rPr>
                      <m:t>max⁡</m:t>
                    </m:r>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b</m:t>
                    </m:r>
                    <m:d>
                      <m:dPr>
                        <m:ctrlPr>
                          <w:rPr>
                            <w:rFonts w:ascii="Cambria Math" w:hAnsi="Cambria Math"/>
                            <w:i/>
                          </w:rPr>
                        </m:ctrlPr>
                      </m:dPr>
                      <m:e>
                        <m:r>
                          <w:rPr>
                            <w:rFonts w:ascii="Cambria Math" w:hAnsi="Cambria Math"/>
                          </w:rPr>
                          <m:t>i</m:t>
                        </m:r>
                      </m:e>
                    </m:d>
                    <m:r>
                      <w:rPr>
                        <w:rFonts w:ascii="Cambria Math" w:hAnsi="Cambria Math"/>
                      </w:rPr>
                      <m:t>}</m:t>
                    </m:r>
                  </m:den>
                </m:f>
              </m:oMath>
            </m:oMathPara>
          </w:p>
        </w:tc>
        <w:tc>
          <w:tcPr>
            <w:tcW w:w="350" w:type="pct"/>
            <w:vAlign w:val="center"/>
          </w:tcPr>
          <w:p w14:paraId="2954574A" w14:textId="035C7218" w:rsidR="00365145" w:rsidRPr="00AB25BD" w:rsidRDefault="00694505" w:rsidP="00F004D6">
            <w:pPr>
              <w:pStyle w:val="TF-TEXTO"/>
              <w:spacing w:after="0"/>
              <w:ind w:firstLine="0"/>
              <w:jc w:val="right"/>
            </w:pPr>
            <w:r w:rsidRPr="00AB25BD">
              <w:t>(1)</w:t>
            </w:r>
          </w:p>
        </w:tc>
      </w:tr>
    </w:tbl>
    <w:p w14:paraId="5595EDFB" w14:textId="2F4A13A7" w:rsidR="002F5A88" w:rsidRPr="00AB25BD" w:rsidRDefault="002F5A88" w:rsidP="002F5A88">
      <w:pPr>
        <w:pStyle w:val="TF-TEXTO"/>
      </w:pPr>
      <w:r w:rsidRPr="00AB25BD">
        <w:t xml:space="preserve">Para </w:t>
      </w:r>
      <w:proofErr w:type="spellStart"/>
      <w:r w:rsidRPr="00AB25BD">
        <w:t>Calinski</w:t>
      </w:r>
      <w:proofErr w:type="spellEnd"/>
      <w:r w:rsidRPr="00AB25BD">
        <w:t xml:space="preserve"> e </w:t>
      </w:r>
      <w:proofErr w:type="spellStart"/>
      <w:r w:rsidRPr="00AB25BD">
        <w:t>Harabasz</w:t>
      </w:r>
      <w:proofErr w:type="spellEnd"/>
      <w:r w:rsidRPr="00AB25BD">
        <w:t xml:space="preserve"> (1974), o seu índice</w:t>
      </w:r>
      <w:r w:rsidR="00E65C19" w:rsidRPr="00AB25BD">
        <w:t xml:space="preserve"> </w:t>
      </w:r>
      <w:proofErr w:type="spellStart"/>
      <w:r w:rsidR="005A0E3C" w:rsidRPr="00AB25BD">
        <w:t>Variance</w:t>
      </w:r>
      <w:proofErr w:type="spellEnd"/>
      <w:r w:rsidR="005A0E3C" w:rsidRPr="00AB25BD">
        <w:t xml:space="preserve"> Rate </w:t>
      </w:r>
      <w:proofErr w:type="spellStart"/>
      <w:r w:rsidR="005A0E3C" w:rsidRPr="00AB25BD">
        <w:t>Criterion</w:t>
      </w:r>
      <w:proofErr w:type="spellEnd"/>
      <w:r w:rsidR="005A0E3C" w:rsidRPr="00AB25BD">
        <w:t xml:space="preserve"> </w:t>
      </w:r>
      <w:r w:rsidR="00F933A5" w:rsidRPr="00AB25BD">
        <w:t>(</w:t>
      </w:r>
      <w:r w:rsidR="005A0E3C" w:rsidRPr="00AB25BD">
        <w:t>VRC)</w:t>
      </w:r>
      <w:r w:rsidR="00F933A5" w:rsidRPr="00AB25BD">
        <w:t>, demonstrado na Equação 2,</w:t>
      </w:r>
      <w:r w:rsidRPr="00AB25BD">
        <w:t xml:space="preserve"> considera: a soma dos quadrados entre grupos (</w:t>
      </w:r>
      <w:proofErr w:type="spellStart"/>
      <w:r w:rsidR="00272032" w:rsidRPr="00AB25BD">
        <w:t>Between</w:t>
      </w:r>
      <w:proofErr w:type="spellEnd"/>
      <w:r w:rsidR="00272032" w:rsidRPr="00AB25BD">
        <w:t xml:space="preserve"> </w:t>
      </w:r>
      <w:proofErr w:type="spellStart"/>
      <w:r w:rsidR="00272032" w:rsidRPr="00AB25BD">
        <w:t>Group</w:t>
      </w:r>
      <w:proofErr w:type="spellEnd"/>
      <w:r w:rsidR="00272032" w:rsidRPr="00AB25BD">
        <w:t xml:space="preserve"> Sum </w:t>
      </w:r>
      <w:proofErr w:type="spellStart"/>
      <w:r w:rsidR="00272032" w:rsidRPr="00AB25BD">
        <w:t>of</w:t>
      </w:r>
      <w:proofErr w:type="spellEnd"/>
      <w:r w:rsidR="00272032" w:rsidRPr="00AB25BD">
        <w:t xml:space="preserve"> </w:t>
      </w:r>
      <w:proofErr w:type="spellStart"/>
      <w:r w:rsidR="00272032" w:rsidRPr="00AB25BD">
        <w:t>Squares</w:t>
      </w:r>
      <w:proofErr w:type="spellEnd"/>
      <w:r w:rsidR="00272032" w:rsidRPr="00AB25BD">
        <w:t xml:space="preserve"> - </w:t>
      </w:r>
      <w:r w:rsidRPr="00AB25BD">
        <w:t>BGSS) que retrata a variância entre clusters levando em conta</w:t>
      </w:r>
      <w:r w:rsidR="00634D32" w:rsidRPr="00AB25BD">
        <w:t xml:space="preserve"> a distância de seus centroides até o centroide global</w:t>
      </w:r>
      <w:r w:rsidRPr="00AB25BD">
        <w:t xml:space="preserve">; a soma dos quadrados </w:t>
      </w:r>
      <w:r w:rsidR="00634D32" w:rsidRPr="00AB25BD">
        <w:t>d</w:t>
      </w:r>
      <w:r w:rsidRPr="00AB25BD">
        <w:t>entre grupos (</w:t>
      </w:r>
      <w:proofErr w:type="spellStart"/>
      <w:r w:rsidR="00272032" w:rsidRPr="00AB25BD">
        <w:t>Within</w:t>
      </w:r>
      <w:proofErr w:type="spellEnd"/>
      <w:r w:rsidR="00272032" w:rsidRPr="00AB25BD">
        <w:t xml:space="preserve"> </w:t>
      </w:r>
      <w:proofErr w:type="spellStart"/>
      <w:r w:rsidR="00272032" w:rsidRPr="00AB25BD">
        <w:t>Group</w:t>
      </w:r>
      <w:proofErr w:type="spellEnd"/>
      <w:r w:rsidR="00272032" w:rsidRPr="00AB25BD">
        <w:t xml:space="preserve"> Sum </w:t>
      </w:r>
      <w:proofErr w:type="spellStart"/>
      <w:r w:rsidR="00272032" w:rsidRPr="00AB25BD">
        <w:t>of</w:t>
      </w:r>
      <w:proofErr w:type="spellEnd"/>
      <w:r w:rsidR="00272032" w:rsidRPr="00AB25BD">
        <w:t xml:space="preserve"> </w:t>
      </w:r>
      <w:proofErr w:type="spellStart"/>
      <w:r w:rsidR="00272032" w:rsidRPr="00AB25BD">
        <w:t>Squares</w:t>
      </w:r>
      <w:proofErr w:type="spellEnd"/>
      <w:r w:rsidR="00272032" w:rsidRPr="00AB25BD">
        <w:t xml:space="preserve"> - </w:t>
      </w:r>
      <w:r w:rsidRPr="00AB25BD">
        <w:t>WGSS) que retrata a variância dentro d</w:t>
      </w:r>
      <w:r w:rsidR="00634D32" w:rsidRPr="00AB25BD">
        <w:t>e</w:t>
      </w:r>
      <w:r w:rsidRPr="00AB25BD">
        <w:t xml:space="preserve"> clusters</w:t>
      </w:r>
      <w:r w:rsidR="00634D32" w:rsidRPr="00AB25BD">
        <w:t xml:space="preserve"> levando em conta as distâncias dos pontos em um cluster até o seu centroide</w:t>
      </w:r>
      <w:r w:rsidRPr="00AB25BD">
        <w:t>. Considera</w:t>
      </w:r>
      <w:r w:rsidR="00E65C19" w:rsidRPr="00AB25BD">
        <w:t>-se</w:t>
      </w:r>
      <w:r w:rsidRPr="00AB25BD">
        <w:t xml:space="preserve"> também o número de observações/dados (</w:t>
      </w:r>
      <w:r w:rsidRPr="00AB25BD">
        <w:rPr>
          <w:i/>
          <w:iCs/>
        </w:rPr>
        <w:t>n</w:t>
      </w:r>
      <w:r w:rsidRPr="00AB25BD">
        <w:t>) e o número de clusters (</w:t>
      </w:r>
      <w:r w:rsidRPr="00AB25BD">
        <w:rPr>
          <w:i/>
          <w:iCs/>
        </w:rPr>
        <w:t>k</w:t>
      </w:r>
      <w:r w:rsidRPr="00AB25BD">
        <w:t>). Quando este índice é utilizado, procura-se maximizar o resultado conforme o valor de k é aumentado.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16518A" w:rsidRPr="00CB052A" w14:paraId="017084F3" w14:textId="77777777" w:rsidTr="00F004D6">
        <w:tc>
          <w:tcPr>
            <w:tcW w:w="350" w:type="pct"/>
          </w:tcPr>
          <w:p w14:paraId="00728557" w14:textId="77777777" w:rsidR="0016518A" w:rsidRPr="00CB052A" w:rsidRDefault="0016518A" w:rsidP="00325C0F">
            <w:pPr>
              <w:pStyle w:val="TF-TEXTO"/>
              <w:ind w:firstLine="0"/>
            </w:pPr>
          </w:p>
        </w:tc>
        <w:tc>
          <w:tcPr>
            <w:tcW w:w="4300" w:type="pct"/>
          </w:tcPr>
          <w:p w14:paraId="44720517" w14:textId="0A82CA18" w:rsidR="0016518A" w:rsidRPr="00CB052A" w:rsidRDefault="005A0E3C" w:rsidP="00694505">
            <w:pPr>
              <w:pStyle w:val="TF-TEXTO"/>
              <w:keepNext/>
              <w:ind w:firstLine="0"/>
            </w:pPr>
            <m:oMathPara>
              <m:oMathParaPr>
                <m:jc m:val="center"/>
              </m:oMathParaPr>
              <m:oMath>
                <m:r>
                  <w:rPr>
                    <w:rFonts w:ascii="Cambria Math" w:hAnsi="Cambria Math"/>
                  </w:rPr>
                  <m:t xml:space="preserve">VRC= </m:t>
                </m:r>
                <m:f>
                  <m:fPr>
                    <m:ctrlPr>
                      <w:rPr>
                        <w:rFonts w:ascii="Cambria Math" w:hAnsi="Cambria Math"/>
                        <w:i/>
                      </w:rPr>
                    </m:ctrlPr>
                  </m:fPr>
                  <m:num>
                    <m:r>
                      <w:rPr>
                        <w:rFonts w:ascii="Cambria Math" w:hAnsi="Cambria Math"/>
                      </w:rPr>
                      <m:t>BGSS</m:t>
                    </m:r>
                  </m:num>
                  <m:den>
                    <m:r>
                      <m:rPr>
                        <m:sty m:val="p"/>
                      </m:rPr>
                      <w:rPr>
                        <w:rFonts w:ascii="Cambria Math" w:hAnsi="Cambria Math"/>
                      </w:rPr>
                      <m:t>k-1</m:t>
                    </m:r>
                  </m:den>
                </m:f>
                <m:r>
                  <w:rPr>
                    <w:rFonts w:ascii="Cambria Math" w:hAnsi="Cambria Math"/>
                  </w:rPr>
                  <m:t xml:space="preserve">/ </m:t>
                </m:r>
                <m:f>
                  <m:fPr>
                    <m:ctrlPr>
                      <w:rPr>
                        <w:rFonts w:ascii="Cambria Math" w:hAnsi="Cambria Math"/>
                        <w:i/>
                      </w:rPr>
                    </m:ctrlPr>
                  </m:fPr>
                  <m:num>
                    <m:r>
                      <w:rPr>
                        <w:rFonts w:ascii="Cambria Math" w:hAnsi="Cambria Math"/>
                      </w:rPr>
                      <m:t>WGSS</m:t>
                    </m:r>
                  </m:num>
                  <m:den>
                    <m:r>
                      <m:rPr>
                        <m:sty m:val="p"/>
                      </m:rPr>
                      <w:rPr>
                        <w:rFonts w:ascii="Cambria Math" w:hAnsi="Cambria Math"/>
                      </w:rPr>
                      <m:t>n-k</m:t>
                    </m:r>
                  </m:den>
                </m:f>
              </m:oMath>
            </m:oMathPara>
          </w:p>
        </w:tc>
        <w:tc>
          <w:tcPr>
            <w:tcW w:w="350" w:type="pct"/>
            <w:vAlign w:val="center"/>
          </w:tcPr>
          <w:p w14:paraId="653A1CD2" w14:textId="1458412D" w:rsidR="0016518A" w:rsidRPr="00CB052A" w:rsidRDefault="0016518A" w:rsidP="00F004D6">
            <w:pPr>
              <w:pStyle w:val="TF-TEXTO"/>
              <w:spacing w:after="0"/>
              <w:ind w:firstLine="0"/>
              <w:jc w:val="right"/>
            </w:pPr>
            <w:r w:rsidRPr="00CB052A">
              <w:t>(2)</w:t>
            </w:r>
          </w:p>
        </w:tc>
      </w:tr>
    </w:tbl>
    <w:p w14:paraId="48D448A8" w14:textId="6FC4CB1B" w:rsidR="002F5A88" w:rsidRPr="00AB25BD" w:rsidRDefault="002F5A88" w:rsidP="002F5A88">
      <w:pPr>
        <w:pStyle w:val="TF-TEXTO"/>
        <w:rPr>
          <w:noProof/>
        </w:rPr>
      </w:pPr>
      <w:r w:rsidRPr="00AB25BD">
        <w:t xml:space="preserve">Davies e </w:t>
      </w:r>
      <w:proofErr w:type="spellStart"/>
      <w:r w:rsidRPr="00AB25BD">
        <w:t>Bouldin</w:t>
      </w:r>
      <w:proofErr w:type="spellEnd"/>
      <w:r w:rsidRPr="00AB25BD">
        <w:t xml:space="preserve"> (1979) denotam que o objetivo de seu índice é definir uma medida de separação de clusters </w:t>
      </w:r>
      <w:proofErr w:type="gramStart"/>
      <w:r w:rsidRPr="00AB25BD">
        <w:t>R(</w:t>
      </w:r>
      <w:proofErr w:type="gramEnd"/>
      <w:r w:rsidRPr="00AB25BD">
        <w:t xml:space="preserve">Si, </w:t>
      </w:r>
      <w:proofErr w:type="spellStart"/>
      <w:r w:rsidRPr="00AB25BD">
        <w:t>Sj</w:t>
      </w:r>
      <w:proofErr w:type="spellEnd"/>
      <w:r w:rsidRPr="00AB25BD">
        <w:t xml:space="preserve">, </w:t>
      </w:r>
      <w:proofErr w:type="spellStart"/>
      <w:r w:rsidRPr="00AB25BD">
        <w:t>Mij</w:t>
      </w:r>
      <w:proofErr w:type="spellEnd"/>
      <w:r w:rsidRPr="00AB25BD">
        <w:t xml:space="preserve">) que permita a computação da similaridade média de cada cluster com o seu cluster mais similar (vizinho), o valor mais baixo possível seria o resultado ideal. Com </w:t>
      </w:r>
      <w:r w:rsidRPr="00AB25BD">
        <w:rPr>
          <w:i/>
          <w:iCs/>
        </w:rPr>
        <w:t>Si</w:t>
      </w:r>
      <w:r w:rsidRPr="00AB25BD">
        <w:t xml:space="preserve"> sendo a medida de dispersão do cluster </w:t>
      </w:r>
      <w:r w:rsidRPr="00AB25BD">
        <w:rPr>
          <w:i/>
          <w:iCs/>
        </w:rPr>
        <w:t>i</w:t>
      </w:r>
      <w:r w:rsidRPr="00AB25BD">
        <w:t xml:space="preserve">, </w:t>
      </w:r>
      <w:proofErr w:type="spellStart"/>
      <w:r w:rsidRPr="00AB25BD">
        <w:rPr>
          <w:i/>
          <w:iCs/>
        </w:rPr>
        <w:t>Sj</w:t>
      </w:r>
      <w:proofErr w:type="spellEnd"/>
      <w:r w:rsidRPr="00AB25BD">
        <w:t xml:space="preserve"> sendo a medida de dispersão do cluster </w:t>
      </w:r>
      <w:r w:rsidRPr="00AB25BD">
        <w:rPr>
          <w:i/>
          <w:iCs/>
        </w:rPr>
        <w:t>j</w:t>
      </w:r>
      <w:r w:rsidRPr="00AB25BD">
        <w:t xml:space="preserve"> e </w:t>
      </w:r>
      <w:proofErr w:type="spellStart"/>
      <w:r w:rsidRPr="00AB25BD">
        <w:rPr>
          <w:i/>
          <w:iCs/>
        </w:rPr>
        <w:t>Mij</w:t>
      </w:r>
      <w:proofErr w:type="spellEnd"/>
      <w:r w:rsidRPr="00AB25BD">
        <w:t xml:space="preserve"> sendo a distância entre os clusters </w:t>
      </w:r>
      <w:r w:rsidRPr="00AB25BD">
        <w:rPr>
          <w:i/>
          <w:iCs/>
        </w:rPr>
        <w:t xml:space="preserve">i </w:t>
      </w:r>
      <w:r w:rsidRPr="00AB25BD">
        <w:t>e</w:t>
      </w:r>
      <w:r w:rsidRPr="00AB25BD">
        <w:rPr>
          <w:i/>
          <w:iCs/>
        </w:rPr>
        <w:t xml:space="preserve"> j</w:t>
      </w:r>
      <w:r w:rsidR="002B5E87" w:rsidRPr="00AB25BD">
        <w:t xml:space="preserve">, conforme </w:t>
      </w:r>
      <w:r w:rsidRPr="00AB25BD">
        <w:rPr>
          <w:noProof/>
        </w:rPr>
        <w:t>Equação 3</w:t>
      </w:r>
      <w:r w:rsidR="002B5E87" w:rsidRPr="00AB25BD">
        <w:rPr>
          <w:noProof/>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802"/>
        <w:gridCol w:w="635"/>
      </w:tblGrid>
      <w:tr w:rsidR="005A0E3C" w:rsidRPr="00AB25BD" w14:paraId="1C827AC9" w14:textId="77777777" w:rsidTr="00694505">
        <w:tc>
          <w:tcPr>
            <w:tcW w:w="350" w:type="pct"/>
          </w:tcPr>
          <w:p w14:paraId="02DE488A" w14:textId="77777777" w:rsidR="005A0E3C" w:rsidRPr="00AB25BD" w:rsidRDefault="005A0E3C" w:rsidP="00325C0F">
            <w:pPr>
              <w:pStyle w:val="TF-TEXTO"/>
              <w:ind w:firstLine="0"/>
            </w:pPr>
          </w:p>
        </w:tc>
        <w:tc>
          <w:tcPr>
            <w:tcW w:w="4300" w:type="pct"/>
          </w:tcPr>
          <w:p w14:paraId="249188A3" w14:textId="0C93680B" w:rsidR="005A0E3C" w:rsidRPr="00AB25BD" w:rsidRDefault="007A4958" w:rsidP="00694505">
            <w:pPr>
              <w:pStyle w:val="TF-TEXTO"/>
              <w:keepNext/>
              <w:ind w:firstLine="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sSub>
                      <m:sSubPr>
                        <m:ctrlPr>
                          <w:rPr>
                            <w:rFonts w:ascii="Cambria Math" w:hAnsi="Cambria Math"/>
                            <w:i/>
                          </w:rPr>
                        </m:ctrlPr>
                      </m:sSubPr>
                      <m:e>
                        <m:r>
                          <w:rPr>
                            <w:rFonts w:ascii="Cambria Math" w:hAnsi="Cambria Math"/>
                          </w:rPr>
                          <m:t>M</m:t>
                        </m:r>
                      </m:e>
                      <m:sub>
                        <m:r>
                          <w:rPr>
                            <w:rFonts w:ascii="Cambria Math" w:hAnsi="Cambria Math"/>
                          </w:rPr>
                          <m:t>ij</m:t>
                        </m:r>
                      </m:sub>
                    </m:sSub>
                  </m:den>
                </m:f>
                <m:r>
                  <w:rPr>
                    <w:rFonts w:ascii="Cambria Math" w:hAnsi="Cambria Math"/>
                  </w:rPr>
                  <m:t xml:space="preserve">   </m:t>
                </m:r>
                <m:acc>
                  <m:accPr>
                    <m:chr m:val="̅"/>
                    <m:ctrlPr>
                      <w:rPr>
                        <w:rFonts w:ascii="Cambria Math" w:hAnsi="Cambria Math"/>
                        <w:i/>
                      </w:rPr>
                    </m:ctrlPr>
                  </m:accPr>
                  <m:e>
                    <m:r>
                      <w:rPr>
                        <w:rFonts w:ascii="Cambria Math" w:hAnsi="Cambria Math"/>
                      </w:rPr>
                      <m:t>R</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tc>
        <w:tc>
          <w:tcPr>
            <w:tcW w:w="350" w:type="pct"/>
          </w:tcPr>
          <w:p w14:paraId="7E339906" w14:textId="1F7DB1FF" w:rsidR="005A0E3C" w:rsidRPr="00AB25BD" w:rsidRDefault="005A0E3C" w:rsidP="00694505">
            <w:pPr>
              <w:pStyle w:val="TF-TEXTO"/>
              <w:spacing w:before="240"/>
              <w:ind w:firstLine="0"/>
              <w:jc w:val="right"/>
            </w:pPr>
            <w:r w:rsidRPr="00AB25BD">
              <w:t>(</w:t>
            </w:r>
            <w:r w:rsidR="003600BF" w:rsidRPr="00AB25BD">
              <w:t>3</w:t>
            </w:r>
            <w:r w:rsidRPr="00AB25BD">
              <w:t>)</w:t>
            </w:r>
          </w:p>
        </w:tc>
      </w:tr>
    </w:tbl>
    <w:p w14:paraId="20471152" w14:textId="3A7308E4" w:rsidR="002B5E87" w:rsidRDefault="002B5E87" w:rsidP="002B5E87">
      <w:pPr>
        <w:pStyle w:val="TF-TEXTO"/>
      </w:pPr>
      <w:bookmarkStart w:id="52" w:name="_Toc351015602"/>
      <w:r w:rsidRPr="00AB25BD">
        <w:rPr>
          <w:noProof/>
        </w:rPr>
        <w:t xml:space="preserve">De acordo com </w:t>
      </w:r>
      <w:r w:rsidRPr="00AB25BD">
        <w:t xml:space="preserve">Davies e </w:t>
      </w:r>
      <w:proofErr w:type="spellStart"/>
      <w:r w:rsidRPr="00AB25BD">
        <w:t>Bouldin</w:t>
      </w:r>
      <w:proofErr w:type="spellEnd"/>
      <w:r w:rsidRPr="00AB25BD">
        <w:t xml:space="preserve"> (1979)</w:t>
      </w:r>
      <w:r w:rsidRPr="00AB25BD">
        <w:rPr>
          <w:noProof/>
        </w:rPr>
        <w:t xml:space="preserve">, primeiro obtêm-se </w:t>
      </w:r>
      <w:r w:rsidRPr="00AB25BD">
        <w:rPr>
          <w:i/>
          <w:iCs/>
          <w:noProof/>
        </w:rPr>
        <w:t>Rij</w:t>
      </w:r>
      <w:r w:rsidRPr="00AB25BD">
        <w:rPr>
          <w:noProof/>
        </w:rPr>
        <w:t xml:space="preserve"> de todos os clusters, isto é, a razão de distâncias inter e intra-cluster entre o cluster </w:t>
      </w:r>
      <w:r w:rsidRPr="00AB25BD">
        <w:rPr>
          <w:i/>
          <w:iCs/>
          <w:noProof/>
        </w:rPr>
        <w:t>i</w:t>
      </w:r>
      <w:r w:rsidRPr="00AB25BD">
        <w:rPr>
          <w:noProof/>
        </w:rPr>
        <w:t xml:space="preserve"> e </w:t>
      </w:r>
      <w:r w:rsidRPr="00AB25BD">
        <w:rPr>
          <w:i/>
          <w:iCs/>
          <w:noProof/>
        </w:rPr>
        <w:t>j</w:t>
      </w:r>
      <w:r w:rsidRPr="00AB25BD">
        <w:rPr>
          <w:noProof/>
        </w:rPr>
        <w:t xml:space="preserve">. Após isso, obtêm-se </w:t>
      </w:r>
      <w:r w:rsidRPr="00AB25BD">
        <w:rPr>
          <w:i/>
          <w:iCs/>
          <w:noProof/>
        </w:rPr>
        <w:t>Ri</w:t>
      </w:r>
      <w:r w:rsidRPr="00AB25BD">
        <w:rPr>
          <w:noProof/>
        </w:rPr>
        <w:t xml:space="preserve"> (o valor mais alto de </w:t>
      </w:r>
      <w:r w:rsidRPr="00AB25BD">
        <w:rPr>
          <w:i/>
          <w:iCs/>
          <w:noProof/>
        </w:rPr>
        <w:t>Rij</w:t>
      </w:r>
      <w:r w:rsidRPr="00AB25BD">
        <w:rPr>
          <w:noProof/>
        </w:rPr>
        <w:t>) identificando para cada cluster, o cluster vizinho</w:t>
      </w:r>
      <w:r>
        <w:rPr>
          <w:noProof/>
        </w:rPr>
        <w:t xml:space="preserve"> ao qual ele mais se assemelha. Por fim, é calculado o índice em si (</w:t>
      </w:r>
      <m:oMath>
        <m:acc>
          <m:accPr>
            <m:chr m:val="̅"/>
            <m:ctrlPr>
              <w:rPr>
                <w:rFonts w:ascii="Cambria Math" w:hAnsi="Cambria Math"/>
                <w:i/>
                <w:noProof/>
              </w:rPr>
            </m:ctrlPr>
          </m:accPr>
          <m:e>
            <m:r>
              <w:rPr>
                <w:rFonts w:ascii="Cambria Math" w:hAnsi="Cambria Math"/>
                <w:noProof/>
              </w:rPr>
              <m:t>R</m:t>
            </m:r>
          </m:e>
        </m:acc>
      </m:oMath>
      <w:r>
        <w:rPr>
          <w:noProof/>
        </w:rPr>
        <w:t xml:space="preserve">), sendo este, a soma total das similaridades de </w:t>
      </w:r>
      <w:r>
        <w:rPr>
          <w:i/>
          <w:iCs/>
          <w:noProof/>
        </w:rPr>
        <w:t>n</w:t>
      </w:r>
      <w:r>
        <w:rPr>
          <w:noProof/>
        </w:rPr>
        <w:t xml:space="preserve"> clusters com seus vizinhos mais próximos.</w:t>
      </w:r>
    </w:p>
    <w:p w14:paraId="494F5920" w14:textId="24E92BEE" w:rsidR="002F5A88" w:rsidRDefault="002F5A88" w:rsidP="002F5A88">
      <w:pPr>
        <w:pStyle w:val="TF-refernciasbibliogrficasTTULO"/>
      </w:pPr>
      <w:r>
        <w:t>Referências</w:t>
      </w:r>
      <w:bookmarkEnd w:id="52"/>
    </w:p>
    <w:p w14:paraId="041B0735" w14:textId="3F374BDA" w:rsidR="002F5A88" w:rsidRPr="00AB25BD" w:rsidRDefault="002F5A88" w:rsidP="002F5A88">
      <w:pPr>
        <w:pStyle w:val="TF-REFERNCIASITEM0"/>
        <w:rPr>
          <w:lang w:val="en-US"/>
        </w:rPr>
      </w:pPr>
      <w:r w:rsidRPr="00060F50">
        <w:t xml:space="preserve">ARBELAITZ, </w:t>
      </w:r>
      <w:proofErr w:type="spellStart"/>
      <w:r w:rsidRPr="00060F50">
        <w:t>Olatz</w:t>
      </w:r>
      <w:proofErr w:type="spellEnd"/>
      <w:r w:rsidRPr="00060F50">
        <w:t> </w:t>
      </w:r>
      <w:r w:rsidRPr="00060F50">
        <w:rPr>
          <w:i/>
          <w:iCs/>
        </w:rPr>
        <w:t>et al</w:t>
      </w:r>
      <w:r w:rsidRPr="00060F50">
        <w:t xml:space="preserve">. </w:t>
      </w:r>
      <w:r w:rsidRPr="00AB25BD">
        <w:rPr>
          <w:lang w:val="en-US"/>
        </w:rPr>
        <w:t>An extensive comparative study of cluster validity indices. </w:t>
      </w:r>
      <w:r w:rsidRPr="00AB25BD">
        <w:rPr>
          <w:b/>
          <w:bCs/>
          <w:lang w:val="en-US"/>
        </w:rPr>
        <w:t>Pattern Recognition</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xml:space="preserve">], v. 46, n. 1, p. 243-256, </w:t>
      </w:r>
      <w:proofErr w:type="spellStart"/>
      <w:r w:rsidRPr="00AB25BD">
        <w:rPr>
          <w:lang w:val="en-US"/>
        </w:rPr>
        <w:t>jan.</w:t>
      </w:r>
      <w:proofErr w:type="spellEnd"/>
      <w:r w:rsidRPr="00AB25BD">
        <w:rPr>
          <w:lang w:val="en-US"/>
        </w:rPr>
        <w:t xml:space="preserve"> 2013. Elsevier BV. http://dx.doi.org/10.1016/j.patcog.2012.07.021.</w:t>
      </w:r>
    </w:p>
    <w:p w14:paraId="1BF022EB" w14:textId="284925FC" w:rsidR="002F5A88" w:rsidRPr="00AB25BD" w:rsidRDefault="002F5A88" w:rsidP="002F5A88">
      <w:pPr>
        <w:pStyle w:val="TF-REFERNCIASITEM0"/>
        <w:rPr>
          <w:lang w:val="en-US"/>
        </w:rPr>
      </w:pPr>
      <w:r w:rsidRPr="00AB25BD">
        <w:rPr>
          <w:lang w:val="en-US"/>
        </w:rPr>
        <w:t>CALINSKI, T.; HARABASZ, J. A dendrite method for cluster analysis. </w:t>
      </w:r>
      <w:r w:rsidRPr="00AB25BD">
        <w:rPr>
          <w:b/>
          <w:bCs/>
          <w:lang w:val="en-US"/>
        </w:rPr>
        <w:t xml:space="preserve">Communications In Statistics - Theory </w:t>
      </w:r>
      <w:proofErr w:type="gramStart"/>
      <w:r w:rsidRPr="00AB25BD">
        <w:rPr>
          <w:b/>
          <w:bCs/>
          <w:lang w:val="en-US"/>
        </w:rPr>
        <w:t>And</w:t>
      </w:r>
      <w:proofErr w:type="gramEnd"/>
      <w:r w:rsidRPr="00AB25BD">
        <w:rPr>
          <w:b/>
          <w:bCs/>
          <w:lang w:val="en-US"/>
        </w:rPr>
        <w:t xml:space="preserve"> Methods</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v. 3, n. 1, p. 1-27, 1974. Informa UK Limited. http://dx.doi.org/10.1080/03610927408827101.</w:t>
      </w:r>
    </w:p>
    <w:p w14:paraId="667860B8" w14:textId="181F5CF9" w:rsidR="002F5A88" w:rsidRDefault="002F5A88" w:rsidP="002F5A88">
      <w:pPr>
        <w:pStyle w:val="TF-REFERNCIASITEM0"/>
        <w:rPr>
          <w:lang w:val="en-US"/>
        </w:rPr>
      </w:pPr>
      <w:r w:rsidRPr="00AB25BD">
        <w:rPr>
          <w:lang w:val="en-US"/>
        </w:rPr>
        <w:t xml:space="preserve">CHERKASSKY, Vladimir S.; MULIER, Filip. Methods for data reduction and dimensionality reduction. In: CHERKASSKY, Vladimir S.; MULIER, Filip. </w:t>
      </w:r>
      <w:r w:rsidRPr="00AB25BD">
        <w:rPr>
          <w:b/>
          <w:bCs/>
          <w:lang w:val="en-US"/>
        </w:rPr>
        <w:t>Learning from data</w:t>
      </w:r>
      <w:r w:rsidRPr="00AB25BD">
        <w:rPr>
          <w:lang w:val="en-US"/>
        </w:rPr>
        <w:t xml:space="preserve">: concepts, theory, and methods. </w:t>
      </w:r>
      <w:r w:rsidRPr="00060F50">
        <w:rPr>
          <w:lang w:val="en-US"/>
        </w:rPr>
        <w:t xml:space="preserve">2. ed. Hoboken: </w:t>
      </w:r>
      <w:proofErr w:type="spellStart"/>
      <w:r w:rsidRPr="00060F50">
        <w:rPr>
          <w:lang w:val="en-US"/>
        </w:rPr>
        <w:t>Ieee</w:t>
      </w:r>
      <w:proofErr w:type="spellEnd"/>
      <w:r w:rsidRPr="00060F50">
        <w:rPr>
          <w:lang w:val="en-US"/>
        </w:rPr>
        <w:t xml:space="preserve"> Press, 2007. </w:t>
      </w:r>
      <w:r w:rsidRPr="00AB25BD">
        <w:rPr>
          <w:lang w:val="en-US"/>
        </w:rPr>
        <w:t>Cap. 6, p. 191</w:t>
      </w:r>
    </w:p>
    <w:p w14:paraId="063E6E23" w14:textId="52E79925" w:rsidR="007A7FC2" w:rsidRPr="00AB25BD" w:rsidRDefault="007A7FC2" w:rsidP="002F5A88">
      <w:pPr>
        <w:pStyle w:val="TF-REFERNCIASITEM0"/>
        <w:rPr>
          <w:lang w:val="en-US"/>
        </w:rPr>
      </w:pPr>
      <w:r w:rsidRPr="007A7FC2">
        <w:rPr>
          <w:lang w:val="en-US"/>
        </w:rPr>
        <w:t>CHRISTY, A. Joy </w:t>
      </w:r>
      <w:r w:rsidRPr="007A7FC2">
        <w:rPr>
          <w:i/>
          <w:iCs/>
          <w:lang w:val="en-US"/>
        </w:rPr>
        <w:t>et al</w:t>
      </w:r>
      <w:r w:rsidRPr="007A7FC2">
        <w:rPr>
          <w:lang w:val="en-US"/>
        </w:rPr>
        <w:t>. RFM ranking – An effective approach to customer segmentation. </w:t>
      </w:r>
      <w:r w:rsidRPr="007A7FC2">
        <w:rPr>
          <w:b/>
          <w:bCs/>
          <w:lang w:val="en-US"/>
        </w:rPr>
        <w:t xml:space="preserve">Journal Of King Saud University - Computer </w:t>
      </w:r>
      <w:proofErr w:type="gramStart"/>
      <w:r w:rsidRPr="007A7FC2">
        <w:rPr>
          <w:b/>
          <w:bCs/>
          <w:lang w:val="en-US"/>
        </w:rPr>
        <w:t>And</w:t>
      </w:r>
      <w:proofErr w:type="gramEnd"/>
      <w:r w:rsidRPr="007A7FC2">
        <w:rPr>
          <w:b/>
          <w:bCs/>
          <w:lang w:val="en-US"/>
        </w:rPr>
        <w:t xml:space="preserve"> Information Sciences</w:t>
      </w:r>
      <w:r w:rsidRPr="007A7FC2">
        <w:rPr>
          <w:lang w:val="en-US"/>
        </w:rPr>
        <w:t>, [</w:t>
      </w:r>
      <w:proofErr w:type="spellStart"/>
      <w:r w:rsidRPr="007A7FC2">
        <w:rPr>
          <w:lang w:val="en-US"/>
        </w:rPr>
        <w:t>S.</w:t>
      </w:r>
      <w:r w:rsidR="003F0C7B">
        <w:rPr>
          <w:lang w:val="en-US"/>
        </w:rPr>
        <w:t>l</w:t>
      </w:r>
      <w:r w:rsidRPr="007A7FC2">
        <w:rPr>
          <w:lang w:val="en-US"/>
        </w:rPr>
        <w:t>.</w:t>
      </w:r>
      <w:proofErr w:type="spellEnd"/>
      <w:r w:rsidRPr="007A7FC2">
        <w:rPr>
          <w:lang w:val="en-US"/>
        </w:rPr>
        <w:t xml:space="preserve">], v. 33, n. 10, p. 1251-1257, </w:t>
      </w:r>
      <w:proofErr w:type="spellStart"/>
      <w:r w:rsidRPr="007A7FC2">
        <w:rPr>
          <w:lang w:val="en-US"/>
        </w:rPr>
        <w:t>dez</w:t>
      </w:r>
      <w:proofErr w:type="spellEnd"/>
      <w:r w:rsidRPr="007A7FC2">
        <w:rPr>
          <w:lang w:val="en-US"/>
        </w:rPr>
        <w:t>. 2021. Elsevier BV. http://dx.doi.org/10.1016/j.jksuci.2018.09.004.</w:t>
      </w:r>
    </w:p>
    <w:p w14:paraId="33235A65" w14:textId="1F0336AA" w:rsidR="002F5A88" w:rsidRPr="00AB25BD" w:rsidRDefault="002F5A88" w:rsidP="002F5A88">
      <w:pPr>
        <w:pStyle w:val="TF-REFERNCIASITEM0"/>
        <w:rPr>
          <w:lang w:val="en-US"/>
        </w:rPr>
      </w:pPr>
      <w:r w:rsidRPr="00AB25BD">
        <w:rPr>
          <w:lang w:val="en-US"/>
        </w:rPr>
        <w:lastRenderedPageBreak/>
        <w:t>DAVIES, David L.; BOULDIN, Donald W. A Cluster Separation Measure. </w:t>
      </w:r>
      <w:r w:rsidRPr="00AB25BD">
        <w:rPr>
          <w:b/>
          <w:bCs/>
          <w:lang w:val="en-US"/>
        </w:rPr>
        <w:t>I</w:t>
      </w:r>
      <w:ins w:id="53" w:author="Andreza Sartori" w:date="2021-12-08T09:09:00Z">
        <w:r w:rsidR="00B67197">
          <w:rPr>
            <w:b/>
            <w:bCs/>
            <w:lang w:val="en-US"/>
          </w:rPr>
          <w:t>EEE</w:t>
        </w:r>
      </w:ins>
      <w:del w:id="54" w:author="Andreza Sartori" w:date="2021-12-08T09:09:00Z">
        <w:r w:rsidRPr="00AB25BD" w:rsidDel="00B67197">
          <w:rPr>
            <w:b/>
            <w:bCs/>
            <w:lang w:val="en-US"/>
          </w:rPr>
          <w:delText>eee</w:delText>
        </w:r>
      </w:del>
      <w:r w:rsidRPr="00AB25BD">
        <w:rPr>
          <w:b/>
          <w:bCs/>
          <w:lang w:val="en-US"/>
        </w:rPr>
        <w:t xml:space="preserve"> Transactions </w:t>
      </w:r>
      <w:del w:id="55" w:author="Andreza Sartori" w:date="2021-12-08T09:09:00Z">
        <w:r w:rsidRPr="00AB25BD" w:rsidDel="00B67197">
          <w:rPr>
            <w:b/>
            <w:bCs/>
            <w:lang w:val="en-US"/>
          </w:rPr>
          <w:delText>On</w:delText>
        </w:r>
      </w:del>
      <w:ins w:id="56" w:author="Andreza Sartori" w:date="2021-12-08T09:09:00Z">
        <w:r w:rsidR="00B67197" w:rsidRPr="00AB25BD">
          <w:rPr>
            <w:b/>
            <w:bCs/>
            <w:lang w:val="en-US"/>
          </w:rPr>
          <w:t>on</w:t>
        </w:r>
      </w:ins>
      <w:r w:rsidRPr="00AB25BD">
        <w:rPr>
          <w:b/>
          <w:bCs/>
          <w:lang w:val="en-US"/>
        </w:rPr>
        <w:t xml:space="preserve"> Pattern Analysis </w:t>
      </w:r>
      <w:proofErr w:type="gramStart"/>
      <w:r w:rsidRPr="00AB25BD">
        <w:rPr>
          <w:b/>
          <w:bCs/>
          <w:lang w:val="en-US"/>
        </w:rPr>
        <w:t>And</w:t>
      </w:r>
      <w:proofErr w:type="gramEnd"/>
      <w:r w:rsidRPr="00AB25BD">
        <w:rPr>
          <w:b/>
          <w:bCs/>
          <w:lang w:val="en-US"/>
        </w:rPr>
        <w:t xml:space="preserve"> Machine Intelligence</w:t>
      </w:r>
      <w:r w:rsidRPr="00AB25BD">
        <w:rPr>
          <w:lang w:val="en-US"/>
        </w:rPr>
        <w:t>, [</w:t>
      </w:r>
      <w:proofErr w:type="spellStart"/>
      <w:r w:rsidRPr="00AB25BD">
        <w:rPr>
          <w:lang w:val="en-US"/>
        </w:rPr>
        <w:t>S.</w:t>
      </w:r>
      <w:r w:rsidR="002B5E87" w:rsidRPr="00AB25BD">
        <w:rPr>
          <w:lang w:val="en-US"/>
        </w:rPr>
        <w:t>l</w:t>
      </w:r>
      <w:r w:rsidRPr="00AB25BD">
        <w:rPr>
          <w:lang w:val="en-US"/>
        </w:rPr>
        <w:t>.</w:t>
      </w:r>
      <w:proofErr w:type="spellEnd"/>
      <w:r w:rsidRPr="00AB25BD">
        <w:rPr>
          <w:lang w:val="en-US"/>
        </w:rPr>
        <w:t>], v. -1, n. 2, p. 224-227, abr. 1979. Institute of Electrical and Electronics Engineers (IEEE). http://dx.doi.org/10.1109/tpami.1979.4766909.</w:t>
      </w:r>
    </w:p>
    <w:p w14:paraId="6E4FAF94" w14:textId="78877F2C" w:rsidR="002F5A88" w:rsidRPr="00AB25BD" w:rsidRDefault="002F5A88" w:rsidP="002F5A88">
      <w:pPr>
        <w:pStyle w:val="TF-REFERNCIASITEM0"/>
        <w:rPr>
          <w:lang w:val="en-US"/>
        </w:rPr>
      </w:pPr>
      <w:r w:rsidRPr="00AB25BD">
        <w:rPr>
          <w:lang w:val="en-US"/>
        </w:rPr>
        <w:t>GHOSH, Soumi; KUMAR, Sanjay. Comparative Analysis of K-Means and Fuzzy C-Means Algorithms. </w:t>
      </w:r>
      <w:r w:rsidRPr="00AB25BD">
        <w:rPr>
          <w:b/>
          <w:bCs/>
          <w:lang w:val="en-US"/>
        </w:rPr>
        <w:t xml:space="preserve">International Journal </w:t>
      </w:r>
      <w:del w:id="57" w:author="Andreza Sartori" w:date="2021-12-08T09:09:00Z">
        <w:r w:rsidRPr="00AB25BD" w:rsidDel="00B67197">
          <w:rPr>
            <w:b/>
            <w:bCs/>
            <w:lang w:val="en-US"/>
          </w:rPr>
          <w:delText>Of</w:delText>
        </w:r>
      </w:del>
      <w:ins w:id="58" w:author="Andreza Sartori" w:date="2021-12-08T09:09:00Z">
        <w:r w:rsidR="00B67197" w:rsidRPr="00AB25BD">
          <w:rPr>
            <w:b/>
            <w:bCs/>
            <w:lang w:val="en-US"/>
          </w:rPr>
          <w:t>of</w:t>
        </w:r>
      </w:ins>
      <w:r w:rsidRPr="00AB25BD">
        <w:rPr>
          <w:b/>
          <w:bCs/>
          <w:lang w:val="en-US"/>
        </w:rPr>
        <w:t xml:space="preserve"> Advanced Computer Science </w:t>
      </w:r>
      <w:proofErr w:type="gramStart"/>
      <w:r w:rsidRPr="00AB25BD">
        <w:rPr>
          <w:b/>
          <w:bCs/>
          <w:lang w:val="en-US"/>
        </w:rPr>
        <w:t>And</w:t>
      </w:r>
      <w:proofErr w:type="gramEnd"/>
      <w:r w:rsidRPr="00AB25BD">
        <w:rPr>
          <w:b/>
          <w:bCs/>
          <w:lang w:val="en-US"/>
        </w:rPr>
        <w:t xml:space="preserve"> Applications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4, n. 4, p. 35-39, 2013. The Science and Information Organization. http://dx.doi.org/10.14569/ijacsa.2013.040406.</w:t>
      </w:r>
    </w:p>
    <w:p w14:paraId="020FA746" w14:textId="4AA83777" w:rsidR="002F5A88" w:rsidRPr="00AB25BD" w:rsidRDefault="002F5A88" w:rsidP="002F5A88">
      <w:pPr>
        <w:pStyle w:val="TF-REFERNCIASITEM0"/>
        <w:rPr>
          <w:lang w:val="en-US"/>
        </w:rPr>
      </w:pPr>
      <w:r w:rsidRPr="00AB25BD">
        <w:rPr>
          <w:lang w:val="en-US"/>
        </w:rPr>
        <w:t xml:space="preserve">GUSTRIANSYAH, </w:t>
      </w:r>
      <w:proofErr w:type="spellStart"/>
      <w:r w:rsidRPr="00AB25BD">
        <w:rPr>
          <w:lang w:val="en-US"/>
        </w:rPr>
        <w:t>Rendra</w:t>
      </w:r>
      <w:proofErr w:type="spellEnd"/>
      <w:r w:rsidRPr="00AB25BD">
        <w:rPr>
          <w:lang w:val="en-US"/>
        </w:rPr>
        <w:t xml:space="preserve">; SUHANDI, </w:t>
      </w:r>
      <w:proofErr w:type="spellStart"/>
      <w:r w:rsidRPr="00AB25BD">
        <w:rPr>
          <w:lang w:val="en-US"/>
        </w:rPr>
        <w:t>Nazori</w:t>
      </w:r>
      <w:proofErr w:type="spellEnd"/>
      <w:r w:rsidRPr="00AB25BD">
        <w:rPr>
          <w:lang w:val="en-US"/>
        </w:rPr>
        <w:t xml:space="preserve">; ANTONY, Fery. Clustering optimization in RFM analysis Based on k-Means. </w:t>
      </w:r>
      <w:r w:rsidRPr="00AB25BD">
        <w:rPr>
          <w:b/>
          <w:bCs/>
          <w:lang w:val="en-US"/>
        </w:rPr>
        <w:t xml:space="preserve">Indonesian Journal </w:t>
      </w:r>
      <w:del w:id="59" w:author="Andreza Sartori" w:date="2021-12-08T09:09:00Z">
        <w:r w:rsidRPr="00AB25BD" w:rsidDel="00B67197">
          <w:rPr>
            <w:b/>
            <w:bCs/>
            <w:lang w:val="en-US"/>
          </w:rPr>
          <w:delText>Of</w:delText>
        </w:r>
      </w:del>
      <w:ins w:id="60" w:author="Andreza Sartori" w:date="2021-12-08T09:09:00Z">
        <w:r w:rsidR="00B67197" w:rsidRPr="00AB25BD">
          <w:rPr>
            <w:b/>
            <w:bCs/>
            <w:lang w:val="en-US"/>
          </w:rPr>
          <w:t>of</w:t>
        </w:r>
      </w:ins>
      <w:r w:rsidRPr="00AB25BD">
        <w:rPr>
          <w:b/>
          <w:bCs/>
          <w:lang w:val="en-US"/>
        </w:rPr>
        <w:t xml:space="preserve"> Electrical Engineering </w:t>
      </w:r>
      <w:proofErr w:type="gramStart"/>
      <w:r w:rsidRPr="00AB25BD">
        <w:rPr>
          <w:b/>
          <w:bCs/>
          <w:lang w:val="en-US"/>
        </w:rPr>
        <w:t>And</w:t>
      </w:r>
      <w:proofErr w:type="gramEnd"/>
      <w:r w:rsidRPr="00AB25BD">
        <w:rPr>
          <w:b/>
          <w:bCs/>
          <w:lang w:val="en-US"/>
        </w:rPr>
        <w:t xml:space="preserve"> Computer Science</w:t>
      </w:r>
      <w:r w:rsidRPr="00AB25BD">
        <w:rPr>
          <w:lang w:val="en-US"/>
        </w:rPr>
        <w:t>, [</w:t>
      </w:r>
      <w:proofErr w:type="spellStart"/>
      <w:r w:rsidRPr="00AB25BD">
        <w:rPr>
          <w:lang w:val="en-US"/>
        </w:rPr>
        <w:t>S</w:t>
      </w:r>
      <w:r w:rsidRPr="00AB25BD">
        <w:rPr>
          <w:i/>
          <w:iCs/>
          <w:lang w:val="en-US"/>
        </w:rPr>
        <w:t>.</w:t>
      </w:r>
      <w:r w:rsidRPr="00AB25BD">
        <w:rPr>
          <w:lang w:val="en-US"/>
        </w:rPr>
        <w:t>l</w:t>
      </w:r>
      <w:proofErr w:type="spellEnd"/>
      <w:r w:rsidRPr="00AB25BD">
        <w:rPr>
          <w:lang w:val="en-US"/>
        </w:rPr>
        <w:t>], v. 18, n. 1, p. 470-477, abr. 2020. Mensal.</w:t>
      </w:r>
    </w:p>
    <w:p w14:paraId="2D90C820" w14:textId="08F89E91" w:rsidR="002F5A88" w:rsidRPr="00AB25BD" w:rsidRDefault="002F5A88" w:rsidP="002F5A88">
      <w:pPr>
        <w:pStyle w:val="TF-REFERNCIASITEM0"/>
        <w:rPr>
          <w:lang w:val="en-US"/>
        </w:rPr>
      </w:pPr>
      <w:r w:rsidRPr="00AB25BD">
        <w:rPr>
          <w:lang w:val="en-US"/>
        </w:rPr>
        <w:t>HÄMÄLÄINEN, Joonas; JAUHIAINEN, Susanne; KÄRKKÄINEN, Tommi. Comparison of Internal Clustering Validation Indices for Prototype-Based Clustering. </w:t>
      </w:r>
      <w:r w:rsidRPr="00AB25BD">
        <w:rPr>
          <w:b/>
          <w:bCs/>
          <w:lang w:val="en-US"/>
        </w:rPr>
        <w:t>Algorithms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10, n. 3, p. 105-119, 6 set. 2017. MDPI AG. http://dx.doi.org/10.3390/a10030105.</w:t>
      </w:r>
    </w:p>
    <w:p w14:paraId="265A4719" w14:textId="0B10A15F" w:rsidR="002F5A88" w:rsidRPr="00AB25BD" w:rsidRDefault="002F5A88" w:rsidP="002F5A88">
      <w:pPr>
        <w:pStyle w:val="TF-REFERNCIASITEM0"/>
        <w:rPr>
          <w:lang w:val="en-US"/>
        </w:rPr>
      </w:pPr>
      <w:r w:rsidRPr="00AB25BD">
        <w:rPr>
          <w:lang w:val="en-US"/>
        </w:rPr>
        <w:t xml:space="preserve">HUGHES, Arthur M. </w:t>
      </w:r>
      <w:r w:rsidRPr="00AB25BD">
        <w:rPr>
          <w:b/>
          <w:bCs/>
          <w:lang w:val="en-US"/>
        </w:rPr>
        <w:t>Strategic Database Marketing 4e</w:t>
      </w:r>
      <w:r w:rsidRPr="00AB25BD">
        <w:rPr>
          <w:lang w:val="en-US"/>
        </w:rPr>
        <w:t xml:space="preserve">: the masterplan for starting and managing a profitable, customer-based marketing program. </w:t>
      </w:r>
      <w:r w:rsidRPr="00060F50">
        <w:rPr>
          <w:lang w:val="en-US"/>
        </w:rPr>
        <w:t>4. ed. [</w:t>
      </w:r>
      <w:proofErr w:type="spellStart"/>
      <w:r w:rsidRPr="00060F50">
        <w:rPr>
          <w:lang w:val="en-US"/>
        </w:rPr>
        <w:t>S.l.</w:t>
      </w:r>
      <w:proofErr w:type="spellEnd"/>
      <w:r w:rsidRPr="00060F50">
        <w:rPr>
          <w:lang w:val="en-US"/>
        </w:rPr>
        <w:t xml:space="preserve">]: McGraw-Hill, 2011. </w:t>
      </w:r>
      <w:r w:rsidRPr="00AB25BD">
        <w:rPr>
          <w:lang w:val="en-US"/>
        </w:rPr>
        <w:t>608 p.</w:t>
      </w:r>
    </w:p>
    <w:p w14:paraId="706661E5" w14:textId="6FC156E2" w:rsidR="002F5A88" w:rsidRPr="00AB25BD" w:rsidRDefault="002F5A88" w:rsidP="002F5A88">
      <w:pPr>
        <w:pStyle w:val="TF-REFERNCIASITEM0"/>
        <w:rPr>
          <w:lang w:val="en-US"/>
        </w:rPr>
      </w:pPr>
      <w:r w:rsidRPr="00AB25BD">
        <w:rPr>
          <w:lang w:val="en-US"/>
        </w:rPr>
        <w:t>KUMAR, V</w:t>
      </w:r>
      <w:r w:rsidR="001F4577">
        <w:rPr>
          <w:lang w:val="en-US"/>
        </w:rPr>
        <w:t>ijay</w:t>
      </w:r>
      <w:r w:rsidRPr="00AB25BD">
        <w:rPr>
          <w:lang w:val="en-US"/>
        </w:rPr>
        <w:t xml:space="preserve">. </w:t>
      </w:r>
      <w:r w:rsidRPr="00AB25BD">
        <w:rPr>
          <w:b/>
          <w:bCs/>
          <w:lang w:val="en-US"/>
        </w:rPr>
        <w:t>Managing Customers for Profit</w:t>
      </w:r>
      <w:r w:rsidRPr="00AB25BD">
        <w:rPr>
          <w:lang w:val="en-US"/>
        </w:rPr>
        <w:t>: strategies to increase profits and build loyalty. Upper Saddle River: Pearson Prentice Hall, 2008. 296 p.</w:t>
      </w:r>
    </w:p>
    <w:p w14:paraId="22C689E6" w14:textId="77777777" w:rsidR="002F5A88" w:rsidRPr="00AB25BD" w:rsidRDefault="002F5A88" w:rsidP="002F5A88">
      <w:pPr>
        <w:pStyle w:val="TF-REFERNCIASITEM0"/>
        <w:rPr>
          <w:lang w:val="en-US"/>
        </w:rPr>
      </w:pPr>
      <w:r w:rsidRPr="00AB25BD">
        <w:rPr>
          <w:lang w:val="en-US"/>
        </w:rPr>
        <w:t xml:space="preserve">NGUYEN, </w:t>
      </w:r>
      <w:proofErr w:type="spellStart"/>
      <w:r w:rsidRPr="00AB25BD">
        <w:rPr>
          <w:lang w:val="en-US"/>
        </w:rPr>
        <w:t>Thuyuyen</w:t>
      </w:r>
      <w:proofErr w:type="spellEnd"/>
      <w:r w:rsidRPr="00AB25BD">
        <w:rPr>
          <w:lang w:val="en-US"/>
        </w:rPr>
        <w:t xml:space="preserve"> H.; SHERIF, Joseph S.; NEWBY, Michael. </w:t>
      </w:r>
      <w:r w:rsidRPr="00AB25BD">
        <w:rPr>
          <w:b/>
          <w:bCs/>
          <w:lang w:val="en-US"/>
        </w:rPr>
        <w:t>Strategies for successful CRM implementation</w:t>
      </w:r>
      <w:r w:rsidRPr="00AB25BD">
        <w:rPr>
          <w:lang w:val="en-US"/>
        </w:rPr>
        <w:t>. Information Management &amp; Computer Security, [</w:t>
      </w:r>
      <w:proofErr w:type="spellStart"/>
      <w:r w:rsidRPr="00AB25BD">
        <w:rPr>
          <w:lang w:val="en-US"/>
        </w:rPr>
        <w:t>S.l.</w:t>
      </w:r>
      <w:proofErr w:type="spellEnd"/>
      <w:r w:rsidRPr="00AB25BD">
        <w:rPr>
          <w:lang w:val="en-US"/>
        </w:rPr>
        <w:t xml:space="preserve">], v. 15, n. 2, p. 102-115, </w:t>
      </w:r>
      <w:proofErr w:type="spellStart"/>
      <w:r w:rsidRPr="00AB25BD">
        <w:rPr>
          <w:lang w:val="en-US"/>
        </w:rPr>
        <w:t>maio</w:t>
      </w:r>
      <w:proofErr w:type="spellEnd"/>
      <w:r w:rsidRPr="00AB25BD">
        <w:rPr>
          <w:lang w:val="en-US"/>
        </w:rPr>
        <w:t xml:space="preserve"> 2007.</w:t>
      </w:r>
    </w:p>
    <w:p w14:paraId="18B7F99C" w14:textId="77777777" w:rsidR="002F5A88" w:rsidRPr="00AB25BD" w:rsidRDefault="002F5A88" w:rsidP="002F5A88">
      <w:pPr>
        <w:pStyle w:val="TF-REFERNCIASITEM0"/>
        <w:rPr>
          <w:lang w:val="en-US"/>
        </w:rPr>
      </w:pPr>
      <w:r w:rsidRPr="00AB25BD">
        <w:rPr>
          <w:lang w:val="en-US"/>
        </w:rPr>
        <w:t xml:space="preserve">PEKER, Serhat; KOCYIGIT, Altan; EREN, P. Erhan. LRFMP model for customer segmentation in the grocery retail industry: a case study. </w:t>
      </w:r>
      <w:r w:rsidRPr="00AB25BD">
        <w:rPr>
          <w:b/>
          <w:bCs/>
          <w:lang w:val="en-US"/>
        </w:rPr>
        <w:t>Marketing Intelligence &amp; Planning</w:t>
      </w:r>
      <w:r w:rsidRPr="00AB25BD">
        <w:rPr>
          <w:lang w:val="en-US"/>
        </w:rPr>
        <w:t>, [</w:t>
      </w:r>
      <w:proofErr w:type="spellStart"/>
      <w:r w:rsidRPr="00AB25BD">
        <w:rPr>
          <w:lang w:val="en-US"/>
        </w:rPr>
        <w:t>S.l.</w:t>
      </w:r>
      <w:proofErr w:type="spellEnd"/>
      <w:r w:rsidRPr="00AB25BD">
        <w:rPr>
          <w:lang w:val="en-US"/>
        </w:rPr>
        <w:t xml:space="preserve">], v. 35, n. 4, p. 544-559, 6 </w:t>
      </w:r>
      <w:proofErr w:type="spellStart"/>
      <w:r w:rsidRPr="00AB25BD">
        <w:rPr>
          <w:lang w:val="en-US"/>
        </w:rPr>
        <w:t>maio</w:t>
      </w:r>
      <w:proofErr w:type="spellEnd"/>
      <w:r w:rsidRPr="00AB25BD">
        <w:rPr>
          <w:lang w:val="en-US"/>
        </w:rPr>
        <w:t xml:space="preserve"> 2017. Emerald. http://dx.doi.org/10.1108/mip-11-2016-0210.</w:t>
      </w:r>
    </w:p>
    <w:p w14:paraId="64EF894C" w14:textId="77777777" w:rsidR="002F5A88" w:rsidRPr="00AB25BD" w:rsidRDefault="002F5A88" w:rsidP="002F5A88">
      <w:pPr>
        <w:pStyle w:val="TF-REFERNCIASITEM0"/>
        <w:rPr>
          <w:lang w:val="en-US"/>
        </w:rPr>
      </w:pPr>
      <w:r w:rsidRPr="00AB25BD">
        <w:rPr>
          <w:lang w:val="en-US"/>
        </w:rPr>
        <w:t xml:space="preserve">PETRISON, Lisa A.; BLATTBERG, Robert C.; WANG, Paul. Database marketing: past, present, and future. </w:t>
      </w:r>
      <w:r w:rsidRPr="00AB25BD">
        <w:rPr>
          <w:b/>
          <w:bCs/>
          <w:lang w:val="en-US"/>
        </w:rPr>
        <w:t>Journal Of Direct Marketing</w:t>
      </w:r>
      <w:r w:rsidRPr="00AB25BD">
        <w:rPr>
          <w:lang w:val="en-US"/>
        </w:rPr>
        <w:t>, [</w:t>
      </w:r>
      <w:proofErr w:type="spellStart"/>
      <w:r w:rsidRPr="00AB25BD">
        <w:rPr>
          <w:lang w:val="en-US"/>
        </w:rPr>
        <w:t>S.l.</w:t>
      </w:r>
      <w:proofErr w:type="spellEnd"/>
      <w:r w:rsidRPr="00AB25BD">
        <w:rPr>
          <w:lang w:val="en-US"/>
        </w:rPr>
        <w:t>], v. 11, n. 4, p. 109-125, mar. 1997. Wiley. http://dx.doi.org/10.1002/(sici)1522-7138(199723)11:43.0.co;2-g.</w:t>
      </w:r>
    </w:p>
    <w:p w14:paraId="54730838" w14:textId="77777777" w:rsidR="002F5A88" w:rsidRPr="00AB25BD" w:rsidRDefault="002F5A88" w:rsidP="002F5A88">
      <w:pPr>
        <w:pStyle w:val="TF-REFERNCIASITEM0"/>
        <w:rPr>
          <w:lang w:val="en-US"/>
        </w:rPr>
      </w:pPr>
      <w:r w:rsidRPr="00AB25BD">
        <w:rPr>
          <w:lang w:val="en-US"/>
        </w:rPr>
        <w:t xml:space="preserve">RASHID, Mohammad A.; HOSSAIN, Liaquat; PATRICK, Jon David. The Evolution of ERP Systems: a historical perspective. In: NAH, Fiona Fui-Hoon. </w:t>
      </w:r>
      <w:r w:rsidRPr="00AB25BD">
        <w:rPr>
          <w:b/>
          <w:bCs/>
          <w:lang w:val="en-US"/>
        </w:rPr>
        <w:t>Enterprise Resource Planning</w:t>
      </w:r>
      <w:r w:rsidRPr="00AB25BD">
        <w:rPr>
          <w:lang w:val="en-US"/>
        </w:rPr>
        <w:t>: solutions and management. Hershey: Irm Press, 2001. p. 35-50.</w:t>
      </w:r>
    </w:p>
    <w:p w14:paraId="5C0F1D7D" w14:textId="77777777" w:rsidR="002F5A88" w:rsidRPr="00AB25BD" w:rsidRDefault="002F5A88" w:rsidP="002F5A88">
      <w:pPr>
        <w:pStyle w:val="TF-REFERNCIASITEM0"/>
        <w:rPr>
          <w:lang w:val="en-US"/>
        </w:rPr>
      </w:pPr>
      <w:r w:rsidRPr="00AB25BD">
        <w:rPr>
          <w:lang w:val="en-US"/>
        </w:rPr>
        <w:t>REINARTZ, Werner; THOMAS, Jacquelyn S.; KUMAR, V. Balancing Acquisition and Retention Resources to Maximize Customer Profitability. Journal Of Marketing, [</w:t>
      </w:r>
      <w:proofErr w:type="spellStart"/>
      <w:r w:rsidRPr="00AB25BD">
        <w:rPr>
          <w:lang w:val="en-US"/>
        </w:rPr>
        <w:t>S.l.</w:t>
      </w:r>
      <w:proofErr w:type="spellEnd"/>
      <w:r w:rsidRPr="00AB25BD">
        <w:rPr>
          <w:lang w:val="en-US"/>
        </w:rPr>
        <w:t xml:space="preserve">], v. 69, n. 1, p. 63-79, </w:t>
      </w:r>
      <w:proofErr w:type="spellStart"/>
      <w:r w:rsidRPr="00AB25BD">
        <w:rPr>
          <w:lang w:val="en-US"/>
        </w:rPr>
        <w:t>jan.</w:t>
      </w:r>
      <w:proofErr w:type="spellEnd"/>
      <w:r w:rsidRPr="00AB25BD">
        <w:rPr>
          <w:lang w:val="en-US"/>
        </w:rPr>
        <w:t xml:space="preserve"> 2005.</w:t>
      </w:r>
    </w:p>
    <w:p w14:paraId="4AEB39BF" w14:textId="6160E684" w:rsidR="002F5A88" w:rsidRPr="00060F50" w:rsidRDefault="002F5A88" w:rsidP="002F5A88">
      <w:pPr>
        <w:pStyle w:val="TF-REFERNCIASITEM0"/>
      </w:pPr>
      <w:r w:rsidRPr="00AB25BD">
        <w:rPr>
          <w:lang w:val="en-US"/>
        </w:rPr>
        <w:t>ROUSSEEUW, Peter J. Silhouettes: a graphical aid to the interpretation and validation of cluster analysis. </w:t>
      </w:r>
      <w:r w:rsidRPr="00AB25BD">
        <w:rPr>
          <w:b/>
          <w:bCs/>
          <w:lang w:val="en-US"/>
        </w:rPr>
        <w:t xml:space="preserve">Journal Of Computational </w:t>
      </w:r>
      <w:proofErr w:type="gramStart"/>
      <w:r w:rsidRPr="00AB25BD">
        <w:rPr>
          <w:b/>
          <w:bCs/>
          <w:lang w:val="en-US"/>
        </w:rPr>
        <w:t>And</w:t>
      </w:r>
      <w:proofErr w:type="gramEnd"/>
      <w:r w:rsidRPr="00AB25BD">
        <w:rPr>
          <w:b/>
          <w:bCs/>
          <w:lang w:val="en-US"/>
        </w:rPr>
        <w:t xml:space="preserve"> Applied Mathematics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xml:space="preserve">], v. 20, n. 0, p. 53-65, </w:t>
      </w:r>
      <w:proofErr w:type="spellStart"/>
      <w:r w:rsidRPr="00AB25BD">
        <w:rPr>
          <w:lang w:val="en-US"/>
        </w:rPr>
        <w:t>nov.</w:t>
      </w:r>
      <w:proofErr w:type="spellEnd"/>
      <w:r w:rsidRPr="00AB25BD">
        <w:rPr>
          <w:lang w:val="en-US"/>
        </w:rPr>
        <w:t xml:space="preserve"> 1987. </w:t>
      </w:r>
      <w:r w:rsidRPr="00060F50">
        <w:t>Elsevier BV. http://dx.doi.org/10.1016/0377-0427(87)90125-7.</w:t>
      </w:r>
    </w:p>
    <w:p w14:paraId="5D783808" w14:textId="5CC7CBD7" w:rsidR="00731E2F" w:rsidRPr="00AB25BD" w:rsidRDefault="00731E2F" w:rsidP="002F5A88">
      <w:pPr>
        <w:pStyle w:val="TF-REFERNCIASITEM0"/>
        <w:rPr>
          <w:lang w:val="en-US"/>
        </w:rPr>
      </w:pPr>
      <w:r w:rsidRPr="00060F50">
        <w:t xml:space="preserve">SAFARI, </w:t>
      </w:r>
      <w:proofErr w:type="spellStart"/>
      <w:r w:rsidRPr="00060F50">
        <w:t>Fariba</w:t>
      </w:r>
      <w:proofErr w:type="spellEnd"/>
      <w:r w:rsidRPr="00060F50">
        <w:t xml:space="preserve">; SAFARI, </w:t>
      </w:r>
      <w:proofErr w:type="spellStart"/>
      <w:r w:rsidRPr="00060F50">
        <w:t>Narges</w:t>
      </w:r>
      <w:proofErr w:type="spellEnd"/>
      <w:r w:rsidRPr="00060F50">
        <w:t xml:space="preserve">; MONTAZER, </w:t>
      </w:r>
      <w:proofErr w:type="spellStart"/>
      <w:r w:rsidRPr="00060F50">
        <w:t>Gholam</w:t>
      </w:r>
      <w:proofErr w:type="spellEnd"/>
      <w:r w:rsidRPr="00060F50">
        <w:t xml:space="preserve"> Ali. </w:t>
      </w:r>
      <w:r w:rsidRPr="00731E2F">
        <w:rPr>
          <w:lang w:val="en-US"/>
        </w:rPr>
        <w:t>Customer lifetime value determination based on RFM model. </w:t>
      </w:r>
      <w:r w:rsidRPr="00731E2F">
        <w:rPr>
          <w:b/>
          <w:bCs/>
          <w:lang w:val="en-US"/>
        </w:rPr>
        <w:t>Marketing Intelligence &amp; Planning</w:t>
      </w:r>
      <w:r w:rsidRPr="00731E2F">
        <w:rPr>
          <w:lang w:val="en-US"/>
        </w:rPr>
        <w:t>, [</w:t>
      </w:r>
      <w:proofErr w:type="spellStart"/>
      <w:r w:rsidRPr="00731E2F">
        <w:rPr>
          <w:lang w:val="en-US"/>
        </w:rPr>
        <w:t>S.</w:t>
      </w:r>
      <w:r w:rsidR="003F0C7B">
        <w:rPr>
          <w:lang w:val="en-US"/>
        </w:rPr>
        <w:t>l</w:t>
      </w:r>
      <w:r w:rsidRPr="00731E2F">
        <w:rPr>
          <w:lang w:val="en-US"/>
        </w:rPr>
        <w:t>.</w:t>
      </w:r>
      <w:proofErr w:type="spellEnd"/>
      <w:r w:rsidRPr="00731E2F">
        <w:rPr>
          <w:lang w:val="en-US"/>
        </w:rPr>
        <w:t>], v. 34, n. 4, p. 446-461, 6 jun. 2016. Emerald. http://dx.doi.org/10.1108/mip-03-2015-0060.</w:t>
      </w:r>
    </w:p>
    <w:p w14:paraId="3D133F76" w14:textId="4CF88A3D" w:rsidR="002F5A88" w:rsidRPr="00AB25BD" w:rsidRDefault="002F5A88" w:rsidP="002F5A88">
      <w:pPr>
        <w:pStyle w:val="TF-REFERNCIASITEM0"/>
        <w:rPr>
          <w:lang w:val="en-US"/>
        </w:rPr>
      </w:pPr>
      <w:r w:rsidRPr="00AB25BD">
        <w:rPr>
          <w:lang w:val="en-US"/>
        </w:rPr>
        <w:t>SCHUBERT, Erich </w:t>
      </w:r>
      <w:r w:rsidRPr="001F4577">
        <w:rPr>
          <w:i/>
          <w:iCs/>
          <w:lang w:val="en-US"/>
        </w:rPr>
        <w:t>et al</w:t>
      </w:r>
      <w:r w:rsidRPr="00AB25BD">
        <w:rPr>
          <w:lang w:val="en-US"/>
        </w:rPr>
        <w:t xml:space="preserve">. DBSCAN Revisited, </w:t>
      </w:r>
      <w:proofErr w:type="gramStart"/>
      <w:r w:rsidRPr="00AB25BD">
        <w:rPr>
          <w:lang w:val="en-US"/>
        </w:rPr>
        <w:t>Revisited</w:t>
      </w:r>
      <w:proofErr w:type="gramEnd"/>
      <w:r w:rsidRPr="00AB25BD">
        <w:rPr>
          <w:lang w:val="en-US"/>
        </w:rPr>
        <w:t>: why and how you should (still) use DBSCAN. </w:t>
      </w:r>
      <w:proofErr w:type="spellStart"/>
      <w:r w:rsidRPr="00AB25BD">
        <w:rPr>
          <w:b/>
          <w:bCs/>
          <w:lang w:val="en-US"/>
        </w:rPr>
        <w:t>Acm</w:t>
      </w:r>
      <w:proofErr w:type="spellEnd"/>
      <w:r w:rsidRPr="00AB25BD">
        <w:rPr>
          <w:b/>
          <w:bCs/>
          <w:lang w:val="en-US"/>
        </w:rPr>
        <w:t xml:space="preserve"> Transactions </w:t>
      </w:r>
      <w:proofErr w:type="gramStart"/>
      <w:r w:rsidRPr="00AB25BD">
        <w:rPr>
          <w:b/>
          <w:bCs/>
          <w:lang w:val="en-US"/>
        </w:rPr>
        <w:t>On</w:t>
      </w:r>
      <w:proofErr w:type="gramEnd"/>
      <w:r w:rsidRPr="00AB25BD">
        <w:rPr>
          <w:b/>
          <w:bCs/>
          <w:lang w:val="en-US"/>
        </w:rPr>
        <w:t xml:space="preserve"> Database Systems</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v. 42, n. 3, p. 1-21, 24 ago. 2017. Association for Computing Machinery (ACM). http://dx.doi.org/10.1145/3068335.</w:t>
      </w:r>
    </w:p>
    <w:p w14:paraId="26765B00" w14:textId="77777777" w:rsidR="002F5A88" w:rsidRPr="00AB25BD" w:rsidRDefault="002F5A88" w:rsidP="002F5A88">
      <w:pPr>
        <w:pStyle w:val="TF-REFERNCIASITEM0"/>
        <w:rPr>
          <w:lang w:val="en-US"/>
        </w:rPr>
      </w:pPr>
      <w:r w:rsidRPr="00AB25BD">
        <w:rPr>
          <w:lang w:val="en-US"/>
        </w:rPr>
        <w:t xml:space="preserve">TAVAKOLI, Mohammadreza </w:t>
      </w:r>
      <w:r w:rsidRPr="00AB25BD">
        <w:rPr>
          <w:i/>
          <w:iCs/>
          <w:lang w:val="en-US"/>
        </w:rPr>
        <w:t>et al</w:t>
      </w:r>
      <w:r w:rsidRPr="00AB25BD">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AB25BD">
        <w:rPr>
          <w:lang w:val="en-US"/>
        </w:rPr>
        <w:t>Xiam</w:t>
      </w:r>
      <w:proofErr w:type="spellEnd"/>
      <w:r w:rsidRPr="00AB25BD">
        <w:rPr>
          <w:lang w:val="en-US"/>
        </w:rPr>
        <w:t xml:space="preserve">. </w:t>
      </w:r>
      <w:r w:rsidRPr="00060F50">
        <w:rPr>
          <w:b/>
          <w:bCs/>
          <w:lang w:val="en-US"/>
        </w:rPr>
        <w:t xml:space="preserve">Proceedings </w:t>
      </w:r>
      <w:proofErr w:type="gramStart"/>
      <w:r w:rsidRPr="00060F50">
        <w:rPr>
          <w:b/>
          <w:bCs/>
          <w:lang w:val="en-US"/>
        </w:rPr>
        <w:t>[...] .</w:t>
      </w:r>
      <w:proofErr w:type="gramEnd"/>
      <w:r w:rsidRPr="00060F50">
        <w:rPr>
          <w:b/>
          <w:bCs/>
          <w:lang w:val="en-US"/>
        </w:rPr>
        <w:t xml:space="preserve"> </w:t>
      </w:r>
      <w:r w:rsidRPr="00AB25BD">
        <w:rPr>
          <w:lang w:val="en-US"/>
        </w:rPr>
        <w:t>[</w:t>
      </w:r>
      <w:proofErr w:type="spellStart"/>
      <w:r w:rsidRPr="00AB25BD">
        <w:rPr>
          <w:lang w:val="en-US"/>
        </w:rPr>
        <w:t>S.l.</w:t>
      </w:r>
      <w:proofErr w:type="spellEnd"/>
      <w:r w:rsidRPr="00AB25BD">
        <w:rPr>
          <w:lang w:val="en-US"/>
        </w:rPr>
        <w:t xml:space="preserve">]: </w:t>
      </w:r>
      <w:proofErr w:type="spellStart"/>
      <w:r w:rsidRPr="00AB25BD">
        <w:rPr>
          <w:lang w:val="en-US"/>
        </w:rPr>
        <w:t>Ieee</w:t>
      </w:r>
      <w:proofErr w:type="spellEnd"/>
      <w:r w:rsidRPr="00AB25BD">
        <w:rPr>
          <w:lang w:val="en-US"/>
        </w:rPr>
        <w:t>, 2018. p. 119-126.</w:t>
      </w:r>
    </w:p>
    <w:p w14:paraId="258DCD44" w14:textId="1D9F18CE" w:rsidR="002F5A88" w:rsidRDefault="002F5A88" w:rsidP="002F5A88">
      <w:pPr>
        <w:pStyle w:val="TF-REFERNCIASITEM0"/>
        <w:rPr>
          <w:lang w:val="en-US"/>
        </w:rPr>
      </w:pPr>
      <w:r w:rsidRPr="00AB25BD">
        <w:rPr>
          <w:lang w:val="en-US"/>
        </w:rPr>
        <w:t>TSIPTSIS, Konstantinos K.; CHORIANOPOULOS, Antonios</w:t>
      </w:r>
      <w:r w:rsidRPr="00AB25BD">
        <w:rPr>
          <w:b/>
          <w:bCs/>
          <w:lang w:val="en-US"/>
        </w:rPr>
        <w:t>. Data Mining Techniques in CRM</w:t>
      </w:r>
      <w:r w:rsidRPr="00AB25BD">
        <w:rPr>
          <w:lang w:val="en-US"/>
        </w:rPr>
        <w:t>: inside customer segmentation. Chichester: John Wiley &amp; Sons, 2009. 374 p.</w:t>
      </w:r>
    </w:p>
    <w:p w14:paraId="7B876210" w14:textId="5DC4068E" w:rsidR="002E5250" w:rsidRPr="00AB25BD" w:rsidRDefault="002E5250" w:rsidP="002F5A88">
      <w:pPr>
        <w:pStyle w:val="TF-REFERNCIASITEM0"/>
        <w:rPr>
          <w:lang w:val="en-US"/>
        </w:rPr>
      </w:pPr>
      <w:r w:rsidRPr="002E5250">
        <w:rPr>
          <w:lang w:val="en-US"/>
        </w:rPr>
        <w:t>TSOY, Marina E.; SHCHEKOLDIN, Vladislav Yu. RFM-analysis as a tool for segmentation of high-tech products' consumers. In: 2016 13TH INTERNATIONAL SCIENTIFIC-TECHNICAL CONFERENCE ON ACTUAL PROBLEMS OF ELECTRONICS INSTRUMENT ENGINEERING (APEIE), 13., 2016, Novosibirsk. </w:t>
      </w:r>
      <w:r w:rsidRPr="002E5250">
        <w:rPr>
          <w:b/>
          <w:bCs/>
          <w:lang w:val="en-US"/>
        </w:rPr>
        <w:t>2016 13th International Scientific-Technical Conference on Actual Problems of Electronics Instrument Engineering (APEIE). </w:t>
      </w:r>
      <w:r w:rsidRPr="002E5250">
        <w:rPr>
          <w:lang w:val="en-US"/>
        </w:rPr>
        <w:t>[</w:t>
      </w:r>
      <w:proofErr w:type="spellStart"/>
      <w:r w:rsidRPr="002E5250">
        <w:rPr>
          <w:lang w:val="en-US"/>
        </w:rPr>
        <w:t>S.</w:t>
      </w:r>
      <w:r w:rsidR="003F0C7B">
        <w:rPr>
          <w:lang w:val="en-US"/>
        </w:rPr>
        <w:t>l</w:t>
      </w:r>
      <w:r w:rsidRPr="002E5250">
        <w:rPr>
          <w:lang w:val="en-US"/>
        </w:rPr>
        <w:t>.</w:t>
      </w:r>
      <w:proofErr w:type="spellEnd"/>
      <w:r w:rsidRPr="002E5250">
        <w:rPr>
          <w:lang w:val="en-US"/>
        </w:rPr>
        <w:t xml:space="preserve">]: </w:t>
      </w:r>
      <w:proofErr w:type="spellStart"/>
      <w:r w:rsidRPr="002E5250">
        <w:rPr>
          <w:lang w:val="en-US"/>
        </w:rPr>
        <w:t>Ieee</w:t>
      </w:r>
      <w:proofErr w:type="spellEnd"/>
      <w:r w:rsidRPr="002E5250">
        <w:rPr>
          <w:lang w:val="en-US"/>
        </w:rPr>
        <w:t>, 2016. p. 290-293.</w:t>
      </w:r>
    </w:p>
    <w:p w14:paraId="4C08815E" w14:textId="77777777" w:rsidR="002F5A88" w:rsidRPr="00AB25BD" w:rsidRDefault="002F5A88" w:rsidP="002F5A88">
      <w:pPr>
        <w:pStyle w:val="TF-REFERNCIASITEM0"/>
        <w:rPr>
          <w:lang w:val="en-US"/>
        </w:rPr>
      </w:pPr>
      <w:r w:rsidRPr="00AB25BD">
        <w:rPr>
          <w:lang w:val="en-US"/>
        </w:rPr>
        <w:t xml:space="preserve">VERHOEF, Peter C et al. The commercial use of segmentation and predictive modeling techniques for database marketing in the Netherlands. </w:t>
      </w:r>
      <w:r w:rsidRPr="00AB25BD">
        <w:rPr>
          <w:b/>
          <w:bCs/>
          <w:lang w:val="en-US"/>
        </w:rPr>
        <w:t>Decision Support Systems</w:t>
      </w:r>
      <w:r w:rsidRPr="00AB25BD">
        <w:rPr>
          <w:lang w:val="en-US"/>
        </w:rPr>
        <w:t>, [</w:t>
      </w:r>
      <w:proofErr w:type="spellStart"/>
      <w:r w:rsidRPr="00AB25BD">
        <w:rPr>
          <w:lang w:val="en-US"/>
        </w:rPr>
        <w:t>S.l.</w:t>
      </w:r>
      <w:proofErr w:type="spellEnd"/>
      <w:r w:rsidRPr="00AB25BD">
        <w:rPr>
          <w:lang w:val="en-US"/>
        </w:rPr>
        <w:t>], v. 34, n. 4, p. 471-481, mar. 2003.</w:t>
      </w:r>
    </w:p>
    <w:p w14:paraId="7D57E0EA" w14:textId="353D670B" w:rsidR="002F5A88" w:rsidRPr="00DB3FFC" w:rsidRDefault="002F5A88" w:rsidP="002F5A88">
      <w:pPr>
        <w:pStyle w:val="TF-REFERNCIASITEM0"/>
      </w:pPr>
      <w:r w:rsidRPr="00AB25BD">
        <w:rPr>
          <w:lang w:val="en-US"/>
        </w:rPr>
        <w:t>ZHAO, Ying </w:t>
      </w:r>
      <w:r w:rsidRPr="00AB25BD">
        <w:rPr>
          <w:i/>
          <w:iCs/>
          <w:lang w:val="en-US"/>
        </w:rPr>
        <w:t>et al</w:t>
      </w:r>
      <w:r w:rsidRPr="00AB25BD">
        <w:rPr>
          <w:lang w:val="en-US"/>
        </w:rPr>
        <w:t>. Hierarchical Clustering Algorithms for Document Datasets. </w:t>
      </w:r>
      <w:r w:rsidRPr="00AB25BD">
        <w:rPr>
          <w:b/>
          <w:bCs/>
          <w:lang w:val="en-US"/>
        </w:rPr>
        <w:t xml:space="preserve">Data Mining </w:t>
      </w:r>
      <w:proofErr w:type="gramStart"/>
      <w:r w:rsidRPr="00AB25BD">
        <w:rPr>
          <w:b/>
          <w:bCs/>
          <w:lang w:val="en-US"/>
        </w:rPr>
        <w:t>And</w:t>
      </w:r>
      <w:proofErr w:type="gramEnd"/>
      <w:r w:rsidRPr="00AB25BD">
        <w:rPr>
          <w:b/>
          <w:bCs/>
          <w:lang w:val="en-US"/>
        </w:rPr>
        <w:t xml:space="preserve"> Knowledge Discovery</w:t>
      </w:r>
      <w:r w:rsidRPr="00AB25BD">
        <w:rPr>
          <w:lang w:val="en-US"/>
        </w:rPr>
        <w:t>, [</w:t>
      </w:r>
      <w:proofErr w:type="spellStart"/>
      <w:r w:rsidRPr="00AB25BD">
        <w:rPr>
          <w:lang w:val="en-US"/>
        </w:rPr>
        <w:t>S.</w:t>
      </w:r>
      <w:r w:rsidR="009C740B" w:rsidRPr="00AB25BD">
        <w:rPr>
          <w:lang w:val="en-US"/>
        </w:rPr>
        <w:t>l</w:t>
      </w:r>
      <w:r w:rsidRPr="00AB25BD">
        <w:rPr>
          <w:lang w:val="en-US"/>
        </w:rPr>
        <w:t>.</w:t>
      </w:r>
      <w:proofErr w:type="spellEnd"/>
      <w:r w:rsidRPr="00AB25BD">
        <w:rPr>
          <w:lang w:val="en-US"/>
        </w:rPr>
        <w:t xml:space="preserve">], v. 10, n. 2, p. 141-168, mar. 2005. Springer Science and Business Media LLC. </w:t>
      </w:r>
      <w:hyperlink r:id="rId21" w:history="1">
        <w:r w:rsidR="00060F50" w:rsidRPr="00DB3FFC">
          <w:rPr>
            <w:rStyle w:val="Hyperlink"/>
            <w:noProof w:val="0"/>
          </w:rPr>
          <w:t>http://dx.doi.org/10.1007/s10618-005-0361-3</w:t>
        </w:r>
      </w:hyperlink>
      <w:r w:rsidRPr="00DB3FFC">
        <w:t>.</w:t>
      </w:r>
    </w:p>
    <w:p w14:paraId="5165C4A3" w14:textId="0FA6F075" w:rsidR="00060F50" w:rsidRPr="00DB3FFC" w:rsidRDefault="00060F50" w:rsidP="002F5A88">
      <w:pPr>
        <w:pStyle w:val="TF-REFERNCIASITEM0"/>
      </w:pPr>
    </w:p>
    <w:p w14:paraId="12637BB8" w14:textId="77777777" w:rsidR="00060F50" w:rsidRPr="00DB3FFC" w:rsidRDefault="00060F50" w:rsidP="002F5A88">
      <w:pPr>
        <w:pStyle w:val="TF-REFERNCIASITEM0"/>
      </w:pPr>
    </w:p>
    <w:p w14:paraId="12B33851" w14:textId="77777777" w:rsidR="00320BFA" w:rsidRPr="00DB3FFC" w:rsidRDefault="00320BFA" w:rsidP="003600BF">
      <w:pPr>
        <w:pStyle w:val="TF-LEGENDA"/>
        <w:jc w:val="left"/>
        <w:sectPr w:rsidR="00320BFA" w:rsidRPr="00DB3FFC" w:rsidSect="00060F50">
          <w:headerReference w:type="even" r:id="rId22"/>
          <w:headerReference w:type="default" r:id="rId23"/>
          <w:footerReference w:type="even" r:id="rId24"/>
          <w:footerReference w:type="default" r:id="rId25"/>
          <w:headerReference w:type="first" r:id="rId26"/>
          <w:footerReference w:type="first" r:id="rId27"/>
          <w:pgSz w:w="11907" w:h="16840" w:code="9"/>
          <w:pgMar w:top="1701" w:right="1134" w:bottom="1134" w:left="1701" w:header="720" w:footer="720" w:gutter="0"/>
          <w:pgNumType w:start="1"/>
          <w:cols w:space="708"/>
          <w:docGrid w:linePitch="360"/>
        </w:sectPr>
      </w:pPr>
    </w:p>
    <w:p w14:paraId="774DB26A" w14:textId="77777777" w:rsidR="00060F50" w:rsidRPr="00320BFA" w:rsidRDefault="00060F50" w:rsidP="00060F50">
      <w:pPr>
        <w:pStyle w:val="TF-xAvalTTULO"/>
      </w:pPr>
      <w:r w:rsidRPr="00320BFA">
        <w:lastRenderedPageBreak/>
        <w:t>FORMULÁRIO  DE  avaliação</w:t>
      </w:r>
      <w:r>
        <w:t xml:space="preserve"> BCC </w:t>
      </w:r>
      <w:r w:rsidRPr="00320BFA">
        <w:t xml:space="preserve">– PROFESSOR </w:t>
      </w:r>
      <w:r>
        <w:t>AVALIADOR</w:t>
      </w:r>
    </w:p>
    <w:p w14:paraId="7AC28789" w14:textId="3C8D7940" w:rsidR="00060F50" w:rsidRDefault="00060F50" w:rsidP="00060F50">
      <w:pPr>
        <w:pStyle w:val="TF-xAvalLINHA"/>
      </w:pPr>
      <w:r w:rsidRPr="00320BFA">
        <w:t>Avaliador(a):</w:t>
      </w:r>
      <w:r w:rsidRPr="00320BFA">
        <w:tab/>
      </w:r>
      <w:r w:rsidRPr="00060F50">
        <w:t>Andreza Sartori</w:t>
      </w:r>
    </w:p>
    <w:p w14:paraId="13D69CDE" w14:textId="77777777" w:rsidR="00060F50" w:rsidRPr="00C767AD" w:rsidRDefault="00060F50" w:rsidP="00060F50">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60F50" w:rsidRPr="00320BFA" w14:paraId="488A388B"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B4C9B22" w14:textId="77777777" w:rsidR="00060F50" w:rsidRPr="00320BFA" w:rsidRDefault="00060F50"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4E840D1" w14:textId="77777777" w:rsidR="00060F50" w:rsidRPr="00320BFA" w:rsidRDefault="00060F50"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4D0B671E" w14:textId="77777777" w:rsidR="00060F50" w:rsidRPr="00320BFA" w:rsidRDefault="00060F50"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97FD7E5" w14:textId="77777777" w:rsidR="00060F50" w:rsidRPr="00320BFA" w:rsidRDefault="00060F50" w:rsidP="005F5236">
            <w:pPr>
              <w:pStyle w:val="TF-xAvalITEMTABELA"/>
            </w:pPr>
            <w:r w:rsidRPr="00320BFA">
              <w:t>não atende</w:t>
            </w:r>
          </w:p>
        </w:tc>
      </w:tr>
      <w:tr w:rsidR="00060F50" w:rsidRPr="00320BFA" w14:paraId="047FA547"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A809DB" w14:textId="77777777" w:rsidR="00060F50" w:rsidRPr="0000224C" w:rsidRDefault="00060F50" w:rsidP="005F5236">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E8EFCD6" w14:textId="77777777" w:rsidR="00060F50" w:rsidRPr="00320BFA" w:rsidRDefault="00060F50" w:rsidP="005F5236">
            <w:pPr>
              <w:pStyle w:val="TF-xAvalITEM"/>
              <w:numPr>
                <w:ilvl w:val="0"/>
                <w:numId w:val="13"/>
              </w:numPr>
            </w:pPr>
            <w:r w:rsidRPr="00320BFA">
              <w:t>INTRODUÇÃO</w:t>
            </w:r>
          </w:p>
          <w:p w14:paraId="0E867556" w14:textId="77777777" w:rsidR="00060F50" w:rsidRPr="00320BFA" w:rsidRDefault="00060F50"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5024AE" w14:textId="5AE2D3E6" w:rsidR="00060F50" w:rsidRPr="00320BFA" w:rsidRDefault="00B67197"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389C0925" w14:textId="77777777" w:rsidR="00060F50" w:rsidRPr="00320BFA" w:rsidRDefault="00060F5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17936D" w14:textId="77777777" w:rsidR="00060F50" w:rsidRPr="00320BFA" w:rsidRDefault="00060F50" w:rsidP="005F5236">
            <w:pPr>
              <w:keepNext w:val="0"/>
              <w:keepLines w:val="0"/>
              <w:ind w:left="709" w:hanging="709"/>
              <w:jc w:val="center"/>
              <w:rPr>
                <w:sz w:val="18"/>
              </w:rPr>
            </w:pPr>
          </w:p>
        </w:tc>
      </w:tr>
      <w:tr w:rsidR="00060F50" w:rsidRPr="00320BFA" w14:paraId="60C057C4"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F43EC1"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818412A" w14:textId="77777777" w:rsidR="00060F50" w:rsidRPr="00320BFA" w:rsidRDefault="00060F50"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6588B3EF" w14:textId="3E93F0D1"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86BC332"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2C3A2A" w14:textId="77777777" w:rsidR="00060F50" w:rsidRPr="00320BFA" w:rsidRDefault="00060F50" w:rsidP="005F5236">
            <w:pPr>
              <w:keepNext w:val="0"/>
              <w:keepLines w:val="0"/>
              <w:ind w:left="709" w:hanging="709"/>
              <w:jc w:val="center"/>
              <w:rPr>
                <w:sz w:val="18"/>
              </w:rPr>
            </w:pPr>
          </w:p>
        </w:tc>
      </w:tr>
      <w:tr w:rsidR="00060F50" w:rsidRPr="00320BFA" w14:paraId="7EE7EBE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F3D35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009CD6" w14:textId="77777777" w:rsidR="00060F50" w:rsidRPr="00320BFA" w:rsidRDefault="00060F50" w:rsidP="005F5236">
            <w:pPr>
              <w:pStyle w:val="TF-xAvalITEM"/>
              <w:numPr>
                <w:ilvl w:val="0"/>
                <w:numId w:val="13"/>
              </w:numPr>
            </w:pPr>
            <w:r w:rsidRPr="00320BFA">
              <w:t>OBJETIVOS</w:t>
            </w:r>
          </w:p>
          <w:p w14:paraId="188D6F7F" w14:textId="77777777" w:rsidR="00060F50" w:rsidRPr="00320BFA" w:rsidRDefault="00060F50"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4FB25FE" w14:textId="77777777" w:rsidR="00060F50" w:rsidRPr="00320BFA" w:rsidRDefault="00060F50" w:rsidP="005F5236">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ED465C" w14:textId="4C2F2AE9" w:rsidR="00060F50" w:rsidRPr="00320BFA" w:rsidRDefault="00B67197" w:rsidP="005F5236">
            <w:pPr>
              <w:keepNext w:val="0"/>
              <w:keepLines w:val="0"/>
              <w:ind w:left="709" w:hanging="709"/>
              <w:jc w:val="center"/>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76B0FD07" w14:textId="77777777" w:rsidR="00060F50" w:rsidRPr="00320BFA" w:rsidRDefault="00060F50" w:rsidP="005F5236">
            <w:pPr>
              <w:keepNext w:val="0"/>
              <w:keepLines w:val="0"/>
              <w:ind w:left="709" w:hanging="709"/>
              <w:jc w:val="center"/>
              <w:rPr>
                <w:sz w:val="18"/>
              </w:rPr>
            </w:pPr>
          </w:p>
        </w:tc>
      </w:tr>
      <w:tr w:rsidR="00060F50" w:rsidRPr="00320BFA" w14:paraId="7362BB08"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252E301"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DB533C" w14:textId="77777777" w:rsidR="00060F50" w:rsidRPr="00320BFA" w:rsidRDefault="00060F50"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591515A3" w14:textId="7E396C9F" w:rsidR="00060F50" w:rsidRPr="00320BFA" w:rsidRDefault="009264E4"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18EBFD30" w14:textId="4735603B"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CCE4A" w14:textId="77777777" w:rsidR="00060F50" w:rsidRPr="00320BFA" w:rsidRDefault="00060F50" w:rsidP="005F5236">
            <w:pPr>
              <w:keepNext w:val="0"/>
              <w:keepLines w:val="0"/>
              <w:ind w:left="709" w:hanging="709"/>
              <w:jc w:val="center"/>
              <w:rPr>
                <w:sz w:val="18"/>
              </w:rPr>
            </w:pPr>
          </w:p>
        </w:tc>
      </w:tr>
      <w:tr w:rsidR="00060F50" w:rsidRPr="00320BFA" w14:paraId="1D1CB765"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AE0D0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937A256" w14:textId="77777777" w:rsidR="00060F50" w:rsidRPr="00320BFA" w:rsidRDefault="00060F50" w:rsidP="005F5236">
            <w:pPr>
              <w:pStyle w:val="TF-xAvalITEM"/>
              <w:numPr>
                <w:ilvl w:val="0"/>
                <w:numId w:val="13"/>
              </w:numPr>
            </w:pPr>
            <w:r w:rsidRPr="00320BFA">
              <w:t>TRABALHOS CORRELATOS</w:t>
            </w:r>
          </w:p>
          <w:p w14:paraId="365B8553" w14:textId="77777777" w:rsidR="00060F50" w:rsidRPr="00320BFA" w:rsidRDefault="00060F50"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701690F3" w14:textId="568FA818"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CC3A547"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8A856F4" w14:textId="77777777" w:rsidR="00060F50" w:rsidRPr="00320BFA" w:rsidRDefault="00060F50" w:rsidP="005F5236">
            <w:pPr>
              <w:keepNext w:val="0"/>
              <w:keepLines w:val="0"/>
              <w:ind w:left="709" w:hanging="709"/>
              <w:jc w:val="center"/>
              <w:rPr>
                <w:sz w:val="18"/>
              </w:rPr>
            </w:pPr>
          </w:p>
        </w:tc>
      </w:tr>
      <w:tr w:rsidR="00060F50" w:rsidRPr="00320BFA" w14:paraId="3B8433F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B44E9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38F4B1" w14:textId="77777777" w:rsidR="00060F50" w:rsidRPr="00320BFA" w:rsidRDefault="00060F50" w:rsidP="005F5236">
            <w:pPr>
              <w:pStyle w:val="TF-xAvalITEM"/>
              <w:numPr>
                <w:ilvl w:val="0"/>
                <w:numId w:val="13"/>
              </w:numPr>
            </w:pPr>
            <w:r w:rsidRPr="00320BFA">
              <w:t>JUSTIFICATIVA</w:t>
            </w:r>
          </w:p>
          <w:p w14:paraId="7D0FF659" w14:textId="77777777" w:rsidR="00060F50" w:rsidRPr="00320BFA" w:rsidRDefault="00060F50"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86AC28B" w14:textId="3E21B981"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B64568"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918ABD" w14:textId="77777777" w:rsidR="00060F50" w:rsidRPr="00320BFA" w:rsidRDefault="00060F50" w:rsidP="005F5236">
            <w:pPr>
              <w:keepNext w:val="0"/>
              <w:keepLines w:val="0"/>
              <w:ind w:left="709" w:hanging="709"/>
              <w:jc w:val="center"/>
              <w:rPr>
                <w:sz w:val="18"/>
              </w:rPr>
            </w:pPr>
          </w:p>
        </w:tc>
      </w:tr>
      <w:tr w:rsidR="00060F50" w:rsidRPr="00320BFA" w14:paraId="11550789"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CAC3F4"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2CC4214" w14:textId="77777777" w:rsidR="00060F50" w:rsidRPr="00320BFA" w:rsidRDefault="00060F50"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010FDC53" w14:textId="3918E8E1"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58841492"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E161CA0" w14:textId="77777777" w:rsidR="00060F50" w:rsidRPr="00320BFA" w:rsidRDefault="00060F50" w:rsidP="005F5236">
            <w:pPr>
              <w:keepNext w:val="0"/>
              <w:keepLines w:val="0"/>
              <w:ind w:left="709" w:hanging="709"/>
              <w:jc w:val="center"/>
              <w:rPr>
                <w:sz w:val="18"/>
              </w:rPr>
            </w:pPr>
          </w:p>
        </w:tc>
      </w:tr>
      <w:tr w:rsidR="00060F50" w:rsidRPr="00320BFA" w14:paraId="4D56330D"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60ECB58"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09BA7C5" w14:textId="77777777" w:rsidR="00060F50" w:rsidRPr="00320BFA" w:rsidRDefault="00060F50"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6E7FD7E7" w14:textId="2FBAAF64"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98AA09F"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40C1C4" w14:textId="77777777" w:rsidR="00060F50" w:rsidRPr="00320BFA" w:rsidRDefault="00060F50" w:rsidP="005F5236">
            <w:pPr>
              <w:keepNext w:val="0"/>
              <w:keepLines w:val="0"/>
              <w:ind w:left="709" w:hanging="709"/>
              <w:jc w:val="center"/>
              <w:rPr>
                <w:sz w:val="18"/>
              </w:rPr>
            </w:pPr>
          </w:p>
        </w:tc>
      </w:tr>
      <w:tr w:rsidR="00060F50" w:rsidRPr="00320BFA" w14:paraId="3EBBDCF5"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F1520F"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AE60F93" w14:textId="77777777" w:rsidR="00060F50" w:rsidRPr="00320BFA" w:rsidRDefault="00060F50" w:rsidP="005F5236">
            <w:pPr>
              <w:pStyle w:val="TF-xAvalITEM"/>
              <w:numPr>
                <w:ilvl w:val="0"/>
                <w:numId w:val="13"/>
              </w:numPr>
            </w:pPr>
            <w:r w:rsidRPr="00320BFA">
              <w:t>REQUISITOS PRINCIPAIS DO PROBLEMA A SER TRABALHADO</w:t>
            </w:r>
          </w:p>
          <w:p w14:paraId="36F03346" w14:textId="77777777" w:rsidR="00060F50" w:rsidRPr="00320BFA" w:rsidRDefault="00060F50"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BD919" w14:textId="341CF025"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DF477A9"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9F7798" w14:textId="77777777" w:rsidR="00060F50" w:rsidRPr="00320BFA" w:rsidRDefault="00060F50" w:rsidP="005F5236">
            <w:pPr>
              <w:keepNext w:val="0"/>
              <w:keepLines w:val="0"/>
              <w:ind w:left="709" w:hanging="709"/>
              <w:jc w:val="center"/>
              <w:rPr>
                <w:sz w:val="18"/>
              </w:rPr>
            </w:pPr>
          </w:p>
        </w:tc>
      </w:tr>
      <w:tr w:rsidR="00060F50" w:rsidRPr="00320BFA" w14:paraId="6B7DF6B6"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8187B92"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495E56" w14:textId="77777777" w:rsidR="00060F50" w:rsidRPr="00320BFA" w:rsidRDefault="00060F50" w:rsidP="005F5236">
            <w:pPr>
              <w:pStyle w:val="TF-xAvalITEM"/>
              <w:numPr>
                <w:ilvl w:val="0"/>
                <w:numId w:val="13"/>
              </w:numPr>
            </w:pPr>
            <w:r w:rsidRPr="00320BFA">
              <w:t>METODOLOGIA</w:t>
            </w:r>
          </w:p>
          <w:p w14:paraId="0FB50254" w14:textId="77777777" w:rsidR="00060F50" w:rsidRPr="00320BFA" w:rsidRDefault="00060F50"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E271860" w14:textId="34B888B6"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2CDED5C5"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BBB790" w14:textId="77777777" w:rsidR="00060F50" w:rsidRPr="00320BFA" w:rsidRDefault="00060F50" w:rsidP="005F5236">
            <w:pPr>
              <w:keepNext w:val="0"/>
              <w:keepLines w:val="0"/>
              <w:ind w:left="709" w:hanging="709"/>
              <w:jc w:val="center"/>
              <w:rPr>
                <w:sz w:val="18"/>
              </w:rPr>
            </w:pPr>
          </w:p>
        </w:tc>
      </w:tr>
      <w:tr w:rsidR="00060F50" w:rsidRPr="00320BFA" w14:paraId="3A1E3061"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A6E976E"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B445C7" w14:textId="77777777" w:rsidR="00060F50" w:rsidRPr="00320BFA" w:rsidRDefault="00060F50"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1E5D5EF" w14:textId="28C3F3E6"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94D0838"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411060" w14:textId="77777777" w:rsidR="00060F50" w:rsidRPr="00320BFA" w:rsidRDefault="00060F50" w:rsidP="005F5236">
            <w:pPr>
              <w:keepNext w:val="0"/>
              <w:keepLines w:val="0"/>
              <w:ind w:left="709" w:hanging="709"/>
              <w:jc w:val="center"/>
              <w:rPr>
                <w:sz w:val="18"/>
              </w:rPr>
            </w:pPr>
          </w:p>
        </w:tc>
      </w:tr>
      <w:tr w:rsidR="00060F50" w:rsidRPr="00320BFA" w14:paraId="1B0DF91F"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32DCAB"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486762" w14:textId="77777777" w:rsidR="00060F50" w:rsidRPr="00320BFA" w:rsidRDefault="00060F50" w:rsidP="005F5236">
            <w:pPr>
              <w:pStyle w:val="TF-xAvalITEM"/>
              <w:numPr>
                <w:ilvl w:val="0"/>
                <w:numId w:val="13"/>
              </w:numPr>
            </w:pPr>
            <w:r w:rsidRPr="00320BFA">
              <w:t>REVISÃO BIBLIOGRÁFICA</w:t>
            </w:r>
            <w:r>
              <w:t xml:space="preserve"> (atenção para a diferença de conteúdo entre projeto e pré-projeto)</w:t>
            </w:r>
          </w:p>
          <w:p w14:paraId="11B2FD96" w14:textId="77777777" w:rsidR="00060F50" w:rsidRPr="00320BFA" w:rsidRDefault="00060F50"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B714F3" w14:textId="68246B17"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7CAB5D41"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525828B" w14:textId="77777777" w:rsidR="00060F50" w:rsidRPr="00320BFA" w:rsidRDefault="00060F50" w:rsidP="005F5236">
            <w:pPr>
              <w:keepNext w:val="0"/>
              <w:keepLines w:val="0"/>
              <w:ind w:left="709" w:hanging="709"/>
              <w:jc w:val="center"/>
              <w:rPr>
                <w:sz w:val="18"/>
              </w:rPr>
            </w:pPr>
          </w:p>
        </w:tc>
      </w:tr>
      <w:tr w:rsidR="00060F50" w:rsidRPr="00320BFA" w14:paraId="4A3BB7AD"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1ADFF3"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C0E1DE8" w14:textId="77777777" w:rsidR="00060F50" w:rsidRPr="00320BFA" w:rsidRDefault="00060F50"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49E22B4" w14:textId="4D981FF2"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1A62091"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D3C37F6" w14:textId="77777777" w:rsidR="00060F50" w:rsidRPr="00320BFA" w:rsidRDefault="00060F50" w:rsidP="005F5236">
            <w:pPr>
              <w:keepNext w:val="0"/>
              <w:keepLines w:val="0"/>
              <w:ind w:left="709" w:hanging="709"/>
              <w:jc w:val="center"/>
              <w:rPr>
                <w:sz w:val="18"/>
              </w:rPr>
            </w:pPr>
          </w:p>
        </w:tc>
      </w:tr>
      <w:tr w:rsidR="00060F50" w:rsidRPr="00320BFA" w14:paraId="691104BF"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002437B" w14:textId="77777777" w:rsidR="00060F50" w:rsidRPr="0000224C" w:rsidRDefault="00060F50"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1E3CB82" w14:textId="77777777" w:rsidR="00060F50" w:rsidRPr="00320BFA" w:rsidRDefault="00060F50" w:rsidP="005F5236">
            <w:pPr>
              <w:pStyle w:val="TF-xAvalITEM"/>
              <w:numPr>
                <w:ilvl w:val="0"/>
                <w:numId w:val="13"/>
              </w:numPr>
            </w:pPr>
            <w:r w:rsidRPr="00320BFA">
              <w:t>LINGUAGEM USADA (redação)</w:t>
            </w:r>
          </w:p>
          <w:p w14:paraId="3B02FD96" w14:textId="77777777" w:rsidR="00060F50" w:rsidRPr="00320BFA" w:rsidRDefault="00060F50"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CC748A4" w14:textId="7A6F9E6E" w:rsidR="00060F50" w:rsidRPr="00320BFA" w:rsidRDefault="00B67197" w:rsidP="005F5236">
            <w:pPr>
              <w:keepNext w:val="0"/>
              <w:keepLines w:val="0"/>
              <w:ind w:left="709" w:hanging="709"/>
              <w:jc w:val="center"/>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043AC407" w14:textId="77777777" w:rsidR="00060F50" w:rsidRPr="00320BFA" w:rsidRDefault="00060F50" w:rsidP="005F5236">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D7EEB2D" w14:textId="77777777" w:rsidR="00060F50" w:rsidRPr="00320BFA" w:rsidRDefault="00060F50" w:rsidP="005F5236">
            <w:pPr>
              <w:keepNext w:val="0"/>
              <w:keepLines w:val="0"/>
              <w:ind w:left="709" w:hanging="709"/>
              <w:jc w:val="center"/>
              <w:rPr>
                <w:sz w:val="18"/>
              </w:rPr>
            </w:pPr>
          </w:p>
        </w:tc>
      </w:tr>
      <w:tr w:rsidR="00060F50" w:rsidRPr="00320BFA" w14:paraId="68EE07E3"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CF006B3" w14:textId="77777777" w:rsidR="00060F50" w:rsidRPr="00320BFA" w:rsidRDefault="00060F50" w:rsidP="005F5236">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F3DEFC6" w14:textId="77777777" w:rsidR="00060F50" w:rsidRPr="00320BFA" w:rsidRDefault="00060F50"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624443C" w14:textId="0FC565C3" w:rsidR="00060F50" w:rsidRPr="00320BFA" w:rsidRDefault="00B67197" w:rsidP="005F5236">
            <w:pPr>
              <w:keepNext w:val="0"/>
              <w:keepLines w:val="0"/>
              <w:ind w:left="709" w:hanging="709"/>
              <w:jc w:val="center"/>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685AB2AC" w14:textId="77777777" w:rsidR="00060F50" w:rsidRPr="00320BFA" w:rsidRDefault="00060F50" w:rsidP="005F5236">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7A855A81" w14:textId="77777777" w:rsidR="00060F50" w:rsidRPr="00320BFA" w:rsidRDefault="00060F50" w:rsidP="005F5236">
            <w:pPr>
              <w:keepNext w:val="0"/>
              <w:keepLines w:val="0"/>
              <w:ind w:left="709" w:hanging="709"/>
              <w:jc w:val="center"/>
              <w:rPr>
                <w:sz w:val="18"/>
              </w:rPr>
            </w:pPr>
          </w:p>
        </w:tc>
      </w:tr>
    </w:tbl>
    <w:p w14:paraId="0EB18794" w14:textId="77777777" w:rsidR="00060F50" w:rsidRPr="003F5F25" w:rsidRDefault="00060F50" w:rsidP="00060F50">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060F50" w:rsidRPr="00320BFA" w14:paraId="6355506A"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4BAAF2C2" w14:textId="77777777" w:rsidR="00060F50" w:rsidRPr="00320BFA" w:rsidRDefault="00060F50" w:rsidP="005F5236">
            <w:pPr>
              <w:keepNext w:val="0"/>
              <w:keepLines w:val="0"/>
              <w:spacing w:before="60"/>
              <w:jc w:val="both"/>
              <w:rPr>
                <w:sz w:val="18"/>
              </w:rPr>
            </w:pPr>
            <w:r w:rsidRPr="00320BFA">
              <w:rPr>
                <w:sz w:val="18"/>
              </w:rPr>
              <w:t>O projeto de TCC será reprovado se:</w:t>
            </w:r>
          </w:p>
          <w:p w14:paraId="782FECF1" w14:textId="77777777" w:rsidR="00060F50" w:rsidRPr="00320BFA" w:rsidRDefault="00060F50" w:rsidP="005F5236">
            <w:pPr>
              <w:keepNext w:val="0"/>
              <w:keepLines w:val="0"/>
              <w:numPr>
                <w:ilvl w:val="0"/>
                <w:numId w:val="15"/>
              </w:numPr>
              <w:ind w:left="357" w:hanging="357"/>
              <w:jc w:val="both"/>
              <w:rPr>
                <w:sz w:val="18"/>
              </w:rPr>
            </w:pPr>
            <w:r w:rsidRPr="00320BFA">
              <w:rPr>
                <w:sz w:val="18"/>
              </w:rPr>
              <w:t>qualquer um dos itens tiver resposta NÃO ATENDE;</w:t>
            </w:r>
          </w:p>
          <w:p w14:paraId="61A1CC0A" w14:textId="77777777" w:rsidR="00060F50" w:rsidRPr="00320BFA" w:rsidRDefault="00060F5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71D8A74" w14:textId="77777777" w:rsidR="00060F50" w:rsidRPr="00320BFA" w:rsidRDefault="00060F50" w:rsidP="005F5236">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060F50" w:rsidRPr="00320BFA" w14:paraId="26FDBFD4" w14:textId="77777777" w:rsidTr="005F5236">
        <w:trPr>
          <w:cantSplit/>
          <w:jc w:val="center"/>
        </w:trPr>
        <w:tc>
          <w:tcPr>
            <w:tcW w:w="1250" w:type="pct"/>
            <w:tcBorders>
              <w:top w:val="nil"/>
              <w:left w:val="single" w:sz="12" w:space="0" w:color="auto"/>
              <w:bottom w:val="single" w:sz="12" w:space="0" w:color="auto"/>
              <w:right w:val="nil"/>
            </w:tcBorders>
            <w:hideMark/>
          </w:tcPr>
          <w:p w14:paraId="5AFAEF43" w14:textId="77777777" w:rsidR="00060F50" w:rsidRPr="00320BFA" w:rsidRDefault="00060F50" w:rsidP="005F5236">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7B9C7BC" w14:textId="399C2D99" w:rsidR="00060F50" w:rsidRPr="00320BFA" w:rsidRDefault="00060F50" w:rsidP="005F5236">
            <w:pPr>
              <w:keepNext w:val="0"/>
              <w:keepLines w:val="0"/>
              <w:spacing w:before="60" w:after="60"/>
              <w:jc w:val="center"/>
              <w:rPr>
                <w:sz w:val="18"/>
              </w:rPr>
            </w:pPr>
            <w:proofErr w:type="gramStart"/>
            <w:r w:rsidRPr="00320BFA">
              <w:rPr>
                <w:sz w:val="20"/>
              </w:rPr>
              <w:t xml:space="preserve">(  </w:t>
            </w:r>
            <w:r w:rsidR="00B67197">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D3074CD" w14:textId="77777777" w:rsidR="00060F50" w:rsidRPr="00320BFA" w:rsidRDefault="00060F50" w:rsidP="005F5236">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6FB4FC4F" w14:textId="77777777" w:rsidR="00060F50" w:rsidRDefault="00060F50" w:rsidP="00060F50">
      <w:pPr>
        <w:pStyle w:val="TF-xAvalTTULO"/>
        <w:ind w:left="0" w:firstLine="0"/>
        <w:jc w:val="left"/>
      </w:pPr>
    </w:p>
    <w:p w14:paraId="0D4049CE" w14:textId="77777777" w:rsidR="00060F50" w:rsidRDefault="00060F50" w:rsidP="00060F50">
      <w:pPr>
        <w:pStyle w:val="TF-xAvalTTULO"/>
        <w:ind w:left="0" w:firstLine="0"/>
        <w:jc w:val="left"/>
      </w:pPr>
    </w:p>
    <w:p w14:paraId="3E1F1C9D" w14:textId="0D8DF2B3" w:rsidR="0000224C" w:rsidRPr="00060F50" w:rsidRDefault="0000224C" w:rsidP="0000224C">
      <w:pPr>
        <w:pStyle w:val="TF-xAvalLINHA"/>
        <w:tabs>
          <w:tab w:val="left" w:leader="underscore" w:pos="6237"/>
        </w:tabs>
        <w:rPr>
          <w:lang w:val="en-US"/>
        </w:rPr>
      </w:pPr>
    </w:p>
    <w:sectPr w:rsidR="0000224C" w:rsidRPr="00060F50" w:rsidSect="00EC2D7A">
      <w:headerReference w:type="default" r:id="rId28"/>
      <w:headerReference w:type="first" r:id="rId29"/>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Andreza Sartori" w:date="2021-12-08T08:20:00Z" w:initials="AS">
    <w:p w14:paraId="7A704EA7" w14:textId="2AD3ED43" w:rsidR="00DB3FFC" w:rsidRDefault="00DB3FFC">
      <w:pPr>
        <w:pStyle w:val="Textodecomentrio"/>
      </w:pPr>
      <w:r>
        <w:rPr>
          <w:rStyle w:val="Refdecomentrio"/>
        </w:rPr>
        <w:annotationRef/>
      </w:r>
      <w:r>
        <w:t>No objetivo geral você não menciona isso.</w:t>
      </w:r>
    </w:p>
  </w:comment>
  <w:comment w:id="45" w:author="Andreza Sartori" w:date="2021-12-08T08:40:00Z" w:initials="AS">
    <w:p w14:paraId="77BDF3FB" w14:textId="7A8D4F32" w:rsidR="005D2D58" w:rsidRDefault="005D2D58">
      <w:pPr>
        <w:pStyle w:val="Textodecomentrio"/>
      </w:pPr>
      <w:r>
        <w:rPr>
          <w:rStyle w:val="Refdecomentrio"/>
        </w:rPr>
        <w:annotationRef/>
      </w:r>
      <w:r>
        <w:t xml:space="preserve">Acho que este verbo não condiz com o que você quer dizer aqui. </w:t>
      </w:r>
    </w:p>
  </w:comment>
  <w:comment w:id="47" w:author="Andreza Sartori" w:date="2021-12-08T08:51:00Z" w:initials="AS">
    <w:p w14:paraId="7851B77F" w14:textId="2185CA53" w:rsidR="00336211" w:rsidRDefault="00336211">
      <w:pPr>
        <w:pStyle w:val="Textodecomentrio"/>
      </w:pPr>
      <w:r>
        <w:rPr>
          <w:rStyle w:val="Refdecomentrio"/>
        </w:rPr>
        <w:annotationRef/>
      </w:r>
      <w:r>
        <w:t>Sugestão: de um</w:t>
      </w:r>
    </w:p>
  </w:comment>
  <w:comment w:id="49" w:author="Andreza Sartori" w:date="2021-12-08T09:01:00Z" w:initials="AS">
    <w:p w14:paraId="5BA461CF" w14:textId="4A29D3A8" w:rsidR="00705180" w:rsidRDefault="00705180">
      <w:pPr>
        <w:pStyle w:val="Textodecomentrio"/>
      </w:pPr>
      <w:r>
        <w:rPr>
          <w:rStyle w:val="Refdecomentrio"/>
        </w:rPr>
        <w:annotationRef/>
      </w:r>
      <w:r>
        <w:t>coloca o significado da sigla aqui</w:t>
      </w:r>
    </w:p>
  </w:comment>
  <w:comment w:id="51" w:author="Andreza Sartori" w:date="2021-12-08T09:03:00Z" w:initials="AS">
    <w:p w14:paraId="47828BD4" w14:textId="24DF2D8E" w:rsidR="00FB4D27" w:rsidRDefault="00FB4D27">
      <w:pPr>
        <w:pStyle w:val="Textodecomentrio"/>
      </w:pPr>
      <w:r>
        <w:rPr>
          <w:rStyle w:val="Refdecomentrio"/>
        </w:rPr>
        <w:annotationRef/>
      </w:r>
      <w:r>
        <w:t>define aqui o que cada valor 5 significa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04EA7" w15:done="0"/>
  <w15:commentEx w15:paraId="77BDF3FB" w15:done="0"/>
  <w15:commentEx w15:paraId="7851B77F" w15:done="0"/>
  <w15:commentEx w15:paraId="5BA461CF" w15:done="0"/>
  <w15:commentEx w15:paraId="47828B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E955" w16cex:dateUtc="2021-12-08T11:20:00Z"/>
  <w16cex:commentExtensible w16cex:durableId="255AEDF8" w16cex:dateUtc="2021-12-08T11:40:00Z"/>
  <w16cex:commentExtensible w16cex:durableId="255AF074" w16cex:dateUtc="2021-12-08T11:51:00Z"/>
  <w16cex:commentExtensible w16cex:durableId="255AF2D9" w16cex:dateUtc="2021-12-08T12:01:00Z"/>
  <w16cex:commentExtensible w16cex:durableId="255AF363" w16cex:dateUtc="2021-12-08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04EA7" w16cid:durableId="255AE955"/>
  <w16cid:commentId w16cid:paraId="77BDF3FB" w16cid:durableId="255AEDF8"/>
  <w16cid:commentId w16cid:paraId="7851B77F" w16cid:durableId="255AF074"/>
  <w16cid:commentId w16cid:paraId="5BA461CF" w16cid:durableId="255AF2D9"/>
  <w16cid:commentId w16cid:paraId="47828BD4" w16cid:durableId="255AF3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E99E" w14:textId="77777777" w:rsidR="007A4958" w:rsidRDefault="007A4958">
      <w:r>
        <w:separator/>
      </w:r>
    </w:p>
  </w:endnote>
  <w:endnote w:type="continuationSeparator" w:id="0">
    <w:p w14:paraId="67370CBB" w14:textId="77777777" w:rsidR="007A4958" w:rsidRDefault="007A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80165189"/>
      <w:docPartObj>
        <w:docPartGallery w:val="Page Numbers (Bottom of Page)"/>
        <w:docPartUnique/>
      </w:docPartObj>
    </w:sdtPr>
    <w:sdtEndPr>
      <w:rPr>
        <w:rStyle w:val="Nmerodepgina"/>
      </w:rPr>
    </w:sdtEndPr>
    <w:sdtContent>
      <w:p w14:paraId="713CC2B3" w14:textId="630FEAB7" w:rsidR="00060F50" w:rsidRDefault="00060F5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291CA6" w14:textId="77777777" w:rsidR="00060F50" w:rsidRDefault="00060F50" w:rsidP="00060F50">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95512355"/>
      <w:docPartObj>
        <w:docPartGallery w:val="Page Numbers (Bottom of Page)"/>
        <w:docPartUnique/>
      </w:docPartObj>
    </w:sdtPr>
    <w:sdtEndPr>
      <w:rPr>
        <w:rStyle w:val="Nmerodepgina"/>
      </w:rPr>
    </w:sdtEndPr>
    <w:sdtContent>
      <w:p w14:paraId="752AA5C2" w14:textId="7CE78823" w:rsidR="00060F50" w:rsidRDefault="00060F50"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049400A" w14:textId="77777777" w:rsidR="00060F50" w:rsidRDefault="00060F50" w:rsidP="00060F50">
    <w:pPr>
      <w:pStyle w:val="Rodap"/>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B184" w14:textId="77777777" w:rsidR="005025DC" w:rsidRDefault="005025D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5885" w14:textId="77777777" w:rsidR="007A4958" w:rsidRDefault="007A4958">
      <w:r>
        <w:separator/>
      </w:r>
    </w:p>
  </w:footnote>
  <w:footnote w:type="continuationSeparator" w:id="0">
    <w:p w14:paraId="570B9967" w14:textId="77777777" w:rsidR="007A4958" w:rsidRDefault="007A4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53A72" w14:textId="77777777" w:rsidR="005025DC" w:rsidRDefault="005025D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0E606" w14:textId="77777777" w:rsidR="005025DC" w:rsidRDefault="005025D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3C5262" w14:paraId="7BF82520" w14:textId="77777777" w:rsidTr="008F2DC1">
      <w:tc>
        <w:tcPr>
          <w:tcW w:w="9212" w:type="dxa"/>
          <w:gridSpan w:val="2"/>
          <w:shd w:val="clear" w:color="auto" w:fill="auto"/>
        </w:tcPr>
        <w:p w14:paraId="2E4A85B4" w14:textId="77777777" w:rsidR="003C5262" w:rsidRDefault="003C5262" w:rsidP="003C5262">
          <w:pPr>
            <w:pStyle w:val="Cabealho"/>
            <w:tabs>
              <w:tab w:val="clear" w:pos="8640"/>
              <w:tab w:val="right" w:pos="8931"/>
            </w:tabs>
            <w:ind w:right="141"/>
            <w:jc w:val="center"/>
            <w:rPr>
              <w:rStyle w:val="Nmerodepgina"/>
            </w:rPr>
          </w:pPr>
          <w:r>
            <w:rPr>
              <w:rStyle w:val="Nmerodepgina"/>
            </w:rPr>
            <w:t>CURSO DE CIÊNCIA DA COMPUTAÇÃO – TCC</w:t>
          </w:r>
        </w:p>
      </w:tc>
    </w:tr>
    <w:tr w:rsidR="003C5262" w14:paraId="668E8B00" w14:textId="77777777" w:rsidTr="008F2DC1">
      <w:tc>
        <w:tcPr>
          <w:tcW w:w="5778" w:type="dxa"/>
          <w:shd w:val="clear" w:color="auto" w:fill="auto"/>
        </w:tcPr>
        <w:p w14:paraId="79B53B8D" w14:textId="107701D4" w:rsidR="003C5262" w:rsidRPr="003C5262" w:rsidRDefault="003C5262"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483BB8">
            <w:t>X</w:t>
          </w:r>
          <w:r>
            <w:t xml:space="preserve">  ) </w:t>
          </w:r>
          <w:r>
            <w:rPr>
              <w:rStyle w:val="Nmerodepgina"/>
            </w:rPr>
            <w:t xml:space="preserve">PROJETO </w:t>
          </w:r>
        </w:p>
      </w:tc>
      <w:tc>
        <w:tcPr>
          <w:tcW w:w="3434" w:type="dxa"/>
          <w:shd w:val="clear" w:color="auto" w:fill="auto"/>
        </w:tcPr>
        <w:p w14:paraId="38BA8509" w14:textId="511C9BEE" w:rsidR="003C5262" w:rsidRDefault="003C5262" w:rsidP="00951AF4">
          <w:pPr>
            <w:pStyle w:val="Cabealho"/>
            <w:tabs>
              <w:tab w:val="clear" w:pos="4320"/>
              <w:tab w:val="clear" w:pos="8640"/>
              <w:tab w:val="left" w:pos="2327"/>
            </w:tabs>
            <w:ind w:right="141"/>
            <w:rPr>
              <w:rStyle w:val="Nmerodepgina"/>
            </w:rPr>
          </w:pPr>
          <w:r>
            <w:rPr>
              <w:rStyle w:val="Nmerodepgina"/>
            </w:rPr>
            <w:t>ANO/SEMESTRE</w:t>
          </w:r>
          <w:r w:rsidR="00951AF4">
            <w:rPr>
              <w:rStyle w:val="Nmerodepgina"/>
            </w:rPr>
            <w:t>: 2021</w:t>
          </w:r>
          <w:r w:rsidR="00060F50">
            <w:rPr>
              <w:rStyle w:val="Nmerodepgina"/>
            </w:rPr>
            <w:t>/</w:t>
          </w:r>
          <w:r w:rsidR="00951AF4">
            <w:rPr>
              <w:rStyle w:val="Nmerodepgina"/>
            </w:rPr>
            <w:t>2</w:t>
          </w:r>
        </w:p>
      </w:tc>
    </w:tr>
  </w:tbl>
  <w:p w14:paraId="05776BF3" w14:textId="77777777" w:rsidR="00F31359" w:rsidRDefault="00F3135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14E9" w14:textId="77777777" w:rsidR="00320BFA" w:rsidRDefault="00320BFA">
    <w:pPr>
      <w:pStyle w:val="Cabealho"/>
      <w:tabs>
        <w:tab w:val="clear" w:pos="8640"/>
        <w:tab w:val="right" w:pos="8931"/>
      </w:tabs>
      <w:ind w:right="14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3F24D35" w14:textId="77777777" w:rsidTr="006746CA">
      <w:tc>
        <w:tcPr>
          <w:tcW w:w="3227" w:type="dxa"/>
          <w:shd w:val="clear" w:color="auto" w:fill="auto"/>
        </w:tcPr>
        <w:p w14:paraId="6D3BAE55"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59BE96B"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69566F22" w14:textId="77777777" w:rsidR="00320BFA" w:rsidRDefault="00320BFA" w:rsidP="00F31359">
          <w:pPr>
            <w:pStyle w:val="Cabealho"/>
            <w:tabs>
              <w:tab w:val="clear" w:pos="8640"/>
              <w:tab w:val="right" w:pos="8931"/>
            </w:tabs>
            <w:ind w:right="141"/>
            <w:jc w:val="right"/>
            <w:rPr>
              <w:rStyle w:val="Nmerodepgina"/>
            </w:rPr>
          </w:pPr>
        </w:p>
      </w:tc>
    </w:tr>
  </w:tbl>
  <w:p w14:paraId="7188CCA2"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 w:numId="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068C0"/>
    <w:rsid w:val="00010765"/>
    <w:rsid w:val="00012922"/>
    <w:rsid w:val="0001575C"/>
    <w:rsid w:val="000179B5"/>
    <w:rsid w:val="00017B62"/>
    <w:rsid w:val="000204E7"/>
    <w:rsid w:val="00022955"/>
    <w:rsid w:val="00023789"/>
    <w:rsid w:val="00023FA0"/>
    <w:rsid w:val="0002602F"/>
    <w:rsid w:val="00030E4A"/>
    <w:rsid w:val="00031A27"/>
    <w:rsid w:val="00031EE0"/>
    <w:rsid w:val="00034130"/>
    <w:rsid w:val="000458A6"/>
    <w:rsid w:val="0004641A"/>
    <w:rsid w:val="00052A07"/>
    <w:rsid w:val="000533DA"/>
    <w:rsid w:val="0005457F"/>
    <w:rsid w:val="000608E9"/>
    <w:rsid w:val="00060F50"/>
    <w:rsid w:val="00061607"/>
    <w:rsid w:val="00061FEB"/>
    <w:rsid w:val="0006267B"/>
    <w:rsid w:val="000667DF"/>
    <w:rsid w:val="0007209B"/>
    <w:rsid w:val="00075792"/>
    <w:rsid w:val="00080F9C"/>
    <w:rsid w:val="00081BF9"/>
    <w:rsid w:val="000831A2"/>
    <w:rsid w:val="0008579A"/>
    <w:rsid w:val="00086AA8"/>
    <w:rsid w:val="0008732D"/>
    <w:rsid w:val="0009735C"/>
    <w:rsid w:val="000A104C"/>
    <w:rsid w:val="000A19DE"/>
    <w:rsid w:val="000A3EAB"/>
    <w:rsid w:val="000B12B2"/>
    <w:rsid w:val="000B27A9"/>
    <w:rsid w:val="000B3868"/>
    <w:rsid w:val="000C1926"/>
    <w:rsid w:val="000C1A18"/>
    <w:rsid w:val="000C648D"/>
    <w:rsid w:val="000C7143"/>
    <w:rsid w:val="000D1294"/>
    <w:rsid w:val="000D77C2"/>
    <w:rsid w:val="000E039E"/>
    <w:rsid w:val="000E27F9"/>
    <w:rsid w:val="000E2B1E"/>
    <w:rsid w:val="000E311F"/>
    <w:rsid w:val="000E3A68"/>
    <w:rsid w:val="000E6CE0"/>
    <w:rsid w:val="000E6D79"/>
    <w:rsid w:val="000F26F0"/>
    <w:rsid w:val="000F77E3"/>
    <w:rsid w:val="0010008A"/>
    <w:rsid w:val="00102BBD"/>
    <w:rsid w:val="00106DED"/>
    <w:rsid w:val="00107B02"/>
    <w:rsid w:val="0011363A"/>
    <w:rsid w:val="00113A3F"/>
    <w:rsid w:val="001164FE"/>
    <w:rsid w:val="00125084"/>
    <w:rsid w:val="00125277"/>
    <w:rsid w:val="001330F4"/>
    <w:rsid w:val="00136DCA"/>
    <w:rsid w:val="001375F7"/>
    <w:rsid w:val="0014173D"/>
    <w:rsid w:val="00141821"/>
    <w:rsid w:val="00146293"/>
    <w:rsid w:val="001472F0"/>
    <w:rsid w:val="001554E9"/>
    <w:rsid w:val="00161F5C"/>
    <w:rsid w:val="001624F4"/>
    <w:rsid w:val="00162BF1"/>
    <w:rsid w:val="0016518A"/>
    <w:rsid w:val="0016560C"/>
    <w:rsid w:val="001768C5"/>
    <w:rsid w:val="001834F4"/>
    <w:rsid w:val="00186092"/>
    <w:rsid w:val="00193A97"/>
    <w:rsid w:val="001948BE"/>
    <w:rsid w:val="0019547B"/>
    <w:rsid w:val="001A12CE"/>
    <w:rsid w:val="001A6292"/>
    <w:rsid w:val="001A7511"/>
    <w:rsid w:val="001B2F1E"/>
    <w:rsid w:val="001B4F83"/>
    <w:rsid w:val="001B6D5E"/>
    <w:rsid w:val="001C0212"/>
    <w:rsid w:val="001C1EF9"/>
    <w:rsid w:val="001C33B0"/>
    <w:rsid w:val="001C57E6"/>
    <w:rsid w:val="001C5CBB"/>
    <w:rsid w:val="001D465C"/>
    <w:rsid w:val="001D6234"/>
    <w:rsid w:val="001E646A"/>
    <w:rsid w:val="001E682E"/>
    <w:rsid w:val="001E6B2A"/>
    <w:rsid w:val="001F007F"/>
    <w:rsid w:val="001F0D36"/>
    <w:rsid w:val="001F4577"/>
    <w:rsid w:val="001F6613"/>
    <w:rsid w:val="00201B65"/>
    <w:rsid w:val="00202F3F"/>
    <w:rsid w:val="00205A20"/>
    <w:rsid w:val="00224BB2"/>
    <w:rsid w:val="00224FB0"/>
    <w:rsid w:val="00235240"/>
    <w:rsid w:val="002368FD"/>
    <w:rsid w:val="0024110F"/>
    <w:rsid w:val="002413E9"/>
    <w:rsid w:val="0024198A"/>
    <w:rsid w:val="002423AB"/>
    <w:rsid w:val="002440B0"/>
    <w:rsid w:val="0024545A"/>
    <w:rsid w:val="00247676"/>
    <w:rsid w:val="0025685C"/>
    <w:rsid w:val="00261521"/>
    <w:rsid w:val="002674E2"/>
    <w:rsid w:val="00272032"/>
    <w:rsid w:val="00272835"/>
    <w:rsid w:val="00276E8F"/>
    <w:rsid w:val="0027792D"/>
    <w:rsid w:val="00281111"/>
    <w:rsid w:val="00281ADC"/>
    <w:rsid w:val="00282723"/>
    <w:rsid w:val="00282788"/>
    <w:rsid w:val="002829F0"/>
    <w:rsid w:val="0028617A"/>
    <w:rsid w:val="0029598F"/>
    <w:rsid w:val="0029608A"/>
    <w:rsid w:val="002A6617"/>
    <w:rsid w:val="002A7E1B"/>
    <w:rsid w:val="002B0EDC"/>
    <w:rsid w:val="002B4718"/>
    <w:rsid w:val="002B5200"/>
    <w:rsid w:val="002B5E87"/>
    <w:rsid w:val="002C46C5"/>
    <w:rsid w:val="002D21B8"/>
    <w:rsid w:val="002D4DA0"/>
    <w:rsid w:val="002D6260"/>
    <w:rsid w:val="002E5250"/>
    <w:rsid w:val="002E6DD1"/>
    <w:rsid w:val="002F027E"/>
    <w:rsid w:val="002F5A88"/>
    <w:rsid w:val="002F73A9"/>
    <w:rsid w:val="0030177C"/>
    <w:rsid w:val="00302F7D"/>
    <w:rsid w:val="00304615"/>
    <w:rsid w:val="00312CEA"/>
    <w:rsid w:val="00313B5F"/>
    <w:rsid w:val="00316116"/>
    <w:rsid w:val="00320BFA"/>
    <w:rsid w:val="0032378D"/>
    <w:rsid w:val="00325C0F"/>
    <w:rsid w:val="00331436"/>
    <w:rsid w:val="00335048"/>
    <w:rsid w:val="0033605B"/>
    <w:rsid w:val="00336211"/>
    <w:rsid w:val="00337BB7"/>
    <w:rsid w:val="00340AD0"/>
    <w:rsid w:val="00340B6D"/>
    <w:rsid w:val="00340C8E"/>
    <w:rsid w:val="00344540"/>
    <w:rsid w:val="003519A3"/>
    <w:rsid w:val="003600BF"/>
    <w:rsid w:val="00360BD8"/>
    <w:rsid w:val="00361243"/>
    <w:rsid w:val="00362443"/>
    <w:rsid w:val="00362C8C"/>
    <w:rsid w:val="00365145"/>
    <w:rsid w:val="0037046F"/>
    <w:rsid w:val="00371297"/>
    <w:rsid w:val="00373EF0"/>
    <w:rsid w:val="00377DA7"/>
    <w:rsid w:val="00380B01"/>
    <w:rsid w:val="00380BA3"/>
    <w:rsid w:val="00383087"/>
    <w:rsid w:val="003941EF"/>
    <w:rsid w:val="003A2B7D"/>
    <w:rsid w:val="003A4A75"/>
    <w:rsid w:val="003A519D"/>
    <w:rsid w:val="003A5366"/>
    <w:rsid w:val="003B647A"/>
    <w:rsid w:val="003C5262"/>
    <w:rsid w:val="003D398C"/>
    <w:rsid w:val="003D473B"/>
    <w:rsid w:val="003D4B35"/>
    <w:rsid w:val="003E292C"/>
    <w:rsid w:val="003E3478"/>
    <w:rsid w:val="003E34F9"/>
    <w:rsid w:val="003E4F19"/>
    <w:rsid w:val="003F0C7B"/>
    <w:rsid w:val="003F26D3"/>
    <w:rsid w:val="003F5F25"/>
    <w:rsid w:val="003F7AF2"/>
    <w:rsid w:val="0040436D"/>
    <w:rsid w:val="00404F6C"/>
    <w:rsid w:val="00410543"/>
    <w:rsid w:val="004173CC"/>
    <w:rsid w:val="004219FC"/>
    <w:rsid w:val="0042356B"/>
    <w:rsid w:val="0042420A"/>
    <w:rsid w:val="004243D2"/>
    <w:rsid w:val="00424610"/>
    <w:rsid w:val="00424AD5"/>
    <w:rsid w:val="00426F72"/>
    <w:rsid w:val="0043045C"/>
    <w:rsid w:val="00431C8E"/>
    <w:rsid w:val="00435424"/>
    <w:rsid w:val="0044177E"/>
    <w:rsid w:val="00451B94"/>
    <w:rsid w:val="00453383"/>
    <w:rsid w:val="00454160"/>
    <w:rsid w:val="00455AED"/>
    <w:rsid w:val="00457B72"/>
    <w:rsid w:val="00460AB5"/>
    <w:rsid w:val="004661F2"/>
    <w:rsid w:val="00470C41"/>
    <w:rsid w:val="00471B36"/>
    <w:rsid w:val="00474EA3"/>
    <w:rsid w:val="0047690F"/>
    <w:rsid w:val="00476C78"/>
    <w:rsid w:val="00481586"/>
    <w:rsid w:val="00482174"/>
    <w:rsid w:val="004824A6"/>
    <w:rsid w:val="00483BB8"/>
    <w:rsid w:val="0048576D"/>
    <w:rsid w:val="00493B1A"/>
    <w:rsid w:val="0049495C"/>
    <w:rsid w:val="00497EF6"/>
    <w:rsid w:val="004A3EBA"/>
    <w:rsid w:val="004B42D8"/>
    <w:rsid w:val="004B5047"/>
    <w:rsid w:val="004B6B8F"/>
    <w:rsid w:val="004B7511"/>
    <w:rsid w:val="004B794D"/>
    <w:rsid w:val="004C3719"/>
    <w:rsid w:val="004C77A5"/>
    <w:rsid w:val="004D0934"/>
    <w:rsid w:val="004D30D2"/>
    <w:rsid w:val="004D6F4F"/>
    <w:rsid w:val="004E0350"/>
    <w:rsid w:val="004E23CE"/>
    <w:rsid w:val="004E516B"/>
    <w:rsid w:val="004F7467"/>
    <w:rsid w:val="00500539"/>
    <w:rsid w:val="00500EAF"/>
    <w:rsid w:val="005025DC"/>
    <w:rsid w:val="005027AA"/>
    <w:rsid w:val="00503373"/>
    <w:rsid w:val="00503F3F"/>
    <w:rsid w:val="00504693"/>
    <w:rsid w:val="00505BF7"/>
    <w:rsid w:val="005312EB"/>
    <w:rsid w:val="00536336"/>
    <w:rsid w:val="0054044B"/>
    <w:rsid w:val="00542ED7"/>
    <w:rsid w:val="00550D4A"/>
    <w:rsid w:val="005609D3"/>
    <w:rsid w:val="00564A29"/>
    <w:rsid w:val="00564FBC"/>
    <w:rsid w:val="005705A9"/>
    <w:rsid w:val="00572864"/>
    <w:rsid w:val="005757FE"/>
    <w:rsid w:val="00581BD6"/>
    <w:rsid w:val="0058482B"/>
    <w:rsid w:val="0058618A"/>
    <w:rsid w:val="00587002"/>
    <w:rsid w:val="00591611"/>
    <w:rsid w:val="00592BA8"/>
    <w:rsid w:val="005947F2"/>
    <w:rsid w:val="005A0E3C"/>
    <w:rsid w:val="005A259D"/>
    <w:rsid w:val="005A2F5D"/>
    <w:rsid w:val="005A362B"/>
    <w:rsid w:val="005A4952"/>
    <w:rsid w:val="005A4CE8"/>
    <w:rsid w:val="005B20A1"/>
    <w:rsid w:val="005B2478"/>
    <w:rsid w:val="005B2E12"/>
    <w:rsid w:val="005B530D"/>
    <w:rsid w:val="005C00EB"/>
    <w:rsid w:val="005C21FC"/>
    <w:rsid w:val="005C30AE"/>
    <w:rsid w:val="005C34CB"/>
    <w:rsid w:val="005D2D58"/>
    <w:rsid w:val="005D6514"/>
    <w:rsid w:val="005E35F3"/>
    <w:rsid w:val="005E400D"/>
    <w:rsid w:val="005E5358"/>
    <w:rsid w:val="005E698D"/>
    <w:rsid w:val="005F0661"/>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14E8"/>
    <w:rsid w:val="0063277E"/>
    <w:rsid w:val="00634D32"/>
    <w:rsid w:val="006360B2"/>
    <w:rsid w:val="006364F4"/>
    <w:rsid w:val="00640352"/>
    <w:rsid w:val="00641112"/>
    <w:rsid w:val="00641D88"/>
    <w:rsid w:val="006426D5"/>
    <w:rsid w:val="00642924"/>
    <w:rsid w:val="006466FF"/>
    <w:rsid w:val="00646A5F"/>
    <w:rsid w:val="006475C1"/>
    <w:rsid w:val="00656C00"/>
    <w:rsid w:val="00656C83"/>
    <w:rsid w:val="00661967"/>
    <w:rsid w:val="00661F61"/>
    <w:rsid w:val="006638B1"/>
    <w:rsid w:val="006646A0"/>
    <w:rsid w:val="00671B49"/>
    <w:rsid w:val="00674155"/>
    <w:rsid w:val="006746CA"/>
    <w:rsid w:val="00676358"/>
    <w:rsid w:val="00694505"/>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1FDA"/>
    <w:rsid w:val="006E25D2"/>
    <w:rsid w:val="0070391A"/>
    <w:rsid w:val="00705180"/>
    <w:rsid w:val="00706486"/>
    <w:rsid w:val="007214E3"/>
    <w:rsid w:val="00721A2A"/>
    <w:rsid w:val="007222F7"/>
    <w:rsid w:val="00724679"/>
    <w:rsid w:val="00725368"/>
    <w:rsid w:val="00727C15"/>
    <w:rsid w:val="007304F3"/>
    <w:rsid w:val="00730839"/>
    <w:rsid w:val="00730F60"/>
    <w:rsid w:val="00731E2F"/>
    <w:rsid w:val="007330BE"/>
    <w:rsid w:val="00733FF9"/>
    <w:rsid w:val="0073452F"/>
    <w:rsid w:val="00746165"/>
    <w:rsid w:val="00752038"/>
    <w:rsid w:val="007554DF"/>
    <w:rsid w:val="0075776D"/>
    <w:rsid w:val="007613FB"/>
    <w:rsid w:val="00761E34"/>
    <w:rsid w:val="00764127"/>
    <w:rsid w:val="007722BF"/>
    <w:rsid w:val="0077580B"/>
    <w:rsid w:val="00780AB4"/>
    <w:rsid w:val="00781167"/>
    <w:rsid w:val="007854B3"/>
    <w:rsid w:val="0078787D"/>
    <w:rsid w:val="00787FA8"/>
    <w:rsid w:val="007944F8"/>
    <w:rsid w:val="007973E3"/>
    <w:rsid w:val="007A1883"/>
    <w:rsid w:val="007A4958"/>
    <w:rsid w:val="007A521A"/>
    <w:rsid w:val="007A58D0"/>
    <w:rsid w:val="007A6C1F"/>
    <w:rsid w:val="007A7FC2"/>
    <w:rsid w:val="007B087C"/>
    <w:rsid w:val="007C1248"/>
    <w:rsid w:val="007C3296"/>
    <w:rsid w:val="007D0720"/>
    <w:rsid w:val="007D10F2"/>
    <w:rsid w:val="007D207E"/>
    <w:rsid w:val="007D6DEC"/>
    <w:rsid w:val="007E4491"/>
    <w:rsid w:val="007E46A1"/>
    <w:rsid w:val="007E730D"/>
    <w:rsid w:val="007E7311"/>
    <w:rsid w:val="007F20C0"/>
    <w:rsid w:val="007F403E"/>
    <w:rsid w:val="00802D0F"/>
    <w:rsid w:val="008034A4"/>
    <w:rsid w:val="00805AD1"/>
    <w:rsid w:val="008072AC"/>
    <w:rsid w:val="00810CEA"/>
    <w:rsid w:val="008114E3"/>
    <w:rsid w:val="0081153F"/>
    <w:rsid w:val="00821108"/>
    <w:rsid w:val="008233E5"/>
    <w:rsid w:val="00823CCB"/>
    <w:rsid w:val="0082476B"/>
    <w:rsid w:val="008329EC"/>
    <w:rsid w:val="00833DE8"/>
    <w:rsid w:val="00833F47"/>
    <w:rsid w:val="008348C3"/>
    <w:rsid w:val="008373B4"/>
    <w:rsid w:val="008404C4"/>
    <w:rsid w:val="00847D37"/>
    <w:rsid w:val="0085001D"/>
    <w:rsid w:val="008504D0"/>
    <w:rsid w:val="0085734D"/>
    <w:rsid w:val="00863D3B"/>
    <w:rsid w:val="00867D48"/>
    <w:rsid w:val="00870802"/>
    <w:rsid w:val="00871A41"/>
    <w:rsid w:val="00874E62"/>
    <w:rsid w:val="00886D76"/>
    <w:rsid w:val="008901BE"/>
    <w:rsid w:val="00896D88"/>
    <w:rsid w:val="00897019"/>
    <w:rsid w:val="008A04DE"/>
    <w:rsid w:val="008B0A07"/>
    <w:rsid w:val="008B781F"/>
    <w:rsid w:val="008C0069"/>
    <w:rsid w:val="008C1495"/>
    <w:rsid w:val="008C5E2A"/>
    <w:rsid w:val="008D1FCF"/>
    <w:rsid w:val="008D4159"/>
    <w:rsid w:val="008D5522"/>
    <w:rsid w:val="008D66B3"/>
    <w:rsid w:val="008D69C5"/>
    <w:rsid w:val="008D7404"/>
    <w:rsid w:val="008E0F86"/>
    <w:rsid w:val="008F1191"/>
    <w:rsid w:val="008F23E2"/>
    <w:rsid w:val="008F2DC1"/>
    <w:rsid w:val="008F3380"/>
    <w:rsid w:val="008F5C26"/>
    <w:rsid w:val="008F6D05"/>
    <w:rsid w:val="008F70AD"/>
    <w:rsid w:val="00900DB1"/>
    <w:rsid w:val="00901FAB"/>
    <w:rsid w:val="009022BF"/>
    <w:rsid w:val="00902976"/>
    <w:rsid w:val="009044C8"/>
    <w:rsid w:val="00911CD9"/>
    <w:rsid w:val="00912B71"/>
    <w:rsid w:val="00914F6D"/>
    <w:rsid w:val="00921ED4"/>
    <w:rsid w:val="009264E4"/>
    <w:rsid w:val="00931632"/>
    <w:rsid w:val="00931D85"/>
    <w:rsid w:val="00932C92"/>
    <w:rsid w:val="009427FA"/>
    <w:rsid w:val="009454E4"/>
    <w:rsid w:val="00946836"/>
    <w:rsid w:val="00947919"/>
    <w:rsid w:val="00951AF4"/>
    <w:rsid w:val="00964CC5"/>
    <w:rsid w:val="0096683A"/>
    <w:rsid w:val="00967611"/>
    <w:rsid w:val="0097722D"/>
    <w:rsid w:val="009814F5"/>
    <w:rsid w:val="00984240"/>
    <w:rsid w:val="00987F2B"/>
    <w:rsid w:val="00995B07"/>
    <w:rsid w:val="00995C01"/>
    <w:rsid w:val="00996037"/>
    <w:rsid w:val="009A19EC"/>
    <w:rsid w:val="009A2619"/>
    <w:rsid w:val="009A5850"/>
    <w:rsid w:val="009B10D6"/>
    <w:rsid w:val="009B38C7"/>
    <w:rsid w:val="009C11EE"/>
    <w:rsid w:val="009C740B"/>
    <w:rsid w:val="009D65D0"/>
    <w:rsid w:val="009D7E91"/>
    <w:rsid w:val="009E135E"/>
    <w:rsid w:val="009E3C92"/>
    <w:rsid w:val="009E54F4"/>
    <w:rsid w:val="009E6F64"/>
    <w:rsid w:val="009E71AD"/>
    <w:rsid w:val="009F2BFA"/>
    <w:rsid w:val="00A03A3D"/>
    <w:rsid w:val="00A045C4"/>
    <w:rsid w:val="00A07C45"/>
    <w:rsid w:val="00A10DFA"/>
    <w:rsid w:val="00A1602E"/>
    <w:rsid w:val="00A21708"/>
    <w:rsid w:val="00A22362"/>
    <w:rsid w:val="00A24500"/>
    <w:rsid w:val="00A249BA"/>
    <w:rsid w:val="00A307C7"/>
    <w:rsid w:val="00A4118A"/>
    <w:rsid w:val="00A44581"/>
    <w:rsid w:val="00A44B7B"/>
    <w:rsid w:val="00A45093"/>
    <w:rsid w:val="00A50EAF"/>
    <w:rsid w:val="00A5142C"/>
    <w:rsid w:val="00A522C5"/>
    <w:rsid w:val="00A602AF"/>
    <w:rsid w:val="00A602F9"/>
    <w:rsid w:val="00A650EE"/>
    <w:rsid w:val="00A662C8"/>
    <w:rsid w:val="00A70DE9"/>
    <w:rsid w:val="00A71157"/>
    <w:rsid w:val="00A73F03"/>
    <w:rsid w:val="00A966E6"/>
    <w:rsid w:val="00AA1CDD"/>
    <w:rsid w:val="00AA3EB7"/>
    <w:rsid w:val="00AA4B56"/>
    <w:rsid w:val="00AB25BD"/>
    <w:rsid w:val="00AB2BE3"/>
    <w:rsid w:val="00AB7834"/>
    <w:rsid w:val="00AC4D5F"/>
    <w:rsid w:val="00AD0050"/>
    <w:rsid w:val="00AD1D2C"/>
    <w:rsid w:val="00AD29FA"/>
    <w:rsid w:val="00AD3B7A"/>
    <w:rsid w:val="00AE0525"/>
    <w:rsid w:val="00AE08DB"/>
    <w:rsid w:val="00AE097B"/>
    <w:rsid w:val="00AE0A17"/>
    <w:rsid w:val="00AE1CC1"/>
    <w:rsid w:val="00AE2729"/>
    <w:rsid w:val="00AE3148"/>
    <w:rsid w:val="00AE5AE2"/>
    <w:rsid w:val="00AE71E4"/>
    <w:rsid w:val="00AE7343"/>
    <w:rsid w:val="00AF67E3"/>
    <w:rsid w:val="00B00A13"/>
    <w:rsid w:val="00B00D69"/>
    <w:rsid w:val="00B00E04"/>
    <w:rsid w:val="00B02F00"/>
    <w:rsid w:val="00B05485"/>
    <w:rsid w:val="00B05956"/>
    <w:rsid w:val="00B0667B"/>
    <w:rsid w:val="00B1283A"/>
    <w:rsid w:val="00B1458E"/>
    <w:rsid w:val="00B14A8C"/>
    <w:rsid w:val="00B14C51"/>
    <w:rsid w:val="00B20021"/>
    <w:rsid w:val="00B20FDE"/>
    <w:rsid w:val="00B251D9"/>
    <w:rsid w:val="00B42041"/>
    <w:rsid w:val="00B425C3"/>
    <w:rsid w:val="00B43FBF"/>
    <w:rsid w:val="00B44F11"/>
    <w:rsid w:val="00B50B43"/>
    <w:rsid w:val="00B51846"/>
    <w:rsid w:val="00B544F0"/>
    <w:rsid w:val="00B57906"/>
    <w:rsid w:val="00B62979"/>
    <w:rsid w:val="00B67197"/>
    <w:rsid w:val="00B70056"/>
    <w:rsid w:val="00B718F9"/>
    <w:rsid w:val="00B74D75"/>
    <w:rsid w:val="00B768C5"/>
    <w:rsid w:val="00B77E94"/>
    <w:rsid w:val="00B8094F"/>
    <w:rsid w:val="00B823A7"/>
    <w:rsid w:val="00B86A51"/>
    <w:rsid w:val="00B90FA5"/>
    <w:rsid w:val="00B919F1"/>
    <w:rsid w:val="00B92DFA"/>
    <w:rsid w:val="00BA2260"/>
    <w:rsid w:val="00BA34B6"/>
    <w:rsid w:val="00BB468D"/>
    <w:rsid w:val="00BB4B6D"/>
    <w:rsid w:val="00BC01A7"/>
    <w:rsid w:val="00BC0E8D"/>
    <w:rsid w:val="00BC16ED"/>
    <w:rsid w:val="00BC4F18"/>
    <w:rsid w:val="00BC53A1"/>
    <w:rsid w:val="00BE6551"/>
    <w:rsid w:val="00BF093B"/>
    <w:rsid w:val="00BF3CF6"/>
    <w:rsid w:val="00BF5478"/>
    <w:rsid w:val="00BF69DD"/>
    <w:rsid w:val="00BF76F8"/>
    <w:rsid w:val="00C00B88"/>
    <w:rsid w:val="00C05C3A"/>
    <w:rsid w:val="00C06B2A"/>
    <w:rsid w:val="00C14D0B"/>
    <w:rsid w:val="00C21E97"/>
    <w:rsid w:val="00C26FC1"/>
    <w:rsid w:val="00C35E57"/>
    <w:rsid w:val="00C35E80"/>
    <w:rsid w:val="00C363B4"/>
    <w:rsid w:val="00C40AA2"/>
    <w:rsid w:val="00C4244F"/>
    <w:rsid w:val="00C43C82"/>
    <w:rsid w:val="00C458D3"/>
    <w:rsid w:val="00C55D4D"/>
    <w:rsid w:val="00C60DDE"/>
    <w:rsid w:val="00C632ED"/>
    <w:rsid w:val="00C66150"/>
    <w:rsid w:val="00C6643D"/>
    <w:rsid w:val="00C70EF5"/>
    <w:rsid w:val="00C756C5"/>
    <w:rsid w:val="00C82195"/>
    <w:rsid w:val="00C82CAE"/>
    <w:rsid w:val="00C83FBD"/>
    <w:rsid w:val="00C8442E"/>
    <w:rsid w:val="00C90B4A"/>
    <w:rsid w:val="00C9257D"/>
    <w:rsid w:val="00C930A8"/>
    <w:rsid w:val="00C95117"/>
    <w:rsid w:val="00CA108B"/>
    <w:rsid w:val="00CA6CDB"/>
    <w:rsid w:val="00CB052A"/>
    <w:rsid w:val="00CB5E13"/>
    <w:rsid w:val="00CC3524"/>
    <w:rsid w:val="00CD27BE"/>
    <w:rsid w:val="00CD29E9"/>
    <w:rsid w:val="00CD4BBC"/>
    <w:rsid w:val="00CD6F0F"/>
    <w:rsid w:val="00CE0BB7"/>
    <w:rsid w:val="00CE17A9"/>
    <w:rsid w:val="00CE3E9A"/>
    <w:rsid w:val="00CE3EF3"/>
    <w:rsid w:val="00CE505B"/>
    <w:rsid w:val="00CE708B"/>
    <w:rsid w:val="00CF26B7"/>
    <w:rsid w:val="00CF3AF0"/>
    <w:rsid w:val="00CF6759"/>
    <w:rsid w:val="00CF6E39"/>
    <w:rsid w:val="00CF72DA"/>
    <w:rsid w:val="00D03A6A"/>
    <w:rsid w:val="00D03B57"/>
    <w:rsid w:val="00D03F99"/>
    <w:rsid w:val="00D0769A"/>
    <w:rsid w:val="00D15B4E"/>
    <w:rsid w:val="00D177E7"/>
    <w:rsid w:val="00D2079F"/>
    <w:rsid w:val="00D3568F"/>
    <w:rsid w:val="00D41B91"/>
    <w:rsid w:val="00D42C3F"/>
    <w:rsid w:val="00D447EF"/>
    <w:rsid w:val="00D505E2"/>
    <w:rsid w:val="00D6185A"/>
    <w:rsid w:val="00D618AE"/>
    <w:rsid w:val="00D61EFB"/>
    <w:rsid w:val="00D6498F"/>
    <w:rsid w:val="00D6767F"/>
    <w:rsid w:val="00D73428"/>
    <w:rsid w:val="00D7463D"/>
    <w:rsid w:val="00D765F9"/>
    <w:rsid w:val="00D77397"/>
    <w:rsid w:val="00D80F5A"/>
    <w:rsid w:val="00D83DE8"/>
    <w:rsid w:val="00D84943"/>
    <w:rsid w:val="00D87546"/>
    <w:rsid w:val="00D8788B"/>
    <w:rsid w:val="00D94AE7"/>
    <w:rsid w:val="00D966B3"/>
    <w:rsid w:val="00D970F0"/>
    <w:rsid w:val="00DA4540"/>
    <w:rsid w:val="00DA4CFB"/>
    <w:rsid w:val="00DA587E"/>
    <w:rsid w:val="00DA60F4"/>
    <w:rsid w:val="00DA6B03"/>
    <w:rsid w:val="00DA72D4"/>
    <w:rsid w:val="00DB0F8B"/>
    <w:rsid w:val="00DB3052"/>
    <w:rsid w:val="00DB3FFC"/>
    <w:rsid w:val="00DB6746"/>
    <w:rsid w:val="00DC2D17"/>
    <w:rsid w:val="00DC3186"/>
    <w:rsid w:val="00DE0404"/>
    <w:rsid w:val="00DE23BF"/>
    <w:rsid w:val="00DE3981"/>
    <w:rsid w:val="00DE40DD"/>
    <w:rsid w:val="00DE55D6"/>
    <w:rsid w:val="00DE7755"/>
    <w:rsid w:val="00DF059A"/>
    <w:rsid w:val="00DF3D56"/>
    <w:rsid w:val="00DF64E9"/>
    <w:rsid w:val="00DF6D19"/>
    <w:rsid w:val="00DF6ED2"/>
    <w:rsid w:val="00DF70F5"/>
    <w:rsid w:val="00E00823"/>
    <w:rsid w:val="00E04E88"/>
    <w:rsid w:val="00E05428"/>
    <w:rsid w:val="00E1774A"/>
    <w:rsid w:val="00E2252C"/>
    <w:rsid w:val="00E26AB7"/>
    <w:rsid w:val="00E270C0"/>
    <w:rsid w:val="00E36D82"/>
    <w:rsid w:val="00E406A7"/>
    <w:rsid w:val="00E410BF"/>
    <w:rsid w:val="00E4542B"/>
    <w:rsid w:val="00E460B9"/>
    <w:rsid w:val="00E51601"/>
    <w:rsid w:val="00E51965"/>
    <w:rsid w:val="00E62798"/>
    <w:rsid w:val="00E63082"/>
    <w:rsid w:val="00E638A0"/>
    <w:rsid w:val="00E65C19"/>
    <w:rsid w:val="00E67121"/>
    <w:rsid w:val="00E70438"/>
    <w:rsid w:val="00E7198D"/>
    <w:rsid w:val="00E735AF"/>
    <w:rsid w:val="00E74CA6"/>
    <w:rsid w:val="00E75E3D"/>
    <w:rsid w:val="00E77F0C"/>
    <w:rsid w:val="00E83665"/>
    <w:rsid w:val="00E8374E"/>
    <w:rsid w:val="00E84491"/>
    <w:rsid w:val="00E92B35"/>
    <w:rsid w:val="00E9364C"/>
    <w:rsid w:val="00E964E2"/>
    <w:rsid w:val="00E9731C"/>
    <w:rsid w:val="00EA112D"/>
    <w:rsid w:val="00EA213D"/>
    <w:rsid w:val="00EA4E4C"/>
    <w:rsid w:val="00EB04B7"/>
    <w:rsid w:val="00EB49CD"/>
    <w:rsid w:val="00EB74F9"/>
    <w:rsid w:val="00EB7992"/>
    <w:rsid w:val="00EC0104"/>
    <w:rsid w:val="00EC0184"/>
    <w:rsid w:val="00EC2D7A"/>
    <w:rsid w:val="00EC633A"/>
    <w:rsid w:val="00ED1911"/>
    <w:rsid w:val="00ED1B9D"/>
    <w:rsid w:val="00ED77AB"/>
    <w:rsid w:val="00EE056F"/>
    <w:rsid w:val="00EE1741"/>
    <w:rsid w:val="00EE77F6"/>
    <w:rsid w:val="00EF43F5"/>
    <w:rsid w:val="00EF6B4E"/>
    <w:rsid w:val="00EF74D7"/>
    <w:rsid w:val="00F004D6"/>
    <w:rsid w:val="00F017AF"/>
    <w:rsid w:val="00F041C4"/>
    <w:rsid w:val="00F14812"/>
    <w:rsid w:val="00F1598C"/>
    <w:rsid w:val="00F20BC6"/>
    <w:rsid w:val="00F21403"/>
    <w:rsid w:val="00F255FC"/>
    <w:rsid w:val="00F259B0"/>
    <w:rsid w:val="00F26A20"/>
    <w:rsid w:val="00F276C9"/>
    <w:rsid w:val="00F31359"/>
    <w:rsid w:val="00F3188A"/>
    <w:rsid w:val="00F33A1D"/>
    <w:rsid w:val="00F3649F"/>
    <w:rsid w:val="00F40690"/>
    <w:rsid w:val="00F43B8F"/>
    <w:rsid w:val="00F44032"/>
    <w:rsid w:val="00F512AF"/>
    <w:rsid w:val="00F51785"/>
    <w:rsid w:val="00F530D7"/>
    <w:rsid w:val="00F541E6"/>
    <w:rsid w:val="00F6066B"/>
    <w:rsid w:val="00F62F49"/>
    <w:rsid w:val="00F640BF"/>
    <w:rsid w:val="00F70754"/>
    <w:rsid w:val="00F7791D"/>
    <w:rsid w:val="00F77926"/>
    <w:rsid w:val="00F83A19"/>
    <w:rsid w:val="00F841FC"/>
    <w:rsid w:val="00F879A1"/>
    <w:rsid w:val="00F92FC4"/>
    <w:rsid w:val="00F933A5"/>
    <w:rsid w:val="00F9793C"/>
    <w:rsid w:val="00FA0C14"/>
    <w:rsid w:val="00FA137A"/>
    <w:rsid w:val="00FA5425"/>
    <w:rsid w:val="00FA5504"/>
    <w:rsid w:val="00FB4B02"/>
    <w:rsid w:val="00FB4D27"/>
    <w:rsid w:val="00FC266F"/>
    <w:rsid w:val="00FC2831"/>
    <w:rsid w:val="00FC2D40"/>
    <w:rsid w:val="00FC3600"/>
    <w:rsid w:val="00FC4A9F"/>
    <w:rsid w:val="00FC565B"/>
    <w:rsid w:val="00FC66BA"/>
    <w:rsid w:val="00FD2093"/>
    <w:rsid w:val="00FD42D1"/>
    <w:rsid w:val="00FE006E"/>
    <w:rsid w:val="00FE00FA"/>
    <w:rsid w:val="00FE197E"/>
    <w:rsid w:val="00FE71FB"/>
    <w:rsid w:val="00FF01EE"/>
    <w:rsid w:val="00FF0DF1"/>
    <w:rsid w:val="00FF26AA"/>
    <w:rsid w:val="00FF37CC"/>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 w:type="character" w:styleId="MenoPendente">
    <w:name w:val="Unresolved Mention"/>
    <w:basedOn w:val="Fontepargpadro"/>
    <w:uiPriority w:val="99"/>
    <w:semiHidden/>
    <w:unhideWhenUsed/>
    <w:rsid w:val="003F26D3"/>
    <w:rPr>
      <w:color w:val="605E5C"/>
      <w:shd w:val="clear" w:color="auto" w:fill="E1DFDD"/>
    </w:rPr>
  </w:style>
  <w:style w:type="character" w:styleId="TextodoEspaoReservado">
    <w:name w:val="Placeholder Text"/>
    <w:basedOn w:val="Fontepargpadro"/>
    <w:uiPriority w:val="99"/>
    <w:semiHidden/>
    <w:rsid w:val="00325C0F"/>
    <w:rPr>
      <w:color w:val="808080"/>
    </w:rPr>
  </w:style>
  <w:style w:type="paragraph" w:styleId="Legenda">
    <w:name w:val="caption"/>
    <w:basedOn w:val="Normal"/>
    <w:next w:val="Normal"/>
    <w:uiPriority w:val="35"/>
    <w:qFormat/>
    <w:rsid w:val="006945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27983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dx.doi.org/10.1007/s10618-005-0361-3"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eader" Target="header2.xm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8922</Words>
  <Characters>48184</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56993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15</cp:revision>
  <cp:lastPrinted>2015-03-26T13:00:00Z</cp:lastPrinted>
  <dcterms:created xsi:type="dcterms:W3CDTF">2021-11-30T02:45:00Z</dcterms:created>
  <dcterms:modified xsi:type="dcterms:W3CDTF">2021-12-08T12:10:00Z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