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C0A" w14:textId="0884528A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FAE85F4" w14:textId="77777777" w:rsidR="0029300C" w:rsidRDefault="0029300C" w:rsidP="0029300C"/>
    <w:p w14:paraId="787C6D35" w14:textId="4D57346C" w:rsidR="00DF6E9B" w:rsidRDefault="00DF6E9B">
      <w:r>
        <w:br w:type="page"/>
      </w:r>
    </w:p>
    <w:p w14:paraId="2582F76A" w14:textId="3789A82B" w:rsidR="0080416A" w:rsidRDefault="00FC3A78" w:rsidP="0080416A">
      <w:pPr>
        <w:jc w:val="both"/>
      </w:pPr>
      <w:r>
        <w:rPr>
          <w:noProof/>
        </w:rPr>
        <w:lastRenderedPageBreak/>
        <w:drawing>
          <wp:inline distT="0" distB="0" distL="0" distR="0" wp14:anchorId="1DD8F93F" wp14:editId="66D5EA48">
            <wp:extent cx="5400040" cy="7641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558F" w14:textId="62B023EB" w:rsidR="00FC3A78" w:rsidRDefault="00FC3A78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16"/>
        <w:gridCol w:w="6788"/>
      </w:tblGrid>
      <w:tr w:rsidR="00980F2C" w14:paraId="7959AA10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0A72" w14:textId="77777777" w:rsidR="00980F2C" w:rsidRDefault="00980F2C" w:rsidP="00B30858">
            <w:pPr>
              <w:pStyle w:val="Ttulo3"/>
            </w:pPr>
            <w:r>
              <w:rPr>
                <w:noProof/>
              </w:rPr>
              <w:lastRenderedPageBreak/>
              <w:drawing>
                <wp:inline distT="0" distB="0" distL="0" distR="0" wp14:anchorId="50C3152E" wp14:editId="6710562F">
                  <wp:extent cx="943117" cy="590550"/>
                  <wp:effectExtent l="0" t="0" r="9525" b="0"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1CF2948D" w14:textId="77777777" w:rsidR="00980F2C" w:rsidRPr="00951D18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2139B699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3E1EC919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3E15A2CB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F131000" w14:textId="77777777" w:rsidR="00980F2C" w:rsidRPr="00951D18" w:rsidRDefault="00980F2C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7FDE0E63" w14:textId="77777777" w:rsidR="00980F2C" w:rsidRDefault="00980F2C">
      <w:pPr>
        <w:spacing w:line="360" w:lineRule="auto"/>
        <w:rPr>
          <w:rFonts w:ascii="Arial" w:hAnsi="Arial" w:cs="Arial"/>
          <w:sz w:val="22"/>
        </w:rPr>
      </w:pPr>
    </w:p>
    <w:p w14:paraId="04DADF6F" w14:textId="77777777" w:rsidR="00980F2C" w:rsidRPr="00126703" w:rsidRDefault="00980F2C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>
        <w:rPr>
          <w:rFonts w:ascii="Arial" w:hAnsi="Arial" w:cs="Arial"/>
          <w:b/>
          <w:sz w:val="22"/>
          <w:u w:val="single"/>
        </w:rPr>
        <w:t>DO PRÉ-PROJETO</w:t>
      </w:r>
    </w:p>
    <w:p w14:paraId="5BBA555A" w14:textId="77777777" w:rsidR="00980F2C" w:rsidRPr="00107FE9" w:rsidRDefault="00980F2C" w:rsidP="00107FE9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Venho,  por  meio  deste</w:t>
      </w:r>
      <w:r w:rsidRPr="00B939B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 manifestar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minha  avaliação </w:t>
      </w:r>
      <w:r w:rsidRPr="00B939B7">
        <w:rPr>
          <w:rFonts w:ascii="Arial" w:hAnsi="Arial" w:cs="Arial"/>
          <w:sz w:val="22"/>
        </w:rPr>
        <w:t xml:space="preserve"> sobre</w:t>
      </w:r>
      <w:r>
        <w:rPr>
          <w:rFonts w:ascii="Arial" w:hAnsi="Arial" w:cs="Arial"/>
          <w:sz w:val="22"/>
        </w:rPr>
        <w:t xml:space="preserve">  a  </w:t>
      </w:r>
      <w:r w:rsidRPr="00B30858"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 d</w:t>
      </w:r>
      <w:r w:rsidRPr="00B939B7">
        <w:rPr>
          <w:rFonts w:ascii="Arial" w:hAnsi="Arial" w:cs="Arial"/>
          <w:sz w:val="22"/>
        </w:rPr>
        <w:t xml:space="preserve">o </w:t>
      </w:r>
      <w:r>
        <w:rPr>
          <w:rFonts w:ascii="Arial" w:hAnsi="Arial" w:cs="Arial"/>
          <w:sz w:val="22"/>
        </w:rPr>
        <w:t xml:space="preserve">  Pré-Projeto  de  TCC </w:t>
      </w:r>
      <w:r w:rsidRPr="00B939B7">
        <w:rPr>
          <w:rFonts w:ascii="Arial" w:hAnsi="Arial" w:cs="Arial"/>
          <w:sz w:val="22"/>
        </w:rPr>
        <w:t>realizado pelo(a) acadêmico(a),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Matheus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Soares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Lima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>
        <w:rPr>
          <w:rFonts w:ascii="Arial" w:hAnsi="Arial" w:cs="Arial"/>
          <w:b/>
          <w:smallCaps/>
          <w:sz w:val="22"/>
        </w:rPr>
        <w:t>SEGUNDO SEMESTRE de 2021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EXPLORAHABITAT – PROJETO CLUBE DE CIÊNCIAS FURB</w:t>
      </w:r>
      <w:r w:rsidRPr="003C5422">
        <w:rPr>
          <w:rFonts w:ascii="Arial" w:hAnsi="Arial" w:cs="Arial"/>
          <w:sz w:val="22"/>
        </w:rPr>
        <w:t>.</w:t>
      </w:r>
    </w:p>
    <w:p w14:paraId="16694819" w14:textId="77777777" w:rsidR="00980F2C" w:rsidRDefault="00980F2C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5FFF97DC" w14:textId="77777777" w:rsidR="00980F2C" w:rsidRDefault="00980F2C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obteve a seguinte </w:t>
      </w:r>
      <w:r w:rsidRPr="00EE2758">
        <w:rPr>
          <w:rFonts w:ascii="Arial" w:hAnsi="Arial" w:cs="Arial"/>
          <w:sz w:val="22"/>
          <w:u w:val="single"/>
        </w:rPr>
        <w:t>nota</w:t>
      </w:r>
      <w:r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980F2C" w14:paraId="0E9610A7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B71B646" w14:textId="77777777" w:rsidR="00980F2C" w:rsidRDefault="00980F2C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046A9617" w14:textId="77777777" w:rsidR="00980F2C" w:rsidRDefault="00980F2C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080CB12C" w14:textId="77777777" w:rsidR="00980F2C" w:rsidRDefault="00980F2C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F59D07" w14:textId="77777777" w:rsidR="00980F2C" w:rsidRDefault="00980F2C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80F2C" w14:paraId="21EE9531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E099ADB" w14:textId="77777777" w:rsidR="00980F2C" w:rsidRDefault="00980F2C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41868246" w14:textId="77777777" w:rsidR="00980F2C" w:rsidRPr="0017031C" w:rsidRDefault="00980F2C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</w:tc>
        <w:tc>
          <w:tcPr>
            <w:tcW w:w="1519" w:type="dxa"/>
            <w:vAlign w:val="center"/>
          </w:tcPr>
          <w:p w14:paraId="6040928A" w14:textId="0EBAE2B1" w:rsidR="00980F2C" w:rsidRDefault="00980F2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42B38B" w14:textId="77777777" w:rsidR="00980F2C" w:rsidRDefault="00980F2C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8DE4D65" w14:textId="717566F3" w:rsidR="00980F2C" w:rsidRDefault="00980F2C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apresentação aconteceu em 28/10/2021 na sala de reunião virtual do MS-</w:t>
      </w:r>
      <w:proofErr w:type="spellStart"/>
      <w:r>
        <w:rPr>
          <w:rFonts w:ascii="Arial" w:hAnsi="Arial" w:cs="Arial"/>
          <w:sz w:val="22"/>
        </w:rPr>
        <w:t>Teams</w:t>
      </w:r>
      <w:proofErr w:type="spellEnd"/>
      <w:r>
        <w:rPr>
          <w:rFonts w:ascii="Arial" w:hAnsi="Arial" w:cs="Arial"/>
          <w:sz w:val="22"/>
        </w:rPr>
        <w:t>, tendo início às 17:30 h</w:t>
      </w:r>
      <w:proofErr w:type="spellStart"/>
      <w:r>
        <w:rPr>
          <w:rFonts w:ascii="Arial" w:hAnsi="Arial" w:cs="Arial"/>
          <w:sz w:val="22"/>
        </w:rPr>
        <w:t>s</w:t>
      </w:r>
      <w:proofErr w:type="spellEnd"/>
      <w:r>
        <w:rPr>
          <w:rFonts w:ascii="Arial" w:hAnsi="Arial" w:cs="Arial"/>
          <w:sz w:val="22"/>
        </w:rPr>
        <w:t xml:space="preserve"> e foi encerrada às 18:09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634BF84D" w14:textId="77777777" w:rsidR="00980F2C" w:rsidRDefault="00980F2C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74818F4A" w14:textId="77777777" w:rsidR="00980F2C" w:rsidRPr="0001192F" w:rsidRDefault="00980F2C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nota acima se refere somente a apresentação do pré-projeto e vai ser repassada para o </w:t>
      </w:r>
      <w:r w:rsidRPr="0001192F">
        <w:rPr>
          <w:rFonts w:ascii="Arial" w:hAnsi="Arial" w:cs="Arial"/>
          <w:sz w:val="18"/>
          <w:szCs w:val="18"/>
        </w:rPr>
        <w:t>aluno (orientando)</w:t>
      </w:r>
      <w:r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7" w:history="1">
        <w:r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 xml:space="preserve">). Lembro que os </w:t>
      </w:r>
      <w:r w:rsidRPr="0001192F">
        <w:rPr>
          <w:rFonts w:ascii="Arial" w:hAnsi="Arial" w:cs="Arial"/>
          <w:sz w:val="18"/>
          <w:szCs w:val="18"/>
        </w:rPr>
        <w:t>arquivo</w:t>
      </w:r>
      <w:r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>
        <w:rPr>
          <w:rFonts w:ascii="Arial" w:hAnsi="Arial" w:cs="Arial"/>
          <w:sz w:val="18"/>
          <w:szCs w:val="18"/>
        </w:rPr>
        <w:t>s 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29630A9D" w14:textId="77777777" w:rsidR="00980F2C" w:rsidRDefault="00980F2C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9ADEE8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6B665B1F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0C2A33B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5FCE8B9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6278D653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1A5EC777" w14:textId="32974B3C" w:rsidR="00980F2C" w:rsidRDefault="00980F2C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38"/>
        <w:gridCol w:w="3256"/>
      </w:tblGrid>
      <w:tr w:rsidR="00980F2C" w14:paraId="43E24D12" w14:textId="77777777" w:rsidTr="00225EA3">
        <w:tc>
          <w:tcPr>
            <w:tcW w:w="9212" w:type="dxa"/>
            <w:gridSpan w:val="2"/>
            <w:shd w:val="clear" w:color="auto" w:fill="auto"/>
          </w:tcPr>
          <w:p w14:paraId="50115478" w14:textId="77777777" w:rsidR="00980F2C" w:rsidRDefault="00980F2C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lastRenderedPageBreak/>
              <w:t>CURSO DE CIÊNCIA DA COMPUTAÇÃO – TCC</w:t>
            </w:r>
          </w:p>
        </w:tc>
      </w:tr>
      <w:tr w:rsidR="00980F2C" w14:paraId="49C50150" w14:textId="77777777" w:rsidTr="00225EA3">
        <w:tc>
          <w:tcPr>
            <w:tcW w:w="5778" w:type="dxa"/>
            <w:shd w:val="clear" w:color="auto" w:fill="auto"/>
          </w:tcPr>
          <w:p w14:paraId="5BB37E55" w14:textId="77777777" w:rsidR="00980F2C" w:rsidRPr="003C5262" w:rsidRDefault="00980F2C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X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434" w:type="dxa"/>
            <w:shd w:val="clear" w:color="auto" w:fill="auto"/>
          </w:tcPr>
          <w:p w14:paraId="10027812" w14:textId="77777777" w:rsidR="00980F2C" w:rsidRDefault="00980F2C" w:rsidP="00225EA3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5D02B70" w14:textId="77777777" w:rsidR="00980F2C" w:rsidRDefault="00980F2C" w:rsidP="001E682E">
      <w:pPr>
        <w:pStyle w:val="TF-TTULO"/>
      </w:pPr>
    </w:p>
    <w:p w14:paraId="3E1F2534" w14:textId="77777777" w:rsidR="00980F2C" w:rsidRPr="00B00E04" w:rsidRDefault="00980F2C" w:rsidP="001E682E">
      <w:pPr>
        <w:pStyle w:val="TF-TTULO"/>
      </w:pPr>
      <w:r>
        <w:t>Um projeto para auxiliar as saídas a campo dos clubes de ciências</w:t>
      </w:r>
    </w:p>
    <w:p w14:paraId="4BE31A99" w14:textId="77777777" w:rsidR="00980F2C" w:rsidRDefault="00980F2C" w:rsidP="00752038">
      <w:pPr>
        <w:pStyle w:val="TF-AUTOR"/>
      </w:pPr>
      <w:r>
        <w:t>Matheus Soares Lima</w:t>
      </w:r>
    </w:p>
    <w:p w14:paraId="62805033" w14:textId="77777777" w:rsidR="00980F2C" w:rsidRDefault="00980F2C" w:rsidP="001E682E">
      <w:pPr>
        <w:pStyle w:val="TF-AUTOR"/>
      </w:pPr>
      <w:r>
        <w:t>Prof. Dalton Solano dos Reis – Orientador</w:t>
      </w:r>
    </w:p>
    <w:p w14:paraId="6F918E97" w14:textId="77777777" w:rsidR="00980F2C" w:rsidRDefault="00980F2C" w:rsidP="00980F2C">
      <w:pPr>
        <w:pStyle w:val="Ttulo1"/>
        <w:numPr>
          <w:ilvl w:val="0"/>
          <w:numId w:val="1"/>
        </w:numPr>
      </w:pPr>
      <w:r w:rsidRPr="007D10F2">
        <w:t>Introdução</w:t>
      </w:r>
      <w: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E181D6F" w14:textId="77777777" w:rsidR="00980F2C" w:rsidRDefault="00980F2C" w:rsidP="00FB657F">
      <w:pPr>
        <w:pStyle w:val="TF-TEXTO"/>
      </w:pPr>
      <w:r>
        <w:t xml:space="preserve">Segundo Freitas e Santos (2021) um Clube de Ciências é uma subcategoria de um Clube Escolar que possui o objetivo de reunir um grupo </w:t>
      </w:r>
      <w:ins w:id="9" w:author="Marcel Hugo" w:date="2021-10-17T12:14:00Z">
        <w:r>
          <w:t xml:space="preserve">de </w:t>
        </w:r>
      </w:ins>
      <w:r>
        <w:t xml:space="preserve">pessoas para promover discussões e momentos de lazer sobre diversos temas onde há um interesse mútuo. Um Clube Escolar se diferencia de outros clubes justamente pelo seu objetivo educacional entre professores e alunos, onde que, um Clube de Ciências se segmenta dos Clubes Escolares na especialização </w:t>
      </w:r>
      <w:del w:id="10" w:author="Marcel Hugo" w:date="2021-10-17T12:14:00Z">
        <w:r w:rsidDel="00752F63">
          <w:delText xml:space="preserve">na </w:delText>
        </w:r>
      </w:del>
      <w:ins w:id="11" w:author="Marcel Hugo" w:date="2021-10-17T12:14:00Z">
        <w:r>
          <w:t xml:space="preserve">pela </w:t>
        </w:r>
      </w:ins>
      <w:r>
        <w:t xml:space="preserve">comunicação da ciência entre os participantes do clube. </w:t>
      </w:r>
    </w:p>
    <w:p w14:paraId="3E2DF86D" w14:textId="77777777" w:rsidR="00980F2C" w:rsidRDefault="00980F2C" w:rsidP="00FB657F">
      <w:pPr>
        <w:pStyle w:val="TF-TEXTO"/>
      </w:pPr>
      <w:r>
        <w:t>O Clube de Ciências é composto por professores que são os mediadores do conhecimento e estudantes comumente chamados de clubistas evitando serem referidos como alunos, pois de acordo com Freitas e Santos</w:t>
      </w:r>
    </w:p>
    <w:p w14:paraId="04A043EB" w14:textId="77777777" w:rsidR="00980F2C" w:rsidRDefault="00980F2C" w:rsidP="00AE0A4F">
      <w:pPr>
        <w:pStyle w:val="TF-TEXTO"/>
        <w:ind w:left="2127" w:firstLine="0"/>
      </w:pPr>
      <w:r>
        <w:t>Consideramos que no Clube de Ciências o termo aluno seria inapropriado, pois nesse espaço espera-se que os participantes sejam ativos, protagonistas e que suas vozes sejam consideradas nas decisões. (FREITAS; SANTOS; 2021, p. 24)</w:t>
      </w:r>
    </w:p>
    <w:p w14:paraId="135A4B71" w14:textId="77777777" w:rsidR="00980F2C" w:rsidRDefault="00980F2C" w:rsidP="00D47C12">
      <w:pPr>
        <w:pStyle w:val="TF-TEXTO"/>
        <w:ind w:firstLine="709"/>
      </w:pPr>
      <w:r>
        <w:t>Dentro deste contexto para o aprendizado científico os clubistas são expostos a uma grande gama de atividades em diversas áreas, onde que, o mediador ou através de um consenso comum entre todos os clubistas definirá a estratégia mais adequada ao objetivo pretendido. As atividades de acordo com Córdoba (2012, p. 3) podem ser trabalhos em equipes em projetos e estudos científicos, atividades laboratoriais, saídas a campo em acampamentos ou passeios científicos, organização e implementação de campanhas, organização de atividades culturais e recreativas, organização e participação em atividades de divulgação, como feiras, conferências para clubistas e exposições e até atividades de colaboração com instituições comunitárias.</w:t>
      </w:r>
    </w:p>
    <w:p w14:paraId="0A0CE2F4" w14:textId="77777777" w:rsidR="00980F2C" w:rsidRDefault="00980F2C" w:rsidP="00FB657F">
      <w:pPr>
        <w:pStyle w:val="TF-TEXTO"/>
        <w:ind w:firstLine="0"/>
      </w:pPr>
      <w:r>
        <w:tab/>
        <w:t xml:space="preserve">O atual momento da sociedade presencia que a tecnologia se propagou e se consolidou em diversas áreas, assim como a grande evolução dos dispositivos móveis com uma grande variedade de aplicativos com diversas funcionalidades e principalmente sua portabilidade, permitindo ser levado a qualquer lugar. Os dispositivos móveis podem ser um grande facilitador na realização das atividades dos Clubes de Ciências como por exemplo a praticidade ao realizar uma pesquisa num contexto científico ou no registro de imagens e vídeos podendo ser compartilhado entre todos os membros do clube. Como Moran (2013) salienta </w:t>
      </w:r>
      <w:del w:id="12" w:author="Marcel Hugo" w:date="2021-10-17T12:17:00Z">
        <w:r w:rsidDel="00710A43">
          <w:delText>que</w:delText>
        </w:r>
      </w:del>
    </w:p>
    <w:p w14:paraId="2B6B6742" w14:textId="77777777" w:rsidR="00980F2C" w:rsidRDefault="00980F2C" w:rsidP="00094D79">
      <w:pPr>
        <w:pStyle w:val="TF-TEXTO"/>
        <w:ind w:left="2127" w:firstLine="0"/>
      </w:pPr>
      <w:r>
        <w:t>[...] com a internet e as tecnologias móveis, desenvolvemos formas abrangentes de comunicação, escrita, fala e narrativa audiovisual. Fundamentalmente o que fazemos hoje na internet é escrever para fazer registros (de ideias, notícias, sentimentos), para publicar (divulgar páginas pessoais, serviços etc.) e para nos comunicar (instantaneamente ou não).</w:t>
      </w:r>
    </w:p>
    <w:p w14:paraId="526526CB" w14:textId="77777777" w:rsidR="00980F2C" w:rsidRPr="001A724A" w:rsidRDefault="00980F2C" w:rsidP="00480874">
      <w:pPr>
        <w:pStyle w:val="TF-TEXTO"/>
        <w:ind w:firstLine="0"/>
      </w:pPr>
      <w:r>
        <w:tab/>
      </w:r>
      <w:commentRangeStart w:id="13"/>
      <w:r>
        <w:t xml:space="preserve">Desta forma este trabalho </w:t>
      </w:r>
      <w:del w:id="14" w:author="Marcel Hugo" w:date="2021-10-17T12:19:00Z">
        <w:r w:rsidDel="003F70FF">
          <w:delText xml:space="preserve">se </w:delText>
        </w:r>
      </w:del>
      <w:r>
        <w:t xml:space="preserve">propõe uma extensão do aplicativo </w:t>
      </w:r>
      <w:proofErr w:type="spellStart"/>
      <w:r>
        <w:t>ExploraHabitat</w:t>
      </w:r>
      <w:proofErr w:type="spellEnd"/>
      <w:r>
        <w:t xml:space="preserve"> (KORBES, 2021) tornando mais intuitivo, com mais funcionalidades e ser reimplementado seguindo melhores práticas de desenvolvimento, para facilitar e complementar a realização das atividades dos clubistas em relação as saídas a campo, permitindo que eles possam usufruir dos recursos da tecnologia para maior interatividade e imersão entre os participantes do Clube de Ciências.</w:t>
      </w:r>
      <w:commentRangeEnd w:id="13"/>
      <w:r>
        <w:rPr>
          <w:rStyle w:val="Refdecomentrio"/>
        </w:rPr>
        <w:commentReference w:id="13"/>
      </w:r>
      <w:r>
        <w:tab/>
      </w:r>
    </w:p>
    <w:p w14:paraId="0D8E0F18" w14:textId="77777777" w:rsidR="00980F2C" w:rsidRDefault="00980F2C" w:rsidP="00980F2C">
      <w:pPr>
        <w:pStyle w:val="Ttulo2"/>
        <w:numPr>
          <w:ilvl w:val="1"/>
          <w:numId w:val="1"/>
        </w:numPr>
      </w:pPr>
      <w:bookmarkStart w:id="15" w:name="_Toc419598576"/>
      <w:bookmarkStart w:id="16" w:name="_Toc420721317"/>
      <w:bookmarkStart w:id="17" w:name="_Toc420721467"/>
      <w:bookmarkStart w:id="18" w:name="_Toc420721562"/>
      <w:bookmarkStart w:id="19" w:name="_Toc420721768"/>
      <w:bookmarkStart w:id="20" w:name="_Toc420723209"/>
      <w:bookmarkStart w:id="21" w:name="_Toc482682370"/>
      <w:bookmarkStart w:id="22" w:name="_Toc54164904"/>
      <w:bookmarkStart w:id="23" w:name="_Toc54165664"/>
      <w:bookmarkStart w:id="24" w:name="_Toc54169316"/>
      <w:bookmarkStart w:id="25" w:name="_Toc96347426"/>
      <w:bookmarkStart w:id="26" w:name="_Toc96357710"/>
      <w:bookmarkStart w:id="27" w:name="_Toc96491850"/>
      <w:bookmarkStart w:id="28" w:name="_Toc411603090"/>
      <w:r w:rsidRPr="007D10F2">
        <w:t>OBJETIVOS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DE5BAED" w14:textId="77777777" w:rsidR="00980F2C" w:rsidRPr="00844B37" w:rsidRDefault="00980F2C" w:rsidP="00844B37">
      <w:pPr>
        <w:pStyle w:val="TF-TEXTO"/>
      </w:pPr>
      <w:r>
        <w:t xml:space="preserve">O objetivo deste trabalho é estender o aplicativo atual </w:t>
      </w:r>
      <w:proofErr w:type="spellStart"/>
      <w:r>
        <w:rPr>
          <w:iCs/>
        </w:rPr>
        <w:t>ExploraHabitat</w:t>
      </w:r>
      <w:proofErr w:type="spellEnd"/>
      <w:r>
        <w:rPr>
          <w:iCs/>
        </w:rPr>
        <w:t xml:space="preserve"> (</w:t>
      </w:r>
      <w:del w:id="29" w:author="Marcel Hugo" w:date="2021-10-17T12:13:00Z">
        <w:r w:rsidRPr="00D3612D" w:rsidDel="00C52D2F">
          <w:rPr>
            <w:iCs/>
          </w:rPr>
          <w:delText>Korbes</w:delText>
        </w:r>
      </w:del>
      <w:ins w:id="30" w:author="Marcel Hugo" w:date="2021-10-17T12:13:00Z">
        <w:r>
          <w:rPr>
            <w:iCs/>
          </w:rPr>
          <w:t>KORBES</w:t>
        </w:r>
      </w:ins>
      <w:r>
        <w:rPr>
          <w:iCs/>
        </w:rPr>
        <w:t>, 2021)</w:t>
      </w:r>
      <w:r>
        <w:t xml:space="preserve">, realizando </w:t>
      </w:r>
      <w:commentRangeStart w:id="31"/>
      <w:r>
        <w:t xml:space="preserve">uma reformulação mantendo as funcionalidades atuais </w:t>
      </w:r>
      <w:commentRangeEnd w:id="31"/>
      <w:r>
        <w:rPr>
          <w:rStyle w:val="Refdecomentrio"/>
        </w:rPr>
        <w:commentReference w:id="31"/>
      </w:r>
      <w:r>
        <w:t xml:space="preserve">e com a </w:t>
      </w:r>
      <w:commentRangeStart w:id="32"/>
      <w:r>
        <w:t xml:space="preserve">inclusão de novas funcionalidades </w:t>
      </w:r>
      <w:commentRangeEnd w:id="32"/>
      <w:r>
        <w:rPr>
          <w:rStyle w:val="Refdecomentrio"/>
        </w:rPr>
        <w:commentReference w:id="32"/>
      </w:r>
      <w:r>
        <w:t>para facilitar as saídas a campo dos clubistas.</w:t>
      </w:r>
    </w:p>
    <w:p w14:paraId="1140DA36" w14:textId="77777777" w:rsidR="00980F2C" w:rsidRDefault="00980F2C" w:rsidP="00326A6A">
      <w:pPr>
        <w:pStyle w:val="TF-TEXTO"/>
      </w:pPr>
      <w:r>
        <w:t>Os objetivos específicos são:</w:t>
      </w:r>
    </w:p>
    <w:p w14:paraId="0000015E" w14:textId="77777777" w:rsidR="00980F2C" w:rsidRDefault="00980F2C" w:rsidP="00980F2C">
      <w:pPr>
        <w:pStyle w:val="TF-TEXTO"/>
        <w:numPr>
          <w:ilvl w:val="0"/>
          <w:numId w:val="6"/>
        </w:numPr>
      </w:pPr>
      <w:r>
        <w:t xml:space="preserve">realizar a </w:t>
      </w:r>
      <w:proofErr w:type="spellStart"/>
      <w:r>
        <w:t>refatoração</w:t>
      </w:r>
      <w:proofErr w:type="spellEnd"/>
      <w:r>
        <w:t xml:space="preserve"> do aplicativo atual, </w:t>
      </w:r>
      <w:commentRangeStart w:id="33"/>
      <w:r>
        <w:t>considerando uma melhor usabilidade e interatividade com o usuário;</w:t>
      </w:r>
      <w:commentRangeEnd w:id="33"/>
      <w:r>
        <w:rPr>
          <w:rStyle w:val="Refdecomentrio"/>
        </w:rPr>
        <w:commentReference w:id="33"/>
      </w:r>
    </w:p>
    <w:p w14:paraId="1B412C06" w14:textId="77777777" w:rsidR="00980F2C" w:rsidRDefault="00980F2C" w:rsidP="00980F2C">
      <w:pPr>
        <w:pStyle w:val="TF-TEXTO"/>
        <w:numPr>
          <w:ilvl w:val="0"/>
          <w:numId w:val="6"/>
        </w:numPr>
      </w:pPr>
      <w:commentRangeStart w:id="34"/>
      <w:r>
        <w:lastRenderedPageBreak/>
        <w:t>desenvolvimento do aplicativo utilizando melhores práticas e aplicação de padrões de projeto</w:t>
      </w:r>
      <w:commentRangeEnd w:id="34"/>
      <w:r>
        <w:rPr>
          <w:rStyle w:val="Refdecomentrio"/>
        </w:rPr>
        <w:commentReference w:id="34"/>
      </w:r>
      <w:r>
        <w:t>;</w:t>
      </w:r>
    </w:p>
    <w:p w14:paraId="2E42907D" w14:textId="77777777" w:rsidR="00980F2C" w:rsidRDefault="00980F2C" w:rsidP="00980F2C">
      <w:pPr>
        <w:pStyle w:val="TF-TEXTO"/>
        <w:numPr>
          <w:ilvl w:val="0"/>
          <w:numId w:val="6"/>
        </w:numPr>
      </w:pPr>
      <w:commentRangeStart w:id="35"/>
      <w:r>
        <w:t>utilizar os recursos do dispositivo móvel que possam simular instrumentos de uso comum em saídas a campo</w:t>
      </w:r>
      <w:commentRangeEnd w:id="35"/>
      <w:r>
        <w:rPr>
          <w:rStyle w:val="Refdecomentrio"/>
        </w:rPr>
        <w:commentReference w:id="35"/>
      </w:r>
      <w:r>
        <w:t>.</w:t>
      </w:r>
    </w:p>
    <w:p w14:paraId="4AADD66A" w14:textId="77777777" w:rsidR="00980F2C" w:rsidRDefault="00980F2C" w:rsidP="00980F2C">
      <w:pPr>
        <w:pStyle w:val="Ttulo1"/>
        <w:numPr>
          <w:ilvl w:val="0"/>
          <w:numId w:val="1"/>
        </w:numPr>
      </w:pPr>
      <w:bookmarkStart w:id="36" w:name="_Toc419598587"/>
      <w:commentRangeStart w:id="37"/>
      <w:r>
        <w:t xml:space="preserve">trabalhos </w:t>
      </w:r>
      <w:r w:rsidRPr="00FC4A9F">
        <w:t>correlatos</w:t>
      </w:r>
      <w:commentRangeEnd w:id="37"/>
      <w:r>
        <w:rPr>
          <w:rStyle w:val="Refdecomentrio"/>
          <w:b w:val="0"/>
          <w:caps w:val="0"/>
        </w:rPr>
        <w:commentReference w:id="37"/>
      </w:r>
    </w:p>
    <w:p w14:paraId="0A077388" w14:textId="77777777" w:rsidR="00980F2C" w:rsidRPr="004E1041" w:rsidRDefault="00980F2C" w:rsidP="002269A6">
      <w:pPr>
        <w:pStyle w:val="TF-TEXTO"/>
        <w:ind w:firstLine="0"/>
      </w:pPr>
    </w:p>
    <w:p w14:paraId="5AE7E5C5" w14:textId="77777777" w:rsidR="00980F2C" w:rsidRDefault="00980F2C" w:rsidP="00980F2C">
      <w:pPr>
        <w:pStyle w:val="Ttulo2"/>
        <w:numPr>
          <w:ilvl w:val="1"/>
          <w:numId w:val="1"/>
        </w:numPr>
      </w:pPr>
      <w:r>
        <w:t>UM aplicativo Móvel para Educação ambiental</w:t>
      </w:r>
    </w:p>
    <w:p w14:paraId="0D66ADB5" w14:textId="77777777" w:rsidR="00980F2C" w:rsidRDefault="00980F2C" w:rsidP="00CA1427">
      <w:pPr>
        <w:pStyle w:val="TF-TEXTO"/>
      </w:pPr>
      <w:commentRangeStart w:id="38"/>
      <w:r>
        <w:t xml:space="preserve">A aplicação </w:t>
      </w:r>
      <w:proofErr w:type="spellStart"/>
      <w:r>
        <w:t>QRFlora</w:t>
      </w:r>
      <w:proofErr w:type="spellEnd"/>
      <w:r>
        <w:t xml:space="preserve"> desenvolvido por Abreu </w:t>
      </w:r>
      <w:r w:rsidRPr="00CA1427">
        <w:rPr>
          <w:i/>
          <w:iCs/>
        </w:rPr>
        <w:t>et al</w:t>
      </w:r>
      <w:r>
        <w:t xml:space="preserve">. (2017) no Simpósio Brasileiro de Informática na Educação, disponibilizada na plataforma </w:t>
      </w:r>
      <w:proofErr w:type="spellStart"/>
      <w:r>
        <w:t>Android</w:t>
      </w:r>
      <w:proofErr w:type="spellEnd"/>
      <w:r>
        <w:t>, tem como principal objetivo ser utilizado como ferramenta para auxiliar professores em disciplinas relacionadas a biologia e em aulas de campo despertando o interesse e o aprendizado sobre a flora do meio ambiente</w:t>
      </w:r>
      <w:commentRangeEnd w:id="38"/>
      <w:r>
        <w:rPr>
          <w:rStyle w:val="Refdecomentrio"/>
        </w:rPr>
        <w:commentReference w:id="38"/>
      </w:r>
      <w:r>
        <w:t xml:space="preserve">. Desta forma o aplicativo permite que o </w:t>
      </w:r>
      <w:commentRangeStart w:id="39"/>
      <w:r>
        <w:t xml:space="preserve">usuário </w:t>
      </w:r>
      <w:del w:id="40" w:author="Marcel Hugo" w:date="2021-10-17T12:30:00Z">
        <w:r w:rsidDel="00CE1D45">
          <w:delText>através da utilização de um dispositivo móvel ao acessar o aplicativo poderá</w:delText>
        </w:r>
      </w:del>
      <w:ins w:id="41" w:author="Marcel Hugo" w:date="2021-10-17T12:30:00Z">
        <w:r>
          <w:t>possa</w:t>
        </w:r>
        <w:commentRangeEnd w:id="39"/>
        <w:r>
          <w:rPr>
            <w:rStyle w:val="Refdecomentrio"/>
          </w:rPr>
          <w:commentReference w:id="39"/>
        </w:r>
      </w:ins>
      <w:r>
        <w:t xml:space="preserve"> visualizar um mapa da região explorada e selecionar as espécies arbóreas cadastradas e acessar o leitor de </w:t>
      </w:r>
      <w:proofErr w:type="spellStart"/>
      <w:r>
        <w:t>Quick</w:t>
      </w:r>
      <w:proofErr w:type="spellEnd"/>
      <w:r>
        <w:t xml:space="preserve"> Response </w:t>
      </w:r>
      <w:proofErr w:type="spellStart"/>
      <w:r>
        <w:t>Code</w:t>
      </w:r>
      <w:proofErr w:type="spellEnd"/>
      <w:r>
        <w:t xml:space="preserve"> (</w:t>
      </w:r>
      <w:r w:rsidRPr="0022567E">
        <w:t xml:space="preserve">QR </w:t>
      </w:r>
      <w:proofErr w:type="spellStart"/>
      <w:r w:rsidRPr="0022567E">
        <w:t>Code</w:t>
      </w:r>
      <w:proofErr w:type="spellEnd"/>
      <w:r>
        <w:t xml:space="preserve">) </w:t>
      </w:r>
      <w:r w:rsidRPr="00740359">
        <w:t>para obter mais informações sobre a espécie</w:t>
      </w:r>
      <w:r>
        <w:t>.</w:t>
      </w:r>
    </w:p>
    <w:p w14:paraId="3722A4E3" w14:textId="77777777" w:rsidR="00980F2C" w:rsidRDefault="00980F2C" w:rsidP="00CA1427">
      <w:pPr>
        <w:pStyle w:val="TF-TEXTO"/>
      </w:pPr>
      <w:r>
        <w:t xml:space="preserve">A Figura 1 apresenta algumas telas do aplicativo </w:t>
      </w:r>
      <w:proofErr w:type="spellStart"/>
      <w:r>
        <w:t>QRFlora</w:t>
      </w:r>
      <w:proofErr w:type="spellEnd"/>
      <w:r>
        <w:t xml:space="preserve">, onde é possível verificar o fluxo desde a autenticação do usuário, a navegação do mapa da área selecionada, o acesso as espécies arbóreas cadastradas e a </w:t>
      </w:r>
      <w:commentRangeStart w:id="42"/>
      <w:r>
        <w:t xml:space="preserve">geração do código </w:t>
      </w:r>
      <w:commentRangeEnd w:id="42"/>
      <w:r>
        <w:rPr>
          <w:rStyle w:val="Refdecomentrio"/>
        </w:rPr>
        <w:commentReference w:id="42"/>
      </w:r>
      <w:r w:rsidRPr="0022567E">
        <w:t xml:space="preserve">QR </w:t>
      </w:r>
      <w:proofErr w:type="spellStart"/>
      <w:r w:rsidRPr="0022567E">
        <w:t>Code</w:t>
      </w:r>
      <w:proofErr w:type="spellEnd"/>
      <w:r w:rsidRPr="00740359">
        <w:t>.</w:t>
      </w:r>
    </w:p>
    <w:p w14:paraId="471C71C7" w14:textId="77777777" w:rsidR="00980F2C" w:rsidRDefault="00980F2C" w:rsidP="00740359">
      <w:pPr>
        <w:pStyle w:val="TF-LEGENDA"/>
      </w:pPr>
      <w:r>
        <w:t>Figura 1 - Exemplo da utilização do aplicativo</w:t>
      </w:r>
    </w:p>
    <w:p w14:paraId="2945CCEA" w14:textId="77777777" w:rsidR="00980F2C" w:rsidRDefault="00980F2C" w:rsidP="00003E90">
      <w:pPr>
        <w:pStyle w:val="TF-FIGURA"/>
        <w:rPr>
          <w:noProof/>
        </w:rPr>
      </w:pPr>
      <w:r>
        <w:rPr>
          <w:noProof/>
          <w:highlight w:val="red"/>
        </w:rPr>
      </w:r>
      <w:r w:rsidR="00980F2C">
        <w:rPr>
          <w:noProof/>
          <w:highlight w:val="red"/>
        </w:rPr>
        <w:pict w14:anchorId="2BE1EE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3.25pt;height:109.9pt;visibility:visible;mso-wrap-style:square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75D2FCE1" w14:textId="77777777" w:rsidR="00980F2C" w:rsidRDefault="00980F2C" w:rsidP="00740359">
      <w:pPr>
        <w:pStyle w:val="TF-FONTE"/>
      </w:pPr>
      <w:r w:rsidRPr="00C07B36">
        <w:t xml:space="preserve">Fonte: </w:t>
      </w:r>
      <w:r>
        <w:t xml:space="preserve">Abreu </w:t>
      </w:r>
      <w:r w:rsidRPr="00CA1427">
        <w:rPr>
          <w:i/>
          <w:iCs/>
        </w:rPr>
        <w:t>et al</w:t>
      </w:r>
      <w:r>
        <w:t>. (2020).</w:t>
      </w:r>
    </w:p>
    <w:p w14:paraId="3A3C35B4" w14:textId="77777777" w:rsidR="00980F2C" w:rsidRDefault="00980F2C" w:rsidP="00CA1427">
      <w:pPr>
        <w:pStyle w:val="TF-TEXTO"/>
      </w:pPr>
      <w:r>
        <w:t xml:space="preserve">De acordo com Abreu </w:t>
      </w:r>
      <w:r w:rsidRPr="00003E90">
        <w:rPr>
          <w:i/>
          <w:iCs/>
        </w:rPr>
        <w:t>et al.</w:t>
      </w:r>
      <w:r w:rsidRPr="00003E90">
        <w:t xml:space="preserve"> (2017)</w:t>
      </w:r>
      <w:r>
        <w:t xml:space="preserve"> concluiu-se que quando realizado a catalogação da flora do ambiente explorado, o aplicativo poderá ser aplicado no apoio de projetos educacionais</w:t>
      </w:r>
      <w:ins w:id="43" w:author="Marcel Hugo" w:date="2021-10-17T12:33:00Z">
        <w:r>
          <w:t>,</w:t>
        </w:r>
      </w:ins>
      <w:r>
        <w:t xml:space="preserve"> </w:t>
      </w:r>
      <w:del w:id="44" w:author="Marcel Hugo" w:date="2021-10-17T12:33:00Z">
        <w:r w:rsidDel="00AC44EE">
          <w:delText xml:space="preserve">e </w:delText>
        </w:r>
      </w:del>
      <w:r>
        <w:t>contribuindo para a existência de ambientes imersivos de aprendizagem da flora nativa em uma determinada região.</w:t>
      </w:r>
    </w:p>
    <w:p w14:paraId="32E51EDF" w14:textId="77777777" w:rsidR="00980F2C" w:rsidRDefault="00980F2C" w:rsidP="00980F2C">
      <w:pPr>
        <w:pStyle w:val="Ttulo2"/>
        <w:numPr>
          <w:ilvl w:val="1"/>
          <w:numId w:val="1"/>
        </w:numPr>
      </w:pPr>
      <w:r>
        <w:t>FERRAMENTA PARA IDENTIFICAÇÃO DE ESPÉCIES VEGETAIS VIA LEITURA DE QR CODE COM SMARTPHONE</w:t>
      </w:r>
    </w:p>
    <w:p w14:paraId="1ADE1ABE" w14:textId="77777777" w:rsidR="00980F2C" w:rsidRDefault="00980F2C" w:rsidP="00A44581">
      <w:pPr>
        <w:pStyle w:val="TF-TEXTO"/>
      </w:pPr>
      <w:r>
        <w:t xml:space="preserve">O aplicativo </w:t>
      </w:r>
      <w:proofErr w:type="spellStart"/>
      <w:r>
        <w:t>FlorALL</w:t>
      </w:r>
      <w:proofErr w:type="spellEnd"/>
      <w:r>
        <w:t xml:space="preserve"> proposto por Nascimento </w:t>
      </w:r>
      <w:r w:rsidRPr="00A71908">
        <w:rPr>
          <w:i/>
          <w:iCs/>
        </w:rPr>
        <w:t>et al</w:t>
      </w:r>
      <w:r>
        <w:t>. (2020)</w:t>
      </w:r>
      <w:ins w:id="45" w:author="Marcel Hugo" w:date="2021-10-17T12:33:00Z">
        <w:r>
          <w:t>,</w:t>
        </w:r>
      </w:ins>
      <w:r>
        <w:t xml:space="preserve"> disponibilizado nas plataformas </w:t>
      </w:r>
      <w:proofErr w:type="spellStart"/>
      <w:r>
        <w:t>Android</w:t>
      </w:r>
      <w:proofErr w:type="spellEnd"/>
      <w:r>
        <w:t xml:space="preserve"> e iOS</w:t>
      </w:r>
      <w:ins w:id="46" w:author="Marcel Hugo" w:date="2021-10-17T12:33:00Z">
        <w:r>
          <w:t>,</w:t>
        </w:r>
      </w:ins>
      <w:r>
        <w:t xml:space="preserve"> foi desenvolvido utilizando o </w:t>
      </w:r>
      <w:r w:rsidRPr="00507E71">
        <w:rPr>
          <w:i/>
          <w:iCs/>
        </w:rPr>
        <w:t xml:space="preserve">Framework </w:t>
      </w:r>
      <w:proofErr w:type="spellStart"/>
      <w:r w:rsidRPr="00507E71">
        <w:rPr>
          <w:i/>
          <w:iCs/>
        </w:rPr>
        <w:t>React</w:t>
      </w:r>
      <w:proofErr w:type="spellEnd"/>
      <w:r w:rsidRPr="00507E71">
        <w:rPr>
          <w:i/>
          <w:iCs/>
        </w:rPr>
        <w:t xml:space="preserve"> </w:t>
      </w:r>
      <w:proofErr w:type="spellStart"/>
      <w:r w:rsidRPr="00507E71">
        <w:rPr>
          <w:i/>
          <w:iCs/>
        </w:rPr>
        <w:t>Native</w:t>
      </w:r>
      <w:proofErr w:type="spellEnd"/>
      <w:r>
        <w:t xml:space="preserve">. A aplicação permite o usuário utilizar a tecnologia de </w:t>
      </w:r>
      <w:r w:rsidRPr="0022567E">
        <w:t xml:space="preserve">QR </w:t>
      </w:r>
      <w:proofErr w:type="spellStart"/>
      <w:r w:rsidRPr="0022567E">
        <w:t>Code</w:t>
      </w:r>
      <w:proofErr w:type="spellEnd"/>
      <w:r>
        <w:t xml:space="preserve"> para fornecimento de informações a respeito de espécies vegetais em parques ambientais ou áreas florestais aos visitantes para que possam tomar a consciência da importância das espécies vegetais de uma região. O visitante acessa o aplicativo e direciona a câmera para leitura de um código e o sistema retorna informações sobre determinada espécie. </w:t>
      </w:r>
    </w:p>
    <w:p w14:paraId="55B4BAAC" w14:textId="77777777" w:rsidR="00980F2C" w:rsidRDefault="00980F2C" w:rsidP="00531ABA">
      <w:pPr>
        <w:pStyle w:val="TF-TEXTO"/>
      </w:pPr>
      <w:r>
        <w:t xml:space="preserve">A Figura 2 apresenta algumas telas do aplicativo </w:t>
      </w:r>
      <w:del w:id="47" w:author="Marcel Hugo" w:date="2021-10-19T17:54:00Z">
        <w:r w:rsidDel="00376AA3">
          <w:delText xml:space="preserve">da tela principal </w:delText>
        </w:r>
      </w:del>
      <w:r>
        <w:t xml:space="preserve">onde é possível escolher a opção de </w:t>
      </w:r>
      <w:proofErr w:type="spellStart"/>
      <w:r>
        <w:t>escanear</w:t>
      </w:r>
      <w:proofErr w:type="spellEnd"/>
      <w:r>
        <w:t xml:space="preserve"> o QR </w:t>
      </w:r>
      <w:proofErr w:type="spellStart"/>
      <w:r>
        <w:t>code</w:t>
      </w:r>
      <w:proofErr w:type="spellEnd"/>
      <w:ins w:id="48" w:author="Marcel Hugo" w:date="2021-10-19T17:55:00Z">
        <w:r>
          <w:t>, s</w:t>
        </w:r>
      </w:ins>
      <w:del w:id="49" w:author="Marcel Hugo" w:date="2021-10-19T17:55:00Z">
        <w:r w:rsidDel="00F95B2E">
          <w:delText>. S</w:delText>
        </w:r>
      </w:del>
      <w:r>
        <w:t>eguido de uma demonstração da utilização da câmera para efetuar a leitura</w:t>
      </w:r>
      <w:ins w:id="50" w:author="Marcel Hugo" w:date="2021-10-19T17:55:00Z">
        <w:r>
          <w:t>. P</w:t>
        </w:r>
      </w:ins>
      <w:del w:id="51" w:author="Marcel Hugo" w:date="2021-10-19T17:55:00Z">
        <w:r w:rsidDel="00F95B2E">
          <w:delText xml:space="preserve"> e, p</w:delText>
        </w:r>
      </w:del>
      <w:r>
        <w:t xml:space="preserve">or fim, após realização da leitura é feito uma busca no banco de dados e redirecionado para uma nova tela onde </w:t>
      </w:r>
      <w:ins w:id="52" w:author="Marcel Hugo" w:date="2021-10-19T17:55:00Z">
        <w:r>
          <w:t>são</w:t>
        </w:r>
      </w:ins>
      <w:del w:id="53" w:author="Marcel Hugo" w:date="2021-10-19T17:55:00Z">
        <w:r w:rsidDel="00F95B2E">
          <w:delText>é</w:delText>
        </w:r>
      </w:del>
      <w:r>
        <w:t xml:space="preserve"> retorna</w:t>
      </w:r>
      <w:ins w:id="54" w:author="Marcel Hugo" w:date="2021-10-19T17:55:00Z">
        <w:r>
          <w:t>das</w:t>
        </w:r>
      </w:ins>
      <w:del w:id="55" w:author="Marcel Hugo" w:date="2021-10-19T17:55:00Z">
        <w:r w:rsidDel="00F95B2E">
          <w:delText>ndo</w:delText>
        </w:r>
      </w:del>
      <w:r>
        <w:t xml:space="preserve"> todas as informações a respeito da espécie.</w:t>
      </w:r>
    </w:p>
    <w:p w14:paraId="116A358C" w14:textId="77777777" w:rsidR="00980F2C" w:rsidRDefault="00980F2C" w:rsidP="000E2EAA">
      <w:pPr>
        <w:pStyle w:val="TF-LEGENDA"/>
        <w:rPr>
          <w:noProof/>
        </w:rPr>
      </w:pPr>
      <w:r>
        <w:rPr>
          <w:noProof/>
        </w:rPr>
        <w:t>Figura 2 – Tela principal e o acesso da câmera</w:t>
      </w:r>
    </w:p>
    <w:p w14:paraId="32950644" w14:textId="77777777" w:rsidR="00980F2C" w:rsidRDefault="00980F2C" w:rsidP="00003E90">
      <w:pPr>
        <w:pStyle w:val="TF-FIGURA"/>
        <w:rPr>
          <w:noProof/>
        </w:rPr>
      </w:pPr>
      <w:r>
        <w:rPr>
          <w:noProof/>
        </w:rPr>
      </w:r>
      <w:r w:rsidR="00980F2C">
        <w:rPr>
          <w:noProof/>
        </w:rPr>
        <w:pict w14:anchorId="3E4B02C4">
          <v:shape id="_x0000_i1026" type="#_x0000_t75" alt="" style="width:171.8pt;height:108.65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rPr>
          <w:noProof/>
        </w:rPr>
        <w:t xml:space="preserve"> </w:t>
      </w:r>
    </w:p>
    <w:p w14:paraId="1A1E2058" w14:textId="77777777" w:rsidR="00980F2C" w:rsidRDefault="00980F2C" w:rsidP="000E2EAA">
      <w:pPr>
        <w:pStyle w:val="TF-FONTE"/>
      </w:pPr>
      <w:r w:rsidRPr="00C07B36">
        <w:t xml:space="preserve">Fonte: </w:t>
      </w:r>
      <w:r>
        <w:t xml:space="preserve">Nascimento </w:t>
      </w:r>
      <w:r w:rsidRPr="00565E04">
        <w:rPr>
          <w:i/>
          <w:iCs/>
        </w:rPr>
        <w:t>et al.</w:t>
      </w:r>
      <w:r w:rsidRPr="00C07B36">
        <w:t xml:space="preserve"> (2021)</w:t>
      </w:r>
      <w:r>
        <w:t>.</w:t>
      </w:r>
    </w:p>
    <w:p w14:paraId="10CB87F2" w14:textId="77777777" w:rsidR="00980F2C" w:rsidRPr="00326A6A" w:rsidRDefault="00980F2C" w:rsidP="00326A6A">
      <w:pPr>
        <w:pStyle w:val="TF-TEXTO"/>
        <w:ind w:firstLine="709"/>
      </w:pPr>
      <w:r>
        <w:lastRenderedPageBreak/>
        <w:t xml:space="preserve">Segundo Nascimento </w:t>
      </w:r>
      <w:r w:rsidRPr="00003E90">
        <w:rPr>
          <w:i/>
          <w:iCs/>
        </w:rPr>
        <w:t>et al</w:t>
      </w:r>
      <w:r>
        <w:t>. (2020) após os testes realizados foi identificado que a aplicação cumpre com o esperado de acordo com a proposta do estudo. E poderá ser uma ferramenta utilizada pela comunidade para a conscientização em relação a importância das áreas verdes através do conhecimento sobre as espécies.</w:t>
      </w:r>
    </w:p>
    <w:p w14:paraId="6B2AF653" w14:textId="77777777" w:rsidR="00980F2C" w:rsidRDefault="00980F2C" w:rsidP="00980F2C">
      <w:pPr>
        <w:pStyle w:val="Ttulo2"/>
        <w:numPr>
          <w:ilvl w:val="1"/>
          <w:numId w:val="1"/>
        </w:numPr>
      </w:pPr>
      <w:r w:rsidRPr="00B266A4">
        <w:t>Monitoramento</w:t>
      </w:r>
      <w:r>
        <w:rPr>
          <w:b/>
          <w:bCs/>
        </w:rPr>
        <w:t xml:space="preserve"> </w:t>
      </w:r>
      <w:r w:rsidRPr="00B266A4">
        <w:t>Ambiental Usando Dispositivos Móveis</w:t>
      </w:r>
    </w:p>
    <w:p w14:paraId="6A38BCD2" w14:textId="77777777" w:rsidR="00980F2C" w:rsidRDefault="00980F2C" w:rsidP="00B266A4">
      <w:pPr>
        <w:pStyle w:val="TF-TEXTO"/>
      </w:pPr>
      <w:r>
        <w:t xml:space="preserve">Rosa (2015) desenvolveu um aplicativo </w:t>
      </w:r>
      <w:proofErr w:type="spellStart"/>
      <w:r>
        <w:t>multiplataforma</w:t>
      </w:r>
      <w:proofErr w:type="spellEnd"/>
      <w:r>
        <w:t xml:space="preserve"> utilizando o </w:t>
      </w:r>
      <w:r w:rsidRPr="00493EF1">
        <w:rPr>
          <w:i/>
          <w:iCs/>
        </w:rPr>
        <w:t>Framework</w:t>
      </w:r>
      <w:r>
        <w:t xml:space="preserve"> </w:t>
      </w:r>
      <w:proofErr w:type="spellStart"/>
      <w:r>
        <w:t>Phonegap</w:t>
      </w:r>
      <w:proofErr w:type="spellEnd"/>
      <w:r>
        <w:t xml:space="preserve">, que disponibiliza recursos para auxiliar órgãos responsáveis pela monitoração e elaboração de planos de contingência para incidentes relacionados ao meio ambiente. O aplicativo permite que usuários voluntariamente criem </w:t>
      </w:r>
      <w:commentRangeStart w:id="56"/>
      <w:del w:id="57" w:author="Marcel Hugo" w:date="2021-10-19T17:56:00Z">
        <w:r w:rsidDel="00017321">
          <w:delText xml:space="preserve">reportes </w:delText>
        </w:r>
      </w:del>
      <w:ins w:id="58" w:author="Marcel Hugo" w:date="2021-10-19T17:56:00Z">
        <w:r>
          <w:t xml:space="preserve">relatos </w:t>
        </w:r>
      </w:ins>
      <w:commentRangeEnd w:id="56"/>
      <w:ins w:id="59" w:author="Marcel Hugo" w:date="2021-10-19T18:06:00Z">
        <w:r>
          <w:rPr>
            <w:rStyle w:val="Refdecomentrio"/>
          </w:rPr>
          <w:commentReference w:id="56"/>
        </w:r>
      </w:ins>
      <w:r>
        <w:t>de incidentes ambientais</w:t>
      </w:r>
      <w:ins w:id="60" w:author="Marcel Hugo" w:date="2021-10-19T17:55:00Z">
        <w:r>
          <w:t>. A</w:t>
        </w:r>
      </w:ins>
      <w:del w:id="61" w:author="Marcel Hugo" w:date="2021-10-19T17:55:00Z">
        <w:r w:rsidDel="00F26A91">
          <w:delText>, a</w:delText>
        </w:r>
      </w:del>
      <w:r>
        <w:t xml:space="preserve">ssim, outros usuários podem visualizar esse incidente em um mapa, podendo apoiar o </w:t>
      </w:r>
      <w:del w:id="62" w:author="Marcel Hugo" w:date="2021-10-19T17:56:00Z">
        <w:r w:rsidDel="00017321">
          <w:delText xml:space="preserve">reporte </w:delText>
        </w:r>
      </w:del>
      <w:ins w:id="63" w:author="Marcel Hugo" w:date="2021-10-19T17:56:00Z">
        <w:r>
          <w:t xml:space="preserve">relato </w:t>
        </w:r>
      </w:ins>
      <w:r>
        <w:t>e adicionar comentários confirmando o incidente. Por fim, o incidente pode ser assumido e resolvido.</w:t>
      </w:r>
    </w:p>
    <w:p w14:paraId="1DB0A912" w14:textId="77777777" w:rsidR="00980F2C" w:rsidRDefault="00980F2C" w:rsidP="007311D1">
      <w:pPr>
        <w:pStyle w:val="TF-TEXTO"/>
      </w:pPr>
      <w:ins w:id="64" w:author="Marcel Hugo" w:date="2021-10-19T17:56:00Z">
        <w:r>
          <w:t>A</w:t>
        </w:r>
      </w:ins>
      <w:del w:id="65" w:author="Marcel Hugo" w:date="2021-10-19T17:56:00Z">
        <w:r w:rsidDel="0005603A">
          <w:delText>Na</w:delText>
        </w:r>
      </w:del>
      <w:r>
        <w:t xml:space="preserve"> Figura 3 apresenta </w:t>
      </w:r>
      <w:ins w:id="66" w:author="Marcel Hugo" w:date="2021-10-19T17:56:00Z">
        <w:r>
          <w:t xml:space="preserve">telas em </w:t>
        </w:r>
      </w:ins>
      <w:r>
        <w:t>um exemplo do fluxo de inserção de incidente. Primeiramente utilizando a localização do usuário para sinalizar no mapa. E assim o usuário poderá incluir um título, descrição e uma foto do incidente.</w:t>
      </w:r>
      <w:r w:rsidRPr="005D5261">
        <w:t xml:space="preserve"> </w:t>
      </w:r>
      <w:r>
        <w:t xml:space="preserve">Rosa (2015) concluiu que após a utilização do aplicativo poderá ser realizado estudos quanto à efetividade, porém salientou que depende do apoio da população para contribuir com o </w:t>
      </w:r>
      <w:del w:id="67" w:author="Marcel Hugo" w:date="2021-10-19T17:57:00Z">
        <w:r w:rsidDel="003D4109">
          <w:delText xml:space="preserve">reporte </w:delText>
        </w:r>
      </w:del>
      <w:ins w:id="68" w:author="Marcel Hugo" w:date="2021-10-19T17:57:00Z">
        <w:r>
          <w:t xml:space="preserve">relato </w:t>
        </w:r>
      </w:ins>
      <w:r>
        <w:t>dos incidentes ambientais.</w:t>
      </w:r>
    </w:p>
    <w:p w14:paraId="1D52D6C8" w14:textId="77777777" w:rsidR="00980F2C" w:rsidRDefault="00980F2C" w:rsidP="007311D1">
      <w:pPr>
        <w:pStyle w:val="TF-LEGENDA"/>
      </w:pPr>
      <w:r>
        <w:t>Figura 3 – Inserção de incidente</w:t>
      </w:r>
    </w:p>
    <w:p w14:paraId="0E0675D3" w14:textId="77777777" w:rsidR="00980F2C" w:rsidRDefault="00980F2C" w:rsidP="00A07669">
      <w:pPr>
        <w:pStyle w:val="TF-FIGURA"/>
      </w:pPr>
      <w:r>
        <w:rPr>
          <w:noProof/>
        </w:rPr>
      </w:r>
      <w:r w:rsidR="00980F2C">
        <w:rPr>
          <w:noProof/>
        </w:rPr>
        <w:pict w14:anchorId="043CCA0D">
          <v:shape id="_x0000_i1027" type="#_x0000_t75" alt="" style="width:361.25pt;height:155.35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8E2D7DA" w14:textId="77777777" w:rsidR="00980F2C" w:rsidRDefault="00980F2C" w:rsidP="00A07669">
      <w:pPr>
        <w:pStyle w:val="TF-LEGENDA"/>
      </w:pPr>
      <w:r>
        <w:t>Fonte: Rosa (2015).</w:t>
      </w:r>
    </w:p>
    <w:p w14:paraId="217F8284" w14:textId="77777777" w:rsidR="00980F2C" w:rsidRPr="007311D1" w:rsidRDefault="00980F2C" w:rsidP="007311D1">
      <w:pPr>
        <w:pStyle w:val="TF-TEXTOQUADRO"/>
      </w:pPr>
    </w:p>
    <w:p w14:paraId="33BEBDE6" w14:textId="77777777" w:rsidR="00980F2C" w:rsidRDefault="00980F2C" w:rsidP="00980F2C">
      <w:pPr>
        <w:pStyle w:val="Ttulo1"/>
        <w:numPr>
          <w:ilvl w:val="0"/>
          <w:numId w:val="1"/>
        </w:numPr>
      </w:pPr>
      <w:bookmarkStart w:id="69" w:name="_Toc54164921"/>
      <w:bookmarkStart w:id="70" w:name="_Toc54165675"/>
      <w:bookmarkStart w:id="71" w:name="_Toc54169333"/>
      <w:bookmarkStart w:id="72" w:name="_Toc96347439"/>
      <w:bookmarkStart w:id="73" w:name="_Toc96357723"/>
      <w:bookmarkStart w:id="74" w:name="_Toc96491866"/>
      <w:bookmarkStart w:id="75" w:name="_Toc411603107"/>
      <w:bookmarkEnd w:id="36"/>
      <w:r>
        <w:t>APLICATIVO ATUAL</w:t>
      </w:r>
    </w:p>
    <w:p w14:paraId="3787E005" w14:textId="77777777" w:rsidR="00980F2C" w:rsidRDefault="00980F2C" w:rsidP="00003E90">
      <w:pPr>
        <w:pStyle w:val="TF-TEXTO"/>
      </w:pPr>
      <w:r>
        <w:t xml:space="preserve">O aplicativo </w:t>
      </w:r>
      <w:proofErr w:type="spellStart"/>
      <w:r>
        <w:t>ExploraHabitat</w:t>
      </w:r>
      <w:proofErr w:type="spellEnd"/>
      <w:r>
        <w:t xml:space="preserve"> desenvolvido por </w:t>
      </w:r>
      <w:proofErr w:type="spellStart"/>
      <w:r>
        <w:t>Korbes</w:t>
      </w:r>
      <w:proofErr w:type="spellEnd"/>
      <w:r>
        <w:t xml:space="preserve"> (2021) tem como objetivo apoiar as saídas a campo dos clubistas em Clube de Ciências através da utilização dos recursos dos dispositivos móveis para simular atividades comuns executadas pelos clubistas. Conforme pode ser verificado na Figura 4 o aplicativo possibilitava que o professor do clube realizasse o cadastro de um tema referente a saída a campo que estaria sendo realizada pelos participantes do clube.</w:t>
      </w:r>
    </w:p>
    <w:p w14:paraId="72A9F3E2" w14:textId="77777777" w:rsidR="00980F2C" w:rsidRDefault="00980F2C" w:rsidP="00C07B36">
      <w:pPr>
        <w:pStyle w:val="TF-LEGENDA"/>
      </w:pPr>
      <w:r>
        <w:t>Figura 4 - Cadastro de um Tema</w:t>
      </w:r>
    </w:p>
    <w:p w14:paraId="7CFE1DA8" w14:textId="77777777" w:rsidR="00980F2C" w:rsidRDefault="00980F2C" w:rsidP="00C07B36">
      <w:pPr>
        <w:pStyle w:val="TF-FIGURA"/>
        <w:rPr>
          <w:noProof/>
        </w:rPr>
      </w:pPr>
      <w:r>
        <w:rPr>
          <w:noProof/>
        </w:rPr>
      </w:r>
      <w:r w:rsidR="00980F2C">
        <w:rPr>
          <w:noProof/>
        </w:rPr>
        <w:pict w14:anchorId="097100FA">
          <v:shape id="_x0000_i1028" type="#_x0000_t75" alt="" style="width:373.9pt;height:106.1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3BC4C046" w14:textId="77777777" w:rsidR="00980F2C" w:rsidRDefault="00980F2C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06111C38" w14:textId="77777777" w:rsidR="00980F2C" w:rsidRDefault="00980F2C" w:rsidP="00C07B36">
      <w:pPr>
        <w:pStyle w:val="TF-TEXTO"/>
      </w:pPr>
      <w:r>
        <w:tab/>
        <w:t>Após a realização do cadastro do tema o professor em conjunto com o clubista pode realizar o cadastro de um ou mais objetivos específicos para o tema e dentro dos objetivos inserir o roteiro de atividades para realização dele. A Figura 5 apresenta um exemplo de uma tela de um objetivo já com as atividades cadastradas.</w:t>
      </w:r>
    </w:p>
    <w:p w14:paraId="59743B34" w14:textId="77777777" w:rsidR="00980F2C" w:rsidRDefault="00980F2C" w:rsidP="00C07B36">
      <w:pPr>
        <w:pStyle w:val="TF-LEGENDA"/>
      </w:pPr>
      <w:r>
        <w:lastRenderedPageBreak/>
        <w:t>Figura 5 – Objetivo com atividades cadastradas</w:t>
      </w:r>
    </w:p>
    <w:p w14:paraId="5B100FD5" w14:textId="77777777" w:rsidR="00980F2C" w:rsidRDefault="00980F2C" w:rsidP="00C07B36">
      <w:pPr>
        <w:pStyle w:val="TF-FIGURA"/>
        <w:rPr>
          <w:noProof/>
        </w:rPr>
      </w:pPr>
      <w:r>
        <w:rPr>
          <w:noProof/>
        </w:rPr>
      </w:r>
      <w:r w:rsidR="00980F2C">
        <w:rPr>
          <w:noProof/>
        </w:rPr>
        <w:pict w14:anchorId="439D0A6C">
          <v:shape id="_x0000_i1029" type="#_x0000_t75" alt="" style="width:305.7pt;height:169.25pt;visibility:visible;mso-wrap-style:square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23C4555" w14:textId="77777777" w:rsidR="00980F2C" w:rsidRDefault="00980F2C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2D3C9763" w14:textId="77777777" w:rsidR="00980F2C" w:rsidRDefault="00980F2C" w:rsidP="00C07B36">
      <w:pPr>
        <w:pStyle w:val="TF-TEXTO"/>
      </w:pPr>
      <w:del w:id="76" w:author="Marcel Hugo" w:date="2021-10-19T17:58:00Z">
        <w:r w:rsidDel="00AE60DC">
          <w:delText>Por fim, devido o</w:delText>
        </w:r>
      </w:del>
      <w:ins w:id="77" w:author="Marcel Hugo" w:date="2021-10-19T17:58:00Z">
        <w:r>
          <w:t>O</w:t>
        </w:r>
      </w:ins>
      <w:r>
        <w:t xml:space="preserve"> aplicativo </w:t>
      </w:r>
      <w:del w:id="78" w:author="Marcel Hugo" w:date="2021-10-19T17:58:00Z">
        <w:r w:rsidDel="00AE60DC">
          <w:delText>ter sido</w:delText>
        </w:r>
      </w:del>
      <w:ins w:id="79" w:author="Marcel Hugo" w:date="2021-10-19T17:58:00Z">
        <w:r>
          <w:t>foi</w:t>
        </w:r>
      </w:ins>
      <w:r>
        <w:t xml:space="preserve"> planejado para evitar a utilização de internet, pois em saídas a campo os clubistas podem estar em lugares onde não possu</w:t>
      </w:r>
      <w:del w:id="80" w:author="Marcel Hugo" w:date="2021-10-19T17:58:00Z">
        <w:r w:rsidDel="005929F3">
          <w:delText>i</w:delText>
        </w:r>
      </w:del>
      <w:ins w:id="81" w:author="Marcel Hugo" w:date="2021-10-19T17:58:00Z">
        <w:r>
          <w:t>em</w:t>
        </w:r>
      </w:ins>
      <w:r>
        <w:t xml:space="preserve"> uma estrutura propícia para utilização redes móveis ou WI-</w:t>
      </w:r>
      <w:proofErr w:type="spellStart"/>
      <w:r>
        <w:t>FI</w:t>
      </w:r>
      <w:ins w:id="82" w:author="Marcel Hugo" w:date="2021-10-19T17:58:00Z">
        <w:r>
          <w:t>.</w:t>
        </w:r>
      </w:ins>
      <w:del w:id="83" w:author="Marcel Hugo" w:date="2021-10-19T17:58:00Z">
        <w:r w:rsidDel="005929F3">
          <w:delText>, d</w:delText>
        </w:r>
      </w:del>
      <w:ins w:id="84" w:author="Marcel Hugo" w:date="2021-10-19T17:58:00Z">
        <w:r>
          <w:t>D</w:t>
        </w:r>
      </w:ins>
      <w:r>
        <w:t>esta</w:t>
      </w:r>
      <w:proofErr w:type="spellEnd"/>
      <w:r>
        <w:t xml:space="preserve"> forma, permite a integração com outros usuários através da geração de um QR </w:t>
      </w:r>
      <w:proofErr w:type="spellStart"/>
      <w:r>
        <w:t>Code</w:t>
      </w:r>
      <w:proofErr w:type="spellEnd"/>
      <w:r>
        <w:t xml:space="preserve">. O QR </w:t>
      </w:r>
      <w:proofErr w:type="spellStart"/>
      <w:r>
        <w:t>Code</w:t>
      </w:r>
      <w:proofErr w:type="spellEnd"/>
      <w:r>
        <w:t xml:space="preserve"> é gerado quando professor finaliza o cadastro de um tema</w:t>
      </w:r>
      <w:ins w:id="85" w:author="Marcel Hugo" w:date="2021-10-19T17:59:00Z">
        <w:r>
          <w:t>. S</w:t>
        </w:r>
      </w:ins>
      <w:del w:id="86" w:author="Marcel Hugo" w:date="2021-10-19T17:59:00Z">
        <w:r w:rsidDel="005929F3">
          <w:delText>, s</w:delText>
        </w:r>
      </w:del>
      <w:r>
        <w:t>endo assim, o clubista poderá realizar a leitura e obter todos os dados relacionado</w:t>
      </w:r>
      <w:ins w:id="87" w:author="Marcel Hugo" w:date="2021-10-19T17:59:00Z">
        <w:r>
          <w:t>s</w:t>
        </w:r>
      </w:ins>
      <w:r>
        <w:t xml:space="preserve"> ao tema, incluindo o roteiro com as atividades para conclusão dos objetivos. Na Figura 6 demonstra um exemplo de QR </w:t>
      </w:r>
      <w:proofErr w:type="spellStart"/>
      <w:r>
        <w:t>Code</w:t>
      </w:r>
      <w:proofErr w:type="spellEnd"/>
      <w:r>
        <w:t xml:space="preserve"> gerado para sincronização do tema cadastrado.</w:t>
      </w:r>
    </w:p>
    <w:p w14:paraId="08886BB6" w14:textId="77777777" w:rsidR="00980F2C" w:rsidRDefault="00980F2C" w:rsidP="00C07B36">
      <w:pPr>
        <w:pStyle w:val="TF-LEGENDA"/>
      </w:pPr>
      <w:r>
        <w:t xml:space="preserve">Figura 6 – </w:t>
      </w:r>
      <w:proofErr w:type="spellStart"/>
      <w:r>
        <w:t>QRCode</w:t>
      </w:r>
      <w:proofErr w:type="spellEnd"/>
      <w:r>
        <w:t xml:space="preserve"> gerado</w:t>
      </w:r>
    </w:p>
    <w:p w14:paraId="7498E82D" w14:textId="77777777" w:rsidR="00980F2C" w:rsidRDefault="00980F2C" w:rsidP="00C07B36">
      <w:pPr>
        <w:pStyle w:val="TF-FIGURA"/>
        <w:rPr>
          <w:noProof/>
        </w:rPr>
      </w:pPr>
      <w:r>
        <w:rPr>
          <w:noProof/>
        </w:rPr>
      </w:r>
      <w:r w:rsidR="00980F2C">
        <w:rPr>
          <w:noProof/>
        </w:rPr>
        <w:pict w14:anchorId="3FFA1113">
          <v:shape id="_x0000_i1030" type="#_x0000_t75" alt="" style="width:141.45pt;height:136.4pt;visibility:visible;mso-wrap-style:square;mso-width-percent:0;mso-height-percent:0;mso-width-percent:0;mso-height-percent:0">
            <v:imagedata r:id="rId17" o:title=""/>
          </v:shape>
        </w:pict>
      </w:r>
    </w:p>
    <w:p w14:paraId="290FF5FE" w14:textId="77777777" w:rsidR="00980F2C" w:rsidRDefault="00980F2C" w:rsidP="00C07B36">
      <w:pPr>
        <w:pStyle w:val="TF-FONTE"/>
      </w:pPr>
      <w:r w:rsidRPr="00C07B36">
        <w:t xml:space="preserve">Fonte: </w:t>
      </w:r>
      <w:proofErr w:type="spellStart"/>
      <w:r w:rsidRPr="00C07B36">
        <w:t>Korbes</w:t>
      </w:r>
      <w:proofErr w:type="spellEnd"/>
      <w:r w:rsidRPr="00C07B36">
        <w:t xml:space="preserve"> (2021)</w:t>
      </w:r>
      <w:r>
        <w:t>.</w:t>
      </w:r>
    </w:p>
    <w:p w14:paraId="645CDDA0" w14:textId="77777777" w:rsidR="00980F2C" w:rsidRPr="002A70E8" w:rsidRDefault="00980F2C" w:rsidP="002A70E8">
      <w:pPr>
        <w:pStyle w:val="TF-TEXTO"/>
      </w:pPr>
      <w:r>
        <w:t xml:space="preserve">O aplicativo foi desenvolvido utilizando a linguagem </w:t>
      </w:r>
      <w:proofErr w:type="spellStart"/>
      <w:r w:rsidRPr="002A70E8">
        <w:t>Dart</w:t>
      </w:r>
      <w:proofErr w:type="spellEnd"/>
      <w:r>
        <w:rPr>
          <w:i/>
          <w:iCs/>
        </w:rPr>
        <w:t xml:space="preserve"> </w:t>
      </w:r>
      <w:r>
        <w:t xml:space="preserve">e o </w:t>
      </w:r>
      <w:r w:rsidRPr="006D7721">
        <w:rPr>
          <w:i/>
          <w:iCs/>
        </w:rPr>
        <w:t>framework</w:t>
      </w:r>
      <w:r>
        <w:t xml:space="preserve"> </w:t>
      </w:r>
      <w:proofErr w:type="spellStart"/>
      <w:r w:rsidRPr="002A70E8">
        <w:t>Flutter</w:t>
      </w:r>
      <w:proofErr w:type="spellEnd"/>
      <w:r>
        <w:rPr>
          <w:i/>
          <w:iCs/>
        </w:rPr>
        <w:t xml:space="preserve"> </w:t>
      </w:r>
      <w:r>
        <w:t xml:space="preserve">utilizando o UI </w:t>
      </w:r>
      <w:proofErr w:type="spellStart"/>
      <w:r>
        <w:t>Tolkit</w:t>
      </w:r>
      <w:proofErr w:type="spellEnd"/>
      <w:r>
        <w:t xml:space="preserve"> para desenvolvimento da interface do aplicativo. </w:t>
      </w:r>
      <w:proofErr w:type="spellStart"/>
      <w:r>
        <w:t>Korbes</w:t>
      </w:r>
      <w:proofErr w:type="spellEnd"/>
      <w:r>
        <w:t xml:space="preserve"> (2021) concluiu que de fato auxiliou nas saídas a campo, através da automatização dos processos realizados nas execuções das atividades do </w:t>
      </w:r>
      <w:ins w:id="88" w:author="Marcel Hugo" w:date="2021-10-19T17:59:00Z">
        <w:r>
          <w:t>c</w:t>
        </w:r>
      </w:ins>
      <w:del w:id="89" w:author="Marcel Hugo" w:date="2021-10-19T17:59:00Z">
        <w:r w:rsidDel="00237EFE">
          <w:delText>C</w:delText>
        </w:r>
      </w:del>
      <w:r>
        <w:t xml:space="preserve">lube de ciências e no incentivo aos </w:t>
      </w:r>
      <w:ins w:id="90" w:author="Marcel Hugo" w:date="2021-10-19T17:59:00Z">
        <w:r>
          <w:t>c</w:t>
        </w:r>
      </w:ins>
      <w:del w:id="91" w:author="Marcel Hugo" w:date="2021-10-19T17:59:00Z">
        <w:r w:rsidDel="00237EFE">
          <w:delText>C</w:delText>
        </w:r>
      </w:del>
      <w:r>
        <w:t>lubistas trabalharem com mais autonomia em grupos menores, permitindo o foco em outras atividades de ensino.</w:t>
      </w:r>
    </w:p>
    <w:p w14:paraId="59AF207C" w14:textId="77777777" w:rsidR="00980F2C" w:rsidRDefault="00980F2C" w:rsidP="00980F2C">
      <w:pPr>
        <w:pStyle w:val="Ttulo1"/>
        <w:numPr>
          <w:ilvl w:val="0"/>
          <w:numId w:val="1"/>
        </w:numPr>
      </w:pPr>
      <w:r>
        <w:t>proposta do APLICATIVO</w:t>
      </w:r>
    </w:p>
    <w:p w14:paraId="2E7E1B53" w14:textId="77777777" w:rsidR="00980F2C" w:rsidRDefault="00980F2C" w:rsidP="00451B94">
      <w:pPr>
        <w:pStyle w:val="TF-TEXTO"/>
      </w:pPr>
      <w:r>
        <w:t>Este capítulo será apresentado a justificativa para elaboração do aplicativo, os requisitos principais e a metodologia que será adotada.</w:t>
      </w:r>
    </w:p>
    <w:p w14:paraId="36EB16AB" w14:textId="77777777" w:rsidR="00980F2C" w:rsidRDefault="00980F2C" w:rsidP="00980F2C">
      <w:pPr>
        <w:pStyle w:val="Ttulo2"/>
        <w:numPr>
          <w:ilvl w:val="1"/>
          <w:numId w:val="1"/>
        </w:numPr>
      </w:pPr>
      <w:bookmarkStart w:id="92" w:name="_Toc54164915"/>
      <w:bookmarkStart w:id="93" w:name="_Toc54165669"/>
      <w:bookmarkStart w:id="94" w:name="_Toc54169327"/>
      <w:bookmarkStart w:id="95" w:name="_Toc96347433"/>
      <w:bookmarkStart w:id="96" w:name="_Toc96357717"/>
      <w:bookmarkStart w:id="97" w:name="_Toc96491860"/>
      <w:bookmarkStart w:id="98" w:name="_Toc351015594"/>
      <w:r>
        <w:t>JUSTIFICATIVA</w:t>
      </w:r>
    </w:p>
    <w:p w14:paraId="73D17DF4" w14:textId="77777777" w:rsidR="00980F2C" w:rsidRDefault="00980F2C" w:rsidP="00565E04">
      <w:pPr>
        <w:pStyle w:val="TF-TEXTO"/>
      </w:pPr>
      <w:r>
        <w:t>No Quadro 1 é apresentado uma comparação entre os trabalhos correlatos. Cada linha é a representação das características e as colunas os trabalhos.</w:t>
      </w:r>
    </w:p>
    <w:p w14:paraId="46D9DFB1" w14:textId="77777777" w:rsidR="00980F2C" w:rsidRDefault="00980F2C" w:rsidP="006B0760">
      <w:pPr>
        <w:pStyle w:val="TF-LEGENDA"/>
      </w:pPr>
      <w:bookmarkStart w:id="99" w:name="_Ref52025161"/>
      <w:r>
        <w:lastRenderedPageBreak/>
        <w:t xml:space="preserve">Quadro </w:t>
      </w:r>
      <w:fldSimple w:instr=" SEQ Quadro \* ARABIC ">
        <w:r>
          <w:rPr>
            <w:noProof/>
          </w:rPr>
          <w:t>1</w:t>
        </w:r>
      </w:fldSimple>
      <w:bookmarkEnd w:id="99"/>
      <w:r>
        <w:t xml:space="preserve"> - Comparativo dos trabalhos correlatos</w:t>
      </w:r>
    </w:p>
    <w:tbl>
      <w:tblPr>
        <w:tblW w:w="90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7"/>
        <w:gridCol w:w="1714"/>
        <w:gridCol w:w="1631"/>
        <w:gridCol w:w="1725"/>
        <w:gridCol w:w="1715"/>
      </w:tblGrid>
      <w:tr w:rsidR="00980F2C" w14:paraId="64D67E3F" w14:textId="77777777" w:rsidTr="005D5261">
        <w:trPr>
          <w:trHeight w:val="567"/>
          <w:jc w:val="center"/>
        </w:trPr>
        <w:tc>
          <w:tcPr>
            <w:tcW w:w="2106" w:type="dxa"/>
            <w:tcBorders>
              <w:tl2br w:val="single" w:sz="4" w:space="0" w:color="auto"/>
            </w:tcBorders>
            <w:shd w:val="clear" w:color="auto" w:fill="A6A6A6"/>
          </w:tcPr>
          <w:p w14:paraId="2F67726D" w14:textId="77777777" w:rsidR="00980F2C" w:rsidRPr="007D4566" w:rsidRDefault="00980F2C" w:rsidP="00493EF1">
            <w:pPr>
              <w:pStyle w:val="TF-TEXTOQUADRO"/>
            </w:pPr>
            <w:r>
              <w:rPr>
                <w:noProof/>
              </w:rPr>
            </w:r>
            <w:r w:rsidR="00980F2C">
              <w:rPr>
                <w:noProof/>
              </w:rPr>
              <w:pict w14:anchorId="164194C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IlYryg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425A90E1" w14:textId="77777777" w:rsidR="00980F2C" w:rsidRDefault="00980F2C" w:rsidP="00493EF1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980F2C">
              <w:rPr>
                <w:noProof/>
              </w:rPr>
              <w:pict w14:anchorId="48B7B7E5">
                <v:shape id="_x0000_s1027" type="#_x0000_t202" style="position:absolute;margin-left:-5.15pt;margin-top:21.5pt;width:79.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4846F039" w14:textId="77777777" w:rsidR="00980F2C" w:rsidRDefault="00980F2C" w:rsidP="00493EF1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E9D935E" w14:textId="77777777" w:rsidR="00980F2C" w:rsidRDefault="00980F2C" w:rsidP="00493EF1">
            <w:pPr>
              <w:pStyle w:val="TF-TEXTOQUADRO"/>
              <w:jc w:val="center"/>
            </w:pPr>
            <w:proofErr w:type="spellStart"/>
            <w:r>
              <w:t>ExploraHabitat</w:t>
            </w:r>
            <w:proofErr w:type="spellEnd"/>
            <w:r>
              <w:t xml:space="preserve"> (KORBES, 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E2B59D5" w14:textId="77777777" w:rsidR="00980F2C" w:rsidRDefault="00980F2C" w:rsidP="00493EF1">
            <w:pPr>
              <w:pStyle w:val="TF-TEXTOQUADRO"/>
              <w:jc w:val="center"/>
            </w:pPr>
            <w:proofErr w:type="spellStart"/>
            <w:r>
              <w:t>QRFlora</w:t>
            </w:r>
            <w:proofErr w:type="spellEnd"/>
            <w:r>
              <w:t xml:space="preserve"> (ABREU </w:t>
            </w:r>
            <w:r w:rsidRPr="00565E04">
              <w:rPr>
                <w:i/>
                <w:iCs/>
              </w:rPr>
              <w:t>et al</w:t>
            </w:r>
            <w:r>
              <w:t>.,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02234AC" w14:textId="77777777" w:rsidR="00980F2C" w:rsidRPr="007D4566" w:rsidRDefault="00980F2C" w:rsidP="00493EF1">
            <w:pPr>
              <w:pStyle w:val="TF-TEXTOQUADRO"/>
              <w:jc w:val="center"/>
            </w:pPr>
            <w:proofErr w:type="spellStart"/>
            <w:r>
              <w:t>FlorALL</w:t>
            </w:r>
            <w:proofErr w:type="spellEnd"/>
            <w:r>
              <w:t xml:space="preserve"> (NASCIMENTO </w:t>
            </w:r>
            <w:r w:rsidRPr="00565E04">
              <w:rPr>
                <w:i/>
                <w:iCs/>
              </w:rPr>
              <w:t>et al</w:t>
            </w:r>
            <w:r>
              <w:rPr>
                <w:i/>
                <w:iCs/>
              </w:rPr>
              <w:t>.,</w:t>
            </w:r>
            <w:r>
              <w:t xml:space="preserve"> 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0B4B5A5E" w14:textId="77777777" w:rsidR="00980F2C" w:rsidRDefault="00980F2C" w:rsidP="00493EF1">
            <w:pPr>
              <w:pStyle w:val="TF-TEXTOQUADRO"/>
              <w:jc w:val="center"/>
            </w:pPr>
            <w:proofErr w:type="spellStart"/>
            <w:r>
              <w:t>Ambcare</w:t>
            </w:r>
            <w:proofErr w:type="spellEnd"/>
            <w:r>
              <w:t xml:space="preserve"> (ROSA</w:t>
            </w:r>
            <w:r>
              <w:rPr>
                <w:i/>
                <w:iCs/>
              </w:rPr>
              <w:t>,</w:t>
            </w:r>
            <w:r>
              <w:t xml:space="preserve"> 2015)</w:t>
            </w:r>
          </w:p>
        </w:tc>
      </w:tr>
      <w:tr w:rsidR="00980F2C" w14:paraId="572D605A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13B61646" w14:textId="77777777" w:rsidR="00980F2C" w:rsidRDefault="00980F2C" w:rsidP="00493EF1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4B8137AC" w14:textId="77777777" w:rsidR="00980F2C" w:rsidRDefault="00980F2C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37419CD3" w14:textId="77777777" w:rsidR="00980F2C" w:rsidRDefault="00980F2C" w:rsidP="00493EF1">
            <w:pPr>
              <w:pStyle w:val="TF-TEXTOQUADRO"/>
            </w:pPr>
            <w:proofErr w:type="spellStart"/>
            <w:r>
              <w:t>Android</w:t>
            </w:r>
            <w:proofErr w:type="spellEnd"/>
          </w:p>
        </w:tc>
        <w:tc>
          <w:tcPr>
            <w:tcW w:w="1747" w:type="dxa"/>
            <w:shd w:val="clear" w:color="auto" w:fill="auto"/>
          </w:tcPr>
          <w:p w14:paraId="6B2A0E3C" w14:textId="77777777" w:rsidR="00980F2C" w:rsidRDefault="00980F2C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1747" w:type="dxa"/>
          </w:tcPr>
          <w:p w14:paraId="47710DDB" w14:textId="77777777" w:rsidR="00980F2C" w:rsidRDefault="00980F2C" w:rsidP="00493EF1">
            <w:pPr>
              <w:pStyle w:val="TF-TEXTOQUADRO"/>
            </w:pPr>
            <w:proofErr w:type="spellStart"/>
            <w:r>
              <w:t>Multiplataforma</w:t>
            </w:r>
            <w:proofErr w:type="spellEnd"/>
          </w:p>
        </w:tc>
      </w:tr>
      <w:tr w:rsidR="00980F2C" w14:paraId="38299431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02D635B7" w14:textId="77777777" w:rsidR="00980F2C" w:rsidRDefault="00980F2C" w:rsidP="00493EF1">
            <w:pPr>
              <w:pStyle w:val="TF-TEXTOQUADRO"/>
            </w:pPr>
            <w:r>
              <w:t>Realiza autenticação do usuário</w:t>
            </w:r>
          </w:p>
        </w:tc>
        <w:tc>
          <w:tcPr>
            <w:tcW w:w="1746" w:type="dxa"/>
            <w:shd w:val="clear" w:color="auto" w:fill="auto"/>
          </w:tcPr>
          <w:p w14:paraId="6ED758DD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678F6A5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99AF91F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49540AA7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</w:tr>
      <w:tr w:rsidR="00980F2C" w14:paraId="3E958B65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2E26E861" w14:textId="77777777" w:rsidR="00980F2C" w:rsidRDefault="00980F2C" w:rsidP="00493EF1">
            <w:pPr>
              <w:pStyle w:val="TF-TEXTOQUADRO"/>
            </w:pPr>
            <w:r>
              <w:t>Exibe localização (GPS)</w:t>
            </w:r>
          </w:p>
        </w:tc>
        <w:tc>
          <w:tcPr>
            <w:tcW w:w="1746" w:type="dxa"/>
            <w:shd w:val="clear" w:color="auto" w:fill="auto"/>
          </w:tcPr>
          <w:p w14:paraId="25AD9D24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07247FF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0B40B3EB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4C42ED47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</w:tr>
      <w:tr w:rsidR="00980F2C" w14:paraId="0ED3C6E7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0A1169ED" w14:textId="77777777" w:rsidR="00980F2C" w:rsidRDefault="00980F2C" w:rsidP="00493EF1">
            <w:pPr>
              <w:pStyle w:val="TF-TEXTOQUADRO"/>
            </w:pPr>
            <w:r>
              <w:t xml:space="preserve">Leitura de </w:t>
            </w:r>
            <w:r w:rsidRPr="00507E71">
              <w:t>QR</w:t>
            </w:r>
            <w:r>
              <w:t xml:space="preserve"> </w:t>
            </w:r>
            <w:proofErr w:type="spellStart"/>
            <w:r>
              <w:t>C</w:t>
            </w:r>
            <w:r w:rsidRPr="00507E71">
              <w:t>ode</w:t>
            </w:r>
            <w:proofErr w:type="spellEnd"/>
          </w:p>
        </w:tc>
        <w:tc>
          <w:tcPr>
            <w:tcW w:w="1746" w:type="dxa"/>
            <w:shd w:val="clear" w:color="auto" w:fill="auto"/>
          </w:tcPr>
          <w:p w14:paraId="59196078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3D96BE5A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B11459B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40A82D04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</w:tr>
      <w:tr w:rsidR="00980F2C" w14:paraId="00EC30A8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6D82343A" w14:textId="77777777" w:rsidR="00980F2C" w:rsidRDefault="00980F2C" w:rsidP="00493EF1">
            <w:pPr>
              <w:pStyle w:val="TF-TEXTOQUADRO"/>
            </w:pPr>
            <w:r>
              <w:t>Utilização da câmera</w:t>
            </w:r>
          </w:p>
        </w:tc>
        <w:tc>
          <w:tcPr>
            <w:tcW w:w="1746" w:type="dxa"/>
            <w:shd w:val="clear" w:color="auto" w:fill="auto"/>
          </w:tcPr>
          <w:p w14:paraId="371A8AA2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1045428B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4C16923B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18F4C311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</w:tr>
      <w:tr w:rsidR="00980F2C" w14:paraId="62611C81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00134978" w14:textId="77777777" w:rsidR="00980F2C" w:rsidRDefault="00980F2C" w:rsidP="00493EF1">
            <w:pPr>
              <w:pStyle w:val="TF-TEXTOQUADRO"/>
            </w:pPr>
            <w:r>
              <w:t>Exportação de dados para análise</w:t>
            </w:r>
          </w:p>
        </w:tc>
        <w:tc>
          <w:tcPr>
            <w:tcW w:w="1746" w:type="dxa"/>
            <w:shd w:val="clear" w:color="auto" w:fill="auto"/>
          </w:tcPr>
          <w:p w14:paraId="7EF6290D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4491E6B9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C4D1283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23CBF41F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</w:tr>
      <w:tr w:rsidR="00980F2C" w14:paraId="59348831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28F797F" w14:textId="77777777" w:rsidR="00980F2C" w:rsidRDefault="00980F2C" w:rsidP="00493EF1">
            <w:pPr>
              <w:pStyle w:val="TF-TEXTOQUADRO"/>
            </w:pPr>
            <w:r>
              <w:t>Compartilhamento de informação entre os usuários</w:t>
            </w:r>
          </w:p>
        </w:tc>
        <w:tc>
          <w:tcPr>
            <w:tcW w:w="1746" w:type="dxa"/>
            <w:shd w:val="clear" w:color="auto" w:fill="auto"/>
          </w:tcPr>
          <w:p w14:paraId="1534E7EA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29B1A944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1FB76474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</w:tcPr>
          <w:p w14:paraId="59958C4F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</w:tr>
      <w:tr w:rsidR="00980F2C" w14:paraId="2D2358C4" w14:textId="77777777" w:rsidTr="005D5261">
        <w:trPr>
          <w:jc w:val="center"/>
        </w:trPr>
        <w:tc>
          <w:tcPr>
            <w:tcW w:w="2106" w:type="dxa"/>
            <w:shd w:val="clear" w:color="auto" w:fill="auto"/>
          </w:tcPr>
          <w:p w14:paraId="4F59A34E" w14:textId="77777777" w:rsidR="00980F2C" w:rsidRDefault="00980F2C" w:rsidP="00493EF1">
            <w:pPr>
              <w:pStyle w:val="TF-TEXTOQUADRO"/>
            </w:pPr>
            <w:r>
              <w:t>Utilização de mapa</w:t>
            </w:r>
          </w:p>
        </w:tc>
        <w:tc>
          <w:tcPr>
            <w:tcW w:w="1746" w:type="dxa"/>
            <w:shd w:val="clear" w:color="auto" w:fill="auto"/>
          </w:tcPr>
          <w:p w14:paraId="3CDAC991" w14:textId="77777777" w:rsidR="00980F2C" w:rsidRDefault="00980F2C" w:rsidP="00493EF1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30739E89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E95C5F5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</w:tcPr>
          <w:p w14:paraId="32D84031" w14:textId="77777777" w:rsidR="00980F2C" w:rsidRDefault="00980F2C" w:rsidP="00493EF1">
            <w:pPr>
              <w:pStyle w:val="TF-TEXTOQUADRO"/>
            </w:pPr>
            <w:r>
              <w:t>Sim</w:t>
            </w:r>
          </w:p>
        </w:tc>
      </w:tr>
    </w:tbl>
    <w:p w14:paraId="40111D30" w14:textId="77777777" w:rsidR="00980F2C" w:rsidRDefault="00980F2C" w:rsidP="006B0760">
      <w:pPr>
        <w:pStyle w:val="TF-FONTE"/>
      </w:pPr>
      <w:r>
        <w:t>Fonte: elaborado pelo autor.</w:t>
      </w:r>
    </w:p>
    <w:p w14:paraId="6B9986F0" w14:textId="77777777" w:rsidR="00980F2C" w:rsidRDefault="00980F2C" w:rsidP="00C068A2">
      <w:pPr>
        <w:pStyle w:val="TF-TEXTO"/>
      </w:pPr>
      <w:commentRangeStart w:id="100"/>
      <w:r>
        <w:t xml:space="preserve">Conforme observado no Quadro 1, as aplicações </w:t>
      </w:r>
      <w:proofErr w:type="spellStart"/>
      <w:r>
        <w:t>ExploraHabitat</w:t>
      </w:r>
      <w:proofErr w:type="spellEnd"/>
      <w:r>
        <w:t xml:space="preserve">, </w:t>
      </w:r>
      <w:proofErr w:type="spellStart"/>
      <w:r>
        <w:t>FlorALL</w:t>
      </w:r>
      <w:proofErr w:type="spellEnd"/>
      <w:r>
        <w:t xml:space="preserve"> e </w:t>
      </w:r>
      <w:proofErr w:type="spellStart"/>
      <w:r>
        <w:t>Ambcare</w:t>
      </w:r>
      <w:proofErr w:type="spellEnd"/>
      <w:del w:id="101" w:author="Marcel Hugo" w:date="2021-10-19T18:00:00Z">
        <w:r w:rsidDel="00D06892">
          <w:delText>,</w:delText>
        </w:r>
      </w:del>
      <w:r>
        <w:t xml:space="preserve"> foram desenvolvidas com o suporte para </w:t>
      </w:r>
      <w:proofErr w:type="spellStart"/>
      <w:r>
        <w:t>Android</w:t>
      </w:r>
      <w:proofErr w:type="spellEnd"/>
      <w:r>
        <w:t xml:space="preserve"> e iOS </w:t>
      </w:r>
      <w:commentRangeEnd w:id="100"/>
      <w:r>
        <w:rPr>
          <w:rStyle w:val="Refdecomentrio"/>
        </w:rPr>
        <w:commentReference w:id="100"/>
      </w:r>
      <w:r>
        <w:t xml:space="preserve">tornando mais acessíveis não segmentando em apenas uma única plataforma. Apenas as aplicações </w:t>
      </w:r>
      <w:proofErr w:type="spellStart"/>
      <w:r>
        <w:t>FlorALL</w:t>
      </w:r>
      <w:proofErr w:type="spellEnd"/>
      <w:r>
        <w:t xml:space="preserve"> e </w:t>
      </w:r>
      <w:proofErr w:type="spellStart"/>
      <w:r>
        <w:t>Ambcare</w:t>
      </w:r>
      <w:proofErr w:type="spellEnd"/>
      <w:r>
        <w:t xml:space="preserve"> opt</w:t>
      </w:r>
      <w:ins w:id="102" w:author="Marcel Hugo" w:date="2021-10-19T18:01:00Z">
        <w:r>
          <w:t>aram</w:t>
        </w:r>
      </w:ins>
      <w:del w:id="103" w:author="Marcel Hugo" w:date="2021-10-19T18:01:00Z">
        <w:r w:rsidDel="0021594A">
          <w:delText>ou</w:delText>
        </w:r>
      </w:del>
      <w:r>
        <w:t xml:space="preserve"> por não realizar a autenticação do usuário. Referente a utilização da localização somente os aplicativos </w:t>
      </w:r>
      <w:proofErr w:type="spellStart"/>
      <w:r>
        <w:t>ExploraHabitat</w:t>
      </w:r>
      <w:proofErr w:type="spellEnd"/>
      <w:r>
        <w:t xml:space="preserve"> e </w:t>
      </w:r>
      <w:proofErr w:type="spellStart"/>
      <w:r>
        <w:t>Ambcare</w:t>
      </w:r>
      <w:proofErr w:type="spellEnd"/>
      <w:r>
        <w:t xml:space="preserve"> possuem o uso da tecnologia </w:t>
      </w:r>
      <w:commentRangeStart w:id="104"/>
      <w:r>
        <w:t>para salvar a informação de localização do usuário</w:t>
      </w:r>
      <w:commentRangeEnd w:id="104"/>
      <w:r>
        <w:rPr>
          <w:rStyle w:val="Refdecomentrio"/>
        </w:rPr>
        <w:commentReference w:id="104"/>
      </w:r>
      <w:r>
        <w:t xml:space="preserve">. </w:t>
      </w:r>
    </w:p>
    <w:p w14:paraId="7BDA907B" w14:textId="77777777" w:rsidR="00980F2C" w:rsidRDefault="00980F2C" w:rsidP="00C068A2">
      <w:pPr>
        <w:pStyle w:val="TF-TEXTO"/>
      </w:pPr>
      <w:r>
        <w:t xml:space="preserve">Com relação ao uso do QR </w:t>
      </w:r>
      <w:proofErr w:type="spellStart"/>
      <w:r>
        <w:t>Code</w:t>
      </w:r>
      <w:proofErr w:type="spellEnd"/>
      <w:r>
        <w:t xml:space="preserve"> exceto ao </w:t>
      </w:r>
      <w:proofErr w:type="spellStart"/>
      <w:r>
        <w:t>Ambcare</w:t>
      </w:r>
      <w:proofErr w:type="spellEnd"/>
      <w:r>
        <w:t xml:space="preserve"> todas as aplicações permitem efetuar a leitura do código enquanto o </w:t>
      </w:r>
      <w:proofErr w:type="spellStart"/>
      <w:r>
        <w:t>ExploraHabitat</w:t>
      </w:r>
      <w:proofErr w:type="spellEnd"/>
      <w:r>
        <w:t xml:space="preserve"> utiliza da tecnologia para compartilhar dados cadastrados de um usuário para outro. Já o </w:t>
      </w:r>
      <w:proofErr w:type="spellStart"/>
      <w:r>
        <w:t>QRFlora</w:t>
      </w:r>
      <w:proofErr w:type="spellEnd"/>
      <w:r>
        <w:t xml:space="preserve"> e </w:t>
      </w:r>
      <w:proofErr w:type="spellStart"/>
      <w:r>
        <w:t>FlorALL</w:t>
      </w:r>
      <w:proofErr w:type="spellEnd"/>
      <w:r>
        <w:t xml:space="preserve"> utilizam para exibir alguma informação ao usuário. </w:t>
      </w:r>
    </w:p>
    <w:p w14:paraId="0AE5C316" w14:textId="77777777" w:rsidR="00980F2C" w:rsidRDefault="00980F2C" w:rsidP="00853E24">
      <w:pPr>
        <w:pStyle w:val="TF-TEXTO"/>
      </w:pPr>
      <w:r>
        <w:t xml:space="preserve">Na utilização da câmera do dispositivo o aplicativo </w:t>
      </w:r>
      <w:proofErr w:type="spellStart"/>
      <w:r>
        <w:t>FlorALL</w:t>
      </w:r>
      <w:proofErr w:type="spellEnd"/>
      <w:r>
        <w:t xml:space="preserve"> utiliza justamente para efetuar a leitura do QR </w:t>
      </w:r>
      <w:proofErr w:type="spellStart"/>
      <w:r>
        <w:t>Code</w:t>
      </w:r>
      <w:proofErr w:type="spellEnd"/>
      <w:ins w:id="105" w:author="Marcel Hugo" w:date="2021-10-19T18:03:00Z">
        <w:r>
          <w:t>. N</w:t>
        </w:r>
      </w:ins>
      <w:del w:id="106" w:author="Marcel Hugo" w:date="2021-10-19T18:03:00Z">
        <w:r w:rsidDel="0020292F">
          <w:delText>, n</w:delText>
        </w:r>
      </w:del>
      <w:r>
        <w:t xml:space="preserve">o </w:t>
      </w:r>
      <w:proofErr w:type="spellStart"/>
      <w:r>
        <w:t>ExploraHabitat</w:t>
      </w:r>
      <w:proofErr w:type="spellEnd"/>
      <w:r>
        <w:t xml:space="preserve"> a câmera pode ser utilizada na realização de algum objetivo do roteiro do clubista</w:t>
      </w:r>
      <w:ins w:id="107" w:author="Marcel Hugo" w:date="2021-10-19T18:03:00Z">
        <w:r>
          <w:t>. J</w:t>
        </w:r>
      </w:ins>
      <w:del w:id="108" w:author="Marcel Hugo" w:date="2021-10-19T18:03:00Z">
        <w:r w:rsidDel="006352D6">
          <w:delText>, j</w:delText>
        </w:r>
      </w:del>
      <w:r>
        <w:t xml:space="preserve">á no </w:t>
      </w:r>
      <w:proofErr w:type="spellStart"/>
      <w:r>
        <w:t>Ambcare</w:t>
      </w:r>
      <w:proofErr w:type="spellEnd"/>
      <w:r>
        <w:t xml:space="preserve"> a câmera é utilizada para incluir uma foto evidenciando </w:t>
      </w:r>
      <w:del w:id="109" w:author="Marcel Hugo" w:date="2021-10-19T18:03:00Z">
        <w:r w:rsidDel="006352D6">
          <w:delText>n</w:delText>
        </w:r>
      </w:del>
      <w:r>
        <w:t xml:space="preserve">o </w:t>
      </w:r>
      <w:del w:id="110" w:author="Marcel Hugo" w:date="2021-10-19T18:03:00Z">
        <w:r w:rsidDel="0020292F">
          <w:delText xml:space="preserve">reporte </w:delText>
        </w:r>
      </w:del>
      <w:ins w:id="111" w:author="Marcel Hugo" w:date="2021-10-19T18:03:00Z">
        <w:r>
          <w:t xml:space="preserve">relato </w:t>
        </w:r>
      </w:ins>
      <w:r>
        <w:t xml:space="preserve">de um incidente ambiental. Para exportação dos dados para análise, apenas o </w:t>
      </w:r>
      <w:proofErr w:type="spellStart"/>
      <w:r>
        <w:t>ExploraHabitat</w:t>
      </w:r>
      <w:proofErr w:type="spellEnd"/>
      <w:r>
        <w:t xml:space="preserve"> permite salvar os temas criados no Google Drive permitindo até o compartilhamento das pastas entre os usuários que foram cadastrados no aplicativo. Apenas dois aplicativos permite</w:t>
      </w:r>
      <w:ins w:id="112" w:author="Marcel Hugo" w:date="2021-10-19T18:04:00Z">
        <w:r>
          <w:t>m</w:t>
        </w:r>
      </w:ins>
      <w:r>
        <w:t xml:space="preserve"> o compartilhamento de informações entre os usuários, o Explora Habitat utiliza de pastas no Google Drive ou a leitura do QR </w:t>
      </w:r>
      <w:proofErr w:type="spellStart"/>
      <w:r>
        <w:t>Code</w:t>
      </w:r>
      <w:proofErr w:type="spellEnd"/>
      <w:r>
        <w:t xml:space="preserve"> para o compartilhamento</w:t>
      </w:r>
      <w:ins w:id="113" w:author="Marcel Hugo" w:date="2021-10-19T18:04:00Z">
        <w:r>
          <w:t>. J</w:t>
        </w:r>
      </w:ins>
      <w:del w:id="114" w:author="Marcel Hugo" w:date="2021-10-19T18:04:00Z">
        <w:r w:rsidDel="0088000E">
          <w:delText>, j</w:delText>
        </w:r>
      </w:del>
      <w:r>
        <w:t xml:space="preserve">á o </w:t>
      </w:r>
      <w:proofErr w:type="spellStart"/>
      <w:r>
        <w:t>Ambcare</w:t>
      </w:r>
      <w:proofErr w:type="spellEnd"/>
      <w:r>
        <w:t xml:space="preserve"> através dos incidentes relatados outros usuários podem apoiar e comentar aumentando o engajamento do </w:t>
      </w:r>
      <w:del w:id="115" w:author="Marcel Hugo" w:date="2021-10-19T18:04:00Z">
        <w:r w:rsidDel="0088000E">
          <w:delText>reporte</w:delText>
        </w:r>
      </w:del>
      <w:ins w:id="116" w:author="Marcel Hugo" w:date="2021-10-19T18:04:00Z">
        <w:r>
          <w:t>relato</w:t>
        </w:r>
      </w:ins>
      <w:r>
        <w:t xml:space="preserve">. Por fim, a utilização do mapa é utilizada pelo </w:t>
      </w:r>
      <w:proofErr w:type="spellStart"/>
      <w:r>
        <w:t>QRFlora</w:t>
      </w:r>
      <w:proofErr w:type="spellEnd"/>
      <w:r>
        <w:t xml:space="preserve"> que permite visualizar as áreas vegetais e selecioná-las para obter mais informações ou realizar a leitura do QR </w:t>
      </w:r>
      <w:proofErr w:type="spellStart"/>
      <w:r>
        <w:t>Code</w:t>
      </w:r>
      <w:proofErr w:type="spellEnd"/>
      <w:r>
        <w:t xml:space="preserve"> e pelo </w:t>
      </w:r>
      <w:proofErr w:type="spellStart"/>
      <w:r>
        <w:t>Ambcare</w:t>
      </w:r>
      <w:proofErr w:type="spellEnd"/>
      <w:r>
        <w:t xml:space="preserve"> que permite visualizar os incidentes criados através do mapa com base na localização atual do usuário.</w:t>
      </w:r>
    </w:p>
    <w:p w14:paraId="2B79D4F9" w14:textId="77777777" w:rsidR="00980F2C" w:rsidRPr="00565E04" w:rsidRDefault="00980F2C" w:rsidP="00853E24">
      <w:pPr>
        <w:pStyle w:val="TF-TEXTO"/>
      </w:pPr>
      <w:commentRangeStart w:id="117"/>
      <w:r>
        <w:t xml:space="preserve">É entendido que mesmo após a globalização permitindo o fácil acesso à tecnologia ou a interação com produtos produzidos através da ciência, a população ainda não compreende os princípios, os processos e as responsabilidades ao fazer ciência (FREITAS; SANTOS, 2021, p. 26). Sendo assim, o clube de ciências pode desenvolver diversos aspectos de aprendizado tanto científico quanto social para a formação de um aluno, permitindo que ele desenvolva seu lado investigativo e expanda seu conhecimento sobre a área científica. </w:t>
      </w:r>
      <w:commentRangeStart w:id="118"/>
      <w:r>
        <w:t>Além da contribuição no desenvolvimento social, a utilização de um aplicativo para flexibilização na execução das atividades estimulando o aprendizado de forma mais atrativa e produtiva, aumentando a interação entre professores e alunos (</w:t>
      </w:r>
      <w:r w:rsidRPr="006C2B27">
        <w:t>MORAN</w:t>
      </w:r>
      <w:r>
        <w:t>, 2013). Este projeto tem como objetivo utilizar através dos recursos da tecnologia dos dispositivos móveis facilitar a imersão do aluno na execução das atividades como clubista e no aprendizado científico.</w:t>
      </w:r>
      <w:commentRangeEnd w:id="118"/>
      <w:r>
        <w:rPr>
          <w:rStyle w:val="Refdecomentrio"/>
        </w:rPr>
        <w:commentReference w:id="118"/>
      </w:r>
      <w:commentRangeEnd w:id="117"/>
      <w:r>
        <w:rPr>
          <w:rStyle w:val="Refdecomentrio"/>
        </w:rPr>
        <w:commentReference w:id="117"/>
      </w:r>
    </w:p>
    <w:p w14:paraId="7BEC0DD9" w14:textId="77777777" w:rsidR="00980F2C" w:rsidRDefault="00980F2C" w:rsidP="00980F2C">
      <w:pPr>
        <w:pStyle w:val="Ttulo2"/>
        <w:numPr>
          <w:ilvl w:val="1"/>
          <w:numId w:val="1"/>
        </w:numPr>
      </w:pPr>
      <w:r>
        <w:t>REQUISITOS PRINCIPAIS DO PROBLEMA A SER TRABALHADO</w:t>
      </w:r>
      <w:bookmarkEnd w:id="92"/>
      <w:bookmarkEnd w:id="93"/>
      <w:bookmarkEnd w:id="94"/>
      <w:bookmarkEnd w:id="95"/>
      <w:bookmarkEnd w:id="96"/>
      <w:bookmarkEnd w:id="97"/>
      <w:bookmarkEnd w:id="98"/>
    </w:p>
    <w:p w14:paraId="29DC4348" w14:textId="77777777" w:rsidR="00980F2C" w:rsidRDefault="00980F2C" w:rsidP="0009618D">
      <w:pPr>
        <w:pStyle w:val="TF-TEXTO"/>
      </w:pPr>
      <w:r>
        <w:t>Nesta seção será abordado os Requisitos Funcionais (RF) e Requisitos Não Funcionais (RNF) necessários para atingir os objetivos propostos</w:t>
      </w:r>
      <w:ins w:id="119" w:author="Marcel Hugo" w:date="2021-10-19T18:09:00Z">
        <w:r>
          <w:t>. A</w:t>
        </w:r>
      </w:ins>
      <w:del w:id="120" w:author="Marcel Hugo" w:date="2021-10-19T18:09:00Z">
        <w:r w:rsidDel="00586892">
          <w:delText>, sendo assim, a</w:delText>
        </w:r>
      </w:del>
      <w:r>
        <w:t xml:space="preserve"> aplicação deverá:</w:t>
      </w:r>
    </w:p>
    <w:p w14:paraId="020DE7F8" w14:textId="77777777" w:rsidR="00980F2C" w:rsidRDefault="00980F2C" w:rsidP="00980F2C">
      <w:pPr>
        <w:pStyle w:val="TF-TEXTO"/>
        <w:numPr>
          <w:ilvl w:val="0"/>
          <w:numId w:val="5"/>
        </w:numPr>
      </w:pPr>
      <w:commentRangeStart w:id="121"/>
      <w:proofErr w:type="spellStart"/>
      <w:r>
        <w:t>refatorar</w:t>
      </w:r>
      <w:commentRangeEnd w:id="121"/>
      <w:proofErr w:type="spellEnd"/>
      <w:r>
        <w:rPr>
          <w:rStyle w:val="Refdecomentrio"/>
        </w:rPr>
        <w:commentReference w:id="121"/>
      </w:r>
      <w:r>
        <w:t xml:space="preserve"> a escolha entre dois tipos de usuários: Professor ou Clubista (RF);</w:t>
      </w:r>
    </w:p>
    <w:p w14:paraId="6A88BB28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autenticação através de uma conta Google (RF);</w:t>
      </w:r>
    </w:p>
    <w:p w14:paraId="1A80D1DD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realização do cadastro de um tema (RF);</w:t>
      </w:r>
    </w:p>
    <w:p w14:paraId="5AFFDE14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cadastro de objetivos específicos vinculados ao tema (RF);</w:t>
      </w:r>
    </w:p>
    <w:p w14:paraId="24F79A75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lastRenderedPageBreak/>
        <w:t>refatorar</w:t>
      </w:r>
      <w:proofErr w:type="spellEnd"/>
      <w:r>
        <w:t xml:space="preserve"> o cadastro atividades vinculadas aos roteiros (RF)</w:t>
      </w:r>
    </w:p>
    <w:p w14:paraId="49ED3147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geração de QR </w:t>
      </w:r>
      <w:proofErr w:type="spellStart"/>
      <w:r>
        <w:t>Code</w:t>
      </w:r>
      <w:proofErr w:type="spellEnd"/>
      <w:r>
        <w:t xml:space="preserve"> do tema (RF);</w:t>
      </w:r>
    </w:p>
    <w:p w14:paraId="2B88422B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armazenamento do tema no Google Drive (RF)</w:t>
      </w:r>
    </w:p>
    <w:p w14:paraId="255F2924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leitura do QR </w:t>
      </w:r>
      <w:proofErr w:type="spellStart"/>
      <w:r>
        <w:t>Code</w:t>
      </w:r>
      <w:proofErr w:type="spellEnd"/>
      <w:r>
        <w:t xml:space="preserve"> de um tema (RF);</w:t>
      </w:r>
    </w:p>
    <w:p w14:paraId="4EBA026C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seleção de atividades do clubista em grupo ou sozinho (RF);</w:t>
      </w:r>
    </w:p>
    <w:p w14:paraId="50FBD9DA" w14:textId="77777777" w:rsidR="00980F2C" w:rsidRDefault="00980F2C" w:rsidP="00980F2C">
      <w:pPr>
        <w:pStyle w:val="TF-TEXTO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a realização do roteiro do clubista proposto para o tema (RF);</w:t>
      </w:r>
    </w:p>
    <w:p w14:paraId="68E15A42" w14:textId="77777777" w:rsidR="00980F2C" w:rsidRDefault="00980F2C" w:rsidP="00980F2C">
      <w:pPr>
        <w:pStyle w:val="TF-TEXTO"/>
        <w:numPr>
          <w:ilvl w:val="0"/>
          <w:numId w:val="5"/>
        </w:numPr>
      </w:pPr>
      <w:r>
        <w:t>permitir que o professor insira uma pontuação para realização das atividades (RF);</w:t>
      </w:r>
    </w:p>
    <w:p w14:paraId="28507C8E" w14:textId="77777777" w:rsidR="00980F2C" w:rsidRDefault="00980F2C" w:rsidP="00980F2C">
      <w:pPr>
        <w:pStyle w:val="TF-TEXTO"/>
        <w:numPr>
          <w:ilvl w:val="0"/>
          <w:numId w:val="5"/>
        </w:numPr>
      </w:pPr>
      <w:r>
        <w:t>registrar a localização do clubista em um mapa conforme a realização das atividades (RF);</w:t>
      </w:r>
    </w:p>
    <w:p w14:paraId="32C7209D" w14:textId="77777777" w:rsidR="00980F2C" w:rsidRDefault="00980F2C" w:rsidP="00980F2C">
      <w:pPr>
        <w:pStyle w:val="TF-TEXTO"/>
        <w:numPr>
          <w:ilvl w:val="0"/>
          <w:numId w:val="5"/>
        </w:numPr>
      </w:pPr>
      <w:r>
        <w:t>permitir criar grupo interno para realização das atividades (RF);</w:t>
      </w:r>
    </w:p>
    <w:p w14:paraId="1C3AF663" w14:textId="77777777" w:rsidR="00980F2C" w:rsidRDefault="00980F2C" w:rsidP="00980F2C">
      <w:pPr>
        <w:pStyle w:val="TF-TEXTO"/>
        <w:numPr>
          <w:ilvl w:val="0"/>
          <w:numId w:val="5"/>
        </w:numPr>
      </w:pPr>
      <w:r>
        <w:t xml:space="preserve">permitir a sincronização de conclusão de atividades do grupo (RF); </w:t>
      </w:r>
    </w:p>
    <w:p w14:paraId="1D0AF528" w14:textId="77777777" w:rsidR="00980F2C" w:rsidRDefault="00980F2C" w:rsidP="00980F2C">
      <w:pPr>
        <w:pStyle w:val="TF-TEXTO"/>
        <w:numPr>
          <w:ilvl w:val="0"/>
          <w:numId w:val="5"/>
        </w:numPr>
      </w:pPr>
      <w:r>
        <w:t>ser desenvolvido usando o Material Des</w:t>
      </w:r>
      <w:del w:id="122" w:author="Marcel Hugo" w:date="2021-10-19T18:11:00Z">
        <w:r w:rsidDel="00A16C40">
          <w:delText>g</w:delText>
        </w:r>
      </w:del>
      <w:r>
        <w:t>i</w:t>
      </w:r>
      <w:ins w:id="123" w:author="Marcel Hugo" w:date="2021-10-19T18:11:00Z">
        <w:r>
          <w:t>g</w:t>
        </w:r>
      </w:ins>
      <w:r>
        <w:t xml:space="preserve">n do </w:t>
      </w:r>
      <w:proofErr w:type="spellStart"/>
      <w:r>
        <w:t>Flutter</w:t>
      </w:r>
      <w:proofErr w:type="spellEnd"/>
      <w:r>
        <w:t xml:space="preserve"> (RNF);</w:t>
      </w:r>
    </w:p>
    <w:p w14:paraId="486BB40E" w14:textId="77777777" w:rsidR="00980F2C" w:rsidRDefault="00980F2C" w:rsidP="00980F2C">
      <w:pPr>
        <w:pStyle w:val="TF-TEXTO"/>
        <w:numPr>
          <w:ilvl w:val="0"/>
          <w:numId w:val="5"/>
        </w:numPr>
      </w:pPr>
      <w:r>
        <w:t>ser desenvolvido de forma modularizada para agregação de funções futuras</w:t>
      </w:r>
      <w:ins w:id="124" w:author="Marcel Hugo" w:date="2021-10-19T18:11:00Z">
        <w:r>
          <w:t xml:space="preserve"> (RNF);</w:t>
        </w:r>
      </w:ins>
    </w:p>
    <w:p w14:paraId="66E76396" w14:textId="77777777" w:rsidR="00980F2C" w:rsidRDefault="00980F2C" w:rsidP="00980F2C">
      <w:pPr>
        <w:pStyle w:val="TF-TEXTO"/>
        <w:numPr>
          <w:ilvl w:val="0"/>
          <w:numId w:val="5"/>
        </w:numPr>
      </w:pPr>
      <w:r>
        <w:t xml:space="preserve">ser desenvolvido usando 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(RNF);</w:t>
      </w:r>
    </w:p>
    <w:p w14:paraId="55E45DEA" w14:textId="77777777" w:rsidR="00980F2C" w:rsidRDefault="00980F2C" w:rsidP="00980F2C">
      <w:pPr>
        <w:pStyle w:val="TF-TEXTO"/>
        <w:numPr>
          <w:ilvl w:val="0"/>
          <w:numId w:val="5"/>
        </w:numPr>
      </w:pPr>
      <w:r>
        <w:t xml:space="preserve">utilizar linguagem de programação </w:t>
      </w:r>
      <w:proofErr w:type="spellStart"/>
      <w:r>
        <w:t>Dart</w:t>
      </w:r>
      <w:proofErr w:type="spellEnd"/>
      <w:r>
        <w:t xml:space="preserve"> para implementar o aplicativo (RNF);</w:t>
      </w:r>
    </w:p>
    <w:p w14:paraId="34F3AD7B" w14:textId="77777777" w:rsidR="00980F2C" w:rsidRDefault="00980F2C" w:rsidP="00980F2C">
      <w:pPr>
        <w:pStyle w:val="TF-TEXTO"/>
        <w:numPr>
          <w:ilvl w:val="0"/>
          <w:numId w:val="5"/>
        </w:numPr>
      </w:pPr>
      <w:r>
        <w:t xml:space="preserve">ser desenvolvido no ambiente de programação </w:t>
      </w:r>
      <w:proofErr w:type="spellStart"/>
      <w:r>
        <w:t>Android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(RNF);</w:t>
      </w:r>
    </w:p>
    <w:p w14:paraId="03530880" w14:textId="77777777" w:rsidR="00980F2C" w:rsidRPr="00286FED" w:rsidRDefault="00980F2C" w:rsidP="00980F2C">
      <w:pPr>
        <w:pStyle w:val="TF-TEXTO"/>
        <w:numPr>
          <w:ilvl w:val="0"/>
          <w:numId w:val="5"/>
        </w:numPr>
      </w:pPr>
      <w:r>
        <w:t xml:space="preserve">ter </w:t>
      </w:r>
      <w:del w:id="125" w:author="Marcel Hugo" w:date="2021-10-19T18:11:00Z">
        <w:r w:rsidDel="00C72A37">
          <w:delText xml:space="preserve">sincronização </w:delText>
        </w:r>
      </w:del>
      <w:ins w:id="126" w:author="Marcel Hugo" w:date="2021-10-19T18:11:00Z">
        <w:r>
          <w:t xml:space="preserve">comunicação </w:t>
        </w:r>
      </w:ins>
      <w:r>
        <w:t>assíncrona entre base local e servidor. (RNF).</w:t>
      </w:r>
    </w:p>
    <w:p w14:paraId="2379CE8C" w14:textId="77777777" w:rsidR="00980F2C" w:rsidRDefault="00980F2C" w:rsidP="00980F2C">
      <w:pPr>
        <w:pStyle w:val="Ttulo2"/>
        <w:numPr>
          <w:ilvl w:val="1"/>
          <w:numId w:val="1"/>
        </w:numPr>
      </w:pPr>
      <w:r>
        <w:t>METODOLOGIA</w:t>
      </w:r>
    </w:p>
    <w:p w14:paraId="12F5A59C" w14:textId="77777777" w:rsidR="00980F2C" w:rsidRPr="00B57F11" w:rsidRDefault="00980F2C" w:rsidP="00FA716F">
      <w:pPr>
        <w:pStyle w:val="TF-TEXTO"/>
      </w:pPr>
      <w:r w:rsidRPr="00B57F11">
        <w:t xml:space="preserve">O trabalho será desenvolvido </w:t>
      </w:r>
      <w:r>
        <w:t>considerando</w:t>
      </w:r>
      <w:r w:rsidRPr="00B57F11">
        <w:t xml:space="preserve"> as seguintes etapas:</w:t>
      </w:r>
    </w:p>
    <w:p w14:paraId="74DF067E" w14:textId="77777777" w:rsidR="00980F2C" w:rsidRPr="00B57F11" w:rsidRDefault="00980F2C" w:rsidP="00980F2C">
      <w:pPr>
        <w:pStyle w:val="TF-ALNEA"/>
        <w:numPr>
          <w:ilvl w:val="0"/>
          <w:numId w:val="2"/>
        </w:numPr>
      </w:pPr>
      <w:r>
        <w:t>levantamento bibliográfico</w:t>
      </w:r>
      <w:r w:rsidRPr="00B57F11">
        <w:t>:</w:t>
      </w:r>
      <w:r>
        <w:t xml:space="preserve"> realizar o levantamento bibliográfico sobre as atividades executadas em saídas a campo nos clubes de ciências e visar as melhores técnicas e padrões de projeto para implementação do aplicativo de forma que tenha uma melhor usabilidade;</w:t>
      </w:r>
    </w:p>
    <w:p w14:paraId="2B091226" w14:textId="77777777" w:rsidR="00980F2C" w:rsidRPr="00B57F11" w:rsidRDefault="00980F2C" w:rsidP="00980F2C">
      <w:pPr>
        <w:pStyle w:val="TF-ALNEA"/>
        <w:numPr>
          <w:ilvl w:val="0"/>
          <w:numId w:val="2"/>
        </w:numPr>
      </w:pPr>
      <w:r>
        <w:t>elicitação de requisitos</w:t>
      </w:r>
      <w:r w:rsidRPr="00B57F11">
        <w:t xml:space="preserve">: </w:t>
      </w:r>
      <w:r>
        <w:t xml:space="preserve">detalhar, </w:t>
      </w:r>
      <w:r w:rsidRPr="00B57F11">
        <w:t xml:space="preserve">reavaliar os requisitos </w:t>
      </w:r>
      <w:r>
        <w:t>e caso necessário a especificação de novos requisitos a partir da observação realizada acerca do levantamento bibliográfico;</w:t>
      </w:r>
    </w:p>
    <w:p w14:paraId="160A17BF" w14:textId="77777777" w:rsidR="00980F2C" w:rsidRDefault="00980F2C" w:rsidP="00980F2C">
      <w:pPr>
        <w:pStyle w:val="TF-ALNEA"/>
        <w:numPr>
          <w:ilvl w:val="0"/>
          <w:numId w:val="2"/>
        </w:numPr>
      </w:pPr>
      <w:r>
        <w:t>e</w:t>
      </w:r>
      <w:r w:rsidRPr="00B57F11">
        <w:t>specificação</w:t>
      </w:r>
      <w:r>
        <w:t xml:space="preserve">: formalizar as funcionalidades da ferramenta através dos diagramas de classe e de atividades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(UML), utilizando a ferramenta </w:t>
      </w:r>
      <w:proofErr w:type="spellStart"/>
      <w:r>
        <w:t>Astah</w:t>
      </w:r>
      <w:proofErr w:type="spellEnd"/>
      <w:r>
        <w:t xml:space="preserve"> UML</w:t>
      </w:r>
      <w:r w:rsidRPr="00B57F11">
        <w:t>;</w:t>
      </w:r>
    </w:p>
    <w:p w14:paraId="1C3DA8FF" w14:textId="77777777" w:rsidR="00980F2C" w:rsidRPr="00B57F11" w:rsidRDefault="00980F2C" w:rsidP="00980F2C">
      <w:pPr>
        <w:pStyle w:val="TF-ALNEA"/>
        <w:numPr>
          <w:ilvl w:val="0"/>
          <w:numId w:val="2"/>
        </w:numPr>
      </w:pPr>
      <w:r>
        <w:t>i</w:t>
      </w:r>
      <w:r w:rsidRPr="00B57F11">
        <w:t>mplementação</w:t>
      </w:r>
      <w:r>
        <w:t xml:space="preserve"> do aplicativo</w:t>
      </w:r>
      <w:r w:rsidRPr="00B57F11">
        <w:t xml:space="preserve">: </w:t>
      </w:r>
      <w:commentRangeStart w:id="127"/>
      <w:r>
        <w:t>implementar</w:t>
      </w:r>
      <w:r w:rsidRPr="00B57F11">
        <w:t xml:space="preserve"> </w:t>
      </w:r>
      <w:r>
        <w:t xml:space="preserve">o aplicativo móvel </w:t>
      </w:r>
      <w:commentRangeEnd w:id="127"/>
      <w:r>
        <w:rPr>
          <w:rStyle w:val="Refdecomentrio"/>
        </w:rPr>
        <w:commentReference w:id="127"/>
      </w:r>
      <w:r>
        <w:t xml:space="preserve">usando o framework </w:t>
      </w:r>
      <w:proofErr w:type="spellStart"/>
      <w:r>
        <w:t>Flutter</w:t>
      </w:r>
      <w:proofErr w:type="spellEnd"/>
      <w:r>
        <w:t xml:space="preserve"> com a linguagem </w:t>
      </w:r>
      <w:proofErr w:type="spellStart"/>
      <w:r w:rsidRPr="006D7721">
        <w:rPr>
          <w:i/>
          <w:iCs/>
        </w:rPr>
        <w:t>Dart</w:t>
      </w:r>
      <w:proofErr w:type="spellEnd"/>
      <w:r>
        <w:t xml:space="preserve"> </w:t>
      </w:r>
      <w:r w:rsidRPr="00B57F11">
        <w:t>para desenvolvimento</w:t>
      </w:r>
      <w:r>
        <w:t xml:space="preserve"> móvel</w:t>
      </w:r>
      <w:r w:rsidRPr="00B57F11">
        <w:t xml:space="preserve"> no ambiente de desenvolvimento </w:t>
      </w:r>
      <w:proofErr w:type="spellStart"/>
      <w:r w:rsidRPr="006D7721">
        <w:rPr>
          <w:iCs/>
        </w:rPr>
        <w:t>Android</w:t>
      </w:r>
      <w:proofErr w:type="spellEnd"/>
      <w:r w:rsidRPr="006D7721">
        <w:rPr>
          <w:iCs/>
        </w:rPr>
        <w:t xml:space="preserve"> Studio</w:t>
      </w:r>
      <w:r w:rsidRPr="006D7721">
        <w:rPr>
          <w:i/>
        </w:rPr>
        <w:t xml:space="preserve">. </w:t>
      </w:r>
      <w:r w:rsidRPr="006D7721">
        <w:rPr>
          <w:iCs/>
        </w:rPr>
        <w:t xml:space="preserve">Serão incorporados às funcionalidades já existentes no trabalho </w:t>
      </w:r>
      <w:proofErr w:type="spellStart"/>
      <w:r w:rsidRPr="006D7721">
        <w:rPr>
          <w:iCs/>
        </w:rPr>
        <w:t>ExploraHabitat</w:t>
      </w:r>
      <w:proofErr w:type="spellEnd"/>
      <w:r w:rsidRPr="006D7721">
        <w:rPr>
          <w:iCs/>
        </w:rPr>
        <w:t xml:space="preserve"> (</w:t>
      </w:r>
      <w:proofErr w:type="spellStart"/>
      <w:r w:rsidRPr="006D7721">
        <w:rPr>
          <w:iCs/>
        </w:rPr>
        <w:t>Korbes</w:t>
      </w:r>
      <w:proofErr w:type="spellEnd"/>
      <w:r w:rsidRPr="006D7721">
        <w:rPr>
          <w:iCs/>
        </w:rPr>
        <w:t>, 2021)</w:t>
      </w:r>
      <w:r w:rsidRPr="00B57F11">
        <w:t>;</w:t>
      </w:r>
    </w:p>
    <w:p w14:paraId="0488F15E" w14:textId="77777777" w:rsidR="00980F2C" w:rsidRPr="00B57F11" w:rsidRDefault="00980F2C" w:rsidP="00980F2C">
      <w:pPr>
        <w:pStyle w:val="TF-ALNEA"/>
        <w:numPr>
          <w:ilvl w:val="0"/>
          <w:numId w:val="2"/>
        </w:numPr>
      </w:pPr>
      <w:r>
        <w:t>testes:</w:t>
      </w:r>
      <w:r w:rsidRPr="00B57F11">
        <w:t xml:space="preserve"> </w:t>
      </w:r>
      <w:r>
        <w:t>verificar a usabilidade e interatividade com o usuário em relação a versão a atual</w:t>
      </w:r>
      <w:r w:rsidRPr="00B57F11">
        <w:t>.</w:t>
      </w:r>
    </w:p>
    <w:p w14:paraId="14A05581" w14:textId="77777777" w:rsidR="00980F2C" w:rsidRDefault="00980F2C" w:rsidP="00451B94">
      <w:pPr>
        <w:pStyle w:val="TF-TEXTO"/>
      </w:pPr>
      <w:r>
        <w:t>As etapas serão realizadas nos períodos relacionados no 2.</w:t>
      </w:r>
    </w:p>
    <w:p w14:paraId="65FCEBBC" w14:textId="77777777" w:rsidR="00980F2C" w:rsidRPr="00981488" w:rsidRDefault="00980F2C" w:rsidP="00981488">
      <w:pPr>
        <w:pStyle w:val="TF-LEGENDA"/>
      </w:pPr>
      <w:bookmarkStart w:id="128" w:name="_Ref98650273"/>
      <w:r>
        <w:t xml:space="preserve">Quadro </w:t>
      </w:r>
      <w:bookmarkEnd w:id="128"/>
      <w:r>
        <w:t>2</w:t>
      </w:r>
      <w:r w:rsidRPr="007E0D87">
        <w:t xml:space="preserve"> </w:t>
      </w:r>
      <w:r>
        <w:t>–</w:t>
      </w:r>
      <w:r w:rsidRPr="007E0D87">
        <w:t xml:space="preserve">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980F2C" w:rsidRPr="00B57F11" w14:paraId="3AA8C8CA" w14:textId="77777777" w:rsidTr="00CD098F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2EC7C24" w14:textId="77777777" w:rsidR="00980F2C" w:rsidRPr="00B57F11" w:rsidRDefault="00980F2C" w:rsidP="00CD098F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56339AF" w14:textId="77777777" w:rsidR="00980F2C" w:rsidRPr="00B57F11" w:rsidRDefault="00980F2C" w:rsidP="00CD098F">
            <w:pPr>
              <w:pStyle w:val="TF-TEXTOQUADROCentralizado"/>
            </w:pPr>
            <w:r w:rsidRPr="00B57F11">
              <w:t>2021</w:t>
            </w:r>
          </w:p>
        </w:tc>
      </w:tr>
      <w:tr w:rsidR="00980F2C" w:rsidRPr="00B57F11" w14:paraId="73316374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82BBB88" w14:textId="77777777" w:rsidR="00980F2C" w:rsidRPr="00B57F11" w:rsidRDefault="00980F2C" w:rsidP="00CD098F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40C63B8E" w14:textId="77777777" w:rsidR="00980F2C" w:rsidRPr="00B57F11" w:rsidRDefault="00980F2C" w:rsidP="00CD098F">
            <w:pPr>
              <w:pStyle w:val="TF-TEXTOQUADROCentralizado"/>
            </w:pPr>
            <w:r>
              <w:t>fev</w:t>
            </w:r>
            <w:r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FE786D6" w14:textId="77777777" w:rsidR="00980F2C" w:rsidRPr="00B57F11" w:rsidRDefault="00980F2C" w:rsidP="00CD098F">
            <w:pPr>
              <w:pStyle w:val="TF-TEXTOQUADROCentralizado"/>
            </w:pPr>
            <w:r>
              <w:t>mar</w:t>
            </w:r>
            <w:r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02C87D3" w14:textId="77777777" w:rsidR="00980F2C" w:rsidRPr="00B57F11" w:rsidRDefault="00980F2C" w:rsidP="00CD098F">
            <w:pPr>
              <w:pStyle w:val="TF-TEXTOQUADROCentralizado"/>
            </w:pPr>
            <w:r>
              <w:t>abr</w:t>
            </w:r>
            <w:r w:rsidRPr="00B57F11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637974" w14:textId="77777777" w:rsidR="00980F2C" w:rsidRPr="00B57F11" w:rsidRDefault="00980F2C" w:rsidP="00CD098F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0E371BC7" w14:textId="77777777" w:rsidR="00980F2C" w:rsidRPr="00B57F11" w:rsidRDefault="00980F2C" w:rsidP="00CD098F">
            <w:pPr>
              <w:pStyle w:val="TF-TEXTOQUADROCentralizado"/>
            </w:pPr>
            <w:r>
              <w:t>jun</w:t>
            </w:r>
            <w:r w:rsidRPr="00B57F11">
              <w:t>.</w:t>
            </w:r>
          </w:p>
        </w:tc>
      </w:tr>
      <w:tr w:rsidR="00980F2C" w:rsidRPr="00B57F11" w14:paraId="2BBB84DF" w14:textId="77777777" w:rsidTr="00CD098F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48C141E4" w14:textId="77777777" w:rsidR="00980F2C" w:rsidRPr="00B57F11" w:rsidRDefault="00980F2C" w:rsidP="00CD098F">
            <w:pPr>
              <w:pStyle w:val="TF-TEXTOQUADRO"/>
            </w:pPr>
            <w:r w:rsidRPr="00B57F11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39099F45" w14:textId="77777777" w:rsidR="00980F2C" w:rsidRPr="00B57F11" w:rsidRDefault="00980F2C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12FF2EE" w14:textId="77777777" w:rsidR="00980F2C" w:rsidRPr="00B57F11" w:rsidRDefault="00980F2C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7877EA2" w14:textId="77777777" w:rsidR="00980F2C" w:rsidRPr="00B57F11" w:rsidRDefault="00980F2C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11F573" w14:textId="77777777" w:rsidR="00980F2C" w:rsidRPr="00B57F11" w:rsidRDefault="00980F2C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0022C7F" w14:textId="77777777" w:rsidR="00980F2C" w:rsidRPr="00B57F11" w:rsidRDefault="00980F2C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71D74E" w14:textId="77777777" w:rsidR="00980F2C" w:rsidRPr="00B57F11" w:rsidRDefault="00980F2C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05DBD00" w14:textId="77777777" w:rsidR="00980F2C" w:rsidRPr="00B57F11" w:rsidRDefault="00980F2C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2897F8" w14:textId="77777777" w:rsidR="00980F2C" w:rsidRPr="00B57F11" w:rsidRDefault="00980F2C" w:rsidP="00CD098F">
            <w:pPr>
              <w:pStyle w:val="TF-TEXTOQUADROCentralizado"/>
            </w:pPr>
            <w:r w:rsidRPr="00B57F11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5ADF62" w14:textId="77777777" w:rsidR="00980F2C" w:rsidRPr="00B57F11" w:rsidRDefault="00980F2C" w:rsidP="00CD098F">
            <w:pPr>
              <w:pStyle w:val="TF-TEXTOQUADROCentralizado"/>
            </w:pPr>
            <w:r w:rsidRPr="00B57F11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83887B8" w14:textId="77777777" w:rsidR="00980F2C" w:rsidRPr="00B57F11" w:rsidRDefault="00980F2C" w:rsidP="00CD098F">
            <w:pPr>
              <w:pStyle w:val="TF-TEXTOQUADROCentralizado"/>
            </w:pPr>
            <w:r w:rsidRPr="00B57F11">
              <w:t>2</w:t>
            </w:r>
          </w:p>
        </w:tc>
      </w:tr>
      <w:tr w:rsidR="00980F2C" w:rsidRPr="00B57F11" w14:paraId="25D17F5B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3E52F8F" w14:textId="77777777" w:rsidR="00980F2C" w:rsidRPr="00B57F11" w:rsidRDefault="00980F2C" w:rsidP="00CD098F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1A5E64E8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251D799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8C8CEB8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AF1CEC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F5466D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9BA26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B15AD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5F62698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37C3E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75324D6F" w14:textId="77777777" w:rsidR="00980F2C" w:rsidRPr="00B57F11" w:rsidRDefault="00980F2C" w:rsidP="00CD098F">
            <w:pPr>
              <w:pStyle w:val="TF-TEXTOQUADROCentralizado"/>
            </w:pPr>
          </w:p>
        </w:tc>
      </w:tr>
      <w:tr w:rsidR="00980F2C" w:rsidRPr="00B57F11" w14:paraId="2CB9F6EE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10F8C6A" w14:textId="77777777" w:rsidR="00980F2C" w:rsidRPr="00B57F11" w:rsidRDefault="00980F2C" w:rsidP="00CD098F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7C8AADD9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F3C5B09" w14:textId="77777777" w:rsidR="00980F2C" w:rsidRPr="006D46D0" w:rsidRDefault="00980F2C" w:rsidP="00CD098F">
            <w:pPr>
              <w:pStyle w:val="TF-TEXTOQUADROCentralizado"/>
              <w:rPr>
                <w:color w:val="A5A5A5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797D5630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8605B4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399DB81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86A640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A4BC8C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2E1EB6D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1180A7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5A814827" w14:textId="77777777" w:rsidR="00980F2C" w:rsidRPr="00B57F11" w:rsidRDefault="00980F2C" w:rsidP="00CD098F">
            <w:pPr>
              <w:pStyle w:val="TF-TEXTOQUADROCentralizado"/>
            </w:pPr>
          </w:p>
        </w:tc>
      </w:tr>
      <w:tr w:rsidR="00980F2C" w:rsidRPr="00B57F11" w14:paraId="493BF3ED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542DE7A" w14:textId="77777777" w:rsidR="00980F2C" w:rsidRPr="00B57F11" w:rsidRDefault="00980F2C" w:rsidP="00CD098F">
            <w:pPr>
              <w:pStyle w:val="TF-TEXTOQUADRO"/>
            </w:pPr>
            <w:r>
              <w:t>e</w:t>
            </w:r>
            <w:r w:rsidRPr="00B57F11">
              <w:t xml:space="preserve">specificação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15DDC3E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8D6FBFC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A8DB4A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9578CA3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BAFE43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B94141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9509F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6E730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BFE6FE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9" w:type="dxa"/>
          </w:tcPr>
          <w:p w14:paraId="270D6DD9" w14:textId="77777777" w:rsidR="00980F2C" w:rsidRPr="00B57F11" w:rsidRDefault="00980F2C" w:rsidP="00CD098F">
            <w:pPr>
              <w:pStyle w:val="TF-TEXTOQUADROCentralizado"/>
            </w:pPr>
          </w:p>
        </w:tc>
      </w:tr>
      <w:tr w:rsidR="00980F2C" w:rsidRPr="00B57F11" w14:paraId="31FDC322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C0999A0" w14:textId="77777777" w:rsidR="00980F2C" w:rsidRPr="00B57F11" w:rsidRDefault="00980F2C" w:rsidP="00CD098F">
            <w:pPr>
              <w:pStyle w:val="TF-TEXTOQUADRO"/>
            </w:pPr>
            <w:r>
              <w:t>implementação do aplicativo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7575063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B3C7D3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05A5AC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2B17DEC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E38705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639CC5D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261C5B4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3BEA73E4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2C6CC214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9" w:type="dxa"/>
            <w:shd w:val="clear" w:color="auto" w:fill="FFFFFF"/>
          </w:tcPr>
          <w:p w14:paraId="635E4158" w14:textId="77777777" w:rsidR="00980F2C" w:rsidRPr="00B57F11" w:rsidRDefault="00980F2C" w:rsidP="00CD098F">
            <w:pPr>
              <w:pStyle w:val="TF-TEXTOQUADROCentralizado"/>
            </w:pPr>
          </w:p>
        </w:tc>
      </w:tr>
      <w:tr w:rsidR="00980F2C" w:rsidRPr="00B57F11" w14:paraId="01E99E2A" w14:textId="77777777" w:rsidTr="00CD098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F33B3FC" w14:textId="77777777" w:rsidR="00980F2C" w:rsidRPr="00B57F11" w:rsidRDefault="00980F2C" w:rsidP="00CD098F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8CB313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9BEA25E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167A80B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0A69B2B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29B8D21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481C990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221E50FD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015C2D2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DDF9BA6" w14:textId="77777777" w:rsidR="00980F2C" w:rsidRPr="00B57F11" w:rsidRDefault="00980F2C" w:rsidP="00CD098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FFFFFF"/>
          </w:tcPr>
          <w:p w14:paraId="66631355" w14:textId="77777777" w:rsidR="00980F2C" w:rsidRPr="00B57F11" w:rsidRDefault="00980F2C" w:rsidP="00CD098F">
            <w:pPr>
              <w:pStyle w:val="TF-TEXTOQUADROCentralizado"/>
            </w:pPr>
          </w:p>
        </w:tc>
      </w:tr>
    </w:tbl>
    <w:p w14:paraId="7A657584" w14:textId="77777777" w:rsidR="00980F2C" w:rsidRDefault="00980F2C" w:rsidP="00FC4A9F">
      <w:pPr>
        <w:pStyle w:val="TF-FONTE"/>
      </w:pPr>
      <w:r>
        <w:t>Fonte: elaborado pelo autor.</w:t>
      </w:r>
    </w:p>
    <w:p w14:paraId="215A3501" w14:textId="77777777" w:rsidR="00980F2C" w:rsidRDefault="00980F2C" w:rsidP="00980F2C">
      <w:pPr>
        <w:pStyle w:val="Ttulo1"/>
        <w:numPr>
          <w:ilvl w:val="0"/>
          <w:numId w:val="1"/>
        </w:numPr>
      </w:pPr>
      <w:r>
        <w:t>REVISÃO BIBLIOGRÁFICA</w:t>
      </w:r>
    </w:p>
    <w:p w14:paraId="1CB02F12" w14:textId="77777777" w:rsidR="00980F2C" w:rsidRPr="00047C12" w:rsidRDefault="00980F2C" w:rsidP="007D6C08">
      <w:pPr>
        <w:pStyle w:val="TF-TEXTO"/>
        <w:ind w:firstLine="709"/>
      </w:pPr>
      <w:r>
        <w:t>Neste capítulo serão apresentados os assuntos que fundamentarão a elaboração e construção deste projeto acerca das atividades executadas em saídas a campo pelos clubes de ciências.</w:t>
      </w:r>
    </w:p>
    <w:p w14:paraId="2E0A98DC" w14:textId="77777777" w:rsidR="00980F2C" w:rsidRDefault="00980F2C" w:rsidP="00980F2C">
      <w:pPr>
        <w:pStyle w:val="Ttulo2"/>
        <w:numPr>
          <w:ilvl w:val="1"/>
          <w:numId w:val="1"/>
        </w:numPr>
      </w:pPr>
      <w:r>
        <w:t>Clube de ciências</w:t>
      </w:r>
      <w:bookmarkStart w:id="129" w:name="_Toc351015602"/>
      <w:bookmarkEnd w:id="69"/>
      <w:bookmarkEnd w:id="70"/>
      <w:bookmarkEnd w:id="71"/>
      <w:bookmarkEnd w:id="72"/>
      <w:bookmarkEnd w:id="73"/>
      <w:bookmarkEnd w:id="74"/>
      <w:bookmarkEnd w:id="75"/>
    </w:p>
    <w:p w14:paraId="67970929" w14:textId="77777777" w:rsidR="00980F2C" w:rsidRDefault="00980F2C" w:rsidP="007D6C08">
      <w:pPr>
        <w:pStyle w:val="TF-TEXTO"/>
        <w:ind w:firstLine="709"/>
      </w:pPr>
      <w:r>
        <w:t xml:space="preserve">Segundo Mancuso, Lima e Bandeira (1996, p. 41) um Clube de Ciências é estruturado a partir do momento, onde que, um grupo demonstra um maior interesse do que a maioria das outras pessoas sobre ciência e se reúnem em um local em horários comuns. Para Córdoba (2012, p. 3) trata-se de um espaço </w:t>
      </w:r>
      <w:r>
        <w:lastRenderedPageBreak/>
        <w:t>onde não se busca apenas o conhecimento sobre a ciência, mas também entender sobre seus processos de construção, bem como sobre aspectos relacionados à sua história e principalmente a relação com outros campos.</w:t>
      </w:r>
    </w:p>
    <w:p w14:paraId="2847508C" w14:textId="77777777" w:rsidR="00980F2C" w:rsidRDefault="00980F2C" w:rsidP="007D6C08">
      <w:pPr>
        <w:pStyle w:val="TF-TEXTO"/>
        <w:ind w:firstLine="709"/>
      </w:pPr>
      <w:r>
        <w:t>Existem certos atributos que caracterizam um Clube de Ciências</w:t>
      </w:r>
      <w:del w:id="130" w:author="Marcel Hugo" w:date="2021-10-19T18:14:00Z">
        <w:r w:rsidDel="00A63231">
          <w:delText>,</w:delText>
        </w:r>
      </w:del>
      <w:ins w:id="131" w:author="Marcel Hugo" w:date="2021-10-19T18:14:00Z">
        <w:r>
          <w:t>.</w:t>
        </w:r>
      </w:ins>
      <w:r>
        <w:t xml:space="preserve"> Freitas e Santos (2021, p. 23) sintetiz</w:t>
      </w:r>
      <w:ins w:id="132" w:author="Marcel Hugo" w:date="2021-10-19T18:14:00Z">
        <w:r>
          <w:t>aram</w:t>
        </w:r>
      </w:ins>
      <w:del w:id="133" w:author="Marcel Hugo" w:date="2021-10-19T18:14:00Z">
        <w:r w:rsidDel="00A63231">
          <w:delText>ou</w:delText>
        </w:r>
      </w:del>
      <w:r>
        <w:t xml:space="preserve"> as seguintes características:</w:t>
      </w:r>
    </w:p>
    <w:p w14:paraId="52E9DEDA" w14:textId="77777777" w:rsidR="00980F2C" w:rsidRPr="006D7721" w:rsidRDefault="00980F2C" w:rsidP="00980F2C">
      <w:pPr>
        <w:pStyle w:val="TF-TEXTO"/>
        <w:numPr>
          <w:ilvl w:val="0"/>
          <w:numId w:val="7"/>
        </w:numPr>
      </w:pPr>
      <w:r w:rsidRPr="006D7721">
        <w:t>O Clube de Ciências é um espaço de educação não formal, mesmo sendo sediado em escolas</w:t>
      </w:r>
      <w:ins w:id="134" w:author="Marcel Hugo" w:date="2021-10-19T18:14:00Z">
        <w:r>
          <w:t>;</w:t>
        </w:r>
      </w:ins>
      <w:del w:id="135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711742C9" w14:textId="77777777" w:rsidR="00980F2C" w:rsidRPr="006D7721" w:rsidRDefault="00980F2C" w:rsidP="00980F2C">
      <w:pPr>
        <w:pStyle w:val="TF-TEXTO"/>
        <w:numPr>
          <w:ilvl w:val="0"/>
          <w:numId w:val="7"/>
        </w:numPr>
      </w:pPr>
      <w:r w:rsidRPr="006D7721">
        <w:t>Reúne professores e alunos que desejam explorar o universo das Ciências</w:t>
      </w:r>
      <w:ins w:id="136" w:author="Marcel Hugo" w:date="2021-10-19T18:14:00Z">
        <w:r>
          <w:t>;</w:t>
        </w:r>
      </w:ins>
      <w:del w:id="137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246A00F2" w14:textId="77777777" w:rsidR="00980F2C" w:rsidRPr="006D7721" w:rsidRDefault="00980F2C" w:rsidP="00980F2C">
      <w:pPr>
        <w:pStyle w:val="TF-TEXTO"/>
        <w:numPr>
          <w:ilvl w:val="0"/>
          <w:numId w:val="7"/>
        </w:numPr>
      </w:pPr>
      <w:r w:rsidRPr="006D7721">
        <w:t>Nele, os alunos podem fazer Ciência e discutir sobre sua história, processos e produtos</w:t>
      </w:r>
      <w:ins w:id="138" w:author="Marcel Hugo" w:date="2021-10-19T18:14:00Z">
        <w:r>
          <w:t>;</w:t>
        </w:r>
      </w:ins>
      <w:del w:id="139" w:author="Marcel Hugo" w:date="2021-10-19T18:14:00Z">
        <w:r w:rsidRPr="006D7721" w:rsidDel="00A63231">
          <w:delText>.</w:delText>
        </w:r>
      </w:del>
      <w:r w:rsidRPr="006D7721">
        <w:t xml:space="preserve"> </w:t>
      </w:r>
    </w:p>
    <w:p w14:paraId="11B31B5C" w14:textId="77777777" w:rsidR="00980F2C" w:rsidRPr="006D7721" w:rsidRDefault="00980F2C" w:rsidP="00980F2C">
      <w:pPr>
        <w:pStyle w:val="TF-TEXTO"/>
        <w:numPr>
          <w:ilvl w:val="0"/>
          <w:numId w:val="7"/>
        </w:numPr>
      </w:pPr>
      <w:r w:rsidRPr="006D7721">
        <w:t>Os aspectos éticos e sociais são importantes objetos de conhecimento nesse espaço, principalmente por considerar que os alunos estão se desenvolvendo moralmente</w:t>
      </w:r>
      <w:ins w:id="140" w:author="Marcel Hugo" w:date="2021-10-19T18:14:00Z">
        <w:r>
          <w:t>;</w:t>
        </w:r>
      </w:ins>
      <w:del w:id="141" w:author="Marcel Hugo" w:date="2021-10-19T18:14:00Z">
        <w:r w:rsidRPr="006D7721" w:rsidDel="00A63231">
          <w:delText>.</w:delText>
        </w:r>
      </w:del>
      <w:r w:rsidRPr="006D7721">
        <w:t xml:space="preserve">  </w:t>
      </w:r>
    </w:p>
    <w:p w14:paraId="1F2D4AED" w14:textId="77777777" w:rsidR="00980F2C" w:rsidRPr="006D7721" w:rsidRDefault="00980F2C" w:rsidP="00980F2C">
      <w:pPr>
        <w:pStyle w:val="TF-TEXTO"/>
        <w:numPr>
          <w:ilvl w:val="0"/>
          <w:numId w:val="7"/>
        </w:numPr>
      </w:pPr>
      <w:r w:rsidRPr="006D7721">
        <w:t>As atividades são diversas, de livre escolha dos estudantes, e as ações coletivas são fundamentais</w:t>
      </w:r>
      <w:r>
        <w:t>.</w:t>
      </w:r>
    </w:p>
    <w:p w14:paraId="27A029E9" w14:textId="77777777" w:rsidR="00980F2C" w:rsidRDefault="00980F2C" w:rsidP="007D6C08">
      <w:pPr>
        <w:pStyle w:val="TF-TEXTO"/>
        <w:ind w:firstLine="709"/>
      </w:pPr>
      <w:r>
        <w:t>Um dos principais objetivos</w:t>
      </w:r>
      <w:r w:rsidRPr="00FA28F6">
        <w:t xml:space="preserve"> da implementação de um </w:t>
      </w:r>
      <w:r>
        <w:t>C</w:t>
      </w:r>
      <w:r w:rsidRPr="00FA28F6">
        <w:t xml:space="preserve">lube de </w:t>
      </w:r>
      <w:r>
        <w:t>C</w:t>
      </w:r>
      <w:r w:rsidRPr="00FA28F6">
        <w:t xml:space="preserve">iências </w:t>
      </w:r>
      <w:r>
        <w:t>é a educação científica, ou seja, a preparação dos alunos para que possam compreender os princípios dos fenômenos cotidianos, identificar a veracidade das informações e a mobilização a partir dos conhecimentos obtidos para buscar soluções de problemas pessoais e sociais (FREITAS; SANTOS, 2021, p. 233), para Mancuso, Lima e Bandeira (1996, p. 73) por consequência, o aluno desenvolverá capacidades importantes para sua fase de crescimento e formação como a comunicação, liderança, sociabilidade, autogestão, tomada de decisões, integração e criticidade, ou participar de um Clube de Ciências. Conforme destacado na introdução as atividades executadas dentro de um Clube de Ciências são variadas, desde a experimentos, produção de materiais científicos, colaboração com outras instituições e saídas a campo. O presente projeto é destinado às saídas a campo que será abordado na próxima seção.</w:t>
      </w:r>
    </w:p>
    <w:p w14:paraId="467491E2" w14:textId="77777777" w:rsidR="00980F2C" w:rsidRDefault="00980F2C" w:rsidP="00980F2C">
      <w:pPr>
        <w:pStyle w:val="Ttulo2"/>
        <w:numPr>
          <w:ilvl w:val="1"/>
          <w:numId w:val="1"/>
        </w:numPr>
      </w:pPr>
      <w:r>
        <w:t>Saídas a campo</w:t>
      </w:r>
    </w:p>
    <w:p w14:paraId="010D5476" w14:textId="77777777" w:rsidR="00980F2C" w:rsidRDefault="00980F2C" w:rsidP="007D6C08">
      <w:pPr>
        <w:pStyle w:val="TF-TEXTO"/>
        <w:ind w:firstLine="709"/>
      </w:pPr>
      <w:r>
        <w:t>Dentre as atividades realizadas em um clube de ciências, as aulas de campo podem ser utilizadas como uma metodologia pedagógica para a construção do conhecimento e a conexão da realidade com o que é estudado na sala de aula (PAVANI, 2013). Para Freitas e Santos (2021, p.112) as atividades realizadas em campo são “uma ação necessária para que o clubista entenda e reconheça as características da sua cultura e, ao mesmo tempo, a relacione com as singularidades da cultura científica, traçando e transpondo as fronteiras entre essas duas culturas”.</w:t>
      </w:r>
    </w:p>
    <w:p w14:paraId="776DDFAC" w14:textId="77777777" w:rsidR="00980F2C" w:rsidRDefault="00980F2C" w:rsidP="00176370">
      <w:pPr>
        <w:pStyle w:val="TF-TEXTO"/>
        <w:ind w:firstLine="0"/>
      </w:pPr>
      <w:r>
        <w:tab/>
        <w:t>Para a execução de uma aula em campo deve haver uma ruptura do autoritarismo na sala de aula, visto que normalmente um professor domina o ambiente e uma aula em campo não é fechada</w:t>
      </w:r>
      <w:ins w:id="142" w:author="Marcel Hugo" w:date="2021-10-19T18:15:00Z">
        <w:r>
          <w:t>. D</w:t>
        </w:r>
      </w:ins>
      <w:del w:id="143" w:author="Marcel Hugo" w:date="2021-10-19T18:15:00Z">
        <w:r w:rsidDel="000A137C">
          <w:delText>, d</w:delText>
        </w:r>
      </w:del>
      <w:r>
        <w:t>eve haver a quebra de hierarquias</w:t>
      </w:r>
      <w:del w:id="144" w:author="Marcel Hugo" w:date="2021-10-19T18:15:00Z">
        <w:r w:rsidDel="000A137C">
          <w:delText>,</w:delText>
        </w:r>
      </w:del>
      <w:r>
        <w:t xml:space="preserve"> para que o aluno possa desenvolver sua habilidade investigativa e a solução dos problemas através da mediação do professor (CAMPOS, 2015, p. 24). Para o desenvolvimento do aluno Freitas e Santos (2021, p. 112) elencam algumas abordagens para as saídas a campo:</w:t>
      </w:r>
    </w:p>
    <w:p w14:paraId="4D2ABB27" w14:textId="77777777" w:rsidR="00980F2C" w:rsidRDefault="00980F2C" w:rsidP="00D0396F">
      <w:pPr>
        <w:pStyle w:val="TF-TEXTO"/>
        <w:ind w:left="2127" w:firstLine="0"/>
      </w:pPr>
      <w:r>
        <w:t>Sugerimos como atividades as visitas a universidades, museus e centros de Ciências, bate-papo com cientistas e saídas para observação e coletas de dados. Se houver dificuldades para que os clubistas possam sair fisicamente, pode-se pensar em fazer visitas e conversas usando ferramentas da tecnologia de informação e comunicação</w:t>
      </w:r>
    </w:p>
    <w:p w14:paraId="7B5A9B4F" w14:textId="77777777" w:rsidR="00980F2C" w:rsidRDefault="00980F2C" w:rsidP="00480874">
      <w:pPr>
        <w:pStyle w:val="TF-refernciasbibliogrficasTTULO"/>
      </w:pPr>
      <w:r>
        <w:t>Referências</w:t>
      </w:r>
      <w:bookmarkEnd w:id="129"/>
    </w:p>
    <w:p w14:paraId="5E05253A" w14:textId="77777777" w:rsidR="00980F2C" w:rsidRPr="00D3612D" w:rsidRDefault="00980F2C" w:rsidP="00A717BF">
      <w:pPr>
        <w:pStyle w:val="TF-TEXTO"/>
        <w:ind w:firstLine="0"/>
      </w:pPr>
      <w:r w:rsidRPr="00D3612D">
        <w:t>ABREU, João</w:t>
      </w:r>
      <w:r w:rsidRPr="00D3612D">
        <w:rPr>
          <w:rFonts w:eastAsia="Calibri"/>
          <w:lang w:eastAsia="en-US"/>
        </w:rPr>
        <w:t xml:space="preserve"> </w:t>
      </w:r>
      <w:r w:rsidRPr="00D3612D">
        <w:rPr>
          <w:rFonts w:eastAsia="Calibri"/>
          <w:i/>
          <w:iCs/>
          <w:lang w:eastAsia="en-US"/>
        </w:rPr>
        <w:t>et al</w:t>
      </w:r>
      <w:r w:rsidRPr="00D3612D">
        <w:t xml:space="preserve">. </w:t>
      </w:r>
      <w:proofErr w:type="spellStart"/>
      <w:r w:rsidRPr="00D3612D">
        <w:rPr>
          <w:b/>
          <w:bCs/>
        </w:rPr>
        <w:t>QRFlora</w:t>
      </w:r>
      <w:proofErr w:type="spellEnd"/>
      <w:r w:rsidRPr="00D3612D">
        <w:rPr>
          <w:b/>
          <w:bCs/>
        </w:rPr>
        <w:t xml:space="preserve">: </w:t>
      </w:r>
      <w:r w:rsidRPr="00D3612D">
        <w:t>Um Aplicativo Móvel Para Educação Ambiental. 2017. 3 f. VI Congresso Brasileiro de Informática na Educação (CBIE 2017), Anais do XXVIII Simpósio Brasileiro de Informática na Educação (SBIE 2017). Disponível em: &lt; https://www.br-ie.org/pub/index.php/sbie/article/view/7705&gt;. Acesso em: 20 set. 2021.</w:t>
      </w:r>
    </w:p>
    <w:p w14:paraId="067201E8" w14:textId="77777777" w:rsidR="00980F2C" w:rsidRPr="00D3612D" w:rsidRDefault="00980F2C" w:rsidP="00176370">
      <w:pPr>
        <w:pStyle w:val="TF-refernciasITEM"/>
      </w:pPr>
      <w:r w:rsidRPr="00D3612D">
        <w:t xml:space="preserve">CAMPOS, Carlos R. P. </w:t>
      </w:r>
      <w:r w:rsidRPr="00D3612D">
        <w:rPr>
          <w:b/>
          <w:bCs/>
        </w:rPr>
        <w:t>Aula de campo para alfabetização científica</w:t>
      </w:r>
      <w:r w:rsidRPr="00D3612D">
        <w:t>. 2015. Instituto Federal de Educação, Ciência e Tecnologia do Espírito Santo. Disponível em: &lt;https://educimat.ifes.edu.br/images/stories/Publica%C3%A7%C3%B5es/Livros/Aulas-de-Campo-para-Alfabetiza%C3%A7%C3%A3o-Cient%C3%ADfica-978-85-8263-092-1.pdf&gt;. Acesso em: 20 set. 2021.</w:t>
      </w:r>
    </w:p>
    <w:p w14:paraId="5EBFE0F8" w14:textId="77777777" w:rsidR="00980F2C" w:rsidRPr="00D3612D" w:rsidRDefault="00980F2C" w:rsidP="001A724A">
      <w:pPr>
        <w:pStyle w:val="TF-refernciasITEM"/>
      </w:pPr>
      <w:r w:rsidRPr="00D3612D">
        <w:lastRenderedPageBreak/>
        <w:t xml:space="preserve">CÓRDOBA. </w:t>
      </w:r>
      <w:r w:rsidRPr="00D3612D">
        <w:rPr>
          <w:b/>
          <w:bCs/>
        </w:rPr>
        <w:t xml:space="preserve">Club Escolar de </w:t>
      </w:r>
      <w:proofErr w:type="spellStart"/>
      <w:r w:rsidRPr="00D3612D">
        <w:rPr>
          <w:b/>
          <w:bCs/>
        </w:rPr>
        <w:t>Ciencias</w:t>
      </w:r>
      <w:proofErr w:type="spellEnd"/>
      <w:r w:rsidRPr="00D3612D">
        <w:rPr>
          <w:b/>
          <w:bCs/>
        </w:rPr>
        <w:t xml:space="preserve"> y </w:t>
      </w:r>
      <w:proofErr w:type="spellStart"/>
      <w:r w:rsidRPr="00D3612D">
        <w:rPr>
          <w:b/>
          <w:bCs/>
        </w:rPr>
        <w:t>Tecnologías</w:t>
      </w:r>
      <w:proofErr w:type="spellEnd"/>
      <w:r w:rsidRPr="00D3612D">
        <w:rPr>
          <w:b/>
          <w:bCs/>
        </w:rPr>
        <w:t xml:space="preserve">. </w:t>
      </w:r>
      <w:proofErr w:type="spellStart"/>
      <w:r w:rsidRPr="00D3612D">
        <w:rPr>
          <w:b/>
          <w:bCs/>
        </w:rPr>
        <w:t>Ministerio</w:t>
      </w:r>
      <w:proofErr w:type="spellEnd"/>
      <w:r w:rsidRPr="00D3612D">
        <w:rPr>
          <w:b/>
          <w:bCs/>
        </w:rPr>
        <w:t xml:space="preserve"> de </w:t>
      </w:r>
      <w:proofErr w:type="spellStart"/>
      <w:r w:rsidRPr="00D3612D">
        <w:rPr>
          <w:b/>
          <w:bCs/>
        </w:rPr>
        <w:t>Educación</w:t>
      </w:r>
      <w:proofErr w:type="spellEnd"/>
      <w:r w:rsidRPr="00D3612D">
        <w:rPr>
          <w:b/>
          <w:bCs/>
        </w:rPr>
        <w:t xml:space="preserve">; </w:t>
      </w:r>
      <w:proofErr w:type="spellStart"/>
      <w:r w:rsidRPr="00D3612D">
        <w:rPr>
          <w:b/>
          <w:bCs/>
        </w:rPr>
        <w:t>Ministerio</w:t>
      </w:r>
      <w:proofErr w:type="spellEnd"/>
      <w:r w:rsidRPr="00D3612D">
        <w:rPr>
          <w:b/>
          <w:bCs/>
        </w:rPr>
        <w:t xml:space="preserve"> de </w:t>
      </w:r>
      <w:proofErr w:type="spellStart"/>
      <w:r w:rsidRPr="00D3612D">
        <w:rPr>
          <w:b/>
          <w:bCs/>
        </w:rPr>
        <w:t>Ciencia</w:t>
      </w:r>
      <w:proofErr w:type="spellEnd"/>
      <w:r w:rsidRPr="00D3612D">
        <w:rPr>
          <w:b/>
          <w:bCs/>
        </w:rPr>
        <w:t xml:space="preserve"> y </w:t>
      </w:r>
      <w:proofErr w:type="spellStart"/>
      <w:r w:rsidRPr="00D3612D">
        <w:rPr>
          <w:b/>
          <w:bCs/>
        </w:rPr>
        <w:t>Tecnología</w:t>
      </w:r>
      <w:proofErr w:type="spellEnd"/>
      <w:r w:rsidRPr="00D3612D">
        <w:t>, 2012. Disponível em: https://www.igualdadycalidadcba.gov.ar/SIPEC-CBA/publicaciones/documentos/Club%20de%20ciencias%2025-7-12.pdf. Acesso em: 20 set. 2021.</w:t>
      </w:r>
    </w:p>
    <w:p w14:paraId="02267313" w14:textId="77777777" w:rsidR="00980F2C" w:rsidRPr="00D3612D" w:rsidRDefault="00980F2C" w:rsidP="001A724A">
      <w:pPr>
        <w:pStyle w:val="TF-refernciasITEM"/>
      </w:pPr>
      <w:r w:rsidRPr="00D3612D">
        <w:t xml:space="preserve">FREITAS, Thais C. de Oliveira, SANTOS, Carlos A. M. dos. </w:t>
      </w:r>
      <w:r w:rsidRPr="00D3612D">
        <w:rPr>
          <w:b/>
          <w:bCs/>
        </w:rPr>
        <w:t xml:space="preserve">Clubes de ciências na Escola: </w:t>
      </w:r>
      <w:r w:rsidRPr="00D3612D">
        <w:t>um guia para professores, gestores e pesquisadores</w:t>
      </w:r>
      <w:r w:rsidRPr="00D3612D">
        <w:rPr>
          <w:b/>
          <w:bCs/>
        </w:rPr>
        <w:t>.</w:t>
      </w:r>
      <w:r w:rsidRPr="00D3612D">
        <w:t xml:space="preserve"> Curitiba: Associação Brasileira de Editores Científicos, 2021. 166p.</w:t>
      </w:r>
    </w:p>
    <w:p w14:paraId="18193F60" w14:textId="77777777" w:rsidR="00980F2C" w:rsidRPr="00D3612D" w:rsidRDefault="00980F2C" w:rsidP="00985CB6">
      <w:pPr>
        <w:pStyle w:val="TF-TEXTO"/>
        <w:ind w:firstLine="0"/>
      </w:pPr>
      <w:r w:rsidRPr="00D3612D">
        <w:t xml:space="preserve">KORBES, Gustavo. H. </w:t>
      </w:r>
      <w:proofErr w:type="spellStart"/>
      <w:r w:rsidRPr="00D3612D">
        <w:rPr>
          <w:b/>
          <w:bCs/>
        </w:rPr>
        <w:t>ExploraHabitat</w:t>
      </w:r>
      <w:proofErr w:type="spellEnd"/>
      <w:r w:rsidRPr="00D3612D">
        <w:rPr>
          <w:b/>
          <w:bCs/>
        </w:rPr>
        <w:t xml:space="preserve">: </w:t>
      </w:r>
      <w:r w:rsidRPr="00D3612D">
        <w:t>Um aplicativo para apoiar as saídas a campo em Clubes de Ciências. 2021. 69 f. Trabalho de Conclusão de Curso (Bacharelado em Ciências da Computação) - Centro de Ciências Exatas e Naturais, Universidade Regional de Blumenau, Blumenau. Disponível em: &lt;</w:t>
      </w:r>
      <w:proofErr w:type="spellStart"/>
      <w:r w:rsidRPr="00D3612D">
        <w:t>http</w:t>
      </w:r>
      <w:proofErr w:type="spellEnd"/>
      <w:r w:rsidRPr="00D3612D">
        <w:t>://dsc.inf.furb.br/</w:t>
      </w:r>
      <w:proofErr w:type="spellStart"/>
      <w:r w:rsidRPr="00D3612D">
        <w:t>tcc</w:t>
      </w:r>
      <w:proofErr w:type="spellEnd"/>
      <w:r w:rsidRPr="00D3612D">
        <w:t>/</w:t>
      </w:r>
      <w:proofErr w:type="spellStart"/>
      <w:r w:rsidRPr="00D3612D">
        <w:t>index.php?cd</w:t>
      </w:r>
      <w:proofErr w:type="spellEnd"/>
      <w:r w:rsidRPr="00D3612D">
        <w:t>=6&amp;tcc=2080&gt;. Acesso em: 20 set. 2021.</w:t>
      </w:r>
    </w:p>
    <w:p w14:paraId="1BA10472" w14:textId="77777777" w:rsidR="00980F2C" w:rsidRPr="00D3612D" w:rsidRDefault="00980F2C" w:rsidP="001A724A">
      <w:pPr>
        <w:pStyle w:val="TF-refernciasITEM"/>
      </w:pPr>
      <w:r w:rsidRPr="00D3612D">
        <w:t xml:space="preserve">MANCUSO, Ronaldo; LIMA, </w:t>
      </w:r>
      <w:proofErr w:type="spellStart"/>
      <w:r w:rsidRPr="00D3612D">
        <w:t>Valderez</w:t>
      </w:r>
      <w:proofErr w:type="spellEnd"/>
      <w:r w:rsidRPr="00D3612D">
        <w:t xml:space="preserve">; BANDEIRA, Vera. </w:t>
      </w:r>
      <w:r w:rsidRPr="00D3612D">
        <w:rPr>
          <w:b/>
          <w:bCs/>
        </w:rPr>
        <w:t>Clube de ciências</w:t>
      </w:r>
      <w:r w:rsidRPr="00D3612D">
        <w:t>: Criação, funcionamento, dinamização. Porto Alegre: Calábria Artes Gráficas, 1996. 365p.</w:t>
      </w:r>
    </w:p>
    <w:p w14:paraId="0B34473C" w14:textId="77777777" w:rsidR="00980F2C" w:rsidRPr="00D3612D" w:rsidRDefault="00980F2C" w:rsidP="001A724A">
      <w:pPr>
        <w:pStyle w:val="TF-refernciasITEM"/>
      </w:pPr>
      <w:r w:rsidRPr="00D3612D">
        <w:t xml:space="preserve">MORAN, José L. </w:t>
      </w:r>
      <w:r w:rsidRPr="00D3612D">
        <w:rPr>
          <w:b/>
          <w:bCs/>
        </w:rPr>
        <w:t>Ensino e aprendizagem inovadores com apoio de tecnologias</w:t>
      </w:r>
      <w:r w:rsidRPr="00D3612D">
        <w:t>. In: MORAN, J. L.; MASETTO, M. T.; BEHRENS, M. A. Novas tecnologias e mediação pedagógica. 21ª ed. Campinas: Papirus, 2013.</w:t>
      </w:r>
    </w:p>
    <w:p w14:paraId="6F9D76A7" w14:textId="77777777" w:rsidR="00980F2C" w:rsidRPr="00D3612D" w:rsidRDefault="00980F2C" w:rsidP="00296574">
      <w:pPr>
        <w:pStyle w:val="TF-TEXTO"/>
        <w:ind w:firstLine="0"/>
      </w:pPr>
      <w:r w:rsidRPr="00D3612D">
        <w:t>NASCIMENTO, Diana B.</w:t>
      </w:r>
      <w:r w:rsidRPr="00D3612D">
        <w:rPr>
          <w:rFonts w:eastAsia="Calibri"/>
          <w:i/>
          <w:iCs/>
          <w:lang w:eastAsia="en-US"/>
        </w:rPr>
        <w:t xml:space="preserve"> et al</w:t>
      </w:r>
      <w:r w:rsidRPr="00D3612D">
        <w:t xml:space="preserve">. </w:t>
      </w:r>
      <w:proofErr w:type="spellStart"/>
      <w:r w:rsidRPr="00D3612D">
        <w:rPr>
          <w:b/>
          <w:bCs/>
        </w:rPr>
        <w:t>FlorALL</w:t>
      </w:r>
      <w:proofErr w:type="spellEnd"/>
      <w:r w:rsidRPr="00D3612D">
        <w:t xml:space="preserve">: Ferramenta para identificação de espécies vegetais via leitura de QR </w:t>
      </w:r>
      <w:proofErr w:type="spellStart"/>
      <w:r w:rsidRPr="00D3612D">
        <w:t>Code</w:t>
      </w:r>
      <w:proofErr w:type="spellEnd"/>
      <w:r w:rsidRPr="00D3612D">
        <w:t xml:space="preserve"> com smartphone. 2020. 12 f.. Disponível em: &lt;http://www.conhecer.org.br/Agrarian%20Academy/2020A/ferramenta.pdf &gt;. Acesso em: 20 set. 2021.</w:t>
      </w:r>
    </w:p>
    <w:p w14:paraId="06DDC4CE" w14:textId="77777777" w:rsidR="00980F2C" w:rsidRPr="00D3612D" w:rsidRDefault="00980F2C" w:rsidP="00AF2FFA">
      <w:pPr>
        <w:pStyle w:val="TF-TEXTO"/>
        <w:ind w:firstLine="0"/>
      </w:pPr>
      <w:r w:rsidRPr="00D3612D">
        <w:t xml:space="preserve">PAVANI, Elaine C. R. </w:t>
      </w:r>
      <w:r w:rsidRPr="00D3612D">
        <w:rPr>
          <w:b/>
          <w:bCs/>
        </w:rPr>
        <w:t xml:space="preserve">Aulas de campo na perspectiva histórico-crítica: </w:t>
      </w:r>
      <w:r w:rsidRPr="00D3612D">
        <w:t>contribuições para os espaços de educação não formal. 2013. 110 f. Dissertação (Mestrado em Educação em Ciências e Matemática) – Programa de Pós-Graduação em Ciências e Matemática do Instituto Federal do Espírito Santo, Vitória, 2013.</w:t>
      </w:r>
    </w:p>
    <w:p w14:paraId="04D3C81D" w14:textId="77777777" w:rsidR="00980F2C" w:rsidRDefault="00980F2C" w:rsidP="00B266A4">
      <w:pPr>
        <w:pStyle w:val="TF-TEXTO"/>
        <w:ind w:firstLine="0"/>
      </w:pPr>
      <w:r w:rsidRPr="00D3612D">
        <w:t xml:space="preserve">ROSA, Vagner Santos da. </w:t>
      </w:r>
      <w:proofErr w:type="spellStart"/>
      <w:r w:rsidRPr="00D3612D">
        <w:rPr>
          <w:b/>
          <w:bCs/>
        </w:rPr>
        <w:t>Ambcare</w:t>
      </w:r>
      <w:proofErr w:type="spellEnd"/>
      <w:r w:rsidRPr="00D3612D">
        <w:rPr>
          <w:b/>
          <w:bCs/>
        </w:rPr>
        <w:t xml:space="preserve">: </w:t>
      </w:r>
      <w:r w:rsidRPr="00D3612D">
        <w:t>Monitoramento</w:t>
      </w:r>
      <w:r w:rsidRPr="00D3612D">
        <w:rPr>
          <w:b/>
          <w:bCs/>
        </w:rPr>
        <w:t xml:space="preserve"> </w:t>
      </w:r>
      <w:r w:rsidRPr="00D3612D">
        <w:t>Ambiental Usando Dispositivos Móveis. 2015. 7 f. Universidade Federal do Rio Grande. Disponível em: &lt; https://www.semanticscholar.org/paper/Ambcare%3A-monitoramento-ambiental-usando-m%C3%B3veis-Rosa/a6b59849311cacf731ba82cea10c86670621dd61&gt;. Acesso em: 29 set. 2021.</w:t>
      </w:r>
    </w:p>
    <w:p w14:paraId="4BB0B9A1" w14:textId="77777777" w:rsidR="00980F2C" w:rsidRDefault="00980F2C" w:rsidP="00AF2FFA">
      <w:pPr>
        <w:pStyle w:val="TF-TEXTO"/>
        <w:ind w:firstLine="0"/>
      </w:pPr>
    </w:p>
    <w:p w14:paraId="55CE3F10" w14:textId="77777777" w:rsidR="00980F2C" w:rsidRPr="00320BFA" w:rsidRDefault="00980F2C" w:rsidP="00546A11">
      <w:pPr>
        <w:pStyle w:val="TF-xAvalTTULO"/>
      </w:pPr>
      <w:r>
        <w:br w:type="page"/>
      </w:r>
      <w:r>
        <w:lastRenderedPageBreak/>
        <w:t>FORMULÁRIO  DE  avaliação BCC</w:t>
      </w:r>
      <w:r w:rsidRPr="00320BFA">
        <w:t xml:space="preserve"> – PROFESSOR TCC I</w:t>
      </w:r>
    </w:p>
    <w:p w14:paraId="64562007" w14:textId="77777777" w:rsidR="00980F2C" w:rsidRDefault="00980F2C" w:rsidP="00546A11">
      <w:pPr>
        <w:pStyle w:val="TF-xAvalLINHA"/>
      </w:pPr>
      <w:r w:rsidRPr="00320BFA">
        <w:t>Avaliador(a):</w:t>
      </w:r>
      <w:r w:rsidRPr="00320BFA">
        <w:tab/>
      </w:r>
      <w:r w:rsidRPr="00546A11">
        <w:rPr>
          <w:b/>
          <w:bCs/>
        </w:rPr>
        <w:t>Marcel Hugo</w:t>
      </w:r>
    </w:p>
    <w:p w14:paraId="571796DD" w14:textId="77777777" w:rsidR="00980F2C" w:rsidRPr="00320BFA" w:rsidRDefault="00980F2C" w:rsidP="00546A11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764"/>
        <w:gridCol w:w="439"/>
        <w:gridCol w:w="443"/>
        <w:gridCol w:w="437"/>
      </w:tblGrid>
      <w:tr w:rsidR="00980F2C" w:rsidRPr="00320BFA" w14:paraId="3550D526" w14:textId="77777777" w:rsidTr="00FB0456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0392D2" w14:textId="77777777" w:rsidR="00980F2C" w:rsidRPr="00320BFA" w:rsidRDefault="00980F2C" w:rsidP="00FB0456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72469C5" w14:textId="77777777" w:rsidR="00980F2C" w:rsidRPr="00320BFA" w:rsidRDefault="00980F2C" w:rsidP="00FB045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AFA5820" w14:textId="77777777" w:rsidR="00980F2C" w:rsidRPr="00320BFA" w:rsidRDefault="00980F2C" w:rsidP="00FB045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11387E3" w14:textId="77777777" w:rsidR="00980F2C" w:rsidRPr="00320BFA" w:rsidRDefault="00980F2C" w:rsidP="00FB0456">
            <w:pPr>
              <w:pStyle w:val="TF-xAvalITEMTABELA"/>
            </w:pPr>
            <w:r w:rsidRPr="00320BFA">
              <w:t>não atende</w:t>
            </w:r>
          </w:p>
        </w:tc>
      </w:tr>
      <w:tr w:rsidR="00980F2C" w:rsidRPr="00320BFA" w14:paraId="7719AE7D" w14:textId="77777777" w:rsidTr="00FB0456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0DE9CB" w14:textId="77777777" w:rsidR="00980F2C" w:rsidRPr="00320BFA" w:rsidRDefault="00980F2C" w:rsidP="00FB0456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0C88" w14:textId="77777777" w:rsidR="00980F2C" w:rsidRPr="00821EE8" w:rsidRDefault="00980F2C" w:rsidP="00980F2C">
            <w:pPr>
              <w:pStyle w:val="TF-xAvalITEM"/>
            </w:pPr>
            <w:r w:rsidRPr="00821EE8">
              <w:t>INTRODUÇÃO</w:t>
            </w:r>
          </w:p>
          <w:p w14:paraId="13207395" w14:textId="77777777" w:rsidR="00980F2C" w:rsidRPr="00821EE8" w:rsidRDefault="00980F2C" w:rsidP="00FB0456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DB1E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EC61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45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014751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014F2447" w14:textId="77777777" w:rsidTr="00FB0456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47D6DD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AB406" w14:textId="77777777" w:rsidR="00980F2C" w:rsidRPr="00821EE8" w:rsidRDefault="00980F2C" w:rsidP="00FB0456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3EEC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9736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46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B8C44A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1305F181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2F5FA7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7BC9" w14:textId="77777777" w:rsidR="00980F2C" w:rsidRPr="00320BFA" w:rsidRDefault="00980F2C" w:rsidP="00980F2C">
            <w:pPr>
              <w:pStyle w:val="TF-xAvalITEM"/>
            </w:pPr>
            <w:r w:rsidRPr="00320BFA">
              <w:t>OBJETIVOS</w:t>
            </w:r>
          </w:p>
          <w:p w14:paraId="0E1AA577" w14:textId="77777777" w:rsidR="00980F2C" w:rsidRPr="00320BFA" w:rsidRDefault="00980F2C" w:rsidP="00FB0456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78BC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881B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47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A05C69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7B1CD7DF" w14:textId="77777777" w:rsidTr="00FB0456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0E8EAB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427C9" w14:textId="77777777" w:rsidR="00980F2C" w:rsidRPr="00320BFA" w:rsidRDefault="00980F2C" w:rsidP="00FB0456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38EB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3C41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48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C75BE4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378BC664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928000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33ED" w14:textId="77777777" w:rsidR="00980F2C" w:rsidRPr="00EE20C1" w:rsidRDefault="00980F2C" w:rsidP="00980F2C">
            <w:pPr>
              <w:pStyle w:val="TF-xAvalITEM"/>
            </w:pPr>
            <w:r w:rsidRPr="00EE20C1">
              <w:t>JUSTIFICATIVA</w:t>
            </w:r>
          </w:p>
          <w:p w14:paraId="68E5E037" w14:textId="77777777" w:rsidR="00980F2C" w:rsidRPr="00EE20C1" w:rsidRDefault="00980F2C" w:rsidP="00FB0456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8502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49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6E33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8E7784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741B19E2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6B017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E19F4" w14:textId="77777777" w:rsidR="00980F2C" w:rsidRPr="00EE20C1" w:rsidRDefault="00980F2C" w:rsidP="00FB0456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76F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21A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0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864BEA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43EFF57E" w14:textId="77777777" w:rsidTr="00FB0456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BCF70D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829E" w14:textId="77777777" w:rsidR="00980F2C" w:rsidRPr="00320BFA" w:rsidRDefault="00980F2C" w:rsidP="00980F2C">
            <w:pPr>
              <w:pStyle w:val="TF-xAvalITEM"/>
            </w:pPr>
            <w:r w:rsidRPr="00320BFA">
              <w:t>METODOLOGIA</w:t>
            </w:r>
          </w:p>
          <w:p w14:paraId="3EC5B985" w14:textId="77777777" w:rsidR="00980F2C" w:rsidRPr="00320BFA" w:rsidRDefault="00980F2C" w:rsidP="00FB045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0027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1" w:author="Marcel Hugo" w:date="2021-10-19T18:15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B408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464E8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52020E1D" w14:textId="77777777" w:rsidTr="00FB0456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A9BB1D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274A" w14:textId="77777777" w:rsidR="00980F2C" w:rsidRPr="00320BFA" w:rsidRDefault="00980F2C" w:rsidP="00FB0456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4755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2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4EB1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C825E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2FCB6AD7" w14:textId="77777777" w:rsidTr="00FB0456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450B1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6E31" w14:textId="77777777" w:rsidR="00980F2C" w:rsidRPr="00801036" w:rsidRDefault="00980F2C" w:rsidP="00980F2C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4DA82A1D" w14:textId="77777777" w:rsidR="00980F2C" w:rsidRPr="00801036" w:rsidRDefault="00980F2C" w:rsidP="00FB0456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6BFB" w14:textId="77777777" w:rsidR="00980F2C" w:rsidRPr="00801036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3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6707" w14:textId="77777777" w:rsidR="00980F2C" w:rsidRPr="00801036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70788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32D56EEE" w14:textId="77777777" w:rsidTr="00FB0456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CE979F" w14:textId="77777777" w:rsidR="00980F2C" w:rsidRPr="00320BFA" w:rsidRDefault="00980F2C" w:rsidP="00FB0456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B6D40" w14:textId="77777777" w:rsidR="00980F2C" w:rsidRPr="00320BFA" w:rsidRDefault="00980F2C" w:rsidP="00980F2C">
            <w:pPr>
              <w:pStyle w:val="TF-xAvalITEM"/>
            </w:pPr>
            <w:r w:rsidRPr="00320BFA">
              <w:t>LINGUAGEM USADA (redação)</w:t>
            </w:r>
          </w:p>
          <w:p w14:paraId="66BB1CD2" w14:textId="77777777" w:rsidR="00980F2C" w:rsidRPr="00320BFA" w:rsidRDefault="00980F2C" w:rsidP="00FB045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85C6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C78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4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7822A3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64971248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D5E47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9E03" w14:textId="77777777" w:rsidR="00980F2C" w:rsidRPr="00320BFA" w:rsidRDefault="00980F2C" w:rsidP="00FB045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B93A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9B45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5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AF7E9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7C889640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A5484C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53EA" w14:textId="77777777" w:rsidR="00980F2C" w:rsidRPr="00320BFA" w:rsidRDefault="00980F2C" w:rsidP="00980F2C">
            <w:pPr>
              <w:pStyle w:val="TF-xAvalITEM"/>
            </w:pPr>
            <w:r w:rsidRPr="00320BFA">
              <w:t>ORGANIZAÇÃO E APRESENTAÇÃO GRÁFICA DO TEXTO</w:t>
            </w:r>
          </w:p>
          <w:p w14:paraId="6B471CB6" w14:textId="77777777" w:rsidR="00980F2C" w:rsidRPr="00320BFA" w:rsidRDefault="00980F2C" w:rsidP="00FB0456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50C1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BF7A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6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996A1C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72330E31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F90C8A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C434" w14:textId="77777777" w:rsidR="00980F2C" w:rsidRPr="00320BFA" w:rsidRDefault="00980F2C" w:rsidP="00980F2C">
            <w:pPr>
              <w:pStyle w:val="TF-xAvalITEM"/>
            </w:pPr>
            <w:r w:rsidRPr="00320BFA">
              <w:t>ILUSTRAÇÕES (figuras, quadros, tabelas)</w:t>
            </w:r>
          </w:p>
          <w:p w14:paraId="0F0DCFF7" w14:textId="77777777" w:rsidR="00980F2C" w:rsidRPr="00320BFA" w:rsidRDefault="00980F2C" w:rsidP="00FB0456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FEBD" w14:textId="77777777" w:rsidR="00980F2C" w:rsidRPr="00320BFA" w:rsidRDefault="00980F2C" w:rsidP="00FB0456">
            <w:pPr>
              <w:spacing w:before="80" w:after="80"/>
              <w:ind w:left="709" w:hanging="709"/>
              <w:jc w:val="both"/>
              <w:rPr>
                <w:sz w:val="18"/>
              </w:rPr>
            </w:pPr>
            <w:ins w:id="157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617D" w14:textId="77777777" w:rsidR="00980F2C" w:rsidRPr="00320BFA" w:rsidRDefault="00980F2C" w:rsidP="00FB0456">
            <w:pPr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04E787" w14:textId="77777777" w:rsidR="00980F2C" w:rsidRPr="00320BFA" w:rsidRDefault="00980F2C" w:rsidP="00FB0456">
            <w:pPr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612E302A" w14:textId="77777777" w:rsidTr="00FB0456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45A13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5083" w14:textId="77777777" w:rsidR="00980F2C" w:rsidRPr="00320BFA" w:rsidRDefault="00980F2C" w:rsidP="00980F2C">
            <w:pPr>
              <w:pStyle w:val="TF-xAvalITEM"/>
            </w:pPr>
            <w:r w:rsidRPr="00320BFA">
              <w:t>REFERÊNCIAS E CITAÇÕES</w:t>
            </w:r>
          </w:p>
          <w:p w14:paraId="5E4D819D" w14:textId="77777777" w:rsidR="00980F2C" w:rsidRPr="00320BFA" w:rsidRDefault="00980F2C" w:rsidP="00FB0456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23D93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8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0C9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3BDA3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701DA2FC" w14:textId="77777777" w:rsidTr="00FB0456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FA9519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B1C0" w14:textId="77777777" w:rsidR="00980F2C" w:rsidRPr="00320BFA" w:rsidRDefault="00980F2C" w:rsidP="00FB0456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1280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59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AD29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87F70D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  <w:tr w:rsidR="00980F2C" w:rsidRPr="00320BFA" w14:paraId="115C181E" w14:textId="77777777" w:rsidTr="00FB0456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0281BA" w14:textId="77777777" w:rsidR="00980F2C" w:rsidRPr="00320BFA" w:rsidRDefault="00980F2C" w:rsidP="00FB0456">
            <w:pPr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3790DD" w14:textId="77777777" w:rsidR="00980F2C" w:rsidRPr="00320BFA" w:rsidRDefault="00980F2C" w:rsidP="00FB0456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BD5563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  <w:ins w:id="160" w:author="Marcel Hugo" w:date="2021-10-19T18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818E68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84104A6" w14:textId="77777777" w:rsidR="00980F2C" w:rsidRPr="00320BFA" w:rsidRDefault="00980F2C" w:rsidP="00FB0456">
            <w:pPr>
              <w:ind w:left="709" w:hanging="709"/>
              <w:jc w:val="both"/>
              <w:rPr>
                <w:sz w:val="18"/>
              </w:rPr>
            </w:pPr>
          </w:p>
        </w:tc>
      </w:tr>
    </w:tbl>
    <w:p w14:paraId="1515F923" w14:textId="77777777" w:rsidR="00980F2C" w:rsidRDefault="00980F2C" w:rsidP="00546A11">
      <w:pPr>
        <w:pStyle w:val="TF-xAvalITEMDETALHE"/>
      </w:pPr>
    </w:p>
    <w:p w14:paraId="07037D13" w14:textId="77777777" w:rsidR="00980F2C" w:rsidRDefault="00980F2C" w:rsidP="00E945DE">
      <w:pPr>
        <w:pStyle w:val="TF-xAvalTTULO"/>
        <w:ind w:left="0" w:firstLine="0"/>
        <w:jc w:val="left"/>
      </w:pPr>
    </w:p>
    <w:p w14:paraId="712E19B5" w14:textId="45DDF358" w:rsidR="00980F2C" w:rsidRDefault="00980F2C">
      <w: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716"/>
        <w:gridCol w:w="6788"/>
      </w:tblGrid>
      <w:tr w:rsidR="00980F2C" w14:paraId="1DDB997A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6575A" w14:textId="77777777" w:rsidR="00980F2C" w:rsidRDefault="00980F2C" w:rsidP="00B30858">
            <w:pPr>
              <w:pStyle w:val="Ttulo3"/>
            </w:pPr>
            <w:r>
              <w:lastRenderedPageBreak/>
              <w:t>1</w:t>
            </w:r>
            <w:r>
              <w:rPr>
                <w:noProof/>
              </w:rPr>
              <w:drawing>
                <wp:inline distT="0" distB="0" distL="0" distR="0" wp14:anchorId="184A562D" wp14:editId="76D8C58D">
                  <wp:extent cx="943117" cy="590550"/>
                  <wp:effectExtent l="0" t="0" r="9525" b="0"/>
                  <wp:docPr id="10" name="Imagem 10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0EA1F270" w14:textId="77777777" w:rsidR="00980F2C" w:rsidRPr="00951D18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75DE64E3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6FD14D20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4B88BDC9" w14:textId="77777777" w:rsidR="00980F2C" w:rsidRDefault="00980F2C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7E596EB" w14:textId="77777777" w:rsidR="00980F2C" w:rsidRPr="00951D18" w:rsidRDefault="00980F2C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C9BAA93" w14:textId="77777777" w:rsidR="00980F2C" w:rsidRDefault="00980F2C">
      <w:pPr>
        <w:spacing w:line="360" w:lineRule="auto"/>
        <w:rPr>
          <w:rFonts w:ascii="Arial" w:hAnsi="Arial" w:cs="Arial"/>
          <w:sz w:val="22"/>
        </w:rPr>
      </w:pPr>
    </w:p>
    <w:p w14:paraId="4AEB874B" w14:textId="77777777" w:rsidR="00980F2C" w:rsidRPr="00126703" w:rsidRDefault="00980F2C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>
        <w:rPr>
          <w:rFonts w:ascii="Arial" w:hAnsi="Arial" w:cs="Arial"/>
          <w:b/>
          <w:sz w:val="22"/>
          <w:u w:val="single"/>
        </w:rPr>
        <w:t>DO PRÉ-PROJETO</w:t>
      </w:r>
    </w:p>
    <w:p w14:paraId="48B2236F" w14:textId="77777777" w:rsidR="00980F2C" w:rsidRDefault="00980F2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Venho,  por  meio  deste</w:t>
      </w:r>
      <w:r w:rsidRPr="00B939B7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 manifestar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minha  avaliação </w:t>
      </w:r>
      <w:r w:rsidRPr="00B939B7">
        <w:rPr>
          <w:rFonts w:ascii="Arial" w:hAnsi="Arial" w:cs="Arial"/>
          <w:sz w:val="22"/>
        </w:rPr>
        <w:t xml:space="preserve"> sobre</w:t>
      </w:r>
      <w:r>
        <w:rPr>
          <w:rFonts w:ascii="Arial" w:hAnsi="Arial" w:cs="Arial"/>
          <w:sz w:val="22"/>
        </w:rPr>
        <w:t xml:space="preserve">  a  </w:t>
      </w:r>
      <w:r w:rsidRPr="00B30858">
        <w:rPr>
          <w:rFonts w:ascii="Arial" w:hAnsi="Arial" w:cs="Arial"/>
          <w:b/>
          <w:sz w:val="22"/>
        </w:rPr>
        <w:t>apresentação</w:t>
      </w:r>
      <w:r>
        <w:rPr>
          <w:rFonts w:ascii="Arial" w:hAnsi="Arial" w:cs="Arial"/>
          <w:sz w:val="22"/>
        </w:rPr>
        <w:t xml:space="preserve">  d</w:t>
      </w:r>
      <w:r w:rsidRPr="00B939B7">
        <w:rPr>
          <w:rFonts w:ascii="Arial" w:hAnsi="Arial" w:cs="Arial"/>
          <w:sz w:val="22"/>
        </w:rPr>
        <w:t xml:space="preserve">o </w:t>
      </w:r>
      <w:r>
        <w:rPr>
          <w:rFonts w:ascii="Arial" w:hAnsi="Arial" w:cs="Arial"/>
          <w:sz w:val="22"/>
        </w:rPr>
        <w:t xml:space="preserve">  Pré-Projeto  de  TCC</w:t>
      </w:r>
      <w:r w:rsidRPr="00B939B7">
        <w:rPr>
          <w:rFonts w:ascii="Arial" w:hAnsi="Arial" w:cs="Arial"/>
          <w:sz w:val="22"/>
        </w:rPr>
        <w:t xml:space="preserve"> </w:t>
      </w:r>
    </w:p>
    <w:p w14:paraId="75063555" w14:textId="77777777" w:rsidR="00980F2C" w:rsidRDefault="00980F2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Matheus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Soares</w:t>
      </w:r>
      <w:r>
        <w:rPr>
          <w:rFonts w:ascii="Arial" w:hAnsi="Arial" w:cs="Arial"/>
          <w:sz w:val="22"/>
        </w:rPr>
        <w:t xml:space="preserve"> </w:t>
      </w:r>
      <w:r w:rsidRPr="00107FE9">
        <w:rPr>
          <w:rFonts w:ascii="Arial" w:hAnsi="Arial" w:cs="Arial"/>
          <w:sz w:val="22"/>
        </w:rPr>
        <w:t>Lima</w:t>
      </w:r>
      <w:r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>
        <w:rPr>
          <w:rFonts w:ascii="Arial" w:hAnsi="Arial" w:cs="Arial"/>
          <w:b/>
          <w:smallCaps/>
          <w:sz w:val="22"/>
        </w:rPr>
        <w:t>SEGUNDO SEMESTRE de 2021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 xml:space="preserve">com o título  </w:t>
      </w:r>
      <w:r w:rsidRPr="00107FE9">
        <w:rPr>
          <w:rFonts w:ascii="Arial" w:hAnsi="Arial" w:cs="Arial"/>
          <w:sz w:val="22"/>
        </w:rPr>
        <w:t>EXPLORAHABITAT – PROJETO CLUBE DE CIÊNCIAS FURB</w:t>
      </w:r>
      <w:r w:rsidRPr="00646F0D">
        <w:rPr>
          <w:rFonts w:ascii="Arial" w:hAnsi="Arial" w:cs="Arial"/>
          <w:sz w:val="22"/>
        </w:rPr>
        <w:t>,</w:t>
      </w:r>
      <w:r w:rsidRPr="0028211F">
        <w:rPr>
          <w:rFonts w:ascii="Arial" w:hAnsi="Arial" w:cs="Arial"/>
          <w:sz w:val="22"/>
        </w:rPr>
        <w:t xml:space="preserve"> sob orientação </w:t>
      </w:r>
      <w:r w:rsidRPr="004F3C7A">
        <w:rPr>
          <w:rFonts w:ascii="Arial" w:hAnsi="Arial" w:cs="Arial"/>
          <w:sz w:val="22"/>
        </w:rPr>
        <w:t xml:space="preserve">do </w:t>
      </w:r>
      <w:proofErr w:type="spellStart"/>
      <w:r w:rsidRPr="004F3C7A">
        <w:rPr>
          <w:rFonts w:ascii="Arial" w:hAnsi="Arial" w:cs="Arial"/>
          <w:sz w:val="22"/>
        </w:rPr>
        <w:t>prof</w:t>
      </w:r>
      <w:proofErr w:type="spellEnd"/>
      <w:r w:rsidRPr="004F3C7A">
        <w:rPr>
          <w:rFonts w:ascii="Arial" w:hAnsi="Arial" w:cs="Arial"/>
          <w:sz w:val="22"/>
        </w:rPr>
        <w:t xml:space="preserve">(a). </w:t>
      </w:r>
      <w:r>
        <w:rPr>
          <w:rFonts w:ascii="Arial" w:hAnsi="Arial" w:cs="Arial"/>
          <w:sz w:val="22"/>
        </w:rPr>
        <w:t>Dalton Solano dos Reis</w:t>
      </w:r>
      <w:r w:rsidRPr="0030563C">
        <w:rPr>
          <w:rFonts w:ascii="Arial" w:hAnsi="Arial" w:cs="Arial"/>
          <w:sz w:val="22"/>
        </w:rPr>
        <w:t>.</w:t>
      </w:r>
    </w:p>
    <w:p w14:paraId="0A39002F" w14:textId="77777777" w:rsidR="00980F2C" w:rsidRDefault="00980F2C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47C8B9C1" w14:textId="77777777" w:rsidR="00980F2C" w:rsidRDefault="00980F2C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obteve a seguinte </w:t>
      </w:r>
      <w:r w:rsidRPr="00EE2758">
        <w:rPr>
          <w:rFonts w:ascii="Arial" w:hAnsi="Arial" w:cs="Arial"/>
          <w:sz w:val="22"/>
          <w:u w:val="single"/>
        </w:rPr>
        <w:t>nota</w:t>
      </w:r>
      <w:r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980F2C" w14:paraId="63AF996B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7A8B012B" w14:textId="77777777" w:rsidR="00980F2C" w:rsidRDefault="00980F2C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41B8C994" w14:textId="77777777" w:rsidR="00980F2C" w:rsidRDefault="00980F2C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691A0F73" w14:textId="77777777" w:rsidR="00980F2C" w:rsidRDefault="00980F2C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CFA311" w14:textId="77777777" w:rsidR="00980F2C" w:rsidRDefault="00980F2C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980F2C" w14:paraId="47CAB646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29D7A55" w14:textId="77777777" w:rsidR="00980F2C" w:rsidRDefault="00980F2C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4E6AEE43" w14:textId="77777777" w:rsidR="00980F2C" w:rsidRPr="00BA12B0" w:rsidRDefault="00980F2C" w:rsidP="00BA12B0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 xml:space="preserve">Maurício </w:t>
            </w:r>
            <w:proofErr w:type="spellStart"/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>Capobianco</w:t>
            </w:r>
            <w:proofErr w:type="spellEnd"/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 xml:space="preserve"> Lopes </w:t>
            </w:r>
          </w:p>
        </w:tc>
        <w:tc>
          <w:tcPr>
            <w:tcW w:w="1519" w:type="dxa"/>
            <w:vAlign w:val="center"/>
          </w:tcPr>
          <w:p w14:paraId="774362F1" w14:textId="77777777" w:rsidR="00980F2C" w:rsidRDefault="00980F2C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37B940" w14:textId="77777777" w:rsidR="00980F2C" w:rsidRDefault="00980F2C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46BF762B" w14:textId="77777777" w:rsidR="00980F2C" w:rsidRDefault="00980F2C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3A252830" w14:textId="77777777" w:rsidR="00980F2C" w:rsidRPr="0001192F" w:rsidRDefault="00980F2C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nota acima se refere somente a apresentação do pré-projeto e vai ser repassada para o </w:t>
      </w:r>
      <w:r w:rsidRPr="0001192F">
        <w:rPr>
          <w:rFonts w:ascii="Arial" w:hAnsi="Arial" w:cs="Arial"/>
          <w:sz w:val="18"/>
          <w:szCs w:val="18"/>
        </w:rPr>
        <w:t>aluno (orientando)</w:t>
      </w:r>
      <w:r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18" w:history="1">
        <w:r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3E8387BD" w14:textId="77777777" w:rsidR="00980F2C" w:rsidRDefault="00980F2C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FB3061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Observações da apresentação:</w:t>
      </w:r>
    </w:p>
    <w:p w14:paraId="7D7BE774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156B54C4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Bem apropriado sobre o tema.</w:t>
      </w:r>
    </w:p>
    <w:p w14:paraId="519F8DFD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7116F1E2" w14:textId="77777777" w:rsidR="00980F2C" w:rsidRDefault="00980F2C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6ECD5048" w14:textId="751F9DD1" w:rsidR="00980F2C" w:rsidRDefault="00980F2C">
      <w:r>
        <w:br w:type="page"/>
      </w:r>
    </w:p>
    <w:p w14:paraId="58F654D5" w14:textId="77777777" w:rsidR="00FC3A78" w:rsidRPr="0080416A" w:rsidRDefault="00FC3A78" w:rsidP="0080416A">
      <w:pPr>
        <w:jc w:val="both"/>
      </w:pPr>
    </w:p>
    <w:sectPr w:rsidR="00FC3A78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rcel Hugo" w:date="2021-10-17T12:17:00Z" w:initials="MH">
    <w:p w14:paraId="22DD85D5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Sugiro antes deste parágrafo um outro explicando o </w:t>
      </w:r>
      <w:proofErr w:type="spellStart"/>
      <w:r>
        <w:t>ExploraHabitat</w:t>
      </w:r>
      <w:proofErr w:type="spellEnd"/>
      <w:r>
        <w:t>, mostrando que ele já se propunha a alcançar o que o parágrafo anterior estava sugerindo. Mas que pode ou precisa ser estendido.</w:t>
      </w:r>
    </w:p>
    <w:p w14:paraId="276401D7" w14:textId="77777777" w:rsidR="00980F2C" w:rsidRDefault="00980F2C">
      <w:pPr>
        <w:pStyle w:val="Textodecomentrio"/>
      </w:pPr>
    </w:p>
    <w:p w14:paraId="42A75731" w14:textId="77777777" w:rsidR="00980F2C" w:rsidRDefault="00980F2C">
      <w:pPr>
        <w:pStyle w:val="Textodecomentrio"/>
      </w:pPr>
      <w:r>
        <w:t>Além disso, o parágrafo contém uma única frase. Separar em duas ou três.</w:t>
      </w:r>
    </w:p>
    <w:p w14:paraId="28C8D495" w14:textId="77777777" w:rsidR="00980F2C" w:rsidRDefault="00980F2C">
      <w:pPr>
        <w:pStyle w:val="Textodecomentrio"/>
      </w:pPr>
      <w:r>
        <w:t>Evitar frases longas.</w:t>
      </w:r>
    </w:p>
  </w:comment>
  <w:comment w:id="31" w:author="Marcel Hugo" w:date="2021-10-17T12:20:00Z" w:initials="MH">
    <w:p w14:paraId="3B90338B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Tecnicamente isto se chama </w:t>
      </w:r>
      <w:proofErr w:type="spellStart"/>
      <w:r>
        <w:t>refatoração</w:t>
      </w:r>
      <w:proofErr w:type="spellEnd"/>
      <w:r>
        <w:t>.</w:t>
      </w:r>
    </w:p>
  </w:comment>
  <w:comment w:id="32" w:author="Marcel Hugo" w:date="2021-10-17T12:24:00Z" w:initials="MH">
    <w:p w14:paraId="2616260D" w14:textId="77777777" w:rsidR="00980F2C" w:rsidRDefault="00980F2C">
      <w:pPr>
        <w:pStyle w:val="Textodecomentrio"/>
      </w:pPr>
      <w:r>
        <w:rPr>
          <w:rStyle w:val="Refdecomentrio"/>
        </w:rPr>
        <w:annotationRef/>
      </w:r>
    </w:p>
  </w:comment>
  <w:comment w:id="33" w:author="Marcel Hugo" w:date="2021-10-17T12:22:00Z" w:initials="MH">
    <w:p w14:paraId="3ABE904C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Nenhum dos objetivos específicos atendeu esta parte.</w:t>
      </w:r>
    </w:p>
  </w:comment>
  <w:comment w:id="34" w:author="Marcel Hugo" w:date="2021-10-17T12:23:00Z" w:initials="MH">
    <w:p w14:paraId="3BB289B4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Isto é </w:t>
      </w:r>
      <w:proofErr w:type="spellStart"/>
      <w:r>
        <w:t>refatoração</w:t>
      </w:r>
      <w:proofErr w:type="spellEnd"/>
      <w:r>
        <w:t>!</w:t>
      </w:r>
    </w:p>
    <w:p w14:paraId="4B598CEA" w14:textId="77777777" w:rsidR="00980F2C" w:rsidRDefault="00980F2C">
      <w:pPr>
        <w:pStyle w:val="Textodecomentrio"/>
      </w:pPr>
    </w:p>
    <w:p w14:paraId="457FD4A2" w14:textId="77777777" w:rsidR="00980F2C" w:rsidRDefault="00980F2C">
      <w:pPr>
        <w:pStyle w:val="Textodecomentrio"/>
      </w:pPr>
      <w:r>
        <w:t>Melhores práticas: de programação?</w:t>
      </w:r>
    </w:p>
  </w:comment>
  <w:comment w:id="35" w:author="Marcel Hugo" w:date="2021-10-17T12:25:00Z" w:initials="MH">
    <w:p w14:paraId="540D2CB5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Não consegui compreender que “instrumentos de uso comum” seriam esses. Talvez tenha que explicar algo sobre isso na introdução.</w:t>
      </w:r>
    </w:p>
  </w:comment>
  <w:comment w:id="37" w:author="Marcel Hugo" w:date="2021-10-17T12:10:00Z" w:initials="MH">
    <w:p w14:paraId="1878FE23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Falta texto introduzindo a seção, antes de iniciar os tópicos.</w:t>
      </w:r>
    </w:p>
  </w:comment>
  <w:comment w:id="38" w:author="Marcel Hugo" w:date="2021-10-17T12:27:00Z" w:initials="MH">
    <w:p w14:paraId="74BA4B25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Outra frase longa que tem muitas ideias:</w:t>
      </w:r>
    </w:p>
    <w:p w14:paraId="29E1C0C1" w14:textId="77777777" w:rsidR="00980F2C" w:rsidRDefault="00980F2C">
      <w:pPr>
        <w:pStyle w:val="Textodecomentrio"/>
      </w:pPr>
      <w:r>
        <w:t>- a aplicação foi desenvolvida por Abreu et al</w:t>
      </w:r>
    </w:p>
    <w:p w14:paraId="54AC7EC2" w14:textId="77777777" w:rsidR="00980F2C" w:rsidRDefault="00980F2C">
      <w:pPr>
        <w:pStyle w:val="Textodecomentrio"/>
      </w:pPr>
      <w:r>
        <w:t>- a aplicação foi apresentada no Simpósio</w:t>
      </w:r>
    </w:p>
    <w:p w14:paraId="7887BFBA" w14:textId="77777777" w:rsidR="00980F2C" w:rsidRDefault="00980F2C">
      <w:pPr>
        <w:pStyle w:val="Textodecomentrio"/>
      </w:pPr>
      <w:r>
        <w:t>- a aplicação tem um objetivo</w:t>
      </w:r>
    </w:p>
    <w:p w14:paraId="0AD327F4" w14:textId="77777777" w:rsidR="00980F2C" w:rsidRDefault="00980F2C">
      <w:pPr>
        <w:pStyle w:val="Textodecomentrio"/>
      </w:pPr>
    </w:p>
    <w:p w14:paraId="61B065F9" w14:textId="77777777" w:rsidR="00980F2C" w:rsidRDefault="00980F2C">
      <w:pPr>
        <w:pStyle w:val="Textodecomentrio"/>
      </w:pPr>
      <w:r>
        <w:t>Uma frase por ideia. Isto ajuda o leitor a melhor entender o texto e fluir na leitura.</w:t>
      </w:r>
    </w:p>
  </w:comment>
  <w:comment w:id="39" w:author="Marcel Hugo" w:date="2021-10-17T12:30:00Z" w:initials="MH">
    <w:p w14:paraId="4744F359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Como esta frase está longa e confusa por informações redundantes.</w:t>
      </w:r>
    </w:p>
  </w:comment>
  <w:comment w:id="42" w:author="Marcel Hugo" w:date="2021-10-17T12:32:00Z" w:initials="MH">
    <w:p w14:paraId="3B387AC5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Ele gera QR </w:t>
      </w:r>
      <w:proofErr w:type="spellStart"/>
      <w:r>
        <w:t>Code</w:t>
      </w:r>
      <w:proofErr w:type="spellEnd"/>
      <w:r>
        <w:t xml:space="preserve"> ou lê (como indicou o parágrafo anterior)?</w:t>
      </w:r>
    </w:p>
  </w:comment>
  <w:comment w:id="56" w:author="Marcel Hugo" w:date="2021-10-19T18:06:00Z" w:initials="MH">
    <w:p w14:paraId="00CA9E74" w14:textId="77777777" w:rsidR="00980F2C" w:rsidRDefault="00980F2C">
      <w:pPr>
        <w:pStyle w:val="Textodecomentrio"/>
      </w:pPr>
      <w:r>
        <w:t>‘</w:t>
      </w:r>
      <w:r>
        <w:rPr>
          <w:rStyle w:val="Refdecomentrio"/>
        </w:rPr>
        <w:annotationRef/>
      </w:r>
      <w:r>
        <w:t>Reporte’ em português tem outro significado.</w:t>
      </w:r>
    </w:p>
  </w:comment>
  <w:comment w:id="100" w:author="Marcel Hugo" w:date="2021-10-19T18:00:00Z" w:initials="MH">
    <w:p w14:paraId="782D752B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Isto não pode ser observado no quadro. O quadro indica que são </w:t>
      </w:r>
      <w:proofErr w:type="spellStart"/>
      <w:r>
        <w:t>multiplataforma</w:t>
      </w:r>
      <w:proofErr w:type="spellEnd"/>
      <w:r>
        <w:t>, mas não especifica quais.</w:t>
      </w:r>
    </w:p>
  </w:comment>
  <w:comment w:id="104" w:author="Marcel Hugo" w:date="2021-10-19T18:01:00Z" w:initials="MH">
    <w:p w14:paraId="02F4F933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O quadro indica que exibe localização e não que a localização do usuário é salva.</w:t>
      </w:r>
    </w:p>
  </w:comment>
  <w:comment w:id="118" w:author="Marcel Hugo" w:date="2021-10-19T18:07:00Z" w:initials="MH">
    <w:p w14:paraId="0B08BAE0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Confuso. Rever redação.</w:t>
      </w:r>
    </w:p>
  </w:comment>
  <w:comment w:id="117" w:author="Marcel Hugo" w:date="2021-10-19T18:09:00Z" w:initials="MH">
    <w:p w14:paraId="68F5D055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>Explora pouco as contribuições do trabalho.</w:t>
      </w:r>
    </w:p>
  </w:comment>
  <w:comment w:id="121" w:author="Marcel Hugo" w:date="2021-10-19T18:09:00Z" w:initials="MH">
    <w:p w14:paraId="39463D1D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A aplicação não </w:t>
      </w:r>
      <w:proofErr w:type="spellStart"/>
      <w:r>
        <w:t>refatora</w:t>
      </w:r>
      <w:proofErr w:type="spellEnd"/>
      <w:r>
        <w:t xml:space="preserve">. Quem </w:t>
      </w:r>
      <w:proofErr w:type="spellStart"/>
      <w:r>
        <w:t>refatora</w:t>
      </w:r>
      <w:proofErr w:type="spellEnd"/>
      <w:r>
        <w:t xml:space="preserve"> é o desenvolvedor!</w:t>
      </w:r>
    </w:p>
    <w:p w14:paraId="56A34FD6" w14:textId="77777777" w:rsidR="00980F2C" w:rsidRDefault="00980F2C">
      <w:pPr>
        <w:pStyle w:val="Textodecomentrio"/>
      </w:pPr>
      <w:r>
        <w:t>O que a aplicação deve apresentar / fazer?</w:t>
      </w:r>
    </w:p>
    <w:p w14:paraId="523A9776" w14:textId="77777777" w:rsidR="00980F2C" w:rsidRDefault="00980F2C">
      <w:pPr>
        <w:pStyle w:val="Textodecomentrio"/>
      </w:pPr>
      <w:r>
        <w:t xml:space="preserve">E </w:t>
      </w:r>
      <w:proofErr w:type="spellStart"/>
      <w:r>
        <w:t>refatorar</w:t>
      </w:r>
      <w:proofErr w:type="spellEnd"/>
      <w:r>
        <w:t xml:space="preserve"> é aspecto interno que não modifica funcionalidade, portanto Requisito Não Funcional!</w:t>
      </w:r>
    </w:p>
  </w:comment>
  <w:comment w:id="127" w:author="Marcel Hugo" w:date="2021-10-19T18:12:00Z" w:initials="MH">
    <w:p w14:paraId="2CD17817" w14:textId="77777777" w:rsidR="00980F2C" w:rsidRDefault="00980F2C">
      <w:pPr>
        <w:pStyle w:val="Textodecomentrio"/>
      </w:pPr>
      <w:r>
        <w:rPr>
          <w:rStyle w:val="Refdecomentrio"/>
        </w:rPr>
        <w:annotationRef/>
      </w:r>
      <w:r>
        <w:t xml:space="preserve">Modificar o aplicativo </w:t>
      </w:r>
      <w:proofErr w:type="spellStart"/>
      <w:r>
        <w:t>ExploraHabitat</w:t>
      </w:r>
      <w:proofErr w:type="spellEnd"/>
      <w:r>
        <w:t xml:space="preserve"> ....</w:t>
      </w:r>
    </w:p>
    <w:p w14:paraId="7AF8C53F" w14:textId="77777777" w:rsidR="00980F2C" w:rsidRDefault="00980F2C">
      <w:pPr>
        <w:pStyle w:val="Textodecomentrio"/>
      </w:pPr>
      <w:r>
        <w:t>Você não vai partir dele?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C8D495" w15:done="0"/>
  <w15:commentEx w15:paraId="3B90338B" w15:done="0"/>
  <w15:commentEx w15:paraId="2616260D" w15:done="0"/>
  <w15:commentEx w15:paraId="3ABE904C" w15:done="0"/>
  <w15:commentEx w15:paraId="457FD4A2" w15:done="0"/>
  <w15:commentEx w15:paraId="540D2CB5" w15:done="0"/>
  <w15:commentEx w15:paraId="1878FE23" w15:done="0"/>
  <w15:commentEx w15:paraId="61B065F9" w15:done="0"/>
  <w15:commentEx w15:paraId="4744F359" w15:done="0"/>
  <w15:commentEx w15:paraId="3B387AC5" w15:done="0"/>
  <w15:commentEx w15:paraId="00CA9E74" w15:done="0"/>
  <w15:commentEx w15:paraId="782D752B" w15:done="0"/>
  <w15:commentEx w15:paraId="02F4F933" w15:done="0"/>
  <w15:commentEx w15:paraId="0B08BAE0" w15:done="0"/>
  <w15:commentEx w15:paraId="68F5D055" w15:done="0"/>
  <w15:commentEx w15:paraId="523A9776" w15:done="0"/>
  <w15:commentEx w15:paraId="7AF8C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92F3" w16cex:dateUtc="2021-10-17T15:17:00Z"/>
  <w16cex:commentExtensible w16cex:durableId="251693A7" w16cex:dateUtc="2021-10-17T15:20:00Z"/>
  <w16cex:commentExtensible w16cex:durableId="25169479" w16cex:dateUtc="2021-10-17T15:24:00Z"/>
  <w16cex:commentExtensible w16cex:durableId="25169403" w16cex:dateUtc="2021-10-17T15:22:00Z"/>
  <w16cex:commentExtensible w16cex:durableId="25169453" w16cex:dateUtc="2021-10-17T15:23:00Z"/>
  <w16cex:commentExtensible w16cex:durableId="251694BF" w16cex:dateUtc="2021-10-17T15:25:00Z"/>
  <w16cex:commentExtensible w16cex:durableId="25169127" w16cex:dateUtc="2021-10-17T15:10:00Z"/>
  <w16cex:commentExtensible w16cex:durableId="2516954A" w16cex:dateUtc="2021-10-17T15:27:00Z"/>
  <w16cex:commentExtensible w16cex:durableId="25169601" w16cex:dateUtc="2021-10-17T15:30:00Z"/>
  <w16cex:commentExtensible w16cex:durableId="25169653" w16cex:dateUtc="2021-10-17T15:32:00Z"/>
  <w16cex:commentExtensible w16cex:durableId="2519878A" w16cex:dateUtc="2021-10-19T21:06:00Z"/>
  <w16cex:commentExtensible w16cex:durableId="2519864D" w16cex:dateUtc="2021-10-19T21:00:00Z"/>
  <w16cex:commentExtensible w16cex:durableId="2519868C" w16cex:dateUtc="2021-10-19T21:01:00Z"/>
  <w16cex:commentExtensible w16cex:durableId="251987F9" w16cex:dateUtc="2021-10-19T21:07:00Z"/>
  <w16cex:commentExtensible w16cex:durableId="25198842" w16cex:dateUtc="2021-10-19T21:09:00Z"/>
  <w16cex:commentExtensible w16cex:durableId="25198867" w16cex:dateUtc="2021-10-19T21:09:00Z"/>
  <w16cex:commentExtensible w16cex:durableId="25198917" w16cex:dateUtc="2021-10-19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C8D495" w16cid:durableId="251692F3"/>
  <w16cid:commentId w16cid:paraId="3B90338B" w16cid:durableId="251693A7"/>
  <w16cid:commentId w16cid:paraId="2616260D" w16cid:durableId="25169479"/>
  <w16cid:commentId w16cid:paraId="3ABE904C" w16cid:durableId="25169403"/>
  <w16cid:commentId w16cid:paraId="457FD4A2" w16cid:durableId="25169453"/>
  <w16cid:commentId w16cid:paraId="540D2CB5" w16cid:durableId="251694BF"/>
  <w16cid:commentId w16cid:paraId="1878FE23" w16cid:durableId="25169127"/>
  <w16cid:commentId w16cid:paraId="61B065F9" w16cid:durableId="2516954A"/>
  <w16cid:commentId w16cid:paraId="4744F359" w16cid:durableId="25169601"/>
  <w16cid:commentId w16cid:paraId="3B387AC5" w16cid:durableId="25169653"/>
  <w16cid:commentId w16cid:paraId="00CA9E74" w16cid:durableId="2519878A"/>
  <w16cid:commentId w16cid:paraId="782D752B" w16cid:durableId="2519864D"/>
  <w16cid:commentId w16cid:paraId="02F4F933" w16cid:durableId="2519868C"/>
  <w16cid:commentId w16cid:paraId="0B08BAE0" w16cid:durableId="251987F9"/>
  <w16cid:commentId w16cid:paraId="68F5D055" w16cid:durableId="25198842"/>
  <w16cid:commentId w16cid:paraId="523A9776" w16cid:durableId="25198867"/>
  <w16cid:commentId w16cid:paraId="7AF8C53F" w16cid:durableId="251989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C515B0"/>
    <w:multiLevelType w:val="hybridMultilevel"/>
    <w:tmpl w:val="469C463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7F68A2"/>
    <w:multiLevelType w:val="multilevel"/>
    <w:tmpl w:val="B53C688C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51F089E"/>
    <w:multiLevelType w:val="hybridMultilevel"/>
    <w:tmpl w:val="53CC41FA"/>
    <w:lvl w:ilvl="0" w:tplc="04160017">
      <w:start w:val="1"/>
      <w:numFmt w:val="lowerLetter"/>
      <w:lvlText w:val="%1)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55FC637B"/>
    <w:multiLevelType w:val="hybridMultilevel"/>
    <w:tmpl w:val="40849A3A"/>
    <w:lvl w:ilvl="0" w:tplc="0416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9300C"/>
    <w:rsid w:val="0036712C"/>
    <w:rsid w:val="003C5448"/>
    <w:rsid w:val="00557348"/>
    <w:rsid w:val="005A5022"/>
    <w:rsid w:val="0080416A"/>
    <w:rsid w:val="00980F2C"/>
    <w:rsid w:val="00A151C9"/>
    <w:rsid w:val="00BC76D0"/>
    <w:rsid w:val="00C169FA"/>
    <w:rsid w:val="00DF6E9B"/>
    <w:rsid w:val="00FB6F90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980F2C"/>
    <w:pPr>
      <w:keepNext/>
      <w:keepLines/>
      <w:tabs>
        <w:tab w:val="left" w:pos="284"/>
      </w:tabs>
      <w:spacing w:before="120" w:line="360" w:lineRule="auto"/>
      <w:ind w:left="284" w:hanging="284"/>
      <w:jc w:val="both"/>
      <w:outlineLvl w:val="0"/>
    </w:pPr>
    <w:rPr>
      <w:rFonts w:ascii="Times New Roman" w:eastAsia="Times New Roman" w:hAnsi="Times New Roman" w:cs="Times New Roman"/>
      <w:b/>
      <w:caps/>
      <w:sz w:val="20"/>
      <w:lang w:eastAsia="pt-BR"/>
    </w:rPr>
  </w:style>
  <w:style w:type="paragraph" w:styleId="Ttulo2">
    <w:name w:val="heading 2"/>
    <w:aliases w:val="TF-TÍTULO 2"/>
    <w:next w:val="TF-TEXTO"/>
    <w:link w:val="Ttulo2Char"/>
    <w:autoRedefine/>
    <w:qFormat/>
    <w:rsid w:val="00980F2C"/>
    <w:pPr>
      <w:keepNext/>
      <w:keepLines/>
      <w:spacing w:before="120" w:after="120"/>
      <w:ind w:left="567" w:hanging="567"/>
      <w:jc w:val="both"/>
      <w:outlineLvl w:val="1"/>
    </w:pPr>
    <w:rPr>
      <w:rFonts w:ascii="Times New Roman" w:eastAsia="Times New Roman" w:hAnsi="Times New Roman" w:cs="Times New Roman"/>
      <w:caps/>
      <w:color w:val="000000"/>
      <w:sz w:val="20"/>
      <w:szCs w:val="20"/>
      <w:lang w:eastAsia="pt-BR"/>
    </w:rPr>
  </w:style>
  <w:style w:type="paragraph" w:styleId="Ttulo3">
    <w:name w:val="heading 3"/>
    <w:aliases w:val="TF-TÍTULO 3"/>
    <w:basedOn w:val="Normal"/>
    <w:next w:val="Normal"/>
    <w:link w:val="Ttulo3Char"/>
    <w:qFormat/>
    <w:rsid w:val="00980F2C"/>
    <w:pPr>
      <w:keepNext/>
      <w:jc w:val="center"/>
      <w:outlineLvl w:val="2"/>
    </w:pPr>
    <w:rPr>
      <w:rFonts w:ascii="Arial" w:eastAsia="Times New Roman" w:hAnsi="Arial" w:cs="Arial"/>
      <w:b/>
      <w:szCs w:val="20"/>
      <w:lang w:eastAsia="pt-BR"/>
    </w:rPr>
  </w:style>
  <w:style w:type="paragraph" w:styleId="Ttulo4">
    <w:name w:val="heading 4"/>
    <w:aliases w:val="TF-TÍTULO 4"/>
    <w:next w:val="TF-TEXTO"/>
    <w:link w:val="Ttulo4Char"/>
    <w:autoRedefine/>
    <w:qFormat/>
    <w:rsid w:val="00980F2C"/>
    <w:pPr>
      <w:keepNext/>
      <w:keepLines/>
      <w:spacing w:before="240" w:line="360" w:lineRule="auto"/>
      <w:ind w:left="992" w:hanging="992"/>
      <w:jc w:val="both"/>
      <w:outlineLvl w:val="3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5">
    <w:name w:val="heading 5"/>
    <w:aliases w:val="TF-TÍTULO 5"/>
    <w:next w:val="TF-TEXTO"/>
    <w:link w:val="Ttulo5Char"/>
    <w:autoRedefine/>
    <w:qFormat/>
    <w:rsid w:val="00980F2C"/>
    <w:pPr>
      <w:keepNext/>
      <w:keepLines/>
      <w:spacing w:before="240" w:line="360" w:lineRule="auto"/>
      <w:ind w:left="1134" w:hanging="1134"/>
      <w:jc w:val="both"/>
      <w:outlineLvl w:val="4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6">
    <w:name w:val="heading 6"/>
    <w:next w:val="TF-TEXTO"/>
    <w:link w:val="Ttulo6Char"/>
    <w:autoRedefine/>
    <w:qFormat/>
    <w:rsid w:val="00980F2C"/>
    <w:pPr>
      <w:keepNext/>
      <w:spacing w:before="360" w:after="240"/>
      <w:ind w:left="1276" w:hanging="1276"/>
      <w:jc w:val="both"/>
      <w:outlineLvl w:val="5"/>
    </w:pPr>
    <w:rPr>
      <w:rFonts w:ascii="Times New Roman" w:eastAsia="Times New Roman" w:hAnsi="Times New Roman" w:cs="Times New Roman"/>
      <w:noProof/>
      <w:color w:val="000000"/>
      <w:szCs w:val="20"/>
      <w:lang w:eastAsia="pt-BR"/>
    </w:rPr>
  </w:style>
  <w:style w:type="paragraph" w:styleId="Ttulo7">
    <w:name w:val="heading 7"/>
    <w:next w:val="TF-TEXTO"/>
    <w:link w:val="Ttulo7Char"/>
    <w:autoRedefine/>
    <w:qFormat/>
    <w:rsid w:val="00980F2C"/>
    <w:pPr>
      <w:keepNext/>
      <w:spacing w:before="360" w:after="240"/>
      <w:ind w:left="1559" w:hanging="1559"/>
      <w:jc w:val="both"/>
      <w:outlineLvl w:val="6"/>
    </w:pPr>
    <w:rPr>
      <w:rFonts w:ascii="Times" w:eastAsia="Times New Roman" w:hAnsi="Times" w:cs="Times New Roman"/>
      <w:szCs w:val="20"/>
      <w:lang w:eastAsia="pt-BR"/>
    </w:rPr>
  </w:style>
  <w:style w:type="paragraph" w:styleId="Ttulo8">
    <w:name w:val="heading 8"/>
    <w:next w:val="TF-TEXTO"/>
    <w:link w:val="Ttulo8Char"/>
    <w:autoRedefine/>
    <w:qFormat/>
    <w:rsid w:val="00980F2C"/>
    <w:pPr>
      <w:keepNext/>
      <w:spacing w:before="360" w:after="240"/>
      <w:ind w:left="1843" w:hanging="1843"/>
      <w:jc w:val="both"/>
      <w:outlineLvl w:val="7"/>
    </w:pPr>
    <w:rPr>
      <w:rFonts w:ascii="Times" w:eastAsia="Times New Roman" w:hAnsi="Times" w:cs="Times New Roman"/>
      <w:color w:val="000000"/>
      <w:szCs w:val="20"/>
      <w:lang w:eastAsia="pt-BR"/>
    </w:rPr>
  </w:style>
  <w:style w:type="paragraph" w:styleId="Ttulo9">
    <w:name w:val="heading 9"/>
    <w:next w:val="TF-TEXTO"/>
    <w:link w:val="Ttulo9Char"/>
    <w:qFormat/>
    <w:rsid w:val="00980F2C"/>
    <w:pPr>
      <w:keepNext/>
      <w:spacing w:before="360" w:after="360"/>
      <w:ind w:left="1985" w:hanging="1985"/>
      <w:jc w:val="both"/>
      <w:outlineLvl w:val="8"/>
    </w:pPr>
    <w:rPr>
      <w:rFonts w:ascii="Times New Roman" w:eastAsia="Times New Roman" w:hAnsi="Times New Roman" w:cs="Times New Roman"/>
      <w:b/>
      <w:color w:val="00000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980F2C"/>
    <w:rPr>
      <w:rFonts w:ascii="Arial" w:eastAsia="Times New Roman" w:hAnsi="Arial" w:cs="Arial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980F2C"/>
    <w:pPr>
      <w:spacing w:line="360" w:lineRule="auto"/>
      <w:ind w:firstLine="708"/>
    </w:pPr>
    <w:rPr>
      <w:rFonts w:ascii="Times New Roman" w:eastAsia="Times New Roman" w:hAnsi="Times New Roman" w:cs="Times New Roman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980F2C"/>
    <w:rPr>
      <w:rFonts w:ascii="Times New Roman" w:eastAsia="Times New Roman" w:hAnsi="Times New Roman" w:cs="Times New Roman"/>
      <w:lang w:eastAsia="pt-BR"/>
    </w:rPr>
  </w:style>
  <w:style w:type="paragraph" w:styleId="Corpodetexto">
    <w:name w:val="Body Text"/>
    <w:basedOn w:val="Normal"/>
    <w:link w:val="CorpodetextoChar"/>
    <w:semiHidden/>
    <w:rsid w:val="00980F2C"/>
    <w:pPr>
      <w:spacing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80F2C"/>
    <w:rPr>
      <w:rFonts w:ascii="Times New Roman" w:eastAsia="Times New Roman" w:hAnsi="Times New Roman" w:cs="Times New Roman"/>
      <w:lang w:eastAsia="pt-BR"/>
    </w:rPr>
  </w:style>
  <w:style w:type="table" w:styleId="GradeClara">
    <w:name w:val="Light Grid"/>
    <w:basedOn w:val="Tabelanormal"/>
    <w:uiPriority w:val="62"/>
    <w:rsid w:val="00980F2C"/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Fontepargpadro"/>
    <w:uiPriority w:val="99"/>
    <w:unhideWhenUsed/>
    <w:rsid w:val="00980F2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980F2C"/>
    <w:rPr>
      <w:rFonts w:ascii="Times New Roman" w:eastAsia="Times New Roman" w:hAnsi="Times New Roman" w:cs="Times New Roman"/>
      <w:b/>
      <w:caps/>
      <w:sz w:val="20"/>
      <w:lang w:eastAsia="pt-BR"/>
    </w:rPr>
  </w:style>
  <w:style w:type="character" w:customStyle="1" w:styleId="Ttulo2Char">
    <w:name w:val="Título 2 Char"/>
    <w:basedOn w:val="Fontepargpadro"/>
    <w:link w:val="Ttulo2"/>
    <w:rsid w:val="00980F2C"/>
    <w:rPr>
      <w:rFonts w:ascii="Times New Roman" w:eastAsia="Times New Roman" w:hAnsi="Times New Roman" w:cs="Times New Roman"/>
      <w:caps/>
      <w:color w:val="000000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80F2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80F2C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80F2C"/>
    <w:rPr>
      <w:rFonts w:ascii="Times New Roman" w:eastAsia="Times New Roman" w:hAnsi="Times New Roman" w:cs="Times New Roman"/>
      <w:noProof/>
      <w:color w:val="00000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80F2C"/>
    <w:rPr>
      <w:rFonts w:ascii="Times" w:eastAsia="Times New Roman" w:hAnsi="Times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80F2C"/>
    <w:rPr>
      <w:rFonts w:ascii="Times" w:eastAsia="Times New Roman" w:hAnsi="Times" w:cs="Times New Roman"/>
      <w:color w:val="00000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80F2C"/>
    <w:rPr>
      <w:rFonts w:ascii="Times New Roman" w:eastAsia="Times New Roman" w:hAnsi="Times New Roman" w:cs="Times New Roman"/>
      <w:b/>
      <w:color w:val="000000"/>
      <w:szCs w:val="20"/>
      <w:lang w:eastAsia="pt-BR"/>
    </w:rPr>
  </w:style>
  <w:style w:type="paragraph" w:customStyle="1" w:styleId="TF-TEXTO">
    <w:name w:val="TF-TEXTO"/>
    <w:qFormat/>
    <w:rsid w:val="00980F2C"/>
    <w:pPr>
      <w:spacing w:after="120"/>
      <w:ind w:firstLine="68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TEXTOQUADRO">
    <w:name w:val="TF-TEXTO QUADRO"/>
    <w:rsid w:val="00980F2C"/>
    <w:pPr>
      <w:keepNext/>
      <w:keepLine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refernciasbibliogrficasTTULO">
    <w:name w:val="TF-referências bibliográficas TÍTULO"/>
    <w:basedOn w:val="Normal"/>
    <w:next w:val="TF-refernciasITEM"/>
    <w:rsid w:val="00980F2C"/>
    <w:pPr>
      <w:keepNext/>
      <w:spacing w:before="120"/>
      <w:jc w:val="center"/>
    </w:pPr>
    <w:rPr>
      <w:rFonts w:ascii="Times New Roman" w:eastAsia="Times New Roman" w:hAnsi="Times New Roman" w:cs="Times New Roman"/>
      <w:b/>
      <w:caps/>
      <w:sz w:val="20"/>
      <w:szCs w:val="20"/>
      <w:lang w:eastAsia="pt-BR"/>
    </w:rPr>
  </w:style>
  <w:style w:type="paragraph" w:customStyle="1" w:styleId="TF-refernciasITEM">
    <w:name w:val="TF-referências ITEM"/>
    <w:rsid w:val="00980F2C"/>
    <w:pPr>
      <w:keepLines/>
      <w:spacing w:after="12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ALNEA">
    <w:name w:val="TF-ALÍNEA"/>
    <w:qFormat/>
    <w:rsid w:val="00980F2C"/>
    <w:pPr>
      <w:widowControl w:val="0"/>
      <w:spacing w:after="1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980F2C"/>
    <w:pPr>
      <w:keepNext/>
      <w:keepLines/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80F2C"/>
    <w:rPr>
      <w:rFonts w:ascii="Times New Roman" w:eastAsia="Times New Roman" w:hAnsi="Times New Roman" w:cs="Times New Roman"/>
      <w:lang w:eastAsia="pt-BR"/>
    </w:rPr>
  </w:style>
  <w:style w:type="character" w:styleId="Nmerodepgina">
    <w:name w:val="page number"/>
    <w:basedOn w:val="Fontepargpadro"/>
    <w:semiHidden/>
    <w:rsid w:val="00980F2C"/>
  </w:style>
  <w:style w:type="paragraph" w:customStyle="1" w:styleId="TF-LEGENDA">
    <w:name w:val="TF-LEGENDA"/>
    <w:basedOn w:val="Normal"/>
    <w:next w:val="TF-TEXTOQUADRO"/>
    <w:qFormat/>
    <w:rsid w:val="00980F2C"/>
    <w:pPr>
      <w:keepNext/>
      <w:keepLines/>
      <w:spacing w:before="6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F-TTULO">
    <w:name w:val="TF-TÍTULO"/>
    <w:next w:val="Normal"/>
    <w:rsid w:val="00980F2C"/>
    <w:pPr>
      <w:spacing w:after="120"/>
      <w:jc w:val="center"/>
    </w:pPr>
    <w:rPr>
      <w:rFonts w:ascii="Times New Roman" w:eastAsia="Times New Roman" w:hAnsi="Times New Roman" w:cs="Times New Roman"/>
      <w:b/>
      <w:caps/>
      <w:szCs w:val="20"/>
      <w:lang w:eastAsia="pt-BR"/>
    </w:rPr>
  </w:style>
  <w:style w:type="paragraph" w:customStyle="1" w:styleId="TF-xAvalITEMTABELA">
    <w:name w:val="TF-xAval ITEM TABELA"/>
    <w:basedOn w:val="TF-xAvalITEMDETALHE"/>
    <w:rsid w:val="00980F2C"/>
    <w:pPr>
      <w:ind w:left="0"/>
      <w:jc w:val="center"/>
    </w:pPr>
  </w:style>
  <w:style w:type="paragraph" w:customStyle="1" w:styleId="TF-TEXTOQUADROCentralizado">
    <w:name w:val="TF-TEXTO QUADRO Centralizado"/>
    <w:basedOn w:val="TF-TEXTOQUADRO"/>
    <w:rsid w:val="00980F2C"/>
    <w:pPr>
      <w:jc w:val="center"/>
    </w:pPr>
  </w:style>
  <w:style w:type="paragraph" w:customStyle="1" w:styleId="TF-FIGURA">
    <w:name w:val="TF-FIGURA"/>
    <w:basedOn w:val="TF-TEXTO"/>
    <w:qFormat/>
    <w:rsid w:val="00980F2C"/>
    <w:pPr>
      <w:keepNext/>
      <w:spacing w:after="0"/>
      <w:ind w:firstLine="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0F2C"/>
    <w:pPr>
      <w:keepNext/>
      <w:keepLines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0F2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uiPriority w:val="99"/>
    <w:semiHidden/>
    <w:unhideWhenUsed/>
    <w:rsid w:val="00980F2C"/>
    <w:rPr>
      <w:sz w:val="16"/>
      <w:szCs w:val="16"/>
    </w:rPr>
  </w:style>
  <w:style w:type="paragraph" w:customStyle="1" w:styleId="TF-AUTOR">
    <w:name w:val="TF-AUTOR"/>
    <w:basedOn w:val="Normal"/>
    <w:rsid w:val="00980F2C"/>
    <w:pPr>
      <w:keepNext/>
      <w:keepLines/>
      <w:spacing w:before="120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customStyle="1" w:styleId="TF-FONTE">
    <w:name w:val="TF-FONTE"/>
    <w:next w:val="Normal"/>
    <w:qFormat/>
    <w:rsid w:val="00980F2C"/>
    <w:pPr>
      <w:spacing w:after="120"/>
      <w:jc w:val="center"/>
    </w:pPr>
    <w:rPr>
      <w:rFonts w:ascii="Times New Roman" w:eastAsia="Times New Roman" w:hAnsi="Times New Roman" w:cs="Times New Roman"/>
      <w:sz w:val="18"/>
      <w:szCs w:val="20"/>
      <w:lang w:eastAsia="pt-BR"/>
    </w:rPr>
  </w:style>
  <w:style w:type="paragraph" w:customStyle="1" w:styleId="TF-xAvalITEM">
    <w:name w:val="TF-xAval ITEM"/>
    <w:basedOn w:val="Normal"/>
    <w:rsid w:val="00980F2C"/>
    <w:pPr>
      <w:numPr>
        <w:numId w:val="3"/>
      </w:numPr>
      <w:jc w:val="both"/>
    </w:pPr>
    <w:rPr>
      <w:rFonts w:ascii="Times New Roman" w:eastAsia="Times New Roman" w:hAnsi="Times New Roman" w:cs="Times New Roman"/>
      <w:sz w:val="18"/>
      <w:lang w:eastAsia="pt-BR"/>
    </w:rPr>
  </w:style>
  <w:style w:type="paragraph" w:customStyle="1" w:styleId="TF-xAvalITEMDETALHE">
    <w:name w:val="TF-xAval ITEM DETALHE"/>
    <w:basedOn w:val="Normal"/>
    <w:rsid w:val="00980F2C"/>
    <w:pPr>
      <w:numPr>
        <w:ilvl w:val="1"/>
      </w:numPr>
      <w:ind w:left="353"/>
      <w:jc w:val="both"/>
    </w:pPr>
    <w:rPr>
      <w:rFonts w:ascii="Times New Roman" w:eastAsia="Times New Roman" w:hAnsi="Times New Roman" w:cs="Times New Roman"/>
      <w:sz w:val="18"/>
      <w:lang w:eastAsia="pt-BR"/>
    </w:rPr>
  </w:style>
  <w:style w:type="paragraph" w:customStyle="1" w:styleId="TF-xAvalLINHA">
    <w:name w:val="TF-xAval LINHA"/>
    <w:basedOn w:val="Normal"/>
    <w:rsid w:val="00980F2C"/>
    <w:pPr>
      <w:tabs>
        <w:tab w:val="left" w:pos="1134"/>
        <w:tab w:val="left" w:leader="underscore" w:pos="9072"/>
      </w:tabs>
      <w:spacing w:before="180" w:after="60"/>
    </w:pPr>
    <w:rPr>
      <w:rFonts w:ascii="Times New Roman" w:eastAsia="Times New Roman" w:hAnsi="Times New Roman" w:cs="Times New Roman"/>
      <w:sz w:val="20"/>
      <w:lang w:eastAsia="pt-BR"/>
    </w:rPr>
  </w:style>
  <w:style w:type="paragraph" w:customStyle="1" w:styleId="TF-xAvalTTULO">
    <w:name w:val="TF-xAval TÍTULO"/>
    <w:basedOn w:val="Normal"/>
    <w:rsid w:val="00980F2C"/>
    <w:pPr>
      <w:tabs>
        <w:tab w:val="left" w:pos="708"/>
      </w:tabs>
      <w:ind w:left="720" w:hanging="720"/>
      <w:jc w:val="center"/>
    </w:pPr>
    <w:rPr>
      <w:rFonts w:ascii="Times New Roman" w:eastAsia="Times New Roman" w:hAnsi="Times New Roman" w:cs="Times New Roman"/>
      <w:caps/>
      <w:noProof/>
      <w:sz w:val="2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mailto:dalton@furb.b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lton@furb.b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4491</Words>
  <Characters>24254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7</cp:revision>
  <dcterms:created xsi:type="dcterms:W3CDTF">2021-10-26T15:09:00Z</dcterms:created>
  <dcterms:modified xsi:type="dcterms:W3CDTF">2021-10-31T14:54:00Z</dcterms:modified>
</cp:coreProperties>
</file>